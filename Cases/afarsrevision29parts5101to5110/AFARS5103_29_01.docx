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962A4" w14:textId="69AA3973" w:rsidR="00C63784" w:rsidRPr="003B4204" w:rsidRDefault="00E53034" w:rsidP="003B4204">
      <w:pPr>
        <w:jc w:val="center"/>
        <w:rPr>
          <w:rFonts w:ascii="Times New Roman" w:hAnsi="Times New Roman" w:cs="Times New Roman"/>
          <w:b/>
          <w:sz w:val="32"/>
          <w:szCs w:val="32"/>
        </w:rPr>
      </w:pPr>
      <w:r w:rsidRPr="003B4204">
        <w:rPr>
          <w:rFonts w:ascii="Times New Roman" w:hAnsi="Times New Roman" w:cs="Times New Roman"/>
          <w:b/>
          <w:sz w:val="32"/>
          <w:szCs w:val="32"/>
        </w:rPr>
        <w:t xml:space="preserve">AFARS – </w:t>
      </w:r>
      <w:r w:rsidR="00D046A1">
        <w:rPr>
          <w:rFonts w:ascii="Times New Roman" w:hAnsi="Times New Roman" w:cs="Times New Roman"/>
          <w:b/>
          <w:sz w:val="32"/>
          <w:szCs w:val="32"/>
        </w:rPr>
        <w:t>PART</w:t>
      </w:r>
      <w:r w:rsidRPr="003B4204">
        <w:rPr>
          <w:rFonts w:ascii="Times New Roman" w:hAnsi="Times New Roman" w:cs="Times New Roman"/>
          <w:b/>
          <w:sz w:val="32"/>
          <w:szCs w:val="32"/>
        </w:rPr>
        <w:t xml:space="preserve"> 5103</w:t>
      </w:r>
    </w:p>
    <w:p w14:paraId="562962A5" w14:textId="77777777" w:rsidR="00C63784" w:rsidRPr="003B4204" w:rsidRDefault="00E53034" w:rsidP="003B4204">
      <w:pPr>
        <w:jc w:val="center"/>
        <w:rPr>
          <w:rFonts w:ascii="Times New Roman" w:hAnsi="Times New Roman" w:cs="Times New Roman"/>
          <w:b/>
          <w:sz w:val="32"/>
          <w:szCs w:val="32"/>
        </w:rPr>
      </w:pPr>
      <w:r w:rsidRPr="003B4204">
        <w:rPr>
          <w:rFonts w:ascii="Times New Roman" w:hAnsi="Times New Roman" w:cs="Times New Roman"/>
          <w:b/>
          <w:sz w:val="32"/>
          <w:szCs w:val="32"/>
        </w:rPr>
        <w:t>Improper Business Practices and Personal Conflicts of Interest</w:t>
      </w:r>
    </w:p>
    <w:p w14:paraId="562962A6" w14:textId="31432E37" w:rsidR="0099545E" w:rsidRDefault="005F758C" w:rsidP="00C675C0">
      <w:pPr>
        <w:spacing w:after="240"/>
        <w:jc w:val="center"/>
        <w:rPr>
          <w:rFonts w:ascii="Times New Roman" w:hAnsi="Times New Roman" w:cs="Times New Roman"/>
          <w:i/>
          <w:sz w:val="24"/>
          <w:szCs w:val="24"/>
        </w:rPr>
      </w:pPr>
      <w:r w:rsidRPr="00465A54">
        <w:rPr>
          <w:rFonts w:ascii="Times New Roman" w:hAnsi="Times New Roman" w:cs="Times New Roman"/>
          <w:i/>
          <w:sz w:val="24"/>
          <w:szCs w:val="24"/>
        </w:rPr>
        <w:t xml:space="preserve">(Revised </w:t>
      </w:r>
      <w:del w:id="0" w:author="Amanda" w:date="2024-08-07T10:48:00Z">
        <w:r w:rsidR="00B939EA" w:rsidDel="00905EA0">
          <w:rPr>
            <w:rFonts w:ascii="Times New Roman" w:hAnsi="Times New Roman" w:cs="Times New Roman"/>
            <w:i/>
            <w:sz w:val="24"/>
            <w:szCs w:val="24"/>
          </w:rPr>
          <w:delText xml:space="preserve">4 August </w:delText>
        </w:r>
        <w:r w:rsidR="005875BD" w:rsidDel="00905EA0">
          <w:rPr>
            <w:rFonts w:ascii="Times New Roman" w:hAnsi="Times New Roman" w:cs="Times New Roman"/>
            <w:i/>
            <w:sz w:val="24"/>
            <w:szCs w:val="24"/>
          </w:rPr>
          <w:delText>2022</w:delText>
        </w:r>
      </w:del>
      <w:ins w:id="1" w:author="Jordan, Amanda C CIV USARMY HQDA ASA ALT (USA)" w:date="2024-09-11T08:52:00Z">
        <w:r w:rsidR="00D378E0">
          <w:rPr>
            <w:rFonts w:ascii="Times New Roman" w:hAnsi="Times New Roman" w:cs="Times New Roman"/>
            <w:i/>
            <w:sz w:val="24"/>
            <w:szCs w:val="24"/>
          </w:rPr>
          <w:t>01</w:t>
        </w:r>
      </w:ins>
      <w:ins w:id="2" w:author="Amanda" w:date="2024-08-07T10:48:00Z">
        <w:r w:rsidR="00905EA0">
          <w:rPr>
            <w:rFonts w:ascii="Times New Roman" w:hAnsi="Times New Roman" w:cs="Times New Roman"/>
            <w:i/>
            <w:sz w:val="24"/>
            <w:szCs w:val="24"/>
          </w:rPr>
          <w:t xml:space="preserve"> October 2024</w:t>
        </w:r>
      </w:ins>
      <w:r w:rsidR="00D12242">
        <w:rPr>
          <w:rFonts w:ascii="Times New Roman" w:hAnsi="Times New Roman" w:cs="Times New Roman"/>
          <w:i/>
          <w:sz w:val="24"/>
          <w:szCs w:val="24"/>
        </w:rPr>
        <w:t>)</w:t>
      </w:r>
    </w:p>
    <w:p w14:paraId="1C5CC4DF" w14:textId="7BBE2FAE" w:rsidR="00D046A1" w:rsidRPr="00D046A1" w:rsidRDefault="00916156">
      <w:pPr>
        <w:pStyle w:val="TOC3"/>
        <w:tabs>
          <w:tab w:val="right" w:leader="dot" w:pos="9350"/>
        </w:tabs>
        <w:rPr>
          <w:rFonts w:ascii="Times New Roman" w:eastAsiaTheme="minorEastAsia" w:hAnsi="Times New Roman" w:cs="Times New Roman"/>
          <w:noProof/>
          <w:sz w:val="24"/>
          <w:szCs w:val="24"/>
        </w:rPr>
      </w:pPr>
      <w:r w:rsidRPr="00D046A1">
        <w:rPr>
          <w:rFonts w:ascii="Times New Roman" w:hAnsi="Times New Roman" w:cs="Times New Roman"/>
          <w:i/>
          <w:sz w:val="24"/>
          <w:szCs w:val="24"/>
        </w:rPr>
        <w:fldChar w:fldCharType="begin"/>
      </w:r>
      <w:r w:rsidRPr="00D046A1">
        <w:rPr>
          <w:rFonts w:ascii="Times New Roman" w:hAnsi="Times New Roman" w:cs="Times New Roman"/>
          <w:i/>
          <w:sz w:val="24"/>
          <w:szCs w:val="24"/>
        </w:rPr>
        <w:instrText xml:space="preserve"> TOC \o "1-4" \h \z \u </w:instrText>
      </w:r>
      <w:r w:rsidRPr="00D046A1">
        <w:rPr>
          <w:rFonts w:ascii="Times New Roman" w:hAnsi="Times New Roman" w:cs="Times New Roman"/>
          <w:i/>
          <w:sz w:val="24"/>
          <w:szCs w:val="24"/>
        </w:rPr>
        <w:fldChar w:fldCharType="separate"/>
      </w:r>
      <w:hyperlink w:anchor="_Toc513810887" w:history="1">
        <w:r w:rsidR="00D046A1" w:rsidRPr="00D046A1">
          <w:rPr>
            <w:rStyle w:val="Hyperlink"/>
            <w:rFonts w:ascii="Times New Roman" w:hAnsi="Times New Roman" w:cs="Times New Roman"/>
            <w:noProof/>
            <w:sz w:val="24"/>
            <w:szCs w:val="24"/>
          </w:rPr>
          <w:t>Subpart 5103.1 – Safeguards</w:t>
        </w:r>
        <w:r w:rsidR="00D046A1" w:rsidRPr="00D046A1">
          <w:rPr>
            <w:rFonts w:ascii="Times New Roman" w:hAnsi="Times New Roman" w:cs="Times New Roman"/>
            <w:noProof/>
            <w:webHidden/>
            <w:sz w:val="24"/>
            <w:szCs w:val="24"/>
          </w:rPr>
          <w:tab/>
        </w:r>
        <w:r w:rsidR="00D046A1" w:rsidRPr="00D046A1">
          <w:rPr>
            <w:rFonts w:ascii="Times New Roman" w:hAnsi="Times New Roman" w:cs="Times New Roman"/>
            <w:noProof/>
            <w:webHidden/>
            <w:sz w:val="24"/>
            <w:szCs w:val="24"/>
          </w:rPr>
          <w:fldChar w:fldCharType="begin"/>
        </w:r>
        <w:r w:rsidR="00D046A1" w:rsidRPr="00D046A1">
          <w:rPr>
            <w:rFonts w:ascii="Times New Roman" w:hAnsi="Times New Roman" w:cs="Times New Roman"/>
            <w:noProof/>
            <w:webHidden/>
            <w:sz w:val="24"/>
            <w:szCs w:val="24"/>
          </w:rPr>
          <w:instrText xml:space="preserve"> PAGEREF _Toc513810887 \h </w:instrText>
        </w:r>
        <w:r w:rsidR="00D046A1" w:rsidRPr="00D046A1">
          <w:rPr>
            <w:rFonts w:ascii="Times New Roman" w:hAnsi="Times New Roman" w:cs="Times New Roman"/>
            <w:noProof/>
            <w:webHidden/>
            <w:sz w:val="24"/>
            <w:szCs w:val="24"/>
          </w:rPr>
        </w:r>
        <w:r w:rsidR="00D046A1" w:rsidRPr="00D046A1">
          <w:rPr>
            <w:rFonts w:ascii="Times New Roman" w:hAnsi="Times New Roman" w:cs="Times New Roman"/>
            <w:noProof/>
            <w:webHidden/>
            <w:sz w:val="24"/>
            <w:szCs w:val="24"/>
          </w:rPr>
          <w:fldChar w:fldCharType="separate"/>
        </w:r>
        <w:r w:rsidR="00D046A1" w:rsidRPr="00D046A1">
          <w:rPr>
            <w:rFonts w:ascii="Times New Roman" w:hAnsi="Times New Roman" w:cs="Times New Roman"/>
            <w:noProof/>
            <w:webHidden/>
            <w:sz w:val="24"/>
            <w:szCs w:val="24"/>
          </w:rPr>
          <w:t>2</w:t>
        </w:r>
        <w:r w:rsidR="00D046A1" w:rsidRPr="00D046A1">
          <w:rPr>
            <w:rFonts w:ascii="Times New Roman" w:hAnsi="Times New Roman" w:cs="Times New Roman"/>
            <w:noProof/>
            <w:webHidden/>
            <w:sz w:val="24"/>
            <w:szCs w:val="24"/>
          </w:rPr>
          <w:fldChar w:fldCharType="end"/>
        </w:r>
      </w:hyperlink>
    </w:p>
    <w:p w14:paraId="2DF9611A" w14:textId="05411220" w:rsidR="00D046A1" w:rsidRPr="00D046A1" w:rsidRDefault="00000000">
      <w:pPr>
        <w:pStyle w:val="TOC4"/>
        <w:tabs>
          <w:tab w:val="right" w:leader="dot" w:pos="9350"/>
        </w:tabs>
        <w:rPr>
          <w:rFonts w:ascii="Times New Roman" w:eastAsiaTheme="minorEastAsia" w:hAnsi="Times New Roman" w:cs="Times New Roman"/>
          <w:noProof/>
          <w:sz w:val="24"/>
          <w:szCs w:val="24"/>
        </w:rPr>
      </w:pPr>
      <w:hyperlink w:anchor="_Toc513810888" w:history="1">
        <w:r w:rsidR="00D046A1" w:rsidRPr="00D046A1">
          <w:rPr>
            <w:rStyle w:val="Hyperlink"/>
            <w:rFonts w:ascii="Times New Roman" w:hAnsi="Times New Roman" w:cs="Times New Roman"/>
            <w:noProof/>
            <w:sz w:val="24"/>
            <w:szCs w:val="24"/>
          </w:rPr>
          <w:t>5103.104  Procurement integrity.</w:t>
        </w:r>
        <w:r w:rsidR="00D046A1" w:rsidRPr="00D046A1">
          <w:rPr>
            <w:rFonts w:ascii="Times New Roman" w:hAnsi="Times New Roman" w:cs="Times New Roman"/>
            <w:noProof/>
            <w:webHidden/>
            <w:sz w:val="24"/>
            <w:szCs w:val="24"/>
          </w:rPr>
          <w:tab/>
        </w:r>
        <w:r w:rsidR="00D046A1" w:rsidRPr="00D046A1">
          <w:rPr>
            <w:rFonts w:ascii="Times New Roman" w:hAnsi="Times New Roman" w:cs="Times New Roman"/>
            <w:noProof/>
            <w:webHidden/>
            <w:sz w:val="24"/>
            <w:szCs w:val="24"/>
          </w:rPr>
          <w:fldChar w:fldCharType="begin"/>
        </w:r>
        <w:r w:rsidR="00D046A1" w:rsidRPr="00D046A1">
          <w:rPr>
            <w:rFonts w:ascii="Times New Roman" w:hAnsi="Times New Roman" w:cs="Times New Roman"/>
            <w:noProof/>
            <w:webHidden/>
            <w:sz w:val="24"/>
            <w:szCs w:val="24"/>
          </w:rPr>
          <w:instrText xml:space="preserve"> PAGEREF _Toc513810888 \h </w:instrText>
        </w:r>
        <w:r w:rsidR="00D046A1" w:rsidRPr="00D046A1">
          <w:rPr>
            <w:rFonts w:ascii="Times New Roman" w:hAnsi="Times New Roman" w:cs="Times New Roman"/>
            <w:noProof/>
            <w:webHidden/>
            <w:sz w:val="24"/>
            <w:szCs w:val="24"/>
          </w:rPr>
        </w:r>
        <w:r w:rsidR="00D046A1" w:rsidRPr="00D046A1">
          <w:rPr>
            <w:rFonts w:ascii="Times New Roman" w:hAnsi="Times New Roman" w:cs="Times New Roman"/>
            <w:noProof/>
            <w:webHidden/>
            <w:sz w:val="24"/>
            <w:szCs w:val="24"/>
          </w:rPr>
          <w:fldChar w:fldCharType="separate"/>
        </w:r>
        <w:r w:rsidR="00D046A1" w:rsidRPr="00D046A1">
          <w:rPr>
            <w:rFonts w:ascii="Times New Roman" w:hAnsi="Times New Roman" w:cs="Times New Roman"/>
            <w:noProof/>
            <w:webHidden/>
            <w:sz w:val="24"/>
            <w:szCs w:val="24"/>
          </w:rPr>
          <w:t>2</w:t>
        </w:r>
        <w:r w:rsidR="00D046A1" w:rsidRPr="00D046A1">
          <w:rPr>
            <w:rFonts w:ascii="Times New Roman" w:hAnsi="Times New Roman" w:cs="Times New Roman"/>
            <w:noProof/>
            <w:webHidden/>
            <w:sz w:val="24"/>
            <w:szCs w:val="24"/>
          </w:rPr>
          <w:fldChar w:fldCharType="end"/>
        </w:r>
      </w:hyperlink>
    </w:p>
    <w:p w14:paraId="530EDDDD" w14:textId="325B471E" w:rsidR="00D046A1" w:rsidRPr="00D046A1" w:rsidRDefault="00000000">
      <w:pPr>
        <w:pStyle w:val="TOC4"/>
        <w:tabs>
          <w:tab w:val="right" w:leader="dot" w:pos="9350"/>
        </w:tabs>
        <w:rPr>
          <w:rFonts w:ascii="Times New Roman" w:eastAsiaTheme="minorEastAsia" w:hAnsi="Times New Roman" w:cs="Times New Roman"/>
          <w:noProof/>
          <w:sz w:val="24"/>
          <w:szCs w:val="24"/>
        </w:rPr>
      </w:pPr>
      <w:hyperlink w:anchor="_Toc513810889" w:history="1">
        <w:r w:rsidR="00D046A1" w:rsidRPr="00D046A1">
          <w:rPr>
            <w:rStyle w:val="Hyperlink"/>
            <w:rFonts w:ascii="Times New Roman" w:hAnsi="Times New Roman" w:cs="Times New Roman"/>
            <w:noProof/>
            <w:sz w:val="24"/>
            <w:szCs w:val="24"/>
          </w:rPr>
          <w:t>5103.104-4  Disclosure, protection, and marking of contractor bid or proposal information and source selection information.</w:t>
        </w:r>
        <w:r w:rsidR="00D046A1" w:rsidRPr="00D046A1">
          <w:rPr>
            <w:rFonts w:ascii="Times New Roman" w:hAnsi="Times New Roman" w:cs="Times New Roman"/>
            <w:noProof/>
            <w:webHidden/>
            <w:sz w:val="24"/>
            <w:szCs w:val="24"/>
          </w:rPr>
          <w:tab/>
        </w:r>
        <w:r w:rsidR="00D046A1" w:rsidRPr="00D046A1">
          <w:rPr>
            <w:rFonts w:ascii="Times New Roman" w:hAnsi="Times New Roman" w:cs="Times New Roman"/>
            <w:noProof/>
            <w:webHidden/>
            <w:sz w:val="24"/>
            <w:szCs w:val="24"/>
          </w:rPr>
          <w:fldChar w:fldCharType="begin"/>
        </w:r>
        <w:r w:rsidR="00D046A1" w:rsidRPr="00D046A1">
          <w:rPr>
            <w:rFonts w:ascii="Times New Roman" w:hAnsi="Times New Roman" w:cs="Times New Roman"/>
            <w:noProof/>
            <w:webHidden/>
            <w:sz w:val="24"/>
            <w:szCs w:val="24"/>
          </w:rPr>
          <w:instrText xml:space="preserve"> PAGEREF _Toc513810889 \h </w:instrText>
        </w:r>
        <w:r w:rsidR="00D046A1" w:rsidRPr="00D046A1">
          <w:rPr>
            <w:rFonts w:ascii="Times New Roman" w:hAnsi="Times New Roman" w:cs="Times New Roman"/>
            <w:noProof/>
            <w:webHidden/>
            <w:sz w:val="24"/>
            <w:szCs w:val="24"/>
          </w:rPr>
        </w:r>
        <w:r w:rsidR="00D046A1" w:rsidRPr="00D046A1">
          <w:rPr>
            <w:rFonts w:ascii="Times New Roman" w:hAnsi="Times New Roman" w:cs="Times New Roman"/>
            <w:noProof/>
            <w:webHidden/>
            <w:sz w:val="24"/>
            <w:szCs w:val="24"/>
          </w:rPr>
          <w:fldChar w:fldCharType="separate"/>
        </w:r>
        <w:r w:rsidR="00D046A1" w:rsidRPr="00D046A1">
          <w:rPr>
            <w:rFonts w:ascii="Times New Roman" w:hAnsi="Times New Roman" w:cs="Times New Roman"/>
            <w:noProof/>
            <w:webHidden/>
            <w:sz w:val="24"/>
            <w:szCs w:val="24"/>
          </w:rPr>
          <w:t>2</w:t>
        </w:r>
        <w:r w:rsidR="00D046A1" w:rsidRPr="00D046A1">
          <w:rPr>
            <w:rFonts w:ascii="Times New Roman" w:hAnsi="Times New Roman" w:cs="Times New Roman"/>
            <w:noProof/>
            <w:webHidden/>
            <w:sz w:val="24"/>
            <w:szCs w:val="24"/>
          </w:rPr>
          <w:fldChar w:fldCharType="end"/>
        </w:r>
      </w:hyperlink>
    </w:p>
    <w:p w14:paraId="7C6242B2" w14:textId="6B52110C" w:rsidR="00D046A1" w:rsidRPr="00D046A1" w:rsidRDefault="00000000">
      <w:pPr>
        <w:pStyle w:val="TOC4"/>
        <w:tabs>
          <w:tab w:val="right" w:leader="dot" w:pos="9350"/>
        </w:tabs>
        <w:rPr>
          <w:rFonts w:ascii="Times New Roman" w:eastAsiaTheme="minorEastAsia" w:hAnsi="Times New Roman" w:cs="Times New Roman"/>
          <w:noProof/>
          <w:sz w:val="24"/>
          <w:szCs w:val="24"/>
        </w:rPr>
      </w:pPr>
      <w:hyperlink w:anchor="_Toc513810890" w:history="1">
        <w:r w:rsidR="00D046A1" w:rsidRPr="00D046A1">
          <w:rPr>
            <w:rStyle w:val="Hyperlink"/>
            <w:rFonts w:ascii="Times New Roman" w:hAnsi="Times New Roman" w:cs="Times New Roman"/>
            <w:noProof/>
            <w:sz w:val="24"/>
            <w:szCs w:val="24"/>
          </w:rPr>
          <w:t>5103.104-5 Disqualification.</w:t>
        </w:r>
        <w:r w:rsidR="00D046A1" w:rsidRPr="00D046A1">
          <w:rPr>
            <w:rFonts w:ascii="Times New Roman" w:hAnsi="Times New Roman" w:cs="Times New Roman"/>
            <w:noProof/>
            <w:webHidden/>
            <w:sz w:val="24"/>
            <w:szCs w:val="24"/>
          </w:rPr>
          <w:tab/>
        </w:r>
        <w:r w:rsidR="00D046A1" w:rsidRPr="00D046A1">
          <w:rPr>
            <w:rFonts w:ascii="Times New Roman" w:hAnsi="Times New Roman" w:cs="Times New Roman"/>
            <w:noProof/>
            <w:webHidden/>
            <w:sz w:val="24"/>
            <w:szCs w:val="24"/>
          </w:rPr>
          <w:fldChar w:fldCharType="begin"/>
        </w:r>
        <w:r w:rsidR="00D046A1" w:rsidRPr="00D046A1">
          <w:rPr>
            <w:rFonts w:ascii="Times New Roman" w:hAnsi="Times New Roman" w:cs="Times New Roman"/>
            <w:noProof/>
            <w:webHidden/>
            <w:sz w:val="24"/>
            <w:szCs w:val="24"/>
          </w:rPr>
          <w:instrText xml:space="preserve"> PAGEREF _Toc513810890 \h </w:instrText>
        </w:r>
        <w:r w:rsidR="00D046A1" w:rsidRPr="00D046A1">
          <w:rPr>
            <w:rFonts w:ascii="Times New Roman" w:hAnsi="Times New Roman" w:cs="Times New Roman"/>
            <w:noProof/>
            <w:webHidden/>
            <w:sz w:val="24"/>
            <w:szCs w:val="24"/>
          </w:rPr>
        </w:r>
        <w:r w:rsidR="00D046A1" w:rsidRPr="00D046A1">
          <w:rPr>
            <w:rFonts w:ascii="Times New Roman" w:hAnsi="Times New Roman" w:cs="Times New Roman"/>
            <w:noProof/>
            <w:webHidden/>
            <w:sz w:val="24"/>
            <w:szCs w:val="24"/>
          </w:rPr>
          <w:fldChar w:fldCharType="separate"/>
        </w:r>
        <w:r w:rsidR="00D046A1" w:rsidRPr="00D046A1">
          <w:rPr>
            <w:rFonts w:ascii="Times New Roman" w:hAnsi="Times New Roman" w:cs="Times New Roman"/>
            <w:noProof/>
            <w:webHidden/>
            <w:sz w:val="24"/>
            <w:szCs w:val="24"/>
          </w:rPr>
          <w:t>2</w:t>
        </w:r>
        <w:r w:rsidR="00D046A1" w:rsidRPr="00D046A1">
          <w:rPr>
            <w:rFonts w:ascii="Times New Roman" w:hAnsi="Times New Roman" w:cs="Times New Roman"/>
            <w:noProof/>
            <w:webHidden/>
            <w:sz w:val="24"/>
            <w:szCs w:val="24"/>
          </w:rPr>
          <w:fldChar w:fldCharType="end"/>
        </w:r>
      </w:hyperlink>
    </w:p>
    <w:p w14:paraId="60A59794" w14:textId="768DBE24" w:rsidR="00D046A1" w:rsidRPr="00D046A1" w:rsidRDefault="00000000">
      <w:pPr>
        <w:pStyle w:val="TOC4"/>
        <w:tabs>
          <w:tab w:val="right" w:leader="dot" w:pos="9350"/>
        </w:tabs>
        <w:rPr>
          <w:rFonts w:ascii="Times New Roman" w:eastAsiaTheme="minorEastAsia" w:hAnsi="Times New Roman" w:cs="Times New Roman"/>
          <w:noProof/>
          <w:sz w:val="24"/>
          <w:szCs w:val="24"/>
        </w:rPr>
      </w:pPr>
      <w:hyperlink w:anchor="_Toc513810891" w:history="1">
        <w:r w:rsidR="00D046A1" w:rsidRPr="00D046A1">
          <w:rPr>
            <w:rStyle w:val="Hyperlink"/>
            <w:rFonts w:ascii="Times New Roman" w:hAnsi="Times New Roman" w:cs="Times New Roman"/>
            <w:noProof/>
            <w:sz w:val="24"/>
            <w:szCs w:val="24"/>
          </w:rPr>
          <w:t>5103.104-6  Ethics advisory opinions regarding prohibitions on a former official’s acceptance of compensation from a contractor.</w:t>
        </w:r>
        <w:r w:rsidR="00D046A1" w:rsidRPr="00D046A1">
          <w:rPr>
            <w:rFonts w:ascii="Times New Roman" w:hAnsi="Times New Roman" w:cs="Times New Roman"/>
            <w:noProof/>
            <w:webHidden/>
            <w:sz w:val="24"/>
            <w:szCs w:val="24"/>
          </w:rPr>
          <w:tab/>
        </w:r>
        <w:r w:rsidR="00D046A1" w:rsidRPr="00D046A1">
          <w:rPr>
            <w:rFonts w:ascii="Times New Roman" w:hAnsi="Times New Roman" w:cs="Times New Roman"/>
            <w:noProof/>
            <w:webHidden/>
            <w:sz w:val="24"/>
            <w:szCs w:val="24"/>
          </w:rPr>
          <w:fldChar w:fldCharType="begin"/>
        </w:r>
        <w:r w:rsidR="00D046A1" w:rsidRPr="00D046A1">
          <w:rPr>
            <w:rFonts w:ascii="Times New Roman" w:hAnsi="Times New Roman" w:cs="Times New Roman"/>
            <w:noProof/>
            <w:webHidden/>
            <w:sz w:val="24"/>
            <w:szCs w:val="24"/>
          </w:rPr>
          <w:instrText xml:space="preserve"> PAGEREF _Toc513810891 \h </w:instrText>
        </w:r>
        <w:r w:rsidR="00D046A1" w:rsidRPr="00D046A1">
          <w:rPr>
            <w:rFonts w:ascii="Times New Roman" w:hAnsi="Times New Roman" w:cs="Times New Roman"/>
            <w:noProof/>
            <w:webHidden/>
            <w:sz w:val="24"/>
            <w:szCs w:val="24"/>
          </w:rPr>
        </w:r>
        <w:r w:rsidR="00D046A1" w:rsidRPr="00D046A1">
          <w:rPr>
            <w:rFonts w:ascii="Times New Roman" w:hAnsi="Times New Roman" w:cs="Times New Roman"/>
            <w:noProof/>
            <w:webHidden/>
            <w:sz w:val="24"/>
            <w:szCs w:val="24"/>
          </w:rPr>
          <w:fldChar w:fldCharType="separate"/>
        </w:r>
        <w:r w:rsidR="00D046A1" w:rsidRPr="00D046A1">
          <w:rPr>
            <w:rFonts w:ascii="Times New Roman" w:hAnsi="Times New Roman" w:cs="Times New Roman"/>
            <w:noProof/>
            <w:webHidden/>
            <w:sz w:val="24"/>
            <w:szCs w:val="24"/>
          </w:rPr>
          <w:t>3</w:t>
        </w:r>
        <w:r w:rsidR="00D046A1" w:rsidRPr="00D046A1">
          <w:rPr>
            <w:rFonts w:ascii="Times New Roman" w:hAnsi="Times New Roman" w:cs="Times New Roman"/>
            <w:noProof/>
            <w:webHidden/>
            <w:sz w:val="24"/>
            <w:szCs w:val="24"/>
          </w:rPr>
          <w:fldChar w:fldCharType="end"/>
        </w:r>
      </w:hyperlink>
    </w:p>
    <w:p w14:paraId="4BB4FEC7" w14:textId="5A0B40E0" w:rsidR="00D046A1" w:rsidRPr="00D046A1" w:rsidRDefault="00000000">
      <w:pPr>
        <w:pStyle w:val="TOC4"/>
        <w:tabs>
          <w:tab w:val="right" w:leader="dot" w:pos="9350"/>
        </w:tabs>
        <w:rPr>
          <w:rFonts w:ascii="Times New Roman" w:eastAsiaTheme="minorEastAsia" w:hAnsi="Times New Roman" w:cs="Times New Roman"/>
          <w:noProof/>
          <w:sz w:val="24"/>
          <w:szCs w:val="24"/>
        </w:rPr>
      </w:pPr>
      <w:hyperlink w:anchor="_Toc513810892" w:history="1">
        <w:r w:rsidR="00D046A1" w:rsidRPr="00D046A1">
          <w:rPr>
            <w:rStyle w:val="Hyperlink"/>
            <w:rFonts w:ascii="Times New Roman" w:hAnsi="Times New Roman" w:cs="Times New Roman"/>
            <w:noProof/>
            <w:sz w:val="24"/>
            <w:szCs w:val="24"/>
          </w:rPr>
          <w:t>5103.104-7  Violations or possible violations.</w:t>
        </w:r>
        <w:r w:rsidR="00D046A1" w:rsidRPr="00D046A1">
          <w:rPr>
            <w:rFonts w:ascii="Times New Roman" w:hAnsi="Times New Roman" w:cs="Times New Roman"/>
            <w:noProof/>
            <w:webHidden/>
            <w:sz w:val="24"/>
            <w:szCs w:val="24"/>
          </w:rPr>
          <w:tab/>
        </w:r>
        <w:r w:rsidR="00D046A1" w:rsidRPr="00D046A1">
          <w:rPr>
            <w:rFonts w:ascii="Times New Roman" w:hAnsi="Times New Roman" w:cs="Times New Roman"/>
            <w:noProof/>
            <w:webHidden/>
            <w:sz w:val="24"/>
            <w:szCs w:val="24"/>
          </w:rPr>
          <w:fldChar w:fldCharType="begin"/>
        </w:r>
        <w:r w:rsidR="00D046A1" w:rsidRPr="00D046A1">
          <w:rPr>
            <w:rFonts w:ascii="Times New Roman" w:hAnsi="Times New Roman" w:cs="Times New Roman"/>
            <w:noProof/>
            <w:webHidden/>
            <w:sz w:val="24"/>
            <w:szCs w:val="24"/>
          </w:rPr>
          <w:instrText xml:space="preserve"> PAGEREF _Toc513810892 \h </w:instrText>
        </w:r>
        <w:r w:rsidR="00D046A1" w:rsidRPr="00D046A1">
          <w:rPr>
            <w:rFonts w:ascii="Times New Roman" w:hAnsi="Times New Roman" w:cs="Times New Roman"/>
            <w:noProof/>
            <w:webHidden/>
            <w:sz w:val="24"/>
            <w:szCs w:val="24"/>
          </w:rPr>
        </w:r>
        <w:r w:rsidR="00D046A1" w:rsidRPr="00D046A1">
          <w:rPr>
            <w:rFonts w:ascii="Times New Roman" w:hAnsi="Times New Roman" w:cs="Times New Roman"/>
            <w:noProof/>
            <w:webHidden/>
            <w:sz w:val="24"/>
            <w:szCs w:val="24"/>
          </w:rPr>
          <w:fldChar w:fldCharType="separate"/>
        </w:r>
        <w:r w:rsidR="00D046A1" w:rsidRPr="00D046A1">
          <w:rPr>
            <w:rFonts w:ascii="Times New Roman" w:hAnsi="Times New Roman" w:cs="Times New Roman"/>
            <w:noProof/>
            <w:webHidden/>
            <w:sz w:val="24"/>
            <w:szCs w:val="24"/>
          </w:rPr>
          <w:t>3</w:t>
        </w:r>
        <w:r w:rsidR="00D046A1" w:rsidRPr="00D046A1">
          <w:rPr>
            <w:rFonts w:ascii="Times New Roman" w:hAnsi="Times New Roman" w:cs="Times New Roman"/>
            <w:noProof/>
            <w:webHidden/>
            <w:sz w:val="24"/>
            <w:szCs w:val="24"/>
          </w:rPr>
          <w:fldChar w:fldCharType="end"/>
        </w:r>
      </w:hyperlink>
    </w:p>
    <w:p w14:paraId="799EF55A" w14:textId="23DD7D97" w:rsidR="00D046A1" w:rsidRPr="00D046A1" w:rsidRDefault="00000000">
      <w:pPr>
        <w:pStyle w:val="TOC4"/>
        <w:tabs>
          <w:tab w:val="right" w:leader="dot" w:pos="9350"/>
        </w:tabs>
        <w:rPr>
          <w:rFonts w:ascii="Times New Roman" w:eastAsiaTheme="minorEastAsia" w:hAnsi="Times New Roman" w:cs="Times New Roman"/>
          <w:noProof/>
          <w:sz w:val="24"/>
          <w:szCs w:val="24"/>
        </w:rPr>
      </w:pPr>
      <w:hyperlink w:anchor="_Toc513810893" w:history="1">
        <w:r w:rsidR="00D046A1" w:rsidRPr="00D046A1">
          <w:rPr>
            <w:rStyle w:val="Hyperlink"/>
            <w:rFonts w:ascii="Times New Roman" w:hAnsi="Times New Roman" w:cs="Times New Roman"/>
            <w:noProof/>
            <w:sz w:val="24"/>
            <w:szCs w:val="24"/>
          </w:rPr>
          <w:t>5103.171  Senior DoD officials seeking employment with defense contractors.</w:t>
        </w:r>
        <w:r w:rsidR="00D046A1" w:rsidRPr="00D046A1">
          <w:rPr>
            <w:rFonts w:ascii="Times New Roman" w:hAnsi="Times New Roman" w:cs="Times New Roman"/>
            <w:noProof/>
            <w:webHidden/>
            <w:sz w:val="24"/>
            <w:szCs w:val="24"/>
          </w:rPr>
          <w:tab/>
        </w:r>
        <w:r w:rsidR="00D046A1" w:rsidRPr="00D046A1">
          <w:rPr>
            <w:rFonts w:ascii="Times New Roman" w:hAnsi="Times New Roman" w:cs="Times New Roman"/>
            <w:noProof/>
            <w:webHidden/>
            <w:sz w:val="24"/>
            <w:szCs w:val="24"/>
          </w:rPr>
          <w:fldChar w:fldCharType="begin"/>
        </w:r>
        <w:r w:rsidR="00D046A1" w:rsidRPr="00D046A1">
          <w:rPr>
            <w:rFonts w:ascii="Times New Roman" w:hAnsi="Times New Roman" w:cs="Times New Roman"/>
            <w:noProof/>
            <w:webHidden/>
            <w:sz w:val="24"/>
            <w:szCs w:val="24"/>
          </w:rPr>
          <w:instrText xml:space="preserve"> PAGEREF _Toc513810893 \h </w:instrText>
        </w:r>
        <w:r w:rsidR="00D046A1" w:rsidRPr="00D046A1">
          <w:rPr>
            <w:rFonts w:ascii="Times New Roman" w:hAnsi="Times New Roman" w:cs="Times New Roman"/>
            <w:noProof/>
            <w:webHidden/>
            <w:sz w:val="24"/>
            <w:szCs w:val="24"/>
          </w:rPr>
        </w:r>
        <w:r w:rsidR="00D046A1" w:rsidRPr="00D046A1">
          <w:rPr>
            <w:rFonts w:ascii="Times New Roman" w:hAnsi="Times New Roman" w:cs="Times New Roman"/>
            <w:noProof/>
            <w:webHidden/>
            <w:sz w:val="24"/>
            <w:szCs w:val="24"/>
          </w:rPr>
          <w:fldChar w:fldCharType="separate"/>
        </w:r>
        <w:r w:rsidR="00D046A1" w:rsidRPr="00D046A1">
          <w:rPr>
            <w:rFonts w:ascii="Times New Roman" w:hAnsi="Times New Roman" w:cs="Times New Roman"/>
            <w:noProof/>
            <w:webHidden/>
            <w:sz w:val="24"/>
            <w:szCs w:val="24"/>
          </w:rPr>
          <w:t>3</w:t>
        </w:r>
        <w:r w:rsidR="00D046A1" w:rsidRPr="00D046A1">
          <w:rPr>
            <w:rFonts w:ascii="Times New Roman" w:hAnsi="Times New Roman" w:cs="Times New Roman"/>
            <w:noProof/>
            <w:webHidden/>
            <w:sz w:val="24"/>
            <w:szCs w:val="24"/>
          </w:rPr>
          <w:fldChar w:fldCharType="end"/>
        </w:r>
      </w:hyperlink>
    </w:p>
    <w:p w14:paraId="62376E76" w14:textId="25BF510C" w:rsidR="00D046A1" w:rsidRPr="00D046A1" w:rsidRDefault="00000000">
      <w:pPr>
        <w:pStyle w:val="TOC4"/>
        <w:tabs>
          <w:tab w:val="right" w:leader="dot" w:pos="9350"/>
        </w:tabs>
        <w:rPr>
          <w:rFonts w:ascii="Times New Roman" w:eastAsiaTheme="minorEastAsia" w:hAnsi="Times New Roman" w:cs="Times New Roman"/>
          <w:noProof/>
          <w:sz w:val="24"/>
          <w:szCs w:val="24"/>
        </w:rPr>
      </w:pPr>
      <w:hyperlink w:anchor="_Toc513810894" w:history="1">
        <w:r w:rsidR="00D046A1" w:rsidRPr="00D046A1">
          <w:rPr>
            <w:rStyle w:val="Hyperlink"/>
            <w:rFonts w:ascii="Times New Roman" w:hAnsi="Times New Roman" w:cs="Times New Roman"/>
            <w:noProof/>
            <w:sz w:val="24"/>
            <w:szCs w:val="24"/>
          </w:rPr>
          <w:t>5103.171-3  Policy.</w:t>
        </w:r>
        <w:r w:rsidR="00D046A1" w:rsidRPr="00D046A1">
          <w:rPr>
            <w:rFonts w:ascii="Times New Roman" w:hAnsi="Times New Roman" w:cs="Times New Roman"/>
            <w:noProof/>
            <w:webHidden/>
            <w:sz w:val="24"/>
            <w:szCs w:val="24"/>
          </w:rPr>
          <w:tab/>
        </w:r>
        <w:r w:rsidR="00D046A1" w:rsidRPr="00D046A1">
          <w:rPr>
            <w:rFonts w:ascii="Times New Roman" w:hAnsi="Times New Roman" w:cs="Times New Roman"/>
            <w:noProof/>
            <w:webHidden/>
            <w:sz w:val="24"/>
            <w:szCs w:val="24"/>
          </w:rPr>
          <w:fldChar w:fldCharType="begin"/>
        </w:r>
        <w:r w:rsidR="00D046A1" w:rsidRPr="00D046A1">
          <w:rPr>
            <w:rFonts w:ascii="Times New Roman" w:hAnsi="Times New Roman" w:cs="Times New Roman"/>
            <w:noProof/>
            <w:webHidden/>
            <w:sz w:val="24"/>
            <w:szCs w:val="24"/>
          </w:rPr>
          <w:instrText xml:space="preserve"> PAGEREF _Toc513810894 \h </w:instrText>
        </w:r>
        <w:r w:rsidR="00D046A1" w:rsidRPr="00D046A1">
          <w:rPr>
            <w:rFonts w:ascii="Times New Roman" w:hAnsi="Times New Roman" w:cs="Times New Roman"/>
            <w:noProof/>
            <w:webHidden/>
            <w:sz w:val="24"/>
            <w:szCs w:val="24"/>
          </w:rPr>
        </w:r>
        <w:r w:rsidR="00D046A1" w:rsidRPr="00D046A1">
          <w:rPr>
            <w:rFonts w:ascii="Times New Roman" w:hAnsi="Times New Roman" w:cs="Times New Roman"/>
            <w:noProof/>
            <w:webHidden/>
            <w:sz w:val="24"/>
            <w:szCs w:val="24"/>
          </w:rPr>
          <w:fldChar w:fldCharType="separate"/>
        </w:r>
        <w:r w:rsidR="00D046A1" w:rsidRPr="00D046A1">
          <w:rPr>
            <w:rFonts w:ascii="Times New Roman" w:hAnsi="Times New Roman" w:cs="Times New Roman"/>
            <w:noProof/>
            <w:webHidden/>
            <w:sz w:val="24"/>
            <w:szCs w:val="24"/>
          </w:rPr>
          <w:t>3</w:t>
        </w:r>
        <w:r w:rsidR="00D046A1" w:rsidRPr="00D046A1">
          <w:rPr>
            <w:rFonts w:ascii="Times New Roman" w:hAnsi="Times New Roman" w:cs="Times New Roman"/>
            <w:noProof/>
            <w:webHidden/>
            <w:sz w:val="24"/>
            <w:szCs w:val="24"/>
          </w:rPr>
          <w:fldChar w:fldCharType="end"/>
        </w:r>
      </w:hyperlink>
    </w:p>
    <w:p w14:paraId="03958CF2" w14:textId="0C20B5BD" w:rsidR="00D046A1" w:rsidRPr="00D046A1" w:rsidRDefault="00000000">
      <w:pPr>
        <w:pStyle w:val="TOC3"/>
        <w:tabs>
          <w:tab w:val="right" w:leader="dot" w:pos="9350"/>
        </w:tabs>
        <w:rPr>
          <w:rFonts w:ascii="Times New Roman" w:eastAsiaTheme="minorEastAsia" w:hAnsi="Times New Roman" w:cs="Times New Roman"/>
          <w:noProof/>
          <w:sz w:val="24"/>
          <w:szCs w:val="24"/>
        </w:rPr>
      </w:pPr>
      <w:hyperlink w:anchor="_Toc513810895" w:history="1">
        <w:r w:rsidR="00D046A1" w:rsidRPr="00D046A1">
          <w:rPr>
            <w:rStyle w:val="Hyperlink"/>
            <w:rFonts w:ascii="Times New Roman" w:hAnsi="Times New Roman" w:cs="Times New Roman"/>
            <w:noProof/>
            <w:sz w:val="24"/>
            <w:szCs w:val="24"/>
          </w:rPr>
          <w:t>Subpart 5103.2 – Contractor Gratuities to Government Personnel</w:t>
        </w:r>
        <w:r w:rsidR="00D046A1" w:rsidRPr="00D046A1">
          <w:rPr>
            <w:rFonts w:ascii="Times New Roman" w:hAnsi="Times New Roman" w:cs="Times New Roman"/>
            <w:noProof/>
            <w:webHidden/>
            <w:sz w:val="24"/>
            <w:szCs w:val="24"/>
          </w:rPr>
          <w:tab/>
        </w:r>
        <w:r w:rsidR="00D046A1" w:rsidRPr="00D046A1">
          <w:rPr>
            <w:rFonts w:ascii="Times New Roman" w:hAnsi="Times New Roman" w:cs="Times New Roman"/>
            <w:noProof/>
            <w:webHidden/>
            <w:sz w:val="24"/>
            <w:szCs w:val="24"/>
          </w:rPr>
          <w:fldChar w:fldCharType="begin"/>
        </w:r>
        <w:r w:rsidR="00D046A1" w:rsidRPr="00D046A1">
          <w:rPr>
            <w:rFonts w:ascii="Times New Roman" w:hAnsi="Times New Roman" w:cs="Times New Roman"/>
            <w:noProof/>
            <w:webHidden/>
            <w:sz w:val="24"/>
            <w:szCs w:val="24"/>
          </w:rPr>
          <w:instrText xml:space="preserve"> PAGEREF _Toc513810895 \h </w:instrText>
        </w:r>
        <w:r w:rsidR="00D046A1" w:rsidRPr="00D046A1">
          <w:rPr>
            <w:rFonts w:ascii="Times New Roman" w:hAnsi="Times New Roman" w:cs="Times New Roman"/>
            <w:noProof/>
            <w:webHidden/>
            <w:sz w:val="24"/>
            <w:szCs w:val="24"/>
          </w:rPr>
        </w:r>
        <w:r w:rsidR="00D046A1" w:rsidRPr="00D046A1">
          <w:rPr>
            <w:rFonts w:ascii="Times New Roman" w:hAnsi="Times New Roman" w:cs="Times New Roman"/>
            <w:noProof/>
            <w:webHidden/>
            <w:sz w:val="24"/>
            <w:szCs w:val="24"/>
          </w:rPr>
          <w:fldChar w:fldCharType="separate"/>
        </w:r>
        <w:r w:rsidR="00D046A1" w:rsidRPr="00D046A1">
          <w:rPr>
            <w:rFonts w:ascii="Times New Roman" w:hAnsi="Times New Roman" w:cs="Times New Roman"/>
            <w:noProof/>
            <w:webHidden/>
            <w:sz w:val="24"/>
            <w:szCs w:val="24"/>
          </w:rPr>
          <w:t>3</w:t>
        </w:r>
        <w:r w:rsidR="00D046A1" w:rsidRPr="00D046A1">
          <w:rPr>
            <w:rFonts w:ascii="Times New Roman" w:hAnsi="Times New Roman" w:cs="Times New Roman"/>
            <w:noProof/>
            <w:webHidden/>
            <w:sz w:val="24"/>
            <w:szCs w:val="24"/>
          </w:rPr>
          <w:fldChar w:fldCharType="end"/>
        </w:r>
      </w:hyperlink>
    </w:p>
    <w:p w14:paraId="1B4CDEDB" w14:textId="57D0A148" w:rsidR="00D046A1" w:rsidRPr="00D046A1" w:rsidRDefault="00000000">
      <w:pPr>
        <w:pStyle w:val="TOC4"/>
        <w:tabs>
          <w:tab w:val="right" w:leader="dot" w:pos="9350"/>
        </w:tabs>
        <w:rPr>
          <w:rFonts w:ascii="Times New Roman" w:eastAsiaTheme="minorEastAsia" w:hAnsi="Times New Roman" w:cs="Times New Roman"/>
          <w:noProof/>
          <w:sz w:val="24"/>
          <w:szCs w:val="24"/>
        </w:rPr>
      </w:pPr>
      <w:hyperlink w:anchor="_Toc513810896" w:history="1">
        <w:r w:rsidR="00D046A1" w:rsidRPr="00D046A1">
          <w:rPr>
            <w:rStyle w:val="Hyperlink"/>
            <w:rFonts w:ascii="Times New Roman" w:hAnsi="Times New Roman" w:cs="Times New Roman"/>
            <w:noProof/>
            <w:sz w:val="24"/>
            <w:szCs w:val="24"/>
          </w:rPr>
          <w:t>5103.201  Applicability.</w:t>
        </w:r>
        <w:r w:rsidR="00D046A1" w:rsidRPr="00D046A1">
          <w:rPr>
            <w:rFonts w:ascii="Times New Roman" w:hAnsi="Times New Roman" w:cs="Times New Roman"/>
            <w:noProof/>
            <w:webHidden/>
            <w:sz w:val="24"/>
            <w:szCs w:val="24"/>
          </w:rPr>
          <w:tab/>
        </w:r>
        <w:r w:rsidR="00D046A1" w:rsidRPr="00D046A1">
          <w:rPr>
            <w:rFonts w:ascii="Times New Roman" w:hAnsi="Times New Roman" w:cs="Times New Roman"/>
            <w:noProof/>
            <w:webHidden/>
            <w:sz w:val="24"/>
            <w:szCs w:val="24"/>
          </w:rPr>
          <w:fldChar w:fldCharType="begin"/>
        </w:r>
        <w:r w:rsidR="00D046A1" w:rsidRPr="00D046A1">
          <w:rPr>
            <w:rFonts w:ascii="Times New Roman" w:hAnsi="Times New Roman" w:cs="Times New Roman"/>
            <w:noProof/>
            <w:webHidden/>
            <w:sz w:val="24"/>
            <w:szCs w:val="24"/>
          </w:rPr>
          <w:instrText xml:space="preserve"> PAGEREF _Toc513810896 \h </w:instrText>
        </w:r>
        <w:r w:rsidR="00D046A1" w:rsidRPr="00D046A1">
          <w:rPr>
            <w:rFonts w:ascii="Times New Roman" w:hAnsi="Times New Roman" w:cs="Times New Roman"/>
            <w:noProof/>
            <w:webHidden/>
            <w:sz w:val="24"/>
            <w:szCs w:val="24"/>
          </w:rPr>
        </w:r>
        <w:r w:rsidR="00D046A1" w:rsidRPr="00D046A1">
          <w:rPr>
            <w:rFonts w:ascii="Times New Roman" w:hAnsi="Times New Roman" w:cs="Times New Roman"/>
            <w:noProof/>
            <w:webHidden/>
            <w:sz w:val="24"/>
            <w:szCs w:val="24"/>
          </w:rPr>
          <w:fldChar w:fldCharType="separate"/>
        </w:r>
        <w:r w:rsidR="00D046A1" w:rsidRPr="00D046A1">
          <w:rPr>
            <w:rFonts w:ascii="Times New Roman" w:hAnsi="Times New Roman" w:cs="Times New Roman"/>
            <w:noProof/>
            <w:webHidden/>
            <w:sz w:val="24"/>
            <w:szCs w:val="24"/>
          </w:rPr>
          <w:t>3</w:t>
        </w:r>
        <w:r w:rsidR="00D046A1" w:rsidRPr="00D046A1">
          <w:rPr>
            <w:rFonts w:ascii="Times New Roman" w:hAnsi="Times New Roman" w:cs="Times New Roman"/>
            <w:noProof/>
            <w:webHidden/>
            <w:sz w:val="24"/>
            <w:szCs w:val="24"/>
          </w:rPr>
          <w:fldChar w:fldCharType="end"/>
        </w:r>
      </w:hyperlink>
    </w:p>
    <w:p w14:paraId="6F0E4136" w14:textId="58CD92C9" w:rsidR="00D046A1" w:rsidRPr="00D046A1" w:rsidRDefault="00000000">
      <w:pPr>
        <w:pStyle w:val="TOC4"/>
        <w:tabs>
          <w:tab w:val="right" w:leader="dot" w:pos="9350"/>
        </w:tabs>
        <w:rPr>
          <w:rFonts w:ascii="Times New Roman" w:eastAsiaTheme="minorEastAsia" w:hAnsi="Times New Roman" w:cs="Times New Roman"/>
          <w:noProof/>
          <w:sz w:val="24"/>
          <w:szCs w:val="24"/>
        </w:rPr>
      </w:pPr>
      <w:hyperlink w:anchor="_Toc513810897" w:history="1">
        <w:r w:rsidR="00D046A1" w:rsidRPr="00D046A1">
          <w:rPr>
            <w:rStyle w:val="Hyperlink"/>
            <w:rFonts w:ascii="Times New Roman" w:hAnsi="Times New Roman" w:cs="Times New Roman"/>
            <w:noProof/>
            <w:sz w:val="24"/>
            <w:szCs w:val="24"/>
          </w:rPr>
          <w:t>5103.203  Reporting suspected violations of the Gratuities clause.</w:t>
        </w:r>
        <w:r w:rsidR="00D046A1" w:rsidRPr="00D046A1">
          <w:rPr>
            <w:rFonts w:ascii="Times New Roman" w:hAnsi="Times New Roman" w:cs="Times New Roman"/>
            <w:noProof/>
            <w:webHidden/>
            <w:sz w:val="24"/>
            <w:szCs w:val="24"/>
          </w:rPr>
          <w:tab/>
        </w:r>
        <w:r w:rsidR="00D046A1" w:rsidRPr="00D046A1">
          <w:rPr>
            <w:rFonts w:ascii="Times New Roman" w:hAnsi="Times New Roman" w:cs="Times New Roman"/>
            <w:noProof/>
            <w:webHidden/>
            <w:sz w:val="24"/>
            <w:szCs w:val="24"/>
          </w:rPr>
          <w:fldChar w:fldCharType="begin"/>
        </w:r>
        <w:r w:rsidR="00D046A1" w:rsidRPr="00D046A1">
          <w:rPr>
            <w:rFonts w:ascii="Times New Roman" w:hAnsi="Times New Roman" w:cs="Times New Roman"/>
            <w:noProof/>
            <w:webHidden/>
            <w:sz w:val="24"/>
            <w:szCs w:val="24"/>
          </w:rPr>
          <w:instrText xml:space="preserve"> PAGEREF _Toc513810897 \h </w:instrText>
        </w:r>
        <w:r w:rsidR="00D046A1" w:rsidRPr="00D046A1">
          <w:rPr>
            <w:rFonts w:ascii="Times New Roman" w:hAnsi="Times New Roman" w:cs="Times New Roman"/>
            <w:noProof/>
            <w:webHidden/>
            <w:sz w:val="24"/>
            <w:szCs w:val="24"/>
          </w:rPr>
        </w:r>
        <w:r w:rsidR="00D046A1" w:rsidRPr="00D046A1">
          <w:rPr>
            <w:rFonts w:ascii="Times New Roman" w:hAnsi="Times New Roman" w:cs="Times New Roman"/>
            <w:noProof/>
            <w:webHidden/>
            <w:sz w:val="24"/>
            <w:szCs w:val="24"/>
          </w:rPr>
          <w:fldChar w:fldCharType="separate"/>
        </w:r>
        <w:r w:rsidR="00D046A1" w:rsidRPr="00D046A1">
          <w:rPr>
            <w:rFonts w:ascii="Times New Roman" w:hAnsi="Times New Roman" w:cs="Times New Roman"/>
            <w:noProof/>
            <w:webHidden/>
            <w:sz w:val="24"/>
            <w:szCs w:val="24"/>
          </w:rPr>
          <w:t>4</w:t>
        </w:r>
        <w:r w:rsidR="00D046A1" w:rsidRPr="00D046A1">
          <w:rPr>
            <w:rFonts w:ascii="Times New Roman" w:hAnsi="Times New Roman" w:cs="Times New Roman"/>
            <w:noProof/>
            <w:webHidden/>
            <w:sz w:val="24"/>
            <w:szCs w:val="24"/>
          </w:rPr>
          <w:fldChar w:fldCharType="end"/>
        </w:r>
      </w:hyperlink>
    </w:p>
    <w:p w14:paraId="10E8A3AA" w14:textId="19E39B36" w:rsidR="00D046A1" w:rsidRPr="00D046A1" w:rsidRDefault="00000000">
      <w:pPr>
        <w:pStyle w:val="TOC4"/>
        <w:tabs>
          <w:tab w:val="right" w:leader="dot" w:pos="9350"/>
        </w:tabs>
        <w:rPr>
          <w:rFonts w:ascii="Times New Roman" w:eastAsiaTheme="minorEastAsia" w:hAnsi="Times New Roman" w:cs="Times New Roman"/>
          <w:noProof/>
          <w:sz w:val="24"/>
          <w:szCs w:val="24"/>
        </w:rPr>
      </w:pPr>
      <w:hyperlink w:anchor="_Toc513810898" w:history="1">
        <w:r w:rsidR="00D046A1" w:rsidRPr="00D046A1">
          <w:rPr>
            <w:rStyle w:val="Hyperlink"/>
            <w:rFonts w:ascii="Times New Roman" w:hAnsi="Times New Roman" w:cs="Times New Roman"/>
            <w:noProof/>
            <w:sz w:val="24"/>
            <w:szCs w:val="24"/>
          </w:rPr>
          <w:t>5103.204  Treatment of violations.</w:t>
        </w:r>
        <w:r w:rsidR="00D046A1" w:rsidRPr="00D046A1">
          <w:rPr>
            <w:rFonts w:ascii="Times New Roman" w:hAnsi="Times New Roman" w:cs="Times New Roman"/>
            <w:noProof/>
            <w:webHidden/>
            <w:sz w:val="24"/>
            <w:szCs w:val="24"/>
          </w:rPr>
          <w:tab/>
        </w:r>
        <w:r w:rsidR="00D046A1" w:rsidRPr="00D046A1">
          <w:rPr>
            <w:rFonts w:ascii="Times New Roman" w:hAnsi="Times New Roman" w:cs="Times New Roman"/>
            <w:noProof/>
            <w:webHidden/>
            <w:sz w:val="24"/>
            <w:szCs w:val="24"/>
          </w:rPr>
          <w:fldChar w:fldCharType="begin"/>
        </w:r>
        <w:r w:rsidR="00D046A1" w:rsidRPr="00D046A1">
          <w:rPr>
            <w:rFonts w:ascii="Times New Roman" w:hAnsi="Times New Roman" w:cs="Times New Roman"/>
            <w:noProof/>
            <w:webHidden/>
            <w:sz w:val="24"/>
            <w:szCs w:val="24"/>
          </w:rPr>
          <w:instrText xml:space="preserve"> PAGEREF _Toc513810898 \h </w:instrText>
        </w:r>
        <w:r w:rsidR="00D046A1" w:rsidRPr="00D046A1">
          <w:rPr>
            <w:rFonts w:ascii="Times New Roman" w:hAnsi="Times New Roman" w:cs="Times New Roman"/>
            <w:noProof/>
            <w:webHidden/>
            <w:sz w:val="24"/>
            <w:szCs w:val="24"/>
          </w:rPr>
        </w:r>
        <w:r w:rsidR="00D046A1" w:rsidRPr="00D046A1">
          <w:rPr>
            <w:rFonts w:ascii="Times New Roman" w:hAnsi="Times New Roman" w:cs="Times New Roman"/>
            <w:noProof/>
            <w:webHidden/>
            <w:sz w:val="24"/>
            <w:szCs w:val="24"/>
          </w:rPr>
          <w:fldChar w:fldCharType="separate"/>
        </w:r>
        <w:r w:rsidR="00D046A1" w:rsidRPr="00D046A1">
          <w:rPr>
            <w:rFonts w:ascii="Times New Roman" w:hAnsi="Times New Roman" w:cs="Times New Roman"/>
            <w:noProof/>
            <w:webHidden/>
            <w:sz w:val="24"/>
            <w:szCs w:val="24"/>
          </w:rPr>
          <w:t>5</w:t>
        </w:r>
        <w:r w:rsidR="00D046A1" w:rsidRPr="00D046A1">
          <w:rPr>
            <w:rFonts w:ascii="Times New Roman" w:hAnsi="Times New Roman" w:cs="Times New Roman"/>
            <w:noProof/>
            <w:webHidden/>
            <w:sz w:val="24"/>
            <w:szCs w:val="24"/>
          </w:rPr>
          <w:fldChar w:fldCharType="end"/>
        </w:r>
      </w:hyperlink>
    </w:p>
    <w:p w14:paraId="47DB6BBA" w14:textId="39A1968B" w:rsidR="00D046A1" w:rsidRPr="00D046A1" w:rsidRDefault="00000000">
      <w:pPr>
        <w:pStyle w:val="TOC3"/>
        <w:tabs>
          <w:tab w:val="right" w:leader="dot" w:pos="9350"/>
        </w:tabs>
        <w:rPr>
          <w:rFonts w:ascii="Times New Roman" w:eastAsiaTheme="minorEastAsia" w:hAnsi="Times New Roman" w:cs="Times New Roman"/>
          <w:noProof/>
          <w:sz w:val="24"/>
          <w:szCs w:val="24"/>
        </w:rPr>
      </w:pPr>
      <w:hyperlink w:anchor="_Toc513810899" w:history="1">
        <w:r w:rsidR="00D046A1" w:rsidRPr="00D046A1">
          <w:rPr>
            <w:rStyle w:val="Hyperlink"/>
            <w:rFonts w:ascii="Times New Roman" w:hAnsi="Times New Roman" w:cs="Times New Roman"/>
            <w:noProof/>
            <w:sz w:val="24"/>
            <w:szCs w:val="24"/>
          </w:rPr>
          <w:t>Subpart 5103.6 – Contracts with Government Employees or Organizations Owned or Controlled by Them</w:t>
        </w:r>
        <w:r w:rsidR="00D046A1" w:rsidRPr="00D046A1">
          <w:rPr>
            <w:rFonts w:ascii="Times New Roman" w:hAnsi="Times New Roman" w:cs="Times New Roman"/>
            <w:noProof/>
            <w:webHidden/>
            <w:sz w:val="24"/>
            <w:szCs w:val="24"/>
          </w:rPr>
          <w:tab/>
        </w:r>
        <w:r w:rsidR="00D046A1" w:rsidRPr="00D046A1">
          <w:rPr>
            <w:rFonts w:ascii="Times New Roman" w:hAnsi="Times New Roman" w:cs="Times New Roman"/>
            <w:noProof/>
            <w:webHidden/>
            <w:sz w:val="24"/>
            <w:szCs w:val="24"/>
          </w:rPr>
          <w:fldChar w:fldCharType="begin"/>
        </w:r>
        <w:r w:rsidR="00D046A1" w:rsidRPr="00D046A1">
          <w:rPr>
            <w:rFonts w:ascii="Times New Roman" w:hAnsi="Times New Roman" w:cs="Times New Roman"/>
            <w:noProof/>
            <w:webHidden/>
            <w:sz w:val="24"/>
            <w:szCs w:val="24"/>
          </w:rPr>
          <w:instrText xml:space="preserve"> PAGEREF _Toc513810899 \h </w:instrText>
        </w:r>
        <w:r w:rsidR="00D046A1" w:rsidRPr="00D046A1">
          <w:rPr>
            <w:rFonts w:ascii="Times New Roman" w:hAnsi="Times New Roman" w:cs="Times New Roman"/>
            <w:noProof/>
            <w:webHidden/>
            <w:sz w:val="24"/>
            <w:szCs w:val="24"/>
          </w:rPr>
        </w:r>
        <w:r w:rsidR="00D046A1" w:rsidRPr="00D046A1">
          <w:rPr>
            <w:rFonts w:ascii="Times New Roman" w:hAnsi="Times New Roman" w:cs="Times New Roman"/>
            <w:noProof/>
            <w:webHidden/>
            <w:sz w:val="24"/>
            <w:szCs w:val="24"/>
          </w:rPr>
          <w:fldChar w:fldCharType="separate"/>
        </w:r>
        <w:r w:rsidR="00D046A1" w:rsidRPr="00D046A1">
          <w:rPr>
            <w:rFonts w:ascii="Times New Roman" w:hAnsi="Times New Roman" w:cs="Times New Roman"/>
            <w:noProof/>
            <w:webHidden/>
            <w:sz w:val="24"/>
            <w:szCs w:val="24"/>
          </w:rPr>
          <w:t>8</w:t>
        </w:r>
        <w:r w:rsidR="00D046A1" w:rsidRPr="00D046A1">
          <w:rPr>
            <w:rFonts w:ascii="Times New Roman" w:hAnsi="Times New Roman" w:cs="Times New Roman"/>
            <w:noProof/>
            <w:webHidden/>
            <w:sz w:val="24"/>
            <w:szCs w:val="24"/>
          </w:rPr>
          <w:fldChar w:fldCharType="end"/>
        </w:r>
      </w:hyperlink>
    </w:p>
    <w:p w14:paraId="47C09689" w14:textId="61A5D89D" w:rsidR="00D046A1" w:rsidRPr="00D046A1" w:rsidRDefault="00000000">
      <w:pPr>
        <w:pStyle w:val="TOC4"/>
        <w:tabs>
          <w:tab w:val="right" w:leader="dot" w:pos="9350"/>
        </w:tabs>
        <w:rPr>
          <w:rFonts w:ascii="Times New Roman" w:eastAsiaTheme="minorEastAsia" w:hAnsi="Times New Roman" w:cs="Times New Roman"/>
          <w:noProof/>
          <w:sz w:val="24"/>
          <w:szCs w:val="24"/>
        </w:rPr>
      </w:pPr>
      <w:hyperlink w:anchor="_Toc513810900" w:history="1">
        <w:r w:rsidR="00D046A1" w:rsidRPr="00D046A1">
          <w:rPr>
            <w:rStyle w:val="Hyperlink"/>
            <w:rFonts w:ascii="Times New Roman" w:hAnsi="Times New Roman" w:cs="Times New Roman"/>
            <w:noProof/>
            <w:sz w:val="24"/>
            <w:szCs w:val="24"/>
          </w:rPr>
          <w:t>5103.602  Exceptions.</w:t>
        </w:r>
        <w:r w:rsidR="00D046A1" w:rsidRPr="00D046A1">
          <w:rPr>
            <w:rFonts w:ascii="Times New Roman" w:hAnsi="Times New Roman" w:cs="Times New Roman"/>
            <w:noProof/>
            <w:webHidden/>
            <w:sz w:val="24"/>
            <w:szCs w:val="24"/>
          </w:rPr>
          <w:tab/>
        </w:r>
        <w:r w:rsidR="00D046A1" w:rsidRPr="00D046A1">
          <w:rPr>
            <w:rFonts w:ascii="Times New Roman" w:hAnsi="Times New Roman" w:cs="Times New Roman"/>
            <w:noProof/>
            <w:webHidden/>
            <w:sz w:val="24"/>
            <w:szCs w:val="24"/>
          </w:rPr>
          <w:fldChar w:fldCharType="begin"/>
        </w:r>
        <w:r w:rsidR="00D046A1" w:rsidRPr="00D046A1">
          <w:rPr>
            <w:rFonts w:ascii="Times New Roman" w:hAnsi="Times New Roman" w:cs="Times New Roman"/>
            <w:noProof/>
            <w:webHidden/>
            <w:sz w:val="24"/>
            <w:szCs w:val="24"/>
          </w:rPr>
          <w:instrText xml:space="preserve"> PAGEREF _Toc513810900 \h </w:instrText>
        </w:r>
        <w:r w:rsidR="00D046A1" w:rsidRPr="00D046A1">
          <w:rPr>
            <w:rFonts w:ascii="Times New Roman" w:hAnsi="Times New Roman" w:cs="Times New Roman"/>
            <w:noProof/>
            <w:webHidden/>
            <w:sz w:val="24"/>
            <w:szCs w:val="24"/>
          </w:rPr>
        </w:r>
        <w:r w:rsidR="00D046A1" w:rsidRPr="00D046A1">
          <w:rPr>
            <w:rFonts w:ascii="Times New Roman" w:hAnsi="Times New Roman" w:cs="Times New Roman"/>
            <w:noProof/>
            <w:webHidden/>
            <w:sz w:val="24"/>
            <w:szCs w:val="24"/>
          </w:rPr>
          <w:fldChar w:fldCharType="separate"/>
        </w:r>
        <w:r w:rsidR="00D046A1" w:rsidRPr="00D046A1">
          <w:rPr>
            <w:rFonts w:ascii="Times New Roman" w:hAnsi="Times New Roman" w:cs="Times New Roman"/>
            <w:noProof/>
            <w:webHidden/>
            <w:sz w:val="24"/>
            <w:szCs w:val="24"/>
          </w:rPr>
          <w:t>8</w:t>
        </w:r>
        <w:r w:rsidR="00D046A1" w:rsidRPr="00D046A1">
          <w:rPr>
            <w:rFonts w:ascii="Times New Roman" w:hAnsi="Times New Roman" w:cs="Times New Roman"/>
            <w:noProof/>
            <w:webHidden/>
            <w:sz w:val="24"/>
            <w:szCs w:val="24"/>
          </w:rPr>
          <w:fldChar w:fldCharType="end"/>
        </w:r>
      </w:hyperlink>
    </w:p>
    <w:p w14:paraId="425BE90D" w14:textId="3C07A7AF" w:rsidR="00D046A1" w:rsidRPr="00D046A1" w:rsidRDefault="00000000">
      <w:pPr>
        <w:pStyle w:val="TOC3"/>
        <w:tabs>
          <w:tab w:val="right" w:leader="dot" w:pos="9350"/>
        </w:tabs>
        <w:rPr>
          <w:rFonts w:ascii="Times New Roman" w:eastAsiaTheme="minorEastAsia" w:hAnsi="Times New Roman" w:cs="Times New Roman"/>
          <w:noProof/>
          <w:sz w:val="24"/>
          <w:szCs w:val="24"/>
        </w:rPr>
      </w:pPr>
      <w:hyperlink w:anchor="_Toc513810901" w:history="1">
        <w:r w:rsidR="00D046A1" w:rsidRPr="00D046A1">
          <w:rPr>
            <w:rStyle w:val="Hyperlink"/>
            <w:rFonts w:ascii="Times New Roman" w:hAnsi="Times New Roman" w:cs="Times New Roman"/>
            <w:noProof/>
            <w:sz w:val="24"/>
            <w:szCs w:val="24"/>
          </w:rPr>
          <w:t>Subpart 5103. 7 – Voiding and Rescinding Contracts</w:t>
        </w:r>
        <w:r w:rsidR="00D046A1" w:rsidRPr="00D046A1">
          <w:rPr>
            <w:rFonts w:ascii="Times New Roman" w:hAnsi="Times New Roman" w:cs="Times New Roman"/>
            <w:noProof/>
            <w:webHidden/>
            <w:sz w:val="24"/>
            <w:szCs w:val="24"/>
          </w:rPr>
          <w:tab/>
        </w:r>
        <w:r w:rsidR="00D046A1" w:rsidRPr="00D046A1">
          <w:rPr>
            <w:rFonts w:ascii="Times New Roman" w:hAnsi="Times New Roman" w:cs="Times New Roman"/>
            <w:noProof/>
            <w:webHidden/>
            <w:sz w:val="24"/>
            <w:szCs w:val="24"/>
          </w:rPr>
          <w:fldChar w:fldCharType="begin"/>
        </w:r>
        <w:r w:rsidR="00D046A1" w:rsidRPr="00D046A1">
          <w:rPr>
            <w:rFonts w:ascii="Times New Roman" w:hAnsi="Times New Roman" w:cs="Times New Roman"/>
            <w:noProof/>
            <w:webHidden/>
            <w:sz w:val="24"/>
            <w:szCs w:val="24"/>
          </w:rPr>
          <w:instrText xml:space="preserve"> PAGEREF _Toc513810901 \h </w:instrText>
        </w:r>
        <w:r w:rsidR="00D046A1" w:rsidRPr="00D046A1">
          <w:rPr>
            <w:rFonts w:ascii="Times New Roman" w:hAnsi="Times New Roman" w:cs="Times New Roman"/>
            <w:noProof/>
            <w:webHidden/>
            <w:sz w:val="24"/>
            <w:szCs w:val="24"/>
          </w:rPr>
        </w:r>
        <w:r w:rsidR="00D046A1" w:rsidRPr="00D046A1">
          <w:rPr>
            <w:rFonts w:ascii="Times New Roman" w:hAnsi="Times New Roman" w:cs="Times New Roman"/>
            <w:noProof/>
            <w:webHidden/>
            <w:sz w:val="24"/>
            <w:szCs w:val="24"/>
          </w:rPr>
          <w:fldChar w:fldCharType="separate"/>
        </w:r>
        <w:r w:rsidR="00D046A1" w:rsidRPr="00D046A1">
          <w:rPr>
            <w:rFonts w:ascii="Times New Roman" w:hAnsi="Times New Roman" w:cs="Times New Roman"/>
            <w:noProof/>
            <w:webHidden/>
            <w:sz w:val="24"/>
            <w:szCs w:val="24"/>
          </w:rPr>
          <w:t>8</w:t>
        </w:r>
        <w:r w:rsidR="00D046A1" w:rsidRPr="00D046A1">
          <w:rPr>
            <w:rFonts w:ascii="Times New Roman" w:hAnsi="Times New Roman" w:cs="Times New Roman"/>
            <w:noProof/>
            <w:webHidden/>
            <w:sz w:val="24"/>
            <w:szCs w:val="24"/>
          </w:rPr>
          <w:fldChar w:fldCharType="end"/>
        </w:r>
      </w:hyperlink>
    </w:p>
    <w:p w14:paraId="5B08650C" w14:textId="41C45948" w:rsidR="00D046A1" w:rsidRPr="00D046A1" w:rsidRDefault="00000000">
      <w:pPr>
        <w:pStyle w:val="TOC4"/>
        <w:tabs>
          <w:tab w:val="right" w:leader="dot" w:pos="9350"/>
        </w:tabs>
        <w:rPr>
          <w:rFonts w:ascii="Times New Roman" w:eastAsiaTheme="minorEastAsia" w:hAnsi="Times New Roman" w:cs="Times New Roman"/>
          <w:noProof/>
          <w:sz w:val="24"/>
          <w:szCs w:val="24"/>
        </w:rPr>
      </w:pPr>
      <w:hyperlink w:anchor="_Toc513810902" w:history="1">
        <w:r w:rsidR="00D046A1" w:rsidRPr="00D046A1">
          <w:rPr>
            <w:rStyle w:val="Hyperlink"/>
            <w:rFonts w:ascii="Times New Roman" w:hAnsi="Times New Roman" w:cs="Times New Roman"/>
            <w:noProof/>
            <w:sz w:val="24"/>
            <w:szCs w:val="24"/>
          </w:rPr>
          <w:t>5103.703  Authority.</w:t>
        </w:r>
        <w:r w:rsidR="00D046A1" w:rsidRPr="00D046A1">
          <w:rPr>
            <w:rFonts w:ascii="Times New Roman" w:hAnsi="Times New Roman" w:cs="Times New Roman"/>
            <w:noProof/>
            <w:webHidden/>
            <w:sz w:val="24"/>
            <w:szCs w:val="24"/>
          </w:rPr>
          <w:tab/>
        </w:r>
        <w:r w:rsidR="00D046A1" w:rsidRPr="00D046A1">
          <w:rPr>
            <w:rFonts w:ascii="Times New Roman" w:hAnsi="Times New Roman" w:cs="Times New Roman"/>
            <w:noProof/>
            <w:webHidden/>
            <w:sz w:val="24"/>
            <w:szCs w:val="24"/>
          </w:rPr>
          <w:fldChar w:fldCharType="begin"/>
        </w:r>
        <w:r w:rsidR="00D046A1" w:rsidRPr="00D046A1">
          <w:rPr>
            <w:rFonts w:ascii="Times New Roman" w:hAnsi="Times New Roman" w:cs="Times New Roman"/>
            <w:noProof/>
            <w:webHidden/>
            <w:sz w:val="24"/>
            <w:szCs w:val="24"/>
          </w:rPr>
          <w:instrText xml:space="preserve"> PAGEREF _Toc513810902 \h </w:instrText>
        </w:r>
        <w:r w:rsidR="00D046A1" w:rsidRPr="00D046A1">
          <w:rPr>
            <w:rFonts w:ascii="Times New Roman" w:hAnsi="Times New Roman" w:cs="Times New Roman"/>
            <w:noProof/>
            <w:webHidden/>
            <w:sz w:val="24"/>
            <w:szCs w:val="24"/>
          </w:rPr>
        </w:r>
        <w:r w:rsidR="00D046A1" w:rsidRPr="00D046A1">
          <w:rPr>
            <w:rFonts w:ascii="Times New Roman" w:hAnsi="Times New Roman" w:cs="Times New Roman"/>
            <w:noProof/>
            <w:webHidden/>
            <w:sz w:val="24"/>
            <w:szCs w:val="24"/>
          </w:rPr>
          <w:fldChar w:fldCharType="separate"/>
        </w:r>
        <w:r w:rsidR="00D046A1" w:rsidRPr="00D046A1">
          <w:rPr>
            <w:rFonts w:ascii="Times New Roman" w:hAnsi="Times New Roman" w:cs="Times New Roman"/>
            <w:noProof/>
            <w:webHidden/>
            <w:sz w:val="24"/>
            <w:szCs w:val="24"/>
          </w:rPr>
          <w:t>8</w:t>
        </w:r>
        <w:r w:rsidR="00D046A1" w:rsidRPr="00D046A1">
          <w:rPr>
            <w:rFonts w:ascii="Times New Roman" w:hAnsi="Times New Roman" w:cs="Times New Roman"/>
            <w:noProof/>
            <w:webHidden/>
            <w:sz w:val="24"/>
            <w:szCs w:val="24"/>
          </w:rPr>
          <w:fldChar w:fldCharType="end"/>
        </w:r>
      </w:hyperlink>
    </w:p>
    <w:p w14:paraId="6C196894" w14:textId="52B0F290" w:rsidR="00D046A1" w:rsidRPr="00D046A1" w:rsidRDefault="00000000">
      <w:pPr>
        <w:pStyle w:val="TOC4"/>
        <w:tabs>
          <w:tab w:val="right" w:leader="dot" w:pos="9350"/>
        </w:tabs>
        <w:rPr>
          <w:rFonts w:ascii="Times New Roman" w:eastAsiaTheme="minorEastAsia" w:hAnsi="Times New Roman" w:cs="Times New Roman"/>
          <w:noProof/>
          <w:sz w:val="24"/>
          <w:szCs w:val="24"/>
        </w:rPr>
      </w:pPr>
      <w:hyperlink w:anchor="_Toc513810903" w:history="1">
        <w:r w:rsidR="00D046A1" w:rsidRPr="00D046A1">
          <w:rPr>
            <w:rStyle w:val="Hyperlink"/>
            <w:rFonts w:ascii="Times New Roman" w:hAnsi="Times New Roman" w:cs="Times New Roman"/>
            <w:noProof/>
            <w:sz w:val="24"/>
            <w:szCs w:val="24"/>
            <w:lang w:val="en"/>
          </w:rPr>
          <w:t>5103.704  Policy.</w:t>
        </w:r>
        <w:r w:rsidR="00D046A1" w:rsidRPr="00D046A1">
          <w:rPr>
            <w:rFonts w:ascii="Times New Roman" w:hAnsi="Times New Roman" w:cs="Times New Roman"/>
            <w:noProof/>
            <w:webHidden/>
            <w:sz w:val="24"/>
            <w:szCs w:val="24"/>
          </w:rPr>
          <w:tab/>
        </w:r>
        <w:r w:rsidR="00D046A1" w:rsidRPr="00D046A1">
          <w:rPr>
            <w:rFonts w:ascii="Times New Roman" w:hAnsi="Times New Roman" w:cs="Times New Roman"/>
            <w:noProof/>
            <w:webHidden/>
            <w:sz w:val="24"/>
            <w:szCs w:val="24"/>
          </w:rPr>
          <w:fldChar w:fldCharType="begin"/>
        </w:r>
        <w:r w:rsidR="00D046A1" w:rsidRPr="00D046A1">
          <w:rPr>
            <w:rFonts w:ascii="Times New Roman" w:hAnsi="Times New Roman" w:cs="Times New Roman"/>
            <w:noProof/>
            <w:webHidden/>
            <w:sz w:val="24"/>
            <w:szCs w:val="24"/>
          </w:rPr>
          <w:instrText xml:space="preserve"> PAGEREF _Toc513810903 \h </w:instrText>
        </w:r>
        <w:r w:rsidR="00D046A1" w:rsidRPr="00D046A1">
          <w:rPr>
            <w:rFonts w:ascii="Times New Roman" w:hAnsi="Times New Roman" w:cs="Times New Roman"/>
            <w:noProof/>
            <w:webHidden/>
            <w:sz w:val="24"/>
            <w:szCs w:val="24"/>
          </w:rPr>
        </w:r>
        <w:r w:rsidR="00D046A1" w:rsidRPr="00D046A1">
          <w:rPr>
            <w:rFonts w:ascii="Times New Roman" w:hAnsi="Times New Roman" w:cs="Times New Roman"/>
            <w:noProof/>
            <w:webHidden/>
            <w:sz w:val="24"/>
            <w:szCs w:val="24"/>
          </w:rPr>
          <w:fldChar w:fldCharType="separate"/>
        </w:r>
        <w:r w:rsidR="00D046A1" w:rsidRPr="00D046A1">
          <w:rPr>
            <w:rFonts w:ascii="Times New Roman" w:hAnsi="Times New Roman" w:cs="Times New Roman"/>
            <w:noProof/>
            <w:webHidden/>
            <w:sz w:val="24"/>
            <w:szCs w:val="24"/>
          </w:rPr>
          <w:t>8</w:t>
        </w:r>
        <w:r w:rsidR="00D046A1" w:rsidRPr="00D046A1">
          <w:rPr>
            <w:rFonts w:ascii="Times New Roman" w:hAnsi="Times New Roman" w:cs="Times New Roman"/>
            <w:noProof/>
            <w:webHidden/>
            <w:sz w:val="24"/>
            <w:szCs w:val="24"/>
          </w:rPr>
          <w:fldChar w:fldCharType="end"/>
        </w:r>
      </w:hyperlink>
    </w:p>
    <w:p w14:paraId="25CDF333" w14:textId="6F6808F9" w:rsidR="00D046A1" w:rsidRPr="00D046A1" w:rsidRDefault="00000000">
      <w:pPr>
        <w:pStyle w:val="TOC3"/>
        <w:tabs>
          <w:tab w:val="right" w:leader="dot" w:pos="9350"/>
        </w:tabs>
        <w:rPr>
          <w:rFonts w:ascii="Times New Roman" w:eastAsiaTheme="minorEastAsia" w:hAnsi="Times New Roman" w:cs="Times New Roman"/>
          <w:noProof/>
          <w:sz w:val="24"/>
          <w:szCs w:val="24"/>
        </w:rPr>
      </w:pPr>
      <w:hyperlink w:anchor="_Toc513810904" w:history="1">
        <w:r w:rsidR="00D046A1" w:rsidRPr="00D046A1">
          <w:rPr>
            <w:rStyle w:val="Hyperlink"/>
            <w:rFonts w:ascii="Times New Roman" w:hAnsi="Times New Roman" w:cs="Times New Roman"/>
            <w:noProof/>
            <w:sz w:val="24"/>
            <w:szCs w:val="24"/>
          </w:rPr>
          <w:t>Subpart 5103.9 – Whistleblower Protections for Contractor Employees</w:t>
        </w:r>
        <w:r w:rsidR="00D046A1" w:rsidRPr="00D046A1">
          <w:rPr>
            <w:rFonts w:ascii="Times New Roman" w:hAnsi="Times New Roman" w:cs="Times New Roman"/>
            <w:noProof/>
            <w:webHidden/>
            <w:sz w:val="24"/>
            <w:szCs w:val="24"/>
          </w:rPr>
          <w:tab/>
        </w:r>
        <w:r w:rsidR="00D046A1" w:rsidRPr="00D046A1">
          <w:rPr>
            <w:rFonts w:ascii="Times New Roman" w:hAnsi="Times New Roman" w:cs="Times New Roman"/>
            <w:noProof/>
            <w:webHidden/>
            <w:sz w:val="24"/>
            <w:szCs w:val="24"/>
          </w:rPr>
          <w:fldChar w:fldCharType="begin"/>
        </w:r>
        <w:r w:rsidR="00D046A1" w:rsidRPr="00D046A1">
          <w:rPr>
            <w:rFonts w:ascii="Times New Roman" w:hAnsi="Times New Roman" w:cs="Times New Roman"/>
            <w:noProof/>
            <w:webHidden/>
            <w:sz w:val="24"/>
            <w:szCs w:val="24"/>
          </w:rPr>
          <w:instrText xml:space="preserve"> PAGEREF _Toc513810904 \h </w:instrText>
        </w:r>
        <w:r w:rsidR="00D046A1" w:rsidRPr="00D046A1">
          <w:rPr>
            <w:rFonts w:ascii="Times New Roman" w:hAnsi="Times New Roman" w:cs="Times New Roman"/>
            <w:noProof/>
            <w:webHidden/>
            <w:sz w:val="24"/>
            <w:szCs w:val="24"/>
          </w:rPr>
        </w:r>
        <w:r w:rsidR="00D046A1" w:rsidRPr="00D046A1">
          <w:rPr>
            <w:rFonts w:ascii="Times New Roman" w:hAnsi="Times New Roman" w:cs="Times New Roman"/>
            <w:noProof/>
            <w:webHidden/>
            <w:sz w:val="24"/>
            <w:szCs w:val="24"/>
          </w:rPr>
          <w:fldChar w:fldCharType="separate"/>
        </w:r>
        <w:r w:rsidR="00D046A1" w:rsidRPr="00D046A1">
          <w:rPr>
            <w:rFonts w:ascii="Times New Roman" w:hAnsi="Times New Roman" w:cs="Times New Roman"/>
            <w:noProof/>
            <w:webHidden/>
            <w:sz w:val="24"/>
            <w:szCs w:val="24"/>
          </w:rPr>
          <w:t>8</w:t>
        </w:r>
        <w:r w:rsidR="00D046A1" w:rsidRPr="00D046A1">
          <w:rPr>
            <w:rFonts w:ascii="Times New Roman" w:hAnsi="Times New Roman" w:cs="Times New Roman"/>
            <w:noProof/>
            <w:webHidden/>
            <w:sz w:val="24"/>
            <w:szCs w:val="24"/>
          </w:rPr>
          <w:fldChar w:fldCharType="end"/>
        </w:r>
      </w:hyperlink>
    </w:p>
    <w:p w14:paraId="68F7A1B3" w14:textId="44D6BF4C" w:rsidR="00D046A1" w:rsidRPr="00D046A1" w:rsidRDefault="00000000">
      <w:pPr>
        <w:pStyle w:val="TOC4"/>
        <w:tabs>
          <w:tab w:val="right" w:leader="dot" w:pos="9350"/>
        </w:tabs>
        <w:rPr>
          <w:rFonts w:ascii="Times New Roman" w:eastAsiaTheme="minorEastAsia" w:hAnsi="Times New Roman" w:cs="Times New Roman"/>
          <w:noProof/>
          <w:sz w:val="24"/>
          <w:szCs w:val="24"/>
        </w:rPr>
      </w:pPr>
      <w:hyperlink w:anchor="_Toc513810905" w:history="1">
        <w:r w:rsidR="00D046A1" w:rsidRPr="00D046A1">
          <w:rPr>
            <w:rStyle w:val="Hyperlink"/>
            <w:rFonts w:ascii="Times New Roman" w:hAnsi="Times New Roman" w:cs="Times New Roman"/>
            <w:noProof/>
            <w:sz w:val="24"/>
            <w:szCs w:val="24"/>
          </w:rPr>
          <w:t>5103.905  Procedures for investigating complaints.</w:t>
        </w:r>
        <w:r w:rsidR="00D046A1" w:rsidRPr="00D046A1">
          <w:rPr>
            <w:rFonts w:ascii="Times New Roman" w:hAnsi="Times New Roman" w:cs="Times New Roman"/>
            <w:noProof/>
            <w:webHidden/>
            <w:sz w:val="24"/>
            <w:szCs w:val="24"/>
          </w:rPr>
          <w:tab/>
        </w:r>
        <w:r w:rsidR="00D046A1" w:rsidRPr="00D046A1">
          <w:rPr>
            <w:rFonts w:ascii="Times New Roman" w:hAnsi="Times New Roman" w:cs="Times New Roman"/>
            <w:noProof/>
            <w:webHidden/>
            <w:sz w:val="24"/>
            <w:szCs w:val="24"/>
          </w:rPr>
          <w:fldChar w:fldCharType="begin"/>
        </w:r>
        <w:r w:rsidR="00D046A1" w:rsidRPr="00D046A1">
          <w:rPr>
            <w:rFonts w:ascii="Times New Roman" w:hAnsi="Times New Roman" w:cs="Times New Roman"/>
            <w:noProof/>
            <w:webHidden/>
            <w:sz w:val="24"/>
            <w:szCs w:val="24"/>
          </w:rPr>
          <w:instrText xml:space="preserve"> PAGEREF _Toc513810905 \h </w:instrText>
        </w:r>
        <w:r w:rsidR="00D046A1" w:rsidRPr="00D046A1">
          <w:rPr>
            <w:rFonts w:ascii="Times New Roman" w:hAnsi="Times New Roman" w:cs="Times New Roman"/>
            <w:noProof/>
            <w:webHidden/>
            <w:sz w:val="24"/>
            <w:szCs w:val="24"/>
          </w:rPr>
        </w:r>
        <w:r w:rsidR="00D046A1" w:rsidRPr="00D046A1">
          <w:rPr>
            <w:rFonts w:ascii="Times New Roman" w:hAnsi="Times New Roman" w:cs="Times New Roman"/>
            <w:noProof/>
            <w:webHidden/>
            <w:sz w:val="24"/>
            <w:szCs w:val="24"/>
          </w:rPr>
          <w:fldChar w:fldCharType="separate"/>
        </w:r>
        <w:r w:rsidR="00D046A1" w:rsidRPr="00D046A1">
          <w:rPr>
            <w:rFonts w:ascii="Times New Roman" w:hAnsi="Times New Roman" w:cs="Times New Roman"/>
            <w:noProof/>
            <w:webHidden/>
            <w:sz w:val="24"/>
            <w:szCs w:val="24"/>
          </w:rPr>
          <w:t>8</w:t>
        </w:r>
        <w:r w:rsidR="00D046A1" w:rsidRPr="00D046A1">
          <w:rPr>
            <w:rFonts w:ascii="Times New Roman" w:hAnsi="Times New Roman" w:cs="Times New Roman"/>
            <w:noProof/>
            <w:webHidden/>
            <w:sz w:val="24"/>
            <w:szCs w:val="24"/>
          </w:rPr>
          <w:fldChar w:fldCharType="end"/>
        </w:r>
      </w:hyperlink>
    </w:p>
    <w:p w14:paraId="7F033660" w14:textId="3C299906" w:rsidR="00D046A1" w:rsidRPr="00D046A1" w:rsidRDefault="00000000">
      <w:pPr>
        <w:pStyle w:val="TOC4"/>
        <w:tabs>
          <w:tab w:val="right" w:leader="dot" w:pos="9350"/>
        </w:tabs>
        <w:rPr>
          <w:rFonts w:ascii="Times New Roman" w:eastAsiaTheme="minorEastAsia" w:hAnsi="Times New Roman" w:cs="Times New Roman"/>
          <w:noProof/>
          <w:sz w:val="24"/>
          <w:szCs w:val="24"/>
        </w:rPr>
      </w:pPr>
      <w:hyperlink w:anchor="_Toc513810906" w:history="1">
        <w:r w:rsidR="00D046A1" w:rsidRPr="00D046A1">
          <w:rPr>
            <w:rStyle w:val="Hyperlink"/>
            <w:rFonts w:ascii="Times New Roman" w:hAnsi="Times New Roman" w:cs="Times New Roman"/>
            <w:noProof/>
            <w:sz w:val="24"/>
            <w:szCs w:val="24"/>
          </w:rPr>
          <w:t>5103.906  Remedies.</w:t>
        </w:r>
        <w:r w:rsidR="00D046A1" w:rsidRPr="00D046A1">
          <w:rPr>
            <w:rFonts w:ascii="Times New Roman" w:hAnsi="Times New Roman" w:cs="Times New Roman"/>
            <w:noProof/>
            <w:webHidden/>
            <w:sz w:val="24"/>
            <w:szCs w:val="24"/>
          </w:rPr>
          <w:tab/>
        </w:r>
        <w:r w:rsidR="00D046A1" w:rsidRPr="00D046A1">
          <w:rPr>
            <w:rFonts w:ascii="Times New Roman" w:hAnsi="Times New Roman" w:cs="Times New Roman"/>
            <w:noProof/>
            <w:webHidden/>
            <w:sz w:val="24"/>
            <w:szCs w:val="24"/>
          </w:rPr>
          <w:fldChar w:fldCharType="begin"/>
        </w:r>
        <w:r w:rsidR="00D046A1" w:rsidRPr="00D046A1">
          <w:rPr>
            <w:rFonts w:ascii="Times New Roman" w:hAnsi="Times New Roman" w:cs="Times New Roman"/>
            <w:noProof/>
            <w:webHidden/>
            <w:sz w:val="24"/>
            <w:szCs w:val="24"/>
          </w:rPr>
          <w:instrText xml:space="preserve"> PAGEREF _Toc513810906 \h </w:instrText>
        </w:r>
        <w:r w:rsidR="00D046A1" w:rsidRPr="00D046A1">
          <w:rPr>
            <w:rFonts w:ascii="Times New Roman" w:hAnsi="Times New Roman" w:cs="Times New Roman"/>
            <w:noProof/>
            <w:webHidden/>
            <w:sz w:val="24"/>
            <w:szCs w:val="24"/>
          </w:rPr>
        </w:r>
        <w:r w:rsidR="00D046A1" w:rsidRPr="00D046A1">
          <w:rPr>
            <w:rFonts w:ascii="Times New Roman" w:hAnsi="Times New Roman" w:cs="Times New Roman"/>
            <w:noProof/>
            <w:webHidden/>
            <w:sz w:val="24"/>
            <w:szCs w:val="24"/>
          </w:rPr>
          <w:fldChar w:fldCharType="separate"/>
        </w:r>
        <w:r w:rsidR="00D046A1" w:rsidRPr="00D046A1">
          <w:rPr>
            <w:rFonts w:ascii="Times New Roman" w:hAnsi="Times New Roman" w:cs="Times New Roman"/>
            <w:noProof/>
            <w:webHidden/>
            <w:sz w:val="24"/>
            <w:szCs w:val="24"/>
          </w:rPr>
          <w:t>9</w:t>
        </w:r>
        <w:r w:rsidR="00D046A1" w:rsidRPr="00D046A1">
          <w:rPr>
            <w:rFonts w:ascii="Times New Roman" w:hAnsi="Times New Roman" w:cs="Times New Roman"/>
            <w:noProof/>
            <w:webHidden/>
            <w:sz w:val="24"/>
            <w:szCs w:val="24"/>
          </w:rPr>
          <w:fldChar w:fldCharType="end"/>
        </w:r>
      </w:hyperlink>
    </w:p>
    <w:p w14:paraId="394A05B9" w14:textId="36965514" w:rsidR="00D046A1" w:rsidRPr="00D046A1" w:rsidRDefault="00000000">
      <w:pPr>
        <w:pStyle w:val="TOC3"/>
        <w:tabs>
          <w:tab w:val="right" w:leader="dot" w:pos="9350"/>
        </w:tabs>
        <w:rPr>
          <w:rFonts w:ascii="Times New Roman" w:eastAsiaTheme="minorEastAsia" w:hAnsi="Times New Roman" w:cs="Times New Roman"/>
          <w:noProof/>
          <w:sz w:val="24"/>
          <w:szCs w:val="24"/>
        </w:rPr>
      </w:pPr>
      <w:hyperlink w:anchor="_Toc513810907" w:history="1">
        <w:r w:rsidR="00D046A1" w:rsidRPr="00D046A1">
          <w:rPr>
            <w:rStyle w:val="Hyperlink"/>
            <w:rFonts w:ascii="Times New Roman" w:hAnsi="Times New Roman" w:cs="Times New Roman"/>
            <w:noProof/>
            <w:sz w:val="24"/>
            <w:szCs w:val="24"/>
          </w:rPr>
          <w:t>Subpart 5103.10 – Contractor Code of Business Ethics and Conduct</w:t>
        </w:r>
        <w:r w:rsidR="00D046A1" w:rsidRPr="00D046A1">
          <w:rPr>
            <w:rFonts w:ascii="Times New Roman" w:hAnsi="Times New Roman" w:cs="Times New Roman"/>
            <w:noProof/>
            <w:webHidden/>
            <w:sz w:val="24"/>
            <w:szCs w:val="24"/>
          </w:rPr>
          <w:tab/>
        </w:r>
        <w:r w:rsidR="00D046A1" w:rsidRPr="00D046A1">
          <w:rPr>
            <w:rFonts w:ascii="Times New Roman" w:hAnsi="Times New Roman" w:cs="Times New Roman"/>
            <w:noProof/>
            <w:webHidden/>
            <w:sz w:val="24"/>
            <w:szCs w:val="24"/>
          </w:rPr>
          <w:fldChar w:fldCharType="begin"/>
        </w:r>
        <w:r w:rsidR="00D046A1" w:rsidRPr="00D046A1">
          <w:rPr>
            <w:rFonts w:ascii="Times New Roman" w:hAnsi="Times New Roman" w:cs="Times New Roman"/>
            <w:noProof/>
            <w:webHidden/>
            <w:sz w:val="24"/>
            <w:szCs w:val="24"/>
          </w:rPr>
          <w:instrText xml:space="preserve"> PAGEREF _Toc513810907 \h </w:instrText>
        </w:r>
        <w:r w:rsidR="00D046A1" w:rsidRPr="00D046A1">
          <w:rPr>
            <w:rFonts w:ascii="Times New Roman" w:hAnsi="Times New Roman" w:cs="Times New Roman"/>
            <w:noProof/>
            <w:webHidden/>
            <w:sz w:val="24"/>
            <w:szCs w:val="24"/>
          </w:rPr>
        </w:r>
        <w:r w:rsidR="00D046A1" w:rsidRPr="00D046A1">
          <w:rPr>
            <w:rFonts w:ascii="Times New Roman" w:hAnsi="Times New Roman" w:cs="Times New Roman"/>
            <w:noProof/>
            <w:webHidden/>
            <w:sz w:val="24"/>
            <w:szCs w:val="24"/>
          </w:rPr>
          <w:fldChar w:fldCharType="separate"/>
        </w:r>
        <w:r w:rsidR="00D046A1" w:rsidRPr="00D046A1">
          <w:rPr>
            <w:rFonts w:ascii="Times New Roman" w:hAnsi="Times New Roman" w:cs="Times New Roman"/>
            <w:noProof/>
            <w:webHidden/>
            <w:sz w:val="24"/>
            <w:szCs w:val="24"/>
          </w:rPr>
          <w:t>9</w:t>
        </w:r>
        <w:r w:rsidR="00D046A1" w:rsidRPr="00D046A1">
          <w:rPr>
            <w:rFonts w:ascii="Times New Roman" w:hAnsi="Times New Roman" w:cs="Times New Roman"/>
            <w:noProof/>
            <w:webHidden/>
            <w:sz w:val="24"/>
            <w:szCs w:val="24"/>
          </w:rPr>
          <w:fldChar w:fldCharType="end"/>
        </w:r>
      </w:hyperlink>
    </w:p>
    <w:p w14:paraId="67CA65FE" w14:textId="6033A654" w:rsidR="00D046A1" w:rsidRPr="00D046A1" w:rsidRDefault="00000000">
      <w:pPr>
        <w:pStyle w:val="TOC4"/>
        <w:tabs>
          <w:tab w:val="right" w:leader="dot" w:pos="9350"/>
        </w:tabs>
        <w:rPr>
          <w:rFonts w:ascii="Times New Roman" w:eastAsiaTheme="minorEastAsia" w:hAnsi="Times New Roman" w:cs="Times New Roman"/>
          <w:noProof/>
          <w:sz w:val="24"/>
          <w:szCs w:val="24"/>
        </w:rPr>
      </w:pPr>
      <w:hyperlink w:anchor="_Toc513810908" w:history="1">
        <w:r w:rsidR="00D046A1" w:rsidRPr="00D046A1">
          <w:rPr>
            <w:rStyle w:val="Hyperlink"/>
            <w:rFonts w:ascii="Times New Roman" w:hAnsi="Times New Roman" w:cs="Times New Roman"/>
            <w:noProof/>
            <w:sz w:val="24"/>
            <w:szCs w:val="24"/>
          </w:rPr>
          <w:t>5103.1004  Contract clauses.</w:t>
        </w:r>
        <w:r w:rsidR="00D046A1" w:rsidRPr="00D046A1">
          <w:rPr>
            <w:rFonts w:ascii="Times New Roman" w:hAnsi="Times New Roman" w:cs="Times New Roman"/>
            <w:noProof/>
            <w:webHidden/>
            <w:sz w:val="24"/>
            <w:szCs w:val="24"/>
          </w:rPr>
          <w:tab/>
        </w:r>
        <w:r w:rsidR="00D046A1" w:rsidRPr="00D046A1">
          <w:rPr>
            <w:rFonts w:ascii="Times New Roman" w:hAnsi="Times New Roman" w:cs="Times New Roman"/>
            <w:noProof/>
            <w:webHidden/>
            <w:sz w:val="24"/>
            <w:szCs w:val="24"/>
          </w:rPr>
          <w:fldChar w:fldCharType="begin"/>
        </w:r>
        <w:r w:rsidR="00D046A1" w:rsidRPr="00D046A1">
          <w:rPr>
            <w:rFonts w:ascii="Times New Roman" w:hAnsi="Times New Roman" w:cs="Times New Roman"/>
            <w:noProof/>
            <w:webHidden/>
            <w:sz w:val="24"/>
            <w:szCs w:val="24"/>
          </w:rPr>
          <w:instrText xml:space="preserve"> PAGEREF _Toc513810908 \h </w:instrText>
        </w:r>
        <w:r w:rsidR="00D046A1" w:rsidRPr="00D046A1">
          <w:rPr>
            <w:rFonts w:ascii="Times New Roman" w:hAnsi="Times New Roman" w:cs="Times New Roman"/>
            <w:noProof/>
            <w:webHidden/>
            <w:sz w:val="24"/>
            <w:szCs w:val="24"/>
          </w:rPr>
        </w:r>
        <w:r w:rsidR="00D046A1" w:rsidRPr="00D046A1">
          <w:rPr>
            <w:rFonts w:ascii="Times New Roman" w:hAnsi="Times New Roman" w:cs="Times New Roman"/>
            <w:noProof/>
            <w:webHidden/>
            <w:sz w:val="24"/>
            <w:szCs w:val="24"/>
          </w:rPr>
          <w:fldChar w:fldCharType="separate"/>
        </w:r>
        <w:r w:rsidR="00D046A1" w:rsidRPr="00D046A1">
          <w:rPr>
            <w:rFonts w:ascii="Times New Roman" w:hAnsi="Times New Roman" w:cs="Times New Roman"/>
            <w:noProof/>
            <w:webHidden/>
            <w:sz w:val="24"/>
            <w:szCs w:val="24"/>
          </w:rPr>
          <w:t>9</w:t>
        </w:r>
        <w:r w:rsidR="00D046A1" w:rsidRPr="00D046A1">
          <w:rPr>
            <w:rFonts w:ascii="Times New Roman" w:hAnsi="Times New Roman" w:cs="Times New Roman"/>
            <w:noProof/>
            <w:webHidden/>
            <w:sz w:val="24"/>
            <w:szCs w:val="24"/>
          </w:rPr>
          <w:fldChar w:fldCharType="end"/>
        </w:r>
      </w:hyperlink>
    </w:p>
    <w:p w14:paraId="05C3364E" w14:textId="5756147C" w:rsidR="00916156" w:rsidRPr="00C675C0" w:rsidRDefault="00916156" w:rsidP="00C675C0">
      <w:pPr>
        <w:spacing w:after="240"/>
        <w:jc w:val="center"/>
        <w:rPr>
          <w:rFonts w:ascii="Times New Roman" w:hAnsi="Times New Roman" w:cs="Times New Roman"/>
          <w:i/>
          <w:sz w:val="24"/>
          <w:szCs w:val="24"/>
        </w:rPr>
      </w:pPr>
      <w:r w:rsidRPr="00D046A1">
        <w:rPr>
          <w:rFonts w:ascii="Times New Roman" w:hAnsi="Times New Roman" w:cs="Times New Roman"/>
          <w:i/>
          <w:sz w:val="24"/>
          <w:szCs w:val="24"/>
        </w:rPr>
        <w:fldChar w:fldCharType="end"/>
      </w:r>
    </w:p>
    <w:p w14:paraId="562962A7" w14:textId="77B766D4" w:rsidR="00C63784" w:rsidRPr="003B4204" w:rsidRDefault="00D822F3" w:rsidP="003B4204">
      <w:pPr>
        <w:pStyle w:val="Heading3"/>
      </w:pPr>
      <w:bookmarkStart w:id="3" w:name="_Toc513810887"/>
      <w:r w:rsidRPr="003B4204">
        <w:lastRenderedPageBreak/>
        <w:t xml:space="preserve">Subpart 5103.1 </w:t>
      </w:r>
      <w:r w:rsidR="00825B5D" w:rsidRPr="003B4204">
        <w:t>–</w:t>
      </w:r>
      <w:r w:rsidRPr="003B4204">
        <w:t xml:space="preserve"> Safeguards</w:t>
      </w:r>
      <w:bookmarkEnd w:id="3"/>
    </w:p>
    <w:p w14:paraId="562962A8" w14:textId="77777777" w:rsidR="00C63784" w:rsidRPr="00465A54" w:rsidRDefault="00D822F3" w:rsidP="003B4204">
      <w:pPr>
        <w:pStyle w:val="Heading4"/>
      </w:pPr>
      <w:bookmarkStart w:id="4" w:name="_Toc513810888"/>
      <w:r w:rsidRPr="00465A54">
        <w:t xml:space="preserve">5103.104 </w:t>
      </w:r>
      <w:r w:rsidR="00F5341C" w:rsidRPr="00465A54">
        <w:t xml:space="preserve"> </w:t>
      </w:r>
      <w:r w:rsidRPr="00465A54">
        <w:t>Procurement integrity.</w:t>
      </w:r>
      <w:bookmarkEnd w:id="4"/>
    </w:p>
    <w:p w14:paraId="562962A9" w14:textId="77777777" w:rsidR="002A61F7" w:rsidRPr="00465A54" w:rsidRDefault="00954B42">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465A54">
        <w:rPr>
          <w:rFonts w:ascii="Times New Roman" w:hAnsi="Times New Roman" w:cs="Times New Roman"/>
          <w:sz w:val="24"/>
          <w:szCs w:val="24"/>
        </w:rPr>
        <w:t xml:space="preserve">The Army General Counsel is the Designated Agency Ethics Official (DAEO).  </w:t>
      </w:r>
      <w:r w:rsidR="008769EA" w:rsidRPr="00465A54">
        <w:rPr>
          <w:rFonts w:ascii="Times New Roman" w:hAnsi="Times New Roman" w:cs="Times New Roman"/>
          <w:sz w:val="24"/>
          <w:szCs w:val="24"/>
        </w:rPr>
        <w:t xml:space="preserve">The General Counsel has designated deputy DAEOs </w:t>
      </w:r>
      <w:r w:rsidR="000F4706" w:rsidRPr="00465A54">
        <w:rPr>
          <w:rFonts w:ascii="Times New Roman" w:hAnsi="Times New Roman" w:cs="Times New Roman"/>
          <w:sz w:val="24"/>
          <w:szCs w:val="24"/>
        </w:rPr>
        <w:t xml:space="preserve">(DDAEOs) </w:t>
      </w:r>
      <w:r w:rsidR="008769EA" w:rsidRPr="00465A54">
        <w:rPr>
          <w:rFonts w:ascii="Times New Roman" w:hAnsi="Times New Roman" w:cs="Times New Roman"/>
          <w:sz w:val="24"/>
          <w:szCs w:val="24"/>
        </w:rPr>
        <w:t xml:space="preserve">and has delegated to them the authority to act on his behalf concerning procurement integrity matters.  The General Counsel has authorized </w:t>
      </w:r>
      <w:r w:rsidR="000F4706" w:rsidRPr="00465A54">
        <w:rPr>
          <w:rFonts w:ascii="Times New Roman" w:hAnsi="Times New Roman" w:cs="Times New Roman"/>
          <w:sz w:val="24"/>
          <w:szCs w:val="24"/>
        </w:rPr>
        <w:t>D</w:t>
      </w:r>
      <w:r w:rsidR="008769EA" w:rsidRPr="00465A54">
        <w:rPr>
          <w:rFonts w:ascii="Times New Roman" w:hAnsi="Times New Roman" w:cs="Times New Roman"/>
          <w:sz w:val="24"/>
          <w:szCs w:val="24"/>
        </w:rPr>
        <w:t>DAEOs to further delegate that authority to subordinate ethics counselors under their area of responsibility.</w:t>
      </w:r>
    </w:p>
    <w:p w14:paraId="562962AA" w14:textId="77777777" w:rsidR="00C63784" w:rsidRPr="00465A54" w:rsidRDefault="00D822F3" w:rsidP="003B4204">
      <w:pPr>
        <w:pStyle w:val="Heading4"/>
        <w:rPr>
          <w:i/>
        </w:rPr>
      </w:pPr>
      <w:bookmarkStart w:id="5" w:name="_Toc513810889"/>
      <w:r w:rsidRPr="00465A54">
        <w:t xml:space="preserve">5103.104-4 </w:t>
      </w:r>
      <w:r w:rsidR="00F5341C" w:rsidRPr="00465A54">
        <w:t xml:space="preserve"> </w:t>
      </w:r>
      <w:r w:rsidRPr="00465A54">
        <w:t>Disclosure, protection, and marking of contractor bid or proposal information and source selection information.</w:t>
      </w:r>
      <w:bookmarkEnd w:id="5"/>
    </w:p>
    <w:p w14:paraId="66EBF4B0" w14:textId="25CD920B" w:rsidR="00D24B20" w:rsidRDefault="00D822F3" w:rsidP="005875BD">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465A54">
        <w:rPr>
          <w:rFonts w:ascii="Times New Roman" w:hAnsi="Times New Roman" w:cs="Times New Roman"/>
          <w:sz w:val="24"/>
          <w:szCs w:val="24"/>
        </w:rPr>
        <w:t xml:space="preserve">(a)  </w:t>
      </w:r>
      <w:r w:rsidR="009C7CBA" w:rsidRPr="00352E5B">
        <w:rPr>
          <w:rFonts w:ascii="Times New Roman" w:hAnsi="Times New Roman" w:cs="Times New Roman"/>
          <w:sz w:val="24"/>
          <w:szCs w:val="24"/>
        </w:rPr>
        <w:t>The A</w:t>
      </w:r>
      <w:r w:rsidR="00D24B20">
        <w:rPr>
          <w:rFonts w:ascii="Times New Roman" w:hAnsi="Times New Roman" w:cs="Times New Roman"/>
          <w:sz w:val="24"/>
          <w:szCs w:val="24"/>
        </w:rPr>
        <w:t xml:space="preserve">ssistant Secretary of the Army (Acquisition, Logistics and Technology) </w:t>
      </w:r>
      <w:r w:rsidR="00B939EA" w:rsidRPr="00CF5601">
        <w:rPr>
          <w:rFonts w:ascii="Times New Roman" w:hAnsi="Times New Roman" w:cs="Times New Roman"/>
          <w:sz w:val="24"/>
          <w:szCs w:val="24"/>
        </w:rPr>
        <w:t xml:space="preserve">or </w:t>
      </w:r>
      <w:ins w:id="6" w:author="Jordan, Amanda C CIV USARMY HQDA ASA ALT (USA)" w:date="2024-08-28T12:59:00Z">
        <w:r w:rsidR="00295E49">
          <w:rPr>
            <w:rFonts w:ascii="Times New Roman" w:hAnsi="Times New Roman" w:cs="Times New Roman"/>
            <w:sz w:val="24"/>
            <w:szCs w:val="24"/>
          </w:rPr>
          <w:t>C</w:t>
        </w:r>
      </w:ins>
      <w:del w:id="7" w:author="Jordan, Amanda C CIV USARMY HQDA ASA ALT (USA)" w:date="2024-08-28T12:59:00Z">
        <w:r w:rsidR="00B939EA" w:rsidRPr="00CF5601" w:rsidDel="00295E49">
          <w:rPr>
            <w:rFonts w:ascii="Times New Roman" w:hAnsi="Times New Roman" w:cs="Times New Roman"/>
            <w:sz w:val="24"/>
            <w:szCs w:val="24"/>
          </w:rPr>
          <w:delText>c</w:delText>
        </w:r>
      </w:del>
      <w:r w:rsidR="00B939EA" w:rsidRPr="00CF5601">
        <w:rPr>
          <w:rFonts w:ascii="Times New Roman" w:hAnsi="Times New Roman" w:cs="Times New Roman"/>
          <w:sz w:val="24"/>
          <w:szCs w:val="24"/>
        </w:rPr>
        <w:t>ontracting officer</w:t>
      </w:r>
      <w:r w:rsidR="00B939EA">
        <w:rPr>
          <w:rFonts w:ascii="Times New Roman" w:hAnsi="Times New Roman" w:cs="Times New Roman"/>
          <w:sz w:val="24"/>
          <w:szCs w:val="24"/>
        </w:rPr>
        <w:t xml:space="preserve"> </w:t>
      </w:r>
      <w:r w:rsidR="009C7CBA" w:rsidRPr="00352E5B">
        <w:rPr>
          <w:rFonts w:ascii="Times New Roman" w:hAnsi="Times New Roman" w:cs="Times New Roman"/>
          <w:sz w:val="24"/>
          <w:szCs w:val="24"/>
        </w:rPr>
        <w:t>may disclose contractor bid or proposal information or source selection information to facilitate timely access to information by higher Headquarters personnel and external stakeholders who require such access in the performance of their official duties</w:t>
      </w:r>
      <w:r w:rsidR="00F40B11" w:rsidRPr="00352E5B">
        <w:rPr>
          <w:rFonts w:ascii="Times New Roman" w:hAnsi="Times New Roman" w:cs="Times New Roman"/>
          <w:sz w:val="24"/>
          <w:szCs w:val="24"/>
        </w:rPr>
        <w:t>.</w:t>
      </w:r>
      <w:r w:rsidR="00F40B11">
        <w:rPr>
          <w:rFonts w:ascii="Times New Roman" w:hAnsi="Times New Roman" w:cs="Times New Roman"/>
          <w:sz w:val="24"/>
          <w:szCs w:val="24"/>
        </w:rPr>
        <w:t xml:space="preserve"> </w:t>
      </w:r>
      <w:r w:rsidR="00D24B20">
        <w:rPr>
          <w:rFonts w:ascii="Times New Roman" w:hAnsi="Times New Roman" w:cs="Times New Roman"/>
          <w:sz w:val="24"/>
          <w:szCs w:val="24"/>
        </w:rPr>
        <w:t xml:space="preserve"> See </w:t>
      </w:r>
      <w:hyperlink r:id="rId9" w:history="1">
        <w:r w:rsidR="00D24B20" w:rsidRPr="00CF5601">
          <w:rPr>
            <w:rStyle w:val="Hyperlink"/>
            <w:rFonts w:ascii="Times New Roman" w:hAnsi="Times New Roman" w:cs="Times New Roman"/>
            <w:sz w:val="24"/>
            <w:szCs w:val="24"/>
          </w:rPr>
          <w:t>Appendix GG</w:t>
        </w:r>
      </w:hyperlink>
      <w:r w:rsidR="00D24B20">
        <w:rPr>
          <w:rFonts w:ascii="Times New Roman" w:hAnsi="Times New Roman" w:cs="Times New Roman"/>
          <w:sz w:val="24"/>
          <w:szCs w:val="24"/>
        </w:rPr>
        <w:t xml:space="preserve">.  </w:t>
      </w:r>
    </w:p>
    <w:p w14:paraId="562962AB" w14:textId="2FD7051D" w:rsidR="00C63784" w:rsidRPr="00465A54" w:rsidRDefault="00D822F3" w:rsidP="005875BD">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465A54">
        <w:rPr>
          <w:rFonts w:ascii="Times New Roman" w:hAnsi="Times New Roman" w:cs="Times New Roman"/>
          <w:sz w:val="24"/>
          <w:szCs w:val="24"/>
        </w:rPr>
        <w:t>Personnel serving in the following positions are authorized access to contractor bid or proposal information and source selection information to the extent necessary to perform their official duties</w:t>
      </w:r>
      <w:r w:rsidR="00214322" w:rsidRPr="00465A54">
        <w:rPr>
          <w:rFonts w:ascii="Times New Roman" w:hAnsi="Times New Roman" w:cs="Times New Roman"/>
          <w:sz w:val="24"/>
          <w:szCs w:val="24"/>
        </w:rPr>
        <w:t>:</w:t>
      </w:r>
    </w:p>
    <w:p w14:paraId="562962AC" w14:textId="315F4EF0" w:rsidR="00C63784" w:rsidRPr="00465A54" w:rsidRDefault="00D822F3">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465A54">
        <w:rPr>
          <w:rFonts w:ascii="Times New Roman" w:hAnsi="Times New Roman" w:cs="Times New Roman"/>
          <w:sz w:val="24"/>
          <w:szCs w:val="24"/>
        </w:rPr>
        <w:tab/>
        <w:t xml:space="preserve">(i)  Personnel assigned to the Office of the </w:t>
      </w:r>
      <w:r w:rsidR="002A110D" w:rsidRPr="00465A54">
        <w:rPr>
          <w:rStyle w:val="st"/>
          <w:rFonts w:ascii="Times New Roman" w:hAnsi="Times New Roman" w:cs="Times New Roman"/>
          <w:color w:val="222222"/>
          <w:sz w:val="24"/>
          <w:szCs w:val="24"/>
        </w:rPr>
        <w:t xml:space="preserve">Assistant Secretary of the Army for Acquisition, Logistics </w:t>
      </w:r>
      <w:r w:rsidR="00D025C2" w:rsidRPr="00465A54">
        <w:rPr>
          <w:rStyle w:val="st"/>
          <w:rFonts w:ascii="Times New Roman" w:hAnsi="Times New Roman" w:cs="Times New Roman"/>
          <w:color w:val="222222"/>
          <w:sz w:val="24"/>
          <w:szCs w:val="24"/>
        </w:rPr>
        <w:t>and</w:t>
      </w:r>
      <w:r w:rsidR="002A110D" w:rsidRPr="00465A54">
        <w:rPr>
          <w:rStyle w:val="st"/>
          <w:rFonts w:ascii="Times New Roman" w:hAnsi="Times New Roman" w:cs="Times New Roman"/>
          <w:color w:val="222222"/>
          <w:sz w:val="24"/>
          <w:szCs w:val="24"/>
        </w:rPr>
        <w:t xml:space="preserve"> Technology (</w:t>
      </w:r>
      <w:r w:rsidR="002A110D" w:rsidRPr="00465A54">
        <w:rPr>
          <w:rStyle w:val="Emphasis"/>
          <w:rFonts w:ascii="Times New Roman" w:hAnsi="Times New Roman" w:cs="Times New Roman"/>
          <w:b w:val="0"/>
          <w:color w:val="222222"/>
          <w:sz w:val="24"/>
          <w:szCs w:val="24"/>
        </w:rPr>
        <w:t>ASA</w:t>
      </w:r>
      <w:r w:rsidR="00D025C2" w:rsidRPr="00465A54">
        <w:rPr>
          <w:rStyle w:val="st"/>
          <w:rFonts w:ascii="Times New Roman" w:hAnsi="Times New Roman" w:cs="Times New Roman"/>
          <w:b/>
          <w:color w:val="222222"/>
          <w:sz w:val="24"/>
          <w:szCs w:val="24"/>
        </w:rPr>
        <w:t>(</w:t>
      </w:r>
      <w:r w:rsidR="002A110D" w:rsidRPr="00465A54">
        <w:rPr>
          <w:rStyle w:val="Emphasis"/>
          <w:rFonts w:ascii="Times New Roman" w:hAnsi="Times New Roman" w:cs="Times New Roman"/>
          <w:b w:val="0"/>
          <w:color w:val="222222"/>
          <w:sz w:val="24"/>
          <w:szCs w:val="24"/>
        </w:rPr>
        <w:t>ALT</w:t>
      </w:r>
      <w:r w:rsidR="00D025C2" w:rsidRPr="00465A54">
        <w:rPr>
          <w:rStyle w:val="Emphasis"/>
          <w:rFonts w:ascii="Times New Roman" w:hAnsi="Times New Roman" w:cs="Times New Roman"/>
          <w:b w:val="0"/>
          <w:color w:val="222222"/>
          <w:sz w:val="24"/>
          <w:szCs w:val="24"/>
        </w:rPr>
        <w:t>)</w:t>
      </w:r>
      <w:r w:rsidR="002A110D" w:rsidRPr="00465A54">
        <w:rPr>
          <w:rStyle w:val="st"/>
          <w:rFonts w:ascii="Times New Roman" w:hAnsi="Times New Roman" w:cs="Times New Roman"/>
          <w:color w:val="222222"/>
          <w:sz w:val="24"/>
          <w:szCs w:val="24"/>
        </w:rPr>
        <w:t>)</w:t>
      </w:r>
      <w:r w:rsidR="00204392">
        <w:rPr>
          <w:rStyle w:val="st"/>
          <w:rFonts w:ascii="Times New Roman" w:hAnsi="Times New Roman" w:cs="Times New Roman"/>
          <w:color w:val="222222"/>
          <w:sz w:val="24"/>
          <w:szCs w:val="24"/>
        </w:rPr>
        <w:t xml:space="preserve">, </w:t>
      </w:r>
      <w:r w:rsidR="00204392" w:rsidRPr="00F73B9E">
        <w:rPr>
          <w:rFonts w:ascii="Times New Roman" w:eastAsia="Times New Roman" w:hAnsi="Times New Roman" w:cs="Times New Roman"/>
          <w:color w:val="222222"/>
          <w:sz w:val="24"/>
          <w:szCs w:val="24"/>
        </w:rPr>
        <w:t>Office of the Assistant Secretary of the Army for Financial Management &amp; Comptroller (ASA(FMC))</w:t>
      </w:r>
      <w:r w:rsidR="002A110D" w:rsidRPr="00465A54">
        <w:rPr>
          <w:rFonts w:ascii="Times New Roman" w:hAnsi="Times New Roman" w:cs="Times New Roman"/>
          <w:sz w:val="24"/>
          <w:szCs w:val="24"/>
        </w:rPr>
        <w:t xml:space="preserve"> </w:t>
      </w:r>
      <w:r w:rsidRPr="00465A54">
        <w:rPr>
          <w:rFonts w:ascii="Times New Roman" w:hAnsi="Times New Roman" w:cs="Times New Roman"/>
          <w:sz w:val="24"/>
          <w:szCs w:val="24"/>
        </w:rPr>
        <w:t xml:space="preserve">and the Office of the Army General Counsel, who are performing Headquarters, Department of the Army level </w:t>
      </w:r>
      <w:r w:rsidR="00204392">
        <w:rPr>
          <w:rFonts w:ascii="Times New Roman" w:eastAsia="Times New Roman" w:hAnsi="Times New Roman" w:cs="Times New Roman"/>
          <w:color w:val="000000"/>
          <w:sz w:val="24"/>
          <w:szCs w:val="24"/>
        </w:rPr>
        <w:t>reviews or</w:t>
      </w:r>
      <w:r w:rsidR="00204392" w:rsidRPr="00465A54">
        <w:rPr>
          <w:rFonts w:ascii="Times New Roman" w:hAnsi="Times New Roman" w:cs="Times New Roman"/>
          <w:sz w:val="24"/>
          <w:szCs w:val="24"/>
        </w:rPr>
        <w:t xml:space="preserve"> </w:t>
      </w:r>
      <w:r w:rsidRPr="00465A54">
        <w:rPr>
          <w:rFonts w:ascii="Times New Roman" w:hAnsi="Times New Roman" w:cs="Times New Roman"/>
          <w:sz w:val="24"/>
          <w:szCs w:val="24"/>
        </w:rPr>
        <w:t>oversight</w:t>
      </w:r>
      <w:r w:rsidR="002E42A4" w:rsidRPr="00465A54">
        <w:rPr>
          <w:rFonts w:ascii="Times New Roman" w:hAnsi="Times New Roman" w:cs="Times New Roman"/>
          <w:sz w:val="24"/>
          <w:szCs w:val="24"/>
        </w:rPr>
        <w:t>.</w:t>
      </w:r>
    </w:p>
    <w:p w14:paraId="562962AD" w14:textId="7A6A4EF9" w:rsidR="00C63784" w:rsidRPr="00465A54" w:rsidRDefault="00D822F3">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465A54">
        <w:rPr>
          <w:rFonts w:ascii="Times New Roman" w:hAnsi="Times New Roman" w:cs="Times New Roman"/>
          <w:sz w:val="24"/>
          <w:szCs w:val="24"/>
        </w:rPr>
        <w:tab/>
        <w:t>(ii)  Personnel participating in the evaluation of an offeror’s or bidder’s proposal or in the review and defense of protests</w:t>
      </w:r>
      <w:r w:rsidR="002E42A4" w:rsidRPr="00465A54">
        <w:rPr>
          <w:rFonts w:ascii="Times New Roman" w:hAnsi="Times New Roman" w:cs="Times New Roman"/>
          <w:sz w:val="24"/>
          <w:szCs w:val="24"/>
        </w:rPr>
        <w:t>.</w:t>
      </w:r>
    </w:p>
    <w:p w14:paraId="562962AE" w14:textId="68A91D74" w:rsidR="00C63784" w:rsidRPr="00465A54" w:rsidRDefault="00D822F3">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465A54">
        <w:rPr>
          <w:rFonts w:ascii="Times New Roman" w:hAnsi="Times New Roman" w:cs="Times New Roman"/>
          <w:sz w:val="24"/>
          <w:szCs w:val="24"/>
        </w:rPr>
        <w:tab/>
        <w:t>(iii)  Personnel in the responsible contracting office, along with supporting legal and small business office personnel</w:t>
      </w:r>
      <w:r w:rsidR="002E42A4" w:rsidRPr="00465A54">
        <w:rPr>
          <w:rFonts w:ascii="Times New Roman" w:hAnsi="Times New Roman" w:cs="Times New Roman"/>
          <w:sz w:val="24"/>
          <w:szCs w:val="24"/>
        </w:rPr>
        <w:t>.</w:t>
      </w:r>
    </w:p>
    <w:p w14:paraId="562962AF" w14:textId="3CABEC67" w:rsidR="00C63784" w:rsidRPr="00465A54" w:rsidRDefault="00D822F3">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465A54">
        <w:rPr>
          <w:rFonts w:ascii="Times New Roman" w:hAnsi="Times New Roman" w:cs="Times New Roman"/>
          <w:sz w:val="24"/>
          <w:szCs w:val="24"/>
        </w:rPr>
        <w:tab/>
        <w:t xml:space="preserve">(iv)  </w:t>
      </w:r>
      <w:r w:rsidR="0015486D">
        <w:rPr>
          <w:rFonts w:ascii="Times New Roman" w:hAnsi="Times New Roman" w:cs="Times New Roman"/>
          <w:sz w:val="24"/>
          <w:szCs w:val="24"/>
        </w:rPr>
        <w:t xml:space="preserve">Personnel in the </w:t>
      </w:r>
      <w:r w:rsidR="00C93E93">
        <w:rPr>
          <w:rFonts w:ascii="Times New Roman" w:hAnsi="Times New Roman" w:cs="Times New Roman"/>
          <w:sz w:val="24"/>
          <w:szCs w:val="24"/>
        </w:rPr>
        <w:t>requiring activity</w:t>
      </w:r>
      <w:r w:rsidRPr="00465A54">
        <w:rPr>
          <w:rFonts w:ascii="Times New Roman" w:hAnsi="Times New Roman" w:cs="Times New Roman"/>
          <w:sz w:val="24"/>
          <w:szCs w:val="24"/>
        </w:rPr>
        <w:t xml:space="preserve"> having principal technical cognizance over the requirement</w:t>
      </w:r>
      <w:r w:rsidR="0015486D">
        <w:rPr>
          <w:rFonts w:ascii="Times New Roman" w:hAnsi="Times New Roman" w:cs="Times New Roman"/>
          <w:sz w:val="24"/>
          <w:szCs w:val="24"/>
        </w:rPr>
        <w:t>, to include those with technical oversight responsibilities</w:t>
      </w:r>
      <w:r w:rsidR="002E42A4" w:rsidRPr="00465A54">
        <w:rPr>
          <w:rFonts w:ascii="Times New Roman" w:hAnsi="Times New Roman" w:cs="Times New Roman"/>
          <w:sz w:val="24"/>
          <w:szCs w:val="24"/>
        </w:rPr>
        <w:t>.</w:t>
      </w:r>
    </w:p>
    <w:p w14:paraId="562962B0" w14:textId="6D35FC81" w:rsidR="00C63784" w:rsidRDefault="00D822F3">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465A54">
        <w:rPr>
          <w:rFonts w:ascii="Times New Roman" w:hAnsi="Times New Roman" w:cs="Times New Roman"/>
          <w:sz w:val="24"/>
          <w:szCs w:val="24"/>
        </w:rPr>
        <w:tab/>
        <w:t>(v)  Personnel assigned to the Defense Contract Audit Agency and contract administration offices of the D</w:t>
      </w:r>
      <w:r w:rsidR="009A4AF0" w:rsidRPr="00465A54">
        <w:rPr>
          <w:rFonts w:ascii="Times New Roman" w:hAnsi="Times New Roman" w:cs="Times New Roman"/>
          <w:sz w:val="24"/>
          <w:szCs w:val="24"/>
        </w:rPr>
        <w:t>o</w:t>
      </w:r>
      <w:r w:rsidRPr="00465A54">
        <w:rPr>
          <w:rFonts w:ascii="Times New Roman" w:hAnsi="Times New Roman" w:cs="Times New Roman"/>
          <w:sz w:val="24"/>
          <w:szCs w:val="24"/>
        </w:rPr>
        <w:t>D, who are supporting the procurement</w:t>
      </w:r>
      <w:r w:rsidR="002E42A4" w:rsidRPr="00465A54">
        <w:rPr>
          <w:rFonts w:ascii="Times New Roman" w:hAnsi="Times New Roman" w:cs="Times New Roman"/>
          <w:sz w:val="24"/>
          <w:szCs w:val="24"/>
        </w:rPr>
        <w:t>.</w:t>
      </w:r>
    </w:p>
    <w:p w14:paraId="57BB302A" w14:textId="2557B968" w:rsidR="00204392" w:rsidRPr="00465A54" w:rsidRDefault="00204392" w:rsidP="0015486D">
      <w:pPr>
        <w:pStyle w:val="ind4"/>
        <w:tabs>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Pr>
          <w:rFonts w:ascii="Times New Roman" w:eastAsia="Times New Roman" w:hAnsi="Times New Roman" w:cs="Times New Roman"/>
          <w:color w:val="000000"/>
          <w:sz w:val="24"/>
          <w:szCs w:val="24"/>
        </w:rPr>
        <w:t>(vi) Personnel assigned to the DoD Office of Cost Assessment and Program Evaluation (CAPE) performing reviews or oversight.</w:t>
      </w:r>
    </w:p>
    <w:p w14:paraId="562962B1" w14:textId="4274B114" w:rsidR="00C63784" w:rsidRPr="00465A54" w:rsidRDefault="00D822F3" w:rsidP="005875BD">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465A54">
        <w:rPr>
          <w:rFonts w:ascii="Times New Roman" w:hAnsi="Times New Roman" w:cs="Times New Roman"/>
          <w:sz w:val="24"/>
          <w:szCs w:val="24"/>
        </w:rPr>
        <w:lastRenderedPageBreak/>
        <w:tab/>
        <w:t>(vi</w:t>
      </w:r>
      <w:r w:rsidR="00204392">
        <w:rPr>
          <w:rFonts w:ascii="Times New Roman" w:hAnsi="Times New Roman" w:cs="Times New Roman"/>
          <w:sz w:val="24"/>
          <w:szCs w:val="24"/>
        </w:rPr>
        <w:t>i</w:t>
      </w:r>
      <w:r w:rsidRPr="00465A54">
        <w:rPr>
          <w:rFonts w:ascii="Times New Roman" w:hAnsi="Times New Roman" w:cs="Times New Roman"/>
          <w:sz w:val="24"/>
          <w:szCs w:val="24"/>
        </w:rPr>
        <w:t>)  Other personnel</w:t>
      </w:r>
      <w:r w:rsidR="00214322" w:rsidRPr="00465A54">
        <w:rPr>
          <w:rFonts w:ascii="Times New Roman" w:hAnsi="Times New Roman" w:cs="Times New Roman"/>
          <w:sz w:val="24"/>
          <w:szCs w:val="24"/>
        </w:rPr>
        <w:t xml:space="preserve"> whom</w:t>
      </w:r>
      <w:r w:rsidRPr="00465A54">
        <w:rPr>
          <w:rFonts w:ascii="Times New Roman" w:hAnsi="Times New Roman" w:cs="Times New Roman"/>
          <w:sz w:val="24"/>
          <w:szCs w:val="24"/>
        </w:rPr>
        <w:t xml:space="preserve"> the Deputy Assistant Secretary of the Army (Procurement), the </w:t>
      </w:r>
      <w:r w:rsidR="00F16980" w:rsidRPr="00465A54">
        <w:rPr>
          <w:rFonts w:ascii="Times New Roman" w:hAnsi="Times New Roman" w:cs="Times New Roman"/>
          <w:sz w:val="24"/>
          <w:szCs w:val="24"/>
        </w:rPr>
        <w:t>h</w:t>
      </w:r>
      <w:r w:rsidRPr="00465A54">
        <w:rPr>
          <w:rFonts w:ascii="Times New Roman" w:hAnsi="Times New Roman" w:cs="Times New Roman"/>
          <w:sz w:val="24"/>
          <w:szCs w:val="24"/>
        </w:rPr>
        <w:t xml:space="preserve">ead of the </w:t>
      </w:r>
      <w:r w:rsidR="00F16980" w:rsidRPr="00465A54">
        <w:rPr>
          <w:rFonts w:ascii="Times New Roman" w:hAnsi="Times New Roman" w:cs="Times New Roman"/>
          <w:sz w:val="24"/>
          <w:szCs w:val="24"/>
        </w:rPr>
        <w:t>c</w:t>
      </w:r>
      <w:r w:rsidRPr="00465A54">
        <w:rPr>
          <w:rFonts w:ascii="Times New Roman" w:hAnsi="Times New Roman" w:cs="Times New Roman"/>
          <w:sz w:val="24"/>
          <w:szCs w:val="24"/>
        </w:rPr>
        <w:t xml:space="preserve">ontracting </w:t>
      </w:r>
      <w:r w:rsidR="00F16980" w:rsidRPr="00465A54">
        <w:rPr>
          <w:rFonts w:ascii="Times New Roman" w:hAnsi="Times New Roman" w:cs="Times New Roman"/>
          <w:sz w:val="24"/>
          <w:szCs w:val="24"/>
        </w:rPr>
        <w:t>a</w:t>
      </w:r>
      <w:r w:rsidRPr="00465A54">
        <w:rPr>
          <w:rFonts w:ascii="Times New Roman" w:hAnsi="Times New Roman" w:cs="Times New Roman"/>
          <w:sz w:val="24"/>
          <w:szCs w:val="24"/>
        </w:rPr>
        <w:t xml:space="preserve">ctivity (HCA), </w:t>
      </w:r>
      <w:r w:rsidR="00C93E93">
        <w:rPr>
          <w:rFonts w:ascii="Times New Roman" w:hAnsi="Times New Roman" w:cs="Times New Roman"/>
          <w:sz w:val="24"/>
          <w:szCs w:val="24"/>
        </w:rPr>
        <w:t xml:space="preserve">Senior Contracting Official (SCO), </w:t>
      </w:r>
      <w:ins w:id="8" w:author="Jordan, Amanda C CIV USARMY HQDA ASA ALT (USA)" w:date="2024-08-28T12:59:00Z">
        <w:r w:rsidR="00295E49">
          <w:rPr>
            <w:rFonts w:ascii="Times New Roman" w:hAnsi="Times New Roman" w:cs="Times New Roman"/>
            <w:sz w:val="24"/>
            <w:szCs w:val="24"/>
          </w:rPr>
          <w:t>C</w:t>
        </w:r>
      </w:ins>
      <w:del w:id="9" w:author="Jordan, Amanda C CIV USARMY HQDA ASA ALT (USA)" w:date="2024-08-28T12:59:00Z">
        <w:r w:rsidRPr="00465A54" w:rsidDel="00295E49">
          <w:rPr>
            <w:rFonts w:ascii="Times New Roman" w:hAnsi="Times New Roman" w:cs="Times New Roman"/>
            <w:sz w:val="24"/>
            <w:szCs w:val="24"/>
          </w:rPr>
          <w:delText>c</w:delText>
        </w:r>
      </w:del>
      <w:r w:rsidRPr="00465A54">
        <w:rPr>
          <w:rFonts w:ascii="Times New Roman" w:hAnsi="Times New Roman" w:cs="Times New Roman"/>
          <w:sz w:val="24"/>
          <w:szCs w:val="24"/>
        </w:rPr>
        <w:t>ontracting officer</w:t>
      </w:r>
      <w:r w:rsidR="009546B6" w:rsidRPr="00465A54">
        <w:rPr>
          <w:rFonts w:ascii="Times New Roman" w:hAnsi="Times New Roman" w:cs="Times New Roman"/>
          <w:sz w:val="24"/>
          <w:szCs w:val="24"/>
        </w:rPr>
        <w:t xml:space="preserve">, </w:t>
      </w:r>
      <w:r w:rsidR="000F78EF" w:rsidRPr="00465A54">
        <w:rPr>
          <w:rFonts w:ascii="Times New Roman" w:hAnsi="Times New Roman" w:cs="Times New Roman"/>
          <w:sz w:val="24"/>
          <w:szCs w:val="24"/>
        </w:rPr>
        <w:t>or</w:t>
      </w:r>
      <w:r w:rsidRPr="00465A54">
        <w:rPr>
          <w:rFonts w:ascii="Times New Roman" w:hAnsi="Times New Roman" w:cs="Times New Roman"/>
          <w:sz w:val="24"/>
          <w:szCs w:val="24"/>
        </w:rPr>
        <w:t xml:space="preserve"> the source selection authority</w:t>
      </w:r>
      <w:r w:rsidR="00214322" w:rsidRPr="00465A54">
        <w:rPr>
          <w:rFonts w:ascii="Times New Roman" w:hAnsi="Times New Roman" w:cs="Times New Roman"/>
          <w:sz w:val="24"/>
          <w:szCs w:val="24"/>
        </w:rPr>
        <w:t xml:space="preserve"> designates</w:t>
      </w:r>
      <w:r w:rsidRPr="00465A54">
        <w:rPr>
          <w:rFonts w:ascii="Times New Roman" w:hAnsi="Times New Roman" w:cs="Times New Roman"/>
          <w:sz w:val="24"/>
          <w:szCs w:val="24"/>
        </w:rPr>
        <w:t xml:space="preserve"> on an individual basis</w:t>
      </w:r>
      <w:r w:rsidR="002E42A4" w:rsidRPr="00465A54">
        <w:rPr>
          <w:rFonts w:ascii="Times New Roman" w:hAnsi="Times New Roman" w:cs="Times New Roman"/>
          <w:sz w:val="24"/>
          <w:szCs w:val="24"/>
        </w:rPr>
        <w:t>.</w:t>
      </w:r>
    </w:p>
    <w:p w14:paraId="34A97486" w14:textId="00110150" w:rsidR="00204392" w:rsidRPr="00307716" w:rsidRDefault="0015486D" w:rsidP="00070675">
      <w:pPr>
        <w:pStyle w:val="ind4"/>
        <w:tabs>
          <w:tab w:val="clear" w:pos="1152"/>
          <w:tab w:val="clear" w:pos="1728"/>
          <w:tab w:val="clear" w:pos="2304"/>
          <w:tab w:val="clear" w:pos="2880"/>
          <w:tab w:val="clear" w:pos="3456"/>
        </w:tabs>
        <w:spacing w:after="240"/>
        <w:ind w:left="0"/>
        <w:rPr>
          <w:rFonts w:ascii="Times New Roman" w:eastAsia="Times New Roman" w:hAnsi="Times New Roman" w:cs="Times New Roman"/>
          <w:bCs/>
          <w:color w:val="444444"/>
          <w:sz w:val="24"/>
          <w:szCs w:val="24"/>
        </w:rPr>
      </w:pPr>
      <w:r w:rsidRPr="00465A54" w:rsidDel="0015486D">
        <w:rPr>
          <w:rFonts w:ascii="Times New Roman" w:hAnsi="Times New Roman" w:cs="Times New Roman"/>
          <w:sz w:val="24"/>
          <w:szCs w:val="24"/>
        </w:rPr>
        <w:t xml:space="preserve"> </w:t>
      </w:r>
      <w:r w:rsidR="00204392" w:rsidRPr="00204392">
        <w:rPr>
          <w:rFonts w:ascii="Times New Roman" w:eastAsia="Times New Roman" w:hAnsi="Times New Roman" w:cs="Times New Roman"/>
          <w:bCs/>
          <w:color w:val="444444"/>
          <w:sz w:val="24"/>
          <w:szCs w:val="24"/>
        </w:rPr>
        <w:t>(b)</w:t>
      </w:r>
      <w:r w:rsidR="00204392">
        <w:rPr>
          <w:rFonts w:ascii="Times New Roman" w:eastAsia="Times New Roman" w:hAnsi="Times New Roman" w:cs="Times New Roman"/>
          <w:bCs/>
          <w:color w:val="444444"/>
          <w:sz w:val="24"/>
          <w:szCs w:val="24"/>
        </w:rPr>
        <w:t xml:space="preserve">   Follow the procedures at </w:t>
      </w:r>
      <w:hyperlink r:id="rId10" w:history="1">
        <w:r w:rsidR="00204392" w:rsidRPr="00051E98">
          <w:rPr>
            <w:rStyle w:val="Hyperlink"/>
            <w:rFonts w:ascii="Times New Roman" w:eastAsia="Times New Roman" w:hAnsi="Times New Roman" w:cs="Times New Roman"/>
            <w:bCs/>
            <w:sz w:val="24"/>
            <w:szCs w:val="24"/>
          </w:rPr>
          <w:t>AFARS PGI 5103.1</w:t>
        </w:r>
        <w:r w:rsidR="00DE6523" w:rsidRPr="00051E98">
          <w:rPr>
            <w:rStyle w:val="Hyperlink"/>
            <w:rFonts w:ascii="Times New Roman" w:eastAsia="Times New Roman" w:hAnsi="Times New Roman" w:cs="Times New Roman"/>
            <w:bCs/>
            <w:sz w:val="24"/>
            <w:szCs w:val="24"/>
          </w:rPr>
          <w:t>04-4</w:t>
        </w:r>
        <w:r w:rsidR="00204392" w:rsidRPr="00051E98">
          <w:rPr>
            <w:rStyle w:val="Hyperlink"/>
            <w:rFonts w:ascii="Times New Roman" w:eastAsia="Times New Roman" w:hAnsi="Times New Roman" w:cs="Times New Roman"/>
            <w:bCs/>
            <w:sz w:val="24"/>
            <w:szCs w:val="24"/>
          </w:rPr>
          <w:t>-1</w:t>
        </w:r>
      </w:hyperlink>
      <w:r w:rsidR="00204392">
        <w:rPr>
          <w:rFonts w:ascii="Times New Roman" w:eastAsia="Times New Roman" w:hAnsi="Times New Roman" w:cs="Times New Roman"/>
          <w:bCs/>
          <w:color w:val="444444"/>
          <w:sz w:val="24"/>
          <w:szCs w:val="24"/>
        </w:rPr>
        <w:t xml:space="preserve"> Access to Contract Procurement Data and Documentation to provide access.  </w:t>
      </w:r>
    </w:p>
    <w:p w14:paraId="21B194E2" w14:textId="77777777" w:rsidR="00204392" w:rsidRPr="00204392" w:rsidRDefault="00204392" w:rsidP="009332E6">
      <w:pPr>
        <w:pStyle w:val="ind4"/>
        <w:tabs>
          <w:tab w:val="clear" w:pos="1152"/>
          <w:tab w:val="clear" w:pos="1728"/>
          <w:tab w:val="clear" w:pos="2304"/>
          <w:tab w:val="clear" w:pos="2880"/>
          <w:tab w:val="clear" w:pos="3456"/>
        </w:tabs>
        <w:spacing w:after="240"/>
        <w:ind w:left="0"/>
        <w:rPr>
          <w:rFonts w:ascii="Times New Roman" w:hAnsi="Times New Roman" w:cs="Times New Roman"/>
          <w:b/>
          <w:i/>
          <w:sz w:val="24"/>
          <w:szCs w:val="24"/>
        </w:rPr>
      </w:pPr>
    </w:p>
    <w:p w14:paraId="565B8FC2" w14:textId="38B3F8A1" w:rsidR="005F758C" w:rsidRPr="00465A54" w:rsidRDefault="005F758C" w:rsidP="003B4204">
      <w:pPr>
        <w:pStyle w:val="Heading4"/>
      </w:pPr>
      <w:bookmarkStart w:id="10" w:name="_Toc513810890"/>
      <w:r w:rsidRPr="00465A54">
        <w:t>5103.104-5 Disqualification.</w:t>
      </w:r>
      <w:bookmarkEnd w:id="10"/>
    </w:p>
    <w:p w14:paraId="2C370D01" w14:textId="58744177" w:rsidR="005F758C" w:rsidRPr="00465A54" w:rsidRDefault="005F758C" w:rsidP="00382A42">
      <w:pPr>
        <w:spacing w:after="240"/>
        <w:rPr>
          <w:rFonts w:ascii="Times New Roman" w:hAnsi="Times New Roman" w:cs="Times New Roman"/>
          <w:iCs/>
          <w:sz w:val="24"/>
          <w:szCs w:val="24"/>
          <w:lang w:val="en"/>
        </w:rPr>
      </w:pPr>
      <w:r w:rsidRPr="00465A54">
        <w:rPr>
          <w:rFonts w:ascii="Times New Roman" w:hAnsi="Times New Roman" w:cs="Times New Roman"/>
          <w:sz w:val="24"/>
          <w:szCs w:val="24"/>
        </w:rPr>
        <w:t>(c)</w:t>
      </w:r>
      <w:r w:rsidRPr="00465A54">
        <w:rPr>
          <w:rFonts w:ascii="Times New Roman" w:hAnsi="Times New Roman" w:cs="Times New Roman"/>
          <w:iCs/>
          <w:sz w:val="24"/>
          <w:szCs w:val="24"/>
          <w:lang w:val="en"/>
        </w:rPr>
        <w:t xml:space="preserve">(2)  </w:t>
      </w:r>
      <w:r w:rsidR="005852C8">
        <w:rPr>
          <w:rFonts w:ascii="Times New Roman" w:hAnsi="Times New Roman" w:cs="Times New Roman"/>
          <w:iCs/>
          <w:sz w:val="24"/>
          <w:szCs w:val="24"/>
          <w:lang w:val="en"/>
        </w:rPr>
        <w:t xml:space="preserve">The head of contracting activity </w:t>
      </w:r>
      <w:r w:rsidR="00E60D1B">
        <w:rPr>
          <w:rFonts w:ascii="Times New Roman" w:hAnsi="Times New Roman" w:cs="Times New Roman"/>
          <w:iCs/>
          <w:sz w:val="24"/>
          <w:szCs w:val="24"/>
          <w:lang w:val="en"/>
        </w:rPr>
        <w:t>shall</w:t>
      </w:r>
      <w:r w:rsidR="005852C8">
        <w:rPr>
          <w:rFonts w:ascii="Times New Roman" w:hAnsi="Times New Roman" w:cs="Times New Roman"/>
          <w:iCs/>
          <w:sz w:val="24"/>
          <w:szCs w:val="24"/>
          <w:lang w:val="en"/>
        </w:rPr>
        <w:t xml:space="preserve"> make the determination as described in FAR 3.104-5(c)(2).  </w:t>
      </w:r>
      <w:r w:rsidRPr="00465A54">
        <w:rPr>
          <w:rFonts w:ascii="Times New Roman" w:hAnsi="Times New Roman" w:cs="Times New Roman"/>
          <w:sz w:val="24"/>
          <w:szCs w:val="24"/>
          <w:lang w:val="en"/>
        </w:rPr>
        <w:t xml:space="preserve">See </w:t>
      </w:r>
      <w:hyperlink r:id="rId11" w:history="1">
        <w:r w:rsidRPr="0048642D">
          <w:rPr>
            <w:rStyle w:val="Hyperlink"/>
            <w:rFonts w:ascii="Times New Roman" w:hAnsi="Times New Roman" w:cs="Times New Roman"/>
            <w:sz w:val="24"/>
            <w:szCs w:val="24"/>
            <w:lang w:val="en"/>
          </w:rPr>
          <w:t>App</w:t>
        </w:r>
        <w:r w:rsidR="001B004E" w:rsidRPr="0048642D">
          <w:rPr>
            <w:rStyle w:val="Hyperlink"/>
            <w:rFonts w:ascii="Times New Roman" w:hAnsi="Times New Roman" w:cs="Times New Roman"/>
            <w:sz w:val="24"/>
            <w:szCs w:val="24"/>
            <w:lang w:val="en"/>
          </w:rPr>
          <w:t>endix GG</w:t>
        </w:r>
      </w:hyperlink>
      <w:r w:rsidR="001B004E" w:rsidRPr="00465A54">
        <w:rPr>
          <w:rFonts w:ascii="Times New Roman" w:hAnsi="Times New Roman" w:cs="Times New Roman"/>
          <w:sz w:val="24"/>
          <w:szCs w:val="24"/>
          <w:lang w:val="en"/>
        </w:rPr>
        <w:t xml:space="preserve"> for further delegation</w:t>
      </w:r>
      <w:r w:rsidRPr="00465A54">
        <w:rPr>
          <w:rFonts w:ascii="Times New Roman" w:hAnsi="Times New Roman" w:cs="Times New Roman"/>
          <w:sz w:val="24"/>
          <w:szCs w:val="24"/>
          <w:lang w:val="en"/>
        </w:rPr>
        <w:t>.</w:t>
      </w:r>
    </w:p>
    <w:p w14:paraId="562962B3" w14:textId="77777777" w:rsidR="00C63784" w:rsidRPr="00465A54" w:rsidRDefault="00D822F3" w:rsidP="003B4204">
      <w:pPr>
        <w:pStyle w:val="Heading4"/>
      </w:pPr>
      <w:bookmarkStart w:id="11" w:name="_Toc513810891"/>
      <w:r w:rsidRPr="00465A54">
        <w:t>5103.104-6</w:t>
      </w:r>
      <w:r w:rsidR="00F5341C" w:rsidRPr="00465A54">
        <w:t xml:space="preserve">  </w:t>
      </w:r>
      <w:r w:rsidRPr="00465A54">
        <w:t>Ethics advisory opinions regarding prohibitions on a former official’s acceptance of compensation from a contractor.</w:t>
      </w:r>
      <w:bookmarkEnd w:id="11"/>
    </w:p>
    <w:p w14:paraId="562962B4" w14:textId="77777777" w:rsidR="00CF1C9E" w:rsidRPr="00465A54" w:rsidRDefault="00D822F3" w:rsidP="009332E6">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465A54">
        <w:rPr>
          <w:rFonts w:ascii="Times New Roman" w:hAnsi="Times New Roman" w:cs="Times New Roman"/>
          <w:sz w:val="24"/>
          <w:szCs w:val="24"/>
        </w:rPr>
        <w:t>(c)</w:t>
      </w:r>
      <w:r w:rsidR="0026407D" w:rsidRPr="00465A54">
        <w:rPr>
          <w:rFonts w:ascii="Times New Roman" w:hAnsi="Times New Roman" w:cs="Times New Roman"/>
          <w:sz w:val="24"/>
          <w:szCs w:val="24"/>
        </w:rPr>
        <w:t xml:space="preserve"> </w:t>
      </w:r>
      <w:r w:rsidR="000D6142" w:rsidRPr="00465A54">
        <w:rPr>
          <w:rFonts w:ascii="Times New Roman" w:hAnsi="Times New Roman" w:cs="Times New Roman"/>
          <w:sz w:val="24"/>
          <w:szCs w:val="24"/>
        </w:rPr>
        <w:t xml:space="preserve"> </w:t>
      </w:r>
      <w:r w:rsidR="00395653" w:rsidRPr="00465A54">
        <w:rPr>
          <w:rFonts w:ascii="Times New Roman" w:hAnsi="Times New Roman" w:cs="Times New Roman"/>
          <w:sz w:val="24"/>
          <w:szCs w:val="24"/>
        </w:rPr>
        <w:t>The appropriate agency ethics official to provide an ethics advisory opinion is any properly appointed ethics official or ethics counselor within the servicing legal office for the last unit</w:t>
      </w:r>
      <w:r w:rsidR="00D025C2" w:rsidRPr="00465A54">
        <w:rPr>
          <w:rFonts w:ascii="Times New Roman" w:hAnsi="Times New Roman" w:cs="Times New Roman"/>
          <w:sz w:val="24"/>
          <w:szCs w:val="24"/>
        </w:rPr>
        <w:t xml:space="preserve"> or </w:t>
      </w:r>
      <w:r w:rsidR="00395653" w:rsidRPr="00465A54">
        <w:rPr>
          <w:rFonts w:ascii="Times New Roman" w:hAnsi="Times New Roman" w:cs="Times New Roman"/>
          <w:sz w:val="24"/>
          <w:szCs w:val="24"/>
        </w:rPr>
        <w:t>organization to which the former official was assigned</w:t>
      </w:r>
      <w:r w:rsidR="00CF1C9E" w:rsidRPr="00465A54">
        <w:rPr>
          <w:rFonts w:ascii="Times New Roman" w:hAnsi="Times New Roman" w:cs="Times New Roman"/>
          <w:sz w:val="24"/>
          <w:szCs w:val="24"/>
        </w:rPr>
        <w:t>.</w:t>
      </w:r>
    </w:p>
    <w:p w14:paraId="562962B5" w14:textId="77777777" w:rsidR="00C63784" w:rsidRPr="00465A54" w:rsidRDefault="00D822F3" w:rsidP="003B4204">
      <w:pPr>
        <w:pStyle w:val="Heading4"/>
      </w:pPr>
      <w:bookmarkStart w:id="12" w:name="_Toc513810892"/>
      <w:r w:rsidRPr="00465A54">
        <w:t xml:space="preserve">5103.104-7 </w:t>
      </w:r>
      <w:r w:rsidR="00F5341C" w:rsidRPr="00465A54">
        <w:t xml:space="preserve"> </w:t>
      </w:r>
      <w:r w:rsidRPr="00465A54">
        <w:t>Violations or possible violations.</w:t>
      </w:r>
      <w:bookmarkEnd w:id="12"/>
    </w:p>
    <w:p w14:paraId="562962B6" w14:textId="6B7210B4" w:rsidR="00706F02" w:rsidRPr="00E70D91" w:rsidRDefault="00D822F3" w:rsidP="00E70D91">
      <w:pPr>
        <w:rPr>
          <w:rFonts w:ascii="Times New Roman" w:hAnsi="Times New Roman" w:cs="Times New Roman"/>
          <w:sz w:val="24"/>
          <w:szCs w:val="24"/>
        </w:rPr>
      </w:pPr>
      <w:r w:rsidRPr="00E70D91">
        <w:rPr>
          <w:rFonts w:ascii="Times New Roman" w:hAnsi="Times New Roman" w:cs="Times New Roman"/>
          <w:sz w:val="24"/>
          <w:szCs w:val="24"/>
        </w:rPr>
        <w:t xml:space="preserve">(a)  </w:t>
      </w:r>
      <w:r w:rsidR="00706F02" w:rsidRPr="00E70D91">
        <w:rPr>
          <w:rFonts w:ascii="Times New Roman" w:hAnsi="Times New Roman" w:cs="Times New Roman"/>
          <w:sz w:val="24"/>
          <w:szCs w:val="24"/>
        </w:rPr>
        <w:t xml:space="preserve">If a </w:t>
      </w:r>
      <w:ins w:id="13" w:author="Jordan, Amanda C CIV USARMY HQDA ASA ALT (USA)" w:date="2024-08-28T12:59:00Z">
        <w:r w:rsidR="00295E49">
          <w:rPr>
            <w:rFonts w:ascii="Times New Roman" w:hAnsi="Times New Roman" w:cs="Times New Roman"/>
            <w:sz w:val="24"/>
            <w:szCs w:val="24"/>
          </w:rPr>
          <w:t>C</w:t>
        </w:r>
      </w:ins>
      <w:del w:id="14" w:author="Jordan, Amanda C CIV USARMY HQDA ASA ALT (USA)" w:date="2024-08-28T12:59:00Z">
        <w:r w:rsidR="00706F02" w:rsidRPr="00E70D91" w:rsidDel="00295E49">
          <w:rPr>
            <w:rFonts w:ascii="Times New Roman" w:hAnsi="Times New Roman" w:cs="Times New Roman"/>
            <w:sz w:val="24"/>
            <w:szCs w:val="24"/>
          </w:rPr>
          <w:delText>c</w:delText>
        </w:r>
      </w:del>
      <w:r w:rsidR="00706F02" w:rsidRPr="00E70D91">
        <w:rPr>
          <w:rFonts w:ascii="Times New Roman" w:hAnsi="Times New Roman" w:cs="Times New Roman"/>
          <w:sz w:val="24"/>
          <w:szCs w:val="24"/>
        </w:rPr>
        <w:t xml:space="preserve">ontracting officer receives information of a violation or possible violation of the </w:t>
      </w:r>
      <w:r w:rsidR="00FE128D" w:rsidRPr="00E70D91">
        <w:rPr>
          <w:rFonts w:ascii="Times New Roman" w:hAnsi="Times New Roman" w:cs="Times New Roman"/>
          <w:sz w:val="24"/>
          <w:szCs w:val="24"/>
        </w:rPr>
        <w:t xml:space="preserve">Restrictions on Obtaining and Disclosing Certain Information </w:t>
      </w:r>
      <w:r w:rsidR="00AE3409" w:rsidRPr="00E70D91">
        <w:rPr>
          <w:rFonts w:ascii="Times New Roman" w:hAnsi="Times New Roman" w:cs="Times New Roman"/>
          <w:sz w:val="24"/>
          <w:szCs w:val="24"/>
        </w:rPr>
        <w:t xml:space="preserve">statute </w:t>
      </w:r>
      <w:r w:rsidR="006A2E51" w:rsidRPr="00E70D91">
        <w:rPr>
          <w:rFonts w:ascii="Times New Roman" w:hAnsi="Times New Roman" w:cs="Times New Roman"/>
          <w:sz w:val="24"/>
          <w:szCs w:val="24"/>
        </w:rPr>
        <w:t>and –</w:t>
      </w:r>
    </w:p>
    <w:p w14:paraId="562962B7" w14:textId="23C40FD1" w:rsidR="00C85564" w:rsidRPr="00465A54" w:rsidRDefault="006A2E51" w:rsidP="00706F02">
      <w:pPr>
        <w:pStyle w:val="hangind4"/>
        <w:tabs>
          <w:tab w:val="clear" w:pos="576"/>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465A54">
        <w:rPr>
          <w:rFonts w:ascii="Times New Roman" w:hAnsi="Times New Roman" w:cs="Times New Roman"/>
          <w:sz w:val="24"/>
          <w:szCs w:val="24"/>
        </w:rPr>
        <w:t xml:space="preserve">(1)  </w:t>
      </w:r>
      <w:r w:rsidR="007C27F1" w:rsidRPr="00465A54">
        <w:rPr>
          <w:rFonts w:ascii="Times New Roman" w:hAnsi="Times New Roman" w:cs="Times New Roman"/>
          <w:sz w:val="24"/>
          <w:szCs w:val="24"/>
        </w:rPr>
        <w:t>C</w:t>
      </w:r>
      <w:r w:rsidRPr="00465A54">
        <w:rPr>
          <w:rFonts w:ascii="Times New Roman" w:hAnsi="Times New Roman" w:cs="Times New Roman"/>
          <w:sz w:val="24"/>
          <w:szCs w:val="24"/>
        </w:rPr>
        <w:t xml:space="preserve">oncludes that there is no impact on the procurement, the </w:t>
      </w:r>
      <w:ins w:id="15" w:author="Jordan, Amanda C CIV USARMY HQDA ASA ALT (USA)" w:date="2024-08-28T12:59:00Z">
        <w:r w:rsidR="00295E49">
          <w:rPr>
            <w:rFonts w:ascii="Times New Roman" w:hAnsi="Times New Roman" w:cs="Times New Roman"/>
            <w:sz w:val="24"/>
            <w:szCs w:val="24"/>
          </w:rPr>
          <w:t>C</w:t>
        </w:r>
      </w:ins>
      <w:del w:id="16" w:author="Jordan, Amanda C CIV USARMY HQDA ASA ALT (USA)" w:date="2024-08-28T12:59:00Z">
        <w:r w:rsidRPr="00465A54" w:rsidDel="00295E49">
          <w:rPr>
            <w:rFonts w:ascii="Times New Roman" w:hAnsi="Times New Roman" w:cs="Times New Roman"/>
            <w:sz w:val="24"/>
            <w:szCs w:val="24"/>
          </w:rPr>
          <w:delText>c</w:delText>
        </w:r>
      </w:del>
      <w:r w:rsidRPr="00465A54">
        <w:rPr>
          <w:rFonts w:ascii="Times New Roman" w:hAnsi="Times New Roman" w:cs="Times New Roman"/>
          <w:sz w:val="24"/>
          <w:szCs w:val="24"/>
        </w:rPr>
        <w:t>ontracting officer must forward the information to the chief of the contracting office who will follow the procedures set forth in FAR 3.104-7(a)(1)</w:t>
      </w:r>
      <w:r w:rsidR="00FE5DDE" w:rsidRPr="00465A54">
        <w:rPr>
          <w:rFonts w:ascii="Times New Roman" w:hAnsi="Times New Roman" w:cs="Times New Roman"/>
          <w:sz w:val="24"/>
          <w:szCs w:val="24"/>
        </w:rPr>
        <w:t>; or</w:t>
      </w:r>
    </w:p>
    <w:p w14:paraId="562962B8" w14:textId="5B176F8B" w:rsidR="00706F02" w:rsidRPr="00465A54" w:rsidRDefault="006A2E51" w:rsidP="00706F02">
      <w:pPr>
        <w:pStyle w:val="hangind4"/>
        <w:tabs>
          <w:tab w:val="clear" w:pos="576"/>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465A54">
        <w:rPr>
          <w:rFonts w:ascii="Times New Roman" w:hAnsi="Times New Roman" w:cs="Times New Roman"/>
          <w:sz w:val="24"/>
          <w:szCs w:val="24"/>
        </w:rPr>
        <w:t xml:space="preserve">(2)  </w:t>
      </w:r>
      <w:r w:rsidR="007C27F1" w:rsidRPr="00465A54">
        <w:rPr>
          <w:rFonts w:ascii="Times New Roman" w:hAnsi="Times New Roman" w:cs="Times New Roman"/>
          <w:sz w:val="24"/>
          <w:szCs w:val="24"/>
        </w:rPr>
        <w:t>C</w:t>
      </w:r>
      <w:r w:rsidR="00706F02" w:rsidRPr="00465A54">
        <w:rPr>
          <w:rFonts w:ascii="Times New Roman" w:hAnsi="Times New Roman" w:cs="Times New Roman"/>
          <w:sz w:val="24"/>
          <w:szCs w:val="24"/>
        </w:rPr>
        <w:t xml:space="preserve">oncludes that the violation or possible violation impacts the procurement, the </w:t>
      </w:r>
      <w:ins w:id="17" w:author="Jordan, Amanda C CIV USARMY HQDA ASA ALT (USA)" w:date="2024-08-28T12:59:00Z">
        <w:r w:rsidR="00295E49">
          <w:rPr>
            <w:rFonts w:ascii="Times New Roman" w:hAnsi="Times New Roman" w:cs="Times New Roman"/>
            <w:sz w:val="24"/>
            <w:szCs w:val="24"/>
          </w:rPr>
          <w:t>C</w:t>
        </w:r>
      </w:ins>
      <w:del w:id="18" w:author="Jordan, Amanda C CIV USARMY HQDA ASA ALT (USA)" w:date="2024-08-28T12:59:00Z">
        <w:r w:rsidR="00706F02" w:rsidRPr="00465A54" w:rsidDel="00295E49">
          <w:rPr>
            <w:rFonts w:ascii="Times New Roman" w:hAnsi="Times New Roman" w:cs="Times New Roman"/>
            <w:sz w:val="24"/>
            <w:szCs w:val="24"/>
          </w:rPr>
          <w:delText>c</w:delText>
        </w:r>
      </w:del>
      <w:r w:rsidR="00706F02" w:rsidRPr="00465A54">
        <w:rPr>
          <w:rFonts w:ascii="Times New Roman" w:hAnsi="Times New Roman" w:cs="Times New Roman"/>
          <w:sz w:val="24"/>
          <w:szCs w:val="24"/>
        </w:rPr>
        <w:t>ontracting officer must promptly forward the information through the chief of the contracting office to the HCA.</w:t>
      </w:r>
    </w:p>
    <w:p w14:paraId="562962B9" w14:textId="0906E3E3" w:rsidR="00C63784" w:rsidRPr="00465A54" w:rsidRDefault="00D822F3" w:rsidP="009332E6">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465A54">
        <w:rPr>
          <w:rFonts w:ascii="Times New Roman" w:hAnsi="Times New Roman" w:cs="Times New Roman"/>
          <w:sz w:val="24"/>
          <w:szCs w:val="24"/>
        </w:rPr>
        <w:t>(b)  Upon receipt of information, the HCA</w:t>
      </w:r>
      <w:r w:rsidR="00695064">
        <w:rPr>
          <w:rFonts w:ascii="Times New Roman" w:hAnsi="Times New Roman" w:cs="Times New Roman"/>
          <w:sz w:val="24"/>
          <w:szCs w:val="24"/>
        </w:rPr>
        <w:t xml:space="preserve">, on a non-delegable basis, </w:t>
      </w:r>
      <w:r w:rsidRPr="00465A54">
        <w:rPr>
          <w:rFonts w:ascii="Times New Roman" w:hAnsi="Times New Roman" w:cs="Times New Roman"/>
          <w:sz w:val="24"/>
          <w:szCs w:val="24"/>
        </w:rPr>
        <w:t xml:space="preserve">must take appropriate action after consulting with the </w:t>
      </w:r>
      <w:ins w:id="19" w:author="Jordan, Amanda C CIV USARMY HQDA ASA ALT (USA)" w:date="2024-08-28T12:59:00Z">
        <w:r w:rsidR="00295E49">
          <w:rPr>
            <w:rFonts w:ascii="Times New Roman" w:hAnsi="Times New Roman" w:cs="Times New Roman"/>
            <w:sz w:val="24"/>
            <w:szCs w:val="24"/>
          </w:rPr>
          <w:t>C</w:t>
        </w:r>
      </w:ins>
      <w:del w:id="20" w:author="Jordan, Amanda C CIV USARMY HQDA ASA ALT (USA)" w:date="2024-08-28T12:59:00Z">
        <w:r w:rsidRPr="00465A54" w:rsidDel="00295E49">
          <w:rPr>
            <w:rFonts w:ascii="Times New Roman" w:hAnsi="Times New Roman" w:cs="Times New Roman"/>
            <w:sz w:val="24"/>
            <w:szCs w:val="24"/>
          </w:rPr>
          <w:delText>c</w:delText>
        </w:r>
      </w:del>
      <w:r w:rsidRPr="00465A54">
        <w:rPr>
          <w:rFonts w:ascii="Times New Roman" w:hAnsi="Times New Roman" w:cs="Times New Roman"/>
          <w:sz w:val="24"/>
          <w:szCs w:val="24"/>
        </w:rPr>
        <w:t>ontracting officer and legal counsel.</w:t>
      </w:r>
      <w:r w:rsidR="001F11CD" w:rsidRPr="00465A54">
        <w:rPr>
          <w:rFonts w:ascii="Times New Roman" w:hAnsi="Times New Roman" w:cs="Times New Roman"/>
          <w:sz w:val="24"/>
          <w:szCs w:val="24"/>
        </w:rPr>
        <w:t xml:space="preserve"> </w:t>
      </w:r>
    </w:p>
    <w:p w14:paraId="562962BA" w14:textId="77777777" w:rsidR="003578FF" w:rsidRPr="00465A54" w:rsidRDefault="00D822F3" w:rsidP="009332E6">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465A54">
        <w:rPr>
          <w:rFonts w:ascii="Times New Roman" w:hAnsi="Times New Roman" w:cs="Times New Roman"/>
          <w:sz w:val="24"/>
          <w:szCs w:val="24"/>
        </w:rPr>
        <w:t xml:space="preserve">(f)  </w:t>
      </w:r>
      <w:r w:rsidR="009C1810" w:rsidRPr="00465A54">
        <w:rPr>
          <w:rFonts w:ascii="Times New Roman" w:hAnsi="Times New Roman" w:cs="Times New Roman"/>
          <w:sz w:val="24"/>
          <w:szCs w:val="24"/>
        </w:rPr>
        <w:t>The HCA must</w:t>
      </w:r>
      <w:r w:rsidR="003578FF" w:rsidRPr="00465A54">
        <w:rPr>
          <w:rFonts w:ascii="Times New Roman" w:hAnsi="Times New Roman" w:cs="Times New Roman"/>
          <w:sz w:val="24"/>
          <w:szCs w:val="24"/>
        </w:rPr>
        <w:t>:</w:t>
      </w:r>
    </w:p>
    <w:p w14:paraId="562962BB" w14:textId="3AECC41A" w:rsidR="002A61F7" w:rsidRPr="00E70D91" w:rsidRDefault="00954B42" w:rsidP="00E70D91">
      <w:pPr>
        <w:ind w:firstLine="1440"/>
        <w:rPr>
          <w:rFonts w:ascii="Times New Roman" w:hAnsi="Times New Roman" w:cs="Times New Roman"/>
          <w:sz w:val="24"/>
          <w:szCs w:val="24"/>
        </w:rPr>
      </w:pPr>
      <w:r w:rsidRPr="00E70D91">
        <w:rPr>
          <w:rFonts w:ascii="Times New Roman" w:hAnsi="Times New Roman" w:cs="Times New Roman"/>
          <w:sz w:val="24"/>
          <w:szCs w:val="24"/>
        </w:rPr>
        <w:t xml:space="preserve">(i)  </w:t>
      </w:r>
      <w:r w:rsidR="00D025C2" w:rsidRPr="00E70D91">
        <w:rPr>
          <w:rFonts w:ascii="Times New Roman" w:hAnsi="Times New Roman" w:cs="Times New Roman"/>
          <w:sz w:val="24"/>
          <w:szCs w:val="24"/>
        </w:rPr>
        <w:t>N</w:t>
      </w:r>
      <w:r w:rsidRPr="00E70D91">
        <w:rPr>
          <w:rFonts w:ascii="Times New Roman" w:hAnsi="Times New Roman" w:cs="Times New Roman"/>
          <w:sz w:val="24"/>
          <w:szCs w:val="24"/>
        </w:rPr>
        <w:t xml:space="preserve">otify the </w:t>
      </w:r>
      <w:r w:rsidR="00B80B39" w:rsidRPr="00E70D91">
        <w:rPr>
          <w:rFonts w:ascii="Times New Roman" w:hAnsi="Times New Roman" w:cs="Times New Roman"/>
          <w:sz w:val="24"/>
          <w:szCs w:val="24"/>
        </w:rPr>
        <w:t>ASA(ALT)</w:t>
      </w:r>
      <w:r w:rsidRPr="00E70D91">
        <w:rPr>
          <w:rFonts w:ascii="Times New Roman" w:hAnsi="Times New Roman" w:cs="Times New Roman"/>
          <w:sz w:val="24"/>
          <w:szCs w:val="24"/>
        </w:rPr>
        <w:t xml:space="preserve"> (see </w:t>
      </w:r>
      <w:ins w:id="21" w:author="Amanda" w:date="2024-08-07T10:49:00Z">
        <w:r w:rsidR="00905EA0">
          <w:rPr>
            <w:rFonts w:ascii="Times New Roman" w:hAnsi="Times New Roman" w:cs="Times New Roman"/>
            <w:sz w:val="24"/>
            <w:szCs w:val="24"/>
          </w:rPr>
          <w:t xml:space="preserve">AFARS </w:t>
        </w:r>
      </w:ins>
      <w:r w:rsidRPr="00E70D91">
        <w:rPr>
          <w:rFonts w:ascii="Times New Roman" w:hAnsi="Times New Roman" w:cs="Times New Roman"/>
          <w:sz w:val="24"/>
          <w:szCs w:val="24"/>
        </w:rPr>
        <w:t>5101.290</w:t>
      </w:r>
      <w:ins w:id="22" w:author="Amanda" w:date="2024-08-07T10:49:00Z">
        <w:r w:rsidR="00905EA0">
          <w:rPr>
            <w:rFonts w:ascii="Times New Roman" w:hAnsi="Times New Roman" w:cs="Times New Roman"/>
            <w:sz w:val="24"/>
            <w:szCs w:val="24"/>
          </w:rPr>
          <w:t>(b)(2)(ii)(B)</w:t>
        </w:r>
      </w:ins>
      <w:r w:rsidRPr="00E70D91">
        <w:rPr>
          <w:rFonts w:ascii="Times New Roman" w:hAnsi="Times New Roman" w:cs="Times New Roman"/>
          <w:sz w:val="24"/>
          <w:szCs w:val="24"/>
        </w:rPr>
        <w:t>) when the HCA has determined that urgent and compelling circumstances justify an award, or award is otherwise in the interests of the Government</w:t>
      </w:r>
      <w:r w:rsidR="00D025C2" w:rsidRPr="00E70D91">
        <w:rPr>
          <w:rFonts w:ascii="Times New Roman" w:hAnsi="Times New Roman" w:cs="Times New Roman"/>
          <w:sz w:val="24"/>
          <w:szCs w:val="24"/>
        </w:rPr>
        <w:t>;</w:t>
      </w:r>
      <w:r w:rsidRPr="00E70D91">
        <w:rPr>
          <w:rFonts w:ascii="Times New Roman" w:hAnsi="Times New Roman" w:cs="Times New Roman"/>
          <w:sz w:val="24"/>
          <w:szCs w:val="24"/>
        </w:rPr>
        <w:t xml:space="preserve"> and</w:t>
      </w:r>
    </w:p>
    <w:p w14:paraId="4C050E8B" w14:textId="0E00F4E9" w:rsidR="00C675C0" w:rsidRPr="00E70D91" w:rsidRDefault="003578FF" w:rsidP="00E70D91">
      <w:pPr>
        <w:ind w:firstLine="1440"/>
        <w:rPr>
          <w:rFonts w:ascii="Times New Roman" w:hAnsi="Times New Roman" w:cs="Times New Roman"/>
          <w:sz w:val="24"/>
          <w:szCs w:val="24"/>
        </w:rPr>
      </w:pPr>
      <w:r w:rsidRPr="00E70D91">
        <w:rPr>
          <w:rFonts w:ascii="Times New Roman" w:hAnsi="Times New Roman" w:cs="Times New Roman"/>
          <w:sz w:val="24"/>
          <w:szCs w:val="24"/>
        </w:rPr>
        <w:lastRenderedPageBreak/>
        <w:t xml:space="preserve">(ii)  </w:t>
      </w:r>
      <w:r w:rsidR="00D025C2" w:rsidRPr="00E70D91">
        <w:rPr>
          <w:rFonts w:ascii="Times New Roman" w:hAnsi="Times New Roman" w:cs="Times New Roman"/>
          <w:sz w:val="24"/>
          <w:szCs w:val="24"/>
        </w:rPr>
        <w:t>O</w:t>
      </w:r>
      <w:r w:rsidR="009C1810" w:rsidRPr="00E70D91">
        <w:rPr>
          <w:rFonts w:ascii="Times New Roman" w:hAnsi="Times New Roman" w:cs="Times New Roman"/>
          <w:sz w:val="24"/>
          <w:szCs w:val="24"/>
        </w:rPr>
        <w:t>btain written verification that</w:t>
      </w:r>
      <w:r w:rsidR="00D822F3" w:rsidRPr="00E70D91">
        <w:rPr>
          <w:rFonts w:ascii="Times New Roman" w:hAnsi="Times New Roman" w:cs="Times New Roman"/>
          <w:sz w:val="24"/>
          <w:szCs w:val="24"/>
        </w:rPr>
        <w:t xml:space="preserve"> </w:t>
      </w:r>
      <w:r w:rsidR="00214322" w:rsidRPr="00E70D91">
        <w:rPr>
          <w:rFonts w:ascii="Times New Roman" w:hAnsi="Times New Roman" w:cs="Times New Roman"/>
          <w:sz w:val="24"/>
          <w:szCs w:val="24"/>
        </w:rPr>
        <w:t xml:space="preserve">the </w:t>
      </w:r>
      <w:r w:rsidR="00B80B39" w:rsidRPr="00E70D91">
        <w:rPr>
          <w:rFonts w:ascii="Times New Roman" w:hAnsi="Times New Roman" w:cs="Times New Roman"/>
          <w:sz w:val="24"/>
          <w:szCs w:val="24"/>
        </w:rPr>
        <w:t>ASA(ALT)</w:t>
      </w:r>
      <w:r w:rsidR="00214322" w:rsidRPr="00E70D91">
        <w:rPr>
          <w:rFonts w:ascii="Times New Roman" w:hAnsi="Times New Roman" w:cs="Times New Roman"/>
          <w:sz w:val="24"/>
          <w:szCs w:val="24"/>
        </w:rPr>
        <w:t xml:space="preserve"> has </w:t>
      </w:r>
      <w:r w:rsidR="00D822F3" w:rsidRPr="00E70D91">
        <w:rPr>
          <w:rFonts w:ascii="Times New Roman" w:hAnsi="Times New Roman" w:cs="Times New Roman"/>
          <w:sz w:val="24"/>
          <w:szCs w:val="24"/>
        </w:rPr>
        <w:t>recei</w:t>
      </w:r>
      <w:r w:rsidR="00214322" w:rsidRPr="00E70D91">
        <w:rPr>
          <w:rFonts w:ascii="Times New Roman" w:hAnsi="Times New Roman" w:cs="Times New Roman"/>
          <w:sz w:val="24"/>
          <w:szCs w:val="24"/>
        </w:rPr>
        <w:t>ved</w:t>
      </w:r>
      <w:r w:rsidR="00D822F3" w:rsidRPr="00E70D91">
        <w:rPr>
          <w:rFonts w:ascii="Times New Roman" w:hAnsi="Times New Roman" w:cs="Times New Roman"/>
          <w:sz w:val="24"/>
          <w:szCs w:val="24"/>
        </w:rPr>
        <w:t xml:space="preserve"> the notification before authorizing award of the contract or execution of the contract modification.</w:t>
      </w:r>
    </w:p>
    <w:p w14:paraId="562962BD" w14:textId="64AC960B" w:rsidR="001A26B4" w:rsidRPr="00465A54" w:rsidRDefault="00986A3B" w:rsidP="003B4204">
      <w:pPr>
        <w:pStyle w:val="Heading4"/>
      </w:pPr>
      <w:bookmarkStart w:id="23" w:name="_Toc513810893"/>
      <w:r w:rsidRPr="00465A54">
        <w:t xml:space="preserve">5103.171 </w:t>
      </w:r>
      <w:r w:rsidR="00F03EB4" w:rsidRPr="00465A54">
        <w:t xml:space="preserve"> </w:t>
      </w:r>
      <w:r w:rsidRPr="00465A54">
        <w:t>Senior DoD officials seeking employment with defense contractors.</w:t>
      </w:r>
      <w:bookmarkEnd w:id="23"/>
    </w:p>
    <w:p w14:paraId="562962BE" w14:textId="77777777" w:rsidR="001A26B4" w:rsidRPr="00465A54" w:rsidRDefault="001A26B4" w:rsidP="003B4204">
      <w:pPr>
        <w:pStyle w:val="Heading4"/>
      </w:pPr>
      <w:bookmarkStart w:id="24" w:name="_Toc513810894"/>
      <w:r w:rsidRPr="00465A54">
        <w:t xml:space="preserve">5103.171-3 </w:t>
      </w:r>
      <w:r w:rsidR="00F03EB4" w:rsidRPr="00465A54">
        <w:t xml:space="preserve"> </w:t>
      </w:r>
      <w:r w:rsidRPr="00465A54">
        <w:t>Policy.</w:t>
      </w:r>
      <w:bookmarkEnd w:id="24"/>
    </w:p>
    <w:p w14:paraId="562962BF" w14:textId="77777777" w:rsidR="001A26B4" w:rsidRPr="00465A54" w:rsidRDefault="001A26B4" w:rsidP="009332E6">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465A54">
        <w:rPr>
          <w:rFonts w:ascii="Times New Roman" w:hAnsi="Times New Roman" w:cs="Times New Roman"/>
          <w:sz w:val="24"/>
          <w:szCs w:val="24"/>
        </w:rPr>
        <w:t xml:space="preserve">(a) </w:t>
      </w:r>
      <w:r w:rsidR="00F03EB4" w:rsidRPr="00465A54">
        <w:rPr>
          <w:rFonts w:ascii="Times New Roman" w:hAnsi="Times New Roman" w:cs="Times New Roman"/>
          <w:sz w:val="24"/>
          <w:szCs w:val="24"/>
        </w:rPr>
        <w:t xml:space="preserve"> </w:t>
      </w:r>
      <w:r w:rsidRPr="00465A54">
        <w:rPr>
          <w:rFonts w:ascii="Times New Roman" w:hAnsi="Times New Roman" w:cs="Times New Roman"/>
          <w:sz w:val="24"/>
          <w:szCs w:val="24"/>
        </w:rPr>
        <w:t>The appropriate agency ethics official to provide a written opinion regarding the applicability of post-employment restrictions to a covered DoD official is any properly appointed ethics official or ethics counselor within the servicing legal office for the last unit</w:t>
      </w:r>
      <w:r w:rsidR="00D025C2" w:rsidRPr="00465A54">
        <w:rPr>
          <w:rFonts w:ascii="Times New Roman" w:hAnsi="Times New Roman" w:cs="Times New Roman"/>
          <w:sz w:val="24"/>
          <w:szCs w:val="24"/>
        </w:rPr>
        <w:t xml:space="preserve"> or </w:t>
      </w:r>
      <w:r w:rsidRPr="00465A54">
        <w:rPr>
          <w:rFonts w:ascii="Times New Roman" w:hAnsi="Times New Roman" w:cs="Times New Roman"/>
          <w:sz w:val="24"/>
          <w:szCs w:val="24"/>
        </w:rPr>
        <w:t>organization to which the covered DoD official was assigned.</w:t>
      </w:r>
    </w:p>
    <w:p w14:paraId="562962C0" w14:textId="77777777" w:rsidR="00C63784" w:rsidRPr="00465A54" w:rsidRDefault="00D822F3" w:rsidP="003B4204">
      <w:pPr>
        <w:pStyle w:val="Heading3"/>
      </w:pPr>
      <w:bookmarkStart w:id="25" w:name="_Toc513810895"/>
      <w:r w:rsidRPr="00465A54">
        <w:t xml:space="preserve">Subpart 5103.2 </w:t>
      </w:r>
      <w:r w:rsidR="00DC3E76" w:rsidRPr="00465A54">
        <w:t>–</w:t>
      </w:r>
      <w:r w:rsidR="00F5341C" w:rsidRPr="00465A54">
        <w:t xml:space="preserve"> </w:t>
      </w:r>
      <w:r w:rsidRPr="00465A54">
        <w:t>Contractor Gratuities to Government Personnel</w:t>
      </w:r>
      <w:bookmarkEnd w:id="25"/>
    </w:p>
    <w:p w14:paraId="562962C1" w14:textId="77777777" w:rsidR="00C63784" w:rsidRPr="00465A54" w:rsidRDefault="00D822F3" w:rsidP="003B4204">
      <w:pPr>
        <w:pStyle w:val="Heading4"/>
      </w:pPr>
      <w:bookmarkStart w:id="26" w:name="_Toc513810896"/>
      <w:r w:rsidRPr="00465A54">
        <w:t xml:space="preserve">5103.201 </w:t>
      </w:r>
      <w:r w:rsidR="00F05E73" w:rsidRPr="00465A54">
        <w:t xml:space="preserve"> </w:t>
      </w:r>
      <w:r w:rsidRPr="00465A54">
        <w:t>Applicability.</w:t>
      </w:r>
      <w:bookmarkEnd w:id="26"/>
    </w:p>
    <w:p w14:paraId="562962C2" w14:textId="77777777" w:rsidR="004A7F50" w:rsidRPr="00465A54" w:rsidRDefault="004A7F50" w:rsidP="00382A42">
      <w:pPr>
        <w:spacing w:after="240"/>
        <w:rPr>
          <w:rFonts w:ascii="Times New Roman" w:hAnsi="Times New Roman" w:cs="Times New Roman"/>
          <w:sz w:val="24"/>
          <w:szCs w:val="24"/>
        </w:rPr>
      </w:pPr>
      <w:r w:rsidRPr="00465A54">
        <w:rPr>
          <w:rFonts w:ascii="Times New Roman" w:hAnsi="Times New Roman" w:cs="Times New Roman"/>
          <w:sz w:val="24"/>
          <w:szCs w:val="24"/>
        </w:rPr>
        <w:t>This subpart establishes Army procedures for addressing suspected violations of the Gratuities clause.  These procedures are not intended to be an exclusive remedy that would preclude or limit otherwise appropriate criminal, civil, or administrati</w:t>
      </w:r>
      <w:r w:rsidR="00D025C2" w:rsidRPr="00465A54">
        <w:rPr>
          <w:rFonts w:ascii="Times New Roman" w:hAnsi="Times New Roman" w:cs="Times New Roman"/>
          <w:sz w:val="24"/>
          <w:szCs w:val="24"/>
        </w:rPr>
        <w:t>ve</w:t>
      </w:r>
      <w:r w:rsidRPr="00465A54">
        <w:rPr>
          <w:rFonts w:ascii="Times New Roman" w:hAnsi="Times New Roman" w:cs="Times New Roman"/>
          <w:sz w:val="24"/>
          <w:szCs w:val="24"/>
        </w:rPr>
        <w:t xml:space="preserve"> action.</w:t>
      </w:r>
    </w:p>
    <w:p w14:paraId="562962C3" w14:textId="77777777" w:rsidR="00C63784" w:rsidRPr="00465A54" w:rsidRDefault="003B54FD" w:rsidP="003B4204">
      <w:pPr>
        <w:pStyle w:val="Heading4"/>
      </w:pPr>
      <w:bookmarkStart w:id="27" w:name="_Toc513810897"/>
      <w:r w:rsidRPr="00465A54">
        <w:t>5103.203  Reporting suspected violations of the Gratuities clause.</w:t>
      </w:r>
      <w:bookmarkEnd w:id="27"/>
    </w:p>
    <w:p w14:paraId="562962C4" w14:textId="77777777" w:rsidR="00556BBA" w:rsidRPr="00465A54" w:rsidRDefault="00D822F3">
      <w:pPr>
        <w:pStyle w:val="ind12"/>
        <w:tabs>
          <w:tab w:val="clear" w:pos="2304"/>
          <w:tab w:val="clear" w:pos="2880"/>
          <w:tab w:val="clear" w:pos="3456"/>
        </w:tabs>
        <w:spacing w:after="240"/>
        <w:ind w:left="0"/>
        <w:rPr>
          <w:rFonts w:ascii="Times New Roman" w:hAnsi="Times New Roman" w:cs="Times New Roman"/>
          <w:sz w:val="24"/>
          <w:szCs w:val="24"/>
        </w:rPr>
      </w:pPr>
      <w:r w:rsidRPr="00465A54">
        <w:rPr>
          <w:rFonts w:ascii="Times New Roman" w:hAnsi="Times New Roman" w:cs="Times New Roman"/>
          <w:sz w:val="24"/>
          <w:szCs w:val="24"/>
        </w:rPr>
        <w:t>(a)(i)</w:t>
      </w:r>
      <w:r w:rsidR="00C37B11" w:rsidRPr="00465A54">
        <w:rPr>
          <w:rFonts w:ascii="Times New Roman" w:hAnsi="Times New Roman" w:cs="Times New Roman"/>
          <w:sz w:val="24"/>
          <w:szCs w:val="24"/>
        </w:rPr>
        <w:t xml:space="preserve">  Violations of the Gratuities clause include, but are not limited to, enterta</w:t>
      </w:r>
      <w:r w:rsidR="004C6B7E" w:rsidRPr="00465A54">
        <w:rPr>
          <w:rFonts w:ascii="Times New Roman" w:hAnsi="Times New Roman" w:cs="Times New Roman"/>
          <w:sz w:val="24"/>
          <w:szCs w:val="24"/>
        </w:rPr>
        <w:t>i</w:t>
      </w:r>
      <w:r w:rsidR="00C37B11" w:rsidRPr="00465A54">
        <w:rPr>
          <w:rFonts w:ascii="Times New Roman" w:hAnsi="Times New Roman" w:cs="Times New Roman"/>
          <w:sz w:val="24"/>
          <w:szCs w:val="24"/>
        </w:rPr>
        <w:t>nment or gift</w:t>
      </w:r>
      <w:r w:rsidR="0077464B" w:rsidRPr="00465A54">
        <w:rPr>
          <w:rFonts w:ascii="Times New Roman" w:hAnsi="Times New Roman" w:cs="Times New Roman"/>
          <w:sz w:val="24"/>
          <w:szCs w:val="24"/>
        </w:rPr>
        <w:t>(</w:t>
      </w:r>
      <w:r w:rsidR="00C37B11" w:rsidRPr="00465A54">
        <w:rPr>
          <w:rFonts w:ascii="Times New Roman" w:hAnsi="Times New Roman" w:cs="Times New Roman"/>
          <w:sz w:val="24"/>
          <w:szCs w:val="24"/>
        </w:rPr>
        <w:t>s</w:t>
      </w:r>
      <w:r w:rsidR="0077464B" w:rsidRPr="00465A54">
        <w:rPr>
          <w:rFonts w:ascii="Times New Roman" w:hAnsi="Times New Roman" w:cs="Times New Roman"/>
          <w:sz w:val="24"/>
          <w:szCs w:val="24"/>
        </w:rPr>
        <w:t>)</w:t>
      </w:r>
      <w:r w:rsidRPr="00465A54">
        <w:rPr>
          <w:rFonts w:ascii="Times New Roman" w:hAnsi="Times New Roman" w:cs="Times New Roman"/>
          <w:sz w:val="24"/>
          <w:szCs w:val="24"/>
        </w:rPr>
        <w:t xml:space="preserve"> </w:t>
      </w:r>
      <w:r w:rsidR="00C37B11" w:rsidRPr="00465A54">
        <w:rPr>
          <w:rFonts w:ascii="Times New Roman" w:hAnsi="Times New Roman" w:cs="Times New Roman"/>
          <w:sz w:val="24"/>
          <w:szCs w:val="24"/>
        </w:rPr>
        <w:t>offered or given by a contractor or a contractor’s agent or representative to any officer, official, or employee of the Government to obtain an Army contract or favorable treatment in the awarding, amending, or making of determinations concerning the performance of an Army contract</w:t>
      </w:r>
      <w:r w:rsidR="00F47E29" w:rsidRPr="00465A54">
        <w:rPr>
          <w:rFonts w:ascii="Times New Roman" w:hAnsi="Times New Roman" w:cs="Times New Roman"/>
          <w:sz w:val="24"/>
          <w:szCs w:val="24"/>
        </w:rPr>
        <w:t>.</w:t>
      </w:r>
    </w:p>
    <w:p w14:paraId="562962C5" w14:textId="77777777" w:rsidR="00986A3B" w:rsidRPr="00465A54" w:rsidRDefault="00F47E29" w:rsidP="00D046A1">
      <w:pPr>
        <w:pStyle w:val="ind12"/>
        <w:tabs>
          <w:tab w:val="clear" w:pos="2304"/>
          <w:tab w:val="clear" w:pos="2880"/>
          <w:tab w:val="clear" w:pos="3456"/>
        </w:tabs>
        <w:spacing w:after="240"/>
        <w:ind w:left="0" w:firstLine="270"/>
        <w:rPr>
          <w:rFonts w:ascii="Times New Roman" w:hAnsi="Times New Roman" w:cs="Times New Roman"/>
          <w:sz w:val="24"/>
          <w:szCs w:val="24"/>
        </w:rPr>
      </w:pPr>
      <w:r w:rsidRPr="00465A54">
        <w:rPr>
          <w:rFonts w:ascii="Times New Roman" w:hAnsi="Times New Roman" w:cs="Times New Roman"/>
          <w:sz w:val="24"/>
          <w:szCs w:val="24"/>
        </w:rPr>
        <w:t xml:space="preserve">(ii)  </w:t>
      </w:r>
      <w:r w:rsidR="00986A3B" w:rsidRPr="00465A54">
        <w:rPr>
          <w:rFonts w:ascii="Times New Roman" w:hAnsi="Times New Roman" w:cs="Times New Roman"/>
          <w:sz w:val="24"/>
          <w:szCs w:val="24"/>
        </w:rPr>
        <w:t>Provide reports of suspected violations of the Gratuities clause to the following Army officials (see FAR 3.203 a</w:t>
      </w:r>
      <w:r w:rsidR="004C6B7E" w:rsidRPr="00465A54">
        <w:rPr>
          <w:rFonts w:ascii="Times New Roman" w:hAnsi="Times New Roman" w:cs="Times New Roman"/>
          <w:sz w:val="24"/>
          <w:szCs w:val="24"/>
        </w:rPr>
        <w:t>n</w:t>
      </w:r>
      <w:r w:rsidR="00986A3B" w:rsidRPr="00465A54">
        <w:rPr>
          <w:rFonts w:ascii="Times New Roman" w:hAnsi="Times New Roman" w:cs="Times New Roman"/>
          <w:sz w:val="24"/>
          <w:szCs w:val="24"/>
        </w:rPr>
        <w:t>d 52.203-3):</w:t>
      </w:r>
    </w:p>
    <w:p w14:paraId="562962C6" w14:textId="77777777" w:rsidR="00986A3B" w:rsidRPr="00465A54" w:rsidRDefault="00986A3B" w:rsidP="009332E6">
      <w:pPr>
        <w:pStyle w:val="ind12"/>
        <w:tabs>
          <w:tab w:val="clear" w:pos="2304"/>
          <w:tab w:val="clear" w:pos="2880"/>
          <w:tab w:val="clear" w:pos="3456"/>
        </w:tabs>
        <w:spacing w:after="240"/>
        <w:ind w:left="0" w:firstLine="720"/>
        <w:rPr>
          <w:rFonts w:ascii="Times New Roman" w:hAnsi="Times New Roman" w:cs="Times New Roman"/>
          <w:sz w:val="24"/>
          <w:szCs w:val="24"/>
        </w:rPr>
      </w:pPr>
      <w:r w:rsidRPr="00465A54">
        <w:rPr>
          <w:rFonts w:ascii="Times New Roman" w:hAnsi="Times New Roman" w:cs="Times New Roman"/>
          <w:sz w:val="24"/>
          <w:szCs w:val="24"/>
        </w:rPr>
        <w:tab/>
        <w:t xml:space="preserve">(A)  The chief of the contracting office responsible for the contract with the potential infraction, unless the chief of the contracting office is suspected to be a party to the proffered gratuity, in which case refer to </w:t>
      </w:r>
      <w:r w:rsidR="004C6B7E" w:rsidRPr="00465A54">
        <w:rPr>
          <w:rFonts w:ascii="Times New Roman" w:hAnsi="Times New Roman" w:cs="Times New Roman"/>
          <w:sz w:val="24"/>
          <w:szCs w:val="24"/>
        </w:rPr>
        <w:t xml:space="preserve">paragraph </w:t>
      </w:r>
      <w:r w:rsidRPr="00465A54">
        <w:rPr>
          <w:rFonts w:ascii="Times New Roman" w:hAnsi="Times New Roman" w:cs="Times New Roman"/>
          <w:sz w:val="24"/>
          <w:szCs w:val="24"/>
        </w:rPr>
        <w:t>(B)</w:t>
      </w:r>
      <w:r w:rsidR="004C6B7E" w:rsidRPr="00465A54">
        <w:rPr>
          <w:rFonts w:ascii="Times New Roman" w:hAnsi="Times New Roman" w:cs="Times New Roman"/>
          <w:sz w:val="24"/>
          <w:szCs w:val="24"/>
        </w:rPr>
        <w:t xml:space="preserve"> of this section</w:t>
      </w:r>
      <w:r w:rsidRPr="00465A54">
        <w:rPr>
          <w:rFonts w:ascii="Times New Roman" w:hAnsi="Times New Roman" w:cs="Times New Roman"/>
          <w:sz w:val="24"/>
          <w:szCs w:val="24"/>
        </w:rPr>
        <w:t>.</w:t>
      </w:r>
    </w:p>
    <w:p w14:paraId="562962C7" w14:textId="1FC77256" w:rsidR="00986A3B" w:rsidRPr="00465A54" w:rsidRDefault="00986A3B" w:rsidP="00A13BCF">
      <w:pPr>
        <w:pStyle w:val="ind4"/>
        <w:tabs>
          <w:tab w:val="clear" w:pos="1152"/>
          <w:tab w:val="clear" w:pos="1728"/>
          <w:tab w:val="clear" w:pos="2304"/>
          <w:tab w:val="clear" w:pos="2880"/>
          <w:tab w:val="clear" w:pos="3456"/>
        </w:tabs>
        <w:spacing w:after="240"/>
        <w:ind w:left="0" w:firstLine="1440"/>
        <w:rPr>
          <w:rFonts w:ascii="Times New Roman" w:hAnsi="Times New Roman" w:cs="Times New Roman"/>
          <w:sz w:val="24"/>
          <w:szCs w:val="24"/>
        </w:rPr>
      </w:pPr>
      <w:r w:rsidRPr="00465A54">
        <w:rPr>
          <w:rFonts w:ascii="Times New Roman" w:hAnsi="Times New Roman" w:cs="Times New Roman"/>
          <w:sz w:val="24"/>
          <w:szCs w:val="24"/>
        </w:rPr>
        <w:t xml:space="preserve">(B)  The </w:t>
      </w:r>
      <w:r w:rsidR="00FD051C">
        <w:rPr>
          <w:rFonts w:ascii="Times New Roman" w:hAnsi="Times New Roman" w:cs="Times New Roman"/>
          <w:sz w:val="24"/>
          <w:szCs w:val="24"/>
        </w:rPr>
        <w:t>senior contracting official</w:t>
      </w:r>
      <w:r w:rsidR="00680710" w:rsidRPr="00465A54">
        <w:rPr>
          <w:rFonts w:ascii="Times New Roman" w:hAnsi="Times New Roman" w:cs="Times New Roman"/>
          <w:sz w:val="24"/>
          <w:szCs w:val="24"/>
        </w:rPr>
        <w:t xml:space="preserve"> (</w:t>
      </w:r>
      <w:r w:rsidR="00FD051C">
        <w:rPr>
          <w:rFonts w:ascii="Times New Roman" w:hAnsi="Times New Roman" w:cs="Times New Roman"/>
          <w:sz w:val="24"/>
          <w:szCs w:val="24"/>
        </w:rPr>
        <w:t>SCO</w:t>
      </w:r>
      <w:r w:rsidR="00680710" w:rsidRPr="00465A54">
        <w:rPr>
          <w:rFonts w:ascii="Times New Roman" w:hAnsi="Times New Roman" w:cs="Times New Roman"/>
          <w:sz w:val="24"/>
          <w:szCs w:val="24"/>
        </w:rPr>
        <w:t>)</w:t>
      </w:r>
      <w:r w:rsidRPr="00465A54">
        <w:rPr>
          <w:rFonts w:ascii="Times New Roman" w:hAnsi="Times New Roman" w:cs="Times New Roman"/>
          <w:sz w:val="24"/>
          <w:szCs w:val="24"/>
        </w:rPr>
        <w:t xml:space="preserve"> having responsibility for the contract with the potential infraction.</w:t>
      </w:r>
    </w:p>
    <w:p w14:paraId="562962C8" w14:textId="511C1113" w:rsidR="00986A3B" w:rsidRPr="00465A54" w:rsidRDefault="00986A3B" w:rsidP="00F47E29">
      <w:pPr>
        <w:pStyle w:val="ind12"/>
        <w:tabs>
          <w:tab w:val="clear" w:pos="2304"/>
          <w:tab w:val="clear" w:pos="2880"/>
          <w:tab w:val="clear" w:pos="3456"/>
        </w:tabs>
        <w:spacing w:after="240"/>
        <w:ind w:left="0"/>
        <w:rPr>
          <w:rFonts w:ascii="Times New Roman" w:hAnsi="Times New Roman" w:cs="Times New Roman"/>
          <w:sz w:val="24"/>
          <w:szCs w:val="24"/>
        </w:rPr>
      </w:pPr>
      <w:r w:rsidRPr="00465A54">
        <w:rPr>
          <w:rFonts w:ascii="Times New Roman" w:hAnsi="Times New Roman" w:cs="Times New Roman"/>
          <w:sz w:val="24"/>
          <w:szCs w:val="24"/>
        </w:rPr>
        <w:t>(</w:t>
      </w:r>
      <w:r w:rsidR="00F47E29" w:rsidRPr="00465A54">
        <w:rPr>
          <w:rFonts w:ascii="Times New Roman" w:hAnsi="Times New Roman" w:cs="Times New Roman"/>
          <w:sz w:val="24"/>
          <w:szCs w:val="24"/>
        </w:rPr>
        <w:t xml:space="preserve">b)  </w:t>
      </w:r>
      <w:r w:rsidRPr="00465A54">
        <w:rPr>
          <w:rFonts w:ascii="Times New Roman" w:hAnsi="Times New Roman" w:cs="Times New Roman"/>
          <w:sz w:val="24"/>
          <w:szCs w:val="24"/>
        </w:rPr>
        <w:t xml:space="preserve">As soon as practicable, the chief of the contracting office, or </w:t>
      </w:r>
      <w:r w:rsidR="00FD051C">
        <w:rPr>
          <w:rFonts w:ascii="Times New Roman" w:hAnsi="Times New Roman" w:cs="Times New Roman"/>
          <w:sz w:val="24"/>
          <w:szCs w:val="24"/>
        </w:rPr>
        <w:t>SCO</w:t>
      </w:r>
      <w:r w:rsidRPr="00465A54">
        <w:rPr>
          <w:rFonts w:ascii="Times New Roman" w:hAnsi="Times New Roman" w:cs="Times New Roman"/>
          <w:sz w:val="24"/>
          <w:szCs w:val="24"/>
        </w:rPr>
        <w:t xml:space="preserve"> if necessary under </w:t>
      </w:r>
      <w:r w:rsidR="004C6B7E" w:rsidRPr="00465A54">
        <w:rPr>
          <w:rFonts w:ascii="Times New Roman" w:hAnsi="Times New Roman" w:cs="Times New Roman"/>
          <w:sz w:val="24"/>
          <w:szCs w:val="24"/>
        </w:rPr>
        <w:t xml:space="preserve">paragraph </w:t>
      </w:r>
      <w:r w:rsidRPr="00465A54">
        <w:rPr>
          <w:rFonts w:ascii="Times New Roman" w:hAnsi="Times New Roman" w:cs="Times New Roman"/>
          <w:sz w:val="24"/>
          <w:szCs w:val="24"/>
        </w:rPr>
        <w:t>(a)(i</w:t>
      </w:r>
      <w:r w:rsidR="004C6B7E" w:rsidRPr="00465A54">
        <w:rPr>
          <w:rFonts w:ascii="Times New Roman" w:hAnsi="Times New Roman" w:cs="Times New Roman"/>
          <w:sz w:val="24"/>
          <w:szCs w:val="24"/>
        </w:rPr>
        <w:t>i</w:t>
      </w:r>
      <w:r w:rsidRPr="00465A54">
        <w:rPr>
          <w:rFonts w:ascii="Times New Roman" w:hAnsi="Times New Roman" w:cs="Times New Roman"/>
          <w:sz w:val="24"/>
          <w:szCs w:val="24"/>
        </w:rPr>
        <w:t>)(B)</w:t>
      </w:r>
      <w:r w:rsidR="004C6B7E" w:rsidRPr="00465A54">
        <w:rPr>
          <w:rFonts w:ascii="Times New Roman" w:hAnsi="Times New Roman" w:cs="Times New Roman"/>
          <w:sz w:val="24"/>
          <w:szCs w:val="24"/>
        </w:rPr>
        <w:t xml:space="preserve"> of this section</w:t>
      </w:r>
      <w:r w:rsidRPr="00465A54">
        <w:rPr>
          <w:rFonts w:ascii="Times New Roman" w:hAnsi="Times New Roman" w:cs="Times New Roman"/>
          <w:sz w:val="24"/>
          <w:szCs w:val="24"/>
        </w:rPr>
        <w:t>, shall:</w:t>
      </w:r>
    </w:p>
    <w:p w14:paraId="562962C9" w14:textId="77777777" w:rsidR="00986A3B" w:rsidRPr="00465A54" w:rsidRDefault="00F47E29" w:rsidP="00E70D91">
      <w:pPr>
        <w:pStyle w:val="ind12"/>
        <w:tabs>
          <w:tab w:val="clear" w:pos="2304"/>
          <w:tab w:val="clear" w:pos="2880"/>
          <w:tab w:val="clear" w:pos="3456"/>
          <w:tab w:val="left" w:pos="270"/>
          <w:tab w:val="left" w:pos="360"/>
        </w:tabs>
        <w:spacing w:after="240"/>
        <w:ind w:left="0"/>
        <w:rPr>
          <w:rFonts w:ascii="Times New Roman" w:hAnsi="Times New Roman" w:cs="Times New Roman"/>
          <w:sz w:val="24"/>
          <w:szCs w:val="24"/>
        </w:rPr>
      </w:pPr>
      <w:r w:rsidRPr="00465A54">
        <w:rPr>
          <w:rFonts w:ascii="Times New Roman" w:hAnsi="Times New Roman" w:cs="Times New Roman"/>
          <w:sz w:val="24"/>
          <w:szCs w:val="24"/>
        </w:rPr>
        <w:tab/>
        <w:t xml:space="preserve">(i)  </w:t>
      </w:r>
      <w:r w:rsidR="00986A3B" w:rsidRPr="00465A54">
        <w:rPr>
          <w:rFonts w:ascii="Times New Roman" w:hAnsi="Times New Roman" w:cs="Times New Roman"/>
          <w:sz w:val="24"/>
          <w:szCs w:val="24"/>
        </w:rPr>
        <w:t>Report the suspected violation to the Army Criminal Investigation Division (CID)</w:t>
      </w:r>
      <w:r w:rsidRPr="00465A54">
        <w:rPr>
          <w:rFonts w:ascii="Times New Roman" w:hAnsi="Times New Roman" w:cs="Times New Roman"/>
          <w:sz w:val="24"/>
          <w:szCs w:val="24"/>
        </w:rPr>
        <w:t xml:space="preserve"> for appropriate action</w:t>
      </w:r>
      <w:r w:rsidR="00986A3B" w:rsidRPr="00465A54">
        <w:rPr>
          <w:rFonts w:ascii="Times New Roman" w:hAnsi="Times New Roman" w:cs="Times New Roman"/>
          <w:sz w:val="24"/>
          <w:szCs w:val="24"/>
        </w:rPr>
        <w:t>.</w:t>
      </w:r>
    </w:p>
    <w:p w14:paraId="562962CA" w14:textId="6C11D5F0" w:rsidR="00C63784" w:rsidRPr="00465A54" w:rsidRDefault="00F47E29" w:rsidP="00E70D91">
      <w:pPr>
        <w:pStyle w:val="ind12"/>
        <w:tabs>
          <w:tab w:val="clear" w:pos="2304"/>
          <w:tab w:val="clear" w:pos="2880"/>
          <w:tab w:val="clear" w:pos="3456"/>
          <w:tab w:val="left" w:pos="270"/>
        </w:tabs>
        <w:spacing w:after="240"/>
        <w:ind w:left="0"/>
        <w:rPr>
          <w:rFonts w:ascii="Times New Roman" w:hAnsi="Times New Roman" w:cs="Times New Roman"/>
          <w:sz w:val="24"/>
          <w:szCs w:val="24"/>
        </w:rPr>
      </w:pPr>
      <w:r w:rsidRPr="00465A54">
        <w:rPr>
          <w:rFonts w:ascii="Times New Roman" w:hAnsi="Times New Roman" w:cs="Times New Roman"/>
          <w:sz w:val="24"/>
          <w:szCs w:val="24"/>
        </w:rPr>
        <w:lastRenderedPageBreak/>
        <w:tab/>
        <w:t xml:space="preserve">(ii)  </w:t>
      </w:r>
      <w:r w:rsidR="00986A3B" w:rsidRPr="00465A54">
        <w:rPr>
          <w:rFonts w:ascii="Times New Roman" w:hAnsi="Times New Roman" w:cs="Times New Roman"/>
          <w:sz w:val="24"/>
          <w:szCs w:val="24"/>
        </w:rPr>
        <w:t xml:space="preserve">In coordination with the local procurement fraud advisor (PFA), report the suspected violation to the HCA, with a complete copy to the </w:t>
      </w:r>
      <w:r w:rsidR="00060DF4" w:rsidRPr="00465A54">
        <w:rPr>
          <w:rFonts w:ascii="Times New Roman" w:hAnsi="Times New Roman" w:cs="Times New Roman"/>
          <w:sz w:val="24"/>
          <w:szCs w:val="24"/>
        </w:rPr>
        <w:t xml:space="preserve">Chief of the Army Procurement Fraud Branch (see </w:t>
      </w:r>
      <w:ins w:id="28" w:author="Amanda" w:date="2024-08-07T10:51:00Z">
        <w:r w:rsidR="00905EA0">
          <w:rPr>
            <w:rFonts w:ascii="Times New Roman" w:hAnsi="Times New Roman" w:cs="Times New Roman"/>
            <w:sz w:val="24"/>
            <w:szCs w:val="24"/>
          </w:rPr>
          <w:t xml:space="preserve">AFARS </w:t>
        </w:r>
      </w:ins>
      <w:r w:rsidR="00986A3B" w:rsidRPr="00465A54">
        <w:rPr>
          <w:rFonts w:ascii="Times New Roman" w:hAnsi="Times New Roman" w:cs="Times New Roman"/>
          <w:sz w:val="24"/>
          <w:szCs w:val="24"/>
        </w:rPr>
        <w:t>5101.290(b)(5)</w:t>
      </w:r>
      <w:r w:rsidR="00060DF4" w:rsidRPr="00465A54">
        <w:rPr>
          <w:rFonts w:ascii="Times New Roman" w:hAnsi="Times New Roman" w:cs="Times New Roman"/>
          <w:sz w:val="24"/>
          <w:szCs w:val="24"/>
        </w:rPr>
        <w:t>)</w:t>
      </w:r>
      <w:r w:rsidR="00986A3B" w:rsidRPr="00465A54">
        <w:rPr>
          <w:rFonts w:ascii="Times New Roman" w:hAnsi="Times New Roman" w:cs="Times New Roman"/>
          <w:sz w:val="24"/>
          <w:szCs w:val="24"/>
        </w:rPr>
        <w:t>.  Include the following information:</w:t>
      </w:r>
    </w:p>
    <w:p w14:paraId="562962CB" w14:textId="77777777" w:rsidR="00C63784" w:rsidRPr="00465A54" w:rsidRDefault="00D822F3" w:rsidP="00F47E29">
      <w:pPr>
        <w:pStyle w:val="ind16"/>
        <w:tabs>
          <w:tab w:val="clear" w:pos="2880"/>
          <w:tab w:val="clear" w:pos="3456"/>
          <w:tab w:val="clear" w:pos="4032"/>
        </w:tabs>
        <w:spacing w:after="240"/>
        <w:ind w:left="0" w:firstLine="1440"/>
        <w:rPr>
          <w:rFonts w:ascii="Times New Roman" w:hAnsi="Times New Roman" w:cs="Times New Roman"/>
          <w:sz w:val="24"/>
          <w:szCs w:val="24"/>
        </w:rPr>
      </w:pPr>
      <w:r w:rsidRPr="00465A54">
        <w:rPr>
          <w:rFonts w:ascii="Times New Roman" w:hAnsi="Times New Roman" w:cs="Times New Roman"/>
          <w:sz w:val="24"/>
          <w:szCs w:val="24"/>
        </w:rPr>
        <w:t>(</w:t>
      </w:r>
      <w:r w:rsidR="00F47E29" w:rsidRPr="00465A54">
        <w:rPr>
          <w:rFonts w:ascii="Times New Roman" w:hAnsi="Times New Roman" w:cs="Times New Roman"/>
          <w:sz w:val="24"/>
          <w:szCs w:val="24"/>
        </w:rPr>
        <w:t>A</w:t>
      </w:r>
      <w:r w:rsidRPr="00465A54">
        <w:rPr>
          <w:rFonts w:ascii="Times New Roman" w:hAnsi="Times New Roman" w:cs="Times New Roman"/>
          <w:sz w:val="24"/>
          <w:szCs w:val="24"/>
        </w:rPr>
        <w:t xml:space="preserve">)  The name and address of the contractor, a statement as to </w:t>
      </w:r>
      <w:r w:rsidR="00D1723A" w:rsidRPr="00465A54">
        <w:rPr>
          <w:rFonts w:ascii="Times New Roman" w:hAnsi="Times New Roman" w:cs="Times New Roman"/>
          <w:sz w:val="24"/>
          <w:szCs w:val="24"/>
        </w:rPr>
        <w:t xml:space="preserve">the </w:t>
      </w:r>
      <w:r w:rsidRPr="00465A54">
        <w:rPr>
          <w:rFonts w:ascii="Times New Roman" w:hAnsi="Times New Roman" w:cs="Times New Roman"/>
          <w:sz w:val="24"/>
          <w:szCs w:val="24"/>
        </w:rPr>
        <w:t xml:space="preserve">form of </w:t>
      </w:r>
      <w:r w:rsidR="00D1723A" w:rsidRPr="00465A54">
        <w:rPr>
          <w:rFonts w:ascii="Times New Roman" w:hAnsi="Times New Roman" w:cs="Times New Roman"/>
          <w:sz w:val="24"/>
          <w:szCs w:val="24"/>
        </w:rPr>
        <w:t xml:space="preserve">the </w:t>
      </w:r>
      <w:r w:rsidRPr="00465A54">
        <w:rPr>
          <w:rFonts w:ascii="Times New Roman" w:hAnsi="Times New Roman" w:cs="Times New Roman"/>
          <w:sz w:val="24"/>
          <w:szCs w:val="24"/>
        </w:rPr>
        <w:t>organization, including names and addresses of principals</w:t>
      </w:r>
      <w:r w:rsidR="00D1723A" w:rsidRPr="00465A54">
        <w:rPr>
          <w:rFonts w:ascii="Times New Roman" w:hAnsi="Times New Roman" w:cs="Times New Roman"/>
          <w:sz w:val="24"/>
          <w:szCs w:val="24"/>
        </w:rPr>
        <w:t>;</w:t>
      </w:r>
    </w:p>
    <w:p w14:paraId="562962CC" w14:textId="77777777" w:rsidR="00C63784" w:rsidRPr="00465A54" w:rsidRDefault="00D822F3" w:rsidP="00F47E29">
      <w:pPr>
        <w:pStyle w:val="ind16"/>
        <w:tabs>
          <w:tab w:val="clear" w:pos="2880"/>
          <w:tab w:val="clear" w:pos="3456"/>
          <w:tab w:val="clear" w:pos="4032"/>
        </w:tabs>
        <w:spacing w:after="240"/>
        <w:ind w:left="0" w:firstLine="1440"/>
        <w:rPr>
          <w:rFonts w:ascii="Times New Roman" w:hAnsi="Times New Roman" w:cs="Times New Roman"/>
          <w:sz w:val="24"/>
          <w:szCs w:val="24"/>
        </w:rPr>
      </w:pPr>
      <w:r w:rsidRPr="00465A54">
        <w:rPr>
          <w:rFonts w:ascii="Times New Roman" w:hAnsi="Times New Roman" w:cs="Times New Roman"/>
          <w:sz w:val="24"/>
          <w:szCs w:val="24"/>
        </w:rPr>
        <w:t>(B)  Complete contract data, including number, date, estimated day of completion of performance, general description of supplies or services procured, dollar amount, status of performance and payment, urgency of requirements and availability of the supplies or services from other sources</w:t>
      </w:r>
      <w:r w:rsidR="00D1723A" w:rsidRPr="00465A54">
        <w:rPr>
          <w:rFonts w:ascii="Times New Roman" w:hAnsi="Times New Roman" w:cs="Times New Roman"/>
          <w:sz w:val="24"/>
          <w:szCs w:val="24"/>
        </w:rPr>
        <w:t>;</w:t>
      </w:r>
    </w:p>
    <w:p w14:paraId="562962CD" w14:textId="189E8D93" w:rsidR="00C63784" w:rsidRPr="00465A54" w:rsidRDefault="00D822F3" w:rsidP="00F47E29">
      <w:pPr>
        <w:pStyle w:val="ind16"/>
        <w:tabs>
          <w:tab w:val="clear" w:pos="2880"/>
          <w:tab w:val="clear" w:pos="3456"/>
          <w:tab w:val="clear" w:pos="4032"/>
        </w:tabs>
        <w:spacing w:after="240"/>
        <w:ind w:left="0" w:firstLine="1530"/>
        <w:rPr>
          <w:rFonts w:ascii="Times New Roman" w:hAnsi="Times New Roman" w:cs="Times New Roman"/>
          <w:sz w:val="24"/>
          <w:szCs w:val="24"/>
        </w:rPr>
      </w:pPr>
      <w:del w:id="29" w:author="Amanda" w:date="2024-08-07T10:51:00Z">
        <w:r w:rsidRPr="00465A54" w:rsidDel="00905EA0">
          <w:rPr>
            <w:rFonts w:ascii="Times New Roman" w:hAnsi="Times New Roman" w:cs="Times New Roman"/>
            <w:sz w:val="24"/>
            <w:szCs w:val="24"/>
          </w:rPr>
          <w:delText>(C)</w:delText>
        </w:r>
      </w:del>
      <w:ins w:id="30" w:author="Amanda" w:date="2024-08-07T10:51:00Z">
        <w:r w:rsidR="00905EA0">
          <w:rPr>
            <w:rFonts w:ascii="Times New Roman" w:hAnsi="Times New Roman" w:cs="Times New Roman"/>
            <w:sz w:val="24"/>
            <w:szCs w:val="24"/>
          </w:rPr>
          <w:t>©</w:t>
        </w:r>
      </w:ins>
      <w:r w:rsidRPr="00465A54">
        <w:rPr>
          <w:rFonts w:ascii="Times New Roman" w:hAnsi="Times New Roman" w:cs="Times New Roman"/>
          <w:sz w:val="24"/>
          <w:szCs w:val="24"/>
        </w:rPr>
        <w:t xml:space="preserve">  A summary of the </w:t>
      </w:r>
      <w:r w:rsidR="00323225" w:rsidRPr="00465A54">
        <w:rPr>
          <w:rFonts w:ascii="Times New Roman" w:hAnsi="Times New Roman" w:cs="Times New Roman"/>
          <w:sz w:val="24"/>
          <w:szCs w:val="24"/>
        </w:rPr>
        <w:t xml:space="preserve">reported information </w:t>
      </w:r>
      <w:r w:rsidRPr="00465A54">
        <w:rPr>
          <w:rFonts w:ascii="Times New Roman" w:hAnsi="Times New Roman" w:cs="Times New Roman"/>
          <w:sz w:val="24"/>
          <w:szCs w:val="24"/>
        </w:rPr>
        <w:t>concerning the suspected violation, with names and addresses, dates and references to documentary evidence available</w:t>
      </w:r>
      <w:r w:rsidR="00F47E29" w:rsidRPr="00465A54">
        <w:rPr>
          <w:rFonts w:ascii="Times New Roman" w:hAnsi="Times New Roman" w:cs="Times New Roman"/>
          <w:sz w:val="24"/>
          <w:szCs w:val="24"/>
        </w:rPr>
        <w:t>.</w:t>
      </w:r>
    </w:p>
    <w:p w14:paraId="562962CE" w14:textId="77777777" w:rsidR="00F47E29" w:rsidRPr="00465A54" w:rsidRDefault="00F47E29" w:rsidP="00E70D91">
      <w:pPr>
        <w:pStyle w:val="ind16"/>
        <w:tabs>
          <w:tab w:val="clear" w:pos="2880"/>
          <w:tab w:val="clear" w:pos="3456"/>
          <w:tab w:val="clear" w:pos="4032"/>
          <w:tab w:val="left" w:pos="360"/>
        </w:tabs>
        <w:spacing w:after="240"/>
        <w:ind w:left="0"/>
        <w:rPr>
          <w:rFonts w:ascii="Times New Roman" w:hAnsi="Times New Roman" w:cs="Times New Roman"/>
          <w:sz w:val="24"/>
          <w:szCs w:val="24"/>
        </w:rPr>
      </w:pPr>
      <w:r w:rsidRPr="00465A54">
        <w:rPr>
          <w:rFonts w:ascii="Times New Roman" w:hAnsi="Times New Roman" w:cs="Times New Roman"/>
          <w:sz w:val="24"/>
          <w:szCs w:val="24"/>
        </w:rPr>
        <w:tab/>
        <w:t>(iii)  Contracting personnel will cooperate fully with Army CID personnel, the organization’s PFA and the</w:t>
      </w:r>
      <w:r w:rsidR="00060DF4" w:rsidRPr="00465A54">
        <w:rPr>
          <w:rFonts w:ascii="Times New Roman" w:hAnsi="Times New Roman" w:cs="Times New Roman"/>
          <w:sz w:val="24"/>
          <w:szCs w:val="24"/>
        </w:rPr>
        <w:t xml:space="preserve"> Chief of the Army Procurement Fraud Branch</w:t>
      </w:r>
      <w:r w:rsidRPr="00465A54">
        <w:rPr>
          <w:rFonts w:ascii="Times New Roman" w:hAnsi="Times New Roman" w:cs="Times New Roman"/>
          <w:sz w:val="24"/>
          <w:szCs w:val="24"/>
        </w:rPr>
        <w:t xml:space="preserve"> and preserve any documentary evidence and exhibits.</w:t>
      </w:r>
    </w:p>
    <w:p w14:paraId="562962CF" w14:textId="63D8DC05" w:rsidR="00084D46" w:rsidRPr="00465A54" w:rsidRDefault="00D046A1" w:rsidP="00D046A1">
      <w:pPr>
        <w:pStyle w:val="ind16"/>
        <w:tabs>
          <w:tab w:val="clear" w:pos="2880"/>
          <w:tab w:val="clear" w:pos="3456"/>
          <w:tab w:val="clear" w:pos="4032"/>
          <w:tab w:val="left" w:pos="360"/>
        </w:tabs>
        <w:spacing w:after="240"/>
        <w:ind w:left="0"/>
        <w:rPr>
          <w:rFonts w:ascii="Times New Roman" w:hAnsi="Times New Roman" w:cs="Times New Roman"/>
          <w:sz w:val="24"/>
          <w:szCs w:val="24"/>
        </w:rPr>
      </w:pPr>
      <w:r>
        <w:rPr>
          <w:rFonts w:ascii="Times New Roman" w:hAnsi="Times New Roman" w:cs="Times New Roman"/>
          <w:sz w:val="24"/>
          <w:szCs w:val="24"/>
        </w:rPr>
        <w:tab/>
        <w:t xml:space="preserve">(iv)  </w:t>
      </w:r>
      <w:r w:rsidR="00F47E29" w:rsidRPr="00465A54">
        <w:rPr>
          <w:rFonts w:ascii="Times New Roman" w:hAnsi="Times New Roman" w:cs="Times New Roman"/>
          <w:sz w:val="24"/>
          <w:szCs w:val="24"/>
        </w:rPr>
        <w:t xml:space="preserve">If Army CID declines to initiate a criminal investigation, the HCA will coordinate with the organization’s PFA and </w:t>
      </w:r>
      <w:r w:rsidR="00060DF4" w:rsidRPr="00465A54">
        <w:rPr>
          <w:rFonts w:ascii="Times New Roman" w:hAnsi="Times New Roman" w:cs="Times New Roman"/>
          <w:sz w:val="24"/>
          <w:szCs w:val="24"/>
        </w:rPr>
        <w:t>the Chief of the Army Procurement Fraud Branch</w:t>
      </w:r>
      <w:r w:rsidR="00F47E29" w:rsidRPr="00465A54">
        <w:rPr>
          <w:rFonts w:ascii="Times New Roman" w:hAnsi="Times New Roman" w:cs="Times New Roman"/>
          <w:sz w:val="24"/>
          <w:szCs w:val="24"/>
        </w:rPr>
        <w:t xml:space="preserve"> to decide whether the circumstances warrant the initiation of an administrative investigation of the suspected violation under Army Regulation 15-6.  If the HCA decides not to initiate an investigation, the HCA will prepare a memorandum to document the basis for the decision.</w:t>
      </w:r>
    </w:p>
    <w:p w14:paraId="562962D0" w14:textId="77777777" w:rsidR="00F47E29" w:rsidRPr="00465A54" w:rsidRDefault="00084D46" w:rsidP="00D046A1">
      <w:pPr>
        <w:pStyle w:val="ind16"/>
        <w:tabs>
          <w:tab w:val="clear" w:pos="2880"/>
          <w:tab w:val="clear" w:pos="3456"/>
          <w:tab w:val="clear" w:pos="4032"/>
          <w:tab w:val="left" w:pos="360"/>
        </w:tabs>
        <w:spacing w:after="240"/>
        <w:ind w:left="0"/>
        <w:rPr>
          <w:rFonts w:ascii="Times New Roman" w:hAnsi="Times New Roman" w:cs="Times New Roman"/>
          <w:sz w:val="24"/>
          <w:szCs w:val="24"/>
        </w:rPr>
      </w:pPr>
      <w:r w:rsidRPr="00465A54">
        <w:rPr>
          <w:rFonts w:ascii="Times New Roman" w:hAnsi="Times New Roman" w:cs="Times New Roman"/>
          <w:sz w:val="24"/>
          <w:szCs w:val="24"/>
        </w:rPr>
        <w:tab/>
        <w:t xml:space="preserve">(v)  </w:t>
      </w:r>
      <w:r w:rsidR="00F47E29" w:rsidRPr="00465A54">
        <w:rPr>
          <w:rFonts w:ascii="Times New Roman" w:hAnsi="Times New Roman" w:cs="Times New Roman"/>
          <w:sz w:val="24"/>
          <w:szCs w:val="24"/>
        </w:rPr>
        <w:t xml:space="preserve">If a CID or administrative investigation is conducted, at its conclusion the HCA will coordinate with the organization’s PFA and </w:t>
      </w:r>
      <w:r w:rsidRPr="00465A54">
        <w:rPr>
          <w:rFonts w:ascii="Times New Roman" w:hAnsi="Times New Roman" w:cs="Times New Roman"/>
          <w:sz w:val="24"/>
          <w:szCs w:val="24"/>
        </w:rPr>
        <w:t>the Chief of the Army Procurement Fraud Branch</w:t>
      </w:r>
      <w:r w:rsidR="00F47E29" w:rsidRPr="00465A54">
        <w:rPr>
          <w:rFonts w:ascii="Times New Roman" w:hAnsi="Times New Roman" w:cs="Times New Roman"/>
          <w:sz w:val="24"/>
          <w:szCs w:val="24"/>
        </w:rPr>
        <w:t xml:space="preserve"> to determine whether further action is necessary.</w:t>
      </w:r>
    </w:p>
    <w:p w14:paraId="562962D1" w14:textId="77777777" w:rsidR="00F47E29" w:rsidRPr="00465A54" w:rsidRDefault="00084D46" w:rsidP="00F47E29">
      <w:pPr>
        <w:pStyle w:val="ind16"/>
        <w:tabs>
          <w:tab w:val="clear" w:pos="2880"/>
          <w:tab w:val="clear" w:pos="3456"/>
          <w:tab w:val="clear" w:pos="4032"/>
        </w:tabs>
        <w:spacing w:after="240"/>
        <w:ind w:left="0"/>
        <w:rPr>
          <w:rFonts w:ascii="Times New Roman" w:hAnsi="Times New Roman" w:cs="Times New Roman"/>
          <w:sz w:val="24"/>
          <w:szCs w:val="24"/>
        </w:rPr>
      </w:pPr>
      <w:r w:rsidRPr="00465A54">
        <w:rPr>
          <w:rFonts w:ascii="Times New Roman" w:hAnsi="Times New Roman" w:cs="Times New Roman"/>
          <w:sz w:val="24"/>
          <w:szCs w:val="24"/>
        </w:rPr>
        <w:tab/>
      </w:r>
      <w:r w:rsidR="004511C6" w:rsidRPr="00465A54">
        <w:rPr>
          <w:rFonts w:ascii="Times New Roman" w:hAnsi="Times New Roman" w:cs="Times New Roman"/>
          <w:sz w:val="24"/>
          <w:szCs w:val="24"/>
        </w:rPr>
        <w:tab/>
      </w:r>
      <w:r w:rsidRPr="00465A54">
        <w:rPr>
          <w:rFonts w:ascii="Times New Roman" w:hAnsi="Times New Roman" w:cs="Times New Roman"/>
          <w:sz w:val="24"/>
          <w:szCs w:val="24"/>
        </w:rPr>
        <w:t>(</w:t>
      </w:r>
      <w:r w:rsidR="004511C6" w:rsidRPr="00465A54">
        <w:rPr>
          <w:rFonts w:ascii="Times New Roman" w:hAnsi="Times New Roman" w:cs="Times New Roman"/>
          <w:sz w:val="24"/>
          <w:szCs w:val="24"/>
        </w:rPr>
        <w:t>A</w:t>
      </w:r>
      <w:r w:rsidRPr="00465A54">
        <w:rPr>
          <w:rFonts w:ascii="Times New Roman" w:hAnsi="Times New Roman" w:cs="Times New Roman"/>
          <w:sz w:val="24"/>
          <w:szCs w:val="24"/>
        </w:rPr>
        <w:t xml:space="preserve">)  </w:t>
      </w:r>
      <w:r w:rsidR="00F47E29" w:rsidRPr="00465A54">
        <w:rPr>
          <w:rFonts w:ascii="Times New Roman" w:hAnsi="Times New Roman" w:cs="Times New Roman"/>
          <w:sz w:val="24"/>
          <w:szCs w:val="24"/>
        </w:rPr>
        <w:t>If the HCA decides that no further action is necessary, the HCA will prepare a memorandum to document the basis for the decision.</w:t>
      </w:r>
    </w:p>
    <w:p w14:paraId="562962D2" w14:textId="2BBF0EE0" w:rsidR="00F47E29" w:rsidRPr="00465A54" w:rsidRDefault="00084D46" w:rsidP="00F47E29">
      <w:pPr>
        <w:pStyle w:val="ind16"/>
        <w:tabs>
          <w:tab w:val="clear" w:pos="2880"/>
          <w:tab w:val="clear" w:pos="3456"/>
          <w:tab w:val="clear" w:pos="4032"/>
        </w:tabs>
        <w:spacing w:after="240"/>
        <w:ind w:left="0"/>
        <w:rPr>
          <w:rFonts w:ascii="Times New Roman" w:hAnsi="Times New Roman" w:cs="Times New Roman"/>
          <w:sz w:val="24"/>
          <w:szCs w:val="24"/>
        </w:rPr>
      </w:pPr>
      <w:r w:rsidRPr="00465A54">
        <w:rPr>
          <w:rFonts w:ascii="Times New Roman" w:hAnsi="Times New Roman" w:cs="Times New Roman"/>
          <w:sz w:val="24"/>
          <w:szCs w:val="24"/>
        </w:rPr>
        <w:tab/>
      </w:r>
      <w:r w:rsidR="004511C6" w:rsidRPr="00465A54">
        <w:rPr>
          <w:rFonts w:ascii="Times New Roman" w:hAnsi="Times New Roman" w:cs="Times New Roman"/>
          <w:sz w:val="24"/>
          <w:szCs w:val="24"/>
        </w:rPr>
        <w:tab/>
      </w:r>
      <w:r w:rsidRPr="00465A54">
        <w:rPr>
          <w:rFonts w:ascii="Times New Roman" w:hAnsi="Times New Roman" w:cs="Times New Roman"/>
          <w:sz w:val="24"/>
          <w:szCs w:val="24"/>
        </w:rPr>
        <w:t>(</w:t>
      </w:r>
      <w:r w:rsidR="004511C6" w:rsidRPr="00465A54">
        <w:rPr>
          <w:rFonts w:ascii="Times New Roman" w:hAnsi="Times New Roman" w:cs="Times New Roman"/>
          <w:sz w:val="24"/>
          <w:szCs w:val="24"/>
        </w:rPr>
        <w:t>B</w:t>
      </w:r>
      <w:r w:rsidRPr="00465A54">
        <w:rPr>
          <w:rFonts w:ascii="Times New Roman" w:hAnsi="Times New Roman" w:cs="Times New Roman"/>
          <w:sz w:val="24"/>
          <w:szCs w:val="24"/>
        </w:rPr>
        <w:t xml:space="preserve">)  </w:t>
      </w:r>
      <w:r w:rsidR="00F47E29" w:rsidRPr="00465A54">
        <w:rPr>
          <w:rFonts w:ascii="Times New Roman" w:hAnsi="Times New Roman" w:cs="Times New Roman"/>
          <w:sz w:val="24"/>
          <w:szCs w:val="24"/>
        </w:rPr>
        <w:t xml:space="preserve">If the HCA decides that further action is necessary, the HCA shall refer the matter, along with all supporting documentation, to the Army </w:t>
      </w:r>
      <w:r w:rsidR="004C6B7E" w:rsidRPr="00465A54">
        <w:rPr>
          <w:rFonts w:ascii="Times New Roman" w:hAnsi="Times New Roman" w:cs="Times New Roman"/>
          <w:sz w:val="24"/>
          <w:szCs w:val="24"/>
        </w:rPr>
        <w:t>s</w:t>
      </w:r>
      <w:r w:rsidR="00F47E29" w:rsidRPr="00465A54">
        <w:rPr>
          <w:rFonts w:ascii="Times New Roman" w:hAnsi="Times New Roman" w:cs="Times New Roman"/>
          <w:sz w:val="24"/>
          <w:szCs w:val="24"/>
        </w:rPr>
        <w:t xml:space="preserve">uspension and </w:t>
      </w:r>
      <w:r w:rsidR="004C6B7E" w:rsidRPr="00465A54">
        <w:rPr>
          <w:rFonts w:ascii="Times New Roman" w:hAnsi="Times New Roman" w:cs="Times New Roman"/>
          <w:sz w:val="24"/>
          <w:szCs w:val="24"/>
        </w:rPr>
        <w:t>d</w:t>
      </w:r>
      <w:r w:rsidR="00F47E29" w:rsidRPr="00465A54">
        <w:rPr>
          <w:rFonts w:ascii="Times New Roman" w:hAnsi="Times New Roman" w:cs="Times New Roman"/>
          <w:sz w:val="24"/>
          <w:szCs w:val="24"/>
        </w:rPr>
        <w:t xml:space="preserve">ebarment </w:t>
      </w:r>
      <w:r w:rsidR="004C6B7E" w:rsidRPr="00465A54">
        <w:rPr>
          <w:rFonts w:ascii="Times New Roman" w:hAnsi="Times New Roman" w:cs="Times New Roman"/>
          <w:sz w:val="24"/>
          <w:szCs w:val="24"/>
        </w:rPr>
        <w:t>o</w:t>
      </w:r>
      <w:r w:rsidR="00F47E29" w:rsidRPr="00465A54">
        <w:rPr>
          <w:rFonts w:ascii="Times New Roman" w:hAnsi="Times New Roman" w:cs="Times New Roman"/>
          <w:sz w:val="24"/>
          <w:szCs w:val="24"/>
        </w:rPr>
        <w:t xml:space="preserve">fficial (SDO) through the </w:t>
      </w:r>
      <w:r w:rsidRPr="00465A54">
        <w:rPr>
          <w:rFonts w:ascii="Times New Roman" w:hAnsi="Times New Roman" w:cs="Times New Roman"/>
          <w:sz w:val="24"/>
          <w:szCs w:val="24"/>
        </w:rPr>
        <w:t>Chief of the Army Procurement Fraud Branch</w:t>
      </w:r>
      <w:r w:rsidR="00F47E29" w:rsidRPr="00465A54">
        <w:rPr>
          <w:rFonts w:ascii="Times New Roman" w:hAnsi="Times New Roman" w:cs="Times New Roman"/>
          <w:sz w:val="24"/>
          <w:szCs w:val="24"/>
        </w:rPr>
        <w:t xml:space="preserve">.  The Army SDO, or other senior official designated by </w:t>
      </w:r>
      <w:r w:rsidR="00323225" w:rsidRPr="00465A54">
        <w:rPr>
          <w:rFonts w:ascii="Times New Roman" w:hAnsi="Times New Roman" w:cs="Times New Roman"/>
          <w:sz w:val="24"/>
          <w:szCs w:val="24"/>
        </w:rPr>
        <w:t>T</w:t>
      </w:r>
      <w:r w:rsidR="00F47E29" w:rsidRPr="00465A54">
        <w:rPr>
          <w:rFonts w:ascii="Times New Roman" w:hAnsi="Times New Roman" w:cs="Times New Roman"/>
          <w:sz w:val="24"/>
          <w:szCs w:val="24"/>
        </w:rPr>
        <w:t xml:space="preserve">he Judge Advocate General, shall proceed </w:t>
      </w:r>
      <w:r w:rsidRPr="00465A54">
        <w:rPr>
          <w:rFonts w:ascii="Times New Roman" w:hAnsi="Times New Roman" w:cs="Times New Roman"/>
          <w:sz w:val="24"/>
          <w:szCs w:val="24"/>
        </w:rPr>
        <w:t xml:space="preserve">in accordance with </w:t>
      </w:r>
      <w:r w:rsidR="00F47E29" w:rsidRPr="00465A54">
        <w:rPr>
          <w:rFonts w:ascii="Times New Roman" w:hAnsi="Times New Roman" w:cs="Times New Roman"/>
          <w:sz w:val="24"/>
          <w:szCs w:val="24"/>
        </w:rPr>
        <w:t xml:space="preserve">FAR 3.204 and </w:t>
      </w:r>
      <w:ins w:id="31" w:author="Amanda" w:date="2024-08-07T10:51:00Z">
        <w:r w:rsidR="00905EA0">
          <w:rPr>
            <w:rFonts w:ascii="Times New Roman" w:hAnsi="Times New Roman" w:cs="Times New Roman"/>
            <w:sz w:val="24"/>
            <w:szCs w:val="24"/>
          </w:rPr>
          <w:t xml:space="preserve">AFARS </w:t>
        </w:r>
      </w:ins>
      <w:r w:rsidR="00F47E29" w:rsidRPr="00465A54">
        <w:rPr>
          <w:rFonts w:ascii="Times New Roman" w:hAnsi="Times New Roman" w:cs="Times New Roman"/>
          <w:sz w:val="24"/>
          <w:szCs w:val="24"/>
        </w:rPr>
        <w:t>5103.204.</w:t>
      </w:r>
    </w:p>
    <w:p w14:paraId="562962D3" w14:textId="77777777" w:rsidR="00C63784" w:rsidRPr="00465A54" w:rsidRDefault="00D822F3" w:rsidP="003B4204">
      <w:pPr>
        <w:pStyle w:val="Heading4"/>
      </w:pPr>
      <w:bookmarkStart w:id="32" w:name="_Toc513810898"/>
      <w:r w:rsidRPr="00465A54">
        <w:t xml:space="preserve">5103.204 </w:t>
      </w:r>
      <w:r w:rsidR="00F5341C" w:rsidRPr="00465A54">
        <w:t xml:space="preserve"> </w:t>
      </w:r>
      <w:r w:rsidRPr="00465A54">
        <w:t>Treatment of violations.</w:t>
      </w:r>
      <w:bookmarkEnd w:id="32"/>
    </w:p>
    <w:p w14:paraId="562962D4" w14:textId="77777777" w:rsidR="00235D80" w:rsidRPr="00E70D91" w:rsidRDefault="00D822F3" w:rsidP="00E70D91">
      <w:pPr>
        <w:rPr>
          <w:rFonts w:ascii="Times New Roman" w:hAnsi="Times New Roman" w:cs="Times New Roman"/>
          <w:sz w:val="24"/>
          <w:szCs w:val="24"/>
        </w:rPr>
      </w:pPr>
      <w:r w:rsidRPr="00E70D91">
        <w:rPr>
          <w:rFonts w:ascii="Times New Roman" w:hAnsi="Times New Roman" w:cs="Times New Roman"/>
          <w:sz w:val="24"/>
          <w:szCs w:val="24"/>
        </w:rPr>
        <w:t xml:space="preserve">(a) </w:t>
      </w:r>
      <w:r w:rsidR="00840CB5" w:rsidRPr="00E70D91">
        <w:rPr>
          <w:rFonts w:ascii="Times New Roman" w:hAnsi="Times New Roman" w:cs="Times New Roman"/>
          <w:sz w:val="24"/>
          <w:szCs w:val="24"/>
        </w:rPr>
        <w:t xml:space="preserve"> </w:t>
      </w:r>
      <w:r w:rsidR="00235D80" w:rsidRPr="00E70D91">
        <w:rPr>
          <w:rFonts w:ascii="Times New Roman" w:hAnsi="Times New Roman" w:cs="Times New Roman"/>
          <w:sz w:val="24"/>
          <w:szCs w:val="24"/>
        </w:rPr>
        <w:t>Pre-hearing procedures.</w:t>
      </w:r>
    </w:p>
    <w:p w14:paraId="562962D5" w14:textId="2F9FD23E" w:rsidR="00235D80" w:rsidRPr="00465A54" w:rsidRDefault="00235D80" w:rsidP="00235D80">
      <w:pPr>
        <w:pStyle w:val="hangind4"/>
        <w:tabs>
          <w:tab w:val="clear" w:pos="576"/>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465A54">
        <w:rPr>
          <w:rFonts w:ascii="Times New Roman" w:hAnsi="Times New Roman" w:cs="Times New Roman"/>
          <w:sz w:val="24"/>
          <w:szCs w:val="24"/>
        </w:rPr>
        <w:lastRenderedPageBreak/>
        <w:t xml:space="preserve">(i)  </w:t>
      </w:r>
      <w:r w:rsidR="00D822F3" w:rsidRPr="00465A54">
        <w:rPr>
          <w:rFonts w:ascii="Times New Roman" w:hAnsi="Times New Roman" w:cs="Times New Roman"/>
          <w:sz w:val="24"/>
          <w:szCs w:val="24"/>
        </w:rPr>
        <w:t xml:space="preserve">The </w:t>
      </w:r>
      <w:r w:rsidR="00840CB5" w:rsidRPr="00465A54">
        <w:rPr>
          <w:rFonts w:ascii="Times New Roman" w:hAnsi="Times New Roman" w:cs="Times New Roman"/>
          <w:sz w:val="24"/>
          <w:szCs w:val="24"/>
        </w:rPr>
        <w:t>Army SDO</w:t>
      </w:r>
      <w:r w:rsidRPr="00465A54">
        <w:rPr>
          <w:rFonts w:ascii="Times New Roman" w:hAnsi="Times New Roman" w:cs="Times New Roman"/>
          <w:sz w:val="24"/>
          <w:szCs w:val="24"/>
        </w:rPr>
        <w:t>,</w:t>
      </w:r>
      <w:r w:rsidR="00840CB5" w:rsidRPr="00465A54">
        <w:rPr>
          <w:rFonts w:ascii="Times New Roman" w:hAnsi="Times New Roman" w:cs="Times New Roman"/>
          <w:sz w:val="24"/>
          <w:szCs w:val="24"/>
        </w:rPr>
        <w:t xml:space="preserve"> or other senior official designated by </w:t>
      </w:r>
      <w:r w:rsidR="004511C6" w:rsidRPr="00465A54">
        <w:rPr>
          <w:rFonts w:ascii="Times New Roman" w:hAnsi="Times New Roman" w:cs="Times New Roman"/>
          <w:sz w:val="24"/>
          <w:szCs w:val="24"/>
        </w:rPr>
        <w:t>T</w:t>
      </w:r>
      <w:r w:rsidR="00840CB5" w:rsidRPr="00465A54">
        <w:rPr>
          <w:rFonts w:ascii="Times New Roman" w:hAnsi="Times New Roman" w:cs="Times New Roman"/>
          <w:sz w:val="24"/>
          <w:szCs w:val="24"/>
        </w:rPr>
        <w:t xml:space="preserve">he Judge Advocate General, </w:t>
      </w:r>
      <w:r w:rsidR="00227BDE" w:rsidRPr="00465A54">
        <w:rPr>
          <w:rFonts w:ascii="Times New Roman" w:hAnsi="Times New Roman" w:cs="Times New Roman"/>
          <w:sz w:val="24"/>
          <w:szCs w:val="24"/>
        </w:rPr>
        <w:t>is</w:t>
      </w:r>
      <w:r w:rsidR="00D822F3" w:rsidRPr="00465A54">
        <w:rPr>
          <w:rFonts w:ascii="Times New Roman" w:hAnsi="Times New Roman" w:cs="Times New Roman"/>
          <w:sz w:val="24"/>
          <w:szCs w:val="24"/>
        </w:rPr>
        <w:t xml:space="preserve"> the hearing officer</w:t>
      </w:r>
      <w:r w:rsidR="00840CB5" w:rsidRPr="00465A54">
        <w:rPr>
          <w:rFonts w:ascii="Times New Roman" w:hAnsi="Times New Roman" w:cs="Times New Roman"/>
          <w:sz w:val="24"/>
          <w:szCs w:val="24"/>
        </w:rPr>
        <w:t xml:space="preserve"> for hearings under FAR 3.204</w:t>
      </w:r>
      <w:r w:rsidR="00D822F3" w:rsidRPr="00465A54">
        <w:rPr>
          <w:rFonts w:ascii="Times New Roman" w:hAnsi="Times New Roman" w:cs="Times New Roman"/>
          <w:sz w:val="24"/>
          <w:szCs w:val="24"/>
        </w:rPr>
        <w:t xml:space="preserve"> and </w:t>
      </w:r>
      <w:r w:rsidR="00840CB5" w:rsidRPr="00465A54">
        <w:rPr>
          <w:rFonts w:ascii="Times New Roman" w:hAnsi="Times New Roman" w:cs="Times New Roman"/>
          <w:sz w:val="24"/>
          <w:szCs w:val="24"/>
        </w:rPr>
        <w:t xml:space="preserve">is </w:t>
      </w:r>
      <w:r w:rsidR="00D822F3" w:rsidRPr="00465A54">
        <w:rPr>
          <w:rFonts w:ascii="Times New Roman" w:hAnsi="Times New Roman" w:cs="Times New Roman"/>
          <w:sz w:val="24"/>
          <w:szCs w:val="24"/>
        </w:rPr>
        <w:t xml:space="preserve">responsible for </w:t>
      </w:r>
      <w:r w:rsidR="00840CB5" w:rsidRPr="00465A54">
        <w:rPr>
          <w:rFonts w:ascii="Times New Roman" w:hAnsi="Times New Roman" w:cs="Times New Roman"/>
          <w:sz w:val="24"/>
          <w:szCs w:val="24"/>
        </w:rPr>
        <w:t xml:space="preserve">determining whether a violation of the Gratuities clause occurred.  </w:t>
      </w:r>
      <w:r w:rsidR="00D822F3" w:rsidRPr="00465A54">
        <w:rPr>
          <w:rFonts w:ascii="Times New Roman" w:hAnsi="Times New Roman" w:cs="Times New Roman"/>
          <w:sz w:val="24"/>
          <w:szCs w:val="24"/>
        </w:rPr>
        <w:t>The</w:t>
      </w:r>
      <w:r w:rsidR="00840CB5" w:rsidRPr="00465A54">
        <w:rPr>
          <w:rFonts w:ascii="Times New Roman" w:hAnsi="Times New Roman" w:cs="Times New Roman"/>
          <w:sz w:val="24"/>
          <w:szCs w:val="24"/>
        </w:rPr>
        <w:t xml:space="preserve"> Chief of the Army Procurement Fraud Branch</w:t>
      </w:r>
      <w:r w:rsidR="00D822F3" w:rsidRPr="00465A54">
        <w:rPr>
          <w:rFonts w:ascii="Times New Roman" w:hAnsi="Times New Roman" w:cs="Times New Roman"/>
          <w:sz w:val="24"/>
          <w:szCs w:val="24"/>
        </w:rPr>
        <w:t xml:space="preserve"> </w:t>
      </w:r>
      <w:r w:rsidR="00840CB5" w:rsidRPr="00465A54">
        <w:rPr>
          <w:rFonts w:ascii="Times New Roman" w:hAnsi="Times New Roman" w:cs="Times New Roman"/>
          <w:sz w:val="24"/>
          <w:szCs w:val="24"/>
        </w:rPr>
        <w:t>will generally provide administrative support to the Army SDO to include providing counsel to act as the Government’s representative in any proceeding pursuant to this subpart.</w:t>
      </w:r>
      <w:r w:rsidR="002B4777">
        <w:rPr>
          <w:rFonts w:ascii="Times New Roman" w:hAnsi="Times New Roman" w:cs="Times New Roman"/>
          <w:sz w:val="24"/>
          <w:szCs w:val="24"/>
        </w:rPr>
        <w:t xml:space="preserve">   See </w:t>
      </w:r>
      <w:hyperlink r:id="rId12" w:history="1">
        <w:r w:rsidR="002B4777" w:rsidRPr="0048642D">
          <w:rPr>
            <w:rStyle w:val="Hyperlink"/>
            <w:rFonts w:ascii="Times New Roman" w:hAnsi="Times New Roman" w:cs="Times New Roman"/>
            <w:sz w:val="24"/>
            <w:szCs w:val="24"/>
          </w:rPr>
          <w:t>Appendix GG</w:t>
        </w:r>
      </w:hyperlink>
      <w:r w:rsidR="002B4777">
        <w:rPr>
          <w:rFonts w:ascii="Times New Roman" w:hAnsi="Times New Roman" w:cs="Times New Roman"/>
          <w:sz w:val="24"/>
          <w:szCs w:val="24"/>
        </w:rPr>
        <w:t xml:space="preserve">. </w:t>
      </w:r>
    </w:p>
    <w:p w14:paraId="562962D6" w14:textId="77777777" w:rsidR="00840CB5" w:rsidRPr="00465A54" w:rsidRDefault="00235D80" w:rsidP="00235D80">
      <w:pPr>
        <w:pStyle w:val="hangind4"/>
        <w:tabs>
          <w:tab w:val="clear" w:pos="576"/>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465A54">
        <w:rPr>
          <w:rFonts w:ascii="Times New Roman" w:hAnsi="Times New Roman" w:cs="Times New Roman"/>
          <w:sz w:val="24"/>
          <w:szCs w:val="24"/>
        </w:rPr>
        <w:t xml:space="preserve">(ii)  The hearing officer is responsible for notifying the contractor of any suspected violation of the Gratuities clause.  </w:t>
      </w:r>
      <w:r w:rsidR="00840CB5" w:rsidRPr="00465A54">
        <w:rPr>
          <w:rFonts w:ascii="Times New Roman" w:hAnsi="Times New Roman" w:cs="Times New Roman"/>
          <w:sz w:val="24"/>
          <w:szCs w:val="24"/>
        </w:rPr>
        <w:t>The notice to the contractor is sent by registered or certified mail, or another, similar commercial means that provides a signed delivery receipt.  The notice will</w:t>
      </w:r>
      <w:r w:rsidR="003D5595" w:rsidRPr="00465A54">
        <w:rPr>
          <w:rFonts w:ascii="Times New Roman" w:hAnsi="Times New Roman" w:cs="Times New Roman"/>
          <w:sz w:val="24"/>
          <w:szCs w:val="24"/>
        </w:rPr>
        <w:t xml:space="preserve"> accomplish the following</w:t>
      </w:r>
      <w:r w:rsidR="00840CB5" w:rsidRPr="00465A54">
        <w:rPr>
          <w:rFonts w:ascii="Times New Roman" w:hAnsi="Times New Roman" w:cs="Times New Roman"/>
          <w:sz w:val="24"/>
          <w:szCs w:val="24"/>
        </w:rPr>
        <w:t>:</w:t>
      </w:r>
    </w:p>
    <w:p w14:paraId="562962D7" w14:textId="77777777" w:rsidR="00840CB5" w:rsidRPr="00465A54" w:rsidRDefault="00840CB5" w:rsidP="00235D80">
      <w:pPr>
        <w:pStyle w:val="hangind4"/>
        <w:tabs>
          <w:tab w:val="clear" w:pos="576"/>
          <w:tab w:val="clear" w:pos="1152"/>
          <w:tab w:val="clear" w:pos="1728"/>
          <w:tab w:val="clear" w:pos="2304"/>
          <w:tab w:val="clear" w:pos="2880"/>
          <w:tab w:val="clear" w:pos="3456"/>
        </w:tabs>
        <w:spacing w:after="240"/>
        <w:ind w:left="0" w:firstLine="1440"/>
        <w:rPr>
          <w:rFonts w:ascii="Times New Roman" w:hAnsi="Times New Roman" w:cs="Times New Roman"/>
          <w:sz w:val="24"/>
          <w:szCs w:val="24"/>
        </w:rPr>
      </w:pPr>
      <w:r w:rsidRPr="00465A54">
        <w:rPr>
          <w:rFonts w:ascii="Times New Roman" w:hAnsi="Times New Roman" w:cs="Times New Roman"/>
          <w:sz w:val="24"/>
          <w:szCs w:val="24"/>
        </w:rPr>
        <w:t>(</w:t>
      </w:r>
      <w:r w:rsidR="00235D80" w:rsidRPr="00465A54">
        <w:rPr>
          <w:rFonts w:ascii="Times New Roman" w:hAnsi="Times New Roman" w:cs="Times New Roman"/>
          <w:sz w:val="24"/>
          <w:szCs w:val="24"/>
        </w:rPr>
        <w:t>A</w:t>
      </w:r>
      <w:r w:rsidRPr="00465A54">
        <w:rPr>
          <w:rFonts w:ascii="Times New Roman" w:hAnsi="Times New Roman" w:cs="Times New Roman"/>
          <w:sz w:val="24"/>
          <w:szCs w:val="24"/>
        </w:rPr>
        <w:t>)  Describe the suspected violation(s) in sufficient detail to reasonably apprise the contractor of the alleged violation(s).</w:t>
      </w:r>
    </w:p>
    <w:p w14:paraId="562962D8" w14:textId="77777777" w:rsidR="00840CB5" w:rsidRPr="00465A54" w:rsidRDefault="00840CB5" w:rsidP="00235D80">
      <w:pPr>
        <w:pStyle w:val="hangind4"/>
        <w:tabs>
          <w:tab w:val="clear" w:pos="576"/>
          <w:tab w:val="clear" w:pos="1152"/>
          <w:tab w:val="clear" w:pos="1728"/>
          <w:tab w:val="clear" w:pos="2304"/>
          <w:tab w:val="clear" w:pos="2880"/>
          <w:tab w:val="clear" w:pos="3456"/>
        </w:tabs>
        <w:spacing w:after="240"/>
        <w:ind w:left="0" w:firstLine="1440"/>
        <w:rPr>
          <w:rFonts w:ascii="Times New Roman" w:hAnsi="Times New Roman" w:cs="Times New Roman"/>
          <w:sz w:val="24"/>
          <w:szCs w:val="24"/>
        </w:rPr>
      </w:pPr>
      <w:r w:rsidRPr="00465A54">
        <w:rPr>
          <w:rFonts w:ascii="Times New Roman" w:hAnsi="Times New Roman" w:cs="Times New Roman"/>
          <w:sz w:val="24"/>
          <w:szCs w:val="24"/>
        </w:rPr>
        <w:t>(</w:t>
      </w:r>
      <w:r w:rsidR="00235D80" w:rsidRPr="00465A54">
        <w:rPr>
          <w:rFonts w:ascii="Times New Roman" w:hAnsi="Times New Roman" w:cs="Times New Roman"/>
          <w:sz w:val="24"/>
          <w:szCs w:val="24"/>
        </w:rPr>
        <w:t>B</w:t>
      </w:r>
      <w:r w:rsidRPr="00465A54">
        <w:rPr>
          <w:rFonts w:ascii="Times New Roman" w:hAnsi="Times New Roman" w:cs="Times New Roman"/>
          <w:sz w:val="24"/>
          <w:szCs w:val="24"/>
        </w:rPr>
        <w:t>)  State the potential penalties for a violation of the Gratuities clause.</w:t>
      </w:r>
    </w:p>
    <w:p w14:paraId="562962D9" w14:textId="77777777" w:rsidR="00840CB5" w:rsidRPr="00465A54" w:rsidRDefault="00840CB5" w:rsidP="00235D80">
      <w:pPr>
        <w:pStyle w:val="hangind4"/>
        <w:tabs>
          <w:tab w:val="clear" w:pos="576"/>
          <w:tab w:val="clear" w:pos="1152"/>
          <w:tab w:val="clear" w:pos="1728"/>
          <w:tab w:val="clear" w:pos="2304"/>
          <w:tab w:val="clear" w:pos="2880"/>
          <w:tab w:val="clear" w:pos="3456"/>
        </w:tabs>
        <w:spacing w:after="240"/>
        <w:ind w:left="0" w:firstLine="1440"/>
        <w:rPr>
          <w:rFonts w:ascii="Times New Roman" w:hAnsi="Times New Roman" w:cs="Times New Roman"/>
          <w:sz w:val="24"/>
          <w:szCs w:val="24"/>
        </w:rPr>
      </w:pPr>
      <w:r w:rsidRPr="00465A54">
        <w:rPr>
          <w:rFonts w:ascii="Times New Roman" w:hAnsi="Times New Roman" w:cs="Times New Roman"/>
          <w:sz w:val="24"/>
          <w:szCs w:val="24"/>
        </w:rPr>
        <w:t>(</w:t>
      </w:r>
      <w:r w:rsidR="00235D80" w:rsidRPr="00465A54">
        <w:rPr>
          <w:rFonts w:ascii="Times New Roman" w:hAnsi="Times New Roman" w:cs="Times New Roman"/>
          <w:sz w:val="24"/>
          <w:szCs w:val="24"/>
        </w:rPr>
        <w:t>C</w:t>
      </w:r>
      <w:r w:rsidRPr="00465A54">
        <w:rPr>
          <w:rFonts w:ascii="Times New Roman" w:hAnsi="Times New Roman" w:cs="Times New Roman"/>
          <w:sz w:val="24"/>
          <w:szCs w:val="24"/>
        </w:rPr>
        <w:t xml:space="preserve">) </w:t>
      </w:r>
      <w:r w:rsidR="004C6B7E" w:rsidRPr="00465A54">
        <w:rPr>
          <w:rFonts w:ascii="Times New Roman" w:hAnsi="Times New Roman" w:cs="Times New Roman"/>
          <w:sz w:val="24"/>
          <w:szCs w:val="24"/>
        </w:rPr>
        <w:t xml:space="preserve"> </w:t>
      </w:r>
      <w:r w:rsidR="00417105" w:rsidRPr="00465A54">
        <w:rPr>
          <w:rFonts w:ascii="Times New Roman" w:hAnsi="Times New Roman" w:cs="Times New Roman"/>
          <w:sz w:val="24"/>
          <w:szCs w:val="24"/>
        </w:rPr>
        <w:t>Include</w:t>
      </w:r>
      <w:r w:rsidRPr="00465A54">
        <w:rPr>
          <w:rFonts w:ascii="Times New Roman" w:hAnsi="Times New Roman" w:cs="Times New Roman"/>
          <w:sz w:val="24"/>
          <w:szCs w:val="24"/>
        </w:rPr>
        <w:t xml:space="preserve"> a copy of the supporting record, with a general description of any redacted material, such as social security numbers, dates of birth, and financial account numbers, and the reasons for withholding.</w:t>
      </w:r>
    </w:p>
    <w:p w14:paraId="562962DA" w14:textId="77777777" w:rsidR="00840CB5" w:rsidRPr="00465A54" w:rsidRDefault="00840CB5" w:rsidP="00235D80">
      <w:pPr>
        <w:pStyle w:val="hangind4"/>
        <w:tabs>
          <w:tab w:val="clear" w:pos="576"/>
          <w:tab w:val="clear" w:pos="1152"/>
          <w:tab w:val="clear" w:pos="1728"/>
          <w:tab w:val="clear" w:pos="2304"/>
          <w:tab w:val="clear" w:pos="2880"/>
          <w:tab w:val="clear" w:pos="3456"/>
        </w:tabs>
        <w:spacing w:after="240"/>
        <w:ind w:left="0" w:firstLine="1440"/>
        <w:rPr>
          <w:rFonts w:ascii="Times New Roman" w:hAnsi="Times New Roman" w:cs="Times New Roman"/>
          <w:sz w:val="24"/>
          <w:szCs w:val="24"/>
        </w:rPr>
      </w:pPr>
      <w:r w:rsidRPr="00465A54">
        <w:rPr>
          <w:rFonts w:ascii="Times New Roman" w:hAnsi="Times New Roman" w:cs="Times New Roman"/>
          <w:sz w:val="24"/>
          <w:szCs w:val="24"/>
        </w:rPr>
        <w:t>(</w:t>
      </w:r>
      <w:r w:rsidR="00235D80" w:rsidRPr="00465A54">
        <w:rPr>
          <w:rFonts w:ascii="Times New Roman" w:hAnsi="Times New Roman" w:cs="Times New Roman"/>
          <w:sz w:val="24"/>
          <w:szCs w:val="24"/>
        </w:rPr>
        <w:t>D</w:t>
      </w:r>
      <w:r w:rsidRPr="00465A54">
        <w:rPr>
          <w:rFonts w:ascii="Times New Roman" w:hAnsi="Times New Roman" w:cs="Times New Roman"/>
          <w:sz w:val="24"/>
          <w:szCs w:val="24"/>
        </w:rPr>
        <w:t xml:space="preserve">) </w:t>
      </w:r>
      <w:r w:rsidR="004C6B7E" w:rsidRPr="00465A54">
        <w:rPr>
          <w:rFonts w:ascii="Times New Roman" w:hAnsi="Times New Roman" w:cs="Times New Roman"/>
          <w:sz w:val="24"/>
          <w:szCs w:val="24"/>
        </w:rPr>
        <w:t xml:space="preserve"> </w:t>
      </w:r>
      <w:r w:rsidRPr="00465A54">
        <w:rPr>
          <w:rFonts w:ascii="Times New Roman" w:hAnsi="Times New Roman" w:cs="Times New Roman"/>
          <w:sz w:val="24"/>
          <w:szCs w:val="24"/>
        </w:rPr>
        <w:t xml:space="preserve">Inform the contractor that it may refute the allegations set forth in the notice.  The contractor may refute the allegations and provide in person, through a representative at its own expense, or in writing any information the contractor wishes to have considered.  The contractor may submit documentary evidence and arguments.  If the contractor requests a hearing, at that hearing the contractor may confront any person the Government representative presents as a witness and may present witnesses at the contractor’s own expense.  Inform the contractor that any hearings will be conducted in accordance with </w:t>
      </w:r>
      <w:r w:rsidR="000E6EF0" w:rsidRPr="00465A54">
        <w:rPr>
          <w:rFonts w:ascii="Times New Roman" w:hAnsi="Times New Roman" w:cs="Times New Roman"/>
          <w:sz w:val="24"/>
          <w:szCs w:val="24"/>
        </w:rPr>
        <w:t xml:space="preserve">paragraph </w:t>
      </w:r>
      <w:r w:rsidRPr="00465A54">
        <w:rPr>
          <w:rFonts w:ascii="Times New Roman" w:hAnsi="Times New Roman" w:cs="Times New Roman"/>
          <w:sz w:val="24"/>
          <w:szCs w:val="24"/>
        </w:rPr>
        <w:t>(b)</w:t>
      </w:r>
      <w:r w:rsidR="000E6EF0" w:rsidRPr="00465A54">
        <w:rPr>
          <w:rFonts w:ascii="Times New Roman" w:hAnsi="Times New Roman" w:cs="Times New Roman"/>
          <w:sz w:val="24"/>
          <w:szCs w:val="24"/>
        </w:rPr>
        <w:t xml:space="preserve"> of this section</w:t>
      </w:r>
      <w:r w:rsidRPr="00465A54">
        <w:rPr>
          <w:rFonts w:ascii="Times New Roman" w:hAnsi="Times New Roman" w:cs="Times New Roman"/>
          <w:sz w:val="24"/>
          <w:szCs w:val="24"/>
        </w:rPr>
        <w:t>.</w:t>
      </w:r>
    </w:p>
    <w:p w14:paraId="562962DB" w14:textId="77777777" w:rsidR="00840CB5" w:rsidRPr="00465A54" w:rsidRDefault="00840CB5" w:rsidP="00235D80">
      <w:pPr>
        <w:pStyle w:val="hangind4"/>
        <w:tabs>
          <w:tab w:val="clear" w:pos="576"/>
          <w:tab w:val="clear" w:pos="1152"/>
          <w:tab w:val="clear" w:pos="1728"/>
          <w:tab w:val="clear" w:pos="2304"/>
          <w:tab w:val="clear" w:pos="2880"/>
          <w:tab w:val="clear" w:pos="3456"/>
        </w:tabs>
        <w:spacing w:after="240"/>
        <w:ind w:left="0" w:firstLine="1440"/>
        <w:rPr>
          <w:rFonts w:ascii="Times New Roman" w:hAnsi="Times New Roman" w:cs="Times New Roman"/>
          <w:sz w:val="24"/>
          <w:szCs w:val="24"/>
        </w:rPr>
      </w:pPr>
      <w:r w:rsidRPr="00465A54">
        <w:rPr>
          <w:rFonts w:ascii="Times New Roman" w:hAnsi="Times New Roman" w:cs="Times New Roman"/>
          <w:sz w:val="24"/>
          <w:szCs w:val="24"/>
        </w:rPr>
        <w:t>(</w:t>
      </w:r>
      <w:r w:rsidR="00235D80" w:rsidRPr="00465A54">
        <w:rPr>
          <w:rFonts w:ascii="Times New Roman" w:hAnsi="Times New Roman" w:cs="Times New Roman"/>
          <w:sz w:val="24"/>
          <w:szCs w:val="24"/>
        </w:rPr>
        <w:t>E</w:t>
      </w:r>
      <w:r w:rsidRPr="00465A54">
        <w:rPr>
          <w:rFonts w:ascii="Times New Roman" w:hAnsi="Times New Roman" w:cs="Times New Roman"/>
          <w:sz w:val="24"/>
          <w:szCs w:val="24"/>
        </w:rPr>
        <w:t>)  State that the contractor has 30 working days from receipt of the notice to submit written matters concerning the allegations and to request a hearing.  Any timely submissions by the contractor will become part of the evidentiary record.</w:t>
      </w:r>
    </w:p>
    <w:p w14:paraId="562962DC" w14:textId="77777777" w:rsidR="00840CB5" w:rsidRPr="00465A54" w:rsidRDefault="00840CB5" w:rsidP="00235D80">
      <w:pPr>
        <w:pStyle w:val="hangind4"/>
        <w:tabs>
          <w:tab w:val="clear" w:pos="576"/>
          <w:tab w:val="clear" w:pos="1152"/>
          <w:tab w:val="clear" w:pos="1728"/>
          <w:tab w:val="clear" w:pos="2304"/>
          <w:tab w:val="clear" w:pos="2880"/>
          <w:tab w:val="clear" w:pos="3456"/>
        </w:tabs>
        <w:spacing w:after="240"/>
        <w:ind w:left="0" w:firstLine="1440"/>
        <w:rPr>
          <w:rFonts w:ascii="Times New Roman" w:hAnsi="Times New Roman" w:cs="Times New Roman"/>
          <w:sz w:val="24"/>
          <w:szCs w:val="24"/>
        </w:rPr>
      </w:pPr>
      <w:r w:rsidRPr="00465A54">
        <w:rPr>
          <w:rFonts w:ascii="Times New Roman" w:hAnsi="Times New Roman" w:cs="Times New Roman"/>
          <w:sz w:val="24"/>
          <w:szCs w:val="24"/>
        </w:rPr>
        <w:t>(</w:t>
      </w:r>
      <w:r w:rsidR="00235D80" w:rsidRPr="00465A54">
        <w:rPr>
          <w:rFonts w:ascii="Times New Roman" w:hAnsi="Times New Roman" w:cs="Times New Roman"/>
          <w:sz w:val="24"/>
          <w:szCs w:val="24"/>
        </w:rPr>
        <w:t>F</w:t>
      </w:r>
      <w:r w:rsidRPr="00465A54">
        <w:rPr>
          <w:rFonts w:ascii="Times New Roman" w:hAnsi="Times New Roman" w:cs="Times New Roman"/>
          <w:sz w:val="24"/>
          <w:szCs w:val="24"/>
        </w:rPr>
        <w:t xml:space="preserve">) </w:t>
      </w:r>
      <w:r w:rsidR="00710E32" w:rsidRPr="00465A54">
        <w:rPr>
          <w:rFonts w:ascii="Times New Roman" w:hAnsi="Times New Roman" w:cs="Times New Roman"/>
          <w:sz w:val="24"/>
          <w:szCs w:val="24"/>
        </w:rPr>
        <w:t xml:space="preserve"> </w:t>
      </w:r>
      <w:r w:rsidRPr="00465A54">
        <w:rPr>
          <w:rFonts w:ascii="Times New Roman" w:hAnsi="Times New Roman" w:cs="Times New Roman"/>
          <w:sz w:val="24"/>
          <w:szCs w:val="24"/>
        </w:rPr>
        <w:t>Advise the contractor that if a hearing is requested, a list of any witnesses the contractor wishes to present and a concise statement of each witness’s relevance to the hearing will be delivered to the Chief of the Army Procurement Fraud Branch no later than five working days in advance of the hearing date.</w:t>
      </w:r>
    </w:p>
    <w:p w14:paraId="562962DD" w14:textId="77777777" w:rsidR="00840CB5" w:rsidRPr="00465A54" w:rsidRDefault="00840CB5" w:rsidP="00E755F0">
      <w:pPr>
        <w:pStyle w:val="hangind4"/>
        <w:tabs>
          <w:tab w:val="clear" w:pos="576"/>
          <w:tab w:val="clear" w:pos="1152"/>
          <w:tab w:val="clear" w:pos="1728"/>
          <w:tab w:val="clear" w:pos="2304"/>
          <w:tab w:val="clear" w:pos="2880"/>
          <w:tab w:val="clear" w:pos="3456"/>
        </w:tabs>
        <w:spacing w:after="240"/>
        <w:ind w:left="0" w:firstLine="0"/>
        <w:rPr>
          <w:rFonts w:ascii="Times New Roman" w:hAnsi="Times New Roman" w:cs="Times New Roman"/>
          <w:sz w:val="24"/>
          <w:szCs w:val="24"/>
        </w:rPr>
      </w:pPr>
      <w:r w:rsidRPr="00465A54">
        <w:rPr>
          <w:rFonts w:ascii="Times New Roman" w:hAnsi="Times New Roman" w:cs="Times New Roman"/>
          <w:sz w:val="24"/>
          <w:szCs w:val="24"/>
        </w:rPr>
        <w:t xml:space="preserve">(b)  </w:t>
      </w:r>
      <w:r w:rsidR="007E4458" w:rsidRPr="00465A54">
        <w:rPr>
          <w:rFonts w:ascii="Times New Roman" w:hAnsi="Times New Roman" w:cs="Times New Roman"/>
          <w:i/>
          <w:sz w:val="24"/>
          <w:szCs w:val="24"/>
        </w:rPr>
        <w:t xml:space="preserve">Hearing and </w:t>
      </w:r>
      <w:r w:rsidR="00370830" w:rsidRPr="00465A54">
        <w:rPr>
          <w:rFonts w:ascii="Times New Roman" w:hAnsi="Times New Roman" w:cs="Times New Roman"/>
          <w:i/>
          <w:sz w:val="24"/>
          <w:szCs w:val="24"/>
        </w:rPr>
        <w:t>p</w:t>
      </w:r>
      <w:r w:rsidR="007E4458" w:rsidRPr="00465A54">
        <w:rPr>
          <w:rFonts w:ascii="Times New Roman" w:hAnsi="Times New Roman" w:cs="Times New Roman"/>
          <w:i/>
          <w:sz w:val="24"/>
          <w:szCs w:val="24"/>
        </w:rPr>
        <w:t>ost-</w:t>
      </w:r>
      <w:r w:rsidR="00370830" w:rsidRPr="00465A54">
        <w:rPr>
          <w:rFonts w:ascii="Times New Roman" w:hAnsi="Times New Roman" w:cs="Times New Roman"/>
          <w:i/>
          <w:sz w:val="24"/>
          <w:szCs w:val="24"/>
        </w:rPr>
        <w:t>h</w:t>
      </w:r>
      <w:r w:rsidR="007E4458" w:rsidRPr="00465A54">
        <w:rPr>
          <w:rFonts w:ascii="Times New Roman" w:hAnsi="Times New Roman" w:cs="Times New Roman"/>
          <w:i/>
          <w:sz w:val="24"/>
          <w:szCs w:val="24"/>
        </w:rPr>
        <w:t xml:space="preserve">earing </w:t>
      </w:r>
      <w:r w:rsidR="00370830" w:rsidRPr="00465A54">
        <w:rPr>
          <w:rFonts w:ascii="Times New Roman" w:hAnsi="Times New Roman" w:cs="Times New Roman"/>
          <w:i/>
          <w:sz w:val="24"/>
          <w:szCs w:val="24"/>
        </w:rPr>
        <w:t>p</w:t>
      </w:r>
      <w:r w:rsidR="007E4458" w:rsidRPr="00465A54">
        <w:rPr>
          <w:rFonts w:ascii="Times New Roman" w:hAnsi="Times New Roman" w:cs="Times New Roman"/>
          <w:i/>
          <w:sz w:val="24"/>
          <w:szCs w:val="24"/>
        </w:rPr>
        <w:t>rocedures.</w:t>
      </w:r>
    </w:p>
    <w:p w14:paraId="562962DE" w14:textId="77777777" w:rsidR="00840CB5" w:rsidRPr="00465A54" w:rsidRDefault="00840CB5" w:rsidP="00E755F0">
      <w:pPr>
        <w:pStyle w:val="hangind4"/>
        <w:tabs>
          <w:tab w:val="clear" w:pos="576"/>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465A54">
        <w:rPr>
          <w:rFonts w:ascii="Times New Roman" w:hAnsi="Times New Roman" w:cs="Times New Roman"/>
          <w:sz w:val="24"/>
          <w:szCs w:val="24"/>
        </w:rPr>
        <w:t xml:space="preserve">(i)  The hearing officer will schedule the hearing as soon as practicable after receipt of the contractor’s request.  The hearing officer may inform the contractor of the hearing date by email </w:t>
      </w:r>
      <w:r w:rsidRPr="00465A54">
        <w:rPr>
          <w:rFonts w:ascii="Times New Roman" w:hAnsi="Times New Roman" w:cs="Times New Roman"/>
          <w:sz w:val="24"/>
          <w:szCs w:val="24"/>
        </w:rPr>
        <w:lastRenderedPageBreak/>
        <w:t xml:space="preserve">if the contractor so requests </w:t>
      </w:r>
      <w:r w:rsidR="00E755F0" w:rsidRPr="00465A54">
        <w:rPr>
          <w:rFonts w:ascii="Times New Roman" w:hAnsi="Times New Roman" w:cs="Times New Roman"/>
          <w:sz w:val="24"/>
          <w:szCs w:val="24"/>
        </w:rPr>
        <w:t>and provides</w:t>
      </w:r>
      <w:r w:rsidRPr="00465A54">
        <w:rPr>
          <w:rFonts w:ascii="Times New Roman" w:hAnsi="Times New Roman" w:cs="Times New Roman"/>
          <w:sz w:val="24"/>
          <w:szCs w:val="24"/>
        </w:rPr>
        <w:t xml:space="preserve"> an email address for that purpose when requesting a hearing.</w:t>
      </w:r>
    </w:p>
    <w:p w14:paraId="562962DF" w14:textId="77777777" w:rsidR="00840CB5" w:rsidRPr="00465A54" w:rsidRDefault="00840CB5" w:rsidP="00E755F0">
      <w:pPr>
        <w:pStyle w:val="hangind4"/>
        <w:tabs>
          <w:tab w:val="clear" w:pos="576"/>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465A54">
        <w:rPr>
          <w:rFonts w:ascii="Times New Roman" w:hAnsi="Times New Roman" w:cs="Times New Roman"/>
          <w:sz w:val="24"/>
          <w:szCs w:val="24"/>
        </w:rPr>
        <w:t xml:space="preserve">(ii)  Hearings </w:t>
      </w:r>
      <w:r w:rsidR="00E755F0" w:rsidRPr="00465A54">
        <w:rPr>
          <w:rFonts w:ascii="Times New Roman" w:hAnsi="Times New Roman" w:cs="Times New Roman"/>
          <w:sz w:val="24"/>
          <w:szCs w:val="24"/>
        </w:rPr>
        <w:t>shall be</w:t>
      </w:r>
      <w:r w:rsidRPr="00465A54">
        <w:rPr>
          <w:rFonts w:ascii="Times New Roman" w:hAnsi="Times New Roman" w:cs="Times New Roman"/>
          <w:sz w:val="24"/>
          <w:szCs w:val="24"/>
        </w:rPr>
        <w:t xml:space="preserve"> conducted at the hearing officer’s office.</w:t>
      </w:r>
    </w:p>
    <w:p w14:paraId="562962E0" w14:textId="77777777" w:rsidR="00840CB5" w:rsidRPr="00465A54" w:rsidRDefault="00840CB5" w:rsidP="00E755F0">
      <w:pPr>
        <w:pStyle w:val="hangind4"/>
        <w:tabs>
          <w:tab w:val="clear" w:pos="576"/>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465A54">
        <w:rPr>
          <w:rFonts w:ascii="Times New Roman" w:hAnsi="Times New Roman" w:cs="Times New Roman"/>
          <w:sz w:val="24"/>
          <w:szCs w:val="24"/>
        </w:rPr>
        <w:t xml:space="preserve">(iii) </w:t>
      </w:r>
      <w:r w:rsidR="00E755F0" w:rsidRPr="00465A54">
        <w:rPr>
          <w:rFonts w:ascii="Times New Roman" w:hAnsi="Times New Roman" w:cs="Times New Roman"/>
          <w:sz w:val="24"/>
          <w:szCs w:val="24"/>
        </w:rPr>
        <w:t xml:space="preserve"> </w:t>
      </w:r>
      <w:r w:rsidRPr="00465A54">
        <w:rPr>
          <w:rFonts w:ascii="Times New Roman" w:hAnsi="Times New Roman" w:cs="Times New Roman"/>
          <w:sz w:val="24"/>
          <w:szCs w:val="24"/>
        </w:rPr>
        <w:t xml:space="preserve">Hearings shall be consistent with </w:t>
      </w:r>
      <w:r w:rsidR="00483295" w:rsidRPr="00465A54">
        <w:rPr>
          <w:rFonts w:ascii="Times New Roman" w:hAnsi="Times New Roman" w:cs="Times New Roman"/>
          <w:sz w:val="24"/>
          <w:szCs w:val="24"/>
        </w:rPr>
        <w:t>FAR 3.204(b)</w:t>
      </w:r>
      <w:r w:rsidRPr="00465A54">
        <w:rPr>
          <w:rFonts w:ascii="Times New Roman" w:hAnsi="Times New Roman" w:cs="Times New Roman"/>
          <w:sz w:val="24"/>
          <w:szCs w:val="24"/>
        </w:rPr>
        <w:t>, and they shall be non-adversarial in nature.</w:t>
      </w:r>
    </w:p>
    <w:p w14:paraId="562962E1" w14:textId="77777777" w:rsidR="00840CB5" w:rsidRPr="00465A54" w:rsidRDefault="00840CB5" w:rsidP="00E755F0">
      <w:pPr>
        <w:pStyle w:val="hangind4"/>
        <w:tabs>
          <w:tab w:val="clear" w:pos="576"/>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465A54">
        <w:rPr>
          <w:rFonts w:ascii="Times New Roman" w:hAnsi="Times New Roman" w:cs="Times New Roman"/>
          <w:sz w:val="24"/>
          <w:szCs w:val="24"/>
        </w:rPr>
        <w:t xml:space="preserve">(iv) </w:t>
      </w:r>
      <w:r w:rsidR="00E755F0" w:rsidRPr="00465A54">
        <w:rPr>
          <w:rFonts w:ascii="Times New Roman" w:hAnsi="Times New Roman" w:cs="Times New Roman"/>
          <w:sz w:val="24"/>
          <w:szCs w:val="24"/>
        </w:rPr>
        <w:t xml:space="preserve"> </w:t>
      </w:r>
      <w:r w:rsidRPr="00465A54">
        <w:rPr>
          <w:rFonts w:ascii="Times New Roman" w:hAnsi="Times New Roman" w:cs="Times New Roman"/>
          <w:sz w:val="24"/>
          <w:szCs w:val="24"/>
        </w:rPr>
        <w:t>The hearing officer and the Government representative may ask questions of the contractor or its representatives making the presentation.</w:t>
      </w:r>
    </w:p>
    <w:p w14:paraId="562962E2" w14:textId="77777777" w:rsidR="00840CB5" w:rsidRPr="00465A54" w:rsidRDefault="00840CB5" w:rsidP="00E755F0">
      <w:pPr>
        <w:pStyle w:val="hangind4"/>
        <w:tabs>
          <w:tab w:val="clear" w:pos="576"/>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465A54">
        <w:rPr>
          <w:rFonts w:ascii="Times New Roman" w:hAnsi="Times New Roman" w:cs="Times New Roman"/>
          <w:sz w:val="24"/>
          <w:szCs w:val="24"/>
        </w:rPr>
        <w:t xml:space="preserve">(v) </w:t>
      </w:r>
      <w:r w:rsidR="00E755F0" w:rsidRPr="00465A54">
        <w:rPr>
          <w:rFonts w:ascii="Times New Roman" w:hAnsi="Times New Roman" w:cs="Times New Roman"/>
          <w:sz w:val="24"/>
          <w:szCs w:val="24"/>
        </w:rPr>
        <w:t xml:space="preserve"> </w:t>
      </w:r>
      <w:r w:rsidRPr="00465A54">
        <w:rPr>
          <w:rFonts w:ascii="Times New Roman" w:hAnsi="Times New Roman" w:cs="Times New Roman"/>
          <w:sz w:val="24"/>
          <w:szCs w:val="24"/>
        </w:rPr>
        <w:t xml:space="preserve">The contractor or its representatives and the Government representatives shall have </w:t>
      </w:r>
      <w:r w:rsidR="00E755F0" w:rsidRPr="00465A54">
        <w:rPr>
          <w:rFonts w:ascii="Times New Roman" w:hAnsi="Times New Roman" w:cs="Times New Roman"/>
          <w:sz w:val="24"/>
          <w:szCs w:val="24"/>
        </w:rPr>
        <w:t>an opportunity</w:t>
      </w:r>
      <w:r w:rsidRPr="00465A54">
        <w:rPr>
          <w:rFonts w:ascii="Times New Roman" w:hAnsi="Times New Roman" w:cs="Times New Roman"/>
          <w:sz w:val="24"/>
          <w:szCs w:val="24"/>
        </w:rPr>
        <w:t xml:space="preserve"> to present information, including witness testimony, relevant to the facts at issue.  The hearing officer may permit witnesses to appear by videoconference or other electronic means rather than in person.  Witnesses will be sworn in and reminded of the official nature of the proceedings and that they are subject to criminal prosecution for any false testimony.  Witnesses are subject to cross-examination.  The hearing officer may ask questions of any witness.</w:t>
      </w:r>
    </w:p>
    <w:p w14:paraId="562962E3" w14:textId="77777777" w:rsidR="00840CB5" w:rsidRPr="00465A54" w:rsidRDefault="00840CB5" w:rsidP="00E755F0">
      <w:pPr>
        <w:pStyle w:val="hangind4"/>
        <w:tabs>
          <w:tab w:val="clear" w:pos="576"/>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465A54">
        <w:rPr>
          <w:rFonts w:ascii="Times New Roman" w:hAnsi="Times New Roman" w:cs="Times New Roman"/>
          <w:sz w:val="24"/>
          <w:szCs w:val="24"/>
        </w:rPr>
        <w:t xml:space="preserve">(vi) </w:t>
      </w:r>
      <w:r w:rsidR="00E755F0" w:rsidRPr="00465A54">
        <w:rPr>
          <w:rFonts w:ascii="Times New Roman" w:hAnsi="Times New Roman" w:cs="Times New Roman"/>
          <w:sz w:val="24"/>
          <w:szCs w:val="24"/>
        </w:rPr>
        <w:t xml:space="preserve"> </w:t>
      </w:r>
      <w:r w:rsidRPr="00465A54">
        <w:rPr>
          <w:rFonts w:ascii="Times New Roman" w:hAnsi="Times New Roman" w:cs="Times New Roman"/>
          <w:sz w:val="24"/>
          <w:szCs w:val="24"/>
        </w:rPr>
        <w:t xml:space="preserve">Documents and testimony not ordinarily admissible under legal rules of </w:t>
      </w:r>
      <w:r w:rsidR="00E755F0" w:rsidRPr="00465A54">
        <w:rPr>
          <w:rFonts w:ascii="Times New Roman" w:hAnsi="Times New Roman" w:cs="Times New Roman"/>
          <w:sz w:val="24"/>
          <w:szCs w:val="24"/>
        </w:rPr>
        <w:t>evidence may</w:t>
      </w:r>
      <w:r w:rsidRPr="00465A54">
        <w:rPr>
          <w:rFonts w:ascii="Times New Roman" w:hAnsi="Times New Roman" w:cs="Times New Roman"/>
          <w:sz w:val="24"/>
          <w:szCs w:val="24"/>
        </w:rPr>
        <w:t xml:space="preserve"> be received at the discretion of the hearing officer and will be given appropriate weight.  The hearing officer may exclude from the evidentiary record irrelevant or unduly repetitive information presented by the contractor or the Government representative.</w:t>
      </w:r>
    </w:p>
    <w:p w14:paraId="562962E4" w14:textId="77777777" w:rsidR="00840CB5" w:rsidRPr="00465A54" w:rsidRDefault="00840CB5" w:rsidP="00E755F0">
      <w:pPr>
        <w:pStyle w:val="hangind4"/>
        <w:tabs>
          <w:tab w:val="clear" w:pos="576"/>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465A54">
        <w:rPr>
          <w:rFonts w:ascii="Times New Roman" w:hAnsi="Times New Roman" w:cs="Times New Roman"/>
          <w:sz w:val="24"/>
          <w:szCs w:val="24"/>
        </w:rPr>
        <w:t xml:space="preserve">(vii) </w:t>
      </w:r>
      <w:r w:rsidR="00E755F0" w:rsidRPr="00465A54">
        <w:rPr>
          <w:rFonts w:ascii="Times New Roman" w:hAnsi="Times New Roman" w:cs="Times New Roman"/>
          <w:sz w:val="24"/>
          <w:szCs w:val="24"/>
        </w:rPr>
        <w:t xml:space="preserve"> </w:t>
      </w:r>
      <w:r w:rsidRPr="00465A54">
        <w:rPr>
          <w:rFonts w:ascii="Times New Roman" w:hAnsi="Times New Roman" w:cs="Times New Roman"/>
          <w:sz w:val="24"/>
          <w:szCs w:val="24"/>
        </w:rPr>
        <w:t>A verbatim transcript of the hearing will be made and will become part of the evidentiary record.  Additional documentary materials or comments the hearing officer permits the contractor or the Government representative to submit to the hearing officer at or following the hearing become part of the evidentiary record.  The party submitting such additional materials or comments to the hearing officer shall simultaneously provide the same materials to the other party, and the other party shall have five working days from receipt to submit comments to the hearing officer on the post-hearing submission.</w:t>
      </w:r>
    </w:p>
    <w:p w14:paraId="562962E5" w14:textId="77777777" w:rsidR="00840CB5" w:rsidRPr="00465A54" w:rsidRDefault="00840CB5" w:rsidP="00230ABB">
      <w:pPr>
        <w:pStyle w:val="hangind4"/>
        <w:tabs>
          <w:tab w:val="clear" w:pos="576"/>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465A54">
        <w:rPr>
          <w:rFonts w:ascii="Times New Roman" w:hAnsi="Times New Roman" w:cs="Times New Roman"/>
          <w:sz w:val="24"/>
          <w:szCs w:val="24"/>
        </w:rPr>
        <w:t xml:space="preserve">(viii)(A) </w:t>
      </w:r>
      <w:r w:rsidR="00710E32" w:rsidRPr="00465A54">
        <w:rPr>
          <w:rFonts w:ascii="Times New Roman" w:hAnsi="Times New Roman" w:cs="Times New Roman"/>
          <w:sz w:val="24"/>
          <w:szCs w:val="24"/>
        </w:rPr>
        <w:t xml:space="preserve"> </w:t>
      </w:r>
      <w:r w:rsidRPr="00465A54">
        <w:rPr>
          <w:rFonts w:ascii="Times New Roman" w:hAnsi="Times New Roman" w:cs="Times New Roman"/>
          <w:sz w:val="24"/>
          <w:szCs w:val="24"/>
        </w:rPr>
        <w:t>The hearing officer shall make all findings of fact and conclusions of law relevant to whether a violation of the Gratuities clause occurred, including the dollar value of any gratuity</w:t>
      </w:r>
      <w:r w:rsidR="000E6EF0" w:rsidRPr="00465A54">
        <w:rPr>
          <w:rFonts w:ascii="Times New Roman" w:hAnsi="Times New Roman" w:cs="Times New Roman"/>
          <w:sz w:val="24"/>
          <w:szCs w:val="24"/>
        </w:rPr>
        <w:t xml:space="preserve">.  The hearing officer </w:t>
      </w:r>
      <w:r w:rsidR="0019715A" w:rsidRPr="00465A54">
        <w:rPr>
          <w:rFonts w:ascii="Times New Roman" w:hAnsi="Times New Roman" w:cs="Times New Roman"/>
          <w:sz w:val="24"/>
          <w:szCs w:val="24"/>
        </w:rPr>
        <w:t xml:space="preserve">also </w:t>
      </w:r>
      <w:r w:rsidR="000E6EF0" w:rsidRPr="00465A54">
        <w:rPr>
          <w:rFonts w:ascii="Times New Roman" w:hAnsi="Times New Roman" w:cs="Times New Roman"/>
          <w:sz w:val="24"/>
          <w:szCs w:val="24"/>
        </w:rPr>
        <w:t xml:space="preserve">makes </w:t>
      </w:r>
      <w:r w:rsidRPr="00465A54">
        <w:rPr>
          <w:rFonts w:ascii="Times New Roman" w:hAnsi="Times New Roman" w:cs="Times New Roman"/>
          <w:sz w:val="24"/>
          <w:szCs w:val="24"/>
        </w:rPr>
        <w:t xml:space="preserve">all findings of fact, conclusions of law, and recommendations relevant to whether the contractor’s right to proceed under the contract should be terminated, and, if so, whether an assessment of exemplary damages is appropriate and in what amount.  These findings will be based on a preponderance of the evidence contained in the evidentiary record.  The decision of </w:t>
      </w:r>
      <w:r w:rsidR="0045277B" w:rsidRPr="00465A54">
        <w:rPr>
          <w:rFonts w:ascii="Times New Roman" w:hAnsi="Times New Roman" w:cs="Times New Roman"/>
          <w:sz w:val="24"/>
          <w:szCs w:val="24"/>
        </w:rPr>
        <w:t>the hearing</w:t>
      </w:r>
      <w:r w:rsidRPr="00465A54">
        <w:rPr>
          <w:rFonts w:ascii="Times New Roman" w:hAnsi="Times New Roman" w:cs="Times New Roman"/>
          <w:sz w:val="24"/>
          <w:szCs w:val="24"/>
        </w:rPr>
        <w:t xml:space="preserve"> officer as to whether a violation of the Gratuities clause has occurred will be the Department of the Army’s final decision.</w:t>
      </w:r>
    </w:p>
    <w:p w14:paraId="562962E6" w14:textId="3ED3F3EA" w:rsidR="00840CB5" w:rsidRPr="00465A54" w:rsidRDefault="00840CB5" w:rsidP="00E70D91">
      <w:pPr>
        <w:pStyle w:val="hangind4"/>
        <w:tabs>
          <w:tab w:val="clear" w:pos="576"/>
          <w:tab w:val="clear" w:pos="1152"/>
          <w:tab w:val="clear" w:pos="1728"/>
          <w:tab w:val="clear" w:pos="2304"/>
          <w:tab w:val="clear" w:pos="2880"/>
          <w:tab w:val="clear" w:pos="3456"/>
        </w:tabs>
        <w:spacing w:after="240"/>
        <w:ind w:left="0" w:firstLine="1170"/>
        <w:rPr>
          <w:rFonts w:ascii="Times New Roman" w:hAnsi="Times New Roman" w:cs="Times New Roman"/>
          <w:sz w:val="24"/>
          <w:szCs w:val="24"/>
        </w:rPr>
      </w:pPr>
      <w:r w:rsidRPr="00465A54">
        <w:rPr>
          <w:rFonts w:ascii="Times New Roman" w:hAnsi="Times New Roman" w:cs="Times New Roman"/>
          <w:sz w:val="24"/>
          <w:szCs w:val="24"/>
        </w:rPr>
        <w:lastRenderedPageBreak/>
        <w:t xml:space="preserve">(B) </w:t>
      </w:r>
      <w:r w:rsidR="00710E32" w:rsidRPr="00465A54">
        <w:rPr>
          <w:rFonts w:ascii="Times New Roman" w:hAnsi="Times New Roman" w:cs="Times New Roman"/>
          <w:sz w:val="24"/>
          <w:szCs w:val="24"/>
        </w:rPr>
        <w:t xml:space="preserve"> </w:t>
      </w:r>
      <w:r w:rsidRPr="00465A54">
        <w:rPr>
          <w:rFonts w:ascii="Times New Roman" w:hAnsi="Times New Roman" w:cs="Times New Roman"/>
          <w:sz w:val="24"/>
          <w:szCs w:val="24"/>
        </w:rPr>
        <w:t xml:space="preserve">If the contractor does not request a hearing </w:t>
      </w:r>
      <w:r w:rsidR="00230ABB" w:rsidRPr="00465A54">
        <w:rPr>
          <w:rFonts w:ascii="Times New Roman" w:hAnsi="Times New Roman" w:cs="Times New Roman"/>
          <w:sz w:val="24"/>
          <w:szCs w:val="24"/>
        </w:rPr>
        <w:t xml:space="preserve">in a timely manner </w:t>
      </w:r>
      <w:r w:rsidRPr="00465A54">
        <w:rPr>
          <w:rFonts w:ascii="Times New Roman" w:hAnsi="Times New Roman" w:cs="Times New Roman"/>
          <w:sz w:val="24"/>
          <w:szCs w:val="24"/>
        </w:rPr>
        <w:t>or abandons its request, the hearing officer will make the findings of fact, conclusions of law, and recommendations on the basis of the written record.</w:t>
      </w:r>
    </w:p>
    <w:p w14:paraId="562962E7" w14:textId="77777777" w:rsidR="00840CB5" w:rsidRPr="00465A54" w:rsidRDefault="00840CB5" w:rsidP="00E70D91">
      <w:pPr>
        <w:pStyle w:val="hangind4"/>
        <w:tabs>
          <w:tab w:val="clear" w:pos="576"/>
          <w:tab w:val="clear" w:pos="1152"/>
          <w:tab w:val="clear" w:pos="1728"/>
          <w:tab w:val="clear" w:pos="2304"/>
          <w:tab w:val="clear" w:pos="2880"/>
          <w:tab w:val="clear" w:pos="3456"/>
          <w:tab w:val="left" w:pos="1170"/>
        </w:tabs>
        <w:spacing w:after="240"/>
        <w:ind w:left="0" w:firstLine="720"/>
        <w:rPr>
          <w:rFonts w:ascii="Times New Roman" w:hAnsi="Times New Roman" w:cs="Times New Roman"/>
          <w:sz w:val="24"/>
          <w:szCs w:val="24"/>
        </w:rPr>
      </w:pPr>
      <w:r w:rsidRPr="00465A54">
        <w:rPr>
          <w:rFonts w:ascii="Times New Roman" w:hAnsi="Times New Roman" w:cs="Times New Roman"/>
          <w:sz w:val="24"/>
          <w:szCs w:val="24"/>
        </w:rPr>
        <w:tab/>
        <w:t xml:space="preserve">(C) </w:t>
      </w:r>
      <w:r w:rsidR="00710E32" w:rsidRPr="00465A54">
        <w:rPr>
          <w:rFonts w:ascii="Times New Roman" w:hAnsi="Times New Roman" w:cs="Times New Roman"/>
          <w:sz w:val="24"/>
          <w:szCs w:val="24"/>
        </w:rPr>
        <w:t xml:space="preserve"> </w:t>
      </w:r>
      <w:r w:rsidRPr="00465A54">
        <w:rPr>
          <w:rFonts w:ascii="Times New Roman" w:hAnsi="Times New Roman" w:cs="Times New Roman"/>
          <w:sz w:val="24"/>
          <w:szCs w:val="24"/>
        </w:rPr>
        <w:t>The hearing officer may permit the contractor and the Government representative to submit proposed findings of fact, conclusions of law, and recommendations by the date specified by the hearing officer.  The hearing officer also may require the contractor and the Government representative to submit stipulated findings of fact and conclusions of law.</w:t>
      </w:r>
    </w:p>
    <w:p w14:paraId="562962E8" w14:textId="77777777" w:rsidR="00710E32" w:rsidRPr="00465A54" w:rsidRDefault="00840CB5" w:rsidP="0045277B">
      <w:pPr>
        <w:pStyle w:val="hangind4"/>
        <w:tabs>
          <w:tab w:val="clear" w:pos="576"/>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465A54">
        <w:rPr>
          <w:rFonts w:ascii="Times New Roman" w:hAnsi="Times New Roman" w:cs="Times New Roman"/>
          <w:sz w:val="24"/>
          <w:szCs w:val="24"/>
        </w:rPr>
        <w:t xml:space="preserve">(ix) </w:t>
      </w:r>
      <w:r w:rsidR="00710E32" w:rsidRPr="00465A54">
        <w:rPr>
          <w:rFonts w:ascii="Times New Roman" w:hAnsi="Times New Roman" w:cs="Times New Roman"/>
          <w:sz w:val="24"/>
          <w:szCs w:val="24"/>
        </w:rPr>
        <w:t xml:space="preserve"> </w:t>
      </w:r>
      <w:r w:rsidRPr="00465A54">
        <w:rPr>
          <w:rFonts w:ascii="Times New Roman" w:hAnsi="Times New Roman" w:cs="Times New Roman"/>
          <w:sz w:val="24"/>
          <w:szCs w:val="24"/>
        </w:rPr>
        <w:t xml:space="preserve">The hearing officer shall issue a written decision as soon as practicable after the conclusion of the hearing or the hearing officer’s </w:t>
      </w:r>
      <w:r w:rsidR="0045277B" w:rsidRPr="00465A54">
        <w:rPr>
          <w:rFonts w:ascii="Times New Roman" w:hAnsi="Times New Roman" w:cs="Times New Roman"/>
          <w:sz w:val="24"/>
          <w:szCs w:val="24"/>
        </w:rPr>
        <w:t>receipt of</w:t>
      </w:r>
      <w:r w:rsidRPr="00465A54">
        <w:rPr>
          <w:rFonts w:ascii="Times New Roman" w:hAnsi="Times New Roman" w:cs="Times New Roman"/>
          <w:sz w:val="24"/>
          <w:szCs w:val="24"/>
        </w:rPr>
        <w:t xml:space="preserve"> all documentary submissions.  If the hearing officer concludes that </w:t>
      </w:r>
      <w:r w:rsidR="00230ABB" w:rsidRPr="00465A54">
        <w:rPr>
          <w:rFonts w:ascii="Times New Roman" w:hAnsi="Times New Roman" w:cs="Times New Roman"/>
          <w:sz w:val="24"/>
          <w:szCs w:val="24"/>
        </w:rPr>
        <w:t xml:space="preserve">a violation of </w:t>
      </w:r>
      <w:r w:rsidRPr="00465A54">
        <w:rPr>
          <w:rFonts w:ascii="Times New Roman" w:hAnsi="Times New Roman" w:cs="Times New Roman"/>
          <w:sz w:val="24"/>
          <w:szCs w:val="24"/>
        </w:rPr>
        <w:t xml:space="preserve">the Gratuities clause </w:t>
      </w:r>
      <w:r w:rsidR="00230ABB" w:rsidRPr="00465A54">
        <w:rPr>
          <w:rFonts w:ascii="Times New Roman" w:hAnsi="Times New Roman" w:cs="Times New Roman"/>
          <w:sz w:val="24"/>
          <w:szCs w:val="24"/>
        </w:rPr>
        <w:t>occurred</w:t>
      </w:r>
      <w:r w:rsidRPr="00465A54">
        <w:rPr>
          <w:rFonts w:ascii="Times New Roman" w:hAnsi="Times New Roman" w:cs="Times New Roman"/>
          <w:sz w:val="24"/>
          <w:szCs w:val="24"/>
        </w:rPr>
        <w:t>, the decision shall include:</w:t>
      </w:r>
    </w:p>
    <w:p w14:paraId="562962E9" w14:textId="77777777" w:rsidR="00556BBA" w:rsidRPr="00465A54" w:rsidRDefault="00840CB5" w:rsidP="00E70D91">
      <w:pPr>
        <w:pStyle w:val="hangind4"/>
        <w:tabs>
          <w:tab w:val="clear" w:pos="576"/>
          <w:tab w:val="clear" w:pos="1152"/>
          <w:tab w:val="clear" w:pos="1728"/>
          <w:tab w:val="clear" w:pos="2304"/>
          <w:tab w:val="clear" w:pos="2880"/>
          <w:tab w:val="clear" w:pos="3456"/>
        </w:tabs>
        <w:spacing w:after="240"/>
        <w:ind w:left="0" w:firstLine="1170"/>
        <w:rPr>
          <w:rFonts w:ascii="Times New Roman" w:hAnsi="Times New Roman" w:cs="Times New Roman"/>
          <w:sz w:val="24"/>
          <w:szCs w:val="24"/>
        </w:rPr>
      </w:pPr>
      <w:r w:rsidRPr="00465A54">
        <w:rPr>
          <w:rFonts w:ascii="Times New Roman" w:hAnsi="Times New Roman" w:cs="Times New Roman"/>
          <w:sz w:val="24"/>
          <w:szCs w:val="24"/>
        </w:rPr>
        <w:t xml:space="preserve">(A) </w:t>
      </w:r>
      <w:r w:rsidR="00710E32" w:rsidRPr="00465A54">
        <w:rPr>
          <w:rFonts w:ascii="Times New Roman" w:hAnsi="Times New Roman" w:cs="Times New Roman"/>
          <w:sz w:val="24"/>
          <w:szCs w:val="24"/>
        </w:rPr>
        <w:t xml:space="preserve"> T</w:t>
      </w:r>
      <w:r w:rsidRPr="00465A54">
        <w:rPr>
          <w:rFonts w:ascii="Times New Roman" w:hAnsi="Times New Roman" w:cs="Times New Roman"/>
          <w:sz w:val="24"/>
          <w:szCs w:val="24"/>
        </w:rPr>
        <w:t>he find</w:t>
      </w:r>
      <w:r w:rsidR="00230ABB" w:rsidRPr="00465A54">
        <w:rPr>
          <w:rFonts w:ascii="Times New Roman" w:hAnsi="Times New Roman" w:cs="Times New Roman"/>
          <w:sz w:val="24"/>
          <w:szCs w:val="24"/>
        </w:rPr>
        <w:t>ing</w:t>
      </w:r>
      <w:r w:rsidRPr="00465A54">
        <w:rPr>
          <w:rFonts w:ascii="Times New Roman" w:hAnsi="Times New Roman" w:cs="Times New Roman"/>
          <w:sz w:val="24"/>
          <w:szCs w:val="24"/>
        </w:rPr>
        <w:t>s of fact and conclusions of law that the hearing officer relied upon and</w:t>
      </w:r>
    </w:p>
    <w:p w14:paraId="562962EA" w14:textId="77777777" w:rsidR="00556BBA" w:rsidRPr="00465A54" w:rsidRDefault="00840CB5" w:rsidP="00E70D91">
      <w:pPr>
        <w:pStyle w:val="hangind4"/>
        <w:tabs>
          <w:tab w:val="clear" w:pos="576"/>
          <w:tab w:val="clear" w:pos="1152"/>
          <w:tab w:val="clear" w:pos="1728"/>
          <w:tab w:val="clear" w:pos="2304"/>
          <w:tab w:val="clear" w:pos="2880"/>
          <w:tab w:val="clear" w:pos="3456"/>
        </w:tabs>
        <w:spacing w:after="240"/>
        <w:ind w:left="0" w:firstLine="1170"/>
        <w:rPr>
          <w:rFonts w:ascii="Times New Roman" w:hAnsi="Times New Roman" w:cs="Times New Roman"/>
          <w:sz w:val="24"/>
          <w:szCs w:val="24"/>
        </w:rPr>
      </w:pPr>
      <w:r w:rsidRPr="00465A54">
        <w:rPr>
          <w:rFonts w:ascii="Times New Roman" w:hAnsi="Times New Roman" w:cs="Times New Roman"/>
          <w:sz w:val="24"/>
          <w:szCs w:val="24"/>
        </w:rPr>
        <w:t xml:space="preserve">(B) </w:t>
      </w:r>
      <w:r w:rsidR="00710E32" w:rsidRPr="00465A54">
        <w:rPr>
          <w:rFonts w:ascii="Times New Roman" w:hAnsi="Times New Roman" w:cs="Times New Roman"/>
          <w:sz w:val="24"/>
          <w:szCs w:val="24"/>
        </w:rPr>
        <w:t xml:space="preserve"> T</w:t>
      </w:r>
      <w:r w:rsidRPr="00465A54">
        <w:rPr>
          <w:rFonts w:ascii="Times New Roman" w:hAnsi="Times New Roman" w:cs="Times New Roman"/>
          <w:sz w:val="24"/>
          <w:szCs w:val="24"/>
        </w:rPr>
        <w:t>he findings of fact, conclusions of law, and recommendations relevant to whether the contractor’s right to proceed under the contract should be terminated, and, if so, whether an assessment of exemplary damages is appropriate and in what amount.</w:t>
      </w:r>
    </w:p>
    <w:p w14:paraId="562962EB" w14:textId="77777777" w:rsidR="00840CB5" w:rsidRPr="00465A54" w:rsidRDefault="00840CB5" w:rsidP="0045277B">
      <w:pPr>
        <w:pStyle w:val="hangind4"/>
        <w:tabs>
          <w:tab w:val="clear" w:pos="576"/>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465A54">
        <w:rPr>
          <w:rFonts w:ascii="Times New Roman" w:hAnsi="Times New Roman" w:cs="Times New Roman"/>
          <w:sz w:val="24"/>
          <w:szCs w:val="24"/>
        </w:rPr>
        <w:t xml:space="preserve">(x) </w:t>
      </w:r>
      <w:r w:rsidR="00710E32" w:rsidRPr="00465A54">
        <w:rPr>
          <w:rFonts w:ascii="Times New Roman" w:hAnsi="Times New Roman" w:cs="Times New Roman"/>
          <w:sz w:val="24"/>
          <w:szCs w:val="24"/>
        </w:rPr>
        <w:t xml:space="preserve"> </w:t>
      </w:r>
      <w:r w:rsidRPr="00465A54">
        <w:rPr>
          <w:rFonts w:ascii="Times New Roman" w:hAnsi="Times New Roman" w:cs="Times New Roman"/>
          <w:sz w:val="24"/>
          <w:szCs w:val="24"/>
        </w:rPr>
        <w:t>If the hearing officer determines that a violation of the Gratuities clause occurred, the hearing officer will submit the written decision and evidentiary record to the responsible HCA.</w:t>
      </w:r>
    </w:p>
    <w:p w14:paraId="562962EC" w14:textId="6FDE53CA" w:rsidR="00840CB5" w:rsidRPr="00465A54" w:rsidRDefault="00840CB5" w:rsidP="0045277B">
      <w:pPr>
        <w:pStyle w:val="hangind4"/>
        <w:tabs>
          <w:tab w:val="clear" w:pos="576"/>
          <w:tab w:val="clear" w:pos="1152"/>
          <w:tab w:val="clear" w:pos="1728"/>
          <w:tab w:val="clear" w:pos="2304"/>
          <w:tab w:val="clear" w:pos="2880"/>
          <w:tab w:val="clear" w:pos="3456"/>
        </w:tabs>
        <w:spacing w:after="240"/>
        <w:ind w:left="0" w:firstLine="0"/>
        <w:rPr>
          <w:rFonts w:ascii="Times New Roman" w:hAnsi="Times New Roman" w:cs="Times New Roman"/>
          <w:sz w:val="24"/>
          <w:szCs w:val="24"/>
        </w:rPr>
      </w:pPr>
      <w:r w:rsidRPr="00465A54">
        <w:rPr>
          <w:rFonts w:ascii="Times New Roman" w:hAnsi="Times New Roman" w:cs="Times New Roman"/>
          <w:sz w:val="24"/>
          <w:szCs w:val="24"/>
        </w:rPr>
        <w:t>(c)(i)</w:t>
      </w:r>
      <w:r w:rsidR="00710E32" w:rsidRPr="00465A54">
        <w:rPr>
          <w:rFonts w:ascii="Times New Roman" w:hAnsi="Times New Roman" w:cs="Times New Roman"/>
          <w:sz w:val="24"/>
          <w:szCs w:val="24"/>
        </w:rPr>
        <w:t xml:space="preserve"> </w:t>
      </w:r>
      <w:r w:rsidRPr="00465A54">
        <w:rPr>
          <w:rFonts w:ascii="Times New Roman" w:hAnsi="Times New Roman" w:cs="Times New Roman"/>
          <w:sz w:val="24"/>
          <w:szCs w:val="24"/>
        </w:rPr>
        <w:t xml:space="preserve"> As soon as practicable upon receipt of the written decision and evidentiary record </w:t>
      </w:r>
      <w:r w:rsidR="001B004E" w:rsidRPr="00465A54">
        <w:rPr>
          <w:rFonts w:ascii="Times New Roman" w:hAnsi="Times New Roman" w:cs="Times New Roman"/>
          <w:sz w:val="24"/>
          <w:szCs w:val="24"/>
        </w:rPr>
        <w:t xml:space="preserve">the </w:t>
      </w:r>
      <w:r w:rsidR="00807797" w:rsidRPr="00465A54">
        <w:rPr>
          <w:rFonts w:ascii="Times New Roman" w:hAnsi="Times New Roman" w:cs="Times New Roman"/>
          <w:sz w:val="24"/>
          <w:szCs w:val="24"/>
        </w:rPr>
        <w:t>Assistant</w:t>
      </w:r>
      <w:r w:rsidR="001B004E" w:rsidRPr="00465A54">
        <w:rPr>
          <w:rFonts w:ascii="Times New Roman" w:hAnsi="Times New Roman" w:cs="Times New Roman"/>
          <w:sz w:val="24"/>
          <w:szCs w:val="24"/>
        </w:rPr>
        <w:t xml:space="preserve"> Secretary of the Army (Acquisition, Logistics and Technology) </w:t>
      </w:r>
      <w:r w:rsidRPr="00465A54">
        <w:rPr>
          <w:rFonts w:ascii="Times New Roman" w:hAnsi="Times New Roman" w:cs="Times New Roman"/>
          <w:sz w:val="24"/>
          <w:szCs w:val="24"/>
        </w:rPr>
        <w:t>shall determine whether to terminate the contractor’s right to proceed under the contract, and, if so, whether to assess exemplary damages and in what amount.  The decision will be the final decision of the Department of the Army with respect to those determinations.</w:t>
      </w:r>
      <w:r w:rsidR="008C38F6" w:rsidRPr="00465A54">
        <w:rPr>
          <w:rFonts w:ascii="Times New Roman" w:hAnsi="Times New Roman" w:cs="Times New Roman"/>
          <w:sz w:val="24"/>
          <w:szCs w:val="24"/>
        </w:rPr>
        <w:t xml:space="preserve"> See </w:t>
      </w:r>
      <w:hyperlink r:id="rId13" w:history="1">
        <w:r w:rsidR="008C38F6" w:rsidRPr="0048642D">
          <w:rPr>
            <w:rStyle w:val="Hyperlink"/>
            <w:rFonts w:ascii="Times New Roman" w:hAnsi="Times New Roman" w:cs="Times New Roman"/>
            <w:sz w:val="24"/>
            <w:szCs w:val="24"/>
          </w:rPr>
          <w:t>Appendix GG</w:t>
        </w:r>
      </w:hyperlink>
      <w:r w:rsidR="008C38F6" w:rsidRPr="00465A54">
        <w:rPr>
          <w:rFonts w:ascii="Times New Roman" w:hAnsi="Times New Roman" w:cs="Times New Roman"/>
          <w:sz w:val="24"/>
          <w:szCs w:val="24"/>
        </w:rPr>
        <w:t xml:space="preserve"> for further delegation.</w:t>
      </w:r>
    </w:p>
    <w:p w14:paraId="562962ED" w14:textId="3324A303" w:rsidR="00556BBA" w:rsidRPr="00465A54" w:rsidRDefault="00840CB5" w:rsidP="00D046A1">
      <w:pPr>
        <w:pStyle w:val="hangind4"/>
        <w:tabs>
          <w:tab w:val="clear" w:pos="576"/>
          <w:tab w:val="clear" w:pos="1152"/>
          <w:tab w:val="clear" w:pos="1728"/>
          <w:tab w:val="clear" w:pos="2304"/>
          <w:tab w:val="clear" w:pos="2880"/>
          <w:tab w:val="clear" w:pos="3456"/>
        </w:tabs>
        <w:spacing w:after="240"/>
        <w:ind w:left="0" w:firstLine="270"/>
        <w:rPr>
          <w:rFonts w:ascii="Times New Roman" w:hAnsi="Times New Roman" w:cs="Times New Roman"/>
          <w:sz w:val="24"/>
          <w:szCs w:val="24"/>
        </w:rPr>
      </w:pPr>
      <w:r w:rsidRPr="00465A54">
        <w:rPr>
          <w:rFonts w:ascii="Times New Roman" w:hAnsi="Times New Roman" w:cs="Times New Roman"/>
          <w:sz w:val="24"/>
          <w:szCs w:val="24"/>
        </w:rPr>
        <w:t xml:space="preserve">(ii) </w:t>
      </w:r>
      <w:r w:rsidR="00710E32" w:rsidRPr="00465A54">
        <w:rPr>
          <w:rFonts w:ascii="Times New Roman" w:hAnsi="Times New Roman" w:cs="Times New Roman"/>
          <w:sz w:val="24"/>
          <w:szCs w:val="24"/>
        </w:rPr>
        <w:t xml:space="preserve"> </w:t>
      </w:r>
      <w:r w:rsidRPr="00465A54">
        <w:rPr>
          <w:rFonts w:ascii="Times New Roman" w:hAnsi="Times New Roman" w:cs="Times New Roman"/>
          <w:sz w:val="24"/>
          <w:szCs w:val="24"/>
        </w:rPr>
        <w:t>Officials of the responsible contracting activity will promptly provide written notice of the decision, together with the written decision of the hearing officer, to the contractor by registered or certified mail, or another, similar commercial means that provides a signed delivery receipt.</w:t>
      </w:r>
    </w:p>
    <w:p w14:paraId="562962EE" w14:textId="77777777" w:rsidR="00556BBA" w:rsidRPr="00465A54" w:rsidRDefault="0098201B" w:rsidP="003B4204">
      <w:pPr>
        <w:pStyle w:val="Heading3"/>
      </w:pPr>
      <w:bookmarkStart w:id="33" w:name="_Toc513810899"/>
      <w:r w:rsidRPr="00465A54">
        <w:t xml:space="preserve">Subpart 5103.6 </w:t>
      </w:r>
      <w:r w:rsidR="00710E32" w:rsidRPr="00465A54">
        <w:t>–</w:t>
      </w:r>
      <w:r w:rsidRPr="00465A54">
        <w:t xml:space="preserve"> Contracts with Government Employees or Organizations Owned or Controlled by Them</w:t>
      </w:r>
      <w:bookmarkEnd w:id="33"/>
    </w:p>
    <w:p w14:paraId="562962EF" w14:textId="77777777" w:rsidR="00C63784" w:rsidRPr="00465A54" w:rsidRDefault="0098201B" w:rsidP="003B4204">
      <w:pPr>
        <w:pStyle w:val="Heading4"/>
      </w:pPr>
      <w:bookmarkStart w:id="34" w:name="_Toc513810900"/>
      <w:r w:rsidRPr="00465A54">
        <w:t>5103.602  Exceptions.</w:t>
      </w:r>
      <w:bookmarkEnd w:id="34"/>
    </w:p>
    <w:p w14:paraId="562962F0" w14:textId="1F8E897A" w:rsidR="00C63784" w:rsidRPr="00465A54" w:rsidRDefault="0098201B" w:rsidP="00382A42">
      <w:pPr>
        <w:spacing w:after="240"/>
        <w:rPr>
          <w:rFonts w:ascii="Times New Roman" w:hAnsi="Times New Roman" w:cs="Times New Roman"/>
          <w:sz w:val="24"/>
          <w:szCs w:val="24"/>
        </w:rPr>
      </w:pPr>
      <w:r w:rsidRPr="00465A54">
        <w:rPr>
          <w:rFonts w:ascii="Times New Roman" w:hAnsi="Times New Roman" w:cs="Times New Roman"/>
          <w:sz w:val="24"/>
          <w:szCs w:val="24"/>
        </w:rPr>
        <w:t>Only HCAs may authorize exceptions to the policy in FAR 3.601.</w:t>
      </w:r>
      <w:r w:rsidR="00A04B75" w:rsidRPr="00465A54">
        <w:rPr>
          <w:rFonts w:ascii="Times New Roman" w:hAnsi="Times New Roman" w:cs="Times New Roman"/>
          <w:sz w:val="24"/>
          <w:szCs w:val="24"/>
        </w:rPr>
        <w:t xml:space="preserve">  </w:t>
      </w:r>
    </w:p>
    <w:p w14:paraId="4042D4E6" w14:textId="54337D19" w:rsidR="00A04B75" w:rsidRPr="00465A54" w:rsidRDefault="00A04B75" w:rsidP="003B4204">
      <w:pPr>
        <w:pStyle w:val="Heading3"/>
      </w:pPr>
      <w:bookmarkStart w:id="35" w:name="_Toc513810901"/>
      <w:r w:rsidRPr="00465A54">
        <w:lastRenderedPageBreak/>
        <w:t>Subpart 5103. 7 – Voiding and Rescinding Contracts</w:t>
      </w:r>
      <w:bookmarkEnd w:id="35"/>
    </w:p>
    <w:p w14:paraId="7288706D" w14:textId="40F1013B" w:rsidR="00A04B75" w:rsidRPr="00465A54" w:rsidRDefault="00A04B75" w:rsidP="003B4204">
      <w:pPr>
        <w:pStyle w:val="Heading4"/>
      </w:pPr>
      <w:bookmarkStart w:id="36" w:name="_Toc513810902"/>
      <w:r w:rsidRPr="00465A54">
        <w:t>5103.703  Authority.</w:t>
      </w:r>
      <w:bookmarkEnd w:id="36"/>
      <w:r w:rsidRPr="00465A54">
        <w:t xml:space="preserve"> </w:t>
      </w:r>
    </w:p>
    <w:p w14:paraId="65DF41ED" w14:textId="3A3CC990" w:rsidR="00A04B75" w:rsidRPr="00A2178D" w:rsidRDefault="00A2178D" w:rsidP="00556E22">
      <w:pPr>
        <w:spacing w:before="100" w:beforeAutospacing="1" w:after="100" w:afterAutospacing="1" w:line="240" w:lineRule="auto"/>
        <w:rPr>
          <w:rFonts w:ascii="Times New Roman" w:eastAsia="Times New Roman" w:hAnsi="Times New Roman" w:cs="Times New Roman"/>
          <w:sz w:val="24"/>
          <w:szCs w:val="24"/>
          <w:lang w:val="en"/>
        </w:rPr>
      </w:pPr>
      <w:r w:rsidRPr="00A2178D">
        <w:rPr>
          <w:rFonts w:ascii="Times New Roman" w:hAnsi="Times New Roman" w:cs="Times New Roman"/>
          <w:sz w:val="24"/>
          <w:szCs w:val="24"/>
          <w:lang w:val="en"/>
        </w:rPr>
        <w:t xml:space="preserve">The authority to act for the agency head under this subpart is limited to a level no lower than an official who is appointed by and with the advice of the Senate, without power of redelegation. For the Department of the Army, the </w:t>
      </w:r>
      <w:r w:rsidR="00556E22" w:rsidRPr="00A2178D">
        <w:rPr>
          <w:rFonts w:ascii="Times New Roman" w:eastAsia="Times New Roman" w:hAnsi="Times New Roman" w:cs="Times New Roman"/>
          <w:sz w:val="24"/>
          <w:szCs w:val="24"/>
          <w:lang w:val="en"/>
        </w:rPr>
        <w:t>Assistant Secretary of the Army (Acquisi</w:t>
      </w:r>
      <w:r w:rsidRPr="00A2178D">
        <w:rPr>
          <w:rFonts w:ascii="Times New Roman" w:eastAsia="Times New Roman" w:hAnsi="Times New Roman" w:cs="Times New Roman"/>
          <w:sz w:val="24"/>
          <w:szCs w:val="24"/>
          <w:lang w:val="en"/>
        </w:rPr>
        <w:t>tion, Logistics and Technology)</w:t>
      </w:r>
      <w:r w:rsidR="00305194">
        <w:rPr>
          <w:rFonts w:ascii="Times New Roman" w:eastAsia="Times New Roman" w:hAnsi="Times New Roman" w:cs="Times New Roman"/>
          <w:sz w:val="24"/>
          <w:szCs w:val="24"/>
          <w:lang w:val="en"/>
        </w:rPr>
        <w:t xml:space="preserve">, without power of further delegation, </w:t>
      </w:r>
      <w:r w:rsidR="00D469E8">
        <w:rPr>
          <w:rFonts w:ascii="Times New Roman" w:eastAsia="Times New Roman" w:hAnsi="Times New Roman" w:cs="Times New Roman"/>
          <w:sz w:val="24"/>
          <w:szCs w:val="24"/>
          <w:lang w:val="en"/>
        </w:rPr>
        <w:t>performs th</w:t>
      </w:r>
      <w:r w:rsidR="00305194">
        <w:rPr>
          <w:rFonts w:ascii="Times New Roman" w:eastAsia="Times New Roman" w:hAnsi="Times New Roman" w:cs="Times New Roman"/>
          <w:sz w:val="24"/>
          <w:szCs w:val="24"/>
          <w:lang w:val="en"/>
        </w:rPr>
        <w:t>e</w:t>
      </w:r>
      <w:r w:rsidR="00D469E8">
        <w:rPr>
          <w:rFonts w:ascii="Times New Roman" w:eastAsia="Times New Roman" w:hAnsi="Times New Roman" w:cs="Times New Roman"/>
          <w:sz w:val="24"/>
          <w:szCs w:val="24"/>
          <w:lang w:val="en"/>
        </w:rPr>
        <w:t xml:space="preserve"> function</w:t>
      </w:r>
      <w:r w:rsidR="00305194">
        <w:rPr>
          <w:rFonts w:ascii="Times New Roman" w:eastAsia="Times New Roman" w:hAnsi="Times New Roman" w:cs="Times New Roman"/>
          <w:sz w:val="24"/>
          <w:szCs w:val="24"/>
          <w:lang w:val="en"/>
        </w:rPr>
        <w:t>s under this subpart</w:t>
      </w:r>
      <w:r w:rsidRPr="00A2178D">
        <w:rPr>
          <w:rFonts w:ascii="Times New Roman" w:eastAsia="Times New Roman" w:hAnsi="Times New Roman" w:cs="Times New Roman"/>
          <w:sz w:val="24"/>
          <w:szCs w:val="24"/>
          <w:lang w:val="en"/>
        </w:rPr>
        <w:t>.</w:t>
      </w:r>
      <w:r w:rsidR="00556E22" w:rsidRPr="00A2178D">
        <w:rPr>
          <w:rFonts w:ascii="Times New Roman" w:eastAsia="Times New Roman" w:hAnsi="Times New Roman" w:cs="Times New Roman"/>
          <w:sz w:val="24"/>
          <w:szCs w:val="24"/>
          <w:lang w:val="en"/>
        </w:rPr>
        <w:t xml:space="preserve"> </w:t>
      </w:r>
    </w:p>
    <w:p w14:paraId="76C4F046" w14:textId="3E96BE5F" w:rsidR="00556E22" w:rsidRPr="00465A54" w:rsidRDefault="00556E22" w:rsidP="003B4204">
      <w:pPr>
        <w:pStyle w:val="Heading4"/>
        <w:rPr>
          <w:lang w:val="en"/>
        </w:rPr>
      </w:pPr>
      <w:bookmarkStart w:id="37" w:name="_Toc513810903"/>
      <w:r w:rsidRPr="00465A54">
        <w:rPr>
          <w:lang w:val="en"/>
        </w:rPr>
        <w:t>5103.704  Policy.</w:t>
      </w:r>
      <w:bookmarkEnd w:id="37"/>
    </w:p>
    <w:p w14:paraId="5060E1A7" w14:textId="1E6C11FB" w:rsidR="003B694A" w:rsidRPr="00B16F0D" w:rsidRDefault="00556E22" w:rsidP="00556E22">
      <w:pPr>
        <w:pStyle w:val="NormalWeb"/>
        <w:rPr>
          <w:lang w:val="en"/>
        </w:rPr>
      </w:pPr>
      <w:r w:rsidRPr="00C675C0">
        <w:rPr>
          <w:lang w:val="en"/>
        </w:rPr>
        <w:t>(c)</w:t>
      </w:r>
      <w:r w:rsidR="0074333C" w:rsidRPr="00C675C0">
        <w:rPr>
          <w:lang w:val="en"/>
        </w:rPr>
        <w:t xml:space="preserve">  </w:t>
      </w:r>
      <w:r w:rsidR="005852C8" w:rsidRPr="00C675C0">
        <w:rPr>
          <w:lang w:val="en"/>
        </w:rPr>
        <w:t>T</w:t>
      </w:r>
      <w:r w:rsidR="0036393A" w:rsidRPr="00C675C0">
        <w:rPr>
          <w:lang w:val="en"/>
        </w:rPr>
        <w:t xml:space="preserve">he head of contracting activity, on a non-delegable basis, </w:t>
      </w:r>
      <w:r w:rsidR="0074333C" w:rsidRPr="00C675C0">
        <w:rPr>
          <w:lang w:val="en"/>
        </w:rPr>
        <w:t xml:space="preserve">shall perform the </w:t>
      </w:r>
      <w:r w:rsidR="00B16F0D" w:rsidRPr="00C675C0">
        <w:rPr>
          <w:lang w:val="en"/>
        </w:rPr>
        <w:t xml:space="preserve">penalty-related </w:t>
      </w:r>
      <w:r w:rsidR="0074333C" w:rsidRPr="00C675C0">
        <w:rPr>
          <w:lang w:val="en"/>
        </w:rPr>
        <w:t>duties</w:t>
      </w:r>
      <w:r w:rsidR="005852C8" w:rsidRPr="00C675C0">
        <w:rPr>
          <w:lang w:val="en"/>
        </w:rPr>
        <w:t xml:space="preserve"> as described in FAR 3.704(c)</w:t>
      </w:r>
      <w:r w:rsidR="0074333C" w:rsidRPr="00C675C0">
        <w:rPr>
          <w:lang w:val="en"/>
        </w:rPr>
        <w:t>(1) and (2)</w:t>
      </w:r>
      <w:r w:rsidR="005852C8" w:rsidRPr="00C675C0">
        <w:rPr>
          <w:lang w:val="en"/>
        </w:rPr>
        <w:t xml:space="preserve">. </w:t>
      </w:r>
    </w:p>
    <w:p w14:paraId="562962F1" w14:textId="77777777" w:rsidR="00D025C2" w:rsidRPr="00465A54" w:rsidRDefault="006A4330" w:rsidP="003B4204">
      <w:pPr>
        <w:pStyle w:val="Heading3"/>
      </w:pPr>
      <w:bookmarkStart w:id="38" w:name="_Toc513810904"/>
      <w:r w:rsidRPr="00465A54">
        <w:t xml:space="preserve">Subpart </w:t>
      </w:r>
      <w:r w:rsidR="00C2429B" w:rsidRPr="00465A54">
        <w:t>510</w:t>
      </w:r>
      <w:r w:rsidRPr="00465A54">
        <w:t xml:space="preserve">3.9 </w:t>
      </w:r>
      <w:r w:rsidR="00710E32" w:rsidRPr="00465A54">
        <w:t>–</w:t>
      </w:r>
      <w:r w:rsidRPr="00465A54">
        <w:t xml:space="preserve"> Whistleblower Protections for Contractor Employees</w:t>
      </w:r>
      <w:bookmarkEnd w:id="38"/>
    </w:p>
    <w:p w14:paraId="562962F2" w14:textId="77777777" w:rsidR="00AC20D9" w:rsidRPr="00465A54" w:rsidRDefault="00C2429B" w:rsidP="003B4204">
      <w:pPr>
        <w:pStyle w:val="Heading4"/>
      </w:pPr>
      <w:bookmarkStart w:id="39" w:name="_Toc513810905"/>
      <w:r w:rsidRPr="00465A54">
        <w:t>510</w:t>
      </w:r>
      <w:r w:rsidR="00AC20D9" w:rsidRPr="00465A54">
        <w:t xml:space="preserve">3.905  Procedures for </w:t>
      </w:r>
      <w:r w:rsidRPr="00465A54">
        <w:t>i</w:t>
      </w:r>
      <w:r w:rsidR="00AC20D9" w:rsidRPr="00465A54">
        <w:t xml:space="preserve">nvestigating </w:t>
      </w:r>
      <w:r w:rsidRPr="00465A54">
        <w:t>c</w:t>
      </w:r>
      <w:r w:rsidR="00AC20D9" w:rsidRPr="00465A54">
        <w:t>omplaints.</w:t>
      </w:r>
      <w:bookmarkEnd w:id="39"/>
    </w:p>
    <w:p w14:paraId="562962F3" w14:textId="77777777" w:rsidR="00A00D65" w:rsidRPr="00465A54" w:rsidRDefault="00A00D65" w:rsidP="00382A42">
      <w:pPr>
        <w:spacing w:after="240"/>
        <w:rPr>
          <w:rFonts w:ascii="Times New Roman" w:hAnsi="Times New Roman" w:cs="Times New Roman"/>
          <w:sz w:val="24"/>
          <w:szCs w:val="24"/>
        </w:rPr>
      </w:pPr>
      <w:r w:rsidRPr="00465A54">
        <w:rPr>
          <w:rFonts w:ascii="Times New Roman" w:hAnsi="Times New Roman" w:cs="Times New Roman"/>
          <w:sz w:val="24"/>
          <w:szCs w:val="24"/>
        </w:rPr>
        <w:t>(2)  The</w:t>
      </w:r>
      <w:r w:rsidR="00D00A66" w:rsidRPr="00465A54">
        <w:rPr>
          <w:rFonts w:ascii="Times New Roman" w:hAnsi="Times New Roman" w:cs="Times New Roman"/>
          <w:sz w:val="24"/>
          <w:szCs w:val="24"/>
        </w:rPr>
        <w:t xml:space="preserve"> </w:t>
      </w:r>
      <w:r w:rsidR="004965DC" w:rsidRPr="00465A54">
        <w:rPr>
          <w:rFonts w:ascii="Times New Roman" w:hAnsi="Times New Roman" w:cs="Times New Roman"/>
          <w:sz w:val="24"/>
          <w:szCs w:val="24"/>
        </w:rPr>
        <w:t>Office of the Deputy Assistant Secretary of the Army (Procurement)</w:t>
      </w:r>
      <w:r w:rsidR="00D00A66" w:rsidRPr="00465A54">
        <w:rPr>
          <w:rFonts w:ascii="Times New Roman" w:hAnsi="Times New Roman" w:cs="Times New Roman"/>
          <w:sz w:val="24"/>
          <w:szCs w:val="24"/>
        </w:rPr>
        <w:t xml:space="preserve"> will forward the DoD Inspector General’s </w:t>
      </w:r>
      <w:r w:rsidR="00F75D6F" w:rsidRPr="00465A54">
        <w:rPr>
          <w:rFonts w:ascii="Times New Roman" w:hAnsi="Times New Roman" w:cs="Times New Roman"/>
          <w:sz w:val="24"/>
          <w:szCs w:val="24"/>
        </w:rPr>
        <w:t xml:space="preserve">initial </w:t>
      </w:r>
      <w:r w:rsidR="00D00A66" w:rsidRPr="00465A54">
        <w:rPr>
          <w:rFonts w:ascii="Times New Roman" w:hAnsi="Times New Roman" w:cs="Times New Roman"/>
          <w:sz w:val="24"/>
          <w:szCs w:val="24"/>
        </w:rPr>
        <w:t xml:space="preserve">notification and </w:t>
      </w:r>
      <w:r w:rsidR="00F75D6F" w:rsidRPr="00465A54">
        <w:rPr>
          <w:rFonts w:ascii="Times New Roman" w:hAnsi="Times New Roman" w:cs="Times New Roman"/>
          <w:sz w:val="24"/>
          <w:szCs w:val="24"/>
        </w:rPr>
        <w:t xml:space="preserve">subsequent </w:t>
      </w:r>
      <w:r w:rsidR="00D00A66" w:rsidRPr="00465A54">
        <w:rPr>
          <w:rFonts w:ascii="Times New Roman" w:hAnsi="Times New Roman" w:cs="Times New Roman"/>
          <w:sz w:val="24"/>
          <w:szCs w:val="24"/>
        </w:rPr>
        <w:t>written report of findings to the cognizant head of the contracting activity.</w:t>
      </w:r>
    </w:p>
    <w:p w14:paraId="562962F4" w14:textId="77777777" w:rsidR="00AC20D9" w:rsidRPr="00465A54" w:rsidRDefault="009466FA" w:rsidP="003B4204">
      <w:pPr>
        <w:pStyle w:val="Heading4"/>
      </w:pPr>
      <w:bookmarkStart w:id="40" w:name="_Toc513810906"/>
      <w:r w:rsidRPr="00465A54">
        <w:t>51</w:t>
      </w:r>
      <w:r w:rsidR="009A28A7" w:rsidRPr="00465A54">
        <w:t xml:space="preserve">03.906 </w:t>
      </w:r>
      <w:r w:rsidR="00710E32" w:rsidRPr="00465A54">
        <w:t xml:space="preserve"> </w:t>
      </w:r>
      <w:r w:rsidR="009A28A7" w:rsidRPr="00465A54">
        <w:t>Remedies.</w:t>
      </w:r>
      <w:bookmarkEnd w:id="40"/>
    </w:p>
    <w:p w14:paraId="562962F6" w14:textId="3240D228" w:rsidR="00C17BEC" w:rsidRPr="00C675C0" w:rsidRDefault="009466FA" w:rsidP="00C675C0">
      <w:pPr>
        <w:pStyle w:val="NormalWeb"/>
        <w:spacing w:before="0" w:beforeAutospacing="0" w:after="240" w:afterAutospacing="0" w:line="276" w:lineRule="auto"/>
      </w:pPr>
      <w:r w:rsidRPr="00465A54">
        <w:rPr>
          <w:bCs/>
        </w:rPr>
        <w:t>The</w:t>
      </w:r>
      <w:r w:rsidR="002A5545" w:rsidRPr="00465A54">
        <w:rPr>
          <w:bCs/>
        </w:rPr>
        <w:t xml:space="preserve"> </w:t>
      </w:r>
      <w:r w:rsidR="003B694A" w:rsidRPr="00465A54">
        <w:rPr>
          <w:bCs/>
        </w:rPr>
        <w:t>Assistant Secretary of the Army (Acquisition, Logistics and Technology)</w:t>
      </w:r>
      <w:r w:rsidR="00DE12CE" w:rsidRPr="00465A54">
        <w:rPr>
          <w:bCs/>
        </w:rPr>
        <w:t xml:space="preserve"> </w:t>
      </w:r>
      <w:r w:rsidR="002A5545" w:rsidRPr="00465A54">
        <w:rPr>
          <w:bCs/>
        </w:rPr>
        <w:t>performs the functions specified</w:t>
      </w:r>
      <w:r w:rsidRPr="00465A54">
        <w:rPr>
          <w:bCs/>
        </w:rPr>
        <w:t xml:space="preserve"> in DFARS 203.906</w:t>
      </w:r>
      <w:r w:rsidR="008D5C77" w:rsidRPr="00465A54">
        <w:rPr>
          <w:bCs/>
        </w:rPr>
        <w:t>.</w:t>
      </w:r>
      <w:r w:rsidR="003B694A" w:rsidRPr="00465A54">
        <w:rPr>
          <w:bCs/>
        </w:rPr>
        <w:t xml:space="preserve">  See </w:t>
      </w:r>
      <w:hyperlink r:id="rId14" w:history="1">
        <w:r w:rsidR="003B694A" w:rsidRPr="0048642D">
          <w:rPr>
            <w:rStyle w:val="Hyperlink"/>
            <w:bCs/>
          </w:rPr>
          <w:t>Appendix GG</w:t>
        </w:r>
      </w:hyperlink>
      <w:r w:rsidR="003B694A" w:rsidRPr="00465A54">
        <w:rPr>
          <w:bCs/>
        </w:rPr>
        <w:t xml:space="preserve"> for further delegations.</w:t>
      </w:r>
    </w:p>
    <w:p w14:paraId="562962F7" w14:textId="77777777" w:rsidR="006A7C4D" w:rsidRPr="00465A54" w:rsidRDefault="006A7C4D" w:rsidP="003B4204">
      <w:pPr>
        <w:pStyle w:val="Heading3"/>
      </w:pPr>
      <w:bookmarkStart w:id="41" w:name="_Toc513810907"/>
      <w:r w:rsidRPr="00465A54">
        <w:t xml:space="preserve">Subpart 5103.10 </w:t>
      </w:r>
      <w:r w:rsidR="00710E32" w:rsidRPr="00465A54">
        <w:t>–</w:t>
      </w:r>
      <w:r w:rsidRPr="00465A54">
        <w:t xml:space="preserve"> Contractor Code of Business Ethics and Conduct</w:t>
      </w:r>
      <w:bookmarkEnd w:id="41"/>
    </w:p>
    <w:p w14:paraId="562962F8" w14:textId="77777777" w:rsidR="006A7C4D" w:rsidRPr="00465A54" w:rsidRDefault="006A7C4D" w:rsidP="003B4204">
      <w:pPr>
        <w:pStyle w:val="Heading4"/>
      </w:pPr>
      <w:bookmarkStart w:id="42" w:name="_Toc513810908"/>
      <w:r w:rsidRPr="00465A54">
        <w:t xml:space="preserve">5103.1004  Contract </w:t>
      </w:r>
      <w:r w:rsidR="008645D6" w:rsidRPr="00465A54">
        <w:t>c</w:t>
      </w:r>
      <w:r w:rsidRPr="00465A54">
        <w:t>lauses.</w:t>
      </w:r>
      <w:bookmarkEnd w:id="42"/>
    </w:p>
    <w:p w14:paraId="562962FA" w14:textId="4290259E" w:rsidR="001B2438" w:rsidRPr="00382A42" w:rsidRDefault="006A7C4D" w:rsidP="00382A42">
      <w:pPr>
        <w:spacing w:after="240"/>
        <w:rPr>
          <w:rFonts w:ascii="Times New Roman" w:hAnsi="Times New Roman" w:cs="Times New Roman"/>
          <w:sz w:val="24"/>
          <w:szCs w:val="24"/>
        </w:rPr>
      </w:pPr>
      <w:r w:rsidRPr="00465A54">
        <w:rPr>
          <w:rFonts w:ascii="Times New Roman" w:hAnsi="Times New Roman" w:cs="Times New Roman"/>
          <w:sz w:val="24"/>
          <w:szCs w:val="24"/>
        </w:rPr>
        <w:t>(a)</w:t>
      </w:r>
      <w:r w:rsidR="00710E32" w:rsidRPr="00465A54">
        <w:rPr>
          <w:rFonts w:ascii="Times New Roman" w:hAnsi="Times New Roman" w:cs="Times New Roman"/>
          <w:sz w:val="24"/>
          <w:szCs w:val="24"/>
        </w:rPr>
        <w:t xml:space="preserve"> </w:t>
      </w:r>
      <w:r w:rsidRPr="00465A54">
        <w:rPr>
          <w:rFonts w:ascii="Times New Roman" w:hAnsi="Times New Roman" w:cs="Times New Roman"/>
          <w:sz w:val="24"/>
          <w:szCs w:val="24"/>
        </w:rPr>
        <w:t xml:space="preserve"> Insert the clause at FAR</w:t>
      </w:r>
      <w:r w:rsidR="00304B7C" w:rsidRPr="00465A54">
        <w:rPr>
          <w:rFonts w:ascii="Times New Roman" w:hAnsi="Times New Roman" w:cs="Times New Roman"/>
          <w:sz w:val="24"/>
          <w:szCs w:val="24"/>
        </w:rPr>
        <w:t xml:space="preserve"> 52.203-13</w:t>
      </w:r>
      <w:r w:rsidRPr="00465A54">
        <w:rPr>
          <w:rFonts w:ascii="Times New Roman" w:hAnsi="Times New Roman" w:cs="Times New Roman"/>
          <w:sz w:val="24"/>
          <w:szCs w:val="24"/>
        </w:rPr>
        <w:t>, Contractor Code of Business Ethics and Conduct, in full text.</w:t>
      </w:r>
    </w:p>
    <w:sectPr w:rsidR="001B2438" w:rsidRPr="00382A42" w:rsidSect="00F63B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manda">
    <w15:presenceInfo w15:providerId="AD" w15:userId="S::amanda.c.jordan14.civ@army.mil::b3c70d6d-a846-4b2c-bbb3-8ecaeb947b79"/>
  </w15:person>
  <w15:person w15:author="Jordan, Amanda C CIV USARMY HQDA ASA ALT (USA)">
    <w15:presenceInfo w15:providerId="AD" w15:userId="S::amanda.c.jordan14.civ@army.mil::b3c70d6d-a846-4b2c-bbb3-8ecaeb947b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2F3"/>
    <w:rsid w:val="00012055"/>
    <w:rsid w:val="00020F84"/>
    <w:rsid w:val="00033881"/>
    <w:rsid w:val="00043AE0"/>
    <w:rsid w:val="00051E98"/>
    <w:rsid w:val="00060DF4"/>
    <w:rsid w:val="00062E56"/>
    <w:rsid w:val="000674F5"/>
    <w:rsid w:val="00070675"/>
    <w:rsid w:val="00076EF0"/>
    <w:rsid w:val="00082504"/>
    <w:rsid w:val="000828A8"/>
    <w:rsid w:val="00084D46"/>
    <w:rsid w:val="00090639"/>
    <w:rsid w:val="000B02C7"/>
    <w:rsid w:val="000B57DD"/>
    <w:rsid w:val="000D6142"/>
    <w:rsid w:val="000E0ECD"/>
    <w:rsid w:val="000E31A9"/>
    <w:rsid w:val="000E6EF0"/>
    <w:rsid w:val="000F4706"/>
    <w:rsid w:val="000F78EF"/>
    <w:rsid w:val="001120E2"/>
    <w:rsid w:val="00132BE5"/>
    <w:rsid w:val="001465A2"/>
    <w:rsid w:val="0015486D"/>
    <w:rsid w:val="001557CA"/>
    <w:rsid w:val="001848F1"/>
    <w:rsid w:val="0018701A"/>
    <w:rsid w:val="00190993"/>
    <w:rsid w:val="00190A6D"/>
    <w:rsid w:val="00191364"/>
    <w:rsid w:val="0019347A"/>
    <w:rsid w:val="001962DF"/>
    <w:rsid w:val="0019715A"/>
    <w:rsid w:val="001A124E"/>
    <w:rsid w:val="001A26B4"/>
    <w:rsid w:val="001A5A20"/>
    <w:rsid w:val="001B004E"/>
    <w:rsid w:val="001B03B7"/>
    <w:rsid w:val="001B0C47"/>
    <w:rsid w:val="001B2438"/>
    <w:rsid w:val="001C104A"/>
    <w:rsid w:val="001D653B"/>
    <w:rsid w:val="001F11CD"/>
    <w:rsid w:val="00204392"/>
    <w:rsid w:val="0020463C"/>
    <w:rsid w:val="00214322"/>
    <w:rsid w:val="002221AD"/>
    <w:rsid w:val="002236FA"/>
    <w:rsid w:val="00227BDE"/>
    <w:rsid w:val="00230ABB"/>
    <w:rsid w:val="00235D80"/>
    <w:rsid w:val="0024123C"/>
    <w:rsid w:val="00252929"/>
    <w:rsid w:val="002605AD"/>
    <w:rsid w:val="0026407D"/>
    <w:rsid w:val="00280D35"/>
    <w:rsid w:val="00285E39"/>
    <w:rsid w:val="00295E49"/>
    <w:rsid w:val="002A110D"/>
    <w:rsid w:val="002A5545"/>
    <w:rsid w:val="002A61F7"/>
    <w:rsid w:val="002B4777"/>
    <w:rsid w:val="002D47D9"/>
    <w:rsid w:val="002D521E"/>
    <w:rsid w:val="002D6017"/>
    <w:rsid w:val="002E3F09"/>
    <w:rsid w:val="002E42A4"/>
    <w:rsid w:val="002E5168"/>
    <w:rsid w:val="002F4E44"/>
    <w:rsid w:val="00304B7C"/>
    <w:rsid w:val="00305194"/>
    <w:rsid w:val="003069DF"/>
    <w:rsid w:val="00323225"/>
    <w:rsid w:val="0033143F"/>
    <w:rsid w:val="00341954"/>
    <w:rsid w:val="00343685"/>
    <w:rsid w:val="003506A7"/>
    <w:rsid w:val="00350B52"/>
    <w:rsid w:val="00350E42"/>
    <w:rsid w:val="00352E5B"/>
    <w:rsid w:val="003578FF"/>
    <w:rsid w:val="0036136D"/>
    <w:rsid w:val="0036393A"/>
    <w:rsid w:val="003676E9"/>
    <w:rsid w:val="00370830"/>
    <w:rsid w:val="00382A42"/>
    <w:rsid w:val="00393BE4"/>
    <w:rsid w:val="00395653"/>
    <w:rsid w:val="003A1850"/>
    <w:rsid w:val="003A62FB"/>
    <w:rsid w:val="003A707D"/>
    <w:rsid w:val="003B09A5"/>
    <w:rsid w:val="003B1CD4"/>
    <w:rsid w:val="003B3BC1"/>
    <w:rsid w:val="003B4204"/>
    <w:rsid w:val="003B54FD"/>
    <w:rsid w:val="003B694A"/>
    <w:rsid w:val="003C0042"/>
    <w:rsid w:val="003C5E49"/>
    <w:rsid w:val="003D5595"/>
    <w:rsid w:val="003E14A0"/>
    <w:rsid w:val="003F7B11"/>
    <w:rsid w:val="00416EB7"/>
    <w:rsid w:val="00417105"/>
    <w:rsid w:val="00424913"/>
    <w:rsid w:val="004511C6"/>
    <w:rsid w:val="0045277B"/>
    <w:rsid w:val="00454FC5"/>
    <w:rsid w:val="00465A54"/>
    <w:rsid w:val="00471FA2"/>
    <w:rsid w:val="00481C5F"/>
    <w:rsid w:val="00483295"/>
    <w:rsid w:val="0048392E"/>
    <w:rsid w:val="0048642D"/>
    <w:rsid w:val="004944B3"/>
    <w:rsid w:val="0049554D"/>
    <w:rsid w:val="00495FB8"/>
    <w:rsid w:val="004965DC"/>
    <w:rsid w:val="004A7B54"/>
    <w:rsid w:val="004A7F50"/>
    <w:rsid w:val="004C1FFF"/>
    <w:rsid w:val="004C6B7E"/>
    <w:rsid w:val="004E0F82"/>
    <w:rsid w:val="00503E1A"/>
    <w:rsid w:val="00510643"/>
    <w:rsid w:val="00524D5D"/>
    <w:rsid w:val="00535F49"/>
    <w:rsid w:val="00544698"/>
    <w:rsid w:val="00545B82"/>
    <w:rsid w:val="00552D58"/>
    <w:rsid w:val="00556BBA"/>
    <w:rsid w:val="00556E22"/>
    <w:rsid w:val="005733A3"/>
    <w:rsid w:val="0058154A"/>
    <w:rsid w:val="005852C8"/>
    <w:rsid w:val="005875BD"/>
    <w:rsid w:val="005877C9"/>
    <w:rsid w:val="005A674E"/>
    <w:rsid w:val="005B0208"/>
    <w:rsid w:val="005B7178"/>
    <w:rsid w:val="005C2590"/>
    <w:rsid w:val="005C43DA"/>
    <w:rsid w:val="005F758C"/>
    <w:rsid w:val="00601004"/>
    <w:rsid w:val="006079F2"/>
    <w:rsid w:val="00620CDA"/>
    <w:rsid w:val="00622422"/>
    <w:rsid w:val="00623B98"/>
    <w:rsid w:val="006361D1"/>
    <w:rsid w:val="00650837"/>
    <w:rsid w:val="00656629"/>
    <w:rsid w:val="00680710"/>
    <w:rsid w:val="00681F45"/>
    <w:rsid w:val="00682760"/>
    <w:rsid w:val="00686935"/>
    <w:rsid w:val="00695064"/>
    <w:rsid w:val="006A2E51"/>
    <w:rsid w:val="006A4330"/>
    <w:rsid w:val="006A6313"/>
    <w:rsid w:val="006A7C4D"/>
    <w:rsid w:val="006C2440"/>
    <w:rsid w:val="006E18F0"/>
    <w:rsid w:val="006F07B8"/>
    <w:rsid w:val="006F137C"/>
    <w:rsid w:val="006F1576"/>
    <w:rsid w:val="006F5635"/>
    <w:rsid w:val="007008E1"/>
    <w:rsid w:val="00706F02"/>
    <w:rsid w:val="00710E32"/>
    <w:rsid w:val="00713E0B"/>
    <w:rsid w:val="007158E6"/>
    <w:rsid w:val="007224C9"/>
    <w:rsid w:val="00723DB8"/>
    <w:rsid w:val="00733F37"/>
    <w:rsid w:val="00737F4A"/>
    <w:rsid w:val="00740970"/>
    <w:rsid w:val="007425A7"/>
    <w:rsid w:val="0074333C"/>
    <w:rsid w:val="00753A03"/>
    <w:rsid w:val="007574CF"/>
    <w:rsid w:val="00760147"/>
    <w:rsid w:val="00762098"/>
    <w:rsid w:val="00771554"/>
    <w:rsid w:val="00773397"/>
    <w:rsid w:val="0077464B"/>
    <w:rsid w:val="00785830"/>
    <w:rsid w:val="007861BF"/>
    <w:rsid w:val="00794F86"/>
    <w:rsid w:val="007A7270"/>
    <w:rsid w:val="007B28DD"/>
    <w:rsid w:val="007C27F1"/>
    <w:rsid w:val="007C34B7"/>
    <w:rsid w:val="007E1F04"/>
    <w:rsid w:val="007E28DB"/>
    <w:rsid w:val="007E4458"/>
    <w:rsid w:val="00806A0F"/>
    <w:rsid w:val="00807797"/>
    <w:rsid w:val="00816495"/>
    <w:rsid w:val="00825B5D"/>
    <w:rsid w:val="00840CB5"/>
    <w:rsid w:val="008645D6"/>
    <w:rsid w:val="00866099"/>
    <w:rsid w:val="00866241"/>
    <w:rsid w:val="00874DF8"/>
    <w:rsid w:val="008769EA"/>
    <w:rsid w:val="008810B3"/>
    <w:rsid w:val="008813D8"/>
    <w:rsid w:val="00895018"/>
    <w:rsid w:val="008B625D"/>
    <w:rsid w:val="008C38F6"/>
    <w:rsid w:val="008C7459"/>
    <w:rsid w:val="008D473A"/>
    <w:rsid w:val="008D5C77"/>
    <w:rsid w:val="008F67CA"/>
    <w:rsid w:val="008F721F"/>
    <w:rsid w:val="00900BEA"/>
    <w:rsid w:val="00905EA0"/>
    <w:rsid w:val="00916156"/>
    <w:rsid w:val="00931684"/>
    <w:rsid w:val="00932C53"/>
    <w:rsid w:val="009332E6"/>
    <w:rsid w:val="009360FF"/>
    <w:rsid w:val="009433B0"/>
    <w:rsid w:val="00944D42"/>
    <w:rsid w:val="009466FA"/>
    <w:rsid w:val="009546B6"/>
    <w:rsid w:val="00954B42"/>
    <w:rsid w:val="00957F15"/>
    <w:rsid w:val="0097029B"/>
    <w:rsid w:val="00976C41"/>
    <w:rsid w:val="0098201B"/>
    <w:rsid w:val="00986A3B"/>
    <w:rsid w:val="0099545E"/>
    <w:rsid w:val="009A28A7"/>
    <w:rsid w:val="009A4AF0"/>
    <w:rsid w:val="009A59AF"/>
    <w:rsid w:val="009C1810"/>
    <w:rsid w:val="009C4EDD"/>
    <w:rsid w:val="009C7CBA"/>
    <w:rsid w:val="009D482A"/>
    <w:rsid w:val="009D4EFC"/>
    <w:rsid w:val="009E28AA"/>
    <w:rsid w:val="009E74B4"/>
    <w:rsid w:val="009F0767"/>
    <w:rsid w:val="009F6F93"/>
    <w:rsid w:val="00A00D65"/>
    <w:rsid w:val="00A04B75"/>
    <w:rsid w:val="00A116A9"/>
    <w:rsid w:val="00A12348"/>
    <w:rsid w:val="00A13BCF"/>
    <w:rsid w:val="00A16BFF"/>
    <w:rsid w:val="00A2178D"/>
    <w:rsid w:val="00A262C1"/>
    <w:rsid w:val="00A33751"/>
    <w:rsid w:val="00A57080"/>
    <w:rsid w:val="00A8630C"/>
    <w:rsid w:val="00A86FE2"/>
    <w:rsid w:val="00AA5784"/>
    <w:rsid w:val="00AA5D2A"/>
    <w:rsid w:val="00AB0B97"/>
    <w:rsid w:val="00AC1D66"/>
    <w:rsid w:val="00AC20D9"/>
    <w:rsid w:val="00AD4C55"/>
    <w:rsid w:val="00AE3409"/>
    <w:rsid w:val="00B04B07"/>
    <w:rsid w:val="00B0797F"/>
    <w:rsid w:val="00B14844"/>
    <w:rsid w:val="00B16F0D"/>
    <w:rsid w:val="00B21BBE"/>
    <w:rsid w:val="00B25428"/>
    <w:rsid w:val="00B3595A"/>
    <w:rsid w:val="00B419B0"/>
    <w:rsid w:val="00B54118"/>
    <w:rsid w:val="00B6337C"/>
    <w:rsid w:val="00B80B39"/>
    <w:rsid w:val="00B9065A"/>
    <w:rsid w:val="00B939EA"/>
    <w:rsid w:val="00BB52C6"/>
    <w:rsid w:val="00BC582B"/>
    <w:rsid w:val="00BD0502"/>
    <w:rsid w:val="00BE593E"/>
    <w:rsid w:val="00BF1CA3"/>
    <w:rsid w:val="00C1244A"/>
    <w:rsid w:val="00C17BEC"/>
    <w:rsid w:val="00C23258"/>
    <w:rsid w:val="00C2429B"/>
    <w:rsid w:val="00C37B11"/>
    <w:rsid w:val="00C41934"/>
    <w:rsid w:val="00C56AF7"/>
    <w:rsid w:val="00C63784"/>
    <w:rsid w:val="00C675C0"/>
    <w:rsid w:val="00C72AB8"/>
    <w:rsid w:val="00C743ED"/>
    <w:rsid w:val="00C85564"/>
    <w:rsid w:val="00C911E0"/>
    <w:rsid w:val="00C9181C"/>
    <w:rsid w:val="00C931CA"/>
    <w:rsid w:val="00C9397B"/>
    <w:rsid w:val="00C93E93"/>
    <w:rsid w:val="00C94EA8"/>
    <w:rsid w:val="00C96C19"/>
    <w:rsid w:val="00CA0203"/>
    <w:rsid w:val="00CC6D9F"/>
    <w:rsid w:val="00CD0C43"/>
    <w:rsid w:val="00CF0406"/>
    <w:rsid w:val="00CF1C9E"/>
    <w:rsid w:val="00CF49F4"/>
    <w:rsid w:val="00CF5601"/>
    <w:rsid w:val="00CF5E60"/>
    <w:rsid w:val="00D00A66"/>
    <w:rsid w:val="00D01E37"/>
    <w:rsid w:val="00D025C2"/>
    <w:rsid w:val="00D0444C"/>
    <w:rsid w:val="00D04651"/>
    <w:rsid w:val="00D046A1"/>
    <w:rsid w:val="00D12242"/>
    <w:rsid w:val="00D1723A"/>
    <w:rsid w:val="00D20548"/>
    <w:rsid w:val="00D24B20"/>
    <w:rsid w:val="00D27352"/>
    <w:rsid w:val="00D32896"/>
    <w:rsid w:val="00D33C9E"/>
    <w:rsid w:val="00D378E0"/>
    <w:rsid w:val="00D4198D"/>
    <w:rsid w:val="00D42816"/>
    <w:rsid w:val="00D469E8"/>
    <w:rsid w:val="00D51DBD"/>
    <w:rsid w:val="00D61D0B"/>
    <w:rsid w:val="00D676BB"/>
    <w:rsid w:val="00D74B49"/>
    <w:rsid w:val="00D813B9"/>
    <w:rsid w:val="00D822F3"/>
    <w:rsid w:val="00D82A4C"/>
    <w:rsid w:val="00D87B42"/>
    <w:rsid w:val="00DB17CA"/>
    <w:rsid w:val="00DC3E76"/>
    <w:rsid w:val="00DC5DBD"/>
    <w:rsid w:val="00DD2DB5"/>
    <w:rsid w:val="00DD34DA"/>
    <w:rsid w:val="00DE12CE"/>
    <w:rsid w:val="00DE4181"/>
    <w:rsid w:val="00DE6523"/>
    <w:rsid w:val="00DF4390"/>
    <w:rsid w:val="00E073AD"/>
    <w:rsid w:val="00E17BB6"/>
    <w:rsid w:val="00E22E3F"/>
    <w:rsid w:val="00E24C60"/>
    <w:rsid w:val="00E35861"/>
    <w:rsid w:val="00E45E5B"/>
    <w:rsid w:val="00E467CB"/>
    <w:rsid w:val="00E53034"/>
    <w:rsid w:val="00E577C0"/>
    <w:rsid w:val="00E60675"/>
    <w:rsid w:val="00E60D1B"/>
    <w:rsid w:val="00E6120B"/>
    <w:rsid w:val="00E70D91"/>
    <w:rsid w:val="00E755F0"/>
    <w:rsid w:val="00E76884"/>
    <w:rsid w:val="00E835FB"/>
    <w:rsid w:val="00EB2150"/>
    <w:rsid w:val="00EB4801"/>
    <w:rsid w:val="00EB554D"/>
    <w:rsid w:val="00EB6980"/>
    <w:rsid w:val="00EE4FAF"/>
    <w:rsid w:val="00EF212B"/>
    <w:rsid w:val="00EF33D4"/>
    <w:rsid w:val="00EF705A"/>
    <w:rsid w:val="00F0356F"/>
    <w:rsid w:val="00F03EB4"/>
    <w:rsid w:val="00F05E73"/>
    <w:rsid w:val="00F116A2"/>
    <w:rsid w:val="00F16980"/>
    <w:rsid w:val="00F40B11"/>
    <w:rsid w:val="00F44163"/>
    <w:rsid w:val="00F44B52"/>
    <w:rsid w:val="00F47E29"/>
    <w:rsid w:val="00F51FD2"/>
    <w:rsid w:val="00F5341C"/>
    <w:rsid w:val="00F537DA"/>
    <w:rsid w:val="00F540DF"/>
    <w:rsid w:val="00F61F03"/>
    <w:rsid w:val="00F63BBC"/>
    <w:rsid w:val="00F73337"/>
    <w:rsid w:val="00F75D6F"/>
    <w:rsid w:val="00FB2531"/>
    <w:rsid w:val="00FD051C"/>
    <w:rsid w:val="00FD134C"/>
    <w:rsid w:val="00FD49C0"/>
    <w:rsid w:val="00FD6520"/>
    <w:rsid w:val="00FE128D"/>
    <w:rsid w:val="00FE5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962A4"/>
  <w15:docId w15:val="{D00D3909-7F1B-41CD-AED6-BB437FE48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2F3"/>
  </w:style>
  <w:style w:type="paragraph" w:styleId="Heading2">
    <w:name w:val="heading 2"/>
    <w:basedOn w:val="Normal"/>
    <w:next w:val="Normal"/>
    <w:link w:val="Heading2Char"/>
    <w:unhideWhenUsed/>
    <w:qFormat/>
    <w:rsid w:val="00D822F3"/>
    <w:pPr>
      <w:keepNext/>
      <w:keepLines/>
      <w:spacing w:before="120"/>
      <w:jc w:val="center"/>
      <w:outlineLvl w:val="1"/>
    </w:pPr>
    <w:rPr>
      <w:b/>
      <w:sz w:val="32"/>
    </w:rPr>
  </w:style>
  <w:style w:type="paragraph" w:styleId="Heading3">
    <w:name w:val="heading 3"/>
    <w:basedOn w:val="Heading2"/>
    <w:link w:val="Heading3Char"/>
    <w:unhideWhenUsed/>
    <w:qFormat/>
    <w:rsid w:val="003B4204"/>
    <w:pPr>
      <w:spacing w:before="0" w:after="240"/>
      <w:outlineLvl w:val="2"/>
    </w:pPr>
    <w:rPr>
      <w:rFonts w:ascii="Times New Roman" w:hAnsi="Times New Roman" w:cs="Times New Roman"/>
      <w:sz w:val="24"/>
      <w:szCs w:val="24"/>
    </w:rPr>
  </w:style>
  <w:style w:type="paragraph" w:styleId="Heading4">
    <w:name w:val="heading 4"/>
    <w:basedOn w:val="Normal"/>
    <w:link w:val="Heading4Char"/>
    <w:unhideWhenUsed/>
    <w:qFormat/>
    <w:rsid w:val="003B4204"/>
    <w:pPr>
      <w:spacing w:after="240"/>
      <w:outlineLvl w:val="3"/>
    </w:pPr>
    <w:rPr>
      <w:rFonts w:ascii="Times New Roman" w:hAnsi="Times New Roman" w:cs="Times New Roman"/>
      <w:b/>
      <w:sz w:val="24"/>
      <w:szCs w:val="24"/>
    </w:rPr>
  </w:style>
  <w:style w:type="paragraph" w:styleId="Heading5">
    <w:name w:val="heading 5"/>
    <w:basedOn w:val="Heading4"/>
    <w:link w:val="Heading5Char"/>
    <w:unhideWhenUsed/>
    <w:qFormat/>
    <w:rsid w:val="00D822F3"/>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822F3"/>
    <w:rPr>
      <w:b/>
      <w:sz w:val="32"/>
    </w:rPr>
  </w:style>
  <w:style w:type="character" w:customStyle="1" w:styleId="Heading3Char">
    <w:name w:val="Heading 3 Char"/>
    <w:basedOn w:val="DefaultParagraphFont"/>
    <w:link w:val="Heading3"/>
    <w:rsid w:val="003B4204"/>
    <w:rPr>
      <w:rFonts w:ascii="Times New Roman" w:hAnsi="Times New Roman" w:cs="Times New Roman"/>
      <w:b/>
      <w:sz w:val="24"/>
      <w:szCs w:val="24"/>
    </w:rPr>
  </w:style>
  <w:style w:type="character" w:customStyle="1" w:styleId="Heading4Char">
    <w:name w:val="Heading 4 Char"/>
    <w:basedOn w:val="DefaultParagraphFont"/>
    <w:link w:val="Heading4"/>
    <w:rsid w:val="003B4204"/>
    <w:rPr>
      <w:rFonts w:ascii="Times New Roman" w:hAnsi="Times New Roman" w:cs="Times New Roman"/>
      <w:b/>
      <w:sz w:val="24"/>
      <w:szCs w:val="24"/>
    </w:rPr>
  </w:style>
  <w:style w:type="character" w:customStyle="1" w:styleId="Heading5Char">
    <w:name w:val="Heading 5 Char"/>
    <w:basedOn w:val="DefaultParagraphFont"/>
    <w:link w:val="Heading5"/>
    <w:rsid w:val="00D822F3"/>
    <w:rPr>
      <w:b/>
      <w:u w:val="single"/>
    </w:rPr>
  </w:style>
  <w:style w:type="character" w:styleId="Hyperlink">
    <w:name w:val="Hyperlink"/>
    <w:basedOn w:val="DefaultParagraphFont"/>
    <w:uiPriority w:val="99"/>
    <w:unhideWhenUsed/>
    <w:rsid w:val="00D822F3"/>
    <w:rPr>
      <w:color w:val="0000FF"/>
      <w:u w:val="single"/>
    </w:rPr>
  </w:style>
  <w:style w:type="paragraph" w:customStyle="1" w:styleId="hangind4">
    <w:name w:val="hang ind .4"/>
    <w:basedOn w:val="Normal"/>
    <w:rsid w:val="00D822F3"/>
    <w:pPr>
      <w:tabs>
        <w:tab w:val="left" w:pos="576"/>
        <w:tab w:val="left" w:pos="1152"/>
        <w:tab w:val="left" w:pos="1728"/>
        <w:tab w:val="left" w:pos="2304"/>
        <w:tab w:val="left" w:pos="2880"/>
        <w:tab w:val="left" w:pos="3456"/>
      </w:tabs>
      <w:ind w:left="576" w:hanging="576"/>
    </w:pPr>
  </w:style>
  <w:style w:type="paragraph" w:customStyle="1" w:styleId="ind12">
    <w:name w:val="ind 1.2"/>
    <w:basedOn w:val="Normal"/>
    <w:rsid w:val="00D822F3"/>
    <w:pPr>
      <w:tabs>
        <w:tab w:val="left" w:pos="2304"/>
        <w:tab w:val="left" w:pos="2880"/>
        <w:tab w:val="left" w:pos="3456"/>
      </w:tabs>
      <w:ind w:left="1728"/>
    </w:pPr>
  </w:style>
  <w:style w:type="paragraph" w:customStyle="1" w:styleId="ind16">
    <w:name w:val="ind 1.6"/>
    <w:basedOn w:val="Normal"/>
    <w:rsid w:val="00D822F3"/>
    <w:pPr>
      <w:tabs>
        <w:tab w:val="left" w:pos="2880"/>
        <w:tab w:val="left" w:pos="3456"/>
        <w:tab w:val="left" w:pos="4032"/>
      </w:tabs>
      <w:ind w:left="2304"/>
    </w:pPr>
  </w:style>
  <w:style w:type="paragraph" w:customStyle="1" w:styleId="ind4">
    <w:name w:val="ind .4"/>
    <w:basedOn w:val="hangind4"/>
    <w:rsid w:val="00D822F3"/>
    <w:pPr>
      <w:tabs>
        <w:tab w:val="clear" w:pos="576"/>
      </w:tabs>
      <w:ind w:firstLine="0"/>
    </w:pPr>
  </w:style>
  <w:style w:type="paragraph" w:styleId="BalloonText">
    <w:name w:val="Balloon Text"/>
    <w:basedOn w:val="Normal"/>
    <w:link w:val="BalloonTextChar"/>
    <w:uiPriority w:val="99"/>
    <w:semiHidden/>
    <w:unhideWhenUsed/>
    <w:rsid w:val="00C911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1E0"/>
    <w:rPr>
      <w:rFonts w:ascii="Tahoma" w:hAnsi="Tahoma" w:cs="Tahoma"/>
      <w:sz w:val="16"/>
      <w:szCs w:val="16"/>
    </w:rPr>
  </w:style>
  <w:style w:type="character" w:styleId="CommentReference">
    <w:name w:val="annotation reference"/>
    <w:basedOn w:val="DefaultParagraphFont"/>
    <w:uiPriority w:val="99"/>
    <w:semiHidden/>
    <w:unhideWhenUsed/>
    <w:rsid w:val="00601004"/>
    <w:rPr>
      <w:sz w:val="16"/>
      <w:szCs w:val="16"/>
    </w:rPr>
  </w:style>
  <w:style w:type="paragraph" w:styleId="CommentText">
    <w:name w:val="annotation text"/>
    <w:basedOn w:val="Normal"/>
    <w:link w:val="CommentTextChar"/>
    <w:uiPriority w:val="99"/>
    <w:unhideWhenUsed/>
    <w:rsid w:val="00601004"/>
    <w:pPr>
      <w:spacing w:line="240" w:lineRule="auto"/>
    </w:pPr>
    <w:rPr>
      <w:sz w:val="20"/>
      <w:szCs w:val="20"/>
    </w:rPr>
  </w:style>
  <w:style w:type="character" w:customStyle="1" w:styleId="CommentTextChar">
    <w:name w:val="Comment Text Char"/>
    <w:basedOn w:val="DefaultParagraphFont"/>
    <w:link w:val="CommentText"/>
    <w:uiPriority w:val="99"/>
    <w:rsid w:val="00601004"/>
    <w:rPr>
      <w:sz w:val="20"/>
      <w:szCs w:val="20"/>
    </w:rPr>
  </w:style>
  <w:style w:type="paragraph" w:styleId="CommentSubject">
    <w:name w:val="annotation subject"/>
    <w:basedOn w:val="CommentText"/>
    <w:next w:val="CommentText"/>
    <w:link w:val="CommentSubjectChar"/>
    <w:uiPriority w:val="99"/>
    <w:semiHidden/>
    <w:unhideWhenUsed/>
    <w:rsid w:val="00601004"/>
    <w:rPr>
      <w:b/>
      <w:bCs/>
    </w:rPr>
  </w:style>
  <w:style w:type="character" w:customStyle="1" w:styleId="CommentSubjectChar">
    <w:name w:val="Comment Subject Char"/>
    <w:basedOn w:val="CommentTextChar"/>
    <w:link w:val="CommentSubject"/>
    <w:uiPriority w:val="99"/>
    <w:semiHidden/>
    <w:rsid w:val="00601004"/>
    <w:rPr>
      <w:b/>
      <w:bCs/>
      <w:sz w:val="20"/>
      <w:szCs w:val="20"/>
    </w:rPr>
  </w:style>
  <w:style w:type="paragraph" w:styleId="PlainText">
    <w:name w:val="Plain Text"/>
    <w:basedOn w:val="Normal"/>
    <w:link w:val="PlainTextChar"/>
    <w:uiPriority w:val="99"/>
    <w:unhideWhenUsed/>
    <w:rsid w:val="00DF4390"/>
    <w:pPr>
      <w:spacing w:after="0" w:line="240" w:lineRule="auto"/>
    </w:pPr>
    <w:rPr>
      <w:rFonts w:ascii="Arial" w:hAnsi="Arial"/>
      <w:szCs w:val="21"/>
    </w:rPr>
  </w:style>
  <w:style w:type="character" w:customStyle="1" w:styleId="PlainTextChar">
    <w:name w:val="Plain Text Char"/>
    <w:basedOn w:val="DefaultParagraphFont"/>
    <w:link w:val="PlainText"/>
    <w:uiPriority w:val="99"/>
    <w:rsid w:val="00DF4390"/>
    <w:rPr>
      <w:rFonts w:ascii="Arial" w:hAnsi="Arial"/>
      <w:szCs w:val="21"/>
    </w:rPr>
  </w:style>
  <w:style w:type="paragraph" w:styleId="NormalWeb">
    <w:name w:val="Normal (Web)"/>
    <w:basedOn w:val="Normal"/>
    <w:uiPriority w:val="99"/>
    <w:unhideWhenUsed/>
    <w:rsid w:val="0039565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A110D"/>
    <w:rPr>
      <w:b/>
      <w:bCs/>
      <w:i w:val="0"/>
      <w:iCs w:val="0"/>
    </w:rPr>
  </w:style>
  <w:style w:type="character" w:customStyle="1" w:styleId="st">
    <w:name w:val="st"/>
    <w:basedOn w:val="DefaultParagraphFont"/>
    <w:rsid w:val="002A110D"/>
  </w:style>
  <w:style w:type="paragraph" w:styleId="Revision">
    <w:name w:val="Revision"/>
    <w:hidden/>
    <w:uiPriority w:val="99"/>
    <w:semiHidden/>
    <w:rsid w:val="00D025C2"/>
    <w:pPr>
      <w:spacing w:after="0" w:line="240" w:lineRule="auto"/>
    </w:pPr>
  </w:style>
  <w:style w:type="paragraph" w:styleId="TOC3">
    <w:name w:val="toc 3"/>
    <w:basedOn w:val="Normal"/>
    <w:next w:val="Normal"/>
    <w:autoRedefine/>
    <w:uiPriority w:val="39"/>
    <w:unhideWhenUsed/>
    <w:rsid w:val="00916156"/>
    <w:pPr>
      <w:spacing w:after="100"/>
      <w:ind w:left="440"/>
    </w:pPr>
  </w:style>
  <w:style w:type="paragraph" w:styleId="TOC4">
    <w:name w:val="toc 4"/>
    <w:basedOn w:val="Normal"/>
    <w:next w:val="Normal"/>
    <w:autoRedefine/>
    <w:uiPriority w:val="39"/>
    <w:unhideWhenUsed/>
    <w:rsid w:val="00916156"/>
    <w:pPr>
      <w:spacing w:after="100"/>
      <w:ind w:left="660"/>
    </w:pPr>
  </w:style>
  <w:style w:type="character" w:styleId="UnresolvedMention">
    <w:name w:val="Unresolved Mention"/>
    <w:basedOn w:val="DefaultParagraphFont"/>
    <w:uiPriority w:val="99"/>
    <w:semiHidden/>
    <w:unhideWhenUsed/>
    <w:rsid w:val="00CF56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73248">
      <w:bodyDiv w:val="1"/>
      <w:marLeft w:val="0"/>
      <w:marRight w:val="0"/>
      <w:marTop w:val="0"/>
      <w:marBottom w:val="0"/>
      <w:divBdr>
        <w:top w:val="none" w:sz="0" w:space="0" w:color="auto"/>
        <w:left w:val="none" w:sz="0" w:space="0" w:color="auto"/>
        <w:bottom w:val="none" w:sz="0" w:space="0" w:color="auto"/>
        <w:right w:val="none" w:sz="0" w:space="0" w:color="auto"/>
      </w:divBdr>
    </w:div>
    <w:div w:id="247816007">
      <w:bodyDiv w:val="1"/>
      <w:marLeft w:val="0"/>
      <w:marRight w:val="0"/>
      <w:marTop w:val="0"/>
      <w:marBottom w:val="0"/>
      <w:divBdr>
        <w:top w:val="none" w:sz="0" w:space="0" w:color="auto"/>
        <w:left w:val="none" w:sz="0" w:space="0" w:color="auto"/>
        <w:bottom w:val="none" w:sz="0" w:space="0" w:color="auto"/>
        <w:right w:val="none" w:sz="0" w:space="0" w:color="auto"/>
      </w:divBdr>
    </w:div>
    <w:div w:id="405807878">
      <w:bodyDiv w:val="1"/>
      <w:marLeft w:val="0"/>
      <w:marRight w:val="0"/>
      <w:marTop w:val="0"/>
      <w:marBottom w:val="0"/>
      <w:divBdr>
        <w:top w:val="none" w:sz="0" w:space="0" w:color="auto"/>
        <w:left w:val="none" w:sz="0" w:space="0" w:color="auto"/>
        <w:bottom w:val="none" w:sz="0" w:space="0" w:color="auto"/>
        <w:right w:val="none" w:sz="0" w:space="0" w:color="auto"/>
      </w:divBdr>
    </w:div>
    <w:div w:id="434133294">
      <w:bodyDiv w:val="1"/>
      <w:marLeft w:val="0"/>
      <w:marRight w:val="0"/>
      <w:marTop w:val="0"/>
      <w:marBottom w:val="0"/>
      <w:divBdr>
        <w:top w:val="none" w:sz="0" w:space="0" w:color="auto"/>
        <w:left w:val="none" w:sz="0" w:space="0" w:color="auto"/>
        <w:bottom w:val="none" w:sz="0" w:space="0" w:color="auto"/>
        <w:right w:val="none" w:sz="0" w:space="0" w:color="auto"/>
      </w:divBdr>
    </w:div>
    <w:div w:id="451554725">
      <w:bodyDiv w:val="1"/>
      <w:marLeft w:val="0"/>
      <w:marRight w:val="0"/>
      <w:marTop w:val="0"/>
      <w:marBottom w:val="0"/>
      <w:divBdr>
        <w:top w:val="none" w:sz="0" w:space="0" w:color="auto"/>
        <w:left w:val="none" w:sz="0" w:space="0" w:color="auto"/>
        <w:bottom w:val="none" w:sz="0" w:space="0" w:color="auto"/>
        <w:right w:val="none" w:sz="0" w:space="0" w:color="auto"/>
      </w:divBdr>
    </w:div>
    <w:div w:id="479268546">
      <w:bodyDiv w:val="1"/>
      <w:marLeft w:val="0"/>
      <w:marRight w:val="0"/>
      <w:marTop w:val="0"/>
      <w:marBottom w:val="0"/>
      <w:divBdr>
        <w:top w:val="none" w:sz="0" w:space="0" w:color="auto"/>
        <w:left w:val="none" w:sz="0" w:space="0" w:color="auto"/>
        <w:bottom w:val="none" w:sz="0" w:space="0" w:color="auto"/>
        <w:right w:val="none" w:sz="0" w:space="0" w:color="auto"/>
      </w:divBdr>
    </w:div>
    <w:div w:id="545676680">
      <w:bodyDiv w:val="1"/>
      <w:marLeft w:val="0"/>
      <w:marRight w:val="0"/>
      <w:marTop w:val="0"/>
      <w:marBottom w:val="0"/>
      <w:divBdr>
        <w:top w:val="none" w:sz="0" w:space="0" w:color="auto"/>
        <w:left w:val="none" w:sz="0" w:space="0" w:color="auto"/>
        <w:bottom w:val="none" w:sz="0" w:space="0" w:color="auto"/>
        <w:right w:val="none" w:sz="0" w:space="0" w:color="auto"/>
      </w:divBdr>
    </w:div>
    <w:div w:id="697393882">
      <w:bodyDiv w:val="1"/>
      <w:marLeft w:val="0"/>
      <w:marRight w:val="0"/>
      <w:marTop w:val="0"/>
      <w:marBottom w:val="0"/>
      <w:divBdr>
        <w:top w:val="none" w:sz="0" w:space="0" w:color="auto"/>
        <w:left w:val="none" w:sz="0" w:space="0" w:color="auto"/>
        <w:bottom w:val="none" w:sz="0" w:space="0" w:color="auto"/>
        <w:right w:val="none" w:sz="0" w:space="0" w:color="auto"/>
      </w:divBdr>
    </w:div>
    <w:div w:id="853809628">
      <w:bodyDiv w:val="1"/>
      <w:marLeft w:val="0"/>
      <w:marRight w:val="0"/>
      <w:marTop w:val="0"/>
      <w:marBottom w:val="0"/>
      <w:divBdr>
        <w:top w:val="none" w:sz="0" w:space="0" w:color="auto"/>
        <w:left w:val="none" w:sz="0" w:space="0" w:color="auto"/>
        <w:bottom w:val="none" w:sz="0" w:space="0" w:color="auto"/>
        <w:right w:val="none" w:sz="0" w:space="0" w:color="auto"/>
      </w:divBdr>
    </w:div>
    <w:div w:id="914170529">
      <w:bodyDiv w:val="1"/>
      <w:marLeft w:val="0"/>
      <w:marRight w:val="0"/>
      <w:marTop w:val="0"/>
      <w:marBottom w:val="0"/>
      <w:divBdr>
        <w:top w:val="none" w:sz="0" w:space="0" w:color="auto"/>
        <w:left w:val="none" w:sz="0" w:space="0" w:color="auto"/>
        <w:bottom w:val="none" w:sz="0" w:space="0" w:color="auto"/>
        <w:right w:val="none" w:sz="0" w:space="0" w:color="auto"/>
      </w:divBdr>
    </w:div>
    <w:div w:id="977102910">
      <w:bodyDiv w:val="1"/>
      <w:marLeft w:val="0"/>
      <w:marRight w:val="0"/>
      <w:marTop w:val="0"/>
      <w:marBottom w:val="0"/>
      <w:divBdr>
        <w:top w:val="none" w:sz="0" w:space="0" w:color="auto"/>
        <w:left w:val="none" w:sz="0" w:space="0" w:color="auto"/>
        <w:bottom w:val="none" w:sz="0" w:space="0" w:color="auto"/>
        <w:right w:val="none" w:sz="0" w:space="0" w:color="auto"/>
      </w:divBdr>
    </w:div>
    <w:div w:id="1145510461">
      <w:bodyDiv w:val="1"/>
      <w:marLeft w:val="0"/>
      <w:marRight w:val="0"/>
      <w:marTop w:val="0"/>
      <w:marBottom w:val="0"/>
      <w:divBdr>
        <w:top w:val="none" w:sz="0" w:space="0" w:color="auto"/>
        <w:left w:val="none" w:sz="0" w:space="0" w:color="auto"/>
        <w:bottom w:val="none" w:sz="0" w:space="0" w:color="auto"/>
        <w:right w:val="none" w:sz="0" w:space="0" w:color="auto"/>
      </w:divBdr>
    </w:div>
    <w:div w:id="1359164841">
      <w:bodyDiv w:val="1"/>
      <w:marLeft w:val="0"/>
      <w:marRight w:val="0"/>
      <w:marTop w:val="0"/>
      <w:marBottom w:val="0"/>
      <w:divBdr>
        <w:top w:val="none" w:sz="0" w:space="0" w:color="auto"/>
        <w:left w:val="none" w:sz="0" w:space="0" w:color="auto"/>
        <w:bottom w:val="none" w:sz="0" w:space="0" w:color="auto"/>
        <w:right w:val="none" w:sz="0" w:space="0" w:color="auto"/>
      </w:divBdr>
    </w:div>
    <w:div w:id="1377659713">
      <w:bodyDiv w:val="1"/>
      <w:marLeft w:val="0"/>
      <w:marRight w:val="0"/>
      <w:marTop w:val="0"/>
      <w:marBottom w:val="0"/>
      <w:divBdr>
        <w:top w:val="none" w:sz="0" w:space="0" w:color="auto"/>
        <w:left w:val="none" w:sz="0" w:space="0" w:color="auto"/>
        <w:bottom w:val="none" w:sz="0" w:space="0" w:color="auto"/>
        <w:right w:val="none" w:sz="0" w:space="0" w:color="auto"/>
      </w:divBdr>
    </w:div>
    <w:div w:id="1384984675">
      <w:bodyDiv w:val="1"/>
      <w:marLeft w:val="0"/>
      <w:marRight w:val="0"/>
      <w:marTop w:val="0"/>
      <w:marBottom w:val="0"/>
      <w:divBdr>
        <w:top w:val="none" w:sz="0" w:space="0" w:color="auto"/>
        <w:left w:val="none" w:sz="0" w:space="0" w:color="auto"/>
        <w:bottom w:val="none" w:sz="0" w:space="0" w:color="auto"/>
        <w:right w:val="none" w:sz="0" w:space="0" w:color="auto"/>
      </w:divBdr>
    </w:div>
    <w:div w:id="1790077824">
      <w:bodyDiv w:val="1"/>
      <w:marLeft w:val="0"/>
      <w:marRight w:val="0"/>
      <w:marTop w:val="0"/>
      <w:marBottom w:val="0"/>
      <w:divBdr>
        <w:top w:val="none" w:sz="0" w:space="0" w:color="auto"/>
        <w:left w:val="none" w:sz="0" w:space="0" w:color="auto"/>
        <w:bottom w:val="none" w:sz="0" w:space="0" w:color="auto"/>
        <w:right w:val="none" w:sz="0" w:space="0" w:color="auto"/>
      </w:divBdr>
    </w:div>
    <w:div w:id="1821650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rmyeitaas.sharepoint-mil.us/:x:/r/sites/ASA-ALT-PAM-PP/AFARSPDF/AFARSGG.xlsx?d=w5cd5fba948e94467be69dbb717e123ce&amp;csf=1&amp;web=1&amp;e=5LAX1C"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armyeitaas.sharepoint-mil.us/:x:/r/sites/ASA-ALT-PAM-PP/AFARSPDF/AFARSGG.xlsx?d=w5cd5fba948e94467be69dbb717e123ce&amp;csf=1&amp;web=1&amp;e=5LAX1C"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rmyeitaas.sharepoint-mil.us/:x:/r/sites/ASA-ALT-PAM-PP/AFARSPDF/AFARSGG.xlsx?d=w5cd5fba948e94467be69dbb717e123ce&amp;csf=1&amp;web=1&amp;e=5LAX1C" TargetMode="Externa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hyperlink" Target="https://armyeitaas.sharepoint-mil.us/:b:/r/sites/ASA-ALT-PAM-PP/PGIPDF/PGI5101.pdf?csf=1&amp;web=1&amp;e=sR6g9i" TargetMode="External"/><Relationship Id="rId4" Type="http://schemas.openxmlformats.org/officeDocument/2006/relationships/customXml" Target="../customXml/item4.xml"/><Relationship Id="rId9" Type="http://schemas.openxmlformats.org/officeDocument/2006/relationships/hyperlink" Target="https://armyeitaas.sharepoint-mil.us/:x:/r/sites/ASA-ALT-PAM-PP/AFARSPDF/AFARSGG.xlsx?d=w5cd5fba948e94467be69dbb717e123ce&amp;csf=1&amp;web=1&amp;e=3qwyAh" TargetMode="External"/><Relationship Id="rId14" Type="http://schemas.openxmlformats.org/officeDocument/2006/relationships/hyperlink" Target="https://armyeitaas.sharepoint-mil.us/:x:/r/sites/ASA-ALT-PAM-PP/AFARSPDF/AFARSGG.xlsx?d=w5cd5fba948e94467be69dbb717e123ce&amp;csf=1&amp;web=1&amp;e=5LAX1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implement changes in 21 July 2022 mega memo; at Part 5103.104-4(a).</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5103</Part>
    <k7fb65748f04451ebe52ab3a8ef4f06e xmlns="4d2834f2-6e62-48ef-822a-880d84868a39">
      <Terms xmlns="http://schemas.microsoft.com/office/infopath/2007/PartnerControls"/>
    </k7fb65748f04451ebe52ab3a8ef4f06e>
    <TaxCatchAll xmlns="4d2834f2-6e62-48ef-822a-880d84868a39">
      <Value>9</Value>
      <Value>487</Value>
      <Value>10</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(SAAL-PP)</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DASAP-90-783</_dlc_DocId>
    <_dlc_DocIdUrl xmlns="4d2834f2-6e62-48ef-822a-880d84868a39">
      <Url>https://spcs3.kc.army.mil/asaalt/ZPTeam/PPS/_layouts/15/DocIdRedir.aspx?ID=DASAP-90-783</Url>
      <Description>DASAP-90-783</Description>
    </_dlc_DocIdUrl>
    <WebPartName xmlns="4d2834f2-6e62-48ef-822a-880d84868a39" xsi:nil="true"/>
    <AFARSRevisionNo xmlns="4d2834f2-6e62-48ef-822a-880d84868a39">28.04</AFARSRevisionNo>
  </documentManagement>
</p:properties>
</file>

<file path=customXml/item4.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5" ma:contentTypeDescription="Army Federal Acquisition Regulation Supplement" ma:contentTypeScope="" ma:versionID="9d4a548d5ad8be2f19451f4e1ee304f9">
  <xsd:schema xmlns:xsd="http://www.w3.org/2001/XMLSchema" xmlns:xs="http://www.w3.org/2001/XMLSchema" xmlns:p="http://schemas.microsoft.com/office/2006/metadata/properties" xmlns:ns1="4d2834f2-6e62-48ef-822a-880d84868a39" xmlns:ns3="1d182ed6-48bb-48f5-abfd-790737af81b2" targetNamespace="http://schemas.microsoft.com/office/2006/metadata/properties" ma:root="true" ma:fieldsID="76cfa627da9704b88091e5bd3eb730e2" ns1:_="" ns3:_="">
    <xsd:import namespace="4d2834f2-6e62-48ef-822a-880d84868a39"/>
    <xsd:import namespace="1d182ed6-48bb-48f5-abfd-790737af81b2"/>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d182ed6-48bb-48f5-abfd-790737af81b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C075B8E4-0855-4EEA-9B4F-BDEF970D4282}">
  <ds:schemaRefs>
    <ds:schemaRef ds:uri="http://schemas.openxmlformats.org/officeDocument/2006/bibliography"/>
  </ds:schemaRefs>
</ds:datastoreItem>
</file>

<file path=customXml/itemProps2.xml><?xml version="1.0" encoding="utf-8"?>
<ds:datastoreItem xmlns:ds="http://schemas.openxmlformats.org/officeDocument/2006/customXml" ds:itemID="{A6BA4996-DB01-4905-AB28-6777E36AAB26}">
  <ds:schemaRefs>
    <ds:schemaRef ds:uri="http://schemas.microsoft.com/sharepoint/v3/contenttype/forms"/>
  </ds:schemaRefs>
</ds:datastoreItem>
</file>

<file path=customXml/itemProps3.xml><?xml version="1.0" encoding="utf-8"?>
<ds:datastoreItem xmlns:ds="http://schemas.openxmlformats.org/officeDocument/2006/customXml" ds:itemID="{EEF789CB-473A-4DEA-B4AC-F3E2BB35786B}">
  <ds:schemaRefs>
    <ds:schemaRef ds:uri="http://schemas.microsoft.com/office/2006/metadata/properties"/>
    <ds:schemaRef ds:uri="http://schemas.microsoft.com/office/infopath/2007/PartnerControls"/>
    <ds:schemaRef ds:uri="4d2834f2-6e62-48ef-822a-880d84868a39"/>
  </ds:schemaRefs>
</ds:datastoreItem>
</file>

<file path=customXml/itemProps4.xml><?xml version="1.0" encoding="utf-8"?>
<ds:datastoreItem xmlns:ds="http://schemas.openxmlformats.org/officeDocument/2006/customXml" ds:itemID="{EE15532F-0510-46A3-AABB-4F19176C37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1d182ed6-48bb-48f5-abfd-790737af81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D3AE576-E1A1-49B2-BB2E-8DCD8F28F84B}">
  <ds:schemaRefs>
    <ds:schemaRef ds:uri="http://schemas.microsoft.com/sharepoint/events"/>
  </ds:schemaRefs>
</ds:datastoreItem>
</file>

<file path=docMetadata/LabelInfo.xml><?xml version="1.0" encoding="utf-8"?>
<clbl:labelList xmlns:clbl="http://schemas.microsoft.com/office/2020/mipLabelMetadata">
  <clbl:label id="{fae6d70f-954b-4811-92b6-0530d6f84c43}" enabled="0" method="" siteId="{fae6d70f-954b-4811-92b6-0530d6f84c43}" removed="1"/>
</clbl:labelList>
</file>

<file path=docProps/app.xml><?xml version="1.0" encoding="utf-8"?>
<Properties xmlns="http://schemas.openxmlformats.org/officeDocument/2006/extended-properties" xmlns:vt="http://schemas.openxmlformats.org/officeDocument/2006/docPropsVTypes">
  <Template>Normal</Template>
  <TotalTime>3</TotalTime>
  <Pages>9</Pages>
  <Words>3170</Words>
  <Characters>18071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AFARS_5103_Revision_27_01</vt:lpstr>
    </vt:vector>
  </TitlesOfParts>
  <Company>U.S. Army</Company>
  <LinksUpToDate>false</LinksUpToDate>
  <CharactersWithSpaces>21199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AFARS_5103_Revision_28_04</dc:title>
  <dc:creator>Administrator</dc:creator>
  <cp:lastModifiedBy>Jordan, Amanda C CIV USARMY HQDA ASA ALT (USA)</cp:lastModifiedBy>
  <cp:revision>4</cp:revision>
  <cp:lastPrinted>2017-05-04T16:58:00Z</cp:lastPrinted>
  <dcterms:created xsi:type="dcterms:W3CDTF">2024-08-07T14:52:00Z</dcterms:created>
  <dcterms:modified xsi:type="dcterms:W3CDTF">2024-09-11T12:53:00Z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2014|bc308928-d5a1-41f3-ab61-a643bdbb52d8</vt:lpwstr>
  </property>
  <property fmtid="{D5CDD505-2E9C-101B-9397-08002B2CF9AE}" pid="5" name="_dlc_DocIdItemGuid">
    <vt:lpwstr>3d5f8464-4850-444e-aeab-50ef5a357918</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9;#FY 2014|bc308928-d5a1-41f3-ab61-a643bdbb52d8</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Fiscal Year">
    <vt:lpwstr>9;#FY 2014|bc308928-d5a1-41f3-ab61-a643bdbb52d8</vt:lpwstr>
  </property>
  <property fmtid="{D5CDD505-2E9C-101B-9397-08002B2CF9AE}" pid="30" name="Business System">
    <vt:lpwstr>10;#Army Contracting Business Intelligence System|a5fc719a-e457-4d8f-af25-366c5684c6d3</vt:lpwstr>
  </property>
  <property fmtid="{D5CDD505-2E9C-101B-9397-08002B2CF9AE}" pid="31" name="Presented To">
    <vt:lpwstr/>
  </property>
  <property fmtid="{D5CDD505-2E9C-101B-9397-08002B2CF9AE}" pid="32" name="Document Category">
    <vt:lpwstr/>
  </property>
  <property fmtid="{D5CDD505-2E9C-101B-9397-08002B2CF9AE}" pid="33" name="Presented By">
    <vt:lpwstr/>
  </property>
  <property fmtid="{D5CDD505-2E9C-101B-9397-08002B2CF9AE}" pid="34" name="Audit Agency">
    <vt:lpwstr/>
  </property>
  <property fmtid="{D5CDD505-2E9C-101B-9397-08002B2CF9AE}" pid="35" name="Report Document Type">
    <vt:lpwstr/>
  </property>
  <property fmtid="{D5CDD505-2E9C-101B-9397-08002B2CF9AE}" pid="36" name="PARC Notifications">
    <vt:lpwstr/>
  </property>
  <property fmtid="{D5CDD505-2E9C-101B-9397-08002B2CF9AE}" pid="37" name="Document Subject">
    <vt:lpwstr/>
  </property>
  <property fmtid="{D5CDD505-2E9C-101B-9397-08002B2CF9AE}" pid="38" name="Briefing Document Types">
    <vt:lpwstr/>
  </property>
  <property fmtid="{D5CDD505-2E9C-101B-9397-08002B2CF9AE}" pid="39" name="Approval Authority">
    <vt:lpwstr/>
  </property>
  <property fmtid="{D5CDD505-2E9C-101B-9397-08002B2CF9AE}" pid="40" name="PARC Contracting Area">
    <vt:lpwstr/>
  </property>
  <property fmtid="{D5CDD505-2E9C-101B-9397-08002B2CF9AE}" pid="41" name="ceb9413c6ca94765b17a7c77e496dffc">
    <vt:lpwstr/>
  </property>
  <property fmtid="{D5CDD505-2E9C-101B-9397-08002B2CF9AE}" pid="42" name="b89601af4f7f42688b61458ba111cf99">
    <vt:lpwstr/>
  </property>
  <property fmtid="{D5CDD505-2E9C-101B-9397-08002B2CF9AE}" pid="43" name="Organization Reviewed">
    <vt:lpwstr/>
  </property>
</Properties>
</file>