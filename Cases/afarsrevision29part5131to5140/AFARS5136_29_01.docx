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CA43" w14:textId="1D94E6E7" w:rsidR="00F77BFE" w:rsidRPr="001134DC" w:rsidRDefault="00CB6D4B" w:rsidP="00D12C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34DC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F77BFE" w:rsidRPr="001134DC">
        <w:rPr>
          <w:rFonts w:ascii="Times New Roman" w:hAnsi="Times New Roman" w:cs="Times New Roman"/>
          <w:b/>
          <w:sz w:val="32"/>
          <w:szCs w:val="32"/>
        </w:rPr>
        <w:t>–</w:t>
      </w:r>
      <w:r w:rsidRPr="001134DC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A0C3F" w:rsidRPr="001134DC">
        <w:rPr>
          <w:rFonts w:ascii="Times New Roman" w:hAnsi="Times New Roman" w:cs="Times New Roman"/>
          <w:b/>
          <w:sz w:val="32"/>
          <w:szCs w:val="32"/>
        </w:rPr>
        <w:t>ART</w:t>
      </w:r>
      <w:r w:rsidRPr="001134DC">
        <w:rPr>
          <w:rFonts w:ascii="Times New Roman" w:hAnsi="Times New Roman" w:cs="Times New Roman"/>
          <w:b/>
          <w:sz w:val="32"/>
          <w:szCs w:val="32"/>
        </w:rPr>
        <w:t xml:space="preserve"> 5136</w:t>
      </w:r>
    </w:p>
    <w:p w14:paraId="4BC6CA44" w14:textId="77777777" w:rsidR="00F77BFE" w:rsidRPr="001134DC" w:rsidRDefault="00CB6D4B" w:rsidP="00D12C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34DC">
        <w:rPr>
          <w:rFonts w:ascii="Times New Roman" w:hAnsi="Times New Roman" w:cs="Times New Roman"/>
          <w:b/>
          <w:sz w:val="32"/>
          <w:szCs w:val="32"/>
        </w:rPr>
        <w:t>Construction and Architect-Engineer Contracts</w:t>
      </w:r>
    </w:p>
    <w:p w14:paraId="4BC6CA45" w14:textId="5F189071" w:rsidR="00BA2428" w:rsidRPr="001134DC" w:rsidRDefault="00823FC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134D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ins w:id="0" w:author="Stephenson, Evelyn K CIV HQDA ASA ALT" w:date="2024-08-26T06:47:00Z">
        <w:r w:rsidR="002C47A2">
          <w:rPr>
            <w:rFonts w:ascii="Times New Roman" w:hAnsi="Times New Roman" w:cs="Times New Roman"/>
            <w:i/>
            <w:sz w:val="24"/>
            <w:szCs w:val="24"/>
          </w:rPr>
          <w:t>xx</w:t>
        </w:r>
      </w:ins>
      <w:del w:id="1" w:author="Stephenson, Evelyn K CIV HQDA ASA ALT" w:date="2024-08-26T06:47:00Z">
        <w:r w:rsidR="0054378A" w:rsidRPr="001134DC" w:rsidDel="002C47A2">
          <w:rPr>
            <w:rFonts w:ascii="Times New Roman" w:hAnsi="Times New Roman" w:cs="Times New Roman"/>
            <w:i/>
            <w:sz w:val="24"/>
            <w:szCs w:val="24"/>
          </w:rPr>
          <w:delText>30</w:delText>
        </w:r>
        <w:r w:rsidR="00BC7D00" w:rsidRPr="001134DC" w:rsidDel="002C47A2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R="003C37BE" w:rsidRPr="001134DC" w:rsidDel="002C47A2">
          <w:rPr>
            <w:rFonts w:ascii="Times New Roman" w:hAnsi="Times New Roman" w:cs="Times New Roman"/>
            <w:i/>
            <w:sz w:val="24"/>
            <w:szCs w:val="24"/>
          </w:rPr>
          <w:delText>September</w:delText>
        </w:r>
      </w:del>
      <w:ins w:id="2" w:author="Stephenson, Evelyn K CIV HQDA ASA ALT" w:date="2024-08-26T06:47:00Z">
        <w:r w:rsidR="002C47A2">
          <w:rPr>
            <w:rFonts w:ascii="Times New Roman" w:hAnsi="Times New Roman" w:cs="Times New Roman"/>
            <w:i/>
            <w:sz w:val="24"/>
            <w:szCs w:val="24"/>
          </w:rPr>
          <w:t>October</w:t>
        </w:r>
      </w:ins>
      <w:r w:rsidR="006D5DAB" w:rsidRPr="001134DC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="00BC7D00" w:rsidRPr="001134DC">
        <w:rPr>
          <w:rFonts w:ascii="Times New Roman" w:hAnsi="Times New Roman" w:cs="Times New Roman"/>
          <w:i/>
          <w:sz w:val="24"/>
          <w:szCs w:val="24"/>
        </w:rPr>
        <w:t>2</w:t>
      </w:r>
      <w:del w:id="3" w:author="Stephenson, Evelyn K CIV HQDA ASA ALT" w:date="2024-08-26T06:48:00Z">
        <w:r w:rsidR="00BC7D00" w:rsidRPr="001134DC" w:rsidDel="002C47A2">
          <w:rPr>
            <w:rFonts w:ascii="Times New Roman" w:hAnsi="Times New Roman" w:cs="Times New Roman"/>
            <w:i/>
            <w:sz w:val="24"/>
            <w:szCs w:val="24"/>
          </w:rPr>
          <w:delText>2</w:delText>
        </w:r>
      </w:del>
      <w:ins w:id="4" w:author="Stephenson, Evelyn K CIV HQDA ASA ALT" w:date="2024-08-26T06:48:00Z">
        <w:r w:rsidR="002C47A2">
          <w:rPr>
            <w:rFonts w:ascii="Times New Roman" w:hAnsi="Times New Roman" w:cs="Times New Roman"/>
            <w:i/>
            <w:sz w:val="24"/>
            <w:szCs w:val="24"/>
          </w:rPr>
          <w:t>4</w:t>
        </w:r>
      </w:ins>
      <w:r w:rsidRPr="001134DC">
        <w:rPr>
          <w:rFonts w:ascii="Times New Roman" w:hAnsi="Times New Roman" w:cs="Times New Roman"/>
          <w:i/>
          <w:sz w:val="24"/>
          <w:szCs w:val="24"/>
        </w:rPr>
        <w:t>)</w:t>
      </w:r>
    </w:p>
    <w:p w14:paraId="78497C4E" w14:textId="5EC93271" w:rsidR="00CA0C3F" w:rsidRPr="001134DC" w:rsidRDefault="00D12C1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1134DC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1134DC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1134DC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70030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5136.2 – Special Aspects of Contracting for Construction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_Toc514070030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32AFA7" w14:textId="15729826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1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5136.201  Evaluation of contractor performance.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_Toc514070031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89621F" w14:textId="1AE2408E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2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5136.2-90  Special procedures for job order contracts.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_Toc514070032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8631E8" w14:textId="3D50C131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3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5136.208  Concurrent performance of firm-fixed-price and other types of construction contracts.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_Toc514070033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354150" w14:textId="6D0461AD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4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5136.209  Construction contracts with architect-engineer firms.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_Toc514070034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175E1A" w14:textId="02F81E21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5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5136.213  Special procedures for sealed bidding in construction contracting.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_Toc514070035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81BC39" w14:textId="317EB9BA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6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5136.213-2  Presolicitation notices.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_Toc514070036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1EBA10" w14:textId="5A026D5C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7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5136.270  Expediting construction contracts.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_Toc514070037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D4CC1B" w14:textId="554D5F34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8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5136.272  Prequalification of sources.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_Toc514070038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A70EEA" w14:textId="7DD06D4F" w:rsidR="00CA0C3F" w:rsidRPr="001134DC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9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5136.3 – Two-Phase Design-Build Selection Procedures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_Toc514070039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F3D817" w14:textId="3D796068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0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5136.301  Use of two-phase design-build selection procedures.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_Toc514070040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B59CDC" w14:textId="114259DB" w:rsidR="00CA0C3F" w:rsidRPr="001134DC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1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5136.5 – Contract Clauses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_Toc514070041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4F733B" w14:textId="14549153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2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5136.570  Additional provisions and clauses.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_Toc514070042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047EAD" w14:textId="7DA39F37" w:rsidR="00CA0C3F" w:rsidRPr="001134DC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3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5136.6 – Architect-Engineer Services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_Toc514070043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7CAC14" w14:textId="7DE203D3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4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  Policy.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_Toc514070044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E2776C" w14:textId="4BDA46E6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5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5136.601-90  Authority for architect-engineer contracting.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_Toc514070045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0C4354" w14:textId="6EF81755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6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5136.601-3  Applicable contracting procedures.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_Toc514070046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7F9FDF" w14:textId="5EDEE8F8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7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5136.601-3-90  Limitations.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_Toc514070047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24E3E3" w14:textId="36654E6C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8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  Selection of firms for architect-engineer contracts.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_Toc514070048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4745F2" w14:textId="005AB69C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9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5136.602-1  Selection criteria.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_Toc514070049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531D86" w14:textId="45838291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0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5136.602-4  Selection authority.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_Toc514070050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A05187" w14:textId="2C68CBF4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1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5136.602-5  Short selection process for contracts not to exceed the simplified acquisition threshold.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_Toc514070051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649C90" w14:textId="37BA0E62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2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5136.604  Performance evaluation.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_Toc514070052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D6DECF" w14:textId="47BA774E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3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5136.609  Contract clauses.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_Toc514070053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2E8245" w14:textId="6F0AFE3A" w:rsidR="00CA0C3F" w:rsidRPr="001134DC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4" w:history="1">
        <w:r w:rsidR="00CA0C3F" w:rsidRPr="001134D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5136.609-1  Design within funding limitations.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_Toc514070054 \h </w:instrTex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1134D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F49A5F" w14:textId="1F6ECA09" w:rsidR="00D12C13" w:rsidRPr="001134DC" w:rsidRDefault="00D12C1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134DC">
        <w:rPr>
          <w:rFonts w:ascii="Times New Roman" w:hAnsi="Times New Roman" w:cs="Times New Roman"/>
          <w:i/>
          <w:sz w:val="24"/>
          <w:szCs w:val="24"/>
        </w:rPr>
        <w:lastRenderedPageBreak/>
        <w:fldChar w:fldCharType="end"/>
      </w:r>
    </w:p>
    <w:p w14:paraId="4BC6CA46" w14:textId="77777777" w:rsidR="00CB6D4B" w:rsidRPr="001134DC" w:rsidRDefault="00CB6D4B" w:rsidP="00D12C13">
      <w:pPr>
        <w:pStyle w:val="Heading3"/>
      </w:pPr>
      <w:bookmarkStart w:id="5" w:name="_Toc514070030"/>
      <w:r w:rsidRPr="001134DC">
        <w:t xml:space="preserve">Subpart 5136.2 </w:t>
      </w:r>
      <w:r w:rsidR="00F77BFE" w:rsidRPr="001134DC">
        <w:t>–</w:t>
      </w:r>
      <w:r w:rsidR="00826A08" w:rsidRPr="001134DC">
        <w:t xml:space="preserve"> </w:t>
      </w:r>
      <w:r w:rsidRPr="001134DC">
        <w:t>Special Aspects of Contracting for Construction</w:t>
      </w:r>
      <w:bookmarkEnd w:id="5"/>
    </w:p>
    <w:p w14:paraId="4BC6CA47" w14:textId="77777777" w:rsidR="00CB6D4B" w:rsidRDefault="00CB6D4B" w:rsidP="00D12C13">
      <w:pPr>
        <w:pStyle w:val="Heading4"/>
        <w:rPr>
          <w:ins w:id="6" w:author="Stephenson, Evelyn K CIV HQDA ASA ALT" w:date="2024-08-26T06:51:00Z"/>
        </w:rPr>
      </w:pPr>
      <w:bookmarkStart w:id="7" w:name="_Toc514070031"/>
      <w:proofErr w:type="gramStart"/>
      <w:r w:rsidRPr="001134DC">
        <w:t>5136.201  Evaluation</w:t>
      </w:r>
      <w:proofErr w:type="gramEnd"/>
      <w:r w:rsidRPr="001134DC">
        <w:t xml:space="preserve"> of contractor performance.</w:t>
      </w:r>
      <w:bookmarkEnd w:id="7"/>
    </w:p>
    <w:p w14:paraId="4BC6CA48" w14:textId="522DDFDA" w:rsidR="00CB6D4B" w:rsidRPr="001134DC" w:rsidRDefault="00600B9A" w:rsidP="004F602B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>(</w:t>
      </w:r>
      <w:r w:rsidR="0029541F" w:rsidRPr="001134DC">
        <w:rPr>
          <w:rFonts w:ascii="Times New Roman" w:hAnsi="Times New Roman" w:cs="Times New Roman"/>
          <w:sz w:val="24"/>
          <w:szCs w:val="24"/>
        </w:rPr>
        <w:t>1</w:t>
      </w:r>
      <w:r w:rsidRPr="001134DC">
        <w:rPr>
          <w:rFonts w:ascii="Times New Roman" w:hAnsi="Times New Roman" w:cs="Times New Roman"/>
          <w:sz w:val="24"/>
          <w:szCs w:val="24"/>
        </w:rPr>
        <w:t xml:space="preserve">)  </w:t>
      </w:r>
      <w:r w:rsidR="00CB6D4B" w:rsidRPr="001134DC">
        <w:rPr>
          <w:rFonts w:ascii="Times New Roman" w:hAnsi="Times New Roman" w:cs="Times New Roman"/>
          <w:sz w:val="24"/>
          <w:szCs w:val="24"/>
        </w:rPr>
        <w:t xml:space="preserve">See </w:t>
      </w:r>
      <w:ins w:id="8" w:author="Stephenson, Evelyn K CIV HQDA ASA ALT" w:date="2024-08-26T06:48:00Z">
        <w:r w:rsidR="002C47A2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CB6D4B" w:rsidRPr="001134DC">
        <w:rPr>
          <w:rFonts w:ascii="Times New Roman" w:hAnsi="Times New Roman" w:cs="Times New Roman"/>
          <w:sz w:val="24"/>
          <w:szCs w:val="24"/>
        </w:rPr>
        <w:t>5142.150</w:t>
      </w:r>
      <w:r w:rsidR="006C13F0" w:rsidRPr="001134DC">
        <w:rPr>
          <w:rFonts w:ascii="Times New Roman" w:hAnsi="Times New Roman" w:cs="Times New Roman"/>
          <w:sz w:val="24"/>
          <w:szCs w:val="24"/>
        </w:rPr>
        <w:t>3</w:t>
      </w:r>
      <w:r w:rsidR="00CB6D4B" w:rsidRPr="001134DC">
        <w:rPr>
          <w:rFonts w:ascii="Times New Roman" w:hAnsi="Times New Roman" w:cs="Times New Roman"/>
          <w:sz w:val="24"/>
          <w:szCs w:val="24"/>
        </w:rPr>
        <w:t>-90 for the requirements to prepare contractor past performance evaluations on construction contracts.</w:t>
      </w:r>
    </w:p>
    <w:p w14:paraId="4BC6CA49" w14:textId="109B9103" w:rsidR="00CB6D4B" w:rsidRPr="001134DC" w:rsidRDefault="00CB6D4B" w:rsidP="002E21A6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>(</w:t>
      </w:r>
      <w:r w:rsidR="0029541F" w:rsidRPr="001134DC">
        <w:rPr>
          <w:rFonts w:ascii="Times New Roman" w:hAnsi="Times New Roman" w:cs="Times New Roman"/>
          <w:sz w:val="24"/>
          <w:szCs w:val="24"/>
        </w:rPr>
        <w:t>2</w:t>
      </w:r>
      <w:r w:rsidRPr="001134DC">
        <w:rPr>
          <w:rFonts w:ascii="Times New Roman" w:hAnsi="Times New Roman" w:cs="Times New Roman"/>
          <w:sz w:val="24"/>
          <w:szCs w:val="24"/>
        </w:rPr>
        <w:t>)  A</w:t>
      </w:r>
      <w:r w:rsidR="0029541F" w:rsidRPr="001134DC">
        <w:rPr>
          <w:rFonts w:ascii="Times New Roman" w:hAnsi="Times New Roman" w:cs="Times New Roman"/>
          <w:sz w:val="24"/>
          <w:szCs w:val="24"/>
        </w:rPr>
        <w:t>t</w:t>
      </w:r>
      <w:r w:rsidRPr="001134DC">
        <w:rPr>
          <w:rFonts w:ascii="Times New Roman" w:hAnsi="Times New Roman" w:cs="Times New Roman"/>
          <w:sz w:val="24"/>
          <w:szCs w:val="24"/>
        </w:rPr>
        <w:t xml:space="preserve"> a minimum, </w:t>
      </w:r>
      <w:r w:rsidR="00CA53B1" w:rsidRPr="001134DC">
        <w:rPr>
          <w:rFonts w:ascii="Times New Roman" w:hAnsi="Times New Roman" w:cs="Times New Roman"/>
          <w:sz w:val="24"/>
          <w:szCs w:val="24"/>
        </w:rPr>
        <w:t xml:space="preserve">prepare </w:t>
      </w:r>
      <w:r w:rsidRPr="001134DC">
        <w:rPr>
          <w:rFonts w:ascii="Times New Roman" w:hAnsi="Times New Roman" w:cs="Times New Roman"/>
          <w:sz w:val="24"/>
          <w:szCs w:val="24"/>
        </w:rPr>
        <w:t xml:space="preserve">the report </w:t>
      </w:r>
      <w:commentRangeStart w:id="9"/>
      <w:commentRangeStart w:id="10"/>
      <w:r w:rsidRPr="001134DC">
        <w:rPr>
          <w:rFonts w:ascii="Times New Roman" w:hAnsi="Times New Roman" w:cs="Times New Roman"/>
          <w:sz w:val="24"/>
          <w:szCs w:val="24"/>
        </w:rPr>
        <w:t xml:space="preserve">(DD Form 2626, Performance Evaluation (Construction)) </w:t>
      </w:r>
      <w:commentRangeEnd w:id="9"/>
      <w:r w:rsidR="00F80A4E">
        <w:rPr>
          <w:rStyle w:val="CommentReference"/>
        </w:rPr>
        <w:commentReference w:id="9"/>
      </w:r>
      <w:commentRangeEnd w:id="10"/>
      <w:r w:rsidR="00D921E2">
        <w:rPr>
          <w:rStyle w:val="CommentReference"/>
        </w:rPr>
        <w:commentReference w:id="10"/>
      </w:r>
      <w:r w:rsidRPr="001134DC">
        <w:rPr>
          <w:rFonts w:ascii="Times New Roman" w:hAnsi="Times New Roman" w:cs="Times New Roman"/>
          <w:sz w:val="24"/>
          <w:szCs w:val="24"/>
        </w:rPr>
        <w:t>at the final acceptance of work</w:t>
      </w:r>
      <w:ins w:id="11" w:author="Amanda" w:date="2024-09-06T15:01:00Z">
        <w:r w:rsidR="0040383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03835">
          <w:rPr>
            <w:rFonts w:ascii="Times New Roman" w:hAnsi="Times New Roman" w:cs="Times New Roman"/>
            <w:sz w:val="24"/>
            <w:szCs w:val="24"/>
          </w:rPr>
          <w:t>and include the signed copy in the contract file</w:t>
        </w:r>
      </w:ins>
      <w:r w:rsidRPr="001134DC">
        <w:rPr>
          <w:rFonts w:ascii="Times New Roman" w:hAnsi="Times New Roman" w:cs="Times New Roman"/>
          <w:sz w:val="24"/>
          <w:szCs w:val="24"/>
        </w:rPr>
        <w:t xml:space="preserve">.  The </w:t>
      </w:r>
      <w:ins w:id="12" w:author="Amanda" w:date="2024-09-06T15:00:00Z">
        <w:r w:rsidR="00403835">
          <w:rPr>
            <w:rFonts w:ascii="Times New Roman" w:hAnsi="Times New Roman" w:cs="Times New Roman"/>
            <w:sz w:val="24"/>
            <w:szCs w:val="24"/>
          </w:rPr>
          <w:t>C</w:t>
        </w:r>
      </w:ins>
      <w:del w:id="13" w:author="Amanda" w:date="2024-09-06T15:00:00Z">
        <w:r w:rsidR="0029541F" w:rsidRPr="001134DC" w:rsidDel="00403835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1134DC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29541F" w:rsidRPr="001134DC">
        <w:rPr>
          <w:rFonts w:ascii="Times New Roman" w:hAnsi="Times New Roman" w:cs="Times New Roman"/>
          <w:sz w:val="24"/>
          <w:szCs w:val="24"/>
        </w:rPr>
        <w:t>o</w:t>
      </w:r>
      <w:r w:rsidRPr="001134DC">
        <w:rPr>
          <w:rFonts w:ascii="Times New Roman" w:hAnsi="Times New Roman" w:cs="Times New Roman"/>
          <w:sz w:val="24"/>
          <w:szCs w:val="24"/>
        </w:rPr>
        <w:t xml:space="preserve">fficer’s </w:t>
      </w:r>
      <w:r w:rsidR="0029541F" w:rsidRPr="001134DC">
        <w:rPr>
          <w:rFonts w:ascii="Times New Roman" w:hAnsi="Times New Roman" w:cs="Times New Roman"/>
          <w:sz w:val="24"/>
          <w:szCs w:val="24"/>
        </w:rPr>
        <w:t>r</w:t>
      </w:r>
      <w:r w:rsidRPr="001134DC">
        <w:rPr>
          <w:rFonts w:ascii="Times New Roman" w:hAnsi="Times New Roman" w:cs="Times New Roman"/>
          <w:sz w:val="24"/>
          <w:szCs w:val="24"/>
        </w:rPr>
        <w:t>epresentative</w:t>
      </w:r>
      <w:del w:id="14" w:author="Stephenson, Evelyn K CIV HQDA ASA ALT" w:date="2024-08-26T07:27:00Z">
        <w:r w:rsidRPr="001134DC" w:rsidDel="00381B9A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1134DC">
        <w:rPr>
          <w:rFonts w:ascii="Times New Roman" w:hAnsi="Times New Roman" w:cs="Times New Roman"/>
          <w:sz w:val="24"/>
          <w:szCs w:val="24"/>
        </w:rPr>
        <w:t xml:space="preserve"> or ordering officer if there is no </w:t>
      </w:r>
      <w:ins w:id="15" w:author="Amanda" w:date="2024-09-06T15:00:00Z">
        <w:r w:rsidR="00403835">
          <w:rPr>
            <w:rFonts w:ascii="Times New Roman" w:hAnsi="Times New Roman" w:cs="Times New Roman"/>
            <w:sz w:val="24"/>
            <w:szCs w:val="24"/>
          </w:rPr>
          <w:t>C</w:t>
        </w:r>
      </w:ins>
      <w:del w:id="16" w:author="Amanda" w:date="2024-09-06T15:00:00Z">
        <w:r w:rsidR="00FA6477" w:rsidRPr="001134DC" w:rsidDel="00403835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FA6477" w:rsidRPr="001134DC">
        <w:rPr>
          <w:rFonts w:ascii="Times New Roman" w:hAnsi="Times New Roman" w:cs="Times New Roman"/>
          <w:sz w:val="24"/>
          <w:szCs w:val="24"/>
        </w:rPr>
        <w:t>ontracting officer’s representative</w:t>
      </w:r>
      <w:r w:rsidRPr="001134DC">
        <w:rPr>
          <w:rFonts w:ascii="Times New Roman" w:hAnsi="Times New Roman" w:cs="Times New Roman"/>
          <w:sz w:val="24"/>
          <w:szCs w:val="24"/>
        </w:rPr>
        <w:t>, must be responsible for monitoring contract performance.</w:t>
      </w:r>
    </w:p>
    <w:p w14:paraId="4BC6CA4A" w14:textId="30D602D3" w:rsidR="00C2502A" w:rsidRPr="001134DC" w:rsidRDefault="00CA0C3F" w:rsidP="00D12C13">
      <w:pPr>
        <w:pStyle w:val="Heading4"/>
      </w:pPr>
      <w:bookmarkStart w:id="17" w:name="_Toc514070032"/>
      <w:r w:rsidRPr="001134DC">
        <w:t>5136.2-</w:t>
      </w:r>
      <w:proofErr w:type="gramStart"/>
      <w:r w:rsidRPr="001134DC">
        <w:t xml:space="preserve">90  </w:t>
      </w:r>
      <w:r w:rsidR="00C2502A" w:rsidRPr="001134DC">
        <w:t>Special</w:t>
      </w:r>
      <w:proofErr w:type="gramEnd"/>
      <w:r w:rsidR="00C2502A" w:rsidRPr="001134DC">
        <w:t xml:space="preserve"> </w:t>
      </w:r>
      <w:r w:rsidR="00F77BFE" w:rsidRPr="001134DC">
        <w:t>p</w:t>
      </w:r>
      <w:r w:rsidR="00C2502A" w:rsidRPr="001134DC">
        <w:t xml:space="preserve">rocedures for </w:t>
      </w:r>
      <w:r w:rsidR="00F77BFE" w:rsidRPr="001134DC">
        <w:t>j</w:t>
      </w:r>
      <w:r w:rsidR="00C2502A" w:rsidRPr="001134DC">
        <w:t xml:space="preserve">ob </w:t>
      </w:r>
      <w:r w:rsidR="00F77BFE" w:rsidRPr="001134DC">
        <w:t>o</w:t>
      </w:r>
      <w:r w:rsidR="00C2502A" w:rsidRPr="001134DC">
        <w:t xml:space="preserve">rder </w:t>
      </w:r>
      <w:r w:rsidR="00F77BFE" w:rsidRPr="001134DC">
        <w:t>c</w:t>
      </w:r>
      <w:r w:rsidR="00C2502A" w:rsidRPr="001134DC">
        <w:t>ontracts</w:t>
      </w:r>
      <w:r w:rsidR="00F42361" w:rsidRPr="001134DC">
        <w:t>.</w:t>
      </w:r>
      <w:bookmarkEnd w:id="17"/>
    </w:p>
    <w:p w14:paraId="4BC6CA4B" w14:textId="09B31ED4" w:rsidR="00E72058" w:rsidRPr="001134DC" w:rsidRDefault="00CB6D4B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 xml:space="preserve">Before awarding a </w:t>
      </w:r>
      <w:r w:rsidR="00F02B82" w:rsidRPr="001134DC">
        <w:rPr>
          <w:rFonts w:ascii="Times New Roman" w:hAnsi="Times New Roman" w:cs="Times New Roman"/>
          <w:sz w:val="24"/>
          <w:szCs w:val="24"/>
        </w:rPr>
        <w:t>j</w:t>
      </w:r>
      <w:r w:rsidRPr="001134DC">
        <w:rPr>
          <w:rFonts w:ascii="Times New Roman" w:hAnsi="Times New Roman" w:cs="Times New Roman"/>
          <w:sz w:val="24"/>
          <w:szCs w:val="24"/>
        </w:rPr>
        <w:t xml:space="preserve">ob </w:t>
      </w:r>
      <w:r w:rsidR="00F02B82" w:rsidRPr="001134DC">
        <w:rPr>
          <w:rFonts w:ascii="Times New Roman" w:hAnsi="Times New Roman" w:cs="Times New Roman"/>
          <w:sz w:val="24"/>
          <w:szCs w:val="24"/>
        </w:rPr>
        <w:t>o</w:t>
      </w:r>
      <w:r w:rsidRPr="001134DC">
        <w:rPr>
          <w:rFonts w:ascii="Times New Roman" w:hAnsi="Times New Roman" w:cs="Times New Roman"/>
          <w:sz w:val="24"/>
          <w:szCs w:val="24"/>
        </w:rPr>
        <w:t xml:space="preserve">rder </w:t>
      </w:r>
      <w:r w:rsidR="00F02B82" w:rsidRPr="001134DC">
        <w:rPr>
          <w:rFonts w:ascii="Times New Roman" w:hAnsi="Times New Roman" w:cs="Times New Roman"/>
          <w:sz w:val="24"/>
          <w:szCs w:val="24"/>
        </w:rPr>
        <w:t>c</w:t>
      </w:r>
      <w:r w:rsidRPr="001134DC">
        <w:rPr>
          <w:rFonts w:ascii="Times New Roman" w:hAnsi="Times New Roman" w:cs="Times New Roman"/>
          <w:sz w:val="24"/>
          <w:szCs w:val="24"/>
        </w:rPr>
        <w:t xml:space="preserve">ontract, </w:t>
      </w:r>
      <w:ins w:id="18" w:author="Amanda" w:date="2024-09-06T15:00:00Z">
        <w:r w:rsidR="00403835">
          <w:rPr>
            <w:rFonts w:ascii="Times New Roman" w:hAnsi="Times New Roman" w:cs="Times New Roman"/>
            <w:sz w:val="24"/>
            <w:szCs w:val="24"/>
          </w:rPr>
          <w:t>C</w:t>
        </w:r>
      </w:ins>
      <w:del w:id="19" w:author="Amanda" w:date="2024-09-06T15:00:00Z">
        <w:r w:rsidRPr="001134DC" w:rsidDel="00403835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1134DC">
        <w:rPr>
          <w:rFonts w:ascii="Times New Roman" w:hAnsi="Times New Roman" w:cs="Times New Roman"/>
          <w:sz w:val="24"/>
          <w:szCs w:val="24"/>
        </w:rPr>
        <w:t xml:space="preserve">ontracting officers must </w:t>
      </w:r>
      <w:r w:rsidR="00F02B82" w:rsidRPr="001134DC">
        <w:rPr>
          <w:rFonts w:ascii="Times New Roman" w:hAnsi="Times New Roman" w:cs="Times New Roman"/>
          <w:sz w:val="24"/>
          <w:szCs w:val="24"/>
        </w:rPr>
        <w:t xml:space="preserve">review </w:t>
      </w:r>
      <w:r w:rsidRPr="001134DC">
        <w:rPr>
          <w:rFonts w:ascii="Times New Roman" w:hAnsi="Times New Roman" w:cs="Times New Roman"/>
          <w:sz w:val="24"/>
          <w:szCs w:val="24"/>
        </w:rPr>
        <w:t xml:space="preserve">all performance evaluations in </w:t>
      </w:r>
      <w:del w:id="20" w:author="Stephenson, Evelyn K CIV HQDA ASA ALT" w:date="2024-08-26T07:07:00Z">
        <w:r w:rsidRPr="001134DC" w:rsidDel="006A4A25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Pr="001134DC">
        <w:rPr>
          <w:rFonts w:ascii="Times New Roman" w:hAnsi="Times New Roman" w:cs="Times New Roman"/>
          <w:sz w:val="24"/>
          <w:szCs w:val="24"/>
        </w:rPr>
        <w:t xml:space="preserve"> </w:t>
      </w:r>
      <w:del w:id="21" w:author="Stephenson, Evelyn K CIV HQDA ASA ALT" w:date="2024-08-26T07:07:00Z">
        <w:r w:rsidR="006A4A25" w:rsidDel="006A4A25">
          <w:rPr>
            <w:rFonts w:ascii="Times New Roman" w:hAnsi="Times New Roman" w:cs="Times New Roman"/>
            <w:sz w:val="24"/>
            <w:szCs w:val="24"/>
          </w:rPr>
          <w:delText>C</w:delText>
        </w:r>
        <w:r w:rsidR="003C37BE" w:rsidRPr="001134DC" w:rsidDel="006A4A25">
          <w:rPr>
            <w:rFonts w:ascii="Times New Roman" w:hAnsi="Times New Roman" w:cs="Times New Roman"/>
            <w:sz w:val="24"/>
            <w:szCs w:val="24"/>
          </w:rPr>
          <w:delText xml:space="preserve">ontractor Performance Assessment Rating System </w:delText>
        </w:r>
      </w:del>
      <w:ins w:id="22" w:author="Stephenson, Evelyn K CIV HQDA ASA ALT" w:date="2024-08-26T07:07:00Z">
        <w:r w:rsidR="006A4A25">
          <w:rPr>
            <w:rFonts w:ascii="Times New Roman" w:hAnsi="Times New Roman" w:cs="Times New Roman"/>
            <w:sz w:val="24"/>
            <w:szCs w:val="24"/>
          </w:rPr>
          <w:t xml:space="preserve">CPARS </w:t>
        </w:r>
      </w:ins>
      <w:r w:rsidRPr="001134DC">
        <w:rPr>
          <w:rFonts w:ascii="Times New Roman" w:hAnsi="Times New Roman" w:cs="Times New Roman"/>
          <w:sz w:val="24"/>
          <w:szCs w:val="24"/>
        </w:rPr>
        <w:t xml:space="preserve">on those offerors in range for award.  Contracting officers may rely solely on the </w:t>
      </w:r>
      <w:r w:rsidR="003C37BE" w:rsidRPr="001134DC">
        <w:rPr>
          <w:rFonts w:ascii="Times New Roman" w:hAnsi="Times New Roman" w:cs="Times New Roman"/>
          <w:sz w:val="24"/>
          <w:szCs w:val="24"/>
        </w:rPr>
        <w:t>C</w:t>
      </w:r>
      <w:ins w:id="23" w:author="Stephenson, Evelyn K CIV HQDA ASA ALT" w:date="2024-08-26T07:07:00Z">
        <w:r w:rsidR="006A4A25">
          <w:rPr>
            <w:rFonts w:ascii="Times New Roman" w:hAnsi="Times New Roman" w:cs="Times New Roman"/>
            <w:sz w:val="24"/>
            <w:szCs w:val="24"/>
          </w:rPr>
          <w:t>PARS</w:t>
        </w:r>
      </w:ins>
      <w:del w:id="24" w:author="Stephenson, Evelyn K CIV HQDA ASA ALT" w:date="2024-08-26T07:07:00Z">
        <w:r w:rsidR="003C37BE" w:rsidRPr="001134DC" w:rsidDel="006A4A25">
          <w:rPr>
            <w:rFonts w:ascii="Times New Roman" w:hAnsi="Times New Roman" w:cs="Times New Roman"/>
            <w:sz w:val="24"/>
            <w:szCs w:val="24"/>
          </w:rPr>
          <w:delText>ontractor Performance Assessment Rating System</w:delText>
        </w:r>
      </w:del>
      <w:r w:rsidRPr="001134DC">
        <w:rPr>
          <w:rFonts w:ascii="Times New Roman" w:hAnsi="Times New Roman" w:cs="Times New Roman"/>
          <w:sz w:val="24"/>
          <w:szCs w:val="24"/>
        </w:rPr>
        <w:t xml:space="preserve"> database information in assessing past performance.</w:t>
      </w:r>
    </w:p>
    <w:p w14:paraId="4BC6CA4C" w14:textId="50047FBE" w:rsidR="00823FC3" w:rsidRPr="001134DC" w:rsidRDefault="00823FC3" w:rsidP="00D12C13">
      <w:pPr>
        <w:pStyle w:val="Heading4"/>
      </w:pPr>
      <w:bookmarkStart w:id="25" w:name="_Toc514070033"/>
      <w:proofErr w:type="gramStart"/>
      <w:r w:rsidRPr="001134DC">
        <w:t>5136.208  Concurrent</w:t>
      </w:r>
      <w:proofErr w:type="gramEnd"/>
      <w:r w:rsidRPr="001134DC">
        <w:t xml:space="preserve"> perform</w:t>
      </w:r>
      <w:r w:rsidR="00CA0C3F" w:rsidRPr="001134DC">
        <w:t>ance of firm-fixed-</w:t>
      </w:r>
      <w:r w:rsidRPr="001134DC">
        <w:t>price and other types of construction contracts.</w:t>
      </w:r>
      <w:bookmarkEnd w:id="25"/>
    </w:p>
    <w:p w14:paraId="4BC6CA4D" w14:textId="5C149233" w:rsidR="00823FC3" w:rsidRPr="001134DC" w:rsidRDefault="00823FC3" w:rsidP="00D12C13">
      <w:pPr>
        <w:rPr>
          <w:rFonts w:ascii="Times New Roman" w:hAnsi="Times New Roman" w:cs="Times New Roman"/>
          <w:b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 xml:space="preserve">The head of the contracting activity may approve contracts with cost variation or cost adjustment features as described at FAR 36.208.  See </w:t>
      </w:r>
      <w:ins w:id="26" w:author="Amanda" w:date="2024-09-06T14:52:00Z">
        <w:r w:rsidR="00144E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4EAE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144EAE">
          <w:rPr>
            <w:rFonts w:ascii="Times New Roman" w:hAnsi="Times New Roman" w:cs="Times New Roman"/>
            <w:sz w:val="24"/>
            <w:szCs w:val="24"/>
          </w:rPr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4EAE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1134D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4BC6CA4E" w14:textId="77777777" w:rsidR="00B8103C" w:rsidRPr="001134DC" w:rsidRDefault="00CB6D4B" w:rsidP="00D12C13">
      <w:pPr>
        <w:pStyle w:val="Heading4"/>
      </w:pPr>
      <w:bookmarkStart w:id="27" w:name="_Toc514070034"/>
      <w:proofErr w:type="gramStart"/>
      <w:r w:rsidRPr="001134DC">
        <w:t>5136.209  Construction</w:t>
      </w:r>
      <w:proofErr w:type="gramEnd"/>
      <w:r w:rsidRPr="001134DC">
        <w:t xml:space="preserve"> contracts with architect-engineer firms.</w:t>
      </w:r>
      <w:bookmarkEnd w:id="27"/>
    </w:p>
    <w:p w14:paraId="4BC6CA4F" w14:textId="2D1D9B7B" w:rsidR="00B8103C" w:rsidRPr="001134DC" w:rsidRDefault="00EE786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>Subject to the resolution of organizational conflict of interest concerns, t</w:t>
      </w:r>
      <w:r w:rsidR="00CB6D4B" w:rsidRPr="001134DC">
        <w:rPr>
          <w:rFonts w:ascii="Times New Roman" w:hAnsi="Times New Roman" w:cs="Times New Roman"/>
          <w:sz w:val="24"/>
          <w:szCs w:val="24"/>
        </w:rPr>
        <w:t xml:space="preserve">he </w:t>
      </w:r>
      <w:r w:rsidR="00823FC3" w:rsidRPr="001134DC">
        <w:rPr>
          <w:rFonts w:ascii="Times New Roman" w:hAnsi="Times New Roman" w:cs="Times New Roman"/>
          <w:sz w:val="24"/>
          <w:szCs w:val="24"/>
        </w:rPr>
        <w:t>Assistant Secretary of the Army (Acquisition, Logistics and Technology)</w:t>
      </w:r>
      <w:r w:rsidR="00CB6D4B" w:rsidRPr="001134DC">
        <w:rPr>
          <w:rFonts w:ascii="Times New Roman" w:hAnsi="Times New Roman" w:cs="Times New Roman"/>
          <w:sz w:val="24"/>
          <w:szCs w:val="24"/>
        </w:rPr>
        <w:t xml:space="preserve"> may approve award of a construction contract to the firm that designed the project.  </w:t>
      </w:r>
      <w:r w:rsidR="00823FC3" w:rsidRPr="001134DC">
        <w:rPr>
          <w:rFonts w:ascii="Times New Roman" w:hAnsi="Times New Roman" w:cs="Times New Roman"/>
          <w:sz w:val="24"/>
          <w:szCs w:val="24"/>
        </w:rPr>
        <w:t xml:space="preserve">See </w:t>
      </w:r>
      <w:ins w:id="28" w:author="Amanda" w:date="2024-09-06T14:52:00Z">
        <w:r w:rsidR="00144E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4EAE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144EAE">
          <w:rPr>
            <w:rFonts w:ascii="Times New Roman" w:hAnsi="Times New Roman" w:cs="Times New Roman"/>
            <w:sz w:val="24"/>
            <w:szCs w:val="24"/>
          </w:rPr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3FC3" w:rsidRPr="00144EAE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="00823FC3" w:rsidRPr="001134D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4BC6CA50" w14:textId="77777777" w:rsidR="00823FC3" w:rsidRPr="001134DC" w:rsidRDefault="00823FC3" w:rsidP="00D12C13">
      <w:pPr>
        <w:pStyle w:val="Heading4"/>
      </w:pPr>
      <w:bookmarkStart w:id="29" w:name="_Toc514070035"/>
      <w:proofErr w:type="gramStart"/>
      <w:r w:rsidRPr="001134DC">
        <w:t>5136.213  Special</w:t>
      </w:r>
      <w:proofErr w:type="gramEnd"/>
      <w:r w:rsidRPr="001134DC">
        <w:t xml:space="preserve"> procedures for sealed bidding in construction contracting.</w:t>
      </w:r>
      <w:bookmarkEnd w:id="29"/>
    </w:p>
    <w:p w14:paraId="4BC6CA51" w14:textId="7E06C047" w:rsidR="00823FC3" w:rsidRPr="001134DC" w:rsidRDefault="00CA0C3F" w:rsidP="00D12C13">
      <w:pPr>
        <w:pStyle w:val="Heading4"/>
      </w:pPr>
      <w:bookmarkStart w:id="30" w:name="_Toc514070036"/>
      <w:r w:rsidRPr="001134DC">
        <w:t>5136.213-</w:t>
      </w:r>
      <w:proofErr w:type="gramStart"/>
      <w:r w:rsidRPr="001134DC">
        <w:t>2  Presolicitation</w:t>
      </w:r>
      <w:proofErr w:type="gramEnd"/>
      <w:r w:rsidRPr="001134DC">
        <w:t xml:space="preserve"> n</w:t>
      </w:r>
      <w:r w:rsidR="00823FC3" w:rsidRPr="001134DC">
        <w:t>otices</w:t>
      </w:r>
      <w:r w:rsidRPr="001134DC">
        <w:t>.</w:t>
      </w:r>
      <w:bookmarkEnd w:id="30"/>
    </w:p>
    <w:p w14:paraId="4BC6CA52" w14:textId="6D84E08E" w:rsidR="00823FC3" w:rsidRPr="001134DC" w:rsidRDefault="00823FC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 xml:space="preserve">(a)  The head of the contracting activity may waive the requirement as stated in FAR 36.213-2(a).  See </w:t>
      </w:r>
      <w:ins w:id="31" w:author="Amanda" w:date="2024-09-06T14:52:00Z">
        <w:r w:rsidR="00144E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4EAE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144EAE">
          <w:rPr>
            <w:rFonts w:ascii="Times New Roman" w:hAnsi="Times New Roman" w:cs="Times New Roman"/>
            <w:sz w:val="24"/>
            <w:szCs w:val="24"/>
          </w:rPr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4EAE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1134D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059445E2" w14:textId="666AEC8A" w:rsidR="0061595F" w:rsidRPr="001134DC" w:rsidRDefault="00257DD6" w:rsidP="00D12C13">
      <w:pPr>
        <w:pStyle w:val="Heading4"/>
      </w:pPr>
      <w:bookmarkStart w:id="32" w:name="_Toc514070037"/>
      <w:proofErr w:type="gramStart"/>
      <w:r w:rsidRPr="001134DC">
        <w:t>5136.270  Expediting</w:t>
      </w:r>
      <w:proofErr w:type="gramEnd"/>
      <w:r w:rsidRPr="001134DC">
        <w:t xml:space="preserve"> construction contracts.</w:t>
      </w:r>
      <w:bookmarkEnd w:id="32"/>
      <w:r w:rsidRPr="001134DC">
        <w:t xml:space="preserve"> </w:t>
      </w:r>
    </w:p>
    <w:p w14:paraId="51F33355" w14:textId="04E4D35A" w:rsidR="00257DD6" w:rsidRPr="001134DC" w:rsidRDefault="009E1C3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 xml:space="preserve">The Secretary of the Army </w:t>
      </w:r>
      <w:r w:rsidR="00257DD6" w:rsidRPr="001134DC">
        <w:rPr>
          <w:rFonts w:ascii="Times New Roman" w:hAnsi="Times New Roman" w:cs="Times New Roman"/>
          <w:sz w:val="24"/>
          <w:szCs w:val="24"/>
        </w:rPr>
        <w:t xml:space="preserve">shall make the approval set forth in DFARS 236.270.  This approval authority may not be redelegated.  </w:t>
      </w:r>
    </w:p>
    <w:p w14:paraId="4BC6CA53" w14:textId="77777777" w:rsidR="00823FC3" w:rsidRPr="001134DC" w:rsidRDefault="00823FC3" w:rsidP="00D12C13">
      <w:pPr>
        <w:pStyle w:val="Heading4"/>
      </w:pPr>
      <w:bookmarkStart w:id="33" w:name="_Toc514070038"/>
      <w:proofErr w:type="gramStart"/>
      <w:r w:rsidRPr="001134DC">
        <w:lastRenderedPageBreak/>
        <w:t>5136.272  Prequalification</w:t>
      </w:r>
      <w:proofErr w:type="gramEnd"/>
      <w:r w:rsidRPr="001134DC">
        <w:t xml:space="preserve"> of sources.</w:t>
      </w:r>
      <w:bookmarkEnd w:id="33"/>
    </w:p>
    <w:p w14:paraId="4BC6CA54" w14:textId="1A05D818" w:rsidR="00823FC3" w:rsidRPr="001134DC" w:rsidRDefault="00823FC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 xml:space="preserve">(b)  The head of the contracting activity must perform the functions at DFARS 236.272(b).  See </w:t>
      </w:r>
      <w:ins w:id="34" w:author="Amanda" w:date="2024-09-06T14:53:00Z">
        <w:r w:rsidR="00144E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4EAE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144EAE">
          <w:rPr>
            <w:rFonts w:ascii="Times New Roman" w:hAnsi="Times New Roman" w:cs="Times New Roman"/>
            <w:sz w:val="24"/>
            <w:szCs w:val="24"/>
          </w:rPr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4EAE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1134D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5A29BF77" w14:textId="60C1604C" w:rsidR="00257DD6" w:rsidRPr="001134DC" w:rsidRDefault="00257DD6" w:rsidP="00D12C13">
      <w:pPr>
        <w:pStyle w:val="Heading3"/>
      </w:pPr>
      <w:bookmarkStart w:id="35" w:name="_Toc514070039"/>
      <w:r w:rsidRPr="001134DC">
        <w:t>Subpart 5136.3 – Two-Phase Design-Build Selection Procedures</w:t>
      </w:r>
      <w:bookmarkEnd w:id="35"/>
    </w:p>
    <w:p w14:paraId="222400C3" w14:textId="77777777" w:rsidR="00257DD6" w:rsidRPr="001134DC" w:rsidRDefault="00257DD6" w:rsidP="00D12C13">
      <w:pPr>
        <w:pStyle w:val="Heading4"/>
      </w:pPr>
      <w:bookmarkStart w:id="36" w:name="_Toc514070040"/>
      <w:proofErr w:type="gramStart"/>
      <w:r w:rsidRPr="001134DC">
        <w:t>5136.301  Use</w:t>
      </w:r>
      <w:proofErr w:type="gramEnd"/>
      <w:r w:rsidRPr="001134DC">
        <w:t xml:space="preserve"> of two-phase design-build selection procedures.</w:t>
      </w:r>
      <w:bookmarkEnd w:id="36"/>
    </w:p>
    <w:p w14:paraId="1653663F" w14:textId="7B91E547" w:rsidR="0061595F" w:rsidRPr="001134DC" w:rsidRDefault="00257DD6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>(b)(3)(vi</w:t>
      </w:r>
      <w:proofErr w:type="gramStart"/>
      <w:r w:rsidRPr="001134DC">
        <w:rPr>
          <w:rFonts w:ascii="Times New Roman" w:hAnsi="Times New Roman" w:cs="Times New Roman"/>
          <w:sz w:val="24"/>
          <w:szCs w:val="24"/>
        </w:rPr>
        <w:t>)  The</w:t>
      </w:r>
      <w:proofErr w:type="gramEnd"/>
      <w:r w:rsidRPr="001134DC">
        <w:rPr>
          <w:rFonts w:ascii="Times New Roman" w:hAnsi="Times New Roman" w:cs="Times New Roman"/>
          <w:sz w:val="24"/>
          <w:szCs w:val="24"/>
        </w:rPr>
        <w:t xml:space="preserve"> head of the contracting activity</w:t>
      </w:r>
      <w:r w:rsidR="00291D8E" w:rsidRPr="001134DC">
        <w:rPr>
          <w:rFonts w:ascii="Times New Roman" w:hAnsi="Times New Roman" w:cs="Times New Roman"/>
          <w:sz w:val="24"/>
          <w:szCs w:val="24"/>
        </w:rPr>
        <w:t>, on a non-delegable basis,</w:t>
      </w:r>
      <w:r w:rsidRPr="001134DC">
        <w:rPr>
          <w:rFonts w:ascii="Times New Roman" w:hAnsi="Times New Roman" w:cs="Times New Roman"/>
          <w:sz w:val="24"/>
          <w:szCs w:val="24"/>
        </w:rPr>
        <w:t xml:space="preserve"> shall establish other criteria as described at FAR 36.301(b)(3)(vi).  </w:t>
      </w:r>
    </w:p>
    <w:p w14:paraId="4BC6CA55" w14:textId="77777777" w:rsidR="00823FC3" w:rsidRPr="001134DC" w:rsidRDefault="00823FC3" w:rsidP="00D12C13">
      <w:pPr>
        <w:pStyle w:val="Heading3"/>
      </w:pPr>
      <w:bookmarkStart w:id="37" w:name="_Toc514070041"/>
      <w:r w:rsidRPr="001134DC">
        <w:t>Subpart 5136.5 – Contract Clauses</w:t>
      </w:r>
      <w:bookmarkEnd w:id="37"/>
    </w:p>
    <w:p w14:paraId="4BC6CA56" w14:textId="77777777" w:rsidR="00823FC3" w:rsidRPr="001134DC" w:rsidRDefault="00823FC3" w:rsidP="00D12C13">
      <w:pPr>
        <w:pStyle w:val="Heading4"/>
      </w:pPr>
      <w:bookmarkStart w:id="38" w:name="_Toc514070042"/>
      <w:proofErr w:type="gramStart"/>
      <w:r w:rsidRPr="001134DC">
        <w:t>5136.570  Additional</w:t>
      </w:r>
      <w:proofErr w:type="gramEnd"/>
      <w:r w:rsidRPr="001134DC">
        <w:t xml:space="preserve"> provisions and clauses.</w:t>
      </w:r>
      <w:bookmarkEnd w:id="38"/>
    </w:p>
    <w:p w14:paraId="4BC6CA57" w14:textId="050FE4C9" w:rsidR="00823FC3" w:rsidRPr="001134DC" w:rsidRDefault="00823FC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>(b)(2</w:t>
      </w:r>
      <w:proofErr w:type="gramStart"/>
      <w:r w:rsidRPr="001134DC">
        <w:rPr>
          <w:rFonts w:ascii="Times New Roman" w:hAnsi="Times New Roman" w:cs="Times New Roman"/>
          <w:sz w:val="24"/>
          <w:szCs w:val="24"/>
        </w:rPr>
        <w:t>)  The</w:t>
      </w:r>
      <w:proofErr w:type="gramEnd"/>
      <w:r w:rsidRPr="001134DC"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 w:rsidR="00BE6781" w:rsidRPr="001134DC">
        <w:rPr>
          <w:rFonts w:ascii="Times New Roman" w:hAnsi="Times New Roman" w:cs="Times New Roman"/>
          <w:sz w:val="24"/>
          <w:szCs w:val="24"/>
        </w:rPr>
        <w:t xml:space="preserve">shall </w:t>
      </w:r>
      <w:r w:rsidR="006C2A1C" w:rsidRPr="001134DC">
        <w:rPr>
          <w:rFonts w:ascii="Times New Roman" w:hAnsi="Times New Roman" w:cs="Times New Roman"/>
          <w:sz w:val="24"/>
          <w:szCs w:val="24"/>
        </w:rPr>
        <w:t xml:space="preserve">approve actions </w:t>
      </w:r>
      <w:r w:rsidR="00BE6781" w:rsidRPr="001134DC">
        <w:rPr>
          <w:rFonts w:ascii="Times New Roman" w:hAnsi="Times New Roman" w:cs="Times New Roman"/>
          <w:sz w:val="24"/>
          <w:szCs w:val="24"/>
        </w:rPr>
        <w:t xml:space="preserve">as described at DFARS 236.570(b)(2).  See </w:t>
      </w:r>
      <w:ins w:id="39" w:author="Amanda" w:date="2024-09-06T14:53:00Z">
        <w:r w:rsidR="00144E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4EAE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144EAE">
          <w:rPr>
            <w:rFonts w:ascii="Times New Roman" w:hAnsi="Times New Roman" w:cs="Times New Roman"/>
            <w:sz w:val="24"/>
            <w:szCs w:val="24"/>
          </w:rPr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6781" w:rsidRPr="00144EAE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="00BE6781" w:rsidRPr="001134D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4BC6CA58" w14:textId="77777777" w:rsidR="00CB6D4B" w:rsidRPr="001134DC" w:rsidRDefault="00CB6D4B" w:rsidP="00D12C13">
      <w:pPr>
        <w:pStyle w:val="Heading3"/>
      </w:pPr>
      <w:bookmarkStart w:id="40" w:name="_Toc514070043"/>
      <w:r w:rsidRPr="001134DC">
        <w:t xml:space="preserve">Subpart 5136.6 </w:t>
      </w:r>
      <w:r w:rsidR="008376F9" w:rsidRPr="001134DC">
        <w:t>–</w:t>
      </w:r>
      <w:r w:rsidRPr="001134DC">
        <w:t xml:space="preserve"> Architect-Engineer Services</w:t>
      </w:r>
      <w:bookmarkEnd w:id="40"/>
    </w:p>
    <w:p w14:paraId="4BC6CA59" w14:textId="77777777" w:rsidR="005C6F96" w:rsidRPr="001134DC" w:rsidRDefault="005C6F96" w:rsidP="00D12C13">
      <w:pPr>
        <w:pStyle w:val="Heading4"/>
      </w:pPr>
      <w:bookmarkStart w:id="41" w:name="_Toc514070044"/>
      <w:proofErr w:type="gramStart"/>
      <w:r w:rsidRPr="001134DC">
        <w:t>5136.601  Policy</w:t>
      </w:r>
      <w:proofErr w:type="gramEnd"/>
      <w:r w:rsidRPr="001134DC">
        <w:t>.</w:t>
      </w:r>
      <w:bookmarkEnd w:id="41"/>
    </w:p>
    <w:p w14:paraId="4BC6CA5A" w14:textId="77777777" w:rsidR="00CB6D4B" w:rsidRPr="001134DC" w:rsidRDefault="00CB6D4B" w:rsidP="00D12C13">
      <w:pPr>
        <w:pStyle w:val="Heading4"/>
      </w:pPr>
      <w:bookmarkStart w:id="42" w:name="_Toc514070045"/>
      <w:r w:rsidRPr="001134DC">
        <w:t>5136.60</w:t>
      </w:r>
      <w:r w:rsidR="005C6F96" w:rsidRPr="001134DC">
        <w:t>1</w:t>
      </w:r>
      <w:r w:rsidRPr="001134DC">
        <w:t>-</w:t>
      </w:r>
      <w:proofErr w:type="gramStart"/>
      <w:r w:rsidRPr="001134DC">
        <w:t>90  Authority</w:t>
      </w:r>
      <w:proofErr w:type="gramEnd"/>
      <w:r w:rsidRPr="001134DC">
        <w:t xml:space="preserve"> for architect-engineer contracting.</w:t>
      </w:r>
      <w:bookmarkEnd w:id="42"/>
    </w:p>
    <w:p w14:paraId="4BC6CA5B" w14:textId="77777777" w:rsidR="00CB6D4B" w:rsidRPr="001134DC" w:rsidRDefault="0029541F" w:rsidP="00CB6D4B">
      <w:pPr>
        <w:pStyle w:val="BodyText"/>
        <w:spacing w:after="24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(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Army contracting activities</w:t>
      </w:r>
      <w:r w:rsidR="0062792D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, and subordinate offices,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423F4F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authorized to 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contract for architect-engineer services</w:t>
      </w:r>
      <w:r w:rsidR="00423F4F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are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as </w:t>
      </w:r>
      <w:r w:rsidR="007760DC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follows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4BC6CA5C" w14:textId="77777777" w:rsidR="00CB6D4B" w:rsidRPr="001134DC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(1)  The U.S. Army Corps of Engineers</w:t>
      </w:r>
      <w:r w:rsidR="00423F4F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(USACE)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BC6CA5D" w14:textId="77777777" w:rsidR="00CB6D4B" w:rsidRPr="001134DC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(2)  The National Guard Bureau</w:t>
      </w:r>
      <w:r w:rsidR="00745F49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(NGB)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BC6CA5E" w14:textId="1884538B" w:rsidR="00CB6D4B" w:rsidRPr="001134DC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(3)  The U.S. Army Mission and Installation Contracting Command</w:t>
      </w:r>
      <w:r w:rsidR="00BC7D00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BC6CA5F" w14:textId="2785AEAD" w:rsidR="00CB6D4B" w:rsidRPr="001134DC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(4)  The U.S. </w:t>
      </w:r>
      <w:r w:rsidR="00F779B5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Army 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Contracting Command, </w:t>
      </w:r>
      <w:r w:rsidR="0036464F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CA53B1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14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  <w:vertAlign w:val="superscript"/>
        </w:rPr>
        <w:t>th</w:t>
      </w:r>
      <w:r w:rsidR="0036464F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Contracting Support Brigade</w:t>
      </w:r>
      <w:r w:rsidR="00CA53B1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, V</w:t>
      </w:r>
      <w:r w:rsidR="00600B9A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icenza</w:t>
      </w:r>
      <w:r w:rsidR="00771CB1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,</w:t>
      </w:r>
      <w:r w:rsidR="00600B9A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Italy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for </w:t>
      </w:r>
      <w:r w:rsidR="00E12A79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architect-engineer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services for </w:t>
      </w:r>
      <w:r w:rsidR="00E12A79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o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perations and </w:t>
      </w:r>
      <w:r w:rsidR="00E12A79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m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aintenance </w:t>
      </w:r>
      <w:r w:rsidR="00E12A79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ppropriations and </w:t>
      </w:r>
      <w:r w:rsidRPr="001134DC">
        <w:rPr>
          <w:rFonts w:ascii="Times New Roman" w:hAnsi="Times New Roman" w:cs="Times New Roman"/>
          <w:bCs/>
          <w:i w:val="0"/>
          <w:iCs w:val="0"/>
          <w:sz w:val="24"/>
          <w:szCs w:val="24"/>
        </w:rPr>
        <w:t>Army Family Housing (Operations)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funded projects.</w:t>
      </w:r>
    </w:p>
    <w:p w14:paraId="4BC6CA60" w14:textId="05C424D3" w:rsidR="00CB6D4B" w:rsidRPr="001134DC" w:rsidRDefault="0029541F" w:rsidP="00CB6D4B">
      <w:pPr>
        <w:pStyle w:val="BodyText"/>
        <w:spacing w:after="24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(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b</w:t>
      </w:r>
      <w:r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Other Army contracting activities, as mutually agreed with the </w:t>
      </w:r>
      <w:r w:rsidR="00423F4F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USACE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may execute task orders for architect-engineer services, under </w:t>
      </w:r>
      <w:r w:rsidR="00745F49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USACE</w:t>
      </w:r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indefinite-delivery contracts.  The installation </w:t>
      </w:r>
      <w:ins w:id="43" w:author="Amanda" w:date="2024-09-06T15:01:00Z">
        <w:r w:rsidR="00403835">
          <w:rPr>
            <w:rFonts w:ascii="Times New Roman" w:hAnsi="Times New Roman" w:cs="Times New Roman"/>
            <w:i w:val="0"/>
            <w:iCs w:val="0"/>
            <w:sz w:val="24"/>
            <w:szCs w:val="24"/>
          </w:rPr>
          <w:t>C</w:t>
        </w:r>
      </w:ins>
      <w:del w:id="44" w:author="Amanda" w:date="2024-09-06T15:01:00Z">
        <w:r w:rsidR="00CB6D4B" w:rsidRPr="001134DC" w:rsidDel="00403835">
          <w:rPr>
            <w:rFonts w:ascii="Times New Roman" w:hAnsi="Times New Roman" w:cs="Times New Roman"/>
            <w:i w:val="0"/>
            <w:iCs w:val="0"/>
            <w:sz w:val="24"/>
            <w:szCs w:val="24"/>
          </w:rPr>
          <w:delText>c</w:delText>
        </w:r>
      </w:del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ontracting officer and facilities engineering personnel must comply with the instructions of the </w:t>
      </w:r>
      <w:r w:rsidR="00423F4F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USACE </w:t>
      </w:r>
      <w:ins w:id="45" w:author="Amanda" w:date="2024-09-06T15:01:00Z">
        <w:r w:rsidR="00403835">
          <w:rPr>
            <w:rFonts w:ascii="Times New Roman" w:hAnsi="Times New Roman" w:cs="Times New Roman"/>
            <w:i w:val="0"/>
            <w:iCs w:val="0"/>
            <w:sz w:val="24"/>
            <w:szCs w:val="24"/>
          </w:rPr>
          <w:t>C</w:t>
        </w:r>
      </w:ins>
      <w:del w:id="46" w:author="Amanda" w:date="2024-09-06T15:01:00Z">
        <w:r w:rsidR="00CB6D4B" w:rsidRPr="001134DC" w:rsidDel="00403835">
          <w:rPr>
            <w:rFonts w:ascii="Times New Roman" w:hAnsi="Times New Roman" w:cs="Times New Roman"/>
            <w:i w:val="0"/>
            <w:iCs w:val="0"/>
            <w:sz w:val="24"/>
            <w:szCs w:val="24"/>
          </w:rPr>
          <w:delText>c</w:delText>
        </w:r>
      </w:del>
      <w:r w:rsidR="00CB6D4B" w:rsidRPr="001134DC">
        <w:rPr>
          <w:rFonts w:ascii="Times New Roman" w:hAnsi="Times New Roman" w:cs="Times New Roman"/>
          <w:i w:val="0"/>
          <w:iCs w:val="0"/>
          <w:sz w:val="24"/>
          <w:szCs w:val="24"/>
        </w:rPr>
        <w:t>ontracting officer regarding the negotiation, issuance, and administration of task orders.</w:t>
      </w:r>
    </w:p>
    <w:p w14:paraId="4BC6CA61" w14:textId="77777777" w:rsidR="00CB6D4B" w:rsidRPr="001134DC" w:rsidRDefault="00CB6D4B" w:rsidP="00D12C13">
      <w:pPr>
        <w:pStyle w:val="Heading4"/>
      </w:pPr>
      <w:bookmarkStart w:id="47" w:name="_Toc514070046"/>
      <w:r w:rsidRPr="001134DC">
        <w:t>5136.601-</w:t>
      </w:r>
      <w:proofErr w:type="gramStart"/>
      <w:r w:rsidRPr="001134DC">
        <w:t>3  Applicable</w:t>
      </w:r>
      <w:proofErr w:type="gramEnd"/>
      <w:r w:rsidRPr="001134DC">
        <w:t xml:space="preserve"> contracting procedures.</w:t>
      </w:r>
      <w:bookmarkEnd w:id="47"/>
    </w:p>
    <w:p w14:paraId="4BC6CA62" w14:textId="77777777" w:rsidR="00BA2428" w:rsidRPr="001134DC" w:rsidRDefault="00CB6D4B" w:rsidP="00D12C13">
      <w:pPr>
        <w:pStyle w:val="Heading4"/>
      </w:pPr>
      <w:bookmarkStart w:id="48" w:name="_Toc514070047"/>
      <w:r w:rsidRPr="001134DC">
        <w:lastRenderedPageBreak/>
        <w:t>5136.601-3-</w:t>
      </w:r>
      <w:proofErr w:type="gramStart"/>
      <w:r w:rsidRPr="001134DC">
        <w:t>90  Limitations</w:t>
      </w:r>
      <w:proofErr w:type="gramEnd"/>
      <w:r w:rsidRPr="001134DC">
        <w:t>.</w:t>
      </w:r>
      <w:bookmarkEnd w:id="48"/>
    </w:p>
    <w:p w14:paraId="4BC6CA63" w14:textId="77777777" w:rsidR="00BA2428" w:rsidRPr="001134DC" w:rsidRDefault="00CB6D4B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>Headquarters, USACE, and Headquarters, N</w:t>
      </w:r>
      <w:r w:rsidR="00745F49" w:rsidRPr="001134DC">
        <w:rPr>
          <w:rFonts w:ascii="Times New Roman" w:hAnsi="Times New Roman" w:cs="Times New Roman"/>
          <w:sz w:val="24"/>
          <w:szCs w:val="24"/>
        </w:rPr>
        <w:t>GB</w:t>
      </w:r>
      <w:r w:rsidRPr="001134DC">
        <w:rPr>
          <w:rFonts w:ascii="Times New Roman" w:hAnsi="Times New Roman" w:cs="Times New Roman"/>
          <w:sz w:val="24"/>
          <w:szCs w:val="24"/>
        </w:rPr>
        <w:t>, must establish appropriate controls on the use of indefinite-delivery contracts for architect-engineering services by subordinate contracting offices.</w:t>
      </w:r>
    </w:p>
    <w:p w14:paraId="4BC6CA64" w14:textId="77777777" w:rsidR="00CB6D4B" w:rsidRPr="001134DC" w:rsidRDefault="00CB6D4B" w:rsidP="00D12C13">
      <w:pPr>
        <w:pStyle w:val="Heading4"/>
      </w:pPr>
      <w:bookmarkStart w:id="49" w:name="_Toc514070048"/>
      <w:proofErr w:type="gramStart"/>
      <w:r w:rsidRPr="001134DC">
        <w:t>5136.602  Selection</w:t>
      </w:r>
      <w:proofErr w:type="gramEnd"/>
      <w:r w:rsidRPr="001134DC">
        <w:t xml:space="preserve"> of firms for architect-engineer contracts.</w:t>
      </w:r>
      <w:bookmarkEnd w:id="49"/>
    </w:p>
    <w:p w14:paraId="4BC6CA65" w14:textId="77777777" w:rsidR="00714291" w:rsidRPr="001134DC" w:rsidRDefault="00F77B82" w:rsidP="00D12C13">
      <w:pPr>
        <w:pStyle w:val="Heading4"/>
      </w:pPr>
      <w:bookmarkStart w:id="50" w:name="_Toc514070049"/>
      <w:r w:rsidRPr="001134DC">
        <w:t>5136.602-</w:t>
      </w:r>
      <w:proofErr w:type="gramStart"/>
      <w:r w:rsidRPr="001134DC">
        <w:t>1  Selection</w:t>
      </w:r>
      <w:proofErr w:type="gramEnd"/>
      <w:r w:rsidRPr="001134DC">
        <w:t xml:space="preserve"> criteria.</w:t>
      </w:r>
      <w:bookmarkEnd w:id="50"/>
    </w:p>
    <w:p w14:paraId="4BC6CA66" w14:textId="61C54150" w:rsidR="004B6C6C" w:rsidRPr="001134DC" w:rsidRDefault="004B6C6C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>(b)  The A</w:t>
      </w:r>
      <w:r w:rsidR="00F02B82" w:rsidRPr="001134DC">
        <w:rPr>
          <w:rFonts w:ascii="Times New Roman" w:hAnsi="Times New Roman" w:cs="Times New Roman"/>
          <w:sz w:val="24"/>
          <w:szCs w:val="24"/>
        </w:rPr>
        <w:t>ssistant Secretary of the Army (Acquisition, Logistics and Technology)</w:t>
      </w:r>
      <w:del w:id="51" w:author="Moye, Rachel J CIV USARMY HQDA ASA ALT (USA)" w:date="2024-09-04T20:49:00Z">
        <w:r w:rsidR="00F02B82" w:rsidRPr="001134DC" w:rsidDel="00955BA4">
          <w:rPr>
            <w:rFonts w:ascii="Times New Roman" w:hAnsi="Times New Roman" w:cs="Times New Roman"/>
            <w:sz w:val="24"/>
            <w:szCs w:val="24"/>
          </w:rPr>
          <w:delText xml:space="preserve"> (A</w:delText>
        </w:r>
        <w:r w:rsidRPr="001134DC" w:rsidDel="00955BA4">
          <w:rPr>
            <w:rFonts w:ascii="Times New Roman" w:hAnsi="Times New Roman" w:cs="Times New Roman"/>
            <w:sz w:val="24"/>
            <w:szCs w:val="24"/>
          </w:rPr>
          <w:delText>SA(ALT)</w:delText>
        </w:r>
        <w:r w:rsidR="00F02B82" w:rsidRPr="001134DC" w:rsidDel="00955BA4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Pr="001134DC">
        <w:rPr>
          <w:rFonts w:ascii="Times New Roman" w:hAnsi="Times New Roman" w:cs="Times New Roman"/>
          <w:sz w:val="24"/>
          <w:szCs w:val="24"/>
        </w:rPr>
        <w:t xml:space="preserve"> has </w:t>
      </w:r>
      <w:r w:rsidR="00EB4E35" w:rsidRPr="001134DC">
        <w:rPr>
          <w:rFonts w:ascii="Times New Roman" w:hAnsi="Times New Roman" w:cs="Times New Roman"/>
          <w:sz w:val="24"/>
          <w:szCs w:val="24"/>
        </w:rPr>
        <w:t>the</w:t>
      </w:r>
      <w:r w:rsidRPr="001134DC">
        <w:rPr>
          <w:rFonts w:ascii="Times New Roman" w:hAnsi="Times New Roman" w:cs="Times New Roman"/>
          <w:sz w:val="24"/>
          <w:szCs w:val="24"/>
        </w:rPr>
        <w:t xml:space="preserve"> authority to approve design competition.  </w:t>
      </w:r>
      <w:r w:rsidR="00EB4E35" w:rsidRPr="001134DC">
        <w:rPr>
          <w:rFonts w:ascii="Times New Roman" w:hAnsi="Times New Roman" w:cs="Times New Roman"/>
          <w:sz w:val="24"/>
          <w:szCs w:val="24"/>
        </w:rPr>
        <w:t xml:space="preserve">See </w:t>
      </w:r>
      <w:ins w:id="52" w:author="Amanda" w:date="2024-09-06T14:53:00Z">
        <w:r w:rsidR="00144E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4EAE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144EAE">
          <w:rPr>
            <w:rFonts w:ascii="Times New Roman" w:hAnsi="Times New Roman" w:cs="Times New Roman"/>
            <w:sz w:val="24"/>
            <w:szCs w:val="24"/>
          </w:rPr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4E35" w:rsidRPr="00144EAE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="00EB4E35" w:rsidRPr="001134DC">
        <w:rPr>
          <w:rFonts w:ascii="Times New Roman" w:hAnsi="Times New Roman" w:cs="Times New Roman"/>
          <w:sz w:val="24"/>
          <w:szCs w:val="24"/>
        </w:rPr>
        <w:t xml:space="preserve"> for further delegation.  </w:t>
      </w:r>
    </w:p>
    <w:p w14:paraId="4BC6CA67" w14:textId="77777777" w:rsidR="00F67452" w:rsidRPr="001134DC" w:rsidRDefault="00F67452" w:rsidP="00D12C13">
      <w:pPr>
        <w:pStyle w:val="Heading4"/>
      </w:pPr>
      <w:bookmarkStart w:id="53" w:name="_Toc514070050"/>
      <w:r w:rsidRPr="001134DC">
        <w:t>5136.602-</w:t>
      </w:r>
      <w:proofErr w:type="gramStart"/>
      <w:r w:rsidRPr="001134DC">
        <w:t>4  Selection</w:t>
      </w:r>
      <w:proofErr w:type="gramEnd"/>
      <w:r w:rsidRPr="001134DC">
        <w:t xml:space="preserve"> authority.</w:t>
      </w:r>
      <w:bookmarkEnd w:id="53"/>
    </w:p>
    <w:p w14:paraId="4BC6CA68" w14:textId="153AA269" w:rsidR="00F67452" w:rsidRPr="001134DC" w:rsidRDefault="00F67452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 xml:space="preserve">(a)  The </w:t>
      </w:r>
      <w:ins w:id="54" w:author="Stephenson, Evelyn K CIV HQDA ASA ALT" w:date="2024-08-26T07:19:00Z">
        <w:r w:rsidR="00CA4DF8" w:rsidRPr="001134DC">
          <w:rPr>
            <w:rFonts w:ascii="Times New Roman" w:hAnsi="Times New Roman" w:cs="Times New Roman"/>
            <w:sz w:val="24"/>
            <w:szCs w:val="24"/>
          </w:rPr>
          <w:t xml:space="preserve">Assistant Secretary of the Army (Acquisition, Logistics and Technology) </w:t>
        </w:r>
      </w:ins>
      <w:del w:id="55" w:author="Stephenson, Evelyn K CIV HQDA ASA ALT" w:date="2024-08-26T07:19:00Z">
        <w:r w:rsidR="007A205C" w:rsidRPr="001134DC" w:rsidDel="00CA4DF8">
          <w:rPr>
            <w:rFonts w:ascii="Times New Roman" w:hAnsi="Times New Roman" w:cs="Times New Roman"/>
            <w:sz w:val="24"/>
            <w:szCs w:val="24"/>
          </w:rPr>
          <w:delText>ASA(ALT)</w:delText>
        </w:r>
      </w:del>
      <w:r w:rsidRPr="001134DC">
        <w:rPr>
          <w:rFonts w:ascii="Times New Roman" w:hAnsi="Times New Roman" w:cs="Times New Roman"/>
          <w:sz w:val="24"/>
          <w:szCs w:val="24"/>
        </w:rPr>
        <w:t xml:space="preserve"> has the authority to make the final selection decision in accordance with all appropriate source selection guidance.</w:t>
      </w:r>
      <w:del w:id="56" w:author="Stephenson, Evelyn K CIV HQDA ASA ALT" w:date="2024-08-26T07:20:00Z">
        <w:r w:rsidRPr="001134DC" w:rsidDel="00CA4DF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6C0EF1" w:rsidRPr="001134DC">
        <w:rPr>
          <w:rFonts w:ascii="Times New Roman" w:eastAsia="Times New Roman" w:hAnsi="Times New Roman" w:cs="Times New Roman"/>
          <w:sz w:val="24"/>
          <w:szCs w:val="24"/>
        </w:rPr>
        <w:t xml:space="preserve">  See </w:t>
      </w:r>
      <w:ins w:id="57" w:author="Amanda" w:date="2024-09-06T14:58:00Z">
        <w:r w:rsidR="00144EAE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="00144EAE">
          <w:rPr>
            <w:rFonts w:ascii="Times New Roman" w:eastAsia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144EAE">
          <w:rPr>
            <w:rFonts w:ascii="Times New Roman" w:eastAsia="Times New Roman" w:hAnsi="Times New Roman" w:cs="Times New Roman"/>
            <w:sz w:val="24"/>
            <w:szCs w:val="24"/>
          </w:rPr>
        </w:r>
        <w:r w:rsidR="00144EAE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6C0EF1" w:rsidRPr="00144E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Appendix GG</w:t>
        </w:r>
        <w:r w:rsidR="00144EAE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  <w:r w:rsidR="006C0EF1" w:rsidRPr="001134DC">
        <w:rPr>
          <w:rFonts w:ascii="Times New Roman" w:eastAsia="Times New Roman" w:hAnsi="Times New Roman" w:cs="Times New Roman"/>
          <w:sz w:val="24"/>
          <w:szCs w:val="24"/>
        </w:rPr>
        <w:t xml:space="preserve"> for further delegation. </w:t>
      </w:r>
    </w:p>
    <w:p w14:paraId="4BC6CA69" w14:textId="77777777" w:rsidR="00BA2428" w:rsidRPr="001134DC" w:rsidRDefault="00CB6D4B" w:rsidP="00D12C13">
      <w:pPr>
        <w:pStyle w:val="Heading4"/>
      </w:pPr>
      <w:bookmarkStart w:id="58" w:name="_Toc514070051"/>
      <w:r w:rsidRPr="001134DC">
        <w:t>5136.602-</w:t>
      </w:r>
      <w:proofErr w:type="gramStart"/>
      <w:r w:rsidRPr="001134DC">
        <w:t>5  Short</w:t>
      </w:r>
      <w:proofErr w:type="gramEnd"/>
      <w:r w:rsidRPr="001134DC">
        <w:t xml:space="preserve"> selection process for contracts not to exceed the simplified acquisition threshold.</w:t>
      </w:r>
      <w:bookmarkEnd w:id="58"/>
    </w:p>
    <w:p w14:paraId="4BC6CA6A" w14:textId="77777777" w:rsidR="00BA2428" w:rsidRPr="001134DC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>The USACE and the NGB may use both short processes.</w:t>
      </w:r>
    </w:p>
    <w:p w14:paraId="4BC6CA6B" w14:textId="4FDC9724" w:rsidR="00F9721C" w:rsidRPr="001134DC" w:rsidRDefault="00F9721C" w:rsidP="00F9721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 xml:space="preserve">(b)(2)  The </w:t>
      </w:r>
      <w:ins w:id="59" w:author="Stephenson, Evelyn K CIV HQDA ASA ALT" w:date="2024-08-26T07:23:00Z">
        <w:del w:id="60" w:author="Moye, Rachel J CIV USARMY HQDA ASA ALT (USA)" w:date="2024-09-04T20:49:00Z">
          <w:r w:rsidR="00062BB7" w:rsidRPr="001134DC" w:rsidDel="00955BA4">
            <w:rPr>
              <w:rFonts w:ascii="Times New Roman" w:hAnsi="Times New Roman" w:cs="Times New Roman"/>
              <w:sz w:val="24"/>
              <w:szCs w:val="24"/>
            </w:rPr>
            <w:delText>Assistant Secretary of the Army (Acquisition, Logistics and Technology)</w:delText>
          </w:r>
        </w:del>
      </w:ins>
      <w:r w:rsidRPr="001134DC">
        <w:rPr>
          <w:rFonts w:ascii="Times New Roman" w:hAnsi="Times New Roman" w:cs="Times New Roman"/>
          <w:sz w:val="24"/>
          <w:szCs w:val="24"/>
        </w:rPr>
        <w:t xml:space="preserve">ASA(ALT) has the authority to approve the selection report or return it to the chairperson for appropriate revision.  </w:t>
      </w:r>
      <w:r w:rsidR="006C0EF1" w:rsidRPr="001134DC">
        <w:rPr>
          <w:rFonts w:ascii="Times New Roman" w:hAnsi="Times New Roman" w:cs="Times New Roman"/>
          <w:sz w:val="24"/>
          <w:szCs w:val="24"/>
        </w:rPr>
        <w:t xml:space="preserve">See </w:t>
      </w:r>
      <w:ins w:id="61" w:author="Amanda" w:date="2024-09-06T14:58:00Z">
        <w:r w:rsidR="00144E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4EAE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144EAE">
          <w:rPr>
            <w:rFonts w:ascii="Times New Roman" w:hAnsi="Times New Roman" w:cs="Times New Roman"/>
            <w:sz w:val="24"/>
            <w:szCs w:val="24"/>
          </w:rPr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0EF1" w:rsidRPr="00144EAE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="006C0EF1" w:rsidRPr="001134DC">
        <w:rPr>
          <w:rFonts w:ascii="Times New Roman" w:hAnsi="Times New Roman" w:cs="Times New Roman"/>
          <w:sz w:val="24"/>
          <w:szCs w:val="24"/>
        </w:rPr>
        <w:t xml:space="preserve"> for further delegation.  </w:t>
      </w:r>
    </w:p>
    <w:p w14:paraId="4BC6CA6C" w14:textId="77777777" w:rsidR="004C3897" w:rsidRPr="001134DC" w:rsidRDefault="00CB6D4B" w:rsidP="00D12C13">
      <w:pPr>
        <w:pStyle w:val="Heading4"/>
      </w:pPr>
      <w:bookmarkStart w:id="62" w:name="_Toc514070052"/>
      <w:proofErr w:type="gramStart"/>
      <w:r w:rsidRPr="001134DC">
        <w:t xml:space="preserve">5136.604 </w:t>
      </w:r>
      <w:r w:rsidR="008376F9" w:rsidRPr="001134DC">
        <w:t xml:space="preserve"> </w:t>
      </w:r>
      <w:r w:rsidRPr="001134DC">
        <w:t>Performance</w:t>
      </w:r>
      <w:proofErr w:type="gramEnd"/>
      <w:r w:rsidRPr="001134DC">
        <w:t xml:space="preserve"> </w:t>
      </w:r>
      <w:r w:rsidR="008376F9" w:rsidRPr="001134DC">
        <w:t>e</w:t>
      </w:r>
      <w:r w:rsidRPr="001134DC">
        <w:t>valuation.</w:t>
      </w:r>
      <w:bookmarkEnd w:id="62"/>
    </w:p>
    <w:p w14:paraId="4BC6CA6D" w14:textId="32D21FA3" w:rsidR="004C3897" w:rsidRPr="001134DC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 xml:space="preserve">See </w:t>
      </w:r>
      <w:ins w:id="63" w:author="Stephenson, Evelyn K CIV HQDA ASA ALT" w:date="2024-08-26T07:24:00Z">
        <w:r w:rsidR="00EA6292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ins w:id="64" w:author="Amanda" w:date="2024-09-06T14:55:00Z">
        <w:r w:rsidR="00144EAE">
          <w:rPr>
            <w:rFonts w:ascii="Times New Roman" w:hAnsi="Times New Roman" w:cs="Times New Roman"/>
            <w:sz w:val="24"/>
            <w:szCs w:val="24"/>
          </w:rPr>
          <w:t>Subpar</w:t>
        </w:r>
      </w:ins>
      <w:ins w:id="65" w:author="Amanda" w:date="2024-09-06T14:56:00Z">
        <w:r w:rsidR="00144EAE">
          <w:rPr>
            <w:rFonts w:ascii="Times New Roman" w:hAnsi="Times New Roman" w:cs="Times New Roman"/>
            <w:sz w:val="24"/>
            <w:szCs w:val="24"/>
          </w:rPr>
          <w:t xml:space="preserve">t </w:t>
        </w:r>
      </w:ins>
      <w:ins w:id="66" w:author="Amanda" w:date="2024-09-06T14:57:00Z">
        <w:r w:rsidR="00144EAE">
          <w:rPr>
            <w:rFonts w:ascii="Times New Roman" w:hAnsi="Times New Roman" w:cs="Times New Roman"/>
            <w:sz w:val="24"/>
            <w:szCs w:val="24"/>
          </w:rPr>
          <w:t>5142.15</w:t>
        </w:r>
      </w:ins>
      <w:del w:id="67" w:author="Amanda" w:date="2024-09-06T14:57:00Z">
        <w:r w:rsidRPr="001134DC" w:rsidDel="00144EAE">
          <w:rPr>
            <w:rFonts w:ascii="Times New Roman" w:hAnsi="Times New Roman" w:cs="Times New Roman"/>
            <w:sz w:val="24"/>
            <w:szCs w:val="24"/>
          </w:rPr>
          <w:delText>5142.150</w:delText>
        </w:r>
        <w:r w:rsidR="006C13F0" w:rsidRPr="001134DC" w:rsidDel="00144EAE">
          <w:rPr>
            <w:rFonts w:ascii="Times New Roman" w:hAnsi="Times New Roman" w:cs="Times New Roman"/>
            <w:sz w:val="24"/>
            <w:szCs w:val="24"/>
          </w:rPr>
          <w:delText>3</w:delText>
        </w:r>
        <w:r w:rsidRPr="001134DC" w:rsidDel="00144EAE">
          <w:rPr>
            <w:rFonts w:ascii="Times New Roman" w:hAnsi="Times New Roman" w:cs="Times New Roman"/>
            <w:sz w:val="24"/>
            <w:szCs w:val="24"/>
          </w:rPr>
          <w:delText xml:space="preserve">-90 </w:delText>
        </w:r>
      </w:del>
      <w:r w:rsidRPr="001134DC">
        <w:rPr>
          <w:rFonts w:ascii="Times New Roman" w:hAnsi="Times New Roman" w:cs="Times New Roman"/>
          <w:sz w:val="24"/>
          <w:szCs w:val="24"/>
        </w:rPr>
        <w:t>for the requirements to prepare contractor past performance evaluations on architect-engineer contracts.</w:t>
      </w:r>
    </w:p>
    <w:p w14:paraId="4BC6CA6E" w14:textId="77777777" w:rsidR="00EB4E35" w:rsidRPr="001134DC" w:rsidRDefault="00EB4E35" w:rsidP="00D12C13">
      <w:pPr>
        <w:pStyle w:val="Heading4"/>
      </w:pPr>
      <w:bookmarkStart w:id="68" w:name="_Toc514070053"/>
      <w:proofErr w:type="gramStart"/>
      <w:r w:rsidRPr="001134DC">
        <w:t>5136.609  Contract</w:t>
      </w:r>
      <w:proofErr w:type="gramEnd"/>
      <w:r w:rsidRPr="001134DC">
        <w:t xml:space="preserve"> clauses.</w:t>
      </w:r>
      <w:bookmarkEnd w:id="68"/>
    </w:p>
    <w:p w14:paraId="4BC6CA6F" w14:textId="77777777" w:rsidR="00EB4E35" w:rsidRPr="001134DC" w:rsidRDefault="00EB4E35" w:rsidP="00D12C13">
      <w:pPr>
        <w:pStyle w:val="Heading4"/>
      </w:pPr>
      <w:bookmarkStart w:id="69" w:name="_Toc514070054"/>
      <w:r w:rsidRPr="001134DC">
        <w:t>5136.609-</w:t>
      </w:r>
      <w:proofErr w:type="gramStart"/>
      <w:r w:rsidRPr="001134DC">
        <w:t>1  Design</w:t>
      </w:r>
      <w:proofErr w:type="gramEnd"/>
      <w:r w:rsidRPr="001134DC">
        <w:t xml:space="preserve"> within funding limitations.</w:t>
      </w:r>
      <w:bookmarkEnd w:id="69"/>
    </w:p>
    <w:p w14:paraId="4BC6CA70" w14:textId="61500A98" w:rsidR="00EB4E35" w:rsidRPr="001134DC" w:rsidRDefault="00EB4E35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134DC">
        <w:rPr>
          <w:rFonts w:ascii="Times New Roman" w:hAnsi="Times New Roman" w:cs="Times New Roman"/>
          <w:sz w:val="24"/>
          <w:szCs w:val="24"/>
        </w:rPr>
        <w:t>(c)(1</w:t>
      </w:r>
      <w:proofErr w:type="gramStart"/>
      <w:r w:rsidRPr="001134DC">
        <w:rPr>
          <w:rFonts w:ascii="Times New Roman" w:hAnsi="Times New Roman" w:cs="Times New Roman"/>
          <w:sz w:val="24"/>
          <w:szCs w:val="24"/>
        </w:rPr>
        <w:t>)  The</w:t>
      </w:r>
      <w:proofErr w:type="gramEnd"/>
      <w:r w:rsidRPr="001134DC">
        <w:rPr>
          <w:rFonts w:ascii="Times New Roman" w:hAnsi="Times New Roman" w:cs="Times New Roman"/>
          <w:sz w:val="24"/>
          <w:szCs w:val="24"/>
        </w:rPr>
        <w:t xml:space="preserve"> head of the contracting activity shall make the determination at FAR 36.609-1(c)(1).  See </w:t>
      </w:r>
      <w:ins w:id="70" w:author="Amanda" w:date="2024-09-06T14:58:00Z">
        <w:r w:rsidR="00144E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4EAE">
          <w:rPr>
            <w:rFonts w:ascii="Times New Roman" w:hAnsi="Times New Roman" w:cs="Times New Roman"/>
            <w:sz w:val="24"/>
            <w:szCs w:val="24"/>
          </w:rPr>
          <w:instrText>HYPERLINK "https://armyeitaas.sharepoint-mil.us/:x:/r/sites/ASA-ALT-PAM-PP/_layouts/15/Doc.aspx?sourcedoc=%7BF79B63A9-3ED0-4830-89D1-F162968200C4%7D&amp;file=AFARSGG.xlsx&amp;action=default&amp;mobileredirect=true"</w:instrText>
        </w:r>
        <w:r w:rsidR="00144EAE">
          <w:rPr>
            <w:rFonts w:ascii="Times New Roman" w:hAnsi="Times New Roman" w:cs="Times New Roman"/>
            <w:sz w:val="24"/>
            <w:szCs w:val="24"/>
          </w:rPr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4EAE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  <w:r w:rsidR="00144EA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1134D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4BC6CA71" w14:textId="77777777" w:rsidR="003069DF" w:rsidRPr="001134DC" w:rsidRDefault="003069DF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134DC" w:rsidSect="00FD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Stephenson, Evelyn K CIV HQDA ASA ALT" w:date="2024-08-26T08:04:00Z" w:initials="EKS">
    <w:p w14:paraId="28ED5681" w14:textId="77777777" w:rsidR="00F80A4E" w:rsidRDefault="00F80A4E">
      <w:pPr>
        <w:pStyle w:val="CommentText"/>
      </w:pPr>
      <w:r>
        <w:rPr>
          <w:rStyle w:val="CommentReference"/>
        </w:rPr>
        <w:annotationRef/>
      </w:r>
      <w:r>
        <w:t xml:space="preserve">Understand the requirement for the use of the Form; however, unless the Form is uploaded to CPARS, not sure what the benefit is for requiring the KO/COR/OO to complete.  If the requirement is to complete the form, recommend storing the form in a central location so the contractor's performance can be viewed.  The FAR requires the use of CPARS for construction contracts at $750K or more and can be completed for less; so uploading a copy of the form to CPARS (that functionality does exist, but there are limitations) the form could be supporting documentation to CPARS.  </w:t>
      </w:r>
    </w:p>
    <w:p w14:paraId="341C4B5C" w14:textId="77777777" w:rsidR="00F80A4E" w:rsidRDefault="00F80A4E">
      <w:pPr>
        <w:pStyle w:val="CommentText"/>
      </w:pPr>
    </w:p>
    <w:p w14:paraId="7282D8F7" w14:textId="77777777" w:rsidR="00F80A4E" w:rsidRDefault="00F80A4E" w:rsidP="00872F11">
      <w:pPr>
        <w:pStyle w:val="CommentText"/>
      </w:pPr>
      <w:r>
        <w:t xml:space="preserve">Use of the Form is not required by the DFARS.  </w:t>
      </w:r>
    </w:p>
  </w:comment>
  <w:comment w:id="10" w:author="Moye, Rachel J CIV USARMY HQDA ASA ALT (USA)" w:date="2024-09-04T20:47:00Z" w:initials="MRJCUHAA(">
    <w:p w14:paraId="145237C3" w14:textId="77777777" w:rsidR="00D921E2" w:rsidRDefault="00D921E2" w:rsidP="000D1BE8">
      <w:pPr>
        <w:pStyle w:val="CommentText"/>
      </w:pPr>
      <w:r>
        <w:rPr>
          <w:rStyle w:val="CommentReference"/>
        </w:rPr>
        <w:annotationRef/>
      </w:r>
      <w:r>
        <w:t>Concur to include added 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82D8F7" w15:done="0"/>
  <w15:commentEx w15:paraId="145237C3" w15:paraIdParent="7282D8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76B59A" w16cex:dateUtc="2024-08-26T12:04:00Z"/>
  <w16cex:commentExtensible w16cex:durableId="2A8345CB" w16cex:dateUtc="2024-09-05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82D8F7" w16cid:durableId="2A76B59A"/>
  <w16cid:commentId w16cid:paraId="145237C3" w16cid:durableId="2A8345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son, Evelyn K CIV HQDA ASA ALT">
    <w15:presenceInfo w15:providerId="None" w15:userId="Stephenson, Evelyn K CIV HQDA ASA ALT"/>
  </w15:person>
  <w15:person w15:author="Moye, Rachel J CIV USARMY HQDA ASA ALT (USA)">
    <w15:presenceInfo w15:providerId="AD" w15:userId="S::rachel.j.moye.civ@army.mil::66af4eef-4160-440d-8b5e-44a6d796f70c"/>
  </w15:person>
  <w15:person w15:author="Amanda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28"/>
    <w:rsid w:val="00016C20"/>
    <w:rsid w:val="00025F19"/>
    <w:rsid w:val="00052E3F"/>
    <w:rsid w:val="00062BB7"/>
    <w:rsid w:val="000A41A9"/>
    <w:rsid w:val="000B1E1B"/>
    <w:rsid w:val="000C5253"/>
    <w:rsid w:val="001061F6"/>
    <w:rsid w:val="001134DC"/>
    <w:rsid w:val="001139AF"/>
    <w:rsid w:val="00123A87"/>
    <w:rsid w:val="00144EAE"/>
    <w:rsid w:val="00150DA9"/>
    <w:rsid w:val="00155480"/>
    <w:rsid w:val="00162E0B"/>
    <w:rsid w:val="00163F05"/>
    <w:rsid w:val="00166A3A"/>
    <w:rsid w:val="0018581B"/>
    <w:rsid w:val="001863B0"/>
    <w:rsid w:val="00186C1A"/>
    <w:rsid w:val="00187E45"/>
    <w:rsid w:val="001A2627"/>
    <w:rsid w:val="001E4BEE"/>
    <w:rsid w:val="001E7564"/>
    <w:rsid w:val="001F0CA8"/>
    <w:rsid w:val="00203419"/>
    <w:rsid w:val="00223472"/>
    <w:rsid w:val="00223D2F"/>
    <w:rsid w:val="002257C4"/>
    <w:rsid w:val="002342D2"/>
    <w:rsid w:val="002377A6"/>
    <w:rsid w:val="0025005B"/>
    <w:rsid w:val="00251FD3"/>
    <w:rsid w:val="00257DD6"/>
    <w:rsid w:val="002905BC"/>
    <w:rsid w:val="00291D8E"/>
    <w:rsid w:val="0029541F"/>
    <w:rsid w:val="002C47A2"/>
    <w:rsid w:val="002D5762"/>
    <w:rsid w:val="002E21A6"/>
    <w:rsid w:val="003054BE"/>
    <w:rsid w:val="003069DF"/>
    <w:rsid w:val="003127B1"/>
    <w:rsid w:val="003528FF"/>
    <w:rsid w:val="0036464F"/>
    <w:rsid w:val="00381B9A"/>
    <w:rsid w:val="003974F8"/>
    <w:rsid w:val="003B37DD"/>
    <w:rsid w:val="003B4B50"/>
    <w:rsid w:val="003C37BE"/>
    <w:rsid w:val="004019A5"/>
    <w:rsid w:val="00403835"/>
    <w:rsid w:val="00406E46"/>
    <w:rsid w:val="00422555"/>
    <w:rsid w:val="00423F4F"/>
    <w:rsid w:val="00432AB8"/>
    <w:rsid w:val="004620FA"/>
    <w:rsid w:val="00467223"/>
    <w:rsid w:val="00471E09"/>
    <w:rsid w:val="00471FAC"/>
    <w:rsid w:val="0047493B"/>
    <w:rsid w:val="004867DA"/>
    <w:rsid w:val="004967C1"/>
    <w:rsid w:val="00497408"/>
    <w:rsid w:val="004A12A7"/>
    <w:rsid w:val="004A488B"/>
    <w:rsid w:val="004B2BFA"/>
    <w:rsid w:val="004B6C6C"/>
    <w:rsid w:val="004C2B2E"/>
    <w:rsid w:val="004C3897"/>
    <w:rsid w:val="004F1F10"/>
    <w:rsid w:val="004F3084"/>
    <w:rsid w:val="004F602B"/>
    <w:rsid w:val="00506B4D"/>
    <w:rsid w:val="0054378A"/>
    <w:rsid w:val="005751E7"/>
    <w:rsid w:val="005854DC"/>
    <w:rsid w:val="005B0CC1"/>
    <w:rsid w:val="005C247B"/>
    <w:rsid w:val="005C6F96"/>
    <w:rsid w:val="005E547A"/>
    <w:rsid w:val="005F6629"/>
    <w:rsid w:val="00600B9A"/>
    <w:rsid w:val="0061595F"/>
    <w:rsid w:val="00623BA3"/>
    <w:rsid w:val="00626B1F"/>
    <w:rsid w:val="0062792D"/>
    <w:rsid w:val="00684702"/>
    <w:rsid w:val="0068725C"/>
    <w:rsid w:val="006A0CE0"/>
    <w:rsid w:val="006A4A25"/>
    <w:rsid w:val="006A686B"/>
    <w:rsid w:val="006C0EF1"/>
    <w:rsid w:val="006C13F0"/>
    <w:rsid w:val="006C2A1C"/>
    <w:rsid w:val="006D1F6E"/>
    <w:rsid w:val="006D5DAB"/>
    <w:rsid w:val="006F1D42"/>
    <w:rsid w:val="006F2896"/>
    <w:rsid w:val="0071307F"/>
    <w:rsid w:val="00714291"/>
    <w:rsid w:val="0071731E"/>
    <w:rsid w:val="0071769B"/>
    <w:rsid w:val="0073668E"/>
    <w:rsid w:val="007406EB"/>
    <w:rsid w:val="00743CB0"/>
    <w:rsid w:val="00744900"/>
    <w:rsid w:val="00745F49"/>
    <w:rsid w:val="00750391"/>
    <w:rsid w:val="00771CB1"/>
    <w:rsid w:val="007760DC"/>
    <w:rsid w:val="00795B86"/>
    <w:rsid w:val="007A205C"/>
    <w:rsid w:val="007B2153"/>
    <w:rsid w:val="007C2825"/>
    <w:rsid w:val="007E68EC"/>
    <w:rsid w:val="007F7A7F"/>
    <w:rsid w:val="00807506"/>
    <w:rsid w:val="00823FC3"/>
    <w:rsid w:val="00826A08"/>
    <w:rsid w:val="008376F9"/>
    <w:rsid w:val="00841D34"/>
    <w:rsid w:val="00863A8F"/>
    <w:rsid w:val="008E58D4"/>
    <w:rsid w:val="008F21CB"/>
    <w:rsid w:val="00913689"/>
    <w:rsid w:val="009227C6"/>
    <w:rsid w:val="00935F5F"/>
    <w:rsid w:val="00955BA4"/>
    <w:rsid w:val="009836BB"/>
    <w:rsid w:val="00986B01"/>
    <w:rsid w:val="0098798B"/>
    <w:rsid w:val="009B1C18"/>
    <w:rsid w:val="009B4DC5"/>
    <w:rsid w:val="009D61B9"/>
    <w:rsid w:val="009E1C33"/>
    <w:rsid w:val="009E74B4"/>
    <w:rsid w:val="00A20C8A"/>
    <w:rsid w:val="00A35C45"/>
    <w:rsid w:val="00A455F5"/>
    <w:rsid w:val="00A74DBF"/>
    <w:rsid w:val="00A9166F"/>
    <w:rsid w:val="00AD26B7"/>
    <w:rsid w:val="00AF13CC"/>
    <w:rsid w:val="00B10B5E"/>
    <w:rsid w:val="00B2024F"/>
    <w:rsid w:val="00B371DC"/>
    <w:rsid w:val="00B70B53"/>
    <w:rsid w:val="00B8103C"/>
    <w:rsid w:val="00BA2428"/>
    <w:rsid w:val="00BC5E66"/>
    <w:rsid w:val="00BC7D00"/>
    <w:rsid w:val="00BE6781"/>
    <w:rsid w:val="00BE743C"/>
    <w:rsid w:val="00C0158C"/>
    <w:rsid w:val="00C2502A"/>
    <w:rsid w:val="00C4228F"/>
    <w:rsid w:val="00C42E4D"/>
    <w:rsid w:val="00CA0C3F"/>
    <w:rsid w:val="00CA4DF8"/>
    <w:rsid w:val="00CA53B1"/>
    <w:rsid w:val="00CB6D4B"/>
    <w:rsid w:val="00D12C13"/>
    <w:rsid w:val="00D27AE8"/>
    <w:rsid w:val="00D41CD7"/>
    <w:rsid w:val="00D6711A"/>
    <w:rsid w:val="00D87095"/>
    <w:rsid w:val="00D91D67"/>
    <w:rsid w:val="00D921E2"/>
    <w:rsid w:val="00DA0A6E"/>
    <w:rsid w:val="00DD761F"/>
    <w:rsid w:val="00DE6E6E"/>
    <w:rsid w:val="00E046F3"/>
    <w:rsid w:val="00E106B9"/>
    <w:rsid w:val="00E12A79"/>
    <w:rsid w:val="00E27F45"/>
    <w:rsid w:val="00E44633"/>
    <w:rsid w:val="00E56298"/>
    <w:rsid w:val="00E56683"/>
    <w:rsid w:val="00E60C61"/>
    <w:rsid w:val="00E637AB"/>
    <w:rsid w:val="00E72058"/>
    <w:rsid w:val="00E87DCD"/>
    <w:rsid w:val="00E93D80"/>
    <w:rsid w:val="00EA3094"/>
    <w:rsid w:val="00EA34A3"/>
    <w:rsid w:val="00EA6292"/>
    <w:rsid w:val="00EB3EDF"/>
    <w:rsid w:val="00EB4E35"/>
    <w:rsid w:val="00EB7F12"/>
    <w:rsid w:val="00EE7868"/>
    <w:rsid w:val="00F0087F"/>
    <w:rsid w:val="00F02B82"/>
    <w:rsid w:val="00F147D6"/>
    <w:rsid w:val="00F42361"/>
    <w:rsid w:val="00F560E1"/>
    <w:rsid w:val="00F67452"/>
    <w:rsid w:val="00F779B5"/>
    <w:rsid w:val="00F77B82"/>
    <w:rsid w:val="00F77BFE"/>
    <w:rsid w:val="00F80A4E"/>
    <w:rsid w:val="00F9721C"/>
    <w:rsid w:val="00FA2F83"/>
    <w:rsid w:val="00FA6477"/>
    <w:rsid w:val="00FC7115"/>
    <w:rsid w:val="00FD0CAE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A43"/>
  <w15:docId w15:val="{958CA8F2-4185-4168-B265-BFEF116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13"/>
  </w:style>
  <w:style w:type="paragraph" w:styleId="Heading2">
    <w:name w:val="heading 2"/>
    <w:basedOn w:val="Normal"/>
    <w:next w:val="Normal"/>
    <w:link w:val="Heading2Char"/>
    <w:semiHidden/>
    <w:unhideWhenUsed/>
    <w:qFormat/>
    <w:rsid w:val="00BA2428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D12C13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D12C1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A2428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2428"/>
    <w:p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A2428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A2428"/>
    <w:rPr>
      <w:b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BA2428"/>
    <w:rPr>
      <w:b/>
    </w:rPr>
  </w:style>
  <w:style w:type="character" w:styleId="Hyperlink">
    <w:name w:val="Hyperlink"/>
    <w:basedOn w:val="DefaultParagraphFont"/>
    <w:uiPriority w:val="99"/>
    <w:unhideWhenUsed/>
    <w:rsid w:val="00BA2428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A2428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A2428"/>
    <w:rPr>
      <w:i/>
      <w:iCs/>
    </w:rPr>
  </w:style>
  <w:style w:type="paragraph" w:customStyle="1" w:styleId="ind4">
    <w:name w:val="ind .4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hangind8">
    <w:name w:val="hang ind .8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ind12">
    <w:name w:val="ind 1.2"/>
    <w:basedOn w:val="Normal"/>
    <w:rsid w:val="00BA2428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hangind8"/>
    <w:rsid w:val="00BA2428"/>
    <w:pPr>
      <w:tabs>
        <w:tab w:val="clear" w:pos="1152"/>
      </w:tabs>
      <w:ind w:firstLine="0"/>
    </w:pPr>
  </w:style>
  <w:style w:type="paragraph" w:customStyle="1" w:styleId="ind16">
    <w:name w:val="ind 1.6"/>
    <w:basedOn w:val="Normal"/>
    <w:rsid w:val="00BA2428"/>
    <w:pPr>
      <w:tabs>
        <w:tab w:val="left" w:pos="2880"/>
        <w:tab w:val="left" w:pos="3456"/>
        <w:tab w:val="left" w:pos="4032"/>
      </w:tabs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2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2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6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76F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42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361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12C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12C13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BE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C060DC519C5438F279013B0EC9B02" ma:contentTypeVersion="17" ma:contentTypeDescription="Create a new document." ma:contentTypeScope="" ma:versionID="9a420a606c7216ab5f2efbe30dbc6847">
  <xsd:schema xmlns:xsd="http://www.w3.org/2001/XMLSchema" xmlns:xs="http://www.w3.org/2001/XMLSchema" xmlns:p="http://schemas.microsoft.com/office/2006/metadata/properties" xmlns:ns1="http://schemas.microsoft.com/sharepoint/v3" xmlns:ns3="bc96db8f-62c4-44cc-8b28-7ef117495d18" xmlns:ns4="04adc925-6b5d-4628-b7e0-5b86efa98958" targetNamespace="http://schemas.microsoft.com/office/2006/metadata/properties" ma:root="true" ma:fieldsID="6c636ec1e0c1d68b0c6ea07ba30dbc8d" ns1:_="" ns3:_="" ns4:_="">
    <xsd:import namespace="http://schemas.microsoft.com/sharepoint/v3"/>
    <xsd:import namespace="bc96db8f-62c4-44cc-8b28-7ef117495d18"/>
    <xsd:import namespace="04adc925-6b5d-4628-b7e0-5b86efa989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6db8f-62c4-44cc-8b28-7ef117495d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dc925-6b5d-4628-b7e0-5b86efa98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adc925-6b5d-4628-b7e0-5b86efa989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4026A75-5229-4F9F-9FC6-DF915DF51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6534B-D23C-4214-99C3-0BAEEAD7E0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3D82EC-481B-4A9F-8DE6-C7C800A0B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96db8f-62c4-44cc-8b28-7ef117495d18"/>
    <ds:schemaRef ds:uri="04adc925-6b5d-4628-b7e0-5b86efa98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969AC5-56FB-424B-88F4-0B7A800FC56D}">
  <ds:schemaRefs>
    <ds:schemaRef ds:uri="http://schemas.microsoft.com/office/2006/metadata/properties"/>
    <ds:schemaRef ds:uri="http://schemas.microsoft.com/office/infopath/2007/PartnerControls"/>
    <ds:schemaRef ds:uri="04adc925-6b5d-4628-b7e0-5b86efa98958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5136_Revision_28_03</vt:lpstr>
    </vt:vector>
  </TitlesOfParts>
  <Company>U.S. Army</Company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5136_Revision_28_03</dc:title>
  <dc:creator>Administrator</dc:creator>
  <cp:lastModifiedBy>Amanda</cp:lastModifiedBy>
  <cp:revision>6</cp:revision>
  <cp:lastPrinted>2014-01-27T20:57:00Z</cp:lastPrinted>
  <dcterms:created xsi:type="dcterms:W3CDTF">2024-09-06T18:42:00Z</dcterms:created>
  <dcterms:modified xsi:type="dcterms:W3CDTF">2024-09-06T19:01:00Z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0x010100398C060DC519C5438F279013B0EC9B02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f5dd3b11-e768-4f17-bdda-ab5c089d0d7e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</Properties>
</file>