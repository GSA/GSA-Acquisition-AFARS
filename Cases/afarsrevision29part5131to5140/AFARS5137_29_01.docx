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C9D17" w14:textId="583D4DC3" w:rsidR="00892149" w:rsidRPr="005006BB" w:rsidRDefault="00093B22" w:rsidP="005006BB">
      <w:pPr>
        <w:jc w:val="center"/>
        <w:rPr>
          <w:rFonts w:ascii="Times New Roman" w:hAnsi="Times New Roman" w:cs="Times New Roman"/>
          <w:b/>
          <w:sz w:val="32"/>
          <w:szCs w:val="32"/>
        </w:rPr>
      </w:pPr>
      <w:r w:rsidRPr="005006BB">
        <w:rPr>
          <w:rFonts w:ascii="Times New Roman" w:hAnsi="Times New Roman" w:cs="Times New Roman"/>
          <w:b/>
          <w:sz w:val="32"/>
          <w:szCs w:val="32"/>
        </w:rPr>
        <w:t>AFARS – P</w:t>
      </w:r>
      <w:r w:rsidR="00F930A4">
        <w:rPr>
          <w:rFonts w:ascii="Times New Roman" w:hAnsi="Times New Roman" w:cs="Times New Roman"/>
          <w:b/>
          <w:sz w:val="32"/>
          <w:szCs w:val="32"/>
        </w:rPr>
        <w:t xml:space="preserve">ART </w:t>
      </w:r>
      <w:r w:rsidRPr="005006BB">
        <w:rPr>
          <w:rFonts w:ascii="Times New Roman" w:hAnsi="Times New Roman" w:cs="Times New Roman"/>
          <w:b/>
          <w:sz w:val="32"/>
          <w:szCs w:val="32"/>
        </w:rPr>
        <w:t>5137</w:t>
      </w:r>
    </w:p>
    <w:p w14:paraId="11833F52" w14:textId="77777777" w:rsidR="00892149" w:rsidRPr="005006BB" w:rsidRDefault="00093B22" w:rsidP="005006BB">
      <w:pPr>
        <w:jc w:val="center"/>
        <w:rPr>
          <w:rFonts w:ascii="Times New Roman" w:hAnsi="Times New Roman" w:cs="Times New Roman"/>
          <w:b/>
          <w:sz w:val="32"/>
          <w:szCs w:val="32"/>
        </w:rPr>
      </w:pPr>
      <w:r w:rsidRPr="005006BB">
        <w:rPr>
          <w:rFonts w:ascii="Times New Roman" w:hAnsi="Times New Roman" w:cs="Times New Roman"/>
          <w:b/>
          <w:sz w:val="32"/>
          <w:szCs w:val="32"/>
        </w:rPr>
        <w:t>Service Contracting</w:t>
      </w:r>
    </w:p>
    <w:p w14:paraId="4DD5930F" w14:textId="26789EF1" w:rsidR="00892149" w:rsidRPr="005006BB" w:rsidRDefault="00043772" w:rsidP="005006BB">
      <w:pPr>
        <w:jc w:val="center"/>
        <w:rPr>
          <w:rFonts w:ascii="Times New Roman" w:hAnsi="Times New Roman" w:cs="Times New Roman"/>
          <w:i/>
        </w:rPr>
      </w:pPr>
      <w:r w:rsidRPr="005006BB">
        <w:rPr>
          <w:rFonts w:ascii="Times New Roman" w:hAnsi="Times New Roman" w:cs="Times New Roman"/>
          <w:i/>
        </w:rPr>
        <w:t>(Revised</w:t>
      </w:r>
      <w:r w:rsidR="00F06005" w:rsidRPr="005006BB">
        <w:rPr>
          <w:rFonts w:ascii="Times New Roman" w:hAnsi="Times New Roman" w:cs="Times New Roman"/>
          <w:i/>
        </w:rPr>
        <w:t xml:space="preserve"> </w:t>
      </w:r>
      <w:del w:id="0" w:author="Jordan, Amanda C CIV USARMY HQDA ASA ALT (USA)" w:date="2024-08-28T11:30:00Z">
        <w:r w:rsidR="00540967" w:rsidDel="00171BEF">
          <w:rPr>
            <w:rFonts w:ascii="Times New Roman" w:hAnsi="Times New Roman" w:cs="Times New Roman"/>
            <w:i/>
          </w:rPr>
          <w:delText>18 October</w:delText>
        </w:r>
        <w:r w:rsidR="00C324ED" w:rsidDel="00171BEF">
          <w:rPr>
            <w:rFonts w:ascii="Times New Roman" w:hAnsi="Times New Roman" w:cs="Times New Roman"/>
            <w:i/>
          </w:rPr>
          <w:delText xml:space="preserve"> </w:delText>
        </w:r>
        <w:r w:rsidR="00680822" w:rsidDel="00171BEF">
          <w:rPr>
            <w:rFonts w:ascii="Times New Roman" w:hAnsi="Times New Roman" w:cs="Times New Roman"/>
            <w:i/>
          </w:rPr>
          <w:delText>2023</w:delText>
        </w:r>
      </w:del>
      <w:ins w:id="1" w:author="Jordan, Amanda C CIV USARMY HQDA ASA ALT (USA)" w:date="2024-09-22T16:59:00Z">
        <w:r w:rsidR="00585CE5">
          <w:rPr>
            <w:rFonts w:ascii="Times New Roman" w:hAnsi="Times New Roman" w:cs="Times New Roman"/>
            <w:i/>
          </w:rPr>
          <w:t>01</w:t>
        </w:r>
      </w:ins>
      <w:ins w:id="2" w:author="Jordan, Amanda C CIV USARMY HQDA ASA ALT (USA)" w:date="2024-08-28T11:30:00Z">
        <w:r w:rsidR="00171BEF">
          <w:rPr>
            <w:rFonts w:ascii="Times New Roman" w:hAnsi="Times New Roman" w:cs="Times New Roman"/>
            <w:i/>
          </w:rPr>
          <w:t xml:space="preserve"> October 2024</w:t>
        </w:r>
      </w:ins>
      <w:r w:rsidRPr="005006BB">
        <w:rPr>
          <w:rFonts w:ascii="Times New Roman" w:hAnsi="Times New Roman" w:cs="Times New Roman"/>
          <w:i/>
        </w:rPr>
        <w:t>)</w:t>
      </w:r>
    </w:p>
    <w:p w14:paraId="3A5EF021" w14:textId="345B3D3C" w:rsidR="00B0712D" w:rsidRPr="00B0712D" w:rsidRDefault="00B0712D">
      <w:pPr>
        <w:pStyle w:val="TOC3"/>
        <w:tabs>
          <w:tab w:val="right" w:leader="dot" w:pos="9350"/>
        </w:tabs>
        <w:rPr>
          <w:rFonts w:ascii="Times New Roman" w:eastAsiaTheme="minorEastAsia" w:hAnsi="Times New Roman" w:cs="Times New Roman"/>
          <w:noProof/>
          <w:sz w:val="22"/>
          <w:szCs w:val="22"/>
        </w:rPr>
      </w:pPr>
      <w:r>
        <w:rPr>
          <w:rFonts w:ascii="Times New Roman" w:hAnsi="Times New Roman" w:cs="Times New Roman"/>
          <w:i/>
        </w:rPr>
        <w:fldChar w:fldCharType="begin"/>
      </w:r>
      <w:r>
        <w:rPr>
          <w:rFonts w:ascii="Times New Roman" w:hAnsi="Times New Roman" w:cs="Times New Roman"/>
          <w:i/>
        </w:rPr>
        <w:instrText xml:space="preserve"> TOC \o "1-4" \h \z \u </w:instrText>
      </w:r>
      <w:r>
        <w:rPr>
          <w:rFonts w:ascii="Times New Roman" w:hAnsi="Times New Roman" w:cs="Times New Roman"/>
          <w:i/>
        </w:rPr>
        <w:fldChar w:fldCharType="separate"/>
      </w:r>
      <w:hyperlink w:anchor="_Toc7169912" w:history="1">
        <w:r w:rsidRPr="00B0712D">
          <w:rPr>
            <w:rStyle w:val="Hyperlink"/>
            <w:noProof/>
          </w:rPr>
          <w:t>Subpart 5137.1 – Service Contracts – General</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_Toc7169912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2</w:t>
        </w:r>
        <w:r w:rsidRPr="00B0712D">
          <w:rPr>
            <w:rFonts w:ascii="Times New Roman" w:hAnsi="Times New Roman" w:cs="Times New Roman"/>
            <w:noProof/>
            <w:webHidden/>
          </w:rPr>
          <w:fldChar w:fldCharType="end"/>
        </w:r>
      </w:hyperlink>
    </w:p>
    <w:p w14:paraId="672F0617" w14:textId="11511783" w:rsidR="00B0712D" w:rsidRPr="00B0712D" w:rsidRDefault="00000000">
      <w:pPr>
        <w:pStyle w:val="TOC4"/>
        <w:tabs>
          <w:tab w:val="right" w:leader="dot" w:pos="9350"/>
        </w:tabs>
        <w:rPr>
          <w:rFonts w:ascii="Times New Roman" w:eastAsiaTheme="minorEastAsia" w:hAnsi="Times New Roman" w:cs="Times New Roman"/>
          <w:noProof/>
          <w:sz w:val="22"/>
          <w:szCs w:val="22"/>
        </w:rPr>
      </w:pPr>
      <w:hyperlink w:anchor="_Toc7169913" w:history="1">
        <w:r w:rsidR="00B0712D" w:rsidRPr="00B0712D">
          <w:rPr>
            <w:rStyle w:val="Hyperlink"/>
            <w:noProof/>
          </w:rPr>
          <w:t>5137.102-90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20993F9" w14:textId="2B636F42" w:rsidR="00B0712D" w:rsidRPr="00B0712D" w:rsidRDefault="00000000">
      <w:pPr>
        <w:pStyle w:val="TOC4"/>
        <w:tabs>
          <w:tab w:val="right" w:leader="dot" w:pos="9350"/>
        </w:tabs>
        <w:rPr>
          <w:rFonts w:ascii="Times New Roman" w:eastAsiaTheme="minorEastAsia" w:hAnsi="Times New Roman" w:cs="Times New Roman"/>
          <w:noProof/>
          <w:sz w:val="22"/>
          <w:szCs w:val="22"/>
        </w:rPr>
      </w:pPr>
      <w:hyperlink w:anchor="_Toc7169914" w:history="1">
        <w:r w:rsidR="00B0712D" w:rsidRPr="00B0712D">
          <w:rPr>
            <w:rStyle w:val="Hyperlink"/>
            <w:noProof/>
          </w:rPr>
          <w:t>5137.104  Personal services contracts.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47E755A" w14:textId="6EFA6D1B" w:rsidR="00B0712D" w:rsidRPr="00B0712D" w:rsidRDefault="00000000">
      <w:pPr>
        <w:pStyle w:val="TOC4"/>
        <w:tabs>
          <w:tab w:val="right" w:leader="dot" w:pos="9350"/>
        </w:tabs>
        <w:rPr>
          <w:rFonts w:ascii="Times New Roman" w:eastAsiaTheme="minorEastAsia" w:hAnsi="Times New Roman" w:cs="Times New Roman"/>
          <w:noProof/>
          <w:sz w:val="22"/>
          <w:szCs w:val="22"/>
        </w:rPr>
      </w:pPr>
      <w:hyperlink w:anchor="_Toc7169915" w:history="1">
        <w:r w:rsidR="00B0712D" w:rsidRPr="00B0712D">
          <w:rPr>
            <w:rStyle w:val="Hyperlink"/>
            <w:noProof/>
          </w:rPr>
          <w:t>5137.112  Government use of private sector temporaries.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5268B285" w14:textId="4B83E31C" w:rsidR="00B0712D" w:rsidRPr="00B0712D" w:rsidRDefault="00000000">
      <w:pPr>
        <w:pStyle w:val="TOC4"/>
        <w:tabs>
          <w:tab w:val="right" w:leader="dot" w:pos="9350"/>
        </w:tabs>
        <w:rPr>
          <w:rFonts w:ascii="Times New Roman" w:eastAsiaTheme="minorEastAsia" w:hAnsi="Times New Roman" w:cs="Times New Roman"/>
          <w:noProof/>
          <w:sz w:val="22"/>
          <w:szCs w:val="22"/>
        </w:rPr>
      </w:pPr>
      <w:hyperlink w:anchor="_Toc7169916" w:history="1">
        <w:r w:rsidR="00B0712D" w:rsidRPr="00B0712D">
          <w:rPr>
            <w:rStyle w:val="Hyperlink"/>
            <w:noProof/>
          </w:rPr>
          <w:t>5137.113-1  Waiver of cost allowability limitations.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5957455" w14:textId="339D9617" w:rsidR="00B0712D" w:rsidRPr="00B0712D" w:rsidRDefault="00000000">
      <w:pPr>
        <w:pStyle w:val="TOC4"/>
        <w:tabs>
          <w:tab w:val="right" w:leader="dot" w:pos="9350"/>
        </w:tabs>
        <w:rPr>
          <w:rFonts w:ascii="Times New Roman" w:eastAsiaTheme="minorEastAsia" w:hAnsi="Times New Roman" w:cs="Times New Roman"/>
          <w:noProof/>
          <w:sz w:val="22"/>
          <w:szCs w:val="22"/>
        </w:rPr>
      </w:pPr>
      <w:hyperlink w:anchor="_Toc7169917" w:history="1">
        <w:r w:rsidR="00B0712D" w:rsidRPr="00B0712D">
          <w:rPr>
            <w:rStyle w:val="Hyperlink"/>
            <w:noProof/>
          </w:rPr>
          <w:t>5137.170  Approval of contracts and task orders for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219C9674" w14:textId="565BCB8E" w:rsidR="00B0712D" w:rsidRPr="00B0712D" w:rsidRDefault="00000000">
      <w:pPr>
        <w:pStyle w:val="TOC4"/>
        <w:tabs>
          <w:tab w:val="right" w:leader="dot" w:pos="9350"/>
        </w:tabs>
        <w:rPr>
          <w:rFonts w:ascii="Times New Roman" w:eastAsiaTheme="minorEastAsia" w:hAnsi="Times New Roman" w:cs="Times New Roman"/>
          <w:noProof/>
          <w:sz w:val="22"/>
          <w:szCs w:val="22"/>
        </w:rPr>
      </w:pPr>
      <w:hyperlink w:anchor="_Toc7169918" w:history="1">
        <w:r w:rsidR="00B0712D" w:rsidRPr="00B0712D">
          <w:rPr>
            <w:rStyle w:val="Hyperlink"/>
            <w:noProof/>
          </w:rPr>
          <w:t>5137.170-2  Approval requirements.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0F44B51D" w14:textId="331FB96B" w:rsidR="00B0712D" w:rsidRPr="00B0712D" w:rsidRDefault="00000000">
      <w:pPr>
        <w:pStyle w:val="TOC3"/>
        <w:tabs>
          <w:tab w:val="right" w:leader="dot" w:pos="9350"/>
        </w:tabs>
        <w:rPr>
          <w:rFonts w:ascii="Times New Roman" w:eastAsiaTheme="minorEastAsia" w:hAnsi="Times New Roman" w:cs="Times New Roman"/>
          <w:noProof/>
          <w:sz w:val="22"/>
          <w:szCs w:val="22"/>
        </w:rPr>
      </w:pPr>
      <w:hyperlink w:anchor="_Toc7169919" w:history="1">
        <w:r w:rsidR="00B0712D" w:rsidRPr="00B0712D">
          <w:rPr>
            <w:rStyle w:val="Hyperlink"/>
            <w:noProof/>
          </w:rPr>
          <w:t>Subpart 5137.2 – Advisory and Assistance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59E4CC43" w14:textId="0EEBC7A0" w:rsidR="00B0712D" w:rsidRPr="00B0712D" w:rsidRDefault="00000000">
      <w:pPr>
        <w:pStyle w:val="TOC4"/>
        <w:tabs>
          <w:tab w:val="right" w:leader="dot" w:pos="9350"/>
        </w:tabs>
        <w:rPr>
          <w:rFonts w:ascii="Times New Roman" w:eastAsiaTheme="minorEastAsia" w:hAnsi="Times New Roman" w:cs="Times New Roman"/>
          <w:noProof/>
          <w:sz w:val="22"/>
          <w:szCs w:val="22"/>
        </w:rPr>
      </w:pPr>
      <w:hyperlink w:anchor="_Toc7169920" w:history="1">
        <w:r w:rsidR="00B0712D" w:rsidRPr="00B0712D">
          <w:rPr>
            <w:rStyle w:val="Hyperlink"/>
            <w:noProof/>
          </w:rPr>
          <w:t>5137.204  Guidelines for determining availability of personnel.</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397CFF0E" w14:textId="72B03DEB" w:rsidR="00B0712D" w:rsidRPr="00B0712D" w:rsidRDefault="00000000">
      <w:pPr>
        <w:pStyle w:val="TOC3"/>
        <w:tabs>
          <w:tab w:val="right" w:leader="dot" w:pos="9350"/>
        </w:tabs>
        <w:rPr>
          <w:rFonts w:ascii="Times New Roman" w:eastAsiaTheme="minorEastAsia" w:hAnsi="Times New Roman" w:cs="Times New Roman"/>
          <w:noProof/>
          <w:sz w:val="22"/>
          <w:szCs w:val="22"/>
        </w:rPr>
      </w:pPr>
      <w:hyperlink w:anchor="_Toc7169921" w:history="1">
        <w:r w:rsidR="00B0712D" w:rsidRPr="00B0712D">
          <w:rPr>
            <w:rStyle w:val="Hyperlink"/>
            <w:noProof/>
          </w:rPr>
          <w:t>Subpart 5137.5 – Management Oversight of Service Contracts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0B519854" w14:textId="5FE61107" w:rsidR="00B0712D" w:rsidRPr="00B0712D" w:rsidRDefault="00000000">
      <w:pPr>
        <w:pStyle w:val="TOC4"/>
        <w:tabs>
          <w:tab w:val="right" w:leader="dot" w:pos="9350"/>
        </w:tabs>
        <w:rPr>
          <w:rFonts w:ascii="Times New Roman" w:eastAsiaTheme="minorEastAsia" w:hAnsi="Times New Roman" w:cs="Times New Roman"/>
          <w:noProof/>
          <w:sz w:val="22"/>
          <w:szCs w:val="22"/>
        </w:rPr>
      </w:pPr>
      <w:hyperlink w:anchor="_Toc7169922" w:history="1">
        <w:r w:rsidR="00B0712D" w:rsidRPr="00B0712D">
          <w:rPr>
            <w:rStyle w:val="Hyperlink"/>
            <w:noProof/>
          </w:rPr>
          <w:t>5137.503  Agency-head responsibilities.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544D72A1" w14:textId="5C9FDA4C" w:rsidR="00B0712D" w:rsidRPr="00B0712D" w:rsidRDefault="00000000">
      <w:pPr>
        <w:pStyle w:val="TOC4"/>
        <w:tabs>
          <w:tab w:val="right" w:leader="dot" w:pos="9350"/>
        </w:tabs>
        <w:rPr>
          <w:rFonts w:ascii="Times New Roman" w:eastAsiaTheme="minorEastAsia" w:hAnsi="Times New Roman" w:cs="Times New Roman"/>
          <w:noProof/>
          <w:sz w:val="22"/>
          <w:szCs w:val="22"/>
        </w:rPr>
      </w:pPr>
      <w:hyperlink w:anchor="_Toc7169923" w:history="1">
        <w:r w:rsidR="00B0712D" w:rsidRPr="00B0712D">
          <w:rPr>
            <w:rStyle w:val="Hyperlink"/>
            <w:noProof/>
          </w:rPr>
          <w:t>5137.590-1  Definitions.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3A337975" w14:textId="56F4E310" w:rsidR="00B0712D" w:rsidRPr="00B0712D" w:rsidRDefault="00000000">
      <w:pPr>
        <w:pStyle w:val="TOC4"/>
        <w:tabs>
          <w:tab w:val="right" w:leader="dot" w:pos="9350"/>
        </w:tabs>
        <w:rPr>
          <w:rFonts w:ascii="Times New Roman" w:eastAsiaTheme="minorEastAsia" w:hAnsi="Times New Roman" w:cs="Times New Roman"/>
          <w:noProof/>
          <w:sz w:val="22"/>
          <w:szCs w:val="22"/>
        </w:rPr>
      </w:pPr>
      <w:hyperlink w:anchor="_Toc7169924" w:history="1">
        <w:r w:rsidR="00B0712D" w:rsidRPr="00B0712D">
          <w:rPr>
            <w:rStyle w:val="Hyperlink"/>
            <w:noProof/>
          </w:rPr>
          <w:t>5137.590-2  Applicability.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4</w:t>
        </w:r>
        <w:r w:rsidR="00B0712D" w:rsidRPr="00B0712D">
          <w:rPr>
            <w:rFonts w:ascii="Times New Roman" w:hAnsi="Times New Roman" w:cs="Times New Roman"/>
            <w:noProof/>
            <w:webHidden/>
          </w:rPr>
          <w:fldChar w:fldCharType="end"/>
        </w:r>
      </w:hyperlink>
    </w:p>
    <w:p w14:paraId="63C757B7" w14:textId="38EA10B2" w:rsidR="00B0712D" w:rsidRPr="00B0712D" w:rsidRDefault="00000000">
      <w:pPr>
        <w:pStyle w:val="TOC4"/>
        <w:tabs>
          <w:tab w:val="right" w:leader="dot" w:pos="9350"/>
        </w:tabs>
        <w:rPr>
          <w:rFonts w:ascii="Times New Roman" w:eastAsiaTheme="minorEastAsia" w:hAnsi="Times New Roman" w:cs="Times New Roman"/>
          <w:noProof/>
          <w:sz w:val="22"/>
          <w:szCs w:val="22"/>
        </w:rPr>
      </w:pPr>
      <w:hyperlink w:anchor="_Toc7169925" w:history="1">
        <w:r w:rsidR="00B0712D" w:rsidRPr="00B0712D">
          <w:rPr>
            <w:rStyle w:val="Hyperlink"/>
            <w:noProof/>
          </w:rPr>
          <w:t>5137.590-3  Review thresholds.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4</w:t>
        </w:r>
        <w:r w:rsidR="00B0712D" w:rsidRPr="00B0712D">
          <w:rPr>
            <w:rFonts w:ascii="Times New Roman" w:hAnsi="Times New Roman" w:cs="Times New Roman"/>
            <w:noProof/>
            <w:webHidden/>
          </w:rPr>
          <w:fldChar w:fldCharType="end"/>
        </w:r>
      </w:hyperlink>
    </w:p>
    <w:p w14:paraId="717CFBFE" w14:textId="610596B6" w:rsidR="00B0712D" w:rsidRPr="00B0712D" w:rsidRDefault="00000000">
      <w:pPr>
        <w:pStyle w:val="TOC4"/>
        <w:tabs>
          <w:tab w:val="right" w:leader="dot" w:pos="9350"/>
        </w:tabs>
        <w:rPr>
          <w:rFonts w:ascii="Times New Roman" w:eastAsiaTheme="minorEastAsia" w:hAnsi="Times New Roman" w:cs="Times New Roman"/>
          <w:noProof/>
          <w:sz w:val="22"/>
          <w:szCs w:val="22"/>
        </w:rPr>
      </w:pPr>
      <w:hyperlink w:anchor="_Toc7169926" w:history="1">
        <w:r w:rsidR="00B0712D" w:rsidRPr="00B0712D">
          <w:rPr>
            <w:rStyle w:val="Hyperlink"/>
            <w:noProof/>
          </w:rPr>
          <w:t>5137.590-4  Review procedures.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62DC2A6B" w14:textId="7B8C99A5" w:rsidR="00B0712D" w:rsidRPr="00B0712D" w:rsidRDefault="00000000">
      <w:pPr>
        <w:pStyle w:val="TOC4"/>
        <w:tabs>
          <w:tab w:val="right" w:leader="dot" w:pos="9350"/>
        </w:tabs>
        <w:rPr>
          <w:rFonts w:ascii="Times New Roman" w:eastAsiaTheme="minorEastAsia" w:hAnsi="Times New Roman" w:cs="Times New Roman"/>
          <w:noProof/>
          <w:sz w:val="22"/>
          <w:szCs w:val="22"/>
        </w:rPr>
      </w:pPr>
      <w:hyperlink w:anchor="_Toc7169927" w:history="1">
        <w:r w:rsidR="00B0712D" w:rsidRPr="00B0712D">
          <w:rPr>
            <w:rStyle w:val="Hyperlink"/>
            <w:noProof/>
          </w:rPr>
          <w:t>5137.590-5  Reserved.</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3354417C" w14:textId="1CE0F70B" w:rsidR="00B0712D" w:rsidRPr="00B0712D" w:rsidRDefault="00000000">
      <w:pPr>
        <w:pStyle w:val="TOC4"/>
        <w:tabs>
          <w:tab w:val="right" w:leader="dot" w:pos="9350"/>
        </w:tabs>
        <w:rPr>
          <w:rFonts w:ascii="Times New Roman" w:eastAsiaTheme="minorEastAsia" w:hAnsi="Times New Roman" w:cs="Times New Roman"/>
          <w:noProof/>
          <w:sz w:val="22"/>
          <w:szCs w:val="22"/>
        </w:rPr>
      </w:pPr>
      <w:hyperlink w:anchor="_Toc7169928" w:history="1">
        <w:r w:rsidR="00B0712D" w:rsidRPr="00B0712D">
          <w:rPr>
            <w:rStyle w:val="Hyperlink"/>
            <w:noProof/>
          </w:rPr>
          <w:t>5137.590-6  Acquisition strategy content.</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4260FA21" w14:textId="3ACF5526" w:rsidR="00B0712D" w:rsidRPr="00B0712D" w:rsidRDefault="00000000">
      <w:pPr>
        <w:pStyle w:val="TOC4"/>
        <w:tabs>
          <w:tab w:val="right" w:leader="dot" w:pos="9350"/>
        </w:tabs>
        <w:rPr>
          <w:rFonts w:ascii="Times New Roman" w:eastAsiaTheme="minorEastAsia" w:hAnsi="Times New Roman" w:cs="Times New Roman"/>
          <w:noProof/>
          <w:sz w:val="22"/>
          <w:szCs w:val="22"/>
        </w:rPr>
      </w:pPr>
      <w:hyperlink w:anchor="_Toc7169929" w:history="1">
        <w:r w:rsidR="00B0712D" w:rsidRPr="00B0712D">
          <w:rPr>
            <w:rStyle w:val="Hyperlink"/>
            <w:noProof/>
          </w:rPr>
          <w:t>5137.590-7  Data collection and reporting.</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1D6893CA" w14:textId="382FBFEC" w:rsidR="00B0712D" w:rsidRPr="00B0712D" w:rsidRDefault="00000000">
      <w:pPr>
        <w:pStyle w:val="TOC3"/>
        <w:tabs>
          <w:tab w:val="right" w:leader="dot" w:pos="9350"/>
        </w:tabs>
        <w:rPr>
          <w:rFonts w:ascii="Times New Roman" w:eastAsiaTheme="minorEastAsia" w:hAnsi="Times New Roman" w:cs="Times New Roman"/>
          <w:noProof/>
          <w:sz w:val="22"/>
          <w:szCs w:val="22"/>
        </w:rPr>
      </w:pPr>
      <w:hyperlink w:anchor="_Toc7169930" w:history="1">
        <w:r w:rsidR="00B0712D" w:rsidRPr="00B0712D">
          <w:rPr>
            <w:rStyle w:val="Hyperlink"/>
            <w:noProof/>
          </w:rPr>
          <w:t>Subpart 5137.72 –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4FFA7104" w14:textId="1484D564" w:rsidR="00B0712D" w:rsidRPr="00B0712D" w:rsidRDefault="00000000">
      <w:pPr>
        <w:pStyle w:val="TOC4"/>
        <w:tabs>
          <w:tab w:val="right" w:leader="dot" w:pos="9350"/>
        </w:tabs>
        <w:rPr>
          <w:rFonts w:ascii="Times New Roman" w:eastAsiaTheme="minorEastAsia" w:hAnsi="Times New Roman" w:cs="Times New Roman"/>
          <w:noProof/>
          <w:sz w:val="22"/>
          <w:szCs w:val="22"/>
        </w:rPr>
      </w:pPr>
      <w:hyperlink w:anchor="_Toc7169931" w:history="1">
        <w:r w:rsidR="00B0712D" w:rsidRPr="00B0712D">
          <w:rPr>
            <w:rStyle w:val="Hyperlink"/>
            <w:noProof/>
          </w:rPr>
          <w:t>5137.7204  Format and clauses for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55CE8EFA" w14:textId="7C233A62" w:rsidR="00B0712D" w:rsidRPr="00B0712D" w:rsidRDefault="00000000">
      <w:pPr>
        <w:pStyle w:val="TOC4"/>
        <w:tabs>
          <w:tab w:val="right" w:leader="dot" w:pos="9350"/>
        </w:tabs>
        <w:rPr>
          <w:rFonts w:ascii="Times New Roman" w:eastAsiaTheme="minorEastAsia" w:hAnsi="Times New Roman" w:cs="Times New Roman"/>
          <w:noProof/>
          <w:sz w:val="22"/>
          <w:szCs w:val="22"/>
        </w:rPr>
      </w:pPr>
      <w:hyperlink w:anchor="_Toc7169932" w:history="1">
        <w:r w:rsidR="00B0712D" w:rsidRPr="00B0712D">
          <w:rPr>
            <w:rStyle w:val="Hyperlink"/>
            <w:noProof/>
          </w:rPr>
          <w:t>5137.7204-90  Establishing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704FF591" w14:textId="16FC4C82" w:rsidR="00B0712D" w:rsidRPr="00B0712D" w:rsidRDefault="00000000">
      <w:pPr>
        <w:pStyle w:val="TOC4"/>
        <w:tabs>
          <w:tab w:val="right" w:leader="dot" w:pos="9350"/>
        </w:tabs>
        <w:rPr>
          <w:rFonts w:ascii="Times New Roman" w:eastAsiaTheme="minorEastAsia" w:hAnsi="Times New Roman" w:cs="Times New Roman"/>
          <w:noProof/>
          <w:sz w:val="22"/>
          <w:szCs w:val="22"/>
        </w:rPr>
      </w:pPr>
      <w:hyperlink w:anchor="_Toc7169933" w:history="1">
        <w:r w:rsidR="00B0712D" w:rsidRPr="00B0712D">
          <w:rPr>
            <w:rStyle w:val="Hyperlink"/>
            <w:noProof/>
          </w:rPr>
          <w:t>5137.7204-91  Purchase requests.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468CB955" w14:textId="6FC717BC" w:rsidR="00B0712D" w:rsidRPr="00B0712D" w:rsidRDefault="00000000">
      <w:pPr>
        <w:pStyle w:val="TOC4"/>
        <w:tabs>
          <w:tab w:val="right" w:leader="dot" w:pos="9350"/>
        </w:tabs>
        <w:rPr>
          <w:rFonts w:ascii="Times New Roman" w:eastAsiaTheme="minorEastAsia" w:hAnsi="Times New Roman" w:cs="Times New Roman"/>
          <w:noProof/>
          <w:sz w:val="22"/>
          <w:szCs w:val="22"/>
        </w:rPr>
      </w:pPr>
      <w:hyperlink w:anchor="_Toc7169934" w:history="1">
        <w:r w:rsidR="00B0712D" w:rsidRPr="00B0712D">
          <w:rPr>
            <w:rStyle w:val="Hyperlink"/>
            <w:noProof/>
          </w:rPr>
          <w:t>5137.7204-92  Ordering procedures.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1FAEBCE2" w14:textId="000AF6FB" w:rsidR="00B0712D" w:rsidRPr="00B0712D" w:rsidRDefault="00000000">
      <w:pPr>
        <w:pStyle w:val="TOC4"/>
        <w:tabs>
          <w:tab w:val="right" w:leader="dot" w:pos="9350"/>
        </w:tabs>
        <w:rPr>
          <w:rFonts w:ascii="Times New Roman" w:eastAsiaTheme="minorEastAsia" w:hAnsi="Times New Roman" w:cs="Times New Roman"/>
          <w:noProof/>
          <w:sz w:val="22"/>
          <w:szCs w:val="22"/>
        </w:rPr>
      </w:pPr>
      <w:hyperlink w:anchor="_Toc7169935" w:history="1">
        <w:r w:rsidR="00B0712D" w:rsidRPr="00B0712D">
          <w:rPr>
            <w:rStyle w:val="Hyperlink"/>
            <w:noProof/>
          </w:rPr>
          <w:t>5137.7204-93  Distribution of orders.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9</w:t>
        </w:r>
        <w:r w:rsidR="00B0712D" w:rsidRPr="00B0712D">
          <w:rPr>
            <w:rFonts w:ascii="Times New Roman" w:hAnsi="Times New Roman" w:cs="Times New Roman"/>
            <w:noProof/>
            <w:webHidden/>
          </w:rPr>
          <w:fldChar w:fldCharType="end"/>
        </w:r>
      </w:hyperlink>
    </w:p>
    <w:p w14:paraId="0D90FD20" w14:textId="049B8BFE" w:rsidR="00B0712D" w:rsidRPr="00B0712D" w:rsidRDefault="00000000">
      <w:pPr>
        <w:pStyle w:val="TOC4"/>
        <w:tabs>
          <w:tab w:val="right" w:leader="dot" w:pos="9350"/>
        </w:tabs>
        <w:rPr>
          <w:rFonts w:ascii="Times New Roman" w:eastAsiaTheme="minorEastAsia" w:hAnsi="Times New Roman" w:cs="Times New Roman"/>
          <w:noProof/>
          <w:sz w:val="22"/>
          <w:szCs w:val="22"/>
        </w:rPr>
      </w:pPr>
      <w:hyperlink w:anchor="_Toc7169936" w:history="1">
        <w:r w:rsidR="00B0712D" w:rsidRPr="00B0712D">
          <w:rPr>
            <w:rStyle w:val="Hyperlink"/>
            <w:noProof/>
          </w:rPr>
          <w:t>5137.7204-94  Gratuitous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0E4B71FF" w14:textId="4E720CF4" w:rsidR="00B0712D" w:rsidRPr="00B0712D" w:rsidRDefault="00000000">
      <w:pPr>
        <w:pStyle w:val="TOC3"/>
        <w:tabs>
          <w:tab w:val="right" w:leader="dot" w:pos="9350"/>
        </w:tabs>
        <w:rPr>
          <w:rFonts w:ascii="Times New Roman" w:eastAsiaTheme="minorEastAsia" w:hAnsi="Times New Roman" w:cs="Times New Roman"/>
          <w:noProof/>
          <w:sz w:val="22"/>
          <w:szCs w:val="22"/>
        </w:rPr>
      </w:pPr>
      <w:hyperlink w:anchor="_Toc7169937" w:history="1">
        <w:r w:rsidR="00B0712D" w:rsidRPr="00B0712D">
          <w:rPr>
            <w:rStyle w:val="Hyperlink"/>
            <w:noProof/>
          </w:rPr>
          <w:t>Subpart 5137.74 – Services at Installations Being Closed</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7F60EE0B" w14:textId="04911FE6" w:rsidR="00B0712D" w:rsidRDefault="00000000">
      <w:pPr>
        <w:pStyle w:val="TOC4"/>
        <w:tabs>
          <w:tab w:val="right" w:leader="dot" w:pos="9350"/>
        </w:tabs>
        <w:rPr>
          <w:rFonts w:asciiTheme="minorHAnsi" w:eastAsiaTheme="minorEastAsia" w:hAnsiTheme="minorHAnsi" w:cstheme="minorBidi"/>
          <w:noProof/>
          <w:sz w:val="22"/>
          <w:szCs w:val="22"/>
        </w:rPr>
      </w:pPr>
      <w:hyperlink w:anchor="_Toc7169938" w:history="1">
        <w:r w:rsidR="00B0712D" w:rsidRPr="00B0712D">
          <w:rPr>
            <w:rStyle w:val="Hyperlink"/>
            <w:noProof/>
          </w:rPr>
          <w:t>5137.7401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449914DB" w14:textId="5E43ABC0" w:rsidR="00B0712D" w:rsidRPr="00B0712D" w:rsidRDefault="00000000">
      <w:pPr>
        <w:pStyle w:val="TOC3"/>
        <w:tabs>
          <w:tab w:val="right" w:leader="dot" w:pos="9350"/>
        </w:tabs>
        <w:rPr>
          <w:rFonts w:ascii="Times New Roman" w:eastAsiaTheme="minorEastAsia" w:hAnsi="Times New Roman" w:cs="Times New Roman"/>
          <w:noProof/>
          <w:sz w:val="22"/>
          <w:szCs w:val="22"/>
        </w:rPr>
      </w:pPr>
      <w:hyperlink w:anchor="_Toc7169939" w:history="1">
        <w:r w:rsidR="00B0712D" w:rsidRPr="00B0712D">
          <w:rPr>
            <w:rStyle w:val="Hyperlink"/>
            <w:noProof/>
          </w:rPr>
          <w:t>Subpart 5137.90 – Security Clearances and Identification for Contractor Personnel</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3FC1EEF3" w14:textId="5F178B05" w:rsidR="00B0712D" w:rsidRPr="00B0712D" w:rsidRDefault="00000000">
      <w:pPr>
        <w:pStyle w:val="TOC4"/>
        <w:tabs>
          <w:tab w:val="right" w:leader="dot" w:pos="9350"/>
        </w:tabs>
        <w:rPr>
          <w:rFonts w:ascii="Times New Roman" w:eastAsiaTheme="minorEastAsia" w:hAnsi="Times New Roman" w:cs="Times New Roman"/>
          <w:noProof/>
          <w:sz w:val="22"/>
          <w:szCs w:val="22"/>
        </w:rPr>
      </w:pPr>
      <w:hyperlink w:anchor="_Toc7169940" w:history="1">
        <w:r w:rsidR="00B0712D" w:rsidRPr="00B0712D">
          <w:rPr>
            <w:rStyle w:val="Hyperlink"/>
            <w:noProof/>
          </w:rPr>
          <w:t>5137.9001  Responsibilities.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0DF8AE82" w14:textId="53B518CC" w:rsidR="00B0712D" w:rsidRPr="00B0712D" w:rsidRDefault="00000000">
      <w:pPr>
        <w:pStyle w:val="TOC3"/>
        <w:tabs>
          <w:tab w:val="right" w:leader="dot" w:pos="9350"/>
        </w:tabs>
        <w:rPr>
          <w:rFonts w:ascii="Times New Roman" w:eastAsiaTheme="minorEastAsia" w:hAnsi="Times New Roman" w:cs="Times New Roman"/>
          <w:noProof/>
          <w:sz w:val="22"/>
          <w:szCs w:val="22"/>
        </w:rPr>
      </w:pPr>
      <w:hyperlink w:anchor="_Toc7169941" w:history="1">
        <w:r w:rsidR="00B0712D" w:rsidRPr="00B0712D">
          <w:rPr>
            <w:rStyle w:val="Hyperlink"/>
            <w:noProof/>
          </w:rPr>
          <w:t>Subpart 5137.91 – Accounting for Contract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184B569E" w14:textId="3FEBB261" w:rsidR="00B0712D" w:rsidRPr="00B0712D" w:rsidRDefault="00000000">
      <w:pPr>
        <w:pStyle w:val="TOC4"/>
        <w:tabs>
          <w:tab w:val="right" w:leader="dot" w:pos="9350"/>
        </w:tabs>
        <w:rPr>
          <w:rFonts w:ascii="Times New Roman" w:eastAsiaTheme="minorEastAsia" w:hAnsi="Times New Roman" w:cs="Times New Roman"/>
          <w:noProof/>
          <w:sz w:val="22"/>
          <w:szCs w:val="22"/>
        </w:rPr>
      </w:pPr>
      <w:hyperlink w:anchor="_Toc7169942" w:history="1">
        <w:r w:rsidR="00B0712D" w:rsidRPr="00B0712D">
          <w:rPr>
            <w:rStyle w:val="Hyperlink"/>
            <w:noProof/>
          </w:rPr>
          <w:t>5137.9101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7095DF70" w14:textId="356B698E" w:rsidR="00DF1511" w:rsidRPr="00DF1511" w:rsidRDefault="00B0712D" w:rsidP="00DF1511">
      <w:pPr>
        <w:spacing w:after="240"/>
        <w:jc w:val="center"/>
        <w:rPr>
          <w:rFonts w:ascii="Times New Roman" w:hAnsi="Times New Roman" w:cs="Times New Roman"/>
          <w:i/>
        </w:rPr>
      </w:pPr>
      <w:r>
        <w:rPr>
          <w:rFonts w:ascii="Times New Roman" w:hAnsi="Times New Roman" w:cs="Times New Roman"/>
          <w:i/>
        </w:rPr>
        <w:fldChar w:fldCharType="end"/>
      </w:r>
    </w:p>
    <w:p w14:paraId="15777A72" w14:textId="77777777" w:rsidR="00892149" w:rsidRPr="00FF6B71" w:rsidRDefault="00892149" w:rsidP="005006BB">
      <w:pPr>
        <w:pStyle w:val="Heading3"/>
      </w:pPr>
      <w:bookmarkStart w:id="3" w:name="_Toc536101147"/>
      <w:bookmarkStart w:id="4" w:name="_Toc7073983"/>
      <w:bookmarkStart w:id="5" w:name="_Toc7169912"/>
      <w:r w:rsidRPr="005006BB">
        <w:t>Subpart</w:t>
      </w:r>
      <w:r w:rsidRPr="00FF6B71">
        <w:t xml:space="preserve"> 5137.1 – Service Contracts – General</w:t>
      </w:r>
      <w:bookmarkEnd w:id="3"/>
      <w:bookmarkEnd w:id="4"/>
      <w:bookmarkEnd w:id="5"/>
    </w:p>
    <w:p w14:paraId="5317A3F7" w14:textId="6EF8C60B" w:rsidR="00B91930" w:rsidRDefault="00B91930" w:rsidP="005006BB">
      <w:pPr>
        <w:pStyle w:val="Heading4"/>
      </w:pPr>
      <w:bookmarkStart w:id="6" w:name="_Toc536101148"/>
      <w:bookmarkStart w:id="7" w:name="_Toc7073984"/>
      <w:bookmarkStart w:id="8" w:name="_Toc7169913"/>
      <w:r>
        <w:t>5137.102-</w:t>
      </w:r>
      <w:proofErr w:type="gramStart"/>
      <w:r>
        <w:t>90</w:t>
      </w:r>
      <w:r w:rsidR="0060724F">
        <w:t xml:space="preserve">  Policy</w:t>
      </w:r>
      <w:proofErr w:type="gramEnd"/>
      <w:r w:rsidR="0060724F">
        <w:t>.</w:t>
      </w:r>
      <w:bookmarkEnd w:id="6"/>
      <w:bookmarkEnd w:id="7"/>
      <w:bookmarkEnd w:id="8"/>
    </w:p>
    <w:p w14:paraId="01A9ED14" w14:textId="66A3DE87" w:rsidR="0060724F" w:rsidRPr="005006BB" w:rsidRDefault="0060724F" w:rsidP="005006BB">
      <w:pPr>
        <w:rPr>
          <w:rFonts w:ascii="Times New Roman" w:hAnsi="Times New Roman" w:cs="Times New Roman"/>
        </w:rPr>
      </w:pPr>
      <w:r w:rsidRPr="005006BB">
        <w:rPr>
          <w:rFonts w:ascii="Times New Roman" w:hAnsi="Times New Roman" w:cs="Times New Roman"/>
        </w:rPr>
        <w:t>Department of Defense Instruction (DoDI) 5000.74, Defense Acquisition Services, dated 5 January 2016, is the primary authority for service acquisitions.</w:t>
      </w:r>
    </w:p>
    <w:p w14:paraId="23A132A5" w14:textId="77777777" w:rsidR="00D0678D" w:rsidRPr="00FF6B71" w:rsidRDefault="00892149" w:rsidP="005006BB">
      <w:pPr>
        <w:pStyle w:val="Heading4"/>
      </w:pPr>
      <w:bookmarkStart w:id="9" w:name="_Toc536101149"/>
      <w:bookmarkStart w:id="10" w:name="_Toc7073985"/>
      <w:bookmarkStart w:id="11" w:name="_Toc7169914"/>
      <w:proofErr w:type="gramStart"/>
      <w:r w:rsidRPr="00FF6B71">
        <w:t xml:space="preserve">5137.104 </w:t>
      </w:r>
      <w:r w:rsidR="00394958">
        <w:t xml:space="preserve"> </w:t>
      </w:r>
      <w:r w:rsidRPr="00FF6B71">
        <w:t>Personal</w:t>
      </w:r>
      <w:proofErr w:type="gramEnd"/>
      <w:r w:rsidRPr="00FF6B71">
        <w:t xml:space="preserve"> services contracts.</w:t>
      </w:r>
      <w:bookmarkEnd w:id="9"/>
      <w:bookmarkEnd w:id="10"/>
      <w:bookmarkEnd w:id="11"/>
    </w:p>
    <w:p w14:paraId="4AB449BA" w14:textId="7DBD3B8E" w:rsidR="00F930A4" w:rsidRDefault="00BC309D" w:rsidP="000036E5">
      <w:pPr>
        <w:autoSpaceDE w:val="0"/>
        <w:autoSpaceDN w:val="0"/>
        <w:adjustRightInd w:val="0"/>
        <w:spacing w:after="240"/>
        <w:rPr>
          <w:rFonts w:ascii="Times New Roman" w:hAnsi="Times New Roman" w:cs="Times New Roman"/>
        </w:rPr>
      </w:pPr>
      <w:r w:rsidRPr="00FF6B71">
        <w:rPr>
          <w:rFonts w:ascii="Times New Roman" w:hAnsi="Times New Roman" w:cs="Times New Roman"/>
        </w:rPr>
        <w:t>(b)(i</w:t>
      </w:r>
      <w:proofErr w:type="gramStart"/>
      <w:r w:rsidRPr="00FF6B71">
        <w:rPr>
          <w:rFonts w:ascii="Times New Roman" w:hAnsi="Times New Roman" w:cs="Times New Roman"/>
        </w:rPr>
        <w:t xml:space="preserve">)  </w:t>
      </w:r>
      <w:r w:rsidR="00AC7635">
        <w:rPr>
          <w:rFonts w:ascii="Times New Roman" w:hAnsi="Times New Roman" w:cs="Times New Roman"/>
        </w:rPr>
        <w:t>The</w:t>
      </w:r>
      <w:proofErr w:type="gramEnd"/>
      <w:r w:rsidR="00AC7635">
        <w:rPr>
          <w:rFonts w:ascii="Times New Roman" w:hAnsi="Times New Roman" w:cs="Times New Roman"/>
        </w:rPr>
        <w:t xml:space="preserve"> </w:t>
      </w:r>
      <w:r w:rsidR="00394958">
        <w:rPr>
          <w:rFonts w:ascii="Times New Roman" w:hAnsi="Times New Roman" w:cs="Times New Roman"/>
        </w:rPr>
        <w:t>head of the contracting activity (</w:t>
      </w:r>
      <w:r w:rsidR="00AC7635">
        <w:rPr>
          <w:rFonts w:ascii="Times New Roman" w:hAnsi="Times New Roman" w:cs="Times New Roman"/>
        </w:rPr>
        <w:t>HCA</w:t>
      </w:r>
      <w:r w:rsidR="00394958">
        <w:rPr>
          <w:rFonts w:ascii="Times New Roman" w:hAnsi="Times New Roman" w:cs="Times New Roman"/>
        </w:rPr>
        <w:t>)</w:t>
      </w:r>
      <w:r w:rsidR="00AC7635" w:rsidRPr="00AD71D4">
        <w:rPr>
          <w:rFonts w:ascii="Times New Roman" w:hAnsi="Times New Roman" w:cs="Times New Roman"/>
          <w:color w:val="000000"/>
        </w:rPr>
        <w:t xml:space="preserve"> will make the determination</w:t>
      </w:r>
      <w:r w:rsidR="00AC7635">
        <w:rPr>
          <w:rFonts w:ascii="Times New Roman" w:hAnsi="Times New Roman" w:cs="Times New Roman"/>
          <w:color w:val="000000"/>
        </w:rPr>
        <w:t xml:space="preserve"> </w:t>
      </w:r>
      <w:r w:rsidR="00AC7635" w:rsidRPr="00FF6B71">
        <w:rPr>
          <w:rFonts w:ascii="Times New Roman" w:hAnsi="Times New Roman" w:cs="Times New Roman"/>
        </w:rPr>
        <w:t>as required by</w:t>
      </w:r>
      <w:r w:rsidR="005C6DF5">
        <w:rPr>
          <w:rFonts w:ascii="Times New Roman" w:hAnsi="Times New Roman" w:cs="Times New Roman"/>
        </w:rPr>
        <w:t xml:space="preserve"> DFARS 237.104(b)(i)</w:t>
      </w:r>
      <w:r w:rsidR="00AC7635" w:rsidRPr="00FF6B71">
        <w:rPr>
          <w:rFonts w:ascii="Times New Roman" w:hAnsi="Times New Roman" w:cs="Times New Roman"/>
        </w:rPr>
        <w:t xml:space="preserve"> to authorize contracts pursuant to 10 U.S.C.</w:t>
      </w:r>
      <w:r w:rsidR="00AC7635">
        <w:rPr>
          <w:rFonts w:ascii="Times New Roman" w:hAnsi="Times New Roman" w:cs="Times New Roman"/>
        </w:rPr>
        <w:t xml:space="preserve"> </w:t>
      </w:r>
      <w:r w:rsidR="00AC7635" w:rsidRPr="00FF6B71">
        <w:rPr>
          <w:rFonts w:ascii="Times New Roman" w:hAnsi="Times New Roman" w:cs="Times New Roman"/>
        </w:rPr>
        <w:t>129b and 5 U.S.C.</w:t>
      </w:r>
      <w:r w:rsidR="00AC7635">
        <w:rPr>
          <w:rFonts w:ascii="Times New Roman" w:hAnsi="Times New Roman" w:cs="Times New Roman"/>
        </w:rPr>
        <w:t xml:space="preserve"> </w:t>
      </w:r>
      <w:r w:rsidR="00AC7635" w:rsidRPr="00FF6B71">
        <w:rPr>
          <w:rFonts w:ascii="Times New Roman" w:hAnsi="Times New Roman" w:cs="Times New Roman"/>
        </w:rPr>
        <w:t xml:space="preserve">3109.  </w:t>
      </w:r>
      <w:r w:rsidR="00946FDA">
        <w:rPr>
          <w:rFonts w:ascii="Times New Roman" w:hAnsi="Times New Roman" w:cs="Times New Roman"/>
        </w:rPr>
        <w:t xml:space="preserve">See </w:t>
      </w:r>
      <w:hyperlink r:id="rId10" w:history="1">
        <w:r w:rsidR="00946FDA" w:rsidRPr="0091557A">
          <w:rPr>
            <w:rStyle w:val="Hyperlink"/>
          </w:rPr>
          <w:t>Appendix GG</w:t>
        </w:r>
      </w:hyperlink>
      <w:r w:rsidR="00946FDA">
        <w:rPr>
          <w:rFonts w:ascii="Times New Roman" w:hAnsi="Times New Roman" w:cs="Times New Roman"/>
        </w:rPr>
        <w:t xml:space="preserve"> for further delegation.  </w:t>
      </w:r>
      <w:r w:rsidR="00AC7635" w:rsidRPr="00FF6B71">
        <w:rPr>
          <w:rFonts w:ascii="Times New Roman" w:hAnsi="Times New Roman" w:cs="Times New Roman"/>
        </w:rPr>
        <w:t xml:space="preserve">When a blanket </w:t>
      </w:r>
      <w:r w:rsidR="00394958">
        <w:rPr>
          <w:rFonts w:ascii="Times New Roman" w:hAnsi="Times New Roman" w:cs="Times New Roman"/>
        </w:rPr>
        <w:t>determination and findings (</w:t>
      </w:r>
      <w:r w:rsidR="00AC7635" w:rsidRPr="00FF6B71">
        <w:rPr>
          <w:rFonts w:ascii="Times New Roman" w:hAnsi="Times New Roman" w:cs="Times New Roman"/>
        </w:rPr>
        <w:t>D&amp;F</w:t>
      </w:r>
      <w:r w:rsidR="00394958">
        <w:rPr>
          <w:rFonts w:ascii="Times New Roman" w:hAnsi="Times New Roman" w:cs="Times New Roman"/>
        </w:rPr>
        <w:t>)</w:t>
      </w:r>
      <w:r w:rsidR="00AC7635" w:rsidRPr="00FF6B71">
        <w:rPr>
          <w:rFonts w:ascii="Times New Roman" w:hAnsi="Times New Roman" w:cs="Times New Roman"/>
        </w:rPr>
        <w:t xml:space="preserve"> applies, the </w:t>
      </w:r>
      <w:ins w:id="12" w:author="Jordan, Amanda C CIV USARMY HQDA ASA ALT (USA)" w:date="2024-08-28T11:34:00Z">
        <w:r w:rsidR="00BA277B">
          <w:rPr>
            <w:rFonts w:ascii="Times New Roman" w:hAnsi="Times New Roman" w:cs="Times New Roman"/>
          </w:rPr>
          <w:t>C</w:t>
        </w:r>
      </w:ins>
      <w:del w:id="13" w:author="Jordan, Amanda C CIV USARMY HQDA ASA ALT (USA)" w:date="2024-08-28T11:32:00Z">
        <w:r w:rsidR="00AC7635" w:rsidRPr="00FF6B71" w:rsidDel="00BA277B">
          <w:rPr>
            <w:rFonts w:ascii="Times New Roman" w:hAnsi="Times New Roman" w:cs="Times New Roman"/>
          </w:rPr>
          <w:delText>c</w:delText>
        </w:r>
      </w:del>
      <w:r w:rsidR="00AC7635" w:rsidRPr="00FF6B71">
        <w:rPr>
          <w:rFonts w:ascii="Times New Roman" w:hAnsi="Times New Roman" w:cs="Times New Roman"/>
        </w:rPr>
        <w:t xml:space="preserve">ontracting officer will include in the contract file a copy of the blanket D&amp;F and a statement signed by the </w:t>
      </w:r>
      <w:ins w:id="14" w:author="Jordan, Amanda C CIV USARMY HQDA ASA ALT (USA)" w:date="2024-08-28T11:32:00Z">
        <w:r w:rsidR="00BA277B">
          <w:rPr>
            <w:rFonts w:ascii="Times New Roman" w:hAnsi="Times New Roman" w:cs="Times New Roman"/>
          </w:rPr>
          <w:t>C</w:t>
        </w:r>
      </w:ins>
      <w:del w:id="15" w:author="Jordan, Amanda C CIV USARMY HQDA ASA ALT (USA)" w:date="2024-08-28T11:32:00Z">
        <w:r w:rsidR="00AC7635" w:rsidRPr="00FF6B71" w:rsidDel="00BA277B">
          <w:rPr>
            <w:rFonts w:ascii="Times New Roman" w:hAnsi="Times New Roman" w:cs="Times New Roman"/>
          </w:rPr>
          <w:delText>c</w:delText>
        </w:r>
      </w:del>
      <w:r w:rsidR="00AC7635" w:rsidRPr="00FF6B71">
        <w:rPr>
          <w:rFonts w:ascii="Times New Roman" w:hAnsi="Times New Roman" w:cs="Times New Roman"/>
        </w:rPr>
        <w:t>ontracting officer clearly showing why the blanket D&amp;F is applicable to the proposed contract.</w:t>
      </w:r>
      <w:r w:rsidR="00876807">
        <w:rPr>
          <w:rFonts w:ascii="Times New Roman" w:hAnsi="Times New Roman" w:cs="Times New Roman"/>
        </w:rPr>
        <w:t xml:space="preserve">      </w:t>
      </w:r>
    </w:p>
    <w:p w14:paraId="2324CFF6" w14:textId="14F5DA3D" w:rsidR="003C12E8" w:rsidRDefault="00F930A4" w:rsidP="003C12E8">
      <w:pPr>
        <w:autoSpaceDE w:val="0"/>
        <w:autoSpaceDN w:val="0"/>
        <w:adjustRightInd w:val="0"/>
        <w:spacing w:after="240"/>
        <w:ind w:firstLine="180"/>
        <w:rPr>
          <w:rFonts w:ascii="Times New Roman" w:hAnsi="Times New Roman" w:cs="Times New Roman"/>
        </w:rPr>
      </w:pPr>
      <w:r>
        <w:rPr>
          <w:rFonts w:ascii="Times New Roman" w:hAnsi="Times New Roman" w:cs="Times New Roman"/>
        </w:rPr>
        <w:t xml:space="preserve"> </w:t>
      </w:r>
      <w:r w:rsidR="005A19C3">
        <w:rPr>
          <w:rFonts w:ascii="Times New Roman" w:hAnsi="Times New Roman" w:cs="Times New Roman"/>
        </w:rPr>
        <w:t>(ii)</w:t>
      </w:r>
      <w:r w:rsidR="00726404" w:rsidRPr="00FF6B71">
        <w:rPr>
          <w:rFonts w:ascii="Times New Roman" w:hAnsi="Times New Roman" w:cs="Times New Roman"/>
        </w:rPr>
        <w:t>(C</w:t>
      </w:r>
      <w:r w:rsidR="00726404" w:rsidRPr="00A61448">
        <w:rPr>
          <w:rFonts w:ascii="Times New Roman" w:hAnsi="Times New Roman" w:cs="Times New Roman"/>
          <w:i/>
        </w:rPr>
        <w:t>)</w:t>
      </w:r>
      <w:r w:rsidR="00BC309D" w:rsidRPr="00A61448">
        <w:rPr>
          <w:rFonts w:ascii="Times New Roman" w:hAnsi="Times New Roman" w:cs="Times New Roman"/>
          <w:i/>
        </w:rPr>
        <w:t>(2)</w:t>
      </w:r>
      <w:r w:rsidR="00BC309D" w:rsidRPr="00FF6B71">
        <w:rPr>
          <w:rFonts w:ascii="Times New Roman" w:hAnsi="Times New Roman" w:cs="Times New Roman"/>
        </w:rPr>
        <w:t xml:space="preserve"> </w:t>
      </w:r>
      <w:r w:rsidR="00726404" w:rsidRPr="00FF6B71">
        <w:rPr>
          <w:rFonts w:ascii="Times New Roman" w:hAnsi="Times New Roman" w:cs="Times New Roman"/>
        </w:rPr>
        <w:t xml:space="preserve">The </w:t>
      </w:r>
      <w:r w:rsidR="00726404">
        <w:rPr>
          <w:rFonts w:ascii="Times New Roman" w:hAnsi="Times New Roman" w:cs="Times New Roman"/>
        </w:rPr>
        <w:t xml:space="preserve">HCA </w:t>
      </w:r>
      <w:r w:rsidR="00726404" w:rsidRPr="00726404">
        <w:rPr>
          <w:rFonts w:ascii="Times New Roman" w:hAnsi="Times New Roman" w:cs="Times New Roman"/>
        </w:rPr>
        <w:t>for the U.S. Army Medical Command</w:t>
      </w:r>
      <w:r w:rsidR="00726404">
        <w:rPr>
          <w:rFonts w:ascii="Times New Roman" w:hAnsi="Times New Roman" w:cs="Times New Roman"/>
        </w:rPr>
        <w:t xml:space="preserve"> </w:t>
      </w:r>
      <w:r w:rsidR="00726404" w:rsidRPr="00FF6B71">
        <w:rPr>
          <w:rFonts w:ascii="Times New Roman" w:hAnsi="Times New Roman" w:cs="Times New Roman"/>
        </w:rPr>
        <w:t>must approve requirements for services at</w:t>
      </w:r>
      <w:r w:rsidR="005C6DF5">
        <w:rPr>
          <w:rFonts w:ascii="Times New Roman" w:hAnsi="Times New Roman" w:cs="Times New Roman"/>
        </w:rPr>
        <w:t xml:space="preserve"> DFARS 237.104(b)(ii)(C)(</w:t>
      </w:r>
      <w:r w:rsidR="005C6DF5">
        <w:rPr>
          <w:rFonts w:ascii="Times New Roman" w:hAnsi="Times New Roman" w:cs="Times New Roman"/>
          <w:i/>
        </w:rPr>
        <w:t>2</w:t>
      </w:r>
      <w:r w:rsidR="005C6DF5">
        <w:rPr>
          <w:rFonts w:ascii="Times New Roman" w:hAnsi="Times New Roman" w:cs="Times New Roman"/>
        </w:rPr>
        <w:t>)</w:t>
      </w:r>
      <w:r w:rsidR="00BC309D" w:rsidRPr="00FF6B71">
        <w:rPr>
          <w:rFonts w:ascii="Times New Roman" w:hAnsi="Times New Roman" w:cs="Times New Roman"/>
        </w:rPr>
        <w:t>.</w:t>
      </w:r>
      <w:r w:rsidR="00946FDA">
        <w:rPr>
          <w:rFonts w:ascii="Times New Roman" w:hAnsi="Times New Roman" w:cs="Times New Roman"/>
        </w:rPr>
        <w:t xml:space="preserve">  See </w:t>
      </w:r>
      <w:hyperlink r:id="rId11" w:history="1">
        <w:r w:rsidR="00946FDA" w:rsidRPr="0091557A">
          <w:rPr>
            <w:rStyle w:val="Hyperlink"/>
          </w:rPr>
          <w:t>Appendix GG</w:t>
        </w:r>
      </w:hyperlink>
      <w:r w:rsidR="00946FDA">
        <w:rPr>
          <w:rFonts w:ascii="Times New Roman" w:hAnsi="Times New Roman" w:cs="Times New Roman"/>
        </w:rPr>
        <w:t xml:space="preserve"> for further delegation.</w:t>
      </w:r>
    </w:p>
    <w:p w14:paraId="54C0327B" w14:textId="4E82522B" w:rsidR="00D57F63" w:rsidRPr="003C12E8" w:rsidRDefault="00455C18" w:rsidP="003C12E8">
      <w:pPr>
        <w:ind w:firstLine="180"/>
        <w:rPr>
          <w:rFonts w:ascii="Times New Roman" w:hAnsi="Times New Roman" w:cs="Times New Roman"/>
        </w:rPr>
      </w:pPr>
      <w:r w:rsidRPr="003C12E8">
        <w:rPr>
          <w:rFonts w:ascii="Times New Roman" w:hAnsi="Times New Roman" w:cs="Times New Roman"/>
        </w:rPr>
        <w:t>(iii)</w:t>
      </w:r>
      <w:r w:rsidR="003F6A69" w:rsidRPr="003C12E8">
        <w:rPr>
          <w:rFonts w:ascii="Times New Roman" w:hAnsi="Times New Roman" w:cs="Times New Roman"/>
        </w:rPr>
        <w:t>(A)(2</w:t>
      </w:r>
      <w:proofErr w:type="gramStart"/>
      <w:r w:rsidR="00A61448" w:rsidRPr="003C12E8">
        <w:rPr>
          <w:rFonts w:ascii="Times New Roman" w:hAnsi="Times New Roman" w:cs="Times New Roman"/>
        </w:rPr>
        <w:t>)</w:t>
      </w:r>
      <w:r w:rsidRPr="003C12E8">
        <w:rPr>
          <w:rFonts w:ascii="Times New Roman" w:hAnsi="Times New Roman" w:cs="Times New Roman"/>
        </w:rPr>
        <w:t xml:space="preserve">  The</w:t>
      </w:r>
      <w:proofErr w:type="gramEnd"/>
      <w:r w:rsidRPr="003C12E8">
        <w:rPr>
          <w:rFonts w:ascii="Times New Roman" w:hAnsi="Times New Roman" w:cs="Times New Roman"/>
        </w:rPr>
        <w:t xml:space="preserve"> HCA</w:t>
      </w:r>
      <w:r w:rsidRPr="003C12E8">
        <w:rPr>
          <w:rFonts w:ascii="Times New Roman" w:hAnsi="Times New Roman" w:cs="Times New Roman"/>
          <w:color w:val="000000"/>
        </w:rPr>
        <w:t xml:space="preserve"> will make the determination </w:t>
      </w:r>
      <w:r w:rsidRPr="003C12E8">
        <w:rPr>
          <w:rFonts w:ascii="Times New Roman" w:hAnsi="Times New Roman" w:cs="Times New Roman"/>
        </w:rPr>
        <w:t>as required by</w:t>
      </w:r>
      <w:r w:rsidR="005C6DF5" w:rsidRPr="003C12E8">
        <w:rPr>
          <w:rFonts w:ascii="Times New Roman" w:hAnsi="Times New Roman" w:cs="Times New Roman"/>
        </w:rPr>
        <w:t xml:space="preserve"> DFARS 237.104(b)(iii)</w:t>
      </w:r>
      <w:r w:rsidRPr="003C12E8">
        <w:rPr>
          <w:rFonts w:ascii="Times New Roman" w:hAnsi="Times New Roman" w:cs="Times New Roman"/>
        </w:rPr>
        <w:t xml:space="preserve"> to authorize contracts pursuant to 10 U.S.C. 129b(d).</w:t>
      </w:r>
      <w:r w:rsidR="00946FDA" w:rsidRPr="003C12E8">
        <w:rPr>
          <w:rFonts w:ascii="Times New Roman" w:hAnsi="Times New Roman" w:cs="Times New Roman"/>
        </w:rPr>
        <w:t xml:space="preserve">  See </w:t>
      </w:r>
      <w:hyperlink r:id="rId12" w:history="1">
        <w:r w:rsidR="00946FDA" w:rsidRPr="0091557A">
          <w:rPr>
            <w:rStyle w:val="Hyperlink"/>
          </w:rPr>
          <w:t>Appendix GG</w:t>
        </w:r>
      </w:hyperlink>
      <w:r w:rsidR="00946FDA" w:rsidRPr="003C12E8">
        <w:rPr>
          <w:rFonts w:ascii="Times New Roman" w:hAnsi="Times New Roman" w:cs="Times New Roman"/>
        </w:rPr>
        <w:t xml:space="preserve"> for further delegation.</w:t>
      </w:r>
    </w:p>
    <w:p w14:paraId="6C5D6E8D" w14:textId="77777777" w:rsidR="009D05C2" w:rsidRDefault="009D05C2" w:rsidP="009D05C2">
      <w:pPr>
        <w:autoSpaceDE w:val="0"/>
        <w:autoSpaceDN w:val="0"/>
        <w:adjustRightInd w:val="0"/>
        <w:spacing w:after="240"/>
        <w:rPr>
          <w:rFonts w:ascii="Times New Roman" w:hAnsi="Times New Roman" w:cs="Times New Roman"/>
          <w:i/>
        </w:rPr>
      </w:pPr>
      <w:r>
        <w:rPr>
          <w:rFonts w:ascii="Times New Roman" w:hAnsi="Times New Roman" w:cs="Times New Roman"/>
        </w:rPr>
        <w:t>(S-90</w:t>
      </w:r>
      <w:proofErr w:type="gramStart"/>
      <w:r>
        <w:rPr>
          <w:rFonts w:ascii="Times New Roman" w:hAnsi="Times New Roman" w:cs="Times New Roman"/>
        </w:rPr>
        <w:t>)  Contracting</w:t>
      </w:r>
      <w:proofErr w:type="gramEnd"/>
      <w:r>
        <w:rPr>
          <w:rFonts w:ascii="Times New Roman" w:hAnsi="Times New Roman" w:cs="Times New Roman"/>
        </w:rPr>
        <w:t xml:space="preserve"> officers will ensure that purchase requests for personal services in the areas listed in DA Pamphlet 25-91 (Visual Information Procedures) have been approved by the local multimedia/visual information activity.  See Army Regulation 25-1.</w:t>
      </w:r>
    </w:p>
    <w:p w14:paraId="5766F734" w14:textId="77777777" w:rsidR="00D0678D" w:rsidRPr="00FF6B71" w:rsidRDefault="000776F1" w:rsidP="005006BB">
      <w:pPr>
        <w:pStyle w:val="Heading4"/>
      </w:pPr>
      <w:bookmarkStart w:id="16" w:name="_Toc536101150"/>
      <w:bookmarkStart w:id="17" w:name="_Toc7073986"/>
      <w:bookmarkStart w:id="18" w:name="_Toc7169915"/>
      <w:proofErr w:type="gramStart"/>
      <w:r w:rsidRPr="00FF6B71">
        <w:t xml:space="preserve">5137.112 </w:t>
      </w:r>
      <w:r w:rsidR="008143A1">
        <w:t xml:space="preserve"> </w:t>
      </w:r>
      <w:r w:rsidRPr="00FF6B71">
        <w:t>Government</w:t>
      </w:r>
      <w:proofErr w:type="gramEnd"/>
      <w:r w:rsidR="00BC309D" w:rsidRPr="00FF6B71">
        <w:t xml:space="preserve"> use of private sector temporaries.</w:t>
      </w:r>
      <w:bookmarkEnd w:id="16"/>
      <w:bookmarkEnd w:id="17"/>
      <w:bookmarkEnd w:id="18"/>
    </w:p>
    <w:p w14:paraId="73216D57" w14:textId="407EE11F" w:rsidR="00113D5E" w:rsidRPr="00DF1511" w:rsidRDefault="00BC309D" w:rsidP="00DF1511">
      <w:pPr>
        <w:spacing w:after="240"/>
        <w:rPr>
          <w:rFonts w:ascii="Times New Roman" w:hAnsi="Times New Roman" w:cs="Times New Roman"/>
        </w:rPr>
      </w:pPr>
      <w:r w:rsidRPr="00FF6B71">
        <w:rPr>
          <w:rFonts w:ascii="Times New Roman" w:hAnsi="Times New Roman" w:cs="Times New Roman"/>
        </w:rPr>
        <w:t>Direct questions about acquisition of these services to the civilian personnel office.</w:t>
      </w:r>
    </w:p>
    <w:p w14:paraId="646C8B6E" w14:textId="77777777" w:rsidR="008B1ABB" w:rsidRDefault="008B1ABB" w:rsidP="005006BB">
      <w:pPr>
        <w:pStyle w:val="Heading4"/>
      </w:pPr>
      <w:bookmarkStart w:id="19" w:name="_Toc536101151"/>
      <w:bookmarkStart w:id="20" w:name="_Toc7073987"/>
      <w:bookmarkStart w:id="21" w:name="_Toc7169916"/>
      <w:r>
        <w:t>5137.113-</w:t>
      </w:r>
      <w:proofErr w:type="gramStart"/>
      <w:r>
        <w:t xml:space="preserve">1 </w:t>
      </w:r>
      <w:r w:rsidR="00D91C61">
        <w:t xml:space="preserve"> </w:t>
      </w:r>
      <w:r>
        <w:t>Waiver</w:t>
      </w:r>
      <w:proofErr w:type="gramEnd"/>
      <w:r>
        <w:t xml:space="preserve"> of cost allowability limitations.</w:t>
      </w:r>
      <w:bookmarkEnd w:id="19"/>
      <w:bookmarkEnd w:id="20"/>
      <w:bookmarkEnd w:id="21"/>
    </w:p>
    <w:p w14:paraId="36E4EFEC" w14:textId="78971FDF" w:rsidR="00DF1511" w:rsidRPr="00D57A95" w:rsidRDefault="00316F0B">
      <w:pPr>
        <w:pStyle w:val="BodyText2"/>
        <w:spacing w:after="240"/>
        <w:rPr>
          <w:rFonts w:ascii="Times New Roman" w:hAnsi="Times New Roman" w:cs="Times New Roman"/>
          <w:b w:val="0"/>
        </w:rPr>
      </w:pPr>
      <w:r w:rsidRPr="00316F0B">
        <w:rPr>
          <w:rFonts w:ascii="Times New Roman" w:hAnsi="Times New Roman" w:cs="Times New Roman"/>
          <w:b w:val="0"/>
        </w:rPr>
        <w:t>(a)</w:t>
      </w:r>
      <w:r w:rsidR="009D05C2">
        <w:rPr>
          <w:rFonts w:ascii="Times New Roman" w:hAnsi="Times New Roman" w:cs="Times New Roman"/>
          <w:b w:val="0"/>
        </w:rPr>
        <w:t xml:space="preserve"> </w:t>
      </w:r>
      <w:r w:rsidRPr="00316F0B">
        <w:rPr>
          <w:rFonts w:ascii="Times New Roman" w:hAnsi="Times New Roman" w:cs="Times New Roman"/>
          <w:b w:val="0"/>
        </w:rPr>
        <w:t xml:space="preserve"> The </w:t>
      </w:r>
      <w:r w:rsidR="00946FDA">
        <w:rPr>
          <w:rFonts w:ascii="Times New Roman" w:hAnsi="Times New Roman" w:cs="Times New Roman"/>
          <w:b w:val="0"/>
        </w:rPr>
        <w:t>Assistant Secretary of the Army (Acquisition, Logistics and Technology)</w:t>
      </w:r>
      <w:r w:rsidRPr="00316F0B">
        <w:rPr>
          <w:rFonts w:ascii="Times New Roman" w:hAnsi="Times New Roman" w:cs="Times New Roman"/>
          <w:b w:val="0"/>
        </w:rPr>
        <w:t xml:space="preserve"> has authority to make the determination at FAR 37.113-1</w:t>
      </w:r>
      <w:r w:rsidRPr="00946FDA">
        <w:rPr>
          <w:rFonts w:ascii="Times New Roman" w:hAnsi="Times New Roman" w:cs="Times New Roman"/>
          <w:b w:val="0"/>
        </w:rPr>
        <w:t>.</w:t>
      </w:r>
      <w:r w:rsidR="00946FDA" w:rsidRPr="00946FDA">
        <w:rPr>
          <w:rFonts w:ascii="Times New Roman" w:hAnsi="Times New Roman" w:cs="Times New Roman"/>
          <w:b w:val="0"/>
        </w:rPr>
        <w:t xml:space="preserve">  See </w:t>
      </w:r>
      <w:hyperlink r:id="rId13" w:history="1">
        <w:r w:rsidR="00946FDA" w:rsidRPr="0091557A">
          <w:rPr>
            <w:rStyle w:val="Hyperlink"/>
            <w:b w:val="0"/>
          </w:rPr>
          <w:t>Appendix GG</w:t>
        </w:r>
      </w:hyperlink>
      <w:r w:rsidR="00946FDA" w:rsidRPr="00946FDA">
        <w:rPr>
          <w:rFonts w:ascii="Times New Roman" w:hAnsi="Times New Roman" w:cs="Times New Roman"/>
          <w:b w:val="0"/>
        </w:rPr>
        <w:t xml:space="preserve"> for further delegation.</w:t>
      </w:r>
    </w:p>
    <w:p w14:paraId="00F60664" w14:textId="77777777" w:rsidR="00D0678D" w:rsidRPr="00FF6B71" w:rsidRDefault="000776F1" w:rsidP="005006BB">
      <w:pPr>
        <w:pStyle w:val="Heading4"/>
      </w:pPr>
      <w:bookmarkStart w:id="22" w:name="_Toc536101152"/>
      <w:bookmarkStart w:id="23" w:name="_Toc7073988"/>
      <w:bookmarkStart w:id="24" w:name="_Toc7169917"/>
      <w:proofErr w:type="gramStart"/>
      <w:r w:rsidRPr="00722EFD">
        <w:t>5137.170</w:t>
      </w:r>
      <w:r w:rsidR="008143A1">
        <w:t xml:space="preserve"> </w:t>
      </w:r>
      <w:r>
        <w:t xml:space="preserve"> </w:t>
      </w:r>
      <w:r w:rsidRPr="00722EFD">
        <w:t>Approval</w:t>
      </w:r>
      <w:proofErr w:type="gramEnd"/>
      <w:r w:rsidR="00BC309D" w:rsidRPr="00722EFD">
        <w:t xml:space="preserve"> of contracts and task orders for services.</w:t>
      </w:r>
      <w:bookmarkEnd w:id="22"/>
      <w:bookmarkEnd w:id="23"/>
      <w:bookmarkEnd w:id="24"/>
    </w:p>
    <w:p w14:paraId="795FCC44" w14:textId="77777777" w:rsidR="00D0678D" w:rsidRPr="00FF6B71" w:rsidRDefault="00BC309D" w:rsidP="005006BB">
      <w:pPr>
        <w:pStyle w:val="Heading4"/>
      </w:pPr>
      <w:bookmarkStart w:id="25" w:name="_Toc536101153"/>
      <w:bookmarkStart w:id="26" w:name="_Toc7073989"/>
      <w:bookmarkStart w:id="27" w:name="_Toc7169918"/>
      <w:r w:rsidRPr="00FF6B71">
        <w:lastRenderedPageBreak/>
        <w:t>5137.170-</w:t>
      </w:r>
      <w:proofErr w:type="gramStart"/>
      <w:r w:rsidR="00CB5E9B" w:rsidRPr="00FF6B71">
        <w:t>2</w:t>
      </w:r>
      <w:r w:rsidR="00D70C93">
        <w:t xml:space="preserve"> </w:t>
      </w:r>
      <w:r w:rsidR="00CB5E9B" w:rsidRPr="00FF6B71">
        <w:t xml:space="preserve"> Approval</w:t>
      </w:r>
      <w:proofErr w:type="gramEnd"/>
      <w:r w:rsidRPr="00FF6B71">
        <w:t xml:space="preserve"> requirements.</w:t>
      </w:r>
      <w:bookmarkEnd w:id="25"/>
      <w:bookmarkEnd w:id="26"/>
      <w:bookmarkEnd w:id="27"/>
    </w:p>
    <w:p w14:paraId="6B2C57C5" w14:textId="77777777" w:rsidR="00892149" w:rsidRPr="00FF6B71" w:rsidRDefault="00871667" w:rsidP="00892149">
      <w:pPr>
        <w:autoSpaceDE w:val="0"/>
        <w:autoSpaceDN w:val="0"/>
        <w:adjustRightInd w:val="0"/>
        <w:spacing w:after="240"/>
        <w:rPr>
          <w:rFonts w:ascii="Times New Roman" w:hAnsi="Times New Roman" w:cs="Times New Roman"/>
          <w:i/>
        </w:rPr>
      </w:pPr>
      <w:r w:rsidRPr="00FF6B71">
        <w:rPr>
          <w:rFonts w:ascii="Times New Roman" w:hAnsi="Times New Roman" w:cs="Times New Roman"/>
        </w:rPr>
        <w:t xml:space="preserve">(a)  </w:t>
      </w:r>
      <w:r w:rsidR="00892149" w:rsidRPr="00FF6B71">
        <w:rPr>
          <w:rFonts w:ascii="Times New Roman" w:hAnsi="Times New Roman" w:cs="Times New Roman"/>
          <w:i/>
        </w:rPr>
        <w:t>Acquisition of services through a contract or task order that is not performance based.</w:t>
      </w:r>
    </w:p>
    <w:p w14:paraId="46863926" w14:textId="40920366" w:rsidR="006F2F05" w:rsidRDefault="00BC309D" w:rsidP="00850057">
      <w:pPr>
        <w:spacing w:after="240"/>
        <w:ind w:firstLine="720"/>
        <w:rPr>
          <w:rFonts w:ascii="Times New Roman" w:hAnsi="Times New Roman" w:cs="Times New Roman"/>
        </w:rPr>
      </w:pPr>
      <w:r w:rsidRPr="00FF6B71">
        <w:rPr>
          <w:rFonts w:ascii="Times New Roman" w:hAnsi="Times New Roman" w:cs="Times New Roman"/>
        </w:rPr>
        <w:t>(1)</w:t>
      </w:r>
      <w:r w:rsidR="00A22F01">
        <w:rPr>
          <w:rFonts w:ascii="Times New Roman" w:hAnsi="Times New Roman" w:cs="Times New Roman"/>
        </w:rPr>
        <w:t xml:space="preserve"> </w:t>
      </w:r>
      <w:r w:rsidR="00F930A4">
        <w:rPr>
          <w:rFonts w:ascii="Times New Roman" w:hAnsi="Times New Roman" w:cs="Times New Roman"/>
        </w:rPr>
        <w:t>The HCA</w:t>
      </w:r>
      <w:r w:rsidR="00850057">
        <w:rPr>
          <w:rFonts w:ascii="Times New Roman" w:hAnsi="Times New Roman" w:cs="Times New Roman"/>
        </w:rPr>
        <w:t xml:space="preserve"> has authority to approve actions for </w:t>
      </w:r>
      <w:r w:rsidRPr="00FF6B71">
        <w:rPr>
          <w:rFonts w:ascii="Times New Roman" w:hAnsi="Times New Roman" w:cs="Times New Roman"/>
        </w:rPr>
        <w:t>the dollar threshold identified at</w:t>
      </w:r>
      <w:r w:rsidR="005C6DF5">
        <w:rPr>
          <w:rFonts w:ascii="Times New Roman" w:hAnsi="Times New Roman" w:cs="Times New Roman"/>
        </w:rPr>
        <w:t xml:space="preserve"> DFARS 237.170-2(a)(</w:t>
      </w:r>
      <w:r w:rsidR="004809B1">
        <w:rPr>
          <w:rFonts w:ascii="Times New Roman" w:hAnsi="Times New Roman" w:cs="Times New Roman"/>
        </w:rPr>
        <w:t>1</w:t>
      </w:r>
      <w:r w:rsidR="005C6DF5">
        <w:rPr>
          <w:rFonts w:ascii="Times New Roman" w:hAnsi="Times New Roman" w:cs="Times New Roman"/>
        </w:rPr>
        <w:t>)</w:t>
      </w:r>
      <w:r w:rsidR="00850057">
        <w:rPr>
          <w:rFonts w:ascii="Times New Roman" w:hAnsi="Times New Roman" w:cs="Times New Roman"/>
        </w:rPr>
        <w:t>.</w:t>
      </w:r>
      <w:r w:rsidR="00946FDA">
        <w:rPr>
          <w:rFonts w:ascii="Times New Roman" w:hAnsi="Times New Roman" w:cs="Times New Roman"/>
        </w:rPr>
        <w:t xml:space="preserve">  See </w:t>
      </w:r>
      <w:hyperlink r:id="rId14" w:history="1">
        <w:r w:rsidR="00946FDA" w:rsidRPr="00955DB9">
          <w:rPr>
            <w:rStyle w:val="Hyperlink"/>
          </w:rPr>
          <w:t>Appendix GG</w:t>
        </w:r>
      </w:hyperlink>
      <w:r w:rsidR="00946FDA">
        <w:rPr>
          <w:rFonts w:ascii="Times New Roman" w:hAnsi="Times New Roman" w:cs="Times New Roman"/>
        </w:rPr>
        <w:t xml:space="preserve"> for further delegation.</w:t>
      </w:r>
    </w:p>
    <w:p w14:paraId="54215E85" w14:textId="5EAAA837" w:rsidR="00A22F01" w:rsidRDefault="00A22F01" w:rsidP="00850057">
      <w:pPr>
        <w:spacing w:after="240"/>
        <w:ind w:firstLine="720"/>
        <w:rPr>
          <w:rFonts w:ascii="Times New Roman" w:hAnsi="Times New Roman" w:cs="Times New Roman"/>
        </w:rPr>
      </w:pPr>
      <w:r>
        <w:rPr>
          <w:rFonts w:ascii="Times New Roman" w:hAnsi="Times New Roman" w:cs="Times New Roman"/>
        </w:rPr>
        <w:t>(2) The senior proc</w:t>
      </w:r>
      <w:r w:rsidR="00F82220">
        <w:rPr>
          <w:rFonts w:ascii="Times New Roman" w:hAnsi="Times New Roman" w:cs="Times New Roman"/>
        </w:rPr>
        <w:t>u</w:t>
      </w:r>
      <w:r w:rsidR="00996579">
        <w:rPr>
          <w:rFonts w:ascii="Times New Roman" w:hAnsi="Times New Roman" w:cs="Times New Roman"/>
        </w:rPr>
        <w:t xml:space="preserve">rement executive has authority </w:t>
      </w:r>
      <w:r>
        <w:rPr>
          <w:rFonts w:ascii="Times New Roman" w:hAnsi="Times New Roman" w:cs="Times New Roman"/>
        </w:rPr>
        <w:t xml:space="preserve">to approve actions for the dollar threshold identified at DFARS 237.170-2(a)(2). </w:t>
      </w:r>
      <w:r w:rsidR="00996579">
        <w:rPr>
          <w:rFonts w:ascii="Times New Roman" w:hAnsi="Times New Roman" w:cs="Times New Roman"/>
        </w:rPr>
        <w:t xml:space="preserve">See </w:t>
      </w:r>
      <w:hyperlink r:id="rId15" w:history="1">
        <w:r w:rsidR="00996579" w:rsidRPr="00955DB9">
          <w:rPr>
            <w:rStyle w:val="Hyperlink"/>
          </w:rPr>
          <w:t>Appendix GG</w:t>
        </w:r>
      </w:hyperlink>
      <w:r w:rsidR="00996579">
        <w:rPr>
          <w:rFonts w:ascii="Times New Roman" w:hAnsi="Times New Roman" w:cs="Times New Roman"/>
        </w:rPr>
        <w:t xml:space="preserve"> for further delegation.</w:t>
      </w:r>
    </w:p>
    <w:p w14:paraId="38BD7C8C" w14:textId="77777777" w:rsidR="007F05E0" w:rsidRPr="00FF6B71" w:rsidRDefault="00BC309D" w:rsidP="005006BB">
      <w:pPr>
        <w:pStyle w:val="Heading3"/>
      </w:pPr>
      <w:bookmarkStart w:id="28" w:name="_Toc536101154"/>
      <w:bookmarkStart w:id="29" w:name="_Toc7073990"/>
      <w:bookmarkStart w:id="30" w:name="_Toc7169919"/>
      <w:r w:rsidRPr="00FF6B71">
        <w:t>Subpart 5137.2 – Advisory and Assistance Services</w:t>
      </w:r>
      <w:bookmarkEnd w:id="28"/>
      <w:bookmarkEnd w:id="29"/>
      <w:bookmarkEnd w:id="30"/>
    </w:p>
    <w:p w14:paraId="585FCE7D" w14:textId="77777777" w:rsidR="00316F0B" w:rsidRDefault="000776F1" w:rsidP="005006BB">
      <w:pPr>
        <w:pStyle w:val="Heading4"/>
      </w:pPr>
      <w:bookmarkStart w:id="31" w:name="_Toc536101155"/>
      <w:bookmarkStart w:id="32" w:name="_Toc7073991"/>
      <w:bookmarkStart w:id="33" w:name="_Toc7169920"/>
      <w:proofErr w:type="gramStart"/>
      <w:r w:rsidRPr="00FF6B71">
        <w:t xml:space="preserve">5137.204 </w:t>
      </w:r>
      <w:r w:rsidR="008143A1">
        <w:t xml:space="preserve"> </w:t>
      </w:r>
      <w:r>
        <w:t>Guidelines</w:t>
      </w:r>
      <w:proofErr w:type="gramEnd"/>
      <w:r w:rsidR="00BC309D" w:rsidRPr="00FF6B71">
        <w:t xml:space="preserve"> for determining availability of personnel.</w:t>
      </w:r>
      <w:bookmarkEnd w:id="31"/>
      <w:bookmarkEnd w:id="32"/>
      <w:bookmarkEnd w:id="33"/>
    </w:p>
    <w:p w14:paraId="6E81841F" w14:textId="54041F72" w:rsidR="00316F0B" w:rsidRDefault="00BC309D" w:rsidP="00316F0B">
      <w:pPr>
        <w:pStyle w:val="ind8"/>
        <w:tabs>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The </w:t>
      </w:r>
      <w:r w:rsidR="00946FDA" w:rsidRPr="00946FDA">
        <w:rPr>
          <w:rFonts w:ascii="Times New Roman" w:hAnsi="Times New Roman" w:cs="Times New Roman"/>
        </w:rPr>
        <w:t xml:space="preserve">Assistant Secretary of the Army (Acquisition, Logistics and </w:t>
      </w:r>
      <w:proofErr w:type="gramStart"/>
      <w:r w:rsidR="00946FDA" w:rsidRPr="00946FDA">
        <w:rPr>
          <w:rFonts w:ascii="Times New Roman" w:hAnsi="Times New Roman" w:cs="Times New Roman"/>
        </w:rPr>
        <w:t xml:space="preserve">Technology) </w:t>
      </w:r>
      <w:r w:rsidR="00946FDA">
        <w:rPr>
          <w:rFonts w:ascii="Times New Roman" w:hAnsi="Times New Roman" w:cs="Times New Roman"/>
        </w:rPr>
        <w:t xml:space="preserve"> </w:t>
      </w:r>
      <w:r w:rsidR="00BF3A32">
        <w:rPr>
          <w:rFonts w:ascii="Times New Roman" w:hAnsi="Times New Roman" w:cs="Times New Roman"/>
        </w:rPr>
        <w:t>has</w:t>
      </w:r>
      <w:proofErr w:type="gramEnd"/>
      <w:r w:rsidR="00BF3A32">
        <w:rPr>
          <w:rFonts w:ascii="Times New Roman" w:hAnsi="Times New Roman" w:cs="Times New Roman"/>
        </w:rPr>
        <w:t xml:space="preserve"> </w:t>
      </w:r>
      <w:r w:rsidRPr="00FF6B71">
        <w:rPr>
          <w:rFonts w:ascii="Times New Roman" w:hAnsi="Times New Roman" w:cs="Times New Roman"/>
        </w:rPr>
        <w:t xml:space="preserve">authority to make the determination </w:t>
      </w:r>
      <w:r w:rsidR="00C77645">
        <w:rPr>
          <w:rFonts w:ascii="Times New Roman" w:hAnsi="Times New Roman" w:cs="Times New Roman"/>
        </w:rPr>
        <w:t xml:space="preserve">at </w:t>
      </w:r>
      <w:r w:rsidRPr="00FF6B71">
        <w:rPr>
          <w:rFonts w:ascii="Times New Roman" w:hAnsi="Times New Roman" w:cs="Times New Roman"/>
        </w:rPr>
        <w:t>FAR 37.20</w:t>
      </w:r>
      <w:r w:rsidR="00E85588">
        <w:rPr>
          <w:rFonts w:ascii="Times New Roman" w:hAnsi="Times New Roman" w:cs="Times New Roman"/>
        </w:rPr>
        <w:t>4</w:t>
      </w:r>
      <w:r w:rsidR="00E4798D">
        <w:rPr>
          <w:rFonts w:ascii="Times New Roman" w:hAnsi="Times New Roman" w:cs="Times New Roman"/>
        </w:rPr>
        <w:t>.</w:t>
      </w:r>
      <w:r w:rsidR="00946FDA">
        <w:rPr>
          <w:rFonts w:ascii="Times New Roman" w:hAnsi="Times New Roman" w:cs="Times New Roman"/>
        </w:rPr>
        <w:t xml:space="preserve">  See </w:t>
      </w:r>
      <w:hyperlink r:id="rId16" w:history="1">
        <w:r w:rsidR="00946FDA" w:rsidRPr="00955DB9">
          <w:rPr>
            <w:rStyle w:val="Hyperlink"/>
          </w:rPr>
          <w:t>Appendix GG</w:t>
        </w:r>
      </w:hyperlink>
      <w:r w:rsidR="00946FDA">
        <w:rPr>
          <w:rFonts w:ascii="Times New Roman" w:hAnsi="Times New Roman" w:cs="Times New Roman"/>
        </w:rPr>
        <w:t xml:space="preserve"> for further delegation.</w:t>
      </w:r>
    </w:p>
    <w:p w14:paraId="79B69CFC" w14:textId="77777777" w:rsidR="006F2F05" w:rsidRDefault="00E52364" w:rsidP="005006BB">
      <w:pPr>
        <w:pStyle w:val="Heading3"/>
      </w:pPr>
      <w:bookmarkStart w:id="34" w:name="_Toc536101156"/>
      <w:bookmarkStart w:id="35" w:name="_Toc7073992"/>
      <w:bookmarkStart w:id="36" w:name="_Toc7169921"/>
      <w:r w:rsidRPr="00E52364">
        <w:t xml:space="preserve">Subpart 5137.5 – </w:t>
      </w:r>
      <w:r w:rsidR="00206CF3">
        <w:t xml:space="preserve">Management Oversight of </w:t>
      </w:r>
      <w:r w:rsidR="00153E81">
        <w:t>Service</w:t>
      </w:r>
      <w:r w:rsidR="00206CF3">
        <w:t xml:space="preserve"> Contracts</w:t>
      </w:r>
      <w:bookmarkEnd w:id="34"/>
      <w:bookmarkEnd w:id="35"/>
      <w:bookmarkEnd w:id="36"/>
    </w:p>
    <w:p w14:paraId="6DB155F9" w14:textId="77777777" w:rsidR="004F6ED2" w:rsidRDefault="004F6ED2" w:rsidP="005006BB">
      <w:pPr>
        <w:pStyle w:val="Heading4"/>
      </w:pPr>
      <w:bookmarkStart w:id="37" w:name="_Toc536101157"/>
      <w:bookmarkStart w:id="38" w:name="_Toc7073993"/>
      <w:bookmarkStart w:id="39" w:name="_Toc7169922"/>
      <w:proofErr w:type="gramStart"/>
      <w:r>
        <w:t xml:space="preserve">5137.503 </w:t>
      </w:r>
      <w:r w:rsidR="00686894">
        <w:t xml:space="preserve"> </w:t>
      </w:r>
      <w:r>
        <w:t>Agency</w:t>
      </w:r>
      <w:proofErr w:type="gramEnd"/>
      <w:r>
        <w:t>-head responsibilities</w:t>
      </w:r>
      <w:r w:rsidR="00D91C61">
        <w:t>.</w:t>
      </w:r>
      <w:bookmarkEnd w:id="37"/>
      <w:bookmarkEnd w:id="38"/>
      <w:bookmarkEnd w:id="39"/>
    </w:p>
    <w:p w14:paraId="674AA02E" w14:textId="0C39D157" w:rsidR="00113D5E" w:rsidRPr="00DF1511" w:rsidRDefault="00F4248F" w:rsidP="00DF1511">
      <w:pPr>
        <w:pStyle w:val="NormalWeb"/>
        <w:spacing w:before="0" w:beforeAutospacing="0" w:after="240" w:afterAutospacing="0" w:line="276" w:lineRule="auto"/>
        <w:rPr>
          <w:bCs/>
        </w:rPr>
      </w:pPr>
      <w:r w:rsidRPr="00F4248F">
        <w:rPr>
          <w:bCs/>
        </w:rPr>
        <w:t>Army Regulation 70-13, Management and Oversight of Service Contracts, chapter 2, implements the responsibilities set forth in FAR 37.503(a), (b) and (d).  See 5107.5 for implementation of FAR 37.503(c) and DFARS 237.503.</w:t>
      </w:r>
      <w:r w:rsidR="00392133">
        <w:rPr>
          <w:bCs/>
        </w:rPr>
        <w:t xml:space="preserve"> </w:t>
      </w:r>
    </w:p>
    <w:p w14:paraId="2DB4A983" w14:textId="77777777" w:rsidR="00274586" w:rsidRPr="0060724F" w:rsidRDefault="00274586" w:rsidP="005006BB">
      <w:pPr>
        <w:pStyle w:val="Heading4"/>
      </w:pPr>
      <w:bookmarkStart w:id="40" w:name="_Toc536101158"/>
      <w:bookmarkStart w:id="41" w:name="_Toc7073994"/>
      <w:bookmarkStart w:id="42" w:name="_Toc7169923"/>
      <w:r w:rsidRPr="0060724F">
        <w:t>5137.5</w:t>
      </w:r>
      <w:r w:rsidR="00567884" w:rsidRPr="0060724F">
        <w:t>9</w:t>
      </w:r>
      <w:r w:rsidRPr="0060724F">
        <w:t>0</w:t>
      </w:r>
      <w:r w:rsidR="00567884" w:rsidRPr="0060724F">
        <w:t>-</w:t>
      </w:r>
      <w:proofErr w:type="gramStart"/>
      <w:r w:rsidR="000776F1" w:rsidRPr="0060724F">
        <w:t xml:space="preserve">1 </w:t>
      </w:r>
      <w:r w:rsidR="008143A1" w:rsidRPr="0060724F">
        <w:t xml:space="preserve"> </w:t>
      </w:r>
      <w:r w:rsidR="000776F1" w:rsidRPr="0060724F">
        <w:t>Definitions</w:t>
      </w:r>
      <w:proofErr w:type="gramEnd"/>
      <w:r w:rsidRPr="0060724F">
        <w:t>.</w:t>
      </w:r>
      <w:bookmarkEnd w:id="40"/>
      <w:bookmarkEnd w:id="41"/>
      <w:bookmarkEnd w:id="42"/>
    </w:p>
    <w:p w14:paraId="06D7D724" w14:textId="022269B6" w:rsidR="00274586" w:rsidRDefault="00274586" w:rsidP="00274586">
      <w:pPr>
        <w:pStyle w:val="NormalWeb"/>
        <w:spacing w:before="0" w:beforeAutospacing="0" w:after="240" w:afterAutospacing="0" w:line="276" w:lineRule="auto"/>
      </w:pPr>
      <w:r w:rsidRPr="0060724F">
        <w:t xml:space="preserve">As used in this section </w:t>
      </w:r>
      <w:r w:rsidR="00211ECA" w:rsidRPr="0060724F">
        <w:t>–</w:t>
      </w:r>
    </w:p>
    <w:p w14:paraId="7D3E1A18" w14:textId="77777777" w:rsidR="003C12E8" w:rsidRPr="0060724F" w:rsidRDefault="003C12E8" w:rsidP="00274586">
      <w:pPr>
        <w:pStyle w:val="NormalWeb"/>
        <w:spacing w:before="0" w:beforeAutospacing="0" w:after="240" w:afterAutospacing="0" w:line="276" w:lineRule="auto"/>
      </w:pPr>
    </w:p>
    <w:p w14:paraId="21653DAC" w14:textId="527C06A7" w:rsidR="00274586" w:rsidRDefault="00274586" w:rsidP="00274586">
      <w:pPr>
        <w:pStyle w:val="NormalWeb"/>
        <w:spacing w:before="0" w:beforeAutospacing="0" w:after="240" w:afterAutospacing="0" w:line="276" w:lineRule="auto"/>
      </w:pPr>
      <w:r w:rsidRPr="0060724F">
        <w:rPr>
          <w:bCs/>
        </w:rPr>
        <w:t>“Acquisition of services”</w:t>
      </w:r>
      <w:r w:rsidRPr="0060724F">
        <w:t xml:space="preserve"> means the execution of one or multiple contracts or other instruments committing or obligating funds (e.g., fund transfer, orders under the Federal Supply Schedules or other existing contracts, etc.) to acquire services for a specified requirement.</w:t>
      </w:r>
    </w:p>
    <w:p w14:paraId="7B180FDA" w14:textId="77777777" w:rsidR="003C12E8" w:rsidRPr="0060724F" w:rsidRDefault="003C12E8" w:rsidP="00274586">
      <w:pPr>
        <w:pStyle w:val="NormalWeb"/>
        <w:spacing w:before="0" w:beforeAutospacing="0" w:after="240" w:afterAutospacing="0" w:line="276" w:lineRule="auto"/>
        <w:rPr>
          <w:bCs/>
        </w:rPr>
      </w:pPr>
    </w:p>
    <w:p w14:paraId="43FBAECD" w14:textId="65252092" w:rsidR="00274586" w:rsidRDefault="00E52364" w:rsidP="00274586">
      <w:pPr>
        <w:pStyle w:val="NormalWeb"/>
        <w:spacing w:before="0" w:beforeAutospacing="0" w:after="240" w:afterAutospacing="0" w:line="276" w:lineRule="auto"/>
      </w:pPr>
      <w:r w:rsidRPr="0060724F">
        <w:rPr>
          <w:bCs/>
        </w:rPr>
        <w:t xml:space="preserve">“Decision </w:t>
      </w:r>
      <w:r w:rsidR="00F20981" w:rsidRPr="0060724F">
        <w:rPr>
          <w:bCs/>
        </w:rPr>
        <w:t>a</w:t>
      </w:r>
      <w:r w:rsidRPr="0060724F">
        <w:rPr>
          <w:bCs/>
        </w:rPr>
        <w:t>uthority”</w:t>
      </w:r>
      <w:r w:rsidRPr="0060724F">
        <w:t xml:space="preserve"> means the official with review and approval responsibility as designated and associated with the thresholds at 5137.590-3.</w:t>
      </w:r>
    </w:p>
    <w:p w14:paraId="5C5F5CFA" w14:textId="77777777" w:rsidR="003C12E8" w:rsidRPr="0060724F" w:rsidRDefault="003C12E8" w:rsidP="00274586">
      <w:pPr>
        <w:pStyle w:val="NormalWeb"/>
        <w:spacing w:before="0" w:beforeAutospacing="0" w:after="240" w:afterAutospacing="0" w:line="276" w:lineRule="auto"/>
      </w:pPr>
    </w:p>
    <w:p w14:paraId="296DB49B" w14:textId="517EB7CA" w:rsidR="00274586" w:rsidRDefault="00274586" w:rsidP="00274586">
      <w:pPr>
        <w:pStyle w:val="NormalWeb"/>
        <w:spacing w:before="0" w:beforeAutospacing="0" w:after="240" w:afterAutospacing="0" w:line="276" w:lineRule="auto"/>
      </w:pPr>
      <w:r w:rsidRPr="0060724F">
        <w:rPr>
          <w:bCs/>
        </w:rPr>
        <w:t xml:space="preserve">“Information Technology (IT) </w:t>
      </w:r>
      <w:r w:rsidR="00F20981" w:rsidRPr="0060724F">
        <w:rPr>
          <w:bCs/>
        </w:rPr>
        <w:t>s</w:t>
      </w:r>
      <w:r w:rsidRPr="0060724F">
        <w:rPr>
          <w:bCs/>
        </w:rPr>
        <w:t>ervices”</w:t>
      </w:r>
      <w:r w:rsidRPr="0060724F">
        <w:t xml:space="preserve"> means the performance of any work related to IT and the operation of IT, including National Security Systems.  This includes outsourced IT-based business processes, outsourced information technology and outsourced information functions.</w:t>
      </w:r>
    </w:p>
    <w:p w14:paraId="055D997A" w14:textId="77777777" w:rsidR="003C12E8" w:rsidRPr="0060724F" w:rsidRDefault="003C12E8" w:rsidP="00274586">
      <w:pPr>
        <w:pStyle w:val="NormalWeb"/>
        <w:spacing w:before="0" w:beforeAutospacing="0" w:after="240" w:afterAutospacing="0" w:line="276" w:lineRule="auto"/>
      </w:pPr>
    </w:p>
    <w:p w14:paraId="70B678BF" w14:textId="77777777" w:rsidR="00274586" w:rsidRDefault="00274586" w:rsidP="00274586">
      <w:pPr>
        <w:pStyle w:val="NormalWeb"/>
        <w:spacing w:before="0" w:beforeAutospacing="0" w:after="240" w:afterAutospacing="0" w:line="276" w:lineRule="auto"/>
      </w:pPr>
      <w:r w:rsidRPr="0060724F">
        <w:rPr>
          <w:bCs/>
        </w:rPr>
        <w:t>“Service”</w:t>
      </w:r>
      <w:r w:rsidRPr="0060724F">
        <w:t xml:space="preserve"> means the engagement of the time and effort of a contractor whose primary purpose is to perform an identifiable task, or tasks, rather than to furnish an end item of supply.</w:t>
      </w:r>
    </w:p>
    <w:p w14:paraId="23431A72" w14:textId="77777777" w:rsidR="00274586" w:rsidRDefault="00274586" w:rsidP="005006BB">
      <w:pPr>
        <w:pStyle w:val="Heading4"/>
      </w:pPr>
      <w:bookmarkStart w:id="43" w:name="_Toc536101159"/>
      <w:bookmarkStart w:id="44" w:name="_Toc7073995"/>
      <w:bookmarkStart w:id="45" w:name="_Toc7169924"/>
      <w:r w:rsidRPr="0015106F">
        <w:t>5137.5</w:t>
      </w:r>
      <w:r w:rsidR="0046731C">
        <w:t>9</w:t>
      </w:r>
      <w:r w:rsidRPr="0015106F">
        <w:t>0</w:t>
      </w:r>
      <w:r w:rsidR="0046731C">
        <w:t>-</w:t>
      </w:r>
      <w:proofErr w:type="gramStart"/>
      <w:r w:rsidR="000776F1">
        <w:t>2</w:t>
      </w:r>
      <w:r w:rsidR="000776F1" w:rsidRPr="0015106F">
        <w:t xml:space="preserve"> </w:t>
      </w:r>
      <w:r w:rsidR="008143A1">
        <w:t xml:space="preserve"> </w:t>
      </w:r>
      <w:r w:rsidR="000776F1">
        <w:t>Applicability</w:t>
      </w:r>
      <w:proofErr w:type="gramEnd"/>
      <w:r w:rsidRPr="0015106F">
        <w:t>.</w:t>
      </w:r>
      <w:bookmarkEnd w:id="43"/>
      <w:bookmarkEnd w:id="44"/>
      <w:bookmarkEnd w:id="45"/>
    </w:p>
    <w:p w14:paraId="605A3FFC" w14:textId="46471D69" w:rsidR="00274586" w:rsidRDefault="00274586" w:rsidP="00274586">
      <w:pPr>
        <w:pStyle w:val="NormalWeb"/>
        <w:spacing w:before="0" w:beforeAutospacing="0" w:after="240" w:afterAutospacing="0" w:line="276" w:lineRule="auto"/>
      </w:pPr>
      <w:r>
        <w:t>(</w:t>
      </w:r>
      <w:r w:rsidRPr="0015106F">
        <w:t>a</w:t>
      </w:r>
      <w:r>
        <w:t>)</w:t>
      </w:r>
      <w:r w:rsidRPr="0015106F">
        <w:t xml:space="preserve">  Oversight of services acquisition is the shared responsibility of requiring activities, contracting activities, and the </w:t>
      </w:r>
      <w:r w:rsidR="00731D0C">
        <w:t xml:space="preserve">Office of the </w:t>
      </w:r>
      <w:r w:rsidR="000776F1" w:rsidRPr="0015106F">
        <w:t>ASA(</w:t>
      </w:r>
      <w:r w:rsidRPr="0015106F">
        <w:t>ALT).</w:t>
      </w:r>
      <w:r w:rsidR="00191178">
        <w:t xml:space="preserve">  See DoDI 5000.74, Defense Acquisition of Services, section 2 for applicability of the instruction</w:t>
      </w:r>
      <w:r w:rsidR="00320665">
        <w:t xml:space="preserve"> and this subpart</w:t>
      </w:r>
      <w:r w:rsidR="00191178">
        <w:t>.</w:t>
      </w:r>
    </w:p>
    <w:p w14:paraId="015585B6" w14:textId="1A10EF36" w:rsidR="00274586" w:rsidRDefault="00274586" w:rsidP="00274586">
      <w:pPr>
        <w:pStyle w:val="NormalWeb"/>
        <w:spacing w:before="0" w:beforeAutospacing="0" w:after="240" w:afterAutospacing="0" w:line="276" w:lineRule="auto"/>
      </w:pPr>
      <w:r>
        <w:t>(</w:t>
      </w:r>
      <w:r w:rsidRPr="0015106F">
        <w:t>b</w:t>
      </w:r>
      <w:r>
        <w:t>)</w:t>
      </w:r>
      <w:r w:rsidRPr="0015106F">
        <w:t xml:space="preserve">  </w:t>
      </w:r>
      <w:r w:rsidR="004503A7">
        <w:t xml:space="preserve">Except as provided </w:t>
      </w:r>
      <w:r w:rsidR="009D05C2">
        <w:t xml:space="preserve">in paragraphs (d) </w:t>
      </w:r>
      <w:r w:rsidR="0060724F">
        <w:t>and</w:t>
      </w:r>
      <w:r w:rsidR="009D05C2">
        <w:t xml:space="preserve"> (</w:t>
      </w:r>
      <w:r w:rsidR="0060724F">
        <w:t>e</w:t>
      </w:r>
      <w:r w:rsidR="009D05C2">
        <w:t xml:space="preserve">) </w:t>
      </w:r>
      <w:r w:rsidR="00320665">
        <w:t xml:space="preserve">below, and DoDI 5000.74, paragraph </w:t>
      </w:r>
      <w:r w:rsidR="00BE3041">
        <w:t xml:space="preserve">1.1. </w:t>
      </w:r>
      <w:r w:rsidR="00320665">
        <w:t>b</w:t>
      </w:r>
      <w:r w:rsidR="004503A7">
        <w:t>, t</w:t>
      </w:r>
      <w:r w:rsidRPr="0015106F">
        <w:t>he requirements in this s</w:t>
      </w:r>
      <w:r>
        <w:t xml:space="preserve">ection </w:t>
      </w:r>
      <w:r w:rsidRPr="0015106F">
        <w:t xml:space="preserve">apply </w:t>
      </w:r>
      <w:proofErr w:type="gramStart"/>
      <w:r w:rsidRPr="0015106F">
        <w:t>to  service</w:t>
      </w:r>
      <w:proofErr w:type="gramEnd"/>
      <w:r w:rsidRPr="0015106F">
        <w:t xml:space="preserve"> acquisitions including any service acquisition determined to be of special interest by the </w:t>
      </w:r>
      <w:r w:rsidR="00D348EA" w:rsidRPr="0015106F">
        <w:t>U</w:t>
      </w:r>
      <w:r w:rsidR="00D348EA">
        <w:t xml:space="preserve">nder </w:t>
      </w:r>
      <w:r w:rsidR="00D348EA" w:rsidRPr="0015106F">
        <w:t>S</w:t>
      </w:r>
      <w:r w:rsidR="00D348EA">
        <w:t xml:space="preserve">ecretary of </w:t>
      </w:r>
      <w:r w:rsidR="00D348EA" w:rsidRPr="0015106F">
        <w:t>D</w:t>
      </w:r>
      <w:r w:rsidR="00D348EA">
        <w:t>efense for Acquisition, Technology, and Logistics</w:t>
      </w:r>
      <w:r w:rsidR="00D348EA" w:rsidRPr="0015106F">
        <w:t xml:space="preserve"> </w:t>
      </w:r>
      <w:r w:rsidR="00D348EA">
        <w:t>(</w:t>
      </w:r>
      <w:r w:rsidR="00D348EA" w:rsidRPr="0015106F">
        <w:t>USD(AT&amp;L)</w:t>
      </w:r>
      <w:r w:rsidR="00D348EA">
        <w:t xml:space="preserve">), the </w:t>
      </w:r>
      <w:r w:rsidRPr="0015106F">
        <w:t xml:space="preserve">ASA(ALT), the Deputy Assistant Secretary of the Army (Procurement) (DASA(P)), </w:t>
      </w:r>
      <w:r w:rsidR="00D348EA">
        <w:t xml:space="preserve">and </w:t>
      </w:r>
      <w:r w:rsidRPr="0015106F">
        <w:t>th</w:t>
      </w:r>
      <w:r w:rsidR="00173A26">
        <w:t>e Senior Services Manager (SSM)</w:t>
      </w:r>
      <w:r w:rsidRPr="0015106F">
        <w:t>.</w:t>
      </w:r>
    </w:p>
    <w:p w14:paraId="08E95F66" w14:textId="55A073DE" w:rsidR="006F2F05" w:rsidRDefault="00274586" w:rsidP="00173A26">
      <w:pPr>
        <w:pStyle w:val="NormalWeb"/>
        <w:spacing w:before="0" w:beforeAutospacing="0" w:after="240" w:afterAutospacing="0" w:line="276" w:lineRule="auto"/>
      </w:pPr>
      <w:r>
        <w:t>(</w:t>
      </w:r>
      <w:r w:rsidRPr="0015106F">
        <w:t>c</w:t>
      </w:r>
      <w:r>
        <w:t>)</w:t>
      </w:r>
      <w:r w:rsidRPr="0015106F">
        <w:t xml:space="preserve">  The requirements in this s</w:t>
      </w:r>
      <w:r>
        <w:t xml:space="preserve">ection </w:t>
      </w:r>
      <w:r w:rsidRPr="0015106F">
        <w:t xml:space="preserve">also apply to any acquisition of services that </w:t>
      </w:r>
      <w:r>
        <w:t>is</w:t>
      </w:r>
      <w:r w:rsidRPr="0015106F">
        <w:t xml:space="preserve"> made through the use of </w:t>
      </w:r>
      <w:r w:rsidR="00D348EA">
        <w:t>a</w:t>
      </w:r>
      <w:r w:rsidRPr="0015106F">
        <w:t xml:space="preserve"> contract or task order entered into or issued by an agency other than the DoD</w:t>
      </w:r>
      <w:r w:rsidR="005139EE">
        <w:t>, unless the non-defense agency has certified in accordance with FAR 17.703(a)</w:t>
      </w:r>
      <w:r w:rsidRPr="0015106F">
        <w:t>.</w:t>
      </w:r>
    </w:p>
    <w:p w14:paraId="6242ADFF" w14:textId="4DE2FDEF" w:rsidR="00200B61" w:rsidRDefault="00200B61" w:rsidP="005C215C">
      <w:pPr>
        <w:pStyle w:val="NormalWeb"/>
        <w:spacing w:before="0" w:beforeAutospacing="0" w:after="240" w:afterAutospacing="0" w:line="276" w:lineRule="auto"/>
      </w:pPr>
      <w:r>
        <w:t>(</w:t>
      </w:r>
      <w:r w:rsidR="0060724F">
        <w:t>d</w:t>
      </w:r>
      <w:r>
        <w:t xml:space="preserve">)  </w:t>
      </w:r>
      <w:r w:rsidRPr="0015106F">
        <w:t xml:space="preserve">Task orders executed within a service acquisition reviewed pursuant to this subpart do not require a separate </w:t>
      </w:r>
      <w:r>
        <w:t xml:space="preserve">acquisition strategy or </w:t>
      </w:r>
      <w:r w:rsidRPr="0015106F">
        <w:t xml:space="preserve">review, provided the </w:t>
      </w:r>
      <w:ins w:id="46" w:author="Jordan, Amanda C CIV USARMY HQDA ASA ALT (USA)" w:date="2024-08-28T11:33:00Z">
        <w:r w:rsidR="00BA277B">
          <w:t>C</w:t>
        </w:r>
      </w:ins>
      <w:del w:id="47" w:author="Jordan, Amanda C CIV USARMY HQDA ASA ALT (USA)" w:date="2024-08-28T11:33:00Z">
        <w:r w:rsidDel="00BA277B">
          <w:delText>c</w:delText>
        </w:r>
      </w:del>
      <w:r>
        <w:t xml:space="preserve">ontracting officer issues the </w:t>
      </w:r>
      <w:r w:rsidRPr="0015106F">
        <w:t xml:space="preserve">task order </w:t>
      </w:r>
      <w:r>
        <w:t xml:space="preserve">consistent with </w:t>
      </w:r>
      <w:r w:rsidRPr="0015106F">
        <w:t>any conditions</w:t>
      </w:r>
      <w:r>
        <w:t xml:space="preserve"> specified by the acquisition strategy decision authority</w:t>
      </w:r>
      <w:r w:rsidRPr="0015106F">
        <w:t xml:space="preserve">.  </w:t>
      </w:r>
      <w:r>
        <w:t xml:space="preserve">A separate acquisition strategy may be executed for complex task orders.  </w:t>
      </w:r>
    </w:p>
    <w:p w14:paraId="78493C0D" w14:textId="5C3FE38E" w:rsidR="00274586" w:rsidRDefault="005C215C" w:rsidP="00274586">
      <w:pPr>
        <w:pStyle w:val="NormalWeb"/>
        <w:spacing w:before="0" w:beforeAutospacing="0" w:after="240" w:afterAutospacing="0" w:line="276" w:lineRule="auto"/>
      </w:pPr>
      <w:r>
        <w:t>(</w:t>
      </w:r>
      <w:r w:rsidR="0060724F">
        <w:t>e</w:t>
      </w:r>
      <w:r>
        <w:t xml:space="preserve">)  </w:t>
      </w:r>
      <w:r w:rsidR="00D24586">
        <w:t>D</w:t>
      </w:r>
      <w:r w:rsidR="00274586" w:rsidRPr="0015106F">
        <w:t xml:space="preserve">ecision </w:t>
      </w:r>
      <w:r w:rsidR="00274586">
        <w:t>a</w:t>
      </w:r>
      <w:r w:rsidR="00274586" w:rsidRPr="0015106F">
        <w:t xml:space="preserve">uthorities shall retain the ability to respond rapidly to emergencies.  Accordingly, </w:t>
      </w:r>
      <w:r w:rsidR="00274586">
        <w:t xml:space="preserve">the decision authority may approve either verbally or electronically </w:t>
      </w:r>
      <w:r w:rsidR="00274586" w:rsidRPr="0015106F">
        <w:t>services determined to be an emergency acquisition in accordance with FAR 18.001(a), (b) or (c)</w:t>
      </w:r>
      <w:r w:rsidR="00274586">
        <w:t xml:space="preserve">. </w:t>
      </w:r>
      <w:r w:rsidR="00274586" w:rsidRPr="0015106F">
        <w:t xml:space="preserve"> This procedure requires a formal notification of intent by the </w:t>
      </w:r>
      <w:ins w:id="48" w:author="Jordan, Amanda C CIV USARMY HQDA ASA ALT (USA)" w:date="2024-08-28T11:33:00Z">
        <w:r w:rsidR="00BA277B">
          <w:t>C</w:t>
        </w:r>
      </w:ins>
      <w:del w:id="49" w:author="Jordan, Amanda C CIV USARMY HQDA ASA ALT (USA)" w:date="2024-08-28T11:33:00Z">
        <w:r w:rsidR="00274586" w:rsidDel="00BA277B">
          <w:delText>c</w:delText>
        </w:r>
      </w:del>
      <w:r w:rsidR="00274586" w:rsidRPr="0015106F">
        <w:t xml:space="preserve">ontracting </w:t>
      </w:r>
      <w:r w:rsidR="00274586">
        <w:t>o</w:t>
      </w:r>
      <w:r w:rsidR="00274586" w:rsidRPr="0015106F">
        <w:t xml:space="preserve">fficer to the </w:t>
      </w:r>
      <w:r w:rsidR="00274586">
        <w:t>d</w:t>
      </w:r>
      <w:r w:rsidR="00274586" w:rsidRPr="0015106F">
        <w:t xml:space="preserve">ecision </w:t>
      </w:r>
      <w:r w:rsidR="00274586">
        <w:t>a</w:t>
      </w:r>
      <w:r w:rsidR="00274586" w:rsidRPr="0015106F">
        <w:t xml:space="preserve">uthority.  This procedure also requires </w:t>
      </w:r>
      <w:r w:rsidR="00274586">
        <w:t xml:space="preserve">the submission of </w:t>
      </w:r>
      <w:r w:rsidR="00274586" w:rsidRPr="0015106F">
        <w:t>a formal acquisition strategy to the decision authority within 30 days of the notice to proceed.</w:t>
      </w:r>
    </w:p>
    <w:p w14:paraId="2C91AF44" w14:textId="77777777" w:rsidR="00274586" w:rsidRPr="00C654D0" w:rsidRDefault="00274586" w:rsidP="005006BB">
      <w:pPr>
        <w:pStyle w:val="Heading4"/>
      </w:pPr>
      <w:bookmarkStart w:id="50" w:name="_Toc536101160"/>
      <w:bookmarkStart w:id="51" w:name="_Toc7073996"/>
      <w:bookmarkStart w:id="52" w:name="_Toc7169925"/>
      <w:r w:rsidRPr="00C654D0">
        <w:t>5137.5</w:t>
      </w:r>
      <w:r w:rsidR="0046731C">
        <w:t>9</w:t>
      </w:r>
      <w:r w:rsidRPr="00C654D0">
        <w:t>0</w:t>
      </w:r>
      <w:r w:rsidR="0046731C">
        <w:t>-</w:t>
      </w:r>
      <w:proofErr w:type="gramStart"/>
      <w:r w:rsidR="000776F1">
        <w:t xml:space="preserve">3 </w:t>
      </w:r>
      <w:r w:rsidR="008143A1">
        <w:t xml:space="preserve"> </w:t>
      </w:r>
      <w:r w:rsidR="000776F1" w:rsidRPr="00C654D0">
        <w:t>Review</w:t>
      </w:r>
      <w:proofErr w:type="gramEnd"/>
      <w:r w:rsidRPr="00C654D0">
        <w:t xml:space="preserve"> thresholds.</w:t>
      </w:r>
      <w:bookmarkEnd w:id="50"/>
      <w:bookmarkEnd w:id="51"/>
      <w:bookmarkEnd w:id="52"/>
    </w:p>
    <w:p w14:paraId="267A12D7" w14:textId="08DD814F" w:rsidR="002C529E" w:rsidRDefault="00274586" w:rsidP="002C529E">
      <w:pPr>
        <w:spacing w:after="240"/>
        <w:ind w:firstLine="450"/>
        <w:rPr>
          <w:rFonts w:ascii="Times New Roman" w:hAnsi="Times New Roman" w:cs="Times New Roman"/>
          <w:bCs/>
        </w:rPr>
      </w:pPr>
      <w:r w:rsidRPr="0026566B">
        <w:rPr>
          <w:rFonts w:ascii="Times New Roman" w:hAnsi="Times New Roman" w:cs="Times New Roman"/>
        </w:rPr>
        <w:t xml:space="preserve">(a)  </w:t>
      </w:r>
      <w:r w:rsidR="00200B61">
        <w:rPr>
          <w:rFonts w:ascii="Times New Roman" w:hAnsi="Times New Roman" w:cs="Times New Roman"/>
        </w:rPr>
        <w:t xml:space="preserve">DoDI 5000.74, Defense Acquisition of Services, dated 5 January 2016 </w:t>
      </w:r>
      <w:r w:rsidR="00DB32EA">
        <w:rPr>
          <w:rFonts w:ascii="Times New Roman" w:hAnsi="Times New Roman" w:cs="Times New Roman"/>
        </w:rPr>
        <w:t xml:space="preserve">(incorporating change 2, 31 August 2018) </w:t>
      </w:r>
      <w:r w:rsidR="00200B61">
        <w:rPr>
          <w:rFonts w:ascii="Times New Roman" w:hAnsi="Times New Roman" w:cs="Times New Roman"/>
        </w:rPr>
        <w:t xml:space="preserve">sets forth review thresholds for review of Acquisition Strategies.  The Army Acquisition Executive (AAE) has delegated the authority </w:t>
      </w:r>
      <w:r w:rsidR="0066114E">
        <w:rPr>
          <w:rFonts w:ascii="Times New Roman" w:hAnsi="Times New Roman" w:cs="Times New Roman"/>
        </w:rPr>
        <w:t>for</w:t>
      </w:r>
      <w:r w:rsidR="00200B61">
        <w:rPr>
          <w:rFonts w:ascii="Times New Roman" w:hAnsi="Times New Roman" w:cs="Times New Roman"/>
        </w:rPr>
        <w:t xml:space="preserve"> Army Acquisition of Services Categories.</w:t>
      </w:r>
      <w:r w:rsidRPr="00382BB0">
        <w:rPr>
          <w:rFonts w:ascii="Times New Roman" w:hAnsi="Times New Roman" w:cs="Times New Roman"/>
        </w:rPr>
        <w:t xml:space="preserve"> </w:t>
      </w:r>
      <w:r w:rsidR="002C1374" w:rsidRPr="00F930A4">
        <w:rPr>
          <w:rFonts w:ascii="Times New Roman" w:hAnsi="Times New Roman" w:cs="Times New Roman"/>
          <w:bCs/>
        </w:rPr>
        <w:t xml:space="preserve">See </w:t>
      </w:r>
      <w:hyperlink r:id="rId17" w:history="1">
        <w:r w:rsidR="002C1374" w:rsidRPr="0091557A">
          <w:rPr>
            <w:rStyle w:val="Hyperlink"/>
            <w:bCs/>
          </w:rPr>
          <w:t>Appendix GG</w:t>
        </w:r>
      </w:hyperlink>
      <w:r w:rsidR="002C1374" w:rsidRPr="00F930A4">
        <w:rPr>
          <w:rFonts w:ascii="Times New Roman" w:hAnsi="Times New Roman" w:cs="Times New Roman"/>
          <w:bCs/>
        </w:rPr>
        <w:t xml:space="preserve"> for delegations.</w:t>
      </w:r>
      <w:r w:rsidR="002C1374">
        <w:rPr>
          <w:rFonts w:ascii="Times New Roman" w:hAnsi="Times New Roman" w:cs="Times New Roman"/>
          <w:bCs/>
        </w:rPr>
        <w:t xml:space="preserve">  </w:t>
      </w:r>
      <w:r w:rsidR="00200B61" w:rsidRPr="00173A26">
        <w:rPr>
          <w:rFonts w:ascii="Times New Roman" w:hAnsi="Times New Roman" w:cs="Times New Roman"/>
        </w:rPr>
        <w:t>S</w:t>
      </w:r>
      <w:r w:rsidRPr="00382BB0">
        <w:rPr>
          <w:rFonts w:ascii="Times New Roman" w:hAnsi="Times New Roman" w:cs="Times New Roman"/>
        </w:rPr>
        <w:t xml:space="preserve">pecial interest programs </w:t>
      </w:r>
      <w:r w:rsidR="00200B61" w:rsidRPr="00173A26">
        <w:rPr>
          <w:rFonts w:ascii="Times New Roman" w:hAnsi="Times New Roman" w:cs="Times New Roman"/>
        </w:rPr>
        <w:t xml:space="preserve">may be </w:t>
      </w:r>
      <w:r w:rsidRPr="00382BB0">
        <w:rPr>
          <w:rFonts w:ascii="Times New Roman" w:hAnsi="Times New Roman" w:cs="Times New Roman"/>
        </w:rPr>
        <w:t>designated by the USD(AT&amp;L</w:t>
      </w:r>
      <w:proofErr w:type="gramStart"/>
      <w:r w:rsidRPr="00382BB0">
        <w:rPr>
          <w:rFonts w:ascii="Times New Roman" w:hAnsi="Times New Roman" w:cs="Times New Roman"/>
        </w:rPr>
        <w:t>)  regardless</w:t>
      </w:r>
      <w:proofErr w:type="gramEnd"/>
      <w:r w:rsidRPr="00382BB0">
        <w:rPr>
          <w:rFonts w:ascii="Times New Roman" w:hAnsi="Times New Roman" w:cs="Times New Roman"/>
        </w:rPr>
        <w:t xml:space="preserve"> of the estimated dollar value.</w:t>
      </w:r>
      <w:r w:rsidRPr="0026566B">
        <w:rPr>
          <w:rFonts w:ascii="Times New Roman" w:hAnsi="Times New Roman" w:cs="Times New Roman"/>
        </w:rPr>
        <w:t xml:space="preserve">  </w:t>
      </w:r>
    </w:p>
    <w:p w14:paraId="0E0A030D" w14:textId="70EF29AC" w:rsidR="00382BB0" w:rsidRDefault="00382BB0" w:rsidP="00F4248F">
      <w:pPr>
        <w:spacing w:after="240"/>
        <w:rPr>
          <w:rFonts w:ascii="Times New Roman" w:hAnsi="Times New Roman" w:cs="Times New Roman"/>
        </w:rPr>
      </w:pPr>
    </w:p>
    <w:p w14:paraId="080AED39" w14:textId="510FD1ED" w:rsidR="00617035" w:rsidRDefault="00382BB0" w:rsidP="00A4694B">
      <w:pPr>
        <w:spacing w:after="240"/>
        <w:rPr>
          <w:rFonts w:ascii="Times New Roman" w:eastAsia="Times New Roman" w:hAnsi="Times New Roman" w:cs="Times New Roman"/>
        </w:rPr>
      </w:pPr>
      <w:r>
        <w:rPr>
          <w:rFonts w:ascii="Times New Roman" w:hAnsi="Times New Roman" w:cs="Times New Roman"/>
        </w:rPr>
        <w:lastRenderedPageBreak/>
        <w:t xml:space="preserve">(b)  </w:t>
      </w:r>
      <w:r w:rsidR="00A34D7E">
        <w:rPr>
          <w:rFonts w:ascii="Times New Roman" w:hAnsi="Times New Roman" w:cs="Times New Roman"/>
        </w:rPr>
        <w:t>A</w:t>
      </w:r>
      <w:r w:rsidR="00A34D7E" w:rsidRPr="00655AF1">
        <w:rPr>
          <w:rFonts w:ascii="Times New Roman" w:eastAsia="Times New Roman" w:hAnsi="Times New Roman" w:cs="Times New Roman"/>
        </w:rPr>
        <w:t>fter approval of the acquisition strategy, t</w:t>
      </w:r>
      <w:r w:rsidR="00E52364" w:rsidRPr="00655AF1">
        <w:rPr>
          <w:rFonts w:ascii="Times New Roman" w:eastAsia="Times New Roman" w:hAnsi="Times New Roman" w:cs="Times New Roman"/>
        </w:rPr>
        <w:t xml:space="preserve">he acquisition may proceed, and </w:t>
      </w:r>
      <w:r w:rsidR="00A34D7E" w:rsidRPr="00655AF1">
        <w:rPr>
          <w:rFonts w:ascii="Times New Roman" w:eastAsia="Times New Roman" w:hAnsi="Times New Roman" w:cs="Times New Roman"/>
        </w:rPr>
        <w:t xml:space="preserve">the </w:t>
      </w:r>
      <w:ins w:id="53" w:author="Jordan, Amanda C CIV USARMY HQDA ASA ALT (USA)" w:date="2024-08-28T11:33:00Z">
        <w:r w:rsidR="00BA277B">
          <w:rPr>
            <w:rFonts w:ascii="Times New Roman" w:eastAsia="Times New Roman" w:hAnsi="Times New Roman" w:cs="Times New Roman"/>
          </w:rPr>
          <w:t>C</w:t>
        </w:r>
      </w:ins>
      <w:del w:id="54" w:author="Jordan, Amanda C CIV USARMY HQDA ASA ALT (USA)" w:date="2024-08-28T11:33:00Z">
        <w:r w:rsidR="00655AF1" w:rsidDel="00BA277B">
          <w:rPr>
            <w:rFonts w:ascii="Times New Roman" w:eastAsia="Times New Roman" w:hAnsi="Times New Roman" w:cs="Times New Roman"/>
          </w:rPr>
          <w:delText>c</w:delText>
        </w:r>
      </w:del>
      <w:r w:rsidR="00655AF1">
        <w:rPr>
          <w:rFonts w:ascii="Times New Roman" w:eastAsia="Times New Roman" w:hAnsi="Times New Roman" w:cs="Times New Roman"/>
        </w:rPr>
        <w:t xml:space="preserve">ontracting officer may release the </w:t>
      </w:r>
      <w:r w:rsidR="00E52364" w:rsidRPr="00655AF1">
        <w:rPr>
          <w:rFonts w:ascii="Times New Roman" w:eastAsia="Times New Roman" w:hAnsi="Times New Roman" w:cs="Times New Roman"/>
        </w:rPr>
        <w:t xml:space="preserve">final </w:t>
      </w:r>
      <w:r w:rsidR="00C346D8">
        <w:rPr>
          <w:rFonts w:ascii="Times New Roman" w:eastAsia="Times New Roman" w:hAnsi="Times New Roman" w:cs="Times New Roman"/>
        </w:rPr>
        <w:t>solicitation</w:t>
      </w:r>
      <w:r w:rsidR="00C7081E">
        <w:rPr>
          <w:rFonts w:ascii="Times New Roman" w:eastAsia="Times New Roman" w:hAnsi="Times New Roman" w:cs="Times New Roman"/>
        </w:rPr>
        <w:t xml:space="preserve">, subject to the separate peer review process outlined in DFARS 201.170 and </w:t>
      </w:r>
      <w:r w:rsidR="003F6FDD">
        <w:rPr>
          <w:rFonts w:ascii="Times New Roman" w:eastAsia="Times New Roman" w:hAnsi="Times New Roman" w:cs="Times New Roman"/>
        </w:rPr>
        <w:t xml:space="preserve">in </w:t>
      </w:r>
      <w:r w:rsidR="00F930A4">
        <w:rPr>
          <w:rFonts w:ascii="Times New Roman" w:eastAsia="Times New Roman" w:hAnsi="Times New Roman" w:cs="Times New Roman"/>
        </w:rPr>
        <w:t xml:space="preserve">AFARS </w:t>
      </w:r>
      <w:r w:rsidR="00C7081E">
        <w:rPr>
          <w:rFonts w:ascii="Times New Roman" w:eastAsia="Times New Roman" w:hAnsi="Times New Roman" w:cs="Times New Roman"/>
        </w:rPr>
        <w:t>5101.170, and any other required local reviews</w:t>
      </w:r>
      <w:r w:rsidR="00E52364" w:rsidRPr="00655AF1">
        <w:rPr>
          <w:rFonts w:ascii="Times New Roman" w:eastAsia="Times New Roman" w:hAnsi="Times New Roman" w:cs="Times New Roman"/>
        </w:rPr>
        <w:t>.</w:t>
      </w:r>
    </w:p>
    <w:p w14:paraId="0D1F8E0A" w14:textId="77777777" w:rsidR="00BD5304" w:rsidRDefault="00BD5304" w:rsidP="00BD5304">
      <w:bookmarkStart w:id="55" w:name="_Toc536101161"/>
      <w:bookmarkStart w:id="56" w:name="_Toc7073997"/>
    </w:p>
    <w:p w14:paraId="7D40BAFF" w14:textId="0907D914" w:rsidR="00F20981" w:rsidRDefault="00274586" w:rsidP="005006BB">
      <w:pPr>
        <w:pStyle w:val="Heading4"/>
      </w:pPr>
      <w:bookmarkStart w:id="57" w:name="_Toc7169926"/>
      <w:r w:rsidRPr="009A7806">
        <w:t>5137.5</w:t>
      </w:r>
      <w:r w:rsidR="00C1751F">
        <w:t>9</w:t>
      </w:r>
      <w:r w:rsidRPr="009A7806">
        <w:t>0</w:t>
      </w:r>
      <w:r w:rsidR="00C1751F">
        <w:t>-</w:t>
      </w:r>
      <w:proofErr w:type="gramStart"/>
      <w:r w:rsidR="000776F1">
        <w:t xml:space="preserve">4 </w:t>
      </w:r>
      <w:r w:rsidR="000B0B48">
        <w:t xml:space="preserve"> </w:t>
      </w:r>
      <w:r w:rsidR="000776F1" w:rsidRPr="009A7806">
        <w:t>Review</w:t>
      </w:r>
      <w:proofErr w:type="gramEnd"/>
      <w:r w:rsidRPr="009A7806">
        <w:t xml:space="preserve"> procedures.</w:t>
      </w:r>
      <w:bookmarkEnd w:id="55"/>
      <w:bookmarkEnd w:id="56"/>
      <w:bookmarkEnd w:id="57"/>
    </w:p>
    <w:p w14:paraId="3752B2BC" w14:textId="34B659B0" w:rsidR="00274586" w:rsidRDefault="004B4A2C" w:rsidP="007A470E">
      <w:pPr>
        <w:pStyle w:val="PlainText"/>
        <w:spacing w:after="240"/>
        <w:ind w:firstLine="2160"/>
        <w:rPr>
          <w:rFonts w:ascii="Times New Roman" w:hAnsi="Times New Roman" w:cs="Times New Roman"/>
          <w:sz w:val="24"/>
        </w:rPr>
      </w:pPr>
      <w:r w:rsidRPr="007A470E">
        <w:rPr>
          <w:rFonts w:ascii="Times New Roman" w:hAnsi="Times New Roman" w:cs="Times New Roman"/>
          <w:sz w:val="24"/>
        </w:rPr>
        <w:t xml:space="preserve">The </w:t>
      </w:r>
      <w:r w:rsidR="00B51853" w:rsidRPr="007A470E">
        <w:rPr>
          <w:rFonts w:ascii="Times New Roman" w:hAnsi="Times New Roman" w:cs="Times New Roman"/>
          <w:sz w:val="24"/>
        </w:rPr>
        <w:t>HCA</w:t>
      </w:r>
      <w:r w:rsidRPr="007A470E">
        <w:rPr>
          <w:rFonts w:ascii="Times New Roman" w:hAnsi="Times New Roman" w:cs="Times New Roman"/>
          <w:sz w:val="24"/>
        </w:rPr>
        <w:t xml:space="preserve"> shall establish procedures for reviews of service acquisitions as delegated. </w:t>
      </w:r>
      <w:r w:rsidR="00274586" w:rsidRPr="007A470E">
        <w:rPr>
          <w:rFonts w:ascii="Times New Roman" w:hAnsi="Times New Roman" w:cs="Times New Roman"/>
          <w:sz w:val="24"/>
        </w:rPr>
        <w:t xml:space="preserve">Contracting officers shall forward, through the </w:t>
      </w:r>
      <w:r w:rsidR="00CF0708" w:rsidRPr="007A470E">
        <w:rPr>
          <w:rFonts w:ascii="Times New Roman" w:hAnsi="Times New Roman" w:cs="Times New Roman"/>
          <w:sz w:val="24"/>
        </w:rPr>
        <w:t xml:space="preserve">contracting </w:t>
      </w:r>
      <w:r w:rsidR="00274586" w:rsidRPr="007A470E">
        <w:rPr>
          <w:rFonts w:ascii="Times New Roman" w:hAnsi="Times New Roman" w:cs="Times New Roman"/>
          <w:sz w:val="24"/>
        </w:rPr>
        <w:t xml:space="preserve">chain as necessary, service acquisitions meeting the review thresholds </w:t>
      </w:r>
      <w:r w:rsidR="00B51853" w:rsidRPr="007A470E">
        <w:rPr>
          <w:rFonts w:ascii="Times New Roman" w:hAnsi="Times New Roman" w:cs="Times New Roman"/>
          <w:sz w:val="24"/>
        </w:rPr>
        <w:t xml:space="preserve">identified in </w:t>
      </w:r>
      <w:hyperlink r:id="rId18" w:history="1">
        <w:r w:rsidR="00B51853" w:rsidRPr="0091557A">
          <w:rPr>
            <w:rStyle w:val="Hyperlink"/>
            <w:sz w:val="24"/>
          </w:rPr>
          <w:t>Appendix GG</w:t>
        </w:r>
      </w:hyperlink>
      <w:r w:rsidR="00B51853" w:rsidRPr="007A470E">
        <w:rPr>
          <w:rFonts w:ascii="Times New Roman" w:hAnsi="Times New Roman" w:cs="Times New Roman"/>
          <w:sz w:val="24"/>
        </w:rPr>
        <w:t xml:space="preserve"> </w:t>
      </w:r>
      <w:r w:rsidR="00274586" w:rsidRPr="007A470E">
        <w:rPr>
          <w:rFonts w:ascii="Times New Roman" w:hAnsi="Times New Roman" w:cs="Times New Roman"/>
          <w:sz w:val="24"/>
        </w:rPr>
        <w:t>to the appropriate approval authority for review and approval prior to issuance of the solicitation.  For service acquisitions requiring USD(AT&amp;L)</w:t>
      </w:r>
      <w:r w:rsidR="00F930A4" w:rsidRPr="007A470E">
        <w:rPr>
          <w:rFonts w:ascii="Times New Roman" w:hAnsi="Times New Roman" w:cs="Times New Roman"/>
          <w:sz w:val="24"/>
        </w:rPr>
        <w:t xml:space="preserve">, </w:t>
      </w:r>
      <w:r w:rsidR="005139EE" w:rsidRPr="007A470E">
        <w:rPr>
          <w:rFonts w:ascii="Times New Roman" w:hAnsi="Times New Roman" w:cs="Times New Roman"/>
          <w:sz w:val="24"/>
        </w:rPr>
        <w:t>DASA(P)</w:t>
      </w:r>
      <w:r w:rsidR="00274586" w:rsidRPr="007A470E">
        <w:rPr>
          <w:rFonts w:ascii="Times New Roman" w:hAnsi="Times New Roman" w:cs="Times New Roman"/>
          <w:sz w:val="24"/>
        </w:rPr>
        <w:t xml:space="preserve"> or SSM review and approval, the HCA </w:t>
      </w:r>
      <w:r w:rsidR="005139EE" w:rsidRPr="007A470E">
        <w:rPr>
          <w:rFonts w:ascii="Times New Roman" w:hAnsi="Times New Roman" w:cs="Times New Roman"/>
          <w:sz w:val="24"/>
        </w:rPr>
        <w:t xml:space="preserve">(or </w:t>
      </w:r>
      <w:r w:rsidR="00D21F9D">
        <w:rPr>
          <w:rFonts w:ascii="Times New Roman" w:hAnsi="Times New Roman" w:cs="Times New Roman"/>
          <w:sz w:val="24"/>
        </w:rPr>
        <w:t>SCO</w:t>
      </w:r>
      <w:r w:rsidR="00D21F9D" w:rsidRPr="007A470E">
        <w:rPr>
          <w:rFonts w:ascii="Times New Roman" w:hAnsi="Times New Roman" w:cs="Times New Roman"/>
          <w:sz w:val="24"/>
        </w:rPr>
        <w:t xml:space="preserve"> </w:t>
      </w:r>
      <w:r w:rsidR="00381EF6" w:rsidRPr="007A470E">
        <w:rPr>
          <w:rFonts w:ascii="Times New Roman" w:hAnsi="Times New Roman" w:cs="Times New Roman"/>
          <w:sz w:val="24"/>
        </w:rPr>
        <w:t>if delegated</w:t>
      </w:r>
      <w:r w:rsidR="005139EE" w:rsidRPr="007A470E">
        <w:rPr>
          <w:rFonts w:ascii="Times New Roman" w:hAnsi="Times New Roman" w:cs="Times New Roman"/>
          <w:sz w:val="24"/>
        </w:rPr>
        <w:t xml:space="preserve">) </w:t>
      </w:r>
      <w:r w:rsidR="00274586" w:rsidRPr="007A470E">
        <w:rPr>
          <w:rFonts w:ascii="Times New Roman" w:hAnsi="Times New Roman" w:cs="Times New Roman"/>
          <w:sz w:val="24"/>
        </w:rPr>
        <w:t xml:space="preserve">will submit the acquisition strategy </w:t>
      </w:r>
      <w:r w:rsidR="00CB556A" w:rsidRPr="007A470E">
        <w:rPr>
          <w:rFonts w:ascii="Times New Roman" w:hAnsi="Times New Roman" w:cs="Times New Roman"/>
          <w:iCs/>
          <w:sz w:val="24"/>
        </w:rPr>
        <w:t xml:space="preserve">via the TMT </w:t>
      </w:r>
      <w:r w:rsidR="00274586" w:rsidRPr="007A470E">
        <w:rPr>
          <w:rFonts w:ascii="Times New Roman" w:hAnsi="Times New Roman" w:cs="Times New Roman"/>
          <w:sz w:val="24"/>
        </w:rPr>
        <w:t>to the Office of the DASA(P), ATTN: Senior Services Manager</w:t>
      </w:r>
      <w:r w:rsidR="00087A72">
        <w:rPr>
          <w:rFonts w:ascii="Times New Roman" w:hAnsi="Times New Roman" w:cs="Times New Roman"/>
          <w:sz w:val="24"/>
        </w:rPr>
        <w:t xml:space="preserve"> </w:t>
      </w:r>
      <w:hyperlink r:id="rId19" w:history="1">
        <w:r w:rsidR="00CB556A" w:rsidRPr="007A470E">
          <w:rPr>
            <w:rFonts w:ascii="Times New Roman" w:hAnsi="Times New Roman" w:cs="Times New Roman"/>
            <w:color w:val="0000FF"/>
            <w:sz w:val="24"/>
            <w:u w:val="single"/>
          </w:rPr>
          <w:t>usarmy.pentagon.hqda-asa-alt.list.saal-p-ssm@mail.mil</w:t>
        </w:r>
      </w:hyperlink>
      <w:r w:rsidR="00CB556A" w:rsidRPr="007A470E">
        <w:rPr>
          <w:rFonts w:ascii="Times New Roman" w:hAnsi="Times New Roman" w:cs="Times New Roman"/>
          <w:sz w:val="24"/>
        </w:rPr>
        <w:t xml:space="preserve">. </w:t>
      </w:r>
      <w:r w:rsidR="00087A72">
        <w:rPr>
          <w:rFonts w:ascii="Times New Roman" w:hAnsi="Times New Roman" w:cs="Times New Roman"/>
          <w:sz w:val="24"/>
        </w:rPr>
        <w:t xml:space="preserve"> </w:t>
      </w:r>
      <w:r w:rsidR="007A470E">
        <w:rPr>
          <w:rFonts w:ascii="Times New Roman" w:hAnsi="Times New Roman" w:cs="Times New Roman"/>
          <w:sz w:val="24"/>
        </w:rPr>
        <w:t xml:space="preserve"> </w:t>
      </w:r>
      <w:r w:rsidR="00274586" w:rsidRPr="007A470E">
        <w:rPr>
          <w:rFonts w:ascii="Times New Roman" w:hAnsi="Times New Roman" w:cs="Times New Roman"/>
          <w:sz w:val="24"/>
        </w:rPr>
        <w:t>At a minimum, the strategy will contain all the information included at 5137.590-</w:t>
      </w:r>
      <w:r w:rsidR="00123F49" w:rsidRPr="007A470E">
        <w:rPr>
          <w:rFonts w:ascii="Times New Roman" w:hAnsi="Times New Roman" w:cs="Times New Roman"/>
          <w:sz w:val="24"/>
        </w:rPr>
        <w:t>6</w:t>
      </w:r>
      <w:r w:rsidR="00274586" w:rsidRPr="007A470E">
        <w:rPr>
          <w:rFonts w:ascii="Times New Roman" w:hAnsi="Times New Roman" w:cs="Times New Roman"/>
          <w:sz w:val="24"/>
        </w:rPr>
        <w:t>.</w:t>
      </w:r>
    </w:p>
    <w:p w14:paraId="7BED7F7A" w14:textId="77777777" w:rsidR="00BD5304" w:rsidRPr="008C4D5C" w:rsidRDefault="00BD5304" w:rsidP="007A470E">
      <w:pPr>
        <w:pStyle w:val="PlainText"/>
        <w:spacing w:after="240"/>
        <w:ind w:firstLine="2160"/>
      </w:pPr>
    </w:p>
    <w:p w14:paraId="62075FAE" w14:textId="5ED1B6B0" w:rsidR="00BD5304" w:rsidRDefault="00274586" w:rsidP="00B0712D">
      <w:pPr>
        <w:pStyle w:val="Heading4"/>
      </w:pPr>
      <w:bookmarkStart w:id="58" w:name="_Toc7073998"/>
      <w:bookmarkStart w:id="59" w:name="_Toc7169927"/>
      <w:r w:rsidRPr="00EE266B">
        <w:t>5137.5</w:t>
      </w:r>
      <w:r w:rsidR="00C1751F">
        <w:t>9</w:t>
      </w:r>
      <w:r w:rsidRPr="00EE266B">
        <w:t>0</w:t>
      </w:r>
      <w:r w:rsidR="00C1751F">
        <w:t>-</w:t>
      </w:r>
      <w:proofErr w:type="gramStart"/>
      <w:r w:rsidR="000776F1">
        <w:t>5</w:t>
      </w:r>
      <w:r w:rsidR="000776F1" w:rsidRPr="00EE266B">
        <w:t xml:space="preserve"> </w:t>
      </w:r>
      <w:r w:rsidR="000B0B48">
        <w:t xml:space="preserve"> </w:t>
      </w:r>
      <w:bookmarkEnd w:id="58"/>
      <w:r w:rsidR="00B0712D">
        <w:t>Reserved</w:t>
      </w:r>
      <w:proofErr w:type="gramEnd"/>
      <w:r w:rsidR="00B0712D">
        <w:t>.</w:t>
      </w:r>
      <w:bookmarkEnd w:id="59"/>
    </w:p>
    <w:p w14:paraId="2E5A6989" w14:textId="77777777" w:rsidR="00B0712D" w:rsidRPr="00556629" w:rsidRDefault="00B0712D" w:rsidP="00B0712D"/>
    <w:p w14:paraId="2723C6C0" w14:textId="17EF8DCB" w:rsidR="00274586" w:rsidRPr="007A470E" w:rsidRDefault="00274586" w:rsidP="007A470E">
      <w:pPr>
        <w:pStyle w:val="Heading4"/>
      </w:pPr>
      <w:bookmarkStart w:id="60" w:name="_Toc536101162"/>
      <w:bookmarkStart w:id="61" w:name="_Toc7073999"/>
      <w:bookmarkStart w:id="62" w:name="_Toc7169928"/>
      <w:r w:rsidRPr="007A470E">
        <w:t>5137.5</w:t>
      </w:r>
      <w:r w:rsidR="00DC6817" w:rsidRPr="007A470E">
        <w:t>9</w:t>
      </w:r>
      <w:r w:rsidRPr="007A470E">
        <w:t>0</w:t>
      </w:r>
      <w:r w:rsidR="00DC6817" w:rsidRPr="007A470E">
        <w:t>-</w:t>
      </w:r>
      <w:proofErr w:type="gramStart"/>
      <w:r w:rsidR="000776F1" w:rsidRPr="007A470E">
        <w:t xml:space="preserve">6 </w:t>
      </w:r>
      <w:r w:rsidR="004D1FFE" w:rsidRPr="007A470E">
        <w:t xml:space="preserve"> </w:t>
      </w:r>
      <w:r w:rsidR="000776F1" w:rsidRPr="007A470E">
        <w:t>Acquisition</w:t>
      </w:r>
      <w:proofErr w:type="gramEnd"/>
      <w:r w:rsidRPr="007A470E">
        <w:t xml:space="preserve"> strategy content.</w:t>
      </w:r>
      <w:bookmarkEnd w:id="60"/>
      <w:bookmarkEnd w:id="61"/>
      <w:bookmarkEnd w:id="62"/>
    </w:p>
    <w:p w14:paraId="228C8234" w14:textId="77777777" w:rsidR="00274586" w:rsidRDefault="00274586" w:rsidP="00274586">
      <w:pPr>
        <w:pStyle w:val="NormalWeb"/>
        <w:spacing w:before="0" w:beforeAutospacing="0" w:after="240" w:afterAutospacing="0" w:line="276" w:lineRule="auto"/>
      </w:pPr>
      <w:r w:rsidRPr="0015106F">
        <w:t>(a)</w:t>
      </w:r>
      <w:r w:rsidR="006F2F05">
        <w:t xml:space="preserve"> </w:t>
      </w:r>
      <w:r w:rsidRPr="0015106F">
        <w:t xml:space="preserve"> At a minimum, the acquisition strategy will address the following:</w:t>
      </w:r>
    </w:p>
    <w:p w14:paraId="036BBF30" w14:textId="0723AB7F" w:rsidR="006F2F05" w:rsidRDefault="00274586">
      <w:pPr>
        <w:pStyle w:val="NormalWeb"/>
        <w:spacing w:before="0" w:beforeAutospacing="0" w:after="240" w:afterAutospacing="0" w:line="276" w:lineRule="auto"/>
        <w:ind w:firstLine="720"/>
      </w:pPr>
      <w:r w:rsidRPr="0015106F">
        <w:t>(1)</w:t>
      </w:r>
      <w:r w:rsidR="006F2F05">
        <w:t xml:space="preserve"> </w:t>
      </w:r>
      <w:r w:rsidRPr="0015106F">
        <w:t xml:space="preserve"> </w:t>
      </w:r>
      <w:r w:rsidR="00E52364" w:rsidRPr="00E52364">
        <w:rPr>
          <w:i/>
        </w:rPr>
        <w:t>Requirement.</w:t>
      </w:r>
      <w:r w:rsidRPr="0015106F">
        <w:t xml:space="preserve">  The outcomes to be satisfied and if such outcomes are performance-based (see FAR subpart 37.6).  If not performance-based, obtain the S</w:t>
      </w:r>
      <w:r w:rsidR="0046731C">
        <w:t xml:space="preserve">enior </w:t>
      </w:r>
      <w:r w:rsidRPr="0015106F">
        <w:t>P</w:t>
      </w:r>
      <w:r w:rsidR="0046731C">
        <w:t xml:space="preserve">rocurement </w:t>
      </w:r>
      <w:r w:rsidRPr="0015106F">
        <w:t>E</w:t>
      </w:r>
      <w:r w:rsidR="0046731C">
        <w:t>xecutive</w:t>
      </w:r>
      <w:r w:rsidR="00CA1EB2">
        <w:t>’s</w:t>
      </w:r>
      <w:r w:rsidRPr="0015106F">
        <w:t xml:space="preserve"> approval for acquisitions exceeding the dollar threshold identified at</w:t>
      </w:r>
      <w:r w:rsidR="002954D7">
        <w:t xml:space="preserve"> DFARS 237.170-2(a)(2)</w:t>
      </w:r>
      <w:r>
        <w:t>.  Address t</w:t>
      </w:r>
      <w:r w:rsidRPr="0015106F">
        <w:t xml:space="preserve">he service acquisition measures of success and how the requirement </w:t>
      </w:r>
      <w:r w:rsidR="00381EF6">
        <w:t xml:space="preserve">will be satisfied or </w:t>
      </w:r>
      <w:r w:rsidRPr="0015106F">
        <w:t>was previously satisfied.</w:t>
      </w:r>
    </w:p>
    <w:p w14:paraId="5792540D" w14:textId="302346BA" w:rsidR="006F2F05" w:rsidRDefault="00274586">
      <w:pPr>
        <w:pStyle w:val="NormalWeb"/>
        <w:spacing w:before="0" w:beforeAutospacing="0" w:after="240" w:afterAutospacing="0" w:line="276" w:lineRule="auto"/>
        <w:ind w:firstLine="1440"/>
      </w:pPr>
      <w:r w:rsidRPr="0015106F">
        <w:t>(i)</w:t>
      </w:r>
      <w:r w:rsidR="006F2F05">
        <w:t xml:space="preserve"> </w:t>
      </w:r>
      <w:r w:rsidRPr="0015106F">
        <w:t xml:space="preserve"> Will the requirement be satisfied through the use of a non-DOD contract?  If so, indicate whether</w:t>
      </w:r>
      <w:r>
        <w:t xml:space="preserve"> the</w:t>
      </w:r>
      <w:r w:rsidRPr="0015106F">
        <w:t xml:space="preserve"> appropriate</w:t>
      </w:r>
      <w:r>
        <w:t xml:space="preserve"> official has approved the acquisition</w:t>
      </w:r>
      <w:r w:rsidRPr="0015106F">
        <w:t xml:space="preserve"> in accordance with the policy and procedures described at 5117.</w:t>
      </w:r>
      <w:r w:rsidR="00D96C59">
        <w:t>770</w:t>
      </w:r>
      <w:r w:rsidRPr="0015106F">
        <w:t>.</w:t>
      </w:r>
    </w:p>
    <w:p w14:paraId="23AF58BB"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Include a discussion of the procurement history.</w:t>
      </w:r>
    </w:p>
    <w:p w14:paraId="18EBC7E4" w14:textId="77777777"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Address challenges that drive the mission or acquisition approach.</w:t>
      </w:r>
    </w:p>
    <w:p w14:paraId="28603405" w14:textId="77777777" w:rsidR="006F2F05" w:rsidRDefault="00274586">
      <w:pPr>
        <w:pStyle w:val="NormalWeb"/>
        <w:spacing w:before="0" w:beforeAutospacing="0" w:after="240" w:afterAutospacing="0" w:line="276" w:lineRule="auto"/>
        <w:ind w:firstLine="1440"/>
      </w:pPr>
      <w:r w:rsidRPr="0015106F">
        <w:t xml:space="preserve">(iv) </w:t>
      </w:r>
      <w:r w:rsidR="006F2F05">
        <w:t xml:space="preserve"> </w:t>
      </w:r>
      <w:r w:rsidRPr="0015106F">
        <w:t>Indicate if there is any congressional interest in the requirement.</w:t>
      </w:r>
    </w:p>
    <w:p w14:paraId="0DB87484" w14:textId="77777777" w:rsidR="006F2F05" w:rsidRDefault="00274586">
      <w:pPr>
        <w:pStyle w:val="NormalWeb"/>
        <w:spacing w:before="0" w:beforeAutospacing="0" w:after="240" w:afterAutospacing="0" w:line="276" w:lineRule="auto"/>
        <w:ind w:firstLine="1440"/>
      </w:pPr>
      <w:r w:rsidRPr="0015106F">
        <w:t xml:space="preserve">(v) </w:t>
      </w:r>
      <w:r w:rsidR="006F2F05">
        <w:t xml:space="preserve"> </w:t>
      </w:r>
      <w:r w:rsidRPr="0015106F">
        <w:t>Discuss opportunities for strategic sourcing.</w:t>
      </w:r>
    </w:p>
    <w:p w14:paraId="785AB77A" w14:textId="3B5F58E8" w:rsidR="006F2F05" w:rsidRDefault="00274586">
      <w:pPr>
        <w:pStyle w:val="NormalWeb"/>
        <w:spacing w:before="0" w:beforeAutospacing="0" w:after="240" w:afterAutospacing="0" w:line="276" w:lineRule="auto"/>
        <w:ind w:firstLine="1440"/>
      </w:pPr>
      <w:r w:rsidRPr="0015106F">
        <w:lastRenderedPageBreak/>
        <w:t xml:space="preserve">(vi) </w:t>
      </w:r>
      <w:r w:rsidR="006F2F05">
        <w:t xml:space="preserve"> </w:t>
      </w:r>
      <w:r w:rsidRPr="0015106F">
        <w:t>All acquisitions of IT services, regardless of dollar value, are subject to the Clinger-Cohen Act: 40 U.S.C. 11101 et seq.  Discuss the specific applicability and implications of the Clinger-Cohen Act.</w:t>
      </w:r>
    </w:p>
    <w:p w14:paraId="34307142" w14:textId="33ED01D4" w:rsidR="006B313E" w:rsidRDefault="006B313E" w:rsidP="006B313E">
      <w:pPr>
        <w:pStyle w:val="NormalWeb"/>
        <w:spacing w:before="0" w:beforeAutospacing="0" w:after="240" w:afterAutospacing="0" w:line="276" w:lineRule="auto"/>
        <w:ind w:firstLine="1440"/>
      </w:pPr>
      <w:r>
        <w:t xml:space="preserve">(vii) Describe the use of Category Management procedures when planning for this acquisition. Category Management is the business practice of buying common goods and services using an enterprise approach to reduce redundancies, increase </w:t>
      </w:r>
      <w:proofErr w:type="gramStart"/>
      <w:r w:rsidR="00680822">
        <w:t>efficiencies</w:t>
      </w:r>
      <w:proofErr w:type="gramEnd"/>
      <w:r w:rsidR="00680822">
        <w:t xml:space="preserve"> </w:t>
      </w:r>
      <w:r>
        <w:t>and drive savings from Government acquisition programs. All Category Management guidance/terminology is explained in Memorandum 19-13, dated 20 March 2019, titled, Category Management: Making Smarter Use of Common Contract Solutions and Practices. The Army implemented Category Management in a memorandum released on 06 February 2020, titled Category Management Implementation and Execution.</w:t>
      </w:r>
    </w:p>
    <w:p w14:paraId="4175B829" w14:textId="77777777" w:rsidR="006B313E" w:rsidRDefault="006B313E" w:rsidP="006B313E">
      <w:pPr>
        <w:pStyle w:val="NormalWeb"/>
        <w:spacing w:before="0" w:beforeAutospacing="0" w:after="240" w:afterAutospacing="0" w:line="276" w:lineRule="auto"/>
        <w:ind w:left="720" w:firstLine="1440"/>
      </w:pPr>
      <w:r>
        <w:t>(a) Discuss review of existing Spend Under Management (SUM) contracts and how the command analyzed specific requirement in context of all forecasted contract requirements within the command/enterprise.</w:t>
      </w:r>
    </w:p>
    <w:p w14:paraId="5C26C5CC" w14:textId="77777777" w:rsidR="006B313E" w:rsidRDefault="006B313E" w:rsidP="006B313E">
      <w:pPr>
        <w:pStyle w:val="NormalWeb"/>
        <w:spacing w:before="0" w:beforeAutospacing="0" w:after="240" w:afterAutospacing="0" w:line="276" w:lineRule="auto"/>
        <w:ind w:left="720" w:firstLine="1440"/>
      </w:pPr>
      <w:r>
        <w:t>(b) If a SUM contract was not utilized, provide rationale for utilizing a Tier 0 contract.</w:t>
      </w:r>
    </w:p>
    <w:p w14:paraId="53E285B6" w14:textId="77777777" w:rsidR="006B313E" w:rsidRDefault="006B313E" w:rsidP="006B313E">
      <w:pPr>
        <w:pStyle w:val="NormalWeb"/>
        <w:spacing w:before="0" w:beforeAutospacing="0" w:after="240" w:afterAutospacing="0" w:line="276" w:lineRule="auto"/>
      </w:pPr>
    </w:p>
    <w:p w14:paraId="4B3DC71E" w14:textId="77777777" w:rsidR="006F2F05" w:rsidRDefault="00274586">
      <w:pPr>
        <w:pStyle w:val="NormalWeb"/>
        <w:spacing w:before="0" w:beforeAutospacing="0" w:after="240" w:afterAutospacing="0" w:line="276" w:lineRule="auto"/>
        <w:ind w:firstLine="720"/>
      </w:pPr>
      <w:r w:rsidRPr="0015106F">
        <w:t>(2)</w:t>
      </w:r>
      <w:r w:rsidR="006F2F05">
        <w:t xml:space="preserve"> </w:t>
      </w:r>
      <w:r w:rsidRPr="0015106F">
        <w:t xml:space="preserve"> </w:t>
      </w:r>
      <w:r w:rsidR="00E52364" w:rsidRPr="00E52364">
        <w:rPr>
          <w:i/>
        </w:rPr>
        <w:t>Risk Management.</w:t>
      </w:r>
      <w:r w:rsidRPr="0015106F">
        <w:t xml:space="preserve">  Provide an assessment of current and potential technical, cost, schedule and performance risks, the level of stated risks, and a risk mitigation plan.</w:t>
      </w:r>
    </w:p>
    <w:p w14:paraId="1C0CB739" w14:textId="77777777" w:rsidR="006F2F05" w:rsidRDefault="00274586">
      <w:pPr>
        <w:pStyle w:val="NormalWeb"/>
        <w:spacing w:before="0" w:beforeAutospacing="0" w:after="240" w:afterAutospacing="0" w:line="276" w:lineRule="auto"/>
        <w:ind w:firstLine="720"/>
      </w:pPr>
      <w:r w:rsidRPr="0015106F">
        <w:t xml:space="preserve">(3) </w:t>
      </w:r>
      <w:r w:rsidR="006F2F05">
        <w:t xml:space="preserve"> </w:t>
      </w:r>
      <w:r w:rsidR="00E52364" w:rsidRPr="00E52364">
        <w:rPr>
          <w:i/>
        </w:rPr>
        <w:t xml:space="preserve">Competition.  </w:t>
      </w:r>
      <w:r w:rsidRPr="0015106F">
        <w:t>Explain how</w:t>
      </w:r>
      <w:r>
        <w:t xml:space="preserve"> the acquisition will provide for</w:t>
      </w:r>
      <w:r w:rsidRPr="0015106F">
        <w:t xml:space="preserve"> full and open competition.  If other than full and open competition applies to the acquisition, expla</w:t>
      </w:r>
      <w:r w:rsidR="00553D81">
        <w:t>i</w:t>
      </w:r>
      <w:r w:rsidRPr="0015106F">
        <w:t xml:space="preserve">n why and </w:t>
      </w:r>
      <w:r w:rsidR="00553D81">
        <w:t xml:space="preserve">include </w:t>
      </w:r>
      <w:r w:rsidRPr="0015106F">
        <w:t xml:space="preserve">a citation of the statutory authority that allows </w:t>
      </w:r>
      <w:r w:rsidR="0076054D">
        <w:t>for other</w:t>
      </w:r>
      <w:r w:rsidR="0076054D" w:rsidRPr="0015106F">
        <w:t xml:space="preserve"> </w:t>
      </w:r>
      <w:r w:rsidRPr="0015106F">
        <w:t xml:space="preserve">than full and open competition.  </w:t>
      </w:r>
      <w:r>
        <w:t>Address p</w:t>
      </w:r>
      <w:r w:rsidRPr="0015106F">
        <w:t>lans for competition for any foreseeable follow-on acquisitions.</w:t>
      </w:r>
    </w:p>
    <w:p w14:paraId="2EDDB9B5" w14:textId="77777777" w:rsidR="006F2F05" w:rsidRDefault="00274586">
      <w:pPr>
        <w:pStyle w:val="NormalWeb"/>
        <w:spacing w:before="0" w:beforeAutospacing="0" w:after="240" w:afterAutospacing="0" w:line="276" w:lineRule="auto"/>
        <w:ind w:firstLine="1440"/>
      </w:pPr>
      <w:r w:rsidRPr="0015106F">
        <w:t>(i)</w:t>
      </w:r>
      <w:r w:rsidR="006F2F05">
        <w:t xml:space="preserve"> </w:t>
      </w:r>
      <w:r w:rsidRPr="0015106F">
        <w:t xml:space="preserve"> Describe the nature and extent of the market research that</w:t>
      </w:r>
      <w:r>
        <w:t xml:space="preserve"> the Government acquisition team</w:t>
      </w:r>
      <w:r w:rsidRPr="0015106F">
        <w:t xml:space="preserve"> conducted.  This should, at a minimum, address the identification of small business sources capable of performing the services and discuss how this information impacted the acquisition strategy for both prime and subcontracting opportunities.</w:t>
      </w:r>
    </w:p>
    <w:p w14:paraId="0B2A30D8"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Is this a consolidated requirement?  If so, indicate whether appropriate </w:t>
      </w:r>
      <w:r>
        <w:t>official has approved the consolidation</w:t>
      </w:r>
      <w:r w:rsidRPr="0015106F">
        <w:t xml:space="preserve"> (see 5107.170-3(</w:t>
      </w:r>
      <w:r>
        <w:t>a</w:t>
      </w:r>
      <w:r w:rsidR="000776F1">
        <w:t>)(</w:t>
      </w:r>
      <w:r>
        <w:t>3)</w:t>
      </w:r>
      <w:r w:rsidR="004D1FFE">
        <w:t>)</w:t>
      </w:r>
      <w:r w:rsidRPr="0015106F">
        <w:t>.</w:t>
      </w:r>
    </w:p>
    <w:p w14:paraId="6CA08B02" w14:textId="77777777" w:rsidR="006F2F05" w:rsidRDefault="00274586">
      <w:pPr>
        <w:pStyle w:val="NormalWeb"/>
        <w:spacing w:before="0" w:beforeAutospacing="0" w:after="240" w:afterAutospacing="0" w:line="276" w:lineRule="auto"/>
        <w:ind w:firstLine="720"/>
      </w:pPr>
      <w:r w:rsidRPr="0015106F">
        <w:t>(4)</w:t>
      </w:r>
      <w:r w:rsidR="006F2F05">
        <w:t xml:space="preserve"> </w:t>
      </w:r>
      <w:r w:rsidRPr="0015106F">
        <w:t xml:space="preserve"> </w:t>
      </w:r>
      <w:r w:rsidR="00F95BE6" w:rsidRPr="00F95BE6">
        <w:rPr>
          <w:i/>
        </w:rPr>
        <w:t>Socio-Economic</w:t>
      </w:r>
      <w:r w:rsidR="006C0052">
        <w:t xml:space="preserve"> </w:t>
      </w:r>
      <w:r w:rsidR="00E52364" w:rsidRPr="00E52364">
        <w:rPr>
          <w:i/>
        </w:rPr>
        <w:t>Implications</w:t>
      </w:r>
      <w:r w:rsidRPr="0015106F">
        <w:t xml:space="preserve">.  </w:t>
      </w:r>
      <w:r>
        <w:t>Address h</w:t>
      </w:r>
      <w:r w:rsidRPr="0015106F">
        <w:t>ow the new acquisition will support the achievements of small business goals</w:t>
      </w:r>
      <w:r w:rsidR="00553D81">
        <w:t xml:space="preserve"> and </w:t>
      </w:r>
      <w:r w:rsidRPr="0015106F">
        <w:t>targets.</w:t>
      </w:r>
      <w:r w:rsidR="00553D81">
        <w:t xml:space="preserve"> </w:t>
      </w:r>
      <w:r w:rsidRPr="0015106F">
        <w:t xml:space="preserve"> </w:t>
      </w:r>
      <w:r>
        <w:t>Address h</w:t>
      </w:r>
      <w:r w:rsidRPr="0015106F">
        <w:t>ow the new acquisition will support any other socio-economic</w:t>
      </w:r>
      <w:r w:rsidR="00133FCB">
        <w:t xml:space="preserve"> program</w:t>
      </w:r>
      <w:r w:rsidRPr="0015106F">
        <w:t xml:space="preserve"> </w:t>
      </w:r>
      <w:r w:rsidR="00133FCB">
        <w:t>and/or required-source</w:t>
      </w:r>
      <w:r w:rsidRPr="0015106F">
        <w:t xml:space="preserve"> program</w:t>
      </w:r>
      <w:r w:rsidR="0076054D">
        <w:t xml:space="preserve">, such as </w:t>
      </w:r>
      <w:proofErr w:type="spellStart"/>
      <w:r w:rsidR="0076054D">
        <w:t>Abil</w:t>
      </w:r>
      <w:r w:rsidR="009F7535">
        <w:t>i</w:t>
      </w:r>
      <w:r w:rsidR="0076054D">
        <w:t>tyOne</w:t>
      </w:r>
      <w:proofErr w:type="spellEnd"/>
      <w:r w:rsidRPr="0015106F">
        <w:t>.</w:t>
      </w:r>
    </w:p>
    <w:p w14:paraId="6601C2EF" w14:textId="77777777" w:rsidR="004D1FFE" w:rsidRDefault="00274586">
      <w:pPr>
        <w:pStyle w:val="NormalWeb"/>
        <w:spacing w:before="0" w:beforeAutospacing="0" w:after="240" w:afterAutospacing="0" w:line="276" w:lineRule="auto"/>
        <w:ind w:firstLine="1440"/>
      </w:pPr>
      <w:r w:rsidRPr="0015106F">
        <w:lastRenderedPageBreak/>
        <w:t>(i)</w:t>
      </w:r>
      <w:r w:rsidR="006F2F05">
        <w:t xml:space="preserve"> </w:t>
      </w:r>
      <w:r w:rsidRPr="0015106F">
        <w:t xml:space="preserve"> If this is a bundled requirement, include the benefit analysis as prescribed in the DoD Benefit Analysis Guidebook located at:</w:t>
      </w:r>
      <w:r w:rsidR="002954D7">
        <w:t xml:space="preserve"> http://www.acq.osd.mil/osbp/docs/benefits_analysis_guidebook.pdf.</w:t>
      </w:r>
    </w:p>
    <w:p w14:paraId="6CA04AB9" w14:textId="77777777" w:rsidR="006F2F05" w:rsidRDefault="00274586">
      <w:pPr>
        <w:pStyle w:val="NormalWeb"/>
        <w:spacing w:before="0" w:beforeAutospacing="0" w:after="240" w:afterAutospacing="0" w:line="276" w:lineRule="auto"/>
        <w:ind w:firstLine="1440"/>
      </w:pPr>
      <w:r w:rsidRPr="0015106F">
        <w:t>(ii</w:t>
      </w:r>
      <w:r w:rsidR="000776F1" w:rsidRPr="0015106F">
        <w:t>)</w:t>
      </w:r>
      <w:r w:rsidR="000776F1">
        <w:t xml:space="preserve"> </w:t>
      </w:r>
      <w:r w:rsidR="004D1FFE">
        <w:t xml:space="preserve"> </w:t>
      </w:r>
      <w:r w:rsidR="000776F1" w:rsidRPr="0015106F">
        <w:t>Indicate</w:t>
      </w:r>
      <w:r w:rsidRPr="0015106F">
        <w:t xml:space="preserve"> whether the Small Business Administration </w:t>
      </w:r>
      <w:r w:rsidR="00063F54">
        <w:t>p</w:t>
      </w:r>
      <w:r w:rsidRPr="0015106F">
        <w:t xml:space="preserve">rocurement </w:t>
      </w:r>
      <w:r w:rsidR="00063F54">
        <w:t>c</w:t>
      </w:r>
      <w:r w:rsidRPr="0015106F">
        <w:t xml:space="preserve">enter </w:t>
      </w:r>
      <w:r w:rsidR="00063F54">
        <w:t>r</w:t>
      </w:r>
      <w:r w:rsidRPr="0015106F">
        <w:t>epresentative</w:t>
      </w:r>
      <w:r w:rsidRPr="0015106F">
        <w:rPr>
          <w:bCs/>
        </w:rPr>
        <w:t xml:space="preserve"> </w:t>
      </w:r>
      <w:r w:rsidRPr="0015106F">
        <w:t>has concurred on the DD Form 2579.</w:t>
      </w:r>
    </w:p>
    <w:p w14:paraId="5C5F9DBB" w14:textId="77777777"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Include a discussion of subcontracting potential and goals.</w:t>
      </w:r>
    </w:p>
    <w:p w14:paraId="5B32F8F5" w14:textId="19B2FFD3" w:rsidR="006F2F05" w:rsidRDefault="00274586">
      <w:pPr>
        <w:pStyle w:val="NormalWeb"/>
        <w:spacing w:before="0" w:beforeAutospacing="0" w:after="240" w:afterAutospacing="0" w:line="276" w:lineRule="auto"/>
        <w:ind w:firstLine="720"/>
      </w:pPr>
      <w:r w:rsidRPr="0015106F">
        <w:t>(5)</w:t>
      </w:r>
      <w:r w:rsidR="006F2F05">
        <w:t xml:space="preserve"> </w:t>
      </w:r>
      <w:r w:rsidRPr="0015106F">
        <w:t xml:space="preserve"> </w:t>
      </w:r>
      <w:r w:rsidR="00E52364" w:rsidRPr="00E52364">
        <w:rPr>
          <w:i/>
        </w:rPr>
        <w:t>Business Arrangements.</w:t>
      </w:r>
      <w:r w:rsidRPr="0015106F">
        <w:t xml:space="preserve">  </w:t>
      </w:r>
      <w:r>
        <w:t>Address h</w:t>
      </w:r>
      <w:r w:rsidRPr="0015106F">
        <w:t>ow the acquisition will be funded, the type of business arrangements anticipated (e.g., single contract, multiple award task order contract, task orders under existing multiple award contracts, interdepartmental transfers, and interdepartmental purchase requests), the duration of each business arrangement (base period and all option periods), cost estimate for the total planned acquisition, and pricing arrangements (e.g., fixed price, cost reimbursement, time and materials, labor hour, or variations, based on guidance in FAR part 16 and, for commercial services, in FAR part 12).  At a minimum, address the following:</w:t>
      </w:r>
    </w:p>
    <w:p w14:paraId="4D85A9AB" w14:textId="77777777" w:rsidR="006F2F05" w:rsidRDefault="00274586">
      <w:pPr>
        <w:pStyle w:val="NormalWeb"/>
        <w:spacing w:before="0" w:beforeAutospacing="0" w:after="240" w:afterAutospacing="0" w:line="276" w:lineRule="auto"/>
        <w:ind w:firstLine="1440"/>
      </w:pPr>
      <w:r w:rsidRPr="0015106F">
        <w:t>(i)</w:t>
      </w:r>
      <w:r w:rsidR="006F2F05">
        <w:t xml:space="preserve"> </w:t>
      </w:r>
      <w:r w:rsidRPr="0015106F">
        <w:t xml:space="preserve"> Include the total estimated dollar value of the procurement, to include all options.</w:t>
      </w:r>
    </w:p>
    <w:p w14:paraId="1BCAD6B8"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Address whether funding is available and the type of funds that will be used.</w:t>
      </w:r>
    </w:p>
    <w:p w14:paraId="4F9C2344" w14:textId="08DD2C1B"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Address the contract type and the basis for selection.  If</w:t>
      </w:r>
      <w:r>
        <w:t xml:space="preserve"> the </w:t>
      </w:r>
      <w:ins w:id="63" w:author="Jordan, Amanda C CIV USARMY HQDA ASA ALT (USA)" w:date="2024-08-28T11:33:00Z">
        <w:r w:rsidR="00BA277B">
          <w:t>C</w:t>
        </w:r>
      </w:ins>
      <w:del w:id="64" w:author="Jordan, Amanda C CIV USARMY HQDA ASA ALT (USA)" w:date="2024-08-28T11:33:00Z">
        <w:r w:rsidDel="00BA277B">
          <w:delText>c</w:delText>
        </w:r>
      </w:del>
      <w:r>
        <w:t>ontracting officer anticipates using a</w:t>
      </w:r>
      <w:r w:rsidRPr="0015106F">
        <w:t xml:space="preserve"> contract type</w:t>
      </w:r>
      <w:r w:rsidR="00216F9D" w:rsidRPr="00216F9D">
        <w:t xml:space="preserve"> </w:t>
      </w:r>
      <w:r w:rsidR="00216F9D">
        <w:t xml:space="preserve">with </w:t>
      </w:r>
      <w:r w:rsidR="00216F9D" w:rsidRPr="0015106F">
        <w:t>award fee</w:t>
      </w:r>
      <w:r w:rsidR="00216F9D">
        <w:t>,</w:t>
      </w:r>
      <w:r w:rsidRPr="0015106F">
        <w:t xml:space="preserve"> include a discussion of the award fee plan, related </w:t>
      </w:r>
      <w:proofErr w:type="gramStart"/>
      <w:r w:rsidRPr="0015106F">
        <w:t>criteria</w:t>
      </w:r>
      <w:proofErr w:type="gramEnd"/>
      <w:r w:rsidRPr="0015106F">
        <w:t xml:space="preserve"> and evaluation process to include how </w:t>
      </w:r>
      <w:r>
        <w:t xml:space="preserve">the award fee evaluation will incorporate </w:t>
      </w:r>
      <w:r w:rsidRPr="0015106F">
        <w:t>attainment of the metrics.</w:t>
      </w:r>
    </w:p>
    <w:p w14:paraId="3401BA0D" w14:textId="18B6D477" w:rsidR="006F2F05" w:rsidRDefault="00274586">
      <w:pPr>
        <w:pStyle w:val="NormalWeb"/>
        <w:spacing w:before="0" w:beforeAutospacing="0" w:after="240" w:afterAutospacing="0" w:line="276" w:lineRule="auto"/>
        <w:ind w:firstLine="1440"/>
      </w:pPr>
      <w:r w:rsidRPr="0015106F">
        <w:t>(iv)  Assess long</w:t>
      </w:r>
      <w:r w:rsidR="00216F9D">
        <w:t>-</w:t>
      </w:r>
      <w:r w:rsidRPr="0015106F">
        <w:t xml:space="preserve">term continuing requirements using cost-type contracts for conversion to </w:t>
      </w:r>
      <w:proofErr w:type="gramStart"/>
      <w:r w:rsidRPr="0015106F">
        <w:t>fixed</w:t>
      </w:r>
      <w:proofErr w:type="gramEnd"/>
      <w:r w:rsidRPr="0015106F">
        <w:t xml:space="preserve"> price or other lower risk contractual arrangement, especially when </w:t>
      </w:r>
      <w:r>
        <w:t xml:space="preserve">the </w:t>
      </w:r>
      <w:ins w:id="65" w:author="Jordan, Amanda C CIV USARMY HQDA ASA ALT (USA)" w:date="2024-08-28T11:33:00Z">
        <w:r w:rsidR="00BA277B">
          <w:t>C</w:t>
        </w:r>
      </w:ins>
      <w:del w:id="66" w:author="Jordan, Amanda C CIV USARMY HQDA ASA ALT (USA)" w:date="2024-08-28T11:33:00Z">
        <w:r w:rsidDel="00BA277B">
          <w:delText>c</w:delText>
        </w:r>
      </w:del>
      <w:r>
        <w:t>ontracting officer decides</w:t>
      </w:r>
      <w:r w:rsidRPr="0015106F">
        <w:t xml:space="preserve"> to use a cost-type contract after initial analysis indicates that a fixed-price or other low-risk contract instrument may be appropriate.</w:t>
      </w:r>
    </w:p>
    <w:p w14:paraId="414B501A" w14:textId="77777777" w:rsidR="006F2F05" w:rsidRDefault="00274586">
      <w:pPr>
        <w:pStyle w:val="NormalWeb"/>
        <w:spacing w:before="0" w:beforeAutospacing="0" w:after="240" w:afterAutospacing="0" w:line="276" w:lineRule="auto"/>
        <w:ind w:firstLine="1440"/>
      </w:pPr>
      <w:r w:rsidRPr="0015106F">
        <w:t>(v)</w:t>
      </w:r>
      <w:r w:rsidR="006F2F05">
        <w:t xml:space="preserve"> </w:t>
      </w:r>
      <w:r w:rsidRPr="0015106F">
        <w:t xml:space="preserve"> </w:t>
      </w:r>
      <w:r w:rsidR="00216F9D">
        <w:t>D</w:t>
      </w:r>
      <w:r w:rsidRPr="0015106F">
        <w:t xml:space="preserve">iscuss the source selection process, including whether it will be formal or informal, proposed evaluation criteria, and the basis for award.  If </w:t>
      </w:r>
      <w:r>
        <w:t xml:space="preserve">the procurement will use </w:t>
      </w:r>
      <w:r w:rsidRPr="0015106F">
        <w:t>a formal source selection process, do not identify the name of the SSA in the strategy.</w:t>
      </w:r>
    </w:p>
    <w:p w14:paraId="014CC4F3" w14:textId="77777777" w:rsidR="006F2F05" w:rsidRDefault="00274586">
      <w:pPr>
        <w:pStyle w:val="NormalWeb"/>
        <w:spacing w:before="0" w:beforeAutospacing="0" w:after="240" w:afterAutospacing="0" w:line="276" w:lineRule="auto"/>
        <w:ind w:firstLine="1440"/>
      </w:pPr>
      <w:r w:rsidRPr="0015106F">
        <w:t>(vi)</w:t>
      </w:r>
      <w:r w:rsidR="006F2F05">
        <w:t xml:space="preserve"> </w:t>
      </w:r>
      <w:r w:rsidRPr="0015106F">
        <w:t xml:space="preserve"> Discuss any waivers or deviations that will be required.</w:t>
      </w:r>
    </w:p>
    <w:p w14:paraId="792C4709" w14:textId="4426FB83" w:rsidR="006F2F05" w:rsidRDefault="00274586">
      <w:pPr>
        <w:pStyle w:val="NormalWeb"/>
        <w:spacing w:before="0" w:beforeAutospacing="0" w:after="240" w:afterAutospacing="0" w:line="276" w:lineRule="auto"/>
        <w:ind w:firstLine="1440"/>
      </w:pPr>
      <w:r w:rsidRPr="0015106F">
        <w:t>(vii)</w:t>
      </w:r>
      <w:r w:rsidR="006F2F05">
        <w:t xml:space="preserve"> </w:t>
      </w:r>
      <w:r w:rsidRPr="0015106F">
        <w:t xml:space="preserve"> Discuss contract administration to include the involvement of the </w:t>
      </w:r>
      <w:ins w:id="67" w:author="Jordan, Amanda C CIV USARMY HQDA ASA ALT (USA)" w:date="2024-08-28T11:33:00Z">
        <w:r w:rsidR="00BA277B">
          <w:t>C</w:t>
        </w:r>
      </w:ins>
      <w:del w:id="68" w:author="Jordan, Amanda C CIV USARMY HQDA ASA ALT (USA)" w:date="2024-08-28T11:33:00Z">
        <w:r w:rsidRPr="0015106F" w:rsidDel="00BA277B">
          <w:delText>c</w:delText>
        </w:r>
      </w:del>
      <w:r w:rsidRPr="0015106F">
        <w:t>ontracting officer’s representative and/or the Defense Contract Management Agency.</w:t>
      </w:r>
    </w:p>
    <w:p w14:paraId="32AE1D48" w14:textId="77777777" w:rsidR="006F2F05" w:rsidRDefault="00274586">
      <w:pPr>
        <w:pStyle w:val="NormalWeb"/>
        <w:spacing w:before="0" w:beforeAutospacing="0" w:after="240" w:afterAutospacing="0" w:line="276" w:lineRule="auto"/>
        <w:ind w:firstLine="1440"/>
      </w:pPr>
      <w:r w:rsidRPr="0015106F">
        <w:lastRenderedPageBreak/>
        <w:t>(viii)</w:t>
      </w:r>
      <w:r w:rsidR="006F2F05">
        <w:t xml:space="preserve"> </w:t>
      </w:r>
      <w:r w:rsidRPr="0015106F">
        <w:t xml:space="preserve"> Discuss the existing or planned management approach following contract award to include the tracking procedures or processes used to monitor contract performance.</w:t>
      </w:r>
      <w:r>
        <w:t xml:space="preserve">  </w:t>
      </w:r>
      <w:r w:rsidRPr="0015106F">
        <w:t>This approach could include, but not be limited to, a quality assurance surveillance plan and written oversight plans and responsibilities.</w:t>
      </w:r>
    </w:p>
    <w:p w14:paraId="5CA61FA8" w14:textId="77777777" w:rsidR="006F2F05" w:rsidRDefault="00274586">
      <w:pPr>
        <w:pStyle w:val="NormalWeb"/>
        <w:spacing w:before="0" w:beforeAutospacing="0" w:after="240" w:afterAutospacing="0" w:line="276" w:lineRule="auto"/>
        <w:ind w:firstLine="1440"/>
      </w:pPr>
      <w:r w:rsidRPr="0015106F">
        <w:t xml:space="preserve">(ix) </w:t>
      </w:r>
      <w:r w:rsidR="006F2F05">
        <w:t xml:space="preserve"> </w:t>
      </w:r>
      <w:r w:rsidRPr="0015106F">
        <w:t>Include a milestone schedule which contains key points up to time of award.</w:t>
      </w:r>
    </w:p>
    <w:p w14:paraId="6C195B54" w14:textId="77777777" w:rsidR="006F2F05" w:rsidRDefault="00274586">
      <w:pPr>
        <w:pStyle w:val="NormalWeb"/>
        <w:spacing w:before="0" w:beforeAutospacing="0" w:after="240" w:afterAutospacing="0" w:line="276" w:lineRule="auto"/>
        <w:ind w:firstLine="720"/>
      </w:pPr>
      <w:r w:rsidRPr="0015106F">
        <w:t>(6)</w:t>
      </w:r>
      <w:r w:rsidR="006F2F05">
        <w:t xml:space="preserve"> </w:t>
      </w:r>
      <w:r w:rsidRPr="0015106F">
        <w:t xml:space="preserve"> </w:t>
      </w:r>
      <w:r w:rsidR="00E52364" w:rsidRPr="00E52364">
        <w:rPr>
          <w:i/>
        </w:rPr>
        <w:t xml:space="preserve">Multi-year contracts.  </w:t>
      </w:r>
      <w:r w:rsidRPr="0015106F">
        <w:t xml:space="preserve">If the acquisition strategy calls for a multi-year service contract as defined in FAR </w:t>
      </w:r>
      <w:r w:rsidR="00216F9D">
        <w:t>s</w:t>
      </w:r>
      <w:r w:rsidRPr="0015106F">
        <w:t xml:space="preserve">ubpart 17.1 </w:t>
      </w:r>
      <w:r w:rsidR="00011940">
        <w:t>(</w:t>
      </w:r>
      <w:r w:rsidRPr="0015106F">
        <w:t>see also</w:t>
      </w:r>
      <w:r w:rsidR="002954D7">
        <w:t xml:space="preserve"> DFARS 217.171</w:t>
      </w:r>
      <w:r w:rsidRPr="0015106F">
        <w:t>) under the authority of 10 U.S.C. 2306c, the acquisition strategy must address the Army’s plans for budgeting for termination liability.</w:t>
      </w:r>
    </w:p>
    <w:p w14:paraId="23D1838D" w14:textId="77777777" w:rsidR="006F2F05" w:rsidRDefault="00274586">
      <w:pPr>
        <w:pStyle w:val="NormalWeb"/>
        <w:spacing w:before="0" w:beforeAutospacing="0" w:after="240" w:afterAutospacing="0" w:line="276" w:lineRule="auto"/>
        <w:ind w:firstLine="720"/>
      </w:pPr>
      <w:r w:rsidRPr="0015106F">
        <w:t xml:space="preserve">(7) </w:t>
      </w:r>
      <w:r w:rsidR="006F2F05">
        <w:t xml:space="preserve"> </w:t>
      </w:r>
      <w:r w:rsidR="00E52364" w:rsidRPr="00E52364">
        <w:rPr>
          <w:i/>
        </w:rPr>
        <w:t xml:space="preserve">Leases.  </w:t>
      </w:r>
      <w:r w:rsidRPr="0015106F">
        <w:t>Include a lease-purchase strategy if required by OMB Circular A-94, Section 13.</w:t>
      </w:r>
    </w:p>
    <w:p w14:paraId="37B09090" w14:textId="7259D68A" w:rsidR="006F2F05" w:rsidRDefault="00274586">
      <w:pPr>
        <w:pStyle w:val="NormalWeb"/>
        <w:spacing w:before="0" w:beforeAutospacing="0" w:after="240" w:afterAutospacing="0" w:line="276" w:lineRule="auto"/>
        <w:ind w:firstLine="720"/>
      </w:pPr>
      <w:r w:rsidRPr="0015106F">
        <w:t xml:space="preserve">(8) </w:t>
      </w:r>
      <w:r w:rsidR="006F2F05">
        <w:t xml:space="preserve"> </w:t>
      </w:r>
      <w:r w:rsidR="00E52364" w:rsidRPr="00E52364">
        <w:rPr>
          <w:i/>
        </w:rPr>
        <w:t>Metrics</w:t>
      </w:r>
      <w:r w:rsidRPr="0015106F">
        <w:t>.  Address the cost, the schedule and the performance metrics to include the plan for measuring service acquisition outcomes against requirements.  If the acquisition strategy</w:t>
      </w:r>
      <w:r>
        <w:t xml:space="preserve"> does not include metrics</w:t>
      </w:r>
      <w:r w:rsidRPr="0015106F">
        <w:t xml:space="preserve">, the </w:t>
      </w:r>
      <w:ins w:id="69" w:author="Jordan, Amanda C CIV USARMY HQDA ASA ALT (USA)" w:date="2024-08-28T11:33:00Z">
        <w:r w:rsidR="00BA277B">
          <w:t>C</w:t>
        </w:r>
      </w:ins>
      <w:del w:id="70" w:author="Jordan, Amanda C CIV USARMY HQDA ASA ALT (USA)" w:date="2024-08-28T11:33:00Z">
        <w:r w:rsidDel="00BA277B">
          <w:delText>c</w:delText>
        </w:r>
      </w:del>
      <w:r>
        <w:t xml:space="preserve">ontracting officer must submit the </w:t>
      </w:r>
      <w:r w:rsidRPr="0015106F">
        <w:t xml:space="preserve">metrics for the </w:t>
      </w:r>
      <w:r w:rsidR="00011940">
        <w:t>d</w:t>
      </w:r>
      <w:r w:rsidRPr="0015106F">
        <w:t xml:space="preserve">ecision </w:t>
      </w:r>
      <w:r w:rsidR="00011940">
        <w:t>a</w:t>
      </w:r>
      <w:r w:rsidRPr="0015106F">
        <w:t>uthority approval prior to execution of any business instrument (e.g., contract, military interdepartmental purchase request (MIPR)) that initiates the acquisition.</w:t>
      </w:r>
    </w:p>
    <w:p w14:paraId="0BA6C413" w14:textId="755B3385" w:rsidR="00274586" w:rsidRDefault="00274586" w:rsidP="005006BB">
      <w:pPr>
        <w:pStyle w:val="Heading4"/>
      </w:pPr>
      <w:bookmarkStart w:id="71" w:name="_Toc536101163"/>
      <w:bookmarkStart w:id="72" w:name="_Toc7074000"/>
      <w:bookmarkStart w:id="73" w:name="_Toc7169929"/>
      <w:r w:rsidRPr="0015106F">
        <w:t>5137.5</w:t>
      </w:r>
      <w:r w:rsidR="00CA1EB2">
        <w:t>9</w:t>
      </w:r>
      <w:r w:rsidRPr="0015106F">
        <w:t>0</w:t>
      </w:r>
      <w:r w:rsidR="00CA1EB2">
        <w:t>-</w:t>
      </w:r>
      <w:proofErr w:type="gramStart"/>
      <w:r w:rsidR="000776F1">
        <w:t>7</w:t>
      </w:r>
      <w:r w:rsidR="004D1FFE">
        <w:t xml:space="preserve"> </w:t>
      </w:r>
      <w:r w:rsidR="000776F1">
        <w:t xml:space="preserve"> </w:t>
      </w:r>
      <w:r w:rsidR="000776F1" w:rsidRPr="0015106F">
        <w:t>Data</w:t>
      </w:r>
      <w:proofErr w:type="gramEnd"/>
      <w:r w:rsidRPr="0015106F">
        <w:t xml:space="preserve"> </w:t>
      </w:r>
      <w:r w:rsidR="004D1FFE">
        <w:t>c</w:t>
      </w:r>
      <w:r w:rsidRPr="0015106F">
        <w:t xml:space="preserve">ollection and </w:t>
      </w:r>
      <w:r w:rsidR="004D1FFE">
        <w:t>r</w:t>
      </w:r>
      <w:r w:rsidRPr="0015106F">
        <w:t>eporting</w:t>
      </w:r>
      <w:r w:rsidR="00316F0B" w:rsidRPr="00316F0B">
        <w:t>.</w:t>
      </w:r>
      <w:bookmarkEnd w:id="71"/>
      <w:bookmarkEnd w:id="72"/>
      <w:bookmarkEnd w:id="73"/>
    </w:p>
    <w:p w14:paraId="3F090AE6" w14:textId="136743B2" w:rsidR="006F2F05" w:rsidRDefault="00274586" w:rsidP="00173A26">
      <w:pPr>
        <w:pStyle w:val="NormalWeb"/>
        <w:spacing w:before="0" w:beforeAutospacing="0" w:after="240" w:afterAutospacing="0" w:line="276" w:lineRule="auto"/>
      </w:pPr>
      <w:r>
        <w:t>(</w:t>
      </w:r>
      <w:r w:rsidRPr="0015106F">
        <w:t>a</w:t>
      </w:r>
      <w:r>
        <w:t>)</w:t>
      </w:r>
      <w:r w:rsidRPr="0015106F">
        <w:t xml:space="preserve"> </w:t>
      </w:r>
      <w:r w:rsidR="006F2F05">
        <w:t xml:space="preserve"> </w:t>
      </w:r>
      <w:r w:rsidR="00997BF1">
        <w:t>Data identified in D</w:t>
      </w:r>
      <w:r w:rsidR="00020A76">
        <w:t>o</w:t>
      </w:r>
      <w:r w:rsidR="00997BF1">
        <w:t>DI 5000.74 Enclosure 6 should be collected</w:t>
      </w:r>
      <w:r w:rsidR="00530979">
        <w:t xml:space="preserve"> by the Office of the Senior Service Manager</w:t>
      </w:r>
      <w:r w:rsidR="00997BF1">
        <w:t>, for all requirements regardless of dollar amount, and reported in the Annual DoD Services Acquisition Report.  Data collection will be automated, as it is already captured in the DoD standard procurement data systems.</w:t>
      </w:r>
    </w:p>
    <w:p w14:paraId="7CE90D57" w14:textId="4F1C9790" w:rsidR="00274586" w:rsidRDefault="00274586" w:rsidP="00274586">
      <w:pPr>
        <w:pStyle w:val="NormalWeb"/>
        <w:spacing w:before="0" w:beforeAutospacing="0" w:after="240" w:afterAutospacing="0" w:line="276" w:lineRule="auto"/>
      </w:pPr>
      <w:r>
        <w:t>(</w:t>
      </w:r>
      <w:r w:rsidRPr="0015106F">
        <w:t>b</w:t>
      </w:r>
      <w:r>
        <w:t>)</w:t>
      </w:r>
      <w:r w:rsidRPr="0015106F">
        <w:t xml:space="preserve"> </w:t>
      </w:r>
      <w:r w:rsidR="006F2F05">
        <w:t xml:space="preserve"> </w:t>
      </w:r>
      <w:r w:rsidR="005931C2">
        <w:t xml:space="preserve"> Post award peer reviews will be done in accordance with 5101.170(b)(vi) for actions</w:t>
      </w:r>
      <w:r w:rsidR="005931C2" w:rsidRPr="005931C2">
        <w:t xml:space="preserve"> </w:t>
      </w:r>
      <w:r w:rsidR="005931C2">
        <w:t xml:space="preserve">with </w:t>
      </w:r>
      <w:r w:rsidR="005931C2" w:rsidRPr="00DA0261">
        <w:t>a total planned dolla</w:t>
      </w:r>
      <w:r w:rsidR="005931C2">
        <w:t>r value of $250 million or more but less than $1 billion.  For actions over $1 billion, reviews will be done in accordance with 5101.170(a).</w:t>
      </w:r>
    </w:p>
    <w:p w14:paraId="16EF4DCD" w14:textId="77777777" w:rsidR="00292175" w:rsidRDefault="00292175" w:rsidP="00274586">
      <w:pPr>
        <w:pStyle w:val="NormalWeb"/>
        <w:spacing w:before="0" w:beforeAutospacing="0" w:after="240" w:afterAutospacing="0" w:line="276" w:lineRule="auto"/>
      </w:pPr>
    </w:p>
    <w:p w14:paraId="13B1BC5E" w14:textId="77777777" w:rsidR="00D0678D" w:rsidRPr="00FF6B71" w:rsidRDefault="00BC309D" w:rsidP="005006BB">
      <w:pPr>
        <w:pStyle w:val="Heading3"/>
      </w:pPr>
      <w:bookmarkStart w:id="74" w:name="_Toc536101164"/>
      <w:bookmarkStart w:id="75" w:name="_Toc7074001"/>
      <w:bookmarkStart w:id="76" w:name="_Toc7169930"/>
      <w:r w:rsidRPr="00FF6B71">
        <w:t>Subpart 5137.72 – Educational Service Agreements</w:t>
      </w:r>
      <w:bookmarkEnd w:id="74"/>
      <w:bookmarkEnd w:id="75"/>
      <w:bookmarkEnd w:id="76"/>
    </w:p>
    <w:p w14:paraId="24942A75" w14:textId="77777777" w:rsidR="00D0678D" w:rsidRPr="00FF6B71" w:rsidRDefault="000776F1" w:rsidP="005006BB">
      <w:pPr>
        <w:pStyle w:val="Heading4"/>
      </w:pPr>
      <w:bookmarkStart w:id="77" w:name="_Toc536101165"/>
      <w:bookmarkStart w:id="78" w:name="_Toc7074002"/>
      <w:bookmarkStart w:id="79" w:name="_Toc7169931"/>
      <w:proofErr w:type="gramStart"/>
      <w:r w:rsidRPr="00FF6B71">
        <w:t xml:space="preserve">5137.7204 </w:t>
      </w:r>
      <w:r w:rsidR="00E02684">
        <w:t xml:space="preserve"> </w:t>
      </w:r>
      <w:r w:rsidRPr="00FF6B71">
        <w:t>Format</w:t>
      </w:r>
      <w:proofErr w:type="gramEnd"/>
      <w:r w:rsidR="00BC309D" w:rsidRPr="00FF6B71">
        <w:t xml:space="preserve"> and clauses for educational service agreements.</w:t>
      </w:r>
      <w:bookmarkEnd w:id="77"/>
      <w:bookmarkEnd w:id="78"/>
      <w:bookmarkEnd w:id="79"/>
    </w:p>
    <w:p w14:paraId="632D88D8" w14:textId="77777777" w:rsidR="00316F0B" w:rsidRDefault="00A07E34" w:rsidP="00316F0B">
      <w:pPr>
        <w:pStyle w:val="ind8"/>
        <w:tabs>
          <w:tab w:val="clear" w:pos="1728"/>
          <w:tab w:val="clear" w:pos="2304"/>
          <w:tab w:val="clear" w:pos="2880"/>
          <w:tab w:val="clear" w:pos="3456"/>
        </w:tabs>
        <w:spacing w:after="240"/>
        <w:ind w:left="0"/>
        <w:rPr>
          <w:rFonts w:ascii="Times New Roman" w:hAnsi="Times New Roman" w:cs="Times New Roman"/>
        </w:rPr>
      </w:pPr>
      <w:r>
        <w:rPr>
          <w:rFonts w:ascii="Times New Roman" w:hAnsi="Times New Roman" w:cs="Times New Roman"/>
        </w:rPr>
        <w:t xml:space="preserve">Contracting officers may use </w:t>
      </w:r>
      <w:r w:rsidR="00BC309D" w:rsidRPr="00FF6B71">
        <w:rPr>
          <w:rFonts w:ascii="Times New Roman" w:hAnsi="Times New Roman" w:cs="Times New Roman"/>
        </w:rPr>
        <w:t>DD Form 1155 or Standard Form 26, as appropriate, as order forms under educational service agreements.</w:t>
      </w:r>
    </w:p>
    <w:p w14:paraId="64E7A51A" w14:textId="77777777" w:rsidR="00D0678D" w:rsidRPr="00FF6B71" w:rsidRDefault="00BC309D" w:rsidP="005006BB">
      <w:pPr>
        <w:pStyle w:val="Heading4"/>
      </w:pPr>
      <w:bookmarkStart w:id="80" w:name="_Toc536101166"/>
      <w:bookmarkStart w:id="81" w:name="_Toc7074003"/>
      <w:bookmarkStart w:id="82" w:name="_Toc7169932"/>
      <w:r w:rsidRPr="00FF6B71">
        <w:t>5137.7204-</w:t>
      </w:r>
      <w:proofErr w:type="gramStart"/>
      <w:r w:rsidR="000776F1" w:rsidRPr="00FF6B71">
        <w:t xml:space="preserve">90 </w:t>
      </w:r>
      <w:r w:rsidR="00E02684">
        <w:t xml:space="preserve"> </w:t>
      </w:r>
      <w:r w:rsidR="000776F1" w:rsidRPr="00FF6B71">
        <w:t>Establishing</w:t>
      </w:r>
      <w:proofErr w:type="gramEnd"/>
      <w:r w:rsidRPr="00FF6B71">
        <w:t xml:space="preserve"> educational service agreements.</w:t>
      </w:r>
      <w:bookmarkEnd w:id="80"/>
      <w:bookmarkEnd w:id="81"/>
      <w:bookmarkEnd w:id="82"/>
    </w:p>
    <w:p w14:paraId="25B5C019" w14:textId="77777777" w:rsidR="007F05E0" w:rsidRPr="00FF6B71" w:rsidRDefault="00C77645" w:rsidP="00604E2A">
      <w:pPr>
        <w:spacing w:after="240"/>
        <w:rPr>
          <w:rFonts w:ascii="Times New Roman" w:hAnsi="Times New Roman" w:cs="Times New Roman"/>
        </w:rPr>
      </w:pPr>
      <w:r>
        <w:rPr>
          <w:rFonts w:ascii="Times New Roman" w:hAnsi="Times New Roman" w:cs="Times New Roman"/>
        </w:rPr>
        <w:lastRenderedPageBreak/>
        <w:t>O</w:t>
      </w:r>
      <w:r w:rsidRPr="00FF6B71">
        <w:rPr>
          <w:rFonts w:ascii="Times New Roman" w:hAnsi="Times New Roman" w:cs="Times New Roman"/>
        </w:rPr>
        <w:t>ne of the offices in 5137.7204-93</w:t>
      </w:r>
      <w:r>
        <w:rPr>
          <w:rFonts w:ascii="Times New Roman" w:hAnsi="Times New Roman" w:cs="Times New Roman"/>
        </w:rPr>
        <w:t xml:space="preserve"> </w:t>
      </w:r>
      <w:r w:rsidRPr="00FF6B71">
        <w:rPr>
          <w:rFonts w:ascii="Times New Roman" w:hAnsi="Times New Roman" w:cs="Times New Roman"/>
        </w:rPr>
        <w:t>will furnish</w:t>
      </w:r>
      <w:r>
        <w:rPr>
          <w:rFonts w:ascii="Times New Roman" w:hAnsi="Times New Roman" w:cs="Times New Roman"/>
        </w:rPr>
        <w:t xml:space="preserve"> r</w:t>
      </w:r>
      <w:r w:rsidR="00BC309D" w:rsidRPr="00FF6B71">
        <w:rPr>
          <w:rFonts w:ascii="Times New Roman" w:hAnsi="Times New Roman" w:cs="Times New Roman"/>
        </w:rPr>
        <w:t>equests and information necessary for the establishment of an educational service agreement.</w:t>
      </w:r>
    </w:p>
    <w:p w14:paraId="489736E7" w14:textId="77777777" w:rsidR="00D0678D" w:rsidRPr="00FF6B71" w:rsidRDefault="00BC309D" w:rsidP="005006BB">
      <w:pPr>
        <w:pStyle w:val="Heading4"/>
      </w:pPr>
      <w:bookmarkStart w:id="83" w:name="_Toc536101167"/>
      <w:bookmarkStart w:id="84" w:name="_Toc7074004"/>
      <w:bookmarkStart w:id="85" w:name="_Toc7169933"/>
      <w:r w:rsidRPr="00FF6B71">
        <w:t>5137.7204-</w:t>
      </w:r>
      <w:proofErr w:type="gramStart"/>
      <w:r w:rsidR="000776F1" w:rsidRPr="00FF6B71">
        <w:t>91</w:t>
      </w:r>
      <w:r w:rsidR="00E02684">
        <w:t xml:space="preserve"> </w:t>
      </w:r>
      <w:r w:rsidR="000776F1" w:rsidRPr="00FF6B71">
        <w:t xml:space="preserve"> Purchase</w:t>
      </w:r>
      <w:proofErr w:type="gramEnd"/>
      <w:r w:rsidRPr="00FF6B71">
        <w:t xml:space="preserve"> requests.</w:t>
      </w:r>
      <w:bookmarkEnd w:id="83"/>
      <w:bookmarkEnd w:id="84"/>
      <w:bookmarkEnd w:id="85"/>
    </w:p>
    <w:p w14:paraId="6C22221E"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(a)  Requests to issue an order under the educational service agreement must include –</w:t>
      </w:r>
    </w:p>
    <w:p w14:paraId="7483CFCF"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(1)  The estimated cost of training by year, semester, term</w:t>
      </w:r>
      <w:r w:rsidR="00A1758C" w:rsidRPr="00FF6B71">
        <w:rPr>
          <w:rFonts w:ascii="Times New Roman" w:hAnsi="Times New Roman" w:cs="Times New Roman"/>
        </w:rPr>
        <w:t>,</w:t>
      </w:r>
      <w:r w:rsidRPr="00FF6B71">
        <w:rPr>
          <w:rFonts w:ascii="Times New Roman" w:hAnsi="Times New Roman" w:cs="Times New Roman"/>
        </w:rPr>
        <w:t xml:space="preserve"> or quarter;</w:t>
      </w:r>
    </w:p>
    <w:p w14:paraId="7FC81C3A"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(2)  The authority to adjust cost figures without requesting approval whenever the actual cost of a course will exceed the estimated cost by less than $100, except when the course is taught by professors of military science; and</w:t>
      </w:r>
    </w:p>
    <w:p w14:paraId="3AEFC9CB"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(3)  The information in 5137.7204-92(c</w:t>
      </w:r>
      <w:r w:rsidR="000776F1" w:rsidRPr="00FF6B71">
        <w:rPr>
          <w:rFonts w:ascii="Times New Roman" w:hAnsi="Times New Roman" w:cs="Times New Roman"/>
        </w:rPr>
        <w:t>)(</w:t>
      </w:r>
      <w:r w:rsidRPr="00FF6B71">
        <w:rPr>
          <w:rFonts w:ascii="Times New Roman" w:hAnsi="Times New Roman" w:cs="Times New Roman"/>
        </w:rPr>
        <w:t>1)-(4).</w:t>
      </w:r>
    </w:p>
    <w:p w14:paraId="1C1D39CE" w14:textId="33CE4DC8" w:rsidR="007F05E0" w:rsidRPr="00FF6B71" w:rsidRDefault="00BC309D" w:rsidP="00604E2A">
      <w:pPr>
        <w:spacing w:after="240"/>
        <w:rPr>
          <w:rFonts w:ascii="Times New Roman" w:hAnsi="Times New Roman" w:cs="Times New Roman"/>
        </w:rPr>
      </w:pPr>
      <w:r w:rsidRPr="00FF6B71">
        <w:rPr>
          <w:rFonts w:ascii="Times New Roman" w:hAnsi="Times New Roman" w:cs="Times New Roman"/>
        </w:rPr>
        <w:t xml:space="preserve">(b)  The </w:t>
      </w:r>
      <w:ins w:id="86" w:author="Jordan, Amanda C CIV USARMY HQDA ASA ALT (USA)" w:date="2024-08-28T11:33:00Z">
        <w:r w:rsidR="00BA277B">
          <w:rPr>
            <w:rFonts w:ascii="Times New Roman" w:hAnsi="Times New Roman" w:cs="Times New Roman"/>
          </w:rPr>
          <w:t>C</w:t>
        </w:r>
      </w:ins>
      <w:del w:id="87" w:author="Jordan, Amanda C CIV USARMY HQDA ASA ALT (USA)" w:date="2024-08-28T11:33:00Z">
        <w:r w:rsidRPr="00FF6B71" w:rsidDel="00BA277B">
          <w:rPr>
            <w:rFonts w:ascii="Times New Roman" w:hAnsi="Times New Roman" w:cs="Times New Roman"/>
          </w:rPr>
          <w:delText>c</w:delText>
        </w:r>
      </w:del>
      <w:r w:rsidRPr="00FF6B71">
        <w:rPr>
          <w:rFonts w:ascii="Times New Roman" w:hAnsi="Times New Roman" w:cs="Times New Roman"/>
        </w:rPr>
        <w:t xml:space="preserve">ontracting officer shall obtain additional funds in writing from the funding activity when the actual cost of a course will exceed the estimated cost by $100 or more, except when </w:t>
      </w:r>
      <w:r w:rsidR="00A07E34">
        <w:rPr>
          <w:rFonts w:ascii="Times New Roman" w:hAnsi="Times New Roman" w:cs="Times New Roman"/>
        </w:rPr>
        <w:t xml:space="preserve">professors of military science teach </w:t>
      </w:r>
      <w:r w:rsidRPr="00FF6B71">
        <w:rPr>
          <w:rFonts w:ascii="Times New Roman" w:hAnsi="Times New Roman" w:cs="Times New Roman"/>
        </w:rPr>
        <w:t>the course</w:t>
      </w:r>
      <w:r w:rsidR="00A07E34">
        <w:rPr>
          <w:rFonts w:ascii="Times New Roman" w:hAnsi="Times New Roman" w:cs="Times New Roman"/>
        </w:rPr>
        <w:t>.</w:t>
      </w:r>
    </w:p>
    <w:p w14:paraId="283F4B23" w14:textId="77777777" w:rsidR="00D0678D" w:rsidRPr="00FF6B71" w:rsidRDefault="00BC309D" w:rsidP="005006BB">
      <w:pPr>
        <w:pStyle w:val="Heading4"/>
      </w:pPr>
      <w:bookmarkStart w:id="88" w:name="_Toc536101168"/>
      <w:bookmarkStart w:id="89" w:name="_Toc7074005"/>
      <w:bookmarkStart w:id="90" w:name="_Toc7169934"/>
      <w:r w:rsidRPr="00FF6B71">
        <w:t>5137.7204-</w:t>
      </w:r>
      <w:proofErr w:type="gramStart"/>
      <w:r w:rsidR="000776F1" w:rsidRPr="00FF6B71">
        <w:t>92</w:t>
      </w:r>
      <w:r w:rsidR="008548B1">
        <w:t xml:space="preserve"> </w:t>
      </w:r>
      <w:r w:rsidR="000776F1" w:rsidRPr="00FF6B71">
        <w:t xml:space="preserve"> Ordering</w:t>
      </w:r>
      <w:proofErr w:type="gramEnd"/>
      <w:r w:rsidRPr="00FF6B71">
        <w:t xml:space="preserve"> procedures.</w:t>
      </w:r>
      <w:bookmarkEnd w:id="88"/>
      <w:bookmarkEnd w:id="89"/>
      <w:bookmarkEnd w:id="90"/>
    </w:p>
    <w:p w14:paraId="1F323324" w14:textId="3513308A"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(a)  </w:t>
      </w:r>
      <w:r w:rsidR="00C77645">
        <w:rPr>
          <w:rFonts w:ascii="Times New Roman" w:hAnsi="Times New Roman" w:cs="Times New Roman"/>
        </w:rPr>
        <w:t xml:space="preserve">The </w:t>
      </w:r>
      <w:ins w:id="91" w:author="Jordan, Amanda C CIV USARMY HQDA ASA ALT (USA)" w:date="2024-08-28T11:33:00Z">
        <w:r w:rsidR="00BA277B">
          <w:rPr>
            <w:rFonts w:ascii="Times New Roman" w:hAnsi="Times New Roman" w:cs="Times New Roman"/>
          </w:rPr>
          <w:t>C</w:t>
        </w:r>
      </w:ins>
      <w:del w:id="92" w:author="Jordan, Amanda C CIV USARMY HQDA ASA ALT (USA)" w:date="2024-08-28T11:33:00Z">
        <w:r w:rsidR="00C77645" w:rsidDel="00BA277B">
          <w:rPr>
            <w:rFonts w:ascii="Times New Roman" w:hAnsi="Times New Roman" w:cs="Times New Roman"/>
          </w:rPr>
          <w:delText>c</w:delText>
        </w:r>
      </w:del>
      <w:r w:rsidR="00C77645">
        <w:rPr>
          <w:rFonts w:ascii="Times New Roman" w:hAnsi="Times New Roman" w:cs="Times New Roman"/>
        </w:rPr>
        <w:t>ontracting officer shall i</w:t>
      </w:r>
      <w:r w:rsidRPr="00FF6B71">
        <w:rPr>
          <w:rFonts w:ascii="Times New Roman" w:hAnsi="Times New Roman" w:cs="Times New Roman"/>
        </w:rPr>
        <w:t>ssue a separate order for each required training session (</w:t>
      </w:r>
      <w:proofErr w:type="gramStart"/>
      <w:r w:rsidRPr="00FF6B71">
        <w:rPr>
          <w:rFonts w:ascii="Times New Roman" w:hAnsi="Times New Roman" w:cs="Times New Roman"/>
        </w:rPr>
        <w:t>e</w:t>
      </w:r>
      <w:r w:rsidR="00955D22" w:rsidRPr="00FF6B71">
        <w:rPr>
          <w:rFonts w:ascii="Times New Roman" w:hAnsi="Times New Roman" w:cs="Times New Roman"/>
        </w:rPr>
        <w:t>.g.</w:t>
      </w:r>
      <w:proofErr w:type="gramEnd"/>
      <w:r w:rsidRPr="00FF6B71">
        <w:rPr>
          <w:rFonts w:ascii="Times New Roman" w:hAnsi="Times New Roman" w:cs="Times New Roman"/>
        </w:rPr>
        <w:t xml:space="preserve"> year, semester, term</w:t>
      </w:r>
      <w:r w:rsidR="00324B53" w:rsidRPr="00FF6B71">
        <w:rPr>
          <w:rFonts w:ascii="Times New Roman" w:hAnsi="Times New Roman" w:cs="Times New Roman"/>
        </w:rPr>
        <w:t>,</w:t>
      </w:r>
      <w:r w:rsidRPr="00FF6B71">
        <w:rPr>
          <w:rFonts w:ascii="Times New Roman" w:hAnsi="Times New Roman" w:cs="Times New Roman"/>
        </w:rPr>
        <w:t xml:space="preserve"> or quarter), and obligate funds to cover the instruction of those individuals identified on the order form for the period specified.</w:t>
      </w:r>
    </w:p>
    <w:p w14:paraId="63E0B31C" w14:textId="78B96D82"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(b)  </w:t>
      </w:r>
      <w:r w:rsidR="00C77645">
        <w:rPr>
          <w:rFonts w:ascii="Times New Roman" w:hAnsi="Times New Roman" w:cs="Times New Roman"/>
        </w:rPr>
        <w:t xml:space="preserve">The </w:t>
      </w:r>
      <w:ins w:id="93" w:author="Jordan, Amanda C CIV USARMY HQDA ASA ALT (USA)" w:date="2024-08-28T11:33:00Z">
        <w:r w:rsidR="00BA277B">
          <w:rPr>
            <w:rFonts w:ascii="Times New Roman" w:hAnsi="Times New Roman" w:cs="Times New Roman"/>
          </w:rPr>
          <w:t>C</w:t>
        </w:r>
      </w:ins>
      <w:del w:id="94" w:author="Jordan, Amanda C CIV USARMY HQDA ASA ALT (USA)" w:date="2024-08-28T11:33:00Z">
        <w:r w:rsidR="00C77645" w:rsidDel="00BA277B">
          <w:rPr>
            <w:rFonts w:ascii="Times New Roman" w:hAnsi="Times New Roman" w:cs="Times New Roman"/>
          </w:rPr>
          <w:delText>c</w:delText>
        </w:r>
      </w:del>
      <w:r w:rsidR="00C77645">
        <w:rPr>
          <w:rFonts w:ascii="Times New Roman" w:hAnsi="Times New Roman" w:cs="Times New Roman"/>
        </w:rPr>
        <w:t xml:space="preserve">ontracting officer may issue </w:t>
      </w:r>
      <w:r w:rsidRPr="00FF6B71">
        <w:rPr>
          <w:rFonts w:ascii="Times New Roman" w:hAnsi="Times New Roman" w:cs="Times New Roman"/>
        </w:rPr>
        <w:t>an order for the next fiscal year prior to the availability of funds, notwithstanding 51</w:t>
      </w:r>
      <w:r w:rsidR="00C9339D" w:rsidRPr="00FF6B71">
        <w:rPr>
          <w:rFonts w:ascii="Times New Roman" w:hAnsi="Times New Roman" w:cs="Times New Roman"/>
        </w:rPr>
        <w:t>32</w:t>
      </w:r>
      <w:r w:rsidRPr="00FF6B71">
        <w:rPr>
          <w:rFonts w:ascii="Times New Roman" w:hAnsi="Times New Roman" w:cs="Times New Roman"/>
        </w:rPr>
        <w:t>.</w:t>
      </w:r>
      <w:r w:rsidR="00C9339D" w:rsidRPr="00FF6B71">
        <w:rPr>
          <w:rFonts w:ascii="Times New Roman" w:hAnsi="Times New Roman" w:cs="Times New Roman"/>
        </w:rPr>
        <w:t>7</w:t>
      </w:r>
      <w:r w:rsidR="00C77645">
        <w:rPr>
          <w:rFonts w:ascii="Times New Roman" w:hAnsi="Times New Roman" w:cs="Times New Roman"/>
        </w:rPr>
        <w:t xml:space="preserve"> t</w:t>
      </w:r>
      <w:r w:rsidR="00C77645" w:rsidRPr="00FF6B71">
        <w:rPr>
          <w:rFonts w:ascii="Times New Roman" w:hAnsi="Times New Roman" w:cs="Times New Roman"/>
        </w:rPr>
        <w:t>o preclude delays in enrollment</w:t>
      </w:r>
      <w:r w:rsidR="00C77645">
        <w:rPr>
          <w:rFonts w:ascii="Times New Roman" w:hAnsi="Times New Roman" w:cs="Times New Roman"/>
        </w:rPr>
        <w:t>.</w:t>
      </w:r>
      <w:r w:rsidRPr="00FF6B71">
        <w:rPr>
          <w:rFonts w:ascii="Times New Roman" w:hAnsi="Times New Roman" w:cs="Times New Roman"/>
        </w:rPr>
        <w:t xml:space="preserve">  Insert the clause in FAR 52.232-18, Availability of Funds, in the order.  </w:t>
      </w:r>
      <w:r w:rsidR="00FF6C4C">
        <w:rPr>
          <w:rFonts w:ascii="Times New Roman" w:hAnsi="Times New Roman" w:cs="Times New Roman"/>
        </w:rPr>
        <w:t>W</w:t>
      </w:r>
      <w:r w:rsidR="00FF6C4C" w:rsidRPr="00FF6B71">
        <w:rPr>
          <w:rFonts w:ascii="Times New Roman" w:hAnsi="Times New Roman" w:cs="Times New Roman"/>
        </w:rPr>
        <w:t>hen the funds become available,</w:t>
      </w:r>
      <w:r w:rsidR="00FF6C4C">
        <w:rPr>
          <w:rFonts w:ascii="Times New Roman" w:hAnsi="Times New Roman" w:cs="Times New Roman"/>
        </w:rPr>
        <w:t xml:space="preserve"> t</w:t>
      </w:r>
      <w:r w:rsidR="00955D22" w:rsidRPr="00FF6B71">
        <w:rPr>
          <w:rFonts w:ascii="Times New Roman" w:hAnsi="Times New Roman" w:cs="Times New Roman"/>
        </w:rPr>
        <w:t xml:space="preserve">he </w:t>
      </w:r>
      <w:ins w:id="95" w:author="Jordan, Amanda C CIV USARMY HQDA ASA ALT (USA)" w:date="2024-08-28T11:33:00Z">
        <w:r w:rsidR="00BA277B">
          <w:rPr>
            <w:rFonts w:ascii="Times New Roman" w:hAnsi="Times New Roman" w:cs="Times New Roman"/>
          </w:rPr>
          <w:t>C</w:t>
        </w:r>
      </w:ins>
      <w:del w:id="96" w:author="Jordan, Amanda C CIV USARMY HQDA ASA ALT (USA)" w:date="2024-08-28T11:33:00Z">
        <w:r w:rsidR="00955D22" w:rsidRPr="00FF6B71" w:rsidDel="00BA277B">
          <w:rPr>
            <w:rFonts w:ascii="Times New Roman" w:hAnsi="Times New Roman" w:cs="Times New Roman"/>
          </w:rPr>
          <w:delText>c</w:delText>
        </w:r>
      </w:del>
      <w:r w:rsidR="00955D22" w:rsidRPr="00FF6B71">
        <w:rPr>
          <w:rFonts w:ascii="Times New Roman" w:hAnsi="Times New Roman" w:cs="Times New Roman"/>
        </w:rPr>
        <w:t xml:space="preserve">ontracting officer shall use Standard Form 30 </w:t>
      </w:r>
      <w:r w:rsidRPr="00FF6B71">
        <w:rPr>
          <w:rFonts w:ascii="Times New Roman" w:hAnsi="Times New Roman" w:cs="Times New Roman"/>
        </w:rPr>
        <w:t>to modify the order to cite the appropriation chargeable and to delete the Availability of Funds clause.</w:t>
      </w:r>
    </w:p>
    <w:p w14:paraId="3E441A81"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(c)  An order may authorize the enrollment of any number of military personnel or </w:t>
      </w:r>
      <w:r w:rsidRPr="00FF6B71">
        <w:rPr>
          <w:rFonts w:ascii="Times New Roman" w:hAnsi="Times New Roman" w:cs="Times New Roman"/>
          <w:color w:val="000000"/>
        </w:rPr>
        <w:t>Reserve Officers</w:t>
      </w:r>
      <w:r w:rsidR="00FF6C4C">
        <w:rPr>
          <w:rFonts w:ascii="Times New Roman" w:hAnsi="Times New Roman" w:cs="Times New Roman"/>
          <w:color w:val="000000"/>
        </w:rPr>
        <w:t>’</w:t>
      </w:r>
      <w:r w:rsidRPr="00FF6B71">
        <w:rPr>
          <w:rFonts w:ascii="Times New Roman" w:hAnsi="Times New Roman" w:cs="Times New Roman"/>
          <w:color w:val="000000"/>
        </w:rPr>
        <w:t xml:space="preserve"> Training Corps</w:t>
      </w:r>
      <w:r w:rsidRPr="00FF6B71">
        <w:rPr>
          <w:rFonts w:ascii="Times New Roman" w:hAnsi="Times New Roman" w:cs="Times New Roman"/>
        </w:rPr>
        <w:t xml:space="preserve"> (ROTC) scholarship cadets and must –</w:t>
      </w:r>
    </w:p>
    <w:p w14:paraId="55B99ED4"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(1)  Identify each individual authorized to enroll by name and rank; for ROTC scholarship cadets, show social security number in lieu of rank;</w:t>
      </w:r>
    </w:p>
    <w:p w14:paraId="4D0F0E4C"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(2)  Identify the individual as an Army Medical Department member or ROTC scholarship cadet, when applicable;</w:t>
      </w:r>
    </w:p>
    <w:p w14:paraId="55A446EF"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(3)  Identify each course for which the individual is enrolling and its actual or estimated cost;</w:t>
      </w:r>
    </w:p>
    <w:p w14:paraId="1A422A0D"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(4)  State the appropriation chargeable for the instruction of each individual; and</w:t>
      </w:r>
    </w:p>
    <w:p w14:paraId="7753E56C"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lastRenderedPageBreak/>
        <w:t>(5)  Include the statement:  “Whenever the actual cost of a course will exceed the estimated cost shown on this order by $100 or more, the Contractor shall submit a written request for approval to the Contracting Officer prior to commencing instruction.”</w:t>
      </w:r>
    </w:p>
    <w:p w14:paraId="689562FB" w14:textId="77777777" w:rsidR="00D0678D" w:rsidRPr="00FF6B71" w:rsidRDefault="00BC309D" w:rsidP="005006BB">
      <w:pPr>
        <w:pStyle w:val="Heading4"/>
      </w:pPr>
      <w:bookmarkStart w:id="97" w:name="_Toc536101169"/>
      <w:bookmarkStart w:id="98" w:name="_Toc7074006"/>
      <w:bookmarkStart w:id="99" w:name="_Toc7169935"/>
      <w:r w:rsidRPr="00FF6B71">
        <w:t>5137.7204-</w:t>
      </w:r>
      <w:proofErr w:type="gramStart"/>
      <w:r w:rsidR="000776F1" w:rsidRPr="00FF6B71">
        <w:t>93</w:t>
      </w:r>
      <w:r w:rsidR="008548B1">
        <w:t xml:space="preserve"> </w:t>
      </w:r>
      <w:r w:rsidR="000776F1" w:rsidRPr="00FF6B71">
        <w:t xml:space="preserve"> Distribution</w:t>
      </w:r>
      <w:proofErr w:type="gramEnd"/>
      <w:r w:rsidRPr="00FF6B71">
        <w:t xml:space="preserve"> of orders.</w:t>
      </w:r>
      <w:bookmarkEnd w:id="97"/>
      <w:bookmarkEnd w:id="98"/>
      <w:bookmarkEnd w:id="99"/>
    </w:p>
    <w:p w14:paraId="4603360A" w14:textId="77777777" w:rsidR="00D0678D" w:rsidRPr="00A07E34" w:rsidRDefault="00E52364">
      <w:pPr>
        <w:spacing w:after="240"/>
        <w:rPr>
          <w:rFonts w:ascii="Times New Roman" w:hAnsi="Times New Roman" w:cs="Times New Roman"/>
        </w:rPr>
      </w:pPr>
      <w:r w:rsidRPr="00E52364">
        <w:rPr>
          <w:rFonts w:ascii="Times New Roman" w:hAnsi="Times New Roman" w:cs="Times New Roman"/>
        </w:rPr>
        <w:t>Distribute one copy of each order, modification, and payment voucher as follows –</w:t>
      </w:r>
    </w:p>
    <w:p w14:paraId="043CE4F8" w14:textId="784B6499" w:rsidR="006F2F05" w:rsidRDefault="00E52364">
      <w:pPr>
        <w:pStyle w:val="PlainText"/>
        <w:spacing w:after="240"/>
        <w:ind w:firstLine="720"/>
        <w:rPr>
          <w:rFonts w:ascii="Times New Roman" w:hAnsi="Times New Roman" w:cs="Times New Roman"/>
          <w:sz w:val="24"/>
        </w:rPr>
      </w:pPr>
      <w:r w:rsidRPr="00595B6F">
        <w:rPr>
          <w:rFonts w:ascii="Times New Roman" w:hAnsi="Times New Roman" w:cs="Times New Roman"/>
          <w:sz w:val="24"/>
        </w:rPr>
        <w:t xml:space="preserve">(a)  </w:t>
      </w:r>
      <w:r w:rsidR="00595B6F" w:rsidRPr="00595B6F">
        <w:rPr>
          <w:rFonts w:ascii="Times New Roman" w:hAnsi="Times New Roman" w:cs="Times New Roman"/>
          <w:sz w:val="24"/>
        </w:rPr>
        <w:t>F</w:t>
      </w:r>
      <w:r w:rsidRPr="00595B6F">
        <w:rPr>
          <w:rFonts w:ascii="Times New Roman" w:hAnsi="Times New Roman" w:cs="Times New Roman"/>
          <w:sz w:val="24"/>
        </w:rPr>
        <w:t>or Army Medical Department personnel</w:t>
      </w:r>
      <w:r w:rsidR="00595B6F" w:rsidRPr="00595B6F">
        <w:rPr>
          <w:rFonts w:ascii="Times New Roman" w:hAnsi="Times New Roman" w:cs="Times New Roman"/>
          <w:sz w:val="24"/>
        </w:rPr>
        <w:t>,</w:t>
      </w:r>
    </w:p>
    <w:p w14:paraId="7F5F3677" w14:textId="77777777" w:rsidR="003C12E8" w:rsidRPr="00595B6F" w:rsidRDefault="003C12E8">
      <w:pPr>
        <w:pStyle w:val="PlainText"/>
        <w:spacing w:after="240"/>
        <w:ind w:firstLine="720"/>
        <w:rPr>
          <w:rFonts w:ascii="Times New Roman" w:hAnsi="Times New Roman" w:cs="Times New Roman"/>
          <w:sz w:val="24"/>
        </w:rPr>
      </w:pPr>
    </w:p>
    <w:p w14:paraId="2F28AE93"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Commander, AMEDDC&amp;S, Department of Health Education and Training</w:t>
      </w:r>
    </w:p>
    <w:p w14:paraId="46BE04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Attn: MCCS-HE</w:t>
      </w:r>
    </w:p>
    <w:p w14:paraId="02CE36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2377 Greeley Road, Suite B</w:t>
      </w:r>
    </w:p>
    <w:p w14:paraId="3C1C3B57" w14:textId="7F451D17" w:rsidR="00F95BE6" w:rsidRDefault="00E52364" w:rsidP="00F95BE6">
      <w:pPr>
        <w:pStyle w:val="PlainText"/>
        <w:spacing w:after="240"/>
        <w:rPr>
          <w:rFonts w:ascii="Times New Roman" w:hAnsi="Times New Roman" w:cs="Times New Roman"/>
          <w:sz w:val="24"/>
        </w:rPr>
      </w:pPr>
      <w:r w:rsidRPr="00595B6F">
        <w:rPr>
          <w:rFonts w:ascii="Times New Roman" w:hAnsi="Times New Roman" w:cs="Times New Roman"/>
          <w:sz w:val="24"/>
        </w:rPr>
        <w:t>Fort Sam Houston, TX 78234-5075</w:t>
      </w:r>
      <w:r w:rsidR="00595B6F" w:rsidRPr="00595B6F">
        <w:rPr>
          <w:rFonts w:ascii="Times New Roman" w:hAnsi="Times New Roman" w:cs="Times New Roman"/>
          <w:sz w:val="24"/>
        </w:rPr>
        <w:t>;</w:t>
      </w:r>
    </w:p>
    <w:p w14:paraId="1979EC93" w14:textId="77777777" w:rsidR="003C12E8" w:rsidRDefault="003C12E8" w:rsidP="00F95BE6">
      <w:pPr>
        <w:pStyle w:val="PlainText"/>
        <w:spacing w:after="240"/>
        <w:rPr>
          <w:rFonts w:ascii="Times New Roman" w:hAnsi="Times New Roman" w:cs="Times New Roman"/>
          <w:sz w:val="24"/>
        </w:rPr>
      </w:pPr>
    </w:p>
    <w:p w14:paraId="221D5E23"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(b)  The appropriate professor of military science for ROTC scholarship cadets;</w:t>
      </w:r>
    </w:p>
    <w:p w14:paraId="5BB133EA" w14:textId="7575888F" w:rsidR="00316F0B" w:rsidRDefault="00E52364"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595B6F">
        <w:rPr>
          <w:rFonts w:ascii="Times New Roman" w:hAnsi="Times New Roman" w:cs="Times New Roman"/>
        </w:rPr>
        <w:t>(c)  For Army officer personnel other than those identified in (a) and (b)</w:t>
      </w:r>
      <w:r w:rsidR="00595B6F">
        <w:rPr>
          <w:rFonts w:ascii="Times New Roman" w:hAnsi="Times New Roman" w:cs="Times New Roman"/>
        </w:rPr>
        <w:t>,</w:t>
      </w:r>
    </w:p>
    <w:p w14:paraId="3904C8E4"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p>
    <w:p w14:paraId="3821719F"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7610C3E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Officer Division</w:t>
      </w:r>
    </w:p>
    <w:p w14:paraId="7C37E79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DAPE-MPO-S</w:t>
      </w:r>
    </w:p>
    <w:p w14:paraId="07BC0C62"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5433C991" w14:textId="079B9EE2"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595B6F">
        <w:rPr>
          <w:rFonts w:ascii="Times New Roman" w:hAnsi="Times New Roman" w:cs="Times New Roman"/>
        </w:rPr>
        <w:t>Washington DC 20310-0300</w:t>
      </w:r>
      <w:r w:rsidR="00595B6F">
        <w:rPr>
          <w:rFonts w:ascii="Times New Roman" w:hAnsi="Times New Roman" w:cs="Times New Roman"/>
        </w:rPr>
        <w:t>;</w:t>
      </w:r>
    </w:p>
    <w:p w14:paraId="782B0596" w14:textId="77777777" w:rsidR="003C12E8" w:rsidRDefault="003C12E8"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p>
    <w:p w14:paraId="61C8A1D5" w14:textId="25824241" w:rsidR="00316F0B" w:rsidRDefault="00E52364"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595B6F">
        <w:rPr>
          <w:rFonts w:ascii="Times New Roman" w:hAnsi="Times New Roman" w:cs="Times New Roman"/>
        </w:rPr>
        <w:t xml:space="preserve">(d)  </w:t>
      </w:r>
      <w:r w:rsidR="000226B7">
        <w:rPr>
          <w:rFonts w:ascii="Times New Roman" w:hAnsi="Times New Roman" w:cs="Times New Roman"/>
        </w:rPr>
        <w:t>F</w:t>
      </w:r>
      <w:r w:rsidRPr="00595B6F">
        <w:rPr>
          <w:rFonts w:ascii="Times New Roman" w:hAnsi="Times New Roman" w:cs="Times New Roman"/>
        </w:rPr>
        <w:t>or Army enlisted personnel other than those identified in (a)</w:t>
      </w:r>
      <w:r w:rsidR="00595B6F">
        <w:rPr>
          <w:rFonts w:ascii="Times New Roman" w:hAnsi="Times New Roman" w:cs="Times New Roman"/>
        </w:rPr>
        <w:t>,</w:t>
      </w:r>
    </w:p>
    <w:p w14:paraId="11348DB6"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i/>
        </w:rPr>
      </w:pPr>
    </w:p>
    <w:p w14:paraId="68F54045"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23AF7361"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Enlisted Division</w:t>
      </w:r>
    </w:p>
    <w:p w14:paraId="1CEA21B0"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DAPE-MPE-PD</w:t>
      </w:r>
    </w:p>
    <w:p w14:paraId="5D1B216C"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74DE06D2" w14:textId="77777777"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i/>
        </w:rPr>
      </w:pPr>
      <w:r w:rsidRPr="00595B6F">
        <w:rPr>
          <w:rFonts w:ascii="Times New Roman" w:hAnsi="Times New Roman" w:cs="Times New Roman"/>
        </w:rPr>
        <w:t>Washington DC 20310-0300</w:t>
      </w:r>
      <w:r w:rsidR="00595B6F">
        <w:rPr>
          <w:rFonts w:ascii="Times New Roman" w:hAnsi="Times New Roman" w:cs="Times New Roman"/>
        </w:rPr>
        <w:t>.</w:t>
      </w:r>
    </w:p>
    <w:p w14:paraId="04B89749" w14:textId="77777777" w:rsidR="00D0678D" w:rsidRPr="00FF6B71" w:rsidRDefault="00BC309D" w:rsidP="005006BB">
      <w:pPr>
        <w:pStyle w:val="Heading4"/>
      </w:pPr>
      <w:bookmarkStart w:id="100" w:name="_Toc536101170"/>
      <w:bookmarkStart w:id="101" w:name="_Toc7074007"/>
      <w:bookmarkStart w:id="102" w:name="_Toc7169936"/>
      <w:r w:rsidRPr="00FF6B71">
        <w:t>5137.7204-</w:t>
      </w:r>
      <w:proofErr w:type="gramStart"/>
      <w:r w:rsidR="000776F1" w:rsidRPr="00FF6B71">
        <w:t xml:space="preserve">94 </w:t>
      </w:r>
      <w:r w:rsidR="008548B1">
        <w:t xml:space="preserve"> </w:t>
      </w:r>
      <w:r w:rsidR="000776F1" w:rsidRPr="00FF6B71">
        <w:t>Gratuitous</w:t>
      </w:r>
      <w:proofErr w:type="gramEnd"/>
      <w:r w:rsidRPr="00FF6B71">
        <w:t xml:space="preserve"> agreements.</w:t>
      </w:r>
      <w:bookmarkEnd w:id="100"/>
      <w:bookmarkEnd w:id="101"/>
      <w:bookmarkEnd w:id="102"/>
    </w:p>
    <w:p w14:paraId="38907BB3"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lastRenderedPageBreak/>
        <w:t>(a)  A gratuitous agreement is an agreement with a civilian educational institution or with a commercial firm for training of military personnel for which the Government does not pay.</w:t>
      </w:r>
    </w:p>
    <w:p w14:paraId="19E65400"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(b)  </w:t>
      </w:r>
      <w:r w:rsidR="00955D22" w:rsidRPr="00FF6B71">
        <w:rPr>
          <w:rFonts w:ascii="Times New Roman" w:hAnsi="Times New Roman" w:cs="Times New Roman"/>
        </w:rPr>
        <w:t>One of the offices in 5137.7204-93 will furnish r</w:t>
      </w:r>
      <w:r w:rsidRPr="00FF6B71">
        <w:rPr>
          <w:rFonts w:ascii="Times New Roman" w:hAnsi="Times New Roman" w:cs="Times New Roman"/>
        </w:rPr>
        <w:t xml:space="preserve">equests and information necessary for the execution of a gratuitous agreement </w:t>
      </w:r>
      <w:r w:rsidR="00324B53" w:rsidRPr="00FF6B71">
        <w:rPr>
          <w:rFonts w:ascii="Times New Roman" w:hAnsi="Times New Roman" w:cs="Times New Roman"/>
        </w:rPr>
        <w:t xml:space="preserve">to </w:t>
      </w:r>
      <w:r w:rsidRPr="00FF6B71">
        <w:rPr>
          <w:rFonts w:ascii="Times New Roman" w:hAnsi="Times New Roman" w:cs="Times New Roman"/>
        </w:rPr>
        <w:t xml:space="preserve">the contracting </w:t>
      </w:r>
      <w:r w:rsidR="00CB5E9B" w:rsidRPr="00FF6B71">
        <w:rPr>
          <w:rFonts w:ascii="Times New Roman" w:hAnsi="Times New Roman" w:cs="Times New Roman"/>
        </w:rPr>
        <w:t>office.</w:t>
      </w:r>
    </w:p>
    <w:p w14:paraId="343152E7" w14:textId="787FA72D"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(c)  </w:t>
      </w:r>
      <w:r w:rsidR="00CB5E9B">
        <w:rPr>
          <w:rFonts w:ascii="Times New Roman" w:hAnsi="Times New Roman" w:cs="Times New Roman"/>
        </w:rPr>
        <w:t xml:space="preserve">The </w:t>
      </w:r>
      <w:ins w:id="103" w:author="Jordan, Amanda C CIV USARMY HQDA ASA ALT (USA)" w:date="2024-08-28T11:34:00Z">
        <w:r w:rsidR="00BA277B">
          <w:rPr>
            <w:rFonts w:ascii="Times New Roman" w:hAnsi="Times New Roman" w:cs="Times New Roman"/>
          </w:rPr>
          <w:t>C</w:t>
        </w:r>
      </w:ins>
      <w:del w:id="104" w:author="Jordan, Amanda C CIV USARMY HQDA ASA ALT (USA)" w:date="2024-08-28T11:34:00Z">
        <w:r w:rsidR="00CB5E9B" w:rsidDel="00BA277B">
          <w:rPr>
            <w:rFonts w:ascii="Times New Roman" w:hAnsi="Times New Roman" w:cs="Times New Roman"/>
          </w:rPr>
          <w:delText>c</w:delText>
        </w:r>
      </w:del>
      <w:r w:rsidR="00CB5E9B">
        <w:rPr>
          <w:rFonts w:ascii="Times New Roman" w:hAnsi="Times New Roman" w:cs="Times New Roman"/>
        </w:rPr>
        <w:t>ontracting officer shall f</w:t>
      </w:r>
      <w:r w:rsidRPr="00FF6B71">
        <w:rPr>
          <w:rFonts w:ascii="Times New Roman" w:hAnsi="Times New Roman" w:cs="Times New Roman"/>
        </w:rPr>
        <w:t xml:space="preserve">urnish two copies of the gratuitous agreement to the appropriate addressee in 5137.7204-93.  In addition, </w:t>
      </w:r>
      <w:r w:rsidR="00665B19">
        <w:rPr>
          <w:rFonts w:ascii="Times New Roman" w:hAnsi="Times New Roman" w:cs="Times New Roman"/>
        </w:rPr>
        <w:t xml:space="preserve">the </w:t>
      </w:r>
      <w:ins w:id="105" w:author="Jordan, Amanda C CIV USARMY HQDA ASA ALT (USA)" w:date="2024-08-28T11:34:00Z">
        <w:r w:rsidR="00BA277B">
          <w:rPr>
            <w:rFonts w:ascii="Times New Roman" w:hAnsi="Times New Roman" w:cs="Times New Roman"/>
          </w:rPr>
          <w:t>C</w:t>
        </w:r>
      </w:ins>
      <w:del w:id="106" w:author="Jordan, Amanda C CIV USARMY HQDA ASA ALT (USA)" w:date="2024-08-28T11:34:00Z">
        <w:r w:rsidR="00665B19" w:rsidDel="00BA277B">
          <w:rPr>
            <w:rFonts w:ascii="Times New Roman" w:hAnsi="Times New Roman" w:cs="Times New Roman"/>
          </w:rPr>
          <w:delText>c</w:delText>
        </w:r>
      </w:del>
      <w:r w:rsidR="00665B19">
        <w:rPr>
          <w:rFonts w:ascii="Times New Roman" w:hAnsi="Times New Roman" w:cs="Times New Roman"/>
        </w:rPr>
        <w:t xml:space="preserve">ontracting officer shall </w:t>
      </w:r>
      <w:r w:rsidR="00665B19" w:rsidRPr="00FF6B71">
        <w:rPr>
          <w:rFonts w:ascii="Times New Roman" w:hAnsi="Times New Roman" w:cs="Times New Roman"/>
        </w:rPr>
        <w:t>furnish</w:t>
      </w:r>
      <w:r w:rsidR="00665B19">
        <w:rPr>
          <w:rFonts w:ascii="Times New Roman" w:hAnsi="Times New Roman" w:cs="Times New Roman"/>
        </w:rPr>
        <w:t xml:space="preserve"> </w:t>
      </w:r>
      <w:r w:rsidRPr="00FF6B71">
        <w:rPr>
          <w:rFonts w:ascii="Times New Roman" w:hAnsi="Times New Roman" w:cs="Times New Roman"/>
        </w:rPr>
        <w:t>a copy of the agreement to all Army activities likely to have use for the training covered by the agreement.</w:t>
      </w:r>
    </w:p>
    <w:p w14:paraId="697138C8" w14:textId="0FDB0240" w:rsidR="00F9652B" w:rsidRDefault="00F9652B" w:rsidP="005006BB">
      <w:pPr>
        <w:pStyle w:val="Heading3"/>
      </w:pPr>
      <w:bookmarkStart w:id="107" w:name="_Toc536101171"/>
      <w:bookmarkStart w:id="108" w:name="_Toc7074008"/>
      <w:bookmarkStart w:id="109" w:name="_Toc7169937"/>
      <w:r>
        <w:t>Subpart 5137.74 – Services at Installations Being Closed</w:t>
      </w:r>
      <w:bookmarkEnd w:id="107"/>
      <w:bookmarkEnd w:id="108"/>
      <w:bookmarkEnd w:id="109"/>
    </w:p>
    <w:p w14:paraId="045D7195" w14:textId="5CB23D7F" w:rsidR="00F9652B" w:rsidRDefault="00F9652B" w:rsidP="005006BB">
      <w:pPr>
        <w:pStyle w:val="Heading4"/>
      </w:pPr>
      <w:bookmarkStart w:id="110" w:name="_Toc536101172"/>
      <w:bookmarkStart w:id="111" w:name="_Toc7074009"/>
      <w:bookmarkStart w:id="112" w:name="_Toc7169938"/>
      <w:proofErr w:type="gramStart"/>
      <w:r>
        <w:t>5137.7401  Policy</w:t>
      </w:r>
      <w:proofErr w:type="gramEnd"/>
      <w:r>
        <w:t>.</w:t>
      </w:r>
      <w:bookmarkEnd w:id="110"/>
      <w:bookmarkEnd w:id="111"/>
      <w:bookmarkEnd w:id="112"/>
    </w:p>
    <w:p w14:paraId="644FD25C" w14:textId="529B924C" w:rsidR="00F9652B" w:rsidRPr="005006BB" w:rsidRDefault="00F9652B" w:rsidP="005006BB">
      <w:pPr>
        <w:rPr>
          <w:rFonts w:ascii="Times New Roman" w:hAnsi="Times New Roman" w:cs="Times New Roman"/>
          <w:b/>
        </w:rPr>
      </w:pPr>
      <w:r w:rsidRPr="005006BB">
        <w:rPr>
          <w:rFonts w:ascii="Times New Roman" w:hAnsi="Times New Roman" w:cs="Times New Roman"/>
        </w:rPr>
        <w:t xml:space="preserve">(c)  The head of the contracting activity makes the determination at DFARS 237.7401(c).  See </w:t>
      </w:r>
      <w:hyperlink r:id="rId20" w:history="1">
        <w:r w:rsidRPr="0091557A">
          <w:rPr>
            <w:rStyle w:val="Hyperlink"/>
          </w:rPr>
          <w:t>Appendix GG</w:t>
        </w:r>
      </w:hyperlink>
      <w:r w:rsidRPr="005006BB">
        <w:rPr>
          <w:rFonts w:ascii="Times New Roman" w:hAnsi="Times New Roman" w:cs="Times New Roman"/>
        </w:rPr>
        <w:t xml:space="preserve"> for further delegation.</w:t>
      </w:r>
    </w:p>
    <w:p w14:paraId="634625A8" w14:textId="77777777" w:rsidR="00D0678D" w:rsidRPr="00FF6B71" w:rsidRDefault="00BC309D" w:rsidP="005006BB">
      <w:pPr>
        <w:pStyle w:val="Heading3"/>
      </w:pPr>
      <w:bookmarkStart w:id="113" w:name="_Toc536101173"/>
      <w:bookmarkStart w:id="114" w:name="_Toc7074010"/>
      <w:bookmarkStart w:id="115" w:name="_Toc7169939"/>
      <w:r w:rsidRPr="00FF6B71">
        <w:t>Subpart 5137.9</w:t>
      </w:r>
      <w:r w:rsidR="008311D0">
        <w:t>0</w:t>
      </w:r>
      <w:r w:rsidRPr="00FF6B71">
        <w:t xml:space="preserve"> – Security Clearances and Identification for Contractor Personnel</w:t>
      </w:r>
      <w:bookmarkEnd w:id="113"/>
      <w:bookmarkEnd w:id="114"/>
      <w:bookmarkEnd w:id="115"/>
    </w:p>
    <w:p w14:paraId="151F91A6" w14:textId="77777777" w:rsidR="00D0678D" w:rsidRPr="00FF6B71" w:rsidRDefault="000776F1" w:rsidP="005006BB">
      <w:pPr>
        <w:pStyle w:val="Heading4"/>
      </w:pPr>
      <w:bookmarkStart w:id="116" w:name="_Toc536101174"/>
      <w:bookmarkStart w:id="117" w:name="_Toc7074011"/>
      <w:bookmarkStart w:id="118" w:name="_Toc7169940"/>
      <w:proofErr w:type="gramStart"/>
      <w:r w:rsidRPr="00FF6B71">
        <w:t>5137.9</w:t>
      </w:r>
      <w:r w:rsidR="003E70A3">
        <w:t>0</w:t>
      </w:r>
      <w:r w:rsidRPr="00FF6B71">
        <w:t>01</w:t>
      </w:r>
      <w:r w:rsidR="003E70A3">
        <w:t xml:space="preserve"> </w:t>
      </w:r>
      <w:r>
        <w:t xml:space="preserve"> </w:t>
      </w:r>
      <w:r w:rsidRPr="00FF6B71">
        <w:t>Responsibilities</w:t>
      </w:r>
      <w:proofErr w:type="gramEnd"/>
      <w:r w:rsidR="00BC309D" w:rsidRPr="00FF6B71">
        <w:t>.</w:t>
      </w:r>
      <w:bookmarkEnd w:id="116"/>
      <w:bookmarkEnd w:id="117"/>
      <w:bookmarkEnd w:id="118"/>
    </w:p>
    <w:p w14:paraId="77234B31" w14:textId="494C3D60" w:rsidR="00D0678D" w:rsidRPr="00FF6B71" w:rsidRDefault="00BC309D">
      <w:pPr>
        <w:spacing w:after="240"/>
        <w:rPr>
          <w:rFonts w:ascii="Times New Roman" w:hAnsi="Times New Roman" w:cs="Times New Roman"/>
        </w:rPr>
      </w:pPr>
      <w:r w:rsidRPr="00FF6B71">
        <w:rPr>
          <w:rFonts w:ascii="Times New Roman" w:hAnsi="Times New Roman" w:cs="Times New Roman"/>
        </w:rPr>
        <w:t xml:space="preserve">The </w:t>
      </w:r>
      <w:ins w:id="119" w:author="Jordan, Amanda C CIV USARMY HQDA ASA ALT (USA)" w:date="2024-08-28T11:34:00Z">
        <w:r w:rsidR="00BA277B">
          <w:rPr>
            <w:rFonts w:ascii="Times New Roman" w:hAnsi="Times New Roman" w:cs="Times New Roman"/>
          </w:rPr>
          <w:t>C</w:t>
        </w:r>
      </w:ins>
      <w:del w:id="120" w:author="Jordan, Amanda C CIV USARMY HQDA ASA ALT (USA)" w:date="2024-08-28T11:34:00Z">
        <w:r w:rsidRPr="00FF6B71" w:rsidDel="00BA277B">
          <w:rPr>
            <w:rFonts w:ascii="Times New Roman" w:hAnsi="Times New Roman" w:cs="Times New Roman"/>
          </w:rPr>
          <w:delText>c</w:delText>
        </w:r>
      </w:del>
      <w:r w:rsidRPr="00FF6B71">
        <w:rPr>
          <w:rFonts w:ascii="Times New Roman" w:hAnsi="Times New Roman" w:cs="Times New Roman"/>
        </w:rPr>
        <w:t>ontract</w:t>
      </w:r>
      <w:r w:rsidR="005F5D92">
        <w:rPr>
          <w:rFonts w:ascii="Times New Roman" w:hAnsi="Times New Roman" w:cs="Times New Roman"/>
        </w:rPr>
        <w:t xml:space="preserve">ing </w:t>
      </w:r>
      <w:r w:rsidR="000776F1">
        <w:rPr>
          <w:rFonts w:ascii="Times New Roman" w:hAnsi="Times New Roman" w:cs="Times New Roman"/>
        </w:rPr>
        <w:t xml:space="preserve">officer </w:t>
      </w:r>
      <w:r w:rsidR="000776F1" w:rsidRPr="00FF6B71">
        <w:rPr>
          <w:rFonts w:ascii="Times New Roman" w:hAnsi="Times New Roman" w:cs="Times New Roman"/>
        </w:rPr>
        <w:t>is</w:t>
      </w:r>
      <w:r w:rsidRPr="00FF6B71">
        <w:rPr>
          <w:rFonts w:ascii="Times New Roman" w:hAnsi="Times New Roman" w:cs="Times New Roman"/>
        </w:rPr>
        <w:t xml:space="preserve"> responsible for</w:t>
      </w:r>
      <w:r w:rsidR="005F5D92">
        <w:rPr>
          <w:rFonts w:ascii="Times New Roman" w:hAnsi="Times New Roman" w:cs="Times New Roman"/>
        </w:rPr>
        <w:t xml:space="preserve"> </w:t>
      </w:r>
      <w:r w:rsidR="003E70A3">
        <w:rPr>
          <w:rFonts w:ascii="Times New Roman" w:hAnsi="Times New Roman" w:cs="Times New Roman"/>
        </w:rPr>
        <w:t xml:space="preserve">identifying </w:t>
      </w:r>
      <w:r w:rsidR="005F5D92">
        <w:rPr>
          <w:rFonts w:ascii="Times New Roman" w:hAnsi="Times New Roman" w:cs="Times New Roman"/>
        </w:rPr>
        <w:t xml:space="preserve">contractor </w:t>
      </w:r>
      <w:r w:rsidRPr="00FF6B71">
        <w:rPr>
          <w:rFonts w:ascii="Times New Roman" w:hAnsi="Times New Roman" w:cs="Times New Roman"/>
        </w:rPr>
        <w:t>required security clearances</w:t>
      </w:r>
      <w:r w:rsidR="003E70A3">
        <w:rPr>
          <w:rFonts w:ascii="Times New Roman" w:hAnsi="Times New Roman" w:cs="Times New Roman"/>
        </w:rPr>
        <w:t xml:space="preserve"> in the solicitation and including the DD Form 254 as an attachment.  The </w:t>
      </w:r>
      <w:ins w:id="121" w:author="Jordan, Amanda C CIV USARMY HQDA ASA ALT (USA)" w:date="2024-08-28T11:34:00Z">
        <w:r w:rsidR="00BA277B">
          <w:rPr>
            <w:rFonts w:ascii="Times New Roman" w:hAnsi="Times New Roman" w:cs="Times New Roman"/>
          </w:rPr>
          <w:t>C</w:t>
        </w:r>
      </w:ins>
      <w:del w:id="122" w:author="Jordan, Amanda C CIV USARMY HQDA ASA ALT (USA)" w:date="2024-08-28T11:34:00Z">
        <w:r w:rsidR="003E70A3" w:rsidDel="00BA277B">
          <w:rPr>
            <w:rFonts w:ascii="Times New Roman" w:hAnsi="Times New Roman" w:cs="Times New Roman"/>
          </w:rPr>
          <w:delText>c</w:delText>
        </w:r>
      </w:del>
      <w:r w:rsidR="003E70A3">
        <w:rPr>
          <w:rFonts w:ascii="Times New Roman" w:hAnsi="Times New Roman" w:cs="Times New Roman"/>
        </w:rPr>
        <w:t>ontracting officer is also responsible for including the process and procedures for contractor personnel to obtain</w:t>
      </w:r>
      <w:r w:rsidRPr="00FF6B71">
        <w:rPr>
          <w:rFonts w:ascii="Times New Roman" w:hAnsi="Times New Roman" w:cs="Times New Roman"/>
        </w:rPr>
        <w:t xml:space="preserve"> identification cards, tags, and badges.</w:t>
      </w:r>
    </w:p>
    <w:p w14:paraId="2008985B" w14:textId="77777777" w:rsidR="00D0678D" w:rsidRPr="00FF6B71" w:rsidRDefault="00BC309D" w:rsidP="005006BB">
      <w:pPr>
        <w:pStyle w:val="Heading3"/>
      </w:pPr>
      <w:bookmarkStart w:id="123" w:name="_Toc536101175"/>
      <w:bookmarkStart w:id="124" w:name="_Toc7074012"/>
      <w:bookmarkStart w:id="125" w:name="_Toc7169941"/>
      <w:r w:rsidRPr="00FF6B71">
        <w:t>Subpart 5137.9</w:t>
      </w:r>
      <w:r w:rsidR="008311D0">
        <w:t>1</w:t>
      </w:r>
      <w:r w:rsidRPr="00FF6B71">
        <w:t xml:space="preserve"> – Accounting for Contract Services</w:t>
      </w:r>
      <w:bookmarkEnd w:id="123"/>
      <w:bookmarkEnd w:id="124"/>
      <w:bookmarkEnd w:id="125"/>
    </w:p>
    <w:p w14:paraId="04C990C9" w14:textId="42DD229B" w:rsidR="00D0678D" w:rsidRPr="00FF6B71" w:rsidRDefault="000776F1" w:rsidP="005006BB">
      <w:pPr>
        <w:pStyle w:val="Heading4"/>
      </w:pPr>
      <w:bookmarkStart w:id="126" w:name="_Toc536101176"/>
      <w:bookmarkStart w:id="127" w:name="_Toc7074013"/>
      <w:bookmarkStart w:id="128" w:name="_Toc7169942"/>
      <w:proofErr w:type="gramStart"/>
      <w:r w:rsidRPr="00FF6B71">
        <w:t>5137.9</w:t>
      </w:r>
      <w:r w:rsidR="003E70A3">
        <w:t>1</w:t>
      </w:r>
      <w:r w:rsidRPr="00FF6B71">
        <w:t>01</w:t>
      </w:r>
      <w:r>
        <w:t xml:space="preserve"> </w:t>
      </w:r>
      <w:r w:rsidR="003E70A3">
        <w:t xml:space="preserve"> </w:t>
      </w:r>
      <w:r>
        <w:t>Policy</w:t>
      </w:r>
      <w:proofErr w:type="gramEnd"/>
      <w:r w:rsidR="00F930A4">
        <w:t>.</w:t>
      </w:r>
      <w:bookmarkEnd w:id="126"/>
      <w:bookmarkEnd w:id="127"/>
      <w:bookmarkEnd w:id="128"/>
    </w:p>
    <w:p w14:paraId="43C42B90" w14:textId="72355D54" w:rsidR="00D0678D" w:rsidRPr="00FF6B71" w:rsidRDefault="00BC309D">
      <w:pPr>
        <w:spacing w:after="240"/>
        <w:rPr>
          <w:rFonts w:ascii="Times New Roman" w:hAnsi="Times New Roman" w:cs="Times New Roman"/>
        </w:rPr>
      </w:pPr>
      <w:r w:rsidRPr="00FF6B71">
        <w:rPr>
          <w:rFonts w:ascii="Times New Roman" w:hAnsi="Times New Roman" w:cs="Times New Roman"/>
        </w:rPr>
        <w:t xml:space="preserve">(a)  Contracting officers shall </w:t>
      </w:r>
      <w:r w:rsidR="003E70A3">
        <w:rPr>
          <w:rFonts w:ascii="Times New Roman" w:hAnsi="Times New Roman" w:cs="Times New Roman"/>
        </w:rPr>
        <w:t>ensure that</w:t>
      </w:r>
      <w:r w:rsidRPr="00FF6B71">
        <w:rPr>
          <w:rFonts w:ascii="Times New Roman" w:hAnsi="Times New Roman" w:cs="Times New Roman"/>
        </w:rPr>
        <w:t xml:space="preserve"> the requirement to report contractor manpower</w:t>
      </w:r>
      <w:r w:rsidR="003E70A3">
        <w:rPr>
          <w:rFonts w:ascii="Times New Roman" w:hAnsi="Times New Roman" w:cs="Times New Roman"/>
        </w:rPr>
        <w:t xml:space="preserve"> is included</w:t>
      </w:r>
      <w:r w:rsidRPr="00FF6B71">
        <w:rPr>
          <w:rFonts w:ascii="Times New Roman" w:hAnsi="Times New Roman" w:cs="Times New Roman"/>
        </w:rPr>
        <w:t xml:space="preserve"> in all contracts, task/delivery orders and modifications.</w:t>
      </w:r>
      <w:r w:rsidR="005F5D92">
        <w:rPr>
          <w:rFonts w:ascii="Times New Roman" w:hAnsi="Times New Roman" w:cs="Times New Roman"/>
        </w:rPr>
        <w:t xml:space="preserve">  </w:t>
      </w:r>
      <w:r w:rsidR="005F5D92" w:rsidRPr="00FF6B71">
        <w:rPr>
          <w:rFonts w:ascii="Times New Roman" w:hAnsi="Times New Roman" w:cs="Times New Roman"/>
        </w:rPr>
        <w:t xml:space="preserve">The cognizant </w:t>
      </w:r>
      <w:ins w:id="129" w:author="Jordan, Amanda C CIV USARMY HQDA ASA ALT (USA)" w:date="2024-08-28T11:34:00Z">
        <w:r w:rsidR="00BA277B">
          <w:rPr>
            <w:rFonts w:ascii="Times New Roman" w:hAnsi="Times New Roman" w:cs="Times New Roman"/>
          </w:rPr>
          <w:t>C</w:t>
        </w:r>
      </w:ins>
      <w:del w:id="130" w:author="Jordan, Amanda C CIV USARMY HQDA ASA ALT (USA)" w:date="2024-08-28T11:34:00Z">
        <w:r w:rsidR="005F5D92" w:rsidRPr="00FF6B71" w:rsidDel="00BA277B">
          <w:rPr>
            <w:rFonts w:ascii="Times New Roman" w:hAnsi="Times New Roman" w:cs="Times New Roman"/>
          </w:rPr>
          <w:delText>c</w:delText>
        </w:r>
      </w:del>
      <w:r w:rsidR="005F5D92" w:rsidRPr="00FF6B71">
        <w:rPr>
          <w:rFonts w:ascii="Times New Roman" w:hAnsi="Times New Roman" w:cs="Times New Roman"/>
        </w:rPr>
        <w:t xml:space="preserve">ontracting officer shall </w:t>
      </w:r>
      <w:r w:rsidR="003E70A3">
        <w:rPr>
          <w:rFonts w:ascii="Times New Roman" w:hAnsi="Times New Roman" w:cs="Times New Roman"/>
        </w:rPr>
        <w:t>include</w:t>
      </w:r>
      <w:r w:rsidR="005F5D92" w:rsidRPr="00FF6B71">
        <w:rPr>
          <w:rFonts w:ascii="Times New Roman" w:hAnsi="Times New Roman" w:cs="Times New Roman"/>
        </w:rPr>
        <w:t xml:space="preserve"> a separate line item in Section B of the contract to allow for payment in compliance with this requirement.</w:t>
      </w:r>
    </w:p>
    <w:p w14:paraId="57C80429" w14:textId="310DAA41" w:rsidR="00316F0B" w:rsidRDefault="00BC309D" w:rsidP="00316F0B">
      <w:pPr>
        <w:pStyle w:val="Header"/>
        <w:tabs>
          <w:tab w:val="clear" w:pos="4320"/>
          <w:tab w:val="clear" w:pos="8640"/>
        </w:tabs>
        <w:spacing w:after="240" w:line="276" w:lineRule="auto"/>
        <w:rPr>
          <w:rFonts w:cs="Times New Roman"/>
        </w:rPr>
      </w:pPr>
      <w:r w:rsidRPr="00FF6B71">
        <w:rPr>
          <w:rFonts w:cs="Times New Roman"/>
        </w:rPr>
        <w:t xml:space="preserve">(b)  The list of contracts for which reporting is not applicable is located on the </w:t>
      </w:r>
      <w:r w:rsidR="00540967" w:rsidRPr="00540967">
        <w:rPr>
          <w:rFonts w:cs="Times New Roman"/>
        </w:rPr>
        <w:t>Assistant Secretary of the Army Manpower and Reserve Affairs (ASA(M&amp;RA)) website</w:t>
      </w:r>
      <w:r w:rsidR="00540967">
        <w:rPr>
          <w:rFonts w:cs="Times New Roman"/>
        </w:rPr>
        <w:t xml:space="preserve"> at </w:t>
      </w:r>
      <w:hyperlink r:id="rId21" w:anchor="org-resources" w:history="1">
        <w:r w:rsidR="006D019F" w:rsidRPr="00443D4A">
          <w:rPr>
            <w:rStyle w:val="Hyperlink"/>
          </w:rPr>
          <w:t>https://www.army.mil/asamra#org-resources</w:t>
        </w:r>
      </w:hyperlink>
      <w:r w:rsidR="00540967">
        <w:rPr>
          <w:rFonts w:cs="Times New Roman"/>
        </w:rPr>
        <w:t>.</w:t>
      </w:r>
      <w:r w:rsidR="006D019F">
        <w:rPr>
          <w:rFonts w:cs="Times New Roman"/>
        </w:rPr>
        <w:t xml:space="preserve"> </w:t>
      </w:r>
    </w:p>
    <w:p w14:paraId="2F54725C" w14:textId="0164DE12" w:rsidR="00D0678D" w:rsidRPr="00766AAB" w:rsidRDefault="00BC309D">
      <w:pPr>
        <w:spacing w:after="240"/>
        <w:rPr>
          <w:rFonts w:ascii="Times New Roman" w:hAnsi="Times New Roman" w:cs="Times New Roman"/>
        </w:rPr>
      </w:pPr>
      <w:r w:rsidRPr="00FF6B71">
        <w:rPr>
          <w:rFonts w:ascii="Times New Roman" w:hAnsi="Times New Roman" w:cs="Times New Roman"/>
        </w:rPr>
        <w:t>(</w:t>
      </w:r>
      <w:r w:rsidR="003E70A3">
        <w:rPr>
          <w:rFonts w:ascii="Times New Roman" w:hAnsi="Times New Roman" w:cs="Times New Roman"/>
        </w:rPr>
        <w:t>c</w:t>
      </w:r>
      <w:r w:rsidRPr="00FF6B71">
        <w:rPr>
          <w:rFonts w:ascii="Times New Roman" w:hAnsi="Times New Roman" w:cs="Times New Roman"/>
        </w:rPr>
        <w:t xml:space="preserve">)  </w:t>
      </w:r>
      <w:r w:rsidR="006B313E" w:rsidRPr="00114BF0">
        <w:rPr>
          <w:rFonts w:ascii="Times New Roman" w:hAnsi="Times New Roman" w:cs="Times New Roman"/>
        </w:rPr>
        <w:t xml:space="preserve">The Under Secretary of Defense for Acquisition &amp; Sustainment established services contractor reporting in </w:t>
      </w:r>
      <w:hyperlink r:id="rId22" w:history="1">
        <w:r w:rsidR="006B313E" w:rsidRPr="00114BF0">
          <w:rPr>
            <w:rStyle w:val="Hyperlink"/>
            <w:color w:val="auto"/>
          </w:rPr>
          <w:t>www.SAM.gov</w:t>
        </w:r>
      </w:hyperlink>
      <w:r w:rsidR="006B313E" w:rsidRPr="00114BF0">
        <w:rPr>
          <w:rFonts w:ascii="Times New Roman" w:hAnsi="Times New Roman" w:cs="Times New Roman"/>
        </w:rPr>
        <w:t xml:space="preserve"> on October 15, 2020.</w:t>
      </w:r>
      <w:r w:rsidR="006B313E" w:rsidRPr="00114BF0">
        <w:rPr>
          <w:sz w:val="20"/>
          <w:szCs w:val="20"/>
        </w:rPr>
        <w:t xml:space="preserve">  </w:t>
      </w:r>
      <w:r w:rsidRPr="00766AAB">
        <w:rPr>
          <w:rFonts w:ascii="Times New Roman" w:hAnsi="Times New Roman" w:cs="Times New Roman"/>
        </w:rPr>
        <w:t xml:space="preserve"> It provides most of the source data for compliance with </w:t>
      </w:r>
      <w:r w:rsidR="007164C9" w:rsidRPr="00766AAB">
        <w:rPr>
          <w:rFonts w:ascii="Times New Roman" w:hAnsi="Times New Roman" w:cs="Times New Roman"/>
        </w:rPr>
        <w:t xml:space="preserve">section </w:t>
      </w:r>
      <w:r w:rsidRPr="00766AAB">
        <w:rPr>
          <w:rFonts w:ascii="Times New Roman" w:hAnsi="Times New Roman" w:cs="Times New Roman"/>
        </w:rPr>
        <w:t xml:space="preserve">2330a of </w:t>
      </w:r>
      <w:r w:rsidR="003E70A3" w:rsidRPr="00766AAB">
        <w:rPr>
          <w:rFonts w:ascii="Times New Roman" w:hAnsi="Times New Roman" w:cs="Times New Roman"/>
        </w:rPr>
        <w:t>T</w:t>
      </w:r>
      <w:r w:rsidRPr="00766AAB">
        <w:rPr>
          <w:rFonts w:ascii="Times New Roman" w:hAnsi="Times New Roman" w:cs="Times New Roman"/>
        </w:rPr>
        <w:t>itle 10, United States Code.</w:t>
      </w:r>
    </w:p>
    <w:p w14:paraId="55B4089D" w14:textId="0595E0AB" w:rsidR="00D0678D" w:rsidRPr="00766AAB" w:rsidRDefault="00F930A4">
      <w:pPr>
        <w:spacing w:after="240"/>
        <w:rPr>
          <w:rFonts w:ascii="Times New Roman" w:hAnsi="Times New Roman" w:cs="Times New Roman"/>
        </w:rPr>
      </w:pPr>
      <w:r w:rsidRPr="00766AAB">
        <w:rPr>
          <w:rFonts w:ascii="Times New Roman" w:hAnsi="Times New Roman" w:cs="Times New Roman"/>
        </w:rPr>
        <w:lastRenderedPageBreak/>
        <w:t>(d</w:t>
      </w:r>
      <w:r w:rsidR="00BC309D" w:rsidRPr="00766AAB">
        <w:rPr>
          <w:rFonts w:ascii="Times New Roman" w:hAnsi="Times New Roman" w:cs="Times New Roman"/>
        </w:rPr>
        <w:t xml:space="preserve">)  </w:t>
      </w:r>
      <w:r w:rsidR="00665B19" w:rsidRPr="00766AAB">
        <w:rPr>
          <w:rFonts w:ascii="Times New Roman" w:hAnsi="Times New Roman" w:cs="Times New Roman"/>
        </w:rPr>
        <w:t>Enter d</w:t>
      </w:r>
      <w:r w:rsidR="00BC309D" w:rsidRPr="00766AAB">
        <w:rPr>
          <w:rFonts w:ascii="Times New Roman" w:hAnsi="Times New Roman" w:cs="Times New Roman"/>
        </w:rPr>
        <w:t xml:space="preserve">ata into the </w:t>
      </w:r>
      <w:hyperlink r:id="rId23" w:history="1">
        <w:r w:rsidR="00D86C68" w:rsidRPr="00AB7C8B">
          <w:rPr>
            <w:rStyle w:val="Hyperlink"/>
          </w:rPr>
          <w:t>www.SAM.gov</w:t>
        </w:r>
      </w:hyperlink>
      <w:r w:rsidR="00D86C68">
        <w:rPr>
          <w:rFonts w:ascii="Times New Roman" w:hAnsi="Times New Roman" w:cs="Times New Roman"/>
        </w:rPr>
        <w:t xml:space="preserve"> </w:t>
      </w:r>
      <w:r w:rsidR="00BC309D" w:rsidRPr="007164C9">
        <w:rPr>
          <w:rFonts w:ascii="Times New Roman" w:hAnsi="Times New Roman" w:cs="Times New Roman"/>
        </w:rPr>
        <w:t xml:space="preserve">system at any time during the contract’s period of performance.  However, data must be accurate and complete and entered into </w:t>
      </w:r>
      <w:hyperlink r:id="rId24" w:history="1">
        <w:r w:rsidR="007164C9" w:rsidRPr="007164C9">
          <w:rPr>
            <w:rStyle w:val="Hyperlink"/>
          </w:rPr>
          <w:t>www.SAM.gov</w:t>
        </w:r>
      </w:hyperlink>
      <w:r w:rsidR="007164C9" w:rsidRPr="007164C9">
        <w:rPr>
          <w:rFonts w:ascii="Times New Roman" w:hAnsi="Times New Roman" w:cs="Times New Roman"/>
        </w:rPr>
        <w:t xml:space="preserve"> </w:t>
      </w:r>
      <w:r w:rsidR="00BC309D" w:rsidRPr="007164C9">
        <w:rPr>
          <w:rFonts w:ascii="Times New Roman" w:hAnsi="Times New Roman" w:cs="Times New Roman"/>
        </w:rPr>
        <w:t xml:space="preserve"> not later than October </w:t>
      </w:r>
      <w:r w:rsidR="002E4965" w:rsidRPr="007164C9">
        <w:rPr>
          <w:rFonts w:ascii="Times New Roman" w:hAnsi="Times New Roman" w:cs="Times New Roman"/>
        </w:rPr>
        <w:t xml:space="preserve">31 </w:t>
      </w:r>
      <w:r w:rsidR="00BC309D" w:rsidRPr="007164C9">
        <w:rPr>
          <w:rFonts w:ascii="Times New Roman" w:hAnsi="Times New Roman" w:cs="Times New Roman"/>
        </w:rPr>
        <w:t>after the completion of each fiscal year or part of a fiscal year for which such contract is active.</w:t>
      </w:r>
    </w:p>
    <w:p w14:paraId="0CECC843" w14:textId="154E5F9B" w:rsidR="000F52AA" w:rsidRPr="007164C9" w:rsidRDefault="00F930A4">
      <w:pPr>
        <w:pStyle w:val="Header"/>
        <w:tabs>
          <w:tab w:val="clear" w:pos="4320"/>
          <w:tab w:val="clear" w:pos="8640"/>
        </w:tabs>
        <w:spacing w:after="240" w:line="276" w:lineRule="auto"/>
        <w:rPr>
          <w:rFonts w:cs="Times New Roman"/>
        </w:rPr>
      </w:pPr>
      <w:r w:rsidRPr="00766AAB">
        <w:rPr>
          <w:rFonts w:cs="Times New Roman"/>
          <w:bCs w:val="0"/>
        </w:rPr>
        <w:t>(e</w:t>
      </w:r>
      <w:r w:rsidR="00BC309D" w:rsidRPr="00766AAB">
        <w:rPr>
          <w:rFonts w:cs="Times New Roman"/>
          <w:bCs w:val="0"/>
        </w:rPr>
        <w:t xml:space="preserve">)  </w:t>
      </w:r>
      <w:r w:rsidR="00BC309D" w:rsidRPr="00766AAB">
        <w:rPr>
          <w:rFonts w:cs="Times New Roman"/>
        </w:rPr>
        <w:t>The</w:t>
      </w:r>
      <w:r w:rsidR="00BC309D" w:rsidRPr="00766AAB">
        <w:rPr>
          <w:rFonts w:cs="Times New Roman"/>
          <w:bCs w:val="0"/>
        </w:rPr>
        <w:t xml:space="preserve"> C</w:t>
      </w:r>
      <w:r w:rsidR="003E70A3" w:rsidRPr="00766AAB">
        <w:rPr>
          <w:rFonts w:cs="Times New Roman"/>
          <w:bCs w:val="0"/>
        </w:rPr>
        <w:t xml:space="preserve">ontractor </w:t>
      </w:r>
      <w:r w:rsidR="00BC309D" w:rsidRPr="00766AAB">
        <w:rPr>
          <w:rFonts w:cs="Times New Roman"/>
          <w:bCs w:val="0"/>
        </w:rPr>
        <w:t>M</w:t>
      </w:r>
      <w:r w:rsidR="003E70A3" w:rsidRPr="00766AAB">
        <w:rPr>
          <w:rFonts w:cs="Times New Roman"/>
          <w:bCs w:val="0"/>
        </w:rPr>
        <w:t xml:space="preserve">anpower </w:t>
      </w:r>
      <w:r w:rsidR="00BC309D" w:rsidRPr="00766AAB">
        <w:rPr>
          <w:rFonts w:cs="Times New Roman"/>
          <w:bCs w:val="0"/>
        </w:rPr>
        <w:t>R</w:t>
      </w:r>
      <w:r w:rsidR="003E70A3" w:rsidRPr="00766AAB">
        <w:rPr>
          <w:rFonts w:cs="Times New Roman"/>
          <w:bCs w:val="0"/>
        </w:rPr>
        <w:t>eporting</w:t>
      </w:r>
      <w:r w:rsidR="00BC309D" w:rsidRPr="00766AAB">
        <w:rPr>
          <w:rFonts w:cs="Times New Roman"/>
          <w:bCs w:val="0"/>
        </w:rPr>
        <w:t xml:space="preserve"> application</w:t>
      </w:r>
      <w:r w:rsidR="00665B19" w:rsidRPr="00766AAB">
        <w:rPr>
          <w:rFonts w:cs="Times New Roman"/>
          <w:bCs w:val="0"/>
        </w:rPr>
        <w:t xml:space="preserve"> is available</w:t>
      </w:r>
      <w:r w:rsidR="00BC309D" w:rsidRPr="00766AAB">
        <w:rPr>
          <w:rFonts w:cs="Times New Roman"/>
          <w:bCs w:val="0"/>
        </w:rPr>
        <w:t xml:space="preserve"> at</w:t>
      </w:r>
      <w:r w:rsidR="00DF1511" w:rsidRPr="00766AAB">
        <w:rPr>
          <w:rFonts w:cs="Times New Roman"/>
          <w:bCs w:val="0"/>
        </w:rPr>
        <w:t xml:space="preserve"> </w:t>
      </w:r>
      <w:hyperlink r:id="rId25" w:history="1">
        <w:r w:rsidR="007164C9" w:rsidRPr="007164C9">
          <w:rPr>
            <w:rStyle w:val="Hyperlink"/>
          </w:rPr>
          <w:t>https://www.SAM.gov</w:t>
        </w:r>
      </w:hyperlink>
      <w:r w:rsidR="007164C9" w:rsidRPr="007164C9">
        <w:rPr>
          <w:rFonts w:cs="Times New Roman"/>
        </w:rPr>
        <w:t>.</w:t>
      </w:r>
    </w:p>
    <w:sectPr w:rsidR="000F52AA" w:rsidRPr="007164C9" w:rsidSect="002C0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7807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5EF1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9187C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FFE9E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90BA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32CB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26E3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1CF5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330FA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F6B4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5054BF"/>
    <w:multiLevelType w:val="hybridMultilevel"/>
    <w:tmpl w:val="98B62BA8"/>
    <w:lvl w:ilvl="0" w:tplc="C8F011F0">
      <w:start w:val="6"/>
      <w:numFmt w:val="decimal"/>
      <w:lvlText w:val="(%1)"/>
      <w:lvlJc w:val="left"/>
      <w:pPr>
        <w:tabs>
          <w:tab w:val="num" w:pos="1470"/>
        </w:tabs>
        <w:ind w:left="1470" w:hanging="39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590673BD"/>
    <w:multiLevelType w:val="multilevel"/>
    <w:tmpl w:val="1358585A"/>
    <w:lvl w:ilvl="0">
      <w:start w:val="1"/>
      <w:numFmt w:val="decimal"/>
      <w:lvlText w:val="%1."/>
      <w:lvlJc w:val="left"/>
      <w:pPr>
        <w:tabs>
          <w:tab w:val="num" w:pos="360"/>
        </w:tabs>
        <w:ind w:left="360" w:hanging="360"/>
      </w:pPr>
      <w:rPr>
        <w:rFonts w:cs="Times New Roman"/>
        <w:b w:val="0"/>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734E3A5E"/>
    <w:multiLevelType w:val="hybridMultilevel"/>
    <w:tmpl w:val="AEA09C96"/>
    <w:lvl w:ilvl="0" w:tplc="E91EB87E">
      <w:start w:val="1"/>
      <w:numFmt w:val="decimal"/>
      <w:lvlText w:val="(%1)"/>
      <w:lvlJc w:val="left"/>
      <w:pPr>
        <w:tabs>
          <w:tab w:val="num" w:pos="2520"/>
        </w:tabs>
        <w:ind w:left="2520" w:hanging="360"/>
      </w:pPr>
      <w:rPr>
        <w:rFonts w:cs="Times New Roman"/>
      </w:rPr>
    </w:lvl>
    <w:lvl w:ilvl="1" w:tplc="930C99B2">
      <w:start w:val="1"/>
      <w:numFmt w:val="lowerLetter"/>
      <w:lvlText w:val="%2."/>
      <w:lvlJc w:val="left"/>
      <w:pPr>
        <w:tabs>
          <w:tab w:val="num" w:pos="3240"/>
        </w:tabs>
        <w:ind w:left="3240" w:hanging="360"/>
      </w:pPr>
      <w:rPr>
        <w:rFonts w:cs="Times New Roman"/>
      </w:rPr>
    </w:lvl>
    <w:lvl w:ilvl="2" w:tplc="B8B6C2B2">
      <w:start w:val="1"/>
      <w:numFmt w:val="lowerLetter"/>
      <w:lvlText w:val="(%3)"/>
      <w:lvlJc w:val="left"/>
      <w:pPr>
        <w:tabs>
          <w:tab w:val="num" w:pos="4200"/>
        </w:tabs>
        <w:ind w:left="4200" w:hanging="42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1029939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1570995">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32497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3215698">
    <w:abstractNumId w:val="9"/>
  </w:num>
  <w:num w:numId="5" w16cid:durableId="826677678">
    <w:abstractNumId w:val="7"/>
  </w:num>
  <w:num w:numId="6" w16cid:durableId="1755277465">
    <w:abstractNumId w:val="6"/>
  </w:num>
  <w:num w:numId="7" w16cid:durableId="255943626">
    <w:abstractNumId w:val="5"/>
  </w:num>
  <w:num w:numId="8" w16cid:durableId="716588293">
    <w:abstractNumId w:val="4"/>
  </w:num>
  <w:num w:numId="9" w16cid:durableId="513037990">
    <w:abstractNumId w:val="8"/>
  </w:num>
  <w:num w:numId="10" w16cid:durableId="632101239">
    <w:abstractNumId w:val="3"/>
  </w:num>
  <w:num w:numId="11" w16cid:durableId="831794624">
    <w:abstractNumId w:val="2"/>
  </w:num>
  <w:num w:numId="12" w16cid:durableId="1783380479">
    <w:abstractNumId w:val="1"/>
  </w:num>
  <w:num w:numId="13" w16cid:durableId="19523953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AD" w15:userId="S::amanda.c.jordan14.civ@army.mil::b3c70d6d-a846-4b2c-bbb3-8ecaeb947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hideSpellingErrors/>
  <w:hideGrammaticalErrors/>
  <w:activeWritingStyle w:appName="MSWord" w:lang="en-US" w:vendorID="64" w:dllVersion="6"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5E0"/>
    <w:rsid w:val="00002916"/>
    <w:rsid w:val="000036E5"/>
    <w:rsid w:val="00011940"/>
    <w:rsid w:val="000153FE"/>
    <w:rsid w:val="00020A76"/>
    <w:rsid w:val="0002105E"/>
    <w:rsid w:val="000226B7"/>
    <w:rsid w:val="00023792"/>
    <w:rsid w:val="00024635"/>
    <w:rsid w:val="00025851"/>
    <w:rsid w:val="000338B9"/>
    <w:rsid w:val="00035824"/>
    <w:rsid w:val="0003795B"/>
    <w:rsid w:val="00043772"/>
    <w:rsid w:val="000437AF"/>
    <w:rsid w:val="00045091"/>
    <w:rsid w:val="00047B6C"/>
    <w:rsid w:val="00051046"/>
    <w:rsid w:val="00052908"/>
    <w:rsid w:val="000529B4"/>
    <w:rsid w:val="00057915"/>
    <w:rsid w:val="0006373B"/>
    <w:rsid w:val="00063F54"/>
    <w:rsid w:val="00070E88"/>
    <w:rsid w:val="0007750C"/>
    <w:rsid w:val="000776F1"/>
    <w:rsid w:val="000811B3"/>
    <w:rsid w:val="0008758D"/>
    <w:rsid w:val="00087A72"/>
    <w:rsid w:val="00093B22"/>
    <w:rsid w:val="00094B2E"/>
    <w:rsid w:val="000969C6"/>
    <w:rsid w:val="00096D0A"/>
    <w:rsid w:val="00097684"/>
    <w:rsid w:val="000A576F"/>
    <w:rsid w:val="000B0B48"/>
    <w:rsid w:val="000B26CA"/>
    <w:rsid w:val="000B4FC5"/>
    <w:rsid w:val="000B582A"/>
    <w:rsid w:val="000B6984"/>
    <w:rsid w:val="000C02B3"/>
    <w:rsid w:val="000D4E1B"/>
    <w:rsid w:val="000D7723"/>
    <w:rsid w:val="000E0635"/>
    <w:rsid w:val="000E2229"/>
    <w:rsid w:val="000E27DF"/>
    <w:rsid w:val="000E7513"/>
    <w:rsid w:val="000F0D52"/>
    <w:rsid w:val="000F4253"/>
    <w:rsid w:val="000F52AA"/>
    <w:rsid w:val="000F5312"/>
    <w:rsid w:val="001005FD"/>
    <w:rsid w:val="0011204B"/>
    <w:rsid w:val="001132A8"/>
    <w:rsid w:val="00113D5E"/>
    <w:rsid w:val="00114BF0"/>
    <w:rsid w:val="00120260"/>
    <w:rsid w:val="00120DCB"/>
    <w:rsid w:val="00120E08"/>
    <w:rsid w:val="00123F49"/>
    <w:rsid w:val="00125484"/>
    <w:rsid w:val="001265E2"/>
    <w:rsid w:val="0012734F"/>
    <w:rsid w:val="00130B67"/>
    <w:rsid w:val="00133FCB"/>
    <w:rsid w:val="00135C4A"/>
    <w:rsid w:val="00142E4C"/>
    <w:rsid w:val="00146019"/>
    <w:rsid w:val="00147E83"/>
    <w:rsid w:val="00150229"/>
    <w:rsid w:val="0015339D"/>
    <w:rsid w:val="00153E81"/>
    <w:rsid w:val="0015466C"/>
    <w:rsid w:val="00155D63"/>
    <w:rsid w:val="00156863"/>
    <w:rsid w:val="00164C9A"/>
    <w:rsid w:val="00167AD9"/>
    <w:rsid w:val="00170495"/>
    <w:rsid w:val="00171BEF"/>
    <w:rsid w:val="00172B84"/>
    <w:rsid w:val="00173840"/>
    <w:rsid w:val="00173A26"/>
    <w:rsid w:val="00177940"/>
    <w:rsid w:val="001830FA"/>
    <w:rsid w:val="001842E4"/>
    <w:rsid w:val="00184A6F"/>
    <w:rsid w:val="001851EC"/>
    <w:rsid w:val="00187D4A"/>
    <w:rsid w:val="00191178"/>
    <w:rsid w:val="001963AA"/>
    <w:rsid w:val="001978D3"/>
    <w:rsid w:val="001B28F2"/>
    <w:rsid w:val="001B5A76"/>
    <w:rsid w:val="001C7068"/>
    <w:rsid w:val="001D0530"/>
    <w:rsid w:val="001D0568"/>
    <w:rsid w:val="001E276B"/>
    <w:rsid w:val="001E7CB9"/>
    <w:rsid w:val="001F0340"/>
    <w:rsid w:val="001F0E5E"/>
    <w:rsid w:val="00200B61"/>
    <w:rsid w:val="00201406"/>
    <w:rsid w:val="00206CF3"/>
    <w:rsid w:val="00210091"/>
    <w:rsid w:val="00211ECA"/>
    <w:rsid w:val="00216F9D"/>
    <w:rsid w:val="00216FB0"/>
    <w:rsid w:val="002242E1"/>
    <w:rsid w:val="002248DC"/>
    <w:rsid w:val="00225F8B"/>
    <w:rsid w:val="00226F52"/>
    <w:rsid w:val="002270FC"/>
    <w:rsid w:val="00227428"/>
    <w:rsid w:val="002358DE"/>
    <w:rsid w:val="00241E8F"/>
    <w:rsid w:val="0025533D"/>
    <w:rsid w:val="00260C90"/>
    <w:rsid w:val="0026470B"/>
    <w:rsid w:val="00264CF9"/>
    <w:rsid w:val="00264FEB"/>
    <w:rsid w:val="002672A0"/>
    <w:rsid w:val="0027055F"/>
    <w:rsid w:val="00274586"/>
    <w:rsid w:val="00277D88"/>
    <w:rsid w:val="00284ACA"/>
    <w:rsid w:val="00285CC9"/>
    <w:rsid w:val="002873C0"/>
    <w:rsid w:val="00292175"/>
    <w:rsid w:val="002921F5"/>
    <w:rsid w:val="00292D76"/>
    <w:rsid w:val="00293205"/>
    <w:rsid w:val="00293AE3"/>
    <w:rsid w:val="0029413B"/>
    <w:rsid w:val="002954D7"/>
    <w:rsid w:val="0029675A"/>
    <w:rsid w:val="002A25B9"/>
    <w:rsid w:val="002A3A79"/>
    <w:rsid w:val="002B03F5"/>
    <w:rsid w:val="002B0F9E"/>
    <w:rsid w:val="002B467B"/>
    <w:rsid w:val="002B4FB7"/>
    <w:rsid w:val="002C0687"/>
    <w:rsid w:val="002C1020"/>
    <w:rsid w:val="002C1374"/>
    <w:rsid w:val="002C3FD9"/>
    <w:rsid w:val="002C529E"/>
    <w:rsid w:val="002C6590"/>
    <w:rsid w:val="002D094C"/>
    <w:rsid w:val="002D38A6"/>
    <w:rsid w:val="002D7197"/>
    <w:rsid w:val="002E080D"/>
    <w:rsid w:val="002E0B98"/>
    <w:rsid w:val="002E2A49"/>
    <w:rsid w:val="002E4965"/>
    <w:rsid w:val="002E59A7"/>
    <w:rsid w:val="002E5AE1"/>
    <w:rsid w:val="002E62E3"/>
    <w:rsid w:val="002F4743"/>
    <w:rsid w:val="002F4A4F"/>
    <w:rsid w:val="00302A8C"/>
    <w:rsid w:val="00304D1C"/>
    <w:rsid w:val="003070C1"/>
    <w:rsid w:val="003150CB"/>
    <w:rsid w:val="00316F0B"/>
    <w:rsid w:val="003203EF"/>
    <w:rsid w:val="00320665"/>
    <w:rsid w:val="00321383"/>
    <w:rsid w:val="00321DAA"/>
    <w:rsid w:val="00324B53"/>
    <w:rsid w:val="00330E25"/>
    <w:rsid w:val="00331CD0"/>
    <w:rsid w:val="0034037B"/>
    <w:rsid w:val="00340917"/>
    <w:rsid w:val="00347F01"/>
    <w:rsid w:val="00350B0C"/>
    <w:rsid w:val="00351313"/>
    <w:rsid w:val="00351BB0"/>
    <w:rsid w:val="00351CFC"/>
    <w:rsid w:val="00353A7A"/>
    <w:rsid w:val="00354EEE"/>
    <w:rsid w:val="0035757E"/>
    <w:rsid w:val="0037106E"/>
    <w:rsid w:val="00373ED4"/>
    <w:rsid w:val="0037538C"/>
    <w:rsid w:val="00376085"/>
    <w:rsid w:val="0038170C"/>
    <w:rsid w:val="00381EF6"/>
    <w:rsid w:val="00382BB0"/>
    <w:rsid w:val="00392133"/>
    <w:rsid w:val="00394958"/>
    <w:rsid w:val="003A0618"/>
    <w:rsid w:val="003B2AF7"/>
    <w:rsid w:val="003B450E"/>
    <w:rsid w:val="003B77F0"/>
    <w:rsid w:val="003C12E8"/>
    <w:rsid w:val="003C370A"/>
    <w:rsid w:val="003C750C"/>
    <w:rsid w:val="003C7E03"/>
    <w:rsid w:val="003D5799"/>
    <w:rsid w:val="003D736A"/>
    <w:rsid w:val="003E1499"/>
    <w:rsid w:val="003E308C"/>
    <w:rsid w:val="003E70A3"/>
    <w:rsid w:val="003F4831"/>
    <w:rsid w:val="003F6A69"/>
    <w:rsid w:val="003F6F47"/>
    <w:rsid w:val="003F6FDD"/>
    <w:rsid w:val="003F730F"/>
    <w:rsid w:val="00400E82"/>
    <w:rsid w:val="00401C1F"/>
    <w:rsid w:val="004026A8"/>
    <w:rsid w:val="004138F7"/>
    <w:rsid w:val="00416121"/>
    <w:rsid w:val="00421F8A"/>
    <w:rsid w:val="0043614F"/>
    <w:rsid w:val="00441DDA"/>
    <w:rsid w:val="00444869"/>
    <w:rsid w:val="00450014"/>
    <w:rsid w:val="004503A7"/>
    <w:rsid w:val="00451CDA"/>
    <w:rsid w:val="0045219D"/>
    <w:rsid w:val="00452E08"/>
    <w:rsid w:val="0045352F"/>
    <w:rsid w:val="004537EC"/>
    <w:rsid w:val="00455C18"/>
    <w:rsid w:val="00456585"/>
    <w:rsid w:val="00456CCC"/>
    <w:rsid w:val="004607ED"/>
    <w:rsid w:val="0046731C"/>
    <w:rsid w:val="00470D9D"/>
    <w:rsid w:val="004737EA"/>
    <w:rsid w:val="00473FC0"/>
    <w:rsid w:val="004809B1"/>
    <w:rsid w:val="004810AE"/>
    <w:rsid w:val="004813A4"/>
    <w:rsid w:val="00481585"/>
    <w:rsid w:val="0048603B"/>
    <w:rsid w:val="00491E35"/>
    <w:rsid w:val="00494B80"/>
    <w:rsid w:val="004A0FF4"/>
    <w:rsid w:val="004B4A2C"/>
    <w:rsid w:val="004C316A"/>
    <w:rsid w:val="004D1C95"/>
    <w:rsid w:val="004D1FFE"/>
    <w:rsid w:val="004D2B4C"/>
    <w:rsid w:val="004D6AFB"/>
    <w:rsid w:val="004E0955"/>
    <w:rsid w:val="004E3740"/>
    <w:rsid w:val="004F222A"/>
    <w:rsid w:val="004F6ED2"/>
    <w:rsid w:val="005006BB"/>
    <w:rsid w:val="00500D49"/>
    <w:rsid w:val="005139EE"/>
    <w:rsid w:val="00516E19"/>
    <w:rsid w:val="005241B4"/>
    <w:rsid w:val="00525E87"/>
    <w:rsid w:val="00530979"/>
    <w:rsid w:val="00531399"/>
    <w:rsid w:val="00531F08"/>
    <w:rsid w:val="005340B7"/>
    <w:rsid w:val="00540967"/>
    <w:rsid w:val="005444A9"/>
    <w:rsid w:val="00544EC3"/>
    <w:rsid w:val="00547491"/>
    <w:rsid w:val="00551348"/>
    <w:rsid w:val="00553D81"/>
    <w:rsid w:val="005560FB"/>
    <w:rsid w:val="00556629"/>
    <w:rsid w:val="00556741"/>
    <w:rsid w:val="005673EB"/>
    <w:rsid w:val="00567884"/>
    <w:rsid w:val="00582962"/>
    <w:rsid w:val="00584119"/>
    <w:rsid w:val="005847CB"/>
    <w:rsid w:val="00585CE5"/>
    <w:rsid w:val="00591AF7"/>
    <w:rsid w:val="00592807"/>
    <w:rsid w:val="005931C2"/>
    <w:rsid w:val="00595B6F"/>
    <w:rsid w:val="005963BA"/>
    <w:rsid w:val="00596617"/>
    <w:rsid w:val="005A19C3"/>
    <w:rsid w:val="005A3014"/>
    <w:rsid w:val="005A5488"/>
    <w:rsid w:val="005A6DE8"/>
    <w:rsid w:val="005C215C"/>
    <w:rsid w:val="005C6DF5"/>
    <w:rsid w:val="005D5156"/>
    <w:rsid w:val="005E1ED8"/>
    <w:rsid w:val="005E246C"/>
    <w:rsid w:val="005E2F8E"/>
    <w:rsid w:val="005F1038"/>
    <w:rsid w:val="005F5D92"/>
    <w:rsid w:val="005F6826"/>
    <w:rsid w:val="006047F5"/>
    <w:rsid w:val="00604E2A"/>
    <w:rsid w:val="0060724F"/>
    <w:rsid w:val="006074C5"/>
    <w:rsid w:val="00615532"/>
    <w:rsid w:val="0061650E"/>
    <w:rsid w:val="00617035"/>
    <w:rsid w:val="006173AD"/>
    <w:rsid w:val="00627359"/>
    <w:rsid w:val="00631EB3"/>
    <w:rsid w:val="00633085"/>
    <w:rsid w:val="00633E1A"/>
    <w:rsid w:val="006374B4"/>
    <w:rsid w:val="00643AF3"/>
    <w:rsid w:val="00652CDA"/>
    <w:rsid w:val="00655AF1"/>
    <w:rsid w:val="00655BA6"/>
    <w:rsid w:val="0066114E"/>
    <w:rsid w:val="00661236"/>
    <w:rsid w:val="006612F6"/>
    <w:rsid w:val="0066379C"/>
    <w:rsid w:val="00665B19"/>
    <w:rsid w:val="006707CB"/>
    <w:rsid w:val="00671D41"/>
    <w:rsid w:val="00680822"/>
    <w:rsid w:val="00680A63"/>
    <w:rsid w:val="00682C02"/>
    <w:rsid w:val="00686894"/>
    <w:rsid w:val="006876C9"/>
    <w:rsid w:val="00690D35"/>
    <w:rsid w:val="006A12D9"/>
    <w:rsid w:val="006A2518"/>
    <w:rsid w:val="006A4D02"/>
    <w:rsid w:val="006A56DC"/>
    <w:rsid w:val="006A715E"/>
    <w:rsid w:val="006B313E"/>
    <w:rsid w:val="006B3C9B"/>
    <w:rsid w:val="006B60F9"/>
    <w:rsid w:val="006C0052"/>
    <w:rsid w:val="006D019F"/>
    <w:rsid w:val="006D4BF7"/>
    <w:rsid w:val="006D5496"/>
    <w:rsid w:val="006E63BD"/>
    <w:rsid w:val="006F0BFA"/>
    <w:rsid w:val="006F2F05"/>
    <w:rsid w:val="006F5A64"/>
    <w:rsid w:val="00701F3C"/>
    <w:rsid w:val="007069B2"/>
    <w:rsid w:val="00707A32"/>
    <w:rsid w:val="007164C9"/>
    <w:rsid w:val="0072090C"/>
    <w:rsid w:val="007210E8"/>
    <w:rsid w:val="00722EFD"/>
    <w:rsid w:val="00726404"/>
    <w:rsid w:val="00731D0C"/>
    <w:rsid w:val="00736331"/>
    <w:rsid w:val="00736AA7"/>
    <w:rsid w:val="00736C2D"/>
    <w:rsid w:val="00742334"/>
    <w:rsid w:val="00742AA8"/>
    <w:rsid w:val="00746174"/>
    <w:rsid w:val="0076054D"/>
    <w:rsid w:val="007607F7"/>
    <w:rsid w:val="00760F67"/>
    <w:rsid w:val="00766AAB"/>
    <w:rsid w:val="00766F81"/>
    <w:rsid w:val="00771A73"/>
    <w:rsid w:val="007725CE"/>
    <w:rsid w:val="00773378"/>
    <w:rsid w:val="00776688"/>
    <w:rsid w:val="00777D00"/>
    <w:rsid w:val="0078362A"/>
    <w:rsid w:val="00784C67"/>
    <w:rsid w:val="00790CCB"/>
    <w:rsid w:val="007959AA"/>
    <w:rsid w:val="007A124B"/>
    <w:rsid w:val="007A470E"/>
    <w:rsid w:val="007A5F1A"/>
    <w:rsid w:val="007B5FAB"/>
    <w:rsid w:val="007B61C9"/>
    <w:rsid w:val="007C1DD7"/>
    <w:rsid w:val="007C2D68"/>
    <w:rsid w:val="007C563B"/>
    <w:rsid w:val="007C578E"/>
    <w:rsid w:val="007D0215"/>
    <w:rsid w:val="007D06E9"/>
    <w:rsid w:val="007D6015"/>
    <w:rsid w:val="007E0369"/>
    <w:rsid w:val="007E25B4"/>
    <w:rsid w:val="007E7505"/>
    <w:rsid w:val="007F05E0"/>
    <w:rsid w:val="007F09EF"/>
    <w:rsid w:val="007F7759"/>
    <w:rsid w:val="007F7BD0"/>
    <w:rsid w:val="00811035"/>
    <w:rsid w:val="00811379"/>
    <w:rsid w:val="008143A1"/>
    <w:rsid w:val="0081485C"/>
    <w:rsid w:val="00815186"/>
    <w:rsid w:val="00820580"/>
    <w:rsid w:val="00821DA7"/>
    <w:rsid w:val="00822A98"/>
    <w:rsid w:val="008249F5"/>
    <w:rsid w:val="008311D0"/>
    <w:rsid w:val="0083296E"/>
    <w:rsid w:val="00834220"/>
    <w:rsid w:val="00841431"/>
    <w:rsid w:val="00847200"/>
    <w:rsid w:val="00847887"/>
    <w:rsid w:val="00850057"/>
    <w:rsid w:val="0085183F"/>
    <w:rsid w:val="00854450"/>
    <w:rsid w:val="0085472B"/>
    <w:rsid w:val="008548B1"/>
    <w:rsid w:val="0085704C"/>
    <w:rsid w:val="00857AD0"/>
    <w:rsid w:val="0086256C"/>
    <w:rsid w:val="00863882"/>
    <w:rsid w:val="0086434B"/>
    <w:rsid w:val="00871667"/>
    <w:rsid w:val="0087214B"/>
    <w:rsid w:val="00873E8C"/>
    <w:rsid w:val="008741C2"/>
    <w:rsid w:val="00876807"/>
    <w:rsid w:val="0088352A"/>
    <w:rsid w:val="00883943"/>
    <w:rsid w:val="00884F34"/>
    <w:rsid w:val="00887C28"/>
    <w:rsid w:val="008905C4"/>
    <w:rsid w:val="008909F3"/>
    <w:rsid w:val="00892149"/>
    <w:rsid w:val="008A01B3"/>
    <w:rsid w:val="008A3A14"/>
    <w:rsid w:val="008A4D1A"/>
    <w:rsid w:val="008A5A79"/>
    <w:rsid w:val="008A7607"/>
    <w:rsid w:val="008B1ABB"/>
    <w:rsid w:val="008B7A3F"/>
    <w:rsid w:val="008B7BB1"/>
    <w:rsid w:val="008C18BD"/>
    <w:rsid w:val="008C198E"/>
    <w:rsid w:val="008C2815"/>
    <w:rsid w:val="008C2825"/>
    <w:rsid w:val="008C3CE1"/>
    <w:rsid w:val="008C4D5C"/>
    <w:rsid w:val="008D2C02"/>
    <w:rsid w:val="008D642F"/>
    <w:rsid w:val="008E27E5"/>
    <w:rsid w:val="008E39C8"/>
    <w:rsid w:val="008E4F1B"/>
    <w:rsid w:val="008F022C"/>
    <w:rsid w:val="008F1002"/>
    <w:rsid w:val="008F4CCB"/>
    <w:rsid w:val="008F5476"/>
    <w:rsid w:val="008F779A"/>
    <w:rsid w:val="008F7E25"/>
    <w:rsid w:val="009039D3"/>
    <w:rsid w:val="009102CE"/>
    <w:rsid w:val="009109AD"/>
    <w:rsid w:val="00915075"/>
    <w:rsid w:val="0091557A"/>
    <w:rsid w:val="009176BD"/>
    <w:rsid w:val="00920FF7"/>
    <w:rsid w:val="009356FE"/>
    <w:rsid w:val="00936218"/>
    <w:rsid w:val="009411E8"/>
    <w:rsid w:val="00946FDA"/>
    <w:rsid w:val="009508F1"/>
    <w:rsid w:val="00955D22"/>
    <w:rsid w:val="00955DB9"/>
    <w:rsid w:val="009624D9"/>
    <w:rsid w:val="00962A0F"/>
    <w:rsid w:val="009662E0"/>
    <w:rsid w:val="00970D17"/>
    <w:rsid w:val="009734F7"/>
    <w:rsid w:val="00980EF6"/>
    <w:rsid w:val="0098517B"/>
    <w:rsid w:val="00986A0E"/>
    <w:rsid w:val="00990BCD"/>
    <w:rsid w:val="00991529"/>
    <w:rsid w:val="00996579"/>
    <w:rsid w:val="00997794"/>
    <w:rsid w:val="00997BF1"/>
    <w:rsid w:val="009A1013"/>
    <w:rsid w:val="009A1242"/>
    <w:rsid w:val="009B31FB"/>
    <w:rsid w:val="009B4740"/>
    <w:rsid w:val="009B526D"/>
    <w:rsid w:val="009B60C0"/>
    <w:rsid w:val="009D0121"/>
    <w:rsid w:val="009D05C2"/>
    <w:rsid w:val="009D55B2"/>
    <w:rsid w:val="009E12B8"/>
    <w:rsid w:val="009E560B"/>
    <w:rsid w:val="009E6151"/>
    <w:rsid w:val="009F1167"/>
    <w:rsid w:val="009F263F"/>
    <w:rsid w:val="009F2AAC"/>
    <w:rsid w:val="009F7535"/>
    <w:rsid w:val="00A00714"/>
    <w:rsid w:val="00A00FCF"/>
    <w:rsid w:val="00A03F52"/>
    <w:rsid w:val="00A0457D"/>
    <w:rsid w:val="00A07E34"/>
    <w:rsid w:val="00A07ED4"/>
    <w:rsid w:val="00A137BC"/>
    <w:rsid w:val="00A1758C"/>
    <w:rsid w:val="00A21EDB"/>
    <w:rsid w:val="00A22F01"/>
    <w:rsid w:val="00A24EF8"/>
    <w:rsid w:val="00A258B3"/>
    <w:rsid w:val="00A31528"/>
    <w:rsid w:val="00A31949"/>
    <w:rsid w:val="00A334DA"/>
    <w:rsid w:val="00A33764"/>
    <w:rsid w:val="00A34D7E"/>
    <w:rsid w:val="00A429F4"/>
    <w:rsid w:val="00A433FA"/>
    <w:rsid w:val="00A43A59"/>
    <w:rsid w:val="00A4694B"/>
    <w:rsid w:val="00A51C8F"/>
    <w:rsid w:val="00A555CC"/>
    <w:rsid w:val="00A61448"/>
    <w:rsid w:val="00A61591"/>
    <w:rsid w:val="00A64BD1"/>
    <w:rsid w:val="00A655C9"/>
    <w:rsid w:val="00A65FE3"/>
    <w:rsid w:val="00A70AA2"/>
    <w:rsid w:val="00A723EB"/>
    <w:rsid w:val="00A757E4"/>
    <w:rsid w:val="00A81086"/>
    <w:rsid w:val="00A82899"/>
    <w:rsid w:val="00A907F0"/>
    <w:rsid w:val="00A90808"/>
    <w:rsid w:val="00A93D16"/>
    <w:rsid w:val="00AA3F4E"/>
    <w:rsid w:val="00AA52B8"/>
    <w:rsid w:val="00AA701B"/>
    <w:rsid w:val="00AA77C3"/>
    <w:rsid w:val="00AB2036"/>
    <w:rsid w:val="00AB575B"/>
    <w:rsid w:val="00AB73F6"/>
    <w:rsid w:val="00AC2960"/>
    <w:rsid w:val="00AC7635"/>
    <w:rsid w:val="00AD443D"/>
    <w:rsid w:val="00AD7178"/>
    <w:rsid w:val="00AD7364"/>
    <w:rsid w:val="00AE05C6"/>
    <w:rsid w:val="00AE15BB"/>
    <w:rsid w:val="00AE1CAC"/>
    <w:rsid w:val="00AE737F"/>
    <w:rsid w:val="00AF1DE3"/>
    <w:rsid w:val="00B0645F"/>
    <w:rsid w:val="00B0712D"/>
    <w:rsid w:val="00B15749"/>
    <w:rsid w:val="00B27259"/>
    <w:rsid w:val="00B30278"/>
    <w:rsid w:val="00B32403"/>
    <w:rsid w:val="00B3459B"/>
    <w:rsid w:val="00B370D7"/>
    <w:rsid w:val="00B4034F"/>
    <w:rsid w:val="00B40D9B"/>
    <w:rsid w:val="00B42E52"/>
    <w:rsid w:val="00B43DC2"/>
    <w:rsid w:val="00B443DC"/>
    <w:rsid w:val="00B456D8"/>
    <w:rsid w:val="00B514F3"/>
    <w:rsid w:val="00B51853"/>
    <w:rsid w:val="00B54675"/>
    <w:rsid w:val="00B55298"/>
    <w:rsid w:val="00B5540B"/>
    <w:rsid w:val="00B55470"/>
    <w:rsid w:val="00B571EB"/>
    <w:rsid w:val="00B636A5"/>
    <w:rsid w:val="00B70CA8"/>
    <w:rsid w:val="00B83EF7"/>
    <w:rsid w:val="00B91930"/>
    <w:rsid w:val="00B93F93"/>
    <w:rsid w:val="00BA277B"/>
    <w:rsid w:val="00BA329C"/>
    <w:rsid w:val="00BA7934"/>
    <w:rsid w:val="00BB1277"/>
    <w:rsid w:val="00BB141C"/>
    <w:rsid w:val="00BB2748"/>
    <w:rsid w:val="00BB376E"/>
    <w:rsid w:val="00BC309D"/>
    <w:rsid w:val="00BD143E"/>
    <w:rsid w:val="00BD5304"/>
    <w:rsid w:val="00BD613F"/>
    <w:rsid w:val="00BE3041"/>
    <w:rsid w:val="00BE4C82"/>
    <w:rsid w:val="00BF26EA"/>
    <w:rsid w:val="00BF2F55"/>
    <w:rsid w:val="00BF3A32"/>
    <w:rsid w:val="00C00896"/>
    <w:rsid w:val="00C0324F"/>
    <w:rsid w:val="00C10F90"/>
    <w:rsid w:val="00C13991"/>
    <w:rsid w:val="00C14A0C"/>
    <w:rsid w:val="00C1751F"/>
    <w:rsid w:val="00C214CA"/>
    <w:rsid w:val="00C22E38"/>
    <w:rsid w:val="00C25619"/>
    <w:rsid w:val="00C272C3"/>
    <w:rsid w:val="00C324ED"/>
    <w:rsid w:val="00C346D8"/>
    <w:rsid w:val="00C4265B"/>
    <w:rsid w:val="00C43E3D"/>
    <w:rsid w:val="00C475E8"/>
    <w:rsid w:val="00C508C5"/>
    <w:rsid w:val="00C532E8"/>
    <w:rsid w:val="00C60953"/>
    <w:rsid w:val="00C61D72"/>
    <w:rsid w:val="00C62A15"/>
    <w:rsid w:val="00C62F28"/>
    <w:rsid w:val="00C643C0"/>
    <w:rsid w:val="00C655BB"/>
    <w:rsid w:val="00C66C8D"/>
    <w:rsid w:val="00C7081E"/>
    <w:rsid w:val="00C74FD6"/>
    <w:rsid w:val="00C7642E"/>
    <w:rsid w:val="00C77645"/>
    <w:rsid w:val="00C84E21"/>
    <w:rsid w:val="00C9339D"/>
    <w:rsid w:val="00C952F2"/>
    <w:rsid w:val="00C95BAE"/>
    <w:rsid w:val="00CA1EB2"/>
    <w:rsid w:val="00CA20BE"/>
    <w:rsid w:val="00CA3EFE"/>
    <w:rsid w:val="00CA49A6"/>
    <w:rsid w:val="00CA4CF8"/>
    <w:rsid w:val="00CA781A"/>
    <w:rsid w:val="00CB31EB"/>
    <w:rsid w:val="00CB556A"/>
    <w:rsid w:val="00CB5E9B"/>
    <w:rsid w:val="00CC3F11"/>
    <w:rsid w:val="00CD1FEA"/>
    <w:rsid w:val="00CD5100"/>
    <w:rsid w:val="00CD6427"/>
    <w:rsid w:val="00CD66F8"/>
    <w:rsid w:val="00CE44C1"/>
    <w:rsid w:val="00CF0708"/>
    <w:rsid w:val="00CF12DD"/>
    <w:rsid w:val="00CF27E6"/>
    <w:rsid w:val="00D03051"/>
    <w:rsid w:val="00D04AE0"/>
    <w:rsid w:val="00D0678D"/>
    <w:rsid w:val="00D10844"/>
    <w:rsid w:val="00D141EB"/>
    <w:rsid w:val="00D15952"/>
    <w:rsid w:val="00D21F9D"/>
    <w:rsid w:val="00D24586"/>
    <w:rsid w:val="00D33895"/>
    <w:rsid w:val="00D348EA"/>
    <w:rsid w:val="00D46338"/>
    <w:rsid w:val="00D545EC"/>
    <w:rsid w:val="00D57A95"/>
    <w:rsid w:val="00D57D76"/>
    <w:rsid w:val="00D57F63"/>
    <w:rsid w:val="00D701EC"/>
    <w:rsid w:val="00D70C93"/>
    <w:rsid w:val="00D82EAB"/>
    <w:rsid w:val="00D84D63"/>
    <w:rsid w:val="00D85135"/>
    <w:rsid w:val="00D8571D"/>
    <w:rsid w:val="00D86C68"/>
    <w:rsid w:val="00D918D9"/>
    <w:rsid w:val="00D91C61"/>
    <w:rsid w:val="00D96C59"/>
    <w:rsid w:val="00D97608"/>
    <w:rsid w:val="00DA0E2C"/>
    <w:rsid w:val="00DA1AB6"/>
    <w:rsid w:val="00DA394D"/>
    <w:rsid w:val="00DA4BFF"/>
    <w:rsid w:val="00DB1999"/>
    <w:rsid w:val="00DB1E26"/>
    <w:rsid w:val="00DB1E7C"/>
    <w:rsid w:val="00DB32EA"/>
    <w:rsid w:val="00DB6BA1"/>
    <w:rsid w:val="00DC2647"/>
    <w:rsid w:val="00DC6817"/>
    <w:rsid w:val="00DC69FC"/>
    <w:rsid w:val="00DD2010"/>
    <w:rsid w:val="00DD3D80"/>
    <w:rsid w:val="00DD5792"/>
    <w:rsid w:val="00DE42E0"/>
    <w:rsid w:val="00DE69B8"/>
    <w:rsid w:val="00DE7B93"/>
    <w:rsid w:val="00DF1473"/>
    <w:rsid w:val="00DF1511"/>
    <w:rsid w:val="00DF4B88"/>
    <w:rsid w:val="00DF7802"/>
    <w:rsid w:val="00E00DBA"/>
    <w:rsid w:val="00E02684"/>
    <w:rsid w:val="00E06FAA"/>
    <w:rsid w:val="00E1526D"/>
    <w:rsid w:val="00E231B4"/>
    <w:rsid w:val="00E25049"/>
    <w:rsid w:val="00E323DE"/>
    <w:rsid w:val="00E32F35"/>
    <w:rsid w:val="00E37FEC"/>
    <w:rsid w:val="00E4798D"/>
    <w:rsid w:val="00E52364"/>
    <w:rsid w:val="00E52F64"/>
    <w:rsid w:val="00E53C4D"/>
    <w:rsid w:val="00E60F07"/>
    <w:rsid w:val="00E61A83"/>
    <w:rsid w:val="00E64B5A"/>
    <w:rsid w:val="00E757F5"/>
    <w:rsid w:val="00E75889"/>
    <w:rsid w:val="00E762C5"/>
    <w:rsid w:val="00E7634B"/>
    <w:rsid w:val="00E854D3"/>
    <w:rsid w:val="00E85588"/>
    <w:rsid w:val="00E9334B"/>
    <w:rsid w:val="00E93FF2"/>
    <w:rsid w:val="00E94286"/>
    <w:rsid w:val="00EA1E12"/>
    <w:rsid w:val="00EB5F42"/>
    <w:rsid w:val="00EC201B"/>
    <w:rsid w:val="00EC6DC0"/>
    <w:rsid w:val="00EC77C9"/>
    <w:rsid w:val="00ED1DE7"/>
    <w:rsid w:val="00ED3C68"/>
    <w:rsid w:val="00ED648F"/>
    <w:rsid w:val="00ED6D97"/>
    <w:rsid w:val="00EE18D9"/>
    <w:rsid w:val="00EE24AC"/>
    <w:rsid w:val="00EE41F5"/>
    <w:rsid w:val="00EE639B"/>
    <w:rsid w:val="00EE65F4"/>
    <w:rsid w:val="00EF0B2D"/>
    <w:rsid w:val="00EF2B64"/>
    <w:rsid w:val="00EF2FF4"/>
    <w:rsid w:val="00EF5424"/>
    <w:rsid w:val="00F037E8"/>
    <w:rsid w:val="00F05830"/>
    <w:rsid w:val="00F06005"/>
    <w:rsid w:val="00F06B53"/>
    <w:rsid w:val="00F07E25"/>
    <w:rsid w:val="00F10794"/>
    <w:rsid w:val="00F1181E"/>
    <w:rsid w:val="00F125E7"/>
    <w:rsid w:val="00F126AC"/>
    <w:rsid w:val="00F16BFA"/>
    <w:rsid w:val="00F20981"/>
    <w:rsid w:val="00F23DB6"/>
    <w:rsid w:val="00F2451F"/>
    <w:rsid w:val="00F25DE1"/>
    <w:rsid w:val="00F31FC4"/>
    <w:rsid w:val="00F32DD3"/>
    <w:rsid w:val="00F34B10"/>
    <w:rsid w:val="00F372B4"/>
    <w:rsid w:val="00F41ADD"/>
    <w:rsid w:val="00F421F2"/>
    <w:rsid w:val="00F4248F"/>
    <w:rsid w:val="00F43E07"/>
    <w:rsid w:val="00F44DDF"/>
    <w:rsid w:val="00F523F0"/>
    <w:rsid w:val="00F52E14"/>
    <w:rsid w:val="00F53F53"/>
    <w:rsid w:val="00F540C6"/>
    <w:rsid w:val="00F665BE"/>
    <w:rsid w:val="00F67823"/>
    <w:rsid w:val="00F70EEB"/>
    <w:rsid w:val="00F729AA"/>
    <w:rsid w:val="00F730E7"/>
    <w:rsid w:val="00F75616"/>
    <w:rsid w:val="00F758E7"/>
    <w:rsid w:val="00F82220"/>
    <w:rsid w:val="00F8302C"/>
    <w:rsid w:val="00F865A6"/>
    <w:rsid w:val="00F90F47"/>
    <w:rsid w:val="00F930A4"/>
    <w:rsid w:val="00F9362F"/>
    <w:rsid w:val="00F9398F"/>
    <w:rsid w:val="00F94DB0"/>
    <w:rsid w:val="00F95BE6"/>
    <w:rsid w:val="00F95BF7"/>
    <w:rsid w:val="00F9652B"/>
    <w:rsid w:val="00FB30FD"/>
    <w:rsid w:val="00FC1704"/>
    <w:rsid w:val="00FC3B18"/>
    <w:rsid w:val="00FC7A4F"/>
    <w:rsid w:val="00FD0D77"/>
    <w:rsid w:val="00FD1756"/>
    <w:rsid w:val="00FD35F8"/>
    <w:rsid w:val="00FF0CEA"/>
    <w:rsid w:val="00FF6B71"/>
    <w:rsid w:val="00FF6C4C"/>
    <w:rsid w:val="00FF710F"/>
    <w:rsid w:val="00FF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C915"/>
  <w15:docId w15:val="{089367E3-5944-42BA-956B-B8941C5D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BB"/>
  </w:style>
  <w:style w:type="paragraph" w:styleId="Heading2">
    <w:name w:val="heading 2"/>
    <w:basedOn w:val="Normal"/>
    <w:next w:val="Normal"/>
    <w:link w:val="Heading2Char"/>
    <w:uiPriority w:val="99"/>
    <w:semiHidden/>
    <w:unhideWhenUsed/>
    <w:qFormat/>
    <w:rsid w:val="007F05E0"/>
    <w:pPr>
      <w:keepNext/>
      <w:keepLines/>
      <w:spacing w:before="120"/>
      <w:jc w:val="center"/>
      <w:outlineLvl w:val="1"/>
    </w:pPr>
    <w:rPr>
      <w:b/>
      <w:sz w:val="32"/>
    </w:rPr>
  </w:style>
  <w:style w:type="paragraph" w:styleId="Heading3">
    <w:name w:val="heading 3"/>
    <w:basedOn w:val="Normal"/>
    <w:link w:val="Heading3Char"/>
    <w:uiPriority w:val="99"/>
    <w:unhideWhenUsed/>
    <w:qFormat/>
    <w:rsid w:val="005006BB"/>
    <w:pPr>
      <w:spacing w:after="240"/>
      <w:jc w:val="center"/>
      <w:outlineLvl w:val="2"/>
    </w:pPr>
    <w:rPr>
      <w:rFonts w:ascii="Times New Roman" w:hAnsi="Times New Roman" w:cs="Times New Roman"/>
      <w:b/>
    </w:rPr>
  </w:style>
  <w:style w:type="paragraph" w:styleId="Heading4">
    <w:name w:val="heading 4"/>
    <w:basedOn w:val="Normal"/>
    <w:link w:val="Heading4Char"/>
    <w:uiPriority w:val="99"/>
    <w:unhideWhenUsed/>
    <w:qFormat/>
    <w:rsid w:val="005006BB"/>
    <w:pPr>
      <w:spacing w:after="240"/>
      <w:outlineLvl w:val="3"/>
    </w:pPr>
    <w:rPr>
      <w:rFonts w:ascii="Times New Roman" w:hAnsi="Times New Roman" w:cs="Times New Roman"/>
      <w:b/>
    </w:rPr>
  </w:style>
  <w:style w:type="paragraph" w:styleId="Heading5">
    <w:name w:val="heading 5"/>
    <w:basedOn w:val="Heading4"/>
    <w:link w:val="Heading5Char"/>
    <w:uiPriority w:val="99"/>
    <w:unhideWhenUsed/>
    <w:qFormat/>
    <w:rsid w:val="007F05E0"/>
    <w:pPr>
      <w:outlineLvl w:val="4"/>
    </w:pPr>
    <w:rPr>
      <w:u w:val="single"/>
    </w:rPr>
  </w:style>
  <w:style w:type="paragraph" w:styleId="Heading6">
    <w:name w:val="heading 6"/>
    <w:basedOn w:val="Normal"/>
    <w:next w:val="Normal"/>
    <w:link w:val="Heading6Char"/>
    <w:uiPriority w:val="99"/>
    <w:semiHidden/>
    <w:unhideWhenUsed/>
    <w:qFormat/>
    <w:rsid w:val="007F05E0"/>
    <w:pPr>
      <w:outlineLvl w:val="5"/>
    </w:pPr>
    <w:rPr>
      <w:b/>
    </w:rPr>
  </w:style>
  <w:style w:type="paragraph" w:styleId="Heading9">
    <w:name w:val="heading 9"/>
    <w:basedOn w:val="Normal"/>
    <w:next w:val="Normal"/>
    <w:link w:val="Heading9Char"/>
    <w:uiPriority w:val="99"/>
    <w:semiHidden/>
    <w:unhideWhenUsed/>
    <w:qFormat/>
    <w:rsid w:val="007F05E0"/>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7F05E0"/>
    <w:rPr>
      <w:b/>
      <w:sz w:val="32"/>
    </w:rPr>
  </w:style>
  <w:style w:type="character" w:customStyle="1" w:styleId="Heading3Char">
    <w:name w:val="Heading 3 Char"/>
    <w:basedOn w:val="DefaultParagraphFont"/>
    <w:link w:val="Heading3"/>
    <w:uiPriority w:val="99"/>
    <w:rsid w:val="005006BB"/>
    <w:rPr>
      <w:rFonts w:ascii="Times New Roman" w:hAnsi="Times New Roman" w:cs="Times New Roman"/>
      <w:b/>
    </w:rPr>
  </w:style>
  <w:style w:type="character" w:customStyle="1" w:styleId="Heading4Char">
    <w:name w:val="Heading 4 Char"/>
    <w:basedOn w:val="DefaultParagraphFont"/>
    <w:link w:val="Heading4"/>
    <w:uiPriority w:val="99"/>
    <w:rsid w:val="005006BB"/>
    <w:rPr>
      <w:rFonts w:ascii="Times New Roman" w:hAnsi="Times New Roman" w:cs="Times New Roman"/>
      <w:b/>
    </w:rPr>
  </w:style>
  <w:style w:type="character" w:customStyle="1" w:styleId="Heading5Char">
    <w:name w:val="Heading 5 Char"/>
    <w:basedOn w:val="DefaultParagraphFont"/>
    <w:link w:val="Heading5"/>
    <w:uiPriority w:val="99"/>
    <w:rsid w:val="007F05E0"/>
    <w:rPr>
      <w:b/>
      <w:u w:val="single"/>
    </w:rPr>
  </w:style>
  <w:style w:type="character" w:customStyle="1" w:styleId="Heading6Char">
    <w:name w:val="Heading 6 Char"/>
    <w:basedOn w:val="DefaultParagraphFont"/>
    <w:link w:val="Heading6"/>
    <w:uiPriority w:val="99"/>
    <w:semiHidden/>
    <w:rsid w:val="007F05E0"/>
    <w:rPr>
      <w:b/>
    </w:rPr>
  </w:style>
  <w:style w:type="character" w:customStyle="1" w:styleId="Heading9Char">
    <w:name w:val="Heading 9 Char"/>
    <w:basedOn w:val="DefaultParagraphFont"/>
    <w:link w:val="Heading9"/>
    <w:uiPriority w:val="99"/>
    <w:semiHidden/>
    <w:rsid w:val="007F05E0"/>
    <w:rPr>
      <w:i/>
    </w:rPr>
  </w:style>
  <w:style w:type="character" w:styleId="Hyperlink">
    <w:name w:val="Hyperlink"/>
    <w:basedOn w:val="DefaultParagraphFont"/>
    <w:uiPriority w:val="99"/>
    <w:unhideWhenUsed/>
    <w:rsid w:val="007F05E0"/>
    <w:rPr>
      <w:rFonts w:ascii="Times New Roman" w:hAnsi="Times New Roman" w:cs="Times New Roman" w:hint="default"/>
      <w:color w:val="0000FF"/>
      <w:u w:val="single"/>
    </w:rPr>
  </w:style>
  <w:style w:type="paragraph" w:styleId="BodyText2">
    <w:name w:val="Body Text 2"/>
    <w:basedOn w:val="Normal"/>
    <w:link w:val="BodyText2Char"/>
    <w:uiPriority w:val="99"/>
    <w:semiHidden/>
    <w:unhideWhenUsed/>
    <w:rsid w:val="007F05E0"/>
    <w:rPr>
      <w:b/>
      <w:bCs/>
    </w:rPr>
  </w:style>
  <w:style w:type="character" w:customStyle="1" w:styleId="BodyText2Char">
    <w:name w:val="Body Text 2 Char"/>
    <w:basedOn w:val="DefaultParagraphFont"/>
    <w:link w:val="BodyText2"/>
    <w:uiPriority w:val="99"/>
    <w:semiHidden/>
    <w:rsid w:val="007F05E0"/>
    <w:rPr>
      <w:b/>
      <w:bCs/>
    </w:rPr>
  </w:style>
  <w:style w:type="paragraph" w:styleId="PlainText">
    <w:name w:val="Plain Text"/>
    <w:basedOn w:val="Normal"/>
    <w:link w:val="PlainTextChar"/>
    <w:uiPriority w:val="99"/>
    <w:unhideWhenUsed/>
    <w:rsid w:val="007F05E0"/>
    <w:rPr>
      <w:rFonts w:ascii="Courier New" w:hAnsi="Courier New"/>
      <w:sz w:val="20"/>
    </w:rPr>
  </w:style>
  <w:style w:type="character" w:customStyle="1" w:styleId="PlainTextChar">
    <w:name w:val="Plain Text Char"/>
    <w:basedOn w:val="DefaultParagraphFont"/>
    <w:link w:val="PlainText"/>
    <w:uiPriority w:val="99"/>
    <w:rsid w:val="007F05E0"/>
    <w:rPr>
      <w:rFonts w:ascii="Courier New" w:hAnsi="Courier New"/>
      <w:sz w:val="20"/>
    </w:rPr>
  </w:style>
  <w:style w:type="paragraph" w:styleId="ListParagraph">
    <w:name w:val="List Paragraph"/>
    <w:basedOn w:val="Normal"/>
    <w:uiPriority w:val="99"/>
    <w:qFormat/>
    <w:rsid w:val="007F05E0"/>
    <w:pPr>
      <w:ind w:left="720"/>
      <w:contextualSpacing/>
    </w:pPr>
  </w:style>
  <w:style w:type="paragraph" w:customStyle="1" w:styleId="hangind4">
    <w:name w:val="hang ind .4"/>
    <w:basedOn w:val="Normal"/>
    <w:uiPriority w:val="99"/>
    <w:rsid w:val="007F05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uiPriority w:val="99"/>
    <w:rsid w:val="007F05E0"/>
  </w:style>
  <w:style w:type="paragraph" w:customStyle="1" w:styleId="hangind16">
    <w:name w:val="hang ind 1.6"/>
    <w:basedOn w:val="Normal"/>
    <w:uiPriority w:val="99"/>
    <w:rsid w:val="007F05E0"/>
    <w:pPr>
      <w:tabs>
        <w:tab w:val="left" w:pos="2304"/>
        <w:tab w:val="left" w:pos="2880"/>
        <w:tab w:val="left" w:pos="3456"/>
        <w:tab w:val="left" w:pos="4032"/>
      </w:tabs>
      <w:ind w:left="2304" w:hanging="576"/>
    </w:pPr>
  </w:style>
  <w:style w:type="paragraph" w:customStyle="1" w:styleId="ind8">
    <w:name w:val="ind .8"/>
    <w:basedOn w:val="Normal"/>
    <w:uiPriority w:val="99"/>
    <w:rsid w:val="007F05E0"/>
    <w:pPr>
      <w:tabs>
        <w:tab w:val="left" w:pos="1728"/>
        <w:tab w:val="left" w:pos="2304"/>
        <w:tab w:val="left" w:pos="2880"/>
        <w:tab w:val="left" w:pos="3456"/>
      </w:tabs>
      <w:ind w:left="1152"/>
    </w:pPr>
  </w:style>
  <w:style w:type="character" w:customStyle="1" w:styleId="bold1">
    <w:name w:val="bold1"/>
    <w:basedOn w:val="DefaultParagraphFont"/>
    <w:uiPriority w:val="99"/>
    <w:rsid w:val="007F05E0"/>
    <w:rPr>
      <w:rFonts w:ascii="Times New Roman" w:hAnsi="Times New Roman" w:cs="Times New Roman" w:hint="default"/>
      <w:b/>
      <w:bCs/>
    </w:rPr>
  </w:style>
  <w:style w:type="paragraph" w:customStyle="1" w:styleId="ind4">
    <w:name w:val="ind .4"/>
    <w:basedOn w:val="hangind4"/>
    <w:rsid w:val="007F05E0"/>
    <w:pPr>
      <w:tabs>
        <w:tab w:val="clear" w:pos="576"/>
      </w:tabs>
      <w:ind w:firstLine="0"/>
    </w:pPr>
  </w:style>
  <w:style w:type="paragraph" w:styleId="NormalWeb">
    <w:name w:val="Normal (Web)"/>
    <w:basedOn w:val="Normal"/>
    <w:uiPriority w:val="99"/>
    <w:unhideWhenUsed/>
    <w:rsid w:val="0029675A"/>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91AF7"/>
    <w:rPr>
      <w:sz w:val="16"/>
      <w:szCs w:val="16"/>
    </w:rPr>
  </w:style>
  <w:style w:type="paragraph" w:styleId="CommentText">
    <w:name w:val="annotation text"/>
    <w:basedOn w:val="Normal"/>
    <w:link w:val="CommentTextChar"/>
    <w:uiPriority w:val="99"/>
    <w:semiHidden/>
    <w:unhideWhenUsed/>
    <w:rsid w:val="00591AF7"/>
    <w:pPr>
      <w:spacing w:line="240" w:lineRule="auto"/>
    </w:pPr>
    <w:rPr>
      <w:sz w:val="20"/>
      <w:szCs w:val="20"/>
    </w:rPr>
  </w:style>
  <w:style w:type="character" w:customStyle="1" w:styleId="CommentTextChar">
    <w:name w:val="Comment Text Char"/>
    <w:basedOn w:val="DefaultParagraphFont"/>
    <w:link w:val="CommentText"/>
    <w:uiPriority w:val="99"/>
    <w:semiHidden/>
    <w:rsid w:val="00591AF7"/>
    <w:rPr>
      <w:sz w:val="20"/>
      <w:szCs w:val="20"/>
    </w:rPr>
  </w:style>
  <w:style w:type="paragraph" w:styleId="CommentSubject">
    <w:name w:val="annotation subject"/>
    <w:basedOn w:val="CommentText"/>
    <w:next w:val="CommentText"/>
    <w:link w:val="CommentSubjectChar"/>
    <w:uiPriority w:val="99"/>
    <w:semiHidden/>
    <w:unhideWhenUsed/>
    <w:rsid w:val="00591AF7"/>
    <w:rPr>
      <w:b/>
      <w:bCs/>
    </w:rPr>
  </w:style>
  <w:style w:type="character" w:customStyle="1" w:styleId="CommentSubjectChar">
    <w:name w:val="Comment Subject Char"/>
    <w:basedOn w:val="CommentTextChar"/>
    <w:link w:val="CommentSubject"/>
    <w:uiPriority w:val="99"/>
    <w:semiHidden/>
    <w:rsid w:val="00591AF7"/>
    <w:rPr>
      <w:b/>
      <w:bCs/>
      <w:sz w:val="20"/>
      <w:szCs w:val="20"/>
    </w:rPr>
  </w:style>
  <w:style w:type="paragraph" w:styleId="BalloonText">
    <w:name w:val="Balloon Text"/>
    <w:basedOn w:val="Normal"/>
    <w:link w:val="BalloonTextChar"/>
    <w:uiPriority w:val="99"/>
    <w:semiHidden/>
    <w:unhideWhenUsed/>
    <w:rsid w:val="00591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AF7"/>
    <w:rPr>
      <w:rFonts w:ascii="Tahoma" w:hAnsi="Tahoma" w:cs="Tahoma"/>
      <w:sz w:val="16"/>
      <w:szCs w:val="16"/>
    </w:rPr>
  </w:style>
  <w:style w:type="character" w:styleId="FollowedHyperlink">
    <w:name w:val="FollowedHyperlink"/>
    <w:basedOn w:val="DefaultParagraphFont"/>
    <w:uiPriority w:val="99"/>
    <w:semiHidden/>
    <w:unhideWhenUsed/>
    <w:rsid w:val="00025851"/>
    <w:rPr>
      <w:color w:val="800080" w:themeColor="followedHyperlink"/>
      <w:u w:val="single"/>
    </w:rPr>
  </w:style>
  <w:style w:type="paragraph" w:styleId="Header">
    <w:name w:val="header"/>
    <w:basedOn w:val="Normal"/>
    <w:link w:val="HeaderChar"/>
    <w:rsid w:val="00146019"/>
    <w:pPr>
      <w:tabs>
        <w:tab w:val="center" w:pos="4320"/>
        <w:tab w:val="right" w:pos="8640"/>
      </w:tabs>
      <w:spacing w:after="0" w:line="240" w:lineRule="auto"/>
    </w:pPr>
    <w:rPr>
      <w:rFonts w:ascii="Times New Roman" w:eastAsia="Times New Roman" w:hAnsi="Times New Roman" w:cs="Bookman Old Style"/>
      <w:bCs/>
    </w:rPr>
  </w:style>
  <w:style w:type="character" w:customStyle="1" w:styleId="HeaderChar">
    <w:name w:val="Header Char"/>
    <w:basedOn w:val="DefaultParagraphFont"/>
    <w:link w:val="Header"/>
    <w:rsid w:val="00146019"/>
    <w:rPr>
      <w:rFonts w:ascii="Times New Roman" w:eastAsia="Times New Roman" w:hAnsi="Times New Roman" w:cs="Bookman Old Style"/>
      <w:bCs/>
    </w:rPr>
  </w:style>
  <w:style w:type="paragraph" w:styleId="Revision">
    <w:name w:val="Revision"/>
    <w:hidden/>
    <w:uiPriority w:val="99"/>
    <w:semiHidden/>
    <w:rsid w:val="00C43E3D"/>
    <w:pPr>
      <w:spacing w:after="0" w:line="240" w:lineRule="auto"/>
    </w:pPr>
  </w:style>
  <w:style w:type="paragraph" w:styleId="Bibliography">
    <w:name w:val="Bibliography"/>
    <w:basedOn w:val="Normal"/>
    <w:next w:val="Normal"/>
    <w:uiPriority w:val="37"/>
    <w:unhideWhenUsed/>
    <w:rsid w:val="005006BB"/>
  </w:style>
  <w:style w:type="paragraph" w:styleId="TOC3">
    <w:name w:val="toc 3"/>
    <w:basedOn w:val="Normal"/>
    <w:next w:val="Normal"/>
    <w:autoRedefine/>
    <w:uiPriority w:val="39"/>
    <w:unhideWhenUsed/>
    <w:rsid w:val="005006BB"/>
    <w:pPr>
      <w:spacing w:after="100"/>
      <w:ind w:left="480"/>
    </w:pPr>
  </w:style>
  <w:style w:type="paragraph" w:styleId="TOC4">
    <w:name w:val="toc 4"/>
    <w:basedOn w:val="Normal"/>
    <w:next w:val="Normal"/>
    <w:autoRedefine/>
    <w:uiPriority w:val="39"/>
    <w:unhideWhenUsed/>
    <w:rsid w:val="005006BB"/>
    <w:pPr>
      <w:spacing w:after="100"/>
      <w:ind w:left="720"/>
    </w:pPr>
  </w:style>
  <w:style w:type="paragraph" w:styleId="TOC1">
    <w:name w:val="toc 1"/>
    <w:basedOn w:val="Normal"/>
    <w:next w:val="Normal"/>
    <w:autoRedefine/>
    <w:uiPriority w:val="39"/>
    <w:unhideWhenUsed/>
    <w:rsid w:val="005006BB"/>
    <w:pPr>
      <w:spacing w:after="100"/>
    </w:pPr>
  </w:style>
  <w:style w:type="paragraph" w:styleId="BodyText">
    <w:name w:val="Body Text"/>
    <w:basedOn w:val="Normal"/>
    <w:link w:val="BodyTextChar"/>
    <w:uiPriority w:val="99"/>
    <w:semiHidden/>
    <w:unhideWhenUsed/>
    <w:rsid w:val="00CB556A"/>
    <w:pPr>
      <w:spacing w:after="120"/>
    </w:pPr>
  </w:style>
  <w:style w:type="character" w:customStyle="1" w:styleId="BodyTextChar">
    <w:name w:val="Body Text Char"/>
    <w:basedOn w:val="DefaultParagraphFont"/>
    <w:link w:val="BodyText"/>
    <w:uiPriority w:val="99"/>
    <w:semiHidden/>
    <w:rsid w:val="00CB556A"/>
  </w:style>
  <w:style w:type="character" w:styleId="UnresolvedMention">
    <w:name w:val="Unresolved Mention"/>
    <w:basedOn w:val="DefaultParagraphFont"/>
    <w:uiPriority w:val="99"/>
    <w:semiHidden/>
    <w:unhideWhenUsed/>
    <w:rsid w:val="00A334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16186">
      <w:bodyDiv w:val="1"/>
      <w:marLeft w:val="0"/>
      <w:marRight w:val="0"/>
      <w:marTop w:val="0"/>
      <w:marBottom w:val="0"/>
      <w:divBdr>
        <w:top w:val="none" w:sz="0" w:space="0" w:color="auto"/>
        <w:left w:val="none" w:sz="0" w:space="0" w:color="auto"/>
        <w:bottom w:val="none" w:sz="0" w:space="0" w:color="auto"/>
        <w:right w:val="none" w:sz="0" w:space="0" w:color="auto"/>
      </w:divBdr>
    </w:div>
    <w:div w:id="1882745912">
      <w:bodyDiv w:val="1"/>
      <w:marLeft w:val="0"/>
      <w:marRight w:val="0"/>
      <w:marTop w:val="0"/>
      <w:marBottom w:val="0"/>
      <w:divBdr>
        <w:top w:val="none" w:sz="0" w:space="0" w:color="auto"/>
        <w:left w:val="none" w:sz="0" w:space="0" w:color="auto"/>
        <w:bottom w:val="none" w:sz="0" w:space="0" w:color="auto"/>
        <w:right w:val="none" w:sz="0" w:space="0" w:color="auto"/>
      </w:divBdr>
    </w:div>
    <w:div w:id="20232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rmyeitaas.sharepoint-mil.us/:x:/r/sites/ASA-ALT-PAM-PP/AFARSPDF/AFARSGG.xlsx?d=w5cd5fba948e94467be69dbb717e123ce&amp;csf=1&amp;web=1&amp;e=OPs0Jf" TargetMode="External"/><Relationship Id="rId18" Type="http://schemas.openxmlformats.org/officeDocument/2006/relationships/hyperlink" Target="https://armyeitaas.sharepoint-mil.us/:x:/r/sites/ASA-ALT-PAM-PP/AFARSPDF/AFARSGG.xlsx?d=w5cd5fba948e94467be69dbb717e123ce&amp;csf=1&amp;web=1&amp;e=OPs0J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army.mil/asamra" TargetMode="External"/><Relationship Id="rId7" Type="http://schemas.openxmlformats.org/officeDocument/2006/relationships/styles" Target="styles.xml"/><Relationship Id="rId12" Type="http://schemas.openxmlformats.org/officeDocument/2006/relationships/hyperlink" Target="https://armyeitaas.sharepoint-mil.us/:x:/r/sites/ASA-ALT-PAM-PP/AFARSPDF/AFARSGG.xlsx?d=w5cd5fba948e94467be69dbb717e123ce&amp;csf=1&amp;web=1&amp;e=OPs0Jf" TargetMode="External"/><Relationship Id="rId17" Type="http://schemas.openxmlformats.org/officeDocument/2006/relationships/hyperlink" Target="https://armyeitaas.sharepoint-mil.us/:x:/r/sites/ASA-ALT-PAM-PP/AFARSPDF/AFARSGG.xlsx?d=w5cd5fba948e94467be69dbb717e123ce&amp;csf=1&amp;web=1&amp;e=OPs0Jf" TargetMode="External"/><Relationship Id="rId25" Type="http://schemas.openxmlformats.org/officeDocument/2006/relationships/hyperlink" Target="https://www.ecmra.mil/" TargetMode="External"/><Relationship Id="rId2" Type="http://schemas.openxmlformats.org/officeDocument/2006/relationships/customXml" Target="../customXml/item2.xml"/><Relationship Id="rId16" Type="http://schemas.openxmlformats.org/officeDocument/2006/relationships/hyperlink" Target="https://armyeitaas.sharepoint-mil.us/:x:/r/sites/ASA-ALT-PAM-PP/AFARSPDF/AFARSGG.xlsx?d=w5cd5fba948e94467be69dbb717e123ce&amp;csf=1&amp;web=1&amp;e=OPs0Jf" TargetMode="External"/><Relationship Id="rId20" Type="http://schemas.openxmlformats.org/officeDocument/2006/relationships/hyperlink" Target="https://armyeitaas.sharepoint-mil.us/:x:/r/sites/ASA-ALT-PAM-PP/AFARSPDF/AFARSGG.xlsx?d=w5cd5fba948e94467be69dbb717e123ce&amp;csf=1&amp;web=1&amp;e=OPs0J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armyeitaas.sharepoint-mil.us/:x:/r/sites/ASA-ALT-PAM-PP/AFARSPDF/AFARSGG.xlsx?d=w5cd5fba948e94467be69dbb717e123ce&amp;csf=1&amp;web=1&amp;e=OPs0Jf" TargetMode="External"/><Relationship Id="rId24" Type="http://schemas.openxmlformats.org/officeDocument/2006/relationships/hyperlink" Target="http://www.SAM.gov" TargetMode="External"/><Relationship Id="rId5" Type="http://schemas.openxmlformats.org/officeDocument/2006/relationships/customXml" Target="../customXml/item5.xml"/><Relationship Id="rId15" Type="http://schemas.openxmlformats.org/officeDocument/2006/relationships/hyperlink" Target="https://armyeitaas.sharepoint-mil.us/:x:/r/sites/ASA-ALT-PAM-PP/AFARSPDF/AFARSGG.xlsx?d=w5cd5fba948e94467be69dbb717e123ce&amp;csf=1&amp;web=1&amp;e=OPs0Jf" TargetMode="External"/><Relationship Id="rId23" Type="http://schemas.openxmlformats.org/officeDocument/2006/relationships/hyperlink" Target="http://www.SAM.gov" TargetMode="External"/><Relationship Id="rId28" Type="http://schemas.openxmlformats.org/officeDocument/2006/relationships/theme" Target="theme/theme1.xml"/><Relationship Id="rId10" Type="http://schemas.openxmlformats.org/officeDocument/2006/relationships/hyperlink" Target="https://armyeitaas.sharepoint-mil.us/:x:/r/sites/ASA-ALT-PAM-PP/AFARSPDF/AFARSGG.xlsx?d=w5cd5fba948e94467be69dbb717e123ce&amp;csf=1&amp;web=1&amp;e=OPs0Jf" TargetMode="External"/><Relationship Id="rId19" Type="http://schemas.openxmlformats.org/officeDocument/2006/relationships/hyperlink" Target="mailto:usarmy.pentagon.hqda-asa-alt.list.saal-p-ssm@mail.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rmyeitaas.sharepoint-mil.us/:x:/r/sites/ASA-ALT-PAM-PP/AFARSPDF/AFARSGG.xlsx?d=w5cd5fba948e94467be69dbb717e123ce&amp;csf=1&amp;web=1&amp;e=OPs0Jf" TargetMode="External"/><Relationship Id="rId22" Type="http://schemas.openxmlformats.org/officeDocument/2006/relationships/hyperlink" Target="http://www.sam.gov/"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Updated link to Request for Service Contract Approval form on ASA M&amp;MR website.   </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DASAP-90-867</_dlc_DocId>
    <_dlc_DocIdUrl xmlns="4d2834f2-6e62-48ef-822a-880d84868a39">
      <Url>https://spcs3.kc.army.mil/asaalt/ZPTeam/PPS/_layouts/15/DocIdRedir.aspx?ID=DASAP-90-867</Url>
      <Description>DASAP-90-867</Description>
    </_dlc_DocIdUrl>
    <AFARSRevisionNo xmlns="4d2834f2-6e62-48ef-822a-880d84868a39">28.08</AFARSRevisionNo>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E158ABC-2BE3-4C9C-84FB-294CA2942984}">
  <ds:schemaRefs>
    <ds:schemaRef ds:uri="http://schemas.microsoft.com/office/2006/metadata/properties"/>
    <ds:schemaRef ds:uri="http://schemas.microsoft.com/office/infopath/2007/PartnerControls"/>
    <ds:schemaRef ds:uri="4d2834f2-6e62-48ef-822a-880d84868a39"/>
  </ds:schemaRefs>
</ds:datastoreItem>
</file>

<file path=customXml/itemProps2.xml><?xml version="1.0" encoding="utf-8"?>
<ds:datastoreItem xmlns:ds="http://schemas.openxmlformats.org/officeDocument/2006/customXml" ds:itemID="{1992CF1C-6E0F-4C69-A507-9E6A7C4AFCD0}">
  <ds:schemaRefs>
    <ds:schemaRef ds:uri="http://schemas.openxmlformats.org/officeDocument/2006/bibliography"/>
  </ds:schemaRefs>
</ds:datastoreItem>
</file>

<file path=customXml/itemProps3.xml><?xml version="1.0" encoding="utf-8"?>
<ds:datastoreItem xmlns:ds="http://schemas.openxmlformats.org/officeDocument/2006/customXml" ds:itemID="{17EA965A-B8E7-4AEC-8B7B-A069313C0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C42E06-F2A3-411D-88D5-85860D02EF77}">
  <ds:schemaRefs>
    <ds:schemaRef ds:uri="http://schemas.microsoft.com/sharepoint/v3/contenttype/forms"/>
  </ds:schemaRefs>
</ds:datastoreItem>
</file>

<file path=customXml/itemProps5.xml><?xml version="1.0" encoding="utf-8"?>
<ds:datastoreItem xmlns:ds="http://schemas.openxmlformats.org/officeDocument/2006/customXml" ds:itemID="{4E581537-5807-47AD-9A9A-287CD6D5BFB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3410</Words>
  <Characters>22677</Characters>
  <Application>Microsoft Office Word</Application>
  <DocSecurity>0</DocSecurity>
  <Lines>453</Lines>
  <Paragraphs>352</Paragraphs>
  <ScaleCrop>false</ScaleCrop>
  <HeadingPairs>
    <vt:vector size="2" baseType="variant">
      <vt:variant>
        <vt:lpstr>Title</vt:lpstr>
      </vt:variant>
      <vt:variant>
        <vt:i4>1</vt:i4>
      </vt:variant>
    </vt:vector>
  </HeadingPairs>
  <TitlesOfParts>
    <vt:vector size="1" baseType="lpstr">
      <vt:lpstr>AFARS_Part_5137__Revision_28_02</vt:lpstr>
    </vt:vector>
  </TitlesOfParts>
  <Company>U.S. Army</Company>
  <LinksUpToDate>false</LinksUpToDate>
  <CharactersWithSpaces>25735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AFARS_Part_5137__Revision_28_08</dc:title>
  <dc:creator>United States Army</dc:creator>
  <cp:lastModifiedBy>Jordan, Amanda C CIV USARMY HQDA ASA ALT (USA)</cp:lastModifiedBy>
  <cp:revision>4</cp:revision>
  <cp:lastPrinted>2019-01-08T19:52:00Z</cp:lastPrinted>
  <dcterms:created xsi:type="dcterms:W3CDTF">2024-08-28T15:32:00Z</dcterms:created>
  <dcterms:modified xsi:type="dcterms:W3CDTF">2024-09-22T20:59:00Z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8cd2fd7c-eb0e-4ac6-b6db-a4716b865870</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Frequency">
    <vt:lpwstr/>
  </property>
  <property fmtid="{D5CDD505-2E9C-101B-9397-08002B2CF9AE}" pid="15" name="i985fb4ba1b74433aef9ca5eaedaab6a">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487;#DASA(P) Procurement Policy (SAAL-PP)|baec6d0f-085c-46bf-a19f-61084e9a69d8</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Document Subject">
    <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PARC Notifications">
    <vt:lpwstr/>
  </property>
  <property fmtid="{D5CDD505-2E9C-101B-9397-08002B2CF9AE}" pid="35" name="Briefing Document Types">
    <vt:lpwstr/>
  </property>
  <property fmtid="{D5CDD505-2E9C-101B-9397-08002B2CF9AE}" pid="36" name="Business System">
    <vt:lpwstr>10;#Army Contracting Business Intelligence System|a5fc719a-e457-4d8f-af25-366c5684c6d3</vt:lpwstr>
  </property>
  <property fmtid="{D5CDD505-2E9C-101B-9397-08002B2CF9AE}" pid="37" name="Approval Authority">
    <vt:lpwstr/>
  </property>
  <property fmtid="{D5CDD505-2E9C-101B-9397-08002B2CF9AE}" pid="38" name="Presented To">
    <vt:lpwstr/>
  </property>
  <property fmtid="{D5CDD505-2E9C-101B-9397-08002B2CF9AE}" pid="39" name="PARC Contracting Area">
    <vt:lpwstr/>
  </property>
  <property fmtid="{D5CDD505-2E9C-101B-9397-08002B2CF9AE}" pid="40" name="b89601af4f7f42688b61458ba111cf99">
    <vt:lpwstr/>
  </property>
  <property fmtid="{D5CDD505-2E9C-101B-9397-08002B2CF9AE}" pid="41" name="ceb9413c6ca94765b17a7c77e496dffc">
    <vt:lpwstr/>
  </property>
  <property fmtid="{D5CDD505-2E9C-101B-9397-08002B2CF9AE}" pid="42" name="Organization Reviewed">
    <vt:lpwstr/>
  </property>
</Properties>
</file>