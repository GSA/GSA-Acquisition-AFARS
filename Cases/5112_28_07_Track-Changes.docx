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657264" w14:textId="0FBAB87D" w:rsidR="003E096D" w:rsidRPr="003A2ECF" w:rsidRDefault="003E096D" w:rsidP="003A2ECF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3A2ECF">
        <w:rPr>
          <w:rFonts w:ascii="Times New Roman" w:hAnsi="Times New Roman" w:cs="Times New Roman"/>
          <w:b/>
          <w:sz w:val="32"/>
          <w:szCs w:val="32"/>
        </w:rPr>
        <w:t xml:space="preserve">AFARS </w:t>
      </w:r>
      <w:r w:rsidR="00AC42D1" w:rsidRPr="003A2ECF">
        <w:rPr>
          <w:rFonts w:ascii="Times New Roman" w:hAnsi="Times New Roman" w:cs="Times New Roman"/>
          <w:b/>
          <w:sz w:val="32"/>
          <w:szCs w:val="32"/>
        </w:rPr>
        <w:t>–</w:t>
      </w:r>
      <w:r w:rsidRPr="003A2ECF">
        <w:rPr>
          <w:rFonts w:ascii="Times New Roman" w:hAnsi="Times New Roman" w:cs="Times New Roman"/>
          <w:b/>
          <w:sz w:val="32"/>
          <w:szCs w:val="32"/>
        </w:rPr>
        <w:t xml:space="preserve"> P</w:t>
      </w:r>
      <w:r w:rsidR="00CB744A">
        <w:rPr>
          <w:rFonts w:ascii="Times New Roman" w:hAnsi="Times New Roman" w:cs="Times New Roman"/>
          <w:b/>
          <w:sz w:val="32"/>
          <w:szCs w:val="32"/>
        </w:rPr>
        <w:t xml:space="preserve">ART </w:t>
      </w:r>
      <w:r w:rsidRPr="003A2ECF">
        <w:rPr>
          <w:rFonts w:ascii="Times New Roman" w:hAnsi="Times New Roman" w:cs="Times New Roman"/>
          <w:b/>
          <w:sz w:val="32"/>
          <w:szCs w:val="32"/>
        </w:rPr>
        <w:t>5112</w:t>
      </w:r>
    </w:p>
    <w:p w14:paraId="19657265" w14:textId="77777777" w:rsidR="003E096D" w:rsidRPr="003A2ECF" w:rsidRDefault="003E096D" w:rsidP="003A2ECF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3A2ECF">
        <w:rPr>
          <w:rFonts w:ascii="Times New Roman" w:hAnsi="Times New Roman" w:cs="Times New Roman"/>
          <w:b/>
          <w:sz w:val="32"/>
          <w:szCs w:val="32"/>
        </w:rPr>
        <w:t>Acquisition of Commercial Items</w:t>
      </w:r>
    </w:p>
    <w:p w14:paraId="19657266" w14:textId="5AB4BEAB" w:rsidR="003E096D" w:rsidRDefault="00486E56" w:rsidP="00486E56">
      <w:pPr>
        <w:spacing w:after="240"/>
        <w:jc w:val="center"/>
        <w:rPr>
          <w:rFonts w:ascii="Times New Roman" w:hAnsi="Times New Roman" w:cs="Times New Roman"/>
          <w:i/>
          <w:color w:val="000000"/>
          <w:sz w:val="24"/>
          <w:szCs w:val="24"/>
        </w:rPr>
      </w:pPr>
      <w:r w:rsidRPr="00486E56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(Revised </w:t>
      </w:r>
      <w:del w:id="0" w:author="Jordan, Amanda C CIV USARMY HQDA ASA ALT (USA)" w:date="2023-09-28T13:25:00Z">
        <w:r w:rsidR="00556A3A" w:rsidDel="006377D8">
          <w:rPr>
            <w:rFonts w:ascii="Times New Roman" w:hAnsi="Times New Roman" w:cs="Times New Roman"/>
            <w:i/>
            <w:color w:val="000000"/>
            <w:sz w:val="24"/>
            <w:szCs w:val="24"/>
          </w:rPr>
          <w:delText>09 August</w:delText>
        </w:r>
      </w:del>
      <w:ins w:id="1" w:author="Jordan, Amanda C CIV USARMY HQDA ASA ALT (USA)" w:date="2023-09-28T13:25:00Z">
        <w:r w:rsidR="006377D8">
          <w:rPr>
            <w:rFonts w:ascii="Times New Roman" w:hAnsi="Times New Roman" w:cs="Times New Roman"/>
            <w:i/>
            <w:color w:val="000000"/>
            <w:sz w:val="24"/>
            <w:szCs w:val="24"/>
          </w:rPr>
          <w:t>28 September</w:t>
        </w:r>
      </w:ins>
      <w:r w:rsidR="000029DF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 2023</w:t>
      </w:r>
      <w:r w:rsidRPr="00486E56">
        <w:rPr>
          <w:rFonts w:ascii="Times New Roman" w:hAnsi="Times New Roman" w:cs="Times New Roman"/>
          <w:i/>
          <w:color w:val="000000"/>
          <w:sz w:val="24"/>
          <w:szCs w:val="24"/>
        </w:rPr>
        <w:t>)</w:t>
      </w:r>
    </w:p>
    <w:p w14:paraId="2E376A13" w14:textId="57AA2957" w:rsidR="00E46C44" w:rsidRPr="00E46C44" w:rsidRDefault="00E46C44">
      <w:pPr>
        <w:pStyle w:val="TOC3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r w:rsidRPr="00E46C44">
        <w:rPr>
          <w:rFonts w:ascii="Times New Roman" w:hAnsi="Times New Roman" w:cs="Times New Roman"/>
          <w:i/>
          <w:color w:val="000000"/>
          <w:sz w:val="24"/>
          <w:szCs w:val="24"/>
        </w:rPr>
        <w:fldChar w:fldCharType="begin"/>
      </w:r>
      <w:r w:rsidRPr="00E46C44">
        <w:rPr>
          <w:rFonts w:ascii="Times New Roman" w:hAnsi="Times New Roman" w:cs="Times New Roman"/>
          <w:i/>
          <w:color w:val="000000"/>
          <w:sz w:val="24"/>
          <w:szCs w:val="24"/>
        </w:rPr>
        <w:instrText xml:space="preserve"> TOC \o "1-4" \h \z \u </w:instrText>
      </w:r>
      <w:r w:rsidRPr="00E46C44">
        <w:rPr>
          <w:rFonts w:ascii="Times New Roman" w:hAnsi="Times New Roman" w:cs="Times New Roman"/>
          <w:i/>
          <w:color w:val="000000"/>
          <w:sz w:val="24"/>
          <w:szCs w:val="24"/>
        </w:rPr>
        <w:fldChar w:fldCharType="separate"/>
      </w:r>
      <w:hyperlink w:anchor="_Toc16576907" w:history="1">
        <w:r w:rsidRPr="00E46C44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Subpart 5112.1 – Acquisition of Commercial Items – General</w:t>
        </w:r>
        <w:r w:rsidRPr="00E46C44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E46C44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E46C44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_Toc16576907 \h </w:instrText>
        </w:r>
        <w:r w:rsidRPr="00E46C44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E46C44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E46C44">
          <w:rPr>
            <w:rFonts w:ascii="Times New Roman" w:hAnsi="Times New Roman" w:cs="Times New Roman"/>
            <w:noProof/>
            <w:webHidden/>
            <w:sz w:val="24"/>
            <w:szCs w:val="24"/>
          </w:rPr>
          <w:t>1</w:t>
        </w:r>
        <w:r w:rsidRPr="00E46C44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1EED392A" w14:textId="536988FA" w:rsidR="00E46C44" w:rsidRPr="00E46C44" w:rsidRDefault="006377D8">
      <w:pPr>
        <w:pStyle w:val="TOC4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16576908" w:history="1">
        <w:r w:rsidR="00E46C44" w:rsidRPr="00E46C44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5112.102  Applicability.</w:t>
        </w:r>
        <w:r w:rsidR="00E46C44" w:rsidRPr="00E46C44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E46C44" w:rsidRPr="00E46C44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E46C44" w:rsidRPr="00E46C44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_Toc16576908 \h </w:instrText>
        </w:r>
        <w:r w:rsidR="00E46C44" w:rsidRPr="00E46C44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E46C44" w:rsidRPr="00E46C44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E46C44" w:rsidRPr="00E46C44">
          <w:rPr>
            <w:rFonts w:ascii="Times New Roman" w:hAnsi="Times New Roman" w:cs="Times New Roman"/>
            <w:noProof/>
            <w:webHidden/>
            <w:sz w:val="24"/>
            <w:szCs w:val="24"/>
          </w:rPr>
          <w:t>1</w:t>
        </w:r>
        <w:r w:rsidR="00E46C44" w:rsidRPr="00E46C44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0DB6C712" w14:textId="732FC720" w:rsidR="00E46C44" w:rsidRPr="00E46C44" w:rsidRDefault="006377D8">
      <w:pPr>
        <w:pStyle w:val="TOC3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16576909" w:history="1">
        <w:r w:rsidR="00E46C44" w:rsidRPr="00E46C44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Subpart 5112.2 – Special Requirements for the Acquisition of Commercial Items</w:t>
        </w:r>
        <w:r w:rsidR="00E46C44" w:rsidRPr="00E46C44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E46C44" w:rsidRPr="00E46C44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E46C44" w:rsidRPr="00E46C44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_Toc16576909 \h </w:instrText>
        </w:r>
        <w:r w:rsidR="00E46C44" w:rsidRPr="00E46C44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E46C44" w:rsidRPr="00E46C44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E46C44" w:rsidRPr="00E46C44">
          <w:rPr>
            <w:rFonts w:ascii="Times New Roman" w:hAnsi="Times New Roman" w:cs="Times New Roman"/>
            <w:noProof/>
            <w:webHidden/>
            <w:sz w:val="24"/>
            <w:szCs w:val="24"/>
          </w:rPr>
          <w:t>1</w:t>
        </w:r>
        <w:r w:rsidR="00E46C44" w:rsidRPr="00E46C44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37FFA39A" w14:textId="00A15C24" w:rsidR="00E46C44" w:rsidRPr="00E46C44" w:rsidRDefault="006377D8">
      <w:pPr>
        <w:pStyle w:val="TOC4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16576910" w:history="1">
        <w:r w:rsidR="00E46C44" w:rsidRPr="00E46C44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5112.207  Contract type.</w:t>
        </w:r>
        <w:r w:rsidR="00E46C44" w:rsidRPr="00E46C44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E46C44" w:rsidRPr="00E46C44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E46C44" w:rsidRPr="00E46C44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_Toc16576910 \h </w:instrText>
        </w:r>
        <w:r w:rsidR="00E46C44" w:rsidRPr="00E46C44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E46C44" w:rsidRPr="00E46C44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E46C44" w:rsidRPr="00E46C44">
          <w:rPr>
            <w:rFonts w:ascii="Times New Roman" w:hAnsi="Times New Roman" w:cs="Times New Roman"/>
            <w:noProof/>
            <w:webHidden/>
            <w:sz w:val="24"/>
            <w:szCs w:val="24"/>
          </w:rPr>
          <w:t>1</w:t>
        </w:r>
        <w:r w:rsidR="00E46C44" w:rsidRPr="00E46C44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65342F46" w14:textId="63E8161F" w:rsidR="00E46C44" w:rsidRPr="00E46C44" w:rsidRDefault="006377D8">
      <w:pPr>
        <w:pStyle w:val="TOC4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16576911" w:history="1">
        <w:r w:rsidR="00E46C44" w:rsidRPr="00E46C44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5112.272  Preference for certain commercial products and services.</w:t>
        </w:r>
        <w:r w:rsidR="00E46C44" w:rsidRPr="00E46C44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E46C44" w:rsidRPr="00E46C44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E46C44" w:rsidRPr="00E46C44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_Toc16576911 \h </w:instrText>
        </w:r>
        <w:r w:rsidR="00E46C44" w:rsidRPr="00E46C44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E46C44" w:rsidRPr="00E46C44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E46C44" w:rsidRPr="00E46C44">
          <w:rPr>
            <w:rFonts w:ascii="Times New Roman" w:hAnsi="Times New Roman" w:cs="Times New Roman"/>
            <w:noProof/>
            <w:webHidden/>
            <w:sz w:val="24"/>
            <w:szCs w:val="24"/>
          </w:rPr>
          <w:t>1</w:t>
        </w:r>
        <w:r w:rsidR="00E46C44" w:rsidRPr="00E46C44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1E067297" w14:textId="52508E2D" w:rsidR="00E46C44" w:rsidRPr="00E46C44" w:rsidRDefault="006377D8">
      <w:pPr>
        <w:pStyle w:val="TOC3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16576912" w:history="1">
        <w:r w:rsidR="00E46C44" w:rsidRPr="00E46C44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Subpart 5112.3 – Solicitation Provisions and Contract Clauses for the Acquisition of Commercial Items</w:t>
        </w:r>
        <w:r w:rsidR="00E46C44" w:rsidRPr="00E46C44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E46C44" w:rsidRPr="00E46C44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E46C44" w:rsidRPr="00E46C44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_Toc16576912 \h </w:instrText>
        </w:r>
        <w:r w:rsidR="00E46C44" w:rsidRPr="00E46C44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E46C44" w:rsidRPr="00E46C44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E46C44" w:rsidRPr="00E46C44">
          <w:rPr>
            <w:rFonts w:ascii="Times New Roman" w:hAnsi="Times New Roman" w:cs="Times New Roman"/>
            <w:noProof/>
            <w:webHidden/>
            <w:sz w:val="24"/>
            <w:szCs w:val="24"/>
          </w:rPr>
          <w:t>2</w:t>
        </w:r>
        <w:r w:rsidR="00E46C44" w:rsidRPr="00E46C44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7866BC61" w14:textId="629EDB2E" w:rsidR="00E46C44" w:rsidRPr="00E46C44" w:rsidRDefault="006377D8">
      <w:pPr>
        <w:pStyle w:val="TOC4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16576913" w:history="1">
        <w:r w:rsidR="00E46C44" w:rsidRPr="00E46C44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5112.301  Solicitation provisions and contract clauses for the acquisition of commercial items.</w:t>
        </w:r>
        <w:r w:rsidR="00E46C44" w:rsidRPr="00E46C44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E46C44" w:rsidRPr="00E46C44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E46C44" w:rsidRPr="00E46C44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_Toc16576913 \h </w:instrText>
        </w:r>
        <w:r w:rsidR="00E46C44" w:rsidRPr="00E46C44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E46C44" w:rsidRPr="00E46C44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E46C44" w:rsidRPr="00E46C44">
          <w:rPr>
            <w:rFonts w:ascii="Times New Roman" w:hAnsi="Times New Roman" w:cs="Times New Roman"/>
            <w:noProof/>
            <w:webHidden/>
            <w:sz w:val="24"/>
            <w:szCs w:val="24"/>
          </w:rPr>
          <w:t>2</w:t>
        </w:r>
        <w:r w:rsidR="00E46C44" w:rsidRPr="00E46C44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1855D7EA" w14:textId="10D017AF" w:rsidR="00E46C44" w:rsidRPr="00E46C44" w:rsidRDefault="006377D8">
      <w:pPr>
        <w:pStyle w:val="TOC4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16576914" w:history="1">
        <w:r w:rsidR="00E46C44" w:rsidRPr="00E46C44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5112.302  Tailoring of provisions and clauses for the acquisition of commercial items.</w:t>
        </w:r>
        <w:r w:rsidR="00E46C44" w:rsidRPr="00E46C44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E46C44" w:rsidRPr="00E46C44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E46C44" w:rsidRPr="00E46C44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_Toc16576914 \h </w:instrText>
        </w:r>
        <w:r w:rsidR="00E46C44" w:rsidRPr="00E46C44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E46C44" w:rsidRPr="00E46C44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E46C44" w:rsidRPr="00E46C44">
          <w:rPr>
            <w:rFonts w:ascii="Times New Roman" w:hAnsi="Times New Roman" w:cs="Times New Roman"/>
            <w:noProof/>
            <w:webHidden/>
            <w:sz w:val="24"/>
            <w:szCs w:val="24"/>
          </w:rPr>
          <w:t>2</w:t>
        </w:r>
        <w:r w:rsidR="00E46C44" w:rsidRPr="00E46C44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3048FD75" w14:textId="089B43E3" w:rsidR="00E46C44" w:rsidRPr="00E46C44" w:rsidRDefault="006377D8">
      <w:pPr>
        <w:pStyle w:val="TOC3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16576915" w:history="1">
        <w:r w:rsidR="00E46C44" w:rsidRPr="00E46C44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Subpart 5112.70 – Limitation on Conversion of Procurement from Commercial Acquisition Procedures</w:t>
        </w:r>
        <w:r w:rsidR="00E46C44" w:rsidRPr="00E46C44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E46C44" w:rsidRPr="00E46C44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E46C44" w:rsidRPr="00E46C44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_Toc16576915 \h </w:instrText>
        </w:r>
        <w:r w:rsidR="00E46C44" w:rsidRPr="00E46C44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E46C44" w:rsidRPr="00E46C44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E46C44" w:rsidRPr="00E46C44">
          <w:rPr>
            <w:rFonts w:ascii="Times New Roman" w:hAnsi="Times New Roman" w:cs="Times New Roman"/>
            <w:noProof/>
            <w:webHidden/>
            <w:sz w:val="24"/>
            <w:szCs w:val="24"/>
          </w:rPr>
          <w:t>2</w:t>
        </w:r>
        <w:r w:rsidR="00E46C44" w:rsidRPr="00E46C44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7B3035FC" w14:textId="56B07CB0" w:rsidR="00E46C44" w:rsidRPr="00E46C44" w:rsidRDefault="006377D8">
      <w:pPr>
        <w:pStyle w:val="TOC4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16576916" w:history="1">
        <w:r w:rsidR="00E46C44" w:rsidRPr="00E46C44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5112.7001  Procedures.</w:t>
        </w:r>
        <w:r w:rsidR="00E46C44" w:rsidRPr="00E46C44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E46C44" w:rsidRPr="00E46C44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E46C44" w:rsidRPr="00E46C44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_Toc16576916 \h </w:instrText>
        </w:r>
        <w:r w:rsidR="00E46C44" w:rsidRPr="00E46C44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E46C44" w:rsidRPr="00E46C44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E46C44" w:rsidRPr="00E46C44">
          <w:rPr>
            <w:rFonts w:ascii="Times New Roman" w:hAnsi="Times New Roman" w:cs="Times New Roman"/>
            <w:noProof/>
            <w:webHidden/>
            <w:sz w:val="24"/>
            <w:szCs w:val="24"/>
          </w:rPr>
          <w:t>2</w:t>
        </w:r>
        <w:r w:rsidR="00E46C44" w:rsidRPr="00E46C44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45235D87" w14:textId="680AFACA" w:rsidR="002901CA" w:rsidRPr="00486E56" w:rsidRDefault="00E46C44" w:rsidP="00486E56">
      <w:pPr>
        <w:spacing w:after="240"/>
        <w:jc w:val="center"/>
        <w:rPr>
          <w:rFonts w:ascii="Times New Roman" w:hAnsi="Times New Roman" w:cs="Times New Roman"/>
          <w:i/>
          <w:color w:val="000000"/>
          <w:sz w:val="24"/>
          <w:szCs w:val="24"/>
        </w:rPr>
      </w:pPr>
      <w:r w:rsidRPr="00E46C44">
        <w:rPr>
          <w:rFonts w:ascii="Times New Roman" w:hAnsi="Times New Roman" w:cs="Times New Roman"/>
          <w:i/>
          <w:color w:val="000000"/>
          <w:sz w:val="24"/>
          <w:szCs w:val="24"/>
        </w:rPr>
        <w:fldChar w:fldCharType="end"/>
      </w:r>
    </w:p>
    <w:p w14:paraId="19657267" w14:textId="77777777" w:rsidR="00632344" w:rsidRDefault="003E096D" w:rsidP="003A2ECF">
      <w:pPr>
        <w:pStyle w:val="Heading3"/>
      </w:pPr>
      <w:bookmarkStart w:id="2" w:name="_Toc514050461"/>
      <w:bookmarkStart w:id="3" w:name="_Toc16576907"/>
      <w:r w:rsidRPr="003E096D">
        <w:t xml:space="preserve">Subpart </w:t>
      </w:r>
      <w:r w:rsidR="009A01B2" w:rsidRPr="003A2ECF">
        <w:t>51</w:t>
      </w:r>
      <w:r w:rsidRPr="003A2ECF">
        <w:t>12</w:t>
      </w:r>
      <w:r w:rsidRPr="003E096D">
        <w:t xml:space="preserve">.1 </w:t>
      </w:r>
      <w:r w:rsidR="00AC42D1">
        <w:t xml:space="preserve">– </w:t>
      </w:r>
      <w:r w:rsidRPr="003E096D">
        <w:t>Acquisition of Commercial Items – General</w:t>
      </w:r>
      <w:bookmarkEnd w:id="2"/>
      <w:bookmarkEnd w:id="3"/>
    </w:p>
    <w:p w14:paraId="19657268" w14:textId="77777777" w:rsidR="003E096D" w:rsidRPr="003E096D" w:rsidRDefault="009A01B2" w:rsidP="003A2ECF">
      <w:pPr>
        <w:pStyle w:val="Heading4"/>
      </w:pPr>
      <w:bookmarkStart w:id="4" w:name="_Toc514050462"/>
      <w:bookmarkStart w:id="5" w:name="_Toc16576908"/>
      <w:proofErr w:type="gramStart"/>
      <w:r>
        <w:t>51</w:t>
      </w:r>
      <w:r w:rsidR="003E096D" w:rsidRPr="003E096D">
        <w:t>12.102</w:t>
      </w:r>
      <w:r w:rsidR="00BF52C7">
        <w:t xml:space="preserve"> </w:t>
      </w:r>
      <w:r w:rsidR="00F343D1">
        <w:t xml:space="preserve"> </w:t>
      </w:r>
      <w:r w:rsidR="003E096D" w:rsidRPr="003A2ECF">
        <w:t>Applicability</w:t>
      </w:r>
      <w:proofErr w:type="gramEnd"/>
      <w:r w:rsidR="00023100">
        <w:t>.</w:t>
      </w:r>
      <w:bookmarkEnd w:id="4"/>
      <w:bookmarkEnd w:id="5"/>
    </w:p>
    <w:p w14:paraId="695E0172" w14:textId="6EC29C08" w:rsidR="000A0E2F" w:rsidRDefault="00406879" w:rsidP="001D0482">
      <w:pPr>
        <w:pStyle w:val="runin"/>
        <w:shd w:val="clear" w:color="auto" w:fill="FFFFFF"/>
        <w:textAlignment w:val="baseline"/>
      </w:pPr>
      <w:r w:rsidRPr="001D0482">
        <w:t>(a)(i)(B)</w:t>
      </w:r>
      <w:r w:rsidR="004167A4">
        <w:t>(</w:t>
      </w:r>
      <w:r w:rsidR="004167A4" w:rsidRPr="000029DF">
        <w:rPr>
          <w:i/>
          <w:iCs/>
        </w:rPr>
        <w:t>3</w:t>
      </w:r>
      <w:r w:rsidR="004167A4">
        <w:t>)</w:t>
      </w:r>
      <w:r w:rsidR="00617CB3" w:rsidRPr="001D0482">
        <w:t xml:space="preserve"> </w:t>
      </w:r>
      <w:r w:rsidR="004167A4">
        <w:t xml:space="preserve">Section 1244 of the James M. Inhofe National Defense Authorization Act for Fiscal Year 2023.  </w:t>
      </w:r>
    </w:p>
    <w:p w14:paraId="1C7A1343" w14:textId="61CD055F" w:rsidR="00406879" w:rsidRPr="001D0482" w:rsidRDefault="00A5620A" w:rsidP="001D0482">
      <w:pPr>
        <w:pStyle w:val="runin"/>
        <w:shd w:val="clear" w:color="auto" w:fill="FFFFFF"/>
        <w:textAlignment w:val="baseline"/>
        <w:rPr>
          <w:highlight w:val="yellow"/>
        </w:rPr>
      </w:pPr>
      <w:r>
        <w:t>I</w:t>
      </w:r>
      <w:r w:rsidR="000029DF">
        <w:t>n accordance with</w:t>
      </w:r>
      <w:r>
        <w:t xml:space="preserve"> </w:t>
      </w:r>
      <w:r w:rsidR="004167A4" w:rsidRPr="00AD0290">
        <w:t xml:space="preserve">section </w:t>
      </w:r>
      <w:r w:rsidR="001D0482" w:rsidRPr="00AD0290">
        <w:t xml:space="preserve">(C)(4) </w:t>
      </w:r>
      <w:ins w:id="6" w:author="Jordan, Amanda C CIV USARMY HQDA ASA ALT (USA)" w:date="2023-09-28T13:26:00Z">
        <w:r w:rsidR="006377D8">
          <w:fldChar w:fldCharType="begin"/>
        </w:r>
        <w:r w:rsidR="006377D8">
          <w:instrText xml:space="preserve"> HYPERLINK "https://www.acq.osd.mil/dpap/policy/policyvault/USA002011-23-DPC.pdf" </w:instrText>
        </w:r>
        <w:r w:rsidR="006377D8">
          <w:fldChar w:fldCharType="separate"/>
        </w:r>
        <w:r w:rsidR="001D0482" w:rsidRPr="006377D8">
          <w:rPr>
            <w:rStyle w:val="Hyperlink"/>
          </w:rPr>
          <w:t xml:space="preserve">of </w:t>
        </w:r>
        <w:r w:rsidR="00556A3A" w:rsidRPr="006377D8">
          <w:rPr>
            <w:rStyle w:val="Hyperlink"/>
          </w:rPr>
          <w:t>Defense Pricing and Contracting Class Deviation 2023-O0003</w:t>
        </w:r>
        <w:r w:rsidR="006377D8" w:rsidRPr="006377D8">
          <w:rPr>
            <w:rStyle w:val="Hyperlink"/>
          </w:rPr>
          <w:t xml:space="preserve"> REV 2</w:t>
        </w:r>
        <w:r w:rsidR="00556A3A" w:rsidRPr="006377D8">
          <w:rPr>
            <w:rStyle w:val="Hyperlink"/>
          </w:rPr>
          <w:t>—Temporary Authorizations for Covered Contracts Related to Ukraine</w:t>
        </w:r>
        <w:r w:rsidR="006377D8">
          <w:fldChar w:fldCharType="end"/>
        </w:r>
      </w:ins>
      <w:r w:rsidR="004125D1">
        <w:t xml:space="preserve"> </w:t>
      </w:r>
      <w:r>
        <w:t xml:space="preserve">contracting officers carrying out a procurement of a product or service for a covered contract may treat the product or </w:t>
      </w:r>
      <w:r w:rsidRPr="00907ECF">
        <w:t>service as a commercial product or a commercial service for the purpose of carrying out the procurement.</w:t>
      </w:r>
      <w:r w:rsidR="009165E0" w:rsidRPr="00907ECF">
        <w:t xml:space="preserve">  </w:t>
      </w:r>
      <w:r w:rsidR="00907ECF" w:rsidRPr="009F083F">
        <w:rPr>
          <w:color w:val="242424"/>
        </w:rPr>
        <w:t>See AFARS 5153.206-93 for instructions for reporting covered contracts applicable under this subpart to congressional defense committees.</w:t>
      </w:r>
    </w:p>
    <w:p w14:paraId="1965726D" w14:textId="23DD9629" w:rsidR="003E096D" w:rsidRDefault="000A6B18" w:rsidP="00E11958">
      <w:pPr>
        <w:pStyle w:val="PlainText"/>
        <w:spacing w:after="24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(a)</w:t>
      </w:r>
      <w:r w:rsidR="00E11958">
        <w:rPr>
          <w:rFonts w:ascii="Times New Roman" w:hAnsi="Times New Roman" w:cs="Times New Roman"/>
          <w:sz w:val="24"/>
          <w:szCs w:val="24"/>
        </w:rPr>
        <w:t>(ii)(</w:t>
      </w:r>
      <w:proofErr w:type="gramStart"/>
      <w:r w:rsidR="00E11958">
        <w:rPr>
          <w:rFonts w:ascii="Times New Roman" w:hAnsi="Times New Roman" w:cs="Times New Roman"/>
          <w:sz w:val="24"/>
          <w:szCs w:val="24"/>
        </w:rPr>
        <w:t>B)  The</w:t>
      </w:r>
      <w:proofErr w:type="gramEnd"/>
      <w:r w:rsidR="00E11958">
        <w:rPr>
          <w:rFonts w:ascii="Times New Roman" w:hAnsi="Times New Roman" w:cs="Times New Roman"/>
          <w:sz w:val="24"/>
          <w:szCs w:val="24"/>
        </w:rPr>
        <w:t xml:space="preserve"> head of the contracting activity </w:t>
      </w:r>
      <w:r w:rsidR="00FA49E8">
        <w:rPr>
          <w:rFonts w:ascii="Times New Roman" w:hAnsi="Times New Roman" w:cs="Times New Roman"/>
          <w:sz w:val="24"/>
          <w:szCs w:val="24"/>
        </w:rPr>
        <w:t>shall perform the duties</w:t>
      </w:r>
      <w:r w:rsidR="0022337C">
        <w:rPr>
          <w:rFonts w:ascii="Times New Roman" w:hAnsi="Times New Roman" w:cs="Times New Roman"/>
          <w:sz w:val="24"/>
          <w:szCs w:val="24"/>
        </w:rPr>
        <w:t xml:space="preserve"> under DFARS 212.102(a)(ii)(B).  See </w:t>
      </w:r>
      <w:hyperlink r:id="rId11" w:history="1">
        <w:r w:rsidR="0022337C" w:rsidRPr="00A572B5">
          <w:rPr>
            <w:rStyle w:val="Hyperlink"/>
            <w:rFonts w:ascii="Times New Roman" w:hAnsi="Times New Roman" w:cs="Times New Roman"/>
            <w:sz w:val="24"/>
            <w:szCs w:val="24"/>
          </w:rPr>
          <w:t>Appendix GG</w:t>
        </w:r>
      </w:hyperlink>
      <w:r w:rsidR="0022337C">
        <w:rPr>
          <w:rFonts w:ascii="Times New Roman" w:hAnsi="Times New Roman" w:cs="Times New Roman"/>
          <w:sz w:val="24"/>
          <w:szCs w:val="24"/>
        </w:rPr>
        <w:t xml:space="preserve"> for further delegation.</w:t>
      </w:r>
    </w:p>
    <w:p w14:paraId="1965726E" w14:textId="4ED10081" w:rsidR="00AD64BC" w:rsidRDefault="00AD64BC" w:rsidP="00AD64BC">
      <w:pPr>
        <w:pStyle w:val="PlainText"/>
        <w:spacing w:after="240" w:line="276" w:lineRule="auto"/>
      </w:pPr>
      <w:r>
        <w:rPr>
          <w:rFonts w:ascii="Times New Roman" w:hAnsi="Times New Roman" w:cs="Times New Roman"/>
          <w:sz w:val="24"/>
          <w:szCs w:val="24"/>
        </w:rPr>
        <w:t xml:space="preserve">(f)  </w:t>
      </w:r>
      <w:r w:rsidR="009C3C0F">
        <w:rPr>
          <w:rFonts w:ascii="Times New Roman" w:hAnsi="Times New Roman" w:cs="Times New Roman"/>
          <w:sz w:val="24"/>
          <w:szCs w:val="24"/>
        </w:rPr>
        <w:t>The</w:t>
      </w:r>
      <w:r w:rsidR="00FD4FAE">
        <w:rPr>
          <w:rFonts w:ascii="Times New Roman" w:hAnsi="Times New Roman" w:cs="Times New Roman"/>
          <w:sz w:val="24"/>
          <w:szCs w:val="24"/>
        </w:rPr>
        <w:t xml:space="preserve"> head of the contracting activity </w:t>
      </w:r>
      <w:r>
        <w:rPr>
          <w:rFonts w:ascii="Times New Roman" w:hAnsi="Times New Roman" w:cs="Times New Roman"/>
          <w:sz w:val="24"/>
          <w:szCs w:val="24"/>
        </w:rPr>
        <w:t xml:space="preserve">has the authority to make the determination as described in FAR 12.102(f).  See </w:t>
      </w:r>
      <w:hyperlink r:id="rId12" w:history="1">
        <w:r w:rsidRPr="00A572B5">
          <w:rPr>
            <w:rStyle w:val="Hyperlink"/>
            <w:rFonts w:ascii="Times New Roman" w:hAnsi="Times New Roman" w:cs="Times New Roman"/>
            <w:sz w:val="24"/>
            <w:szCs w:val="24"/>
          </w:rPr>
          <w:t>Appendix GG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for further delegation.</w:t>
      </w:r>
    </w:p>
    <w:p w14:paraId="1965726F" w14:textId="77777777" w:rsidR="00632344" w:rsidRPr="0081736E" w:rsidRDefault="00632344" w:rsidP="003A2ECF">
      <w:pPr>
        <w:pStyle w:val="Heading3"/>
      </w:pPr>
      <w:bookmarkStart w:id="7" w:name="_Toc514050463"/>
      <w:bookmarkStart w:id="8" w:name="_Toc16576909"/>
      <w:r w:rsidRPr="0081736E">
        <w:t>Subpart 5112.2 – Special Requirements for the Acquisition of Commercial Items</w:t>
      </w:r>
      <w:bookmarkEnd w:id="7"/>
      <w:bookmarkEnd w:id="8"/>
    </w:p>
    <w:p w14:paraId="19657270" w14:textId="77777777" w:rsidR="00AD64BC" w:rsidRDefault="00AD64BC" w:rsidP="003A2ECF">
      <w:pPr>
        <w:pStyle w:val="Heading4"/>
      </w:pPr>
      <w:bookmarkStart w:id="9" w:name="_Toc514050464"/>
      <w:bookmarkStart w:id="10" w:name="_Toc16576910"/>
      <w:proofErr w:type="gramStart"/>
      <w:r>
        <w:t>5112.207  Contract</w:t>
      </w:r>
      <w:proofErr w:type="gramEnd"/>
      <w:r>
        <w:t xml:space="preserve"> type.</w:t>
      </w:r>
      <w:bookmarkEnd w:id="9"/>
      <w:bookmarkEnd w:id="10"/>
    </w:p>
    <w:p w14:paraId="19657274" w14:textId="07F594A4" w:rsidR="002B2F70" w:rsidRDefault="00AD64BC" w:rsidP="00DA4FB0">
      <w:pPr>
        <w:spacing w:after="240"/>
        <w:rPr>
          <w:rFonts w:ascii="Times New Roman" w:hAnsi="Times New Roman" w:cs="Times New Roman"/>
          <w:sz w:val="24"/>
          <w:szCs w:val="24"/>
        </w:rPr>
      </w:pPr>
      <w:r w:rsidRPr="00AD64BC">
        <w:rPr>
          <w:rFonts w:ascii="Times New Roman" w:hAnsi="Times New Roman" w:cs="Times New Roman"/>
          <w:sz w:val="24"/>
          <w:szCs w:val="24"/>
        </w:rPr>
        <w:t>(b)(iii</w:t>
      </w:r>
      <w:proofErr w:type="gramStart"/>
      <w:r w:rsidRPr="00AD64BC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 The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Assistant Secretary of the Army (Acquisition, Logistics and Technology) </w:t>
      </w:r>
      <w:r w:rsidR="00A47CB8">
        <w:rPr>
          <w:rFonts w:ascii="Times New Roman" w:hAnsi="Times New Roman" w:cs="Times New Roman"/>
          <w:sz w:val="24"/>
          <w:szCs w:val="24"/>
        </w:rPr>
        <w:t>has the authority to</w:t>
      </w:r>
      <w:r>
        <w:rPr>
          <w:rFonts w:ascii="Times New Roman" w:hAnsi="Times New Roman" w:cs="Times New Roman"/>
          <w:sz w:val="24"/>
          <w:szCs w:val="24"/>
        </w:rPr>
        <w:t xml:space="preserve"> make the determination as described in DFARS 212.207(b)(iii).  See </w:t>
      </w:r>
      <w:hyperlink r:id="rId13" w:history="1">
        <w:r w:rsidRPr="00A572B5">
          <w:rPr>
            <w:rStyle w:val="Hyperlink"/>
            <w:rFonts w:ascii="Times New Roman" w:hAnsi="Times New Roman" w:cs="Times New Roman"/>
            <w:sz w:val="24"/>
            <w:szCs w:val="24"/>
          </w:rPr>
          <w:t>Appendix GG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for further delegation.</w:t>
      </w:r>
    </w:p>
    <w:p w14:paraId="4ADA3D01" w14:textId="66599B92" w:rsidR="00E46C44" w:rsidRDefault="00E46C44" w:rsidP="00E46C44">
      <w:pPr>
        <w:pStyle w:val="Heading4"/>
      </w:pPr>
      <w:bookmarkStart w:id="11" w:name="_Toc16576911"/>
      <w:proofErr w:type="gramStart"/>
      <w:r>
        <w:t>5112.272  Preference</w:t>
      </w:r>
      <w:proofErr w:type="gramEnd"/>
      <w:r>
        <w:t xml:space="preserve"> for certain commercial products and services.</w:t>
      </w:r>
      <w:bookmarkEnd w:id="11"/>
    </w:p>
    <w:p w14:paraId="3163326B" w14:textId="18B98A05" w:rsidR="00E46C44" w:rsidRDefault="00E46C44" w:rsidP="00E46C44">
      <w:pPr>
        <w:spacing w:after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(b)(2</w:t>
      </w:r>
      <w:r w:rsidRPr="00AD64BC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(i</w:t>
      </w:r>
      <w:proofErr w:type="gramStart"/>
      <w:r>
        <w:rPr>
          <w:rFonts w:ascii="Times New Roman" w:hAnsi="Times New Roman" w:cs="Times New Roman"/>
          <w:sz w:val="24"/>
          <w:szCs w:val="24"/>
        </w:rPr>
        <w:t>)  The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head of the contracting activity has the authority to make the determination as described in DFARS 212.272(b)(2)(i).  See </w:t>
      </w:r>
      <w:hyperlink r:id="rId14" w:history="1">
        <w:r w:rsidRPr="00A572B5">
          <w:rPr>
            <w:rStyle w:val="Hyperlink"/>
            <w:rFonts w:ascii="Times New Roman" w:hAnsi="Times New Roman" w:cs="Times New Roman"/>
            <w:sz w:val="24"/>
            <w:szCs w:val="24"/>
          </w:rPr>
          <w:t>Appendix GG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for further delegation.</w:t>
      </w:r>
    </w:p>
    <w:p w14:paraId="219D388D" w14:textId="77777777" w:rsidR="00E46C44" w:rsidRPr="00DA4FB0" w:rsidRDefault="00E46C44" w:rsidP="00DA4FB0">
      <w:pPr>
        <w:spacing w:after="240"/>
        <w:rPr>
          <w:rFonts w:ascii="Times New Roman" w:hAnsi="Times New Roman" w:cs="Times New Roman"/>
          <w:sz w:val="24"/>
          <w:szCs w:val="24"/>
        </w:rPr>
      </w:pPr>
    </w:p>
    <w:p w14:paraId="79245FE6" w14:textId="77777777" w:rsidR="008E1CE1" w:rsidRDefault="00AD64BC" w:rsidP="003A2ECF">
      <w:pPr>
        <w:pStyle w:val="Heading3"/>
      </w:pPr>
      <w:bookmarkStart w:id="12" w:name="_Toc514050465"/>
      <w:bookmarkStart w:id="13" w:name="_Toc16576912"/>
      <w:r w:rsidRPr="00AD64BC">
        <w:t>Subpart 5112.</w:t>
      </w:r>
      <w:r>
        <w:t>3 – Solicitation Provisions and Contract Clauses for the Acquisition of Commercial Items</w:t>
      </w:r>
      <w:bookmarkEnd w:id="12"/>
      <w:bookmarkEnd w:id="13"/>
    </w:p>
    <w:p w14:paraId="19657275" w14:textId="73EC5082" w:rsidR="006F3A40" w:rsidRDefault="008E1CE1" w:rsidP="003A2ECF">
      <w:pPr>
        <w:pStyle w:val="Heading4"/>
      </w:pPr>
      <w:bookmarkStart w:id="14" w:name="_Toc514050466"/>
      <w:bookmarkStart w:id="15" w:name="_Toc16576913"/>
      <w:proofErr w:type="gramStart"/>
      <w:r>
        <w:t xml:space="preserve">5112.301  </w:t>
      </w:r>
      <w:r w:rsidR="00A1714A">
        <w:t>Solicitation</w:t>
      </w:r>
      <w:proofErr w:type="gramEnd"/>
      <w:r w:rsidR="00A1714A">
        <w:t xml:space="preserve"> provisions and contract clauses for the acquisition of commercial i</w:t>
      </w:r>
      <w:r w:rsidR="00B932BD">
        <w:t>tems.</w:t>
      </w:r>
      <w:bookmarkEnd w:id="14"/>
      <w:bookmarkEnd w:id="15"/>
    </w:p>
    <w:p w14:paraId="3832BB83" w14:textId="5D844EC1" w:rsidR="00B932BD" w:rsidRPr="00B932BD" w:rsidRDefault="00B932BD" w:rsidP="00E36493">
      <w:pPr>
        <w:spacing w:after="240"/>
        <w:rPr>
          <w:rFonts w:ascii="Times New Roman" w:hAnsi="Times New Roman" w:cs="Times New Roman"/>
          <w:sz w:val="24"/>
          <w:szCs w:val="24"/>
        </w:rPr>
      </w:pPr>
      <w:r w:rsidRPr="00B932BD">
        <w:rPr>
          <w:rFonts w:ascii="Times New Roman" w:hAnsi="Times New Roman" w:cs="Times New Roman"/>
          <w:sz w:val="24"/>
          <w:szCs w:val="24"/>
        </w:rPr>
        <w:t>(b)(4)(i</w:t>
      </w:r>
      <w:proofErr w:type="gramStart"/>
      <w:r w:rsidRPr="00B932BD">
        <w:rPr>
          <w:rFonts w:ascii="Times New Roman" w:hAnsi="Times New Roman" w:cs="Times New Roman"/>
          <w:sz w:val="24"/>
          <w:szCs w:val="24"/>
        </w:rPr>
        <w:t>)  The</w:t>
      </w:r>
      <w:proofErr w:type="gramEnd"/>
      <w:r w:rsidRPr="00B932BD">
        <w:rPr>
          <w:rFonts w:ascii="Times New Roman" w:hAnsi="Times New Roman" w:cs="Times New Roman"/>
          <w:sz w:val="24"/>
          <w:szCs w:val="24"/>
        </w:rPr>
        <w:t xml:space="preserve"> Assistant Secretary of the Army (Acquisi</w:t>
      </w:r>
      <w:r w:rsidR="00AE0D20">
        <w:rPr>
          <w:rFonts w:ascii="Times New Roman" w:hAnsi="Times New Roman" w:cs="Times New Roman"/>
          <w:sz w:val="24"/>
          <w:szCs w:val="24"/>
        </w:rPr>
        <w:t xml:space="preserve">tion, Logistics and Technology), on a non-delegable basis, </w:t>
      </w:r>
      <w:r w:rsidRPr="00B932BD">
        <w:rPr>
          <w:rFonts w:ascii="Times New Roman" w:hAnsi="Times New Roman" w:cs="Times New Roman"/>
          <w:sz w:val="24"/>
          <w:szCs w:val="24"/>
        </w:rPr>
        <w:t xml:space="preserve">shall perform the function as described in FAR 12.301(b)(4)(i).  See </w:t>
      </w:r>
      <w:hyperlink r:id="rId15" w:history="1">
        <w:r w:rsidRPr="00A572B5">
          <w:rPr>
            <w:rStyle w:val="Hyperlink"/>
            <w:rFonts w:ascii="Times New Roman" w:hAnsi="Times New Roman" w:cs="Times New Roman"/>
            <w:sz w:val="24"/>
            <w:szCs w:val="24"/>
          </w:rPr>
          <w:t>Appendix GG</w:t>
        </w:r>
      </w:hyperlink>
      <w:r w:rsidRPr="00B932BD">
        <w:rPr>
          <w:rFonts w:ascii="Times New Roman" w:hAnsi="Times New Roman" w:cs="Times New Roman"/>
          <w:sz w:val="24"/>
          <w:szCs w:val="24"/>
        </w:rPr>
        <w:t xml:space="preserve"> for further delegation.  </w:t>
      </w:r>
    </w:p>
    <w:p w14:paraId="19657276" w14:textId="77777777" w:rsidR="00AD64BC" w:rsidRDefault="00AD64BC" w:rsidP="003A2ECF">
      <w:pPr>
        <w:pStyle w:val="Heading4"/>
      </w:pPr>
      <w:bookmarkStart w:id="16" w:name="_Toc514050467"/>
      <w:bookmarkStart w:id="17" w:name="_Toc16576914"/>
      <w:proofErr w:type="gramStart"/>
      <w:r>
        <w:t>5112.302  Tailoring</w:t>
      </w:r>
      <w:proofErr w:type="gramEnd"/>
      <w:r>
        <w:t xml:space="preserve"> of provisions and clauses for the acquisition</w:t>
      </w:r>
      <w:r w:rsidR="002B2F70">
        <w:t xml:space="preserve"> of commercial items.</w:t>
      </w:r>
      <w:bookmarkEnd w:id="16"/>
      <w:bookmarkEnd w:id="17"/>
    </w:p>
    <w:p w14:paraId="201B8C91" w14:textId="599D68BB" w:rsidR="00E36493" w:rsidRDefault="00AD64BC" w:rsidP="00A22100">
      <w:pPr>
        <w:spacing w:after="240"/>
        <w:rPr>
          <w:rFonts w:ascii="Times New Roman" w:hAnsi="Times New Roman" w:cs="Times New Roman"/>
          <w:sz w:val="24"/>
          <w:szCs w:val="24"/>
        </w:rPr>
      </w:pPr>
      <w:r w:rsidRPr="00AD64BC">
        <w:rPr>
          <w:rFonts w:ascii="Times New Roman" w:hAnsi="Times New Roman" w:cs="Times New Roman"/>
          <w:sz w:val="24"/>
          <w:szCs w:val="24"/>
        </w:rPr>
        <w:t>(c)</w:t>
      </w:r>
      <w:r w:rsidR="002B2F70">
        <w:rPr>
          <w:rFonts w:ascii="Times New Roman" w:hAnsi="Times New Roman" w:cs="Times New Roman"/>
          <w:sz w:val="24"/>
          <w:szCs w:val="24"/>
        </w:rPr>
        <w:t xml:space="preserve">  </w:t>
      </w:r>
      <w:r w:rsidR="00A22100">
        <w:rPr>
          <w:rFonts w:ascii="Times New Roman" w:hAnsi="Times New Roman" w:cs="Times New Roman"/>
          <w:sz w:val="24"/>
          <w:szCs w:val="24"/>
        </w:rPr>
        <w:t xml:space="preserve">The head of the contracting activity is the approval authority.  </w:t>
      </w:r>
      <w:r w:rsidR="002B2F70">
        <w:rPr>
          <w:rFonts w:ascii="Times New Roman" w:hAnsi="Times New Roman" w:cs="Times New Roman"/>
          <w:sz w:val="24"/>
          <w:szCs w:val="24"/>
        </w:rPr>
        <w:t xml:space="preserve">See </w:t>
      </w:r>
      <w:hyperlink r:id="rId16" w:history="1">
        <w:r w:rsidR="002B2F70" w:rsidRPr="00A572B5">
          <w:rPr>
            <w:rStyle w:val="Hyperlink"/>
            <w:rFonts w:ascii="Times New Roman" w:hAnsi="Times New Roman" w:cs="Times New Roman"/>
            <w:sz w:val="24"/>
            <w:szCs w:val="24"/>
          </w:rPr>
          <w:t>Appendix GG</w:t>
        </w:r>
      </w:hyperlink>
      <w:r w:rsidR="002B2F70">
        <w:rPr>
          <w:rFonts w:ascii="Times New Roman" w:hAnsi="Times New Roman" w:cs="Times New Roman"/>
          <w:sz w:val="24"/>
          <w:szCs w:val="24"/>
        </w:rPr>
        <w:t xml:space="preserve"> for further delegation.</w:t>
      </w:r>
    </w:p>
    <w:p w14:paraId="216F68CC" w14:textId="5D8F191F" w:rsidR="00E11958" w:rsidRPr="00B07C03" w:rsidRDefault="00F74950" w:rsidP="003A2ECF">
      <w:pPr>
        <w:pStyle w:val="Heading3"/>
      </w:pPr>
      <w:bookmarkStart w:id="18" w:name="_Toc514050468"/>
      <w:bookmarkStart w:id="19" w:name="_Toc16576915"/>
      <w:r>
        <w:t>Subpart 5112.70 – L</w:t>
      </w:r>
      <w:r w:rsidR="00E11958" w:rsidRPr="00B07C03">
        <w:t>imitation on Conversion of Procurement from Commercial Acquisition Procedures</w:t>
      </w:r>
      <w:bookmarkEnd w:id="18"/>
      <w:bookmarkEnd w:id="19"/>
    </w:p>
    <w:p w14:paraId="4A1419A6" w14:textId="77777777" w:rsidR="00E11958" w:rsidRPr="00B07C03" w:rsidRDefault="00E11958" w:rsidP="003A2ECF">
      <w:pPr>
        <w:pStyle w:val="Heading4"/>
      </w:pPr>
      <w:bookmarkStart w:id="20" w:name="_Toc514050469"/>
      <w:bookmarkStart w:id="21" w:name="_Toc16576916"/>
      <w:proofErr w:type="gramStart"/>
      <w:r w:rsidRPr="00B07C03">
        <w:t>5112.7001  Procedures</w:t>
      </w:r>
      <w:proofErr w:type="gramEnd"/>
      <w:r w:rsidRPr="00B07C03">
        <w:t>.</w:t>
      </w:r>
      <w:bookmarkEnd w:id="20"/>
      <w:bookmarkEnd w:id="21"/>
    </w:p>
    <w:p w14:paraId="79854316" w14:textId="13D83DBA" w:rsidR="00E11958" w:rsidRPr="00AD64BC" w:rsidRDefault="00E11958" w:rsidP="00A22100">
      <w:pPr>
        <w:spacing w:after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(a)(1</w:t>
      </w:r>
      <w:proofErr w:type="gramStart"/>
      <w:r>
        <w:rPr>
          <w:rFonts w:ascii="Times New Roman" w:hAnsi="Times New Roman" w:cs="Times New Roman"/>
          <w:sz w:val="24"/>
          <w:szCs w:val="24"/>
        </w:rPr>
        <w:t>)  The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head of the contracting activity </w:t>
      </w:r>
      <w:r w:rsidR="00DA4FB0">
        <w:rPr>
          <w:rFonts w:ascii="Times New Roman" w:hAnsi="Times New Roman" w:cs="Times New Roman"/>
          <w:sz w:val="24"/>
          <w:szCs w:val="24"/>
        </w:rPr>
        <w:t>has the authority to</w:t>
      </w:r>
      <w:r w:rsidR="00FA49E8">
        <w:rPr>
          <w:rFonts w:ascii="Times New Roman" w:hAnsi="Times New Roman" w:cs="Times New Roman"/>
          <w:sz w:val="24"/>
          <w:szCs w:val="24"/>
        </w:rPr>
        <w:t xml:space="preserve"> make the determination under DFARS 212.7001(a)(1).  See </w:t>
      </w:r>
      <w:hyperlink r:id="rId17" w:history="1">
        <w:r w:rsidR="00FA49E8" w:rsidRPr="00A572B5">
          <w:rPr>
            <w:rStyle w:val="Hyperlink"/>
            <w:rFonts w:ascii="Times New Roman" w:hAnsi="Times New Roman" w:cs="Times New Roman"/>
            <w:sz w:val="24"/>
            <w:szCs w:val="24"/>
          </w:rPr>
          <w:t>Appendix GG</w:t>
        </w:r>
      </w:hyperlink>
      <w:r w:rsidR="00FA49E8">
        <w:rPr>
          <w:rFonts w:ascii="Times New Roman" w:hAnsi="Times New Roman" w:cs="Times New Roman"/>
          <w:sz w:val="24"/>
          <w:szCs w:val="24"/>
        </w:rPr>
        <w:t xml:space="preserve"> for further delegation.</w:t>
      </w:r>
    </w:p>
    <w:sectPr w:rsidR="00E11958" w:rsidRPr="00AD64BC" w:rsidSect="003069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291D62" w14:textId="77777777" w:rsidR="003C2EB1" w:rsidRDefault="003C2EB1" w:rsidP="000A6B18">
      <w:pPr>
        <w:spacing w:after="0" w:line="240" w:lineRule="auto"/>
      </w:pPr>
      <w:r>
        <w:separator/>
      </w:r>
    </w:p>
  </w:endnote>
  <w:endnote w:type="continuationSeparator" w:id="0">
    <w:p w14:paraId="663EA707" w14:textId="77777777" w:rsidR="003C2EB1" w:rsidRDefault="003C2EB1" w:rsidP="000A6B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4FC133" w14:textId="77777777" w:rsidR="003C2EB1" w:rsidRDefault="003C2EB1" w:rsidP="000A6B18">
      <w:pPr>
        <w:spacing w:after="0" w:line="240" w:lineRule="auto"/>
      </w:pPr>
      <w:r>
        <w:separator/>
      </w:r>
    </w:p>
  </w:footnote>
  <w:footnote w:type="continuationSeparator" w:id="0">
    <w:p w14:paraId="5C383495" w14:textId="77777777" w:rsidR="003C2EB1" w:rsidRDefault="003C2EB1" w:rsidP="000A6B18">
      <w:pPr>
        <w:spacing w:after="0" w:line="240" w:lineRule="auto"/>
      </w:pPr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Jordan, Amanda C CIV USARMY HQDA ASA ALT (USA)">
    <w15:presenceInfo w15:providerId="None" w15:userId="Jordan, Amanda C CIV USARMY HQDA ASA ALT (USA)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27"/>
  <w:displayBackgroundShape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065B"/>
    <w:rsid w:val="000012B5"/>
    <w:rsid w:val="000029DF"/>
    <w:rsid w:val="00021382"/>
    <w:rsid w:val="00023100"/>
    <w:rsid w:val="00071605"/>
    <w:rsid w:val="00076564"/>
    <w:rsid w:val="000A0E2F"/>
    <w:rsid w:val="000A12CE"/>
    <w:rsid w:val="000A6B18"/>
    <w:rsid w:val="000B1F93"/>
    <w:rsid w:val="000E1F78"/>
    <w:rsid w:val="00103921"/>
    <w:rsid w:val="00134AA0"/>
    <w:rsid w:val="001442A5"/>
    <w:rsid w:val="00145B8D"/>
    <w:rsid w:val="001771F0"/>
    <w:rsid w:val="00191C8B"/>
    <w:rsid w:val="001A5F43"/>
    <w:rsid w:val="001B6F72"/>
    <w:rsid w:val="001C0A6C"/>
    <w:rsid w:val="001D0482"/>
    <w:rsid w:val="001D70B5"/>
    <w:rsid w:val="001E26D7"/>
    <w:rsid w:val="001F0AE0"/>
    <w:rsid w:val="002127FE"/>
    <w:rsid w:val="0022337C"/>
    <w:rsid w:val="002412E9"/>
    <w:rsid w:val="002510C6"/>
    <w:rsid w:val="00257DCE"/>
    <w:rsid w:val="002901CA"/>
    <w:rsid w:val="002B2F70"/>
    <w:rsid w:val="002E0266"/>
    <w:rsid w:val="002E4422"/>
    <w:rsid w:val="003069DF"/>
    <w:rsid w:val="0034639D"/>
    <w:rsid w:val="00350AE7"/>
    <w:rsid w:val="003A2ECF"/>
    <w:rsid w:val="003B0B41"/>
    <w:rsid w:val="003C2EB1"/>
    <w:rsid w:val="003D2A0B"/>
    <w:rsid w:val="003E096D"/>
    <w:rsid w:val="00406879"/>
    <w:rsid w:val="004125D1"/>
    <w:rsid w:val="004167A4"/>
    <w:rsid w:val="00416C3F"/>
    <w:rsid w:val="00433F25"/>
    <w:rsid w:val="00486E56"/>
    <w:rsid w:val="004A79BD"/>
    <w:rsid w:val="004C5B05"/>
    <w:rsid w:val="004E4147"/>
    <w:rsid w:val="00521CEA"/>
    <w:rsid w:val="00522F08"/>
    <w:rsid w:val="00535FA9"/>
    <w:rsid w:val="00556A3A"/>
    <w:rsid w:val="005D10F0"/>
    <w:rsid w:val="005D21FE"/>
    <w:rsid w:val="00617CB3"/>
    <w:rsid w:val="006311DC"/>
    <w:rsid w:val="00632344"/>
    <w:rsid w:val="00636998"/>
    <w:rsid w:val="006377D8"/>
    <w:rsid w:val="00676ED9"/>
    <w:rsid w:val="00680FB0"/>
    <w:rsid w:val="0068717E"/>
    <w:rsid w:val="0068748F"/>
    <w:rsid w:val="00696001"/>
    <w:rsid w:val="006A135E"/>
    <w:rsid w:val="006B01C3"/>
    <w:rsid w:val="006D4C2C"/>
    <w:rsid w:val="006D7314"/>
    <w:rsid w:val="006F3A40"/>
    <w:rsid w:val="00711D59"/>
    <w:rsid w:val="0074430B"/>
    <w:rsid w:val="00754132"/>
    <w:rsid w:val="00770E47"/>
    <w:rsid w:val="007754B2"/>
    <w:rsid w:val="007823E7"/>
    <w:rsid w:val="00793F89"/>
    <w:rsid w:val="007B2697"/>
    <w:rsid w:val="00813811"/>
    <w:rsid w:val="0081736E"/>
    <w:rsid w:val="008327FA"/>
    <w:rsid w:val="00835741"/>
    <w:rsid w:val="00844837"/>
    <w:rsid w:val="0084580B"/>
    <w:rsid w:val="00846593"/>
    <w:rsid w:val="00886941"/>
    <w:rsid w:val="008A3089"/>
    <w:rsid w:val="008C4698"/>
    <w:rsid w:val="008E1CE1"/>
    <w:rsid w:val="00900E7C"/>
    <w:rsid w:val="0090122F"/>
    <w:rsid w:val="00907ECF"/>
    <w:rsid w:val="009165E0"/>
    <w:rsid w:val="00922B55"/>
    <w:rsid w:val="00946B7C"/>
    <w:rsid w:val="009635A5"/>
    <w:rsid w:val="00964E50"/>
    <w:rsid w:val="009A01B2"/>
    <w:rsid w:val="009B2BD8"/>
    <w:rsid w:val="009B3DAF"/>
    <w:rsid w:val="009C3C0F"/>
    <w:rsid w:val="009E53E8"/>
    <w:rsid w:val="009E74B4"/>
    <w:rsid w:val="009F083F"/>
    <w:rsid w:val="00A07F1A"/>
    <w:rsid w:val="00A1647F"/>
    <w:rsid w:val="00A1714A"/>
    <w:rsid w:val="00A22100"/>
    <w:rsid w:val="00A47CB8"/>
    <w:rsid w:val="00A5620A"/>
    <w:rsid w:val="00A572B5"/>
    <w:rsid w:val="00A93789"/>
    <w:rsid w:val="00A96391"/>
    <w:rsid w:val="00AB5584"/>
    <w:rsid w:val="00AC42D1"/>
    <w:rsid w:val="00AD0290"/>
    <w:rsid w:val="00AD64BC"/>
    <w:rsid w:val="00AE0D20"/>
    <w:rsid w:val="00AF7529"/>
    <w:rsid w:val="00B03CB0"/>
    <w:rsid w:val="00B07A2A"/>
    <w:rsid w:val="00B12F24"/>
    <w:rsid w:val="00B475D9"/>
    <w:rsid w:val="00B508C1"/>
    <w:rsid w:val="00B510D5"/>
    <w:rsid w:val="00B5396F"/>
    <w:rsid w:val="00B72270"/>
    <w:rsid w:val="00B932BD"/>
    <w:rsid w:val="00B971E6"/>
    <w:rsid w:val="00BD3CE3"/>
    <w:rsid w:val="00BF2996"/>
    <w:rsid w:val="00BF52C7"/>
    <w:rsid w:val="00C0100E"/>
    <w:rsid w:val="00C04F0A"/>
    <w:rsid w:val="00C11DCA"/>
    <w:rsid w:val="00C4603A"/>
    <w:rsid w:val="00C70E18"/>
    <w:rsid w:val="00CB48D3"/>
    <w:rsid w:val="00CB744A"/>
    <w:rsid w:val="00CC0D6C"/>
    <w:rsid w:val="00CC6894"/>
    <w:rsid w:val="00CE1EE3"/>
    <w:rsid w:val="00CF5F41"/>
    <w:rsid w:val="00D54AEE"/>
    <w:rsid w:val="00DA4FB0"/>
    <w:rsid w:val="00DB249C"/>
    <w:rsid w:val="00DD0A02"/>
    <w:rsid w:val="00DD4007"/>
    <w:rsid w:val="00DD499D"/>
    <w:rsid w:val="00E11958"/>
    <w:rsid w:val="00E2065B"/>
    <w:rsid w:val="00E217F8"/>
    <w:rsid w:val="00E22FC3"/>
    <w:rsid w:val="00E272FA"/>
    <w:rsid w:val="00E36493"/>
    <w:rsid w:val="00E46C44"/>
    <w:rsid w:val="00E55C3B"/>
    <w:rsid w:val="00EC741C"/>
    <w:rsid w:val="00ED19C1"/>
    <w:rsid w:val="00EE3415"/>
    <w:rsid w:val="00F343D1"/>
    <w:rsid w:val="00F6476D"/>
    <w:rsid w:val="00F74950"/>
    <w:rsid w:val="00F80C69"/>
    <w:rsid w:val="00F810CC"/>
    <w:rsid w:val="00F9549A"/>
    <w:rsid w:val="00FA49E8"/>
    <w:rsid w:val="00FA618B"/>
    <w:rsid w:val="00FB3E11"/>
    <w:rsid w:val="00FD4FAE"/>
    <w:rsid w:val="00FE6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657264"/>
  <w15:docId w15:val="{70DFFAE2-987F-451E-820E-62C897FC0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2ECF"/>
  </w:style>
  <w:style w:type="paragraph" w:styleId="Heading2">
    <w:name w:val="heading 2"/>
    <w:basedOn w:val="Normal"/>
    <w:next w:val="Normal"/>
    <w:link w:val="Heading2Char"/>
    <w:semiHidden/>
    <w:unhideWhenUsed/>
    <w:qFormat/>
    <w:rsid w:val="00E2065B"/>
    <w:pPr>
      <w:keepNext/>
      <w:keepLines/>
      <w:spacing w:before="120"/>
      <w:jc w:val="center"/>
      <w:outlineLvl w:val="1"/>
    </w:pPr>
    <w:rPr>
      <w:b/>
      <w:sz w:val="32"/>
    </w:rPr>
  </w:style>
  <w:style w:type="paragraph" w:styleId="Heading3">
    <w:name w:val="heading 3"/>
    <w:basedOn w:val="PlainText"/>
    <w:next w:val="Normal"/>
    <w:link w:val="Heading3Char"/>
    <w:uiPriority w:val="9"/>
    <w:unhideWhenUsed/>
    <w:qFormat/>
    <w:rsid w:val="003A2ECF"/>
    <w:pPr>
      <w:spacing w:after="240" w:line="276" w:lineRule="auto"/>
      <w:jc w:val="center"/>
      <w:outlineLvl w:val="2"/>
    </w:pPr>
    <w:rPr>
      <w:rFonts w:ascii="Times New Roman" w:hAnsi="Times New Roman" w:cs="Times New Roman"/>
      <w:b/>
      <w:sz w:val="24"/>
      <w:szCs w:val="24"/>
    </w:rPr>
  </w:style>
  <w:style w:type="paragraph" w:styleId="Heading4">
    <w:name w:val="heading 4"/>
    <w:basedOn w:val="PlainText"/>
    <w:next w:val="Normal"/>
    <w:link w:val="Heading4Char"/>
    <w:uiPriority w:val="9"/>
    <w:unhideWhenUsed/>
    <w:qFormat/>
    <w:rsid w:val="003A2ECF"/>
    <w:pPr>
      <w:spacing w:after="240" w:line="276" w:lineRule="auto"/>
      <w:outlineLvl w:val="3"/>
    </w:pPr>
    <w:rPr>
      <w:rFonts w:ascii="Times New Roman" w:hAnsi="Times New Roman" w:cs="Times New Roman"/>
      <w:b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semiHidden/>
    <w:rsid w:val="00E2065B"/>
    <w:rPr>
      <w:b/>
      <w:sz w:val="32"/>
    </w:rPr>
  </w:style>
  <w:style w:type="paragraph" w:styleId="PlainText">
    <w:name w:val="Plain Text"/>
    <w:basedOn w:val="Normal"/>
    <w:link w:val="PlainTextChar"/>
    <w:uiPriority w:val="99"/>
    <w:unhideWhenUsed/>
    <w:rsid w:val="009B2BD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B2BD8"/>
    <w:rPr>
      <w:rFonts w:ascii="Consolas" w:hAnsi="Consolas"/>
      <w:sz w:val="21"/>
      <w:szCs w:val="21"/>
    </w:rPr>
  </w:style>
  <w:style w:type="character" w:styleId="CommentReference">
    <w:name w:val="annotation reference"/>
    <w:basedOn w:val="DefaultParagraphFont"/>
    <w:uiPriority w:val="99"/>
    <w:semiHidden/>
    <w:unhideWhenUsed/>
    <w:rsid w:val="00D54AE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54AE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54AE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54AE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54AE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4A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4AE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0A6B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A6B18"/>
  </w:style>
  <w:style w:type="paragraph" w:styleId="Footer">
    <w:name w:val="footer"/>
    <w:basedOn w:val="Normal"/>
    <w:link w:val="FooterChar"/>
    <w:uiPriority w:val="99"/>
    <w:semiHidden/>
    <w:unhideWhenUsed/>
    <w:rsid w:val="000A6B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A6B18"/>
  </w:style>
  <w:style w:type="paragraph" w:styleId="Revision">
    <w:name w:val="Revision"/>
    <w:hidden/>
    <w:uiPriority w:val="99"/>
    <w:semiHidden/>
    <w:rsid w:val="005D21FE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3A2ECF"/>
    <w:rPr>
      <w:rFonts w:ascii="Times New Roman" w:hAnsi="Times New Roman" w:cs="Times New Roman"/>
      <w:b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A2ECF"/>
    <w:rPr>
      <w:rFonts w:ascii="Times New Roman" w:hAnsi="Times New Roman" w:cs="Times New Roman"/>
      <w:b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2901CA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2901CA"/>
    <w:pPr>
      <w:spacing w:after="100"/>
      <w:ind w:left="660"/>
    </w:pPr>
  </w:style>
  <w:style w:type="character" w:styleId="Hyperlink">
    <w:name w:val="Hyperlink"/>
    <w:basedOn w:val="DefaultParagraphFont"/>
    <w:uiPriority w:val="99"/>
    <w:unhideWhenUsed/>
    <w:rsid w:val="002901CA"/>
    <w:rPr>
      <w:color w:val="0000FF" w:themeColor="hyperlink"/>
      <w:u w:val="single"/>
    </w:rPr>
  </w:style>
  <w:style w:type="paragraph" w:customStyle="1" w:styleId="runin">
    <w:name w:val="runin"/>
    <w:basedOn w:val="Normal"/>
    <w:rsid w:val="001D04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A572B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483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8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spcs3.kc.army.mil/asaalt/procurement/AFARS/AFARS_AppGG.aspx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spcs3.kc.army.mil/asaalt/procurement/AFARS/AFARS_AppGG.aspx" TargetMode="External"/><Relationship Id="rId17" Type="http://schemas.openxmlformats.org/officeDocument/2006/relationships/hyperlink" Target="https://spcs3.kc.army.mil/asaalt/procurement/AFARS/AFARS_AppGG.aspx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spcs3.kc.army.mil/asaalt/procurement/AFARS/AFARS_AppGG.aspx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pcs3.kc.army.mil/asaalt/procurement/AFARS/AFARS_AppGG.aspx" TargetMode="External"/><Relationship Id="rId5" Type="http://schemas.openxmlformats.org/officeDocument/2006/relationships/customXml" Target="../customXml/item5.xml"/><Relationship Id="rId15" Type="http://schemas.openxmlformats.org/officeDocument/2006/relationships/hyperlink" Target="https://spcs3.kc.army.mil/asaalt/procurement/AFARS/AFARS_AppGG.aspx" TargetMode="External"/><Relationship Id="rId10" Type="http://schemas.openxmlformats.org/officeDocument/2006/relationships/endnotes" Target="endnotes.xml"/><Relationship Id="rId19" Type="http://schemas.microsoft.com/office/2011/relationships/people" Target="peop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spcs3.kc.army.mil/asaalt/procurement/AFARS/AFARS_AppGG.asp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gda6e4b5ce9b49d2aa48ca756ed1550e xmlns="4d2834f2-6e62-48ef-822a-880d84868a39">
      <Terms xmlns="http://schemas.microsoft.com/office/infopath/2007/PartnerControls">
        <TermInfo xmlns="http://schemas.microsoft.com/office/infopath/2007/PartnerControls">
          <TermName xmlns="http://schemas.microsoft.com/office/infopath/2007/PartnerControls">Final</TermName>
          <TermId xmlns="http://schemas.microsoft.com/office/infopath/2007/PartnerControls">260ff4ba-7e6d-4f69-b2f8-5d9b6aa5bf2e</TermId>
        </TermInfo>
      </Terms>
    </gda6e4b5ce9b49d2aa48ca756ed1550e>
    <Visibility xmlns="4d2834f2-6e62-48ef-822a-880d84868a39">Internal</Visibility>
    <Related_x0020_Words_x002f_Description xmlns="4d2834f2-6e62-48ef-822a-880d84868a39">&lt;div class="ExternalClass512D8DE5EA58416EB0556DAFB7C3189C"&gt;&lt;p&gt;​PARC to SCO change&lt;/p&gt;&lt;/div&gt;</Related_x0020_Words_x002f_Description>
    <Posted_x0020_By_x002f_Author xmlns="4d2834f2-6e62-48ef-822a-880d84868a39">
      <UserInfo>
        <DisplayName>Jordan, Amanda C Ms CIV USA ASA ALT</DisplayName>
        <AccountId>168</AccountId>
        <AccountType/>
      </UserInfo>
    </Posted_x0020_By_x002f_Author>
    <Part xmlns="4d2834f2-6e62-48ef-822a-880d84868a39">5112</Part>
    <k7fb65748f04451ebe52ab3a8ef4f06e xmlns="4d2834f2-6e62-48ef-822a-880d84868a39">
      <Terms xmlns="http://schemas.microsoft.com/office/infopath/2007/PartnerControls"/>
    </k7fb65748f04451ebe52ab3a8ef4f06e>
    <TaxCatchAll xmlns="4d2834f2-6e62-48ef-822a-880d84868a39">
      <Value>10</Value>
      <Value>487</Value>
      <Value>108</Value>
      <Value>23</Value>
      <Value>8</Value>
    </TaxCatchAll>
    <Subpart xmlns="4d2834f2-6e62-48ef-822a-880d84868a39" xsi:nil="true"/>
    <b32cdbbdcfbf448899278e680467c731 xmlns="4d2834f2-6e62-48ef-822a-880d84868a39">
      <Terms xmlns="http://schemas.microsoft.com/office/infopath/2007/PartnerControls">
        <TermInfo xmlns="http://schemas.microsoft.com/office/infopath/2007/PartnerControls">
          <TermName xmlns="http://schemas.microsoft.com/office/infopath/2007/PartnerControls">DASA(P) Procurement Policy Pillar (SAAL-PP)</TermName>
          <TermId xmlns="http://schemas.microsoft.com/office/infopath/2007/PartnerControls">baec6d0f-085c-46bf-a19f-61084e9a69d8</TermId>
        </TermInfo>
      </Terms>
    </b32cdbbdcfbf448899278e680467c731>
    <k5f03eb0b8f145c593adfde1e5d76637 xmlns="4d2834f2-6e62-48ef-822a-880d84868a39">
      <Terms xmlns="http://schemas.microsoft.com/office/infopath/2007/PartnerControls">
        <TermInfo xmlns="http://schemas.microsoft.com/office/infopath/2007/PartnerControls">
          <TermName xmlns="http://schemas.microsoft.com/office/infopath/2007/PartnerControls">Regulation</TermName>
          <TermId xmlns="http://schemas.microsoft.com/office/infopath/2007/PartnerControls">1d7f43a6-f8bb-4223-9c6f-9b729e816bd9</TermId>
        </TermInfo>
      </Terms>
    </k5f03eb0b8f145c593adfde1e5d76637>
    <_dlc_DocId xmlns="4d2834f2-6e62-48ef-822a-880d84868a39">DASAP-90-606</_dlc_DocId>
    <_dlc_DocIdUrl xmlns="4d2834f2-6e62-48ef-822a-880d84868a39">
      <Url>https://spcs3.kc.army.mil/asaalt/ZPTeam/PPS/_layouts/15/DocIdRedir.aspx?ID=DASAP-90-606</Url>
      <Description>DASAP-90-606</Description>
    </_dlc_DocIdUrl>
    <WebPartName xmlns="4d2834f2-6e62-48ef-822a-880d84868a39" xsi:nil="true"/>
    <AFARSRevisionNo xmlns="4d2834f2-6e62-48ef-822a-880d84868a39">28.01</AFARSRevisionNo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AFARS" ma:contentTypeID="0x0101005B30DBF8331A6E49B938A000A393551D00BF7CB0DACCB2794986B8E90A9FF96C63" ma:contentTypeVersion="23" ma:contentTypeDescription="Army Federal Acquisition Regulation Supplement" ma:contentTypeScope="" ma:versionID="86d6480d484284c9b3b4cc1a313a0202">
  <xsd:schema xmlns:xsd="http://www.w3.org/2001/XMLSchema" xmlns:xs="http://www.w3.org/2001/XMLSchema" xmlns:p="http://schemas.microsoft.com/office/2006/metadata/properties" xmlns:ns1="4d2834f2-6e62-48ef-822a-880d84868a39" targetNamespace="http://schemas.microsoft.com/office/2006/metadata/properties" ma:root="true" ma:fieldsID="4830b98530b6a38c7f266cc2d908e6a1" ns1:_="">
    <xsd:import namespace="4d2834f2-6e62-48ef-822a-880d84868a39"/>
    <xsd:element name="properties">
      <xsd:complexType>
        <xsd:sequence>
          <xsd:element name="documentManagement">
            <xsd:complexType>
              <xsd:all>
                <xsd:element ref="ns1:Visibility"/>
                <xsd:element ref="ns1:Part"/>
                <xsd:element ref="ns1:Subpart" minOccurs="0"/>
                <xsd:element ref="ns1:AFARSRevisionNo" minOccurs="0"/>
                <xsd:element ref="ns1:WebPartName" minOccurs="0"/>
                <xsd:element ref="ns1:Posted_x0020_By_x002f_Author"/>
                <xsd:element ref="ns1:Related_x0020_Words_x002f_Description" minOccurs="0"/>
                <xsd:element ref="ns1:k5f03eb0b8f145c593adfde1e5d76637" minOccurs="0"/>
                <xsd:element ref="ns1:k7fb65748f04451ebe52ab3a8ef4f06e" minOccurs="0"/>
                <xsd:element ref="ns1:gda6e4b5ce9b49d2aa48ca756ed1550e" minOccurs="0"/>
                <xsd:element ref="ns1:_dlc_DocId" minOccurs="0"/>
                <xsd:element ref="ns1:_dlc_DocIdUrl" minOccurs="0"/>
                <xsd:element ref="ns1:_dlc_DocIdPersistId" minOccurs="0"/>
                <xsd:element ref="ns1:b32cdbbdcfbf448899278e680467c731" minOccurs="0"/>
                <xsd:element ref="ns1:TaxCatchAll" minOccurs="0"/>
                <xsd:element ref="ns1:TaxCatchAllLabe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2834f2-6e62-48ef-822a-880d84868a39" elementFormDefault="qualified">
    <xsd:import namespace="http://schemas.microsoft.com/office/2006/documentManagement/types"/>
    <xsd:import namespace="http://schemas.microsoft.com/office/infopath/2007/PartnerControls"/>
    <xsd:element name="Visibility" ma:index="0" ma:displayName="Visibility" ma:default="Internal" ma:format="Dropdown" ma:internalName="Visibility" ma:readOnly="false">
      <xsd:simpleType>
        <xsd:restriction base="dms:Choice">
          <xsd:enumeration value="Internal"/>
          <xsd:enumeration value="External"/>
        </xsd:restriction>
      </xsd:simpleType>
    </xsd:element>
    <xsd:element name="Part" ma:index="4" ma:displayName="Part" ma:description="AFARS Part" ma:internalName="Part">
      <xsd:simpleType>
        <xsd:restriction base="dms:Text">
          <xsd:maxLength value="255"/>
        </xsd:restriction>
      </xsd:simpleType>
    </xsd:element>
    <xsd:element name="Subpart" ma:index="5" nillable="true" ma:displayName="Subpart" ma:description="AFARS Subpart" ma:internalName="Subpart">
      <xsd:simpleType>
        <xsd:restriction base="dms:Text">
          <xsd:maxLength value="255"/>
        </xsd:restriction>
      </xsd:simpleType>
    </xsd:element>
    <xsd:element name="AFARSRevisionNo" ma:index="6" nillable="true" ma:displayName="AFARS Revision Number" ma:description="Major revision.version, e.g., 26, 26.05" ma:internalName="AFARS_x0020_Revision_x0020_No">
      <xsd:simpleType>
        <xsd:restriction base="dms:Text">
          <xsd:maxLength value="255"/>
        </xsd:restriction>
      </xsd:simpleType>
    </xsd:element>
    <xsd:element name="WebPartName" ma:index="10" nillable="true" ma:displayName="WebPartName" ma:description="Enter name of WebPart this data will appear in. For AFARS enter Column 1, Column 2, or Column 3 (Optional)" ma:internalName="WebPartName" ma:readOnly="false">
      <xsd:simpleType>
        <xsd:restriction base="dms:Text">
          <xsd:maxLength value="255"/>
        </xsd:restriction>
      </xsd:simpleType>
    </xsd:element>
    <xsd:element name="Posted_x0020_By_x002f_Author" ma:index="11" ma:displayName="Posted By/Author" ma:list="UserInfo" ma:SharePointGroup="0" ma:internalName="Posted_x0020_By_x002F_Autho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Related_x0020_Words_x002f_Description" ma:index="12" nillable="true" ma:displayName="Related Words/Description" ma:internalName="Related_x0020_Words_x002F_Description">
      <xsd:simpleType>
        <xsd:restriction base="dms:Note">
          <xsd:maxLength value="255"/>
        </xsd:restriction>
      </xsd:simpleType>
    </xsd:element>
    <xsd:element name="k5f03eb0b8f145c593adfde1e5d76637" ma:index="16" nillable="true" ma:taxonomy="true" ma:internalName="k5f03eb0b8f145c593adfde1e5d76637" ma:taxonomyFieldName="Document_x0020_Types" ma:displayName="Document Type" ma:default="" ma:fieldId="{45f03eb0-b8f1-45c5-93ad-fde1e5d76637}" ma:sspId="e97c40a9-e294-418d-ad3f-d22f01e6b4b4" ma:termSetId="b69b234f-fdb4-47c6-97b1-e8bccc7af5d1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k7fb65748f04451ebe52ab3a8ef4f06e" ma:index="18" nillable="true" ma:taxonomy="true" ma:internalName="k7fb65748f04451ebe52ab3a8ef4f06e" ma:taxonomyFieldName="Document_x0020_Subject" ma:displayName="Document Subject" ma:default="" ma:fieldId="{47fb6574-8f04-451e-be52-ab3a8ef4f06e}" ma:sspId="e97c40a9-e294-418d-ad3f-d22f01e6b4b4" ma:termSetId="8641da69-9ac4-4b43-9cf9-b13739330521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gda6e4b5ce9b49d2aa48ca756ed1550e" ma:index="20" ma:taxonomy="true" ma:internalName="gda6e4b5ce9b49d2aa48ca756ed1550e" ma:taxonomyFieldName="Document_x0020_Status" ma:displayName="Document Status" ma:readOnly="false" ma:default="" ma:fieldId="{0da6e4b5-ce9b-49d2-aa48-ca756ed1550e}" ma:sspId="e97c40a9-e294-418d-ad3f-d22f01e6b4b4" ma:termSetId="f886d052-ea66-4d3f-b671-967742392098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_dlc_DocId" ma:index="21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22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23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b32cdbbdcfbf448899278e680467c731" ma:index="25" ma:taxonomy="true" ma:internalName="b32cdbbdcfbf448899278e680467c731" ma:taxonomyFieldName="Organization" ma:displayName="Authoring Organization" ma:default="" ma:fieldId="{b32cdbbd-cfbf-4488-9927-8e680467c731}" ma:sspId="e97c40a9-e294-418d-ad3f-d22f01e6b4b4" ma:termSetId="0aad39e2-45d5-40d9-a25c-5780880afc50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26" nillable="true" ma:displayName="Taxonomy Catch All Column" ma:description="" ma:hidden="true" ma:list="c2bf4d8c-833e-4e26-aab1-374f69efeee0" ma:internalName="TaxCatchAll" ma:showField="CatchAllData" ma:web="4d2834f2-6e62-48ef-822a-880d84868a3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27" nillable="true" ma:displayName="Taxonomy Catch All Column1" ma:description="" ma:hidden="true" ma:list="c2bf4d8c-833e-4e26-aab1-374f69efeee0" ma:internalName="TaxCatchAllLabel" ma:readOnly="true" ma:showField="CatchAllDataLabel" ma:web="4d2834f2-6e62-48ef-822a-880d84868a3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4" ma:displayName="Content Type"/>
        <xsd:element ref="dc:title" minOccurs="0" maxOccurs="1" ma:index="2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437EE1E-86CE-4318-BAEB-BB7C49DDF4A3}">
  <ds:schemaRefs>
    <ds:schemaRef ds:uri="http://schemas.microsoft.com/office/infopath/2007/PartnerControls"/>
    <ds:schemaRef ds:uri="http://schemas.microsoft.com/office/2006/documentManagement/types"/>
    <ds:schemaRef ds:uri="http://schemas.microsoft.com/office/2006/metadata/properties"/>
    <ds:schemaRef ds:uri="http://purl.org/dc/dcmitype/"/>
    <ds:schemaRef ds:uri="http://purl.org/dc/elements/1.1/"/>
    <ds:schemaRef ds:uri="4d2834f2-6e62-48ef-822a-880d84868a39"/>
    <ds:schemaRef ds:uri="http://schemas.openxmlformats.org/package/2006/metadata/core-properties"/>
    <ds:schemaRef ds:uri="http://www.w3.org/XML/1998/namespace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7D8AAE34-D179-41BD-ACAF-45A9418F533C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517820E-FA68-41DD-89F6-E3BCB4268A6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d2834f2-6e62-48ef-822a-880d84868a3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522128D-9436-47A1-86F8-B28754EB288B}">
  <ds:schemaRefs>
    <ds:schemaRef ds:uri="http://schemas.microsoft.com/sharepoint/events"/>
  </ds:schemaRefs>
</ds:datastoreItem>
</file>

<file path=customXml/itemProps5.xml><?xml version="1.0" encoding="utf-8"?>
<ds:datastoreItem xmlns:ds="http://schemas.openxmlformats.org/officeDocument/2006/customXml" ds:itemID="{73833314-12E3-40CE-A09E-CF27C232796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679</Words>
  <Characters>3874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AFARS 5112_Revision_28_01</vt:lpstr>
    </vt:vector>
  </TitlesOfParts>
  <Company>U.S. Army</Company>
  <LinksUpToDate>false</LinksUpToDate>
  <CharactersWithSpaces>4544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AFARS 5112_Revision_28_01</dc:title>
  <dc:creator>Administrator</dc:creator>
  <cp:lastModifiedBy>Jordan, Amanda C CIV USARMY HQDA ASA ALT (USA)</cp:lastModifiedBy>
  <cp:revision>2</cp:revision>
  <cp:lastPrinted>2013-04-18T14:42:00Z</cp:lastPrinted>
  <dcterms:created xsi:type="dcterms:W3CDTF">2023-09-28T17:26:00Z</dcterms:created>
  <dcterms:modified xsi:type="dcterms:W3CDTF">2023-09-28T17:26:00Z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0x0101005B30DBF8331A6E49B938A000A393551D00BF7CB0DACCB2794986B8E90A9FF96C63</vt:lpwstr>
  </property>
  <property fmtid="{D5CDD505-2E9C-101B-9397-08002B2CF9AE}" pid="3" name="af5654017337474fa7a98d92cf7ebe92">
    <vt:lpwstr>Army Contracting Business Intelligence System|a5fc719a-e457-4d8f-af25-366c5684c6d3</vt:lpwstr>
  </property>
  <property fmtid="{D5CDD505-2E9C-101B-9397-08002B2CF9AE}" pid="4" name="d2fc33867cda4e97bf11d8aa1bbf2cfa">
    <vt:lpwstr>FY 2015|a74dcf90-02ac-49fc-8628-fb1821f0a7c9</vt:lpwstr>
  </property>
  <property fmtid="{D5CDD505-2E9C-101B-9397-08002B2CF9AE}" pid="5" name="_dlc_DocIdItemGuid">
    <vt:lpwstr>e294346c-51e6-475d-94ff-41c1e3da9c31</vt:lpwstr>
  </property>
  <property fmtid="{D5CDD505-2E9C-101B-9397-08002B2CF9AE}" pid="6" name="g9d2a862e44547e0b49a65fb6f50af7d">
    <vt:lpwstr/>
  </property>
  <property fmtid="{D5CDD505-2E9C-101B-9397-08002B2CF9AE}" pid="7" name="Document Types">
    <vt:lpwstr>23;#Regulation|1d7f43a6-f8bb-4223-9c6f-9b729e816bd9</vt:lpwstr>
  </property>
  <property fmtid="{D5CDD505-2E9C-101B-9397-08002B2CF9AE}" pid="8" name="o0db550b7e21475b9eff9fa96a351f6a">
    <vt:lpwstr/>
  </property>
  <property fmtid="{D5CDD505-2E9C-101B-9397-08002B2CF9AE}" pid="9" name="Fiscal_x0020_Year">
    <vt:lpwstr>108;#FY 2015|a74dcf90-02ac-49fc-8628-fb1821f0a7c9</vt:lpwstr>
  </property>
  <property fmtid="{D5CDD505-2E9C-101B-9397-08002B2CF9AE}" pid="10" name="d71e606529824e109f34eb917ab14b3b">
    <vt:lpwstr/>
  </property>
  <property fmtid="{D5CDD505-2E9C-101B-9397-08002B2CF9AE}" pid="11" name="l67c16429e2d43599743984606be6886">
    <vt:lpwstr/>
  </property>
  <property fmtid="{D5CDD505-2E9C-101B-9397-08002B2CF9AE}" pid="12" name="Document_x0020_Category">
    <vt:lpwstr/>
  </property>
  <property fmtid="{D5CDD505-2E9C-101B-9397-08002B2CF9AE}" pid="13" name="PARC_x0020_Notifications">
    <vt:lpwstr/>
  </property>
  <property fmtid="{D5CDD505-2E9C-101B-9397-08002B2CF9AE}" pid="14" name="Document_x0020_Subject">
    <vt:lpwstr/>
  </property>
  <property fmtid="{D5CDD505-2E9C-101B-9397-08002B2CF9AE}" pid="15" name="Frequency">
    <vt:lpwstr/>
  </property>
  <property fmtid="{D5CDD505-2E9C-101B-9397-08002B2CF9AE}" pid="16" name="i985fb4ba1b74433aef9ca5eaedaab6a">
    <vt:lpwstr/>
  </property>
  <property fmtid="{D5CDD505-2E9C-101B-9397-08002B2CF9AE}" pid="17" name="Briefing_x0020_Document_x0020_Types">
    <vt:lpwstr/>
  </property>
  <property fmtid="{D5CDD505-2E9C-101B-9397-08002B2CF9AE}" pid="18" name="Presented_x0020_To">
    <vt:lpwstr/>
  </property>
  <property fmtid="{D5CDD505-2E9C-101B-9397-08002B2CF9AE}" pid="19" name="Organization">
    <vt:lpwstr>487;#DASA(P) Procurement Policy Pillar (SAAL-PP)|baec6d0f-085c-46bf-a19f-61084e9a69d8</vt:lpwstr>
  </property>
  <property fmtid="{D5CDD505-2E9C-101B-9397-08002B2CF9AE}" pid="20" name="Audit_x0020_Agency">
    <vt:lpwstr/>
  </property>
  <property fmtid="{D5CDD505-2E9C-101B-9397-08002B2CF9AE}" pid="21" name="b489bf28285947bdbd459884f7ac3df3">
    <vt:lpwstr/>
  </property>
  <property fmtid="{D5CDD505-2E9C-101B-9397-08002B2CF9AE}" pid="22" name="Document Status">
    <vt:lpwstr>8;#Final|260ff4ba-7e6d-4f69-b2f8-5d9b6aa5bf2e</vt:lpwstr>
  </property>
  <property fmtid="{D5CDD505-2E9C-101B-9397-08002B2CF9AE}" pid="23" name="f88fa16fa7cc46e2865c02d0fcda6385">
    <vt:lpwstr/>
  </property>
  <property fmtid="{D5CDD505-2E9C-101B-9397-08002B2CF9AE}" pid="24" name="Presented_x0020_By">
    <vt:lpwstr/>
  </property>
  <property fmtid="{D5CDD505-2E9C-101B-9397-08002B2CF9AE}" pid="25" name="Report_x0020_Document_x0020_Type">
    <vt:lpwstr/>
  </property>
  <property fmtid="{D5CDD505-2E9C-101B-9397-08002B2CF9AE}" pid="26" name="Approval_x0020_Authority">
    <vt:lpwstr/>
  </property>
  <property fmtid="{D5CDD505-2E9C-101B-9397-08002B2CF9AE}" pid="27" name="Business_x0020_System">
    <vt:lpwstr>10;#Army Contracting Business Intelligence System|a5fc719a-e457-4d8f-af25-366c5684c6d3</vt:lpwstr>
  </property>
  <property fmtid="{D5CDD505-2E9C-101B-9397-08002B2CF9AE}" pid="28" name="n1f53f438c0b451c9f12744c2d53faea">
    <vt:lpwstr/>
  </property>
  <property fmtid="{D5CDD505-2E9C-101B-9397-08002B2CF9AE}" pid="29" name="Document Category">
    <vt:lpwstr/>
  </property>
  <property fmtid="{D5CDD505-2E9C-101B-9397-08002B2CF9AE}" pid="30" name="Presented By">
    <vt:lpwstr/>
  </property>
  <property fmtid="{D5CDD505-2E9C-101B-9397-08002B2CF9AE}" pid="31" name="Fiscal Year">
    <vt:lpwstr>108;#FY 2015|a74dcf90-02ac-49fc-8628-fb1821f0a7c9</vt:lpwstr>
  </property>
  <property fmtid="{D5CDD505-2E9C-101B-9397-08002B2CF9AE}" pid="32" name="Audit Agency">
    <vt:lpwstr/>
  </property>
  <property fmtid="{D5CDD505-2E9C-101B-9397-08002B2CF9AE}" pid="33" name="Report Document Type">
    <vt:lpwstr/>
  </property>
  <property fmtid="{D5CDD505-2E9C-101B-9397-08002B2CF9AE}" pid="34" name="Document Subject">
    <vt:lpwstr/>
  </property>
  <property fmtid="{D5CDD505-2E9C-101B-9397-08002B2CF9AE}" pid="35" name="PARC Notifications">
    <vt:lpwstr/>
  </property>
  <property fmtid="{D5CDD505-2E9C-101B-9397-08002B2CF9AE}" pid="36" name="Briefing Document Types">
    <vt:lpwstr/>
  </property>
  <property fmtid="{D5CDD505-2E9C-101B-9397-08002B2CF9AE}" pid="37" name="Business System">
    <vt:lpwstr>10;#Army Contracting Business Intelligence System|a5fc719a-e457-4d8f-af25-366c5684c6d3</vt:lpwstr>
  </property>
  <property fmtid="{D5CDD505-2E9C-101B-9397-08002B2CF9AE}" pid="38" name="Approval Authority">
    <vt:lpwstr/>
  </property>
  <property fmtid="{D5CDD505-2E9C-101B-9397-08002B2CF9AE}" pid="39" name="Presented To">
    <vt:lpwstr/>
  </property>
</Properties>
</file>