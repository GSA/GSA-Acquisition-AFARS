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9F0F" w14:textId="36DB4442" w:rsidR="001C2CE0" w:rsidRPr="008D717F" w:rsidRDefault="001C2CE0" w:rsidP="006B5E36">
      <w:pPr>
        <w:spacing w:after="240"/>
        <w:jc w:val="center"/>
        <w:rPr>
          <w:rFonts w:ascii="Times New Roman" w:hAnsi="Times New Roman" w:cs="Times New Roman"/>
          <w:b/>
          <w:caps/>
          <w:sz w:val="32"/>
          <w:szCs w:val="32"/>
        </w:rPr>
      </w:pPr>
      <w:r w:rsidRPr="008D717F">
        <w:rPr>
          <w:rFonts w:ascii="Times New Roman" w:hAnsi="Times New Roman" w:cs="Times New Roman"/>
          <w:b/>
          <w:caps/>
          <w:sz w:val="32"/>
          <w:szCs w:val="32"/>
        </w:rPr>
        <w:t>AFARS – Part 5113</w:t>
      </w:r>
    </w:p>
    <w:p w14:paraId="341ECD52" w14:textId="494E91B0" w:rsidR="006C0118" w:rsidRPr="005144FF" w:rsidRDefault="001C2CE0" w:rsidP="005144FF">
      <w:pPr>
        <w:jc w:val="center"/>
        <w:rPr>
          <w:rFonts w:ascii="Times New Roman" w:hAnsi="Times New Roman" w:cs="Times New Roman"/>
          <w:b/>
          <w:sz w:val="32"/>
          <w:szCs w:val="32"/>
        </w:rPr>
      </w:pPr>
      <w:r w:rsidRPr="005144FF">
        <w:rPr>
          <w:rFonts w:ascii="Times New Roman" w:hAnsi="Times New Roman" w:cs="Times New Roman"/>
          <w:b/>
          <w:sz w:val="32"/>
          <w:szCs w:val="32"/>
        </w:rPr>
        <w:t>Simplified Acquisition Procedures</w:t>
      </w:r>
    </w:p>
    <w:p w14:paraId="6261310A" w14:textId="671E0C3B" w:rsidR="006C0118" w:rsidRDefault="00355E21" w:rsidP="00C46A4B">
      <w:pPr>
        <w:jc w:val="center"/>
        <w:rPr>
          <w:rFonts w:ascii="Times New Roman" w:hAnsi="Times New Roman" w:cs="Times New Roman"/>
          <w:i/>
          <w:sz w:val="24"/>
          <w:szCs w:val="24"/>
        </w:rPr>
      </w:pPr>
      <w:r w:rsidRPr="006C0118">
        <w:rPr>
          <w:rFonts w:ascii="Times New Roman" w:hAnsi="Times New Roman" w:cs="Times New Roman"/>
          <w:i/>
          <w:sz w:val="24"/>
          <w:szCs w:val="24"/>
        </w:rPr>
        <w:t xml:space="preserve">(Revised </w:t>
      </w:r>
      <w:del w:id="0" w:author="Jordan, Amanda C CIV USARMY HQDA ASA ALT (USA)" w:date="2024-08-28T09:13:00Z">
        <w:r w:rsidR="002B768E" w:rsidDel="00330C41">
          <w:rPr>
            <w:rFonts w:ascii="Times New Roman" w:hAnsi="Times New Roman" w:cs="Times New Roman"/>
            <w:i/>
            <w:sz w:val="24"/>
            <w:szCs w:val="24"/>
          </w:rPr>
          <w:delText>10 March 2022</w:delText>
        </w:r>
      </w:del>
      <w:ins w:id="1" w:author="Jordan, Amanda C CIV USARMY HQDA ASA ALT (USA)" w:date="2024-09-19T10:50:00Z">
        <w:r w:rsidR="009A3417">
          <w:rPr>
            <w:rFonts w:ascii="Times New Roman" w:hAnsi="Times New Roman" w:cs="Times New Roman"/>
            <w:i/>
            <w:sz w:val="24"/>
            <w:szCs w:val="24"/>
          </w:rPr>
          <w:t>01</w:t>
        </w:r>
      </w:ins>
      <w:ins w:id="2" w:author="Jordan, Amanda C CIV USARMY HQDA ASA ALT (USA)" w:date="2024-08-28T09:13:00Z">
        <w:r w:rsidR="00330C41">
          <w:rPr>
            <w:rFonts w:ascii="Times New Roman" w:hAnsi="Times New Roman" w:cs="Times New Roman"/>
            <w:i/>
            <w:sz w:val="24"/>
            <w:szCs w:val="24"/>
          </w:rPr>
          <w:t xml:space="preserve"> October 2024</w:t>
        </w:r>
      </w:ins>
      <w:r w:rsidR="00CA592E" w:rsidRPr="006C0118">
        <w:rPr>
          <w:rFonts w:ascii="Times New Roman" w:hAnsi="Times New Roman" w:cs="Times New Roman"/>
          <w:i/>
          <w:sz w:val="24"/>
          <w:szCs w:val="24"/>
        </w:rPr>
        <w:t>)</w:t>
      </w:r>
    </w:p>
    <w:p w14:paraId="357F2218" w14:textId="524B0A9F" w:rsidR="005144FF" w:rsidRPr="005144FF" w:rsidRDefault="00C46A4B">
      <w:pPr>
        <w:pStyle w:val="TOC2"/>
        <w:tabs>
          <w:tab w:val="right" w:leader="dot" w:pos="9350"/>
        </w:tabs>
        <w:rPr>
          <w:rFonts w:ascii="Times New Roman" w:eastAsiaTheme="minorEastAsia" w:hAnsi="Times New Roman" w:cs="Times New Roman"/>
          <w:noProof/>
          <w:sz w:val="24"/>
          <w:szCs w:val="24"/>
        </w:rPr>
      </w:pPr>
      <w:r w:rsidRPr="005144FF">
        <w:rPr>
          <w:rFonts w:ascii="Times New Roman" w:hAnsi="Times New Roman" w:cs="Times New Roman"/>
          <w:i/>
          <w:sz w:val="24"/>
          <w:szCs w:val="24"/>
        </w:rPr>
        <w:fldChar w:fldCharType="begin"/>
      </w:r>
      <w:r w:rsidRPr="005144FF">
        <w:rPr>
          <w:rFonts w:ascii="Times New Roman" w:hAnsi="Times New Roman" w:cs="Times New Roman"/>
          <w:i/>
          <w:sz w:val="24"/>
          <w:szCs w:val="24"/>
        </w:rPr>
        <w:instrText xml:space="preserve"> TOC \o "1-4" \h \z \u </w:instrText>
      </w:r>
      <w:r w:rsidRPr="005144FF">
        <w:rPr>
          <w:rFonts w:ascii="Times New Roman" w:hAnsi="Times New Roman" w:cs="Times New Roman"/>
          <w:i/>
          <w:sz w:val="24"/>
          <w:szCs w:val="24"/>
        </w:rPr>
        <w:fldChar w:fldCharType="separate"/>
      </w:r>
      <w:hyperlink w:anchor="_Toc514051375" w:history="1">
        <w:r w:rsidR="005144FF" w:rsidRPr="005144FF">
          <w:rPr>
            <w:rStyle w:val="Hyperlink"/>
            <w:rFonts w:ascii="Times New Roman" w:hAnsi="Times New Roman" w:cs="Times New Roman"/>
            <w:noProof/>
            <w:sz w:val="24"/>
            <w:szCs w:val="24"/>
          </w:rPr>
          <w:t>Subpart 5113.2 – Actions At or Below the Micro-Purchase Threshold</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_Toc514051375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1</w:t>
        </w:r>
        <w:r w:rsidR="005144FF" w:rsidRPr="005144FF">
          <w:rPr>
            <w:rFonts w:ascii="Times New Roman" w:hAnsi="Times New Roman" w:cs="Times New Roman"/>
            <w:noProof/>
            <w:webHidden/>
            <w:sz w:val="24"/>
            <w:szCs w:val="24"/>
          </w:rPr>
          <w:fldChar w:fldCharType="end"/>
        </w:r>
      </w:hyperlink>
    </w:p>
    <w:p w14:paraId="694BC3DD" w14:textId="77ABE3F3"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76" w:history="1">
        <w:r w:rsidR="005144FF" w:rsidRPr="005144FF">
          <w:rPr>
            <w:rStyle w:val="Hyperlink"/>
            <w:rFonts w:ascii="Times New Roman" w:hAnsi="Times New Roman" w:cs="Times New Roman"/>
            <w:noProof/>
            <w:sz w:val="24"/>
            <w:szCs w:val="24"/>
          </w:rPr>
          <w:t>5113.201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_Toc514051376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1</w:t>
        </w:r>
        <w:r w:rsidR="005144FF" w:rsidRPr="005144FF">
          <w:rPr>
            <w:rFonts w:ascii="Times New Roman" w:hAnsi="Times New Roman" w:cs="Times New Roman"/>
            <w:noProof/>
            <w:webHidden/>
            <w:sz w:val="24"/>
            <w:szCs w:val="24"/>
          </w:rPr>
          <w:fldChar w:fldCharType="end"/>
        </w:r>
      </w:hyperlink>
    </w:p>
    <w:p w14:paraId="1AA5EAA0" w14:textId="7B3D0787"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77" w:history="1">
        <w:r w:rsidR="005144FF" w:rsidRPr="005144FF">
          <w:rPr>
            <w:rStyle w:val="Hyperlink"/>
            <w:rFonts w:ascii="Times New Roman" w:hAnsi="Times New Roman" w:cs="Times New Roman"/>
            <w:noProof/>
            <w:sz w:val="24"/>
            <w:szCs w:val="24"/>
          </w:rPr>
          <w:t>5113.202-90  Purchase guidelines.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_Toc514051377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4</w:t>
        </w:r>
        <w:r w:rsidR="005144FF" w:rsidRPr="005144FF">
          <w:rPr>
            <w:rFonts w:ascii="Times New Roman" w:hAnsi="Times New Roman" w:cs="Times New Roman"/>
            <w:noProof/>
            <w:webHidden/>
            <w:sz w:val="24"/>
            <w:szCs w:val="24"/>
          </w:rPr>
          <w:fldChar w:fldCharType="end"/>
        </w:r>
      </w:hyperlink>
    </w:p>
    <w:p w14:paraId="6A26C0D5" w14:textId="7F06BB53"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78" w:history="1">
        <w:r w:rsidR="005144FF" w:rsidRPr="005144FF">
          <w:rPr>
            <w:rStyle w:val="Hyperlink"/>
            <w:rFonts w:ascii="Times New Roman" w:hAnsi="Times New Roman" w:cs="Times New Roman"/>
            <w:noProof/>
            <w:sz w:val="24"/>
            <w:szCs w:val="24"/>
          </w:rPr>
          <w:t>5113.270-90  Use of the Government commercial purchase card.</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_Toc514051378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5</w:t>
        </w:r>
        <w:r w:rsidR="005144FF" w:rsidRPr="005144FF">
          <w:rPr>
            <w:rFonts w:ascii="Times New Roman" w:hAnsi="Times New Roman" w:cs="Times New Roman"/>
            <w:noProof/>
            <w:webHidden/>
            <w:sz w:val="24"/>
            <w:szCs w:val="24"/>
          </w:rPr>
          <w:fldChar w:fldCharType="end"/>
        </w:r>
      </w:hyperlink>
    </w:p>
    <w:p w14:paraId="6BC09ADF" w14:textId="6C6D4E16" w:rsidR="005144FF" w:rsidRPr="005144FF" w:rsidRDefault="00000000">
      <w:pPr>
        <w:pStyle w:val="TOC3"/>
        <w:tabs>
          <w:tab w:val="right" w:leader="dot" w:pos="9350"/>
        </w:tabs>
        <w:rPr>
          <w:rFonts w:ascii="Times New Roman" w:eastAsiaTheme="minorEastAsia" w:hAnsi="Times New Roman" w:cs="Times New Roman"/>
          <w:noProof/>
          <w:sz w:val="24"/>
          <w:szCs w:val="24"/>
        </w:rPr>
      </w:pPr>
      <w:hyperlink w:anchor="_Toc514051379" w:history="1">
        <w:r w:rsidR="005144FF" w:rsidRPr="005144FF">
          <w:rPr>
            <w:rStyle w:val="Hyperlink"/>
            <w:rFonts w:ascii="Times New Roman" w:hAnsi="Times New Roman" w:cs="Times New Roman"/>
            <w:noProof/>
            <w:sz w:val="24"/>
            <w:szCs w:val="24"/>
          </w:rPr>
          <w:t>Subpart 5113.3 – Simplified Acquisition Methods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_Toc514051379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6</w:t>
        </w:r>
        <w:r w:rsidR="005144FF" w:rsidRPr="005144FF">
          <w:rPr>
            <w:rFonts w:ascii="Times New Roman" w:hAnsi="Times New Roman" w:cs="Times New Roman"/>
            <w:noProof/>
            <w:webHidden/>
            <w:sz w:val="24"/>
            <w:szCs w:val="24"/>
          </w:rPr>
          <w:fldChar w:fldCharType="end"/>
        </w:r>
      </w:hyperlink>
    </w:p>
    <w:p w14:paraId="570241A4" w14:textId="11A64738"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0" w:history="1">
        <w:r w:rsidR="005144FF" w:rsidRPr="005144FF">
          <w:rPr>
            <w:rStyle w:val="Hyperlink"/>
            <w:rFonts w:ascii="Times New Roman" w:hAnsi="Times New Roman" w:cs="Times New Roman"/>
            <w:noProof/>
            <w:sz w:val="24"/>
            <w:szCs w:val="24"/>
          </w:rPr>
          <w:t>5113.302  Purchase orders.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_Toc514051380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6</w:t>
        </w:r>
        <w:r w:rsidR="005144FF" w:rsidRPr="005144FF">
          <w:rPr>
            <w:rFonts w:ascii="Times New Roman" w:hAnsi="Times New Roman" w:cs="Times New Roman"/>
            <w:noProof/>
            <w:webHidden/>
            <w:sz w:val="24"/>
            <w:szCs w:val="24"/>
          </w:rPr>
          <w:fldChar w:fldCharType="end"/>
        </w:r>
      </w:hyperlink>
    </w:p>
    <w:p w14:paraId="0C9D0853" w14:textId="19E953A2"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1" w:history="1">
        <w:r w:rsidR="005144FF" w:rsidRPr="005144FF">
          <w:rPr>
            <w:rStyle w:val="Hyperlink"/>
            <w:rFonts w:ascii="Times New Roman" w:hAnsi="Times New Roman" w:cs="Times New Roman"/>
            <w:noProof/>
            <w:sz w:val="24"/>
            <w:szCs w:val="24"/>
          </w:rPr>
          <w:t>5113.302-3  Obtaining contractor acceptance and modifying purchase orders.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_Toc514051381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7F550029" w14:textId="06700419"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2" w:history="1">
        <w:r w:rsidR="005144FF" w:rsidRPr="005144FF">
          <w:rPr>
            <w:rStyle w:val="Hyperlink"/>
            <w:rFonts w:ascii="Times New Roman" w:hAnsi="Times New Roman" w:cs="Times New Roman"/>
            <w:noProof/>
            <w:sz w:val="24"/>
            <w:szCs w:val="24"/>
          </w:rPr>
          <w:t>5113.303  Blanket purchase agreements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_Toc514051382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7AF424F2" w14:textId="31BC1B3D"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3" w:history="1">
        <w:r w:rsidR="005144FF" w:rsidRPr="005144FF">
          <w:rPr>
            <w:rStyle w:val="Hyperlink"/>
            <w:rFonts w:ascii="Times New Roman" w:hAnsi="Times New Roman" w:cs="Times New Roman"/>
            <w:noProof/>
            <w:sz w:val="24"/>
            <w:szCs w:val="24"/>
          </w:rPr>
          <w:t>5113.303-1-90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_Toc514051383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033A4217" w14:textId="1E59AF32"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4" w:history="1">
        <w:r w:rsidR="005144FF" w:rsidRPr="005144FF">
          <w:rPr>
            <w:rStyle w:val="Hyperlink"/>
            <w:rFonts w:ascii="Times New Roman" w:hAnsi="Times New Roman" w:cs="Times New Roman"/>
            <w:noProof/>
            <w:sz w:val="24"/>
            <w:szCs w:val="24"/>
          </w:rPr>
          <w:t>5113.303-2-90  Establishment of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_Toc514051384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6D062EAA" w14:textId="0CF49CBF"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5" w:history="1">
        <w:r w:rsidR="005144FF" w:rsidRPr="005144FF">
          <w:rPr>
            <w:rStyle w:val="Hyperlink"/>
            <w:rFonts w:ascii="Times New Roman" w:hAnsi="Times New Roman" w:cs="Times New Roman"/>
            <w:noProof/>
            <w:sz w:val="24"/>
            <w:szCs w:val="24"/>
          </w:rPr>
          <w:t>5113.303-5 Purchases under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_Toc514051385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21392673" w14:textId="03C82F4B"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6" w:history="1">
        <w:r w:rsidR="005144FF" w:rsidRPr="005144FF">
          <w:rPr>
            <w:rStyle w:val="Hyperlink"/>
            <w:rFonts w:ascii="Times New Roman" w:hAnsi="Times New Roman" w:cs="Times New Roman"/>
            <w:noProof/>
            <w:sz w:val="24"/>
            <w:szCs w:val="24"/>
          </w:rPr>
          <w:t>5113.303-6  Review procedures.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_Toc514051386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2884C98B" w14:textId="226034EC"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7" w:history="1">
        <w:r w:rsidR="005144FF" w:rsidRPr="005144FF">
          <w:rPr>
            <w:rStyle w:val="Hyperlink"/>
            <w:rFonts w:ascii="Times New Roman" w:hAnsi="Times New Roman" w:cs="Times New Roman"/>
            <w:noProof/>
            <w:sz w:val="24"/>
            <w:szCs w:val="24"/>
          </w:rPr>
          <w:t>5113.305  Imprest funds and third party drafts.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_Toc514051387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0934A314" w14:textId="444209C6"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8" w:history="1">
        <w:r w:rsidR="005144FF" w:rsidRPr="005144FF">
          <w:rPr>
            <w:rStyle w:val="Hyperlink"/>
            <w:rFonts w:ascii="Times New Roman" w:hAnsi="Times New Roman" w:cs="Times New Roman"/>
            <w:noProof/>
            <w:sz w:val="24"/>
            <w:szCs w:val="24"/>
          </w:rPr>
          <w:t>5113.305-3  Conditions for use.</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_Toc514051388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4360F7FA" w14:textId="5E2DD73C"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89" w:history="1">
        <w:r w:rsidR="005144FF" w:rsidRPr="005144FF">
          <w:rPr>
            <w:rStyle w:val="Hyperlink"/>
            <w:rFonts w:ascii="Times New Roman" w:hAnsi="Times New Roman" w:cs="Times New Roman"/>
            <w:noProof/>
            <w:sz w:val="24"/>
            <w:szCs w:val="24"/>
          </w:rPr>
          <w:t>5113.306-90  Standard form 44, purchase order – invoice – voucher.</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_Toc514051389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7A16171F" w14:textId="72ED60B8" w:rsidR="005144FF" w:rsidRPr="005144FF" w:rsidRDefault="00000000">
      <w:pPr>
        <w:pStyle w:val="TOC3"/>
        <w:tabs>
          <w:tab w:val="right" w:leader="dot" w:pos="9350"/>
        </w:tabs>
        <w:rPr>
          <w:rFonts w:ascii="Times New Roman" w:eastAsiaTheme="minorEastAsia" w:hAnsi="Times New Roman" w:cs="Times New Roman"/>
          <w:noProof/>
          <w:sz w:val="24"/>
          <w:szCs w:val="24"/>
        </w:rPr>
      </w:pPr>
      <w:hyperlink w:anchor="_Toc514051390" w:history="1">
        <w:r w:rsidR="005144FF" w:rsidRPr="005144FF">
          <w:rPr>
            <w:rStyle w:val="Hyperlink"/>
            <w:rFonts w:ascii="Times New Roman" w:hAnsi="Times New Roman" w:cs="Times New Roman"/>
            <w:noProof/>
            <w:sz w:val="24"/>
            <w:szCs w:val="24"/>
          </w:rPr>
          <w:t>Subpart 5113.5 – Simplified Procedures for Certain Commercial Items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_Toc514051390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9</w:t>
        </w:r>
        <w:r w:rsidR="005144FF" w:rsidRPr="005144FF">
          <w:rPr>
            <w:rFonts w:ascii="Times New Roman" w:hAnsi="Times New Roman" w:cs="Times New Roman"/>
            <w:noProof/>
            <w:webHidden/>
            <w:sz w:val="24"/>
            <w:szCs w:val="24"/>
          </w:rPr>
          <w:fldChar w:fldCharType="end"/>
        </w:r>
      </w:hyperlink>
    </w:p>
    <w:p w14:paraId="3C81F048" w14:textId="5E8AB268" w:rsidR="005144FF" w:rsidRPr="005144FF" w:rsidRDefault="00000000">
      <w:pPr>
        <w:pStyle w:val="TOC4"/>
        <w:tabs>
          <w:tab w:val="right" w:leader="dot" w:pos="9350"/>
        </w:tabs>
        <w:rPr>
          <w:rFonts w:ascii="Times New Roman" w:eastAsiaTheme="minorEastAsia" w:hAnsi="Times New Roman" w:cs="Times New Roman"/>
          <w:noProof/>
          <w:sz w:val="24"/>
          <w:szCs w:val="24"/>
        </w:rPr>
      </w:pPr>
      <w:hyperlink w:anchor="_Toc514051391" w:history="1">
        <w:r w:rsidR="005144FF" w:rsidRPr="005144FF">
          <w:rPr>
            <w:rStyle w:val="Hyperlink"/>
            <w:rFonts w:ascii="Times New Roman" w:hAnsi="Times New Roman" w:cs="Times New Roman"/>
            <w:noProof/>
            <w:sz w:val="24"/>
            <w:szCs w:val="24"/>
          </w:rPr>
          <w:t>5113.500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_Toc514051391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9</w:t>
        </w:r>
        <w:r w:rsidR="005144FF" w:rsidRPr="005144FF">
          <w:rPr>
            <w:rFonts w:ascii="Times New Roman" w:hAnsi="Times New Roman" w:cs="Times New Roman"/>
            <w:noProof/>
            <w:webHidden/>
            <w:sz w:val="24"/>
            <w:szCs w:val="24"/>
          </w:rPr>
          <w:fldChar w:fldCharType="end"/>
        </w:r>
      </w:hyperlink>
    </w:p>
    <w:p w14:paraId="0DF3C158" w14:textId="7290BBBC" w:rsidR="00C46A4B" w:rsidRPr="006C0118" w:rsidRDefault="00C46A4B" w:rsidP="00C46A4B">
      <w:pPr>
        <w:jc w:val="center"/>
        <w:rPr>
          <w:rFonts w:ascii="Times New Roman" w:hAnsi="Times New Roman" w:cs="Times New Roman"/>
          <w:i/>
          <w:sz w:val="24"/>
          <w:szCs w:val="24"/>
        </w:rPr>
      </w:pPr>
      <w:r w:rsidRPr="005144FF">
        <w:rPr>
          <w:rFonts w:ascii="Times New Roman" w:hAnsi="Times New Roman" w:cs="Times New Roman"/>
          <w:i/>
          <w:sz w:val="24"/>
          <w:szCs w:val="24"/>
        </w:rPr>
        <w:fldChar w:fldCharType="end"/>
      </w:r>
    </w:p>
    <w:p w14:paraId="72309F12" w14:textId="77777777" w:rsidR="001C2CE0" w:rsidRPr="005975E9" w:rsidRDefault="001C2CE0" w:rsidP="006B5E36">
      <w:pPr>
        <w:pStyle w:val="Heading2"/>
        <w:spacing w:before="0" w:after="240"/>
        <w:rPr>
          <w:rFonts w:ascii="Times New Roman" w:hAnsi="Times New Roman" w:cs="Times New Roman"/>
          <w:sz w:val="24"/>
          <w:szCs w:val="24"/>
        </w:rPr>
      </w:pPr>
      <w:bookmarkStart w:id="3" w:name="_Toc512840672"/>
      <w:bookmarkStart w:id="4" w:name="_Toc514051375"/>
      <w:r w:rsidRPr="005975E9">
        <w:rPr>
          <w:rFonts w:ascii="Times New Roman" w:hAnsi="Times New Roman" w:cs="Times New Roman"/>
          <w:sz w:val="24"/>
          <w:szCs w:val="24"/>
        </w:rPr>
        <w:t xml:space="preserve">Subpart 5113.2 </w:t>
      </w:r>
      <w:r w:rsidR="003A4BF5">
        <w:rPr>
          <w:rFonts w:ascii="Times New Roman" w:hAnsi="Times New Roman" w:cs="Times New Roman"/>
          <w:sz w:val="24"/>
          <w:szCs w:val="24"/>
        </w:rPr>
        <w:t>–</w:t>
      </w:r>
      <w:r w:rsidRPr="005975E9">
        <w:rPr>
          <w:rFonts w:ascii="Times New Roman" w:hAnsi="Times New Roman" w:cs="Times New Roman"/>
          <w:sz w:val="24"/>
          <w:szCs w:val="24"/>
        </w:rPr>
        <w:t xml:space="preserve"> Actions </w:t>
      </w:r>
      <w:r w:rsidR="00460FC3">
        <w:rPr>
          <w:rFonts w:ascii="Times New Roman" w:hAnsi="Times New Roman" w:cs="Times New Roman"/>
          <w:sz w:val="24"/>
          <w:szCs w:val="24"/>
        </w:rPr>
        <w:t>A</w:t>
      </w:r>
      <w:r w:rsidRPr="005975E9">
        <w:rPr>
          <w:rFonts w:ascii="Times New Roman" w:hAnsi="Times New Roman" w:cs="Times New Roman"/>
          <w:sz w:val="24"/>
          <w:szCs w:val="24"/>
        </w:rPr>
        <w:t>t or Below the Micro-Purchase Threshold</w:t>
      </w:r>
      <w:bookmarkEnd w:id="3"/>
      <w:bookmarkEnd w:id="4"/>
    </w:p>
    <w:p w14:paraId="72309F13" w14:textId="77777777" w:rsidR="001C2CE0" w:rsidRPr="005975E9" w:rsidRDefault="001C2CE0" w:rsidP="006C0118">
      <w:pPr>
        <w:pStyle w:val="Heading4"/>
      </w:pPr>
      <w:bookmarkStart w:id="5" w:name="_Toc512840673"/>
      <w:bookmarkStart w:id="6" w:name="_Toc514051376"/>
      <w:r w:rsidRPr="005975E9">
        <w:t>5113.201</w:t>
      </w:r>
      <w:r w:rsidR="00202C4E">
        <w:t xml:space="preserve">  </w:t>
      </w:r>
      <w:r w:rsidRPr="005975E9">
        <w:t>General.</w:t>
      </w:r>
      <w:bookmarkEnd w:id="5"/>
      <w:bookmarkEnd w:id="6"/>
    </w:p>
    <w:p w14:paraId="72309F14" w14:textId="77777777" w:rsidR="00E3701E" w:rsidRPr="006C0118" w:rsidRDefault="001C2CE0" w:rsidP="006C0118">
      <w:pPr>
        <w:rPr>
          <w:rFonts w:ascii="Times New Roman" w:hAnsi="Times New Roman" w:cs="Times New Roman"/>
          <w:b/>
          <w:i/>
          <w:strike/>
          <w:sz w:val="24"/>
          <w:szCs w:val="24"/>
        </w:rPr>
      </w:pPr>
      <w:r w:rsidRPr="006C0118">
        <w:rPr>
          <w:rFonts w:ascii="Times New Roman" w:hAnsi="Times New Roman" w:cs="Times New Roman"/>
          <w:i/>
          <w:sz w:val="24"/>
          <w:szCs w:val="24"/>
        </w:rPr>
        <w:t xml:space="preserve">(a)  </w:t>
      </w:r>
      <w:r w:rsidR="00545511" w:rsidRPr="006C0118">
        <w:rPr>
          <w:rFonts w:ascii="Times New Roman" w:hAnsi="Times New Roman" w:cs="Times New Roman"/>
          <w:i/>
          <w:sz w:val="24"/>
          <w:szCs w:val="24"/>
        </w:rPr>
        <w:t>Delegation of micro-purchase authority.</w:t>
      </w:r>
    </w:p>
    <w:p w14:paraId="72309F15" w14:textId="78329485" w:rsidR="00E3701E" w:rsidRPr="006C4AEB" w:rsidRDefault="001C2CE0">
      <w:pPr>
        <w:spacing w:after="240"/>
        <w:ind w:firstLine="720"/>
        <w:rPr>
          <w:rFonts w:ascii="Times New Roman" w:hAnsi="Times New Roman" w:cs="Times New Roman"/>
          <w:sz w:val="24"/>
          <w:szCs w:val="24"/>
        </w:rPr>
      </w:pPr>
      <w:r w:rsidRPr="002C6861">
        <w:rPr>
          <w:rFonts w:ascii="Times New Roman" w:hAnsi="Times New Roman" w:cs="Times New Roman"/>
          <w:sz w:val="24"/>
          <w:szCs w:val="24"/>
        </w:rPr>
        <w:t xml:space="preserve">(i)  </w:t>
      </w:r>
      <w:r w:rsidR="00013A92" w:rsidRPr="002C6861">
        <w:rPr>
          <w:rFonts w:ascii="Times New Roman" w:hAnsi="Times New Roman" w:cs="Times New Roman"/>
          <w:sz w:val="24"/>
          <w:szCs w:val="24"/>
        </w:rPr>
        <w:t xml:space="preserve">The </w:t>
      </w:r>
      <w:r w:rsidR="00134C1E" w:rsidRPr="002C6861">
        <w:rPr>
          <w:rFonts w:ascii="Times New Roman" w:hAnsi="Times New Roman" w:cs="Times New Roman"/>
          <w:sz w:val="24"/>
          <w:szCs w:val="24"/>
        </w:rPr>
        <w:t xml:space="preserve">Assistant Secretary of the Army (Acquisition, Logistics and Technology) </w:t>
      </w:r>
      <w:r w:rsidR="00013A92" w:rsidRPr="002C6861">
        <w:rPr>
          <w:rFonts w:ascii="Times New Roman" w:hAnsi="Times New Roman" w:cs="Times New Roman"/>
          <w:sz w:val="24"/>
          <w:szCs w:val="24"/>
        </w:rPr>
        <w:t xml:space="preserve">has management responsibility of the purchase card program.  </w:t>
      </w:r>
      <w:r w:rsidR="00134C1E" w:rsidRPr="002C6861">
        <w:rPr>
          <w:rFonts w:ascii="Times New Roman" w:hAnsi="Times New Roman" w:cs="Times New Roman"/>
          <w:sz w:val="24"/>
          <w:szCs w:val="24"/>
        </w:rPr>
        <w:t xml:space="preserve">See Appendix GG for further delegation.  </w:t>
      </w:r>
      <w:r w:rsidR="006C4AEB" w:rsidRPr="002C6861">
        <w:rPr>
          <w:rFonts w:ascii="Times New Roman" w:hAnsi="Times New Roman" w:cs="Times New Roman"/>
          <w:sz w:val="24"/>
          <w:szCs w:val="24"/>
        </w:rPr>
        <w:t xml:space="preserve">The </w:t>
      </w:r>
      <w:r w:rsidR="00E20DDC">
        <w:rPr>
          <w:rFonts w:ascii="Times New Roman" w:hAnsi="Times New Roman" w:cs="Times New Roman"/>
          <w:sz w:val="24"/>
          <w:szCs w:val="24"/>
        </w:rPr>
        <w:t>senior</w:t>
      </w:r>
      <w:r w:rsidR="008C7D77" w:rsidRPr="002C6861">
        <w:rPr>
          <w:rFonts w:ascii="Times New Roman" w:hAnsi="Times New Roman" w:cs="Times New Roman"/>
          <w:sz w:val="24"/>
          <w:szCs w:val="24"/>
        </w:rPr>
        <w:t xml:space="preserve"> </w:t>
      </w:r>
      <w:r w:rsidR="00E928B0" w:rsidRPr="002C6861">
        <w:rPr>
          <w:rFonts w:ascii="Times New Roman" w:hAnsi="Times New Roman" w:cs="Times New Roman"/>
          <w:sz w:val="24"/>
          <w:szCs w:val="24"/>
        </w:rPr>
        <w:t>c</w:t>
      </w:r>
      <w:r w:rsidR="008C7D77" w:rsidRPr="002C6861">
        <w:rPr>
          <w:rFonts w:ascii="Times New Roman" w:hAnsi="Times New Roman" w:cs="Times New Roman"/>
          <w:sz w:val="24"/>
          <w:szCs w:val="24"/>
        </w:rPr>
        <w:t>ontracting</w:t>
      </w:r>
      <w:r w:rsidR="0059535F" w:rsidRPr="002C6861">
        <w:rPr>
          <w:rFonts w:ascii="Times New Roman" w:hAnsi="Times New Roman" w:cs="Times New Roman"/>
          <w:sz w:val="24"/>
          <w:szCs w:val="24"/>
        </w:rPr>
        <w:t xml:space="preserve"> </w:t>
      </w:r>
      <w:r w:rsidR="00E20DDC">
        <w:rPr>
          <w:rFonts w:ascii="Times New Roman" w:hAnsi="Times New Roman" w:cs="Times New Roman"/>
          <w:sz w:val="24"/>
          <w:szCs w:val="24"/>
        </w:rPr>
        <w:t xml:space="preserve">official </w:t>
      </w:r>
      <w:r w:rsidR="006C4AEB" w:rsidRPr="002C6861">
        <w:rPr>
          <w:rFonts w:ascii="Times New Roman" w:hAnsi="Times New Roman" w:cs="Times New Roman"/>
          <w:sz w:val="24"/>
          <w:szCs w:val="24"/>
        </w:rPr>
        <w:t xml:space="preserve">designates the Level 3 </w:t>
      </w:r>
      <w:r w:rsidR="008D717F" w:rsidRPr="002C6861">
        <w:rPr>
          <w:rFonts w:ascii="Times New Roman" w:hAnsi="Times New Roman" w:cs="Times New Roman"/>
          <w:sz w:val="24"/>
          <w:szCs w:val="24"/>
        </w:rPr>
        <w:t>a</w:t>
      </w:r>
      <w:r w:rsidR="006C4AEB" w:rsidRPr="002C6861">
        <w:rPr>
          <w:rFonts w:ascii="Times New Roman" w:hAnsi="Times New Roman" w:cs="Times New Roman"/>
          <w:sz w:val="24"/>
          <w:szCs w:val="24"/>
        </w:rPr>
        <w:t>gency/</w:t>
      </w:r>
      <w:r w:rsidR="008D717F" w:rsidRPr="002C6861">
        <w:rPr>
          <w:rFonts w:ascii="Times New Roman" w:hAnsi="Times New Roman" w:cs="Times New Roman"/>
          <w:sz w:val="24"/>
          <w:szCs w:val="24"/>
        </w:rPr>
        <w:t>o</w:t>
      </w:r>
      <w:r w:rsidR="006C4AEB" w:rsidRPr="002C6861">
        <w:rPr>
          <w:rFonts w:ascii="Times New Roman" w:hAnsi="Times New Roman" w:cs="Times New Roman"/>
          <w:sz w:val="24"/>
          <w:szCs w:val="24"/>
        </w:rPr>
        <w:t xml:space="preserve">rganization </w:t>
      </w:r>
      <w:r w:rsidR="008D717F" w:rsidRPr="002C6861">
        <w:rPr>
          <w:rFonts w:ascii="Times New Roman" w:hAnsi="Times New Roman" w:cs="Times New Roman"/>
          <w:sz w:val="24"/>
          <w:szCs w:val="24"/>
        </w:rPr>
        <w:t>p</w:t>
      </w:r>
      <w:r w:rsidR="006C4AEB" w:rsidRPr="002C6861">
        <w:rPr>
          <w:rFonts w:ascii="Times New Roman" w:hAnsi="Times New Roman" w:cs="Times New Roman"/>
          <w:sz w:val="24"/>
          <w:szCs w:val="24"/>
        </w:rPr>
        <w:t xml:space="preserve">rogram </w:t>
      </w:r>
      <w:r w:rsidR="008D717F" w:rsidRPr="002C6861">
        <w:rPr>
          <w:rFonts w:ascii="Times New Roman" w:hAnsi="Times New Roman" w:cs="Times New Roman"/>
          <w:sz w:val="24"/>
          <w:szCs w:val="24"/>
        </w:rPr>
        <w:t>c</w:t>
      </w:r>
      <w:r w:rsidR="006C4AEB" w:rsidRPr="002C6861">
        <w:rPr>
          <w:rFonts w:ascii="Times New Roman" w:hAnsi="Times New Roman" w:cs="Times New Roman"/>
          <w:sz w:val="24"/>
          <w:szCs w:val="24"/>
        </w:rPr>
        <w:t>oordinator (A/OPC)</w:t>
      </w:r>
      <w:r w:rsidR="00EF1C51" w:rsidRPr="002C6861">
        <w:rPr>
          <w:rFonts w:ascii="Times New Roman" w:hAnsi="Times New Roman" w:cs="Times New Roman"/>
          <w:sz w:val="24"/>
          <w:szCs w:val="24"/>
        </w:rPr>
        <w:t xml:space="preserve"> (see Appendix EE)</w:t>
      </w:r>
      <w:ins w:id="7" w:author="McIllwain, Morris A CIV USARMY HQDA ASA ALT (USA)" w:date="2024-08-05T09:07:00Z">
        <w:r w:rsidR="00D9675B">
          <w:rPr>
            <w:rFonts w:ascii="Times New Roman" w:hAnsi="Times New Roman" w:cs="Times New Roman"/>
            <w:sz w:val="24"/>
            <w:szCs w:val="24"/>
          </w:rPr>
          <w:t xml:space="preserve">.  </w:t>
        </w:r>
      </w:ins>
      <w:del w:id="8" w:author="Jordan, Amanda C CIV USARMY HQDA ASA ALT (USA)" w:date="2024-08-28T09:14:00Z">
        <w:r w:rsidR="00BA08A7" w:rsidRPr="002C6861" w:rsidDel="00330C41">
          <w:rPr>
            <w:rFonts w:ascii="Times New Roman" w:hAnsi="Times New Roman" w:cs="Times New Roman"/>
            <w:sz w:val="24"/>
            <w:szCs w:val="24"/>
          </w:rPr>
          <w:delText>, with final approval and endorsement of the Level 3 A/OPC</w:delText>
        </w:r>
        <w:r w:rsidR="002E75B7" w:rsidDel="00330C41">
          <w:rPr>
            <w:rFonts w:ascii="Times New Roman" w:hAnsi="Times New Roman" w:cs="Times New Roman"/>
            <w:sz w:val="24"/>
            <w:szCs w:val="24"/>
          </w:rPr>
          <w:delText xml:space="preserve">.  </w:delText>
        </w:r>
      </w:del>
    </w:p>
    <w:p w14:paraId="72309F16" w14:textId="6E8FA625"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lastRenderedPageBreak/>
        <w:t xml:space="preserve">(ii)  Installation </w:t>
      </w:r>
      <w:r w:rsidR="008D717F">
        <w:rPr>
          <w:rFonts w:ascii="Times New Roman" w:hAnsi="Times New Roman" w:cs="Times New Roman"/>
          <w:sz w:val="24"/>
          <w:szCs w:val="24"/>
        </w:rPr>
        <w:t>c</w:t>
      </w:r>
      <w:r w:rsidRPr="005975E9">
        <w:rPr>
          <w:rFonts w:ascii="Times New Roman" w:hAnsi="Times New Roman" w:cs="Times New Roman"/>
          <w:sz w:val="24"/>
          <w:szCs w:val="24"/>
        </w:rPr>
        <w:t xml:space="preserve">ommanders or activity directors shall appoint the purchase card </w:t>
      </w:r>
      <w:ins w:id="9" w:author="Jordan, Amanda C CIV USARMY HQDA ASA ALT (USA)" w:date="2024-08-28T09:14:00Z">
        <w:r w:rsidR="00330C41">
          <w:rPr>
            <w:rFonts w:ascii="Times New Roman" w:hAnsi="Times New Roman" w:cs="Times New Roman"/>
            <w:sz w:val="24"/>
            <w:szCs w:val="24"/>
          </w:rPr>
          <w:t xml:space="preserve">billing </w:t>
        </w:r>
      </w:ins>
      <w:ins w:id="10" w:author="McIllwain, Morris A CIV USARMY HQDA ASA ALT (USA)" w:date="2024-08-05T09:10:00Z">
        <w:r w:rsidR="00B42536">
          <w:rPr>
            <w:rFonts w:ascii="Times New Roman" w:hAnsi="Times New Roman" w:cs="Times New Roman"/>
            <w:sz w:val="24"/>
            <w:szCs w:val="24"/>
          </w:rPr>
          <w:t xml:space="preserve"> </w:t>
        </w:r>
      </w:ins>
      <w:del w:id="11" w:author="Jordan, Amanda C CIV USARMY HQDA ASA ALT (USA)" w:date="2024-08-28T09:14:00Z">
        <w:r w:rsidRPr="005975E9" w:rsidDel="00330C41">
          <w:rPr>
            <w:rFonts w:ascii="Times New Roman" w:hAnsi="Times New Roman" w:cs="Times New Roman"/>
            <w:sz w:val="24"/>
            <w:szCs w:val="24"/>
          </w:rPr>
          <w:delText xml:space="preserve">approving </w:delText>
        </w:r>
      </w:del>
      <w:r w:rsidRPr="005975E9">
        <w:rPr>
          <w:rFonts w:ascii="Times New Roman" w:hAnsi="Times New Roman" w:cs="Times New Roman"/>
          <w:sz w:val="24"/>
          <w:szCs w:val="24"/>
        </w:rPr>
        <w:t>official as the certifying officer for purposes of certifying payments to the paying office (disbursing officer) for purchase card issuer invoice</w:t>
      </w:r>
      <w:r w:rsidR="00460FC3">
        <w:rPr>
          <w:rFonts w:ascii="Times New Roman" w:hAnsi="Times New Roman" w:cs="Times New Roman"/>
          <w:sz w:val="24"/>
          <w:szCs w:val="24"/>
        </w:rPr>
        <w:t>s</w:t>
      </w:r>
      <w:r w:rsidRPr="005975E9">
        <w:rPr>
          <w:rFonts w:ascii="Times New Roman" w:hAnsi="Times New Roman" w:cs="Times New Roman"/>
          <w:sz w:val="24"/>
          <w:szCs w:val="24"/>
        </w:rPr>
        <w:t xml:space="preserve">.  Certifying officers are </w:t>
      </w:r>
      <w:r w:rsidR="00A513C1">
        <w:rPr>
          <w:rFonts w:ascii="Times New Roman" w:hAnsi="Times New Roman" w:cs="Times New Roman"/>
          <w:sz w:val="24"/>
          <w:szCs w:val="24"/>
        </w:rPr>
        <w:t>financially</w:t>
      </w:r>
      <w:r w:rsidR="00A513C1" w:rsidRPr="005975E9">
        <w:rPr>
          <w:rFonts w:ascii="Times New Roman" w:hAnsi="Times New Roman" w:cs="Times New Roman"/>
          <w:sz w:val="24"/>
          <w:szCs w:val="24"/>
        </w:rPr>
        <w:t xml:space="preserve"> </w:t>
      </w:r>
      <w:r w:rsidRPr="005975E9">
        <w:rPr>
          <w:rFonts w:ascii="Times New Roman" w:hAnsi="Times New Roman" w:cs="Times New Roman"/>
          <w:sz w:val="24"/>
          <w:szCs w:val="24"/>
        </w:rPr>
        <w:t>liable for erroneous payments resulting from the performance of their duties in accordance with Title 31, United States Code, section 3328.</w:t>
      </w:r>
    </w:p>
    <w:p w14:paraId="72309F17"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 xml:space="preserve">(iii)  </w:t>
      </w:r>
      <w:r w:rsidR="00C63B8A">
        <w:rPr>
          <w:rFonts w:ascii="Times New Roman" w:hAnsi="Times New Roman" w:cs="Times New Roman"/>
          <w:sz w:val="24"/>
          <w:szCs w:val="24"/>
        </w:rPr>
        <w:t>CCOs</w:t>
      </w:r>
      <w:r w:rsidRPr="005975E9">
        <w:rPr>
          <w:rFonts w:ascii="Times New Roman" w:hAnsi="Times New Roman" w:cs="Times New Roman"/>
          <w:sz w:val="24"/>
          <w:szCs w:val="24"/>
        </w:rPr>
        <w:t xml:space="preserve"> shall</w:t>
      </w:r>
      <w:r w:rsidR="008D0F16">
        <w:rPr>
          <w:rFonts w:ascii="Times New Roman" w:hAnsi="Times New Roman" w:cs="Times New Roman"/>
          <w:sz w:val="24"/>
          <w:szCs w:val="24"/>
        </w:rPr>
        <w:t xml:space="preserve"> do the following</w:t>
      </w:r>
      <w:r w:rsidRPr="005975E9">
        <w:rPr>
          <w:rFonts w:ascii="Times New Roman" w:hAnsi="Times New Roman" w:cs="Times New Roman"/>
          <w:sz w:val="24"/>
          <w:szCs w:val="24"/>
        </w:rPr>
        <w:t>:</w:t>
      </w:r>
    </w:p>
    <w:p w14:paraId="72309F18"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(A)  Develop internal operating procedures and incorporate appropriate controls in the </w:t>
      </w:r>
      <w:r w:rsidR="008D717F">
        <w:rPr>
          <w:rFonts w:ascii="Times New Roman" w:hAnsi="Times New Roman" w:cs="Times New Roman"/>
          <w:sz w:val="24"/>
          <w:szCs w:val="24"/>
        </w:rPr>
        <w:t>c</w:t>
      </w:r>
      <w:r w:rsidRPr="005975E9">
        <w:rPr>
          <w:rFonts w:ascii="Times New Roman" w:hAnsi="Times New Roman" w:cs="Times New Roman"/>
          <w:sz w:val="24"/>
          <w:szCs w:val="24"/>
        </w:rPr>
        <w:t xml:space="preserve">ommand or </w:t>
      </w:r>
      <w:r w:rsidR="008D717F">
        <w:rPr>
          <w:rFonts w:ascii="Times New Roman" w:hAnsi="Times New Roman" w:cs="Times New Roman"/>
          <w:sz w:val="24"/>
          <w:szCs w:val="24"/>
        </w:rPr>
        <w:t>i</w:t>
      </w:r>
      <w:r w:rsidRPr="005975E9">
        <w:rPr>
          <w:rFonts w:ascii="Times New Roman" w:hAnsi="Times New Roman" w:cs="Times New Roman"/>
          <w:sz w:val="24"/>
          <w:szCs w:val="24"/>
        </w:rPr>
        <w:t>nstallation Internal Control Program</w:t>
      </w:r>
      <w:r w:rsidR="00B828A1">
        <w:rPr>
          <w:rFonts w:ascii="Times New Roman" w:hAnsi="Times New Roman" w:cs="Times New Roman"/>
          <w:sz w:val="24"/>
          <w:szCs w:val="24"/>
        </w:rPr>
        <w:t>;</w:t>
      </w:r>
      <w:r w:rsidR="006C4AEB">
        <w:rPr>
          <w:rFonts w:ascii="Times New Roman" w:hAnsi="Times New Roman" w:cs="Times New Roman"/>
          <w:sz w:val="24"/>
          <w:szCs w:val="24"/>
        </w:rPr>
        <w:t xml:space="preserve"> however, the Level 3 A/OPC will develop </w:t>
      </w:r>
      <w:r w:rsidR="00572AFD">
        <w:rPr>
          <w:rFonts w:ascii="Times New Roman" w:hAnsi="Times New Roman" w:cs="Times New Roman"/>
          <w:sz w:val="24"/>
          <w:szCs w:val="24"/>
        </w:rPr>
        <w:t>written</w:t>
      </w:r>
      <w:r w:rsidR="006C4AEB">
        <w:rPr>
          <w:rFonts w:ascii="Times New Roman" w:hAnsi="Times New Roman" w:cs="Times New Roman"/>
          <w:sz w:val="24"/>
          <w:szCs w:val="24"/>
        </w:rPr>
        <w:t xml:space="preserve"> G</w:t>
      </w:r>
      <w:r w:rsidR="00B74FD4">
        <w:rPr>
          <w:rFonts w:ascii="Times New Roman" w:hAnsi="Times New Roman" w:cs="Times New Roman"/>
          <w:sz w:val="24"/>
          <w:szCs w:val="24"/>
        </w:rPr>
        <w:t xml:space="preserve">overnment </w:t>
      </w:r>
      <w:r w:rsidR="008D717F">
        <w:rPr>
          <w:rFonts w:ascii="Times New Roman" w:hAnsi="Times New Roman" w:cs="Times New Roman"/>
          <w:sz w:val="24"/>
          <w:szCs w:val="24"/>
        </w:rPr>
        <w:t>p</w:t>
      </w:r>
      <w:r w:rsidR="00EF1C51">
        <w:rPr>
          <w:rFonts w:ascii="Times New Roman" w:hAnsi="Times New Roman" w:cs="Times New Roman"/>
          <w:sz w:val="24"/>
          <w:szCs w:val="24"/>
        </w:rPr>
        <w:t xml:space="preserve">urchase </w:t>
      </w:r>
      <w:r w:rsidR="008D717F">
        <w:rPr>
          <w:rFonts w:ascii="Times New Roman" w:hAnsi="Times New Roman" w:cs="Times New Roman"/>
          <w:sz w:val="24"/>
          <w:szCs w:val="24"/>
        </w:rPr>
        <w:t>c</w:t>
      </w:r>
      <w:r w:rsidR="00B74FD4">
        <w:rPr>
          <w:rFonts w:ascii="Times New Roman" w:hAnsi="Times New Roman" w:cs="Times New Roman"/>
          <w:sz w:val="24"/>
          <w:szCs w:val="24"/>
        </w:rPr>
        <w:t>ard</w:t>
      </w:r>
      <w:r w:rsidR="00CC16FE">
        <w:rPr>
          <w:rFonts w:ascii="Times New Roman" w:hAnsi="Times New Roman" w:cs="Times New Roman"/>
          <w:sz w:val="24"/>
          <w:szCs w:val="24"/>
        </w:rPr>
        <w:t xml:space="preserve"> (GPC)</w:t>
      </w:r>
      <w:r w:rsidR="006C4AEB">
        <w:rPr>
          <w:rFonts w:ascii="Times New Roman" w:hAnsi="Times New Roman" w:cs="Times New Roman"/>
          <w:sz w:val="24"/>
          <w:szCs w:val="24"/>
        </w:rPr>
        <w:t xml:space="preserve"> program internal control requirements, reporting mechanisms and surveillance plans for all activities under their purview</w:t>
      </w:r>
      <w:r w:rsidRPr="005975E9">
        <w:rPr>
          <w:rFonts w:ascii="Times New Roman" w:hAnsi="Times New Roman" w:cs="Times New Roman"/>
          <w:sz w:val="24"/>
          <w:szCs w:val="24"/>
        </w:rPr>
        <w:t>.  Procedures and controls shall place minimum burdens on cardholders while still maintaining the integrity of the program.</w:t>
      </w:r>
    </w:p>
    <w:p w14:paraId="72309F19"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(B)  Designate </w:t>
      </w:r>
      <w:r w:rsidR="006C4AEB">
        <w:rPr>
          <w:rFonts w:ascii="Times New Roman" w:hAnsi="Times New Roman" w:cs="Times New Roman"/>
          <w:sz w:val="24"/>
          <w:szCs w:val="24"/>
        </w:rPr>
        <w:t>the Level 4 A/OPC</w:t>
      </w:r>
      <w:r w:rsidRPr="005975E9">
        <w:rPr>
          <w:rFonts w:ascii="Times New Roman" w:hAnsi="Times New Roman" w:cs="Times New Roman"/>
          <w:sz w:val="24"/>
          <w:szCs w:val="24"/>
        </w:rPr>
        <w:t>.</w:t>
      </w:r>
    </w:p>
    <w:p w14:paraId="72309F1A" w14:textId="113F1464"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(C)  Issue delegations of authority to cardholders.  Th</w:t>
      </w:r>
      <w:r w:rsidR="00DA6372">
        <w:rPr>
          <w:rFonts w:ascii="Times New Roman" w:hAnsi="Times New Roman" w:cs="Times New Roman"/>
          <w:sz w:val="24"/>
          <w:szCs w:val="24"/>
        </w:rPr>
        <w:t xml:space="preserve">e CCO may </w:t>
      </w:r>
      <w:r w:rsidR="00B828A1">
        <w:rPr>
          <w:rFonts w:ascii="Times New Roman" w:hAnsi="Times New Roman" w:cs="Times New Roman"/>
          <w:sz w:val="24"/>
          <w:szCs w:val="24"/>
        </w:rPr>
        <w:t xml:space="preserve">further </w:t>
      </w:r>
      <w:r w:rsidR="00DA6372" w:rsidRPr="00DA6372">
        <w:rPr>
          <w:rFonts w:ascii="Times New Roman" w:hAnsi="Times New Roman" w:cs="Times New Roman"/>
          <w:sz w:val="24"/>
          <w:szCs w:val="24"/>
        </w:rPr>
        <w:t>d</w:t>
      </w:r>
      <w:r w:rsidR="00527921">
        <w:rPr>
          <w:rFonts w:ascii="Times New Roman" w:hAnsi="Times New Roman" w:cs="Times New Roman"/>
          <w:sz w:val="24"/>
          <w:szCs w:val="24"/>
        </w:rPr>
        <w:t>e</w:t>
      </w:r>
      <w:r w:rsidR="00DA6372" w:rsidRPr="00DA6372">
        <w:rPr>
          <w:rFonts w:ascii="Times New Roman" w:hAnsi="Times New Roman" w:cs="Times New Roman"/>
          <w:sz w:val="24"/>
          <w:szCs w:val="24"/>
        </w:rPr>
        <w:t>legate</w:t>
      </w:r>
      <w:r w:rsidR="00DA6372">
        <w:rPr>
          <w:rFonts w:ascii="Times New Roman" w:hAnsi="Times New Roman" w:cs="Times New Roman"/>
          <w:sz w:val="24"/>
          <w:szCs w:val="24"/>
        </w:rPr>
        <w:t xml:space="preserve"> this</w:t>
      </w:r>
      <w:r w:rsidRPr="005975E9">
        <w:rPr>
          <w:rFonts w:ascii="Times New Roman" w:hAnsi="Times New Roman" w:cs="Times New Roman"/>
          <w:sz w:val="24"/>
          <w:szCs w:val="24"/>
        </w:rPr>
        <w:t xml:space="preserve"> authority in writing to the A</w:t>
      </w:r>
      <w:r w:rsidR="00230762">
        <w:rPr>
          <w:rFonts w:ascii="Times New Roman" w:hAnsi="Times New Roman" w:cs="Times New Roman"/>
          <w:sz w:val="24"/>
          <w:szCs w:val="24"/>
        </w:rPr>
        <w:t>/</w:t>
      </w:r>
      <w:r w:rsidRPr="005975E9">
        <w:rPr>
          <w:rFonts w:ascii="Times New Roman" w:hAnsi="Times New Roman" w:cs="Times New Roman"/>
          <w:sz w:val="24"/>
          <w:szCs w:val="24"/>
        </w:rPr>
        <w:t>OPC.</w:t>
      </w:r>
    </w:p>
    <w:p w14:paraId="72309F1B" w14:textId="615E02A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(D)  Approve training course content and instructor qualifications.</w:t>
      </w:r>
    </w:p>
    <w:p w14:paraId="72309F1C" w14:textId="3BFDF29B"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(E)  Ensure prescribed training of cardholders and approving officials.</w:t>
      </w:r>
    </w:p>
    <w:p w14:paraId="72309F1D" w14:textId="7777777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 xml:space="preserve">(F)  Ensure appropriate functional participation in the development and administration of the program (e.g., </w:t>
      </w:r>
      <w:r w:rsidR="008D717F">
        <w:rPr>
          <w:rFonts w:ascii="Times New Roman" w:hAnsi="Times New Roman" w:cs="Times New Roman"/>
          <w:sz w:val="24"/>
          <w:szCs w:val="24"/>
        </w:rPr>
        <w:t>f</w:t>
      </w:r>
      <w:r w:rsidRPr="005975E9">
        <w:rPr>
          <w:rFonts w:ascii="Times New Roman" w:hAnsi="Times New Roman" w:cs="Times New Roman"/>
          <w:sz w:val="24"/>
          <w:szCs w:val="24"/>
        </w:rPr>
        <w:t xml:space="preserve">inance and </w:t>
      </w:r>
      <w:r w:rsidR="008D717F">
        <w:rPr>
          <w:rFonts w:ascii="Times New Roman" w:hAnsi="Times New Roman" w:cs="Times New Roman"/>
          <w:sz w:val="24"/>
          <w:szCs w:val="24"/>
        </w:rPr>
        <w:t>a</w:t>
      </w:r>
      <w:r w:rsidRPr="005975E9">
        <w:rPr>
          <w:rFonts w:ascii="Times New Roman" w:hAnsi="Times New Roman" w:cs="Times New Roman"/>
          <w:sz w:val="24"/>
          <w:szCs w:val="24"/>
        </w:rPr>
        <w:t xml:space="preserve">ccounting, </w:t>
      </w:r>
      <w:r w:rsidR="008D717F">
        <w:rPr>
          <w:rFonts w:ascii="Times New Roman" w:hAnsi="Times New Roman" w:cs="Times New Roman"/>
          <w:sz w:val="24"/>
          <w:szCs w:val="24"/>
        </w:rPr>
        <w:t>d</w:t>
      </w:r>
      <w:r w:rsidRPr="005975E9">
        <w:rPr>
          <w:rFonts w:ascii="Times New Roman" w:hAnsi="Times New Roman" w:cs="Times New Roman"/>
          <w:sz w:val="24"/>
          <w:szCs w:val="24"/>
        </w:rPr>
        <w:t xml:space="preserve">irector of </w:t>
      </w:r>
      <w:r w:rsidR="008D717F">
        <w:rPr>
          <w:rFonts w:ascii="Times New Roman" w:hAnsi="Times New Roman" w:cs="Times New Roman"/>
          <w:sz w:val="24"/>
          <w:szCs w:val="24"/>
        </w:rPr>
        <w:t>l</w:t>
      </w:r>
      <w:r w:rsidRPr="005975E9">
        <w:rPr>
          <w:rFonts w:ascii="Times New Roman" w:hAnsi="Times New Roman" w:cs="Times New Roman"/>
          <w:sz w:val="24"/>
          <w:szCs w:val="24"/>
        </w:rPr>
        <w:t xml:space="preserve">ogistics, </w:t>
      </w:r>
      <w:r w:rsidR="008D717F">
        <w:rPr>
          <w:rFonts w:ascii="Times New Roman" w:hAnsi="Times New Roman" w:cs="Times New Roman"/>
          <w:sz w:val="24"/>
          <w:szCs w:val="24"/>
        </w:rPr>
        <w:t>d</w:t>
      </w:r>
      <w:r w:rsidRPr="005975E9">
        <w:rPr>
          <w:rFonts w:ascii="Times New Roman" w:hAnsi="Times New Roman" w:cs="Times New Roman"/>
          <w:sz w:val="24"/>
          <w:szCs w:val="24"/>
        </w:rPr>
        <w:t xml:space="preserve">irector of </w:t>
      </w:r>
      <w:r w:rsidR="008D717F">
        <w:rPr>
          <w:rFonts w:ascii="Times New Roman" w:hAnsi="Times New Roman" w:cs="Times New Roman"/>
          <w:sz w:val="24"/>
          <w:szCs w:val="24"/>
        </w:rPr>
        <w:t>p</w:t>
      </w:r>
      <w:r w:rsidRPr="005975E9">
        <w:rPr>
          <w:rFonts w:ascii="Times New Roman" w:hAnsi="Times New Roman" w:cs="Times New Roman"/>
          <w:sz w:val="24"/>
          <w:szCs w:val="24"/>
        </w:rPr>
        <w:t xml:space="preserve">ublic </w:t>
      </w:r>
      <w:r w:rsidR="008D717F">
        <w:rPr>
          <w:rFonts w:ascii="Times New Roman" w:hAnsi="Times New Roman" w:cs="Times New Roman"/>
          <w:sz w:val="24"/>
          <w:szCs w:val="24"/>
        </w:rPr>
        <w:t>w</w:t>
      </w:r>
      <w:r w:rsidRPr="005975E9">
        <w:rPr>
          <w:rFonts w:ascii="Times New Roman" w:hAnsi="Times New Roman" w:cs="Times New Roman"/>
          <w:sz w:val="24"/>
          <w:szCs w:val="24"/>
        </w:rPr>
        <w:t xml:space="preserve">orks, </w:t>
      </w:r>
      <w:r w:rsidR="008D717F">
        <w:rPr>
          <w:rFonts w:ascii="Times New Roman" w:hAnsi="Times New Roman" w:cs="Times New Roman"/>
          <w:sz w:val="24"/>
          <w:szCs w:val="24"/>
        </w:rPr>
        <w:t>l</w:t>
      </w:r>
      <w:r w:rsidRPr="005975E9">
        <w:rPr>
          <w:rFonts w:ascii="Times New Roman" w:hAnsi="Times New Roman" w:cs="Times New Roman"/>
          <w:sz w:val="24"/>
          <w:szCs w:val="24"/>
        </w:rPr>
        <w:t>egal</w:t>
      </w:r>
      <w:r w:rsidR="008D717F">
        <w:rPr>
          <w:rFonts w:ascii="Times New Roman" w:hAnsi="Times New Roman" w:cs="Times New Roman"/>
          <w:sz w:val="24"/>
          <w:szCs w:val="24"/>
        </w:rPr>
        <w:t xml:space="preserve"> counsel</w:t>
      </w:r>
      <w:r w:rsidRPr="005975E9">
        <w:rPr>
          <w:rFonts w:ascii="Times New Roman" w:hAnsi="Times New Roman" w:cs="Times New Roman"/>
          <w:sz w:val="24"/>
          <w:szCs w:val="24"/>
        </w:rPr>
        <w:t>, etc.).</w:t>
      </w:r>
    </w:p>
    <w:p w14:paraId="72309F1E" w14:textId="77777777"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(G)  Perform oversight reviews on approving officials to ensure cardholder adherence to policy and procedures.</w:t>
      </w:r>
    </w:p>
    <w:p w14:paraId="72309F1F" w14:textId="77777777" w:rsidR="00E3701E" w:rsidRDefault="00867DFC">
      <w:pPr>
        <w:pStyle w:val="ind8"/>
        <w:tabs>
          <w:tab w:val="clear" w:pos="1728"/>
          <w:tab w:val="clear" w:pos="2304"/>
          <w:tab w:val="clear" w:pos="2880"/>
          <w:tab w:val="clear" w:pos="3456"/>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sidRPr="00867DFC">
        <w:rPr>
          <w:rFonts w:ascii="Times New Roman" w:hAnsi="Times New Roman" w:cs="Times New Roman"/>
          <w:i/>
          <w:sz w:val="24"/>
          <w:szCs w:val="24"/>
        </w:rPr>
        <w:t>1</w:t>
      </w:r>
      <w:r>
        <w:rPr>
          <w:rFonts w:ascii="Times New Roman" w:hAnsi="Times New Roman" w:cs="Times New Roman"/>
          <w:sz w:val="24"/>
          <w:szCs w:val="24"/>
        </w:rPr>
        <w:t xml:space="preserve">)  </w:t>
      </w:r>
      <w:r w:rsidR="00DA6372">
        <w:rPr>
          <w:rFonts w:ascii="Times New Roman" w:hAnsi="Times New Roman" w:cs="Times New Roman"/>
          <w:sz w:val="24"/>
          <w:szCs w:val="24"/>
        </w:rPr>
        <w:t>Conduct r</w:t>
      </w:r>
      <w:r w:rsidR="001C2CE0" w:rsidRPr="005975E9">
        <w:rPr>
          <w:rFonts w:ascii="Times New Roman" w:hAnsi="Times New Roman" w:cs="Times New Roman"/>
          <w:sz w:val="24"/>
          <w:szCs w:val="24"/>
        </w:rPr>
        <w:t>eviews not less frequently than annually.</w:t>
      </w:r>
    </w:p>
    <w:p w14:paraId="72309F20" w14:textId="77777777" w:rsidR="00E3701E" w:rsidRDefault="00867DFC">
      <w:pPr>
        <w:pStyle w:val="ind8"/>
        <w:tabs>
          <w:tab w:val="clear" w:pos="1728"/>
          <w:tab w:val="clear" w:pos="2304"/>
          <w:tab w:val="clear" w:pos="2880"/>
          <w:tab w:val="clear" w:pos="3456"/>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sidRPr="00867DFC">
        <w:rPr>
          <w:rFonts w:ascii="Times New Roman" w:hAnsi="Times New Roman" w:cs="Times New Roman"/>
          <w:i/>
          <w:sz w:val="24"/>
          <w:szCs w:val="24"/>
        </w:rPr>
        <w:t>2</w:t>
      </w:r>
      <w:r>
        <w:rPr>
          <w:rFonts w:ascii="Times New Roman" w:hAnsi="Times New Roman" w:cs="Times New Roman"/>
          <w:sz w:val="24"/>
          <w:szCs w:val="24"/>
        </w:rPr>
        <w:t xml:space="preserve">)  </w:t>
      </w:r>
      <w:r w:rsidR="00DA6372">
        <w:rPr>
          <w:rFonts w:ascii="Times New Roman" w:hAnsi="Times New Roman" w:cs="Times New Roman"/>
          <w:sz w:val="24"/>
          <w:szCs w:val="24"/>
        </w:rPr>
        <w:t>Review a</w:t>
      </w:r>
      <w:r w:rsidR="001C2CE0" w:rsidRPr="005975E9">
        <w:rPr>
          <w:rFonts w:ascii="Times New Roman" w:hAnsi="Times New Roman" w:cs="Times New Roman"/>
          <w:sz w:val="24"/>
          <w:szCs w:val="24"/>
        </w:rPr>
        <w:t>ccounts with significant dollar or transaction volume on a more frequent basis.</w:t>
      </w:r>
    </w:p>
    <w:p w14:paraId="72309F21" w14:textId="306B7FB5" w:rsidR="00E3701E" w:rsidRDefault="001C2CE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(H)  Ensure</w:t>
      </w:r>
      <w:r w:rsidR="00C63B8A">
        <w:rPr>
          <w:rFonts w:ascii="Times New Roman" w:hAnsi="Times New Roman" w:cs="Times New Roman"/>
          <w:sz w:val="24"/>
          <w:szCs w:val="24"/>
        </w:rPr>
        <w:t xml:space="preserve"> the safeguarding of</w:t>
      </w:r>
      <w:r w:rsidRPr="005975E9">
        <w:rPr>
          <w:rFonts w:ascii="Times New Roman" w:hAnsi="Times New Roman" w:cs="Times New Roman"/>
          <w:sz w:val="24"/>
          <w:szCs w:val="24"/>
        </w:rPr>
        <w:t xml:space="preserve"> convenience checks to ensure good stewardship</w:t>
      </w:r>
      <w:r w:rsidR="008D0F16">
        <w:rPr>
          <w:rFonts w:ascii="Times New Roman" w:hAnsi="Times New Roman" w:cs="Times New Roman"/>
          <w:sz w:val="24"/>
          <w:szCs w:val="24"/>
        </w:rPr>
        <w:t xml:space="preserve"> and</w:t>
      </w:r>
      <w:r w:rsidRPr="005975E9">
        <w:rPr>
          <w:rFonts w:ascii="Times New Roman" w:hAnsi="Times New Roman" w:cs="Times New Roman"/>
          <w:sz w:val="24"/>
          <w:szCs w:val="24"/>
        </w:rPr>
        <w:t xml:space="preserve"> discourage and detect fraudulent actions with the checking accounts.</w:t>
      </w:r>
      <w:r w:rsidR="008D0F16">
        <w:rPr>
          <w:rFonts w:ascii="Times New Roman" w:hAnsi="Times New Roman" w:cs="Times New Roman"/>
          <w:sz w:val="24"/>
          <w:szCs w:val="24"/>
        </w:rPr>
        <w:t xml:space="preserve"> </w:t>
      </w:r>
      <w:r w:rsidRPr="005975E9">
        <w:rPr>
          <w:rFonts w:ascii="Times New Roman" w:hAnsi="Times New Roman" w:cs="Times New Roman"/>
          <w:sz w:val="24"/>
          <w:szCs w:val="24"/>
        </w:rPr>
        <w:t xml:space="preserve"> </w:t>
      </w:r>
      <w:r w:rsidR="00F805E9">
        <w:rPr>
          <w:rFonts w:ascii="Times New Roman" w:hAnsi="Times New Roman" w:cs="Times New Roman"/>
          <w:sz w:val="24"/>
          <w:szCs w:val="24"/>
        </w:rPr>
        <w:t>Ensure the proper a</w:t>
      </w:r>
      <w:r w:rsidR="00DA6372">
        <w:rPr>
          <w:rFonts w:ascii="Times New Roman" w:hAnsi="Times New Roman" w:cs="Times New Roman"/>
          <w:sz w:val="24"/>
          <w:szCs w:val="24"/>
        </w:rPr>
        <w:t>udit</w:t>
      </w:r>
      <w:r w:rsidR="00F805E9">
        <w:rPr>
          <w:rFonts w:ascii="Times New Roman" w:hAnsi="Times New Roman" w:cs="Times New Roman"/>
          <w:sz w:val="24"/>
          <w:szCs w:val="24"/>
        </w:rPr>
        <w:t>ing of</w:t>
      </w:r>
      <w:r w:rsidR="00DA6372">
        <w:rPr>
          <w:rFonts w:ascii="Times New Roman" w:hAnsi="Times New Roman" w:cs="Times New Roman"/>
          <w:sz w:val="24"/>
          <w:szCs w:val="24"/>
        </w:rPr>
        <w:t xml:space="preserve"> c</w:t>
      </w:r>
      <w:r w:rsidRPr="005975E9">
        <w:rPr>
          <w:rFonts w:ascii="Times New Roman" w:hAnsi="Times New Roman" w:cs="Times New Roman"/>
          <w:sz w:val="24"/>
          <w:szCs w:val="24"/>
        </w:rPr>
        <w:t>hecking accounts</w:t>
      </w:r>
      <w:r w:rsidR="00F805E9">
        <w:rPr>
          <w:rFonts w:ascii="Times New Roman" w:hAnsi="Times New Roman" w:cs="Times New Roman"/>
          <w:sz w:val="24"/>
          <w:szCs w:val="24"/>
        </w:rPr>
        <w:t xml:space="preserve"> on a</w:t>
      </w:r>
      <w:ins w:id="12" w:author="Jordan, Amanda C CIV USARMY HQDA ASA ALT (USA)" w:date="2024-08-28T09:15:00Z">
        <w:r w:rsidR="00330C41">
          <w:rPr>
            <w:rFonts w:ascii="Times New Roman" w:hAnsi="Times New Roman" w:cs="Times New Roman"/>
            <w:sz w:val="24"/>
            <w:szCs w:val="24"/>
          </w:rPr>
          <w:t xml:space="preserve">n annual </w:t>
        </w:r>
      </w:ins>
      <w:del w:id="13" w:author="Jordan, Amanda C CIV USARMY HQDA ASA ALT (USA)" w:date="2024-08-28T09:15:00Z">
        <w:r w:rsidR="00F805E9" w:rsidDel="00330C41">
          <w:rPr>
            <w:rFonts w:ascii="Times New Roman" w:hAnsi="Times New Roman" w:cs="Times New Roman"/>
            <w:sz w:val="24"/>
            <w:szCs w:val="24"/>
          </w:rPr>
          <w:delText xml:space="preserve"> quarterly </w:delText>
        </w:r>
      </w:del>
      <w:r w:rsidR="00F805E9">
        <w:rPr>
          <w:rFonts w:ascii="Times New Roman" w:hAnsi="Times New Roman" w:cs="Times New Roman"/>
          <w:sz w:val="24"/>
          <w:szCs w:val="24"/>
        </w:rPr>
        <w:t>basis</w:t>
      </w:r>
      <w:r w:rsidRPr="005975E9">
        <w:rPr>
          <w:rFonts w:ascii="Times New Roman" w:hAnsi="Times New Roman" w:cs="Times New Roman"/>
          <w:sz w:val="24"/>
          <w:szCs w:val="24"/>
        </w:rPr>
        <w:t xml:space="preserve">.  </w:t>
      </w:r>
      <w:r w:rsidR="00F805E9">
        <w:rPr>
          <w:rFonts w:ascii="Times New Roman" w:hAnsi="Times New Roman" w:cs="Times New Roman"/>
          <w:sz w:val="24"/>
          <w:szCs w:val="24"/>
        </w:rPr>
        <w:t>A duly appointed, disinterested third party will conduct audits</w:t>
      </w:r>
      <w:r w:rsidRPr="005975E9">
        <w:rPr>
          <w:rFonts w:ascii="Times New Roman" w:hAnsi="Times New Roman" w:cs="Times New Roman"/>
          <w:sz w:val="24"/>
          <w:szCs w:val="24"/>
        </w:rPr>
        <w:t xml:space="preserve">.  The </w:t>
      </w:r>
      <w:r w:rsidR="001E6F36">
        <w:rPr>
          <w:rFonts w:ascii="Times New Roman" w:hAnsi="Times New Roman" w:cs="Times New Roman"/>
          <w:sz w:val="24"/>
          <w:szCs w:val="24"/>
        </w:rPr>
        <w:t>management control checklist of the GP</w:t>
      </w:r>
      <w:r w:rsidR="00EF1C51">
        <w:rPr>
          <w:rFonts w:ascii="Times New Roman" w:hAnsi="Times New Roman" w:cs="Times New Roman"/>
          <w:sz w:val="24"/>
          <w:szCs w:val="24"/>
        </w:rPr>
        <w:t>C</w:t>
      </w:r>
      <w:r w:rsidR="001E6F36">
        <w:rPr>
          <w:rFonts w:ascii="Times New Roman" w:hAnsi="Times New Roman" w:cs="Times New Roman"/>
          <w:sz w:val="24"/>
          <w:szCs w:val="24"/>
        </w:rPr>
        <w:t xml:space="preserve"> must include the </w:t>
      </w:r>
      <w:ins w:id="14" w:author="Jordan, Amanda C CIV USARMY HQDA ASA ALT (USA)" w:date="2024-08-28T09:15:00Z">
        <w:r w:rsidR="00330C41">
          <w:rPr>
            <w:rFonts w:ascii="Times New Roman" w:hAnsi="Times New Roman" w:cs="Times New Roman"/>
            <w:sz w:val="24"/>
            <w:szCs w:val="24"/>
          </w:rPr>
          <w:t xml:space="preserve">annual </w:t>
        </w:r>
      </w:ins>
      <w:del w:id="15" w:author="Jordan, Amanda C CIV USARMY HQDA ASA ALT (USA)" w:date="2024-08-28T09:15:00Z">
        <w:r w:rsidRPr="005975E9" w:rsidDel="00330C41">
          <w:rPr>
            <w:rFonts w:ascii="Times New Roman" w:hAnsi="Times New Roman" w:cs="Times New Roman"/>
            <w:sz w:val="24"/>
            <w:szCs w:val="24"/>
          </w:rPr>
          <w:delText xml:space="preserve">quarterly </w:delText>
        </w:r>
      </w:del>
      <w:r w:rsidRPr="005975E9">
        <w:rPr>
          <w:rFonts w:ascii="Times New Roman" w:hAnsi="Times New Roman" w:cs="Times New Roman"/>
          <w:sz w:val="24"/>
          <w:szCs w:val="24"/>
        </w:rPr>
        <w:t>audit requirement.</w:t>
      </w:r>
    </w:p>
    <w:p w14:paraId="72309F22" w14:textId="77777777" w:rsidR="00E3701E"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(iv)  </w:t>
      </w:r>
      <w:r w:rsidR="00BA08A7">
        <w:rPr>
          <w:rFonts w:ascii="Times New Roman" w:hAnsi="Times New Roman" w:cs="Times New Roman"/>
          <w:sz w:val="24"/>
        </w:rPr>
        <w:t>A/OPCs</w:t>
      </w:r>
      <w:r w:rsidRPr="005975E9">
        <w:rPr>
          <w:rFonts w:ascii="Times New Roman" w:hAnsi="Times New Roman" w:cs="Times New Roman"/>
          <w:sz w:val="24"/>
        </w:rPr>
        <w:t xml:space="preserve"> shall</w:t>
      </w:r>
      <w:r w:rsidR="007214BA">
        <w:rPr>
          <w:rFonts w:ascii="Times New Roman" w:hAnsi="Times New Roman" w:cs="Times New Roman"/>
          <w:sz w:val="24"/>
        </w:rPr>
        <w:t xml:space="preserve"> –</w:t>
      </w:r>
    </w:p>
    <w:p w14:paraId="72309F23" w14:textId="77777777"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lastRenderedPageBreak/>
        <w:t>(A)  Serve as the purchase card focal point at each activity</w:t>
      </w:r>
      <w:r w:rsidR="00616D4B">
        <w:rPr>
          <w:rFonts w:ascii="Times New Roman" w:hAnsi="Times New Roman" w:cs="Times New Roman"/>
          <w:sz w:val="24"/>
        </w:rPr>
        <w:t>;</w:t>
      </w:r>
    </w:p>
    <w:p w14:paraId="72309F24" w14:textId="4702FE30"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 xml:space="preserve">(B)  Establish, and maintain current cardholder and </w:t>
      </w:r>
      <w:ins w:id="16" w:author="Jordan, Amanda C CIV USARMY HQDA ASA ALT (USA)" w:date="2024-08-28T09:15:00Z">
        <w:r w:rsidR="00330C41">
          <w:rPr>
            <w:rFonts w:ascii="Times New Roman" w:hAnsi="Times New Roman" w:cs="Times New Roman"/>
            <w:sz w:val="24"/>
          </w:rPr>
          <w:t xml:space="preserve">billing </w:t>
        </w:r>
      </w:ins>
      <w:del w:id="17" w:author="Jordan, Amanda C CIV USARMY HQDA ASA ALT (USA)" w:date="2024-08-28T09:15:00Z">
        <w:r w:rsidRPr="005975E9" w:rsidDel="00330C41">
          <w:rPr>
            <w:rFonts w:ascii="Times New Roman" w:hAnsi="Times New Roman" w:cs="Times New Roman"/>
            <w:sz w:val="24"/>
          </w:rPr>
          <w:delText xml:space="preserve">approving </w:delText>
        </w:r>
      </w:del>
      <w:r w:rsidRPr="005975E9">
        <w:rPr>
          <w:rFonts w:ascii="Times New Roman" w:hAnsi="Times New Roman" w:cs="Times New Roman"/>
          <w:sz w:val="24"/>
        </w:rPr>
        <w:t xml:space="preserve">official </w:t>
      </w:r>
      <w:proofErr w:type="gramStart"/>
      <w:r w:rsidRPr="005975E9">
        <w:rPr>
          <w:rFonts w:ascii="Times New Roman" w:hAnsi="Times New Roman" w:cs="Times New Roman"/>
          <w:sz w:val="24"/>
        </w:rPr>
        <w:t>accounts</w:t>
      </w:r>
      <w:r w:rsidR="00616D4B">
        <w:rPr>
          <w:rFonts w:ascii="Times New Roman" w:hAnsi="Times New Roman" w:cs="Times New Roman"/>
          <w:sz w:val="24"/>
        </w:rPr>
        <w:t>;</w:t>
      </w:r>
      <w:proofErr w:type="gramEnd"/>
    </w:p>
    <w:p w14:paraId="72309F25" w14:textId="7C52D0BE"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(C)  Coordinate with resource managers, spending limits and finance and accounting data used in establishing cardholder and</w:t>
      </w:r>
      <w:ins w:id="18" w:author="Jordan, Amanda C CIV USARMY HQDA ASA ALT (USA)" w:date="2024-08-28T09:15:00Z">
        <w:r w:rsidR="00330C41">
          <w:rPr>
            <w:rFonts w:ascii="Times New Roman" w:hAnsi="Times New Roman" w:cs="Times New Roman"/>
            <w:sz w:val="24"/>
          </w:rPr>
          <w:t xml:space="preserve"> billing</w:t>
        </w:r>
      </w:ins>
      <w:r w:rsidRPr="005975E9">
        <w:rPr>
          <w:rFonts w:ascii="Times New Roman" w:hAnsi="Times New Roman" w:cs="Times New Roman"/>
          <w:sz w:val="24"/>
        </w:rPr>
        <w:t xml:space="preserve"> </w:t>
      </w:r>
      <w:del w:id="19" w:author="Jordan, Amanda C CIV USARMY HQDA ASA ALT (USA)" w:date="2024-08-28T09:16:00Z">
        <w:r w:rsidRPr="005975E9" w:rsidDel="00330C41">
          <w:rPr>
            <w:rFonts w:ascii="Times New Roman" w:hAnsi="Times New Roman" w:cs="Times New Roman"/>
            <w:sz w:val="24"/>
          </w:rPr>
          <w:delText xml:space="preserve">approving </w:delText>
        </w:r>
      </w:del>
      <w:r w:rsidRPr="005975E9">
        <w:rPr>
          <w:rFonts w:ascii="Times New Roman" w:hAnsi="Times New Roman" w:cs="Times New Roman"/>
          <w:sz w:val="24"/>
        </w:rPr>
        <w:t xml:space="preserve">official </w:t>
      </w:r>
      <w:proofErr w:type="gramStart"/>
      <w:r w:rsidRPr="005975E9">
        <w:rPr>
          <w:rFonts w:ascii="Times New Roman" w:hAnsi="Times New Roman" w:cs="Times New Roman"/>
          <w:sz w:val="24"/>
        </w:rPr>
        <w:t>accounts</w:t>
      </w:r>
      <w:r w:rsidR="00616D4B">
        <w:rPr>
          <w:rFonts w:ascii="Times New Roman" w:hAnsi="Times New Roman" w:cs="Times New Roman"/>
          <w:sz w:val="24"/>
        </w:rPr>
        <w:t>;</w:t>
      </w:r>
      <w:proofErr w:type="gramEnd"/>
    </w:p>
    <w:p w14:paraId="72309F26" w14:textId="15B9CC81"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 xml:space="preserve">(D)  </w:t>
      </w:r>
      <w:r w:rsidR="002B798A">
        <w:rPr>
          <w:rFonts w:ascii="Times New Roman" w:hAnsi="Times New Roman" w:cs="Times New Roman"/>
          <w:sz w:val="24"/>
        </w:rPr>
        <w:t xml:space="preserve">Not establish accounts or allow the certification of invoices by billing </w:t>
      </w:r>
      <w:proofErr w:type="gramStart"/>
      <w:r w:rsidR="002B798A">
        <w:rPr>
          <w:rFonts w:ascii="Times New Roman" w:hAnsi="Times New Roman" w:cs="Times New Roman"/>
          <w:sz w:val="24"/>
        </w:rPr>
        <w:t xml:space="preserve">officials </w:t>
      </w:r>
      <w:r w:rsidRPr="005975E9">
        <w:rPr>
          <w:rFonts w:ascii="Times New Roman" w:hAnsi="Times New Roman" w:cs="Times New Roman"/>
          <w:sz w:val="24"/>
        </w:rPr>
        <w:t xml:space="preserve"> until</w:t>
      </w:r>
      <w:proofErr w:type="gramEnd"/>
      <w:r w:rsidRPr="005975E9">
        <w:rPr>
          <w:rFonts w:ascii="Times New Roman" w:hAnsi="Times New Roman" w:cs="Times New Roman"/>
          <w:sz w:val="24"/>
        </w:rPr>
        <w:t xml:space="preserve"> </w:t>
      </w:r>
      <w:r w:rsidR="002B798A">
        <w:rPr>
          <w:rFonts w:ascii="Times New Roman" w:hAnsi="Times New Roman" w:cs="Times New Roman"/>
          <w:sz w:val="24"/>
        </w:rPr>
        <w:t>the CCO or A</w:t>
      </w:r>
      <w:r w:rsidR="00230762">
        <w:rPr>
          <w:rFonts w:ascii="Times New Roman" w:hAnsi="Times New Roman" w:cs="Times New Roman"/>
          <w:sz w:val="24"/>
        </w:rPr>
        <w:t>/</w:t>
      </w:r>
      <w:r w:rsidR="002B798A">
        <w:rPr>
          <w:rFonts w:ascii="Times New Roman" w:hAnsi="Times New Roman" w:cs="Times New Roman"/>
          <w:sz w:val="24"/>
        </w:rPr>
        <w:t>OPC issues</w:t>
      </w:r>
      <w:r w:rsidR="003C4F42">
        <w:rPr>
          <w:rFonts w:ascii="Times New Roman" w:hAnsi="Times New Roman" w:cs="Times New Roman"/>
          <w:sz w:val="24"/>
        </w:rPr>
        <w:t xml:space="preserve"> </w:t>
      </w:r>
      <w:r w:rsidRPr="005975E9">
        <w:rPr>
          <w:rFonts w:ascii="Times New Roman" w:hAnsi="Times New Roman" w:cs="Times New Roman"/>
          <w:sz w:val="24"/>
        </w:rPr>
        <w:t xml:space="preserve">required letters of delegations and appointment letters to cardholders and </w:t>
      </w:r>
      <w:ins w:id="20" w:author="Jordan, Amanda C CIV USARMY HQDA ASA ALT (USA)" w:date="2024-08-28T09:16:00Z">
        <w:r w:rsidR="00330C41">
          <w:rPr>
            <w:rFonts w:ascii="Times New Roman" w:hAnsi="Times New Roman" w:cs="Times New Roman"/>
            <w:sz w:val="24"/>
          </w:rPr>
          <w:t xml:space="preserve">billing </w:t>
        </w:r>
      </w:ins>
      <w:del w:id="21" w:author="Jordan, Amanda C CIV USARMY HQDA ASA ALT (USA)" w:date="2024-08-28T09:16:00Z">
        <w:r w:rsidRPr="005975E9" w:rsidDel="00330C41">
          <w:rPr>
            <w:rFonts w:ascii="Times New Roman" w:hAnsi="Times New Roman" w:cs="Times New Roman"/>
            <w:sz w:val="24"/>
          </w:rPr>
          <w:delText xml:space="preserve">approving </w:delText>
        </w:r>
      </w:del>
      <w:r w:rsidRPr="005975E9">
        <w:rPr>
          <w:rFonts w:ascii="Times New Roman" w:hAnsi="Times New Roman" w:cs="Times New Roman"/>
          <w:sz w:val="24"/>
        </w:rPr>
        <w:t>officials/certifying officials</w:t>
      </w:r>
      <w:r w:rsidR="00616D4B">
        <w:rPr>
          <w:rFonts w:ascii="Times New Roman" w:hAnsi="Times New Roman" w:cs="Times New Roman"/>
          <w:sz w:val="24"/>
        </w:rPr>
        <w:t>; and</w:t>
      </w:r>
    </w:p>
    <w:p w14:paraId="72309F27" w14:textId="77777777" w:rsidR="00E3701E"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t>(E)  Perform oversight and surveillance of all accounts under the purview of that A</w:t>
      </w:r>
      <w:r w:rsidR="00230762">
        <w:rPr>
          <w:rFonts w:ascii="Times New Roman" w:hAnsi="Times New Roman" w:cs="Times New Roman"/>
          <w:sz w:val="24"/>
        </w:rPr>
        <w:t>/</w:t>
      </w:r>
      <w:r w:rsidRPr="005975E9">
        <w:rPr>
          <w:rFonts w:ascii="Times New Roman" w:hAnsi="Times New Roman" w:cs="Times New Roman"/>
          <w:sz w:val="24"/>
        </w:rPr>
        <w:t>OPC.</w:t>
      </w:r>
    </w:p>
    <w:p w14:paraId="72309F28" w14:textId="190C5B22"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 xml:space="preserve">(v)  </w:t>
      </w:r>
      <w:ins w:id="22" w:author="Jordan, Amanda C CIV USARMY HQDA ASA ALT (USA)" w:date="2024-08-28T09:16:00Z">
        <w:r w:rsidR="00330C41">
          <w:rPr>
            <w:rFonts w:ascii="Times New Roman" w:hAnsi="Times New Roman" w:cs="Times New Roman"/>
            <w:sz w:val="24"/>
            <w:szCs w:val="24"/>
          </w:rPr>
          <w:t xml:space="preserve">Billing </w:t>
        </w:r>
      </w:ins>
      <w:del w:id="23" w:author="Jordan, Amanda C CIV USARMY HQDA ASA ALT (USA)" w:date="2024-08-28T09:16:00Z">
        <w:r w:rsidRPr="005975E9" w:rsidDel="00330C41">
          <w:rPr>
            <w:rFonts w:ascii="Times New Roman" w:hAnsi="Times New Roman" w:cs="Times New Roman"/>
            <w:sz w:val="24"/>
            <w:szCs w:val="24"/>
          </w:rPr>
          <w:delText xml:space="preserve">Approving </w:delText>
        </w:r>
      </w:del>
      <w:r w:rsidRPr="005975E9">
        <w:rPr>
          <w:rFonts w:ascii="Times New Roman" w:hAnsi="Times New Roman" w:cs="Times New Roman"/>
          <w:sz w:val="24"/>
          <w:szCs w:val="24"/>
        </w:rPr>
        <w:t>officials shall</w:t>
      </w:r>
      <w:r w:rsidR="00996AD5">
        <w:rPr>
          <w:rFonts w:ascii="Times New Roman" w:hAnsi="Times New Roman" w:cs="Times New Roman"/>
          <w:sz w:val="24"/>
          <w:szCs w:val="24"/>
        </w:rPr>
        <w:t xml:space="preserve"> </w:t>
      </w:r>
      <w:r w:rsidR="003C732A">
        <w:rPr>
          <w:rFonts w:ascii="Times New Roman" w:hAnsi="Times New Roman" w:cs="Times New Roman"/>
          <w:sz w:val="24"/>
          <w:szCs w:val="24"/>
        </w:rPr>
        <w:t>–</w:t>
      </w:r>
      <w:r w:rsidR="00996AD5">
        <w:rPr>
          <w:rFonts w:ascii="Times New Roman" w:hAnsi="Times New Roman" w:cs="Times New Roman"/>
          <w:sz w:val="24"/>
          <w:szCs w:val="24"/>
        </w:rPr>
        <w:t xml:space="preserve"> </w:t>
      </w:r>
    </w:p>
    <w:p w14:paraId="72309F29"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(A)  Ensure that the transactions </w:t>
      </w:r>
      <w:r w:rsidR="00FB050E">
        <w:rPr>
          <w:rFonts w:ascii="Times New Roman" w:hAnsi="Times New Roman" w:cs="Times New Roman"/>
          <w:sz w:val="24"/>
          <w:szCs w:val="24"/>
        </w:rPr>
        <w:t>are legal, proper, necessary and correct in accordance with Government rules and regulations</w:t>
      </w:r>
      <w:r w:rsidR="003C732A">
        <w:rPr>
          <w:rFonts w:ascii="Times New Roman" w:hAnsi="Times New Roman" w:cs="Times New Roman"/>
          <w:sz w:val="24"/>
          <w:szCs w:val="24"/>
        </w:rPr>
        <w:t>;</w:t>
      </w:r>
    </w:p>
    <w:p w14:paraId="72309F2A" w14:textId="4EA0EB61"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(B)  Ensure that adequate documentation is available for individual transactions</w:t>
      </w:r>
      <w:r w:rsidR="003C732A">
        <w:rPr>
          <w:rFonts w:ascii="Times New Roman" w:hAnsi="Times New Roman" w:cs="Times New Roman"/>
          <w:sz w:val="24"/>
          <w:szCs w:val="24"/>
        </w:rPr>
        <w:t>;</w:t>
      </w:r>
    </w:p>
    <w:p w14:paraId="72309F2B"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(C)  Ensure the facts presented in documents for payment are complete and accurate</w:t>
      </w:r>
      <w:r w:rsidR="003C732A">
        <w:rPr>
          <w:rFonts w:ascii="Times New Roman" w:hAnsi="Times New Roman" w:cs="Times New Roman"/>
          <w:sz w:val="24"/>
          <w:szCs w:val="24"/>
        </w:rPr>
        <w:t>;</w:t>
      </w:r>
    </w:p>
    <w:p w14:paraId="72309F2C" w14:textId="0EAFBD4D"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(D)  Take appropriate action to prevent two or more payments for the same transaction</w:t>
      </w:r>
      <w:r w:rsidR="003C732A">
        <w:rPr>
          <w:rFonts w:ascii="Times New Roman" w:hAnsi="Times New Roman" w:cs="Times New Roman"/>
          <w:sz w:val="24"/>
          <w:szCs w:val="24"/>
        </w:rPr>
        <w:t>;</w:t>
      </w:r>
    </w:p>
    <w:p w14:paraId="72309F2D"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(E)  Ensure proper implementation of dispute procedures when </w:t>
      </w:r>
      <w:r w:rsidR="008B10F6">
        <w:rPr>
          <w:rFonts w:ascii="Times New Roman" w:hAnsi="Times New Roman" w:cs="Times New Roman"/>
          <w:sz w:val="24"/>
          <w:szCs w:val="24"/>
        </w:rPr>
        <w:t>questions arise on transactions</w:t>
      </w:r>
      <w:r w:rsidR="003C732A">
        <w:rPr>
          <w:rFonts w:ascii="Times New Roman" w:hAnsi="Times New Roman" w:cs="Times New Roman"/>
          <w:sz w:val="24"/>
          <w:szCs w:val="24"/>
        </w:rPr>
        <w:t>;</w:t>
      </w:r>
    </w:p>
    <w:p w14:paraId="72309F2E"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(F)  Provide copy of certifying officer appointment letter with signature card to the A</w:t>
      </w:r>
      <w:r w:rsidR="00230762">
        <w:rPr>
          <w:rFonts w:ascii="Times New Roman" w:hAnsi="Times New Roman" w:cs="Times New Roman"/>
          <w:sz w:val="24"/>
          <w:szCs w:val="24"/>
        </w:rPr>
        <w:t>/</w:t>
      </w:r>
      <w:r w:rsidRPr="005975E9">
        <w:rPr>
          <w:rFonts w:ascii="Times New Roman" w:hAnsi="Times New Roman" w:cs="Times New Roman"/>
          <w:sz w:val="24"/>
          <w:szCs w:val="24"/>
        </w:rPr>
        <w:t>OPC</w:t>
      </w:r>
      <w:r w:rsidR="003C732A">
        <w:rPr>
          <w:rFonts w:ascii="Times New Roman" w:hAnsi="Times New Roman" w:cs="Times New Roman"/>
          <w:sz w:val="24"/>
          <w:szCs w:val="24"/>
        </w:rPr>
        <w:t>; and</w:t>
      </w:r>
    </w:p>
    <w:p w14:paraId="72309F2F" w14:textId="77777777" w:rsidR="00E3701E" w:rsidRDefault="001C2CE0">
      <w:pPr>
        <w:spacing w:after="240"/>
        <w:ind w:firstLine="1440"/>
        <w:rPr>
          <w:rFonts w:ascii="Times New Roman" w:hAnsi="Times New Roman" w:cs="Times New Roman"/>
          <w:sz w:val="24"/>
          <w:szCs w:val="24"/>
        </w:rPr>
      </w:pPr>
      <w:r w:rsidRPr="005975E9">
        <w:rPr>
          <w:rFonts w:ascii="Times New Roman" w:hAnsi="Times New Roman" w:cs="Times New Roman"/>
          <w:sz w:val="24"/>
          <w:szCs w:val="24"/>
        </w:rPr>
        <w:t xml:space="preserve">(G)  Certify and forward the official invoice to the paying office within </w:t>
      </w:r>
      <w:r w:rsidR="00616D4B">
        <w:rPr>
          <w:rFonts w:ascii="Times New Roman" w:hAnsi="Times New Roman" w:cs="Times New Roman"/>
          <w:sz w:val="24"/>
          <w:szCs w:val="24"/>
        </w:rPr>
        <w:t>five</w:t>
      </w:r>
      <w:r w:rsidRPr="005975E9">
        <w:rPr>
          <w:rFonts w:ascii="Times New Roman" w:hAnsi="Times New Roman" w:cs="Times New Roman"/>
          <w:sz w:val="24"/>
          <w:szCs w:val="24"/>
        </w:rPr>
        <w:t xml:space="preserve"> days of receipt.  </w:t>
      </w:r>
      <w:r w:rsidR="00746593">
        <w:rPr>
          <w:rFonts w:ascii="Times New Roman" w:hAnsi="Times New Roman" w:cs="Times New Roman"/>
          <w:sz w:val="24"/>
          <w:szCs w:val="24"/>
        </w:rPr>
        <w:t>Consider e</w:t>
      </w:r>
      <w:r w:rsidRPr="005975E9">
        <w:rPr>
          <w:rFonts w:ascii="Times New Roman" w:hAnsi="Times New Roman" w:cs="Times New Roman"/>
          <w:sz w:val="24"/>
          <w:szCs w:val="24"/>
        </w:rPr>
        <w:t>lectronic invoice received on the first day following the end of the billing cycle.</w:t>
      </w:r>
    </w:p>
    <w:p w14:paraId="72309F30"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(vi)  Cardholders shall</w:t>
      </w:r>
      <w:r w:rsidR="003C732A">
        <w:rPr>
          <w:rFonts w:ascii="Times New Roman" w:hAnsi="Times New Roman" w:cs="Times New Roman"/>
          <w:sz w:val="24"/>
          <w:szCs w:val="24"/>
        </w:rPr>
        <w:t xml:space="preserve"> do the following:</w:t>
      </w:r>
    </w:p>
    <w:p w14:paraId="72309F31" w14:textId="77777777" w:rsidR="00E3701E" w:rsidRDefault="001C2CE0">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t xml:space="preserve">(A)  Reconcile purchases actually made within </w:t>
      </w:r>
      <w:r w:rsidR="007C2DCA">
        <w:rPr>
          <w:rFonts w:ascii="Times New Roman" w:hAnsi="Times New Roman" w:cs="Times New Roman"/>
          <w:sz w:val="24"/>
          <w:szCs w:val="24"/>
        </w:rPr>
        <w:t>three</w:t>
      </w:r>
      <w:r w:rsidRPr="005975E9">
        <w:rPr>
          <w:rFonts w:ascii="Times New Roman" w:hAnsi="Times New Roman" w:cs="Times New Roman"/>
          <w:sz w:val="24"/>
          <w:szCs w:val="24"/>
        </w:rPr>
        <w:t xml:space="preserve"> working days of receipt of their monthly statement of account.  </w:t>
      </w:r>
      <w:r w:rsidR="00194DA3">
        <w:rPr>
          <w:rFonts w:ascii="Times New Roman" w:hAnsi="Times New Roman" w:cs="Times New Roman"/>
          <w:sz w:val="24"/>
          <w:szCs w:val="24"/>
        </w:rPr>
        <w:t>Consider e</w:t>
      </w:r>
      <w:r w:rsidRPr="005975E9">
        <w:rPr>
          <w:rFonts w:ascii="Times New Roman" w:hAnsi="Times New Roman" w:cs="Times New Roman"/>
          <w:sz w:val="24"/>
          <w:szCs w:val="24"/>
        </w:rPr>
        <w:t>lectronic statement of account received on the first day following the end of the billing cycle.</w:t>
      </w:r>
    </w:p>
    <w:p w14:paraId="72309F32" w14:textId="5806F089" w:rsidR="00E3701E" w:rsidRDefault="001C2CE0">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5975E9">
        <w:rPr>
          <w:rFonts w:ascii="Times New Roman" w:hAnsi="Times New Roman" w:cs="Times New Roman"/>
          <w:sz w:val="24"/>
          <w:szCs w:val="24"/>
        </w:rPr>
        <w:lastRenderedPageBreak/>
        <w:t>(B)  Maintain a log of purchases.  The log shall be the cardholder log within the bank</w:t>
      </w:r>
      <w:r w:rsidR="00616D4B">
        <w:rPr>
          <w:rFonts w:ascii="Times New Roman" w:hAnsi="Times New Roman" w:cs="Times New Roman"/>
          <w:sz w:val="24"/>
          <w:szCs w:val="24"/>
        </w:rPr>
        <w:t>’</w:t>
      </w:r>
      <w:r w:rsidRPr="005975E9">
        <w:rPr>
          <w:rFonts w:ascii="Times New Roman" w:hAnsi="Times New Roman" w:cs="Times New Roman"/>
          <w:sz w:val="24"/>
          <w:szCs w:val="24"/>
        </w:rPr>
        <w:t>s electronic access system.</w:t>
      </w:r>
    </w:p>
    <w:p w14:paraId="72309F33" w14:textId="77777777"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C0118">
        <w:rPr>
          <w:rFonts w:ascii="Times New Roman" w:hAnsi="Times New Roman" w:cs="Times New Roman"/>
          <w:i/>
          <w:sz w:val="24"/>
          <w:szCs w:val="24"/>
        </w:rPr>
        <w:t>(c)</w:t>
      </w:r>
      <w:r w:rsidRPr="005975E9">
        <w:rPr>
          <w:rFonts w:ascii="Times New Roman" w:hAnsi="Times New Roman" w:cs="Times New Roman"/>
          <w:sz w:val="24"/>
          <w:szCs w:val="24"/>
        </w:rPr>
        <w:t xml:space="preserve"> </w:t>
      </w:r>
      <w:r w:rsidR="004F7C97">
        <w:rPr>
          <w:rFonts w:ascii="Times New Roman" w:hAnsi="Times New Roman" w:cs="Times New Roman"/>
          <w:sz w:val="24"/>
          <w:szCs w:val="24"/>
        </w:rPr>
        <w:t xml:space="preserve"> </w:t>
      </w:r>
      <w:r w:rsidR="00545511" w:rsidRPr="00545511">
        <w:rPr>
          <w:rFonts w:ascii="Times New Roman" w:hAnsi="Times New Roman" w:cs="Times New Roman"/>
          <w:i/>
          <w:sz w:val="24"/>
          <w:szCs w:val="24"/>
        </w:rPr>
        <w:t xml:space="preserve">Training </w:t>
      </w:r>
      <w:r w:rsidR="008D717F">
        <w:rPr>
          <w:rFonts w:ascii="Times New Roman" w:hAnsi="Times New Roman" w:cs="Times New Roman"/>
          <w:i/>
          <w:sz w:val="24"/>
          <w:szCs w:val="24"/>
        </w:rPr>
        <w:t>r</w:t>
      </w:r>
      <w:r w:rsidR="00545511" w:rsidRPr="00545511">
        <w:rPr>
          <w:rFonts w:ascii="Times New Roman" w:hAnsi="Times New Roman" w:cs="Times New Roman"/>
          <w:i/>
          <w:sz w:val="24"/>
          <w:szCs w:val="24"/>
        </w:rPr>
        <w:t>equirements.</w:t>
      </w:r>
    </w:p>
    <w:p w14:paraId="72309F34" w14:textId="77777777" w:rsidR="00E3701E" w:rsidRDefault="001C2CE0">
      <w:pPr>
        <w:spacing w:after="240"/>
        <w:ind w:firstLine="720"/>
        <w:rPr>
          <w:rFonts w:ascii="Times New Roman" w:hAnsi="Times New Roman" w:cs="Times New Roman"/>
          <w:sz w:val="24"/>
          <w:szCs w:val="24"/>
        </w:rPr>
      </w:pPr>
      <w:r w:rsidRPr="005975E9">
        <w:rPr>
          <w:rFonts w:ascii="Times New Roman" w:hAnsi="Times New Roman" w:cs="Times New Roman"/>
          <w:sz w:val="24"/>
          <w:szCs w:val="24"/>
        </w:rPr>
        <w:t xml:space="preserve">(i)  </w:t>
      </w:r>
      <w:r w:rsidR="00996AD5">
        <w:rPr>
          <w:rFonts w:ascii="Times New Roman" w:hAnsi="Times New Roman" w:cs="Times New Roman"/>
          <w:sz w:val="24"/>
          <w:szCs w:val="24"/>
        </w:rPr>
        <w:t>The CCO or A</w:t>
      </w:r>
      <w:r w:rsidR="00230762">
        <w:rPr>
          <w:rFonts w:ascii="Times New Roman" w:hAnsi="Times New Roman" w:cs="Times New Roman"/>
          <w:sz w:val="24"/>
          <w:szCs w:val="24"/>
        </w:rPr>
        <w:t>/</w:t>
      </w:r>
      <w:r w:rsidR="00996AD5">
        <w:rPr>
          <w:rFonts w:ascii="Times New Roman" w:hAnsi="Times New Roman" w:cs="Times New Roman"/>
          <w:sz w:val="24"/>
          <w:szCs w:val="24"/>
        </w:rPr>
        <w:t xml:space="preserve">OPC shall not delegate authority </w:t>
      </w:r>
      <w:r w:rsidR="002D7C11">
        <w:rPr>
          <w:rFonts w:ascii="Times New Roman" w:hAnsi="Times New Roman" w:cs="Times New Roman"/>
          <w:sz w:val="24"/>
          <w:szCs w:val="24"/>
        </w:rPr>
        <w:t>to cardholders and billing/certifying officials until these individuals</w:t>
      </w:r>
      <w:r w:rsidRPr="005975E9">
        <w:rPr>
          <w:rFonts w:ascii="Times New Roman" w:hAnsi="Times New Roman" w:cs="Times New Roman"/>
          <w:sz w:val="24"/>
          <w:szCs w:val="24"/>
        </w:rPr>
        <w:t xml:space="preserve"> receive training and orientation covering the use of the card.  The Defense Acquisition University purchase card course is mandatory for all cardholders and billing officials.  </w:t>
      </w:r>
      <w:r w:rsidR="00194DA3">
        <w:rPr>
          <w:rFonts w:ascii="Times New Roman" w:hAnsi="Times New Roman" w:cs="Times New Roman"/>
          <w:sz w:val="24"/>
          <w:szCs w:val="24"/>
        </w:rPr>
        <w:t>Locally developed t</w:t>
      </w:r>
      <w:r w:rsidRPr="005975E9">
        <w:rPr>
          <w:rFonts w:ascii="Times New Roman" w:hAnsi="Times New Roman" w:cs="Times New Roman"/>
          <w:sz w:val="24"/>
          <w:szCs w:val="24"/>
        </w:rPr>
        <w:t xml:space="preserve">raining </w:t>
      </w:r>
      <w:r w:rsidR="00194DA3">
        <w:rPr>
          <w:rFonts w:ascii="Times New Roman" w:hAnsi="Times New Roman" w:cs="Times New Roman"/>
          <w:sz w:val="24"/>
          <w:szCs w:val="24"/>
        </w:rPr>
        <w:t>is permissible</w:t>
      </w:r>
      <w:r w:rsidRPr="005975E9">
        <w:rPr>
          <w:rFonts w:ascii="Times New Roman" w:hAnsi="Times New Roman" w:cs="Times New Roman"/>
          <w:sz w:val="24"/>
          <w:szCs w:val="24"/>
        </w:rPr>
        <w:t xml:space="preserve">, but </w:t>
      </w:r>
      <w:r w:rsidR="00194DA3">
        <w:rPr>
          <w:rFonts w:ascii="Times New Roman" w:hAnsi="Times New Roman" w:cs="Times New Roman"/>
          <w:sz w:val="24"/>
          <w:szCs w:val="24"/>
        </w:rPr>
        <w:t>it must specifically</w:t>
      </w:r>
      <w:r w:rsidRPr="005975E9">
        <w:rPr>
          <w:rFonts w:ascii="Times New Roman" w:hAnsi="Times New Roman" w:cs="Times New Roman"/>
          <w:sz w:val="24"/>
          <w:szCs w:val="24"/>
        </w:rPr>
        <w:t xml:space="preserve"> cover federal, defense, and departmental regulations, policies and procedures pertaining to micro-purchases and simplified acquisition procedures, as applicable.  Orientation shall address GSA, </w:t>
      </w:r>
      <w:r w:rsidR="008D717F">
        <w:rPr>
          <w:rFonts w:ascii="Times New Roman" w:hAnsi="Times New Roman" w:cs="Times New Roman"/>
          <w:sz w:val="24"/>
          <w:szCs w:val="24"/>
        </w:rPr>
        <w:t>c</w:t>
      </w:r>
      <w:r w:rsidRPr="005975E9">
        <w:rPr>
          <w:rFonts w:ascii="Times New Roman" w:hAnsi="Times New Roman" w:cs="Times New Roman"/>
          <w:sz w:val="24"/>
          <w:szCs w:val="24"/>
        </w:rPr>
        <w:t>ard-</w:t>
      </w:r>
      <w:r w:rsidR="008D717F">
        <w:rPr>
          <w:rFonts w:ascii="Times New Roman" w:hAnsi="Times New Roman" w:cs="Times New Roman"/>
          <w:sz w:val="24"/>
          <w:szCs w:val="24"/>
        </w:rPr>
        <w:t>i</w:t>
      </w:r>
      <w:r w:rsidRPr="005975E9">
        <w:rPr>
          <w:rFonts w:ascii="Times New Roman" w:hAnsi="Times New Roman" w:cs="Times New Roman"/>
          <w:sz w:val="24"/>
          <w:szCs w:val="24"/>
        </w:rPr>
        <w:t xml:space="preserve">ssuing </w:t>
      </w:r>
      <w:r w:rsidR="008D717F">
        <w:rPr>
          <w:rFonts w:ascii="Times New Roman" w:hAnsi="Times New Roman" w:cs="Times New Roman"/>
          <w:sz w:val="24"/>
          <w:szCs w:val="24"/>
        </w:rPr>
        <w:t>b</w:t>
      </w:r>
      <w:r w:rsidRPr="005975E9">
        <w:rPr>
          <w:rFonts w:ascii="Times New Roman" w:hAnsi="Times New Roman" w:cs="Times New Roman"/>
          <w:sz w:val="24"/>
          <w:szCs w:val="24"/>
        </w:rPr>
        <w:t>ank and installation-unique policies.</w:t>
      </w:r>
    </w:p>
    <w:p w14:paraId="72309F35" w14:textId="00978803" w:rsidR="00E3701E"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(ii)  Cardholders </w:t>
      </w:r>
      <w:r w:rsidR="002B0C6B">
        <w:rPr>
          <w:rFonts w:ascii="Times New Roman" w:hAnsi="Times New Roman" w:cs="Times New Roman"/>
          <w:sz w:val="24"/>
        </w:rPr>
        <w:t xml:space="preserve">and </w:t>
      </w:r>
      <w:ins w:id="24" w:author="Jordan, Amanda C CIV USARMY HQDA ASA ALT (USA)" w:date="2024-08-28T09:16:00Z">
        <w:r w:rsidR="00330C41">
          <w:rPr>
            <w:rFonts w:ascii="Times New Roman" w:hAnsi="Times New Roman" w:cs="Times New Roman"/>
            <w:sz w:val="24"/>
          </w:rPr>
          <w:t>billing/</w:t>
        </w:r>
      </w:ins>
      <w:r w:rsidR="003C732A">
        <w:rPr>
          <w:rFonts w:ascii="Times New Roman" w:hAnsi="Times New Roman" w:cs="Times New Roman"/>
          <w:sz w:val="24"/>
        </w:rPr>
        <w:t>c</w:t>
      </w:r>
      <w:r w:rsidR="002B0C6B">
        <w:rPr>
          <w:rFonts w:ascii="Times New Roman" w:hAnsi="Times New Roman" w:cs="Times New Roman"/>
          <w:sz w:val="24"/>
        </w:rPr>
        <w:t xml:space="preserve">ertifying </w:t>
      </w:r>
      <w:r w:rsidR="003C732A">
        <w:rPr>
          <w:rFonts w:ascii="Times New Roman" w:hAnsi="Times New Roman" w:cs="Times New Roman"/>
          <w:sz w:val="24"/>
        </w:rPr>
        <w:t>o</w:t>
      </w:r>
      <w:r w:rsidR="002B0C6B">
        <w:rPr>
          <w:rFonts w:ascii="Times New Roman" w:hAnsi="Times New Roman" w:cs="Times New Roman"/>
          <w:sz w:val="24"/>
        </w:rPr>
        <w:t xml:space="preserve">fficials </w:t>
      </w:r>
      <w:r w:rsidRPr="005975E9">
        <w:rPr>
          <w:rFonts w:ascii="Times New Roman" w:hAnsi="Times New Roman" w:cs="Times New Roman"/>
          <w:sz w:val="24"/>
        </w:rPr>
        <w:t xml:space="preserve">shall receive procurement ethics training.  </w:t>
      </w:r>
      <w:r w:rsidR="00194DA3">
        <w:rPr>
          <w:rFonts w:ascii="Times New Roman" w:hAnsi="Times New Roman" w:cs="Times New Roman"/>
          <w:sz w:val="24"/>
        </w:rPr>
        <w:t xml:space="preserve">Training shall advise </w:t>
      </w:r>
      <w:r w:rsidR="002B0C6B">
        <w:rPr>
          <w:rFonts w:ascii="Times New Roman" w:hAnsi="Times New Roman" w:cs="Times New Roman"/>
          <w:sz w:val="24"/>
        </w:rPr>
        <w:t>c</w:t>
      </w:r>
      <w:r w:rsidR="002B0C6B" w:rsidRPr="005975E9">
        <w:rPr>
          <w:rFonts w:ascii="Times New Roman" w:hAnsi="Times New Roman" w:cs="Times New Roman"/>
          <w:sz w:val="24"/>
        </w:rPr>
        <w:t xml:space="preserve">ardholders </w:t>
      </w:r>
      <w:r w:rsidRPr="005975E9">
        <w:rPr>
          <w:rFonts w:ascii="Times New Roman" w:hAnsi="Times New Roman" w:cs="Times New Roman"/>
          <w:sz w:val="24"/>
        </w:rPr>
        <w:t xml:space="preserve">and </w:t>
      </w:r>
      <w:ins w:id="25" w:author="Jordan, Amanda C CIV USARMY HQDA ASA ALT (USA)" w:date="2024-08-28T09:16:00Z">
        <w:r w:rsidR="00330C41">
          <w:rPr>
            <w:rFonts w:ascii="Times New Roman" w:hAnsi="Times New Roman" w:cs="Times New Roman"/>
            <w:sz w:val="24"/>
          </w:rPr>
          <w:t>billing/</w:t>
        </w:r>
      </w:ins>
      <w:r w:rsidR="002B0C6B">
        <w:rPr>
          <w:rFonts w:ascii="Times New Roman" w:hAnsi="Times New Roman" w:cs="Times New Roman"/>
          <w:sz w:val="24"/>
        </w:rPr>
        <w:t>c</w:t>
      </w:r>
      <w:r w:rsidR="002B0C6B" w:rsidRPr="005975E9">
        <w:rPr>
          <w:rFonts w:ascii="Times New Roman" w:hAnsi="Times New Roman" w:cs="Times New Roman"/>
          <w:sz w:val="24"/>
        </w:rPr>
        <w:t xml:space="preserve">ertifying </w:t>
      </w:r>
      <w:r w:rsidR="002B0C6B">
        <w:rPr>
          <w:rFonts w:ascii="Times New Roman" w:hAnsi="Times New Roman" w:cs="Times New Roman"/>
          <w:sz w:val="24"/>
        </w:rPr>
        <w:t>o</w:t>
      </w:r>
      <w:r w:rsidR="002B0C6B" w:rsidRPr="005975E9">
        <w:rPr>
          <w:rFonts w:ascii="Times New Roman" w:hAnsi="Times New Roman" w:cs="Times New Roman"/>
          <w:sz w:val="24"/>
        </w:rPr>
        <w:t xml:space="preserve">fficials </w:t>
      </w:r>
      <w:r w:rsidRPr="005975E9">
        <w:rPr>
          <w:rFonts w:ascii="Times New Roman" w:hAnsi="Times New Roman" w:cs="Times New Roman"/>
          <w:sz w:val="24"/>
        </w:rPr>
        <w:t xml:space="preserve">of </w:t>
      </w:r>
      <w:r w:rsidR="007C2DCA">
        <w:rPr>
          <w:rFonts w:ascii="Times New Roman" w:hAnsi="Times New Roman" w:cs="Times New Roman"/>
          <w:sz w:val="24"/>
        </w:rPr>
        <w:t>financial</w:t>
      </w:r>
      <w:r w:rsidR="007C2DCA" w:rsidRPr="005975E9">
        <w:rPr>
          <w:rFonts w:ascii="Times New Roman" w:hAnsi="Times New Roman" w:cs="Times New Roman"/>
          <w:sz w:val="24"/>
        </w:rPr>
        <w:t xml:space="preserve"> </w:t>
      </w:r>
      <w:r w:rsidRPr="005975E9">
        <w:rPr>
          <w:rFonts w:ascii="Times New Roman" w:hAnsi="Times New Roman" w:cs="Times New Roman"/>
          <w:sz w:val="24"/>
        </w:rPr>
        <w:t>liability under the program for certifying and accountable officials</w:t>
      </w:r>
      <w:r w:rsidR="00452B2D">
        <w:rPr>
          <w:rFonts w:ascii="Times New Roman" w:hAnsi="Times New Roman" w:cs="Times New Roman"/>
          <w:sz w:val="24"/>
        </w:rPr>
        <w:t>.</w:t>
      </w:r>
    </w:p>
    <w:p w14:paraId="72309F36" w14:textId="77777777" w:rsidR="00E3701E"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(iii)  The </w:t>
      </w:r>
      <w:r w:rsidR="00C63B8A">
        <w:rPr>
          <w:rFonts w:ascii="Times New Roman" w:hAnsi="Times New Roman" w:cs="Times New Roman"/>
          <w:sz w:val="24"/>
        </w:rPr>
        <w:t>CCO</w:t>
      </w:r>
      <w:r w:rsidRPr="005975E9">
        <w:rPr>
          <w:rFonts w:ascii="Times New Roman" w:hAnsi="Times New Roman" w:cs="Times New Roman"/>
          <w:sz w:val="24"/>
        </w:rPr>
        <w:t xml:space="preserve"> may require additional training depending on the thresholds and circumstances established for the card’s use.</w:t>
      </w:r>
    </w:p>
    <w:p w14:paraId="1D42668F" w14:textId="77777777" w:rsidR="00CA592E" w:rsidRPr="006C0118" w:rsidRDefault="00CA1732" w:rsidP="006C0118">
      <w:pPr>
        <w:rPr>
          <w:rFonts w:ascii="Times New Roman" w:hAnsi="Times New Roman" w:cs="Times New Roman"/>
          <w:sz w:val="24"/>
          <w:szCs w:val="24"/>
        </w:rPr>
      </w:pPr>
      <w:r w:rsidRPr="006C0118">
        <w:rPr>
          <w:rFonts w:ascii="Times New Roman" w:hAnsi="Times New Roman" w:cs="Times New Roman"/>
          <w:sz w:val="24"/>
          <w:szCs w:val="24"/>
        </w:rPr>
        <w:t xml:space="preserve">(g)  The </w:t>
      </w:r>
      <w:r w:rsidR="00947D45" w:rsidRPr="006C0118">
        <w:rPr>
          <w:rFonts w:ascii="Times New Roman" w:hAnsi="Times New Roman" w:cs="Times New Roman"/>
          <w:sz w:val="24"/>
          <w:szCs w:val="24"/>
        </w:rPr>
        <w:t>head of the contracting activity</w:t>
      </w:r>
      <w:r w:rsidRPr="006C0118">
        <w:rPr>
          <w:rFonts w:ascii="Times New Roman" w:hAnsi="Times New Roman" w:cs="Times New Roman"/>
          <w:sz w:val="24"/>
          <w:szCs w:val="24"/>
        </w:rPr>
        <w:t xml:space="preserve"> shall make the determination as described in FAR 13.201(g).  See App</w:t>
      </w:r>
      <w:r w:rsidR="007C3AC1" w:rsidRPr="006C0118">
        <w:rPr>
          <w:rFonts w:ascii="Times New Roman" w:hAnsi="Times New Roman" w:cs="Times New Roman"/>
          <w:sz w:val="24"/>
          <w:szCs w:val="24"/>
        </w:rPr>
        <w:t>endix GG for further delegation</w:t>
      </w:r>
      <w:r w:rsidR="00622920" w:rsidRPr="006C0118">
        <w:rPr>
          <w:rFonts w:ascii="Times New Roman" w:hAnsi="Times New Roman" w:cs="Times New Roman"/>
          <w:sz w:val="24"/>
          <w:szCs w:val="24"/>
        </w:rPr>
        <w:t>.</w:t>
      </w:r>
    </w:p>
    <w:p w14:paraId="72309F38" w14:textId="6FB56722" w:rsidR="003C732A" w:rsidRDefault="001C2CE0" w:rsidP="006C0118">
      <w:pPr>
        <w:pStyle w:val="Heading4"/>
      </w:pPr>
      <w:bookmarkStart w:id="26" w:name="_Toc512840674"/>
      <w:bookmarkStart w:id="27" w:name="_Toc514051377"/>
      <w:r w:rsidRPr="005975E9">
        <w:t>5113.202-90</w:t>
      </w:r>
      <w:r w:rsidR="00202C4E">
        <w:t xml:space="preserve">  </w:t>
      </w:r>
      <w:r w:rsidRPr="005975E9">
        <w:t>Purchase guidelines.</w:t>
      </w:r>
      <w:bookmarkEnd w:id="26"/>
      <w:bookmarkEnd w:id="27"/>
    </w:p>
    <w:p w14:paraId="72309F39" w14:textId="77777777" w:rsidR="00E3701E" w:rsidRDefault="001C2CE0">
      <w:pPr>
        <w:spacing w:after="240"/>
        <w:rPr>
          <w:rFonts w:ascii="Times New Roman" w:hAnsi="Times New Roman" w:cs="Times New Roman"/>
          <w:sz w:val="24"/>
          <w:szCs w:val="24"/>
        </w:rPr>
      </w:pPr>
      <w:r w:rsidRPr="005975E9">
        <w:rPr>
          <w:rFonts w:ascii="Times New Roman" w:hAnsi="Times New Roman" w:cs="Times New Roman"/>
          <w:sz w:val="24"/>
          <w:szCs w:val="24"/>
        </w:rPr>
        <w:t xml:space="preserve">(a)  </w:t>
      </w:r>
      <w:r w:rsidR="00527921">
        <w:rPr>
          <w:rFonts w:ascii="Times New Roman" w:hAnsi="Times New Roman" w:cs="Times New Roman"/>
          <w:sz w:val="24"/>
          <w:szCs w:val="24"/>
        </w:rPr>
        <w:t>CCOs or A</w:t>
      </w:r>
      <w:r w:rsidR="00230762">
        <w:rPr>
          <w:rFonts w:ascii="Times New Roman" w:hAnsi="Times New Roman" w:cs="Times New Roman"/>
          <w:sz w:val="24"/>
          <w:szCs w:val="24"/>
        </w:rPr>
        <w:t>/</w:t>
      </w:r>
      <w:r w:rsidR="00527921">
        <w:rPr>
          <w:rFonts w:ascii="Times New Roman" w:hAnsi="Times New Roman" w:cs="Times New Roman"/>
          <w:sz w:val="24"/>
          <w:szCs w:val="24"/>
        </w:rPr>
        <w:t>OPCs should delegate m</w:t>
      </w:r>
      <w:r w:rsidRPr="005975E9">
        <w:rPr>
          <w:rFonts w:ascii="Times New Roman" w:hAnsi="Times New Roman" w:cs="Times New Roman"/>
          <w:sz w:val="24"/>
          <w:szCs w:val="24"/>
        </w:rPr>
        <w:t>icro-purchase authority to the lowest possible level.</w:t>
      </w:r>
      <w:r w:rsidR="004E128B">
        <w:rPr>
          <w:rFonts w:ascii="Times New Roman" w:hAnsi="Times New Roman" w:cs="Times New Roman"/>
          <w:sz w:val="24"/>
          <w:szCs w:val="24"/>
        </w:rPr>
        <w:t xml:space="preserve"> </w:t>
      </w:r>
      <w:r w:rsidRPr="005975E9">
        <w:rPr>
          <w:rFonts w:ascii="Times New Roman" w:hAnsi="Times New Roman" w:cs="Times New Roman"/>
          <w:sz w:val="24"/>
          <w:szCs w:val="24"/>
        </w:rPr>
        <w:t xml:space="preserve"> </w:t>
      </w:r>
      <w:r w:rsidR="00527921">
        <w:rPr>
          <w:rFonts w:ascii="Times New Roman" w:hAnsi="Times New Roman" w:cs="Times New Roman"/>
          <w:sz w:val="24"/>
          <w:szCs w:val="24"/>
        </w:rPr>
        <w:t>A</w:t>
      </w:r>
      <w:r w:rsidR="00160339">
        <w:rPr>
          <w:rFonts w:ascii="Times New Roman" w:hAnsi="Times New Roman" w:cs="Times New Roman"/>
          <w:sz w:val="24"/>
          <w:szCs w:val="24"/>
        </w:rPr>
        <w:t>/</w:t>
      </w:r>
      <w:r w:rsidR="00527921">
        <w:rPr>
          <w:rFonts w:ascii="Times New Roman" w:hAnsi="Times New Roman" w:cs="Times New Roman"/>
          <w:sz w:val="24"/>
          <w:szCs w:val="24"/>
        </w:rPr>
        <w:t>OPCs shall issue p</w:t>
      </w:r>
      <w:r w:rsidRPr="005975E9">
        <w:rPr>
          <w:rFonts w:ascii="Times New Roman" w:hAnsi="Times New Roman" w:cs="Times New Roman"/>
          <w:sz w:val="24"/>
          <w:szCs w:val="24"/>
        </w:rPr>
        <w:t>urchase cards only to individuals who have received the orientation/training on the purchase card program as required in these procedures.</w:t>
      </w:r>
    </w:p>
    <w:p w14:paraId="72309F3A" w14:textId="083EED67" w:rsidR="00E3701E" w:rsidRDefault="001C2CE0">
      <w:pPr>
        <w:spacing w:after="240"/>
        <w:rPr>
          <w:rFonts w:ascii="Times New Roman" w:hAnsi="Times New Roman" w:cs="Times New Roman"/>
          <w:sz w:val="24"/>
          <w:szCs w:val="24"/>
        </w:rPr>
      </w:pPr>
      <w:r w:rsidRPr="005975E9">
        <w:rPr>
          <w:rFonts w:ascii="Times New Roman" w:hAnsi="Times New Roman" w:cs="Times New Roman"/>
          <w:sz w:val="24"/>
          <w:szCs w:val="24"/>
        </w:rPr>
        <w:t xml:space="preserve">(b)  </w:t>
      </w:r>
      <w:r w:rsidR="00B631F3">
        <w:rPr>
          <w:rFonts w:ascii="Times New Roman" w:hAnsi="Times New Roman" w:cs="Times New Roman"/>
          <w:sz w:val="24"/>
          <w:szCs w:val="24"/>
        </w:rPr>
        <w:t>CCOs and A</w:t>
      </w:r>
      <w:r w:rsidR="00230762">
        <w:rPr>
          <w:rFonts w:ascii="Times New Roman" w:hAnsi="Times New Roman" w:cs="Times New Roman"/>
          <w:sz w:val="24"/>
          <w:szCs w:val="24"/>
        </w:rPr>
        <w:t>/</w:t>
      </w:r>
      <w:r w:rsidR="00B631F3">
        <w:rPr>
          <w:rFonts w:ascii="Times New Roman" w:hAnsi="Times New Roman" w:cs="Times New Roman"/>
          <w:sz w:val="24"/>
          <w:szCs w:val="24"/>
        </w:rPr>
        <w:t>OPCs</w:t>
      </w:r>
      <w:r w:rsidRPr="005975E9">
        <w:rPr>
          <w:rFonts w:ascii="Times New Roman" w:hAnsi="Times New Roman" w:cs="Times New Roman"/>
          <w:sz w:val="24"/>
          <w:szCs w:val="24"/>
        </w:rPr>
        <w:t xml:space="preserve"> </w:t>
      </w:r>
      <w:r w:rsidRPr="00CA592E">
        <w:rPr>
          <w:rFonts w:ascii="Times New Roman" w:hAnsi="Times New Roman" w:cs="Times New Roman"/>
          <w:bCs/>
          <w:sz w:val="24"/>
          <w:szCs w:val="24"/>
        </w:rPr>
        <w:t>shall not issue</w:t>
      </w:r>
      <w:r w:rsidRPr="005975E9">
        <w:rPr>
          <w:rFonts w:ascii="Times New Roman" w:hAnsi="Times New Roman" w:cs="Times New Roman"/>
          <w:sz w:val="24"/>
          <w:szCs w:val="24"/>
        </w:rPr>
        <w:t xml:space="preserve"> cards to contractors.  If contractors working on cost type contracts request cards, </w:t>
      </w:r>
      <w:r w:rsidR="003F734B">
        <w:rPr>
          <w:rFonts w:ascii="Times New Roman" w:hAnsi="Times New Roman" w:cs="Times New Roman"/>
          <w:sz w:val="24"/>
          <w:szCs w:val="24"/>
        </w:rPr>
        <w:t xml:space="preserve">the contractor will forward their request to </w:t>
      </w:r>
      <w:r w:rsidR="00527921">
        <w:rPr>
          <w:rFonts w:ascii="Times New Roman" w:hAnsi="Times New Roman" w:cs="Times New Roman"/>
          <w:sz w:val="24"/>
          <w:szCs w:val="24"/>
        </w:rPr>
        <w:t xml:space="preserve">the </w:t>
      </w:r>
      <w:ins w:id="28" w:author="Jordan, Amanda C CIV USARMY HQDA ASA ALT (USA)" w:date="2024-08-28T09:29:00Z">
        <w:r w:rsidR="00330C41">
          <w:rPr>
            <w:rFonts w:ascii="Times New Roman" w:hAnsi="Times New Roman" w:cs="Times New Roman"/>
            <w:sz w:val="24"/>
            <w:szCs w:val="24"/>
          </w:rPr>
          <w:t>C</w:t>
        </w:r>
      </w:ins>
      <w:del w:id="29" w:author="Jordan, Amanda C CIV USARMY HQDA ASA ALT (USA)" w:date="2024-08-28T09:29:00Z">
        <w:r w:rsidR="00527921" w:rsidDel="00330C41">
          <w:rPr>
            <w:rFonts w:ascii="Times New Roman" w:hAnsi="Times New Roman" w:cs="Times New Roman"/>
            <w:sz w:val="24"/>
            <w:szCs w:val="24"/>
          </w:rPr>
          <w:delText>c</w:delText>
        </w:r>
      </w:del>
      <w:r w:rsidR="00527921">
        <w:rPr>
          <w:rFonts w:ascii="Times New Roman" w:hAnsi="Times New Roman" w:cs="Times New Roman"/>
          <w:sz w:val="24"/>
          <w:szCs w:val="24"/>
        </w:rPr>
        <w:t>ontracting officer for the cost-reimbursable contract</w:t>
      </w:r>
      <w:r w:rsidRPr="005975E9">
        <w:rPr>
          <w:rFonts w:ascii="Times New Roman" w:hAnsi="Times New Roman" w:cs="Times New Roman"/>
          <w:sz w:val="24"/>
          <w:szCs w:val="24"/>
        </w:rPr>
        <w:t xml:space="preserve">.  If that office </w:t>
      </w:r>
      <w:r w:rsidR="000E0793">
        <w:rPr>
          <w:rFonts w:ascii="Times New Roman" w:hAnsi="Times New Roman" w:cs="Times New Roman"/>
          <w:sz w:val="24"/>
          <w:szCs w:val="24"/>
        </w:rPr>
        <w:t xml:space="preserve">preliminarily </w:t>
      </w:r>
      <w:r w:rsidRPr="005975E9">
        <w:rPr>
          <w:rFonts w:ascii="Times New Roman" w:hAnsi="Times New Roman" w:cs="Times New Roman"/>
          <w:sz w:val="24"/>
          <w:szCs w:val="24"/>
        </w:rPr>
        <w:t xml:space="preserve">determines that they are eligible, the contractor will then file a </w:t>
      </w:r>
      <w:r w:rsidR="008D717F">
        <w:rPr>
          <w:rFonts w:ascii="Times New Roman" w:hAnsi="Times New Roman" w:cs="Times New Roman"/>
          <w:sz w:val="24"/>
          <w:szCs w:val="24"/>
        </w:rPr>
        <w:t>r</w:t>
      </w:r>
      <w:r w:rsidRPr="005975E9">
        <w:rPr>
          <w:rFonts w:ascii="Times New Roman" w:hAnsi="Times New Roman" w:cs="Times New Roman"/>
          <w:sz w:val="24"/>
          <w:szCs w:val="24"/>
        </w:rPr>
        <w:t xml:space="preserve">equest for </w:t>
      </w:r>
      <w:r w:rsidR="008D717F">
        <w:rPr>
          <w:rFonts w:ascii="Times New Roman" w:hAnsi="Times New Roman" w:cs="Times New Roman"/>
          <w:sz w:val="24"/>
          <w:szCs w:val="24"/>
        </w:rPr>
        <w:t>e</w:t>
      </w:r>
      <w:r w:rsidRPr="005975E9">
        <w:rPr>
          <w:rFonts w:ascii="Times New Roman" w:hAnsi="Times New Roman" w:cs="Times New Roman"/>
          <w:sz w:val="24"/>
          <w:szCs w:val="24"/>
        </w:rPr>
        <w:t xml:space="preserve">ligibility </w:t>
      </w:r>
      <w:r w:rsidR="008D717F">
        <w:rPr>
          <w:rFonts w:ascii="Times New Roman" w:hAnsi="Times New Roman" w:cs="Times New Roman"/>
          <w:sz w:val="24"/>
          <w:szCs w:val="24"/>
        </w:rPr>
        <w:t>d</w:t>
      </w:r>
      <w:r w:rsidRPr="005975E9">
        <w:rPr>
          <w:rFonts w:ascii="Times New Roman" w:hAnsi="Times New Roman" w:cs="Times New Roman"/>
          <w:sz w:val="24"/>
          <w:szCs w:val="24"/>
        </w:rPr>
        <w:t xml:space="preserve">etermination with the GSA </w:t>
      </w:r>
      <w:proofErr w:type="spellStart"/>
      <w:r w:rsidRPr="005975E9">
        <w:rPr>
          <w:rFonts w:ascii="Times New Roman" w:hAnsi="Times New Roman" w:cs="Times New Roman"/>
          <w:sz w:val="24"/>
          <w:szCs w:val="24"/>
        </w:rPr>
        <w:t>SmartPay</w:t>
      </w:r>
      <w:proofErr w:type="spellEnd"/>
      <w:r w:rsidRPr="005975E9">
        <w:rPr>
          <w:rFonts w:ascii="Times New Roman" w:hAnsi="Times New Roman" w:cs="Times New Roman"/>
          <w:sz w:val="24"/>
          <w:szCs w:val="24"/>
        </w:rPr>
        <w:t xml:space="preserve"> </w:t>
      </w:r>
      <w:ins w:id="30" w:author="Jordan, Amanda C CIV USARMY HQDA ASA ALT (USA)" w:date="2024-08-28T09:29:00Z">
        <w:r w:rsidR="00330C41">
          <w:rPr>
            <w:rFonts w:ascii="Times New Roman" w:hAnsi="Times New Roman" w:cs="Times New Roman"/>
            <w:sz w:val="24"/>
            <w:szCs w:val="24"/>
          </w:rPr>
          <w:t>C</w:t>
        </w:r>
      </w:ins>
      <w:del w:id="31" w:author="Jordan, Amanda C CIV USARMY HQDA ASA ALT (USA)" w:date="2024-08-28T09:29:00Z">
        <w:r w:rsidR="008D717F" w:rsidDel="00330C41">
          <w:rPr>
            <w:rFonts w:ascii="Times New Roman" w:hAnsi="Times New Roman" w:cs="Times New Roman"/>
            <w:sz w:val="24"/>
            <w:szCs w:val="24"/>
          </w:rPr>
          <w:delText>c</w:delText>
        </w:r>
      </w:del>
      <w:r w:rsidRPr="005975E9">
        <w:rPr>
          <w:rFonts w:ascii="Times New Roman" w:hAnsi="Times New Roman" w:cs="Times New Roman"/>
          <w:sz w:val="24"/>
          <w:szCs w:val="24"/>
        </w:rPr>
        <w:t xml:space="preserve">ontracting </w:t>
      </w:r>
      <w:r w:rsidR="008D717F">
        <w:rPr>
          <w:rFonts w:ascii="Times New Roman" w:hAnsi="Times New Roman" w:cs="Times New Roman"/>
          <w:sz w:val="24"/>
          <w:szCs w:val="24"/>
        </w:rPr>
        <w:t>o</w:t>
      </w:r>
      <w:r w:rsidRPr="005975E9">
        <w:rPr>
          <w:rFonts w:ascii="Times New Roman" w:hAnsi="Times New Roman" w:cs="Times New Roman"/>
          <w:sz w:val="24"/>
          <w:szCs w:val="24"/>
        </w:rPr>
        <w:t>fficer.</w:t>
      </w:r>
    </w:p>
    <w:p w14:paraId="72309F3B" w14:textId="1E791873" w:rsidR="00E3701E" w:rsidRDefault="001C2CE0">
      <w:pPr>
        <w:pStyle w:val="NormalWeb"/>
        <w:spacing w:before="0" w:beforeAutospacing="0" w:after="240" w:afterAutospacing="0"/>
        <w:rPr>
          <w:rFonts w:ascii="Times New Roman" w:hAnsi="Times New Roman" w:cs="Times New Roman"/>
          <w:sz w:val="24"/>
        </w:rPr>
      </w:pPr>
      <w:r w:rsidRPr="005975E9">
        <w:rPr>
          <w:rFonts w:ascii="Times New Roman" w:hAnsi="Times New Roman" w:cs="Times New Roman"/>
          <w:sz w:val="24"/>
        </w:rPr>
        <w:t xml:space="preserve">(c)  </w:t>
      </w:r>
      <w:r w:rsidR="002B798A">
        <w:rPr>
          <w:rFonts w:ascii="Times New Roman" w:hAnsi="Times New Roman" w:cs="Times New Roman"/>
          <w:sz w:val="24"/>
        </w:rPr>
        <w:t>CCOs or A</w:t>
      </w:r>
      <w:r w:rsidR="00230762">
        <w:rPr>
          <w:rFonts w:ascii="Times New Roman" w:hAnsi="Times New Roman" w:cs="Times New Roman"/>
          <w:sz w:val="24"/>
        </w:rPr>
        <w:t>/</w:t>
      </w:r>
      <w:r w:rsidR="002B798A">
        <w:rPr>
          <w:rFonts w:ascii="Times New Roman" w:hAnsi="Times New Roman" w:cs="Times New Roman"/>
          <w:sz w:val="24"/>
        </w:rPr>
        <w:t>OPCs may authorize c</w:t>
      </w:r>
      <w:r w:rsidRPr="005975E9">
        <w:rPr>
          <w:rFonts w:ascii="Times New Roman" w:hAnsi="Times New Roman" w:cs="Times New Roman"/>
          <w:sz w:val="24"/>
        </w:rPr>
        <w:t xml:space="preserve">ardholders to utilize the GPC as a payment instrument for orders </w:t>
      </w:r>
      <w:del w:id="32" w:author="Jordan, Amanda C CIV USARMY HQDA ASA ALT (USA)" w:date="2024-08-28T09:16:00Z">
        <w:r w:rsidRPr="005975E9" w:rsidDel="00330C41">
          <w:rPr>
            <w:rFonts w:ascii="Times New Roman" w:hAnsi="Times New Roman" w:cs="Times New Roman"/>
            <w:sz w:val="24"/>
          </w:rPr>
          <w:delText xml:space="preserve">exceeding $3,000 </w:delText>
        </w:r>
      </w:del>
      <w:r w:rsidRPr="005975E9">
        <w:rPr>
          <w:rFonts w:ascii="Times New Roman" w:hAnsi="Times New Roman" w:cs="Times New Roman"/>
          <w:sz w:val="24"/>
        </w:rPr>
        <w:t xml:space="preserve">made against Federal Supply Schedule contracts, calls written against a </w:t>
      </w:r>
      <w:r w:rsidR="008D717F">
        <w:rPr>
          <w:rFonts w:ascii="Times New Roman" w:hAnsi="Times New Roman" w:cs="Times New Roman"/>
          <w:sz w:val="24"/>
        </w:rPr>
        <w:t>b</w:t>
      </w:r>
      <w:r w:rsidRPr="005975E9">
        <w:rPr>
          <w:rFonts w:ascii="Times New Roman" w:hAnsi="Times New Roman" w:cs="Times New Roman"/>
          <w:sz w:val="24"/>
        </w:rPr>
        <w:t xml:space="preserve">lanket </w:t>
      </w:r>
      <w:r w:rsidR="008D717F">
        <w:rPr>
          <w:rFonts w:ascii="Times New Roman" w:hAnsi="Times New Roman" w:cs="Times New Roman"/>
          <w:sz w:val="24"/>
        </w:rPr>
        <w:t>p</w:t>
      </w:r>
      <w:r w:rsidRPr="005975E9">
        <w:rPr>
          <w:rFonts w:ascii="Times New Roman" w:hAnsi="Times New Roman" w:cs="Times New Roman"/>
          <w:sz w:val="24"/>
        </w:rPr>
        <w:t xml:space="preserve">urchase </w:t>
      </w:r>
      <w:r w:rsidR="008D717F">
        <w:rPr>
          <w:rFonts w:ascii="Times New Roman" w:hAnsi="Times New Roman" w:cs="Times New Roman"/>
          <w:sz w:val="24"/>
        </w:rPr>
        <w:t>a</w:t>
      </w:r>
      <w:r w:rsidRPr="005975E9">
        <w:rPr>
          <w:rFonts w:ascii="Times New Roman" w:hAnsi="Times New Roman" w:cs="Times New Roman"/>
          <w:sz w:val="24"/>
        </w:rPr>
        <w:t xml:space="preserve">greement or orders placed against </w:t>
      </w:r>
      <w:r w:rsidR="008D717F">
        <w:rPr>
          <w:rFonts w:ascii="Times New Roman" w:hAnsi="Times New Roman" w:cs="Times New Roman"/>
          <w:sz w:val="24"/>
        </w:rPr>
        <w:t>i</w:t>
      </w:r>
      <w:r w:rsidRPr="005975E9">
        <w:rPr>
          <w:rFonts w:ascii="Times New Roman" w:hAnsi="Times New Roman" w:cs="Times New Roman"/>
          <w:sz w:val="24"/>
        </w:rPr>
        <w:t xml:space="preserve">ndefinite </w:t>
      </w:r>
      <w:r w:rsidR="008D717F">
        <w:rPr>
          <w:rFonts w:ascii="Times New Roman" w:hAnsi="Times New Roman" w:cs="Times New Roman"/>
          <w:sz w:val="24"/>
        </w:rPr>
        <w:t>d</w:t>
      </w:r>
      <w:r w:rsidRPr="005975E9">
        <w:rPr>
          <w:rFonts w:ascii="Times New Roman" w:hAnsi="Times New Roman" w:cs="Times New Roman"/>
          <w:sz w:val="24"/>
        </w:rPr>
        <w:t>elivery/</w:t>
      </w:r>
      <w:r w:rsidR="008D717F">
        <w:rPr>
          <w:rFonts w:ascii="Times New Roman" w:hAnsi="Times New Roman" w:cs="Times New Roman"/>
          <w:sz w:val="24"/>
        </w:rPr>
        <w:t>i</w:t>
      </w:r>
      <w:r w:rsidRPr="005975E9">
        <w:rPr>
          <w:rFonts w:ascii="Times New Roman" w:hAnsi="Times New Roman" w:cs="Times New Roman"/>
          <w:sz w:val="24"/>
        </w:rPr>
        <w:t xml:space="preserve">ndefinite </w:t>
      </w:r>
      <w:r w:rsidR="008D717F">
        <w:rPr>
          <w:rFonts w:ascii="Times New Roman" w:hAnsi="Times New Roman" w:cs="Times New Roman"/>
          <w:sz w:val="24"/>
        </w:rPr>
        <w:t>q</w:t>
      </w:r>
      <w:r w:rsidRPr="005975E9">
        <w:rPr>
          <w:rFonts w:ascii="Times New Roman" w:hAnsi="Times New Roman" w:cs="Times New Roman"/>
          <w:sz w:val="24"/>
        </w:rPr>
        <w:t>uantity contracts that contain a provision authorizing payment by purchase card.</w:t>
      </w:r>
    </w:p>
    <w:p w14:paraId="72309F3C" w14:textId="7E7134E3" w:rsidR="00E3701E" w:rsidRDefault="001C2CE0">
      <w:pPr>
        <w:pStyle w:val="NormalWeb"/>
        <w:spacing w:before="0" w:beforeAutospacing="0" w:after="240" w:afterAutospacing="0"/>
        <w:rPr>
          <w:rFonts w:ascii="Times New Roman" w:hAnsi="Times New Roman" w:cs="Times New Roman"/>
          <w:sz w:val="24"/>
        </w:rPr>
      </w:pPr>
      <w:r w:rsidRPr="005975E9">
        <w:rPr>
          <w:rFonts w:ascii="Times New Roman" w:hAnsi="Times New Roman" w:cs="Times New Roman"/>
          <w:sz w:val="24"/>
        </w:rPr>
        <w:t>(d)  The purchase card may also provide a streamlined way of paying for contracts other than those</w:t>
      </w:r>
      <w:r w:rsidR="007E61D4">
        <w:rPr>
          <w:rFonts w:ascii="Times New Roman" w:hAnsi="Times New Roman" w:cs="Times New Roman"/>
          <w:sz w:val="24"/>
        </w:rPr>
        <w:t xml:space="preserve"> listed in paragraph </w:t>
      </w:r>
      <w:r w:rsidR="00452B2D">
        <w:rPr>
          <w:rFonts w:ascii="Times New Roman" w:hAnsi="Times New Roman" w:cs="Times New Roman"/>
          <w:sz w:val="24"/>
        </w:rPr>
        <w:t>(</w:t>
      </w:r>
      <w:r w:rsidR="007E61D4">
        <w:rPr>
          <w:rFonts w:ascii="Times New Roman" w:hAnsi="Times New Roman" w:cs="Times New Roman"/>
          <w:sz w:val="24"/>
        </w:rPr>
        <w:t>c</w:t>
      </w:r>
      <w:r w:rsidR="00452B2D">
        <w:rPr>
          <w:rFonts w:ascii="Times New Roman" w:hAnsi="Times New Roman" w:cs="Times New Roman"/>
          <w:sz w:val="24"/>
        </w:rPr>
        <w:t>)</w:t>
      </w:r>
      <w:r w:rsidRPr="005975E9">
        <w:rPr>
          <w:rFonts w:ascii="Times New Roman" w:hAnsi="Times New Roman" w:cs="Times New Roman"/>
          <w:sz w:val="24"/>
        </w:rPr>
        <w:t xml:space="preserve">.  Prior to using the card this way, the contracting office shall determine that use of the card for payment is in the best interest of the Government.  The </w:t>
      </w:r>
      <w:r w:rsidRPr="005975E9">
        <w:rPr>
          <w:rFonts w:ascii="Times New Roman" w:hAnsi="Times New Roman" w:cs="Times New Roman"/>
          <w:sz w:val="24"/>
        </w:rPr>
        <w:lastRenderedPageBreak/>
        <w:t>determination shall address any increase in price and/or administrative costs to use the card versus the costs of processing the payment without the card.</w:t>
      </w:r>
    </w:p>
    <w:p w14:paraId="72309F3D" w14:textId="77777777" w:rsidR="00E3701E" w:rsidRDefault="001C2CE0">
      <w:pPr>
        <w:pStyle w:val="NormalWeb"/>
        <w:spacing w:before="0" w:beforeAutospacing="0" w:after="240" w:afterAutospacing="0"/>
        <w:rPr>
          <w:rFonts w:ascii="Times New Roman" w:hAnsi="Times New Roman" w:cs="Times New Roman"/>
          <w:i/>
          <w:sz w:val="24"/>
        </w:rPr>
      </w:pPr>
      <w:r w:rsidRPr="005975E9">
        <w:rPr>
          <w:rFonts w:ascii="Times New Roman" w:hAnsi="Times New Roman" w:cs="Times New Roman"/>
          <w:sz w:val="24"/>
        </w:rPr>
        <w:t xml:space="preserve">(e)  The purchase card may also be used to pay for </w:t>
      </w:r>
      <w:r w:rsidR="000E0793">
        <w:rPr>
          <w:rFonts w:ascii="Times New Roman" w:hAnsi="Times New Roman" w:cs="Times New Roman"/>
          <w:sz w:val="24"/>
        </w:rPr>
        <w:t>G</w:t>
      </w:r>
      <w:r w:rsidR="000E0793" w:rsidRPr="005975E9">
        <w:rPr>
          <w:rFonts w:ascii="Times New Roman" w:hAnsi="Times New Roman" w:cs="Times New Roman"/>
          <w:sz w:val="24"/>
        </w:rPr>
        <w:t>overnment</w:t>
      </w:r>
      <w:r w:rsidRPr="005975E9">
        <w:rPr>
          <w:rFonts w:ascii="Times New Roman" w:hAnsi="Times New Roman" w:cs="Times New Roman"/>
          <w:sz w:val="24"/>
        </w:rPr>
        <w:t xml:space="preserve">-owned materiel or </w:t>
      </w:r>
      <w:r w:rsidR="001A662D">
        <w:rPr>
          <w:rFonts w:ascii="Times New Roman" w:hAnsi="Times New Roman" w:cs="Times New Roman"/>
          <w:sz w:val="24"/>
        </w:rPr>
        <w:t>G</w:t>
      </w:r>
      <w:r w:rsidRPr="005975E9">
        <w:rPr>
          <w:rFonts w:ascii="Times New Roman" w:hAnsi="Times New Roman" w:cs="Times New Roman"/>
          <w:sz w:val="24"/>
        </w:rPr>
        <w:t xml:space="preserve">overnment-performed services received from other </w:t>
      </w:r>
      <w:r w:rsidR="000E0793">
        <w:rPr>
          <w:rFonts w:ascii="Times New Roman" w:hAnsi="Times New Roman" w:cs="Times New Roman"/>
          <w:sz w:val="24"/>
        </w:rPr>
        <w:t>G</w:t>
      </w:r>
      <w:r w:rsidR="000E0793" w:rsidRPr="005975E9">
        <w:rPr>
          <w:rFonts w:ascii="Times New Roman" w:hAnsi="Times New Roman" w:cs="Times New Roman"/>
          <w:sz w:val="24"/>
        </w:rPr>
        <w:t>overnment</w:t>
      </w:r>
      <w:r w:rsidRPr="005975E9">
        <w:rPr>
          <w:rFonts w:ascii="Times New Roman" w:hAnsi="Times New Roman" w:cs="Times New Roman"/>
          <w:sz w:val="24"/>
        </w:rPr>
        <w:t xml:space="preserve"> sources (i.e., D</w:t>
      </w:r>
      <w:r w:rsidR="001A662D">
        <w:rPr>
          <w:rFonts w:ascii="Times New Roman" w:hAnsi="Times New Roman" w:cs="Times New Roman"/>
          <w:sz w:val="24"/>
        </w:rPr>
        <w:t xml:space="preserve">ocument </w:t>
      </w:r>
      <w:r w:rsidRPr="005975E9">
        <w:rPr>
          <w:rFonts w:ascii="Times New Roman" w:hAnsi="Times New Roman" w:cs="Times New Roman"/>
          <w:sz w:val="24"/>
        </w:rPr>
        <w:t>A</w:t>
      </w:r>
      <w:r w:rsidR="001A662D">
        <w:rPr>
          <w:rFonts w:ascii="Times New Roman" w:hAnsi="Times New Roman" w:cs="Times New Roman"/>
          <w:sz w:val="24"/>
        </w:rPr>
        <w:t xml:space="preserve">utomated </w:t>
      </w:r>
      <w:r w:rsidRPr="005975E9">
        <w:rPr>
          <w:rFonts w:ascii="Times New Roman" w:hAnsi="Times New Roman" w:cs="Times New Roman"/>
          <w:sz w:val="24"/>
        </w:rPr>
        <w:t>P</w:t>
      </w:r>
      <w:r w:rsidR="001A662D">
        <w:rPr>
          <w:rFonts w:ascii="Times New Roman" w:hAnsi="Times New Roman" w:cs="Times New Roman"/>
          <w:sz w:val="24"/>
        </w:rPr>
        <w:t xml:space="preserve">rinting </w:t>
      </w:r>
      <w:r w:rsidRPr="005975E9">
        <w:rPr>
          <w:rFonts w:ascii="Times New Roman" w:hAnsi="Times New Roman" w:cs="Times New Roman"/>
          <w:sz w:val="24"/>
        </w:rPr>
        <w:t>S</w:t>
      </w:r>
      <w:r w:rsidR="001A662D">
        <w:rPr>
          <w:rFonts w:ascii="Times New Roman" w:hAnsi="Times New Roman" w:cs="Times New Roman"/>
          <w:sz w:val="24"/>
        </w:rPr>
        <w:t>ervice (DAPS)</w:t>
      </w:r>
      <w:r w:rsidRPr="005975E9">
        <w:rPr>
          <w:rFonts w:ascii="Times New Roman" w:hAnsi="Times New Roman" w:cs="Times New Roman"/>
          <w:sz w:val="24"/>
        </w:rPr>
        <w:t>, GSA, D</w:t>
      </w:r>
      <w:r w:rsidR="001A662D">
        <w:rPr>
          <w:rFonts w:ascii="Times New Roman" w:hAnsi="Times New Roman" w:cs="Times New Roman"/>
          <w:sz w:val="24"/>
        </w:rPr>
        <w:t xml:space="preserve">efense </w:t>
      </w:r>
      <w:r w:rsidRPr="005975E9">
        <w:rPr>
          <w:rFonts w:ascii="Times New Roman" w:hAnsi="Times New Roman" w:cs="Times New Roman"/>
          <w:sz w:val="24"/>
        </w:rPr>
        <w:t>L</w:t>
      </w:r>
      <w:r w:rsidR="001A662D">
        <w:rPr>
          <w:rFonts w:ascii="Times New Roman" w:hAnsi="Times New Roman" w:cs="Times New Roman"/>
          <w:sz w:val="24"/>
        </w:rPr>
        <w:t xml:space="preserve">ogistics </w:t>
      </w:r>
      <w:r w:rsidRPr="005975E9">
        <w:rPr>
          <w:rFonts w:ascii="Times New Roman" w:hAnsi="Times New Roman" w:cs="Times New Roman"/>
          <w:sz w:val="24"/>
        </w:rPr>
        <w:t>A</w:t>
      </w:r>
      <w:r w:rsidR="001A662D">
        <w:rPr>
          <w:rFonts w:ascii="Times New Roman" w:hAnsi="Times New Roman" w:cs="Times New Roman"/>
          <w:sz w:val="24"/>
        </w:rPr>
        <w:t>gency</w:t>
      </w:r>
      <w:r w:rsidRPr="005975E9">
        <w:rPr>
          <w:rFonts w:ascii="Times New Roman" w:hAnsi="Times New Roman" w:cs="Times New Roman"/>
          <w:sz w:val="24"/>
        </w:rPr>
        <w:t>).</w:t>
      </w:r>
    </w:p>
    <w:p w14:paraId="72309F3E" w14:textId="591264CC" w:rsidR="003C732A" w:rsidRDefault="001C2CE0" w:rsidP="006C0118">
      <w:pPr>
        <w:pStyle w:val="Heading4"/>
      </w:pPr>
      <w:bookmarkStart w:id="33" w:name="_Toc512840675"/>
      <w:bookmarkStart w:id="34" w:name="_Toc514051378"/>
      <w:r w:rsidRPr="005975E9">
        <w:t xml:space="preserve">5113.270-90 </w:t>
      </w:r>
      <w:r w:rsidR="00202C4E">
        <w:t xml:space="preserve"> </w:t>
      </w:r>
      <w:r w:rsidR="005144FF">
        <w:t>Use of the G</w:t>
      </w:r>
      <w:r w:rsidRPr="005975E9">
        <w:t>overnment commercial purchase card.</w:t>
      </w:r>
      <w:bookmarkEnd w:id="33"/>
      <w:bookmarkEnd w:id="34"/>
    </w:p>
    <w:p w14:paraId="72309F3F" w14:textId="77777777" w:rsidR="003C732A" w:rsidRDefault="009821E8">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Appendix EE contains the Army’s GPC operating procedures.  </w:t>
      </w:r>
      <w:r w:rsidR="001C2CE0" w:rsidRPr="005975E9">
        <w:rPr>
          <w:rFonts w:ascii="Times New Roman" w:hAnsi="Times New Roman" w:cs="Times New Roman"/>
          <w:sz w:val="24"/>
        </w:rPr>
        <w:t>Use of the purchase card must meet the following conditions in addition to conditions imposed by the GSA</w:t>
      </w:r>
      <w:r w:rsidR="00090AC4">
        <w:rPr>
          <w:rFonts w:ascii="Times New Roman" w:hAnsi="Times New Roman" w:cs="Times New Roman"/>
          <w:sz w:val="24"/>
        </w:rPr>
        <w:t>’s SmartPay Master Contract:</w:t>
      </w:r>
    </w:p>
    <w:p w14:paraId="72309F40" w14:textId="7777777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(a)  Each transaction should involve a single delivery and payment.  Receipt of the item should be within the billing cycle or by the time</w:t>
      </w:r>
      <w:r w:rsidR="002B798A">
        <w:rPr>
          <w:rFonts w:ascii="Times New Roman" w:hAnsi="Times New Roman"/>
          <w:sz w:val="24"/>
        </w:rPr>
        <w:t xml:space="preserve"> of receipt of</w:t>
      </w:r>
      <w:r w:rsidRPr="005975E9">
        <w:rPr>
          <w:rFonts w:ascii="Times New Roman" w:hAnsi="Times New Roman"/>
          <w:sz w:val="24"/>
        </w:rPr>
        <w:t xml:space="preserve"> the monthly report to simplify monthly reconciliation.</w:t>
      </w:r>
    </w:p>
    <w:p w14:paraId="72309F41" w14:textId="1D468C3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(b)  Cardholders shall not break down (split) requirements into several purchases merely to avoid any requirement that applies to purchases exceeding the micro-purchase threshold.</w:t>
      </w:r>
    </w:p>
    <w:p w14:paraId="72309F42" w14:textId="7777777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 xml:space="preserve">(c)  Cardholders shall advise </w:t>
      </w:r>
      <w:r w:rsidR="0054660B">
        <w:rPr>
          <w:rFonts w:ascii="Times New Roman" w:hAnsi="Times New Roman"/>
          <w:sz w:val="24"/>
        </w:rPr>
        <w:t>m</w:t>
      </w:r>
      <w:r w:rsidRPr="005975E9">
        <w:rPr>
          <w:rFonts w:ascii="Times New Roman" w:hAnsi="Times New Roman"/>
          <w:sz w:val="24"/>
        </w:rPr>
        <w:t>erchants</w:t>
      </w:r>
      <w:r w:rsidR="0054660B">
        <w:rPr>
          <w:rFonts w:ascii="Times New Roman" w:hAnsi="Times New Roman"/>
          <w:sz w:val="24"/>
        </w:rPr>
        <w:t xml:space="preserve"> or v</w:t>
      </w:r>
      <w:r w:rsidRPr="005975E9">
        <w:rPr>
          <w:rFonts w:ascii="Times New Roman" w:hAnsi="Times New Roman"/>
          <w:sz w:val="24"/>
        </w:rPr>
        <w:t xml:space="preserve">endors at the time </w:t>
      </w:r>
      <w:r w:rsidR="002B798A">
        <w:rPr>
          <w:rFonts w:ascii="Times New Roman" w:hAnsi="Times New Roman"/>
          <w:sz w:val="24"/>
        </w:rPr>
        <w:t xml:space="preserve">of </w:t>
      </w:r>
      <w:r w:rsidRPr="005975E9">
        <w:rPr>
          <w:rFonts w:ascii="Times New Roman" w:hAnsi="Times New Roman"/>
          <w:sz w:val="24"/>
        </w:rPr>
        <w:t>the transaction that items purchased with the card are “</w:t>
      </w:r>
      <w:r w:rsidR="0026409A">
        <w:rPr>
          <w:rFonts w:ascii="Times New Roman" w:hAnsi="Times New Roman"/>
          <w:sz w:val="24"/>
        </w:rPr>
        <w:t>f</w:t>
      </w:r>
      <w:r w:rsidR="0026409A" w:rsidRPr="005975E9">
        <w:rPr>
          <w:rFonts w:ascii="Times New Roman" w:hAnsi="Times New Roman"/>
          <w:sz w:val="24"/>
        </w:rPr>
        <w:t xml:space="preserve">or </w:t>
      </w:r>
      <w:r w:rsidRPr="005975E9">
        <w:rPr>
          <w:rFonts w:ascii="Times New Roman" w:hAnsi="Times New Roman"/>
          <w:sz w:val="24"/>
        </w:rPr>
        <w:t xml:space="preserve">Official United States Government </w:t>
      </w:r>
      <w:r w:rsidR="0026409A">
        <w:rPr>
          <w:rFonts w:ascii="Times New Roman" w:hAnsi="Times New Roman"/>
          <w:sz w:val="24"/>
        </w:rPr>
        <w:t>u</w:t>
      </w:r>
      <w:r w:rsidR="0026409A" w:rsidRPr="005975E9">
        <w:rPr>
          <w:rFonts w:ascii="Times New Roman" w:hAnsi="Times New Roman"/>
          <w:sz w:val="24"/>
        </w:rPr>
        <w:t>se</w:t>
      </w:r>
      <w:r w:rsidRPr="005975E9">
        <w:rPr>
          <w:rFonts w:ascii="Times New Roman" w:hAnsi="Times New Roman"/>
          <w:sz w:val="24"/>
        </w:rPr>
        <w:t>.”  Most states will exempt purchases made by the Government from state and local taxes.</w:t>
      </w:r>
    </w:p>
    <w:p w14:paraId="72309F43" w14:textId="23870AA2"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(d)  Cardholders shall initially attempt to settle disputes with the merchant.  If the merchant refuses to work with the cardholder, or if 45 days ha</w:t>
      </w:r>
      <w:r w:rsidR="0054660B">
        <w:rPr>
          <w:rFonts w:ascii="Times New Roman" w:hAnsi="Times New Roman" w:cs="Times New Roman"/>
          <w:sz w:val="24"/>
        </w:rPr>
        <w:t>ve</w:t>
      </w:r>
      <w:r w:rsidRPr="005975E9">
        <w:rPr>
          <w:rFonts w:ascii="Times New Roman" w:hAnsi="Times New Roman" w:cs="Times New Roman"/>
          <w:sz w:val="24"/>
        </w:rPr>
        <w:t xml:space="preserve"> passed without resolution since receipt of the statement containing the questionable transaction, the cardholders shall formally dispute the transaction with the card-issuing bank.</w:t>
      </w:r>
    </w:p>
    <w:p w14:paraId="72309F44" w14:textId="20714394"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(e)  When using the purchase card to pay for services</w:t>
      </w:r>
      <w:r w:rsidR="0054660B">
        <w:rPr>
          <w:rFonts w:ascii="Times New Roman" w:hAnsi="Times New Roman" w:cs="Times New Roman"/>
          <w:sz w:val="24"/>
        </w:rPr>
        <w:t xml:space="preserve"> and/or </w:t>
      </w:r>
      <w:r w:rsidRPr="005975E9">
        <w:rPr>
          <w:rFonts w:ascii="Times New Roman" w:hAnsi="Times New Roman" w:cs="Times New Roman"/>
          <w:sz w:val="24"/>
        </w:rPr>
        <w:t xml:space="preserve">supplies received from other </w:t>
      </w:r>
      <w:r w:rsidR="00AB3E94">
        <w:rPr>
          <w:rFonts w:ascii="Times New Roman" w:hAnsi="Times New Roman" w:cs="Times New Roman"/>
          <w:sz w:val="24"/>
        </w:rPr>
        <w:t>G</w:t>
      </w:r>
      <w:r w:rsidR="00AB3E94" w:rsidRPr="005975E9">
        <w:rPr>
          <w:rFonts w:ascii="Times New Roman" w:hAnsi="Times New Roman" w:cs="Times New Roman"/>
          <w:sz w:val="24"/>
        </w:rPr>
        <w:t>overnment</w:t>
      </w:r>
      <w:r w:rsidRPr="005975E9">
        <w:rPr>
          <w:rFonts w:ascii="Times New Roman" w:hAnsi="Times New Roman" w:cs="Times New Roman"/>
          <w:sz w:val="24"/>
        </w:rPr>
        <w:t xml:space="preserve"> sources (</w:t>
      </w:r>
      <w:proofErr w:type="gramStart"/>
      <w:ins w:id="35" w:author="Jordan, Amanda C CIV USARMY HQDA ASA ALT (USA)" w:date="2024-08-28T09:17:00Z">
        <w:r w:rsidR="00330C41">
          <w:rPr>
            <w:rFonts w:ascii="Times New Roman" w:hAnsi="Times New Roman" w:cs="Times New Roman"/>
            <w:sz w:val="24"/>
          </w:rPr>
          <w:t>e.g.</w:t>
        </w:r>
        <w:proofErr w:type="gramEnd"/>
        <w:r w:rsidR="00330C41">
          <w:rPr>
            <w:rFonts w:ascii="Times New Roman" w:hAnsi="Times New Roman" w:cs="Times New Roman"/>
            <w:sz w:val="24"/>
          </w:rPr>
          <w:t xml:space="preserve"> </w:t>
        </w:r>
      </w:ins>
      <w:del w:id="36" w:author="Jordan, Amanda C CIV USARMY HQDA ASA ALT (USA)" w:date="2024-08-28T09:17:00Z">
        <w:r w:rsidRPr="005975E9" w:rsidDel="00330C41">
          <w:rPr>
            <w:rFonts w:ascii="Times New Roman" w:hAnsi="Times New Roman" w:cs="Times New Roman"/>
            <w:sz w:val="24"/>
          </w:rPr>
          <w:delText xml:space="preserve">i.e., </w:delText>
        </w:r>
      </w:del>
      <w:ins w:id="37" w:author="Jordan, Amanda C CIV USARMY HQDA ASA ALT (USA)" w:date="2024-08-28T09:17:00Z">
        <w:r w:rsidR="00330C41">
          <w:rPr>
            <w:rFonts w:ascii="Times New Roman" w:hAnsi="Times New Roman" w:cs="Times New Roman"/>
            <w:sz w:val="24"/>
          </w:rPr>
          <w:t>DLA</w:t>
        </w:r>
      </w:ins>
      <w:del w:id="38" w:author="Jordan, Amanda C CIV USARMY HQDA ASA ALT (USA)" w:date="2024-08-28T09:17:00Z">
        <w:r w:rsidRPr="005975E9" w:rsidDel="00330C41">
          <w:rPr>
            <w:rFonts w:ascii="Times New Roman" w:hAnsi="Times New Roman" w:cs="Times New Roman"/>
            <w:sz w:val="24"/>
          </w:rPr>
          <w:delText>DAPS</w:delText>
        </w:r>
      </w:del>
      <w:r w:rsidRPr="005975E9">
        <w:rPr>
          <w:rFonts w:ascii="Times New Roman" w:hAnsi="Times New Roman" w:cs="Times New Roman"/>
          <w:sz w:val="24"/>
        </w:rPr>
        <w:t xml:space="preserve">, GSA) stores or depots, </w:t>
      </w:r>
      <w:del w:id="39" w:author="Jordan, Amanda C CIV USARMY HQDA ASA ALT (USA)" w:date="2024-08-28T09:17:00Z">
        <w:r w:rsidRPr="005975E9" w:rsidDel="00330C41">
          <w:rPr>
            <w:rFonts w:ascii="Times New Roman" w:hAnsi="Times New Roman" w:cs="Times New Roman"/>
            <w:sz w:val="24"/>
          </w:rPr>
          <w:delText>Defense Logistics Agency,</w:delText>
        </w:r>
      </w:del>
      <w:r w:rsidRPr="005975E9">
        <w:rPr>
          <w:rFonts w:ascii="Times New Roman" w:hAnsi="Times New Roman" w:cs="Times New Roman"/>
          <w:sz w:val="24"/>
        </w:rPr>
        <w:t xml:space="preserve"> procurement thresholds do not apply. </w:t>
      </w:r>
      <w:del w:id="40" w:author="Jordan, Amanda C CIV USARMY HQDA ASA ALT (USA)" w:date="2024-08-28T09:17:00Z">
        <w:r w:rsidRPr="005975E9" w:rsidDel="00330C41">
          <w:rPr>
            <w:rFonts w:ascii="Times New Roman" w:hAnsi="Times New Roman" w:cs="Times New Roman"/>
            <w:sz w:val="24"/>
          </w:rPr>
          <w:delText xml:space="preserve"> Payment with the card is mandatory for services obtained from the DAPS.</w:delText>
        </w:r>
      </w:del>
    </w:p>
    <w:p w14:paraId="72309F45" w14:textId="77777777"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(f)  Army organizations </w:t>
      </w:r>
      <w:r w:rsidR="00A465CB">
        <w:rPr>
          <w:rFonts w:ascii="Times New Roman" w:hAnsi="Times New Roman" w:cs="Times New Roman"/>
          <w:sz w:val="24"/>
        </w:rPr>
        <w:t>have the authority</w:t>
      </w:r>
      <w:r w:rsidRPr="005975E9">
        <w:rPr>
          <w:rFonts w:ascii="Times New Roman" w:hAnsi="Times New Roman" w:cs="Times New Roman"/>
          <w:sz w:val="24"/>
        </w:rPr>
        <w:t xml:space="preserve"> to use the GPC up to micro-purchase thresholds at D</w:t>
      </w:r>
      <w:r w:rsidR="00CC16FE">
        <w:rPr>
          <w:rFonts w:ascii="Times New Roman" w:hAnsi="Times New Roman" w:cs="Times New Roman"/>
          <w:sz w:val="24"/>
        </w:rPr>
        <w:t>o</w:t>
      </w:r>
      <w:r w:rsidRPr="005975E9">
        <w:rPr>
          <w:rFonts w:ascii="Times New Roman" w:hAnsi="Times New Roman" w:cs="Times New Roman"/>
          <w:sz w:val="24"/>
        </w:rPr>
        <w:t xml:space="preserve">D </w:t>
      </w:r>
      <w:r w:rsidR="00AB3E94">
        <w:rPr>
          <w:rFonts w:ascii="Times New Roman" w:hAnsi="Times New Roman" w:cs="Times New Roman"/>
          <w:sz w:val="24"/>
        </w:rPr>
        <w:t>n</w:t>
      </w:r>
      <w:r w:rsidR="00AB3E94" w:rsidRPr="005975E9">
        <w:rPr>
          <w:rFonts w:ascii="Times New Roman" w:hAnsi="Times New Roman" w:cs="Times New Roman"/>
          <w:sz w:val="24"/>
        </w:rPr>
        <w:t>on</w:t>
      </w:r>
      <w:r w:rsidRPr="005975E9">
        <w:rPr>
          <w:rFonts w:ascii="Times New Roman" w:hAnsi="Times New Roman" w:cs="Times New Roman"/>
          <w:sz w:val="24"/>
        </w:rPr>
        <w:t xml:space="preserve">appropriated fund </w:t>
      </w:r>
      <w:r w:rsidR="00AB3E94" w:rsidRPr="005975E9">
        <w:rPr>
          <w:rFonts w:ascii="Times New Roman" w:hAnsi="Times New Roman" w:cs="Times New Roman"/>
          <w:sz w:val="24"/>
        </w:rPr>
        <w:t>instrumentalit</w:t>
      </w:r>
      <w:r w:rsidR="00AB3E94">
        <w:rPr>
          <w:rFonts w:ascii="Times New Roman" w:hAnsi="Times New Roman" w:cs="Times New Roman"/>
          <w:sz w:val="24"/>
        </w:rPr>
        <w:t>ies</w:t>
      </w:r>
      <w:r w:rsidR="00AB3E94" w:rsidRPr="005975E9">
        <w:rPr>
          <w:rFonts w:ascii="Times New Roman" w:hAnsi="Times New Roman" w:cs="Times New Roman"/>
          <w:sz w:val="24"/>
        </w:rPr>
        <w:t xml:space="preserve"> </w:t>
      </w:r>
      <w:r w:rsidRPr="005975E9">
        <w:rPr>
          <w:rFonts w:ascii="Times New Roman" w:hAnsi="Times New Roman" w:cs="Times New Roman"/>
          <w:sz w:val="24"/>
        </w:rPr>
        <w:t>(NAFI</w:t>
      </w:r>
      <w:r w:rsidR="00AB3E94">
        <w:rPr>
          <w:rFonts w:ascii="Times New Roman" w:hAnsi="Times New Roman" w:cs="Times New Roman"/>
          <w:sz w:val="24"/>
        </w:rPr>
        <w:t>s</w:t>
      </w:r>
      <w:r w:rsidRPr="005975E9">
        <w:rPr>
          <w:rFonts w:ascii="Times New Roman" w:hAnsi="Times New Roman" w:cs="Times New Roman"/>
          <w:sz w:val="24"/>
        </w:rPr>
        <w:t xml:space="preserve">), including Army and Air Force Exchange Service facilities, provided the resale activities are within scope of the particular </w:t>
      </w:r>
      <w:smartTag w:uri="urn:schemas-microsoft-com:office:smarttags" w:element="stockticker">
        <w:r w:rsidRPr="005975E9">
          <w:rPr>
            <w:rFonts w:ascii="Times New Roman" w:hAnsi="Times New Roman" w:cs="Times New Roman"/>
            <w:sz w:val="24"/>
          </w:rPr>
          <w:t>NAFI</w:t>
        </w:r>
      </w:smartTag>
      <w:r w:rsidRPr="005975E9">
        <w:rPr>
          <w:rFonts w:ascii="Times New Roman" w:hAnsi="Times New Roman" w:cs="Times New Roman"/>
          <w:sz w:val="24"/>
        </w:rPr>
        <w:t xml:space="preserve">’s charter.  </w:t>
      </w:r>
      <w:r w:rsidR="006C085C">
        <w:rPr>
          <w:rFonts w:ascii="Times New Roman" w:hAnsi="Times New Roman" w:cs="Times New Roman"/>
          <w:sz w:val="24"/>
        </w:rPr>
        <w:t>Overseas organizations may make p</w:t>
      </w:r>
      <w:r w:rsidRPr="005975E9">
        <w:rPr>
          <w:rFonts w:ascii="Times New Roman" w:hAnsi="Times New Roman" w:cs="Times New Roman"/>
          <w:sz w:val="24"/>
        </w:rPr>
        <w:t xml:space="preserve">urchases up to $50,000 from exchanges only (vice </w:t>
      </w:r>
      <w:smartTag w:uri="urn:schemas-microsoft-com:office:smarttags" w:element="stockticker">
        <w:r w:rsidRPr="005975E9">
          <w:rPr>
            <w:rFonts w:ascii="Times New Roman" w:hAnsi="Times New Roman" w:cs="Times New Roman"/>
            <w:sz w:val="24"/>
          </w:rPr>
          <w:t>NAFI</w:t>
        </w:r>
      </w:smartTag>
      <w:r w:rsidRPr="005975E9">
        <w:rPr>
          <w:rFonts w:ascii="Times New Roman" w:hAnsi="Times New Roman" w:cs="Times New Roman"/>
          <w:sz w:val="24"/>
        </w:rPr>
        <w:t xml:space="preserve">s) and </w:t>
      </w:r>
      <w:r w:rsidR="006C085C">
        <w:rPr>
          <w:rFonts w:ascii="Times New Roman" w:hAnsi="Times New Roman" w:cs="Times New Roman"/>
          <w:sz w:val="24"/>
        </w:rPr>
        <w:t xml:space="preserve">may use </w:t>
      </w:r>
      <w:r w:rsidRPr="005975E9">
        <w:rPr>
          <w:rFonts w:ascii="Times New Roman" w:hAnsi="Times New Roman" w:cs="Times New Roman"/>
          <w:sz w:val="24"/>
        </w:rPr>
        <w:t>the purchase card as a method of payment.</w:t>
      </w:r>
    </w:p>
    <w:p w14:paraId="72309F46" w14:textId="77777777" w:rsidR="003C732A" w:rsidRDefault="001C2CE0">
      <w:pPr>
        <w:pStyle w:val="NormalWeb"/>
        <w:spacing w:before="0" w:beforeAutospacing="0" w:after="240" w:afterAutospacing="0"/>
        <w:ind w:firstLine="720"/>
        <w:rPr>
          <w:rFonts w:ascii="Times New Roman" w:hAnsi="Times New Roman" w:cs="Times New Roman"/>
          <w:sz w:val="24"/>
        </w:rPr>
      </w:pPr>
      <w:r w:rsidRPr="005975E9">
        <w:rPr>
          <w:rFonts w:ascii="Times New Roman" w:hAnsi="Times New Roman" w:cs="Times New Roman"/>
          <w:sz w:val="24"/>
        </w:rPr>
        <w:t xml:space="preserve">(g)  </w:t>
      </w:r>
      <w:r w:rsidR="006C085C">
        <w:rPr>
          <w:rFonts w:ascii="Times New Roman" w:hAnsi="Times New Roman" w:cs="Times New Roman"/>
          <w:sz w:val="24"/>
        </w:rPr>
        <w:t>Use t</w:t>
      </w:r>
      <w:r w:rsidRPr="005975E9">
        <w:rPr>
          <w:rFonts w:ascii="Times New Roman" w:hAnsi="Times New Roman" w:cs="Times New Roman"/>
          <w:sz w:val="24"/>
        </w:rPr>
        <w:t>he purchase card as a method of payment for all commercial training $25,000 and below for the following:</w:t>
      </w:r>
    </w:p>
    <w:p w14:paraId="72309F47" w14:textId="77777777" w:rsidR="003C732A" w:rsidRDefault="001C2CE0">
      <w:pPr>
        <w:pStyle w:val="NormalWeb"/>
        <w:spacing w:before="0" w:beforeAutospacing="0" w:after="240" w:afterAutospacing="0"/>
        <w:ind w:firstLine="1440"/>
        <w:rPr>
          <w:rFonts w:ascii="Times New Roman" w:hAnsi="Times New Roman" w:cs="Times New Roman"/>
          <w:sz w:val="24"/>
        </w:rPr>
      </w:pPr>
      <w:r w:rsidRPr="005975E9">
        <w:rPr>
          <w:rFonts w:ascii="Times New Roman" w:hAnsi="Times New Roman" w:cs="Times New Roman"/>
          <w:sz w:val="24"/>
        </w:rPr>
        <w:lastRenderedPageBreak/>
        <w:t xml:space="preserve">(1)  </w:t>
      </w:r>
      <w:r w:rsidR="00090AC4">
        <w:rPr>
          <w:rFonts w:ascii="Times New Roman" w:hAnsi="Times New Roman" w:cs="Times New Roman"/>
          <w:sz w:val="24"/>
        </w:rPr>
        <w:t>Standard Form 182, Authorization, Agreement and Certification of Training</w:t>
      </w:r>
      <w:r w:rsidRPr="005975E9">
        <w:rPr>
          <w:rFonts w:ascii="Times New Roman" w:hAnsi="Times New Roman" w:cs="Times New Roman"/>
          <w:sz w:val="24"/>
        </w:rPr>
        <w:t>, in accordance with United States Code 41 for civilians.</w:t>
      </w:r>
    </w:p>
    <w:p w14:paraId="72309F48"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(2)  D</w:t>
      </w:r>
      <w:r w:rsidR="001A662D">
        <w:rPr>
          <w:rFonts w:ascii="Times New Roman" w:hAnsi="Times New Roman"/>
          <w:sz w:val="24"/>
        </w:rPr>
        <w:t xml:space="preserve">epartment of the </w:t>
      </w:r>
      <w:r w:rsidRPr="005975E9">
        <w:rPr>
          <w:rFonts w:ascii="Times New Roman" w:hAnsi="Times New Roman"/>
          <w:sz w:val="24"/>
        </w:rPr>
        <w:t>A</w:t>
      </w:r>
      <w:r w:rsidR="001A662D">
        <w:rPr>
          <w:rFonts w:ascii="Times New Roman" w:hAnsi="Times New Roman"/>
          <w:sz w:val="24"/>
        </w:rPr>
        <w:t>rmy</w:t>
      </w:r>
      <w:r w:rsidRPr="005975E9">
        <w:rPr>
          <w:rFonts w:ascii="Times New Roman" w:hAnsi="Times New Roman"/>
          <w:sz w:val="24"/>
        </w:rPr>
        <w:t xml:space="preserve"> Form 2171, Request for Tuition Assistance Army Continuing Education System, provides financial assistance for voluntary off-duty education Programs in support of soldiers</w:t>
      </w:r>
      <w:r w:rsidR="006C085C">
        <w:rPr>
          <w:rFonts w:ascii="Times New Roman" w:hAnsi="Times New Roman"/>
          <w:sz w:val="24"/>
        </w:rPr>
        <w:t>’</w:t>
      </w:r>
      <w:r w:rsidRPr="005975E9">
        <w:rPr>
          <w:rFonts w:ascii="Times New Roman" w:hAnsi="Times New Roman"/>
          <w:sz w:val="24"/>
        </w:rPr>
        <w:t xml:space="preserve"> professional and personal </w:t>
      </w:r>
      <w:proofErr w:type="spellStart"/>
      <w:r w:rsidRPr="005975E9">
        <w:rPr>
          <w:rFonts w:ascii="Times New Roman" w:hAnsi="Times New Roman"/>
          <w:sz w:val="24"/>
        </w:rPr>
        <w:t>self development</w:t>
      </w:r>
      <w:proofErr w:type="spellEnd"/>
      <w:r w:rsidRPr="005975E9">
        <w:rPr>
          <w:rFonts w:ascii="Times New Roman" w:hAnsi="Times New Roman"/>
          <w:sz w:val="24"/>
        </w:rPr>
        <w:t xml:space="preserve">. </w:t>
      </w:r>
      <w:r w:rsidR="004F631C">
        <w:rPr>
          <w:rFonts w:ascii="Times New Roman" w:hAnsi="Times New Roman"/>
          <w:sz w:val="24"/>
        </w:rPr>
        <w:t xml:space="preserve"> </w:t>
      </w:r>
      <w:r w:rsidRPr="005975E9">
        <w:rPr>
          <w:rFonts w:ascii="Times New Roman" w:hAnsi="Times New Roman"/>
          <w:sz w:val="24"/>
        </w:rPr>
        <w:t>The D</w:t>
      </w:r>
      <w:r w:rsidR="001A662D">
        <w:rPr>
          <w:rFonts w:ascii="Times New Roman" w:hAnsi="Times New Roman"/>
          <w:sz w:val="24"/>
        </w:rPr>
        <w:t xml:space="preserve">epartment of the </w:t>
      </w:r>
      <w:r w:rsidRPr="005975E9">
        <w:rPr>
          <w:rFonts w:ascii="Times New Roman" w:hAnsi="Times New Roman"/>
          <w:sz w:val="24"/>
        </w:rPr>
        <w:t>A</w:t>
      </w:r>
      <w:r w:rsidR="001A662D">
        <w:rPr>
          <w:rFonts w:ascii="Times New Roman" w:hAnsi="Times New Roman"/>
          <w:sz w:val="24"/>
        </w:rPr>
        <w:t>rmy</w:t>
      </w:r>
      <w:r w:rsidRPr="005975E9">
        <w:rPr>
          <w:rFonts w:ascii="Times New Roman" w:hAnsi="Times New Roman"/>
          <w:sz w:val="24"/>
        </w:rPr>
        <w:t xml:space="preserve"> Form 2171 is the obligation document for education programs and services authorized under 10 U</w:t>
      </w:r>
      <w:r w:rsidR="00034550">
        <w:rPr>
          <w:rFonts w:ascii="Times New Roman" w:hAnsi="Times New Roman"/>
          <w:sz w:val="24"/>
        </w:rPr>
        <w:t>.</w:t>
      </w:r>
      <w:r w:rsidRPr="005975E9">
        <w:rPr>
          <w:rFonts w:ascii="Times New Roman" w:hAnsi="Times New Roman"/>
          <w:sz w:val="24"/>
        </w:rPr>
        <w:t>S</w:t>
      </w:r>
      <w:r w:rsidR="00034550">
        <w:rPr>
          <w:rFonts w:ascii="Times New Roman" w:hAnsi="Times New Roman"/>
          <w:sz w:val="24"/>
        </w:rPr>
        <w:t>.</w:t>
      </w:r>
      <w:r w:rsidRPr="005975E9">
        <w:rPr>
          <w:rFonts w:ascii="Times New Roman" w:hAnsi="Times New Roman"/>
          <w:sz w:val="24"/>
        </w:rPr>
        <w:t>C</w:t>
      </w:r>
      <w:r w:rsidR="00034550">
        <w:rPr>
          <w:rFonts w:ascii="Times New Roman" w:hAnsi="Times New Roman"/>
          <w:sz w:val="24"/>
        </w:rPr>
        <w:t>.</w:t>
      </w:r>
      <w:r w:rsidRPr="005975E9">
        <w:rPr>
          <w:rFonts w:ascii="Times New Roman" w:hAnsi="Times New Roman"/>
          <w:sz w:val="24"/>
        </w:rPr>
        <w:t xml:space="preserve"> 2007 and A</w:t>
      </w:r>
      <w:r w:rsidR="008D717F">
        <w:rPr>
          <w:rFonts w:ascii="Times New Roman" w:hAnsi="Times New Roman"/>
          <w:sz w:val="24"/>
        </w:rPr>
        <w:t xml:space="preserve">rmy </w:t>
      </w:r>
      <w:r w:rsidRPr="005975E9">
        <w:rPr>
          <w:rFonts w:ascii="Times New Roman" w:hAnsi="Times New Roman"/>
          <w:sz w:val="24"/>
        </w:rPr>
        <w:t>R</w:t>
      </w:r>
      <w:r w:rsidR="008D717F">
        <w:rPr>
          <w:rFonts w:ascii="Times New Roman" w:hAnsi="Times New Roman"/>
          <w:sz w:val="24"/>
        </w:rPr>
        <w:t>egulation</w:t>
      </w:r>
      <w:r w:rsidRPr="005975E9">
        <w:rPr>
          <w:rFonts w:ascii="Times New Roman" w:hAnsi="Times New Roman"/>
          <w:sz w:val="24"/>
        </w:rPr>
        <w:t xml:space="preserve"> 621-5 Army Continuing Education System.  </w:t>
      </w:r>
      <w:r w:rsidR="003E0BAE">
        <w:rPr>
          <w:rFonts w:ascii="Times New Roman" w:hAnsi="Times New Roman"/>
          <w:sz w:val="24"/>
        </w:rPr>
        <w:t>The Tuition Assistance Program authorizes a</w:t>
      </w:r>
      <w:r w:rsidRPr="005975E9">
        <w:rPr>
          <w:rFonts w:ascii="Times New Roman" w:hAnsi="Times New Roman"/>
          <w:sz w:val="24"/>
        </w:rPr>
        <w:t xml:space="preserve">dvance payments </w:t>
      </w:r>
      <w:r w:rsidR="00F73AD8">
        <w:rPr>
          <w:rFonts w:ascii="Times New Roman" w:hAnsi="Times New Roman"/>
          <w:sz w:val="24"/>
        </w:rPr>
        <w:t>in accordance with</w:t>
      </w:r>
      <w:r w:rsidRPr="005975E9">
        <w:rPr>
          <w:rFonts w:ascii="Times New Roman" w:hAnsi="Times New Roman"/>
          <w:sz w:val="24"/>
        </w:rPr>
        <w:t xml:space="preserve"> A</w:t>
      </w:r>
      <w:r w:rsidR="008D717F">
        <w:rPr>
          <w:rFonts w:ascii="Times New Roman" w:hAnsi="Times New Roman"/>
          <w:sz w:val="24"/>
        </w:rPr>
        <w:t xml:space="preserve">rmy </w:t>
      </w:r>
      <w:r w:rsidRPr="005975E9">
        <w:rPr>
          <w:rFonts w:ascii="Times New Roman" w:hAnsi="Times New Roman"/>
          <w:sz w:val="24"/>
        </w:rPr>
        <w:t>R</w:t>
      </w:r>
      <w:r w:rsidR="008D717F">
        <w:rPr>
          <w:rFonts w:ascii="Times New Roman" w:hAnsi="Times New Roman"/>
          <w:sz w:val="24"/>
        </w:rPr>
        <w:t>egulation</w:t>
      </w:r>
      <w:r w:rsidRPr="005975E9">
        <w:rPr>
          <w:rFonts w:ascii="Times New Roman" w:hAnsi="Times New Roman"/>
          <w:sz w:val="24"/>
        </w:rPr>
        <w:t xml:space="preserve"> 621-5.  </w:t>
      </w:r>
      <w:r w:rsidR="00642122">
        <w:rPr>
          <w:rFonts w:ascii="Times New Roman" w:hAnsi="Times New Roman"/>
          <w:sz w:val="24"/>
        </w:rPr>
        <w:t>Training and education office personnel must approve a</w:t>
      </w:r>
      <w:r w:rsidRPr="005975E9">
        <w:rPr>
          <w:rFonts w:ascii="Times New Roman" w:hAnsi="Times New Roman"/>
          <w:sz w:val="24"/>
        </w:rPr>
        <w:t>ll course enrollments prior to start of class.</w:t>
      </w:r>
    </w:p>
    <w:p w14:paraId="72309F49" w14:textId="789D98ED"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(3)  </w:t>
      </w:r>
      <w:r w:rsidR="00FA1F74">
        <w:rPr>
          <w:rFonts w:ascii="Times New Roman" w:hAnsi="Times New Roman"/>
          <w:sz w:val="24"/>
        </w:rPr>
        <w:t>Use of the</w:t>
      </w:r>
      <w:r w:rsidRPr="005975E9">
        <w:rPr>
          <w:rFonts w:ascii="Times New Roman" w:hAnsi="Times New Roman"/>
          <w:sz w:val="24"/>
        </w:rPr>
        <w:t xml:space="preserve"> GPC </w:t>
      </w:r>
      <w:r w:rsidR="00FA1F74">
        <w:rPr>
          <w:rFonts w:ascii="Times New Roman" w:hAnsi="Times New Roman"/>
          <w:sz w:val="24"/>
        </w:rPr>
        <w:t xml:space="preserve">is </w:t>
      </w:r>
      <w:ins w:id="41" w:author="Jordan, Amanda C CIV USARMY HQDA ASA ALT (USA)" w:date="2024-08-28T09:18:00Z">
        <w:r w:rsidR="00330C41">
          <w:rPr>
            <w:rFonts w:ascii="Times New Roman" w:hAnsi="Times New Roman"/>
            <w:sz w:val="24"/>
          </w:rPr>
          <w:t xml:space="preserve">the preferred </w:t>
        </w:r>
      </w:ins>
      <w:del w:id="42" w:author="Jordan, Amanda C CIV USARMY HQDA ASA ALT (USA)" w:date="2024-08-28T09:18:00Z">
        <w:r w:rsidR="00FA1F74" w:rsidDel="00330C41">
          <w:rPr>
            <w:rFonts w:ascii="Times New Roman" w:hAnsi="Times New Roman"/>
            <w:sz w:val="24"/>
          </w:rPr>
          <w:delText>mandatory</w:delText>
        </w:r>
        <w:r w:rsidRPr="005975E9" w:rsidDel="00330C41">
          <w:rPr>
            <w:rFonts w:ascii="Times New Roman" w:hAnsi="Times New Roman"/>
            <w:sz w:val="24"/>
          </w:rPr>
          <w:delText xml:space="preserve"> as the </w:delText>
        </w:r>
      </w:del>
      <w:r w:rsidRPr="005975E9">
        <w:rPr>
          <w:rFonts w:ascii="Times New Roman" w:hAnsi="Times New Roman"/>
          <w:sz w:val="24"/>
        </w:rPr>
        <w:t xml:space="preserve">method of payment for soldiers’ tuition when the </w:t>
      </w:r>
      <w:r w:rsidR="00D0770C">
        <w:rPr>
          <w:rFonts w:ascii="Times New Roman" w:hAnsi="Times New Roman"/>
          <w:sz w:val="24"/>
        </w:rPr>
        <w:t xml:space="preserve">Centralized Tuition Assistance Management in </w:t>
      </w:r>
      <w:proofErr w:type="spellStart"/>
      <w:r w:rsidR="00D0770C">
        <w:rPr>
          <w:rFonts w:ascii="Times New Roman" w:hAnsi="Times New Roman"/>
          <w:sz w:val="24"/>
        </w:rPr>
        <w:t>GoArmyEd</w:t>
      </w:r>
      <w:proofErr w:type="spellEnd"/>
      <w:r w:rsidR="00D0770C">
        <w:rPr>
          <w:rFonts w:ascii="Times New Roman" w:hAnsi="Times New Roman"/>
          <w:sz w:val="24"/>
        </w:rPr>
        <w:t xml:space="preserve"> processes the </w:t>
      </w:r>
      <w:r w:rsidRPr="005975E9">
        <w:rPr>
          <w:rFonts w:ascii="Times New Roman" w:hAnsi="Times New Roman"/>
          <w:sz w:val="24"/>
        </w:rPr>
        <w:t xml:space="preserve">request, funding, </w:t>
      </w:r>
      <w:proofErr w:type="gramStart"/>
      <w:r w:rsidRPr="005975E9">
        <w:rPr>
          <w:rFonts w:ascii="Times New Roman" w:hAnsi="Times New Roman"/>
          <w:sz w:val="24"/>
        </w:rPr>
        <w:t>approval</w:t>
      </w:r>
      <w:proofErr w:type="gramEnd"/>
      <w:r w:rsidRPr="005975E9">
        <w:rPr>
          <w:rFonts w:ascii="Times New Roman" w:hAnsi="Times New Roman"/>
          <w:sz w:val="24"/>
        </w:rPr>
        <w:t xml:space="preserve"> and enrollment verification of the specific course.  Single purchase limits will be set commensurate to the level of the consolidated GPC invoice submitted by each university or college.</w:t>
      </w:r>
    </w:p>
    <w:p w14:paraId="72309F4A" w14:textId="77777777" w:rsidR="003C732A" w:rsidRDefault="001C2CE0">
      <w:pPr>
        <w:pStyle w:val="NormalWeb"/>
        <w:spacing w:before="0" w:beforeAutospacing="0" w:after="240" w:afterAutospacing="0"/>
        <w:ind w:firstLine="720"/>
        <w:rPr>
          <w:rFonts w:ascii="Times New Roman" w:hAnsi="Times New Roman"/>
          <w:sz w:val="24"/>
        </w:rPr>
      </w:pPr>
      <w:r w:rsidRPr="005975E9">
        <w:rPr>
          <w:rFonts w:ascii="Times New Roman" w:hAnsi="Times New Roman"/>
          <w:sz w:val="24"/>
        </w:rPr>
        <w:t xml:space="preserve">(h)  </w:t>
      </w:r>
      <w:r w:rsidR="000D65D5">
        <w:rPr>
          <w:rFonts w:ascii="Times New Roman" w:hAnsi="Times New Roman"/>
          <w:sz w:val="24"/>
        </w:rPr>
        <w:t>The following d</w:t>
      </w:r>
      <w:r w:rsidRPr="005975E9">
        <w:rPr>
          <w:rFonts w:ascii="Times New Roman" w:hAnsi="Times New Roman"/>
          <w:sz w:val="24"/>
        </w:rPr>
        <w:t>ollar limits</w:t>
      </w:r>
      <w:r w:rsidR="000D65D5">
        <w:rPr>
          <w:rFonts w:ascii="Times New Roman" w:hAnsi="Times New Roman"/>
          <w:sz w:val="24"/>
        </w:rPr>
        <w:t xml:space="preserve"> apply</w:t>
      </w:r>
      <w:r w:rsidR="00D961CF">
        <w:rPr>
          <w:rFonts w:ascii="Times New Roman" w:hAnsi="Times New Roman"/>
          <w:sz w:val="24"/>
        </w:rPr>
        <w:t>:</w:t>
      </w:r>
    </w:p>
    <w:p w14:paraId="72309F4B" w14:textId="5C1C7FB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(1)  For </w:t>
      </w:r>
      <w:proofErr w:type="spellStart"/>
      <w:r w:rsidRPr="005975E9">
        <w:rPr>
          <w:rFonts w:ascii="Times New Roman" w:hAnsi="Times New Roman"/>
          <w:sz w:val="24"/>
        </w:rPr>
        <w:t>stand</w:t>
      </w:r>
      <w:ins w:id="43" w:author="Jordan, Amanda C CIV USARMY HQDA ASA ALT (USA)" w:date="2024-08-28T09:18:00Z">
        <w:r w:rsidR="00330C41">
          <w:rPr>
            <w:rFonts w:ascii="Times New Roman" w:hAnsi="Times New Roman"/>
            <w:sz w:val="24"/>
          </w:rPr>
          <w:t xml:space="preserve"> </w:t>
        </w:r>
      </w:ins>
      <w:r w:rsidRPr="005975E9">
        <w:rPr>
          <w:rFonts w:ascii="Times New Roman" w:hAnsi="Times New Roman"/>
          <w:sz w:val="24"/>
        </w:rPr>
        <w:t>alone</w:t>
      </w:r>
      <w:proofErr w:type="spellEnd"/>
      <w:r w:rsidRPr="005975E9">
        <w:rPr>
          <w:rFonts w:ascii="Times New Roman" w:hAnsi="Times New Roman"/>
          <w:sz w:val="24"/>
        </w:rPr>
        <w:t xml:space="preserve"> purchases, the single purchase limit is the micro-purchase threshold except for the following:</w:t>
      </w:r>
    </w:p>
    <w:p w14:paraId="72309F4C" w14:textId="77777777" w:rsidR="003C732A" w:rsidRDefault="001C2CE0">
      <w:pPr>
        <w:pStyle w:val="NormalWeb"/>
        <w:spacing w:before="0" w:beforeAutospacing="0" w:after="240" w:afterAutospacing="0"/>
        <w:ind w:firstLine="2160"/>
        <w:rPr>
          <w:rFonts w:ascii="Times New Roman" w:hAnsi="Times New Roman"/>
          <w:sz w:val="24"/>
        </w:rPr>
      </w:pPr>
      <w:r w:rsidRPr="005975E9">
        <w:rPr>
          <w:rFonts w:ascii="Times New Roman" w:hAnsi="Times New Roman"/>
          <w:sz w:val="24"/>
        </w:rPr>
        <w:t xml:space="preserve">(i)  $2,000 for purchases covered by the </w:t>
      </w:r>
      <w:r w:rsidR="00BA3ED4">
        <w:rPr>
          <w:rFonts w:ascii="Times New Roman" w:hAnsi="Times New Roman"/>
          <w:sz w:val="24"/>
        </w:rPr>
        <w:t xml:space="preserve">Wage Rate Requirements </w:t>
      </w:r>
      <w:r w:rsidR="0048436C">
        <w:rPr>
          <w:rFonts w:ascii="Times New Roman" w:hAnsi="Times New Roman"/>
          <w:sz w:val="24"/>
        </w:rPr>
        <w:t xml:space="preserve">(Construction) </w:t>
      </w:r>
      <w:r w:rsidR="00BA3ED4">
        <w:rPr>
          <w:rFonts w:ascii="Times New Roman" w:hAnsi="Times New Roman"/>
          <w:sz w:val="24"/>
        </w:rPr>
        <w:t>statute</w:t>
      </w:r>
      <w:r w:rsidRPr="005975E9">
        <w:rPr>
          <w:rFonts w:ascii="Times New Roman" w:hAnsi="Times New Roman"/>
          <w:sz w:val="24"/>
        </w:rPr>
        <w:t>.</w:t>
      </w:r>
    </w:p>
    <w:p w14:paraId="72309F4D" w14:textId="77777777" w:rsidR="003C732A" w:rsidRDefault="001C2CE0">
      <w:pPr>
        <w:pStyle w:val="NormalWeb"/>
        <w:spacing w:before="0" w:beforeAutospacing="0" w:after="240" w:afterAutospacing="0"/>
        <w:ind w:firstLine="2160"/>
        <w:rPr>
          <w:rFonts w:ascii="Times New Roman" w:hAnsi="Times New Roman"/>
          <w:sz w:val="24"/>
        </w:rPr>
      </w:pPr>
      <w:r w:rsidRPr="005975E9">
        <w:rPr>
          <w:rFonts w:ascii="Times New Roman" w:hAnsi="Times New Roman"/>
          <w:sz w:val="24"/>
        </w:rPr>
        <w:t xml:space="preserve">(ii)  $2,500 for purchases covered by the Service Contract </w:t>
      </w:r>
      <w:r w:rsidR="00B3272C">
        <w:rPr>
          <w:rFonts w:ascii="Times New Roman" w:hAnsi="Times New Roman"/>
          <w:sz w:val="24"/>
        </w:rPr>
        <w:t>Labor Standards statute</w:t>
      </w:r>
      <w:r w:rsidRPr="005975E9">
        <w:rPr>
          <w:rFonts w:ascii="Times New Roman" w:hAnsi="Times New Roman"/>
          <w:sz w:val="24"/>
        </w:rPr>
        <w:t>.</w:t>
      </w:r>
    </w:p>
    <w:p w14:paraId="72309F4E"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(2)  For payment against existing contracts, the limit is as identified in the contract.</w:t>
      </w:r>
    </w:p>
    <w:p w14:paraId="72309F4F" w14:textId="77C4D531"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(3)  </w:t>
      </w:r>
      <w:r w:rsidR="000D65D5">
        <w:rPr>
          <w:rFonts w:ascii="Times New Roman" w:hAnsi="Times New Roman"/>
          <w:sz w:val="24"/>
        </w:rPr>
        <w:t>For convenience checks</w:t>
      </w:r>
      <w:ins w:id="44" w:author="Jordan, Amanda C CIV USARMY HQDA ASA ALT (USA)" w:date="2024-08-28T09:18:00Z">
        <w:r w:rsidR="00330C41">
          <w:rPr>
            <w:rFonts w:ascii="Times New Roman" w:hAnsi="Times New Roman"/>
            <w:sz w:val="24"/>
          </w:rPr>
          <w:t xml:space="preserve">, </w:t>
        </w:r>
      </w:ins>
      <w:r w:rsidR="000D65D5">
        <w:rPr>
          <w:rFonts w:ascii="Times New Roman" w:hAnsi="Times New Roman"/>
          <w:sz w:val="24"/>
        </w:rPr>
        <w:t xml:space="preserve"> </w:t>
      </w:r>
      <w:del w:id="45" w:author="Jordan, Amanda C CIV USARMY HQDA ASA ALT (USA)" w:date="2024-08-28T09:18:00Z">
        <w:r w:rsidR="000D65D5" w:rsidDel="00330C41">
          <w:rPr>
            <w:rFonts w:ascii="Times New Roman" w:hAnsi="Times New Roman"/>
            <w:sz w:val="24"/>
          </w:rPr>
          <w:delText>and drafts</w:delText>
        </w:r>
      </w:del>
      <w:r w:rsidR="000D65D5">
        <w:rPr>
          <w:rFonts w:ascii="Times New Roman" w:hAnsi="Times New Roman"/>
          <w:sz w:val="24"/>
        </w:rPr>
        <w:t>, t</w:t>
      </w:r>
      <w:r w:rsidRPr="005975E9">
        <w:rPr>
          <w:rFonts w:ascii="Times New Roman" w:hAnsi="Times New Roman"/>
          <w:sz w:val="24"/>
        </w:rPr>
        <w:t xml:space="preserve">he threshold is </w:t>
      </w:r>
      <w:ins w:id="46" w:author="Jordan, Amanda C CIV USARMY HQDA ASA ALT (USA)" w:date="2024-08-28T09:18:00Z">
        <w:r w:rsidR="00330C41">
          <w:rPr>
            <w:rFonts w:ascii="Times New Roman" w:hAnsi="Times New Roman"/>
            <w:sz w:val="24"/>
          </w:rPr>
          <w:t xml:space="preserve">one-half the </w:t>
        </w:r>
      </w:ins>
      <w:ins w:id="47" w:author="Jordan, Amanda C CIV USARMY HQDA ASA ALT (USA)" w:date="2024-08-28T09:19:00Z">
        <w:r w:rsidR="00330C41">
          <w:rPr>
            <w:rFonts w:ascii="Times New Roman" w:hAnsi="Times New Roman"/>
            <w:sz w:val="24"/>
          </w:rPr>
          <w:t>micro purchase threshold.</w:t>
        </w:r>
      </w:ins>
      <w:del w:id="48" w:author="Jordan, Amanda C CIV USARMY HQDA ASA ALT (USA)" w:date="2024-08-28T09:19:00Z">
        <w:r w:rsidRPr="005975E9" w:rsidDel="00330C41">
          <w:rPr>
            <w:rFonts w:ascii="Times New Roman" w:hAnsi="Times New Roman"/>
            <w:sz w:val="24"/>
          </w:rPr>
          <w:delText xml:space="preserve">$3,000 </w:delText>
        </w:r>
        <w:r w:rsidR="000D65D5" w:rsidDel="00330C41">
          <w:rPr>
            <w:rFonts w:ascii="Times New Roman" w:hAnsi="Times New Roman"/>
            <w:sz w:val="24"/>
          </w:rPr>
          <w:delText xml:space="preserve">except as noted in paragraphs </w:delText>
        </w:r>
        <w:r w:rsidR="007E61D4" w:rsidDel="00330C41">
          <w:rPr>
            <w:rFonts w:ascii="Times New Roman" w:hAnsi="Times New Roman"/>
            <w:sz w:val="24"/>
          </w:rPr>
          <w:delText>(h)</w:delText>
        </w:r>
        <w:r w:rsidR="000D65D5" w:rsidDel="00330C41">
          <w:rPr>
            <w:rFonts w:ascii="Times New Roman" w:hAnsi="Times New Roman"/>
            <w:sz w:val="24"/>
          </w:rPr>
          <w:delText xml:space="preserve">(1) and (2) </w:delText>
        </w:r>
        <w:r w:rsidR="007E61D4" w:rsidDel="00330C41">
          <w:rPr>
            <w:rFonts w:ascii="Times New Roman" w:hAnsi="Times New Roman"/>
            <w:sz w:val="24"/>
          </w:rPr>
          <w:delText>in this subsection</w:delText>
        </w:r>
      </w:del>
      <w:r w:rsidRPr="005975E9">
        <w:rPr>
          <w:rFonts w:ascii="Times New Roman" w:hAnsi="Times New Roman"/>
          <w:sz w:val="24"/>
        </w:rPr>
        <w:t>.</w:t>
      </w:r>
    </w:p>
    <w:p w14:paraId="72309F50" w14:textId="77777777" w:rsidR="003C732A" w:rsidRDefault="001C2CE0">
      <w:pPr>
        <w:pStyle w:val="NormalWeb"/>
        <w:spacing w:before="0" w:beforeAutospacing="0" w:after="240" w:afterAutospacing="0"/>
        <w:ind w:firstLine="1440"/>
        <w:rPr>
          <w:rFonts w:ascii="Times New Roman" w:hAnsi="Times New Roman"/>
          <w:sz w:val="24"/>
        </w:rPr>
      </w:pPr>
      <w:r w:rsidRPr="005975E9">
        <w:rPr>
          <w:rFonts w:ascii="Times New Roman" w:hAnsi="Times New Roman"/>
          <w:sz w:val="24"/>
        </w:rPr>
        <w:t xml:space="preserve">(4)  For contingency or humanitarian operations as authorized </w:t>
      </w:r>
      <w:r w:rsidR="004F631C">
        <w:rPr>
          <w:rFonts w:ascii="Times New Roman" w:hAnsi="Times New Roman"/>
          <w:sz w:val="24"/>
        </w:rPr>
        <w:t>in</w:t>
      </w:r>
      <w:r w:rsidR="004F631C" w:rsidRPr="005975E9">
        <w:rPr>
          <w:rFonts w:ascii="Times New Roman" w:hAnsi="Times New Roman"/>
          <w:sz w:val="24"/>
        </w:rPr>
        <w:t xml:space="preserve"> </w:t>
      </w:r>
      <w:r w:rsidRPr="005975E9">
        <w:rPr>
          <w:rFonts w:ascii="Times New Roman" w:hAnsi="Times New Roman"/>
          <w:sz w:val="24"/>
        </w:rPr>
        <w:t xml:space="preserve">a specific appropriations act or an Executive Order, </w:t>
      </w:r>
      <w:r w:rsidR="00D0770C">
        <w:rPr>
          <w:rFonts w:ascii="Times New Roman" w:hAnsi="Times New Roman"/>
          <w:sz w:val="24"/>
        </w:rPr>
        <w:t xml:space="preserve">the applicable act or order may adjust </w:t>
      </w:r>
      <w:r w:rsidRPr="005975E9">
        <w:rPr>
          <w:rFonts w:ascii="Times New Roman" w:hAnsi="Times New Roman"/>
          <w:sz w:val="24"/>
        </w:rPr>
        <w:t>the micro-purchase threshold.</w:t>
      </w:r>
    </w:p>
    <w:p w14:paraId="72309F51" w14:textId="77777777" w:rsidR="003C732A" w:rsidRDefault="001C2CE0" w:rsidP="006C0118">
      <w:pPr>
        <w:pStyle w:val="Heading3"/>
      </w:pPr>
      <w:bookmarkStart w:id="49" w:name="_Toc512840676"/>
      <w:bookmarkStart w:id="50" w:name="_Toc514051379"/>
      <w:r w:rsidRPr="005975E9">
        <w:t>Subpart 5113.3 – Simplified Acquisition Methods</w:t>
      </w:r>
      <w:bookmarkEnd w:id="49"/>
      <w:bookmarkEnd w:id="50"/>
    </w:p>
    <w:p w14:paraId="72309F52" w14:textId="77777777" w:rsidR="003C732A" w:rsidRDefault="001C2CE0" w:rsidP="006C0118">
      <w:pPr>
        <w:pStyle w:val="Heading4"/>
      </w:pPr>
      <w:bookmarkStart w:id="51" w:name="_Toc512840677"/>
      <w:bookmarkStart w:id="52" w:name="_Toc514051380"/>
      <w:r w:rsidRPr="005975E9">
        <w:t>5113.302</w:t>
      </w:r>
      <w:r w:rsidR="00202C4E">
        <w:t xml:space="preserve">  </w:t>
      </w:r>
      <w:r w:rsidRPr="005975E9">
        <w:t>Purchase orders.</w:t>
      </w:r>
      <w:bookmarkEnd w:id="51"/>
      <w:bookmarkEnd w:id="52"/>
    </w:p>
    <w:p w14:paraId="72309F53" w14:textId="77777777" w:rsidR="003C732A" w:rsidRDefault="001C2CE0" w:rsidP="006C0118">
      <w:pPr>
        <w:pStyle w:val="Heading4"/>
      </w:pPr>
      <w:bookmarkStart w:id="53" w:name="_Toc512840678"/>
      <w:bookmarkStart w:id="54" w:name="_Toc514051381"/>
      <w:r w:rsidRPr="005975E9">
        <w:lastRenderedPageBreak/>
        <w:t>5113.302-3</w:t>
      </w:r>
      <w:r w:rsidR="00202C4E">
        <w:t xml:space="preserve">  </w:t>
      </w:r>
      <w:r w:rsidRPr="006C0118">
        <w:t>Obtaining</w:t>
      </w:r>
      <w:r w:rsidRPr="005975E9">
        <w:t xml:space="preserve"> contractor acceptance and modifying purchase orders.</w:t>
      </w:r>
      <w:bookmarkEnd w:id="53"/>
      <w:bookmarkEnd w:id="54"/>
    </w:p>
    <w:p w14:paraId="72309F54" w14:textId="77777777" w:rsidR="00E3701E" w:rsidRDefault="001C2CE0">
      <w:pPr>
        <w:pStyle w:val="Format"/>
        <w:tabs>
          <w:tab w:val="clear" w:pos="-720"/>
        </w:tabs>
        <w:spacing w:after="240" w:line="276" w:lineRule="auto"/>
        <w:jc w:val="left"/>
        <w:rPr>
          <w:rFonts w:ascii="Times New Roman" w:hAnsi="Times New Roman"/>
          <w:sz w:val="24"/>
          <w:szCs w:val="24"/>
        </w:rPr>
      </w:pPr>
      <w:r w:rsidRPr="005975E9">
        <w:rPr>
          <w:rFonts w:ascii="Times New Roman" w:hAnsi="Times New Roman"/>
          <w:sz w:val="24"/>
          <w:szCs w:val="24"/>
        </w:rPr>
        <w:t xml:space="preserve">(b)  It is not necessary to modify a purchase order to document a shortage in the final shipment, provided the shortage is </w:t>
      </w:r>
      <w:r w:rsidR="009E6405">
        <w:rPr>
          <w:rFonts w:ascii="Times New Roman" w:hAnsi="Times New Roman"/>
          <w:sz w:val="24"/>
          <w:szCs w:val="24"/>
        </w:rPr>
        <w:t>within the permissible variation in quantity, if any, established in the purchase order</w:t>
      </w:r>
      <w:r w:rsidRPr="005975E9">
        <w:rPr>
          <w:rFonts w:ascii="Times New Roman" w:hAnsi="Times New Roman"/>
          <w:sz w:val="24"/>
          <w:szCs w:val="24"/>
        </w:rPr>
        <w:t>.</w:t>
      </w:r>
    </w:p>
    <w:p w14:paraId="72309F55" w14:textId="77777777" w:rsidR="001C2CE0" w:rsidRPr="005975E9" w:rsidRDefault="001C2CE0" w:rsidP="006C0118">
      <w:pPr>
        <w:pStyle w:val="Heading4"/>
      </w:pPr>
      <w:bookmarkStart w:id="55" w:name="_Toc512840679"/>
      <w:bookmarkStart w:id="56" w:name="_Toc514051382"/>
      <w:r w:rsidRPr="005975E9">
        <w:t>5113.303</w:t>
      </w:r>
      <w:r w:rsidR="00202C4E">
        <w:t xml:space="preserve">  </w:t>
      </w:r>
      <w:r w:rsidRPr="005975E9">
        <w:t>Blanket purchase agreements (BPAs).</w:t>
      </w:r>
      <w:bookmarkEnd w:id="55"/>
      <w:bookmarkEnd w:id="56"/>
    </w:p>
    <w:p w14:paraId="72309F56" w14:textId="77777777" w:rsidR="001C2CE0" w:rsidRPr="005975E9" w:rsidRDefault="001C2CE0" w:rsidP="006C0118">
      <w:pPr>
        <w:pStyle w:val="Heading4"/>
      </w:pPr>
      <w:bookmarkStart w:id="57" w:name="_Toc512840680"/>
      <w:bookmarkStart w:id="58" w:name="_Toc514051383"/>
      <w:r w:rsidRPr="005975E9">
        <w:t>5113.303-1</w:t>
      </w:r>
      <w:r w:rsidR="00394AD7">
        <w:t>-90</w:t>
      </w:r>
      <w:r w:rsidR="00202C4E">
        <w:t xml:space="preserve">  </w:t>
      </w:r>
      <w:r w:rsidRPr="005975E9">
        <w:t>General.</w:t>
      </w:r>
      <w:bookmarkEnd w:id="57"/>
      <w:bookmarkEnd w:id="58"/>
    </w:p>
    <w:p w14:paraId="72309F57" w14:textId="1F2388EE" w:rsidR="00E3701E" w:rsidRDefault="001C2CE0">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(a)  It is preferable to have multiple BPAs for similar items and to establish prices using reverse auctions </w:t>
      </w:r>
      <w:r w:rsidR="00681F9A">
        <w:rPr>
          <w:rFonts w:ascii="Times New Roman" w:hAnsi="Times New Roman" w:cs="Times New Roman"/>
          <w:sz w:val="24"/>
          <w:szCs w:val="24"/>
        </w:rPr>
        <w:t>among</w:t>
      </w:r>
      <w:r w:rsidR="00681F9A" w:rsidRPr="005975E9">
        <w:rPr>
          <w:rFonts w:ascii="Times New Roman" w:hAnsi="Times New Roman" w:cs="Times New Roman"/>
          <w:sz w:val="24"/>
          <w:szCs w:val="24"/>
        </w:rPr>
        <w:t xml:space="preserve"> </w:t>
      </w:r>
      <w:r w:rsidRPr="005975E9">
        <w:rPr>
          <w:rFonts w:ascii="Times New Roman" w:hAnsi="Times New Roman" w:cs="Times New Roman"/>
          <w:sz w:val="24"/>
          <w:szCs w:val="24"/>
        </w:rPr>
        <w:t xml:space="preserve">BPA holders.  If quantities are too small and not conducive to using a reverse auction, then when practicable, </w:t>
      </w:r>
      <w:ins w:id="59" w:author="Jordan, Amanda C CIV USARMY HQDA ASA ALT (USA)" w:date="2024-08-28T09:19:00Z">
        <w:r w:rsidR="00330C41">
          <w:rPr>
            <w:rFonts w:ascii="Times New Roman" w:hAnsi="Times New Roman" w:cs="Times New Roman"/>
            <w:sz w:val="24"/>
            <w:szCs w:val="24"/>
          </w:rPr>
          <w:t>C</w:t>
        </w:r>
      </w:ins>
      <w:del w:id="60" w:author="Jordan, Amanda C CIV USARMY HQDA ASA ALT (USA)" w:date="2024-08-28T09:19: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ontracting officers should establish pre-priced BPAs by negotiating firm unit prices for specific periods of time or by incorporating supplier</w:t>
      </w:r>
      <w:r w:rsidR="00681F9A">
        <w:rPr>
          <w:rFonts w:ascii="Times New Roman" w:hAnsi="Times New Roman" w:cs="Times New Roman"/>
          <w:sz w:val="24"/>
          <w:szCs w:val="24"/>
        </w:rPr>
        <w:t>s</w:t>
      </w:r>
      <w:r w:rsidRPr="005975E9">
        <w:rPr>
          <w:rFonts w:ascii="Times New Roman" w:hAnsi="Times New Roman" w:cs="Times New Roman"/>
          <w:sz w:val="24"/>
          <w:szCs w:val="24"/>
        </w:rPr>
        <w:t>’ price lists or catalogs in BPAs.</w:t>
      </w:r>
    </w:p>
    <w:p w14:paraId="72309F58" w14:textId="77777777" w:rsidR="00E3701E" w:rsidRDefault="001C2CE0">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(b)  </w:t>
      </w:r>
      <w:r w:rsidR="000F7977">
        <w:rPr>
          <w:rFonts w:ascii="Times New Roman" w:hAnsi="Times New Roman" w:cs="Times New Roman"/>
          <w:sz w:val="24"/>
          <w:szCs w:val="24"/>
        </w:rPr>
        <w:t xml:space="preserve">Contracting </w:t>
      </w:r>
      <w:r w:rsidR="00CC16FE">
        <w:rPr>
          <w:rFonts w:ascii="Times New Roman" w:hAnsi="Times New Roman" w:cs="Times New Roman"/>
          <w:sz w:val="24"/>
          <w:szCs w:val="24"/>
        </w:rPr>
        <w:t>o</w:t>
      </w:r>
      <w:r w:rsidR="000F7977">
        <w:rPr>
          <w:rFonts w:ascii="Times New Roman" w:hAnsi="Times New Roman" w:cs="Times New Roman"/>
          <w:sz w:val="24"/>
          <w:szCs w:val="24"/>
        </w:rPr>
        <w:t>fficers should not establish b</w:t>
      </w:r>
      <w:r w:rsidRPr="005975E9">
        <w:rPr>
          <w:rFonts w:ascii="Times New Roman" w:hAnsi="Times New Roman" w:cs="Times New Roman"/>
          <w:sz w:val="24"/>
          <w:szCs w:val="24"/>
        </w:rPr>
        <w:t xml:space="preserve">lanket purchase agreements for supplies or services </w:t>
      </w:r>
      <w:r w:rsidR="000F7977">
        <w:rPr>
          <w:rFonts w:ascii="Times New Roman" w:hAnsi="Times New Roman" w:cs="Times New Roman"/>
          <w:sz w:val="24"/>
          <w:szCs w:val="24"/>
        </w:rPr>
        <w:t>when</w:t>
      </w:r>
      <w:r w:rsidRPr="005975E9">
        <w:rPr>
          <w:rFonts w:ascii="Times New Roman" w:hAnsi="Times New Roman" w:cs="Times New Roman"/>
          <w:sz w:val="24"/>
          <w:szCs w:val="24"/>
        </w:rPr>
        <w:t xml:space="preserve"> </w:t>
      </w:r>
      <w:r w:rsidR="000F7977">
        <w:rPr>
          <w:rFonts w:ascii="Times New Roman" w:hAnsi="Times New Roman" w:cs="Times New Roman"/>
          <w:sz w:val="24"/>
          <w:szCs w:val="24"/>
        </w:rPr>
        <w:t xml:space="preserve">the use of </w:t>
      </w:r>
      <w:r w:rsidRPr="005975E9">
        <w:rPr>
          <w:rFonts w:ascii="Times New Roman" w:hAnsi="Times New Roman" w:cs="Times New Roman"/>
          <w:sz w:val="24"/>
          <w:szCs w:val="24"/>
        </w:rPr>
        <w:t xml:space="preserve">unpriced purchase orders </w:t>
      </w:r>
      <w:r w:rsidR="000F7977">
        <w:rPr>
          <w:rFonts w:ascii="Times New Roman" w:hAnsi="Times New Roman" w:cs="Times New Roman"/>
          <w:sz w:val="24"/>
          <w:szCs w:val="24"/>
        </w:rPr>
        <w:t>is appropriate</w:t>
      </w:r>
      <w:r w:rsidRPr="005975E9">
        <w:rPr>
          <w:rFonts w:ascii="Times New Roman" w:hAnsi="Times New Roman" w:cs="Times New Roman"/>
          <w:sz w:val="24"/>
          <w:szCs w:val="24"/>
        </w:rPr>
        <w:t xml:space="preserve"> (</w:t>
      </w:r>
      <w:r w:rsidR="00064066">
        <w:rPr>
          <w:rFonts w:ascii="Times New Roman" w:hAnsi="Times New Roman" w:cs="Times New Roman"/>
          <w:sz w:val="24"/>
          <w:szCs w:val="24"/>
        </w:rPr>
        <w:t xml:space="preserve">see </w:t>
      </w:r>
      <w:r w:rsidRPr="005975E9">
        <w:rPr>
          <w:rFonts w:ascii="Times New Roman" w:hAnsi="Times New Roman" w:cs="Times New Roman"/>
          <w:sz w:val="24"/>
          <w:szCs w:val="24"/>
        </w:rPr>
        <w:t>FAR 13.302-2).</w:t>
      </w:r>
    </w:p>
    <w:p w14:paraId="72309F59" w14:textId="77777777" w:rsidR="003C732A" w:rsidRDefault="001C2CE0" w:rsidP="006C0118">
      <w:pPr>
        <w:pStyle w:val="Heading4"/>
      </w:pPr>
      <w:bookmarkStart w:id="61" w:name="_Toc512840681"/>
      <w:bookmarkStart w:id="62" w:name="_Toc514051384"/>
      <w:r w:rsidRPr="005975E9">
        <w:t>5113.303-2</w:t>
      </w:r>
      <w:r w:rsidR="004649AB">
        <w:t>-90</w:t>
      </w:r>
      <w:r w:rsidR="00202C4E">
        <w:t xml:space="preserve">  </w:t>
      </w:r>
      <w:r w:rsidRPr="005975E9">
        <w:t>Establishment of BPAs.</w:t>
      </w:r>
      <w:bookmarkEnd w:id="61"/>
      <w:bookmarkEnd w:id="62"/>
    </w:p>
    <w:p w14:paraId="72309F5A" w14:textId="0CC9D35F"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(a) </w:t>
      </w:r>
      <w:r w:rsidR="00CB2403">
        <w:rPr>
          <w:rFonts w:ascii="Times New Roman" w:hAnsi="Times New Roman" w:cs="Times New Roman"/>
          <w:sz w:val="24"/>
          <w:szCs w:val="24"/>
        </w:rPr>
        <w:t xml:space="preserve"> </w:t>
      </w:r>
      <w:r w:rsidRPr="005975E9">
        <w:rPr>
          <w:rFonts w:ascii="Times New Roman" w:hAnsi="Times New Roman" w:cs="Times New Roman"/>
          <w:sz w:val="24"/>
          <w:szCs w:val="24"/>
        </w:rPr>
        <w:t xml:space="preserve">The </w:t>
      </w:r>
      <w:ins w:id="63" w:author="Jordan, Amanda C CIV USARMY HQDA ASA ALT (USA)" w:date="2024-08-28T09:19:00Z">
        <w:r w:rsidR="00330C41">
          <w:rPr>
            <w:rFonts w:ascii="Times New Roman" w:hAnsi="Times New Roman" w:cs="Times New Roman"/>
            <w:sz w:val="24"/>
            <w:szCs w:val="24"/>
          </w:rPr>
          <w:t>C</w:t>
        </w:r>
      </w:ins>
      <w:del w:id="64" w:author="Jordan, Amanda C CIV USARMY HQDA ASA ALT (USA)" w:date="2024-08-28T09:19: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ontracting officer shall</w:t>
      </w:r>
      <w:r w:rsidR="003C732A">
        <w:rPr>
          <w:rFonts w:ascii="Times New Roman" w:hAnsi="Times New Roman" w:cs="Times New Roman"/>
          <w:sz w:val="24"/>
          <w:szCs w:val="24"/>
        </w:rPr>
        <w:t xml:space="preserve"> do the following:</w:t>
      </w:r>
    </w:p>
    <w:p w14:paraId="72309F5B"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 xml:space="preserve">(1)  Ensure that those individuals authorized to place calls under BPAs have received training and orientation in accordance with </w:t>
      </w:r>
      <w:r w:rsidR="00064066">
        <w:rPr>
          <w:rFonts w:ascii="Times New Roman" w:hAnsi="Times New Roman" w:cs="Times New Roman"/>
          <w:sz w:val="24"/>
          <w:szCs w:val="24"/>
        </w:rPr>
        <w:t xml:space="preserve">paragraph </w:t>
      </w:r>
      <w:r w:rsidRPr="005975E9">
        <w:rPr>
          <w:rFonts w:ascii="Times New Roman" w:hAnsi="Times New Roman" w:cs="Times New Roman"/>
          <w:sz w:val="24"/>
          <w:szCs w:val="24"/>
        </w:rPr>
        <w:t>(b).</w:t>
      </w:r>
    </w:p>
    <w:p w14:paraId="72309F5C"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(2)  Provide a copy of the BPA to individuals authorized to place BPA calls.</w:t>
      </w:r>
    </w:p>
    <w:p w14:paraId="72309F5D"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(3)  Ensure that individuals have ready access to price lists or catalogs incorporated in BPAs</w:t>
      </w:r>
      <w:r w:rsidR="009D2322">
        <w:rPr>
          <w:rFonts w:ascii="Times New Roman" w:hAnsi="Times New Roman" w:cs="Times New Roman"/>
          <w:sz w:val="24"/>
          <w:szCs w:val="24"/>
        </w:rPr>
        <w:t>.</w:t>
      </w:r>
      <w:r w:rsidRPr="005975E9">
        <w:rPr>
          <w:rFonts w:ascii="Times New Roman" w:hAnsi="Times New Roman" w:cs="Times New Roman"/>
          <w:sz w:val="24"/>
          <w:szCs w:val="24"/>
        </w:rPr>
        <w:t xml:space="preserve">  The use of reverse auctions to determine pricing </w:t>
      </w:r>
      <w:r w:rsidR="009D2322">
        <w:rPr>
          <w:rFonts w:ascii="Times New Roman" w:hAnsi="Times New Roman" w:cs="Times New Roman"/>
          <w:sz w:val="24"/>
          <w:szCs w:val="24"/>
        </w:rPr>
        <w:t>among</w:t>
      </w:r>
      <w:r w:rsidR="009D2322" w:rsidRPr="005975E9">
        <w:rPr>
          <w:rFonts w:ascii="Times New Roman" w:hAnsi="Times New Roman" w:cs="Times New Roman"/>
          <w:sz w:val="24"/>
          <w:szCs w:val="24"/>
        </w:rPr>
        <w:t xml:space="preserve"> </w:t>
      </w:r>
      <w:r w:rsidRPr="005975E9">
        <w:rPr>
          <w:rFonts w:ascii="Times New Roman" w:hAnsi="Times New Roman" w:cs="Times New Roman"/>
          <w:sz w:val="24"/>
          <w:szCs w:val="24"/>
        </w:rPr>
        <w:t>BPAs is the preferred method.</w:t>
      </w:r>
    </w:p>
    <w:p w14:paraId="72309F5E"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 xml:space="preserve">(4)  </w:t>
      </w:r>
      <w:r w:rsidR="000F7977">
        <w:rPr>
          <w:rFonts w:ascii="Times New Roman" w:hAnsi="Times New Roman" w:cs="Times New Roman"/>
          <w:sz w:val="24"/>
          <w:szCs w:val="24"/>
        </w:rPr>
        <w:t>Provide</w:t>
      </w:r>
      <w:r w:rsidRPr="005975E9">
        <w:rPr>
          <w:rFonts w:ascii="Times New Roman" w:hAnsi="Times New Roman" w:cs="Times New Roman"/>
          <w:sz w:val="24"/>
          <w:szCs w:val="24"/>
        </w:rPr>
        <w:t xml:space="preserve"> suppliers the names of individuals authorized to place calls.</w:t>
      </w:r>
    </w:p>
    <w:p w14:paraId="72309F5F" w14:textId="77777777" w:rsidR="00E3701E" w:rsidRDefault="001C2CE0">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 xml:space="preserve">(5)  Inform individuals authorized to place calls that </w:t>
      </w:r>
      <w:r w:rsidR="000F7977">
        <w:rPr>
          <w:rFonts w:ascii="Times New Roman" w:hAnsi="Times New Roman" w:cs="Times New Roman"/>
          <w:sz w:val="24"/>
          <w:szCs w:val="24"/>
        </w:rPr>
        <w:t xml:space="preserve">they may not </w:t>
      </w:r>
      <w:r w:rsidR="00B828A1">
        <w:rPr>
          <w:rFonts w:ascii="Times New Roman" w:hAnsi="Times New Roman" w:cs="Times New Roman"/>
          <w:sz w:val="24"/>
          <w:szCs w:val="24"/>
        </w:rPr>
        <w:t xml:space="preserve">further </w:t>
      </w:r>
      <w:r w:rsidR="000F7977">
        <w:rPr>
          <w:rFonts w:ascii="Times New Roman" w:hAnsi="Times New Roman" w:cs="Times New Roman"/>
          <w:sz w:val="24"/>
          <w:szCs w:val="24"/>
        </w:rPr>
        <w:t xml:space="preserve">delegate </w:t>
      </w:r>
      <w:r w:rsidRPr="005975E9">
        <w:rPr>
          <w:rFonts w:ascii="Times New Roman" w:hAnsi="Times New Roman" w:cs="Times New Roman"/>
          <w:sz w:val="24"/>
          <w:szCs w:val="24"/>
        </w:rPr>
        <w:t>the authority to others.</w:t>
      </w:r>
    </w:p>
    <w:p w14:paraId="72309F60" w14:textId="77777777"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(b)  Training for use of BPAs is the same as that required for the use of purchase cards.  Orientation must focus on the BPA process, except that if the same individual will also be a purchase cardholder, BPA orientation must be in addition to the </w:t>
      </w:r>
      <w:r w:rsidR="00CC16FE">
        <w:rPr>
          <w:rFonts w:ascii="Times New Roman" w:hAnsi="Times New Roman" w:cs="Times New Roman"/>
          <w:sz w:val="24"/>
          <w:szCs w:val="24"/>
        </w:rPr>
        <w:t>p</w:t>
      </w:r>
      <w:r w:rsidRPr="005975E9">
        <w:rPr>
          <w:rFonts w:ascii="Times New Roman" w:hAnsi="Times New Roman" w:cs="Times New Roman"/>
          <w:sz w:val="24"/>
          <w:szCs w:val="24"/>
        </w:rPr>
        <w:t xml:space="preserve">urchase </w:t>
      </w:r>
      <w:r w:rsidR="00CC16FE">
        <w:rPr>
          <w:rFonts w:ascii="Times New Roman" w:hAnsi="Times New Roman" w:cs="Times New Roman"/>
          <w:sz w:val="24"/>
          <w:szCs w:val="24"/>
        </w:rPr>
        <w:t>c</w:t>
      </w:r>
      <w:r w:rsidRPr="005975E9">
        <w:rPr>
          <w:rFonts w:ascii="Times New Roman" w:hAnsi="Times New Roman" w:cs="Times New Roman"/>
          <w:sz w:val="24"/>
          <w:szCs w:val="24"/>
        </w:rPr>
        <w:t xml:space="preserve">ard </w:t>
      </w:r>
      <w:r w:rsidR="00CC16FE">
        <w:rPr>
          <w:rFonts w:ascii="Times New Roman" w:hAnsi="Times New Roman" w:cs="Times New Roman"/>
          <w:sz w:val="24"/>
          <w:szCs w:val="24"/>
        </w:rPr>
        <w:t>p</w:t>
      </w:r>
      <w:r w:rsidRPr="005975E9">
        <w:rPr>
          <w:rFonts w:ascii="Times New Roman" w:hAnsi="Times New Roman" w:cs="Times New Roman"/>
          <w:sz w:val="24"/>
          <w:szCs w:val="24"/>
        </w:rPr>
        <w:t xml:space="preserve">rogram orientation.  The chief of the contracting office is responsible for approving training course content and instructor qualifications when </w:t>
      </w:r>
      <w:r w:rsidR="000F7977">
        <w:rPr>
          <w:rFonts w:ascii="Times New Roman" w:hAnsi="Times New Roman" w:cs="Times New Roman"/>
          <w:sz w:val="24"/>
          <w:szCs w:val="24"/>
        </w:rPr>
        <w:t xml:space="preserve">someone outside the contracting office provides the </w:t>
      </w:r>
      <w:r w:rsidRPr="005975E9">
        <w:rPr>
          <w:rFonts w:ascii="Times New Roman" w:hAnsi="Times New Roman" w:cs="Times New Roman"/>
          <w:sz w:val="24"/>
          <w:szCs w:val="24"/>
        </w:rPr>
        <w:t>training.</w:t>
      </w:r>
    </w:p>
    <w:p w14:paraId="31DD474A" w14:textId="415C32F4" w:rsidR="00485AF6" w:rsidRDefault="005144FF" w:rsidP="006C0118">
      <w:pPr>
        <w:pStyle w:val="Heading4"/>
      </w:pPr>
      <w:bookmarkStart w:id="65" w:name="_Toc512840682"/>
      <w:bookmarkStart w:id="66" w:name="_Toc514051385"/>
      <w:r>
        <w:t>5113.303-5 Purchases u</w:t>
      </w:r>
      <w:r w:rsidR="00485AF6">
        <w:t>nder BPAs.</w:t>
      </w:r>
      <w:bookmarkEnd w:id="65"/>
      <w:bookmarkEnd w:id="66"/>
    </w:p>
    <w:p w14:paraId="7B0A2358" w14:textId="1AFEEE68" w:rsidR="00382496" w:rsidRDefault="00485AF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(b)</w:t>
      </w:r>
      <w:r w:rsidR="00382496">
        <w:rPr>
          <w:rFonts w:ascii="Times New Roman" w:hAnsi="Times New Roman" w:cs="Times New Roman"/>
          <w:sz w:val="24"/>
          <w:szCs w:val="24"/>
        </w:rPr>
        <w:t>(1)</w:t>
      </w:r>
      <w:r>
        <w:rPr>
          <w:rFonts w:ascii="Times New Roman" w:hAnsi="Times New Roman" w:cs="Times New Roman"/>
          <w:sz w:val="24"/>
          <w:szCs w:val="24"/>
        </w:rPr>
        <w:t xml:space="preserve"> </w:t>
      </w:r>
      <w:r w:rsidR="00670E46">
        <w:rPr>
          <w:rFonts w:ascii="Times New Roman" w:hAnsi="Times New Roman" w:cs="Times New Roman"/>
          <w:sz w:val="24"/>
          <w:szCs w:val="24"/>
        </w:rPr>
        <w:t>In</w:t>
      </w:r>
      <w:r w:rsidR="00E6656D">
        <w:rPr>
          <w:rFonts w:ascii="Times New Roman" w:hAnsi="Times New Roman" w:cs="Times New Roman"/>
          <w:sz w:val="24"/>
          <w:szCs w:val="24"/>
        </w:rPr>
        <w:t xml:space="preserve">dividual purchases under BPAs </w:t>
      </w:r>
      <w:r w:rsidR="00382496">
        <w:rPr>
          <w:rFonts w:ascii="Times New Roman" w:hAnsi="Times New Roman" w:cs="Times New Roman"/>
          <w:sz w:val="24"/>
          <w:szCs w:val="24"/>
        </w:rPr>
        <w:t xml:space="preserve">established in accordance with FAR 13.303-2(c)(3) </w:t>
      </w:r>
      <w:r w:rsidR="00E6656D">
        <w:rPr>
          <w:rFonts w:ascii="Times New Roman" w:hAnsi="Times New Roman" w:cs="Times New Roman"/>
          <w:sz w:val="24"/>
          <w:szCs w:val="24"/>
        </w:rPr>
        <w:t>may exceed the simplified acquisition threshold</w:t>
      </w:r>
      <w:r w:rsidR="00382496">
        <w:rPr>
          <w:rFonts w:ascii="Times New Roman" w:hAnsi="Times New Roman" w:cs="Times New Roman"/>
          <w:sz w:val="24"/>
          <w:szCs w:val="24"/>
        </w:rPr>
        <w:t>.</w:t>
      </w:r>
    </w:p>
    <w:p w14:paraId="4A208B21" w14:textId="363ED53B" w:rsidR="00712E6B" w:rsidRDefault="00382496" w:rsidP="00787B17">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(2) Individual purchases of commercial items under BPAs, other than BPAs established in accordance with FAR 13.303-2(c)(3), may exceed the simplified acquisition threshold up to the dollar limitation specified in </w:t>
      </w:r>
      <w:r w:rsidR="00E6656D">
        <w:rPr>
          <w:rFonts w:ascii="Times New Roman" w:hAnsi="Times New Roman" w:cs="Times New Roman"/>
          <w:sz w:val="24"/>
          <w:szCs w:val="24"/>
        </w:rPr>
        <w:t>FAR 13.5</w:t>
      </w:r>
      <w:r>
        <w:rPr>
          <w:rFonts w:ascii="Times New Roman" w:hAnsi="Times New Roman" w:cs="Times New Roman"/>
          <w:sz w:val="24"/>
          <w:szCs w:val="24"/>
        </w:rPr>
        <w:t>00</w:t>
      </w:r>
      <w:r w:rsidR="00E6656D">
        <w:rPr>
          <w:rFonts w:ascii="Times New Roman" w:hAnsi="Times New Roman" w:cs="Times New Roman"/>
          <w:sz w:val="24"/>
          <w:szCs w:val="24"/>
        </w:rPr>
        <w:t>.</w:t>
      </w:r>
    </w:p>
    <w:p w14:paraId="766905DD" w14:textId="586DF6C1" w:rsidR="00227E52" w:rsidRPr="00485AF6" w:rsidRDefault="00227E5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 Sole source individual commercial item purchases exceeding the simplified acquisition threshold shall comply with the documentation requirements of FAR 13.501(a).</w:t>
      </w:r>
    </w:p>
    <w:p w14:paraId="72309F61" w14:textId="77777777" w:rsidR="001C2CE0" w:rsidRPr="005975E9" w:rsidRDefault="001C2CE0" w:rsidP="006C0118">
      <w:pPr>
        <w:pStyle w:val="Heading4"/>
      </w:pPr>
      <w:bookmarkStart w:id="67" w:name="_Toc512840683"/>
      <w:bookmarkStart w:id="68" w:name="_Toc514051386"/>
      <w:r w:rsidRPr="005975E9">
        <w:t>5113.303-6</w:t>
      </w:r>
      <w:r w:rsidR="00202C4E">
        <w:t xml:space="preserve">  </w:t>
      </w:r>
      <w:r w:rsidRPr="005975E9">
        <w:t>Review procedures.</w:t>
      </w:r>
      <w:bookmarkEnd w:id="67"/>
      <w:bookmarkEnd w:id="68"/>
    </w:p>
    <w:p w14:paraId="72309F62" w14:textId="2076D693" w:rsidR="00E3701E" w:rsidRDefault="001C2CE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(b)  In addition to the review procedures in FAR 13.303-6, </w:t>
      </w:r>
      <w:ins w:id="69" w:author="Jordan, Amanda C CIV USARMY HQDA ASA ALT (USA)" w:date="2024-08-28T09:20:00Z">
        <w:r w:rsidR="00330C41">
          <w:rPr>
            <w:rFonts w:ascii="Times New Roman" w:hAnsi="Times New Roman" w:cs="Times New Roman"/>
            <w:sz w:val="24"/>
            <w:szCs w:val="24"/>
          </w:rPr>
          <w:t>C</w:t>
        </w:r>
      </w:ins>
      <w:del w:id="70" w:author="Jordan, Amanda C CIV USARMY HQDA ASA ALT (USA)" w:date="2024-08-28T09:20: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ontracting officers who authorize individuals to place calls under BPAs shall</w:t>
      </w:r>
      <w:r w:rsidR="0015338E">
        <w:rPr>
          <w:rFonts w:ascii="Times New Roman" w:hAnsi="Times New Roman" w:cs="Times New Roman"/>
          <w:sz w:val="24"/>
          <w:szCs w:val="24"/>
        </w:rPr>
        <w:t xml:space="preserve"> –</w:t>
      </w:r>
    </w:p>
    <w:p w14:paraId="72309F63"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  Ensure that individuals equitably distribute calls among suppliers with BPAs</w:t>
      </w:r>
      <w:r w:rsidR="0015338E">
        <w:rPr>
          <w:rFonts w:ascii="Times New Roman" w:hAnsi="Times New Roman" w:cs="Times New Roman"/>
          <w:sz w:val="24"/>
          <w:szCs w:val="24"/>
        </w:rPr>
        <w:t>;</w:t>
      </w:r>
    </w:p>
    <w:p w14:paraId="72309F64"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(ii)  Ensure that individuals do not split requirements to evade monetary limitations</w:t>
      </w:r>
      <w:r w:rsidR="0015338E">
        <w:rPr>
          <w:rFonts w:ascii="Times New Roman" w:hAnsi="Times New Roman" w:cs="Times New Roman"/>
          <w:sz w:val="24"/>
          <w:szCs w:val="24"/>
        </w:rPr>
        <w:t>;</w:t>
      </w:r>
    </w:p>
    <w:p w14:paraId="72309F65" w14:textId="2DAB5AD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(iii)  Require that individuals refer</w:t>
      </w:r>
      <w:r w:rsidR="00803D92">
        <w:rPr>
          <w:rFonts w:ascii="Times New Roman" w:hAnsi="Times New Roman" w:cs="Times New Roman"/>
          <w:sz w:val="24"/>
          <w:szCs w:val="24"/>
        </w:rPr>
        <w:t xml:space="preserve"> </w:t>
      </w:r>
      <w:del w:id="71" w:author="Patricia" w:date="2024-08-26T14:16:00Z">
        <w:r w:rsidR="00803D92" w:rsidDel="00162503">
          <w:rPr>
            <w:rFonts w:ascii="Times New Roman" w:hAnsi="Times New Roman" w:cs="Times New Roman"/>
            <w:sz w:val="24"/>
            <w:szCs w:val="24"/>
          </w:rPr>
          <w:delText>to the contracting officer for consideration</w:delText>
        </w:r>
        <w:r w:rsidRPr="005975E9" w:rsidDel="00162503">
          <w:rPr>
            <w:rFonts w:ascii="Times New Roman" w:hAnsi="Times New Roman" w:cs="Times New Roman"/>
            <w:sz w:val="24"/>
            <w:szCs w:val="24"/>
          </w:rPr>
          <w:delText xml:space="preserve"> </w:delText>
        </w:r>
      </w:del>
      <w:r w:rsidRPr="005975E9">
        <w:rPr>
          <w:rFonts w:ascii="Times New Roman" w:hAnsi="Times New Roman" w:cs="Times New Roman"/>
          <w:sz w:val="24"/>
          <w:szCs w:val="24"/>
        </w:rPr>
        <w:t>all cases</w:t>
      </w:r>
      <w:ins w:id="72" w:author="Patricia" w:date="2024-08-26T14:17:00Z">
        <w:r w:rsidR="00162503">
          <w:rPr>
            <w:rFonts w:ascii="Times New Roman" w:hAnsi="Times New Roman" w:cs="Times New Roman"/>
            <w:sz w:val="24"/>
            <w:szCs w:val="24"/>
          </w:rPr>
          <w:t xml:space="preserve"> </w:t>
        </w:r>
      </w:ins>
      <w:r w:rsidRPr="005975E9">
        <w:rPr>
          <w:rFonts w:ascii="Times New Roman" w:hAnsi="Times New Roman" w:cs="Times New Roman"/>
          <w:sz w:val="24"/>
          <w:szCs w:val="24"/>
        </w:rPr>
        <w:t xml:space="preserve"> </w:t>
      </w:r>
      <w:r w:rsidR="00B60E1E">
        <w:rPr>
          <w:rFonts w:ascii="Times New Roman" w:hAnsi="Times New Roman" w:cs="Times New Roman"/>
          <w:sz w:val="24"/>
          <w:szCs w:val="24"/>
        </w:rPr>
        <w:t>where</w:t>
      </w:r>
      <w:r w:rsidR="00803D92">
        <w:rPr>
          <w:rFonts w:ascii="Times New Roman" w:hAnsi="Times New Roman" w:cs="Times New Roman"/>
          <w:sz w:val="24"/>
          <w:szCs w:val="24"/>
        </w:rPr>
        <w:t xml:space="preserve"> </w:t>
      </w:r>
      <w:del w:id="73" w:author="Patricia" w:date="2024-08-26T14:18:00Z">
        <w:r w:rsidR="00886D06" w:rsidDel="00162503">
          <w:rPr>
            <w:rFonts w:ascii="Times New Roman" w:hAnsi="Times New Roman" w:cs="Times New Roman"/>
            <w:sz w:val="24"/>
            <w:szCs w:val="24"/>
          </w:rPr>
          <w:delText xml:space="preserve">the </w:delText>
        </w:r>
        <w:r w:rsidR="00803D92" w:rsidDel="00162503">
          <w:rPr>
            <w:rFonts w:ascii="Times New Roman" w:hAnsi="Times New Roman" w:cs="Times New Roman"/>
            <w:sz w:val="24"/>
            <w:szCs w:val="24"/>
          </w:rPr>
          <w:delText xml:space="preserve">individuals do not consider </w:delText>
        </w:r>
      </w:del>
      <w:r w:rsidRPr="005975E9">
        <w:rPr>
          <w:rFonts w:ascii="Times New Roman" w:hAnsi="Times New Roman" w:cs="Times New Roman"/>
          <w:sz w:val="24"/>
          <w:szCs w:val="24"/>
        </w:rPr>
        <w:t>prices</w:t>
      </w:r>
      <w:ins w:id="74" w:author="Patricia" w:date="2024-08-26T14:18:00Z">
        <w:r w:rsidR="00162503">
          <w:rPr>
            <w:rFonts w:ascii="Times New Roman" w:hAnsi="Times New Roman" w:cs="Times New Roman"/>
            <w:sz w:val="24"/>
            <w:szCs w:val="24"/>
          </w:rPr>
          <w:t xml:space="preserve"> are not considered</w:t>
        </w:r>
      </w:ins>
      <w:r w:rsidRPr="005975E9">
        <w:rPr>
          <w:rFonts w:ascii="Times New Roman" w:hAnsi="Times New Roman" w:cs="Times New Roman"/>
          <w:sz w:val="24"/>
          <w:szCs w:val="24"/>
        </w:rPr>
        <w:t xml:space="preserve"> </w:t>
      </w:r>
      <w:r w:rsidR="00803D92">
        <w:rPr>
          <w:rFonts w:ascii="Times New Roman" w:hAnsi="Times New Roman" w:cs="Times New Roman"/>
          <w:sz w:val="24"/>
          <w:szCs w:val="24"/>
        </w:rPr>
        <w:t xml:space="preserve">to be </w:t>
      </w:r>
      <w:r w:rsidRPr="005975E9">
        <w:rPr>
          <w:rFonts w:ascii="Times New Roman" w:hAnsi="Times New Roman" w:cs="Times New Roman"/>
          <w:sz w:val="24"/>
          <w:szCs w:val="24"/>
        </w:rPr>
        <w:t>reasonable</w:t>
      </w:r>
      <w:ins w:id="75" w:author="Patricia" w:date="2024-08-26T14:18:00Z">
        <w:r w:rsidR="00162503">
          <w:rPr>
            <w:rFonts w:ascii="Times New Roman" w:hAnsi="Times New Roman" w:cs="Times New Roman"/>
            <w:sz w:val="24"/>
            <w:szCs w:val="24"/>
          </w:rPr>
          <w:t xml:space="preserve"> to the </w:t>
        </w:r>
      </w:ins>
      <w:ins w:id="76" w:author="Jordan, Amanda C CIV USARMY HQDA ASA ALT (USA)" w:date="2024-08-28T09:20:00Z">
        <w:r w:rsidR="00330C41">
          <w:rPr>
            <w:rFonts w:ascii="Times New Roman" w:hAnsi="Times New Roman" w:cs="Times New Roman"/>
            <w:sz w:val="24"/>
            <w:szCs w:val="24"/>
          </w:rPr>
          <w:t>C</w:t>
        </w:r>
      </w:ins>
      <w:ins w:id="77" w:author="Patricia" w:date="2024-08-26T14:18:00Z">
        <w:del w:id="78" w:author="Jordan, Amanda C CIV USARMY HQDA ASA ALT (USA)" w:date="2024-08-28T09:20:00Z">
          <w:r w:rsidR="00162503" w:rsidDel="00330C41">
            <w:rPr>
              <w:rFonts w:ascii="Times New Roman" w:hAnsi="Times New Roman" w:cs="Times New Roman"/>
              <w:sz w:val="24"/>
              <w:szCs w:val="24"/>
            </w:rPr>
            <w:delText>c</w:delText>
          </w:r>
        </w:del>
        <w:r w:rsidR="00162503">
          <w:rPr>
            <w:rFonts w:ascii="Times New Roman" w:hAnsi="Times New Roman" w:cs="Times New Roman"/>
            <w:sz w:val="24"/>
            <w:szCs w:val="24"/>
          </w:rPr>
          <w:t>ontr</w:t>
        </w:r>
      </w:ins>
      <w:ins w:id="79" w:author="Patricia" w:date="2024-08-26T14:19:00Z">
        <w:r w:rsidR="00162503">
          <w:rPr>
            <w:rFonts w:ascii="Times New Roman" w:hAnsi="Times New Roman" w:cs="Times New Roman"/>
            <w:sz w:val="24"/>
            <w:szCs w:val="24"/>
          </w:rPr>
          <w:t>acting officer for consideration</w:t>
        </w:r>
      </w:ins>
      <w:r w:rsidR="0015338E">
        <w:rPr>
          <w:rFonts w:ascii="Times New Roman" w:hAnsi="Times New Roman" w:cs="Times New Roman"/>
          <w:sz w:val="24"/>
          <w:szCs w:val="24"/>
        </w:rPr>
        <w:t>; and</w:t>
      </w:r>
    </w:p>
    <w:p w14:paraId="72309F66" w14:textId="77777777" w:rsidR="00E3701E" w:rsidRDefault="001C2CE0">
      <w:pPr>
        <w:pStyle w:val="ind12"/>
        <w:tabs>
          <w:tab w:val="clear" w:pos="2304"/>
          <w:tab w:val="clear" w:pos="2880"/>
          <w:tab w:val="clear" w:pos="3456"/>
        </w:tabs>
        <w:spacing w:after="240"/>
        <w:ind w:left="0" w:firstLine="720"/>
        <w:rPr>
          <w:rFonts w:ascii="Times New Roman" w:hAnsi="Times New Roman" w:cs="Times New Roman"/>
          <w:sz w:val="24"/>
          <w:szCs w:val="24"/>
        </w:rPr>
      </w:pPr>
      <w:r w:rsidRPr="005975E9">
        <w:rPr>
          <w:rFonts w:ascii="Times New Roman" w:hAnsi="Times New Roman" w:cs="Times New Roman"/>
          <w:sz w:val="24"/>
          <w:szCs w:val="24"/>
        </w:rPr>
        <w:t>(iv)  Maintain continuing surveillance over individuals to ensure compliance with acquisition regulations.</w:t>
      </w:r>
    </w:p>
    <w:p w14:paraId="02E7147F" w14:textId="6F747284" w:rsidR="00EC4774" w:rsidRPr="00865A81" w:rsidRDefault="00CA592E" w:rsidP="006C0118">
      <w:pPr>
        <w:pStyle w:val="Heading4"/>
      </w:pPr>
      <w:bookmarkStart w:id="80" w:name="_Toc512840684"/>
      <w:bookmarkStart w:id="81" w:name="_Toc514051387"/>
      <w:r>
        <w:t xml:space="preserve">5113.305  </w:t>
      </w:r>
      <w:r w:rsidR="00865A81" w:rsidRPr="00865A81">
        <w:t>Imprest</w:t>
      </w:r>
      <w:r w:rsidR="005144FF">
        <w:t xml:space="preserve"> funds and third party d</w:t>
      </w:r>
      <w:r w:rsidR="00865A81" w:rsidRPr="00865A81">
        <w:t>rafts.</w:t>
      </w:r>
      <w:bookmarkEnd w:id="80"/>
      <w:bookmarkEnd w:id="81"/>
      <w:r w:rsidR="00865A81" w:rsidRPr="00865A81">
        <w:t xml:space="preserve"> </w:t>
      </w:r>
    </w:p>
    <w:p w14:paraId="69AC2453" w14:textId="2112D6F8" w:rsidR="00865A81" w:rsidRPr="00865A81" w:rsidRDefault="005144FF" w:rsidP="006C0118">
      <w:pPr>
        <w:pStyle w:val="Heading4"/>
      </w:pPr>
      <w:bookmarkStart w:id="82" w:name="_Toc512840685"/>
      <w:bookmarkStart w:id="83" w:name="_Toc514051388"/>
      <w:r>
        <w:t>5113.305-3  Conditions for u</w:t>
      </w:r>
      <w:r w:rsidR="00865A81" w:rsidRPr="00865A81">
        <w:t>se.</w:t>
      </w:r>
      <w:bookmarkEnd w:id="82"/>
      <w:bookmarkEnd w:id="83"/>
      <w:r w:rsidR="00865A81" w:rsidRPr="00865A81">
        <w:t xml:space="preserve"> </w:t>
      </w:r>
    </w:p>
    <w:p w14:paraId="21059327" w14:textId="6AB326DE" w:rsidR="00865A81" w:rsidRDefault="00865A81" w:rsidP="00865A81">
      <w:pPr>
        <w:pStyle w:val="ind12"/>
        <w:tabs>
          <w:tab w:val="clear" w:pos="2304"/>
          <w:tab w:val="clear" w:pos="2880"/>
          <w:tab w:val="clear" w:pos="3456"/>
        </w:tabs>
        <w:spacing w:after="240"/>
        <w:ind w:left="0"/>
        <w:rPr>
          <w:rFonts w:ascii="Times New Roman" w:hAnsi="Times New Roman" w:cs="Times New Roman"/>
          <w:noProof/>
          <w:sz w:val="24"/>
          <w:szCs w:val="24"/>
        </w:rPr>
      </w:pPr>
      <w:r>
        <w:rPr>
          <w:rFonts w:ascii="Times New Roman" w:hAnsi="Times New Roman" w:cs="Times New Roman"/>
          <w:sz w:val="24"/>
          <w:szCs w:val="24"/>
        </w:rPr>
        <w:t xml:space="preserve">(a)  The Assistant Secretary of the Army (Acquisition, Logistics and Technology) shall make the approval as described in FAR 13.305(a).  See Appendix GG for further delegation.  </w:t>
      </w:r>
    </w:p>
    <w:p w14:paraId="72309F67" w14:textId="651110EF" w:rsidR="003C732A" w:rsidRDefault="001C2CE0" w:rsidP="006C0118">
      <w:pPr>
        <w:pStyle w:val="Heading4"/>
      </w:pPr>
      <w:bookmarkStart w:id="84" w:name="_Toc512840686"/>
      <w:bookmarkStart w:id="85" w:name="_Toc514051389"/>
      <w:r w:rsidRPr="005975E9">
        <w:t>5113.306</w:t>
      </w:r>
      <w:r w:rsidR="004649AB">
        <w:t>-90</w:t>
      </w:r>
      <w:r w:rsidR="00202C4E">
        <w:t xml:space="preserve">  </w:t>
      </w:r>
      <w:r w:rsidR="005144FF">
        <w:t>Standard form 44, purchase o</w:t>
      </w:r>
      <w:r w:rsidRPr="005975E9">
        <w:t xml:space="preserve">rder </w:t>
      </w:r>
      <w:r w:rsidR="003A4BF5">
        <w:t>–</w:t>
      </w:r>
      <w:r w:rsidR="005144FF">
        <w:t xml:space="preserve"> i</w:t>
      </w:r>
      <w:r w:rsidRPr="005975E9">
        <w:t xml:space="preserve">nvoice </w:t>
      </w:r>
      <w:r w:rsidR="003A4BF5">
        <w:t xml:space="preserve">– </w:t>
      </w:r>
      <w:r w:rsidR="005144FF">
        <w:t>v</w:t>
      </w:r>
      <w:r w:rsidRPr="005975E9">
        <w:t>oucher.</w:t>
      </w:r>
      <w:bookmarkEnd w:id="84"/>
      <w:bookmarkEnd w:id="85"/>
    </w:p>
    <w:p w14:paraId="72309F68" w14:textId="55577C0B" w:rsidR="00E3701E" w:rsidRDefault="001C2CE0">
      <w:pPr>
        <w:pStyle w:val="ind12"/>
        <w:tabs>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(a)  The </w:t>
      </w:r>
      <w:ins w:id="86" w:author="Jordan, Amanda C CIV USARMY HQDA ASA ALT (USA)" w:date="2024-08-28T09:20:00Z">
        <w:r w:rsidR="00330C41">
          <w:rPr>
            <w:rFonts w:ascii="Times New Roman" w:hAnsi="Times New Roman" w:cs="Times New Roman"/>
            <w:sz w:val="24"/>
            <w:szCs w:val="24"/>
          </w:rPr>
          <w:t>C</w:t>
        </w:r>
      </w:ins>
      <w:del w:id="87" w:author="Jordan, Amanda C CIV USARMY HQDA ASA ALT (USA)" w:date="2024-08-28T09:20: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 xml:space="preserve">ontracting officer signature constitutes certification of fund availability under the appropriation cited on the order.  The </w:t>
      </w:r>
      <w:ins w:id="88" w:author="Jordan, Amanda C CIV USARMY HQDA ASA ALT (USA)" w:date="2024-08-28T09:20:00Z">
        <w:r w:rsidR="00330C41">
          <w:rPr>
            <w:rFonts w:ascii="Times New Roman" w:hAnsi="Times New Roman" w:cs="Times New Roman"/>
            <w:sz w:val="24"/>
            <w:szCs w:val="24"/>
          </w:rPr>
          <w:t>C</w:t>
        </w:r>
      </w:ins>
      <w:del w:id="89" w:author="Jordan, Amanda C CIV USARMY HQDA ASA ALT (USA)" w:date="2024-08-28T09:20: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ontracting officer is responsible for ensuring that funds are available and for entering the proper accounting classification on the order.</w:t>
      </w:r>
    </w:p>
    <w:p w14:paraId="72309F69" w14:textId="2F04527F" w:rsidR="00E3701E" w:rsidRDefault="001C2CE0">
      <w:pPr>
        <w:pStyle w:val="ind12"/>
        <w:tabs>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t xml:space="preserve">(b)  When the bulk funding concept defined at FAR 13.101 is used, the </w:t>
      </w:r>
      <w:ins w:id="90" w:author="Jordan, Amanda C CIV USARMY HQDA ASA ALT (USA)" w:date="2024-08-28T09:20:00Z">
        <w:r w:rsidR="00330C41">
          <w:rPr>
            <w:rFonts w:ascii="Times New Roman" w:hAnsi="Times New Roman" w:cs="Times New Roman"/>
            <w:sz w:val="24"/>
            <w:szCs w:val="24"/>
          </w:rPr>
          <w:t>C</w:t>
        </w:r>
      </w:ins>
      <w:del w:id="91" w:author="Jordan, Amanda C CIV USARMY HQDA ASA ALT (USA)" w:date="2024-08-28T09:20: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ontracting officer must inform the finance and accounting officer at the close of each accounting month of the amount of all purchases made from the bulk funding accounting by use of the Standard Form 44.</w:t>
      </w:r>
    </w:p>
    <w:p w14:paraId="72309F6A" w14:textId="17FD697F" w:rsidR="00E3701E" w:rsidRDefault="001C2CE0">
      <w:pPr>
        <w:pStyle w:val="ind12"/>
        <w:tabs>
          <w:tab w:val="clear" w:pos="2304"/>
          <w:tab w:val="clear" w:pos="2880"/>
          <w:tab w:val="clear" w:pos="3456"/>
        </w:tabs>
        <w:spacing w:after="240"/>
        <w:ind w:left="0"/>
        <w:rPr>
          <w:rFonts w:ascii="Times New Roman" w:hAnsi="Times New Roman" w:cs="Times New Roman"/>
          <w:sz w:val="24"/>
          <w:szCs w:val="24"/>
        </w:rPr>
      </w:pPr>
      <w:r w:rsidRPr="005975E9">
        <w:rPr>
          <w:rFonts w:ascii="Times New Roman" w:hAnsi="Times New Roman" w:cs="Times New Roman"/>
          <w:sz w:val="24"/>
          <w:szCs w:val="24"/>
        </w:rPr>
        <w:lastRenderedPageBreak/>
        <w:t xml:space="preserve">(c)  If the supplier agrees, the </w:t>
      </w:r>
      <w:ins w:id="92" w:author="Jordan, Amanda C CIV USARMY HQDA ASA ALT (USA)" w:date="2024-08-28T09:20:00Z">
        <w:r w:rsidR="00330C41">
          <w:rPr>
            <w:rFonts w:ascii="Times New Roman" w:hAnsi="Times New Roman" w:cs="Times New Roman"/>
            <w:sz w:val="24"/>
            <w:szCs w:val="24"/>
          </w:rPr>
          <w:t>C</w:t>
        </w:r>
      </w:ins>
      <w:del w:id="93" w:author="Jordan, Amanda C CIV USARMY HQDA ASA ALT (USA)" w:date="2024-08-28T09:20: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 xml:space="preserve">ontracting officer may hold completed Standard Forms 44 until the end of a month and prepare Standard Form 1034 as the payment voucher with the Standard Forms 44 attached as sub-vouchers.  In such cases, the </w:t>
      </w:r>
      <w:ins w:id="94" w:author="Jordan, Amanda C CIV USARMY HQDA ASA ALT (USA)" w:date="2024-08-28T09:20:00Z">
        <w:r w:rsidR="00330C41">
          <w:rPr>
            <w:rFonts w:ascii="Times New Roman" w:hAnsi="Times New Roman" w:cs="Times New Roman"/>
            <w:sz w:val="24"/>
            <w:szCs w:val="24"/>
          </w:rPr>
          <w:t>C</w:t>
        </w:r>
      </w:ins>
      <w:del w:id="95" w:author="Jordan, Amanda C CIV USARMY HQDA ASA ALT (USA)" w:date="2024-08-28T09:20:00Z">
        <w:r w:rsidRPr="005975E9" w:rsidDel="00330C41">
          <w:rPr>
            <w:rFonts w:ascii="Times New Roman" w:hAnsi="Times New Roman" w:cs="Times New Roman"/>
            <w:sz w:val="24"/>
            <w:szCs w:val="24"/>
          </w:rPr>
          <w:delText>c</w:delText>
        </w:r>
      </w:del>
      <w:r w:rsidRPr="005975E9">
        <w:rPr>
          <w:rFonts w:ascii="Times New Roman" w:hAnsi="Times New Roman" w:cs="Times New Roman"/>
          <w:sz w:val="24"/>
          <w:szCs w:val="24"/>
        </w:rPr>
        <w:t xml:space="preserve">ontracting officer signature on Standard Form 1034 will be sufficient in place of a signature on each Standard Form 44 attached.  If the supplier does not agree to use this procedure, or if a time payment discount offered </w:t>
      </w:r>
      <w:r w:rsidR="00385D9D">
        <w:rPr>
          <w:rFonts w:ascii="Times New Roman" w:hAnsi="Times New Roman" w:cs="Times New Roman"/>
          <w:sz w:val="24"/>
          <w:szCs w:val="24"/>
        </w:rPr>
        <w:t>is not possible</w:t>
      </w:r>
      <w:r w:rsidRPr="005975E9">
        <w:rPr>
          <w:rFonts w:ascii="Times New Roman" w:hAnsi="Times New Roman" w:cs="Times New Roman"/>
          <w:sz w:val="24"/>
          <w:szCs w:val="24"/>
        </w:rPr>
        <w:t xml:space="preserve"> because of this procedure, the </w:t>
      </w:r>
      <w:ins w:id="96" w:author="Jordan, Amanda C CIV USARMY HQDA ASA ALT (USA)" w:date="2024-08-28T09:20:00Z">
        <w:r w:rsidR="00330C41">
          <w:rPr>
            <w:rFonts w:ascii="Times New Roman" w:hAnsi="Times New Roman" w:cs="Times New Roman"/>
            <w:sz w:val="24"/>
            <w:szCs w:val="24"/>
          </w:rPr>
          <w:t>C</w:t>
        </w:r>
      </w:ins>
      <w:del w:id="97" w:author="Jordan, Amanda C CIV USARMY HQDA ASA ALT (USA)" w:date="2024-08-28T09:20:00Z">
        <w:r w:rsidR="00926C6E" w:rsidDel="00330C41">
          <w:rPr>
            <w:rFonts w:ascii="Times New Roman" w:hAnsi="Times New Roman" w:cs="Times New Roman"/>
            <w:sz w:val="24"/>
            <w:szCs w:val="24"/>
          </w:rPr>
          <w:delText>c</w:delText>
        </w:r>
      </w:del>
      <w:r w:rsidR="00926C6E">
        <w:rPr>
          <w:rFonts w:ascii="Times New Roman" w:hAnsi="Times New Roman" w:cs="Times New Roman"/>
          <w:sz w:val="24"/>
          <w:szCs w:val="24"/>
        </w:rPr>
        <w:t>ontracting officer must</w:t>
      </w:r>
      <w:r w:rsidR="003A0D80">
        <w:rPr>
          <w:rFonts w:ascii="Times New Roman" w:hAnsi="Times New Roman" w:cs="Times New Roman"/>
          <w:sz w:val="24"/>
          <w:szCs w:val="24"/>
        </w:rPr>
        <w:t xml:space="preserve"> process the</w:t>
      </w:r>
      <w:r w:rsidR="00926C6E">
        <w:rPr>
          <w:rFonts w:ascii="Times New Roman" w:hAnsi="Times New Roman" w:cs="Times New Roman"/>
          <w:sz w:val="24"/>
          <w:szCs w:val="24"/>
        </w:rPr>
        <w:t xml:space="preserve"> </w:t>
      </w:r>
      <w:r w:rsidRPr="005975E9">
        <w:rPr>
          <w:rFonts w:ascii="Times New Roman" w:hAnsi="Times New Roman" w:cs="Times New Roman"/>
          <w:sz w:val="24"/>
          <w:szCs w:val="24"/>
        </w:rPr>
        <w:t>individual Standard Form 44 without delay to take the time payment discount.</w:t>
      </w:r>
    </w:p>
    <w:p w14:paraId="72309F6B" w14:textId="7B0CFC73" w:rsidR="00E3701E" w:rsidRDefault="00134C1E" w:rsidP="006C0118">
      <w:pPr>
        <w:pStyle w:val="Heading3"/>
      </w:pPr>
      <w:bookmarkStart w:id="98" w:name="_Toc512840687"/>
      <w:bookmarkStart w:id="99" w:name="_Toc514051390"/>
      <w:r w:rsidRPr="00134C1E">
        <w:t>S</w:t>
      </w:r>
      <w:r>
        <w:t>ubpart 5113.5 – Simplified Procedures for Certain Commercial Items</w:t>
      </w:r>
      <w:bookmarkEnd w:id="98"/>
      <w:bookmarkEnd w:id="99"/>
    </w:p>
    <w:p w14:paraId="080D2339" w14:textId="66A5010E" w:rsidR="00134C1E" w:rsidRDefault="00134C1E" w:rsidP="006C0118">
      <w:pPr>
        <w:pStyle w:val="Heading4"/>
      </w:pPr>
      <w:bookmarkStart w:id="100" w:name="_Toc512840688"/>
      <w:bookmarkStart w:id="101" w:name="_Toc514051391"/>
      <w:r>
        <w:t>5113.500  General.</w:t>
      </w:r>
      <w:bookmarkEnd w:id="100"/>
      <w:bookmarkEnd w:id="101"/>
      <w:r>
        <w:t xml:space="preserve"> </w:t>
      </w:r>
    </w:p>
    <w:p w14:paraId="40DEE52E" w14:textId="05C78444" w:rsidR="008C2CAA" w:rsidRPr="00134C1E" w:rsidRDefault="00134C1E" w:rsidP="00134C1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134C1E">
        <w:rPr>
          <w:rFonts w:ascii="Times New Roman" w:hAnsi="Times New Roman" w:cs="Times New Roman"/>
          <w:sz w:val="24"/>
          <w:szCs w:val="24"/>
        </w:rPr>
        <w:t>(c)</w:t>
      </w:r>
      <w:r>
        <w:rPr>
          <w:rFonts w:ascii="Times New Roman" w:hAnsi="Times New Roman" w:cs="Times New Roman"/>
          <w:sz w:val="24"/>
          <w:szCs w:val="24"/>
        </w:rPr>
        <w:t xml:space="preserve">(1)  The </w:t>
      </w:r>
      <w:r w:rsidR="008F42B4">
        <w:rPr>
          <w:rFonts w:ascii="Times New Roman" w:hAnsi="Times New Roman" w:cs="Times New Roman"/>
          <w:sz w:val="24"/>
          <w:szCs w:val="24"/>
        </w:rPr>
        <w:t>head of the contracting activity</w:t>
      </w:r>
      <w:r w:rsidR="0018739C">
        <w:rPr>
          <w:rFonts w:ascii="Times New Roman" w:hAnsi="Times New Roman" w:cs="Times New Roman"/>
          <w:sz w:val="24"/>
          <w:szCs w:val="24"/>
        </w:rPr>
        <w:t xml:space="preserve"> </w:t>
      </w:r>
      <w:r>
        <w:rPr>
          <w:rFonts w:ascii="Times New Roman" w:hAnsi="Times New Roman" w:cs="Times New Roman"/>
          <w:sz w:val="24"/>
          <w:szCs w:val="24"/>
        </w:rPr>
        <w:t xml:space="preserve">has the authority to make the determination as described in FAR 13.500(c)(1).  </w:t>
      </w:r>
      <w:r w:rsidR="00857DD2">
        <w:rPr>
          <w:rFonts w:ascii="Times New Roman" w:hAnsi="Times New Roman" w:cs="Times New Roman"/>
          <w:sz w:val="24"/>
          <w:szCs w:val="24"/>
        </w:rPr>
        <w:t xml:space="preserve">See </w:t>
      </w:r>
      <w:hyperlink r:id="rId9" w:history="1">
        <w:r w:rsidR="00857DD2" w:rsidRPr="0018739C">
          <w:rPr>
            <w:rStyle w:val="Hyperlink"/>
            <w:rFonts w:ascii="Times New Roman" w:hAnsi="Times New Roman" w:cs="Times New Roman"/>
            <w:sz w:val="24"/>
            <w:szCs w:val="24"/>
          </w:rPr>
          <w:t>Appendix GG</w:t>
        </w:r>
      </w:hyperlink>
      <w:r w:rsidR="00857DD2">
        <w:rPr>
          <w:rFonts w:ascii="Times New Roman" w:hAnsi="Times New Roman" w:cs="Times New Roman"/>
          <w:sz w:val="24"/>
          <w:szCs w:val="24"/>
        </w:rPr>
        <w:t xml:space="preserve"> for further delegation.</w:t>
      </w:r>
    </w:p>
    <w:sectPr w:rsidR="008C2CAA" w:rsidRPr="00134C1E" w:rsidSect="000F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McIllwain, Morris A CIV USARMY HQDA ASA ALT (USA)">
    <w15:presenceInfo w15:providerId="AD" w15:userId="S::morris.a.mcillwain.civ@army.mil::f7babaf1-c96b-4a58-a092-42c4e1dbbab1"/>
  </w15:person>
  <w15:person w15:author="Patricia">
    <w15:presenceInfo w15:providerId="AD" w15:userId="S::patricia.m.cawthorne.civ@army.mil::bfde46d9-2db4-45ed-83d0-0a54f9e53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E0"/>
    <w:rsid w:val="000000EF"/>
    <w:rsid w:val="00011469"/>
    <w:rsid w:val="0001390D"/>
    <w:rsid w:val="00013A92"/>
    <w:rsid w:val="000344A8"/>
    <w:rsid w:val="00034550"/>
    <w:rsid w:val="00064066"/>
    <w:rsid w:val="00073763"/>
    <w:rsid w:val="00075CA6"/>
    <w:rsid w:val="000807B5"/>
    <w:rsid w:val="00090AC4"/>
    <w:rsid w:val="000A0E09"/>
    <w:rsid w:val="000A2AA2"/>
    <w:rsid w:val="000C5F65"/>
    <w:rsid w:val="000D24E2"/>
    <w:rsid w:val="000D65D5"/>
    <w:rsid w:val="000E0793"/>
    <w:rsid w:val="000E115E"/>
    <w:rsid w:val="000F33C1"/>
    <w:rsid w:val="000F7977"/>
    <w:rsid w:val="00107177"/>
    <w:rsid w:val="00112CC8"/>
    <w:rsid w:val="00124329"/>
    <w:rsid w:val="00125DFC"/>
    <w:rsid w:val="00134C1E"/>
    <w:rsid w:val="001426CA"/>
    <w:rsid w:val="00144127"/>
    <w:rsid w:val="0015338E"/>
    <w:rsid w:val="00160339"/>
    <w:rsid w:val="00161E30"/>
    <w:rsid w:val="00162503"/>
    <w:rsid w:val="00166744"/>
    <w:rsid w:val="0017673F"/>
    <w:rsid w:val="0018739C"/>
    <w:rsid w:val="00194DA3"/>
    <w:rsid w:val="001967DB"/>
    <w:rsid w:val="001A33E2"/>
    <w:rsid w:val="001A662D"/>
    <w:rsid w:val="001C21FC"/>
    <w:rsid w:val="001C2CE0"/>
    <w:rsid w:val="001D2D15"/>
    <w:rsid w:val="001E6F36"/>
    <w:rsid w:val="00202C4E"/>
    <w:rsid w:val="00227E52"/>
    <w:rsid w:val="00230762"/>
    <w:rsid w:val="00231756"/>
    <w:rsid w:val="002371CB"/>
    <w:rsid w:val="0026409A"/>
    <w:rsid w:val="0026767F"/>
    <w:rsid w:val="00290136"/>
    <w:rsid w:val="00291652"/>
    <w:rsid w:val="00293201"/>
    <w:rsid w:val="002B0C6B"/>
    <w:rsid w:val="002B768E"/>
    <w:rsid w:val="002B798A"/>
    <w:rsid w:val="002C6861"/>
    <w:rsid w:val="002D27FB"/>
    <w:rsid w:val="002D6398"/>
    <w:rsid w:val="002D7C11"/>
    <w:rsid w:val="002E75B7"/>
    <w:rsid w:val="002F5148"/>
    <w:rsid w:val="003069DF"/>
    <w:rsid w:val="00330448"/>
    <w:rsid w:val="00330C41"/>
    <w:rsid w:val="0033417C"/>
    <w:rsid w:val="00336B1B"/>
    <w:rsid w:val="0034760B"/>
    <w:rsid w:val="00355E21"/>
    <w:rsid w:val="003606EB"/>
    <w:rsid w:val="003662D2"/>
    <w:rsid w:val="00381B08"/>
    <w:rsid w:val="00382496"/>
    <w:rsid w:val="00385D9D"/>
    <w:rsid w:val="00394AD7"/>
    <w:rsid w:val="003A0D80"/>
    <w:rsid w:val="003A4BF5"/>
    <w:rsid w:val="003B5D08"/>
    <w:rsid w:val="003C4F42"/>
    <w:rsid w:val="003C732A"/>
    <w:rsid w:val="003D44A8"/>
    <w:rsid w:val="003E0BAE"/>
    <w:rsid w:val="003E6431"/>
    <w:rsid w:val="003F0A44"/>
    <w:rsid w:val="003F426E"/>
    <w:rsid w:val="003F734B"/>
    <w:rsid w:val="00427E31"/>
    <w:rsid w:val="004304C0"/>
    <w:rsid w:val="004526F0"/>
    <w:rsid w:val="00452B2D"/>
    <w:rsid w:val="00460FC3"/>
    <w:rsid w:val="00461A20"/>
    <w:rsid w:val="00463A32"/>
    <w:rsid w:val="004649AB"/>
    <w:rsid w:val="0048436C"/>
    <w:rsid w:val="00485AF6"/>
    <w:rsid w:val="00494C21"/>
    <w:rsid w:val="004A04F5"/>
    <w:rsid w:val="004D0193"/>
    <w:rsid w:val="004E128B"/>
    <w:rsid w:val="004F631C"/>
    <w:rsid w:val="004F7C97"/>
    <w:rsid w:val="00506273"/>
    <w:rsid w:val="005144FF"/>
    <w:rsid w:val="005245C5"/>
    <w:rsid w:val="00527921"/>
    <w:rsid w:val="005360FC"/>
    <w:rsid w:val="00542852"/>
    <w:rsid w:val="00545511"/>
    <w:rsid w:val="0054660B"/>
    <w:rsid w:val="00572AFD"/>
    <w:rsid w:val="00576BED"/>
    <w:rsid w:val="0059092E"/>
    <w:rsid w:val="0059535F"/>
    <w:rsid w:val="005975E9"/>
    <w:rsid w:val="005B6FEB"/>
    <w:rsid w:val="005E4CDA"/>
    <w:rsid w:val="005E54FD"/>
    <w:rsid w:val="00612936"/>
    <w:rsid w:val="00616D4B"/>
    <w:rsid w:val="00622920"/>
    <w:rsid w:val="00642122"/>
    <w:rsid w:val="006574C2"/>
    <w:rsid w:val="00660980"/>
    <w:rsid w:val="00661762"/>
    <w:rsid w:val="00661F0E"/>
    <w:rsid w:val="006661CD"/>
    <w:rsid w:val="00670E46"/>
    <w:rsid w:val="00674ACB"/>
    <w:rsid w:val="00681F9A"/>
    <w:rsid w:val="006A5632"/>
    <w:rsid w:val="006B5E36"/>
    <w:rsid w:val="006B7844"/>
    <w:rsid w:val="006C0118"/>
    <w:rsid w:val="006C085C"/>
    <w:rsid w:val="006C4AEB"/>
    <w:rsid w:val="006F4D6F"/>
    <w:rsid w:val="00712E6B"/>
    <w:rsid w:val="007214BA"/>
    <w:rsid w:val="00722100"/>
    <w:rsid w:val="007254F1"/>
    <w:rsid w:val="00741B5A"/>
    <w:rsid w:val="0074420D"/>
    <w:rsid w:val="00746593"/>
    <w:rsid w:val="0075134B"/>
    <w:rsid w:val="00762EC0"/>
    <w:rsid w:val="00764B36"/>
    <w:rsid w:val="00764CC1"/>
    <w:rsid w:val="00766C17"/>
    <w:rsid w:val="00771E8B"/>
    <w:rsid w:val="00787B17"/>
    <w:rsid w:val="007C2DCA"/>
    <w:rsid w:val="007C3AC1"/>
    <w:rsid w:val="007C4D48"/>
    <w:rsid w:val="007D476E"/>
    <w:rsid w:val="007E61D4"/>
    <w:rsid w:val="007F5055"/>
    <w:rsid w:val="00803D92"/>
    <w:rsid w:val="00825151"/>
    <w:rsid w:val="0082716A"/>
    <w:rsid w:val="00833CCD"/>
    <w:rsid w:val="008342A9"/>
    <w:rsid w:val="008518C1"/>
    <w:rsid w:val="00854378"/>
    <w:rsid w:val="00857DD2"/>
    <w:rsid w:val="00865A81"/>
    <w:rsid w:val="00867DFC"/>
    <w:rsid w:val="0088427E"/>
    <w:rsid w:val="00886D06"/>
    <w:rsid w:val="0089708F"/>
    <w:rsid w:val="008B10F6"/>
    <w:rsid w:val="008C2CAA"/>
    <w:rsid w:val="008C7D77"/>
    <w:rsid w:val="008D0F16"/>
    <w:rsid w:val="008D717F"/>
    <w:rsid w:val="008E209A"/>
    <w:rsid w:val="008F42B4"/>
    <w:rsid w:val="00912504"/>
    <w:rsid w:val="009207BB"/>
    <w:rsid w:val="0092555E"/>
    <w:rsid w:val="00926C6E"/>
    <w:rsid w:val="00946896"/>
    <w:rsid w:val="00947D45"/>
    <w:rsid w:val="00956DF5"/>
    <w:rsid w:val="009709EE"/>
    <w:rsid w:val="009821E8"/>
    <w:rsid w:val="00983462"/>
    <w:rsid w:val="00983635"/>
    <w:rsid w:val="00984F04"/>
    <w:rsid w:val="00996AD5"/>
    <w:rsid w:val="009A2366"/>
    <w:rsid w:val="009A3417"/>
    <w:rsid w:val="009B08C0"/>
    <w:rsid w:val="009C1FF5"/>
    <w:rsid w:val="009D2322"/>
    <w:rsid w:val="009D5B7F"/>
    <w:rsid w:val="009E3EF3"/>
    <w:rsid w:val="009E6405"/>
    <w:rsid w:val="009E74B4"/>
    <w:rsid w:val="009F1D44"/>
    <w:rsid w:val="009F26AC"/>
    <w:rsid w:val="00A03411"/>
    <w:rsid w:val="00A31A97"/>
    <w:rsid w:val="00A43050"/>
    <w:rsid w:val="00A465CB"/>
    <w:rsid w:val="00A513C1"/>
    <w:rsid w:val="00A85E84"/>
    <w:rsid w:val="00AA05A3"/>
    <w:rsid w:val="00AB3E94"/>
    <w:rsid w:val="00AB5776"/>
    <w:rsid w:val="00B1461D"/>
    <w:rsid w:val="00B26832"/>
    <w:rsid w:val="00B3272C"/>
    <w:rsid w:val="00B42536"/>
    <w:rsid w:val="00B544B9"/>
    <w:rsid w:val="00B603CB"/>
    <w:rsid w:val="00B60E1E"/>
    <w:rsid w:val="00B631F3"/>
    <w:rsid w:val="00B74FD4"/>
    <w:rsid w:val="00B77408"/>
    <w:rsid w:val="00B828A1"/>
    <w:rsid w:val="00BA08A7"/>
    <w:rsid w:val="00BA3ED4"/>
    <w:rsid w:val="00BB5F59"/>
    <w:rsid w:val="00BD1D1F"/>
    <w:rsid w:val="00BE23A5"/>
    <w:rsid w:val="00BF4C0C"/>
    <w:rsid w:val="00C0228C"/>
    <w:rsid w:val="00C31779"/>
    <w:rsid w:val="00C357C1"/>
    <w:rsid w:val="00C46A4B"/>
    <w:rsid w:val="00C51B6E"/>
    <w:rsid w:val="00C63B8A"/>
    <w:rsid w:val="00C73618"/>
    <w:rsid w:val="00CA0AE7"/>
    <w:rsid w:val="00CA1732"/>
    <w:rsid w:val="00CA592E"/>
    <w:rsid w:val="00CB1272"/>
    <w:rsid w:val="00CB2403"/>
    <w:rsid w:val="00CC16FE"/>
    <w:rsid w:val="00CC3591"/>
    <w:rsid w:val="00CE19AE"/>
    <w:rsid w:val="00CF0779"/>
    <w:rsid w:val="00CF2855"/>
    <w:rsid w:val="00D018AB"/>
    <w:rsid w:val="00D0770C"/>
    <w:rsid w:val="00D2184E"/>
    <w:rsid w:val="00D33CD7"/>
    <w:rsid w:val="00D92241"/>
    <w:rsid w:val="00D961CF"/>
    <w:rsid w:val="00D9675B"/>
    <w:rsid w:val="00DA0F13"/>
    <w:rsid w:val="00DA6372"/>
    <w:rsid w:val="00DB4BE1"/>
    <w:rsid w:val="00DD0E8C"/>
    <w:rsid w:val="00DD276F"/>
    <w:rsid w:val="00DD665C"/>
    <w:rsid w:val="00DD78D3"/>
    <w:rsid w:val="00DE04D4"/>
    <w:rsid w:val="00DE266D"/>
    <w:rsid w:val="00DF1538"/>
    <w:rsid w:val="00E07966"/>
    <w:rsid w:val="00E20DDC"/>
    <w:rsid w:val="00E316AE"/>
    <w:rsid w:val="00E31B84"/>
    <w:rsid w:val="00E32A68"/>
    <w:rsid w:val="00E32D91"/>
    <w:rsid w:val="00E3701E"/>
    <w:rsid w:val="00E51E03"/>
    <w:rsid w:val="00E57CCD"/>
    <w:rsid w:val="00E600C9"/>
    <w:rsid w:val="00E6656D"/>
    <w:rsid w:val="00E92662"/>
    <w:rsid w:val="00E928B0"/>
    <w:rsid w:val="00EB46CD"/>
    <w:rsid w:val="00EB66E4"/>
    <w:rsid w:val="00EC4774"/>
    <w:rsid w:val="00ED4D57"/>
    <w:rsid w:val="00ED62A8"/>
    <w:rsid w:val="00EF18B3"/>
    <w:rsid w:val="00EF1C51"/>
    <w:rsid w:val="00EF5502"/>
    <w:rsid w:val="00F006F2"/>
    <w:rsid w:val="00F01B37"/>
    <w:rsid w:val="00F053AF"/>
    <w:rsid w:val="00F13140"/>
    <w:rsid w:val="00F46A57"/>
    <w:rsid w:val="00F53B43"/>
    <w:rsid w:val="00F73AD8"/>
    <w:rsid w:val="00F805E9"/>
    <w:rsid w:val="00F8192D"/>
    <w:rsid w:val="00FA1F74"/>
    <w:rsid w:val="00FB050E"/>
    <w:rsid w:val="00FB11A4"/>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309F0F"/>
  <w15:docId w15:val="{0A5D927C-13CE-4B45-9A1B-96BBD68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18"/>
  </w:style>
  <w:style w:type="paragraph" w:styleId="Heading2">
    <w:name w:val="heading 2"/>
    <w:basedOn w:val="Normal"/>
    <w:next w:val="Normal"/>
    <w:link w:val="Heading2Char"/>
    <w:semiHidden/>
    <w:unhideWhenUsed/>
    <w:qFormat/>
    <w:rsid w:val="001C2CE0"/>
    <w:pPr>
      <w:keepNext/>
      <w:keepLines/>
      <w:spacing w:before="120"/>
      <w:jc w:val="center"/>
      <w:outlineLvl w:val="1"/>
    </w:pPr>
    <w:rPr>
      <w:b/>
      <w:sz w:val="32"/>
    </w:rPr>
  </w:style>
  <w:style w:type="paragraph" w:styleId="Heading3">
    <w:name w:val="heading 3"/>
    <w:basedOn w:val="Normal"/>
    <w:link w:val="Heading3Char"/>
    <w:unhideWhenUsed/>
    <w:qFormat/>
    <w:rsid w:val="006C0118"/>
    <w:pPr>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C0118"/>
    <w:pPr>
      <w:jc w:val="left"/>
      <w:outlineLvl w:val="3"/>
    </w:pPr>
  </w:style>
  <w:style w:type="paragraph" w:styleId="Heading5">
    <w:name w:val="heading 5"/>
    <w:basedOn w:val="Heading4"/>
    <w:link w:val="Heading5Char"/>
    <w:unhideWhenUsed/>
    <w:qFormat/>
    <w:rsid w:val="001C2CE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C2CE0"/>
    <w:rPr>
      <w:b/>
      <w:sz w:val="32"/>
    </w:rPr>
  </w:style>
  <w:style w:type="character" w:customStyle="1" w:styleId="Heading3Char">
    <w:name w:val="Heading 3 Char"/>
    <w:basedOn w:val="DefaultParagraphFont"/>
    <w:link w:val="Heading3"/>
    <w:rsid w:val="006C0118"/>
    <w:rPr>
      <w:rFonts w:ascii="Times New Roman" w:hAnsi="Times New Roman" w:cs="Times New Roman"/>
      <w:b/>
      <w:sz w:val="24"/>
      <w:szCs w:val="24"/>
    </w:rPr>
  </w:style>
  <w:style w:type="character" w:customStyle="1" w:styleId="Heading4Char">
    <w:name w:val="Heading 4 Char"/>
    <w:basedOn w:val="DefaultParagraphFont"/>
    <w:link w:val="Heading4"/>
    <w:rsid w:val="006C0118"/>
    <w:rPr>
      <w:rFonts w:ascii="Times New Roman" w:hAnsi="Times New Roman" w:cs="Times New Roman"/>
      <w:b/>
      <w:sz w:val="24"/>
      <w:szCs w:val="24"/>
    </w:rPr>
  </w:style>
  <w:style w:type="character" w:customStyle="1" w:styleId="Heading5Char">
    <w:name w:val="Heading 5 Char"/>
    <w:basedOn w:val="DefaultParagraphFont"/>
    <w:link w:val="Heading5"/>
    <w:rsid w:val="001C2CE0"/>
    <w:rPr>
      <w:b/>
      <w:u w:val="single"/>
    </w:rPr>
  </w:style>
  <w:style w:type="paragraph" w:styleId="NormalWeb">
    <w:name w:val="Normal (Web)"/>
    <w:basedOn w:val="Normal"/>
    <w:unhideWhenUsed/>
    <w:rsid w:val="001C2CE0"/>
    <w:pPr>
      <w:spacing w:before="100" w:beforeAutospacing="1" w:after="100" w:afterAutospacing="1"/>
    </w:pPr>
    <w:rPr>
      <w:color w:val="000000"/>
      <w:szCs w:val="24"/>
    </w:rPr>
  </w:style>
  <w:style w:type="paragraph" w:customStyle="1" w:styleId="hangind4">
    <w:name w:val="hang ind .4"/>
    <w:basedOn w:val="Normal"/>
    <w:rsid w:val="001C2C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C2CE0"/>
    <w:pPr>
      <w:tabs>
        <w:tab w:val="left" w:pos="2304"/>
        <w:tab w:val="left" w:pos="2880"/>
        <w:tab w:val="left" w:pos="3456"/>
      </w:tabs>
      <w:ind w:left="1728"/>
    </w:pPr>
  </w:style>
  <w:style w:type="paragraph" w:customStyle="1" w:styleId="ind8">
    <w:name w:val="ind .8"/>
    <w:basedOn w:val="Normal"/>
    <w:rsid w:val="001C2CE0"/>
    <w:pPr>
      <w:tabs>
        <w:tab w:val="left" w:pos="1728"/>
        <w:tab w:val="left" w:pos="2304"/>
        <w:tab w:val="left" w:pos="2880"/>
        <w:tab w:val="left" w:pos="3456"/>
      </w:tabs>
      <w:ind w:left="1152"/>
    </w:pPr>
  </w:style>
  <w:style w:type="paragraph" w:customStyle="1" w:styleId="Format">
    <w:name w:val="Format"/>
    <w:rsid w:val="001C2CE0"/>
    <w:pPr>
      <w:tabs>
        <w:tab w:val="left" w:pos="-720"/>
      </w:tabs>
      <w:suppressAutoHyphens/>
      <w:autoSpaceDE w:val="0"/>
      <w:autoSpaceDN w:val="0"/>
      <w:spacing w:after="0" w:line="240" w:lineRule="auto"/>
      <w:jc w:val="both"/>
    </w:pPr>
    <w:rPr>
      <w:rFonts w:ascii="Univers" w:eastAsia="Times New Roman" w:hAnsi="Univers" w:cs="Times New Roman"/>
      <w:spacing w:val="-2"/>
      <w:sz w:val="20"/>
      <w:szCs w:val="20"/>
    </w:rPr>
  </w:style>
  <w:style w:type="paragraph" w:customStyle="1" w:styleId="ind4">
    <w:name w:val="ind .4"/>
    <w:basedOn w:val="hangind4"/>
    <w:rsid w:val="001C2CE0"/>
    <w:pPr>
      <w:tabs>
        <w:tab w:val="clear" w:pos="576"/>
      </w:tabs>
      <w:ind w:firstLine="0"/>
    </w:pPr>
  </w:style>
  <w:style w:type="paragraph" w:styleId="BalloonText">
    <w:name w:val="Balloon Text"/>
    <w:basedOn w:val="Normal"/>
    <w:link w:val="BalloonTextChar"/>
    <w:uiPriority w:val="99"/>
    <w:semiHidden/>
    <w:unhideWhenUsed/>
    <w:rsid w:val="004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193"/>
    <w:rPr>
      <w:rFonts w:ascii="Tahoma" w:hAnsi="Tahoma" w:cs="Tahoma"/>
      <w:sz w:val="16"/>
      <w:szCs w:val="16"/>
    </w:rPr>
  </w:style>
  <w:style w:type="character" w:styleId="CommentReference">
    <w:name w:val="annotation reference"/>
    <w:basedOn w:val="DefaultParagraphFont"/>
    <w:uiPriority w:val="99"/>
    <w:semiHidden/>
    <w:unhideWhenUsed/>
    <w:rsid w:val="003A4BF5"/>
    <w:rPr>
      <w:sz w:val="16"/>
      <w:szCs w:val="16"/>
    </w:rPr>
  </w:style>
  <w:style w:type="paragraph" w:styleId="CommentText">
    <w:name w:val="annotation text"/>
    <w:basedOn w:val="Normal"/>
    <w:link w:val="CommentTextChar"/>
    <w:uiPriority w:val="99"/>
    <w:semiHidden/>
    <w:unhideWhenUsed/>
    <w:rsid w:val="003A4BF5"/>
    <w:pPr>
      <w:spacing w:line="240" w:lineRule="auto"/>
    </w:pPr>
    <w:rPr>
      <w:sz w:val="20"/>
      <w:szCs w:val="20"/>
    </w:rPr>
  </w:style>
  <w:style w:type="character" w:customStyle="1" w:styleId="CommentTextChar">
    <w:name w:val="Comment Text Char"/>
    <w:basedOn w:val="DefaultParagraphFont"/>
    <w:link w:val="CommentText"/>
    <w:uiPriority w:val="99"/>
    <w:semiHidden/>
    <w:rsid w:val="003A4BF5"/>
    <w:rPr>
      <w:sz w:val="20"/>
      <w:szCs w:val="20"/>
    </w:rPr>
  </w:style>
  <w:style w:type="paragraph" w:styleId="CommentSubject">
    <w:name w:val="annotation subject"/>
    <w:basedOn w:val="CommentText"/>
    <w:next w:val="CommentText"/>
    <w:link w:val="CommentSubjectChar"/>
    <w:uiPriority w:val="99"/>
    <w:semiHidden/>
    <w:unhideWhenUsed/>
    <w:rsid w:val="003A4BF5"/>
    <w:rPr>
      <w:b/>
      <w:bCs/>
    </w:rPr>
  </w:style>
  <w:style w:type="character" w:customStyle="1" w:styleId="CommentSubjectChar">
    <w:name w:val="Comment Subject Char"/>
    <w:basedOn w:val="CommentTextChar"/>
    <w:link w:val="CommentSubject"/>
    <w:uiPriority w:val="99"/>
    <w:semiHidden/>
    <w:rsid w:val="003A4BF5"/>
    <w:rPr>
      <w:b/>
      <w:bCs/>
      <w:sz w:val="20"/>
      <w:szCs w:val="20"/>
    </w:rPr>
  </w:style>
  <w:style w:type="paragraph" w:styleId="Revision">
    <w:name w:val="Revision"/>
    <w:hidden/>
    <w:uiPriority w:val="99"/>
    <w:semiHidden/>
    <w:rsid w:val="003C732A"/>
    <w:pPr>
      <w:spacing w:after="0" w:line="240" w:lineRule="auto"/>
    </w:pPr>
  </w:style>
  <w:style w:type="paragraph" w:styleId="TOC2">
    <w:name w:val="toc 2"/>
    <w:basedOn w:val="Normal"/>
    <w:next w:val="Normal"/>
    <w:autoRedefine/>
    <w:uiPriority w:val="39"/>
    <w:unhideWhenUsed/>
    <w:rsid w:val="0033417C"/>
    <w:pPr>
      <w:spacing w:after="100"/>
      <w:ind w:left="220"/>
    </w:pPr>
  </w:style>
  <w:style w:type="paragraph" w:styleId="TOC4">
    <w:name w:val="toc 4"/>
    <w:basedOn w:val="Normal"/>
    <w:next w:val="Normal"/>
    <w:autoRedefine/>
    <w:uiPriority w:val="39"/>
    <w:unhideWhenUsed/>
    <w:rsid w:val="0033417C"/>
    <w:pPr>
      <w:spacing w:after="100"/>
      <w:ind w:left="660"/>
    </w:pPr>
  </w:style>
  <w:style w:type="paragraph" w:styleId="TOC3">
    <w:name w:val="toc 3"/>
    <w:basedOn w:val="Normal"/>
    <w:next w:val="Normal"/>
    <w:autoRedefine/>
    <w:uiPriority w:val="39"/>
    <w:unhideWhenUsed/>
    <w:rsid w:val="0033417C"/>
    <w:pPr>
      <w:spacing w:after="100"/>
      <w:ind w:left="440"/>
    </w:pPr>
  </w:style>
  <w:style w:type="character" w:styleId="Hyperlink">
    <w:name w:val="Hyperlink"/>
    <w:basedOn w:val="DefaultParagraphFont"/>
    <w:uiPriority w:val="99"/>
    <w:unhideWhenUsed/>
    <w:rsid w:val="003341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8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myeitaas.sharepoint-mil.us/:x:/r/sites/ASA-ALT-PAM-PP/AFARSPDF/AFARSGG.xlsx?d=w5cd5fba948e94467be69dbb717e123ce&amp;csf=1&amp;web=1&amp;e=HAJf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5113.500(c)(1) to match GG.  removed "HCA non-delegable" and revised to see Appendix GG for further delegation (delegable to No lower than SCO).</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5113</Part>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DASAP-90-756</_dlc_DocId>
    <_dlc_DocIdUrl xmlns="4d2834f2-6e62-48ef-822a-880d84868a39">
      <Url>https://spcs3.kc.army.mil/asaalt/ZPTeam/PPS/_layouts/15/DocIdRedir.aspx?ID=DASAP-90-756</Url>
      <Description>DASAP-90-756</Description>
    </_dlc_DocIdUrl>
    <WebPartName xmlns="4d2834f2-6e62-48ef-822a-880d84868a39" xsi:nil="true"/>
    <AFARSRevisionNo xmlns="4d2834f2-6e62-48ef-822a-880d84868a39">28.02</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0294F-0211-491E-9ADD-50199E1BCE9A}">
  <ds:schemaRefs>
    <ds:schemaRef ds:uri="http://schemas.microsoft.com/sharepoint/v3/contenttype/forms"/>
  </ds:schemaRefs>
</ds:datastoreItem>
</file>

<file path=customXml/itemProps2.xml><?xml version="1.0" encoding="utf-8"?>
<ds:datastoreItem xmlns:ds="http://schemas.openxmlformats.org/officeDocument/2006/customXml" ds:itemID="{CF946EE8-D9F9-4445-9925-B240A3751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2C2CB7-38B2-42CF-B405-26230C997663}">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9B4AEFD8-92CD-4B83-9B8F-02BA3DA53B31}">
  <ds:schemaRefs>
    <ds:schemaRef ds:uri="http://schemas.microsoft.com/sharepoint/events"/>
  </ds:schemaRefs>
</ds:datastoreItem>
</file>

<file path=customXml/itemProps5.xml><?xml version="1.0" encoding="utf-8"?>
<ds:datastoreItem xmlns:ds="http://schemas.openxmlformats.org/officeDocument/2006/customXml" ds:itemID="{D112589F-D691-4D73-A049-E875D0F8DD4D}">
  <ds:schemaRefs>
    <ds:schemaRef ds:uri="http://schemas.openxmlformats.org/officeDocument/2006/bibliography"/>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9</TotalTime>
  <Pages>9</Pages>
  <Words>2617</Words>
  <Characters>15943</Characters>
  <Application>Microsoft Office Word</Application>
  <DocSecurity>0</DocSecurity>
  <Lines>300</Lines>
  <Paragraphs>191</Paragraphs>
  <ScaleCrop>false</ScaleCrop>
  <HeadingPairs>
    <vt:vector size="2" baseType="variant">
      <vt:variant>
        <vt:lpstr>Title</vt:lpstr>
      </vt:variant>
      <vt:variant>
        <vt:i4>1</vt:i4>
      </vt:variant>
    </vt:vector>
  </HeadingPairs>
  <TitlesOfParts>
    <vt:vector size="1" baseType="lpstr">
      <vt:lpstr>AFARS 5113_Revision_27_01</vt:lpstr>
    </vt:vector>
  </TitlesOfParts>
  <Company>U.S. Army</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5113_Revision_28_02</dc:title>
  <dc:creator>Administrator</dc:creator>
  <cp:lastModifiedBy>Jordan, Amanda C CIV USARMY HQDA ASA ALT (USA)</cp:lastModifiedBy>
  <cp:revision>3</cp:revision>
  <cp:lastPrinted>2014-02-06T17:46:00Z</cp:lastPrinted>
  <dcterms:created xsi:type="dcterms:W3CDTF">2024-08-28T13:29:00Z</dcterms:created>
  <dcterms:modified xsi:type="dcterms:W3CDTF">2024-09-19T14:50:00Z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0221144b-f02a-4dca-93a4-b59d768f4757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y fmtid="{D5CDD505-2E9C-101B-9397-08002B2CF9AE}" pid="42" name="ceb9413c6ca94765b17a7c77e496dffc">
    <vt:lpwstr/>
  </property>
  <property fmtid="{D5CDD505-2E9C-101B-9397-08002B2CF9AE}" pid="43" name="Organization Reviewed">
    <vt:lpwstr/>
  </property>
</Properties>
</file>