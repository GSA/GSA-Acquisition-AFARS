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FB68" w14:textId="77777777" w:rsidR="005A70CB" w:rsidRPr="00203FA6" w:rsidRDefault="00744216">
      <w:pPr>
        <w:spacing w:after="240"/>
        <w:jc w:val="center"/>
        <w:rPr>
          <w:rFonts w:ascii="Times New Roman" w:hAnsi="Times New Roman" w:cs="Times New Roman"/>
          <w:b/>
          <w:bCs/>
          <w:caps/>
          <w:sz w:val="32"/>
          <w:szCs w:val="32"/>
        </w:rPr>
      </w:pPr>
      <w:r w:rsidRPr="00203FA6">
        <w:rPr>
          <w:rFonts w:ascii="Times New Roman" w:hAnsi="Times New Roman" w:cs="Times New Roman"/>
          <w:b/>
          <w:bCs/>
          <w:caps/>
          <w:sz w:val="32"/>
          <w:szCs w:val="32"/>
        </w:rPr>
        <w:t xml:space="preserve">AFARS </w:t>
      </w:r>
      <w:r w:rsidR="007251A8" w:rsidRPr="00203FA6">
        <w:rPr>
          <w:rFonts w:ascii="Times New Roman" w:hAnsi="Times New Roman" w:cs="Times New Roman"/>
          <w:b/>
          <w:bCs/>
          <w:caps/>
          <w:sz w:val="32"/>
          <w:szCs w:val="32"/>
        </w:rPr>
        <w:t>–</w:t>
      </w:r>
      <w:r w:rsidRPr="00203FA6">
        <w:rPr>
          <w:rFonts w:ascii="Times New Roman" w:hAnsi="Times New Roman" w:cs="Times New Roman"/>
          <w:b/>
          <w:bCs/>
          <w:caps/>
          <w:sz w:val="32"/>
          <w:szCs w:val="32"/>
        </w:rPr>
        <w:t xml:space="preserve"> Part 5135</w:t>
      </w:r>
    </w:p>
    <w:p w14:paraId="098FFB69" w14:textId="77777777" w:rsidR="005A70CB" w:rsidRPr="00F573F4" w:rsidRDefault="00744216" w:rsidP="00F573F4">
      <w:pPr>
        <w:jc w:val="center"/>
        <w:rPr>
          <w:rFonts w:ascii="Times New Roman" w:hAnsi="Times New Roman" w:cs="Times New Roman"/>
          <w:b/>
          <w:sz w:val="32"/>
          <w:szCs w:val="32"/>
        </w:rPr>
      </w:pPr>
      <w:r w:rsidRPr="00F573F4">
        <w:rPr>
          <w:rFonts w:ascii="Times New Roman" w:hAnsi="Times New Roman" w:cs="Times New Roman"/>
          <w:b/>
          <w:sz w:val="32"/>
          <w:szCs w:val="32"/>
        </w:rPr>
        <w:t>Research and Development Contracting</w:t>
      </w:r>
    </w:p>
    <w:p w14:paraId="098FFB6A" w14:textId="25EA12C3" w:rsidR="005A70CB" w:rsidRDefault="002F3799">
      <w:pPr>
        <w:spacing w:after="240"/>
        <w:jc w:val="center"/>
        <w:rPr>
          <w:rFonts w:ascii="Times New Roman" w:hAnsi="Times New Roman" w:cs="Times New Roman"/>
          <w:bCs/>
          <w:i/>
          <w:sz w:val="24"/>
          <w:szCs w:val="24"/>
        </w:rPr>
      </w:pPr>
      <w:r>
        <w:rPr>
          <w:rFonts w:ascii="Times New Roman" w:hAnsi="Times New Roman" w:cs="Times New Roman"/>
          <w:bCs/>
          <w:i/>
          <w:sz w:val="24"/>
          <w:szCs w:val="24"/>
        </w:rPr>
        <w:t xml:space="preserve">(Revised </w:t>
      </w:r>
      <w:del w:id="0" w:author="Amanda" w:date="2024-08-26T13:36:00Z">
        <w:r w:rsidR="002B7F01" w:rsidDel="004434CE">
          <w:rPr>
            <w:rFonts w:ascii="Times New Roman" w:hAnsi="Times New Roman" w:cs="Times New Roman"/>
            <w:bCs/>
            <w:i/>
            <w:sz w:val="24"/>
            <w:szCs w:val="24"/>
          </w:rPr>
          <w:delText>0</w:delText>
        </w:r>
        <w:r w:rsidR="00183B69" w:rsidDel="004434CE">
          <w:rPr>
            <w:rFonts w:ascii="Times New Roman" w:hAnsi="Times New Roman" w:cs="Times New Roman"/>
            <w:bCs/>
            <w:i/>
            <w:sz w:val="24"/>
            <w:szCs w:val="24"/>
          </w:rPr>
          <w:delText>1 May 2019</w:delText>
        </w:r>
      </w:del>
      <w:ins w:id="1" w:author="Amanda" w:date="2024-08-26T13:36:00Z">
        <w:r w:rsidR="004434CE">
          <w:rPr>
            <w:rFonts w:ascii="Times New Roman" w:hAnsi="Times New Roman" w:cs="Times New Roman"/>
            <w:bCs/>
            <w:i/>
            <w:sz w:val="24"/>
            <w:szCs w:val="24"/>
          </w:rPr>
          <w:t>XX October 2024</w:t>
        </w:r>
      </w:ins>
      <w:r w:rsidR="000E4F77" w:rsidRPr="00B77D5A">
        <w:rPr>
          <w:rFonts w:ascii="Times New Roman" w:hAnsi="Times New Roman" w:cs="Times New Roman"/>
          <w:bCs/>
          <w:i/>
          <w:sz w:val="24"/>
          <w:szCs w:val="24"/>
        </w:rPr>
        <w:t>)</w:t>
      </w:r>
    </w:p>
    <w:p w14:paraId="01F83955" w14:textId="5C385A4C" w:rsidR="0025681D" w:rsidRPr="005951D9" w:rsidRDefault="0025681D">
      <w:pPr>
        <w:pStyle w:val="TOC4"/>
        <w:tabs>
          <w:tab w:val="right" w:leader="dot" w:pos="9350"/>
        </w:tabs>
        <w:rPr>
          <w:rFonts w:ascii="Times New Roman" w:hAnsi="Times New Roman" w:cs="Times New Roman"/>
          <w:noProof/>
          <w:sz w:val="24"/>
          <w:szCs w:val="24"/>
        </w:rPr>
      </w:pPr>
      <w:r w:rsidRPr="005951D9">
        <w:rPr>
          <w:rFonts w:ascii="Times New Roman" w:hAnsi="Times New Roman" w:cs="Times New Roman"/>
          <w:bCs/>
          <w:i/>
          <w:sz w:val="24"/>
          <w:szCs w:val="24"/>
        </w:rPr>
        <w:fldChar w:fldCharType="begin"/>
      </w:r>
      <w:r w:rsidRPr="005951D9">
        <w:rPr>
          <w:rFonts w:ascii="Times New Roman" w:hAnsi="Times New Roman" w:cs="Times New Roman"/>
          <w:bCs/>
          <w:i/>
          <w:sz w:val="24"/>
          <w:szCs w:val="24"/>
        </w:rPr>
        <w:instrText xml:space="preserve"> TOC \o "1-4" \h \z \u </w:instrText>
      </w:r>
      <w:r w:rsidRPr="005951D9">
        <w:rPr>
          <w:rFonts w:ascii="Times New Roman" w:hAnsi="Times New Roman" w:cs="Times New Roman"/>
          <w:bCs/>
          <w:i/>
          <w:sz w:val="24"/>
          <w:szCs w:val="24"/>
        </w:rPr>
        <w:fldChar w:fldCharType="separate"/>
      </w:r>
      <w:hyperlink w:anchor="_Toc512854063" w:history="1">
        <w:r w:rsidRPr="005951D9">
          <w:rPr>
            <w:rStyle w:val="Hyperlink"/>
            <w:rFonts w:ascii="Times New Roman" w:hAnsi="Times New Roman" w:cs="Times New Roman"/>
            <w:noProof/>
            <w:sz w:val="24"/>
            <w:szCs w:val="24"/>
          </w:rPr>
          <w:t>5135.006  Contracting methods and contract type.</w:t>
        </w:r>
        <w:r w:rsidRPr="005951D9">
          <w:rPr>
            <w:rFonts w:ascii="Times New Roman" w:hAnsi="Times New Roman" w:cs="Times New Roman"/>
            <w:noProof/>
            <w:webHidden/>
            <w:sz w:val="24"/>
            <w:szCs w:val="24"/>
          </w:rPr>
          <w:tab/>
        </w:r>
        <w:r w:rsidRPr="005951D9">
          <w:rPr>
            <w:rFonts w:ascii="Times New Roman" w:hAnsi="Times New Roman" w:cs="Times New Roman"/>
            <w:noProof/>
            <w:webHidden/>
            <w:sz w:val="24"/>
            <w:szCs w:val="24"/>
          </w:rPr>
          <w:fldChar w:fldCharType="begin"/>
        </w:r>
        <w:r w:rsidRPr="005951D9">
          <w:rPr>
            <w:rFonts w:ascii="Times New Roman" w:hAnsi="Times New Roman" w:cs="Times New Roman"/>
            <w:noProof/>
            <w:webHidden/>
            <w:sz w:val="24"/>
            <w:szCs w:val="24"/>
          </w:rPr>
          <w:instrText xml:space="preserve"> PAGEREF _Toc512854063 \h </w:instrText>
        </w:r>
        <w:r w:rsidRPr="005951D9">
          <w:rPr>
            <w:rFonts w:ascii="Times New Roman" w:hAnsi="Times New Roman" w:cs="Times New Roman"/>
            <w:noProof/>
            <w:webHidden/>
            <w:sz w:val="24"/>
            <w:szCs w:val="24"/>
          </w:rPr>
        </w:r>
        <w:r w:rsidRPr="005951D9">
          <w:rPr>
            <w:rFonts w:ascii="Times New Roman" w:hAnsi="Times New Roman" w:cs="Times New Roman"/>
            <w:noProof/>
            <w:webHidden/>
            <w:sz w:val="24"/>
            <w:szCs w:val="24"/>
          </w:rPr>
          <w:fldChar w:fldCharType="separate"/>
        </w:r>
        <w:r w:rsidRPr="005951D9">
          <w:rPr>
            <w:rFonts w:ascii="Times New Roman" w:hAnsi="Times New Roman" w:cs="Times New Roman"/>
            <w:noProof/>
            <w:webHidden/>
            <w:sz w:val="24"/>
            <w:szCs w:val="24"/>
          </w:rPr>
          <w:t>1</w:t>
        </w:r>
        <w:r w:rsidRPr="005951D9">
          <w:rPr>
            <w:rFonts w:ascii="Times New Roman" w:hAnsi="Times New Roman" w:cs="Times New Roman"/>
            <w:noProof/>
            <w:webHidden/>
            <w:sz w:val="24"/>
            <w:szCs w:val="24"/>
          </w:rPr>
          <w:fldChar w:fldCharType="end"/>
        </w:r>
      </w:hyperlink>
    </w:p>
    <w:p w14:paraId="2ABC171F" w14:textId="5D75D480" w:rsidR="0025681D" w:rsidRPr="005951D9" w:rsidRDefault="00000000">
      <w:pPr>
        <w:pStyle w:val="TOC4"/>
        <w:tabs>
          <w:tab w:val="right" w:leader="dot" w:pos="9350"/>
        </w:tabs>
        <w:rPr>
          <w:rFonts w:ascii="Times New Roman" w:hAnsi="Times New Roman" w:cs="Times New Roman"/>
          <w:noProof/>
          <w:sz w:val="24"/>
          <w:szCs w:val="24"/>
        </w:rPr>
      </w:pPr>
      <w:hyperlink w:anchor="_Toc512854064" w:history="1">
        <w:r w:rsidR="0025681D" w:rsidRPr="005951D9">
          <w:rPr>
            <w:rStyle w:val="Hyperlink"/>
            <w:rFonts w:ascii="Times New Roman" w:hAnsi="Times New Roman" w:cs="Times New Roman"/>
            <w:noProof/>
            <w:sz w:val="24"/>
            <w:szCs w:val="24"/>
          </w:rPr>
          <w:t>5135.014  Government property and title.</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_Toc512854064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1</w:t>
        </w:r>
        <w:r w:rsidR="0025681D" w:rsidRPr="005951D9">
          <w:rPr>
            <w:rFonts w:ascii="Times New Roman" w:hAnsi="Times New Roman" w:cs="Times New Roman"/>
            <w:noProof/>
            <w:webHidden/>
            <w:sz w:val="24"/>
            <w:szCs w:val="24"/>
          </w:rPr>
          <w:fldChar w:fldCharType="end"/>
        </w:r>
      </w:hyperlink>
    </w:p>
    <w:p w14:paraId="0CCFBE4F" w14:textId="7BC7D95E" w:rsidR="0025681D" w:rsidRPr="005951D9" w:rsidRDefault="00000000">
      <w:pPr>
        <w:pStyle w:val="TOC4"/>
        <w:tabs>
          <w:tab w:val="right" w:leader="dot" w:pos="9350"/>
        </w:tabs>
        <w:rPr>
          <w:rFonts w:ascii="Times New Roman" w:hAnsi="Times New Roman" w:cs="Times New Roman"/>
          <w:noProof/>
          <w:sz w:val="24"/>
          <w:szCs w:val="24"/>
        </w:rPr>
      </w:pPr>
      <w:hyperlink w:anchor="_Toc512854065" w:history="1">
        <w:r w:rsidR="0025681D" w:rsidRPr="005951D9">
          <w:rPr>
            <w:rStyle w:val="Hyperlink"/>
            <w:rFonts w:ascii="Times New Roman" w:hAnsi="Times New Roman" w:cs="Times New Roman"/>
            <w:noProof/>
            <w:sz w:val="24"/>
            <w:szCs w:val="24"/>
          </w:rPr>
          <w:t>5135.014-90  Special requirements for research and development contracts.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_Toc512854065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1</w:t>
        </w:r>
        <w:r w:rsidR="0025681D" w:rsidRPr="005951D9">
          <w:rPr>
            <w:rFonts w:ascii="Times New Roman" w:hAnsi="Times New Roman" w:cs="Times New Roman"/>
            <w:noProof/>
            <w:webHidden/>
            <w:sz w:val="24"/>
            <w:szCs w:val="24"/>
          </w:rPr>
          <w:fldChar w:fldCharType="end"/>
        </w:r>
      </w:hyperlink>
    </w:p>
    <w:p w14:paraId="18C4901A" w14:textId="359210D2" w:rsidR="0025681D" w:rsidRPr="005951D9" w:rsidRDefault="00000000">
      <w:pPr>
        <w:pStyle w:val="TOC4"/>
        <w:tabs>
          <w:tab w:val="right" w:leader="dot" w:pos="9350"/>
        </w:tabs>
        <w:rPr>
          <w:rFonts w:ascii="Times New Roman" w:hAnsi="Times New Roman" w:cs="Times New Roman"/>
          <w:noProof/>
          <w:sz w:val="24"/>
          <w:szCs w:val="24"/>
        </w:rPr>
      </w:pPr>
      <w:hyperlink w:anchor="_Toc512854066" w:history="1">
        <w:r w:rsidR="0025681D" w:rsidRPr="005951D9">
          <w:rPr>
            <w:rStyle w:val="Hyperlink"/>
            <w:rFonts w:ascii="Times New Roman" w:hAnsi="Times New Roman" w:cs="Times New Roman"/>
            <w:noProof/>
            <w:sz w:val="24"/>
            <w:szCs w:val="24"/>
          </w:rPr>
          <w:t>5135.015  Contracts for research with educational institutions and nonprofit organizations.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_Toc512854066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2</w:t>
        </w:r>
        <w:r w:rsidR="0025681D" w:rsidRPr="005951D9">
          <w:rPr>
            <w:rFonts w:ascii="Times New Roman" w:hAnsi="Times New Roman" w:cs="Times New Roman"/>
            <w:noProof/>
            <w:webHidden/>
            <w:sz w:val="24"/>
            <w:szCs w:val="24"/>
          </w:rPr>
          <w:fldChar w:fldCharType="end"/>
        </w:r>
      </w:hyperlink>
    </w:p>
    <w:p w14:paraId="47D90026" w14:textId="0D3BE353" w:rsidR="0025681D" w:rsidRPr="005951D9" w:rsidRDefault="00000000">
      <w:pPr>
        <w:pStyle w:val="TOC4"/>
        <w:tabs>
          <w:tab w:val="right" w:leader="dot" w:pos="9350"/>
        </w:tabs>
        <w:rPr>
          <w:rFonts w:ascii="Times New Roman" w:hAnsi="Times New Roman" w:cs="Times New Roman"/>
          <w:noProof/>
          <w:sz w:val="24"/>
          <w:szCs w:val="24"/>
        </w:rPr>
      </w:pPr>
      <w:hyperlink w:anchor="_Toc512854067" w:history="1">
        <w:r w:rsidR="0025681D" w:rsidRPr="005951D9">
          <w:rPr>
            <w:rStyle w:val="Hyperlink"/>
            <w:rFonts w:ascii="Times New Roman" w:hAnsi="Times New Roman" w:cs="Times New Roman"/>
            <w:noProof/>
            <w:sz w:val="24"/>
            <w:szCs w:val="24"/>
          </w:rPr>
          <w:t>5135.015-70  Special use allowances for research facilities acquired by educational institutions.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_Toc512854067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2</w:t>
        </w:r>
        <w:r w:rsidR="0025681D" w:rsidRPr="005951D9">
          <w:rPr>
            <w:rFonts w:ascii="Times New Roman" w:hAnsi="Times New Roman" w:cs="Times New Roman"/>
            <w:noProof/>
            <w:webHidden/>
            <w:sz w:val="24"/>
            <w:szCs w:val="24"/>
          </w:rPr>
          <w:fldChar w:fldCharType="end"/>
        </w:r>
      </w:hyperlink>
    </w:p>
    <w:p w14:paraId="6AE78F50" w14:textId="2261F1AD" w:rsidR="0025681D" w:rsidRPr="005951D9" w:rsidRDefault="00000000">
      <w:pPr>
        <w:pStyle w:val="TOC4"/>
        <w:tabs>
          <w:tab w:val="right" w:leader="dot" w:pos="9350"/>
        </w:tabs>
        <w:rPr>
          <w:rFonts w:ascii="Times New Roman" w:hAnsi="Times New Roman" w:cs="Times New Roman"/>
          <w:noProof/>
          <w:sz w:val="24"/>
          <w:szCs w:val="24"/>
        </w:rPr>
      </w:pPr>
      <w:hyperlink w:anchor="_Toc512854068" w:history="1">
        <w:r w:rsidR="0025681D" w:rsidRPr="005951D9">
          <w:rPr>
            <w:rStyle w:val="Hyperlink"/>
            <w:rFonts w:ascii="Times New Roman" w:hAnsi="Times New Roman" w:cs="Times New Roman"/>
            <w:noProof/>
            <w:sz w:val="24"/>
            <w:szCs w:val="24"/>
          </w:rPr>
          <w:t>5135.070  Indemnification against unusually hazardous risks.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_Toc512854068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3</w:t>
        </w:r>
        <w:r w:rsidR="0025681D" w:rsidRPr="005951D9">
          <w:rPr>
            <w:rFonts w:ascii="Times New Roman" w:hAnsi="Times New Roman" w:cs="Times New Roman"/>
            <w:noProof/>
            <w:webHidden/>
            <w:sz w:val="24"/>
            <w:szCs w:val="24"/>
          </w:rPr>
          <w:fldChar w:fldCharType="end"/>
        </w:r>
      </w:hyperlink>
    </w:p>
    <w:p w14:paraId="5071E447" w14:textId="0E421FE2" w:rsidR="0025681D" w:rsidRPr="005951D9" w:rsidRDefault="00000000">
      <w:pPr>
        <w:pStyle w:val="TOC4"/>
        <w:tabs>
          <w:tab w:val="right" w:leader="dot" w:pos="9350"/>
        </w:tabs>
        <w:rPr>
          <w:rFonts w:ascii="Times New Roman" w:hAnsi="Times New Roman" w:cs="Times New Roman"/>
          <w:noProof/>
          <w:sz w:val="24"/>
          <w:szCs w:val="24"/>
        </w:rPr>
      </w:pPr>
      <w:hyperlink w:anchor="_Toc512854069" w:history="1">
        <w:r w:rsidR="0025681D" w:rsidRPr="005951D9">
          <w:rPr>
            <w:rStyle w:val="Hyperlink"/>
            <w:rFonts w:ascii="Times New Roman" w:hAnsi="Times New Roman" w:cs="Times New Roman"/>
            <w:noProof/>
            <w:sz w:val="24"/>
            <w:szCs w:val="24"/>
          </w:rPr>
          <w:t>5135.070-1  Indemnification under research and development contracts.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_Toc512854069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3</w:t>
        </w:r>
        <w:r w:rsidR="0025681D" w:rsidRPr="005951D9">
          <w:rPr>
            <w:rFonts w:ascii="Times New Roman" w:hAnsi="Times New Roman" w:cs="Times New Roman"/>
            <w:noProof/>
            <w:webHidden/>
            <w:sz w:val="24"/>
            <w:szCs w:val="24"/>
          </w:rPr>
          <w:fldChar w:fldCharType="end"/>
        </w:r>
      </w:hyperlink>
    </w:p>
    <w:p w14:paraId="4EF071B6" w14:textId="0ADEE3EB" w:rsidR="0025681D" w:rsidRPr="00B77D5A" w:rsidRDefault="0025681D">
      <w:pPr>
        <w:spacing w:after="240"/>
        <w:jc w:val="center"/>
        <w:rPr>
          <w:rFonts w:ascii="Times New Roman" w:hAnsi="Times New Roman" w:cs="Times New Roman"/>
          <w:bCs/>
          <w:i/>
          <w:sz w:val="24"/>
          <w:szCs w:val="24"/>
        </w:rPr>
      </w:pPr>
      <w:r w:rsidRPr="005951D9">
        <w:rPr>
          <w:rFonts w:ascii="Times New Roman" w:hAnsi="Times New Roman" w:cs="Times New Roman"/>
          <w:bCs/>
          <w:i/>
          <w:sz w:val="24"/>
          <w:szCs w:val="24"/>
        </w:rPr>
        <w:fldChar w:fldCharType="end"/>
      </w:r>
    </w:p>
    <w:p w14:paraId="098FFB6B" w14:textId="77777777" w:rsidR="005A70CB" w:rsidRDefault="0001485E" w:rsidP="0025681D">
      <w:pPr>
        <w:pStyle w:val="Heading4"/>
      </w:pPr>
      <w:bookmarkStart w:id="2" w:name="_Toc512854063"/>
      <w:proofErr w:type="gramStart"/>
      <w:r w:rsidRPr="0001485E">
        <w:t>5135.006  Contracting</w:t>
      </w:r>
      <w:proofErr w:type="gramEnd"/>
      <w:r w:rsidRPr="0001485E">
        <w:t xml:space="preserve"> methods and contract </w:t>
      </w:r>
      <w:r w:rsidRPr="0025681D">
        <w:t>type</w:t>
      </w:r>
      <w:r w:rsidRPr="0001485E">
        <w:t>.</w:t>
      </w:r>
      <w:bookmarkEnd w:id="2"/>
    </w:p>
    <w:p w14:paraId="098FFB6C" w14:textId="74BC3A94" w:rsidR="005A70CB" w:rsidRDefault="0001485E" w:rsidP="00F3357E">
      <w:pPr>
        <w:pStyle w:val="hangind16"/>
        <w:tabs>
          <w:tab w:val="clear" w:pos="2304"/>
          <w:tab w:val="clear" w:pos="2880"/>
          <w:tab w:val="clear" w:pos="3456"/>
          <w:tab w:val="clear" w:pos="4032"/>
        </w:tabs>
        <w:spacing w:after="240"/>
        <w:ind w:left="0" w:firstLine="0"/>
        <w:rPr>
          <w:rFonts w:ascii="Times New Roman" w:hAnsi="Times New Roman" w:cs="Times New Roman"/>
          <w:sz w:val="24"/>
          <w:szCs w:val="24"/>
        </w:rPr>
      </w:pPr>
      <w:r w:rsidRPr="0001485E">
        <w:rPr>
          <w:rFonts w:ascii="Times New Roman" w:hAnsi="Times New Roman" w:cs="Times New Roman"/>
          <w:sz w:val="24"/>
          <w:szCs w:val="24"/>
        </w:rPr>
        <w:t>(b)(i</w:t>
      </w:r>
      <w:proofErr w:type="gramStart"/>
      <w:r w:rsidRPr="0001485E">
        <w:rPr>
          <w:rFonts w:ascii="Times New Roman" w:hAnsi="Times New Roman" w:cs="Times New Roman"/>
          <w:sz w:val="24"/>
          <w:szCs w:val="24"/>
        </w:rPr>
        <w:t xml:space="preserve">)  </w:t>
      </w:r>
      <w:r w:rsidR="009A0A8A">
        <w:rPr>
          <w:rFonts w:ascii="Times New Roman" w:hAnsi="Times New Roman" w:cs="Times New Roman"/>
          <w:sz w:val="24"/>
          <w:szCs w:val="24"/>
        </w:rPr>
        <w:t>T</w:t>
      </w:r>
      <w:r w:rsidRPr="0001485E">
        <w:rPr>
          <w:rFonts w:ascii="Times New Roman" w:hAnsi="Times New Roman" w:cs="Times New Roman"/>
          <w:sz w:val="24"/>
          <w:szCs w:val="24"/>
        </w:rPr>
        <w:t>he</w:t>
      </w:r>
      <w:proofErr w:type="gramEnd"/>
      <w:r w:rsidRPr="0001485E">
        <w:rPr>
          <w:rFonts w:ascii="Times New Roman" w:hAnsi="Times New Roman" w:cs="Times New Roman"/>
          <w:sz w:val="24"/>
          <w:szCs w:val="24"/>
        </w:rPr>
        <w:t xml:space="preserve"> </w:t>
      </w:r>
      <w:ins w:id="3" w:author="Jordan, Amanda C CIV USARMY HQDA ASA ALT (USA)" w:date="2024-08-28T09:10:00Z">
        <w:r w:rsidR="006C1346">
          <w:rPr>
            <w:rFonts w:ascii="Times New Roman" w:hAnsi="Times New Roman" w:cs="Times New Roman"/>
            <w:sz w:val="24"/>
            <w:szCs w:val="24"/>
          </w:rPr>
          <w:t>C</w:t>
        </w:r>
      </w:ins>
      <w:del w:id="4" w:author="Jordan, Amanda C CIV USARMY HQDA ASA ALT (USA)" w:date="2024-08-28T09:10:00Z">
        <w:r w:rsidR="002E5DF5" w:rsidDel="006C1346">
          <w:rPr>
            <w:rFonts w:ascii="Times New Roman" w:hAnsi="Times New Roman" w:cs="Times New Roman"/>
            <w:sz w:val="24"/>
            <w:szCs w:val="24"/>
          </w:rPr>
          <w:delText>c</w:delText>
        </w:r>
      </w:del>
      <w:r w:rsidR="00B85E3F">
        <w:rPr>
          <w:rFonts w:ascii="Times New Roman" w:hAnsi="Times New Roman" w:cs="Times New Roman"/>
          <w:sz w:val="24"/>
          <w:szCs w:val="24"/>
        </w:rPr>
        <w:t xml:space="preserve">ontracting </w:t>
      </w:r>
      <w:r w:rsidR="002E5DF5">
        <w:rPr>
          <w:rFonts w:ascii="Times New Roman" w:hAnsi="Times New Roman" w:cs="Times New Roman"/>
          <w:sz w:val="24"/>
          <w:szCs w:val="24"/>
        </w:rPr>
        <w:t>o</w:t>
      </w:r>
      <w:r w:rsidR="00B85E3F">
        <w:rPr>
          <w:rFonts w:ascii="Times New Roman" w:hAnsi="Times New Roman" w:cs="Times New Roman"/>
          <w:sz w:val="24"/>
          <w:szCs w:val="24"/>
        </w:rPr>
        <w:t xml:space="preserve">fficer cannot release the solicitation until the </w:t>
      </w:r>
      <w:r w:rsidR="00F3357E">
        <w:rPr>
          <w:rFonts w:ascii="Times New Roman" w:hAnsi="Times New Roman" w:cs="Times New Roman"/>
          <w:sz w:val="24"/>
          <w:szCs w:val="24"/>
        </w:rPr>
        <w:t>m</w:t>
      </w:r>
      <w:r w:rsidR="00481D67">
        <w:rPr>
          <w:rFonts w:ascii="Times New Roman" w:hAnsi="Times New Roman" w:cs="Times New Roman"/>
          <w:sz w:val="24"/>
          <w:szCs w:val="24"/>
        </w:rPr>
        <w:t xml:space="preserve">ilestone </w:t>
      </w:r>
      <w:r w:rsidR="00F3357E">
        <w:rPr>
          <w:rFonts w:ascii="Times New Roman" w:hAnsi="Times New Roman" w:cs="Times New Roman"/>
          <w:sz w:val="24"/>
          <w:szCs w:val="24"/>
        </w:rPr>
        <w:t>d</w:t>
      </w:r>
      <w:r w:rsidR="00481D67">
        <w:rPr>
          <w:rFonts w:ascii="Times New Roman" w:hAnsi="Times New Roman" w:cs="Times New Roman"/>
          <w:sz w:val="24"/>
          <w:szCs w:val="24"/>
        </w:rPr>
        <w:t xml:space="preserve">ecision </w:t>
      </w:r>
      <w:r w:rsidR="00F3357E">
        <w:rPr>
          <w:rFonts w:ascii="Times New Roman" w:hAnsi="Times New Roman" w:cs="Times New Roman"/>
          <w:sz w:val="24"/>
          <w:szCs w:val="24"/>
        </w:rPr>
        <w:t>a</w:t>
      </w:r>
      <w:r w:rsidR="00481D67">
        <w:rPr>
          <w:rFonts w:ascii="Times New Roman" w:hAnsi="Times New Roman" w:cs="Times New Roman"/>
          <w:sz w:val="24"/>
          <w:szCs w:val="24"/>
        </w:rPr>
        <w:t>uthority</w:t>
      </w:r>
      <w:r w:rsidR="00F3357E">
        <w:rPr>
          <w:rFonts w:ascii="Times New Roman" w:hAnsi="Times New Roman" w:cs="Times New Roman"/>
          <w:sz w:val="24"/>
          <w:szCs w:val="24"/>
        </w:rPr>
        <w:t xml:space="preserve"> </w:t>
      </w:r>
      <w:r w:rsidR="00B85E3F">
        <w:rPr>
          <w:rFonts w:ascii="Times New Roman" w:hAnsi="Times New Roman" w:cs="Times New Roman"/>
          <w:sz w:val="24"/>
          <w:szCs w:val="24"/>
        </w:rPr>
        <w:t xml:space="preserve">approves the </w:t>
      </w:r>
      <w:r w:rsidR="00DB3839">
        <w:rPr>
          <w:rFonts w:ascii="Times New Roman" w:hAnsi="Times New Roman" w:cs="Times New Roman"/>
          <w:sz w:val="24"/>
          <w:szCs w:val="24"/>
        </w:rPr>
        <w:t>contract method and contract type</w:t>
      </w:r>
      <w:r w:rsidRPr="0001485E">
        <w:rPr>
          <w:rFonts w:ascii="Times New Roman" w:hAnsi="Times New Roman" w:cs="Times New Roman"/>
          <w:sz w:val="24"/>
          <w:szCs w:val="24"/>
        </w:rPr>
        <w:t>.</w:t>
      </w:r>
    </w:p>
    <w:p w14:paraId="098FFB6D" w14:textId="77777777" w:rsidR="005A70CB" w:rsidRDefault="0001485E" w:rsidP="0025681D">
      <w:pPr>
        <w:pStyle w:val="Heading4"/>
      </w:pPr>
      <w:bookmarkStart w:id="5" w:name="_Toc512854064"/>
      <w:proofErr w:type="gramStart"/>
      <w:r w:rsidRPr="0001485E">
        <w:t>5135.014  Government</w:t>
      </w:r>
      <w:proofErr w:type="gramEnd"/>
      <w:r w:rsidRPr="0001485E">
        <w:t xml:space="preserve"> property and title.</w:t>
      </w:r>
      <w:bookmarkEnd w:id="5"/>
    </w:p>
    <w:p w14:paraId="432243E8" w14:textId="6C3022F9" w:rsidR="0083648E" w:rsidRPr="0025681D" w:rsidRDefault="0083648E" w:rsidP="0025681D">
      <w:pPr>
        <w:rPr>
          <w:rFonts w:ascii="Times New Roman" w:hAnsi="Times New Roman" w:cs="Times New Roman"/>
          <w:b/>
          <w:sz w:val="24"/>
          <w:szCs w:val="24"/>
        </w:rPr>
      </w:pPr>
      <w:r w:rsidRPr="0025681D">
        <w:rPr>
          <w:rFonts w:ascii="Times New Roman" w:hAnsi="Times New Roman" w:cs="Times New Roman"/>
          <w:sz w:val="24"/>
          <w:szCs w:val="24"/>
        </w:rPr>
        <w:t xml:space="preserve">(b)  The Assistant Secretary of the Army (Acquisition, Logistics and Technology) makes the determination as set forth in FAR 35.014(b).  See Appendix GG for further delegation.  </w:t>
      </w:r>
    </w:p>
    <w:p w14:paraId="098FFB6E" w14:textId="77777777" w:rsidR="005A70CB" w:rsidRDefault="0001485E" w:rsidP="0025681D">
      <w:pPr>
        <w:pStyle w:val="Heading4"/>
      </w:pPr>
      <w:bookmarkStart w:id="6" w:name="_Toc512854065"/>
      <w:r w:rsidRPr="0001485E">
        <w:t>5135.014-</w:t>
      </w:r>
      <w:proofErr w:type="gramStart"/>
      <w:r w:rsidRPr="0001485E">
        <w:t>90  Special</w:t>
      </w:r>
      <w:proofErr w:type="gramEnd"/>
      <w:r w:rsidRPr="0001485E">
        <w:t xml:space="preserve"> requirements for research and development contracts.</w:t>
      </w:r>
      <w:bookmarkEnd w:id="6"/>
    </w:p>
    <w:p w14:paraId="098FFB6F" w14:textId="19F80A76" w:rsidR="005A70CB" w:rsidRDefault="0001485E"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1485E">
        <w:rPr>
          <w:rFonts w:ascii="Times New Roman" w:hAnsi="Times New Roman" w:cs="Times New Roman"/>
          <w:sz w:val="24"/>
          <w:szCs w:val="24"/>
        </w:rPr>
        <w:t xml:space="preserve">(a)  Prior to </w:t>
      </w:r>
      <w:proofErr w:type="gramStart"/>
      <w:r w:rsidRPr="0001485E">
        <w:rPr>
          <w:rFonts w:ascii="Times New Roman" w:hAnsi="Times New Roman" w:cs="Times New Roman"/>
          <w:sz w:val="24"/>
          <w:szCs w:val="24"/>
        </w:rPr>
        <w:t>entering into</w:t>
      </w:r>
      <w:proofErr w:type="gramEnd"/>
      <w:r w:rsidRPr="0001485E">
        <w:rPr>
          <w:rFonts w:ascii="Times New Roman" w:hAnsi="Times New Roman" w:cs="Times New Roman"/>
          <w:sz w:val="24"/>
          <w:szCs w:val="24"/>
        </w:rPr>
        <w:t xml:space="preserve">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w:t>
      </w:r>
      <w:ins w:id="7" w:author="Amanda" w:date="2024-08-26T13:36:00Z">
        <w:r w:rsidR="004434CE">
          <w:rPr>
            <w:rFonts w:ascii="Times New Roman" w:hAnsi="Times New Roman" w:cs="Times New Roman"/>
            <w:sz w:val="24"/>
            <w:szCs w:val="24"/>
          </w:rPr>
          <w:t xml:space="preserve">AFARS </w:t>
        </w:r>
      </w:ins>
      <w:r w:rsidRPr="0001485E">
        <w:rPr>
          <w:rFonts w:ascii="Times New Roman" w:hAnsi="Times New Roman" w:cs="Times New Roman"/>
          <w:sz w:val="24"/>
          <w:szCs w:val="24"/>
        </w:rPr>
        <w:t>5101.707.</w:t>
      </w:r>
    </w:p>
    <w:p w14:paraId="098FFB70" w14:textId="04753BB3" w:rsidR="005A70CB" w:rsidRDefault="0001485E"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1485E">
        <w:rPr>
          <w:rFonts w:ascii="Times New Roman" w:hAnsi="Times New Roman" w:cs="Times New Roman"/>
          <w:sz w:val="24"/>
          <w:szCs w:val="24"/>
        </w:rPr>
        <w:t xml:space="preserve">(b)  </w:t>
      </w:r>
      <w:r w:rsidR="00431C5E" w:rsidRPr="00DB3839">
        <w:rPr>
          <w:rFonts w:ascii="Times New Roman" w:hAnsi="Times New Roman" w:cs="Times New Roman"/>
          <w:sz w:val="24"/>
          <w:szCs w:val="24"/>
        </w:rPr>
        <w:t xml:space="preserve">Send </w:t>
      </w:r>
      <w:r w:rsidRPr="0001485E">
        <w:rPr>
          <w:rFonts w:ascii="Times New Roman" w:hAnsi="Times New Roman" w:cs="Times New Roman"/>
          <w:sz w:val="24"/>
          <w:szCs w:val="24"/>
        </w:rPr>
        <w:t xml:space="preserve">each request for </w:t>
      </w:r>
      <w:r w:rsidR="00F3357E">
        <w:rPr>
          <w:rFonts w:ascii="Times New Roman" w:hAnsi="Times New Roman" w:cs="Times New Roman"/>
          <w:sz w:val="24"/>
          <w:szCs w:val="24"/>
        </w:rPr>
        <w:t>s</w:t>
      </w:r>
      <w:r w:rsidRPr="0001485E">
        <w:rPr>
          <w:rFonts w:ascii="Times New Roman" w:hAnsi="Times New Roman" w:cs="Times New Roman"/>
          <w:sz w:val="24"/>
          <w:szCs w:val="24"/>
        </w:rPr>
        <w:t xml:space="preserve">ecretarial determination to the addressee in </w:t>
      </w:r>
      <w:ins w:id="8" w:author="Amanda" w:date="2024-08-26T13:36:00Z">
        <w:r w:rsidR="004434CE">
          <w:rPr>
            <w:rFonts w:ascii="Times New Roman" w:hAnsi="Times New Roman" w:cs="Times New Roman"/>
            <w:sz w:val="24"/>
            <w:szCs w:val="24"/>
          </w:rPr>
          <w:t xml:space="preserve">AFARS </w:t>
        </w:r>
      </w:ins>
      <w:r w:rsidRPr="0001485E">
        <w:rPr>
          <w:rFonts w:ascii="Times New Roman" w:hAnsi="Times New Roman" w:cs="Times New Roman"/>
          <w:sz w:val="24"/>
          <w:szCs w:val="24"/>
        </w:rPr>
        <w:t>5101.290(b</w:t>
      </w:r>
      <w:r w:rsidR="00760F08" w:rsidRPr="00760F08">
        <w:rPr>
          <w:rFonts w:ascii="Times New Roman" w:hAnsi="Times New Roman" w:cs="Times New Roman"/>
          <w:sz w:val="24"/>
          <w:szCs w:val="24"/>
        </w:rPr>
        <w:t>)(2)</w:t>
      </w:r>
      <w:r w:rsidR="00C6450F">
        <w:rPr>
          <w:rFonts w:ascii="Times New Roman" w:hAnsi="Times New Roman" w:cs="Times New Roman"/>
          <w:sz w:val="24"/>
          <w:szCs w:val="24"/>
        </w:rPr>
        <w:t>(</w:t>
      </w:r>
      <w:proofErr w:type="gramStart"/>
      <w:r w:rsidR="00C6450F">
        <w:rPr>
          <w:rFonts w:ascii="Times New Roman" w:hAnsi="Times New Roman" w:cs="Times New Roman"/>
          <w:sz w:val="24"/>
          <w:szCs w:val="24"/>
        </w:rPr>
        <w:t>ii)</w:t>
      </w:r>
      <w:r w:rsidR="00760F08" w:rsidRPr="00760F08">
        <w:rPr>
          <w:rFonts w:ascii="Times New Roman" w:hAnsi="Times New Roman" w:cs="Times New Roman"/>
          <w:sz w:val="24"/>
          <w:szCs w:val="24"/>
        </w:rPr>
        <w:t>(</w:t>
      </w:r>
      <w:proofErr w:type="gramEnd"/>
      <w:ins w:id="9" w:author="Amanda" w:date="2024-08-26T13:37:00Z">
        <w:r w:rsidR="004434CE">
          <w:rPr>
            <w:rFonts w:ascii="Times New Roman" w:hAnsi="Times New Roman" w:cs="Times New Roman"/>
            <w:sz w:val="24"/>
            <w:szCs w:val="24"/>
          </w:rPr>
          <w:t>B</w:t>
        </w:r>
      </w:ins>
      <w:del w:id="10" w:author="Amanda" w:date="2024-08-26T13:37:00Z">
        <w:r w:rsidR="00760F08" w:rsidRPr="00760F08" w:rsidDel="004434CE">
          <w:rPr>
            <w:rFonts w:ascii="Times New Roman" w:hAnsi="Times New Roman" w:cs="Times New Roman"/>
            <w:sz w:val="24"/>
            <w:szCs w:val="24"/>
          </w:rPr>
          <w:delText>C</w:delText>
        </w:r>
      </w:del>
      <w:r w:rsidR="00760F08" w:rsidRPr="00760F08">
        <w:rPr>
          <w:rFonts w:ascii="Times New Roman" w:hAnsi="Times New Roman" w:cs="Times New Roman"/>
          <w:sz w:val="24"/>
          <w:szCs w:val="24"/>
        </w:rPr>
        <w:t>).</w:t>
      </w:r>
      <w:r w:rsidRPr="0001485E">
        <w:rPr>
          <w:rFonts w:ascii="Times New Roman" w:hAnsi="Times New Roman" w:cs="Times New Roman"/>
          <w:sz w:val="24"/>
          <w:szCs w:val="24"/>
        </w:rPr>
        <w:t xml:space="preserve">  </w:t>
      </w:r>
      <w:r w:rsidR="00822964">
        <w:rPr>
          <w:rFonts w:ascii="Times New Roman" w:hAnsi="Times New Roman" w:cs="Times New Roman"/>
          <w:sz w:val="24"/>
          <w:szCs w:val="24"/>
        </w:rPr>
        <w:t>E</w:t>
      </w:r>
      <w:r w:rsidRPr="0001485E">
        <w:rPr>
          <w:rFonts w:ascii="Times New Roman" w:hAnsi="Times New Roman" w:cs="Times New Roman"/>
          <w:sz w:val="24"/>
          <w:szCs w:val="24"/>
        </w:rPr>
        <w:t xml:space="preserve">ach request </w:t>
      </w:r>
      <w:r w:rsidR="00822964">
        <w:rPr>
          <w:rFonts w:ascii="Times New Roman" w:hAnsi="Times New Roman" w:cs="Times New Roman"/>
          <w:sz w:val="24"/>
          <w:szCs w:val="24"/>
        </w:rPr>
        <w:t xml:space="preserve">must </w:t>
      </w:r>
      <w:r w:rsidRPr="0001485E">
        <w:rPr>
          <w:rFonts w:ascii="Times New Roman" w:hAnsi="Times New Roman" w:cs="Times New Roman"/>
          <w:sz w:val="24"/>
          <w:szCs w:val="24"/>
        </w:rPr>
        <w:t>contain</w:t>
      </w:r>
      <w:r w:rsidR="00822964">
        <w:rPr>
          <w:rFonts w:ascii="Times New Roman" w:hAnsi="Times New Roman" w:cs="Times New Roman"/>
          <w:sz w:val="24"/>
          <w:szCs w:val="24"/>
        </w:rPr>
        <w:t xml:space="preserve"> the following</w:t>
      </w:r>
      <w:r w:rsidR="00744216" w:rsidRPr="00DB3839">
        <w:rPr>
          <w:rFonts w:ascii="Times New Roman" w:hAnsi="Times New Roman" w:cs="Times New Roman"/>
          <w:sz w:val="24"/>
          <w:szCs w:val="24"/>
        </w:rPr>
        <w:t>:</w:t>
      </w:r>
    </w:p>
    <w:p w14:paraId="098FFB71"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(1)  A detailed description of the acquisition supporting a finding that the contract is for research or development or both.</w:t>
      </w:r>
    </w:p>
    <w:p w14:paraId="098FFB72" w14:textId="77777777" w:rsidR="00BC2F21"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b/>
      </w:r>
      <w:r w:rsidR="00744216" w:rsidRPr="00F842BB">
        <w:rPr>
          <w:rFonts w:ascii="Times New Roman" w:hAnsi="Times New Roman" w:cs="Times New Roman"/>
          <w:sz w:val="24"/>
          <w:szCs w:val="24"/>
        </w:rPr>
        <w:t xml:space="preserve">(2)  The contract </w:t>
      </w:r>
      <w:proofErr w:type="gramStart"/>
      <w:r w:rsidR="00744216" w:rsidRPr="00F842BB">
        <w:rPr>
          <w:rFonts w:ascii="Times New Roman" w:hAnsi="Times New Roman" w:cs="Times New Roman"/>
          <w:sz w:val="24"/>
          <w:szCs w:val="24"/>
        </w:rPr>
        <w:t>type</w:t>
      </w:r>
      <w:proofErr w:type="gramEnd"/>
      <w:r w:rsidR="002E5DF5">
        <w:rPr>
          <w:rFonts w:ascii="Times New Roman" w:hAnsi="Times New Roman" w:cs="Times New Roman"/>
          <w:sz w:val="24"/>
          <w:szCs w:val="24"/>
        </w:rPr>
        <w:t>.</w:t>
      </w:r>
    </w:p>
    <w:p w14:paraId="098FFB73" w14:textId="77777777" w:rsidR="005A70CB" w:rsidRDefault="00BC2F21"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(3) </w:t>
      </w:r>
      <w:r w:rsidR="00E4202A">
        <w:rPr>
          <w:rFonts w:ascii="Times New Roman" w:hAnsi="Times New Roman" w:cs="Times New Roman"/>
          <w:sz w:val="24"/>
          <w:szCs w:val="24"/>
        </w:rPr>
        <w:t xml:space="preserve"> </w:t>
      </w:r>
      <w:r w:rsidR="00760F08" w:rsidRPr="00760F08">
        <w:rPr>
          <w:rFonts w:ascii="Times New Roman" w:hAnsi="Times New Roman" w:cs="Times New Roman"/>
          <w:sz w:val="24"/>
          <w:szCs w:val="24"/>
        </w:rPr>
        <w:t>The</w:t>
      </w:r>
      <w:r w:rsidR="00E4202A">
        <w:rPr>
          <w:rFonts w:ascii="Times New Roman" w:hAnsi="Times New Roman" w:cs="Times New Roman"/>
          <w:sz w:val="24"/>
          <w:szCs w:val="24"/>
        </w:rPr>
        <w:t xml:space="preserve"> </w:t>
      </w:r>
      <w:r w:rsidR="00760F08" w:rsidRPr="00760F08">
        <w:rPr>
          <w:rFonts w:ascii="Times New Roman" w:hAnsi="Times New Roman" w:cs="Times New Roman"/>
          <w:sz w:val="24"/>
          <w:szCs w:val="24"/>
        </w:rPr>
        <w:t xml:space="preserve">type of funds, </w:t>
      </w:r>
      <w:proofErr w:type="gramStart"/>
      <w:r w:rsidR="00760F08" w:rsidRPr="00760F08">
        <w:rPr>
          <w:rFonts w:ascii="Times New Roman" w:hAnsi="Times New Roman" w:cs="Times New Roman"/>
          <w:sz w:val="24"/>
          <w:szCs w:val="24"/>
        </w:rPr>
        <w:t>appropriation</w:t>
      </w:r>
      <w:proofErr w:type="gramEnd"/>
      <w:r w:rsidR="00760F08" w:rsidRPr="00760F08">
        <w:rPr>
          <w:rFonts w:ascii="Times New Roman" w:hAnsi="Times New Roman" w:cs="Times New Roman"/>
          <w:sz w:val="24"/>
          <w:szCs w:val="24"/>
        </w:rPr>
        <w:t xml:space="preserve"> and amount</w:t>
      </w:r>
      <w:r w:rsidR="00E94048">
        <w:rPr>
          <w:rFonts w:ascii="Times New Roman" w:hAnsi="Times New Roman" w:cs="Times New Roman"/>
          <w:sz w:val="24"/>
          <w:szCs w:val="24"/>
        </w:rPr>
        <w:t>.</w:t>
      </w:r>
    </w:p>
    <w:p w14:paraId="098FFB74"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4</w:t>
      </w:r>
      <w:r w:rsidR="00744216" w:rsidRPr="00F842BB">
        <w:rPr>
          <w:rFonts w:ascii="Times New Roman" w:hAnsi="Times New Roman" w:cs="Times New Roman"/>
          <w:sz w:val="24"/>
          <w:szCs w:val="24"/>
        </w:rPr>
        <w:t xml:space="preserve">)  </w:t>
      </w:r>
      <w:r w:rsidR="000C4964">
        <w:rPr>
          <w:rFonts w:ascii="Times New Roman" w:hAnsi="Times New Roman" w:cs="Times New Roman"/>
          <w:sz w:val="24"/>
          <w:szCs w:val="24"/>
        </w:rPr>
        <w:t>Required p</w:t>
      </w:r>
      <w:r w:rsidR="000C4964" w:rsidRPr="00F842BB">
        <w:rPr>
          <w:rFonts w:ascii="Times New Roman" w:hAnsi="Times New Roman" w:cs="Times New Roman"/>
          <w:sz w:val="24"/>
          <w:szCs w:val="24"/>
        </w:rPr>
        <w:t xml:space="preserve">roperty </w:t>
      </w:r>
      <w:r w:rsidR="00744216" w:rsidRPr="00F842BB">
        <w:rPr>
          <w:rFonts w:ascii="Times New Roman" w:hAnsi="Times New Roman" w:cs="Times New Roman"/>
          <w:sz w:val="24"/>
          <w:szCs w:val="24"/>
        </w:rPr>
        <w:t>or services.</w:t>
      </w:r>
    </w:p>
    <w:p w14:paraId="098FFB75"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5</w:t>
      </w:r>
      <w:r w:rsidR="00744216" w:rsidRPr="00F842BB">
        <w:rPr>
          <w:rFonts w:ascii="Times New Roman" w:hAnsi="Times New Roman" w:cs="Times New Roman"/>
          <w:sz w:val="24"/>
          <w:szCs w:val="24"/>
        </w:rPr>
        <w:t xml:space="preserve">)  Name of </w:t>
      </w:r>
      <w:r w:rsidR="00606920">
        <w:rPr>
          <w:rFonts w:ascii="Times New Roman" w:hAnsi="Times New Roman" w:cs="Times New Roman"/>
          <w:sz w:val="24"/>
          <w:szCs w:val="24"/>
        </w:rPr>
        <w:t xml:space="preserve">the </w:t>
      </w:r>
      <w:r w:rsidR="00744216" w:rsidRPr="00F842BB">
        <w:rPr>
          <w:rFonts w:ascii="Times New Roman" w:hAnsi="Times New Roman" w:cs="Times New Roman"/>
          <w:sz w:val="24"/>
          <w:szCs w:val="24"/>
        </w:rPr>
        <w:t>potential contractor.</w:t>
      </w:r>
    </w:p>
    <w:p w14:paraId="098FFB76"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6</w:t>
      </w:r>
      <w:r w:rsidR="00744216" w:rsidRPr="00F842BB">
        <w:rPr>
          <w:rFonts w:ascii="Times New Roman" w:hAnsi="Times New Roman" w:cs="Times New Roman"/>
          <w:sz w:val="24"/>
          <w:szCs w:val="24"/>
        </w:rPr>
        <w:t>)  Any urgency considerations.</w:t>
      </w:r>
    </w:p>
    <w:p w14:paraId="098FFB77"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7</w:t>
      </w:r>
      <w:r w:rsidR="00744216" w:rsidRPr="00F842BB">
        <w:rPr>
          <w:rFonts w:ascii="Times New Roman" w:hAnsi="Times New Roman" w:cs="Times New Roman"/>
          <w:sz w:val="24"/>
          <w:szCs w:val="24"/>
        </w:rPr>
        <w:t xml:space="preserve">)  A description of the research, development or test facilities and associated equipment and specialized housing which </w:t>
      </w:r>
      <w:r w:rsidR="00822964">
        <w:rPr>
          <w:rFonts w:ascii="Times New Roman" w:hAnsi="Times New Roman" w:cs="Times New Roman"/>
          <w:sz w:val="24"/>
          <w:szCs w:val="24"/>
        </w:rPr>
        <w:t xml:space="preserve">the contractor will </w:t>
      </w:r>
      <w:r w:rsidR="00744216" w:rsidRPr="00F842BB">
        <w:rPr>
          <w:rFonts w:ascii="Times New Roman" w:hAnsi="Times New Roman" w:cs="Times New Roman"/>
          <w:sz w:val="24"/>
          <w:szCs w:val="24"/>
        </w:rPr>
        <w:t xml:space="preserve">acquire or construct or </w:t>
      </w:r>
      <w:r w:rsidR="00822964">
        <w:rPr>
          <w:rFonts w:ascii="Times New Roman" w:hAnsi="Times New Roman" w:cs="Times New Roman"/>
          <w:sz w:val="24"/>
          <w:szCs w:val="24"/>
        </w:rPr>
        <w:t xml:space="preserve">which the Government will </w:t>
      </w:r>
      <w:r w:rsidR="00744216" w:rsidRPr="00F842BB">
        <w:rPr>
          <w:rFonts w:ascii="Times New Roman" w:hAnsi="Times New Roman" w:cs="Times New Roman"/>
          <w:sz w:val="24"/>
          <w:szCs w:val="24"/>
        </w:rPr>
        <w:t xml:space="preserve">furnish to the contractor.  Include the </w:t>
      </w:r>
      <w:r w:rsidR="00FA07D7">
        <w:rPr>
          <w:rFonts w:ascii="Times New Roman" w:hAnsi="Times New Roman" w:cs="Times New Roman"/>
          <w:sz w:val="24"/>
          <w:szCs w:val="24"/>
        </w:rPr>
        <w:t>contractor or Government</w:t>
      </w:r>
      <w:r w:rsidR="00822964">
        <w:rPr>
          <w:rFonts w:ascii="Times New Roman" w:hAnsi="Times New Roman" w:cs="Times New Roman"/>
          <w:sz w:val="24"/>
          <w:szCs w:val="24"/>
        </w:rPr>
        <w:t>-</w:t>
      </w:r>
      <w:r w:rsidR="00023F31">
        <w:rPr>
          <w:rFonts w:ascii="Times New Roman" w:hAnsi="Times New Roman" w:cs="Times New Roman"/>
          <w:sz w:val="24"/>
          <w:szCs w:val="24"/>
        </w:rPr>
        <w:t>furnish</w:t>
      </w:r>
      <w:r w:rsidR="00FA07D7">
        <w:rPr>
          <w:rFonts w:ascii="Times New Roman" w:hAnsi="Times New Roman" w:cs="Times New Roman"/>
          <w:sz w:val="24"/>
          <w:szCs w:val="24"/>
        </w:rPr>
        <w:t xml:space="preserve">ed property </w:t>
      </w:r>
      <w:r w:rsidR="00744216" w:rsidRPr="00F842BB">
        <w:rPr>
          <w:rFonts w:ascii="Times New Roman" w:hAnsi="Times New Roman" w:cs="Times New Roman"/>
          <w:sz w:val="24"/>
          <w:szCs w:val="24"/>
        </w:rPr>
        <w:t>estimated cost and the reasons this property is necessary for the performance of the contract.</w:t>
      </w:r>
    </w:p>
    <w:p w14:paraId="098FFB78"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8</w:t>
      </w:r>
      <w:r w:rsidR="00744216" w:rsidRPr="00F842BB">
        <w:rPr>
          <w:rFonts w:ascii="Times New Roman" w:hAnsi="Times New Roman" w:cs="Times New Roman"/>
          <w:sz w:val="24"/>
          <w:szCs w:val="24"/>
        </w:rPr>
        <w:t xml:space="preserve">)  When the Government will furnish property to the contractor, an explanation of how it will </w:t>
      </w:r>
      <w:r w:rsidR="00023F31">
        <w:rPr>
          <w:rFonts w:ascii="Times New Roman" w:hAnsi="Times New Roman" w:cs="Times New Roman"/>
          <w:sz w:val="24"/>
          <w:szCs w:val="24"/>
        </w:rPr>
        <w:t>do so</w:t>
      </w:r>
      <w:r w:rsidR="00744216" w:rsidRPr="00F842BB">
        <w:rPr>
          <w:rFonts w:ascii="Times New Roman" w:hAnsi="Times New Roman" w:cs="Times New Roman"/>
          <w:sz w:val="24"/>
          <w:szCs w:val="24"/>
        </w:rPr>
        <w:t xml:space="preserve">, e.g., loan, lease, sale, or other.  When </w:t>
      </w:r>
      <w:r w:rsidR="00431C5E">
        <w:rPr>
          <w:rFonts w:ascii="Times New Roman" w:hAnsi="Times New Roman" w:cs="Times New Roman"/>
          <w:sz w:val="24"/>
          <w:szCs w:val="24"/>
        </w:rPr>
        <w:t xml:space="preserve">the Government will seek </w:t>
      </w:r>
      <w:r w:rsidR="00744216" w:rsidRPr="00F842BB">
        <w:rPr>
          <w:rFonts w:ascii="Times New Roman" w:hAnsi="Times New Roman" w:cs="Times New Roman"/>
          <w:sz w:val="24"/>
          <w:szCs w:val="24"/>
        </w:rPr>
        <w:t xml:space="preserve">reimbursement under a lease or sale, provide the fair market value that </w:t>
      </w:r>
      <w:r w:rsidR="00D3325D">
        <w:rPr>
          <w:rFonts w:ascii="Times New Roman" w:hAnsi="Times New Roman" w:cs="Times New Roman"/>
          <w:sz w:val="24"/>
          <w:szCs w:val="24"/>
        </w:rPr>
        <w:t xml:space="preserve">Government </w:t>
      </w:r>
      <w:r w:rsidR="00744216" w:rsidRPr="00F842BB">
        <w:rPr>
          <w:rFonts w:ascii="Times New Roman" w:hAnsi="Times New Roman" w:cs="Times New Roman"/>
          <w:sz w:val="24"/>
          <w:szCs w:val="24"/>
        </w:rPr>
        <w:t>will charge to the contractor.</w:t>
      </w:r>
    </w:p>
    <w:p w14:paraId="098FFB79"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9</w:t>
      </w:r>
      <w:r w:rsidR="00744216" w:rsidRPr="00F842BB">
        <w:rPr>
          <w:rFonts w:ascii="Times New Roman" w:hAnsi="Times New Roman" w:cs="Times New Roman"/>
          <w:sz w:val="24"/>
          <w:szCs w:val="24"/>
        </w:rPr>
        <w:t>)  Details concerning ownership of land on which the facilities or equipment are to be located, e.g., Government owned, private, etc.</w:t>
      </w:r>
    </w:p>
    <w:p w14:paraId="098FFB7A"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10</w:t>
      </w:r>
      <w:r w:rsidR="00744216" w:rsidRPr="00F842BB">
        <w:rPr>
          <w:rFonts w:ascii="Times New Roman" w:hAnsi="Times New Roman" w:cs="Times New Roman"/>
          <w:sz w:val="24"/>
          <w:szCs w:val="24"/>
        </w:rPr>
        <w:t>)  Details concerning whether the</w:t>
      </w:r>
      <w:r w:rsidR="00FA07D7">
        <w:rPr>
          <w:rFonts w:ascii="Times New Roman" w:hAnsi="Times New Roman" w:cs="Times New Roman"/>
          <w:sz w:val="24"/>
          <w:szCs w:val="24"/>
        </w:rPr>
        <w:t xml:space="preserve"> installed or constructed </w:t>
      </w:r>
      <w:r w:rsidR="00744216" w:rsidRPr="00482244">
        <w:rPr>
          <w:rFonts w:ascii="Times New Roman" w:hAnsi="Times New Roman" w:cs="Times New Roman"/>
          <w:sz w:val="24"/>
          <w:szCs w:val="24"/>
        </w:rPr>
        <w:t xml:space="preserve">facilities </w:t>
      </w:r>
      <w:r w:rsidR="00FA07D7" w:rsidRPr="00482244">
        <w:rPr>
          <w:rFonts w:ascii="Times New Roman" w:hAnsi="Times New Roman" w:cs="Times New Roman"/>
          <w:sz w:val="24"/>
          <w:szCs w:val="24"/>
        </w:rPr>
        <w:t xml:space="preserve">will be </w:t>
      </w:r>
      <w:r w:rsidR="00744216" w:rsidRPr="00482244">
        <w:rPr>
          <w:rFonts w:ascii="Times New Roman" w:hAnsi="Times New Roman" w:cs="Times New Roman"/>
          <w:sz w:val="24"/>
          <w:szCs w:val="24"/>
        </w:rPr>
        <w:t>removable or separable without unreasonable expense or unreasonable loss of value.</w:t>
      </w:r>
    </w:p>
    <w:p w14:paraId="098FFB7B"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482244">
        <w:rPr>
          <w:rFonts w:ascii="Times New Roman" w:hAnsi="Times New Roman" w:cs="Times New Roman"/>
          <w:sz w:val="24"/>
          <w:szCs w:val="24"/>
        </w:rPr>
        <w:tab/>
      </w:r>
      <w:r w:rsidR="00744216" w:rsidRPr="00482244">
        <w:rPr>
          <w:rFonts w:ascii="Times New Roman" w:hAnsi="Times New Roman" w:cs="Times New Roman"/>
          <w:sz w:val="24"/>
          <w:szCs w:val="24"/>
        </w:rPr>
        <w:t>(</w:t>
      </w:r>
      <w:r w:rsidR="00E4202A" w:rsidRPr="00482244">
        <w:rPr>
          <w:rFonts w:ascii="Times New Roman" w:hAnsi="Times New Roman" w:cs="Times New Roman"/>
          <w:sz w:val="24"/>
          <w:szCs w:val="24"/>
        </w:rPr>
        <w:t>1</w:t>
      </w:r>
      <w:r w:rsidR="00E4202A">
        <w:rPr>
          <w:rFonts w:ascii="Times New Roman" w:hAnsi="Times New Roman" w:cs="Times New Roman"/>
          <w:sz w:val="24"/>
          <w:szCs w:val="24"/>
        </w:rPr>
        <w:t>1</w:t>
      </w:r>
      <w:r w:rsidR="00744216" w:rsidRPr="00482244">
        <w:rPr>
          <w:rFonts w:ascii="Times New Roman" w:hAnsi="Times New Roman" w:cs="Times New Roman"/>
          <w:sz w:val="24"/>
          <w:szCs w:val="24"/>
        </w:rPr>
        <w:t xml:space="preserve">)  In the case of </w:t>
      </w:r>
      <w:r w:rsidR="00FA07D7" w:rsidRPr="00482244">
        <w:rPr>
          <w:rFonts w:ascii="Times New Roman" w:hAnsi="Times New Roman" w:cs="Times New Roman"/>
          <w:sz w:val="24"/>
          <w:szCs w:val="24"/>
        </w:rPr>
        <w:t xml:space="preserve">installed or constructed </w:t>
      </w:r>
      <w:r w:rsidR="00744216" w:rsidRPr="00482244">
        <w:rPr>
          <w:rFonts w:ascii="Times New Roman" w:hAnsi="Times New Roman" w:cs="Times New Roman"/>
          <w:sz w:val="24"/>
          <w:szCs w:val="24"/>
        </w:rPr>
        <w:t xml:space="preserve">facilities </w:t>
      </w:r>
      <w:r w:rsidR="00442EF8" w:rsidRPr="00482244">
        <w:rPr>
          <w:rFonts w:ascii="Times New Roman" w:hAnsi="Times New Roman" w:cs="Times New Roman"/>
          <w:sz w:val="24"/>
          <w:szCs w:val="24"/>
        </w:rPr>
        <w:t>on property the United States</w:t>
      </w:r>
      <w:r w:rsidR="00023F31">
        <w:rPr>
          <w:rFonts w:ascii="Times New Roman" w:hAnsi="Times New Roman" w:cs="Times New Roman"/>
          <w:sz w:val="24"/>
          <w:szCs w:val="24"/>
        </w:rPr>
        <w:t xml:space="preserve"> does not own</w:t>
      </w:r>
      <w:r w:rsidR="00442EF8" w:rsidRPr="00482244">
        <w:rPr>
          <w:rFonts w:ascii="Times New Roman" w:hAnsi="Times New Roman" w:cs="Times New Roman"/>
          <w:sz w:val="24"/>
          <w:szCs w:val="24"/>
        </w:rPr>
        <w:t>,</w:t>
      </w:r>
      <w:r w:rsidR="00744216" w:rsidRPr="00482244">
        <w:rPr>
          <w:rFonts w:ascii="Times New Roman" w:hAnsi="Times New Roman" w:cs="Times New Roman"/>
          <w:sz w:val="24"/>
          <w:szCs w:val="24"/>
        </w:rPr>
        <w:t xml:space="preserve"> and that are not removable or separable without</w:t>
      </w:r>
      <w:r w:rsidR="00744216" w:rsidRPr="00F842BB">
        <w:rPr>
          <w:rFonts w:ascii="Times New Roman" w:hAnsi="Times New Roman" w:cs="Times New Roman"/>
          <w:sz w:val="24"/>
          <w:szCs w:val="24"/>
        </w:rPr>
        <w:t xml:space="preserve"> unreasonable expense or unreasonable loss of value, describe the provisions to be included in the contract for </w:t>
      </w:r>
      <w:r w:rsidR="00023F31">
        <w:rPr>
          <w:rFonts w:ascii="Times New Roman" w:hAnsi="Times New Roman" w:cs="Times New Roman"/>
          <w:sz w:val="24"/>
          <w:szCs w:val="24"/>
        </w:rPr>
        <w:t>–</w:t>
      </w:r>
    </w:p>
    <w:p w14:paraId="098FFB7C" w14:textId="77777777" w:rsidR="005A70CB" w:rsidRDefault="00744216" w:rsidP="00C6450F">
      <w:pPr>
        <w:pStyle w:val="ind12"/>
        <w:tabs>
          <w:tab w:val="clear" w:pos="2304"/>
          <w:tab w:val="clear" w:pos="2880"/>
          <w:tab w:val="clear" w:pos="3456"/>
        </w:tabs>
        <w:spacing w:after="240"/>
        <w:ind w:left="0" w:firstLine="1440"/>
        <w:rPr>
          <w:rFonts w:ascii="Times New Roman" w:hAnsi="Times New Roman" w:cs="Times New Roman"/>
          <w:sz w:val="24"/>
          <w:szCs w:val="24"/>
        </w:rPr>
      </w:pPr>
      <w:r w:rsidRPr="00F842BB">
        <w:rPr>
          <w:rFonts w:ascii="Times New Roman" w:hAnsi="Times New Roman" w:cs="Times New Roman"/>
          <w:sz w:val="24"/>
          <w:szCs w:val="24"/>
        </w:rPr>
        <w:t xml:space="preserve">(i)  Reimbursing the United States for the fair value of the facilities at the completion or termination of the contract or within a reasonable time </w:t>
      </w:r>
      <w:proofErr w:type="gramStart"/>
      <w:r w:rsidRPr="00F842BB">
        <w:rPr>
          <w:rFonts w:ascii="Times New Roman" w:hAnsi="Times New Roman" w:cs="Times New Roman"/>
          <w:sz w:val="24"/>
          <w:szCs w:val="24"/>
        </w:rPr>
        <w:t>thereafter;</w:t>
      </w:r>
      <w:proofErr w:type="gramEnd"/>
    </w:p>
    <w:p w14:paraId="098FFB7D" w14:textId="77777777" w:rsidR="005A70CB" w:rsidRDefault="00744216" w:rsidP="00C6450F">
      <w:pPr>
        <w:pStyle w:val="ind12"/>
        <w:tabs>
          <w:tab w:val="clear" w:pos="2304"/>
          <w:tab w:val="clear" w:pos="2880"/>
          <w:tab w:val="clear" w:pos="3456"/>
        </w:tabs>
        <w:spacing w:after="240"/>
        <w:ind w:left="0" w:firstLine="1440"/>
        <w:rPr>
          <w:rFonts w:ascii="Times New Roman" w:hAnsi="Times New Roman" w:cs="Times New Roman"/>
          <w:sz w:val="24"/>
          <w:szCs w:val="24"/>
        </w:rPr>
      </w:pPr>
      <w:r w:rsidRPr="00F842BB">
        <w:rPr>
          <w:rFonts w:ascii="Times New Roman" w:hAnsi="Times New Roman" w:cs="Times New Roman"/>
          <w:sz w:val="24"/>
          <w:szCs w:val="24"/>
        </w:rPr>
        <w:t>(ii)  An option for the United States to acquire the underlying land; or</w:t>
      </w:r>
    </w:p>
    <w:p w14:paraId="098FFB7E" w14:textId="77777777" w:rsidR="005A70CB" w:rsidRDefault="00744216" w:rsidP="00C6450F">
      <w:pPr>
        <w:pStyle w:val="ind12"/>
        <w:tabs>
          <w:tab w:val="clear" w:pos="2304"/>
          <w:tab w:val="clear" w:pos="2880"/>
          <w:tab w:val="clear" w:pos="3456"/>
        </w:tabs>
        <w:spacing w:after="240"/>
        <w:ind w:left="0" w:firstLine="1440"/>
        <w:rPr>
          <w:rFonts w:ascii="Times New Roman" w:hAnsi="Times New Roman" w:cs="Times New Roman"/>
          <w:sz w:val="24"/>
          <w:szCs w:val="24"/>
        </w:rPr>
      </w:pPr>
      <w:r w:rsidRPr="00F842BB">
        <w:rPr>
          <w:rFonts w:ascii="Times New Roman" w:hAnsi="Times New Roman" w:cs="Times New Roman"/>
          <w:sz w:val="24"/>
          <w:szCs w:val="24"/>
        </w:rPr>
        <w:t>(iii)  An alternative provision considered adequate to protect the interests of the United States in the facilities and an explanation of why it is adequate.</w:t>
      </w:r>
    </w:p>
    <w:p w14:paraId="098FFB7F" w14:textId="77777777" w:rsidR="000E4F77" w:rsidRDefault="000E4F77" w:rsidP="0025681D">
      <w:pPr>
        <w:pStyle w:val="Heading4"/>
      </w:pPr>
      <w:bookmarkStart w:id="11" w:name="_Toc512854066"/>
      <w:proofErr w:type="gramStart"/>
      <w:r>
        <w:t>5135.015  Contracts</w:t>
      </w:r>
      <w:proofErr w:type="gramEnd"/>
      <w:r>
        <w:t xml:space="preserve"> for research with educational institutions and nonprofit organizations.</w:t>
      </w:r>
      <w:bookmarkEnd w:id="11"/>
    </w:p>
    <w:p w14:paraId="098FFB80" w14:textId="77777777" w:rsidR="000E4F77" w:rsidRDefault="000E4F77" w:rsidP="0025681D">
      <w:pPr>
        <w:pStyle w:val="Heading4"/>
      </w:pPr>
      <w:bookmarkStart w:id="12" w:name="_Toc512854067"/>
      <w:r>
        <w:t>5135.015-</w:t>
      </w:r>
      <w:proofErr w:type="gramStart"/>
      <w:r>
        <w:t>70  Special</w:t>
      </w:r>
      <w:proofErr w:type="gramEnd"/>
      <w:r>
        <w:t xml:space="preserve"> use allowances for research facilities acquired by educational institutions.</w:t>
      </w:r>
      <w:bookmarkEnd w:id="12"/>
    </w:p>
    <w:p w14:paraId="098FFB81" w14:textId="77777777" w:rsidR="000E4F77" w:rsidRPr="0025681D" w:rsidRDefault="000E4F77" w:rsidP="0025681D">
      <w:pPr>
        <w:rPr>
          <w:rFonts w:ascii="Times New Roman" w:hAnsi="Times New Roman" w:cs="Times New Roman"/>
          <w:sz w:val="24"/>
          <w:szCs w:val="24"/>
        </w:rPr>
      </w:pPr>
      <w:r w:rsidRPr="0025681D">
        <w:rPr>
          <w:rFonts w:ascii="Times New Roman" w:hAnsi="Times New Roman" w:cs="Times New Roman"/>
          <w:sz w:val="24"/>
          <w:szCs w:val="24"/>
        </w:rPr>
        <w:t>(c)  The head of the contracting activity may approve special use allowances as described at DFARS 235.015-70(c).  See Appendix GG for further delegation.</w:t>
      </w:r>
    </w:p>
    <w:p w14:paraId="7C4F797C" w14:textId="45D4896F" w:rsidR="003D1168" w:rsidRPr="0025681D" w:rsidRDefault="000E4F77" w:rsidP="0025681D">
      <w:pPr>
        <w:rPr>
          <w:rFonts w:ascii="Times New Roman" w:hAnsi="Times New Roman" w:cs="Times New Roman"/>
          <w:sz w:val="24"/>
          <w:szCs w:val="24"/>
        </w:rPr>
      </w:pPr>
      <w:r w:rsidRPr="0025681D">
        <w:rPr>
          <w:rFonts w:ascii="Times New Roman" w:hAnsi="Times New Roman" w:cs="Times New Roman"/>
          <w:sz w:val="24"/>
          <w:szCs w:val="24"/>
        </w:rPr>
        <w:lastRenderedPageBreak/>
        <w:t>(d)(3)(ii</w:t>
      </w:r>
      <w:proofErr w:type="gramStart"/>
      <w:r w:rsidRPr="0025681D">
        <w:rPr>
          <w:rFonts w:ascii="Times New Roman" w:hAnsi="Times New Roman" w:cs="Times New Roman"/>
          <w:sz w:val="24"/>
          <w:szCs w:val="24"/>
        </w:rPr>
        <w:t>)  The</w:t>
      </w:r>
      <w:proofErr w:type="gramEnd"/>
      <w:r w:rsidRPr="0025681D">
        <w:rPr>
          <w:rFonts w:ascii="Times New Roman" w:hAnsi="Times New Roman" w:cs="Times New Roman"/>
          <w:sz w:val="24"/>
          <w:szCs w:val="24"/>
        </w:rPr>
        <w:t xml:space="preserve"> head of the contracting activity shall make the determination at DFARS 235.015-70(d)(3)(ii).  See Appendix GG for further delegation.</w:t>
      </w:r>
      <w:r w:rsidR="003D1168" w:rsidRPr="0025681D">
        <w:rPr>
          <w:rFonts w:ascii="Times New Roman" w:hAnsi="Times New Roman" w:cs="Times New Roman"/>
          <w:sz w:val="24"/>
          <w:szCs w:val="24"/>
        </w:rPr>
        <w:t xml:space="preserve">  </w:t>
      </w:r>
    </w:p>
    <w:p w14:paraId="098FFB83" w14:textId="77777777" w:rsidR="005A70CB" w:rsidRDefault="00744216" w:rsidP="0025681D">
      <w:pPr>
        <w:pStyle w:val="Heading4"/>
      </w:pPr>
      <w:bookmarkStart w:id="13" w:name="_Toc512854068"/>
      <w:proofErr w:type="gramStart"/>
      <w:r w:rsidRPr="00F842BB">
        <w:t>5135.070  Indemnification</w:t>
      </w:r>
      <w:proofErr w:type="gramEnd"/>
      <w:r w:rsidRPr="00F842BB">
        <w:t xml:space="preserve"> against unusually hazardous risks.</w:t>
      </w:r>
      <w:bookmarkEnd w:id="13"/>
    </w:p>
    <w:p w14:paraId="098FFB84" w14:textId="77777777" w:rsidR="005A70CB" w:rsidRDefault="00744216" w:rsidP="0025681D">
      <w:pPr>
        <w:pStyle w:val="Heading4"/>
      </w:pPr>
      <w:bookmarkStart w:id="14" w:name="_Toc512854069"/>
      <w:r w:rsidRPr="00F842BB">
        <w:t>5135.070-</w:t>
      </w:r>
      <w:proofErr w:type="gramStart"/>
      <w:r w:rsidRPr="00F842BB">
        <w:t>1  Indemnification</w:t>
      </w:r>
      <w:proofErr w:type="gramEnd"/>
      <w:r w:rsidRPr="00F842BB">
        <w:t xml:space="preserve"> under research and development contracts.</w:t>
      </w:r>
      <w:bookmarkEnd w:id="14"/>
    </w:p>
    <w:p w14:paraId="098FFB85" w14:textId="4CEFAAC1" w:rsidR="005A70CB" w:rsidRDefault="00744216"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F842BB">
        <w:rPr>
          <w:rFonts w:ascii="Times New Roman" w:hAnsi="Times New Roman" w:cs="Times New Roman"/>
          <w:sz w:val="24"/>
          <w:szCs w:val="24"/>
        </w:rPr>
        <w:t>(</w:t>
      </w:r>
      <w:r w:rsidR="000D60FD">
        <w:rPr>
          <w:rFonts w:ascii="Times New Roman" w:hAnsi="Times New Roman" w:cs="Times New Roman"/>
          <w:sz w:val="24"/>
          <w:szCs w:val="24"/>
        </w:rPr>
        <w:t>1</w:t>
      </w:r>
      <w:r w:rsidRPr="00F842BB">
        <w:rPr>
          <w:rFonts w:ascii="Times New Roman" w:hAnsi="Times New Roman" w:cs="Times New Roman"/>
          <w:sz w:val="24"/>
          <w:szCs w:val="24"/>
        </w:rPr>
        <w:t>)  Send requests for authorization through contracting channels to the addressee in 5101.290(b)(</w:t>
      </w:r>
      <w:r w:rsidR="00D80F31">
        <w:rPr>
          <w:rFonts w:ascii="Times New Roman" w:hAnsi="Times New Roman" w:cs="Times New Roman"/>
          <w:sz w:val="24"/>
          <w:szCs w:val="24"/>
        </w:rPr>
        <w:t>2</w:t>
      </w:r>
      <w:r w:rsidRPr="00F842BB">
        <w:rPr>
          <w:rFonts w:ascii="Times New Roman" w:hAnsi="Times New Roman" w:cs="Times New Roman"/>
          <w:sz w:val="24"/>
          <w:szCs w:val="24"/>
        </w:rPr>
        <w:t>)</w:t>
      </w:r>
      <w:r w:rsidR="00D80F31">
        <w:rPr>
          <w:rFonts w:ascii="Times New Roman" w:hAnsi="Times New Roman" w:cs="Times New Roman"/>
          <w:sz w:val="24"/>
          <w:szCs w:val="24"/>
        </w:rPr>
        <w:t>(ii)(</w:t>
      </w:r>
      <w:ins w:id="15" w:author="Amanda" w:date="2024-08-26T13:37:00Z">
        <w:r w:rsidR="004434CE">
          <w:rPr>
            <w:rFonts w:ascii="Times New Roman" w:hAnsi="Times New Roman" w:cs="Times New Roman"/>
            <w:sz w:val="24"/>
            <w:szCs w:val="24"/>
          </w:rPr>
          <w:t>B</w:t>
        </w:r>
      </w:ins>
      <w:del w:id="16" w:author="Amanda" w:date="2024-08-26T13:37:00Z">
        <w:r w:rsidR="00D80F31" w:rsidDel="004434CE">
          <w:rPr>
            <w:rFonts w:ascii="Times New Roman" w:hAnsi="Times New Roman" w:cs="Times New Roman"/>
            <w:sz w:val="24"/>
            <w:szCs w:val="24"/>
          </w:rPr>
          <w:delText>C</w:delText>
        </w:r>
      </w:del>
      <w:r w:rsidR="00D80F31">
        <w:rPr>
          <w:rFonts w:ascii="Times New Roman" w:hAnsi="Times New Roman" w:cs="Times New Roman"/>
          <w:sz w:val="24"/>
          <w:szCs w:val="24"/>
        </w:rPr>
        <w:t>)</w:t>
      </w:r>
      <w:r w:rsidRPr="00F842BB">
        <w:rPr>
          <w:rFonts w:ascii="Times New Roman" w:hAnsi="Times New Roman" w:cs="Times New Roman"/>
          <w:sz w:val="24"/>
          <w:szCs w:val="24"/>
        </w:rPr>
        <w:t xml:space="preserve"> in time to reach the addressee at least 30 working days prior to </w:t>
      </w:r>
      <w:r w:rsidR="008B0FF6">
        <w:rPr>
          <w:rFonts w:ascii="Times New Roman" w:hAnsi="Times New Roman" w:cs="Times New Roman"/>
          <w:sz w:val="24"/>
          <w:szCs w:val="24"/>
        </w:rPr>
        <w:t xml:space="preserve">the </w:t>
      </w:r>
      <w:r w:rsidRPr="00F842BB">
        <w:rPr>
          <w:rFonts w:ascii="Times New Roman" w:hAnsi="Times New Roman" w:cs="Times New Roman"/>
          <w:sz w:val="24"/>
          <w:szCs w:val="24"/>
        </w:rPr>
        <w:t>planned release of the solicitation.</w:t>
      </w:r>
    </w:p>
    <w:p w14:paraId="098FFB86" w14:textId="77777777" w:rsidR="005A70CB" w:rsidRDefault="00744216"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F842BB">
        <w:rPr>
          <w:rFonts w:ascii="Times New Roman" w:hAnsi="Times New Roman" w:cs="Times New Roman"/>
          <w:sz w:val="24"/>
          <w:szCs w:val="24"/>
        </w:rPr>
        <w:t>(</w:t>
      </w:r>
      <w:r w:rsidR="000D60FD">
        <w:rPr>
          <w:rFonts w:ascii="Times New Roman" w:hAnsi="Times New Roman" w:cs="Times New Roman"/>
          <w:sz w:val="24"/>
          <w:szCs w:val="24"/>
        </w:rPr>
        <w:t>2</w:t>
      </w:r>
      <w:r w:rsidRPr="00F842BB">
        <w:rPr>
          <w:rFonts w:ascii="Times New Roman" w:hAnsi="Times New Roman" w:cs="Times New Roman"/>
          <w:sz w:val="24"/>
          <w:szCs w:val="24"/>
        </w:rPr>
        <w:t xml:space="preserve">)  Each </w:t>
      </w:r>
      <w:r w:rsidR="00C64C46">
        <w:rPr>
          <w:rFonts w:ascii="Times New Roman" w:hAnsi="Times New Roman" w:cs="Times New Roman"/>
          <w:sz w:val="24"/>
          <w:szCs w:val="24"/>
        </w:rPr>
        <w:t>s</w:t>
      </w:r>
      <w:r w:rsidRPr="00F842BB">
        <w:rPr>
          <w:rFonts w:ascii="Times New Roman" w:hAnsi="Times New Roman" w:cs="Times New Roman"/>
          <w:sz w:val="24"/>
          <w:szCs w:val="24"/>
        </w:rPr>
        <w:t xml:space="preserve">ecretarial </w:t>
      </w:r>
      <w:r w:rsidR="009F5187">
        <w:rPr>
          <w:rFonts w:ascii="Times New Roman" w:hAnsi="Times New Roman" w:cs="Times New Roman"/>
          <w:sz w:val="24"/>
          <w:szCs w:val="24"/>
        </w:rPr>
        <w:t>request for authorization</w:t>
      </w:r>
      <w:r w:rsidRPr="00F842BB">
        <w:rPr>
          <w:rFonts w:ascii="Times New Roman" w:hAnsi="Times New Roman" w:cs="Times New Roman"/>
          <w:sz w:val="24"/>
          <w:szCs w:val="24"/>
        </w:rPr>
        <w:t xml:space="preserve"> must contain </w:t>
      </w:r>
      <w:r w:rsidR="00023F31">
        <w:rPr>
          <w:rFonts w:ascii="Times New Roman" w:hAnsi="Times New Roman" w:cs="Times New Roman"/>
          <w:sz w:val="24"/>
          <w:szCs w:val="24"/>
        </w:rPr>
        <w:t>–</w:t>
      </w:r>
      <w:r w:rsidR="009F5187">
        <w:rPr>
          <w:rFonts w:ascii="Times New Roman" w:hAnsi="Times New Roman" w:cs="Times New Roman"/>
          <w:sz w:val="24"/>
          <w:szCs w:val="24"/>
        </w:rPr>
        <w:t xml:space="preserve"> </w:t>
      </w:r>
    </w:p>
    <w:p w14:paraId="098FFB87" w14:textId="77777777" w:rsidR="005A70CB" w:rsidRDefault="000D60FD"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 xml:space="preserve">(i)  The information required by FAR </w:t>
      </w:r>
      <w:r w:rsidR="00191123" w:rsidRPr="00F842BB">
        <w:rPr>
          <w:rFonts w:ascii="Times New Roman" w:hAnsi="Times New Roman" w:cs="Times New Roman"/>
          <w:sz w:val="24"/>
          <w:szCs w:val="24"/>
        </w:rPr>
        <w:t>50.104-3</w:t>
      </w:r>
      <w:r w:rsidR="00072EAE" w:rsidRPr="00F842BB">
        <w:rPr>
          <w:rFonts w:ascii="Times New Roman" w:hAnsi="Times New Roman" w:cs="Times New Roman"/>
          <w:sz w:val="24"/>
          <w:szCs w:val="24"/>
        </w:rPr>
        <w:t xml:space="preserve">(b) </w:t>
      </w:r>
      <w:r w:rsidR="00111025" w:rsidRPr="00F842BB">
        <w:rPr>
          <w:rFonts w:ascii="Times New Roman" w:hAnsi="Times New Roman" w:cs="Times New Roman"/>
          <w:sz w:val="24"/>
          <w:szCs w:val="24"/>
        </w:rPr>
        <w:t>except (b)(1)(iii</w:t>
      </w:r>
      <w:proofErr w:type="gramStart"/>
      <w:r w:rsidR="00111025" w:rsidRPr="00F842BB">
        <w:rPr>
          <w:rFonts w:ascii="Times New Roman" w:hAnsi="Times New Roman" w:cs="Times New Roman"/>
          <w:sz w:val="24"/>
          <w:szCs w:val="24"/>
        </w:rPr>
        <w:t>)</w:t>
      </w:r>
      <w:r w:rsidR="00744216" w:rsidRPr="00F842BB">
        <w:rPr>
          <w:rFonts w:ascii="Times New Roman" w:hAnsi="Times New Roman" w:cs="Times New Roman"/>
          <w:sz w:val="24"/>
          <w:szCs w:val="24"/>
        </w:rPr>
        <w:t>;</w:t>
      </w:r>
      <w:proofErr w:type="gramEnd"/>
    </w:p>
    <w:p w14:paraId="098FFB88" w14:textId="77777777" w:rsidR="005A70CB" w:rsidRDefault="00744216" w:rsidP="00F3357E">
      <w:pPr>
        <w:pStyle w:val="ind12"/>
        <w:tabs>
          <w:tab w:val="clear" w:pos="2304"/>
          <w:tab w:val="clear" w:pos="2880"/>
          <w:tab w:val="clear" w:pos="3456"/>
        </w:tabs>
        <w:spacing w:after="240"/>
        <w:ind w:left="0" w:firstLine="720"/>
        <w:rPr>
          <w:rFonts w:ascii="Times New Roman" w:hAnsi="Times New Roman" w:cs="Times New Roman"/>
          <w:sz w:val="24"/>
          <w:szCs w:val="24"/>
        </w:rPr>
      </w:pPr>
      <w:r w:rsidRPr="00F842BB">
        <w:rPr>
          <w:rFonts w:ascii="Times New Roman" w:hAnsi="Times New Roman" w:cs="Times New Roman"/>
          <w:sz w:val="24"/>
          <w:szCs w:val="24"/>
        </w:rPr>
        <w:t xml:space="preserve">(ii)  </w:t>
      </w:r>
      <w:r w:rsidR="00605A50">
        <w:rPr>
          <w:rFonts w:ascii="Times New Roman" w:hAnsi="Times New Roman" w:cs="Times New Roman"/>
          <w:sz w:val="24"/>
          <w:szCs w:val="24"/>
        </w:rPr>
        <w:t>T</w:t>
      </w:r>
      <w:r w:rsidRPr="00F842BB">
        <w:rPr>
          <w:rFonts w:ascii="Times New Roman" w:hAnsi="Times New Roman" w:cs="Times New Roman"/>
          <w:sz w:val="24"/>
          <w:szCs w:val="24"/>
        </w:rPr>
        <w:t xml:space="preserve">he clause </w:t>
      </w:r>
      <w:r w:rsidR="00605A50">
        <w:rPr>
          <w:rFonts w:ascii="Times New Roman" w:hAnsi="Times New Roman" w:cs="Times New Roman"/>
          <w:sz w:val="24"/>
          <w:szCs w:val="24"/>
        </w:rPr>
        <w:t>and facts showing that the contract is for</w:t>
      </w:r>
      <w:r w:rsidRPr="00F842BB">
        <w:rPr>
          <w:rFonts w:ascii="Times New Roman" w:hAnsi="Times New Roman" w:cs="Times New Roman"/>
          <w:sz w:val="24"/>
          <w:szCs w:val="24"/>
        </w:rPr>
        <w:t xml:space="preserve"> research or development or </w:t>
      </w:r>
      <w:proofErr w:type="gramStart"/>
      <w:r w:rsidRPr="00F842BB">
        <w:rPr>
          <w:rFonts w:ascii="Times New Roman" w:hAnsi="Times New Roman" w:cs="Times New Roman"/>
          <w:sz w:val="24"/>
          <w:szCs w:val="24"/>
        </w:rPr>
        <w:t>both;</w:t>
      </w:r>
      <w:proofErr w:type="gramEnd"/>
    </w:p>
    <w:p w14:paraId="098FFB89" w14:textId="77777777" w:rsidR="005A70CB" w:rsidRDefault="00095D98"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 xml:space="preserve">(iii)  A statement that the proposed indemnification clause complies fully with the requirements of 10 U.S.C. </w:t>
      </w:r>
      <w:proofErr w:type="gramStart"/>
      <w:r w:rsidR="00744216" w:rsidRPr="00F842BB">
        <w:rPr>
          <w:rFonts w:ascii="Times New Roman" w:hAnsi="Times New Roman" w:cs="Times New Roman"/>
          <w:sz w:val="24"/>
          <w:szCs w:val="24"/>
        </w:rPr>
        <w:t>2354;</w:t>
      </w:r>
      <w:proofErr w:type="gramEnd"/>
    </w:p>
    <w:p w14:paraId="098FFB8A" w14:textId="77777777" w:rsidR="005A70CB" w:rsidRDefault="00744216">
      <w:pPr>
        <w:pStyle w:val="ind12"/>
        <w:tabs>
          <w:tab w:val="clear" w:pos="2304"/>
          <w:tab w:val="clear" w:pos="2880"/>
          <w:tab w:val="clear" w:pos="3456"/>
        </w:tabs>
        <w:spacing w:after="240"/>
        <w:ind w:left="0" w:firstLine="720"/>
        <w:rPr>
          <w:rFonts w:ascii="Times New Roman" w:hAnsi="Times New Roman" w:cs="Times New Roman"/>
          <w:sz w:val="24"/>
          <w:szCs w:val="24"/>
        </w:rPr>
      </w:pPr>
      <w:r w:rsidRPr="00F842BB">
        <w:rPr>
          <w:rFonts w:ascii="Times New Roman" w:hAnsi="Times New Roman" w:cs="Times New Roman"/>
          <w:sz w:val="24"/>
          <w:szCs w:val="24"/>
        </w:rPr>
        <w:t xml:space="preserve">(iv) </w:t>
      </w:r>
      <w:r w:rsidR="006667C8">
        <w:rPr>
          <w:rFonts w:ascii="Times New Roman" w:hAnsi="Times New Roman" w:cs="Times New Roman"/>
          <w:sz w:val="24"/>
          <w:szCs w:val="24"/>
        </w:rPr>
        <w:t xml:space="preserve"> </w:t>
      </w:r>
      <w:r w:rsidRPr="00F842BB">
        <w:rPr>
          <w:rFonts w:ascii="Times New Roman" w:hAnsi="Times New Roman" w:cs="Times New Roman"/>
          <w:sz w:val="24"/>
          <w:szCs w:val="24"/>
        </w:rPr>
        <w:t>The reasons the use of the indemnification clause would be in the Government’s interest; and</w:t>
      </w:r>
    </w:p>
    <w:p w14:paraId="098FFB8B" w14:textId="77F4B892" w:rsidR="005A70CB" w:rsidRDefault="00744216" w:rsidP="00F3357E">
      <w:pPr>
        <w:spacing w:after="240"/>
        <w:ind w:firstLine="720"/>
        <w:rPr>
          <w:rFonts w:ascii="Times New Roman" w:hAnsi="Times New Roman" w:cs="Times New Roman"/>
          <w:sz w:val="24"/>
          <w:szCs w:val="24"/>
        </w:rPr>
      </w:pPr>
      <w:r w:rsidRPr="00F842BB">
        <w:rPr>
          <w:rFonts w:ascii="Times New Roman" w:hAnsi="Times New Roman" w:cs="Times New Roman"/>
          <w:sz w:val="24"/>
          <w:szCs w:val="24"/>
        </w:rPr>
        <w:t xml:space="preserve">(v) </w:t>
      </w:r>
      <w:r w:rsidR="00C75179">
        <w:rPr>
          <w:rFonts w:ascii="Times New Roman" w:hAnsi="Times New Roman" w:cs="Times New Roman"/>
          <w:sz w:val="24"/>
          <w:szCs w:val="24"/>
        </w:rPr>
        <w:t xml:space="preserve"> </w:t>
      </w:r>
      <w:r w:rsidR="00BA30FC" w:rsidRPr="00BA30FC">
        <w:rPr>
          <w:rFonts w:ascii="Times New Roman" w:hAnsi="Times New Roman" w:cs="Times New Roman"/>
          <w:sz w:val="24"/>
          <w:szCs w:val="24"/>
        </w:rPr>
        <w:t xml:space="preserve">The </w:t>
      </w:r>
      <w:r w:rsidR="00C75179">
        <w:rPr>
          <w:rFonts w:ascii="Times New Roman" w:hAnsi="Times New Roman" w:cs="Times New Roman"/>
          <w:sz w:val="24"/>
          <w:szCs w:val="24"/>
        </w:rPr>
        <w:t xml:space="preserve">signatures of the </w:t>
      </w:r>
      <w:r w:rsidR="00BA30FC" w:rsidRPr="00BA30FC">
        <w:rPr>
          <w:rFonts w:ascii="Times New Roman" w:hAnsi="Times New Roman" w:cs="Times New Roman"/>
          <w:sz w:val="24"/>
          <w:szCs w:val="24"/>
        </w:rPr>
        <w:t>head of the contracting activit</w:t>
      </w:r>
      <w:r w:rsidR="004F0022">
        <w:rPr>
          <w:rFonts w:ascii="Times New Roman" w:hAnsi="Times New Roman" w:cs="Times New Roman"/>
          <w:sz w:val="24"/>
          <w:szCs w:val="24"/>
        </w:rPr>
        <w:t>y</w:t>
      </w:r>
      <w:r w:rsidR="00BA30FC" w:rsidRPr="00BA30FC">
        <w:rPr>
          <w:rFonts w:ascii="Times New Roman" w:hAnsi="Times New Roman" w:cs="Times New Roman"/>
          <w:sz w:val="24"/>
          <w:szCs w:val="24"/>
        </w:rPr>
        <w:t xml:space="preserve"> or </w:t>
      </w:r>
      <w:r w:rsidR="00183B69">
        <w:rPr>
          <w:rFonts w:ascii="Times New Roman" w:hAnsi="Times New Roman" w:cs="Times New Roman"/>
          <w:sz w:val="24"/>
          <w:szCs w:val="24"/>
        </w:rPr>
        <w:t>the senior</w:t>
      </w:r>
      <w:r w:rsidR="00BA30FC" w:rsidRPr="00BA30FC">
        <w:rPr>
          <w:rFonts w:ascii="Times New Roman" w:hAnsi="Times New Roman" w:cs="Times New Roman"/>
          <w:sz w:val="24"/>
          <w:szCs w:val="24"/>
        </w:rPr>
        <w:t xml:space="preserve"> contracting </w:t>
      </w:r>
      <w:r w:rsidR="00183B69">
        <w:rPr>
          <w:rFonts w:ascii="Times New Roman" w:hAnsi="Times New Roman" w:cs="Times New Roman"/>
          <w:sz w:val="24"/>
          <w:szCs w:val="24"/>
        </w:rPr>
        <w:t xml:space="preserve">official </w:t>
      </w:r>
      <w:r w:rsidR="00BA30FC" w:rsidRPr="00BA30FC">
        <w:rPr>
          <w:rFonts w:ascii="Times New Roman" w:hAnsi="Times New Roman" w:cs="Times New Roman"/>
          <w:sz w:val="24"/>
          <w:szCs w:val="24"/>
        </w:rPr>
        <w:t xml:space="preserve">and the </w:t>
      </w:r>
      <w:ins w:id="17" w:author="Jordan, Amanda C CIV USARMY HQDA ASA ALT (USA)" w:date="2024-08-28T09:10:00Z">
        <w:r w:rsidR="006C1346">
          <w:rPr>
            <w:rFonts w:ascii="Times New Roman" w:hAnsi="Times New Roman" w:cs="Times New Roman"/>
            <w:sz w:val="24"/>
            <w:szCs w:val="24"/>
          </w:rPr>
          <w:t>C</w:t>
        </w:r>
      </w:ins>
      <w:del w:id="18" w:author="Jordan, Amanda C CIV USARMY HQDA ASA ALT (USA)" w:date="2024-08-28T09:10:00Z">
        <w:r w:rsidR="00BA30FC" w:rsidRPr="00BA30FC" w:rsidDel="006C1346">
          <w:rPr>
            <w:rFonts w:ascii="Times New Roman" w:hAnsi="Times New Roman" w:cs="Times New Roman"/>
            <w:sz w:val="24"/>
            <w:szCs w:val="24"/>
          </w:rPr>
          <w:delText>c</w:delText>
        </w:r>
      </w:del>
      <w:r w:rsidR="00BA30FC" w:rsidRPr="00BA30FC">
        <w:rPr>
          <w:rFonts w:ascii="Times New Roman" w:hAnsi="Times New Roman" w:cs="Times New Roman"/>
          <w:sz w:val="24"/>
          <w:szCs w:val="24"/>
        </w:rPr>
        <w:t>ontracting officer</w:t>
      </w:r>
      <w:r w:rsidR="0056707B">
        <w:rPr>
          <w:rFonts w:ascii="Times New Roman" w:hAnsi="Times New Roman" w:cs="Times New Roman"/>
          <w:sz w:val="24"/>
          <w:szCs w:val="24"/>
        </w:rPr>
        <w:t>.</w:t>
      </w:r>
    </w:p>
    <w:p w14:paraId="098FFB8C" w14:textId="77777777" w:rsidR="005A70CB" w:rsidRDefault="00744216"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F842BB">
        <w:rPr>
          <w:rFonts w:ascii="Times New Roman" w:hAnsi="Times New Roman" w:cs="Times New Roman"/>
          <w:sz w:val="24"/>
          <w:szCs w:val="24"/>
        </w:rPr>
        <w:t>(</w:t>
      </w:r>
      <w:r w:rsidR="000D60FD">
        <w:rPr>
          <w:rFonts w:ascii="Times New Roman" w:hAnsi="Times New Roman" w:cs="Times New Roman"/>
          <w:sz w:val="24"/>
          <w:szCs w:val="24"/>
        </w:rPr>
        <w:t>3</w:t>
      </w:r>
      <w:r w:rsidRPr="00F842BB">
        <w:rPr>
          <w:rFonts w:ascii="Times New Roman" w:hAnsi="Times New Roman" w:cs="Times New Roman"/>
          <w:sz w:val="24"/>
          <w:szCs w:val="24"/>
        </w:rPr>
        <w:t xml:space="preserve">)  </w:t>
      </w:r>
      <w:r w:rsidR="00A06340">
        <w:rPr>
          <w:rFonts w:ascii="Times New Roman" w:hAnsi="Times New Roman" w:cs="Times New Roman"/>
          <w:sz w:val="24"/>
          <w:szCs w:val="24"/>
        </w:rPr>
        <w:t>Handle r</w:t>
      </w:r>
      <w:r w:rsidR="00A06340" w:rsidRPr="00F842BB">
        <w:rPr>
          <w:rFonts w:ascii="Times New Roman" w:hAnsi="Times New Roman" w:cs="Times New Roman"/>
          <w:sz w:val="24"/>
          <w:szCs w:val="24"/>
        </w:rPr>
        <w:t xml:space="preserve">equests </w:t>
      </w:r>
      <w:r w:rsidRPr="00F842BB">
        <w:rPr>
          <w:rFonts w:ascii="Times New Roman" w:hAnsi="Times New Roman" w:cs="Times New Roman"/>
          <w:sz w:val="24"/>
          <w:szCs w:val="24"/>
        </w:rPr>
        <w:t>for indemnification under Pub</w:t>
      </w:r>
      <w:r w:rsidR="00D80F31">
        <w:rPr>
          <w:rFonts w:ascii="Times New Roman" w:hAnsi="Times New Roman" w:cs="Times New Roman"/>
          <w:sz w:val="24"/>
          <w:szCs w:val="24"/>
        </w:rPr>
        <w:t>.</w:t>
      </w:r>
      <w:r w:rsidRPr="00F842BB">
        <w:rPr>
          <w:rFonts w:ascii="Times New Roman" w:hAnsi="Times New Roman" w:cs="Times New Roman"/>
          <w:sz w:val="24"/>
          <w:szCs w:val="24"/>
        </w:rPr>
        <w:t xml:space="preserve"> L</w:t>
      </w:r>
      <w:r w:rsidR="00D80F31">
        <w:rPr>
          <w:rFonts w:ascii="Times New Roman" w:hAnsi="Times New Roman" w:cs="Times New Roman"/>
          <w:sz w:val="24"/>
          <w:szCs w:val="24"/>
        </w:rPr>
        <w:t>.</w:t>
      </w:r>
      <w:r w:rsidRPr="00F842BB">
        <w:rPr>
          <w:rFonts w:ascii="Times New Roman" w:hAnsi="Times New Roman" w:cs="Times New Roman"/>
          <w:sz w:val="24"/>
          <w:szCs w:val="24"/>
        </w:rPr>
        <w:t xml:space="preserve"> 85-</w:t>
      </w:r>
      <w:r w:rsidRPr="00605A50">
        <w:rPr>
          <w:rFonts w:ascii="Times New Roman" w:hAnsi="Times New Roman" w:cs="Times New Roman"/>
          <w:sz w:val="24"/>
          <w:szCs w:val="24"/>
        </w:rPr>
        <w:t xml:space="preserve">804 </w:t>
      </w:r>
      <w:r w:rsidRPr="00F842BB">
        <w:rPr>
          <w:rFonts w:ascii="Times New Roman" w:hAnsi="Times New Roman" w:cs="Times New Roman"/>
          <w:sz w:val="24"/>
          <w:szCs w:val="24"/>
        </w:rPr>
        <w:t xml:space="preserve">in accordance with FAR </w:t>
      </w:r>
      <w:r w:rsidR="00072EAE" w:rsidRPr="00F842BB">
        <w:rPr>
          <w:rFonts w:ascii="Times New Roman" w:hAnsi="Times New Roman" w:cs="Times New Roman"/>
          <w:sz w:val="24"/>
          <w:szCs w:val="24"/>
        </w:rPr>
        <w:t xml:space="preserve">50.104-3 </w:t>
      </w:r>
      <w:r w:rsidRPr="00F842BB">
        <w:rPr>
          <w:rFonts w:ascii="Times New Roman" w:hAnsi="Times New Roman" w:cs="Times New Roman"/>
          <w:sz w:val="24"/>
          <w:szCs w:val="24"/>
        </w:rPr>
        <w:t>and</w:t>
      </w:r>
      <w:r w:rsidR="00C6450F">
        <w:rPr>
          <w:rFonts w:ascii="Times New Roman" w:hAnsi="Times New Roman" w:cs="Times New Roman"/>
          <w:sz w:val="24"/>
          <w:szCs w:val="24"/>
        </w:rPr>
        <w:t xml:space="preserve"> DFARS 250.104-3-70</w:t>
      </w:r>
      <w:r w:rsidR="0001485E" w:rsidRPr="0001485E">
        <w:rPr>
          <w:rFonts w:ascii="Times New Roman" w:hAnsi="Times New Roman" w:cs="Times New Roman"/>
          <w:sz w:val="24"/>
          <w:szCs w:val="24"/>
        </w:rPr>
        <w:t>.</w:t>
      </w:r>
    </w:p>
    <w:sectPr w:rsidR="005A70CB" w:rsidSect="0089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6" w:nlCheck="1" w:checkStyle="1"/>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216"/>
    <w:rsid w:val="0001485E"/>
    <w:rsid w:val="000150FE"/>
    <w:rsid w:val="00023F31"/>
    <w:rsid w:val="00040C59"/>
    <w:rsid w:val="00045940"/>
    <w:rsid w:val="00052764"/>
    <w:rsid w:val="00053563"/>
    <w:rsid w:val="00057392"/>
    <w:rsid w:val="000715CA"/>
    <w:rsid w:val="000722A3"/>
    <w:rsid w:val="00072338"/>
    <w:rsid w:val="00072EAE"/>
    <w:rsid w:val="00095D98"/>
    <w:rsid w:val="000A69F4"/>
    <w:rsid w:val="000B1F4B"/>
    <w:rsid w:val="000C4964"/>
    <w:rsid w:val="000D60FD"/>
    <w:rsid w:val="000E4F77"/>
    <w:rsid w:val="00111025"/>
    <w:rsid w:val="00123A74"/>
    <w:rsid w:val="001264EE"/>
    <w:rsid w:val="00145BD8"/>
    <w:rsid w:val="00162AF0"/>
    <w:rsid w:val="00162D6B"/>
    <w:rsid w:val="00183B69"/>
    <w:rsid w:val="00184B1B"/>
    <w:rsid w:val="00185840"/>
    <w:rsid w:val="00191123"/>
    <w:rsid w:val="001A2298"/>
    <w:rsid w:val="001B3EE4"/>
    <w:rsid w:val="001E3186"/>
    <w:rsid w:val="001F21B0"/>
    <w:rsid w:val="00203FA6"/>
    <w:rsid w:val="00210A54"/>
    <w:rsid w:val="0025681D"/>
    <w:rsid w:val="002A4C44"/>
    <w:rsid w:val="002A63A3"/>
    <w:rsid w:val="002B7F01"/>
    <w:rsid w:val="002D48DA"/>
    <w:rsid w:val="002D5BF6"/>
    <w:rsid w:val="002E5DF5"/>
    <w:rsid w:val="002F1E76"/>
    <w:rsid w:val="002F3799"/>
    <w:rsid w:val="002F57FF"/>
    <w:rsid w:val="002F7E21"/>
    <w:rsid w:val="003069DF"/>
    <w:rsid w:val="00316D69"/>
    <w:rsid w:val="003312FF"/>
    <w:rsid w:val="003868FC"/>
    <w:rsid w:val="003D1168"/>
    <w:rsid w:val="003D46E4"/>
    <w:rsid w:val="003D7E15"/>
    <w:rsid w:val="003D7F22"/>
    <w:rsid w:val="003E55F7"/>
    <w:rsid w:val="00410909"/>
    <w:rsid w:val="00416C70"/>
    <w:rsid w:val="00431852"/>
    <w:rsid w:val="00431C5E"/>
    <w:rsid w:val="00442EF8"/>
    <w:rsid w:val="004434CE"/>
    <w:rsid w:val="00466B34"/>
    <w:rsid w:val="00481D67"/>
    <w:rsid w:val="00482244"/>
    <w:rsid w:val="00495358"/>
    <w:rsid w:val="004A5F14"/>
    <w:rsid w:val="004F0022"/>
    <w:rsid w:val="00533F50"/>
    <w:rsid w:val="0055343B"/>
    <w:rsid w:val="00554F7B"/>
    <w:rsid w:val="0056707B"/>
    <w:rsid w:val="005700D6"/>
    <w:rsid w:val="00575FF6"/>
    <w:rsid w:val="005808F1"/>
    <w:rsid w:val="005951D9"/>
    <w:rsid w:val="005A5779"/>
    <w:rsid w:val="005A70CB"/>
    <w:rsid w:val="005B63C8"/>
    <w:rsid w:val="005C5559"/>
    <w:rsid w:val="005F05CE"/>
    <w:rsid w:val="00605A50"/>
    <w:rsid w:val="00606920"/>
    <w:rsid w:val="006578C5"/>
    <w:rsid w:val="006667C8"/>
    <w:rsid w:val="006939AD"/>
    <w:rsid w:val="00697669"/>
    <w:rsid w:val="006C1346"/>
    <w:rsid w:val="006E33F2"/>
    <w:rsid w:val="00722EB6"/>
    <w:rsid w:val="007251A8"/>
    <w:rsid w:val="00744216"/>
    <w:rsid w:val="00760F08"/>
    <w:rsid w:val="00793606"/>
    <w:rsid w:val="00793B22"/>
    <w:rsid w:val="007E5EF5"/>
    <w:rsid w:val="0080531D"/>
    <w:rsid w:val="00822964"/>
    <w:rsid w:val="0083648E"/>
    <w:rsid w:val="00877E19"/>
    <w:rsid w:val="00892F65"/>
    <w:rsid w:val="00897F62"/>
    <w:rsid w:val="008B0FF6"/>
    <w:rsid w:val="008B5FE8"/>
    <w:rsid w:val="008C2E3A"/>
    <w:rsid w:val="0092441A"/>
    <w:rsid w:val="009825D5"/>
    <w:rsid w:val="00983CCF"/>
    <w:rsid w:val="00994213"/>
    <w:rsid w:val="009A0A8A"/>
    <w:rsid w:val="009E4252"/>
    <w:rsid w:val="009E74B4"/>
    <w:rsid w:val="009F5187"/>
    <w:rsid w:val="00A06340"/>
    <w:rsid w:val="00A10DAD"/>
    <w:rsid w:val="00A3606E"/>
    <w:rsid w:val="00A36A4C"/>
    <w:rsid w:val="00A57EF9"/>
    <w:rsid w:val="00A61602"/>
    <w:rsid w:val="00A87682"/>
    <w:rsid w:val="00A92BDD"/>
    <w:rsid w:val="00AA0C5A"/>
    <w:rsid w:val="00AE3920"/>
    <w:rsid w:val="00B07E31"/>
    <w:rsid w:val="00B33E7C"/>
    <w:rsid w:val="00B505F8"/>
    <w:rsid w:val="00B53CF6"/>
    <w:rsid w:val="00B64325"/>
    <w:rsid w:val="00B77D5A"/>
    <w:rsid w:val="00B837BF"/>
    <w:rsid w:val="00B85E3F"/>
    <w:rsid w:val="00B90024"/>
    <w:rsid w:val="00B92D93"/>
    <w:rsid w:val="00BA0FFD"/>
    <w:rsid w:val="00BA233B"/>
    <w:rsid w:val="00BA30FC"/>
    <w:rsid w:val="00BB3AAA"/>
    <w:rsid w:val="00BB528C"/>
    <w:rsid w:val="00BC2F21"/>
    <w:rsid w:val="00BD20B2"/>
    <w:rsid w:val="00BE296C"/>
    <w:rsid w:val="00BF2790"/>
    <w:rsid w:val="00BF3AFF"/>
    <w:rsid w:val="00C03E8C"/>
    <w:rsid w:val="00C13A75"/>
    <w:rsid w:val="00C24457"/>
    <w:rsid w:val="00C51E8A"/>
    <w:rsid w:val="00C6450F"/>
    <w:rsid w:val="00C64C46"/>
    <w:rsid w:val="00C75179"/>
    <w:rsid w:val="00CD56E4"/>
    <w:rsid w:val="00CD75DF"/>
    <w:rsid w:val="00CF23F8"/>
    <w:rsid w:val="00CF3A72"/>
    <w:rsid w:val="00CF6834"/>
    <w:rsid w:val="00D104DA"/>
    <w:rsid w:val="00D3325D"/>
    <w:rsid w:val="00D67A3E"/>
    <w:rsid w:val="00D80F31"/>
    <w:rsid w:val="00DB3839"/>
    <w:rsid w:val="00E13AE2"/>
    <w:rsid w:val="00E4202A"/>
    <w:rsid w:val="00E43FC7"/>
    <w:rsid w:val="00E77903"/>
    <w:rsid w:val="00E94048"/>
    <w:rsid w:val="00EC3630"/>
    <w:rsid w:val="00ED36C0"/>
    <w:rsid w:val="00EE2A70"/>
    <w:rsid w:val="00EF45A1"/>
    <w:rsid w:val="00F3357E"/>
    <w:rsid w:val="00F40657"/>
    <w:rsid w:val="00F573F4"/>
    <w:rsid w:val="00F842BB"/>
    <w:rsid w:val="00F877F0"/>
    <w:rsid w:val="00F925B7"/>
    <w:rsid w:val="00F931BE"/>
    <w:rsid w:val="00F974CA"/>
    <w:rsid w:val="00FA07D7"/>
    <w:rsid w:val="00FD0125"/>
    <w:rsid w:val="00FE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B68"/>
  <w15:docId w15:val="{8BCF3087-CF6C-42F8-B8F1-FC8E415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1D"/>
  </w:style>
  <w:style w:type="paragraph" w:styleId="Heading4">
    <w:name w:val="heading 4"/>
    <w:basedOn w:val="Normal"/>
    <w:link w:val="Heading4Char"/>
    <w:unhideWhenUsed/>
    <w:qFormat/>
    <w:rsid w:val="0025681D"/>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74421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5681D"/>
    <w:rPr>
      <w:rFonts w:ascii="Times New Roman" w:hAnsi="Times New Roman" w:cs="Times New Roman"/>
      <w:b/>
      <w:sz w:val="24"/>
      <w:szCs w:val="24"/>
    </w:rPr>
  </w:style>
  <w:style w:type="character" w:customStyle="1" w:styleId="Heading5Char">
    <w:name w:val="Heading 5 Char"/>
    <w:basedOn w:val="DefaultParagraphFont"/>
    <w:link w:val="Heading5"/>
    <w:rsid w:val="00744216"/>
    <w:rPr>
      <w:b/>
      <w:u w:val="single"/>
    </w:rPr>
  </w:style>
  <w:style w:type="character" w:styleId="Hyperlink">
    <w:name w:val="Hyperlink"/>
    <w:basedOn w:val="DefaultParagraphFont"/>
    <w:uiPriority w:val="99"/>
    <w:unhideWhenUsed/>
    <w:rsid w:val="00744216"/>
    <w:rPr>
      <w:color w:val="0000FF"/>
      <w:u w:val="single"/>
    </w:rPr>
  </w:style>
  <w:style w:type="paragraph" w:customStyle="1" w:styleId="ind4">
    <w:name w:val="ind .4"/>
    <w:basedOn w:val="Normal"/>
    <w:rsid w:val="00744216"/>
    <w:pPr>
      <w:tabs>
        <w:tab w:val="left" w:pos="1152"/>
        <w:tab w:val="left" w:pos="1728"/>
        <w:tab w:val="left" w:pos="2304"/>
        <w:tab w:val="left" w:pos="2880"/>
        <w:tab w:val="left" w:pos="3456"/>
      </w:tabs>
      <w:ind w:left="576"/>
    </w:pPr>
  </w:style>
  <w:style w:type="paragraph" w:customStyle="1" w:styleId="ind12">
    <w:name w:val="ind 1.2"/>
    <w:basedOn w:val="Normal"/>
    <w:rsid w:val="00744216"/>
    <w:pPr>
      <w:tabs>
        <w:tab w:val="left" w:pos="2304"/>
        <w:tab w:val="left" w:pos="2880"/>
        <w:tab w:val="left" w:pos="3456"/>
      </w:tabs>
      <w:ind w:left="1728"/>
    </w:pPr>
  </w:style>
  <w:style w:type="paragraph" w:customStyle="1" w:styleId="hangind16">
    <w:name w:val="hang ind 1.6"/>
    <w:basedOn w:val="Normal"/>
    <w:rsid w:val="00744216"/>
    <w:pPr>
      <w:tabs>
        <w:tab w:val="left" w:pos="2304"/>
        <w:tab w:val="left" w:pos="2880"/>
        <w:tab w:val="left" w:pos="3456"/>
        <w:tab w:val="left" w:pos="4032"/>
      </w:tabs>
      <w:ind w:left="2304" w:hanging="576"/>
    </w:pPr>
  </w:style>
  <w:style w:type="paragraph" w:customStyle="1" w:styleId="ind8">
    <w:name w:val="ind .8"/>
    <w:basedOn w:val="Normal"/>
    <w:rsid w:val="00744216"/>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1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23"/>
    <w:rPr>
      <w:rFonts w:ascii="Tahoma" w:hAnsi="Tahoma" w:cs="Tahoma"/>
      <w:sz w:val="16"/>
      <w:szCs w:val="16"/>
    </w:rPr>
  </w:style>
  <w:style w:type="character" w:styleId="CommentReference">
    <w:name w:val="annotation reference"/>
    <w:basedOn w:val="DefaultParagraphFont"/>
    <w:uiPriority w:val="99"/>
    <w:semiHidden/>
    <w:unhideWhenUsed/>
    <w:rsid w:val="000C4964"/>
    <w:rPr>
      <w:sz w:val="16"/>
      <w:szCs w:val="16"/>
    </w:rPr>
  </w:style>
  <w:style w:type="paragraph" w:styleId="CommentText">
    <w:name w:val="annotation text"/>
    <w:basedOn w:val="Normal"/>
    <w:link w:val="CommentTextChar"/>
    <w:uiPriority w:val="99"/>
    <w:semiHidden/>
    <w:unhideWhenUsed/>
    <w:rsid w:val="000C4964"/>
    <w:pPr>
      <w:spacing w:line="240" w:lineRule="auto"/>
    </w:pPr>
    <w:rPr>
      <w:sz w:val="20"/>
      <w:szCs w:val="20"/>
    </w:rPr>
  </w:style>
  <w:style w:type="character" w:customStyle="1" w:styleId="CommentTextChar">
    <w:name w:val="Comment Text Char"/>
    <w:basedOn w:val="DefaultParagraphFont"/>
    <w:link w:val="CommentText"/>
    <w:uiPriority w:val="99"/>
    <w:semiHidden/>
    <w:rsid w:val="000C4964"/>
    <w:rPr>
      <w:sz w:val="20"/>
      <w:szCs w:val="20"/>
    </w:rPr>
  </w:style>
  <w:style w:type="paragraph" w:styleId="CommentSubject">
    <w:name w:val="annotation subject"/>
    <w:basedOn w:val="CommentText"/>
    <w:next w:val="CommentText"/>
    <w:link w:val="CommentSubjectChar"/>
    <w:uiPriority w:val="99"/>
    <w:semiHidden/>
    <w:unhideWhenUsed/>
    <w:rsid w:val="000C4964"/>
    <w:rPr>
      <w:b/>
      <w:bCs/>
    </w:rPr>
  </w:style>
  <w:style w:type="character" w:customStyle="1" w:styleId="CommentSubjectChar">
    <w:name w:val="Comment Subject Char"/>
    <w:basedOn w:val="CommentTextChar"/>
    <w:link w:val="CommentSubject"/>
    <w:uiPriority w:val="99"/>
    <w:semiHidden/>
    <w:rsid w:val="000C4964"/>
    <w:rPr>
      <w:b/>
      <w:bCs/>
      <w:sz w:val="20"/>
      <w:szCs w:val="20"/>
    </w:rPr>
  </w:style>
  <w:style w:type="paragraph" w:styleId="Revision">
    <w:name w:val="Revision"/>
    <w:hidden/>
    <w:uiPriority w:val="99"/>
    <w:semiHidden/>
    <w:rsid w:val="00C64C46"/>
    <w:pPr>
      <w:spacing w:after="0" w:line="240" w:lineRule="auto"/>
    </w:pPr>
  </w:style>
  <w:style w:type="paragraph" w:styleId="TOC4">
    <w:name w:val="toc 4"/>
    <w:basedOn w:val="Normal"/>
    <w:next w:val="Normal"/>
    <w:autoRedefine/>
    <w:uiPriority w:val="39"/>
    <w:unhideWhenUsed/>
    <w:rsid w:val="0025681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class="ExternalClassDCDDA536D7FE43238D8F16118A1D5585"&gt;&lt;p&gt;​PARC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DASAP-90-628</_dlc_DocId>
    <_dlc_DocIdUrl xmlns="4d2834f2-6e62-48ef-822a-880d84868a39">
      <Url>https://spcs3.kc.army.mil/asaalt/ZPTeam/PPS/_layouts/15/DocIdRedir.aspx?ID=DASAP-90-628</Url>
      <Description>DASAP-90-628</Description>
    </_dlc_DocIdUrl>
    <WebPartName xmlns="4d2834f2-6e62-48ef-822a-880d84868a39" xsi:nil="true"/>
    <AFARSRevisionNo xmlns="4d2834f2-6e62-48ef-822a-880d84868a39">28.01</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CA330-E5ED-4C9E-B939-79F2F39D4216}">
  <ds:schemaRefs>
    <ds:schemaRef ds:uri="http://schemas.microsoft.com/sharepoint/v3/contenttype/forms"/>
  </ds:schemaRefs>
</ds:datastoreItem>
</file>

<file path=customXml/itemProps2.xml><?xml version="1.0" encoding="utf-8"?>
<ds:datastoreItem xmlns:ds="http://schemas.openxmlformats.org/officeDocument/2006/customXml" ds:itemID="{CE52B0C5-52CF-4647-A1CE-7E36AA011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676596-6A8E-4230-9F6D-884508AC51E6}">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044852AC-3DC7-4409-933F-BD685132A290}">
  <ds:schemaRefs>
    <ds:schemaRef ds:uri="http://schemas.microsoft.com/sharepoint/events"/>
  </ds:schemaRefs>
</ds:datastoreItem>
</file>

<file path=customXml/itemProps5.xml><?xml version="1.0" encoding="utf-8"?>
<ds:datastoreItem xmlns:ds="http://schemas.openxmlformats.org/officeDocument/2006/customXml" ds:itemID="{23CB4A72-3F4B-47A2-B8B3-550956FA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AFARS 5135_Revision_27_00_DRAFT</vt:lpstr>
    </vt:vector>
  </TitlesOfParts>
  <Company>U.S. Army</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5135_Revision_28_01</dc:title>
  <dc:creator>Administrator</dc:creator>
  <cp:lastModifiedBy>Jordan, Amanda C CIV USARMY HQDA ASA ALT (USA)</cp:lastModifiedBy>
  <cp:revision>3</cp:revision>
  <cp:lastPrinted>2013-08-08T13:32:00Z</cp:lastPrinted>
  <dcterms:created xsi:type="dcterms:W3CDTF">2024-08-26T17:38:00Z</dcterms:created>
  <dcterms:modified xsi:type="dcterms:W3CDTF">2024-08-28T13:10:00Z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4091e1f8-e235-40ea-93fb-7c7fba24dced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