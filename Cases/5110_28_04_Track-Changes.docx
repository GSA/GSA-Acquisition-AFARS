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8D7" w14:textId="77777777" w:rsidR="00E00487" w:rsidRPr="008C4E58" w:rsidRDefault="00E00487" w:rsidP="00CC7A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E58">
        <w:rPr>
          <w:rFonts w:ascii="Times New Roman" w:hAnsi="Times New Roman" w:cs="Times New Roman"/>
          <w:b/>
          <w:sz w:val="24"/>
          <w:szCs w:val="24"/>
        </w:rPr>
        <w:t>AFARS – P</w:t>
      </w:r>
      <w:r w:rsidR="001F4A1D" w:rsidRPr="008C4E58">
        <w:rPr>
          <w:rFonts w:ascii="Times New Roman" w:hAnsi="Times New Roman" w:cs="Times New Roman"/>
          <w:b/>
          <w:sz w:val="24"/>
          <w:szCs w:val="24"/>
        </w:rPr>
        <w:t xml:space="preserve">ART </w:t>
      </w:r>
      <w:r w:rsidRPr="008C4E58">
        <w:rPr>
          <w:rFonts w:ascii="Times New Roman" w:hAnsi="Times New Roman" w:cs="Times New Roman"/>
          <w:b/>
          <w:sz w:val="24"/>
          <w:szCs w:val="24"/>
        </w:rPr>
        <w:t>5110</w:t>
      </w:r>
    </w:p>
    <w:p w14:paraId="49243D48" w14:textId="77777777" w:rsidR="00CC7ACD" w:rsidRPr="008C4E58" w:rsidRDefault="00E00487" w:rsidP="00CC7A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E58">
        <w:rPr>
          <w:rFonts w:ascii="Times New Roman" w:hAnsi="Times New Roman" w:cs="Times New Roman"/>
          <w:b/>
          <w:sz w:val="24"/>
          <w:szCs w:val="24"/>
        </w:rPr>
        <w:t>Market Research</w:t>
      </w:r>
    </w:p>
    <w:p w14:paraId="0E4FD072" w14:textId="56958F5A" w:rsidR="001F4A1D" w:rsidRPr="008C4E58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4E58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ins w:id="0" w:author="Jordan, Amanda C CIV USARMY HQDA ASA ALT (USA)" w:date="2022-08-03T08:27:00Z">
        <w:r w:rsidR="00EF19F5">
          <w:rPr>
            <w:rFonts w:ascii="Times New Roman" w:hAnsi="Times New Roman" w:cs="Times New Roman"/>
            <w:i/>
            <w:sz w:val="24"/>
            <w:szCs w:val="24"/>
          </w:rPr>
          <w:t>3</w:t>
        </w:r>
      </w:ins>
      <w:del w:id="1" w:author="Jordan, Amanda C CIV USARMY HQDA ASA ALT (USA)" w:date="2022-08-03T08:27:00Z">
        <w:r w:rsidR="00EF19F5" w:rsidDel="00EF19F5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r w:rsidR="00845CCE" w:rsidRPr="008C4E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4E58" w:rsidRPr="008C4E58">
        <w:rPr>
          <w:rFonts w:ascii="Times New Roman" w:hAnsi="Times New Roman" w:cs="Times New Roman"/>
          <w:i/>
          <w:sz w:val="24"/>
          <w:szCs w:val="24"/>
        </w:rPr>
        <w:t>August</w:t>
      </w:r>
      <w:r w:rsidR="00105771" w:rsidRPr="008C4E58">
        <w:rPr>
          <w:rFonts w:ascii="Times New Roman" w:hAnsi="Times New Roman" w:cs="Times New Roman"/>
          <w:i/>
          <w:sz w:val="24"/>
          <w:szCs w:val="24"/>
        </w:rPr>
        <w:t xml:space="preserve"> 202</w:t>
      </w:r>
      <w:ins w:id="2" w:author="Jordan, Amanda C CIV USARMY HQDA ASA ALT (USA)" w:date="2022-08-03T08:27:00Z">
        <w:r w:rsidR="00EF19F5">
          <w:rPr>
            <w:rFonts w:ascii="Times New Roman" w:hAnsi="Times New Roman" w:cs="Times New Roman"/>
            <w:i/>
            <w:sz w:val="24"/>
            <w:szCs w:val="24"/>
          </w:rPr>
          <w:t>2</w:t>
        </w:r>
      </w:ins>
      <w:del w:id="3" w:author="Jordan, Amanda C CIV USARMY HQDA ASA ALT (USA)" w:date="2022-08-03T08:27:00Z">
        <w:r w:rsidR="00EF19F5" w:rsidDel="00EF19F5">
          <w:rPr>
            <w:rFonts w:ascii="Times New Roman" w:hAnsi="Times New Roman" w:cs="Times New Roman"/>
            <w:i/>
            <w:sz w:val="24"/>
            <w:szCs w:val="24"/>
          </w:rPr>
          <w:delText>1</w:delText>
        </w:r>
      </w:del>
      <w:r w:rsidRPr="008C4E58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26FC5E5D" w14:textId="77777777" w:rsidR="00CC7ACD" w:rsidRPr="008C4E58" w:rsidRDefault="00CC7ACD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fldChar w:fldCharType="begin"/>
      </w:r>
      <w:r w:rsidRPr="008C4E58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8C4E5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277" w:history="1">
        <w:r w:rsidRPr="008C4E5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5110.002  Procedures.</w:t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_Toc512859277 \h </w:instrText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BCCB0F" w14:textId="77777777" w:rsidR="00E00487" w:rsidRPr="008C4E58" w:rsidRDefault="00CC7ACD" w:rsidP="00867512">
      <w:pPr>
        <w:rPr>
          <w:rFonts w:ascii="Times New Roman" w:hAnsi="Times New Roman" w:cs="Times New Roman"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C6DDE8" w14:textId="77777777" w:rsidR="00E00487" w:rsidRPr="008C4E58" w:rsidRDefault="00E00487" w:rsidP="00F57AEB">
      <w:pPr>
        <w:pStyle w:val="Heading4"/>
      </w:pPr>
      <w:bookmarkStart w:id="4" w:name="_Toc512859277"/>
      <w:r w:rsidRPr="008C4E58">
        <w:t>5110.002  Procedures.</w:t>
      </w:r>
      <w:bookmarkEnd w:id="4"/>
    </w:p>
    <w:p w14:paraId="233BF6DB" w14:textId="77777777" w:rsidR="00105771" w:rsidRPr="008C4E58" w:rsidRDefault="00E00487" w:rsidP="00E004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C4E58">
        <w:rPr>
          <w:rFonts w:ascii="Times New Roman" w:hAnsi="Times New Roman" w:cs="Times New Roman"/>
          <w:bCs/>
          <w:sz w:val="24"/>
          <w:szCs w:val="24"/>
        </w:rPr>
        <w:t>(b)</w:t>
      </w:r>
      <w:r w:rsidRPr="008C4E58">
        <w:rPr>
          <w:rFonts w:ascii="Times New Roman" w:hAnsi="Times New Roman" w:cs="Times New Roman"/>
          <w:sz w:val="24"/>
          <w:szCs w:val="24"/>
        </w:rPr>
        <w:t xml:space="preserve">  All members of the acquisition team </w:t>
      </w:r>
      <w:r w:rsidR="003C1DF8" w:rsidRPr="008C4E58">
        <w:rPr>
          <w:rFonts w:ascii="Times New Roman" w:hAnsi="Times New Roman" w:cs="Times New Roman"/>
          <w:sz w:val="24"/>
          <w:szCs w:val="24"/>
        </w:rPr>
        <w:t xml:space="preserve">will </w:t>
      </w:r>
      <w:r w:rsidRPr="008C4E58">
        <w:rPr>
          <w:rFonts w:ascii="Times New Roman" w:hAnsi="Times New Roman" w:cs="Times New Roman"/>
          <w:sz w:val="24"/>
          <w:szCs w:val="24"/>
        </w:rPr>
        <w:t xml:space="preserve">participate in market research and apply their functional tools and expertise.  </w:t>
      </w:r>
      <w:r w:rsidR="000E6435" w:rsidRPr="008C4E58">
        <w:rPr>
          <w:rFonts w:ascii="Times New Roman" w:hAnsi="Times New Roman" w:cs="Times New Roman"/>
          <w:sz w:val="24"/>
          <w:szCs w:val="24"/>
        </w:rPr>
        <w:t>P</w:t>
      </w:r>
      <w:r w:rsidRPr="008C4E58">
        <w:rPr>
          <w:rFonts w:ascii="Times New Roman" w:hAnsi="Times New Roman" w:cs="Times New Roman"/>
          <w:sz w:val="24"/>
          <w:szCs w:val="24"/>
        </w:rPr>
        <w:t>rogram managers or representatives of the requiring activity</w:t>
      </w:r>
      <w:r w:rsidR="00463ECB" w:rsidRPr="008C4E58">
        <w:rPr>
          <w:rFonts w:ascii="Times New Roman" w:hAnsi="Times New Roman" w:cs="Times New Roman"/>
          <w:sz w:val="24"/>
          <w:szCs w:val="24"/>
        </w:rPr>
        <w:t xml:space="preserve"> will</w:t>
      </w:r>
      <w:r w:rsidRPr="008C4E58">
        <w:rPr>
          <w:rFonts w:ascii="Times New Roman" w:hAnsi="Times New Roman" w:cs="Times New Roman"/>
          <w:sz w:val="24"/>
          <w:szCs w:val="24"/>
        </w:rPr>
        <w:t xml:space="preserve"> typically lead the market research effort.</w:t>
      </w:r>
      <w:r w:rsidR="00F82A26" w:rsidRPr="008C4E58">
        <w:rPr>
          <w:rFonts w:ascii="Times New Roman" w:hAnsi="Times New Roman" w:cs="Times New Roman"/>
          <w:sz w:val="24"/>
          <w:szCs w:val="24"/>
        </w:rPr>
        <w:t xml:space="preserve">  A statement that the solicitation will be synopsized and that all proposals received will be evaluat</w:t>
      </w:r>
      <w:r w:rsidR="00BB46AE" w:rsidRPr="008C4E58">
        <w:rPr>
          <w:rFonts w:ascii="Times New Roman" w:hAnsi="Times New Roman" w:cs="Times New Roman"/>
          <w:sz w:val="24"/>
          <w:szCs w:val="24"/>
        </w:rPr>
        <w:t>ed</w:t>
      </w:r>
      <w:r w:rsidR="00F82A26" w:rsidRPr="008C4E58">
        <w:rPr>
          <w:rFonts w:ascii="Times New Roman" w:hAnsi="Times New Roman" w:cs="Times New Roman"/>
          <w:sz w:val="24"/>
          <w:szCs w:val="24"/>
        </w:rPr>
        <w:t xml:space="preserve"> is not a substitute for performing adequate market research and in itself does not support and justify procurement under other than full and open conditions.</w:t>
      </w:r>
      <w:r w:rsidRPr="008C4E58">
        <w:rPr>
          <w:rFonts w:ascii="Times New Roman" w:hAnsi="Times New Roman" w:cs="Times New Roman"/>
          <w:sz w:val="24"/>
          <w:szCs w:val="24"/>
        </w:rPr>
        <w:t xml:space="preserve">  </w:t>
      </w:r>
      <w:r w:rsidR="00D31E4C" w:rsidRPr="008C4E58">
        <w:rPr>
          <w:rFonts w:ascii="Times New Roman" w:hAnsi="Times New Roman" w:cs="Times New Roman"/>
          <w:sz w:val="24"/>
          <w:szCs w:val="24"/>
        </w:rPr>
        <w:t>Specific requirements pertaining to market research in support of other than full and open competition are included in 5153.303-5, paragraph 8.</w:t>
      </w:r>
      <w:r w:rsidR="00105771" w:rsidRPr="008C4E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7A06D9" w14:textId="77777777" w:rsidR="00E00487" w:rsidRPr="008C4E58" w:rsidRDefault="00105771" w:rsidP="00E004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 w:history="1">
        <w:r w:rsidRPr="008C4E58">
          <w:rPr>
            <w:rStyle w:val="Hyperlink"/>
            <w:rFonts w:ascii="Times New Roman" w:hAnsi="Times New Roman" w:cs="Times New Roman"/>
            <w:sz w:val="24"/>
            <w:szCs w:val="24"/>
          </w:rPr>
          <w:t>AFARS PGI 5110.002(b)-1</w:t>
        </w:r>
      </w:hyperlink>
      <w:r w:rsidR="00185881" w:rsidRPr="008C4E58">
        <w:rPr>
          <w:rFonts w:ascii="Times New Roman" w:hAnsi="Times New Roman" w:cs="Times New Roman"/>
          <w:sz w:val="24"/>
          <w:szCs w:val="24"/>
        </w:rPr>
        <w:t xml:space="preserve"> for information and instructions on using ProcurementIQ, a market intelligence tool specifically designed for procurement, strategic sourcing and indirect procurement.</w:t>
      </w:r>
      <w:r w:rsidRPr="008C4E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65A420" w14:textId="77777777" w:rsidR="00185881" w:rsidRPr="008C4E58" w:rsidRDefault="00185881" w:rsidP="00E004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t xml:space="preserve">Additional market research and planning guidance is available at </w:t>
      </w:r>
      <w:hyperlink r:id="rId11" w:history="1">
        <w:r w:rsidRPr="008C4E58">
          <w:rPr>
            <w:rStyle w:val="Hyperlink"/>
            <w:rFonts w:ascii="Times New Roman" w:hAnsi="Times New Roman" w:cs="Times New Roman"/>
            <w:sz w:val="24"/>
            <w:szCs w:val="24"/>
          </w:rPr>
          <w:t>AFARS PGI 5110.002(b)-2.</w:t>
        </w:r>
      </w:hyperlink>
    </w:p>
    <w:p w14:paraId="6AD16FD5" w14:textId="77777777" w:rsidR="00EF19F5" w:rsidRPr="00845CCE" w:rsidRDefault="00EF19F5" w:rsidP="00EF19F5">
      <w:pPr>
        <w:spacing w:after="0" w:line="240" w:lineRule="auto"/>
        <w:rPr>
          <w:ins w:id="5" w:author="Jordan, Amanda C CIV USARMY HQDA ASA ALT (USA)" w:date="2022-08-03T08:26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6" w:author="Jordan, Amanda C CIV USARMY HQDA ASA ALT (USA)" w:date="2022-08-03T08:26:00Z">
        <w:r w:rsidRPr="00845CC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(e)  The Assistant Secretary of the Army (Acquisition, Logistics an</w:t>
        </w:r>
        <w:r w:rsidRPr="00E708E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 Technology) </w:t>
        </w:r>
        <w:r w:rsidRPr="00845CC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shall document the results of market research in a manner appropriate to the size and complexity of the acquisition as stated at FAR 10.002(e).  See 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begin"/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instrText xml:space="preserve"> HYPERLINK "https://spcs3.kc.army.mil/asaalt/procurement/AFARS/AFARS_AppGG.aspx" </w:instrTex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separate"/>
        </w:r>
        <w:r w:rsidRPr="00E708E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Appendix GG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end"/>
        </w:r>
        <w:r w:rsidRPr="00845CC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for further delegation.</w:t>
        </w:r>
      </w:ins>
    </w:p>
    <w:p w14:paraId="148189E8" w14:textId="77777777" w:rsidR="00845CCE" w:rsidRDefault="00845CCE" w:rsidP="002B73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562BAD" w14:textId="2D343B9F" w:rsidR="002B7391" w:rsidRPr="008C4E58" w:rsidRDefault="00845CCE" w:rsidP="002B73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(i) In addition to using the </w:t>
      </w:r>
      <w:r w:rsidR="002B7391" w:rsidRPr="008C4E58">
        <w:rPr>
          <w:rFonts w:ascii="Times New Roman" w:hAnsi="Times New Roman" w:cs="Times New Roman"/>
          <w:color w:val="000000" w:themeColor="text1"/>
          <w:sz w:val="24"/>
          <w:szCs w:val="24"/>
        </w:rPr>
        <w:t>“Market Research Report Guide for Improving the Tradecraft in Services Acquisition”,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service acquisitions, the format and processes should also be </w:t>
      </w:r>
      <w:r w:rsidR="00407517" w:rsidRPr="008C4E58">
        <w:rPr>
          <w:rFonts w:ascii="Times New Roman" w:hAnsi="Times New Roman" w:cs="Times New Roman"/>
          <w:sz w:val="24"/>
          <w:szCs w:val="24"/>
        </w:rPr>
        <w:t xml:space="preserve">adapted for use in 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documenting market research for supplies.  The Office of Small Business Programs tool at</w:t>
      </w:r>
      <w:r w:rsidR="002B7391" w:rsidRPr="008C4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2B7391" w:rsidRPr="008C4E58">
          <w:rPr>
            <w:rStyle w:val="Hyperlink"/>
            <w:rFonts w:ascii="Times New Roman" w:hAnsi="Times New Roman" w:cs="Times New Roman"/>
            <w:sz w:val="24"/>
            <w:szCs w:val="24"/>
          </w:rPr>
          <w:t>https://ebiz.acq.osd.mil/mrcoe/</w:t>
        </w:r>
      </w:hyperlink>
      <w:r w:rsidR="002B7391" w:rsidRPr="008C4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(CAC enabled)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be used to develop the Market Research report.</w:t>
      </w:r>
    </w:p>
    <w:p w14:paraId="4CD673B3" w14:textId="77777777" w:rsidR="004D123F" w:rsidRPr="008C4E58" w:rsidRDefault="004D123F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4D123F" w:rsidRPr="008C4E58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C5EC9"/>
    <w:rsid w:val="000E6435"/>
    <w:rsid w:val="00100256"/>
    <w:rsid w:val="00105771"/>
    <w:rsid w:val="00185881"/>
    <w:rsid w:val="001B2787"/>
    <w:rsid w:val="001B5BA3"/>
    <w:rsid w:val="001F4A1D"/>
    <w:rsid w:val="002459CE"/>
    <w:rsid w:val="002600B2"/>
    <w:rsid w:val="00276903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45CCE"/>
    <w:rsid w:val="00867512"/>
    <w:rsid w:val="00895E71"/>
    <w:rsid w:val="008A0543"/>
    <w:rsid w:val="008C4E58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C7ACD"/>
    <w:rsid w:val="00CF162F"/>
    <w:rsid w:val="00D31E4C"/>
    <w:rsid w:val="00DD24F6"/>
    <w:rsid w:val="00DF6A03"/>
    <w:rsid w:val="00E00487"/>
    <w:rsid w:val="00E708EB"/>
    <w:rsid w:val="00E802E1"/>
    <w:rsid w:val="00E8221E"/>
    <w:rsid w:val="00EE5674"/>
    <w:rsid w:val="00EF19F5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AD9D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2">
    <w:name w:val="heading 2"/>
    <w:basedOn w:val="Normal"/>
    <w:next w:val="Normal"/>
    <w:link w:val="Heading2Char"/>
    <w:unhideWhenUsed/>
    <w:qFormat/>
    <w:rsid w:val="00E8221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7ACD"/>
    <w:pPr>
      <w:spacing w:before="0" w:after="240"/>
      <w:jc w:val="left"/>
      <w:outlineLvl w:val="2"/>
    </w:pPr>
    <w:rPr>
      <w:rFonts w:ascii="Times New Roman" w:hAnsi="Times New Roman" w:cs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21E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7ACD"/>
    <w:rPr>
      <w:rFonts w:ascii="Times New Roman" w:hAnsi="Times New Roman" w:cs="Times New Roman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biz.acq.osd.mil/mrco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spcs3.kc.army.mil/asaalt/procurement/PGI/PGI_5110.aspx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spcs3.kc.army.mil/asaalt/procurement/PGI/PGI_5110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D4978-832D-4F1D-9F94-214D611C6C69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760EE49-11A9-4E09-9980-9DEE87F5E2F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AFARS_5110_Revision_28_01</vt:lpstr>
    </vt:vector>
  </TitlesOfParts>
  <Company>U.S. Army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Jordan, Amanda C CIV USARMY HQDA ASA ALT (USA)</cp:lastModifiedBy>
  <cp:revision>4</cp:revision>
  <cp:lastPrinted>2013-08-20T17:48:00Z</cp:lastPrinted>
  <dcterms:created xsi:type="dcterms:W3CDTF">2022-08-03T12:25:00Z</dcterms:created>
  <dcterms:modified xsi:type="dcterms:W3CDTF">2022-08-03T12:27:00Z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