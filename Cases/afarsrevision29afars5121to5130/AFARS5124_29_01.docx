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A2F8" w14:textId="6145C7E4" w:rsidR="006E63DA" w:rsidRPr="00D336E0" w:rsidRDefault="00FD70D4" w:rsidP="00B70052">
      <w:pPr>
        <w:spacing w:line="240" w:lineRule="auto"/>
        <w:jc w:val="center"/>
        <w:rPr>
          <w:rFonts w:ascii="Times New Roman" w:hAnsi="Times New Roman" w:cs="Times New Roman"/>
          <w:b/>
          <w:sz w:val="32"/>
          <w:szCs w:val="32"/>
        </w:rPr>
      </w:pPr>
      <w:r w:rsidRPr="00D336E0">
        <w:rPr>
          <w:rFonts w:ascii="Times New Roman" w:hAnsi="Times New Roman" w:cs="Times New Roman"/>
          <w:b/>
          <w:sz w:val="32"/>
          <w:szCs w:val="32"/>
        </w:rPr>
        <w:t xml:space="preserve">AFARS </w:t>
      </w:r>
      <w:r w:rsidR="00AB00AB" w:rsidRPr="00D336E0">
        <w:rPr>
          <w:rFonts w:ascii="Times New Roman" w:hAnsi="Times New Roman" w:cs="Times New Roman"/>
          <w:b/>
          <w:sz w:val="32"/>
          <w:szCs w:val="32"/>
        </w:rPr>
        <w:t>–</w:t>
      </w:r>
      <w:r w:rsidRPr="00D336E0">
        <w:rPr>
          <w:rFonts w:ascii="Times New Roman" w:hAnsi="Times New Roman" w:cs="Times New Roman"/>
          <w:b/>
          <w:sz w:val="32"/>
          <w:szCs w:val="32"/>
        </w:rPr>
        <w:t xml:space="preserve"> P</w:t>
      </w:r>
      <w:r w:rsidR="00380066">
        <w:rPr>
          <w:rFonts w:ascii="Times New Roman" w:hAnsi="Times New Roman" w:cs="Times New Roman"/>
          <w:b/>
          <w:sz w:val="32"/>
          <w:szCs w:val="32"/>
        </w:rPr>
        <w:t xml:space="preserve">ART </w:t>
      </w:r>
      <w:r w:rsidRPr="00D336E0">
        <w:rPr>
          <w:rFonts w:ascii="Times New Roman" w:hAnsi="Times New Roman" w:cs="Times New Roman"/>
          <w:b/>
          <w:sz w:val="32"/>
          <w:szCs w:val="32"/>
        </w:rPr>
        <w:t>5124</w:t>
      </w:r>
    </w:p>
    <w:p w14:paraId="1BC8A2F9" w14:textId="77777777" w:rsidR="006E63DA" w:rsidRPr="00D336E0" w:rsidRDefault="00FD70D4" w:rsidP="00B70052">
      <w:pPr>
        <w:spacing w:line="240" w:lineRule="auto"/>
        <w:jc w:val="center"/>
        <w:rPr>
          <w:rFonts w:ascii="Times New Roman" w:hAnsi="Times New Roman" w:cs="Times New Roman"/>
          <w:b/>
          <w:sz w:val="32"/>
          <w:szCs w:val="32"/>
        </w:rPr>
      </w:pPr>
      <w:r w:rsidRPr="00D336E0">
        <w:rPr>
          <w:rFonts w:ascii="Times New Roman" w:hAnsi="Times New Roman" w:cs="Times New Roman"/>
          <w:b/>
          <w:sz w:val="32"/>
          <w:szCs w:val="32"/>
        </w:rPr>
        <w:t>Protection of Privacy and Freedom of Information</w:t>
      </w:r>
    </w:p>
    <w:p w14:paraId="1BC8A2FA" w14:textId="0DF8ED63" w:rsidR="006E63DA" w:rsidRDefault="00925FA1" w:rsidP="00B70052">
      <w:pPr>
        <w:spacing w:line="240" w:lineRule="auto"/>
        <w:jc w:val="center"/>
        <w:rPr>
          <w:rFonts w:ascii="Times New Roman" w:hAnsi="Times New Roman" w:cs="Times New Roman"/>
          <w:i/>
          <w:sz w:val="24"/>
          <w:szCs w:val="24"/>
        </w:rPr>
      </w:pPr>
      <w:r w:rsidRPr="00D336E0">
        <w:rPr>
          <w:rFonts w:ascii="Times New Roman" w:hAnsi="Times New Roman" w:cs="Times New Roman"/>
          <w:i/>
          <w:sz w:val="24"/>
          <w:szCs w:val="24"/>
        </w:rPr>
        <w:t xml:space="preserve">(Revised </w:t>
      </w:r>
      <w:del w:id="0" w:author="Stephenson, Evelyn K CIV HQDA ASA ALT" w:date="2024-08-15T16:44:00Z">
        <w:r w:rsidR="002C657D" w:rsidDel="00445C37">
          <w:rPr>
            <w:rFonts w:ascii="Times New Roman" w:hAnsi="Times New Roman" w:cs="Times New Roman"/>
            <w:i/>
            <w:sz w:val="24"/>
            <w:szCs w:val="24"/>
          </w:rPr>
          <w:delText>0</w:delText>
        </w:r>
        <w:r w:rsidR="00621B30" w:rsidDel="00445C37">
          <w:rPr>
            <w:rFonts w:ascii="Times New Roman" w:hAnsi="Times New Roman" w:cs="Times New Roman"/>
            <w:i/>
            <w:sz w:val="24"/>
            <w:szCs w:val="24"/>
          </w:rPr>
          <w:delText>1 May 2019</w:delText>
        </w:r>
      </w:del>
      <w:ins w:id="1" w:author="Jordan, Amanda C CIV USARMY HQDA ASA ALT (USA)" w:date="2024-09-22T15:58:00Z">
        <w:r w:rsidR="009065AA">
          <w:rPr>
            <w:rFonts w:ascii="Times New Roman" w:hAnsi="Times New Roman" w:cs="Times New Roman"/>
            <w:i/>
            <w:sz w:val="24"/>
            <w:szCs w:val="24"/>
          </w:rPr>
          <w:t>01</w:t>
        </w:r>
      </w:ins>
      <w:ins w:id="2" w:author="Stephenson, Evelyn K CIV HQDA ASA ALT" w:date="2024-08-15T16:44:00Z">
        <w:r w:rsidR="00445C37">
          <w:rPr>
            <w:rFonts w:ascii="Times New Roman" w:hAnsi="Times New Roman" w:cs="Times New Roman"/>
            <w:i/>
            <w:sz w:val="24"/>
            <w:szCs w:val="24"/>
          </w:rPr>
          <w:t xml:space="preserve"> October 2024</w:t>
        </w:r>
      </w:ins>
      <w:r w:rsidRPr="00D336E0">
        <w:rPr>
          <w:rFonts w:ascii="Times New Roman" w:hAnsi="Times New Roman" w:cs="Times New Roman"/>
          <w:i/>
          <w:sz w:val="24"/>
          <w:szCs w:val="24"/>
        </w:rPr>
        <w:t>)</w:t>
      </w:r>
    </w:p>
    <w:p w14:paraId="12940EB4" w14:textId="5C424127" w:rsidR="00380066" w:rsidRPr="00380066" w:rsidRDefault="003347E7" w:rsidP="00B70052">
      <w:pPr>
        <w:pStyle w:val="TOC3"/>
        <w:tabs>
          <w:tab w:val="right" w:leader="dot" w:pos="9350"/>
        </w:tabs>
        <w:spacing w:line="240" w:lineRule="auto"/>
        <w:rPr>
          <w:rFonts w:ascii="Times New Roman" w:eastAsiaTheme="minorEastAsia" w:hAnsi="Times New Roman" w:cs="Times New Roman"/>
          <w:noProof/>
          <w:sz w:val="24"/>
          <w:szCs w:val="24"/>
        </w:rPr>
      </w:pPr>
      <w:r w:rsidRPr="00380066">
        <w:rPr>
          <w:rFonts w:ascii="Times New Roman" w:hAnsi="Times New Roman" w:cs="Times New Roman"/>
          <w:i/>
          <w:sz w:val="24"/>
          <w:szCs w:val="24"/>
        </w:rPr>
        <w:fldChar w:fldCharType="begin"/>
      </w:r>
      <w:r w:rsidRPr="00380066">
        <w:rPr>
          <w:rFonts w:ascii="Times New Roman" w:hAnsi="Times New Roman" w:cs="Times New Roman"/>
          <w:i/>
          <w:sz w:val="24"/>
          <w:szCs w:val="24"/>
        </w:rPr>
        <w:instrText xml:space="preserve"> TOC \o "1-4" \h \z \u </w:instrText>
      </w:r>
      <w:r w:rsidRPr="00380066">
        <w:rPr>
          <w:rFonts w:ascii="Times New Roman" w:hAnsi="Times New Roman" w:cs="Times New Roman"/>
          <w:i/>
          <w:sz w:val="24"/>
          <w:szCs w:val="24"/>
        </w:rPr>
        <w:fldChar w:fldCharType="separate"/>
      </w:r>
      <w:hyperlink w:anchor="_Toc514065467" w:history="1">
        <w:r w:rsidR="00380066" w:rsidRPr="00380066">
          <w:rPr>
            <w:rStyle w:val="Hyperlink"/>
            <w:rFonts w:ascii="Times New Roman" w:hAnsi="Times New Roman" w:cs="Times New Roman"/>
            <w:noProof/>
            <w:sz w:val="24"/>
            <w:szCs w:val="24"/>
          </w:rPr>
          <w:t>Subpart 5124.1 – Protection of Individual Privacy</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_Toc514065467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5504BC7F" w14:textId="04F4DADA" w:rsidR="00380066" w:rsidRPr="00380066" w:rsidRDefault="00000000" w:rsidP="00B70052">
      <w:pPr>
        <w:pStyle w:val="TOC4"/>
        <w:tabs>
          <w:tab w:val="right" w:leader="dot" w:pos="9350"/>
        </w:tabs>
        <w:spacing w:line="240" w:lineRule="auto"/>
        <w:rPr>
          <w:rFonts w:ascii="Times New Roman" w:eastAsiaTheme="minorEastAsia" w:hAnsi="Times New Roman" w:cs="Times New Roman"/>
          <w:noProof/>
          <w:sz w:val="24"/>
          <w:szCs w:val="24"/>
        </w:rPr>
      </w:pPr>
      <w:hyperlink w:anchor="_Toc514065468" w:history="1">
        <w:r w:rsidR="00380066" w:rsidRPr="00380066">
          <w:rPr>
            <w:rStyle w:val="Hyperlink"/>
            <w:rFonts w:ascii="Times New Roman" w:hAnsi="Times New Roman" w:cs="Times New Roman"/>
            <w:noProof/>
            <w:sz w:val="24"/>
            <w:szCs w:val="24"/>
          </w:rPr>
          <w:t>5124.103  Procedures.</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_Toc514065468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31C03B50" w14:textId="5E59E867" w:rsidR="00380066" w:rsidRPr="00380066" w:rsidRDefault="00000000" w:rsidP="00B70052">
      <w:pPr>
        <w:pStyle w:val="TOC3"/>
        <w:tabs>
          <w:tab w:val="right" w:leader="dot" w:pos="9350"/>
        </w:tabs>
        <w:spacing w:line="240" w:lineRule="auto"/>
        <w:rPr>
          <w:rFonts w:ascii="Times New Roman" w:eastAsiaTheme="minorEastAsia" w:hAnsi="Times New Roman" w:cs="Times New Roman"/>
          <w:noProof/>
          <w:sz w:val="24"/>
          <w:szCs w:val="24"/>
        </w:rPr>
      </w:pPr>
      <w:hyperlink w:anchor="_Toc514065469" w:history="1">
        <w:r w:rsidR="00380066" w:rsidRPr="00380066">
          <w:rPr>
            <w:rStyle w:val="Hyperlink"/>
            <w:rFonts w:ascii="Times New Roman" w:hAnsi="Times New Roman" w:cs="Times New Roman"/>
            <w:noProof/>
            <w:sz w:val="24"/>
            <w:szCs w:val="24"/>
          </w:rPr>
          <w:t>Subpart 5124.2 – Freedom of Information Act</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_Toc514065469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36B04A79" w14:textId="3023D9C7" w:rsidR="00380066" w:rsidRPr="00380066" w:rsidRDefault="00000000" w:rsidP="00B70052">
      <w:pPr>
        <w:pStyle w:val="TOC4"/>
        <w:tabs>
          <w:tab w:val="right" w:leader="dot" w:pos="9350"/>
        </w:tabs>
        <w:spacing w:line="240" w:lineRule="auto"/>
        <w:rPr>
          <w:rFonts w:ascii="Times New Roman" w:eastAsiaTheme="minorEastAsia" w:hAnsi="Times New Roman" w:cs="Times New Roman"/>
          <w:noProof/>
          <w:sz w:val="24"/>
          <w:szCs w:val="24"/>
        </w:rPr>
      </w:pPr>
      <w:hyperlink w:anchor="_Toc514065470" w:history="1">
        <w:r w:rsidR="00380066" w:rsidRPr="00380066">
          <w:rPr>
            <w:rStyle w:val="Hyperlink"/>
            <w:rFonts w:ascii="Times New Roman" w:hAnsi="Times New Roman" w:cs="Times New Roman"/>
            <w:noProof/>
            <w:sz w:val="24"/>
            <w:szCs w:val="24"/>
          </w:rPr>
          <w:t>5124.203  Policy.</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_Toc514065470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11CBF255" w14:textId="325218F4" w:rsidR="00D336E0" w:rsidRPr="00D336E0" w:rsidRDefault="003347E7" w:rsidP="00B70052">
      <w:pPr>
        <w:spacing w:line="240" w:lineRule="auto"/>
        <w:jc w:val="center"/>
        <w:rPr>
          <w:rFonts w:ascii="Times New Roman" w:hAnsi="Times New Roman" w:cs="Times New Roman"/>
          <w:i/>
          <w:sz w:val="24"/>
          <w:szCs w:val="24"/>
        </w:rPr>
      </w:pPr>
      <w:r w:rsidRPr="00380066">
        <w:rPr>
          <w:rFonts w:ascii="Times New Roman" w:hAnsi="Times New Roman" w:cs="Times New Roman"/>
          <w:i/>
          <w:sz w:val="24"/>
          <w:szCs w:val="24"/>
        </w:rPr>
        <w:fldChar w:fldCharType="end"/>
      </w:r>
    </w:p>
    <w:p w14:paraId="1BC8A2FB" w14:textId="77777777" w:rsidR="006E63DA" w:rsidRDefault="00FD70D4" w:rsidP="00B70052">
      <w:pPr>
        <w:pStyle w:val="Heading3"/>
        <w:spacing w:line="240" w:lineRule="auto"/>
      </w:pPr>
      <w:bookmarkStart w:id="3" w:name="_Toc514065467"/>
      <w:r w:rsidRPr="00FD70D4">
        <w:t xml:space="preserve">Subpart 5124.1 – </w:t>
      </w:r>
      <w:r w:rsidRPr="00D336E0">
        <w:t>Protection</w:t>
      </w:r>
      <w:r w:rsidRPr="00FD70D4">
        <w:t xml:space="preserve"> of Individual Privacy</w:t>
      </w:r>
      <w:bookmarkEnd w:id="3"/>
    </w:p>
    <w:p w14:paraId="1BC8A2FE" w14:textId="77777777" w:rsidR="006E63DA" w:rsidRPr="00D57573" w:rsidRDefault="00FD70D4" w:rsidP="00B70052">
      <w:pPr>
        <w:pStyle w:val="Heading4"/>
        <w:spacing w:line="240" w:lineRule="auto"/>
      </w:pPr>
      <w:bookmarkStart w:id="4" w:name="_Toc514065468"/>
      <w:r w:rsidRPr="00D57573">
        <w:t xml:space="preserve">5124.103  </w:t>
      </w:r>
      <w:r w:rsidRPr="00D336E0">
        <w:t>Procedures</w:t>
      </w:r>
      <w:r w:rsidRPr="00D57573">
        <w:t>.</w:t>
      </w:r>
      <w:bookmarkEnd w:id="4"/>
    </w:p>
    <w:p w14:paraId="1BC8A2FF" w14:textId="4A1A7612" w:rsidR="006E63DA" w:rsidRPr="00D57573" w:rsidRDefault="00FD70D4" w:rsidP="00B70052">
      <w:pPr>
        <w:spacing w:after="240" w:line="240" w:lineRule="auto"/>
        <w:rPr>
          <w:rFonts w:ascii="Times New Roman" w:hAnsi="Times New Roman" w:cs="Times New Roman"/>
          <w:sz w:val="24"/>
          <w:szCs w:val="24"/>
        </w:rPr>
      </w:pPr>
      <w:r w:rsidRPr="00D57573">
        <w:rPr>
          <w:rFonts w:ascii="Times New Roman" w:hAnsi="Times New Roman" w:cs="Times New Roman"/>
          <w:sz w:val="24"/>
          <w:szCs w:val="24"/>
        </w:rPr>
        <w:t>(b)</w:t>
      </w:r>
      <w:r w:rsidR="00AB00AB" w:rsidRPr="00D57573">
        <w:rPr>
          <w:rFonts w:ascii="Times New Roman" w:hAnsi="Times New Roman" w:cs="Times New Roman"/>
          <w:sz w:val="24"/>
          <w:szCs w:val="24"/>
        </w:rPr>
        <w:t>(i)</w:t>
      </w:r>
      <w:r w:rsidRPr="00D57573">
        <w:rPr>
          <w:rFonts w:ascii="Times New Roman" w:hAnsi="Times New Roman" w:cs="Times New Roman"/>
          <w:sz w:val="24"/>
          <w:szCs w:val="24"/>
        </w:rPr>
        <w:t xml:space="preserve">  The </w:t>
      </w:r>
      <w:ins w:id="5" w:author="Jordan, Amanda C CIV USARMY HQDA ASA ALT (USA)" w:date="2024-09-04T10:16:00Z">
        <w:r w:rsidR="00B70052">
          <w:rPr>
            <w:rFonts w:ascii="Times New Roman" w:hAnsi="Times New Roman" w:cs="Times New Roman"/>
            <w:sz w:val="24"/>
            <w:szCs w:val="24"/>
          </w:rPr>
          <w:t>C</w:t>
        </w:r>
      </w:ins>
      <w:del w:id="6" w:author="Jordan, Amanda C CIV USARMY HQDA ASA ALT (USA)" w:date="2024-09-04T10:16:00Z">
        <w:r w:rsidRPr="00D57573" w:rsidDel="00B70052">
          <w:rPr>
            <w:rFonts w:ascii="Times New Roman" w:hAnsi="Times New Roman" w:cs="Times New Roman"/>
            <w:sz w:val="24"/>
            <w:szCs w:val="24"/>
          </w:rPr>
          <w:delText>c</w:delText>
        </w:r>
      </w:del>
      <w:r w:rsidRPr="00D57573">
        <w:rPr>
          <w:rFonts w:ascii="Times New Roman" w:hAnsi="Times New Roman" w:cs="Times New Roman"/>
          <w:sz w:val="24"/>
          <w:szCs w:val="24"/>
        </w:rPr>
        <w:t>ontracting officer shall reference the following documents in solicitations and contracts that require the design, development, or operation of a system of records:</w:t>
      </w:r>
    </w:p>
    <w:p w14:paraId="1BC8A300" w14:textId="35F0E580" w:rsidR="006E63DA" w:rsidRPr="00D57573" w:rsidRDefault="00FD70D4" w:rsidP="00B70052">
      <w:pPr>
        <w:spacing w:after="240" w:line="240" w:lineRule="auto"/>
        <w:ind w:firstLine="1440"/>
        <w:rPr>
          <w:rFonts w:ascii="Times New Roman" w:hAnsi="Times New Roman" w:cs="Times New Roman"/>
          <w:sz w:val="24"/>
          <w:szCs w:val="24"/>
        </w:rPr>
      </w:pPr>
      <w:r w:rsidRPr="00D57573">
        <w:rPr>
          <w:rFonts w:ascii="Times New Roman" w:hAnsi="Times New Roman" w:cs="Times New Roman"/>
          <w:sz w:val="24"/>
          <w:szCs w:val="24"/>
        </w:rPr>
        <w:t>(</w:t>
      </w:r>
      <w:r w:rsidR="00AB00AB" w:rsidRPr="00D57573">
        <w:rPr>
          <w:rFonts w:ascii="Times New Roman" w:hAnsi="Times New Roman" w:cs="Times New Roman"/>
          <w:sz w:val="24"/>
          <w:szCs w:val="24"/>
        </w:rPr>
        <w:t>A</w:t>
      </w:r>
      <w:r w:rsidRPr="00D57573">
        <w:rPr>
          <w:rFonts w:ascii="Times New Roman" w:hAnsi="Times New Roman" w:cs="Times New Roman"/>
          <w:sz w:val="24"/>
          <w:szCs w:val="24"/>
        </w:rPr>
        <w:t>)  DoD Directive 5400.11</w:t>
      </w:r>
      <w:ins w:id="7" w:author="Stephenson, Evelyn K CIV HQDA ASA ALT" w:date="2024-08-15T16:46:00Z">
        <w:r w:rsidR="00445C37">
          <w:rPr>
            <w:rFonts w:ascii="Times New Roman" w:hAnsi="Times New Roman" w:cs="Times New Roman"/>
            <w:sz w:val="24"/>
            <w:szCs w:val="24"/>
          </w:rPr>
          <w:t xml:space="preserve"> (DoD Privacy and Civil Liberties Programs)</w:t>
        </w:r>
      </w:ins>
      <w:r w:rsidRPr="00D57573">
        <w:rPr>
          <w:rFonts w:ascii="Times New Roman" w:hAnsi="Times New Roman" w:cs="Times New Roman"/>
          <w:sz w:val="24"/>
          <w:szCs w:val="24"/>
        </w:rPr>
        <w:t>.</w:t>
      </w:r>
    </w:p>
    <w:p w14:paraId="1BC8A301" w14:textId="6F8235E7" w:rsidR="006E63DA" w:rsidRPr="000771B2" w:rsidRDefault="00FD70D4" w:rsidP="00B70052">
      <w:pPr>
        <w:spacing w:after="240" w:line="240" w:lineRule="auto"/>
        <w:ind w:firstLine="1440"/>
        <w:rPr>
          <w:rFonts w:ascii="Times New Roman" w:hAnsi="Times New Roman" w:cs="Times New Roman"/>
          <w:sz w:val="24"/>
          <w:szCs w:val="24"/>
        </w:rPr>
      </w:pPr>
      <w:r w:rsidRPr="00D57573">
        <w:rPr>
          <w:rFonts w:ascii="Times New Roman" w:hAnsi="Times New Roman" w:cs="Times New Roman"/>
          <w:sz w:val="24"/>
          <w:szCs w:val="24"/>
        </w:rPr>
        <w:t>(</w:t>
      </w:r>
      <w:r w:rsidR="00AB00AB" w:rsidRPr="00D57573">
        <w:rPr>
          <w:rFonts w:ascii="Times New Roman" w:hAnsi="Times New Roman" w:cs="Times New Roman"/>
          <w:sz w:val="24"/>
          <w:szCs w:val="24"/>
        </w:rPr>
        <w:t>B</w:t>
      </w:r>
      <w:r w:rsidRPr="00D57573">
        <w:rPr>
          <w:rFonts w:ascii="Times New Roman" w:hAnsi="Times New Roman" w:cs="Times New Roman"/>
          <w:sz w:val="24"/>
          <w:szCs w:val="24"/>
        </w:rPr>
        <w:t xml:space="preserve">)  DoD </w:t>
      </w:r>
      <w:del w:id="8" w:author="Stephenson, Evelyn K CIV HQDA ASA ALT" w:date="2024-08-15T16:52:00Z">
        <w:r w:rsidRPr="00D57573" w:rsidDel="00DD7318">
          <w:rPr>
            <w:rFonts w:ascii="Times New Roman" w:hAnsi="Times New Roman" w:cs="Times New Roman"/>
            <w:sz w:val="24"/>
            <w:szCs w:val="24"/>
          </w:rPr>
          <w:delText>Regulation</w:delText>
        </w:r>
      </w:del>
      <w:r w:rsidRPr="00D57573">
        <w:rPr>
          <w:rFonts w:ascii="Times New Roman" w:hAnsi="Times New Roman" w:cs="Times New Roman"/>
          <w:sz w:val="24"/>
          <w:szCs w:val="24"/>
        </w:rPr>
        <w:t xml:space="preserve"> 5400.11-R</w:t>
      </w:r>
      <w:ins w:id="9" w:author="Stephenson, Evelyn K CIV HQDA ASA ALT" w:date="2024-08-15T16:51:00Z">
        <w:r w:rsidR="00DD7318">
          <w:rPr>
            <w:rFonts w:ascii="Times New Roman" w:hAnsi="Times New Roman" w:cs="Times New Roman"/>
            <w:sz w:val="24"/>
            <w:szCs w:val="24"/>
          </w:rPr>
          <w:t xml:space="preserve"> (DoD Privacy Program)</w:t>
        </w:r>
      </w:ins>
      <w:r w:rsidRPr="00D57573">
        <w:rPr>
          <w:rFonts w:ascii="Times New Roman" w:hAnsi="Times New Roman" w:cs="Times New Roman"/>
          <w:sz w:val="24"/>
          <w:szCs w:val="24"/>
        </w:rPr>
        <w:t>.</w:t>
      </w:r>
    </w:p>
    <w:p w14:paraId="1BC8A302" w14:textId="2E50675D" w:rsidR="006E63DA" w:rsidRPr="000771B2" w:rsidRDefault="00FD70D4" w:rsidP="000771B2">
      <w:pPr>
        <w:spacing w:after="240" w:line="240" w:lineRule="auto"/>
        <w:ind w:firstLine="1440"/>
        <w:rPr>
          <w:rFonts w:ascii="Times New Roman" w:hAnsi="Times New Roman" w:cs="Times New Roman"/>
          <w:sz w:val="24"/>
          <w:szCs w:val="24"/>
        </w:rPr>
      </w:pPr>
      <w:r w:rsidRPr="000771B2">
        <w:rPr>
          <w:rFonts w:ascii="Times New Roman" w:hAnsi="Times New Roman" w:cs="Times New Roman"/>
          <w:sz w:val="24"/>
          <w:szCs w:val="24"/>
        </w:rPr>
        <w:t>(</w:t>
      </w:r>
      <w:r w:rsidR="00AB00AB" w:rsidRPr="000771B2">
        <w:rPr>
          <w:rFonts w:ascii="Times New Roman" w:hAnsi="Times New Roman" w:cs="Times New Roman"/>
          <w:sz w:val="24"/>
          <w:szCs w:val="24"/>
        </w:rPr>
        <w:t>C</w:t>
      </w:r>
      <w:r w:rsidRPr="000771B2">
        <w:rPr>
          <w:rFonts w:ascii="Times New Roman" w:hAnsi="Times New Roman" w:cs="Times New Roman"/>
          <w:sz w:val="24"/>
          <w:szCs w:val="24"/>
        </w:rPr>
        <w:t xml:space="preserve">)  Regulations for community-specific protected information, as applicable, e.g. </w:t>
      </w:r>
      <w:del w:id="10" w:author="Stephenson, Evelyn K CIV HQDA ASA ALT" w:date="2024-08-15T16:58:00Z">
        <w:r w:rsidRPr="000771B2" w:rsidDel="000771B2">
          <w:rPr>
            <w:rFonts w:ascii="Times New Roman" w:hAnsi="Times New Roman" w:cs="Times New Roman"/>
            <w:sz w:val="24"/>
            <w:szCs w:val="24"/>
          </w:rPr>
          <w:delText>DoD Regulation 6025.18-R (DoD Health Information Privacy Regulation).</w:delText>
        </w:r>
      </w:del>
      <w:ins w:id="11" w:author="Stephenson, Evelyn K CIV HQDA ASA ALT" w:date="2024-08-15T16:58:00Z">
        <w:r w:rsidR="000771B2">
          <w:rPr>
            <w:rFonts w:ascii="Times New Roman" w:hAnsi="Times New Roman" w:cs="Times New Roman"/>
            <w:sz w:val="24"/>
            <w:szCs w:val="24"/>
          </w:rPr>
          <w:t xml:space="preserve"> </w:t>
        </w:r>
        <w:r w:rsidR="000771B2" w:rsidRPr="000771B2">
          <w:rPr>
            <w:rStyle w:val="cf01"/>
            <w:rFonts w:ascii="Times New Roman" w:hAnsi="Times New Roman" w:cs="Times New Roman"/>
            <w:sz w:val="24"/>
            <w:szCs w:val="24"/>
          </w:rPr>
          <w:t>DoD Manual 6025.18, Implementation of the Health Insurance Portability and Accountability Act (HIPPA) Privacy Rule in DoD Health Care Programs</w:t>
        </w:r>
      </w:ins>
      <w:ins w:id="12" w:author="Stephenson, Evelyn K CIV HQDA ASA ALT" w:date="2024-08-15T16:59:00Z">
        <w:r w:rsidR="005E4B81">
          <w:rPr>
            <w:rStyle w:val="cf01"/>
            <w:rFonts w:ascii="Times New Roman" w:hAnsi="Times New Roman" w:cs="Times New Roman"/>
            <w:sz w:val="24"/>
            <w:szCs w:val="24"/>
          </w:rPr>
          <w:t>.</w:t>
        </w:r>
      </w:ins>
    </w:p>
    <w:p w14:paraId="1BC8A303" w14:textId="0389421D" w:rsidR="006E63DA" w:rsidRPr="000A4FA8" w:rsidRDefault="00FD70D4" w:rsidP="00B70052">
      <w:pPr>
        <w:spacing w:line="240" w:lineRule="auto"/>
        <w:ind w:firstLine="360"/>
        <w:rPr>
          <w:rFonts w:ascii="Times New Roman" w:hAnsi="Times New Roman" w:cs="Times New Roman"/>
          <w:sz w:val="24"/>
          <w:szCs w:val="24"/>
        </w:rPr>
      </w:pPr>
      <w:r w:rsidRPr="000771B2">
        <w:rPr>
          <w:rFonts w:ascii="Times New Roman" w:hAnsi="Times New Roman" w:cs="Times New Roman"/>
          <w:sz w:val="24"/>
          <w:szCs w:val="24"/>
        </w:rPr>
        <w:t>(</w:t>
      </w:r>
      <w:r w:rsidR="00AB00AB" w:rsidRPr="000771B2">
        <w:rPr>
          <w:rFonts w:ascii="Times New Roman" w:hAnsi="Times New Roman" w:cs="Times New Roman"/>
          <w:sz w:val="24"/>
          <w:szCs w:val="24"/>
        </w:rPr>
        <w:t>ii</w:t>
      </w:r>
      <w:r w:rsidRPr="000771B2">
        <w:rPr>
          <w:rFonts w:ascii="Times New Roman" w:hAnsi="Times New Roman" w:cs="Times New Roman"/>
          <w:sz w:val="24"/>
          <w:szCs w:val="24"/>
        </w:rPr>
        <w:t xml:space="preserve">)  The </w:t>
      </w:r>
      <w:ins w:id="13" w:author="Jordan, Amanda C CIV USARMY HQDA ASA ALT (USA)" w:date="2024-09-04T10:16:00Z">
        <w:r w:rsidR="00B70052">
          <w:rPr>
            <w:rFonts w:ascii="Times New Roman" w:hAnsi="Times New Roman" w:cs="Times New Roman"/>
            <w:sz w:val="24"/>
            <w:szCs w:val="24"/>
          </w:rPr>
          <w:t>C</w:t>
        </w:r>
      </w:ins>
      <w:del w:id="14" w:author="Jordan, Amanda C CIV USARMY HQDA ASA ALT (USA)" w:date="2024-09-04T10:16:00Z">
        <w:r w:rsidRPr="000771B2" w:rsidDel="00B70052">
          <w:rPr>
            <w:rFonts w:ascii="Times New Roman" w:hAnsi="Times New Roman" w:cs="Times New Roman"/>
            <w:sz w:val="24"/>
            <w:szCs w:val="24"/>
          </w:rPr>
          <w:delText>c</w:delText>
        </w:r>
      </w:del>
      <w:r w:rsidRPr="000771B2">
        <w:rPr>
          <w:rFonts w:ascii="Times New Roman" w:hAnsi="Times New Roman" w:cs="Times New Roman"/>
          <w:sz w:val="24"/>
          <w:szCs w:val="24"/>
        </w:rPr>
        <w:t xml:space="preserve">ontracting officer </w:t>
      </w:r>
      <w:r w:rsidR="005565B5" w:rsidRPr="000771B2">
        <w:rPr>
          <w:rFonts w:ascii="Times New Roman" w:hAnsi="Times New Roman" w:cs="Times New Roman"/>
          <w:sz w:val="24"/>
          <w:szCs w:val="24"/>
        </w:rPr>
        <w:t>wi</w:t>
      </w:r>
      <w:r w:rsidRPr="000771B2">
        <w:rPr>
          <w:rFonts w:ascii="Times New Roman" w:hAnsi="Times New Roman" w:cs="Times New Roman"/>
          <w:sz w:val="24"/>
          <w:szCs w:val="24"/>
        </w:rPr>
        <w:t>ll ensure that work statements that require the design,</w:t>
      </w:r>
      <w:r w:rsidRPr="000A4FA8">
        <w:rPr>
          <w:rFonts w:ascii="Times New Roman" w:hAnsi="Times New Roman" w:cs="Times New Roman"/>
          <w:sz w:val="24"/>
          <w:szCs w:val="24"/>
        </w:rPr>
        <w:t xml:space="preserve"> development, or operation of a system of records include procedures to follow in the event of a </w:t>
      </w:r>
      <w:ins w:id="15" w:author="Stephenson, Evelyn K CIV HQDA ASA ALT" w:date="2024-08-15T16:59:00Z">
        <w:r w:rsidR="005E4B81">
          <w:rPr>
            <w:rFonts w:ascii="Times New Roman" w:hAnsi="Times New Roman" w:cs="Times New Roman"/>
            <w:sz w:val="24"/>
            <w:szCs w:val="24"/>
          </w:rPr>
          <w:t>Personal Identifiable Information (</w:t>
        </w:r>
      </w:ins>
      <w:r w:rsidRPr="000A4FA8">
        <w:rPr>
          <w:rFonts w:ascii="Times New Roman" w:hAnsi="Times New Roman" w:cs="Times New Roman"/>
          <w:sz w:val="24"/>
          <w:szCs w:val="24"/>
        </w:rPr>
        <w:t>PII</w:t>
      </w:r>
      <w:ins w:id="16" w:author="Stephenson, Evelyn K CIV HQDA ASA ALT" w:date="2024-08-15T16:59:00Z">
        <w:r w:rsidR="005E4B81">
          <w:rPr>
            <w:rFonts w:ascii="Times New Roman" w:hAnsi="Times New Roman" w:cs="Times New Roman"/>
            <w:sz w:val="24"/>
            <w:szCs w:val="24"/>
          </w:rPr>
          <w:t>)</w:t>
        </w:r>
      </w:ins>
      <w:r w:rsidRPr="000A4FA8">
        <w:rPr>
          <w:rFonts w:ascii="Times New Roman" w:hAnsi="Times New Roman" w:cs="Times New Roman"/>
          <w:sz w:val="24"/>
          <w:szCs w:val="24"/>
        </w:rPr>
        <w:t xml:space="preserve"> breach</w:t>
      </w:r>
      <w:r w:rsidR="005E1173" w:rsidRPr="000A4FA8">
        <w:rPr>
          <w:rFonts w:ascii="Times New Roman" w:hAnsi="Times New Roman" w:cs="Times New Roman"/>
          <w:sz w:val="24"/>
          <w:szCs w:val="24"/>
        </w:rPr>
        <w:t>.</w:t>
      </w:r>
    </w:p>
    <w:p w14:paraId="1BC8A305" w14:textId="0C47DA0A" w:rsidR="00E73AB1" w:rsidRPr="000A4FA8" w:rsidRDefault="00FD70D4" w:rsidP="00B70052">
      <w:pPr>
        <w:spacing w:line="240" w:lineRule="auto"/>
        <w:ind w:firstLine="360"/>
        <w:rPr>
          <w:rFonts w:ascii="Times New Roman" w:hAnsi="Times New Roman" w:cs="Times New Roman"/>
          <w:sz w:val="24"/>
          <w:szCs w:val="24"/>
        </w:rPr>
      </w:pPr>
      <w:r w:rsidRPr="000A4FA8">
        <w:rPr>
          <w:rFonts w:ascii="Times New Roman" w:hAnsi="Times New Roman" w:cs="Times New Roman"/>
          <w:sz w:val="24"/>
          <w:szCs w:val="24"/>
        </w:rPr>
        <w:t>(</w:t>
      </w:r>
      <w:r w:rsidR="00AB00AB" w:rsidRPr="000A4FA8">
        <w:rPr>
          <w:rFonts w:ascii="Times New Roman" w:hAnsi="Times New Roman" w:cs="Times New Roman"/>
          <w:sz w:val="24"/>
          <w:szCs w:val="24"/>
        </w:rPr>
        <w:t>iii</w:t>
      </w:r>
      <w:r w:rsidRPr="000A4FA8">
        <w:rPr>
          <w:rFonts w:ascii="Times New Roman" w:hAnsi="Times New Roman" w:cs="Times New Roman"/>
          <w:sz w:val="24"/>
          <w:szCs w:val="24"/>
        </w:rPr>
        <w:t xml:space="preserve">)  The contracting officer should ensure that Government surveillance plans for contracts that require the design, development, or operation of a system of records include monitoring of the contractor’s adherence to Privacy Act/PII regulations.  The </w:t>
      </w:r>
      <w:r w:rsidR="00D33D0C" w:rsidRPr="000A4FA8">
        <w:rPr>
          <w:rFonts w:ascii="Times New Roman" w:hAnsi="Times New Roman" w:cs="Times New Roman"/>
          <w:sz w:val="24"/>
          <w:szCs w:val="24"/>
        </w:rPr>
        <w:t>assessing official</w:t>
      </w:r>
      <w:r w:rsidRPr="000A4FA8">
        <w:rPr>
          <w:rFonts w:ascii="Times New Roman" w:hAnsi="Times New Roman" w:cs="Times New Roman"/>
          <w:sz w:val="24"/>
          <w:szCs w:val="24"/>
        </w:rPr>
        <w:t xml:space="preserve"> </w:t>
      </w:r>
      <w:r w:rsidR="00D33D0C" w:rsidRPr="000A4FA8">
        <w:rPr>
          <w:rFonts w:ascii="Times New Roman" w:hAnsi="Times New Roman" w:cs="Times New Roman"/>
          <w:sz w:val="24"/>
          <w:szCs w:val="24"/>
        </w:rPr>
        <w:t xml:space="preserve">should </w:t>
      </w:r>
      <w:r w:rsidRPr="000A4FA8">
        <w:rPr>
          <w:rFonts w:ascii="Times New Roman" w:hAnsi="Times New Roman" w:cs="Times New Roman"/>
          <w:sz w:val="24"/>
          <w:szCs w:val="24"/>
        </w:rPr>
        <w:t>document contractor-caused breaches or other incidents related to PII in past performance reports.</w:t>
      </w:r>
      <w:r w:rsidR="00D33D0C" w:rsidRPr="000A4FA8">
        <w:rPr>
          <w:rFonts w:ascii="Times New Roman" w:hAnsi="Times New Roman" w:cs="Times New Roman"/>
          <w:sz w:val="24"/>
          <w:szCs w:val="24"/>
        </w:rPr>
        <w:t xml:space="preserve">  (See </w:t>
      </w:r>
      <w:ins w:id="17" w:author="Stephenson, Evelyn K CIV HQDA ASA ALT" w:date="2024-08-15T17:00:00Z">
        <w:r w:rsidR="005E4B81">
          <w:rPr>
            <w:rFonts w:ascii="Times New Roman" w:hAnsi="Times New Roman" w:cs="Times New Roman"/>
            <w:sz w:val="24"/>
            <w:szCs w:val="24"/>
          </w:rPr>
          <w:t xml:space="preserve">AFARS </w:t>
        </w:r>
      </w:ins>
      <w:r w:rsidR="00D33D0C" w:rsidRPr="000A4FA8">
        <w:rPr>
          <w:rFonts w:ascii="Times New Roman" w:hAnsi="Times New Roman" w:cs="Times New Roman"/>
          <w:sz w:val="24"/>
          <w:szCs w:val="24"/>
        </w:rPr>
        <w:t>5142.150</w:t>
      </w:r>
      <w:r w:rsidR="00925FA1" w:rsidRPr="000A4FA8">
        <w:rPr>
          <w:rFonts w:ascii="Times New Roman" w:hAnsi="Times New Roman" w:cs="Times New Roman"/>
          <w:sz w:val="24"/>
          <w:szCs w:val="24"/>
        </w:rPr>
        <w:t>3</w:t>
      </w:r>
      <w:r w:rsidR="00D33D0C" w:rsidRPr="000A4FA8">
        <w:rPr>
          <w:rFonts w:ascii="Times New Roman" w:hAnsi="Times New Roman" w:cs="Times New Roman"/>
          <w:sz w:val="24"/>
          <w:szCs w:val="24"/>
        </w:rPr>
        <w:t>-90(b).)</w:t>
      </w:r>
      <w:r w:rsidRPr="000A4FA8">
        <w:rPr>
          <w:rFonts w:ascii="Times New Roman" w:hAnsi="Times New Roman" w:cs="Times New Roman"/>
          <w:sz w:val="24"/>
          <w:szCs w:val="24"/>
        </w:rPr>
        <w:t xml:space="preserve">  Such incidents include instances in which the contractor did not adhere to Privacy Act/PII contractual requirements.</w:t>
      </w:r>
    </w:p>
    <w:p w14:paraId="1BC8A306" w14:textId="77777777" w:rsidR="006E63DA" w:rsidRDefault="00FD70D4" w:rsidP="00B70052">
      <w:pPr>
        <w:pStyle w:val="Heading3"/>
        <w:spacing w:line="240" w:lineRule="auto"/>
      </w:pPr>
      <w:bookmarkStart w:id="18" w:name="_Toc514065469"/>
      <w:r w:rsidRPr="00FD70D4">
        <w:t xml:space="preserve">Subpart 5124.2 </w:t>
      </w:r>
      <w:r w:rsidR="00AB00AB">
        <w:t>–</w:t>
      </w:r>
      <w:r w:rsidRPr="00FD70D4">
        <w:t xml:space="preserve"> Freedom of Information Act</w:t>
      </w:r>
      <w:bookmarkEnd w:id="18"/>
    </w:p>
    <w:p w14:paraId="1BC8A307" w14:textId="77777777" w:rsidR="006E63DA" w:rsidRPr="00D57573" w:rsidRDefault="00FD70D4" w:rsidP="00B70052">
      <w:pPr>
        <w:pStyle w:val="Heading4"/>
        <w:spacing w:line="240" w:lineRule="auto"/>
      </w:pPr>
      <w:bookmarkStart w:id="19" w:name="_Toc514065470"/>
      <w:r w:rsidRPr="00D57573">
        <w:t>5124.203  Policy.</w:t>
      </w:r>
      <w:bookmarkEnd w:id="19"/>
    </w:p>
    <w:p w14:paraId="1BC8A308" w14:textId="0E45FA42" w:rsidR="006E63DA" w:rsidRDefault="00FD70D4" w:rsidP="00B70052">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sidRPr="00FD70D4">
        <w:rPr>
          <w:rFonts w:ascii="Times New Roman" w:hAnsi="Times New Roman" w:cs="Times New Roman"/>
          <w:spacing w:val="-2"/>
          <w:sz w:val="24"/>
          <w:szCs w:val="24"/>
        </w:rPr>
        <w:t>(a)  Contracting officers must follow instructions in Army Regulation (AR) 25-55</w:t>
      </w:r>
      <w:ins w:id="20" w:author="Stephenson, Evelyn K CIV HQDA ASA ALT" w:date="2024-08-15T17:02:00Z">
        <w:r w:rsidR="00924B6B">
          <w:rPr>
            <w:rFonts w:ascii="Times New Roman" w:hAnsi="Times New Roman" w:cs="Times New Roman"/>
            <w:spacing w:val="-2"/>
            <w:sz w:val="24"/>
            <w:szCs w:val="24"/>
          </w:rPr>
          <w:t xml:space="preserve"> (</w:t>
        </w:r>
      </w:ins>
      <w:ins w:id="21" w:author="Stephenson, Evelyn K CIV HQDA ASA ALT" w:date="2024-08-15T17:03:00Z">
        <w:r w:rsidR="00924B6B">
          <w:rPr>
            <w:rFonts w:ascii="Times New Roman" w:hAnsi="Times New Roman" w:cs="Times New Roman"/>
            <w:spacing w:val="-2"/>
            <w:sz w:val="24"/>
            <w:szCs w:val="24"/>
          </w:rPr>
          <w:t>The Department of the Army Freedom of Information Act Program)</w:t>
        </w:r>
      </w:ins>
      <w:r w:rsidRPr="002F5B50">
        <w:rPr>
          <w:rFonts w:ascii="Times New Roman" w:hAnsi="Times New Roman" w:cs="Times New Roman"/>
          <w:bCs/>
          <w:spacing w:val="-2"/>
          <w:sz w:val="24"/>
          <w:szCs w:val="24"/>
        </w:rPr>
        <w:t xml:space="preserve"> </w:t>
      </w:r>
      <w:r w:rsidRPr="00FD70D4">
        <w:rPr>
          <w:rFonts w:ascii="Times New Roman" w:hAnsi="Times New Roman" w:cs="Times New Roman"/>
          <w:spacing w:val="-2"/>
          <w:sz w:val="24"/>
          <w:szCs w:val="24"/>
        </w:rPr>
        <w:t xml:space="preserve">for the </w:t>
      </w:r>
      <w:r w:rsidR="002F5B50">
        <w:rPr>
          <w:rFonts w:ascii="Times New Roman" w:hAnsi="Times New Roman" w:cs="Times New Roman"/>
          <w:spacing w:val="-2"/>
          <w:sz w:val="24"/>
          <w:szCs w:val="24"/>
        </w:rPr>
        <w:t xml:space="preserve">denial of, or </w:t>
      </w:r>
      <w:r w:rsidRPr="00FD70D4">
        <w:rPr>
          <w:rFonts w:ascii="Times New Roman" w:hAnsi="Times New Roman" w:cs="Times New Roman"/>
          <w:spacing w:val="-2"/>
          <w:sz w:val="24"/>
          <w:szCs w:val="24"/>
        </w:rPr>
        <w:t>release of</w:t>
      </w:r>
      <w:r w:rsidR="00ED4A64">
        <w:rPr>
          <w:rFonts w:ascii="Times New Roman" w:hAnsi="Times New Roman" w:cs="Times New Roman"/>
          <w:spacing w:val="-2"/>
          <w:sz w:val="24"/>
          <w:szCs w:val="24"/>
        </w:rPr>
        <w:t>,</w:t>
      </w:r>
      <w:r w:rsidRPr="00FD70D4">
        <w:rPr>
          <w:rFonts w:ascii="Times New Roman" w:hAnsi="Times New Roman" w:cs="Times New Roman"/>
          <w:spacing w:val="-2"/>
          <w:sz w:val="24"/>
          <w:szCs w:val="24"/>
        </w:rPr>
        <w:t xml:space="preserve"> acquisition information.</w:t>
      </w:r>
    </w:p>
    <w:p w14:paraId="1BC8A309" w14:textId="7FD74888" w:rsidR="002F5B50" w:rsidRPr="000A4FA8" w:rsidRDefault="00FD70D4" w:rsidP="00B70052">
      <w:pPr>
        <w:spacing w:line="240" w:lineRule="auto"/>
        <w:rPr>
          <w:rFonts w:ascii="Times New Roman" w:hAnsi="Times New Roman" w:cs="Times New Roman"/>
          <w:sz w:val="24"/>
          <w:szCs w:val="24"/>
        </w:rPr>
      </w:pPr>
      <w:r w:rsidRPr="000A4FA8">
        <w:rPr>
          <w:rFonts w:ascii="Times New Roman" w:hAnsi="Times New Roman" w:cs="Times New Roman"/>
          <w:sz w:val="24"/>
          <w:szCs w:val="24"/>
        </w:rPr>
        <w:lastRenderedPageBreak/>
        <w:t xml:space="preserve">(b)(i)  </w:t>
      </w:r>
      <w:r w:rsidR="002F5B50" w:rsidRPr="000A4FA8">
        <w:rPr>
          <w:rFonts w:ascii="Times New Roman" w:hAnsi="Times New Roman" w:cs="Times New Roman"/>
          <w:sz w:val="24"/>
          <w:szCs w:val="24"/>
        </w:rPr>
        <w:t xml:space="preserve">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w:t>
      </w:r>
      <w:r w:rsidR="007F2445" w:rsidRPr="000A4FA8">
        <w:rPr>
          <w:rFonts w:ascii="Times New Roman" w:hAnsi="Times New Roman" w:cs="Times New Roman"/>
          <w:sz w:val="24"/>
          <w:szCs w:val="24"/>
        </w:rPr>
        <w:t>heads of the contracting activities (</w:t>
      </w:r>
      <w:r w:rsidR="002F5B50" w:rsidRPr="000A4FA8">
        <w:rPr>
          <w:rFonts w:ascii="Times New Roman" w:hAnsi="Times New Roman" w:cs="Times New Roman"/>
          <w:sz w:val="24"/>
          <w:szCs w:val="24"/>
        </w:rPr>
        <w:t>HCAs</w:t>
      </w:r>
      <w:r w:rsidR="007F2445" w:rsidRPr="000A4FA8">
        <w:rPr>
          <w:rFonts w:ascii="Times New Roman" w:hAnsi="Times New Roman" w:cs="Times New Roman"/>
          <w:sz w:val="24"/>
          <w:szCs w:val="24"/>
        </w:rPr>
        <w:t>)</w:t>
      </w:r>
      <w:r w:rsidR="002F5B50" w:rsidRPr="000A4FA8">
        <w:rPr>
          <w:rFonts w:ascii="Times New Roman" w:hAnsi="Times New Roman" w:cs="Times New Roman"/>
          <w:sz w:val="24"/>
          <w:szCs w:val="24"/>
        </w:rPr>
        <w:t xml:space="preserve">.  The HCAs may further delegate this authority only to the </w:t>
      </w:r>
      <w:r w:rsidR="00621B30">
        <w:rPr>
          <w:rFonts w:ascii="Times New Roman" w:hAnsi="Times New Roman" w:cs="Times New Roman"/>
          <w:sz w:val="24"/>
          <w:szCs w:val="24"/>
        </w:rPr>
        <w:t>senior</w:t>
      </w:r>
      <w:r w:rsidR="007F2445" w:rsidRPr="000A4FA8">
        <w:rPr>
          <w:rFonts w:ascii="Times New Roman" w:hAnsi="Times New Roman" w:cs="Times New Roman"/>
          <w:sz w:val="24"/>
          <w:szCs w:val="24"/>
        </w:rPr>
        <w:t xml:space="preserve"> contracting </w:t>
      </w:r>
      <w:r w:rsidR="00621B30">
        <w:rPr>
          <w:rFonts w:ascii="Times New Roman" w:hAnsi="Times New Roman" w:cs="Times New Roman"/>
          <w:sz w:val="24"/>
          <w:szCs w:val="24"/>
        </w:rPr>
        <w:t xml:space="preserve">official </w:t>
      </w:r>
      <w:r w:rsidR="007F2445" w:rsidRPr="000A4FA8">
        <w:rPr>
          <w:rFonts w:ascii="Times New Roman" w:hAnsi="Times New Roman" w:cs="Times New Roman"/>
          <w:sz w:val="24"/>
          <w:szCs w:val="24"/>
        </w:rPr>
        <w:t>(</w:t>
      </w:r>
      <w:r w:rsidR="00621B30">
        <w:rPr>
          <w:rFonts w:ascii="Times New Roman" w:hAnsi="Times New Roman" w:cs="Times New Roman"/>
          <w:sz w:val="24"/>
          <w:szCs w:val="24"/>
        </w:rPr>
        <w:t>SCO</w:t>
      </w:r>
      <w:r w:rsidR="007F2445" w:rsidRPr="000A4FA8">
        <w:rPr>
          <w:rFonts w:ascii="Times New Roman" w:hAnsi="Times New Roman" w:cs="Times New Roman"/>
          <w:sz w:val="24"/>
          <w:szCs w:val="24"/>
        </w:rPr>
        <w:t>)</w:t>
      </w:r>
      <w:r w:rsidR="002F5B50" w:rsidRPr="000A4FA8">
        <w:rPr>
          <w:rFonts w:ascii="Times New Roman" w:hAnsi="Times New Roman" w:cs="Times New Roman"/>
          <w:sz w:val="24"/>
          <w:szCs w:val="24"/>
        </w:rPr>
        <w:t>.</w:t>
      </w:r>
    </w:p>
    <w:p w14:paraId="1BC8A30A" w14:textId="0EC203D2" w:rsidR="006E63DA" w:rsidRDefault="00F15D78" w:rsidP="00B70052">
      <w:pPr>
        <w:spacing w:line="240" w:lineRule="auto"/>
        <w:ind w:firstLine="270"/>
        <w:rPr>
          <w:rFonts w:ascii="Times New Roman" w:hAnsi="Times New Roman" w:cs="Times New Roman"/>
          <w:sz w:val="24"/>
          <w:szCs w:val="24"/>
        </w:rPr>
      </w:pPr>
      <w:r w:rsidRPr="000A4FA8">
        <w:rPr>
          <w:rFonts w:ascii="Times New Roman" w:hAnsi="Times New Roman" w:cs="Times New Roman"/>
          <w:sz w:val="24"/>
          <w:szCs w:val="24"/>
        </w:rPr>
        <w:t xml:space="preserve">(ii)  </w:t>
      </w:r>
      <w:r w:rsidR="00FD70D4" w:rsidRPr="000A4FA8">
        <w:rPr>
          <w:rFonts w:ascii="Times New Roman" w:hAnsi="Times New Roman" w:cs="Times New Roman"/>
          <w:sz w:val="24"/>
          <w:szCs w:val="24"/>
        </w:rPr>
        <w:t xml:space="preserve">If the </w:t>
      </w:r>
      <w:ins w:id="22" w:author="Jordan, Amanda C CIV USARMY HQDA ASA ALT (USA)" w:date="2024-09-04T10:16:00Z">
        <w:r w:rsidR="00B70052">
          <w:rPr>
            <w:rFonts w:ascii="Times New Roman" w:hAnsi="Times New Roman" w:cs="Times New Roman"/>
            <w:sz w:val="24"/>
            <w:szCs w:val="24"/>
          </w:rPr>
          <w:t>C</w:t>
        </w:r>
      </w:ins>
      <w:del w:id="23" w:author="Jordan, Amanda C CIV USARMY HQDA ASA ALT (USA)" w:date="2024-09-04T10:16:00Z">
        <w:r w:rsidR="00FD70D4" w:rsidRPr="000A4FA8" w:rsidDel="00B70052">
          <w:rPr>
            <w:rFonts w:ascii="Times New Roman" w:hAnsi="Times New Roman" w:cs="Times New Roman"/>
            <w:sz w:val="24"/>
            <w:szCs w:val="24"/>
          </w:rPr>
          <w:delText>c</w:delText>
        </w:r>
      </w:del>
      <w:r w:rsidR="00FD70D4" w:rsidRPr="000A4FA8">
        <w:rPr>
          <w:rFonts w:ascii="Times New Roman" w:hAnsi="Times New Roman" w:cs="Times New Roman"/>
          <w:sz w:val="24"/>
          <w:szCs w:val="24"/>
        </w:rPr>
        <w:t xml:space="preserve">ontracting officer concludes that </w:t>
      </w:r>
      <w:r w:rsidR="00560219" w:rsidRPr="000A4FA8">
        <w:rPr>
          <w:rFonts w:ascii="Times New Roman" w:hAnsi="Times New Roman" w:cs="Times New Roman"/>
          <w:sz w:val="24"/>
          <w:szCs w:val="24"/>
        </w:rPr>
        <w:t xml:space="preserve">he/she should deny </w:t>
      </w:r>
      <w:r w:rsidR="00FD70D4" w:rsidRPr="000A4FA8">
        <w:rPr>
          <w:rFonts w:ascii="Times New Roman" w:hAnsi="Times New Roman" w:cs="Times New Roman"/>
          <w:sz w:val="24"/>
          <w:szCs w:val="24"/>
        </w:rPr>
        <w:t xml:space="preserve">some or all information requested, he/she must prepare the proposed response </w:t>
      </w:r>
      <w:r w:rsidRPr="000A4FA8">
        <w:rPr>
          <w:rFonts w:ascii="Times New Roman" w:hAnsi="Times New Roman" w:cs="Times New Roman"/>
          <w:sz w:val="24"/>
          <w:szCs w:val="24"/>
        </w:rPr>
        <w:t xml:space="preserve">for the HCA </w:t>
      </w:r>
      <w:r w:rsidR="00FD70D4" w:rsidRPr="000A4FA8">
        <w:rPr>
          <w:rFonts w:ascii="Times New Roman" w:hAnsi="Times New Roman" w:cs="Times New Roman"/>
          <w:sz w:val="24"/>
          <w:szCs w:val="24"/>
        </w:rPr>
        <w:t xml:space="preserve">in accordance with AR 25-55.  The response must include </w:t>
      </w:r>
      <w:r w:rsidRPr="000A4FA8">
        <w:rPr>
          <w:rFonts w:ascii="Times New Roman" w:hAnsi="Times New Roman" w:cs="Times New Roman"/>
          <w:sz w:val="24"/>
          <w:szCs w:val="24"/>
        </w:rPr>
        <w:t xml:space="preserve">appeal language </w:t>
      </w:r>
      <w:r w:rsidR="00FD70D4" w:rsidRPr="000A4FA8">
        <w:rPr>
          <w:rFonts w:ascii="Times New Roman" w:hAnsi="Times New Roman" w:cs="Times New Roman"/>
          <w:sz w:val="24"/>
          <w:szCs w:val="24"/>
        </w:rPr>
        <w:t>substantially the same as the following:</w:t>
      </w:r>
    </w:p>
    <w:p w14:paraId="1BC8A30B" w14:textId="4FBBA62A" w:rsidR="006E63DA" w:rsidRDefault="00FD70D4" w:rsidP="007453D8">
      <w:pPr>
        <w:pStyle w:val="ind12"/>
        <w:tabs>
          <w:tab w:val="clear" w:pos="2304"/>
          <w:tab w:val="clear" w:pos="2880"/>
          <w:tab w:val="clear" w:pos="3456"/>
        </w:tabs>
        <w:spacing w:after="240"/>
        <w:ind w:left="0" w:firstLine="720"/>
        <w:rPr>
          <w:rFonts w:ascii="Times New Roman" w:hAnsi="Times New Roman" w:cs="Times New Roman"/>
          <w:sz w:val="24"/>
          <w:szCs w:val="24"/>
        </w:rPr>
      </w:pPr>
      <w:r w:rsidRPr="00FD70D4">
        <w:rPr>
          <w:rFonts w:ascii="Times New Roman" w:hAnsi="Times New Roman" w:cs="Times New Roman"/>
          <w:sz w:val="24"/>
          <w:szCs w:val="24"/>
        </w:rPr>
        <w:t xml:space="preserve">“You may appeal, in whole or </w:t>
      </w:r>
      <w:r w:rsidR="001F5D1A">
        <w:rPr>
          <w:rFonts w:ascii="Times New Roman" w:hAnsi="Times New Roman" w:cs="Times New Roman"/>
          <w:sz w:val="24"/>
          <w:szCs w:val="24"/>
        </w:rPr>
        <w:t xml:space="preserve">in </w:t>
      </w:r>
      <w:r w:rsidRPr="00FD70D4">
        <w:rPr>
          <w:rFonts w:ascii="Times New Roman" w:hAnsi="Times New Roman" w:cs="Times New Roman"/>
          <w:sz w:val="24"/>
          <w:szCs w:val="24"/>
        </w:rPr>
        <w:t>part, this denial to the Secretary of the Army</w:t>
      </w:r>
      <w:r w:rsidR="00996546">
        <w:rPr>
          <w:rFonts w:ascii="Times New Roman" w:hAnsi="Times New Roman" w:cs="Times New Roman"/>
          <w:sz w:val="24"/>
          <w:szCs w:val="24"/>
        </w:rPr>
        <w:t xml:space="preserve"> (attn: </w:t>
      </w:r>
      <w:ins w:id="24" w:author="Stephenson, Evelyn K CIV HQDA ASA ALT" w:date="2024-08-15T17:08:00Z">
        <w:r w:rsidR="00E2583C">
          <w:rPr>
            <w:rFonts w:ascii="Times New Roman" w:hAnsi="Times New Roman" w:cs="Times New Roman"/>
            <w:sz w:val="24"/>
            <w:szCs w:val="24"/>
          </w:rPr>
          <w:t xml:space="preserve">Office of the </w:t>
        </w:r>
      </w:ins>
      <w:r w:rsidR="00996546">
        <w:rPr>
          <w:rFonts w:ascii="Times New Roman" w:hAnsi="Times New Roman" w:cs="Times New Roman"/>
          <w:sz w:val="24"/>
          <w:szCs w:val="24"/>
        </w:rPr>
        <w:t>General Counsel)</w:t>
      </w:r>
      <w:r w:rsidRPr="00FD70D4">
        <w:rPr>
          <w:rFonts w:ascii="Times New Roman" w:hAnsi="Times New Roman" w:cs="Times New Roman"/>
          <w:sz w:val="24"/>
          <w:szCs w:val="24"/>
        </w:rPr>
        <w:t xml:space="preserve">.  In the event you decide to appeal, your letter of appeal </w:t>
      </w:r>
      <w:r w:rsidR="00996546">
        <w:rPr>
          <w:rFonts w:ascii="Times New Roman" w:hAnsi="Times New Roman" w:cs="Times New Roman"/>
          <w:sz w:val="24"/>
          <w:szCs w:val="24"/>
        </w:rPr>
        <w:t>must be postmarked no later than</w:t>
      </w:r>
      <w:r w:rsidRPr="00FD70D4">
        <w:rPr>
          <w:rFonts w:ascii="Times New Roman" w:hAnsi="Times New Roman" w:cs="Times New Roman"/>
          <w:sz w:val="24"/>
          <w:szCs w:val="24"/>
        </w:rPr>
        <w:t xml:space="preserve"> 60 </w:t>
      </w:r>
      <w:r w:rsidR="00996546">
        <w:rPr>
          <w:rFonts w:ascii="Times New Roman" w:hAnsi="Times New Roman" w:cs="Times New Roman"/>
          <w:sz w:val="24"/>
          <w:szCs w:val="24"/>
        </w:rPr>
        <w:t xml:space="preserve">calendar </w:t>
      </w:r>
      <w:r w:rsidRPr="00FD70D4">
        <w:rPr>
          <w:rFonts w:ascii="Times New Roman" w:hAnsi="Times New Roman" w:cs="Times New Roman"/>
          <w:sz w:val="24"/>
          <w:szCs w:val="24"/>
        </w:rPr>
        <w:t xml:space="preserve">days </w:t>
      </w:r>
      <w:r w:rsidR="00996546">
        <w:rPr>
          <w:rFonts w:ascii="Times New Roman" w:hAnsi="Times New Roman" w:cs="Times New Roman"/>
          <w:sz w:val="24"/>
          <w:szCs w:val="24"/>
        </w:rPr>
        <w:t>after</w:t>
      </w:r>
      <w:r w:rsidRPr="00FD70D4">
        <w:rPr>
          <w:rFonts w:ascii="Times New Roman" w:hAnsi="Times New Roman" w:cs="Times New Roman"/>
          <w:sz w:val="24"/>
          <w:szCs w:val="24"/>
        </w:rPr>
        <w:t xml:space="preserve"> the date of this denial letter</w:t>
      </w:r>
      <w:r w:rsidR="00996546">
        <w:rPr>
          <w:rFonts w:ascii="Times New Roman" w:hAnsi="Times New Roman" w:cs="Times New Roman"/>
          <w:sz w:val="24"/>
          <w:szCs w:val="24"/>
        </w:rPr>
        <w:t>.</w:t>
      </w:r>
      <w:r w:rsidRPr="00FD70D4">
        <w:rPr>
          <w:rFonts w:ascii="Times New Roman" w:hAnsi="Times New Roman" w:cs="Times New Roman"/>
          <w:sz w:val="24"/>
          <w:szCs w:val="24"/>
        </w:rPr>
        <w:t xml:space="preserve">  </w:t>
      </w:r>
      <w:r w:rsidR="00996546">
        <w:rPr>
          <w:rFonts w:ascii="Times New Roman" w:hAnsi="Times New Roman" w:cs="Times New Roman"/>
          <w:sz w:val="24"/>
          <w:szCs w:val="24"/>
        </w:rPr>
        <w:t xml:space="preserve">Please address your appeal to </w:t>
      </w:r>
      <w:r w:rsidR="007453D8">
        <w:rPr>
          <w:rFonts w:ascii="Times New Roman" w:hAnsi="Times New Roman" w:cs="Times New Roman"/>
          <w:i/>
          <w:sz w:val="24"/>
          <w:szCs w:val="24"/>
        </w:rPr>
        <w:t xml:space="preserve">HCA </w:t>
      </w:r>
      <w:r w:rsidRPr="00FD70D4">
        <w:rPr>
          <w:rFonts w:ascii="Times New Roman" w:hAnsi="Times New Roman" w:cs="Times New Roman"/>
          <w:i/>
          <w:sz w:val="24"/>
          <w:szCs w:val="24"/>
        </w:rPr>
        <w:t>address</w:t>
      </w:r>
      <w:r w:rsidRPr="00FD70D4">
        <w:rPr>
          <w:rFonts w:ascii="Times New Roman" w:hAnsi="Times New Roman" w:cs="Times New Roman"/>
          <w:sz w:val="24"/>
          <w:szCs w:val="24"/>
        </w:rPr>
        <w:t>)</w:t>
      </w:r>
      <w:r w:rsidRPr="00FD70D4">
        <w:rPr>
          <w:rFonts w:ascii="Times New Roman" w:hAnsi="Times New Roman" w:cs="Times New Roman"/>
          <w:bCs/>
          <w:sz w:val="24"/>
          <w:szCs w:val="24"/>
        </w:rPr>
        <w:t>.  This denial is made on behalf of the Initial Denial Authority,</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name</w:t>
      </w:r>
      <w:r w:rsidR="00146F2A">
        <w:rPr>
          <w:rFonts w:ascii="Times New Roman" w:hAnsi="Times New Roman" w:cs="Times New Roman"/>
          <w:i/>
          <w:sz w:val="24"/>
          <w:szCs w:val="24"/>
        </w:rPr>
        <w:t xml:space="preserve"> and title</w:t>
      </w:r>
      <w:r w:rsidRPr="00FD70D4">
        <w:rPr>
          <w:rFonts w:ascii="Times New Roman" w:hAnsi="Times New Roman" w:cs="Times New Roman"/>
          <w:sz w:val="24"/>
          <w:szCs w:val="24"/>
        </w:rPr>
        <w:t>), by (</w:t>
      </w:r>
      <w:r w:rsidRPr="00FD70D4">
        <w:rPr>
          <w:rFonts w:ascii="Times New Roman" w:hAnsi="Times New Roman" w:cs="Times New Roman"/>
          <w:i/>
          <w:sz w:val="24"/>
          <w:szCs w:val="24"/>
        </w:rPr>
        <w:t>name and rank</w:t>
      </w:r>
      <w:r w:rsidRPr="00FD70D4">
        <w:rPr>
          <w:rFonts w:ascii="Times New Roman" w:hAnsi="Times New Roman" w:cs="Times New Roman"/>
          <w:sz w:val="24"/>
          <w:szCs w:val="24"/>
        </w:rPr>
        <w:t xml:space="preserve">), </w:t>
      </w:r>
      <w:del w:id="25" w:author="Jordan, Amanda C CIV USARMY HQDA ASA ALT (USA)" w:date="2024-09-04T10:17:00Z">
        <w:r w:rsidRPr="00FD70D4" w:rsidDel="000E6168">
          <w:rPr>
            <w:rFonts w:ascii="Times New Roman" w:hAnsi="Times New Roman" w:cs="Times New Roman"/>
            <w:sz w:val="24"/>
            <w:szCs w:val="24"/>
          </w:rPr>
          <w:delText>Head of the Contracting Activity</w:delText>
        </w:r>
      </w:del>
      <w:ins w:id="26" w:author="Jordan, Amanda C CIV USARMY HQDA ASA ALT (USA)" w:date="2024-09-04T10:17:00Z">
        <w:r w:rsidR="000E6168">
          <w:rPr>
            <w:rFonts w:ascii="Times New Roman" w:hAnsi="Times New Roman" w:cs="Times New Roman"/>
            <w:sz w:val="24"/>
            <w:szCs w:val="24"/>
          </w:rPr>
          <w:t>HCA</w:t>
        </w:r>
      </w:ins>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office</w:t>
      </w:r>
      <w:r w:rsidRPr="00FD70D4">
        <w:rPr>
          <w:rFonts w:ascii="Times New Roman" w:hAnsi="Times New Roman" w:cs="Times New Roman"/>
          <w:sz w:val="24"/>
          <w:szCs w:val="24"/>
        </w:rPr>
        <w:t>).</w:t>
      </w:r>
      <w:r w:rsidR="005565B5">
        <w:rPr>
          <w:rFonts w:ascii="Times New Roman" w:hAnsi="Times New Roman" w:cs="Times New Roman"/>
          <w:sz w:val="24"/>
          <w:szCs w:val="24"/>
        </w:rPr>
        <w:t>”</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 xml:space="preserve">Substitute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for HCA if the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is the HCA’s designee</w:t>
      </w:r>
      <w:r w:rsidR="005565B5">
        <w:rPr>
          <w:rFonts w:ascii="Times New Roman" w:hAnsi="Times New Roman" w:cs="Times New Roman"/>
          <w:i/>
          <w:sz w:val="24"/>
          <w:szCs w:val="24"/>
        </w:rPr>
        <w:t>.</w:t>
      </w:r>
      <w:r w:rsidRPr="00FD70D4">
        <w:rPr>
          <w:rFonts w:ascii="Times New Roman" w:hAnsi="Times New Roman" w:cs="Times New Roman"/>
          <w:sz w:val="24"/>
          <w:szCs w:val="24"/>
        </w:rPr>
        <w:t>)</w:t>
      </w:r>
    </w:p>
    <w:p w14:paraId="1BC8A30C" w14:textId="57BC2195" w:rsidR="006E63DA" w:rsidRPr="000A4FA8" w:rsidRDefault="00FD70D4" w:rsidP="007453D8">
      <w:pPr>
        <w:ind w:firstLine="270"/>
        <w:rPr>
          <w:rFonts w:ascii="Times New Roman" w:hAnsi="Times New Roman" w:cs="Times New Roman"/>
          <w:sz w:val="24"/>
          <w:szCs w:val="24"/>
        </w:rPr>
      </w:pPr>
      <w:r w:rsidRPr="000A4FA8">
        <w:rPr>
          <w:rFonts w:ascii="Times New Roman" w:hAnsi="Times New Roman" w:cs="Times New Roman"/>
          <w:sz w:val="24"/>
          <w:szCs w:val="24"/>
        </w:rPr>
        <w:t>(ii</w:t>
      </w:r>
      <w:r w:rsidR="00F86410" w:rsidRPr="000A4FA8">
        <w:rPr>
          <w:rFonts w:ascii="Times New Roman" w:hAnsi="Times New Roman" w:cs="Times New Roman"/>
          <w:sz w:val="24"/>
          <w:szCs w:val="24"/>
        </w:rPr>
        <w:t>i</w:t>
      </w:r>
      <w:r w:rsidRPr="000A4FA8">
        <w:rPr>
          <w:rFonts w:ascii="Times New Roman" w:hAnsi="Times New Roman" w:cs="Times New Roman"/>
          <w:sz w:val="24"/>
          <w:szCs w:val="24"/>
        </w:rPr>
        <w:t xml:space="preserve">)  </w:t>
      </w:r>
      <w:r w:rsidR="00F86410" w:rsidRPr="000A4FA8">
        <w:rPr>
          <w:rFonts w:ascii="Times New Roman" w:hAnsi="Times New Roman" w:cs="Times New Roman"/>
          <w:sz w:val="24"/>
          <w:szCs w:val="24"/>
        </w:rPr>
        <w:t xml:space="preserve">Contracting officers in contracting activities other than the Army Materiel Command and the United States Army Corps of Engineers must send the proposed denial response to the HCA or, if delegated, to the </w:t>
      </w:r>
      <w:r w:rsidR="00621B30">
        <w:rPr>
          <w:rFonts w:ascii="Times New Roman" w:hAnsi="Times New Roman" w:cs="Times New Roman"/>
          <w:sz w:val="24"/>
          <w:szCs w:val="24"/>
        </w:rPr>
        <w:t>SCO</w:t>
      </w:r>
      <w:r w:rsidR="00F86410" w:rsidRPr="000A4FA8">
        <w:rPr>
          <w:rFonts w:ascii="Times New Roman" w:hAnsi="Times New Roman" w:cs="Times New Roman"/>
          <w:sz w:val="24"/>
          <w:szCs w:val="24"/>
        </w:rPr>
        <w:t xml:space="preserve">.  </w:t>
      </w:r>
      <w:r w:rsidRPr="000A4FA8">
        <w:rPr>
          <w:rFonts w:ascii="Times New Roman" w:hAnsi="Times New Roman" w:cs="Times New Roman"/>
          <w:sz w:val="24"/>
          <w:szCs w:val="24"/>
        </w:rPr>
        <w:t>Include copies of the records recommended for denial</w:t>
      </w:r>
      <w:r w:rsidR="00F86410" w:rsidRPr="000A4FA8">
        <w:rPr>
          <w:rFonts w:ascii="Times New Roman" w:hAnsi="Times New Roman" w:cs="Times New Roman"/>
          <w:sz w:val="24"/>
          <w:szCs w:val="24"/>
        </w:rPr>
        <w:t xml:space="preserve"> with a justification for the denial</w:t>
      </w:r>
      <w:r w:rsidRPr="000A4FA8">
        <w:rPr>
          <w:rFonts w:ascii="Times New Roman" w:hAnsi="Times New Roman" w:cs="Times New Roman"/>
          <w:sz w:val="24"/>
          <w:szCs w:val="24"/>
        </w:rPr>
        <w:t>.  Contracting officers in the Army Materiel Command and the United States Army Corps of Engineers must follow the procedures specified by their headquarters.</w:t>
      </w:r>
    </w:p>
    <w:p w14:paraId="1BC8A30D" w14:textId="67613BAD" w:rsidR="006E63DA" w:rsidRPr="000A4FA8" w:rsidRDefault="00FD70D4" w:rsidP="007453D8">
      <w:pPr>
        <w:ind w:firstLine="270"/>
        <w:rPr>
          <w:rFonts w:ascii="Times New Roman" w:hAnsi="Times New Roman" w:cs="Times New Roman"/>
          <w:sz w:val="24"/>
          <w:szCs w:val="24"/>
        </w:rPr>
      </w:pPr>
      <w:r w:rsidRPr="000A4FA8">
        <w:rPr>
          <w:rFonts w:ascii="Times New Roman" w:hAnsi="Times New Roman" w:cs="Times New Roman"/>
          <w:sz w:val="24"/>
          <w:szCs w:val="24"/>
        </w:rPr>
        <w:t>(i</w:t>
      </w:r>
      <w:r w:rsidR="00F86410" w:rsidRPr="000A4FA8">
        <w:rPr>
          <w:rFonts w:ascii="Times New Roman" w:hAnsi="Times New Roman" w:cs="Times New Roman"/>
          <w:sz w:val="24"/>
          <w:szCs w:val="24"/>
        </w:rPr>
        <w:t>v</w:t>
      </w:r>
      <w:r w:rsidRPr="000A4FA8">
        <w:rPr>
          <w:rFonts w:ascii="Times New Roman" w:hAnsi="Times New Roman" w:cs="Times New Roman"/>
          <w:sz w:val="24"/>
          <w:szCs w:val="24"/>
        </w:rPr>
        <w:t xml:space="preserve">)  After coordination with counsel, the HCA </w:t>
      </w:r>
      <w:r w:rsidR="00FA106E" w:rsidRPr="000A4FA8">
        <w:rPr>
          <w:rFonts w:ascii="Times New Roman" w:hAnsi="Times New Roman" w:cs="Times New Roman"/>
          <w:sz w:val="24"/>
          <w:szCs w:val="24"/>
        </w:rPr>
        <w:t>will provide</w:t>
      </w:r>
      <w:r w:rsidRPr="000A4FA8">
        <w:rPr>
          <w:rFonts w:ascii="Times New Roman" w:hAnsi="Times New Roman" w:cs="Times New Roman"/>
          <w:sz w:val="24"/>
          <w:szCs w:val="24"/>
        </w:rPr>
        <w:t xml:space="preserve"> the </w:t>
      </w:r>
      <w:r w:rsidR="00F86410" w:rsidRPr="000A4FA8">
        <w:rPr>
          <w:rFonts w:ascii="Times New Roman" w:hAnsi="Times New Roman" w:cs="Times New Roman"/>
          <w:sz w:val="24"/>
          <w:szCs w:val="24"/>
        </w:rPr>
        <w:t xml:space="preserve">denial </w:t>
      </w:r>
      <w:r w:rsidRPr="000A4FA8">
        <w:rPr>
          <w:rFonts w:ascii="Times New Roman" w:hAnsi="Times New Roman" w:cs="Times New Roman"/>
          <w:sz w:val="24"/>
          <w:szCs w:val="24"/>
        </w:rPr>
        <w:t>response, modified</w:t>
      </w:r>
      <w:ins w:id="27" w:author="Stephenson, Evelyn K CIV HQDA ASA ALT" w:date="2024-08-15T17:07:00Z">
        <w:r w:rsidR="00E2583C">
          <w:rPr>
            <w:rFonts w:ascii="Times New Roman" w:hAnsi="Times New Roman" w:cs="Times New Roman"/>
            <w:sz w:val="24"/>
            <w:szCs w:val="24"/>
          </w:rPr>
          <w:t>,</w:t>
        </w:r>
      </w:ins>
      <w:r w:rsidRPr="000A4FA8">
        <w:rPr>
          <w:rFonts w:ascii="Times New Roman" w:hAnsi="Times New Roman" w:cs="Times New Roman"/>
          <w:sz w:val="24"/>
          <w:szCs w:val="24"/>
        </w:rPr>
        <w:t xml:space="preserve"> </w:t>
      </w:r>
      <w:r w:rsidR="00FA106E" w:rsidRPr="000A4FA8">
        <w:rPr>
          <w:rFonts w:ascii="Times New Roman" w:hAnsi="Times New Roman" w:cs="Times New Roman"/>
          <w:sz w:val="24"/>
          <w:szCs w:val="24"/>
        </w:rPr>
        <w:t>if</w:t>
      </w:r>
      <w:r w:rsidRPr="000A4FA8">
        <w:rPr>
          <w:rFonts w:ascii="Times New Roman" w:hAnsi="Times New Roman" w:cs="Times New Roman"/>
          <w:sz w:val="24"/>
          <w:szCs w:val="24"/>
        </w:rPr>
        <w:t xml:space="preserve"> necessary</w:t>
      </w:r>
      <w:r w:rsidR="00FA106E" w:rsidRPr="000A4FA8">
        <w:rPr>
          <w:rFonts w:ascii="Times New Roman" w:hAnsi="Times New Roman" w:cs="Times New Roman"/>
          <w:sz w:val="24"/>
          <w:szCs w:val="24"/>
        </w:rPr>
        <w:t>, to the requestor</w:t>
      </w:r>
      <w:r w:rsidRPr="000A4FA8">
        <w:rPr>
          <w:rFonts w:ascii="Times New Roman" w:hAnsi="Times New Roman" w:cs="Times New Roman"/>
          <w:sz w:val="24"/>
          <w:szCs w:val="24"/>
        </w:rPr>
        <w:t>.</w:t>
      </w:r>
    </w:p>
    <w:p w14:paraId="1BC8A30E" w14:textId="34369F36" w:rsidR="00CD4577" w:rsidRDefault="00FD70D4" w:rsidP="007453D8">
      <w:pPr>
        <w:ind w:firstLine="270"/>
        <w:rPr>
          <w:rFonts w:ascii="Times New Roman" w:hAnsi="Times New Roman" w:cs="Times New Roman"/>
          <w:sz w:val="24"/>
          <w:szCs w:val="24"/>
        </w:rPr>
      </w:pPr>
      <w:r w:rsidRPr="000A4FA8">
        <w:rPr>
          <w:rFonts w:ascii="Times New Roman" w:hAnsi="Times New Roman" w:cs="Times New Roman"/>
          <w:sz w:val="24"/>
          <w:szCs w:val="24"/>
        </w:rPr>
        <w:t xml:space="preserve">(v)  Within three working days of receipt of appeals, HCAs must send </w:t>
      </w:r>
      <w:r w:rsidR="00CD4577" w:rsidRPr="000A4FA8">
        <w:rPr>
          <w:rFonts w:ascii="Times New Roman" w:hAnsi="Times New Roman" w:cs="Times New Roman"/>
          <w:sz w:val="24"/>
          <w:szCs w:val="24"/>
        </w:rPr>
        <w:t xml:space="preserve">notice, the appeal and </w:t>
      </w:r>
      <w:r w:rsidRPr="000A4FA8">
        <w:rPr>
          <w:rFonts w:ascii="Times New Roman" w:hAnsi="Times New Roman" w:cs="Times New Roman"/>
          <w:sz w:val="24"/>
          <w:szCs w:val="24"/>
        </w:rPr>
        <w:t>the documents required by AR 25-55 to</w:t>
      </w:r>
      <w:r w:rsidR="00CD4577" w:rsidRPr="000A4FA8">
        <w:rPr>
          <w:rFonts w:ascii="Times New Roman" w:hAnsi="Times New Roman" w:cs="Times New Roman"/>
          <w:sz w:val="24"/>
          <w:szCs w:val="24"/>
        </w:rPr>
        <w:t xml:space="preserve"> the Office of the General Counsel at the following address:</w:t>
      </w:r>
    </w:p>
    <w:p w14:paraId="1BC8A30F" w14:textId="77777777" w:rsidR="006E63DA" w:rsidRDefault="00CD4577" w:rsidP="00B70052">
      <w:pPr>
        <w:pStyle w:val="ind12"/>
        <w:tabs>
          <w:tab w:val="clear" w:pos="2304"/>
          <w:tab w:val="clear" w:pos="2880"/>
          <w:tab w:val="clear" w:pos="3456"/>
        </w:tabs>
        <w:spacing w:after="0" w:line="240" w:lineRule="auto"/>
        <w:ind w:left="0"/>
        <w:rPr>
          <w:rFonts w:ascii="Times New Roman" w:hAnsi="Times New Roman" w:cs="Times New Roman"/>
          <w:spacing w:val="-2"/>
          <w:sz w:val="24"/>
          <w:szCs w:val="24"/>
        </w:rPr>
      </w:pPr>
      <w:r>
        <w:rPr>
          <w:rFonts w:ascii="Times New Roman" w:hAnsi="Times New Roman" w:cs="Times New Roman"/>
          <w:spacing w:val="-2"/>
          <w:sz w:val="24"/>
          <w:szCs w:val="24"/>
        </w:rPr>
        <w:t>ATTN: SAGC</w:t>
      </w:r>
    </w:p>
    <w:p w14:paraId="1BC8A310" w14:textId="77777777" w:rsidR="00CD4577" w:rsidRDefault="00CD4577" w:rsidP="00B70052">
      <w:pPr>
        <w:pStyle w:val="ind12"/>
        <w:tabs>
          <w:tab w:val="clear" w:pos="2304"/>
          <w:tab w:val="clear" w:pos="2880"/>
          <w:tab w:val="clear" w:pos="3456"/>
        </w:tabs>
        <w:spacing w:after="0" w:line="240" w:lineRule="auto"/>
        <w:ind w:left="0"/>
        <w:rPr>
          <w:rFonts w:ascii="Times New Roman" w:hAnsi="Times New Roman" w:cs="Times New Roman"/>
          <w:spacing w:val="-2"/>
          <w:sz w:val="24"/>
          <w:szCs w:val="24"/>
        </w:rPr>
      </w:pPr>
      <w:r>
        <w:rPr>
          <w:rFonts w:ascii="Times New Roman" w:hAnsi="Times New Roman" w:cs="Times New Roman"/>
          <w:spacing w:val="-2"/>
          <w:sz w:val="24"/>
          <w:szCs w:val="24"/>
        </w:rPr>
        <w:t>General Counsel</w:t>
      </w:r>
    </w:p>
    <w:p w14:paraId="1BC8A311" w14:textId="77777777" w:rsidR="00CD4577" w:rsidRDefault="00CD4577" w:rsidP="00B70052">
      <w:pPr>
        <w:pStyle w:val="ind12"/>
        <w:tabs>
          <w:tab w:val="clear" w:pos="2304"/>
          <w:tab w:val="clear" w:pos="2880"/>
          <w:tab w:val="clear" w:pos="3456"/>
        </w:tabs>
        <w:spacing w:after="0" w:line="240" w:lineRule="auto"/>
        <w:ind w:left="0"/>
        <w:rPr>
          <w:rFonts w:ascii="Times New Roman" w:hAnsi="Times New Roman" w:cs="Times New Roman"/>
          <w:spacing w:val="-2"/>
          <w:sz w:val="24"/>
          <w:szCs w:val="24"/>
        </w:rPr>
      </w:pPr>
      <w:r>
        <w:rPr>
          <w:rFonts w:ascii="Times New Roman" w:hAnsi="Times New Roman" w:cs="Times New Roman"/>
          <w:spacing w:val="-2"/>
          <w:sz w:val="24"/>
          <w:szCs w:val="24"/>
        </w:rPr>
        <w:t>104 Army Pentagon</w:t>
      </w:r>
    </w:p>
    <w:p w14:paraId="1BC8A312" w14:textId="0AAEA649" w:rsidR="006E63DA" w:rsidRDefault="00CD4577" w:rsidP="00B70052">
      <w:pPr>
        <w:pStyle w:val="ind12"/>
        <w:tabs>
          <w:tab w:val="clear" w:pos="2304"/>
          <w:tab w:val="clear" w:pos="2880"/>
          <w:tab w:val="clear" w:pos="3456"/>
        </w:tabs>
        <w:spacing w:after="240" w:line="240" w:lineRule="auto"/>
        <w:ind w:left="0"/>
        <w:rPr>
          <w:rFonts w:ascii="Times New Roman" w:hAnsi="Times New Roman" w:cs="Times New Roman"/>
          <w:spacing w:val="-2"/>
          <w:sz w:val="24"/>
          <w:szCs w:val="24"/>
        </w:rPr>
      </w:pPr>
      <w:r>
        <w:rPr>
          <w:rFonts w:ascii="Times New Roman" w:hAnsi="Times New Roman" w:cs="Times New Roman"/>
          <w:spacing w:val="-2"/>
          <w:sz w:val="24"/>
          <w:szCs w:val="24"/>
        </w:rPr>
        <w:t>Washington, DC 20310-0104.</w:t>
      </w:r>
    </w:p>
    <w:p w14:paraId="692DF870" w14:textId="77777777" w:rsidR="000A4FA8" w:rsidRDefault="000A4FA8" w:rsidP="00B70052">
      <w:pPr>
        <w:pStyle w:val="ind12"/>
        <w:tabs>
          <w:tab w:val="clear" w:pos="2304"/>
          <w:tab w:val="clear" w:pos="2880"/>
          <w:tab w:val="clear" w:pos="3456"/>
        </w:tabs>
        <w:spacing w:after="240" w:line="240" w:lineRule="auto"/>
        <w:ind w:left="0"/>
        <w:rPr>
          <w:rFonts w:ascii="Times New Roman" w:hAnsi="Times New Roman" w:cs="Times New Roman"/>
          <w:spacing w:val="-2"/>
          <w:sz w:val="24"/>
          <w:szCs w:val="24"/>
        </w:rPr>
      </w:pPr>
    </w:p>
    <w:sectPr w:rsidR="000A4FA8" w:rsidSect="00745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121B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18D3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60A9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745E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BC94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844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DE7E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C603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1E29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74AC"/>
    <w:lvl w:ilvl="0">
      <w:start w:val="1"/>
      <w:numFmt w:val="bullet"/>
      <w:lvlText w:val=""/>
      <w:lvlJc w:val="left"/>
      <w:pPr>
        <w:tabs>
          <w:tab w:val="num" w:pos="360"/>
        </w:tabs>
        <w:ind w:left="360" w:hanging="360"/>
      </w:pPr>
      <w:rPr>
        <w:rFonts w:ascii="Symbol" w:hAnsi="Symbol" w:hint="default"/>
      </w:rPr>
    </w:lvl>
  </w:abstractNum>
  <w:num w:numId="1" w16cid:durableId="133912831">
    <w:abstractNumId w:val="9"/>
  </w:num>
  <w:num w:numId="2" w16cid:durableId="306010411">
    <w:abstractNumId w:val="7"/>
  </w:num>
  <w:num w:numId="3" w16cid:durableId="125515935">
    <w:abstractNumId w:val="6"/>
  </w:num>
  <w:num w:numId="4" w16cid:durableId="1156461099">
    <w:abstractNumId w:val="5"/>
  </w:num>
  <w:num w:numId="5" w16cid:durableId="157503030">
    <w:abstractNumId w:val="4"/>
  </w:num>
  <w:num w:numId="6" w16cid:durableId="1830755018">
    <w:abstractNumId w:val="8"/>
  </w:num>
  <w:num w:numId="7" w16cid:durableId="904028668">
    <w:abstractNumId w:val="3"/>
  </w:num>
  <w:num w:numId="8" w16cid:durableId="545872622">
    <w:abstractNumId w:val="2"/>
  </w:num>
  <w:num w:numId="9" w16cid:durableId="1199927362">
    <w:abstractNumId w:val="1"/>
  </w:num>
  <w:num w:numId="10" w16cid:durableId="1449721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son, Evelyn K CIV HQDA ASA ALT">
    <w15:presenceInfo w15:providerId="None" w15:userId="Stephenson, Evelyn K CIV HQDA ASA ALT"/>
  </w15:person>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A7"/>
    <w:rsid w:val="000228E4"/>
    <w:rsid w:val="00043F8D"/>
    <w:rsid w:val="00055DA1"/>
    <w:rsid w:val="00057CAD"/>
    <w:rsid w:val="000771B2"/>
    <w:rsid w:val="00094667"/>
    <w:rsid w:val="000A4FA8"/>
    <w:rsid w:val="000B3C68"/>
    <w:rsid w:val="000D120D"/>
    <w:rsid w:val="000E6168"/>
    <w:rsid w:val="000E7019"/>
    <w:rsid w:val="00101A58"/>
    <w:rsid w:val="00146F2A"/>
    <w:rsid w:val="00184333"/>
    <w:rsid w:val="0018516B"/>
    <w:rsid w:val="001B74A1"/>
    <w:rsid w:val="001B78E7"/>
    <w:rsid w:val="001D060C"/>
    <w:rsid w:val="001F5D1A"/>
    <w:rsid w:val="002011E9"/>
    <w:rsid w:val="00242597"/>
    <w:rsid w:val="002C657D"/>
    <w:rsid w:val="002E7AC4"/>
    <w:rsid w:val="002F5B50"/>
    <w:rsid w:val="003069DF"/>
    <w:rsid w:val="00315F77"/>
    <w:rsid w:val="00322512"/>
    <w:rsid w:val="003347E7"/>
    <w:rsid w:val="00342DCC"/>
    <w:rsid w:val="003459F6"/>
    <w:rsid w:val="00357908"/>
    <w:rsid w:val="003611F2"/>
    <w:rsid w:val="00372857"/>
    <w:rsid w:val="00380066"/>
    <w:rsid w:val="003970CF"/>
    <w:rsid w:val="003A2FD9"/>
    <w:rsid w:val="004005D4"/>
    <w:rsid w:val="00404BA0"/>
    <w:rsid w:val="00411FBD"/>
    <w:rsid w:val="0041407F"/>
    <w:rsid w:val="004223AA"/>
    <w:rsid w:val="00445C37"/>
    <w:rsid w:val="004B322C"/>
    <w:rsid w:val="004B3868"/>
    <w:rsid w:val="004E5756"/>
    <w:rsid w:val="00526DE5"/>
    <w:rsid w:val="00533019"/>
    <w:rsid w:val="005565B5"/>
    <w:rsid w:val="00560219"/>
    <w:rsid w:val="0057248C"/>
    <w:rsid w:val="005B2040"/>
    <w:rsid w:val="005C491F"/>
    <w:rsid w:val="005E1173"/>
    <w:rsid w:val="005E4B81"/>
    <w:rsid w:val="006171C3"/>
    <w:rsid w:val="00621B30"/>
    <w:rsid w:val="00625A75"/>
    <w:rsid w:val="00627424"/>
    <w:rsid w:val="00633085"/>
    <w:rsid w:val="0064743F"/>
    <w:rsid w:val="00663246"/>
    <w:rsid w:val="00682191"/>
    <w:rsid w:val="006B1263"/>
    <w:rsid w:val="006B3C73"/>
    <w:rsid w:val="006C0230"/>
    <w:rsid w:val="006C02E3"/>
    <w:rsid w:val="006E63DA"/>
    <w:rsid w:val="006F5965"/>
    <w:rsid w:val="00743316"/>
    <w:rsid w:val="007453D8"/>
    <w:rsid w:val="00745B58"/>
    <w:rsid w:val="007847D5"/>
    <w:rsid w:val="007A7959"/>
    <w:rsid w:val="007F2445"/>
    <w:rsid w:val="008243D0"/>
    <w:rsid w:val="008806FF"/>
    <w:rsid w:val="008B50D5"/>
    <w:rsid w:val="008D40AA"/>
    <w:rsid w:val="008D532D"/>
    <w:rsid w:val="008E0A52"/>
    <w:rsid w:val="008F55C6"/>
    <w:rsid w:val="009065AA"/>
    <w:rsid w:val="00924B6B"/>
    <w:rsid w:val="00925FA1"/>
    <w:rsid w:val="00996546"/>
    <w:rsid w:val="009A3047"/>
    <w:rsid w:val="009D35C8"/>
    <w:rsid w:val="009E74B4"/>
    <w:rsid w:val="00A4663E"/>
    <w:rsid w:val="00A7324F"/>
    <w:rsid w:val="00A932DA"/>
    <w:rsid w:val="00AA3A52"/>
    <w:rsid w:val="00AB00AB"/>
    <w:rsid w:val="00AB79C1"/>
    <w:rsid w:val="00AE48F9"/>
    <w:rsid w:val="00B24B75"/>
    <w:rsid w:val="00B57579"/>
    <w:rsid w:val="00B63056"/>
    <w:rsid w:val="00B70052"/>
    <w:rsid w:val="00B706A7"/>
    <w:rsid w:val="00B83323"/>
    <w:rsid w:val="00B944D1"/>
    <w:rsid w:val="00BB4A94"/>
    <w:rsid w:val="00BF038C"/>
    <w:rsid w:val="00C53434"/>
    <w:rsid w:val="00C741B9"/>
    <w:rsid w:val="00C90738"/>
    <w:rsid w:val="00CB12A0"/>
    <w:rsid w:val="00CD22C3"/>
    <w:rsid w:val="00CD3D5F"/>
    <w:rsid w:val="00CD4577"/>
    <w:rsid w:val="00D336E0"/>
    <w:rsid w:val="00D33D0C"/>
    <w:rsid w:val="00D4235D"/>
    <w:rsid w:val="00D57573"/>
    <w:rsid w:val="00DA0F94"/>
    <w:rsid w:val="00DC4124"/>
    <w:rsid w:val="00DD7318"/>
    <w:rsid w:val="00E114FD"/>
    <w:rsid w:val="00E136B9"/>
    <w:rsid w:val="00E2583C"/>
    <w:rsid w:val="00E33569"/>
    <w:rsid w:val="00E606BD"/>
    <w:rsid w:val="00E73AB1"/>
    <w:rsid w:val="00EB344F"/>
    <w:rsid w:val="00ED4A64"/>
    <w:rsid w:val="00F15D78"/>
    <w:rsid w:val="00F175ED"/>
    <w:rsid w:val="00F23425"/>
    <w:rsid w:val="00F86410"/>
    <w:rsid w:val="00FA106E"/>
    <w:rsid w:val="00FA19B0"/>
    <w:rsid w:val="00FA444F"/>
    <w:rsid w:val="00FB68D8"/>
    <w:rsid w:val="00FC2922"/>
    <w:rsid w:val="00FD0A61"/>
    <w:rsid w:val="00FD208F"/>
    <w:rsid w:val="00FD2370"/>
    <w:rsid w:val="00FD70D4"/>
    <w:rsid w:val="00F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A2F8"/>
  <w15:docId w15:val="{A3D7C920-7B99-4FE8-B431-F6B54380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6E0"/>
  </w:style>
  <w:style w:type="paragraph" w:styleId="Heading2">
    <w:name w:val="heading 2"/>
    <w:basedOn w:val="Normal"/>
    <w:next w:val="Normal"/>
    <w:link w:val="Heading2Char"/>
    <w:unhideWhenUsed/>
    <w:qFormat/>
    <w:rsid w:val="00B706A7"/>
    <w:pPr>
      <w:keepNext/>
      <w:keepLines/>
      <w:spacing w:before="120"/>
      <w:jc w:val="center"/>
      <w:outlineLvl w:val="1"/>
    </w:pPr>
    <w:rPr>
      <w:b/>
      <w:sz w:val="32"/>
    </w:rPr>
  </w:style>
  <w:style w:type="paragraph" w:styleId="Heading3">
    <w:name w:val="heading 3"/>
    <w:basedOn w:val="Normal"/>
    <w:link w:val="Heading3Char"/>
    <w:unhideWhenUsed/>
    <w:qFormat/>
    <w:rsid w:val="00D336E0"/>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D336E0"/>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06A7"/>
    <w:rPr>
      <w:b/>
      <w:sz w:val="32"/>
    </w:rPr>
  </w:style>
  <w:style w:type="character" w:customStyle="1" w:styleId="Heading3Char">
    <w:name w:val="Heading 3 Char"/>
    <w:basedOn w:val="DefaultParagraphFont"/>
    <w:link w:val="Heading3"/>
    <w:rsid w:val="00D336E0"/>
    <w:rPr>
      <w:rFonts w:ascii="Times New Roman" w:hAnsi="Times New Roman" w:cs="Times New Roman"/>
      <w:b/>
      <w:sz w:val="24"/>
      <w:szCs w:val="24"/>
    </w:rPr>
  </w:style>
  <w:style w:type="character" w:customStyle="1" w:styleId="Heading4Char">
    <w:name w:val="Heading 4 Char"/>
    <w:basedOn w:val="DefaultParagraphFont"/>
    <w:link w:val="Heading4"/>
    <w:rsid w:val="00D336E0"/>
    <w:rPr>
      <w:rFonts w:ascii="Times New Roman" w:hAnsi="Times New Roman" w:cs="Times New Roman"/>
      <w:b/>
      <w:sz w:val="24"/>
      <w:szCs w:val="24"/>
    </w:rPr>
  </w:style>
  <w:style w:type="paragraph" w:customStyle="1" w:styleId="hangind4">
    <w:name w:val="hang ind .4"/>
    <w:basedOn w:val="Normal"/>
    <w:rsid w:val="00B706A7"/>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B706A7"/>
    <w:pPr>
      <w:tabs>
        <w:tab w:val="left" w:pos="2304"/>
        <w:tab w:val="left" w:pos="2880"/>
        <w:tab w:val="left" w:pos="3456"/>
      </w:tabs>
      <w:ind w:left="1728"/>
    </w:pPr>
  </w:style>
  <w:style w:type="paragraph" w:customStyle="1" w:styleId="ind4">
    <w:name w:val="ind .4"/>
    <w:basedOn w:val="hangind4"/>
    <w:rsid w:val="00B706A7"/>
    <w:pPr>
      <w:tabs>
        <w:tab w:val="clear" w:pos="576"/>
      </w:tabs>
      <w:ind w:firstLine="0"/>
    </w:pPr>
  </w:style>
  <w:style w:type="paragraph" w:styleId="BalloonText">
    <w:name w:val="Balloon Text"/>
    <w:basedOn w:val="Normal"/>
    <w:link w:val="BalloonTextChar"/>
    <w:uiPriority w:val="99"/>
    <w:semiHidden/>
    <w:unhideWhenUsed/>
    <w:rsid w:val="005B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40"/>
    <w:rPr>
      <w:rFonts w:ascii="Tahoma" w:hAnsi="Tahoma" w:cs="Tahoma"/>
      <w:sz w:val="16"/>
      <w:szCs w:val="16"/>
    </w:rPr>
  </w:style>
  <w:style w:type="character" w:styleId="CommentReference">
    <w:name w:val="annotation reference"/>
    <w:basedOn w:val="DefaultParagraphFont"/>
    <w:uiPriority w:val="99"/>
    <w:semiHidden/>
    <w:unhideWhenUsed/>
    <w:rsid w:val="00627424"/>
    <w:rPr>
      <w:sz w:val="16"/>
      <w:szCs w:val="16"/>
    </w:rPr>
  </w:style>
  <w:style w:type="paragraph" w:styleId="CommentText">
    <w:name w:val="annotation text"/>
    <w:basedOn w:val="Normal"/>
    <w:link w:val="CommentTextChar"/>
    <w:uiPriority w:val="99"/>
    <w:unhideWhenUsed/>
    <w:rsid w:val="00627424"/>
    <w:pPr>
      <w:spacing w:line="240" w:lineRule="auto"/>
    </w:pPr>
    <w:rPr>
      <w:sz w:val="20"/>
      <w:szCs w:val="20"/>
    </w:rPr>
  </w:style>
  <w:style w:type="character" w:customStyle="1" w:styleId="CommentTextChar">
    <w:name w:val="Comment Text Char"/>
    <w:basedOn w:val="DefaultParagraphFont"/>
    <w:link w:val="CommentText"/>
    <w:uiPriority w:val="99"/>
    <w:rsid w:val="00627424"/>
    <w:rPr>
      <w:sz w:val="20"/>
      <w:szCs w:val="20"/>
    </w:rPr>
  </w:style>
  <w:style w:type="paragraph" w:styleId="CommentSubject">
    <w:name w:val="annotation subject"/>
    <w:basedOn w:val="CommentText"/>
    <w:next w:val="CommentText"/>
    <w:link w:val="CommentSubjectChar"/>
    <w:uiPriority w:val="99"/>
    <w:semiHidden/>
    <w:unhideWhenUsed/>
    <w:rsid w:val="00627424"/>
    <w:rPr>
      <w:b/>
      <w:bCs/>
    </w:rPr>
  </w:style>
  <w:style w:type="character" w:customStyle="1" w:styleId="CommentSubjectChar">
    <w:name w:val="Comment Subject Char"/>
    <w:basedOn w:val="CommentTextChar"/>
    <w:link w:val="CommentSubject"/>
    <w:uiPriority w:val="99"/>
    <w:semiHidden/>
    <w:rsid w:val="00627424"/>
    <w:rPr>
      <w:b/>
      <w:bCs/>
      <w:sz w:val="20"/>
      <w:szCs w:val="20"/>
    </w:rPr>
  </w:style>
  <w:style w:type="paragraph" w:styleId="Revision">
    <w:name w:val="Revision"/>
    <w:hidden/>
    <w:uiPriority w:val="99"/>
    <w:semiHidden/>
    <w:rsid w:val="00FA106E"/>
    <w:pPr>
      <w:spacing w:after="0" w:line="240" w:lineRule="auto"/>
    </w:pPr>
  </w:style>
  <w:style w:type="paragraph" w:styleId="TOC3">
    <w:name w:val="toc 3"/>
    <w:basedOn w:val="Normal"/>
    <w:next w:val="Normal"/>
    <w:autoRedefine/>
    <w:uiPriority w:val="39"/>
    <w:unhideWhenUsed/>
    <w:rsid w:val="003347E7"/>
    <w:pPr>
      <w:spacing w:after="100"/>
      <w:ind w:left="440"/>
    </w:pPr>
  </w:style>
  <w:style w:type="paragraph" w:styleId="TOC4">
    <w:name w:val="toc 4"/>
    <w:basedOn w:val="Normal"/>
    <w:next w:val="Normal"/>
    <w:autoRedefine/>
    <w:uiPriority w:val="39"/>
    <w:unhideWhenUsed/>
    <w:rsid w:val="003347E7"/>
    <w:pPr>
      <w:spacing w:after="100"/>
      <w:ind w:left="660"/>
    </w:pPr>
  </w:style>
  <w:style w:type="character" w:styleId="Hyperlink">
    <w:name w:val="Hyperlink"/>
    <w:basedOn w:val="DefaultParagraphFont"/>
    <w:uiPriority w:val="99"/>
    <w:unhideWhenUsed/>
    <w:rsid w:val="003347E7"/>
    <w:rPr>
      <w:color w:val="0000FF" w:themeColor="hyperlink"/>
      <w:u w:val="single"/>
    </w:rPr>
  </w:style>
  <w:style w:type="character" w:customStyle="1" w:styleId="cf01">
    <w:name w:val="cf01"/>
    <w:basedOn w:val="DefaultParagraphFont"/>
    <w:rsid w:val="000771B2"/>
    <w:rPr>
      <w:rFonts w:ascii="Segoe UI" w:hAnsi="Segoe UI" w:cs="Segoe UI" w:hint="default"/>
      <w:sz w:val="18"/>
      <w:szCs w:val="18"/>
    </w:rPr>
  </w:style>
  <w:style w:type="character" w:styleId="LineNumber">
    <w:name w:val="line number"/>
    <w:basedOn w:val="DefaultParagraphFont"/>
    <w:uiPriority w:val="99"/>
    <w:semiHidden/>
    <w:unhideWhenUsed/>
    <w:rsid w:val="00924B6B"/>
  </w:style>
  <w:style w:type="character" w:styleId="UnresolvedMention">
    <w:name w:val="Unresolved Mention"/>
    <w:basedOn w:val="DefaultParagraphFont"/>
    <w:uiPriority w:val="99"/>
    <w:semiHidden/>
    <w:unhideWhenUsed/>
    <w:rsid w:val="00CD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8C060DC519C5438F279013B0EC9B02" ma:contentTypeVersion="17" ma:contentTypeDescription="Create a new document." ma:contentTypeScope="" ma:versionID="9a420a606c7216ab5f2efbe30dbc6847">
  <xsd:schema xmlns:xsd="http://www.w3.org/2001/XMLSchema" xmlns:xs="http://www.w3.org/2001/XMLSchema" xmlns:p="http://schemas.microsoft.com/office/2006/metadata/properties" xmlns:ns1="http://schemas.microsoft.com/sharepoint/v3" xmlns:ns3="bc96db8f-62c4-44cc-8b28-7ef117495d18" xmlns:ns4="04adc925-6b5d-4628-b7e0-5b86efa98958" targetNamespace="http://schemas.microsoft.com/office/2006/metadata/properties" ma:root="true" ma:fieldsID="6c636ec1e0c1d68b0c6ea07ba30dbc8d" ns1:_="" ns3:_="" ns4:_="">
    <xsd:import namespace="http://schemas.microsoft.com/sharepoint/v3"/>
    <xsd:import namespace="bc96db8f-62c4-44cc-8b28-7ef117495d18"/>
    <xsd:import namespace="04adc925-6b5d-4628-b7e0-5b86efa989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bjectDetectorVersion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96db8f-62c4-44cc-8b28-7ef117495d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adc925-6b5d-4628-b7e0-5b86efa989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4adc925-6b5d-4628-b7e0-5b86efa98958"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CA9C4F4-50D6-4C62-B27A-E612165B86CC}">
  <ds:schemaRefs>
    <ds:schemaRef ds:uri="http://schemas.microsoft.com/sharepoint/v3/contenttype/forms"/>
  </ds:schemaRefs>
</ds:datastoreItem>
</file>

<file path=customXml/itemProps2.xml><?xml version="1.0" encoding="utf-8"?>
<ds:datastoreItem xmlns:ds="http://schemas.openxmlformats.org/officeDocument/2006/customXml" ds:itemID="{79269A23-4560-485E-8E04-0CA579A27B66}">
  <ds:schemaRefs>
    <ds:schemaRef ds:uri="http://schemas.openxmlformats.org/officeDocument/2006/bibliography"/>
  </ds:schemaRefs>
</ds:datastoreItem>
</file>

<file path=customXml/itemProps3.xml><?xml version="1.0" encoding="utf-8"?>
<ds:datastoreItem xmlns:ds="http://schemas.openxmlformats.org/officeDocument/2006/customXml" ds:itemID="{7D1C8331-A41F-4014-BF85-AAADBCAE9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96db8f-62c4-44cc-8b28-7ef117495d18"/>
    <ds:schemaRef ds:uri="04adc925-6b5d-4628-b7e0-5b86efa98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BB93D-93A5-49CE-90C8-8F699BD36871}">
  <ds:schemaRefs>
    <ds:schemaRef ds:uri="http://schemas.microsoft.com/office/2006/metadata/properties"/>
    <ds:schemaRef ds:uri="http://schemas.microsoft.com/office/infopath/2007/PartnerControls"/>
    <ds:schemaRef ds:uri="04adc925-6b5d-4628-b7e0-5b86efa98958"/>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595</Words>
  <Characters>3734</Characters>
  <Application>Microsoft Office Word</Application>
  <DocSecurity>0</DocSecurity>
  <Lines>79</Lines>
  <Paragraphs>63</Paragraphs>
  <ScaleCrop>false</ScaleCrop>
  <HeadingPairs>
    <vt:vector size="2" baseType="variant">
      <vt:variant>
        <vt:lpstr>Title</vt:lpstr>
      </vt:variant>
      <vt:variant>
        <vt:i4>1</vt:i4>
      </vt:variant>
    </vt:vector>
  </HeadingPairs>
  <TitlesOfParts>
    <vt:vector size="1" baseType="lpstr">
      <vt:lpstr>AFARS 5124_Revision_28_01</vt:lpstr>
    </vt:vector>
  </TitlesOfParts>
  <Company>U.S. Army</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5124_Revision_28_01</dc:title>
  <dc:creator>Administrator</dc:creator>
  <cp:lastModifiedBy>Jordan, Amanda C CIV USARMY HQDA ASA ALT (USA)</cp:lastModifiedBy>
  <cp:revision>4</cp:revision>
  <dcterms:created xsi:type="dcterms:W3CDTF">2024-09-04T14:17:00Z</dcterms:created>
  <dcterms:modified xsi:type="dcterms:W3CDTF">2024-09-22T19:58:00Z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0x010100398C060DC519C5438F279013B0EC9B02</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ccbd118a-c67d-4611-bb74-a361965bea93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_NewReviewCycle">
    <vt:lpwstr/>
  </property>
</Properties>
</file>