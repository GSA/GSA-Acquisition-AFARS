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793A0" w14:textId="62C0AFAA" w:rsidR="007F3CA6" w:rsidRPr="005D7064" w:rsidRDefault="00223205" w:rsidP="005D7064">
      <w:pPr>
        <w:jc w:val="center"/>
        <w:rPr>
          <w:rFonts w:ascii="Times New Roman" w:hAnsi="Times New Roman" w:cs="Times New Roman"/>
          <w:b/>
          <w:sz w:val="32"/>
          <w:szCs w:val="32"/>
        </w:rPr>
      </w:pPr>
      <w:r w:rsidRPr="005D7064">
        <w:rPr>
          <w:rFonts w:ascii="Times New Roman" w:hAnsi="Times New Roman" w:cs="Times New Roman"/>
          <w:b/>
          <w:sz w:val="32"/>
          <w:szCs w:val="32"/>
        </w:rPr>
        <w:t>AFARS</w:t>
      </w:r>
      <w:r w:rsidR="006C7D9F" w:rsidRPr="005D7064">
        <w:rPr>
          <w:rFonts w:ascii="Times New Roman" w:hAnsi="Times New Roman" w:cs="Times New Roman"/>
          <w:b/>
          <w:sz w:val="32"/>
          <w:szCs w:val="32"/>
        </w:rPr>
        <w:t xml:space="preserve"> –</w:t>
      </w:r>
      <w:r w:rsidRPr="005D7064">
        <w:rPr>
          <w:rFonts w:ascii="Times New Roman" w:hAnsi="Times New Roman" w:cs="Times New Roman"/>
          <w:b/>
          <w:sz w:val="32"/>
          <w:szCs w:val="32"/>
        </w:rPr>
        <w:t xml:space="preserve"> P</w:t>
      </w:r>
      <w:r w:rsidR="0090684D">
        <w:rPr>
          <w:rFonts w:ascii="Times New Roman" w:hAnsi="Times New Roman" w:cs="Times New Roman"/>
          <w:b/>
          <w:sz w:val="32"/>
          <w:szCs w:val="32"/>
        </w:rPr>
        <w:t>ART</w:t>
      </w:r>
      <w:r w:rsidRPr="005D7064">
        <w:rPr>
          <w:rFonts w:ascii="Times New Roman" w:hAnsi="Times New Roman" w:cs="Times New Roman"/>
          <w:b/>
          <w:sz w:val="32"/>
          <w:szCs w:val="32"/>
        </w:rPr>
        <w:t xml:space="preserve"> 5106</w:t>
      </w:r>
    </w:p>
    <w:p w14:paraId="605793A1" w14:textId="77777777" w:rsidR="007F3CA6" w:rsidRPr="005D7064" w:rsidRDefault="00223205" w:rsidP="005D7064">
      <w:pPr>
        <w:jc w:val="center"/>
        <w:rPr>
          <w:rFonts w:ascii="Times New Roman" w:hAnsi="Times New Roman" w:cs="Times New Roman"/>
          <w:b/>
          <w:sz w:val="32"/>
          <w:szCs w:val="32"/>
        </w:rPr>
      </w:pPr>
      <w:r w:rsidRPr="005D7064">
        <w:rPr>
          <w:rFonts w:ascii="Times New Roman" w:hAnsi="Times New Roman" w:cs="Times New Roman"/>
          <w:b/>
          <w:sz w:val="32"/>
          <w:szCs w:val="32"/>
        </w:rPr>
        <w:t>Competition Requirements</w:t>
      </w:r>
    </w:p>
    <w:p w14:paraId="605793A2" w14:textId="55CC3A36" w:rsidR="007F3CA6" w:rsidRDefault="00495E34" w:rsidP="005D7064">
      <w:pPr>
        <w:jc w:val="center"/>
        <w:rPr>
          <w:rFonts w:ascii="Times New Roman" w:hAnsi="Times New Roman" w:cs="Times New Roman"/>
          <w:i/>
          <w:sz w:val="24"/>
          <w:szCs w:val="24"/>
        </w:rPr>
      </w:pPr>
      <w:r w:rsidRPr="00FF6D34">
        <w:rPr>
          <w:rFonts w:ascii="Times New Roman" w:hAnsi="Times New Roman" w:cs="Times New Roman"/>
          <w:i/>
          <w:sz w:val="24"/>
          <w:szCs w:val="24"/>
        </w:rPr>
        <w:t>(Revised</w:t>
      </w:r>
      <w:r w:rsidR="00FF6D34" w:rsidRPr="00FF6D34">
        <w:rPr>
          <w:rFonts w:ascii="Times New Roman" w:hAnsi="Times New Roman" w:cs="Times New Roman"/>
          <w:i/>
          <w:sz w:val="24"/>
          <w:szCs w:val="24"/>
        </w:rPr>
        <w:t xml:space="preserve"> </w:t>
      </w:r>
      <w:del w:id="0" w:author="Jordan, Amanda C CIV USARMY HQDA ASA ALT (USA)" w:date="2023-09-05T15:11:00Z">
        <w:r w:rsidR="002144FA" w:rsidDel="0031607D">
          <w:rPr>
            <w:rFonts w:ascii="Times New Roman" w:hAnsi="Times New Roman" w:cs="Times New Roman"/>
            <w:i/>
            <w:sz w:val="24"/>
            <w:szCs w:val="24"/>
          </w:rPr>
          <w:delText>09 August</w:delText>
        </w:r>
      </w:del>
      <w:ins w:id="1" w:author="Jordan, Amanda C CIV USARMY HQDA ASA ALT (USA)" w:date="2023-09-28T13:29:00Z">
        <w:r w:rsidR="003A3692">
          <w:rPr>
            <w:rFonts w:ascii="Times New Roman" w:hAnsi="Times New Roman" w:cs="Times New Roman"/>
            <w:i/>
            <w:sz w:val="24"/>
            <w:szCs w:val="24"/>
          </w:rPr>
          <w:t>28</w:t>
        </w:r>
      </w:ins>
      <w:ins w:id="2" w:author="Jordan, Amanda C CIV USARMY HQDA ASA ALT (USA)" w:date="2023-09-05T15:11:00Z">
        <w:r w:rsidR="0031607D">
          <w:rPr>
            <w:rFonts w:ascii="Times New Roman" w:hAnsi="Times New Roman" w:cs="Times New Roman"/>
            <w:i/>
            <w:sz w:val="24"/>
            <w:szCs w:val="24"/>
          </w:rPr>
          <w:t xml:space="preserve"> September</w:t>
        </w:r>
      </w:ins>
      <w:r w:rsidR="003164EF" w:rsidRPr="00FF6D34">
        <w:rPr>
          <w:rFonts w:ascii="Times New Roman" w:hAnsi="Times New Roman" w:cs="Times New Roman"/>
          <w:i/>
          <w:sz w:val="24"/>
          <w:szCs w:val="24"/>
        </w:rPr>
        <w:t xml:space="preserve"> </w:t>
      </w:r>
      <w:r w:rsidR="000559F5" w:rsidRPr="00FF6D34">
        <w:rPr>
          <w:rFonts w:ascii="Times New Roman" w:hAnsi="Times New Roman" w:cs="Times New Roman"/>
          <w:i/>
          <w:sz w:val="24"/>
          <w:szCs w:val="24"/>
        </w:rPr>
        <w:t>2023</w:t>
      </w:r>
      <w:r w:rsidR="00CD3A69" w:rsidRPr="00FF6D34">
        <w:rPr>
          <w:rFonts w:ascii="Times New Roman" w:hAnsi="Times New Roman" w:cs="Times New Roman"/>
          <w:i/>
          <w:sz w:val="24"/>
          <w:szCs w:val="24"/>
        </w:rPr>
        <w:t>)</w:t>
      </w:r>
    </w:p>
    <w:p w14:paraId="0BD19FB6" w14:textId="77777777" w:rsidR="00FF6D34" w:rsidRPr="00FF6D34" w:rsidRDefault="00FF6D34" w:rsidP="005D7064">
      <w:pPr>
        <w:jc w:val="center"/>
        <w:rPr>
          <w:rFonts w:ascii="Times New Roman" w:hAnsi="Times New Roman" w:cs="Times New Roman"/>
          <w:i/>
          <w:sz w:val="24"/>
          <w:szCs w:val="24"/>
        </w:rPr>
      </w:pPr>
    </w:p>
    <w:p w14:paraId="7AD035A1" w14:textId="30C5CA10" w:rsidR="000068D2" w:rsidRPr="00FF6D34" w:rsidRDefault="000068D2">
      <w:pPr>
        <w:pStyle w:val="TOC3"/>
        <w:tabs>
          <w:tab w:val="right" w:leader="dot" w:pos="9350"/>
        </w:tabs>
        <w:rPr>
          <w:rFonts w:ascii="Times New Roman" w:eastAsiaTheme="minorEastAsia" w:hAnsi="Times New Roman" w:cs="Times New Roman"/>
          <w:noProof/>
          <w:sz w:val="24"/>
          <w:szCs w:val="24"/>
        </w:rPr>
      </w:pPr>
      <w:r w:rsidRPr="00FF6D34">
        <w:rPr>
          <w:rFonts w:ascii="Times New Roman" w:hAnsi="Times New Roman" w:cs="Times New Roman"/>
          <w:i/>
          <w:sz w:val="24"/>
          <w:szCs w:val="24"/>
        </w:rPr>
        <w:fldChar w:fldCharType="begin"/>
      </w:r>
      <w:r w:rsidRPr="00FF6D34">
        <w:rPr>
          <w:rFonts w:ascii="Times New Roman" w:hAnsi="Times New Roman" w:cs="Times New Roman"/>
          <w:i/>
          <w:sz w:val="24"/>
          <w:szCs w:val="24"/>
        </w:rPr>
        <w:instrText xml:space="preserve"> TOC \o "1-4" \h \z \u </w:instrText>
      </w:r>
      <w:r w:rsidRPr="00FF6D34">
        <w:rPr>
          <w:rFonts w:ascii="Times New Roman" w:hAnsi="Times New Roman" w:cs="Times New Roman"/>
          <w:i/>
          <w:sz w:val="24"/>
          <w:szCs w:val="24"/>
        </w:rPr>
        <w:fldChar w:fldCharType="separate"/>
      </w:r>
      <w:hyperlink w:anchor="_Toc123708019" w:history="1">
        <w:r w:rsidRPr="00FF6D34">
          <w:rPr>
            <w:rStyle w:val="Hyperlink"/>
            <w:rFonts w:ascii="Times New Roman" w:hAnsi="Times New Roman" w:cs="Times New Roman"/>
            <w:noProof/>
            <w:sz w:val="24"/>
            <w:szCs w:val="24"/>
          </w:rPr>
          <w:t>Subpart 5106.2 – Full and Open Competition After Exclusion of Sources</w:t>
        </w:r>
        <w:r w:rsidRPr="00FF6D34">
          <w:rPr>
            <w:rFonts w:ascii="Times New Roman" w:hAnsi="Times New Roman" w:cs="Times New Roman"/>
            <w:noProof/>
            <w:webHidden/>
            <w:sz w:val="24"/>
            <w:szCs w:val="24"/>
          </w:rPr>
          <w:tab/>
        </w:r>
        <w:r w:rsidRPr="00FF6D34">
          <w:rPr>
            <w:rFonts w:ascii="Times New Roman" w:hAnsi="Times New Roman" w:cs="Times New Roman"/>
            <w:noProof/>
            <w:webHidden/>
            <w:sz w:val="24"/>
            <w:szCs w:val="24"/>
          </w:rPr>
          <w:fldChar w:fldCharType="begin"/>
        </w:r>
        <w:r w:rsidRPr="00FF6D34">
          <w:rPr>
            <w:rFonts w:ascii="Times New Roman" w:hAnsi="Times New Roman" w:cs="Times New Roman"/>
            <w:noProof/>
            <w:webHidden/>
            <w:sz w:val="24"/>
            <w:szCs w:val="24"/>
          </w:rPr>
          <w:instrText xml:space="preserve"> PAGEREF _Toc123708019 \h </w:instrText>
        </w:r>
        <w:r w:rsidRPr="00FF6D34">
          <w:rPr>
            <w:rFonts w:ascii="Times New Roman" w:hAnsi="Times New Roman" w:cs="Times New Roman"/>
            <w:noProof/>
            <w:webHidden/>
            <w:sz w:val="24"/>
            <w:szCs w:val="24"/>
          </w:rPr>
        </w:r>
        <w:r w:rsidRPr="00FF6D34">
          <w:rPr>
            <w:rFonts w:ascii="Times New Roman" w:hAnsi="Times New Roman" w:cs="Times New Roman"/>
            <w:noProof/>
            <w:webHidden/>
            <w:sz w:val="24"/>
            <w:szCs w:val="24"/>
          </w:rPr>
          <w:fldChar w:fldCharType="separate"/>
        </w:r>
        <w:r w:rsidRPr="00FF6D34">
          <w:rPr>
            <w:rFonts w:ascii="Times New Roman" w:hAnsi="Times New Roman" w:cs="Times New Roman"/>
            <w:noProof/>
            <w:webHidden/>
            <w:sz w:val="24"/>
            <w:szCs w:val="24"/>
          </w:rPr>
          <w:t>1</w:t>
        </w:r>
        <w:r w:rsidRPr="00FF6D34">
          <w:rPr>
            <w:rFonts w:ascii="Times New Roman" w:hAnsi="Times New Roman" w:cs="Times New Roman"/>
            <w:noProof/>
            <w:webHidden/>
            <w:sz w:val="24"/>
            <w:szCs w:val="24"/>
          </w:rPr>
          <w:fldChar w:fldCharType="end"/>
        </w:r>
      </w:hyperlink>
    </w:p>
    <w:p w14:paraId="20A663F1" w14:textId="5FE0E9F7"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20" w:history="1">
        <w:r w:rsidR="000068D2" w:rsidRPr="00FF6D34">
          <w:rPr>
            <w:rStyle w:val="Hyperlink"/>
            <w:rFonts w:ascii="Times New Roman" w:hAnsi="Times New Roman" w:cs="Times New Roman"/>
            <w:noProof/>
            <w:sz w:val="24"/>
            <w:szCs w:val="24"/>
          </w:rPr>
          <w:t>5106.202  Establishing or maintaining alternative sources.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_Toc123708020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1</w:t>
        </w:r>
        <w:r w:rsidR="000068D2" w:rsidRPr="00FF6D34">
          <w:rPr>
            <w:rFonts w:ascii="Times New Roman" w:hAnsi="Times New Roman" w:cs="Times New Roman"/>
            <w:noProof/>
            <w:webHidden/>
            <w:sz w:val="24"/>
            <w:szCs w:val="24"/>
          </w:rPr>
          <w:fldChar w:fldCharType="end"/>
        </w:r>
      </w:hyperlink>
    </w:p>
    <w:p w14:paraId="2A54D12B" w14:textId="7297C6CA" w:rsidR="000068D2" w:rsidRPr="00FF6D34" w:rsidRDefault="00F32B87">
      <w:pPr>
        <w:pStyle w:val="TOC3"/>
        <w:tabs>
          <w:tab w:val="right" w:leader="dot" w:pos="9350"/>
        </w:tabs>
        <w:rPr>
          <w:rFonts w:ascii="Times New Roman" w:eastAsiaTheme="minorEastAsia" w:hAnsi="Times New Roman" w:cs="Times New Roman"/>
          <w:noProof/>
          <w:sz w:val="24"/>
          <w:szCs w:val="24"/>
        </w:rPr>
      </w:pPr>
      <w:hyperlink w:anchor="_Toc123708021" w:history="1">
        <w:r w:rsidR="000068D2" w:rsidRPr="00FF6D34">
          <w:rPr>
            <w:rStyle w:val="Hyperlink"/>
            <w:rFonts w:ascii="Times New Roman" w:hAnsi="Times New Roman" w:cs="Times New Roman"/>
            <w:noProof/>
            <w:sz w:val="24"/>
            <w:szCs w:val="24"/>
          </w:rPr>
          <w:t>Subpart 5106.3 – Other Than Full and Open Competition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_Toc123708021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12E93671" w14:textId="79FFCD26"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22" w:history="1">
        <w:r w:rsidR="000068D2" w:rsidRPr="00FF6D34">
          <w:rPr>
            <w:rStyle w:val="Hyperlink"/>
            <w:rFonts w:ascii="Times New Roman" w:hAnsi="Times New Roman" w:cs="Times New Roman"/>
            <w:noProof/>
            <w:sz w:val="24"/>
            <w:szCs w:val="24"/>
          </w:rPr>
          <w:t>5106.302  Circumstances permitting other than full and open competition.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_Toc123708022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17DA3C09" w14:textId="2E8EFC82"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23" w:history="1">
        <w:r w:rsidR="000068D2" w:rsidRPr="00FF6D34">
          <w:rPr>
            <w:rStyle w:val="Hyperlink"/>
            <w:rFonts w:ascii="Times New Roman" w:hAnsi="Times New Roman" w:cs="Times New Roman"/>
            <w:noProof/>
            <w:sz w:val="24"/>
            <w:szCs w:val="24"/>
          </w:rPr>
          <w:t xml:space="preserve">5106.302-1  </w:t>
        </w:r>
        <w:r w:rsidR="000068D2" w:rsidRPr="00FF6D34">
          <w:rPr>
            <w:rStyle w:val="Hyperlink"/>
            <w:rFonts w:ascii="Times New Roman" w:hAnsi="Times New Roman" w:cs="Times New Roman"/>
            <w:noProof/>
            <w:sz w:val="24"/>
            <w:szCs w:val="24"/>
            <w:lang w:val="en"/>
          </w:rPr>
          <w:t>Only one responsible source and no other supplies or services will satisfy agency requirements.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_Toc123708023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2A3DD47A" w14:textId="4A5DE057"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24" w:history="1">
        <w:r w:rsidR="000068D2" w:rsidRPr="00FF6D34">
          <w:rPr>
            <w:rStyle w:val="Hyperlink"/>
            <w:rFonts w:ascii="Times New Roman" w:hAnsi="Times New Roman" w:cs="Times New Roman"/>
            <w:noProof/>
            <w:sz w:val="24"/>
            <w:szCs w:val="24"/>
          </w:rPr>
          <w:t>5106.302-2  Unusual and compelling urgency.</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_Toc123708024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210D106F" w14:textId="197B5B76"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25" w:history="1">
        <w:r w:rsidR="000068D2" w:rsidRPr="00FF6D34">
          <w:rPr>
            <w:rStyle w:val="Hyperlink"/>
            <w:rFonts w:ascii="Times New Roman" w:hAnsi="Times New Roman" w:cs="Times New Roman"/>
            <w:noProof/>
            <w:sz w:val="24"/>
            <w:szCs w:val="24"/>
          </w:rPr>
          <w:t>5106.302-3  Industrial mobilization; engineering, developmental, or research capability; or expert services.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_Toc123708025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0D3C2A13" w14:textId="6984CA68"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26" w:history="1">
        <w:r w:rsidR="000068D2" w:rsidRPr="00FF6D34">
          <w:rPr>
            <w:rStyle w:val="Hyperlink"/>
            <w:rFonts w:ascii="Times New Roman" w:hAnsi="Times New Roman" w:cs="Times New Roman"/>
            <w:noProof/>
            <w:sz w:val="24"/>
            <w:szCs w:val="24"/>
          </w:rPr>
          <w:t>5106.302-4  International agreement.</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_Toc123708026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5826D3C6" w14:textId="5C4DC4BB"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27" w:history="1">
        <w:r w:rsidR="000068D2" w:rsidRPr="00FF6D34">
          <w:rPr>
            <w:rStyle w:val="Hyperlink"/>
            <w:rFonts w:ascii="Times New Roman" w:hAnsi="Times New Roman" w:cs="Times New Roman"/>
            <w:noProof/>
            <w:sz w:val="24"/>
            <w:szCs w:val="24"/>
          </w:rPr>
          <w:t>5106.302-5 Authorized or required by statute.</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_Toc123708027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3</w:t>
        </w:r>
        <w:r w:rsidR="000068D2" w:rsidRPr="00FF6D34">
          <w:rPr>
            <w:rFonts w:ascii="Times New Roman" w:hAnsi="Times New Roman" w:cs="Times New Roman"/>
            <w:noProof/>
            <w:webHidden/>
            <w:sz w:val="24"/>
            <w:szCs w:val="24"/>
          </w:rPr>
          <w:fldChar w:fldCharType="end"/>
        </w:r>
      </w:hyperlink>
    </w:p>
    <w:p w14:paraId="64972799" w14:textId="2C966C1A"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28" w:history="1">
        <w:r w:rsidR="000068D2" w:rsidRPr="00FF6D34">
          <w:rPr>
            <w:rStyle w:val="Hyperlink"/>
            <w:rFonts w:ascii="Times New Roman" w:hAnsi="Times New Roman" w:cs="Times New Roman"/>
            <w:noProof/>
            <w:sz w:val="24"/>
            <w:szCs w:val="24"/>
          </w:rPr>
          <w:t>5106.302-7 Public Interest.</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_Toc123708028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3</w:t>
        </w:r>
        <w:r w:rsidR="000068D2" w:rsidRPr="00FF6D34">
          <w:rPr>
            <w:rFonts w:ascii="Times New Roman" w:hAnsi="Times New Roman" w:cs="Times New Roman"/>
            <w:noProof/>
            <w:webHidden/>
            <w:sz w:val="24"/>
            <w:szCs w:val="24"/>
          </w:rPr>
          <w:fldChar w:fldCharType="end"/>
        </w:r>
      </w:hyperlink>
    </w:p>
    <w:p w14:paraId="15D6FC2A" w14:textId="1F090C25"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29" w:history="1">
        <w:r w:rsidR="000068D2" w:rsidRPr="00FF6D34">
          <w:rPr>
            <w:rStyle w:val="Hyperlink"/>
            <w:rFonts w:ascii="Times New Roman" w:hAnsi="Times New Roman" w:cs="Times New Roman"/>
            <w:noProof/>
            <w:sz w:val="24"/>
            <w:szCs w:val="24"/>
          </w:rPr>
          <w:t>5106.303  Justifications.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_Toc123708029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4</w:t>
        </w:r>
        <w:r w:rsidR="000068D2" w:rsidRPr="00FF6D34">
          <w:rPr>
            <w:rFonts w:ascii="Times New Roman" w:hAnsi="Times New Roman" w:cs="Times New Roman"/>
            <w:noProof/>
            <w:webHidden/>
            <w:sz w:val="24"/>
            <w:szCs w:val="24"/>
          </w:rPr>
          <w:fldChar w:fldCharType="end"/>
        </w:r>
      </w:hyperlink>
    </w:p>
    <w:p w14:paraId="73949A17" w14:textId="3695E8DD"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30" w:history="1">
        <w:r w:rsidR="000068D2" w:rsidRPr="00FF6D34">
          <w:rPr>
            <w:rStyle w:val="Hyperlink"/>
            <w:rFonts w:ascii="Times New Roman" w:hAnsi="Times New Roman" w:cs="Times New Roman"/>
            <w:noProof/>
            <w:sz w:val="24"/>
            <w:szCs w:val="24"/>
          </w:rPr>
          <w:t>5106.303-1  Requirements.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_Toc123708030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4</w:t>
        </w:r>
        <w:r w:rsidR="000068D2" w:rsidRPr="00FF6D34">
          <w:rPr>
            <w:rFonts w:ascii="Times New Roman" w:hAnsi="Times New Roman" w:cs="Times New Roman"/>
            <w:noProof/>
            <w:webHidden/>
            <w:sz w:val="24"/>
            <w:szCs w:val="24"/>
          </w:rPr>
          <w:fldChar w:fldCharType="end"/>
        </w:r>
      </w:hyperlink>
    </w:p>
    <w:p w14:paraId="26E86575" w14:textId="72ECF980"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31" w:history="1">
        <w:r w:rsidR="000068D2" w:rsidRPr="00FF6D34">
          <w:rPr>
            <w:rStyle w:val="Hyperlink"/>
            <w:rFonts w:ascii="Times New Roman" w:hAnsi="Times New Roman" w:cs="Times New Roman"/>
            <w:noProof/>
            <w:sz w:val="24"/>
            <w:szCs w:val="24"/>
          </w:rPr>
          <w:t>5106.303-1-90  Requirements for amended justifications.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_Toc123708031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5</w:t>
        </w:r>
        <w:r w:rsidR="000068D2" w:rsidRPr="00FF6D34">
          <w:rPr>
            <w:rFonts w:ascii="Times New Roman" w:hAnsi="Times New Roman" w:cs="Times New Roman"/>
            <w:noProof/>
            <w:webHidden/>
            <w:sz w:val="24"/>
            <w:szCs w:val="24"/>
          </w:rPr>
          <w:fldChar w:fldCharType="end"/>
        </w:r>
      </w:hyperlink>
    </w:p>
    <w:p w14:paraId="3C891225" w14:textId="5D289F97"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32" w:history="1">
        <w:r w:rsidR="000068D2" w:rsidRPr="00FF6D34">
          <w:rPr>
            <w:rStyle w:val="Hyperlink"/>
            <w:rFonts w:ascii="Times New Roman" w:hAnsi="Times New Roman" w:cs="Times New Roman"/>
            <w:noProof/>
            <w:sz w:val="24"/>
            <w:szCs w:val="24"/>
          </w:rPr>
          <w:t>5106.303-2  Content.</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_Toc123708032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5</w:t>
        </w:r>
        <w:r w:rsidR="000068D2" w:rsidRPr="00FF6D34">
          <w:rPr>
            <w:rFonts w:ascii="Times New Roman" w:hAnsi="Times New Roman" w:cs="Times New Roman"/>
            <w:noProof/>
            <w:webHidden/>
            <w:sz w:val="24"/>
            <w:szCs w:val="24"/>
          </w:rPr>
          <w:fldChar w:fldCharType="end"/>
        </w:r>
      </w:hyperlink>
    </w:p>
    <w:p w14:paraId="7189EAB5" w14:textId="3800C98A"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33" w:history="1">
        <w:r w:rsidR="000068D2" w:rsidRPr="00FF6D34">
          <w:rPr>
            <w:rStyle w:val="Hyperlink"/>
            <w:rFonts w:ascii="Times New Roman" w:hAnsi="Times New Roman" w:cs="Times New Roman"/>
            <w:noProof/>
            <w:sz w:val="24"/>
            <w:szCs w:val="24"/>
          </w:rPr>
          <w:t>5106.303-2-90  Format and submission of the justification review and justification and approval documents.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_Toc123708033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5</w:t>
        </w:r>
        <w:r w:rsidR="000068D2" w:rsidRPr="00FF6D34">
          <w:rPr>
            <w:rFonts w:ascii="Times New Roman" w:hAnsi="Times New Roman" w:cs="Times New Roman"/>
            <w:noProof/>
            <w:webHidden/>
            <w:sz w:val="24"/>
            <w:szCs w:val="24"/>
          </w:rPr>
          <w:fldChar w:fldCharType="end"/>
        </w:r>
      </w:hyperlink>
    </w:p>
    <w:p w14:paraId="52FE16B7" w14:textId="14AFFAB8"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34" w:history="1">
        <w:r w:rsidR="000068D2" w:rsidRPr="00FF6D34">
          <w:rPr>
            <w:rStyle w:val="Hyperlink"/>
            <w:rFonts w:ascii="Times New Roman" w:hAnsi="Times New Roman" w:cs="Times New Roman"/>
            <w:noProof/>
            <w:sz w:val="24"/>
            <w:szCs w:val="24"/>
          </w:rPr>
          <w:t>5106.304  Approval of the justification.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_Toc123708034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7</w:t>
        </w:r>
        <w:r w:rsidR="000068D2" w:rsidRPr="00FF6D34">
          <w:rPr>
            <w:rFonts w:ascii="Times New Roman" w:hAnsi="Times New Roman" w:cs="Times New Roman"/>
            <w:noProof/>
            <w:webHidden/>
            <w:sz w:val="24"/>
            <w:szCs w:val="24"/>
          </w:rPr>
          <w:fldChar w:fldCharType="end"/>
        </w:r>
      </w:hyperlink>
    </w:p>
    <w:p w14:paraId="78BA5925" w14:textId="3C5AD5E3" w:rsidR="000068D2" w:rsidRPr="00FF6D34" w:rsidRDefault="00F32B87">
      <w:pPr>
        <w:pStyle w:val="TOC3"/>
        <w:tabs>
          <w:tab w:val="right" w:leader="dot" w:pos="9350"/>
        </w:tabs>
        <w:rPr>
          <w:rFonts w:ascii="Times New Roman" w:eastAsiaTheme="minorEastAsia" w:hAnsi="Times New Roman" w:cs="Times New Roman"/>
          <w:noProof/>
          <w:sz w:val="24"/>
          <w:szCs w:val="24"/>
        </w:rPr>
      </w:pPr>
      <w:hyperlink w:anchor="_Toc123708035" w:history="1">
        <w:r w:rsidR="000068D2" w:rsidRPr="00FF6D34">
          <w:rPr>
            <w:rStyle w:val="Hyperlink"/>
            <w:rFonts w:ascii="Times New Roman" w:hAnsi="Times New Roman" w:cs="Times New Roman"/>
            <w:noProof/>
            <w:sz w:val="24"/>
            <w:szCs w:val="24"/>
          </w:rPr>
          <w:t>Subpart 5106.5 – Advocates for Competition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_Toc123708035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7</w:t>
        </w:r>
        <w:r w:rsidR="000068D2" w:rsidRPr="00FF6D34">
          <w:rPr>
            <w:rFonts w:ascii="Times New Roman" w:hAnsi="Times New Roman" w:cs="Times New Roman"/>
            <w:noProof/>
            <w:webHidden/>
            <w:sz w:val="24"/>
            <w:szCs w:val="24"/>
          </w:rPr>
          <w:fldChar w:fldCharType="end"/>
        </w:r>
      </w:hyperlink>
    </w:p>
    <w:p w14:paraId="1FFAEB83" w14:textId="7E34B121"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36" w:history="1">
        <w:r w:rsidR="000068D2" w:rsidRPr="00FF6D34">
          <w:rPr>
            <w:rStyle w:val="Hyperlink"/>
            <w:rFonts w:ascii="Times New Roman" w:hAnsi="Times New Roman" w:cs="Times New Roman"/>
            <w:noProof/>
            <w:sz w:val="24"/>
            <w:szCs w:val="24"/>
          </w:rPr>
          <w:t>5106.501  Requirement.</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_Toc123708036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7</w:t>
        </w:r>
        <w:r w:rsidR="000068D2" w:rsidRPr="00FF6D34">
          <w:rPr>
            <w:rFonts w:ascii="Times New Roman" w:hAnsi="Times New Roman" w:cs="Times New Roman"/>
            <w:noProof/>
            <w:webHidden/>
            <w:sz w:val="24"/>
            <w:szCs w:val="24"/>
          </w:rPr>
          <w:fldChar w:fldCharType="end"/>
        </w:r>
      </w:hyperlink>
    </w:p>
    <w:p w14:paraId="7829B8DC" w14:textId="4459391E"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37" w:history="1">
        <w:r w:rsidR="000068D2" w:rsidRPr="00FF6D34">
          <w:rPr>
            <w:rStyle w:val="Hyperlink"/>
            <w:rFonts w:ascii="Times New Roman" w:hAnsi="Times New Roman" w:cs="Times New Roman"/>
            <w:noProof/>
            <w:sz w:val="24"/>
            <w:szCs w:val="24"/>
          </w:rPr>
          <w:t>5106.502  Duties and responsibilities.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_Toc123708037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8</w:t>
        </w:r>
        <w:r w:rsidR="000068D2" w:rsidRPr="00FF6D34">
          <w:rPr>
            <w:rFonts w:ascii="Times New Roman" w:hAnsi="Times New Roman" w:cs="Times New Roman"/>
            <w:noProof/>
            <w:webHidden/>
            <w:sz w:val="24"/>
            <w:szCs w:val="24"/>
          </w:rPr>
          <w:fldChar w:fldCharType="end"/>
        </w:r>
      </w:hyperlink>
    </w:p>
    <w:p w14:paraId="73A5B991" w14:textId="3D33403B" w:rsidR="000068D2" w:rsidRPr="00FF6D34" w:rsidRDefault="00F32B87">
      <w:pPr>
        <w:pStyle w:val="TOC4"/>
        <w:tabs>
          <w:tab w:val="right" w:leader="dot" w:pos="9350"/>
        </w:tabs>
        <w:rPr>
          <w:rFonts w:ascii="Times New Roman" w:eastAsiaTheme="minorEastAsia" w:hAnsi="Times New Roman" w:cs="Times New Roman"/>
          <w:noProof/>
          <w:sz w:val="24"/>
          <w:szCs w:val="24"/>
        </w:rPr>
      </w:pPr>
      <w:hyperlink w:anchor="_Toc123708038" w:history="1">
        <w:r w:rsidR="000068D2" w:rsidRPr="00FF6D34">
          <w:rPr>
            <w:rStyle w:val="Hyperlink"/>
            <w:rFonts w:ascii="Times New Roman" w:hAnsi="Times New Roman" w:cs="Times New Roman"/>
            <w:noProof/>
            <w:sz w:val="24"/>
            <w:szCs w:val="24"/>
          </w:rPr>
          <w:t>5106.502-90  Supplementary information.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_Toc123708038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8</w:t>
        </w:r>
        <w:r w:rsidR="000068D2" w:rsidRPr="00FF6D34">
          <w:rPr>
            <w:rFonts w:ascii="Times New Roman" w:hAnsi="Times New Roman" w:cs="Times New Roman"/>
            <w:noProof/>
            <w:webHidden/>
            <w:sz w:val="24"/>
            <w:szCs w:val="24"/>
          </w:rPr>
          <w:fldChar w:fldCharType="end"/>
        </w:r>
      </w:hyperlink>
    </w:p>
    <w:p w14:paraId="60CE9449" w14:textId="760B267A" w:rsidR="005D7064" w:rsidRPr="005D7064" w:rsidRDefault="000068D2" w:rsidP="005D7064">
      <w:pPr>
        <w:jc w:val="center"/>
        <w:rPr>
          <w:rFonts w:ascii="Times New Roman" w:hAnsi="Times New Roman" w:cs="Times New Roman"/>
          <w:i/>
          <w:sz w:val="24"/>
          <w:szCs w:val="24"/>
        </w:rPr>
      </w:pPr>
      <w:r w:rsidRPr="00FF6D34">
        <w:rPr>
          <w:rFonts w:ascii="Times New Roman" w:hAnsi="Times New Roman" w:cs="Times New Roman"/>
          <w:i/>
          <w:sz w:val="24"/>
          <w:szCs w:val="24"/>
        </w:rPr>
        <w:fldChar w:fldCharType="end"/>
      </w:r>
    </w:p>
    <w:p w14:paraId="0773AA8E" w14:textId="442220BD" w:rsidR="001D7FEC" w:rsidRDefault="001D7FEC" w:rsidP="005D7064">
      <w:pPr>
        <w:pStyle w:val="Heading3"/>
      </w:pPr>
      <w:bookmarkStart w:id="3" w:name="_Toc513812134"/>
      <w:bookmarkStart w:id="4" w:name="_Toc123708019"/>
      <w:r w:rsidRPr="005D7064">
        <w:t>Subpart</w:t>
      </w:r>
      <w:r>
        <w:t xml:space="preserve"> 5106.2 – Full and Open Competition After Exclusion of Sources</w:t>
      </w:r>
      <w:bookmarkEnd w:id="3"/>
      <w:bookmarkEnd w:id="4"/>
    </w:p>
    <w:p w14:paraId="79AB8534" w14:textId="5DFCC6BF" w:rsidR="001D7FEC" w:rsidRPr="005D7064" w:rsidRDefault="0090684D" w:rsidP="005D7064">
      <w:pPr>
        <w:pStyle w:val="Heading4"/>
      </w:pPr>
      <w:bookmarkStart w:id="5" w:name="_Toc513812135"/>
      <w:bookmarkStart w:id="6" w:name="_Toc123708020"/>
      <w:r>
        <w:t>5106.202  Establishing or maintaining alternative s</w:t>
      </w:r>
      <w:r w:rsidR="001D7FEC" w:rsidRPr="005D7064">
        <w:t>ources.</w:t>
      </w:r>
      <w:bookmarkEnd w:id="5"/>
      <w:bookmarkEnd w:id="6"/>
    </w:p>
    <w:p w14:paraId="604E7DAE" w14:textId="6C8D53E7" w:rsidR="001D7FEC" w:rsidRPr="001D7FEC" w:rsidRDefault="001D7FEC" w:rsidP="001D7FEC">
      <w:pPr>
        <w:rPr>
          <w:rFonts w:ascii="Times New Roman" w:hAnsi="Times New Roman" w:cs="Times New Roman"/>
          <w:sz w:val="24"/>
          <w:szCs w:val="24"/>
        </w:rPr>
      </w:pPr>
      <w:r w:rsidRPr="001D7FEC">
        <w:rPr>
          <w:rFonts w:ascii="Times New Roman" w:hAnsi="Times New Roman" w:cs="Times New Roman"/>
          <w:sz w:val="24"/>
          <w:szCs w:val="24"/>
        </w:rPr>
        <w:t>(a)</w:t>
      </w:r>
      <w:r>
        <w:rPr>
          <w:rFonts w:ascii="Times New Roman" w:hAnsi="Times New Roman" w:cs="Times New Roman"/>
          <w:sz w:val="24"/>
          <w:szCs w:val="24"/>
        </w:rPr>
        <w:t xml:space="preserve"> The Assistant Secretary of the Army (Acquisi</w:t>
      </w:r>
      <w:r w:rsidR="0090684D">
        <w:rPr>
          <w:rFonts w:ascii="Times New Roman" w:hAnsi="Times New Roman" w:cs="Times New Roman"/>
          <w:sz w:val="24"/>
          <w:szCs w:val="24"/>
        </w:rPr>
        <w:t xml:space="preserve">tion, Logistics and Technology) may </w:t>
      </w:r>
      <w:r>
        <w:rPr>
          <w:rFonts w:ascii="Times New Roman" w:hAnsi="Times New Roman" w:cs="Times New Roman"/>
          <w:sz w:val="24"/>
          <w:szCs w:val="24"/>
        </w:rPr>
        <w:t xml:space="preserve">make the determination as stated in FAR 6.202(a).  </w:t>
      </w:r>
      <w:r w:rsidR="00C157E4">
        <w:rPr>
          <w:rFonts w:ascii="Times New Roman" w:hAnsi="Times New Roman" w:cs="Times New Roman"/>
          <w:sz w:val="24"/>
          <w:szCs w:val="24"/>
        </w:rPr>
        <w:t xml:space="preserve">See </w:t>
      </w:r>
      <w:hyperlink r:id="rId10" w:history="1">
        <w:r w:rsidR="00C157E4" w:rsidRPr="008B4BC2">
          <w:rPr>
            <w:rStyle w:val="Hyperlink"/>
            <w:rFonts w:ascii="Times New Roman" w:hAnsi="Times New Roman" w:cs="Times New Roman"/>
            <w:sz w:val="24"/>
            <w:szCs w:val="24"/>
          </w:rPr>
          <w:t>Appendix GG</w:t>
        </w:r>
      </w:hyperlink>
      <w:r w:rsidR="00C157E4">
        <w:rPr>
          <w:rFonts w:ascii="Times New Roman" w:hAnsi="Times New Roman" w:cs="Times New Roman"/>
          <w:sz w:val="24"/>
          <w:szCs w:val="24"/>
        </w:rPr>
        <w:t xml:space="preserve"> for further delegation</w:t>
      </w:r>
      <w:r w:rsidR="00BB6CAF">
        <w:rPr>
          <w:rFonts w:ascii="Times New Roman" w:hAnsi="Times New Roman" w:cs="Times New Roman"/>
          <w:sz w:val="24"/>
          <w:szCs w:val="24"/>
        </w:rPr>
        <w:t>, based on the dollar value of the contract action</w:t>
      </w:r>
      <w:r w:rsidR="00C157E4">
        <w:rPr>
          <w:rFonts w:ascii="Times New Roman" w:hAnsi="Times New Roman" w:cs="Times New Roman"/>
          <w:sz w:val="24"/>
          <w:szCs w:val="24"/>
        </w:rPr>
        <w:t>.</w:t>
      </w:r>
    </w:p>
    <w:p w14:paraId="605793A3" w14:textId="77777777" w:rsidR="007F3CA6" w:rsidRDefault="00223205" w:rsidP="005D7064">
      <w:pPr>
        <w:pStyle w:val="Heading3"/>
      </w:pPr>
      <w:bookmarkStart w:id="7" w:name="_Toc513812136"/>
      <w:bookmarkStart w:id="8" w:name="_Toc123708021"/>
      <w:r w:rsidRPr="00223205">
        <w:t xml:space="preserve">Subpart 5106.3 </w:t>
      </w:r>
      <w:r w:rsidR="006C7D9F">
        <w:t>–</w:t>
      </w:r>
      <w:r w:rsidRPr="00223205">
        <w:t xml:space="preserve"> Other Than Full and Open Competition</w:t>
      </w:r>
      <w:bookmarkEnd w:id="7"/>
      <w:bookmarkEnd w:id="8"/>
    </w:p>
    <w:p w14:paraId="605793A4" w14:textId="77777777" w:rsidR="007F3CA6" w:rsidRDefault="00223205" w:rsidP="005D7064">
      <w:pPr>
        <w:pStyle w:val="Heading4"/>
      </w:pPr>
      <w:bookmarkStart w:id="9" w:name="_Toc513812137"/>
      <w:bookmarkStart w:id="10" w:name="_Toc123708022"/>
      <w:r w:rsidRPr="00223205">
        <w:t xml:space="preserve">5106.302 </w:t>
      </w:r>
      <w:r w:rsidR="00C40408">
        <w:t xml:space="preserve"> </w:t>
      </w:r>
      <w:r w:rsidRPr="00223205">
        <w:t>Circumstances permitting other than full and open competition.</w:t>
      </w:r>
      <w:bookmarkEnd w:id="9"/>
      <w:bookmarkEnd w:id="10"/>
    </w:p>
    <w:p w14:paraId="3459F49D" w14:textId="5F2C94DF" w:rsidR="00495E34" w:rsidRDefault="00495E34" w:rsidP="005D7064">
      <w:pPr>
        <w:pStyle w:val="Heading4"/>
        <w:rPr>
          <w:lang w:val="en"/>
        </w:rPr>
      </w:pPr>
      <w:bookmarkStart w:id="11" w:name="_Toc513812138"/>
      <w:bookmarkStart w:id="12" w:name="_Toc123708023"/>
      <w:r>
        <w:t xml:space="preserve">5106.302-1 </w:t>
      </w:r>
      <w:r w:rsidRPr="00495E34">
        <w:t xml:space="preserve"> </w:t>
      </w:r>
      <w:r w:rsidRPr="00495E34">
        <w:rPr>
          <w:lang w:val="en"/>
        </w:rPr>
        <w:t>Only one responsible source and no other supplies or services will satisfy agency requirements.</w:t>
      </w:r>
      <w:bookmarkEnd w:id="11"/>
      <w:bookmarkEnd w:id="12"/>
    </w:p>
    <w:p w14:paraId="34C57DDD" w14:textId="3455FB56" w:rsidR="006F488E" w:rsidRPr="005D7064" w:rsidRDefault="00E35F82" w:rsidP="005D7064">
      <w:pPr>
        <w:rPr>
          <w:rFonts w:ascii="Times New Roman" w:hAnsi="Times New Roman" w:cs="Times New Roman"/>
          <w:sz w:val="24"/>
          <w:szCs w:val="24"/>
        </w:rPr>
      </w:pPr>
      <w:r w:rsidRPr="005D7064">
        <w:rPr>
          <w:rFonts w:ascii="Times New Roman" w:hAnsi="Times New Roman" w:cs="Times New Roman"/>
          <w:sz w:val="24"/>
          <w:szCs w:val="24"/>
        </w:rPr>
        <w:t xml:space="preserve">(a)(2)(i)(1)  The head of the contracting activity shall make the determination at DFARS 206.302-1(a)(2)(i)(1).  See </w:t>
      </w:r>
      <w:hyperlink r:id="rId11" w:history="1">
        <w:r w:rsidRPr="008B4BC2">
          <w:rPr>
            <w:rStyle w:val="Hyperlink"/>
            <w:rFonts w:ascii="Times New Roman" w:hAnsi="Times New Roman" w:cs="Times New Roman"/>
            <w:sz w:val="24"/>
            <w:szCs w:val="24"/>
          </w:rPr>
          <w:t>Appendix GG</w:t>
        </w:r>
      </w:hyperlink>
      <w:r w:rsidRPr="005D7064">
        <w:rPr>
          <w:rFonts w:ascii="Times New Roman" w:hAnsi="Times New Roman" w:cs="Times New Roman"/>
          <w:sz w:val="24"/>
          <w:szCs w:val="24"/>
        </w:rPr>
        <w:t xml:space="preserve"> for further delegation.</w:t>
      </w:r>
    </w:p>
    <w:p w14:paraId="2E99B4AD" w14:textId="3309E9E5" w:rsidR="00386240" w:rsidRPr="005D7064" w:rsidRDefault="00386240" w:rsidP="005D7064">
      <w:pPr>
        <w:rPr>
          <w:rFonts w:ascii="Times New Roman" w:hAnsi="Times New Roman" w:cs="Times New Roman"/>
          <w:sz w:val="24"/>
          <w:szCs w:val="24"/>
        </w:rPr>
      </w:pPr>
      <w:r w:rsidRPr="005D7064">
        <w:rPr>
          <w:rFonts w:ascii="Times New Roman" w:hAnsi="Times New Roman" w:cs="Times New Roman"/>
          <w:sz w:val="24"/>
          <w:szCs w:val="24"/>
        </w:rPr>
        <w:t xml:space="preserve">(d)  </w:t>
      </w:r>
      <w:r w:rsidR="003A649C" w:rsidRPr="005D7064">
        <w:rPr>
          <w:rFonts w:ascii="Times New Roman" w:hAnsi="Times New Roman" w:cs="Times New Roman"/>
          <w:sz w:val="24"/>
          <w:szCs w:val="24"/>
        </w:rPr>
        <w:t>The head of the contracting activity may waive the requirements as stated in DFARS</w:t>
      </w:r>
      <w:r w:rsidR="00C12EDB" w:rsidRPr="005D7064">
        <w:rPr>
          <w:rFonts w:ascii="Times New Roman" w:hAnsi="Times New Roman" w:cs="Times New Roman"/>
          <w:sz w:val="24"/>
          <w:szCs w:val="24"/>
        </w:rPr>
        <w:t xml:space="preserve"> and DFARS PGI</w:t>
      </w:r>
      <w:r w:rsidR="003A649C" w:rsidRPr="005D7064">
        <w:rPr>
          <w:rFonts w:ascii="Times New Roman" w:hAnsi="Times New Roman" w:cs="Times New Roman"/>
          <w:sz w:val="24"/>
          <w:szCs w:val="24"/>
        </w:rPr>
        <w:t xml:space="preserve"> 206.302-1(d).  </w:t>
      </w:r>
      <w:r w:rsidRPr="005D7064">
        <w:rPr>
          <w:rFonts w:ascii="Times New Roman" w:hAnsi="Times New Roman" w:cs="Times New Roman"/>
          <w:sz w:val="24"/>
          <w:szCs w:val="24"/>
        </w:rPr>
        <w:t xml:space="preserve">See </w:t>
      </w:r>
      <w:hyperlink r:id="rId12" w:history="1">
        <w:r w:rsidRPr="008B4BC2">
          <w:rPr>
            <w:rStyle w:val="Hyperlink"/>
            <w:rFonts w:ascii="Times New Roman" w:hAnsi="Times New Roman" w:cs="Times New Roman"/>
            <w:sz w:val="24"/>
            <w:szCs w:val="24"/>
          </w:rPr>
          <w:t>Appendix GG</w:t>
        </w:r>
      </w:hyperlink>
      <w:r w:rsidRPr="005D7064">
        <w:rPr>
          <w:rFonts w:ascii="Times New Roman" w:hAnsi="Times New Roman" w:cs="Times New Roman"/>
          <w:sz w:val="24"/>
          <w:szCs w:val="24"/>
        </w:rPr>
        <w:t xml:space="preserve"> for further delegation.</w:t>
      </w:r>
    </w:p>
    <w:p w14:paraId="700D485E" w14:textId="26905EC7" w:rsidR="00710090" w:rsidRDefault="004A6413" w:rsidP="005D7064">
      <w:pPr>
        <w:pStyle w:val="Heading4"/>
      </w:pPr>
      <w:bookmarkStart w:id="13" w:name="_Toc513812139"/>
      <w:bookmarkStart w:id="14" w:name="_Toc123708024"/>
      <w:r>
        <w:t>5106.302-2  Unusual and compelling u</w:t>
      </w:r>
      <w:r w:rsidR="00710090">
        <w:t>rgency.</w:t>
      </w:r>
      <w:bookmarkEnd w:id="13"/>
      <w:bookmarkEnd w:id="14"/>
      <w:r w:rsidR="00710090">
        <w:t xml:space="preserve"> </w:t>
      </w:r>
    </w:p>
    <w:p w14:paraId="799FB64E" w14:textId="4CC49398" w:rsidR="00710090" w:rsidRPr="005D7064" w:rsidRDefault="00710090" w:rsidP="005D7064">
      <w:pPr>
        <w:rPr>
          <w:rFonts w:ascii="Times New Roman" w:hAnsi="Times New Roman" w:cs="Times New Roman"/>
          <w:sz w:val="24"/>
          <w:szCs w:val="24"/>
        </w:rPr>
      </w:pPr>
      <w:r w:rsidRPr="005D7064">
        <w:rPr>
          <w:rFonts w:ascii="Times New Roman" w:hAnsi="Times New Roman" w:cs="Times New Roman"/>
          <w:sz w:val="24"/>
          <w:szCs w:val="24"/>
        </w:rPr>
        <w:t>(d)(1)(ii) The Assistant Secretary of the Army (Acquisition, Logistics and Technology) shall make the determination that exceptional circumstances apply</w:t>
      </w:r>
      <w:r w:rsidR="00881A83" w:rsidRPr="005D7064">
        <w:rPr>
          <w:rFonts w:ascii="Times New Roman" w:hAnsi="Times New Roman" w:cs="Times New Roman"/>
          <w:sz w:val="24"/>
          <w:szCs w:val="24"/>
        </w:rPr>
        <w:t xml:space="preserve"> as described in FAR 6.302-2(d)(1)(ii).  See </w:t>
      </w:r>
      <w:hyperlink r:id="rId13" w:history="1">
        <w:r w:rsidR="00881A83" w:rsidRPr="008B4BC2">
          <w:rPr>
            <w:rStyle w:val="Hyperlink"/>
            <w:rFonts w:ascii="Times New Roman" w:hAnsi="Times New Roman" w:cs="Times New Roman"/>
            <w:sz w:val="24"/>
            <w:szCs w:val="24"/>
          </w:rPr>
          <w:t>Appendix GG</w:t>
        </w:r>
      </w:hyperlink>
      <w:r w:rsidR="00881A83" w:rsidRPr="005D7064">
        <w:rPr>
          <w:rFonts w:ascii="Times New Roman" w:hAnsi="Times New Roman" w:cs="Times New Roman"/>
          <w:sz w:val="24"/>
          <w:szCs w:val="24"/>
        </w:rPr>
        <w:t xml:space="preserve"> for further delegation. </w:t>
      </w:r>
    </w:p>
    <w:p w14:paraId="7B093C0B" w14:textId="5A3C254A" w:rsidR="00AD2627" w:rsidRPr="005D7064" w:rsidRDefault="00AD2627" w:rsidP="005D7064">
      <w:pPr>
        <w:rPr>
          <w:rFonts w:ascii="Times New Roman" w:hAnsi="Times New Roman" w:cs="Times New Roman"/>
          <w:sz w:val="24"/>
          <w:szCs w:val="24"/>
        </w:rPr>
      </w:pPr>
      <w:r w:rsidRPr="005D7064">
        <w:rPr>
          <w:rFonts w:ascii="Times New Roman" w:hAnsi="Times New Roman" w:cs="Times New Roman"/>
          <w:sz w:val="24"/>
          <w:szCs w:val="24"/>
        </w:rPr>
        <w:t xml:space="preserve">    (2)(ii) The Assistant Secretary of the Army (Acquisition, Logistics and Technology) shall make the determination for any subsequent modification as set forth in FAR 6.302-2(d)(2)(ii).  See </w:t>
      </w:r>
      <w:hyperlink r:id="rId14" w:history="1">
        <w:r w:rsidRPr="008B4BC2">
          <w:rPr>
            <w:rStyle w:val="Hyperlink"/>
            <w:rFonts w:ascii="Times New Roman" w:hAnsi="Times New Roman" w:cs="Times New Roman"/>
            <w:sz w:val="24"/>
            <w:szCs w:val="24"/>
          </w:rPr>
          <w:t>Appendix GG</w:t>
        </w:r>
      </w:hyperlink>
      <w:r w:rsidRPr="005D7064">
        <w:rPr>
          <w:rFonts w:ascii="Times New Roman" w:hAnsi="Times New Roman" w:cs="Times New Roman"/>
          <w:sz w:val="24"/>
          <w:szCs w:val="24"/>
        </w:rPr>
        <w:t xml:space="preserve"> for further delegation.</w:t>
      </w:r>
    </w:p>
    <w:p w14:paraId="605793A5" w14:textId="77777777" w:rsidR="007F3CA6" w:rsidRPr="005D7064" w:rsidRDefault="00223205" w:rsidP="005D7064">
      <w:pPr>
        <w:pStyle w:val="Heading4"/>
      </w:pPr>
      <w:bookmarkStart w:id="15" w:name="_Toc513812140"/>
      <w:bookmarkStart w:id="16" w:name="_Toc123708025"/>
      <w:r w:rsidRPr="005D7064">
        <w:t xml:space="preserve">5106.302-3 </w:t>
      </w:r>
      <w:r w:rsidR="00C40408" w:rsidRPr="005D7064">
        <w:t xml:space="preserve"> </w:t>
      </w:r>
      <w:r w:rsidRPr="005D7064">
        <w:t>Industrial mobilization; engineering, developmental, or research capability; or expert services.</w:t>
      </w:r>
      <w:bookmarkEnd w:id="15"/>
      <w:bookmarkEnd w:id="16"/>
    </w:p>
    <w:p w14:paraId="605793A6"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(c)  </w:t>
      </w:r>
      <w:r w:rsidRPr="00223205">
        <w:rPr>
          <w:rFonts w:ascii="Times New Roman" w:hAnsi="Times New Roman" w:cs="Times New Roman"/>
          <w:i/>
          <w:sz w:val="24"/>
          <w:szCs w:val="24"/>
        </w:rPr>
        <w:t xml:space="preserve">Limitations.  </w:t>
      </w:r>
      <w:r w:rsidRPr="00223205">
        <w:rPr>
          <w:rFonts w:ascii="Times New Roman" w:hAnsi="Times New Roman" w:cs="Times New Roman"/>
          <w:sz w:val="24"/>
          <w:szCs w:val="24"/>
        </w:rPr>
        <w:t xml:space="preserve">When citing the authority at </w:t>
      </w:r>
      <w:r w:rsidR="0093064D" w:rsidRPr="00403563">
        <w:rPr>
          <w:rFonts w:ascii="Times New Roman" w:hAnsi="Times New Roman" w:cs="Times New Roman"/>
          <w:sz w:val="24"/>
          <w:szCs w:val="24"/>
        </w:rPr>
        <w:t>10 U.S.C. 2304(c)(</w:t>
      </w:r>
      <w:r w:rsidR="0093064D">
        <w:rPr>
          <w:rFonts w:ascii="Times New Roman" w:hAnsi="Times New Roman" w:cs="Times New Roman"/>
          <w:sz w:val="24"/>
          <w:szCs w:val="24"/>
        </w:rPr>
        <w:t>3</w:t>
      </w:r>
      <w:r w:rsidR="0093064D" w:rsidRPr="00403563">
        <w:rPr>
          <w:rFonts w:ascii="Times New Roman" w:hAnsi="Times New Roman" w:cs="Times New Roman"/>
          <w:sz w:val="24"/>
          <w:szCs w:val="24"/>
        </w:rPr>
        <w:t>)</w:t>
      </w:r>
      <w:r w:rsidR="0093064D">
        <w:rPr>
          <w:rFonts w:ascii="Times New Roman" w:hAnsi="Times New Roman" w:cs="Times New Roman"/>
          <w:sz w:val="24"/>
          <w:szCs w:val="24"/>
        </w:rPr>
        <w:t xml:space="preserve"> as implemented in </w:t>
      </w:r>
      <w:r w:rsidRPr="00223205">
        <w:rPr>
          <w:rFonts w:ascii="Times New Roman" w:hAnsi="Times New Roman" w:cs="Times New Roman"/>
          <w:sz w:val="24"/>
          <w:szCs w:val="24"/>
        </w:rPr>
        <w:t xml:space="preserve">FAR 6.302-3(a)(2)(ii), the contracting officer must ensure </w:t>
      </w:r>
      <w:r w:rsidR="002A75D6">
        <w:rPr>
          <w:rFonts w:ascii="Times New Roman" w:hAnsi="Times New Roman" w:cs="Times New Roman"/>
          <w:sz w:val="24"/>
          <w:szCs w:val="24"/>
        </w:rPr>
        <w:t xml:space="preserve">the </w:t>
      </w:r>
      <w:r w:rsidRPr="00223205">
        <w:rPr>
          <w:rFonts w:ascii="Times New Roman" w:hAnsi="Times New Roman" w:cs="Times New Roman"/>
          <w:sz w:val="24"/>
          <w:szCs w:val="24"/>
        </w:rPr>
        <w:t>certifications required by FAR 6.303-1(c) and FAR 6.303-2(c) contain a statement that the</w:t>
      </w:r>
      <w:r w:rsidR="00E7054C">
        <w:rPr>
          <w:rFonts w:ascii="Times New Roman" w:hAnsi="Times New Roman" w:cs="Times New Roman"/>
          <w:sz w:val="24"/>
          <w:szCs w:val="24"/>
        </w:rPr>
        <w:t xml:space="preserve"> technical </w:t>
      </w:r>
      <w:r w:rsidR="00E247EC">
        <w:rPr>
          <w:rFonts w:ascii="Times New Roman" w:hAnsi="Times New Roman" w:cs="Times New Roman"/>
          <w:sz w:val="24"/>
          <w:szCs w:val="24"/>
        </w:rPr>
        <w:t>and</w:t>
      </w:r>
      <w:r w:rsidR="00E7054C">
        <w:rPr>
          <w:rFonts w:ascii="Times New Roman" w:hAnsi="Times New Roman" w:cs="Times New Roman"/>
          <w:sz w:val="24"/>
          <w:szCs w:val="24"/>
        </w:rPr>
        <w:t xml:space="preserve"> requirements personnel reviewed the</w:t>
      </w:r>
      <w:r w:rsidRPr="00223205">
        <w:rPr>
          <w:rFonts w:ascii="Times New Roman" w:hAnsi="Times New Roman" w:cs="Times New Roman"/>
          <w:sz w:val="24"/>
          <w:szCs w:val="24"/>
        </w:rPr>
        <w:t xml:space="preserve"> proposed effort to </w:t>
      </w:r>
      <w:r w:rsidR="00E7054C">
        <w:rPr>
          <w:rFonts w:ascii="Times New Roman" w:hAnsi="Times New Roman" w:cs="Times New Roman"/>
          <w:sz w:val="24"/>
          <w:szCs w:val="24"/>
        </w:rPr>
        <w:t>en</w:t>
      </w:r>
      <w:r w:rsidR="00E7054C" w:rsidRPr="00223205">
        <w:rPr>
          <w:rFonts w:ascii="Times New Roman" w:hAnsi="Times New Roman" w:cs="Times New Roman"/>
          <w:sz w:val="24"/>
          <w:szCs w:val="24"/>
        </w:rPr>
        <w:t xml:space="preserve">sure </w:t>
      </w:r>
      <w:r w:rsidRPr="00223205">
        <w:rPr>
          <w:rFonts w:ascii="Times New Roman" w:hAnsi="Times New Roman" w:cs="Times New Roman"/>
          <w:sz w:val="24"/>
          <w:szCs w:val="24"/>
        </w:rPr>
        <w:t xml:space="preserve">that it falls within the charter or special capabilities of the proposed institution.  In addition, the statement will </w:t>
      </w:r>
      <w:r w:rsidR="00E7054C">
        <w:rPr>
          <w:rFonts w:ascii="Times New Roman" w:hAnsi="Times New Roman" w:cs="Times New Roman"/>
          <w:sz w:val="24"/>
          <w:szCs w:val="24"/>
        </w:rPr>
        <w:t>explain how</w:t>
      </w:r>
      <w:r w:rsidRPr="00223205">
        <w:rPr>
          <w:rFonts w:ascii="Times New Roman" w:hAnsi="Times New Roman" w:cs="Times New Roman"/>
          <w:sz w:val="24"/>
          <w:szCs w:val="24"/>
        </w:rPr>
        <w:t xml:space="preserve">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w:t>
      </w:r>
      <w:r w:rsidR="006E7254">
        <w:rPr>
          <w:rFonts w:ascii="Times New Roman" w:hAnsi="Times New Roman" w:cs="Times New Roman"/>
          <w:sz w:val="24"/>
          <w:szCs w:val="24"/>
        </w:rPr>
        <w:t>n</w:t>
      </w:r>
      <w:r w:rsidRPr="00223205">
        <w:rPr>
          <w:rFonts w:ascii="Times New Roman" w:hAnsi="Times New Roman" w:cs="Times New Roman"/>
          <w:sz w:val="24"/>
          <w:szCs w:val="24"/>
        </w:rPr>
        <w:t xml:space="preserve">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w:p w14:paraId="1518F98A" w14:textId="32460E68" w:rsidR="00386240" w:rsidRDefault="00386240" w:rsidP="005D7064">
      <w:pPr>
        <w:pStyle w:val="Heading4"/>
      </w:pPr>
      <w:bookmarkStart w:id="17" w:name="_Toc513812141"/>
      <w:bookmarkStart w:id="18" w:name="_Toc123708026"/>
      <w:r>
        <w:t>5106.302-4  International agreement.</w:t>
      </w:r>
      <w:bookmarkEnd w:id="17"/>
      <w:bookmarkEnd w:id="18"/>
    </w:p>
    <w:p w14:paraId="44A36DCB" w14:textId="7BE5A295" w:rsidR="00386240" w:rsidRPr="004A6413" w:rsidRDefault="004A6413" w:rsidP="004A6413">
      <w:pPr>
        <w:rPr>
          <w:rFonts w:ascii="Times New Roman" w:hAnsi="Times New Roman" w:cs="Times New Roman"/>
          <w:sz w:val="24"/>
          <w:szCs w:val="24"/>
        </w:rPr>
      </w:pPr>
      <w:r w:rsidRPr="00EA4C6C">
        <w:rPr>
          <w:rFonts w:ascii="Times New Roman" w:hAnsi="Times New Roman" w:cs="Times New Roman"/>
          <w:sz w:val="24"/>
          <w:szCs w:val="24"/>
        </w:rPr>
        <w:t xml:space="preserve">(c) </w:t>
      </w:r>
      <w:r w:rsidRPr="00512564">
        <w:rPr>
          <w:rFonts w:ascii="Times New Roman" w:hAnsi="Times New Roman" w:cs="Times New Roman"/>
          <w:i/>
          <w:sz w:val="24"/>
          <w:szCs w:val="24"/>
        </w:rPr>
        <w:t xml:space="preserve">Limitations. </w:t>
      </w:r>
      <w:r w:rsidRPr="00EA4C6C">
        <w:rPr>
          <w:rFonts w:ascii="Times New Roman" w:hAnsi="Times New Roman" w:cs="Times New Roman"/>
          <w:sz w:val="24"/>
          <w:szCs w:val="24"/>
        </w:rPr>
        <w:t xml:space="preserve">When citing the authority at 10 U.S.C. </w:t>
      </w:r>
      <w:r w:rsidR="003164EF">
        <w:rPr>
          <w:rFonts w:ascii="Times New Roman" w:hAnsi="Times New Roman" w:cs="Times New Roman"/>
          <w:sz w:val="24"/>
          <w:szCs w:val="24"/>
        </w:rPr>
        <w:t>3204(e)(4)(E)</w:t>
      </w:r>
      <w:r w:rsidRPr="00EA4C6C">
        <w:rPr>
          <w:rFonts w:ascii="Times New Roman" w:hAnsi="Times New Roman" w:cs="Times New Roman"/>
          <w:sz w:val="24"/>
          <w:szCs w:val="24"/>
        </w:rPr>
        <w:t xml:space="preserve"> as implemented in FAR 6.302-4 and DFAR</w:t>
      </w:r>
      <w:r>
        <w:rPr>
          <w:rFonts w:ascii="Times New Roman" w:hAnsi="Times New Roman" w:cs="Times New Roman"/>
          <w:sz w:val="24"/>
          <w:szCs w:val="24"/>
        </w:rPr>
        <w:t>S</w:t>
      </w:r>
      <w:r w:rsidRPr="00EA4C6C">
        <w:rPr>
          <w:rFonts w:ascii="Times New Roman" w:hAnsi="Times New Roman" w:cs="Times New Roman"/>
          <w:sz w:val="24"/>
          <w:szCs w:val="24"/>
        </w:rPr>
        <w:t xml:space="preserve"> 206.302-4(c), the contracting officer must ensure the document referred to in DFARS 206.302-4(c) is titled "International Agreement Competitive Restrictions" (IACR).  The IACR describes the terms of an international agreement or treaty, or the written directions of a foreign government reimbursing the cost of the procurement, that have the effect of requiring other than competitive procedures for the procurement.  </w:t>
      </w:r>
      <w:r>
        <w:rPr>
          <w:rFonts w:ascii="Times New Roman" w:hAnsi="Times New Roman" w:cs="Times New Roman"/>
          <w:sz w:val="24"/>
          <w:szCs w:val="24"/>
        </w:rPr>
        <w:t xml:space="preserve">The </w:t>
      </w:r>
      <w:r w:rsidRPr="00003547">
        <w:rPr>
          <w:rFonts w:ascii="Times New Roman" w:hAnsi="Times New Roman" w:cs="Times New Roman"/>
          <w:sz w:val="24"/>
          <w:szCs w:val="24"/>
        </w:rPr>
        <w:t xml:space="preserve">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w:t>
      </w:r>
      <w:r w:rsidRPr="00EA4C6C">
        <w:rPr>
          <w:rFonts w:ascii="Times New Roman" w:hAnsi="Times New Roman" w:cs="Times New Roman"/>
          <w:sz w:val="24"/>
          <w:szCs w:val="24"/>
        </w:rPr>
        <w:t>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r>
        <w:rPr>
          <w:rFonts w:ascii="Times New Roman" w:hAnsi="Times New Roman" w:cs="Times New Roman"/>
          <w:sz w:val="24"/>
          <w:szCs w:val="24"/>
        </w:rPr>
        <w:t xml:space="preserve">  </w:t>
      </w:r>
    </w:p>
    <w:p w14:paraId="1E2DF3EE" w14:textId="36410437" w:rsidR="00927438" w:rsidRPr="00927438" w:rsidRDefault="00927438" w:rsidP="00CE4586">
      <w:pPr>
        <w:pStyle w:val="Heading4"/>
      </w:pPr>
      <w:bookmarkStart w:id="19" w:name="_Toc123708027"/>
      <w:bookmarkStart w:id="20" w:name="_Toc513812142"/>
      <w:r w:rsidRPr="00BE6F16">
        <w:t>5106.302-5 Authorized or required by statute.</w:t>
      </w:r>
      <w:bookmarkEnd w:id="19"/>
    </w:p>
    <w:p w14:paraId="437A9969" w14:textId="77777777" w:rsidR="00927438" w:rsidRPr="00BE6F16" w:rsidRDefault="00927438" w:rsidP="00927438">
      <w:pPr>
        <w:pStyle w:val="NormalWeb"/>
        <w:rPr>
          <w:color w:val="000000"/>
        </w:rPr>
      </w:pPr>
      <w:r w:rsidRPr="00BE6F16">
        <w:rPr>
          <w:color w:val="000000"/>
        </w:rPr>
        <w:t>(b) Application. Agencies may use this authority to—</w:t>
      </w:r>
    </w:p>
    <w:p w14:paraId="515C2477" w14:textId="48A2DA11" w:rsidR="00927438" w:rsidRDefault="00927438" w:rsidP="00927438">
      <w:pPr>
        <w:pStyle w:val="NormalWeb"/>
        <w:ind w:firstLine="720"/>
        <w:rPr>
          <w:color w:val="000000"/>
        </w:rPr>
      </w:pPr>
      <w:r w:rsidRPr="00BE6F16">
        <w:rPr>
          <w:color w:val="000000"/>
        </w:rPr>
        <w:t>(4) See 5106.303-1(b) for requirements for justification and approval of sole source 8(a) awards exceeding $100 million</w:t>
      </w:r>
      <w:r w:rsidR="00547518">
        <w:rPr>
          <w:color w:val="000000"/>
        </w:rPr>
        <w:t>.</w:t>
      </w:r>
    </w:p>
    <w:p w14:paraId="22593A76" w14:textId="215E81F1" w:rsidR="00B64E88" w:rsidRPr="00B64E88" w:rsidRDefault="00B64E88" w:rsidP="00633EBD">
      <w:pPr>
        <w:pStyle w:val="Heading4"/>
      </w:pPr>
      <w:bookmarkStart w:id="21" w:name="_Toc123708028"/>
      <w:r w:rsidRPr="00B64E88">
        <w:t>5106.302-7 Public Interest</w:t>
      </w:r>
      <w:r w:rsidR="00633EBD">
        <w:t>.</w:t>
      </w:r>
      <w:bookmarkEnd w:id="21"/>
    </w:p>
    <w:p w14:paraId="542492B0" w14:textId="77777777" w:rsidR="00B64E88" w:rsidRPr="00F21BE9" w:rsidRDefault="00B64E88" w:rsidP="00B64E88">
      <w:pPr>
        <w:pStyle w:val="NormalWeb"/>
        <w:rPr>
          <w:color w:val="000000"/>
        </w:rPr>
      </w:pPr>
      <w:r w:rsidRPr="00633EBD">
        <w:rPr>
          <w:color w:val="000000"/>
        </w:rPr>
        <w:t>(b)</w:t>
      </w:r>
      <w:r w:rsidRPr="00F21BE9">
        <w:rPr>
          <w:b/>
          <w:bCs/>
          <w:color w:val="000000"/>
        </w:rPr>
        <w:t xml:space="preserve"> </w:t>
      </w:r>
      <w:r w:rsidRPr="00F21BE9">
        <w:rPr>
          <w:color w:val="000000"/>
        </w:rPr>
        <w:t>Application.</w:t>
      </w:r>
      <w:r w:rsidRPr="00F21BE9">
        <w:rPr>
          <w:b/>
          <w:bCs/>
          <w:color w:val="000000"/>
        </w:rPr>
        <w:t xml:space="preserve"> </w:t>
      </w:r>
      <w:r w:rsidRPr="00F21BE9">
        <w:rPr>
          <w:color w:val="000000"/>
        </w:rPr>
        <w:t>This authority may be used when —</w:t>
      </w:r>
    </w:p>
    <w:p w14:paraId="1A1C5144" w14:textId="696A20AD" w:rsidR="00B64E88" w:rsidRPr="00F21BE9" w:rsidRDefault="00B64E88" w:rsidP="00B64E88">
      <w:pPr>
        <w:pStyle w:val="NormalWeb"/>
        <w:rPr>
          <w:color w:val="000000"/>
        </w:rPr>
      </w:pPr>
      <w:r w:rsidRPr="00F21BE9">
        <w:rPr>
          <w:color w:val="000000"/>
        </w:rPr>
        <w:t xml:space="preserve">(1) See Section B of </w:t>
      </w:r>
      <w:ins w:id="22" w:author="Jordan, Amanda C CIV USARMY HQDA ASA ALT (USA)" w:date="2023-09-28T13:29:00Z">
        <w:r w:rsidR="00A42EBE">
          <w:fldChar w:fldCharType="begin"/>
        </w:r>
        <w:r w:rsidR="00A42EBE">
          <w:instrText xml:space="preserve"> HYPERLINK "https://www.acq.osd.mil/dpap/policy/policyvault/USA002011-23-DPC.pdf" </w:instrText>
        </w:r>
        <w:r w:rsidR="00A42EBE">
          <w:fldChar w:fldCharType="separate"/>
        </w:r>
        <w:r w:rsidR="002144FA" w:rsidRPr="00A42EBE">
          <w:rPr>
            <w:rStyle w:val="Hyperlink"/>
          </w:rPr>
          <w:t>Defense Pricing and Contracting Class Deviation 2023-O0003</w:t>
        </w:r>
        <w:r w:rsidR="00A42EBE" w:rsidRPr="00A42EBE">
          <w:rPr>
            <w:rStyle w:val="Hyperlink"/>
          </w:rPr>
          <w:t xml:space="preserve"> REV 2</w:t>
        </w:r>
        <w:r w:rsidR="00A42EBE">
          <w:fldChar w:fldCharType="end"/>
        </w:r>
      </w:ins>
      <w:r w:rsidRPr="00F21BE9">
        <w:rPr>
          <w:color w:val="000000"/>
        </w:rPr>
        <w:t xml:space="preserve"> for instructions on use of other than competitive procedures under FAR 6.302-7 for “covered contracts” defined as those awarded to </w:t>
      </w:r>
    </w:p>
    <w:p w14:paraId="4B6663B0" w14:textId="20D6CA92" w:rsidR="00B64E88" w:rsidRPr="00F21BE9" w:rsidRDefault="00B64E88" w:rsidP="00B64E88">
      <w:pPr>
        <w:pStyle w:val="NormalWeb"/>
        <w:ind w:firstLine="720"/>
        <w:rPr>
          <w:color w:val="000000"/>
        </w:rPr>
      </w:pPr>
      <w:r w:rsidRPr="00F21BE9">
        <w:rPr>
          <w:color w:val="000000"/>
        </w:rPr>
        <w:t xml:space="preserve">(A) build the stocks of critical munitions and other defense articles of </w:t>
      </w:r>
      <w:del w:id="23" w:author="Jordan, Amanda C CIV USARMY HQDA ASA ALT (USA)" w:date="2023-09-28T13:30:00Z">
        <w:r w:rsidRPr="00F21BE9" w:rsidDel="00F32B87">
          <w:rPr>
            <w:color w:val="000000"/>
          </w:rPr>
          <w:delText>the Department</w:delText>
        </w:r>
      </w:del>
      <w:ins w:id="24" w:author="Jordan, Amanda C CIV USARMY HQDA ASA ALT (USA)" w:date="2023-09-28T13:30:00Z">
        <w:r w:rsidR="00F32B87">
          <w:rPr>
            <w:color w:val="000000"/>
          </w:rPr>
          <w:t>DoD</w:t>
        </w:r>
      </w:ins>
      <w:r w:rsidRPr="00F21BE9">
        <w:rPr>
          <w:color w:val="000000"/>
        </w:rPr>
        <w:t>;</w:t>
      </w:r>
    </w:p>
    <w:p w14:paraId="320B2371" w14:textId="537B6D2D" w:rsidR="00B64E88" w:rsidRPr="00F21BE9" w:rsidRDefault="00B64E88" w:rsidP="00B64E88">
      <w:pPr>
        <w:pStyle w:val="NormalWeb"/>
        <w:ind w:firstLine="720"/>
        <w:rPr>
          <w:color w:val="000000"/>
        </w:rPr>
      </w:pPr>
      <w:r w:rsidRPr="00F21BE9">
        <w:rPr>
          <w:color w:val="000000"/>
        </w:rPr>
        <w:t xml:space="preserve">(B) provide materiel and related services to foreign allies and partners that have provided support to the Government of Ukraine; </w:t>
      </w:r>
      <w:ins w:id="25" w:author="Jordan, Amanda C CIV USARMY HQDA ASA ALT (USA)" w:date="2023-09-05T15:10:00Z">
        <w:r w:rsidR="0031607D">
          <w:rPr>
            <w:color w:val="000000"/>
          </w:rPr>
          <w:t xml:space="preserve">or </w:t>
        </w:r>
      </w:ins>
      <w:del w:id="26" w:author="Jordan, Amanda C CIV USARMY HQDA ASA ALT (USA)" w:date="2023-09-05T15:10:00Z">
        <w:r w:rsidRPr="00F21BE9" w:rsidDel="0031607D">
          <w:rPr>
            <w:color w:val="000000"/>
          </w:rPr>
          <w:delText>and</w:delText>
        </w:r>
      </w:del>
    </w:p>
    <w:p w14:paraId="705B6AFB" w14:textId="77777777" w:rsidR="00B64E88" w:rsidRPr="00F21BE9" w:rsidRDefault="00B64E88" w:rsidP="00B64E88">
      <w:pPr>
        <w:pStyle w:val="NormalWeb"/>
        <w:ind w:firstLine="720"/>
        <w:rPr>
          <w:color w:val="000000"/>
        </w:rPr>
      </w:pPr>
      <w:r w:rsidRPr="00F21BE9">
        <w:rPr>
          <w:color w:val="000000"/>
        </w:rPr>
        <w:t>(C) provide materiel and related services to the Government of Ukraine.</w:t>
      </w:r>
    </w:p>
    <w:p w14:paraId="7E242394" w14:textId="06469FCA" w:rsidR="00B64E88" w:rsidRPr="00F21BE9" w:rsidRDefault="00B64E88" w:rsidP="00B64E88">
      <w:pPr>
        <w:autoSpaceDE w:val="0"/>
        <w:autoSpaceDN w:val="0"/>
        <w:adjustRightInd w:val="0"/>
        <w:spacing w:after="0" w:line="240" w:lineRule="auto"/>
        <w:rPr>
          <w:color w:val="000000"/>
        </w:rPr>
      </w:pPr>
      <w:r w:rsidRPr="00F21BE9">
        <w:rPr>
          <w:rFonts w:ascii="Times New Roman" w:hAnsi="Times New Roman" w:cs="Times New Roman"/>
          <w:color w:val="000000"/>
          <w:sz w:val="24"/>
          <w:szCs w:val="24"/>
        </w:rPr>
        <w:t xml:space="preserve">(2) Authority to make the head of the agency determination specified at FAR 6.302-7(a)(2) is delegated to the Head of the Contracting Activity </w:t>
      </w:r>
      <w:r w:rsidR="00B725A5">
        <w:rPr>
          <w:rFonts w:ascii="Times New Roman" w:hAnsi="Times New Roman" w:cs="Times New Roman"/>
          <w:color w:val="000000"/>
          <w:sz w:val="24"/>
          <w:szCs w:val="24"/>
        </w:rPr>
        <w:t xml:space="preserve">who meets the eligibility criteria stated in the class deviation, </w:t>
      </w:r>
      <w:r w:rsidRPr="00F21BE9">
        <w:rPr>
          <w:rFonts w:ascii="Times New Roman" w:hAnsi="Times New Roman" w:cs="Times New Roman"/>
          <w:color w:val="000000"/>
          <w:sz w:val="24"/>
          <w:szCs w:val="24"/>
        </w:rPr>
        <w:t xml:space="preserve">regardless of the dollar value of the procurement action.  See </w:t>
      </w:r>
      <w:hyperlink r:id="rId15" w:history="1">
        <w:r w:rsidRPr="0032137B">
          <w:rPr>
            <w:rStyle w:val="Hyperlink"/>
            <w:rFonts w:ascii="Times New Roman" w:hAnsi="Times New Roman" w:cs="Times New Roman"/>
            <w:sz w:val="24"/>
            <w:szCs w:val="24"/>
          </w:rPr>
          <w:t>Appendix GG</w:t>
        </w:r>
      </w:hyperlink>
      <w:r w:rsidRPr="00F21BE9">
        <w:rPr>
          <w:rFonts w:ascii="Times New Roman" w:hAnsi="Times New Roman" w:cs="Times New Roman"/>
          <w:color w:val="000000"/>
          <w:sz w:val="24"/>
          <w:szCs w:val="24"/>
        </w:rPr>
        <w:t xml:space="preserve"> for further delegations. </w:t>
      </w:r>
    </w:p>
    <w:p w14:paraId="4B75E378" w14:textId="153D4A39" w:rsidR="00B64E88" w:rsidRPr="00B64E88" w:rsidRDefault="00B64E88" w:rsidP="00B64E88">
      <w:pPr>
        <w:pStyle w:val="NormalWeb"/>
        <w:rPr>
          <w:color w:val="000000"/>
        </w:rPr>
      </w:pPr>
      <w:r w:rsidRPr="00F21BE9">
        <w:rPr>
          <w:color w:val="000000"/>
        </w:rPr>
        <w:t>(3) In lieu of the requirement at FAR 6.302-7(c)(2), not later than 7 days before awarding a covered contract using the authority in paragraph (b)(1), the Army must submit written notification of use of this authority to the congressional defense committees.  Contracting Officers shall submit congressional notification for HQDA review, coordination, and/or approval via the HQDA Task Management Tool (TMT) to the ODASA(P) directorate listed at AFARS 5101.290(b)(1)(ii)(B).</w:t>
      </w:r>
      <w:r w:rsidR="00412C0D">
        <w:rPr>
          <w:color w:val="000000"/>
        </w:rPr>
        <w:t xml:space="preserve">  </w:t>
      </w:r>
    </w:p>
    <w:p w14:paraId="04A4526E" w14:textId="0F742551" w:rsidR="00B64E88" w:rsidRPr="00F21BE9" w:rsidRDefault="00B64E88" w:rsidP="00B64E88">
      <w:pPr>
        <w:pStyle w:val="NormalWeb"/>
        <w:rPr>
          <w:color w:val="000000"/>
        </w:rPr>
      </w:pPr>
      <w:r w:rsidRPr="00F21BE9">
        <w:rPr>
          <w:color w:val="000000"/>
        </w:rPr>
        <w:t>(See AFARS 5153.206-92 and AFARS 5153.303-11 for determination and findings for other than full and open competition for covered contracts applicable under this subpart.</w:t>
      </w:r>
      <w:r w:rsidR="00802129">
        <w:rPr>
          <w:color w:val="000000"/>
        </w:rPr>
        <w:t xml:space="preserve">  See AFARS 5153.303-12 for sample congressional notification.</w:t>
      </w:r>
      <w:r w:rsidRPr="00F21BE9">
        <w:rPr>
          <w:color w:val="000000"/>
        </w:rPr>
        <w:t>)</w:t>
      </w:r>
    </w:p>
    <w:p w14:paraId="605793A7" w14:textId="20F62720" w:rsidR="007F3CA6" w:rsidRDefault="00223205" w:rsidP="005D7064">
      <w:pPr>
        <w:pStyle w:val="Heading4"/>
      </w:pPr>
      <w:bookmarkStart w:id="27" w:name="_Toc123708029"/>
      <w:r w:rsidRPr="00B64E88">
        <w:t>5</w:t>
      </w:r>
      <w:r w:rsidRPr="00223205">
        <w:t xml:space="preserve">106.303 </w:t>
      </w:r>
      <w:r w:rsidR="00C40408">
        <w:t xml:space="preserve"> </w:t>
      </w:r>
      <w:r w:rsidRPr="00223205">
        <w:t>Justifications.</w:t>
      </w:r>
      <w:bookmarkEnd w:id="20"/>
      <w:bookmarkEnd w:id="27"/>
    </w:p>
    <w:p w14:paraId="605793A8" w14:textId="77777777" w:rsidR="007F3CA6" w:rsidRDefault="00223205" w:rsidP="005D7064">
      <w:pPr>
        <w:pStyle w:val="Heading4"/>
      </w:pPr>
      <w:bookmarkStart w:id="28" w:name="_Toc513812143"/>
      <w:bookmarkStart w:id="29" w:name="_Toc123708030"/>
      <w:r w:rsidRPr="00223205">
        <w:t>5106.303-1</w:t>
      </w:r>
      <w:r w:rsidR="00C40408">
        <w:t xml:space="preserve"> </w:t>
      </w:r>
      <w:r w:rsidRPr="00223205">
        <w:t xml:space="preserve"> Requirements.</w:t>
      </w:r>
      <w:bookmarkEnd w:id="28"/>
      <w:bookmarkEnd w:id="29"/>
    </w:p>
    <w:p w14:paraId="605793A9" w14:textId="0D53B0E2"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(a)  Contracting officers shall not release any solicitation for other than full and open competition prior to approval of the justification, except when citing the authority at 10 U.S.C. 2304(c)(2) as implemented at FAR 6.302-2.</w:t>
      </w:r>
    </w:p>
    <w:p w14:paraId="77C81370" w14:textId="77777777" w:rsidR="00927438" w:rsidRPr="00BE4E05" w:rsidRDefault="00927438" w:rsidP="00927438">
      <w:pPr>
        <w:pStyle w:val="NormalWeb"/>
        <w:rPr>
          <w:color w:val="000000"/>
        </w:rPr>
      </w:pPr>
      <w:r w:rsidRPr="00BE4E05">
        <w:rPr>
          <w:color w:val="000000"/>
        </w:rPr>
        <w:t>(b) Contracting officers shall not release any solicitation for a sole-source contract prior to approval of the justification, except when citing the 8(a) authority (15 U.S.C. 637(a)) for an amount exceeding $100 million unless—</w:t>
      </w:r>
    </w:p>
    <w:p w14:paraId="356F0B57" w14:textId="6405EC02" w:rsidR="00BE4E05" w:rsidRDefault="00BE4E05">
      <w:pPr>
        <w:pStyle w:val="ind4"/>
        <w:spacing w:after="240"/>
        <w:ind w:left="0"/>
        <w:rPr>
          <w:rFonts w:ascii="Times New Roman" w:hAnsi="Times New Roman" w:cs="Times New Roman"/>
          <w:color w:val="000000"/>
          <w:sz w:val="24"/>
          <w:szCs w:val="24"/>
        </w:rPr>
      </w:pPr>
      <w:r>
        <w:rPr>
          <w:rFonts w:ascii="Times New Roman" w:hAnsi="Times New Roman" w:cs="Times New Roman"/>
          <w:color w:val="000000"/>
          <w:sz w:val="24"/>
          <w:szCs w:val="24"/>
        </w:rPr>
        <w:tab/>
      </w:r>
      <w:r w:rsidR="00927438" w:rsidRPr="00BE4E05">
        <w:rPr>
          <w:rFonts w:ascii="Times New Roman" w:hAnsi="Times New Roman" w:cs="Times New Roman"/>
          <w:color w:val="000000"/>
          <w:sz w:val="24"/>
          <w:szCs w:val="24"/>
        </w:rPr>
        <w:t xml:space="preserve">(2) The head of the procuring activity has approved the justification.  See </w:t>
      </w:r>
      <w:hyperlink r:id="rId16" w:history="1">
        <w:r w:rsidR="00927438" w:rsidRPr="008B4BC2">
          <w:rPr>
            <w:rStyle w:val="Hyperlink"/>
            <w:rFonts w:ascii="Times New Roman" w:hAnsi="Times New Roman" w:cs="Times New Roman"/>
            <w:sz w:val="24"/>
            <w:szCs w:val="24"/>
          </w:rPr>
          <w:t>Appendix GG</w:t>
        </w:r>
      </w:hyperlink>
      <w:r w:rsidR="00927438" w:rsidRPr="00BE4E05">
        <w:rPr>
          <w:rFonts w:ascii="Times New Roman" w:hAnsi="Times New Roman" w:cs="Times New Roman"/>
          <w:color w:val="000000"/>
          <w:sz w:val="24"/>
          <w:szCs w:val="24"/>
        </w:rPr>
        <w:t xml:space="preserve"> for further delegation,</w:t>
      </w:r>
    </w:p>
    <w:p w14:paraId="605793AA" w14:textId="1B736825" w:rsidR="007F3CA6" w:rsidRPr="00BE4E05" w:rsidRDefault="00223205">
      <w:pPr>
        <w:pStyle w:val="ind4"/>
        <w:spacing w:after="240"/>
        <w:ind w:left="0"/>
        <w:rPr>
          <w:rFonts w:ascii="Times New Roman" w:hAnsi="Times New Roman" w:cs="Times New Roman"/>
          <w:i/>
          <w:sz w:val="24"/>
          <w:szCs w:val="24"/>
        </w:rPr>
      </w:pPr>
      <w:r w:rsidRPr="00BE4E05">
        <w:rPr>
          <w:rFonts w:ascii="Times New Roman" w:hAnsi="Times New Roman" w:cs="Times New Roman"/>
          <w:sz w:val="24"/>
          <w:szCs w:val="24"/>
        </w:rPr>
        <w:t>(</w:t>
      </w:r>
      <w:r w:rsidR="00961833" w:rsidRPr="00BE4E05">
        <w:rPr>
          <w:rFonts w:ascii="Times New Roman" w:hAnsi="Times New Roman" w:cs="Times New Roman"/>
          <w:sz w:val="24"/>
          <w:szCs w:val="24"/>
        </w:rPr>
        <w:t>c</w:t>
      </w:r>
      <w:r w:rsidRPr="00BE4E05">
        <w:rPr>
          <w:rFonts w:ascii="Times New Roman" w:hAnsi="Times New Roman" w:cs="Times New Roman"/>
          <w:sz w:val="24"/>
          <w:szCs w:val="24"/>
        </w:rPr>
        <w:t xml:space="preserve">)  Only United States Government employees </w:t>
      </w:r>
      <w:r w:rsidR="00ED2B83" w:rsidRPr="00BE4E05">
        <w:rPr>
          <w:rFonts w:ascii="Times New Roman" w:hAnsi="Times New Roman" w:cs="Times New Roman"/>
          <w:sz w:val="24"/>
          <w:szCs w:val="24"/>
        </w:rPr>
        <w:t xml:space="preserve">formally representing the appropriate functional activity </w:t>
      </w:r>
      <w:r w:rsidRPr="00BE4E05">
        <w:rPr>
          <w:rFonts w:ascii="Times New Roman" w:hAnsi="Times New Roman" w:cs="Times New Roman"/>
          <w:sz w:val="24"/>
          <w:szCs w:val="24"/>
        </w:rPr>
        <w:t>may sign technical and requirements certifications under this provision.</w:t>
      </w:r>
    </w:p>
    <w:p w14:paraId="605793AB" w14:textId="77777777" w:rsidR="00B438BF" w:rsidRPr="00B438BF" w:rsidRDefault="00223205" w:rsidP="000F4626">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61833">
        <w:rPr>
          <w:rFonts w:ascii="Times New Roman" w:hAnsi="Times New Roman" w:cs="Times New Roman"/>
          <w:sz w:val="24"/>
          <w:szCs w:val="24"/>
        </w:rPr>
        <w:t>d</w:t>
      </w:r>
      <w:r w:rsidRPr="00223205">
        <w:rPr>
          <w:rFonts w:ascii="Times New Roman" w:hAnsi="Times New Roman" w:cs="Times New Roman"/>
          <w:sz w:val="24"/>
          <w:szCs w:val="24"/>
        </w:rPr>
        <w:t xml:space="preserve">)  A </w:t>
      </w:r>
      <w:r w:rsidR="003332CF" w:rsidRPr="0059407F">
        <w:t>j</w:t>
      </w:r>
      <w:r w:rsidRPr="00223205">
        <w:rPr>
          <w:rFonts w:ascii="Times New Roman" w:hAnsi="Times New Roman" w:cs="Times New Roman"/>
          <w:sz w:val="24"/>
          <w:szCs w:val="24"/>
        </w:rPr>
        <w:t>ustification</w:t>
      </w:r>
      <w:r w:rsidR="001F39AE">
        <w:rPr>
          <w:rFonts w:ascii="Times New Roman" w:hAnsi="Times New Roman" w:cs="Times New Roman"/>
          <w:sz w:val="24"/>
          <w:szCs w:val="24"/>
        </w:rPr>
        <w:t xml:space="preserve"> approved </w:t>
      </w:r>
      <w:r w:rsidRPr="00223205">
        <w:rPr>
          <w:rFonts w:ascii="Times New Roman" w:hAnsi="Times New Roman" w:cs="Times New Roman"/>
          <w:sz w:val="24"/>
          <w:szCs w:val="24"/>
        </w:rPr>
        <w:t>on a class basis</w:t>
      </w:r>
      <w:r w:rsidR="001F39AE">
        <w:rPr>
          <w:rFonts w:ascii="Times New Roman" w:hAnsi="Times New Roman" w:cs="Times New Roman"/>
          <w:sz w:val="24"/>
          <w:szCs w:val="24"/>
        </w:rPr>
        <w:t xml:space="preserve"> authorizes the award of two or more contract actions using other than full and open competition.  </w:t>
      </w:r>
      <w:r w:rsidR="00782414">
        <w:rPr>
          <w:rFonts w:ascii="Times New Roman" w:hAnsi="Times New Roman" w:cs="Times New Roman"/>
          <w:sz w:val="24"/>
          <w:szCs w:val="24"/>
        </w:rPr>
        <w:t>Provided</w:t>
      </w:r>
      <w:r w:rsidR="001C0259">
        <w:rPr>
          <w:rFonts w:ascii="Times New Roman" w:hAnsi="Times New Roman" w:cs="Times New Roman"/>
          <w:sz w:val="24"/>
          <w:szCs w:val="24"/>
        </w:rPr>
        <w:t xml:space="preserve"> that it complies with the requirements below, t</w:t>
      </w:r>
      <w:r w:rsidR="001F39AE">
        <w:rPr>
          <w:rFonts w:ascii="Times New Roman" w:hAnsi="Times New Roman" w:cs="Times New Roman"/>
          <w:sz w:val="24"/>
          <w:szCs w:val="24"/>
        </w:rPr>
        <w:t xml:space="preserve">he </w:t>
      </w:r>
      <w:r w:rsidR="00E42EE5">
        <w:rPr>
          <w:rFonts w:ascii="Times New Roman" w:hAnsi="Times New Roman" w:cs="Times New Roman"/>
          <w:sz w:val="24"/>
          <w:szCs w:val="24"/>
        </w:rPr>
        <w:t>justification</w:t>
      </w:r>
      <w:r w:rsidR="001F39AE">
        <w:rPr>
          <w:rFonts w:ascii="Times New Roman" w:hAnsi="Times New Roman" w:cs="Times New Roman"/>
          <w:sz w:val="24"/>
          <w:szCs w:val="24"/>
        </w:rPr>
        <w:t xml:space="preserve"> may </w:t>
      </w:r>
      <w:r w:rsidR="001C0259">
        <w:rPr>
          <w:rFonts w:ascii="Times New Roman" w:hAnsi="Times New Roman" w:cs="Times New Roman"/>
          <w:sz w:val="24"/>
          <w:szCs w:val="24"/>
        </w:rPr>
        <w:t>encompass</w:t>
      </w:r>
      <w:r w:rsidR="001F39AE">
        <w:rPr>
          <w:rFonts w:ascii="Times New Roman" w:hAnsi="Times New Roman" w:cs="Times New Roman"/>
          <w:sz w:val="24"/>
          <w:szCs w:val="24"/>
        </w:rPr>
        <w:t xml:space="preserve"> </w:t>
      </w:r>
      <w:r w:rsidR="001C0259">
        <w:rPr>
          <w:rFonts w:ascii="Times New Roman" w:hAnsi="Times New Roman" w:cs="Times New Roman"/>
          <w:sz w:val="24"/>
          <w:szCs w:val="24"/>
        </w:rPr>
        <w:t xml:space="preserve">identified </w:t>
      </w:r>
      <w:r w:rsidR="001F39AE">
        <w:rPr>
          <w:rFonts w:ascii="Times New Roman" w:hAnsi="Times New Roman" w:cs="Times New Roman"/>
          <w:sz w:val="24"/>
          <w:szCs w:val="24"/>
        </w:rPr>
        <w:t xml:space="preserve">contract actions for the same or integrally related supplies or services or other contract actions that require essentially identical justification.  A </w:t>
      </w:r>
      <w:r w:rsidR="00E42EE5">
        <w:rPr>
          <w:rFonts w:ascii="Times New Roman" w:hAnsi="Times New Roman" w:cs="Times New Roman"/>
          <w:sz w:val="24"/>
          <w:szCs w:val="24"/>
        </w:rPr>
        <w:t>justification</w:t>
      </w:r>
      <w:r w:rsidR="001F39AE">
        <w:rPr>
          <w:rFonts w:ascii="Times New Roman" w:hAnsi="Times New Roman" w:cs="Times New Roman"/>
          <w:sz w:val="24"/>
          <w:szCs w:val="24"/>
        </w:rPr>
        <w:t xml:space="preserve"> made on a class basis</w:t>
      </w:r>
      <w:r w:rsidRPr="00223205">
        <w:rPr>
          <w:rFonts w:ascii="Times New Roman" w:hAnsi="Times New Roman" w:cs="Times New Roman"/>
          <w:sz w:val="24"/>
          <w:szCs w:val="24"/>
        </w:rPr>
        <w:t>—</w:t>
      </w:r>
    </w:p>
    <w:p w14:paraId="605793AC"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(i)  </w:t>
      </w:r>
      <w:r w:rsidR="001F39AE">
        <w:rPr>
          <w:rFonts w:ascii="Times New Roman" w:hAnsi="Times New Roman" w:cs="Times New Roman"/>
          <w:sz w:val="24"/>
          <w:szCs w:val="24"/>
        </w:rPr>
        <w:t>Is not limited to a single contractor;</w:t>
      </w:r>
    </w:p>
    <w:p w14:paraId="605793AD" w14:textId="77777777" w:rsidR="007F3CA6" w:rsidRDefault="001F39AE">
      <w:pPr>
        <w:pStyle w:val="ind4"/>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(ii)  </w:t>
      </w:r>
      <w:r w:rsidR="00223205" w:rsidRPr="00223205">
        <w:rPr>
          <w:rFonts w:ascii="Times New Roman" w:hAnsi="Times New Roman" w:cs="Times New Roman"/>
          <w:sz w:val="24"/>
          <w:szCs w:val="24"/>
        </w:rPr>
        <w:t>May cover contracts</w:t>
      </w:r>
      <w:r w:rsidR="00252D22">
        <w:rPr>
          <w:rFonts w:ascii="Times New Roman" w:hAnsi="Times New Roman" w:cs="Times New Roman"/>
          <w:sz w:val="24"/>
          <w:szCs w:val="24"/>
        </w:rPr>
        <w:t xml:space="preserve"> for non-permanent requirements</w:t>
      </w:r>
      <w:r w:rsidR="00223205" w:rsidRPr="00223205">
        <w:rPr>
          <w:rFonts w:ascii="Times New Roman" w:hAnsi="Times New Roman" w:cs="Times New Roman"/>
          <w:sz w:val="24"/>
          <w:szCs w:val="24"/>
        </w:rPr>
        <w:t xml:space="preserve"> to be awarded in successive fiscal years, provided that the requirements and quantities</w:t>
      </w:r>
      <w:r>
        <w:rPr>
          <w:rFonts w:ascii="Times New Roman" w:hAnsi="Times New Roman" w:cs="Times New Roman"/>
          <w:sz w:val="24"/>
          <w:szCs w:val="24"/>
        </w:rPr>
        <w:t xml:space="preserve"> are</w:t>
      </w:r>
      <w:r w:rsidR="00223205" w:rsidRPr="00223205">
        <w:rPr>
          <w:rFonts w:ascii="Times New Roman" w:hAnsi="Times New Roman" w:cs="Times New Roman"/>
          <w:sz w:val="24"/>
          <w:szCs w:val="24"/>
        </w:rPr>
        <w:t xml:space="preserve"> included in the Future Years Defense Plan, and their costs have been specifically identified</w:t>
      </w:r>
      <w:r>
        <w:rPr>
          <w:rFonts w:ascii="Times New Roman" w:hAnsi="Times New Roman" w:cs="Times New Roman"/>
          <w:sz w:val="24"/>
          <w:szCs w:val="24"/>
        </w:rPr>
        <w:t>;</w:t>
      </w:r>
    </w:p>
    <w:p w14:paraId="605793AE"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(ii</w:t>
      </w:r>
      <w:r w:rsidR="001F39AE">
        <w:rPr>
          <w:rFonts w:ascii="Times New Roman" w:hAnsi="Times New Roman" w:cs="Times New Roman"/>
          <w:sz w:val="24"/>
          <w:szCs w:val="24"/>
        </w:rPr>
        <w:t>i</w:t>
      </w:r>
      <w:r w:rsidRPr="00223205">
        <w:rPr>
          <w:rFonts w:ascii="Times New Roman" w:hAnsi="Times New Roman" w:cs="Times New Roman"/>
          <w:sz w:val="24"/>
          <w:szCs w:val="24"/>
        </w:rPr>
        <w:t>)  Must address every contract included in the scope of the class justification in each paragraph</w:t>
      </w:r>
      <w:r w:rsidR="007B23C0">
        <w:rPr>
          <w:rFonts w:ascii="Times New Roman" w:hAnsi="Times New Roman" w:cs="Times New Roman"/>
          <w:sz w:val="24"/>
          <w:szCs w:val="24"/>
        </w:rPr>
        <w:t>,</w:t>
      </w:r>
      <w:r w:rsidRPr="00223205">
        <w:rPr>
          <w:rFonts w:ascii="Times New Roman" w:hAnsi="Times New Roman" w:cs="Times New Roman"/>
          <w:sz w:val="24"/>
          <w:szCs w:val="24"/>
        </w:rPr>
        <w:t xml:space="preserve"> in detail (e.g., specific quantity and dollar amounts for each contract; detailed documentation of the circumstances supporting the use of other than full and open competitive procedures for each contracting action)</w:t>
      </w:r>
      <w:r w:rsidR="001F39AE">
        <w:rPr>
          <w:rFonts w:ascii="Times New Roman" w:hAnsi="Times New Roman" w:cs="Times New Roman"/>
          <w:sz w:val="24"/>
          <w:szCs w:val="24"/>
        </w:rPr>
        <w:t>;</w:t>
      </w:r>
      <w:r w:rsidRPr="00223205">
        <w:rPr>
          <w:rFonts w:ascii="Times New Roman" w:hAnsi="Times New Roman" w:cs="Times New Roman"/>
          <w:sz w:val="24"/>
          <w:szCs w:val="24"/>
        </w:rPr>
        <w:t xml:space="preserve"> </w:t>
      </w:r>
      <w:r w:rsidR="009520D6">
        <w:rPr>
          <w:rFonts w:ascii="Times New Roman" w:hAnsi="Times New Roman" w:cs="Times New Roman"/>
          <w:sz w:val="24"/>
          <w:szCs w:val="24"/>
        </w:rPr>
        <w:t>and</w:t>
      </w:r>
    </w:p>
    <w:p w14:paraId="605793AF"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w:t>
      </w:r>
      <w:r w:rsidR="001F39AE">
        <w:rPr>
          <w:rFonts w:ascii="Times New Roman" w:hAnsi="Times New Roman" w:cs="Times New Roman"/>
          <w:sz w:val="24"/>
          <w:szCs w:val="24"/>
        </w:rPr>
        <w:t>iv</w:t>
      </w:r>
      <w:r w:rsidRPr="00223205">
        <w:rPr>
          <w:rFonts w:ascii="Times New Roman" w:hAnsi="Times New Roman" w:cs="Times New Roman"/>
          <w:sz w:val="24"/>
          <w:szCs w:val="24"/>
        </w:rPr>
        <w:t>)  Must include only those supply or service components that are, and will clearly remain, sole</w:t>
      </w:r>
      <w:r w:rsidR="001F39AE">
        <w:rPr>
          <w:rFonts w:ascii="Times New Roman" w:hAnsi="Times New Roman" w:cs="Times New Roman"/>
          <w:sz w:val="24"/>
          <w:szCs w:val="24"/>
        </w:rPr>
        <w:t xml:space="preserve"> or limited</w:t>
      </w:r>
      <w:r w:rsidRPr="00223205">
        <w:rPr>
          <w:rFonts w:ascii="Times New Roman" w:hAnsi="Times New Roman" w:cs="Times New Roman"/>
          <w:sz w:val="24"/>
          <w:szCs w:val="24"/>
        </w:rPr>
        <w:t xml:space="preserve"> source for the period covered by the justification.</w:t>
      </w:r>
    </w:p>
    <w:p w14:paraId="605793B0" w14:textId="77777777" w:rsidR="00C12A7E" w:rsidRPr="00BE71CB" w:rsidRDefault="00223205" w:rsidP="000F4626">
      <w:pPr>
        <w:tabs>
          <w:tab w:val="left" w:pos="0"/>
        </w:tabs>
        <w:autoSpaceDE w:val="0"/>
        <w:autoSpaceDN w:val="0"/>
        <w:adjustRightInd w:val="0"/>
        <w:spacing w:after="240"/>
        <w:rPr>
          <w:rFonts w:ascii="Times New Roman" w:hAnsi="Times New Roman" w:cs="Times New Roman"/>
          <w:sz w:val="24"/>
          <w:szCs w:val="24"/>
        </w:rPr>
      </w:pPr>
      <w:r w:rsidRPr="00223205">
        <w:rPr>
          <w:rFonts w:ascii="Times New Roman" w:hAnsi="Times New Roman" w:cs="Times New Roman"/>
          <w:sz w:val="24"/>
          <w:szCs w:val="24"/>
        </w:rPr>
        <w:t>(</w:t>
      </w:r>
      <w:r w:rsidR="00C86BDC">
        <w:rPr>
          <w:rFonts w:ascii="Times New Roman" w:hAnsi="Times New Roman" w:cs="Times New Roman"/>
          <w:sz w:val="24"/>
          <w:szCs w:val="24"/>
        </w:rPr>
        <w:t>e</w:t>
      </w:r>
      <w:r w:rsidRPr="00223205">
        <w:rPr>
          <w:rFonts w:ascii="Times New Roman" w:hAnsi="Times New Roman" w:cs="Times New Roman"/>
          <w:sz w:val="24"/>
          <w:szCs w:val="24"/>
        </w:rPr>
        <w:t xml:space="preserve">)  If </w:t>
      </w:r>
      <w:r w:rsidR="009542AB">
        <w:rPr>
          <w:rFonts w:ascii="Times New Roman" w:hAnsi="Times New Roman" w:cs="Times New Roman"/>
          <w:sz w:val="24"/>
          <w:szCs w:val="24"/>
        </w:rPr>
        <w:t xml:space="preserve">a contracting officer awards </w:t>
      </w:r>
      <w:r w:rsidRPr="00223205">
        <w:rPr>
          <w:rFonts w:ascii="Times New Roman" w:hAnsi="Times New Roman" w:cs="Times New Roman"/>
          <w:sz w:val="24"/>
          <w:szCs w:val="24"/>
        </w:rPr>
        <w:t xml:space="preserve">a contract exceeding the dollar threshold identified at FAR 6.304(a)(4) prior to approval of </w:t>
      </w:r>
      <w:r w:rsidR="00192654" w:rsidRPr="00C86BDC">
        <w:rPr>
          <w:rFonts w:ascii="Times New Roman" w:hAnsi="Times New Roman" w:cs="Times New Roman"/>
          <w:sz w:val="24"/>
          <w:szCs w:val="24"/>
        </w:rPr>
        <w:t>the required</w:t>
      </w:r>
      <w:r w:rsidRPr="00223205">
        <w:rPr>
          <w:rFonts w:ascii="Times New Roman" w:hAnsi="Times New Roman" w:cs="Times New Roman"/>
          <w:sz w:val="24"/>
          <w:szCs w:val="24"/>
        </w:rPr>
        <w:t xml:space="preserve"> justification using the authority cited in FAR 6.302-2, </w:t>
      </w:r>
      <w:r w:rsidR="009542AB">
        <w:rPr>
          <w:rFonts w:ascii="Times New Roman" w:hAnsi="Times New Roman" w:cs="Times New Roman"/>
          <w:sz w:val="24"/>
          <w:szCs w:val="24"/>
        </w:rPr>
        <w:t xml:space="preserve">the contracting activity must submit </w:t>
      </w:r>
      <w:r w:rsidRPr="00223205">
        <w:rPr>
          <w:rFonts w:ascii="Times New Roman" w:hAnsi="Times New Roman" w:cs="Times New Roman"/>
          <w:sz w:val="24"/>
          <w:szCs w:val="24"/>
        </w:rPr>
        <w:t>the justification for approval to the address in 5101.290(b)(</w:t>
      </w:r>
      <w:r w:rsidR="00586B47">
        <w:rPr>
          <w:rFonts w:ascii="Times New Roman" w:hAnsi="Times New Roman" w:cs="Times New Roman"/>
          <w:sz w:val="24"/>
          <w:szCs w:val="24"/>
        </w:rPr>
        <w:t>2</w:t>
      </w:r>
      <w:r w:rsidRPr="00223205">
        <w:rPr>
          <w:rFonts w:ascii="Times New Roman" w:hAnsi="Times New Roman" w:cs="Times New Roman"/>
          <w:sz w:val="24"/>
          <w:szCs w:val="24"/>
        </w:rPr>
        <w:t>)</w:t>
      </w:r>
      <w:r w:rsidR="00586B47">
        <w:rPr>
          <w:rFonts w:ascii="Times New Roman" w:hAnsi="Times New Roman" w:cs="Times New Roman"/>
          <w:sz w:val="24"/>
          <w:szCs w:val="24"/>
        </w:rPr>
        <w:t>(ii)(C)</w:t>
      </w:r>
      <w:r w:rsidRPr="00223205">
        <w:rPr>
          <w:rFonts w:ascii="Times New Roman" w:hAnsi="Times New Roman" w:cs="Times New Roman"/>
          <w:sz w:val="24"/>
          <w:szCs w:val="24"/>
        </w:rPr>
        <w:t xml:space="preserve"> no later than </w:t>
      </w:r>
      <w:r w:rsidR="00FF1BA6" w:rsidRPr="00C86BDC">
        <w:rPr>
          <w:rFonts w:ascii="Times New Roman" w:hAnsi="Times New Roman" w:cs="Times New Roman"/>
          <w:sz w:val="24"/>
          <w:szCs w:val="24"/>
        </w:rPr>
        <w:t>seven</w:t>
      </w:r>
      <w:r w:rsidRPr="00223205">
        <w:rPr>
          <w:rFonts w:ascii="Times New Roman" w:hAnsi="Times New Roman" w:cs="Times New Roman"/>
          <w:sz w:val="24"/>
          <w:szCs w:val="24"/>
        </w:rPr>
        <w:t xml:space="preserve"> calendar days after contract award</w:t>
      </w:r>
      <w:r w:rsidRPr="00223205">
        <w:rPr>
          <w:rFonts w:ascii="Times New Roman" w:hAnsi="Times New Roman" w:cs="Times New Roman"/>
          <w:i/>
          <w:sz w:val="24"/>
          <w:szCs w:val="24"/>
        </w:rPr>
        <w:t>.</w:t>
      </w:r>
    </w:p>
    <w:p w14:paraId="605793B1" w14:textId="77777777" w:rsidR="007F3CA6" w:rsidRPr="00707EA7" w:rsidRDefault="00223205" w:rsidP="005D7064">
      <w:pPr>
        <w:pStyle w:val="Heading4"/>
      </w:pPr>
      <w:bookmarkStart w:id="30" w:name="_Toc513812144"/>
      <w:bookmarkStart w:id="31" w:name="_Toc123708031"/>
      <w:r w:rsidRPr="00707EA7">
        <w:t>5106.303-1-90</w:t>
      </w:r>
      <w:r w:rsidR="00C40408" w:rsidRPr="00707EA7">
        <w:t xml:space="preserve"> </w:t>
      </w:r>
      <w:r w:rsidRPr="00707EA7">
        <w:t xml:space="preserve"> Requirements for amended justifications.</w:t>
      </w:r>
      <w:bookmarkEnd w:id="30"/>
      <w:bookmarkEnd w:id="31"/>
    </w:p>
    <w:p w14:paraId="605793B2"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(a)  The contracting officer </w:t>
      </w:r>
      <w:r w:rsidR="00EE54C9">
        <w:rPr>
          <w:rFonts w:ascii="Times New Roman" w:hAnsi="Times New Roman" w:cs="Times New Roman"/>
          <w:sz w:val="24"/>
          <w:szCs w:val="24"/>
        </w:rPr>
        <w:t>shall</w:t>
      </w:r>
      <w:r w:rsidRPr="00223205">
        <w:rPr>
          <w:rFonts w:ascii="Times New Roman" w:hAnsi="Times New Roman" w:cs="Times New Roman"/>
          <w:sz w:val="24"/>
          <w:szCs w:val="24"/>
        </w:rPr>
        <w:t xml:space="preserve"> amend </w:t>
      </w:r>
      <w:r w:rsidR="000D7EC3">
        <w:rPr>
          <w:rFonts w:ascii="Times New Roman" w:hAnsi="Times New Roman" w:cs="Times New Roman"/>
          <w:sz w:val="24"/>
          <w:szCs w:val="24"/>
        </w:rPr>
        <w:t>a</w:t>
      </w:r>
      <w:r w:rsidRPr="00223205">
        <w:rPr>
          <w:rFonts w:ascii="Times New Roman" w:hAnsi="Times New Roman" w:cs="Times New Roman"/>
          <w:sz w:val="24"/>
          <w:szCs w:val="24"/>
        </w:rPr>
        <w:t xml:space="preserve"> justification and obtain the required approvals when any of the following occur</w:t>
      </w:r>
      <w:r w:rsidR="000D7EC3">
        <w:rPr>
          <w:rFonts w:ascii="Times New Roman" w:hAnsi="Times New Roman" w:cs="Times New Roman"/>
          <w:sz w:val="24"/>
          <w:szCs w:val="24"/>
        </w:rPr>
        <w:t xml:space="preserve"> prior to award of the contract action</w:t>
      </w:r>
      <w:r w:rsidR="00670028">
        <w:rPr>
          <w:rFonts w:ascii="Times New Roman" w:hAnsi="Times New Roman" w:cs="Times New Roman"/>
          <w:sz w:val="24"/>
          <w:szCs w:val="24"/>
        </w:rPr>
        <w:t>:</w:t>
      </w:r>
    </w:p>
    <w:p w14:paraId="605793B3"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(1)  </w:t>
      </w:r>
      <w:r w:rsidR="00BD1249">
        <w:rPr>
          <w:rFonts w:ascii="Times New Roman" w:hAnsi="Times New Roman" w:cs="Times New Roman"/>
          <w:sz w:val="24"/>
          <w:szCs w:val="24"/>
        </w:rPr>
        <w:t>T</w:t>
      </w:r>
      <w:r w:rsidRPr="00223205">
        <w:rPr>
          <w:rFonts w:ascii="Times New Roman" w:hAnsi="Times New Roman" w:cs="Times New Roman"/>
          <w:sz w:val="24"/>
          <w:szCs w:val="24"/>
        </w:rPr>
        <w:t xml:space="preserve">he dollar value of the prospective contract </w:t>
      </w:r>
      <w:r w:rsidR="00950306">
        <w:rPr>
          <w:rFonts w:ascii="Times New Roman" w:hAnsi="Times New Roman" w:cs="Times New Roman"/>
          <w:sz w:val="24"/>
          <w:szCs w:val="24"/>
        </w:rPr>
        <w:t xml:space="preserve">action </w:t>
      </w:r>
      <w:r w:rsidR="00BD1249">
        <w:rPr>
          <w:rFonts w:ascii="Times New Roman" w:hAnsi="Times New Roman" w:cs="Times New Roman"/>
          <w:sz w:val="24"/>
          <w:szCs w:val="24"/>
        </w:rPr>
        <w:t xml:space="preserve">increases </w:t>
      </w:r>
      <w:r w:rsidRPr="00223205">
        <w:rPr>
          <w:rFonts w:ascii="Times New Roman" w:hAnsi="Times New Roman" w:cs="Times New Roman"/>
          <w:sz w:val="24"/>
          <w:szCs w:val="24"/>
        </w:rPr>
        <w:t>beyond the authority of the previous approving official</w:t>
      </w:r>
      <w:r w:rsidR="00670028">
        <w:rPr>
          <w:rFonts w:ascii="Times New Roman" w:hAnsi="Times New Roman" w:cs="Times New Roman"/>
          <w:sz w:val="24"/>
          <w:szCs w:val="24"/>
        </w:rPr>
        <w:t>.</w:t>
      </w:r>
    </w:p>
    <w:p w14:paraId="605793B4"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(2)  A change in the competitive strategy further reduces competition</w:t>
      </w:r>
      <w:r w:rsidR="00670028">
        <w:rPr>
          <w:rFonts w:ascii="Times New Roman" w:hAnsi="Times New Roman" w:cs="Times New Roman"/>
          <w:sz w:val="24"/>
          <w:szCs w:val="24"/>
        </w:rPr>
        <w:t>.</w:t>
      </w:r>
    </w:p>
    <w:p w14:paraId="605793B5"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(3)  A change in requirements affects the basis for the justification.</w:t>
      </w:r>
    </w:p>
    <w:p w14:paraId="605793B6" w14:textId="77777777" w:rsidR="007F3CA6" w:rsidRDefault="00223205">
      <w:pPr>
        <w:pStyle w:val="ind8"/>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(b)  </w:t>
      </w:r>
      <w:r w:rsidR="000D7EC3">
        <w:rPr>
          <w:rFonts w:ascii="Times New Roman" w:hAnsi="Times New Roman" w:cs="Times New Roman"/>
          <w:sz w:val="24"/>
          <w:szCs w:val="24"/>
        </w:rPr>
        <w:t xml:space="preserve">The </w:t>
      </w:r>
      <w:r w:rsidR="00962A84">
        <w:rPr>
          <w:rFonts w:ascii="Times New Roman" w:hAnsi="Times New Roman" w:cs="Times New Roman"/>
          <w:sz w:val="24"/>
          <w:szCs w:val="24"/>
        </w:rPr>
        <w:t>S</w:t>
      </w:r>
      <w:r w:rsidRPr="00223205">
        <w:rPr>
          <w:rFonts w:ascii="Times New Roman" w:hAnsi="Times New Roman" w:cs="Times New Roman"/>
          <w:sz w:val="24"/>
          <w:szCs w:val="24"/>
        </w:rPr>
        <w:t xml:space="preserve">enior </w:t>
      </w:r>
      <w:r w:rsidR="00962A84">
        <w:rPr>
          <w:rFonts w:ascii="Times New Roman" w:hAnsi="Times New Roman" w:cs="Times New Roman"/>
          <w:sz w:val="24"/>
          <w:szCs w:val="24"/>
        </w:rPr>
        <w:t>P</w:t>
      </w:r>
      <w:r w:rsidRPr="00223205">
        <w:rPr>
          <w:rFonts w:ascii="Times New Roman" w:hAnsi="Times New Roman" w:cs="Times New Roman"/>
          <w:sz w:val="24"/>
          <w:szCs w:val="24"/>
        </w:rPr>
        <w:t xml:space="preserve">rocurement </w:t>
      </w:r>
      <w:r w:rsidR="00962A84">
        <w:rPr>
          <w:rFonts w:ascii="Times New Roman" w:hAnsi="Times New Roman" w:cs="Times New Roman"/>
          <w:sz w:val="24"/>
          <w:szCs w:val="24"/>
        </w:rPr>
        <w:t>E</w:t>
      </w:r>
      <w:r w:rsidRPr="00223205">
        <w:rPr>
          <w:rFonts w:ascii="Times New Roman" w:hAnsi="Times New Roman" w:cs="Times New Roman"/>
          <w:sz w:val="24"/>
          <w:szCs w:val="24"/>
        </w:rPr>
        <w:t>xecutive (SPE) approve</w:t>
      </w:r>
      <w:r w:rsidR="000D7EC3">
        <w:rPr>
          <w:rFonts w:ascii="Times New Roman" w:hAnsi="Times New Roman" w:cs="Times New Roman"/>
          <w:sz w:val="24"/>
          <w:szCs w:val="24"/>
        </w:rPr>
        <w:t>s all amendments to justifications</w:t>
      </w:r>
      <w:r w:rsidR="00DF48E1">
        <w:rPr>
          <w:rFonts w:ascii="Times New Roman" w:hAnsi="Times New Roman" w:cs="Times New Roman"/>
          <w:sz w:val="24"/>
          <w:szCs w:val="24"/>
        </w:rPr>
        <w:t xml:space="preserve"> previously approved at the SPE level,</w:t>
      </w:r>
      <w:r w:rsidRPr="00223205">
        <w:rPr>
          <w:rFonts w:ascii="Times New Roman" w:hAnsi="Times New Roman" w:cs="Times New Roman"/>
          <w:sz w:val="24"/>
          <w:szCs w:val="24"/>
        </w:rPr>
        <w:t xml:space="preserve"> except when the basis for the </w:t>
      </w:r>
      <w:r w:rsidR="006B3013">
        <w:rPr>
          <w:rFonts w:ascii="Times New Roman" w:hAnsi="Times New Roman" w:cs="Times New Roman"/>
          <w:sz w:val="24"/>
          <w:szCs w:val="24"/>
        </w:rPr>
        <w:t xml:space="preserve">amended </w:t>
      </w:r>
      <w:r w:rsidR="00E42EE5">
        <w:rPr>
          <w:rFonts w:ascii="Times New Roman" w:hAnsi="Times New Roman" w:cs="Times New Roman"/>
          <w:sz w:val="24"/>
          <w:szCs w:val="24"/>
        </w:rPr>
        <w:t>justification</w:t>
      </w:r>
      <w:r w:rsidRPr="00223205">
        <w:rPr>
          <w:rFonts w:ascii="Times New Roman" w:hAnsi="Times New Roman" w:cs="Times New Roman"/>
          <w:sz w:val="24"/>
          <w:szCs w:val="24"/>
        </w:rPr>
        <w:t xml:space="preserve"> </w:t>
      </w:r>
      <w:r w:rsidR="006B3013">
        <w:rPr>
          <w:rFonts w:ascii="Times New Roman" w:hAnsi="Times New Roman" w:cs="Times New Roman"/>
          <w:sz w:val="24"/>
          <w:szCs w:val="24"/>
        </w:rPr>
        <w:t>supports</w:t>
      </w:r>
      <w:r w:rsidRPr="00223205">
        <w:rPr>
          <w:rFonts w:ascii="Times New Roman" w:hAnsi="Times New Roman" w:cs="Times New Roman"/>
          <w:sz w:val="24"/>
          <w:szCs w:val="24"/>
        </w:rPr>
        <w:t xml:space="preserve"> a lower approval level per FAR 6.304.</w:t>
      </w:r>
    </w:p>
    <w:p w14:paraId="605793B7" w14:textId="77777777" w:rsidR="007F3CA6" w:rsidRDefault="00223205">
      <w:pPr>
        <w:pStyle w:val="ind8"/>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665A37">
        <w:rPr>
          <w:rFonts w:ascii="Times New Roman" w:hAnsi="Times New Roman" w:cs="Times New Roman"/>
          <w:sz w:val="24"/>
          <w:szCs w:val="24"/>
        </w:rPr>
        <w:t>c</w:t>
      </w:r>
      <w:r w:rsidRPr="00223205">
        <w:rPr>
          <w:rFonts w:ascii="Times New Roman" w:hAnsi="Times New Roman" w:cs="Times New Roman"/>
          <w:sz w:val="24"/>
          <w:szCs w:val="24"/>
        </w:rPr>
        <w:t>)  Prepare all amended justifications as required in 5106.303-2-90(</w:t>
      </w:r>
      <w:r w:rsidR="00892CC1">
        <w:rPr>
          <w:rFonts w:ascii="Times New Roman" w:hAnsi="Times New Roman" w:cs="Times New Roman"/>
          <w:sz w:val="24"/>
          <w:szCs w:val="24"/>
        </w:rPr>
        <w:t>c</w:t>
      </w:r>
      <w:r w:rsidRPr="00223205">
        <w:rPr>
          <w:rFonts w:ascii="Times New Roman" w:hAnsi="Times New Roman" w:cs="Times New Roman"/>
          <w:sz w:val="24"/>
          <w:szCs w:val="24"/>
        </w:rPr>
        <w:t>)(3).</w:t>
      </w:r>
    </w:p>
    <w:p w14:paraId="70EB6171" w14:textId="77777777" w:rsidR="00054354" w:rsidRDefault="00223205" w:rsidP="005D7064">
      <w:pPr>
        <w:pStyle w:val="Heading4"/>
      </w:pPr>
      <w:bookmarkStart w:id="32" w:name="_Toc513812145"/>
      <w:bookmarkStart w:id="33" w:name="_Toc123708032"/>
      <w:r w:rsidRPr="00223205">
        <w:t xml:space="preserve">5106.303-2 </w:t>
      </w:r>
      <w:r w:rsidR="00C40408">
        <w:t xml:space="preserve"> </w:t>
      </w:r>
      <w:r w:rsidRPr="00223205">
        <w:t>Content.</w:t>
      </w:r>
      <w:bookmarkEnd w:id="32"/>
      <w:bookmarkEnd w:id="33"/>
    </w:p>
    <w:p w14:paraId="6FA630FB" w14:textId="7A2B5600" w:rsidR="005C7DAA" w:rsidRPr="005C7DAA" w:rsidRDefault="005C7DAA">
      <w:pPr>
        <w:pStyle w:val="ind8"/>
        <w:spacing w:after="240"/>
        <w:ind w:left="0"/>
        <w:rPr>
          <w:rFonts w:ascii="Times New Roman" w:hAnsi="Times New Roman" w:cs="Times New Roman"/>
          <w:sz w:val="24"/>
          <w:szCs w:val="24"/>
        </w:rPr>
      </w:pPr>
      <w:r w:rsidRPr="005C7DAA">
        <w:rPr>
          <w:rFonts w:ascii="Times New Roman" w:hAnsi="Times New Roman" w:cs="Times New Roman"/>
          <w:sz w:val="24"/>
          <w:szCs w:val="24"/>
        </w:rPr>
        <w:t xml:space="preserve">(d)(5) </w:t>
      </w:r>
      <w:r>
        <w:rPr>
          <w:rFonts w:ascii="Times New Roman" w:hAnsi="Times New Roman" w:cs="Times New Roman"/>
          <w:sz w:val="24"/>
          <w:szCs w:val="24"/>
        </w:rPr>
        <w:t>The Assistant Secretary of the Army (</w:t>
      </w:r>
      <w:r w:rsidR="005D7064">
        <w:rPr>
          <w:rFonts w:ascii="Times New Roman" w:hAnsi="Times New Roman" w:cs="Times New Roman"/>
          <w:sz w:val="24"/>
          <w:szCs w:val="24"/>
        </w:rPr>
        <w:t>Acquisition</w:t>
      </w:r>
      <w:r>
        <w:rPr>
          <w:rFonts w:ascii="Times New Roman" w:hAnsi="Times New Roman" w:cs="Times New Roman"/>
          <w:sz w:val="24"/>
          <w:szCs w:val="24"/>
        </w:rPr>
        <w:t xml:space="preserve">, Logistics and Technology) shall specify other matters as described in FAR 6.303-2(d)(5).  See </w:t>
      </w:r>
      <w:hyperlink r:id="rId17" w:history="1">
        <w:r w:rsidRPr="008B4BC2">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  </w:t>
      </w:r>
    </w:p>
    <w:p w14:paraId="605793B9" w14:textId="77777777" w:rsidR="007F3CA6" w:rsidRPr="00707EA7" w:rsidRDefault="00223205" w:rsidP="005D7064">
      <w:pPr>
        <w:pStyle w:val="Heading4"/>
      </w:pPr>
      <w:bookmarkStart w:id="34" w:name="_Toc513812146"/>
      <w:bookmarkStart w:id="35" w:name="_Toc123708033"/>
      <w:r w:rsidRPr="00707EA7">
        <w:t>5106.303-2-90</w:t>
      </w:r>
      <w:r w:rsidR="00B00691" w:rsidRPr="00707EA7">
        <w:t xml:space="preserve">  </w:t>
      </w:r>
      <w:r w:rsidRPr="00707EA7">
        <w:t>Format and submission of the justification review and justification and approval documents.</w:t>
      </w:r>
      <w:bookmarkEnd w:id="34"/>
      <w:bookmarkEnd w:id="35"/>
    </w:p>
    <w:p w14:paraId="605793BA" w14:textId="77777777" w:rsidR="007F3CA6" w:rsidRDefault="00223205">
      <w:pPr>
        <w:autoSpaceDE w:val="0"/>
        <w:autoSpaceDN w:val="0"/>
        <w:adjustRightInd w:val="0"/>
        <w:spacing w:after="240"/>
        <w:rPr>
          <w:rFonts w:ascii="Times New Roman" w:hAnsi="Times New Roman" w:cs="Times New Roman"/>
          <w:sz w:val="24"/>
          <w:szCs w:val="24"/>
        </w:rPr>
      </w:pPr>
      <w:r w:rsidRPr="00223205">
        <w:rPr>
          <w:rFonts w:ascii="Times New Roman" w:hAnsi="Times New Roman" w:cs="Times New Roman"/>
          <w:sz w:val="24"/>
          <w:szCs w:val="24"/>
        </w:rPr>
        <w:t xml:space="preserve">(a)  </w:t>
      </w:r>
      <w:r w:rsidRPr="00223205">
        <w:rPr>
          <w:rFonts w:ascii="Times New Roman" w:hAnsi="Times New Roman" w:cs="Times New Roman"/>
          <w:i/>
          <w:sz w:val="24"/>
          <w:szCs w:val="24"/>
        </w:rPr>
        <w:t>General.</w:t>
      </w:r>
      <w:r w:rsidRPr="00223205">
        <w:rPr>
          <w:rFonts w:ascii="Times New Roman" w:hAnsi="Times New Roman" w:cs="Times New Roman"/>
          <w:sz w:val="24"/>
          <w:szCs w:val="24"/>
        </w:rPr>
        <w:t xml:space="preserve">  The </w:t>
      </w:r>
      <w:r w:rsidR="000F4626">
        <w:rPr>
          <w:rFonts w:ascii="Times New Roman" w:hAnsi="Times New Roman" w:cs="Times New Roman"/>
          <w:sz w:val="24"/>
          <w:szCs w:val="24"/>
        </w:rPr>
        <w:t>j</w:t>
      </w:r>
      <w:r w:rsidR="00B00691">
        <w:rPr>
          <w:rFonts w:ascii="Times New Roman" w:hAnsi="Times New Roman" w:cs="Times New Roman"/>
          <w:sz w:val="24"/>
          <w:szCs w:val="24"/>
        </w:rPr>
        <w:t xml:space="preserve">ustification and </w:t>
      </w:r>
      <w:r w:rsidR="000F4626">
        <w:rPr>
          <w:rFonts w:ascii="Times New Roman" w:hAnsi="Times New Roman" w:cs="Times New Roman"/>
          <w:sz w:val="24"/>
          <w:szCs w:val="24"/>
        </w:rPr>
        <w:t>a</w:t>
      </w:r>
      <w:r w:rsidR="00B00691">
        <w:rPr>
          <w:rFonts w:ascii="Times New Roman" w:hAnsi="Times New Roman" w:cs="Times New Roman"/>
          <w:sz w:val="24"/>
          <w:szCs w:val="24"/>
        </w:rPr>
        <w:t>pproval (</w:t>
      </w:r>
      <w:r w:rsidRPr="00223205">
        <w:rPr>
          <w:rFonts w:ascii="Times New Roman" w:hAnsi="Times New Roman" w:cs="Times New Roman"/>
          <w:sz w:val="24"/>
          <w:szCs w:val="24"/>
        </w:rPr>
        <w:t>J&amp;A</w:t>
      </w:r>
      <w:r w:rsidR="00B00691">
        <w:rPr>
          <w:rFonts w:ascii="Times New Roman" w:hAnsi="Times New Roman" w:cs="Times New Roman"/>
          <w:sz w:val="24"/>
          <w:szCs w:val="24"/>
        </w:rPr>
        <w:t>)</w:t>
      </w:r>
      <w:r w:rsidRPr="00223205">
        <w:rPr>
          <w:rFonts w:ascii="Times New Roman" w:hAnsi="Times New Roman" w:cs="Times New Roman"/>
          <w:sz w:val="24"/>
          <w:szCs w:val="24"/>
        </w:rPr>
        <w:t xml:space="preserve"> </w:t>
      </w:r>
      <w:r w:rsidR="00120A6D">
        <w:rPr>
          <w:rFonts w:ascii="Times New Roman" w:hAnsi="Times New Roman" w:cs="Times New Roman"/>
          <w:sz w:val="24"/>
          <w:szCs w:val="24"/>
        </w:rPr>
        <w:t xml:space="preserve">format at </w:t>
      </w:r>
      <w:r w:rsidRPr="00223205">
        <w:rPr>
          <w:rFonts w:ascii="Times New Roman" w:hAnsi="Times New Roman" w:cs="Times New Roman"/>
          <w:sz w:val="24"/>
          <w:szCs w:val="24"/>
        </w:rPr>
        <w:t>5153.</w:t>
      </w:r>
      <w:r w:rsidR="00892CC1">
        <w:rPr>
          <w:rFonts w:ascii="Times New Roman" w:hAnsi="Times New Roman" w:cs="Times New Roman"/>
          <w:sz w:val="24"/>
          <w:szCs w:val="24"/>
        </w:rPr>
        <w:t>303-5</w:t>
      </w:r>
      <w:r w:rsidRPr="00223205">
        <w:rPr>
          <w:rFonts w:ascii="Times New Roman" w:hAnsi="Times New Roman" w:cs="Times New Roman"/>
          <w:sz w:val="24"/>
          <w:szCs w:val="24"/>
        </w:rPr>
        <w:t xml:space="preserve"> </w:t>
      </w:r>
      <w:r w:rsidR="00120A6D">
        <w:rPr>
          <w:rFonts w:ascii="Times New Roman" w:hAnsi="Times New Roman" w:cs="Times New Roman"/>
          <w:sz w:val="24"/>
          <w:szCs w:val="24"/>
        </w:rPr>
        <w:t>is</w:t>
      </w:r>
      <w:r w:rsidR="000D1D6C">
        <w:rPr>
          <w:rFonts w:ascii="Times New Roman" w:hAnsi="Times New Roman" w:cs="Times New Roman"/>
          <w:sz w:val="24"/>
          <w:szCs w:val="24"/>
        </w:rPr>
        <w:t xml:space="preserve"> mandatory</w:t>
      </w:r>
      <w:r w:rsidR="00466B73">
        <w:rPr>
          <w:rFonts w:ascii="Times New Roman" w:hAnsi="Times New Roman" w:cs="Times New Roman"/>
          <w:sz w:val="24"/>
          <w:szCs w:val="24"/>
        </w:rPr>
        <w:t xml:space="preserve"> for all justifications in support of other than full and open competition</w:t>
      </w:r>
      <w:r w:rsidRPr="00223205">
        <w:rPr>
          <w:rFonts w:ascii="Times New Roman" w:hAnsi="Times New Roman" w:cs="Times New Roman"/>
          <w:sz w:val="24"/>
          <w:szCs w:val="24"/>
        </w:rPr>
        <w:t>.</w:t>
      </w:r>
      <w:r w:rsidR="00466B73">
        <w:rPr>
          <w:rFonts w:ascii="Times New Roman" w:hAnsi="Times New Roman" w:cs="Times New Roman"/>
          <w:sz w:val="24"/>
          <w:szCs w:val="24"/>
        </w:rPr>
        <w:t xml:space="preserve">  C</w:t>
      </w:r>
      <w:r w:rsidR="006C6D78">
        <w:rPr>
          <w:rFonts w:ascii="Times New Roman" w:hAnsi="Times New Roman" w:cs="Times New Roman"/>
          <w:sz w:val="24"/>
          <w:szCs w:val="24"/>
        </w:rPr>
        <w:t>ontracting officers will tailor the J&amp;A’s</w:t>
      </w:r>
      <w:r w:rsidR="00120A6D">
        <w:rPr>
          <w:rFonts w:ascii="Times New Roman" w:hAnsi="Times New Roman" w:cs="Times New Roman"/>
          <w:sz w:val="24"/>
          <w:szCs w:val="24"/>
        </w:rPr>
        <w:t xml:space="preserve"> </w:t>
      </w:r>
      <w:r w:rsidR="006C6D78">
        <w:rPr>
          <w:rFonts w:ascii="Times New Roman" w:hAnsi="Times New Roman" w:cs="Times New Roman"/>
          <w:sz w:val="24"/>
          <w:szCs w:val="24"/>
        </w:rPr>
        <w:t xml:space="preserve">format </w:t>
      </w:r>
      <w:r w:rsidR="00120A6D">
        <w:rPr>
          <w:rFonts w:ascii="Times New Roman" w:hAnsi="Times New Roman" w:cs="Times New Roman"/>
          <w:sz w:val="24"/>
          <w:szCs w:val="24"/>
        </w:rPr>
        <w:t xml:space="preserve">to accommodate other type justifications in accordance with </w:t>
      </w:r>
      <w:r w:rsidR="00451832">
        <w:rPr>
          <w:rFonts w:ascii="Times New Roman" w:hAnsi="Times New Roman" w:cs="Times New Roman"/>
          <w:sz w:val="24"/>
          <w:szCs w:val="24"/>
        </w:rPr>
        <w:t xml:space="preserve">the </w:t>
      </w:r>
      <w:r w:rsidR="00120A6D">
        <w:rPr>
          <w:rFonts w:ascii="Times New Roman" w:hAnsi="Times New Roman" w:cs="Times New Roman"/>
          <w:sz w:val="24"/>
          <w:szCs w:val="24"/>
        </w:rPr>
        <w:t xml:space="preserve">FAR </w:t>
      </w:r>
      <w:r w:rsidR="00451832">
        <w:rPr>
          <w:rFonts w:ascii="Times New Roman" w:hAnsi="Times New Roman" w:cs="Times New Roman"/>
          <w:sz w:val="24"/>
          <w:szCs w:val="24"/>
        </w:rPr>
        <w:t xml:space="preserve">approval </w:t>
      </w:r>
      <w:r w:rsidR="00120A6D">
        <w:rPr>
          <w:rFonts w:ascii="Times New Roman" w:hAnsi="Times New Roman" w:cs="Times New Roman"/>
          <w:sz w:val="24"/>
          <w:szCs w:val="24"/>
        </w:rPr>
        <w:t>thresholds and required content.</w:t>
      </w:r>
    </w:p>
    <w:p w14:paraId="32196B2D" w14:textId="0F4ED15B" w:rsidR="00054354" w:rsidRDefault="00906BC6">
      <w:pPr>
        <w:tabs>
          <w:tab w:val="left" w:pos="1080"/>
        </w:tabs>
        <w:autoSpaceDE w:val="0"/>
        <w:autoSpaceDN w:val="0"/>
        <w:adjustRightInd w:val="0"/>
        <w:spacing w:after="240"/>
        <w:rPr>
          <w:rFonts w:ascii="Times New Roman" w:hAnsi="Times New Roman" w:cs="Times New Roman"/>
          <w:color w:val="000000"/>
          <w:sz w:val="24"/>
          <w:szCs w:val="24"/>
        </w:rPr>
      </w:pPr>
      <w:r>
        <w:rPr>
          <w:rFonts w:ascii="Times New Roman" w:hAnsi="Times New Roman" w:cs="Times New Roman"/>
          <w:sz w:val="24"/>
          <w:szCs w:val="24"/>
        </w:rPr>
        <w:t xml:space="preserve">(b)  </w:t>
      </w:r>
      <w:r w:rsidR="00E126E3">
        <w:rPr>
          <w:rFonts w:ascii="Times New Roman" w:hAnsi="Times New Roman" w:cs="Times New Roman"/>
          <w:sz w:val="24"/>
          <w:szCs w:val="24"/>
        </w:rPr>
        <w:t xml:space="preserve">Reserved. </w:t>
      </w:r>
    </w:p>
    <w:p w14:paraId="605793BC"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06BC6">
        <w:rPr>
          <w:rFonts w:ascii="Times New Roman" w:hAnsi="Times New Roman" w:cs="Times New Roman"/>
          <w:sz w:val="24"/>
          <w:szCs w:val="24"/>
        </w:rPr>
        <w:t>c</w:t>
      </w:r>
      <w:r w:rsidRPr="00223205">
        <w:rPr>
          <w:rFonts w:ascii="Times New Roman" w:hAnsi="Times New Roman" w:cs="Times New Roman"/>
          <w:sz w:val="24"/>
          <w:szCs w:val="24"/>
        </w:rPr>
        <w:t xml:space="preserve">)  </w:t>
      </w:r>
      <w:r w:rsidRPr="00223205">
        <w:rPr>
          <w:rFonts w:ascii="Times New Roman" w:hAnsi="Times New Roman" w:cs="Times New Roman"/>
          <w:bCs/>
          <w:i/>
          <w:sz w:val="24"/>
          <w:szCs w:val="24"/>
        </w:rPr>
        <w:t>Instructions.</w:t>
      </w:r>
    </w:p>
    <w:p w14:paraId="605793BD"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(1)</w:t>
      </w:r>
      <w:r w:rsidR="009E130F">
        <w:rPr>
          <w:rFonts w:ascii="Times New Roman" w:hAnsi="Times New Roman" w:cs="Times New Roman"/>
          <w:sz w:val="24"/>
          <w:szCs w:val="24"/>
        </w:rPr>
        <w:t xml:space="preserve">  </w:t>
      </w:r>
      <w:r w:rsidRPr="00223205">
        <w:rPr>
          <w:rFonts w:ascii="Times New Roman" w:hAnsi="Times New Roman" w:cs="Times New Roman"/>
          <w:bCs/>
          <w:i/>
          <w:sz w:val="24"/>
          <w:szCs w:val="24"/>
        </w:rPr>
        <w:t>Justification review document (JRD)</w:t>
      </w:r>
      <w:r w:rsidRPr="00223205">
        <w:rPr>
          <w:rFonts w:ascii="Times New Roman" w:hAnsi="Times New Roman" w:cs="Times New Roman"/>
          <w:i/>
          <w:sz w:val="24"/>
          <w:szCs w:val="24"/>
        </w:rPr>
        <w:t>.</w:t>
      </w:r>
      <w:r w:rsidRPr="00223205">
        <w:rPr>
          <w:rFonts w:ascii="Times New Roman" w:hAnsi="Times New Roman" w:cs="Times New Roman"/>
          <w:sz w:val="24"/>
          <w:szCs w:val="24"/>
        </w:rPr>
        <w:t xml:space="preserve">  Th</w:t>
      </w:r>
      <w:r w:rsidR="00B52180">
        <w:rPr>
          <w:rFonts w:ascii="Times New Roman" w:hAnsi="Times New Roman" w:cs="Times New Roman"/>
          <w:sz w:val="24"/>
          <w:szCs w:val="24"/>
        </w:rPr>
        <w:t xml:space="preserve">e JRD </w:t>
      </w:r>
      <w:r w:rsidR="006C6D78">
        <w:rPr>
          <w:rFonts w:ascii="Times New Roman" w:hAnsi="Times New Roman" w:cs="Times New Roman"/>
          <w:sz w:val="24"/>
          <w:szCs w:val="24"/>
        </w:rPr>
        <w:t>serves as</w:t>
      </w:r>
      <w:r w:rsidRPr="00223205">
        <w:rPr>
          <w:rFonts w:ascii="Times New Roman" w:hAnsi="Times New Roman" w:cs="Times New Roman"/>
          <w:sz w:val="24"/>
          <w:szCs w:val="24"/>
        </w:rPr>
        <w:t xml:space="preserve"> the cover page</w:t>
      </w:r>
      <w:r w:rsidR="00B52180">
        <w:rPr>
          <w:rFonts w:ascii="Times New Roman" w:hAnsi="Times New Roman" w:cs="Times New Roman"/>
          <w:sz w:val="24"/>
          <w:szCs w:val="24"/>
        </w:rPr>
        <w:t>(s)</w:t>
      </w:r>
      <w:r w:rsidRPr="00223205">
        <w:rPr>
          <w:rFonts w:ascii="Times New Roman" w:hAnsi="Times New Roman" w:cs="Times New Roman"/>
          <w:sz w:val="24"/>
          <w:szCs w:val="24"/>
        </w:rPr>
        <w:t xml:space="preserve"> </w:t>
      </w:r>
      <w:r w:rsidR="00B52180">
        <w:rPr>
          <w:rFonts w:ascii="Times New Roman" w:hAnsi="Times New Roman" w:cs="Times New Roman"/>
          <w:sz w:val="24"/>
          <w:szCs w:val="24"/>
        </w:rPr>
        <w:t>to</w:t>
      </w:r>
      <w:r w:rsidRPr="00223205">
        <w:rPr>
          <w:rFonts w:ascii="Times New Roman" w:hAnsi="Times New Roman" w:cs="Times New Roman"/>
          <w:sz w:val="24"/>
          <w:szCs w:val="24"/>
        </w:rPr>
        <w:t xml:space="preserve"> the </w:t>
      </w:r>
      <w:r w:rsidR="00B52180">
        <w:rPr>
          <w:rFonts w:ascii="Times New Roman" w:hAnsi="Times New Roman" w:cs="Times New Roman"/>
          <w:sz w:val="24"/>
          <w:szCs w:val="24"/>
        </w:rPr>
        <w:t>J&amp;A</w:t>
      </w:r>
      <w:r w:rsidRPr="00223205">
        <w:rPr>
          <w:rFonts w:ascii="Times New Roman" w:hAnsi="Times New Roman" w:cs="Times New Roman"/>
          <w:sz w:val="24"/>
          <w:szCs w:val="24"/>
        </w:rPr>
        <w:t xml:space="preserve"> document</w:t>
      </w:r>
      <w:r w:rsidR="006C6D78">
        <w:rPr>
          <w:rFonts w:ascii="Times New Roman" w:hAnsi="Times New Roman" w:cs="Times New Roman"/>
          <w:sz w:val="24"/>
          <w:szCs w:val="24"/>
        </w:rPr>
        <w:t xml:space="preserve"> and may be tailored to reflect the</w:t>
      </w:r>
      <w:r w:rsidR="008C6972">
        <w:rPr>
          <w:rFonts w:ascii="Times New Roman" w:hAnsi="Times New Roman" w:cs="Times New Roman"/>
          <w:sz w:val="24"/>
          <w:szCs w:val="24"/>
        </w:rPr>
        <w:t xml:space="preserve"> approval thresholds and relevant functions for the</w:t>
      </w:r>
      <w:r w:rsidR="006C6D78">
        <w:rPr>
          <w:rFonts w:ascii="Times New Roman" w:hAnsi="Times New Roman" w:cs="Times New Roman"/>
          <w:sz w:val="24"/>
          <w:szCs w:val="24"/>
        </w:rPr>
        <w:t xml:space="preserve"> instant contract action</w:t>
      </w:r>
      <w:r w:rsidRPr="00223205">
        <w:rPr>
          <w:rFonts w:ascii="Times New Roman" w:hAnsi="Times New Roman" w:cs="Times New Roman"/>
          <w:sz w:val="24"/>
          <w:szCs w:val="24"/>
        </w:rPr>
        <w:t>.</w:t>
      </w:r>
    </w:p>
    <w:p w14:paraId="605793BE"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(2)  </w:t>
      </w:r>
      <w:r w:rsidRPr="00223205">
        <w:rPr>
          <w:rFonts w:ascii="Times New Roman" w:hAnsi="Times New Roman" w:cs="Times New Roman"/>
          <w:i/>
          <w:sz w:val="24"/>
          <w:szCs w:val="24"/>
        </w:rPr>
        <w:t>Justification and approval document.</w:t>
      </w:r>
    </w:p>
    <w:p w14:paraId="605793BF"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  </w:t>
      </w:r>
      <w:r w:rsidR="00B52180">
        <w:rPr>
          <w:rFonts w:ascii="Times New Roman" w:hAnsi="Times New Roman" w:cs="Times New Roman"/>
          <w:sz w:val="24"/>
          <w:szCs w:val="24"/>
        </w:rPr>
        <w:t>Begin</w:t>
      </w:r>
      <w:r w:rsidRPr="00223205">
        <w:rPr>
          <w:rFonts w:ascii="Times New Roman" w:hAnsi="Times New Roman" w:cs="Times New Roman"/>
          <w:sz w:val="24"/>
          <w:szCs w:val="24"/>
        </w:rPr>
        <w:t xml:space="preserve"> page numbering on the first page of the </w:t>
      </w:r>
      <w:r w:rsidR="00B52180">
        <w:rPr>
          <w:rFonts w:ascii="Times New Roman" w:hAnsi="Times New Roman" w:cs="Times New Roman"/>
          <w:sz w:val="24"/>
          <w:szCs w:val="24"/>
        </w:rPr>
        <w:t>JRD</w:t>
      </w:r>
      <w:r w:rsidRPr="00223205">
        <w:rPr>
          <w:rFonts w:ascii="Times New Roman" w:hAnsi="Times New Roman" w:cs="Times New Roman"/>
          <w:sz w:val="24"/>
          <w:szCs w:val="24"/>
        </w:rPr>
        <w:t>, and number each</w:t>
      </w:r>
      <w:r w:rsidR="00B52180">
        <w:rPr>
          <w:rFonts w:ascii="Times New Roman" w:hAnsi="Times New Roman" w:cs="Times New Roman"/>
          <w:sz w:val="24"/>
          <w:szCs w:val="24"/>
        </w:rPr>
        <w:t xml:space="preserve"> subsequent</w:t>
      </w:r>
      <w:r w:rsidRPr="00223205">
        <w:rPr>
          <w:rFonts w:ascii="Times New Roman" w:hAnsi="Times New Roman" w:cs="Times New Roman"/>
          <w:sz w:val="24"/>
          <w:szCs w:val="24"/>
        </w:rPr>
        <w:t xml:space="preserve"> page of the document</w:t>
      </w:r>
      <w:r w:rsidR="006B3B51">
        <w:rPr>
          <w:rFonts w:ascii="Times New Roman" w:hAnsi="Times New Roman" w:cs="Times New Roman"/>
          <w:sz w:val="24"/>
          <w:szCs w:val="24"/>
        </w:rPr>
        <w:t xml:space="preserve"> sequentially</w:t>
      </w:r>
      <w:r w:rsidRPr="00223205">
        <w:rPr>
          <w:rFonts w:ascii="Times New Roman" w:hAnsi="Times New Roman" w:cs="Times New Roman"/>
          <w:sz w:val="24"/>
          <w:szCs w:val="24"/>
        </w:rPr>
        <w:t>.</w:t>
      </w:r>
    </w:p>
    <w:p w14:paraId="605793C0"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(ii)  Enter the control number in the upper right corner of each page</w:t>
      </w:r>
      <w:r w:rsidR="002E396B">
        <w:rPr>
          <w:rFonts w:ascii="Times New Roman" w:hAnsi="Times New Roman" w:cs="Times New Roman"/>
          <w:sz w:val="24"/>
          <w:szCs w:val="24"/>
        </w:rPr>
        <w:t xml:space="preserve">, including the JRD and </w:t>
      </w:r>
      <w:r w:rsidR="000F4626">
        <w:rPr>
          <w:rFonts w:ascii="Times New Roman" w:hAnsi="Times New Roman" w:cs="Times New Roman"/>
          <w:sz w:val="24"/>
          <w:szCs w:val="24"/>
        </w:rPr>
        <w:t>a</w:t>
      </w:r>
      <w:r w:rsidR="002E396B">
        <w:rPr>
          <w:rFonts w:ascii="Times New Roman" w:hAnsi="Times New Roman" w:cs="Times New Roman"/>
          <w:sz w:val="24"/>
          <w:szCs w:val="24"/>
        </w:rPr>
        <w:t>pproval pages</w:t>
      </w:r>
      <w:r w:rsidRPr="00223205">
        <w:rPr>
          <w:rFonts w:ascii="Times New Roman" w:hAnsi="Times New Roman" w:cs="Times New Roman"/>
          <w:sz w:val="24"/>
          <w:szCs w:val="24"/>
        </w:rPr>
        <w:t>.</w:t>
      </w:r>
    </w:p>
    <w:p w14:paraId="605793C1"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(iii)  If a paragraph</w:t>
      </w:r>
      <w:r w:rsidR="002E396B">
        <w:rPr>
          <w:rFonts w:ascii="Times New Roman" w:hAnsi="Times New Roman" w:cs="Times New Roman"/>
          <w:sz w:val="24"/>
          <w:szCs w:val="24"/>
        </w:rPr>
        <w:t xml:space="preserve"> prescribed in </w:t>
      </w:r>
      <w:r w:rsidRPr="00223205">
        <w:rPr>
          <w:rFonts w:ascii="Times New Roman" w:hAnsi="Times New Roman" w:cs="Times New Roman"/>
          <w:sz w:val="24"/>
          <w:szCs w:val="24"/>
        </w:rPr>
        <w:t>the format does not apply to the contract action, indicate “Not applicable” and explain why.</w:t>
      </w:r>
    </w:p>
    <w:p w14:paraId="605793C2"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(iv)  </w:t>
      </w:r>
      <w:r w:rsidR="00832988">
        <w:rPr>
          <w:rFonts w:ascii="Times New Roman" w:hAnsi="Times New Roman" w:cs="Times New Roman"/>
          <w:sz w:val="24"/>
          <w:szCs w:val="24"/>
        </w:rPr>
        <w:t>C</w:t>
      </w:r>
      <w:r w:rsidR="00DF0D8C">
        <w:rPr>
          <w:rFonts w:ascii="Times New Roman" w:hAnsi="Times New Roman" w:cs="Times New Roman"/>
          <w:sz w:val="24"/>
          <w:szCs w:val="24"/>
        </w:rPr>
        <w:t>ertifying officials must approve any</w:t>
      </w:r>
      <w:r w:rsidR="002E396B">
        <w:rPr>
          <w:rFonts w:ascii="Times New Roman" w:hAnsi="Times New Roman" w:cs="Times New Roman"/>
          <w:sz w:val="24"/>
          <w:szCs w:val="24"/>
        </w:rPr>
        <w:t xml:space="preserve"> material change</w:t>
      </w:r>
      <w:r w:rsidR="00DF0D8C">
        <w:rPr>
          <w:rFonts w:ascii="Times New Roman" w:hAnsi="Times New Roman" w:cs="Times New Roman"/>
          <w:sz w:val="24"/>
          <w:szCs w:val="24"/>
        </w:rPr>
        <w:t>s</w:t>
      </w:r>
      <w:r w:rsidR="002E396B">
        <w:rPr>
          <w:rFonts w:ascii="Times New Roman" w:hAnsi="Times New Roman" w:cs="Times New Roman"/>
          <w:sz w:val="24"/>
          <w:szCs w:val="24"/>
        </w:rPr>
        <w:t xml:space="preserve"> to the </w:t>
      </w:r>
      <w:r w:rsidR="00DF0D8C">
        <w:rPr>
          <w:rFonts w:ascii="Times New Roman" w:hAnsi="Times New Roman" w:cs="Times New Roman"/>
          <w:sz w:val="24"/>
          <w:szCs w:val="24"/>
        </w:rPr>
        <w:t xml:space="preserve">original </w:t>
      </w:r>
      <w:r w:rsidR="002E396B">
        <w:rPr>
          <w:rFonts w:ascii="Times New Roman" w:hAnsi="Times New Roman" w:cs="Times New Roman"/>
          <w:sz w:val="24"/>
          <w:szCs w:val="24"/>
        </w:rPr>
        <w:t>J&amp;A contents.</w:t>
      </w:r>
    </w:p>
    <w:p w14:paraId="605793C3" w14:textId="77777777" w:rsidR="007F3CA6" w:rsidRDefault="002E396B">
      <w:pPr>
        <w:pStyle w:val="ind12"/>
        <w:spacing w:after="240"/>
        <w:ind w:left="0" w:firstLine="1440"/>
        <w:rPr>
          <w:rFonts w:ascii="Times New Roman" w:hAnsi="Times New Roman" w:cs="Times New Roman"/>
          <w:sz w:val="24"/>
          <w:szCs w:val="24"/>
        </w:rPr>
      </w:pPr>
      <w:r>
        <w:rPr>
          <w:rFonts w:ascii="Times New Roman" w:hAnsi="Times New Roman" w:cs="Times New Roman"/>
          <w:sz w:val="24"/>
          <w:szCs w:val="24"/>
        </w:rPr>
        <w:t>(v)  P</w:t>
      </w:r>
      <w:r w:rsidR="00223205" w:rsidRPr="00223205">
        <w:rPr>
          <w:rFonts w:ascii="Times New Roman" w:hAnsi="Times New Roman" w:cs="Times New Roman"/>
          <w:sz w:val="24"/>
          <w:szCs w:val="24"/>
        </w:rPr>
        <w:t>aragraph 7, “Actions to Increase Competition</w:t>
      </w:r>
      <w:r w:rsidR="00975F15">
        <w:rPr>
          <w:rFonts w:ascii="Times New Roman" w:hAnsi="Times New Roman" w:cs="Times New Roman"/>
          <w:sz w:val="24"/>
          <w:szCs w:val="24"/>
        </w:rPr>
        <w:t>,</w:t>
      </w:r>
      <w:r w:rsidR="00223205" w:rsidRPr="00223205">
        <w:rPr>
          <w:rFonts w:ascii="Times New Roman" w:hAnsi="Times New Roman" w:cs="Times New Roman"/>
          <w:sz w:val="24"/>
          <w:szCs w:val="24"/>
        </w:rPr>
        <w:t>”</w:t>
      </w:r>
      <w:r>
        <w:rPr>
          <w:rFonts w:ascii="Times New Roman" w:hAnsi="Times New Roman" w:cs="Times New Roman"/>
          <w:sz w:val="24"/>
          <w:szCs w:val="24"/>
        </w:rPr>
        <w:t xml:space="preserve"> must be specific and comprehensive.</w:t>
      </w:r>
    </w:p>
    <w:p w14:paraId="605793C4" w14:textId="77777777" w:rsidR="007F3CA6" w:rsidRDefault="00223205">
      <w:pPr>
        <w:autoSpaceDE w:val="0"/>
        <w:autoSpaceDN w:val="0"/>
        <w:adjustRightInd w:val="0"/>
        <w:spacing w:after="240"/>
        <w:ind w:firstLine="1440"/>
        <w:rPr>
          <w:rFonts w:ascii="Times New Roman" w:hAnsi="Times New Roman" w:cs="Times New Roman"/>
          <w:sz w:val="24"/>
          <w:szCs w:val="24"/>
        </w:rPr>
      </w:pPr>
      <w:r w:rsidRPr="00223205">
        <w:rPr>
          <w:rFonts w:ascii="Times New Roman" w:hAnsi="Times New Roman" w:cs="Times New Roman"/>
          <w:sz w:val="24"/>
          <w:szCs w:val="24"/>
        </w:rPr>
        <w:t>(v</w:t>
      </w:r>
      <w:r w:rsidR="002E396B">
        <w:rPr>
          <w:rFonts w:ascii="Times New Roman" w:hAnsi="Times New Roman" w:cs="Times New Roman"/>
          <w:sz w:val="24"/>
          <w:szCs w:val="24"/>
        </w:rPr>
        <w:t>i</w:t>
      </w:r>
      <w:r w:rsidRPr="00223205">
        <w:rPr>
          <w:rFonts w:ascii="Times New Roman" w:hAnsi="Times New Roman" w:cs="Times New Roman"/>
          <w:sz w:val="24"/>
          <w:szCs w:val="24"/>
        </w:rPr>
        <w:t xml:space="preserve">)  Only United States Government </w:t>
      </w:r>
      <w:r w:rsidR="002E396B">
        <w:rPr>
          <w:rFonts w:ascii="Times New Roman" w:hAnsi="Times New Roman" w:cs="Times New Roman"/>
          <w:sz w:val="24"/>
          <w:szCs w:val="24"/>
        </w:rPr>
        <w:t xml:space="preserve">employees </w:t>
      </w:r>
      <w:r w:rsidR="0030141A">
        <w:rPr>
          <w:rFonts w:ascii="Times New Roman" w:hAnsi="Times New Roman" w:cs="Times New Roman"/>
          <w:sz w:val="24"/>
          <w:szCs w:val="24"/>
        </w:rPr>
        <w:t xml:space="preserve">formally </w:t>
      </w:r>
      <w:r w:rsidR="002E396B">
        <w:rPr>
          <w:rFonts w:ascii="Times New Roman" w:hAnsi="Times New Roman" w:cs="Times New Roman"/>
          <w:sz w:val="24"/>
          <w:szCs w:val="24"/>
        </w:rPr>
        <w:t xml:space="preserve">representing the </w:t>
      </w:r>
      <w:r w:rsidR="0030141A">
        <w:rPr>
          <w:rFonts w:ascii="Times New Roman" w:hAnsi="Times New Roman" w:cs="Times New Roman"/>
          <w:sz w:val="24"/>
          <w:szCs w:val="24"/>
        </w:rPr>
        <w:t>appropriate functional</w:t>
      </w:r>
      <w:r w:rsidR="00F01E2E">
        <w:rPr>
          <w:rFonts w:ascii="Times New Roman" w:hAnsi="Times New Roman" w:cs="Times New Roman"/>
          <w:sz w:val="24"/>
          <w:szCs w:val="24"/>
        </w:rPr>
        <w:t xml:space="preserve"> activity may </w:t>
      </w:r>
      <w:r w:rsidR="00691F6F">
        <w:rPr>
          <w:rFonts w:ascii="Times New Roman" w:hAnsi="Times New Roman" w:cs="Times New Roman"/>
          <w:sz w:val="24"/>
          <w:szCs w:val="24"/>
        </w:rPr>
        <w:t>validate</w:t>
      </w:r>
      <w:r w:rsidR="00080D64">
        <w:rPr>
          <w:rFonts w:ascii="Times New Roman" w:hAnsi="Times New Roman" w:cs="Times New Roman"/>
          <w:sz w:val="24"/>
          <w:szCs w:val="24"/>
        </w:rPr>
        <w:t xml:space="preserve"> and</w:t>
      </w:r>
      <w:r w:rsidRPr="00223205">
        <w:rPr>
          <w:rFonts w:ascii="Times New Roman" w:hAnsi="Times New Roman" w:cs="Times New Roman"/>
          <w:sz w:val="24"/>
          <w:szCs w:val="24"/>
        </w:rPr>
        <w:t xml:space="preserve"> certify the </w:t>
      </w:r>
      <w:r w:rsidR="0030141A">
        <w:rPr>
          <w:rFonts w:ascii="Times New Roman" w:hAnsi="Times New Roman" w:cs="Times New Roman"/>
          <w:sz w:val="24"/>
          <w:szCs w:val="24"/>
        </w:rPr>
        <w:t>JRD and J&amp;A (s</w:t>
      </w:r>
      <w:r w:rsidR="0030141A" w:rsidRPr="001A0BBC">
        <w:rPr>
          <w:rFonts w:ascii="Times New Roman" w:hAnsi="Times New Roman" w:cs="Times New Roman"/>
          <w:sz w:val="24"/>
          <w:szCs w:val="24"/>
        </w:rPr>
        <w:t>ee 5153.</w:t>
      </w:r>
      <w:r w:rsidR="00080D64">
        <w:rPr>
          <w:rFonts w:ascii="Times New Roman" w:hAnsi="Times New Roman" w:cs="Times New Roman"/>
          <w:sz w:val="24"/>
          <w:szCs w:val="24"/>
        </w:rPr>
        <w:t>303-4</w:t>
      </w:r>
      <w:r w:rsidR="0030141A" w:rsidRPr="001A0BBC">
        <w:rPr>
          <w:rFonts w:ascii="Times New Roman" w:hAnsi="Times New Roman" w:cs="Times New Roman"/>
          <w:sz w:val="24"/>
          <w:szCs w:val="24"/>
        </w:rPr>
        <w:t xml:space="preserve"> and 5153.</w:t>
      </w:r>
      <w:r w:rsidR="00080D64">
        <w:rPr>
          <w:rFonts w:ascii="Times New Roman" w:hAnsi="Times New Roman" w:cs="Times New Roman"/>
          <w:sz w:val="24"/>
          <w:szCs w:val="24"/>
        </w:rPr>
        <w:t>303-5</w:t>
      </w:r>
      <w:r w:rsidR="0030141A" w:rsidRPr="001A0BBC">
        <w:rPr>
          <w:rFonts w:ascii="Times New Roman" w:hAnsi="Times New Roman" w:cs="Times New Roman"/>
          <w:sz w:val="24"/>
          <w:szCs w:val="24"/>
        </w:rPr>
        <w:t>)</w:t>
      </w:r>
      <w:r w:rsidR="0030141A">
        <w:rPr>
          <w:rFonts w:ascii="Times New Roman" w:hAnsi="Times New Roman" w:cs="Times New Roman"/>
          <w:sz w:val="24"/>
          <w:szCs w:val="24"/>
        </w:rPr>
        <w:t xml:space="preserve">.  </w:t>
      </w:r>
      <w:r w:rsidR="00F01E2E">
        <w:rPr>
          <w:rFonts w:ascii="Times New Roman" w:hAnsi="Times New Roman" w:cs="Times New Roman"/>
          <w:sz w:val="24"/>
          <w:szCs w:val="24"/>
        </w:rPr>
        <w:t xml:space="preserve">Other government officials </w:t>
      </w:r>
      <w:r w:rsidR="000C3874">
        <w:rPr>
          <w:rFonts w:ascii="Times New Roman" w:hAnsi="Times New Roman" w:cs="Times New Roman"/>
          <w:sz w:val="24"/>
          <w:szCs w:val="24"/>
        </w:rPr>
        <w:t>shall</w:t>
      </w:r>
      <w:r w:rsidR="00F01E2E">
        <w:rPr>
          <w:rFonts w:ascii="Times New Roman" w:hAnsi="Times New Roman" w:cs="Times New Roman"/>
          <w:sz w:val="24"/>
          <w:szCs w:val="24"/>
        </w:rPr>
        <w:t xml:space="preserve"> not perform this certification.</w:t>
      </w:r>
    </w:p>
    <w:p w14:paraId="605793C5"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(3)  </w:t>
      </w:r>
      <w:r w:rsidRPr="00223205">
        <w:rPr>
          <w:rFonts w:ascii="Times New Roman" w:hAnsi="Times New Roman" w:cs="Times New Roman"/>
          <w:i/>
          <w:sz w:val="24"/>
          <w:szCs w:val="24"/>
        </w:rPr>
        <w:t>Amended justifications.</w:t>
      </w:r>
    </w:p>
    <w:p w14:paraId="605793C6"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  When </w:t>
      </w:r>
      <w:r w:rsidR="00C0041B" w:rsidRPr="0035336D">
        <w:rPr>
          <w:rFonts w:ascii="Times New Roman" w:hAnsi="Times New Roman" w:cs="Times New Roman"/>
          <w:sz w:val="24"/>
          <w:szCs w:val="24"/>
        </w:rPr>
        <w:t>5106.303-1-90</w:t>
      </w:r>
      <w:r w:rsidR="00C0041B">
        <w:rPr>
          <w:rFonts w:ascii="Times New Roman" w:hAnsi="Times New Roman" w:cs="Times New Roman"/>
          <w:sz w:val="24"/>
          <w:szCs w:val="24"/>
        </w:rPr>
        <w:t xml:space="preserve"> requires </w:t>
      </w:r>
      <w:r w:rsidRPr="00223205">
        <w:rPr>
          <w:rFonts w:ascii="Times New Roman" w:hAnsi="Times New Roman" w:cs="Times New Roman"/>
          <w:sz w:val="24"/>
          <w:szCs w:val="24"/>
        </w:rPr>
        <w:t xml:space="preserve">an amended justification, </w:t>
      </w:r>
      <w:r w:rsidR="0081105E">
        <w:rPr>
          <w:rFonts w:ascii="Times New Roman" w:hAnsi="Times New Roman" w:cs="Times New Roman"/>
          <w:sz w:val="24"/>
          <w:szCs w:val="24"/>
        </w:rPr>
        <w:t xml:space="preserve">the contracting officer </w:t>
      </w:r>
      <w:r w:rsidR="004C2F5A">
        <w:rPr>
          <w:rFonts w:ascii="Times New Roman" w:hAnsi="Times New Roman" w:cs="Times New Roman"/>
          <w:sz w:val="24"/>
          <w:szCs w:val="24"/>
        </w:rPr>
        <w:t>must</w:t>
      </w:r>
      <w:r w:rsidR="0081105E">
        <w:rPr>
          <w:rFonts w:ascii="Times New Roman" w:hAnsi="Times New Roman" w:cs="Times New Roman"/>
          <w:sz w:val="24"/>
          <w:szCs w:val="24"/>
        </w:rPr>
        <w:t xml:space="preserve"> </w:t>
      </w:r>
      <w:r w:rsidRPr="00223205">
        <w:rPr>
          <w:rFonts w:ascii="Times New Roman" w:hAnsi="Times New Roman" w:cs="Times New Roman"/>
          <w:sz w:val="24"/>
          <w:szCs w:val="24"/>
        </w:rPr>
        <w:t xml:space="preserve">prepare a document entitled “Amendment to Justification for Other Than Full and Open Competition,” using the same paragraph designations used in the original justification.  Attach a copy of the original </w:t>
      </w:r>
      <w:r w:rsidR="00081137">
        <w:rPr>
          <w:rFonts w:ascii="Times New Roman" w:hAnsi="Times New Roman" w:cs="Times New Roman"/>
          <w:sz w:val="24"/>
          <w:szCs w:val="24"/>
        </w:rPr>
        <w:t>JRD and J&amp;A</w:t>
      </w:r>
      <w:r w:rsidRPr="00223205">
        <w:rPr>
          <w:rFonts w:ascii="Times New Roman" w:hAnsi="Times New Roman" w:cs="Times New Roman"/>
          <w:sz w:val="24"/>
          <w:szCs w:val="24"/>
        </w:rPr>
        <w:t xml:space="preserve"> documents.  In addition</w:t>
      </w:r>
      <w:r w:rsidR="00FF037D" w:rsidRPr="00317E96">
        <w:rPr>
          <w:rFonts w:ascii="Times New Roman" w:hAnsi="Times New Roman" w:cs="Times New Roman"/>
          <w:sz w:val="24"/>
          <w:szCs w:val="24"/>
        </w:rPr>
        <w:t>—</w:t>
      </w:r>
    </w:p>
    <w:p w14:paraId="605793C7"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(A)  Number amendments sequentially</w:t>
      </w:r>
      <w:r w:rsidR="00FF037D">
        <w:rPr>
          <w:rFonts w:ascii="Times New Roman" w:hAnsi="Times New Roman" w:cs="Times New Roman"/>
          <w:sz w:val="24"/>
          <w:szCs w:val="24"/>
        </w:rPr>
        <w:t>;</w:t>
      </w:r>
    </w:p>
    <w:p w14:paraId="605793C8"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 xml:space="preserve">(B)  Include </w:t>
      </w:r>
      <w:r w:rsidR="00081137">
        <w:rPr>
          <w:rFonts w:ascii="Times New Roman" w:hAnsi="Times New Roman" w:cs="Times New Roman"/>
          <w:sz w:val="24"/>
          <w:szCs w:val="24"/>
        </w:rPr>
        <w:t xml:space="preserve">J&amp;A </w:t>
      </w:r>
      <w:r w:rsidRPr="00223205">
        <w:rPr>
          <w:rFonts w:ascii="Times New Roman" w:hAnsi="Times New Roman" w:cs="Times New Roman"/>
          <w:sz w:val="24"/>
          <w:szCs w:val="24"/>
        </w:rPr>
        <w:t>paragraphs 1, 2 and 3 in full, revised if required</w:t>
      </w:r>
      <w:r w:rsidR="00FF037D">
        <w:rPr>
          <w:rFonts w:ascii="Times New Roman" w:hAnsi="Times New Roman" w:cs="Times New Roman"/>
          <w:sz w:val="24"/>
          <w:szCs w:val="24"/>
        </w:rPr>
        <w:t>;</w:t>
      </w:r>
    </w:p>
    <w:p w14:paraId="605793C9"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(C)  Include new certifications by the contracting officer (paragraphs 1</w:t>
      </w:r>
      <w:r w:rsidR="00081137">
        <w:rPr>
          <w:rFonts w:ascii="Times New Roman" w:hAnsi="Times New Roman" w:cs="Times New Roman"/>
          <w:sz w:val="24"/>
          <w:szCs w:val="24"/>
        </w:rPr>
        <w:t>3</w:t>
      </w:r>
      <w:r w:rsidRPr="00223205">
        <w:rPr>
          <w:rFonts w:ascii="Times New Roman" w:hAnsi="Times New Roman" w:cs="Times New Roman"/>
          <w:sz w:val="24"/>
          <w:szCs w:val="24"/>
        </w:rPr>
        <w:t xml:space="preserve"> and 1</w:t>
      </w:r>
      <w:r w:rsidR="00081137">
        <w:rPr>
          <w:rFonts w:ascii="Times New Roman" w:hAnsi="Times New Roman" w:cs="Times New Roman"/>
          <w:sz w:val="24"/>
          <w:szCs w:val="24"/>
        </w:rPr>
        <w:t>4</w:t>
      </w:r>
      <w:r w:rsidRPr="00223205">
        <w:rPr>
          <w:rFonts w:ascii="Times New Roman" w:hAnsi="Times New Roman" w:cs="Times New Roman"/>
          <w:sz w:val="24"/>
          <w:szCs w:val="24"/>
        </w:rPr>
        <w:t>).  Include new technical and requirements certifications (paragraphs 1</w:t>
      </w:r>
      <w:r w:rsidR="00081137">
        <w:rPr>
          <w:rFonts w:ascii="Times New Roman" w:hAnsi="Times New Roman" w:cs="Times New Roman"/>
          <w:sz w:val="24"/>
          <w:szCs w:val="24"/>
        </w:rPr>
        <w:t>1</w:t>
      </w:r>
      <w:r w:rsidRPr="00223205">
        <w:rPr>
          <w:rFonts w:ascii="Times New Roman" w:hAnsi="Times New Roman" w:cs="Times New Roman"/>
          <w:sz w:val="24"/>
          <w:szCs w:val="24"/>
        </w:rPr>
        <w:t xml:space="preserve"> and 1</w:t>
      </w:r>
      <w:r w:rsidR="00081137">
        <w:rPr>
          <w:rFonts w:ascii="Times New Roman" w:hAnsi="Times New Roman" w:cs="Times New Roman"/>
          <w:sz w:val="24"/>
          <w:szCs w:val="24"/>
        </w:rPr>
        <w:t>2</w:t>
      </w:r>
      <w:r w:rsidRPr="00223205">
        <w:rPr>
          <w:rFonts w:ascii="Times New Roman" w:hAnsi="Times New Roman" w:cs="Times New Roman"/>
          <w:sz w:val="24"/>
          <w:szCs w:val="24"/>
        </w:rPr>
        <w:t>) only when changes in those areas of responsibility prompted the amendment</w:t>
      </w:r>
      <w:r w:rsidR="00FF037D">
        <w:rPr>
          <w:rFonts w:ascii="Times New Roman" w:hAnsi="Times New Roman" w:cs="Times New Roman"/>
          <w:sz w:val="24"/>
          <w:szCs w:val="24"/>
        </w:rPr>
        <w:t>;</w:t>
      </w:r>
    </w:p>
    <w:p w14:paraId="605793CA"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(D)  Use paragraph 10 to explain the reason for the amendment and to give any additional information that would help the reader understand the changes</w:t>
      </w:r>
      <w:r w:rsidR="00FF037D">
        <w:rPr>
          <w:rFonts w:ascii="Times New Roman" w:hAnsi="Times New Roman" w:cs="Times New Roman"/>
          <w:sz w:val="24"/>
          <w:szCs w:val="24"/>
        </w:rPr>
        <w:t>; and</w:t>
      </w:r>
    </w:p>
    <w:p w14:paraId="605793CB"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 xml:space="preserve">(E)  Address all remaining paragraphs of the </w:t>
      </w:r>
      <w:r w:rsidR="00081137">
        <w:rPr>
          <w:rFonts w:ascii="Times New Roman" w:hAnsi="Times New Roman" w:cs="Times New Roman"/>
          <w:sz w:val="24"/>
          <w:szCs w:val="24"/>
        </w:rPr>
        <w:t>J&amp;A</w:t>
      </w:r>
      <w:r w:rsidRPr="00223205">
        <w:rPr>
          <w:rFonts w:ascii="Times New Roman" w:hAnsi="Times New Roman" w:cs="Times New Roman"/>
          <w:sz w:val="24"/>
          <w:szCs w:val="24"/>
        </w:rPr>
        <w:t xml:space="preserve"> by stating “No change” following the paragraph number or by inserting </w:t>
      </w:r>
      <w:r w:rsidR="009D66D0">
        <w:rPr>
          <w:rFonts w:ascii="Times New Roman" w:hAnsi="Times New Roman" w:cs="Times New Roman"/>
          <w:sz w:val="24"/>
          <w:szCs w:val="24"/>
        </w:rPr>
        <w:t>an</w:t>
      </w:r>
      <w:r w:rsidRPr="00223205">
        <w:rPr>
          <w:rFonts w:ascii="Times New Roman" w:hAnsi="Times New Roman" w:cs="Times New Roman"/>
          <w:sz w:val="24"/>
          <w:szCs w:val="24"/>
        </w:rPr>
        <w:t xml:space="preserve"> entire</w:t>
      </w:r>
      <w:r w:rsidR="00832988">
        <w:rPr>
          <w:rFonts w:ascii="Times New Roman" w:hAnsi="Times New Roman" w:cs="Times New Roman"/>
          <w:sz w:val="24"/>
          <w:szCs w:val="24"/>
        </w:rPr>
        <w:t>ly</w:t>
      </w:r>
      <w:r w:rsidRPr="00223205">
        <w:rPr>
          <w:rFonts w:ascii="Times New Roman" w:hAnsi="Times New Roman" w:cs="Times New Roman"/>
          <w:sz w:val="24"/>
          <w:szCs w:val="24"/>
        </w:rPr>
        <w:t xml:space="preserve"> revised paragraph.  </w:t>
      </w:r>
      <w:r w:rsidR="00D8185B">
        <w:rPr>
          <w:rFonts w:ascii="Times New Roman" w:hAnsi="Times New Roman" w:cs="Times New Roman"/>
          <w:sz w:val="24"/>
          <w:szCs w:val="24"/>
        </w:rPr>
        <w:t>When there are minor changes, m</w:t>
      </w:r>
      <w:r w:rsidR="005937E0">
        <w:rPr>
          <w:rFonts w:ascii="Times New Roman" w:hAnsi="Times New Roman" w:cs="Times New Roman"/>
          <w:sz w:val="24"/>
          <w:szCs w:val="24"/>
        </w:rPr>
        <w:t>ark through deleted items and underline additions to the original paragraph to indicate changes to the original document</w:t>
      </w:r>
      <w:r w:rsidRPr="00223205">
        <w:rPr>
          <w:rFonts w:ascii="Times New Roman" w:hAnsi="Times New Roman" w:cs="Times New Roman"/>
          <w:sz w:val="24"/>
          <w:szCs w:val="24"/>
        </w:rPr>
        <w:t xml:space="preserve">.  For major revisions, including the addition of paragraphs that previously did not apply, instead of </w:t>
      </w:r>
      <w:r w:rsidR="005937E0">
        <w:rPr>
          <w:rFonts w:ascii="Times New Roman" w:hAnsi="Times New Roman" w:cs="Times New Roman"/>
          <w:sz w:val="24"/>
          <w:szCs w:val="24"/>
        </w:rPr>
        <w:t>marking through and underlining</w:t>
      </w:r>
      <w:r w:rsidRPr="00223205">
        <w:rPr>
          <w:rFonts w:ascii="Times New Roman" w:hAnsi="Times New Roman" w:cs="Times New Roman"/>
          <w:sz w:val="24"/>
          <w:szCs w:val="24"/>
        </w:rPr>
        <w:t>, use paragraph 10 to identify the paragraph number and summarize the changes</w:t>
      </w:r>
      <w:r w:rsidR="0026297F">
        <w:rPr>
          <w:rFonts w:ascii="Times New Roman" w:hAnsi="Times New Roman" w:cs="Times New Roman"/>
          <w:sz w:val="24"/>
          <w:szCs w:val="24"/>
        </w:rPr>
        <w:t xml:space="preserve">. </w:t>
      </w:r>
      <w:r w:rsidRPr="00223205">
        <w:rPr>
          <w:rFonts w:ascii="Times New Roman" w:hAnsi="Times New Roman" w:cs="Times New Roman"/>
          <w:sz w:val="24"/>
          <w:szCs w:val="24"/>
        </w:rPr>
        <w:t xml:space="preserve"> </w:t>
      </w:r>
      <w:r w:rsidR="0026297F">
        <w:rPr>
          <w:rFonts w:ascii="Times New Roman" w:hAnsi="Times New Roman" w:cs="Times New Roman"/>
          <w:sz w:val="24"/>
          <w:szCs w:val="24"/>
        </w:rPr>
        <w:t>I</w:t>
      </w:r>
      <w:r w:rsidR="005937E0">
        <w:rPr>
          <w:rFonts w:ascii="Times New Roman" w:hAnsi="Times New Roman" w:cs="Times New Roman"/>
          <w:sz w:val="24"/>
          <w:szCs w:val="24"/>
        </w:rPr>
        <w:t>nclude</w:t>
      </w:r>
      <w:r w:rsidRPr="00223205">
        <w:rPr>
          <w:rFonts w:ascii="Times New Roman" w:hAnsi="Times New Roman" w:cs="Times New Roman"/>
          <w:sz w:val="24"/>
          <w:szCs w:val="24"/>
        </w:rPr>
        <w:t xml:space="preserve"> this</w:t>
      </w:r>
      <w:r w:rsidR="005937E0">
        <w:rPr>
          <w:rFonts w:ascii="Times New Roman" w:hAnsi="Times New Roman" w:cs="Times New Roman"/>
          <w:sz w:val="24"/>
          <w:szCs w:val="24"/>
        </w:rPr>
        <w:t xml:space="preserve"> information</w:t>
      </w:r>
      <w:r w:rsidRPr="00223205">
        <w:rPr>
          <w:rFonts w:ascii="Times New Roman" w:hAnsi="Times New Roman" w:cs="Times New Roman"/>
          <w:sz w:val="24"/>
          <w:szCs w:val="24"/>
        </w:rPr>
        <w:t xml:space="preserve"> following the entry required by (D).</w:t>
      </w:r>
    </w:p>
    <w:p w14:paraId="605793CC"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(ii)  Determine the approval level for an amended </w:t>
      </w:r>
      <w:r w:rsidR="00081137">
        <w:rPr>
          <w:rFonts w:ascii="Times New Roman" w:hAnsi="Times New Roman" w:cs="Times New Roman"/>
          <w:sz w:val="24"/>
          <w:szCs w:val="24"/>
        </w:rPr>
        <w:t>J&amp;A</w:t>
      </w:r>
      <w:r w:rsidRPr="00223205">
        <w:rPr>
          <w:rFonts w:ascii="Times New Roman" w:hAnsi="Times New Roman" w:cs="Times New Roman"/>
          <w:sz w:val="24"/>
          <w:szCs w:val="24"/>
        </w:rPr>
        <w:t xml:space="preserve"> by using the </w:t>
      </w:r>
      <w:r w:rsidR="00081137">
        <w:rPr>
          <w:rFonts w:ascii="Times New Roman" w:hAnsi="Times New Roman" w:cs="Times New Roman"/>
          <w:sz w:val="24"/>
          <w:szCs w:val="24"/>
        </w:rPr>
        <w:t>cumulative</w:t>
      </w:r>
      <w:r w:rsidRPr="00223205">
        <w:rPr>
          <w:rFonts w:ascii="Times New Roman" w:hAnsi="Times New Roman" w:cs="Times New Roman"/>
          <w:sz w:val="24"/>
          <w:szCs w:val="24"/>
        </w:rPr>
        <w:t xml:space="preserve"> dollar value of the amended justification</w:t>
      </w:r>
      <w:r w:rsidR="00C0608B">
        <w:rPr>
          <w:rFonts w:ascii="Times New Roman" w:hAnsi="Times New Roman" w:cs="Times New Roman"/>
          <w:sz w:val="24"/>
          <w:szCs w:val="24"/>
        </w:rPr>
        <w:t>,</w:t>
      </w:r>
      <w:r w:rsidR="00081137">
        <w:rPr>
          <w:rFonts w:ascii="Times New Roman" w:hAnsi="Times New Roman" w:cs="Times New Roman"/>
          <w:sz w:val="24"/>
          <w:szCs w:val="24"/>
        </w:rPr>
        <w:t xml:space="preserve"> </w:t>
      </w:r>
      <w:r w:rsidR="00C3599C">
        <w:rPr>
          <w:rFonts w:ascii="Times New Roman" w:hAnsi="Times New Roman" w:cs="Times New Roman"/>
          <w:sz w:val="24"/>
          <w:szCs w:val="24"/>
        </w:rPr>
        <w:t>e.g.,</w:t>
      </w:r>
      <w:r w:rsidR="0026297F">
        <w:rPr>
          <w:rFonts w:ascii="Times New Roman" w:hAnsi="Times New Roman" w:cs="Times New Roman"/>
          <w:sz w:val="24"/>
          <w:szCs w:val="24"/>
        </w:rPr>
        <w:t xml:space="preserve"> </w:t>
      </w:r>
      <w:r w:rsidR="00081137">
        <w:rPr>
          <w:rFonts w:ascii="Times New Roman" w:hAnsi="Times New Roman" w:cs="Times New Roman"/>
          <w:sz w:val="24"/>
          <w:szCs w:val="24"/>
        </w:rPr>
        <w:t>original J&amp;A value plus the amount of the change</w:t>
      </w:r>
      <w:r w:rsidRPr="00223205">
        <w:rPr>
          <w:rFonts w:ascii="Times New Roman" w:hAnsi="Times New Roman" w:cs="Times New Roman"/>
          <w:sz w:val="24"/>
          <w:szCs w:val="24"/>
        </w:rPr>
        <w:t>.</w:t>
      </w:r>
    </w:p>
    <w:p w14:paraId="605793CD" w14:textId="77777777" w:rsidR="007F3CA6" w:rsidRDefault="00223205">
      <w:pPr>
        <w:pStyle w:val="ind12"/>
        <w:tabs>
          <w:tab w:val="left" w:pos="0"/>
        </w:tabs>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06BC6">
        <w:rPr>
          <w:rFonts w:ascii="Times New Roman" w:hAnsi="Times New Roman" w:cs="Times New Roman"/>
          <w:sz w:val="24"/>
          <w:szCs w:val="24"/>
        </w:rPr>
        <w:t>d</w:t>
      </w:r>
      <w:r w:rsidRPr="00223205">
        <w:rPr>
          <w:rFonts w:ascii="Times New Roman" w:hAnsi="Times New Roman" w:cs="Times New Roman"/>
          <w:sz w:val="24"/>
          <w:szCs w:val="24"/>
        </w:rPr>
        <w:t xml:space="preserve">)  </w:t>
      </w:r>
      <w:r w:rsidRPr="00223205">
        <w:rPr>
          <w:rFonts w:ascii="Times New Roman" w:hAnsi="Times New Roman" w:cs="Times New Roman"/>
          <w:i/>
          <w:sz w:val="24"/>
          <w:szCs w:val="24"/>
        </w:rPr>
        <w:t>Submission.</w:t>
      </w:r>
    </w:p>
    <w:p w14:paraId="605793CE" w14:textId="77777777" w:rsidR="00670028" w:rsidRDefault="00A22F63">
      <w:pPr>
        <w:pStyle w:val="ind12"/>
        <w:tabs>
          <w:tab w:val="left" w:pos="0"/>
          <w:tab w:val="left" w:pos="1080"/>
        </w:tabs>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(1)  </w:t>
      </w:r>
      <w:r w:rsidR="00223205" w:rsidRPr="00223205">
        <w:rPr>
          <w:rFonts w:ascii="Times New Roman" w:hAnsi="Times New Roman" w:cs="Times New Roman"/>
          <w:sz w:val="24"/>
          <w:szCs w:val="24"/>
        </w:rPr>
        <w:t>For contracting actions exceeding the dollar threshold identified at FAR 6.304(a)(4), the</w:t>
      </w:r>
      <w:r w:rsidR="00A760EA">
        <w:rPr>
          <w:rFonts w:ascii="Times New Roman" w:hAnsi="Times New Roman" w:cs="Times New Roman"/>
          <w:sz w:val="24"/>
          <w:szCs w:val="24"/>
        </w:rPr>
        <w:t xml:space="preserve"> contracting activity must submit the</w:t>
      </w:r>
      <w:r w:rsidR="00223205" w:rsidRPr="00223205">
        <w:rPr>
          <w:rFonts w:ascii="Times New Roman" w:hAnsi="Times New Roman" w:cs="Times New Roman"/>
          <w:sz w:val="24"/>
          <w:szCs w:val="24"/>
        </w:rPr>
        <w:t xml:space="preserve"> justification </w:t>
      </w:r>
      <w:r w:rsidR="00DD294D">
        <w:rPr>
          <w:rFonts w:ascii="Times New Roman" w:hAnsi="Times New Roman" w:cs="Times New Roman"/>
          <w:sz w:val="24"/>
          <w:szCs w:val="24"/>
        </w:rPr>
        <w:t>in sufficient time</w:t>
      </w:r>
      <w:r w:rsidR="00DD294D" w:rsidRPr="00DD294D">
        <w:rPr>
          <w:rFonts w:ascii="Times New Roman" w:hAnsi="Times New Roman" w:cs="Times New Roman"/>
          <w:sz w:val="24"/>
          <w:szCs w:val="24"/>
        </w:rPr>
        <w:t xml:space="preserve"> </w:t>
      </w:r>
      <w:r w:rsidR="00DD294D" w:rsidRPr="001A0BBC">
        <w:rPr>
          <w:rFonts w:ascii="Times New Roman" w:hAnsi="Times New Roman" w:cs="Times New Roman"/>
          <w:sz w:val="24"/>
          <w:szCs w:val="24"/>
        </w:rPr>
        <w:t>for approval</w:t>
      </w:r>
      <w:r w:rsidR="00DD294D">
        <w:rPr>
          <w:rFonts w:ascii="Times New Roman" w:hAnsi="Times New Roman" w:cs="Times New Roman"/>
          <w:sz w:val="24"/>
          <w:szCs w:val="24"/>
        </w:rPr>
        <w:t xml:space="preserve">, approximately 40 working days, </w:t>
      </w:r>
      <w:r w:rsidR="00223205" w:rsidRPr="00223205">
        <w:rPr>
          <w:rFonts w:ascii="Times New Roman" w:hAnsi="Times New Roman" w:cs="Times New Roman"/>
          <w:sz w:val="24"/>
          <w:szCs w:val="24"/>
        </w:rPr>
        <w:t>to the address at 5101.290(b)(</w:t>
      </w:r>
      <w:r w:rsidR="00586B47">
        <w:rPr>
          <w:rFonts w:ascii="Times New Roman" w:hAnsi="Times New Roman" w:cs="Times New Roman"/>
          <w:sz w:val="24"/>
          <w:szCs w:val="24"/>
        </w:rPr>
        <w:t>2</w:t>
      </w:r>
      <w:r w:rsidR="00223205" w:rsidRPr="00223205">
        <w:rPr>
          <w:rFonts w:ascii="Times New Roman" w:hAnsi="Times New Roman" w:cs="Times New Roman"/>
          <w:sz w:val="24"/>
          <w:szCs w:val="24"/>
        </w:rPr>
        <w:t>)</w:t>
      </w:r>
      <w:r w:rsidR="00586B47">
        <w:rPr>
          <w:rFonts w:ascii="Times New Roman" w:hAnsi="Times New Roman" w:cs="Times New Roman"/>
          <w:sz w:val="24"/>
          <w:szCs w:val="24"/>
        </w:rPr>
        <w:t>(ii)(C)</w:t>
      </w:r>
      <w:r w:rsidR="00223205" w:rsidRPr="00223205">
        <w:rPr>
          <w:rFonts w:ascii="Times New Roman" w:hAnsi="Times New Roman" w:cs="Times New Roman"/>
          <w:sz w:val="24"/>
          <w:szCs w:val="24"/>
        </w:rPr>
        <w:t>.  Electronic</w:t>
      </w:r>
      <w:r w:rsidR="00081137">
        <w:rPr>
          <w:rFonts w:ascii="Times New Roman" w:hAnsi="Times New Roman" w:cs="Times New Roman"/>
          <w:sz w:val="24"/>
          <w:szCs w:val="24"/>
        </w:rPr>
        <w:t xml:space="preserve"> transmission</w:t>
      </w:r>
      <w:r w:rsidR="00223205" w:rsidRPr="00223205">
        <w:rPr>
          <w:rFonts w:ascii="Times New Roman" w:hAnsi="Times New Roman" w:cs="Times New Roman"/>
          <w:sz w:val="24"/>
          <w:szCs w:val="24"/>
        </w:rPr>
        <w:t xml:space="preserve"> is preferred</w:t>
      </w:r>
      <w:r w:rsidR="00832988">
        <w:rPr>
          <w:rFonts w:ascii="Times New Roman" w:hAnsi="Times New Roman" w:cs="Times New Roman"/>
          <w:sz w:val="24"/>
          <w:szCs w:val="24"/>
        </w:rPr>
        <w:t>.</w:t>
      </w:r>
      <w:r w:rsidR="00223205" w:rsidRPr="00223205">
        <w:rPr>
          <w:rFonts w:ascii="Times New Roman" w:hAnsi="Times New Roman" w:cs="Times New Roman"/>
          <w:sz w:val="24"/>
          <w:szCs w:val="24"/>
        </w:rPr>
        <w:t xml:space="preserve">  For electronic submission, indicate the lead point of contact and the alternate (name, phone number, email address).</w:t>
      </w:r>
    </w:p>
    <w:p w14:paraId="605793CF" w14:textId="77777777" w:rsidR="00670028" w:rsidRPr="00707EA7" w:rsidRDefault="00A22F63" w:rsidP="00707EA7">
      <w:pPr>
        <w:spacing w:after="240"/>
        <w:ind w:firstLine="720"/>
        <w:rPr>
          <w:rFonts w:ascii="Times New Roman" w:hAnsi="Times New Roman" w:cs="Times New Roman"/>
          <w:sz w:val="24"/>
          <w:szCs w:val="24"/>
        </w:rPr>
      </w:pPr>
      <w:r w:rsidRPr="00707EA7">
        <w:rPr>
          <w:rFonts w:ascii="Times New Roman" w:hAnsi="Times New Roman" w:cs="Times New Roman"/>
          <w:sz w:val="24"/>
          <w:szCs w:val="24"/>
        </w:rPr>
        <w:t xml:space="preserve">(2)  </w:t>
      </w:r>
      <w:r w:rsidR="006E350E" w:rsidRPr="00707EA7">
        <w:rPr>
          <w:rFonts w:ascii="Times New Roman" w:hAnsi="Times New Roman" w:cs="Times New Roman"/>
          <w:sz w:val="24"/>
          <w:szCs w:val="24"/>
        </w:rPr>
        <w:t>Include with the justification the transmittal memorandum signed by the appropriate official, the current acquisition plan, and any other key documents related to the instant action.</w:t>
      </w:r>
      <w:r w:rsidR="00E14F07" w:rsidRPr="00707EA7">
        <w:rPr>
          <w:rFonts w:ascii="Times New Roman" w:hAnsi="Times New Roman" w:cs="Times New Roman"/>
          <w:sz w:val="24"/>
          <w:szCs w:val="24"/>
        </w:rPr>
        <w:t xml:space="preserve">  </w:t>
      </w:r>
      <w:r w:rsidR="00CA040A" w:rsidRPr="00707EA7">
        <w:rPr>
          <w:rFonts w:ascii="Times New Roman" w:hAnsi="Times New Roman" w:cs="Times New Roman"/>
          <w:sz w:val="24"/>
          <w:szCs w:val="24"/>
        </w:rPr>
        <w:t>The approval authority or his/her office may request a copy of the acquisition strategy</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w:t>
      </w:r>
      <w:r w:rsidR="00A06E82" w:rsidRPr="00707EA7">
        <w:rPr>
          <w:rFonts w:ascii="Times New Roman" w:hAnsi="Times New Roman" w:cs="Times New Roman"/>
          <w:sz w:val="24"/>
          <w:szCs w:val="24"/>
        </w:rPr>
        <w:t xml:space="preserve">usually for large </w:t>
      </w:r>
      <w:r w:rsidR="00CA040A" w:rsidRPr="00707EA7">
        <w:rPr>
          <w:rFonts w:ascii="Times New Roman" w:hAnsi="Times New Roman" w:cs="Times New Roman"/>
          <w:sz w:val="24"/>
          <w:szCs w:val="24"/>
        </w:rPr>
        <w:t>services or</w:t>
      </w:r>
      <w:r w:rsidR="00A06E82" w:rsidRPr="00707EA7">
        <w:rPr>
          <w:rFonts w:ascii="Times New Roman" w:hAnsi="Times New Roman" w:cs="Times New Roman"/>
          <w:sz w:val="24"/>
          <w:szCs w:val="24"/>
        </w:rPr>
        <w:t xml:space="preserve"> </w:t>
      </w:r>
      <w:r w:rsidR="00CA040A" w:rsidRPr="00707EA7">
        <w:rPr>
          <w:rFonts w:ascii="Times New Roman" w:hAnsi="Times New Roman" w:cs="Times New Roman"/>
          <w:sz w:val="24"/>
          <w:szCs w:val="24"/>
        </w:rPr>
        <w:t>major weapons system contract</w:t>
      </w:r>
      <w:r w:rsidR="00A06E82" w:rsidRPr="00707EA7">
        <w:rPr>
          <w:rFonts w:ascii="Times New Roman" w:hAnsi="Times New Roman" w:cs="Times New Roman"/>
          <w:sz w:val="24"/>
          <w:szCs w:val="24"/>
        </w:rPr>
        <w:t>s</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business case analysis </w:t>
      </w:r>
      <w:r w:rsidR="00A06E82" w:rsidRPr="00707EA7">
        <w:rPr>
          <w:rFonts w:ascii="Times New Roman" w:hAnsi="Times New Roman" w:cs="Times New Roman"/>
          <w:sz w:val="24"/>
          <w:szCs w:val="24"/>
        </w:rPr>
        <w:t xml:space="preserve">for </w:t>
      </w:r>
      <w:r w:rsidR="00CA040A" w:rsidRPr="00707EA7">
        <w:rPr>
          <w:rFonts w:ascii="Times New Roman" w:hAnsi="Times New Roman" w:cs="Times New Roman"/>
          <w:sz w:val="24"/>
          <w:szCs w:val="24"/>
        </w:rPr>
        <w:t>performance based logistics and select Acquisition Category programs</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or requirements validation separately.</w:t>
      </w:r>
    </w:p>
    <w:p w14:paraId="605793D0" w14:textId="77777777" w:rsidR="007F3CA6" w:rsidRDefault="00E25A02">
      <w:pPr>
        <w:pStyle w:val="ind12"/>
        <w:tabs>
          <w:tab w:val="left" w:pos="0"/>
        </w:tabs>
        <w:spacing w:after="240"/>
        <w:ind w:left="0"/>
        <w:rPr>
          <w:rFonts w:ascii="Times New Roman" w:hAnsi="Times New Roman" w:cs="Times New Roman"/>
          <w:i/>
          <w:sz w:val="24"/>
          <w:szCs w:val="24"/>
        </w:rPr>
      </w:pPr>
      <w:r>
        <w:rPr>
          <w:rFonts w:ascii="Times New Roman" w:hAnsi="Times New Roman" w:cs="Times New Roman"/>
          <w:sz w:val="24"/>
          <w:szCs w:val="24"/>
        </w:rPr>
        <w:t>(</w:t>
      </w:r>
      <w:r w:rsidR="00906BC6">
        <w:rPr>
          <w:rFonts w:ascii="Times New Roman" w:hAnsi="Times New Roman" w:cs="Times New Roman"/>
          <w:sz w:val="24"/>
          <w:szCs w:val="24"/>
        </w:rPr>
        <w:t>e</w:t>
      </w:r>
      <w:r>
        <w:rPr>
          <w:rFonts w:ascii="Times New Roman" w:hAnsi="Times New Roman" w:cs="Times New Roman"/>
          <w:sz w:val="24"/>
          <w:szCs w:val="24"/>
        </w:rPr>
        <w:t xml:space="preserve">)  </w:t>
      </w:r>
      <w:r w:rsidR="00223205" w:rsidRPr="00223205">
        <w:rPr>
          <w:rFonts w:ascii="Times New Roman" w:hAnsi="Times New Roman" w:cs="Times New Roman"/>
          <w:i/>
          <w:sz w:val="24"/>
          <w:szCs w:val="24"/>
        </w:rPr>
        <w:t>Revisions.</w:t>
      </w:r>
      <w:r>
        <w:rPr>
          <w:rFonts w:ascii="Times New Roman" w:hAnsi="Times New Roman" w:cs="Times New Roman"/>
          <w:sz w:val="24"/>
          <w:szCs w:val="24"/>
        </w:rPr>
        <w:t xml:space="preserve">  </w:t>
      </w:r>
      <w:r w:rsidR="00CA040A">
        <w:rPr>
          <w:rFonts w:ascii="Times New Roman" w:hAnsi="Times New Roman" w:cs="Times New Roman"/>
          <w:sz w:val="24"/>
          <w:szCs w:val="24"/>
        </w:rPr>
        <w:t xml:space="preserve">The Office of the Deputy Assistant Secretary of the Army (Procurement) (ODASA (P)) action officer will return </w:t>
      </w:r>
      <w:r>
        <w:rPr>
          <w:rFonts w:ascii="Times New Roman" w:hAnsi="Times New Roman" w:cs="Times New Roman"/>
          <w:sz w:val="24"/>
          <w:szCs w:val="24"/>
        </w:rPr>
        <w:t xml:space="preserve">J&amp;As submitted for SPE approval when directed revisions cannot be accomplished within five business days.  The </w:t>
      </w:r>
      <w:r w:rsidR="003B70C5">
        <w:rPr>
          <w:rFonts w:ascii="Times New Roman" w:hAnsi="Times New Roman" w:cs="Times New Roman"/>
          <w:sz w:val="24"/>
          <w:szCs w:val="24"/>
        </w:rPr>
        <w:t>contracting</w:t>
      </w:r>
      <w:r>
        <w:rPr>
          <w:rFonts w:ascii="Times New Roman" w:hAnsi="Times New Roman" w:cs="Times New Roman"/>
          <w:sz w:val="24"/>
          <w:szCs w:val="24"/>
        </w:rPr>
        <w:t xml:space="preserve"> activity may re-submit the J&amp;A </w:t>
      </w:r>
      <w:r w:rsidR="00B0788D">
        <w:rPr>
          <w:rFonts w:ascii="Times New Roman" w:hAnsi="Times New Roman" w:cs="Times New Roman"/>
          <w:sz w:val="24"/>
          <w:szCs w:val="24"/>
        </w:rPr>
        <w:t>after making</w:t>
      </w:r>
      <w:r w:rsidR="00886CFD">
        <w:rPr>
          <w:rFonts w:ascii="Times New Roman" w:hAnsi="Times New Roman" w:cs="Times New Roman"/>
          <w:sz w:val="24"/>
          <w:szCs w:val="24"/>
        </w:rPr>
        <w:t xml:space="preserve"> the </w:t>
      </w:r>
      <w:r>
        <w:rPr>
          <w:rFonts w:ascii="Times New Roman" w:hAnsi="Times New Roman" w:cs="Times New Roman"/>
          <w:sz w:val="24"/>
          <w:szCs w:val="24"/>
        </w:rPr>
        <w:t xml:space="preserve">requested revisions.  Once received, the ODASA(P) action officer will start </w:t>
      </w:r>
      <w:r w:rsidR="00AA015D">
        <w:rPr>
          <w:rFonts w:ascii="Times New Roman" w:hAnsi="Times New Roman" w:cs="Times New Roman"/>
          <w:sz w:val="24"/>
          <w:szCs w:val="24"/>
        </w:rPr>
        <w:t xml:space="preserve">anew </w:t>
      </w:r>
      <w:r>
        <w:rPr>
          <w:rFonts w:ascii="Times New Roman" w:hAnsi="Times New Roman" w:cs="Times New Roman"/>
          <w:sz w:val="24"/>
          <w:szCs w:val="24"/>
        </w:rPr>
        <w:t>processing the action for approval.</w:t>
      </w:r>
    </w:p>
    <w:p w14:paraId="605793D1" w14:textId="77777777" w:rsidR="007F3CA6" w:rsidRDefault="00223205" w:rsidP="005D7064">
      <w:pPr>
        <w:pStyle w:val="Heading4"/>
      </w:pPr>
      <w:bookmarkStart w:id="36" w:name="_Toc513812147"/>
      <w:bookmarkStart w:id="37" w:name="_Toc123708034"/>
      <w:r w:rsidRPr="00223205">
        <w:t xml:space="preserve">5106.304 </w:t>
      </w:r>
      <w:r w:rsidR="00C40408">
        <w:t xml:space="preserve"> </w:t>
      </w:r>
      <w:r w:rsidRPr="00223205">
        <w:t>Approval of the justification.</w:t>
      </w:r>
      <w:bookmarkEnd w:id="36"/>
      <w:bookmarkEnd w:id="37"/>
    </w:p>
    <w:p w14:paraId="30DF49AD" w14:textId="02CA41CD" w:rsidR="007200A0" w:rsidRPr="005D7064" w:rsidRDefault="00223205" w:rsidP="005D7064">
      <w:pPr>
        <w:rPr>
          <w:rFonts w:ascii="Times New Roman" w:hAnsi="Times New Roman" w:cs="Times New Roman"/>
          <w:sz w:val="24"/>
          <w:szCs w:val="24"/>
        </w:rPr>
      </w:pPr>
      <w:r w:rsidRPr="005D7064">
        <w:rPr>
          <w:rFonts w:ascii="Times New Roman" w:hAnsi="Times New Roman" w:cs="Times New Roman"/>
          <w:sz w:val="24"/>
          <w:szCs w:val="24"/>
        </w:rPr>
        <w:t>(a)</w:t>
      </w:r>
      <w:r w:rsidR="007200A0" w:rsidRPr="005D7064">
        <w:rPr>
          <w:rFonts w:ascii="Times New Roman" w:hAnsi="Times New Roman" w:cs="Times New Roman"/>
          <w:sz w:val="24"/>
          <w:szCs w:val="24"/>
        </w:rPr>
        <w:t xml:space="preserve">(3) </w:t>
      </w:r>
      <w:r w:rsidR="00106B56" w:rsidRPr="005D7064">
        <w:rPr>
          <w:rFonts w:ascii="Times New Roman" w:hAnsi="Times New Roman" w:cs="Times New Roman"/>
          <w:sz w:val="24"/>
          <w:szCs w:val="24"/>
        </w:rPr>
        <w:t xml:space="preserve"> The head of the contracting activity </w:t>
      </w:r>
      <w:r w:rsidR="00E0227C" w:rsidRPr="005D7064">
        <w:rPr>
          <w:rFonts w:ascii="Times New Roman" w:hAnsi="Times New Roman" w:cs="Times New Roman"/>
          <w:sz w:val="24"/>
          <w:szCs w:val="24"/>
        </w:rPr>
        <w:t xml:space="preserve">shall </w:t>
      </w:r>
      <w:r w:rsidR="00C82CB1" w:rsidRPr="005D7064">
        <w:rPr>
          <w:rFonts w:ascii="Times New Roman" w:hAnsi="Times New Roman" w:cs="Times New Roman"/>
          <w:sz w:val="24"/>
          <w:szCs w:val="24"/>
        </w:rPr>
        <w:t>approve justifications</w:t>
      </w:r>
      <w:r w:rsidR="00E0227C" w:rsidRPr="005D7064">
        <w:rPr>
          <w:rFonts w:ascii="Times New Roman" w:hAnsi="Times New Roman" w:cs="Times New Roman"/>
          <w:sz w:val="24"/>
          <w:szCs w:val="24"/>
        </w:rPr>
        <w:t xml:space="preserve"> as described </w:t>
      </w:r>
      <w:r w:rsidR="009013BD" w:rsidRPr="005D7064">
        <w:rPr>
          <w:rFonts w:ascii="Times New Roman" w:hAnsi="Times New Roman" w:cs="Times New Roman"/>
          <w:sz w:val="24"/>
          <w:szCs w:val="24"/>
        </w:rPr>
        <w:t xml:space="preserve">at </w:t>
      </w:r>
      <w:r w:rsidR="00E0227C" w:rsidRPr="005D7064">
        <w:rPr>
          <w:rFonts w:ascii="Times New Roman" w:hAnsi="Times New Roman" w:cs="Times New Roman"/>
          <w:sz w:val="24"/>
          <w:szCs w:val="24"/>
        </w:rPr>
        <w:t xml:space="preserve">FAR 6.304(a)(3).  </w:t>
      </w:r>
      <w:r w:rsidR="007200A0" w:rsidRPr="005D7064">
        <w:rPr>
          <w:rFonts w:ascii="Times New Roman" w:hAnsi="Times New Roman" w:cs="Times New Roman"/>
          <w:sz w:val="24"/>
          <w:szCs w:val="24"/>
        </w:rPr>
        <w:t xml:space="preserve">See </w:t>
      </w:r>
      <w:hyperlink r:id="rId18" w:history="1">
        <w:r w:rsidR="007200A0" w:rsidRPr="008B4BC2">
          <w:rPr>
            <w:rStyle w:val="Hyperlink"/>
            <w:rFonts w:ascii="Times New Roman" w:hAnsi="Times New Roman" w:cs="Times New Roman"/>
            <w:sz w:val="24"/>
            <w:szCs w:val="24"/>
          </w:rPr>
          <w:t>Appendix GG</w:t>
        </w:r>
      </w:hyperlink>
      <w:r w:rsidR="007200A0" w:rsidRPr="005D7064">
        <w:rPr>
          <w:rFonts w:ascii="Times New Roman" w:hAnsi="Times New Roman" w:cs="Times New Roman"/>
          <w:sz w:val="24"/>
          <w:szCs w:val="24"/>
        </w:rPr>
        <w:t xml:space="preserve"> for further delegation. </w:t>
      </w:r>
    </w:p>
    <w:p w14:paraId="605793D2" w14:textId="011A2F38" w:rsidR="007F3CA6" w:rsidRPr="005D7064" w:rsidRDefault="00960F44" w:rsidP="0090684D">
      <w:pPr>
        <w:ind w:firstLine="720"/>
        <w:rPr>
          <w:rFonts w:ascii="Times New Roman" w:hAnsi="Times New Roman" w:cs="Times New Roman"/>
          <w:sz w:val="24"/>
          <w:szCs w:val="24"/>
        </w:rPr>
      </w:pPr>
      <w:r w:rsidRPr="005D7064">
        <w:rPr>
          <w:rFonts w:ascii="Times New Roman" w:hAnsi="Times New Roman" w:cs="Times New Roman"/>
          <w:sz w:val="24"/>
          <w:szCs w:val="24"/>
        </w:rPr>
        <w:t>(i)</w:t>
      </w:r>
      <w:r w:rsidR="00223205" w:rsidRPr="005D7064">
        <w:rPr>
          <w:rFonts w:ascii="Times New Roman" w:hAnsi="Times New Roman" w:cs="Times New Roman"/>
          <w:sz w:val="24"/>
          <w:szCs w:val="24"/>
        </w:rPr>
        <w:t xml:space="preserve">  </w:t>
      </w:r>
      <w:r w:rsidR="0074537F" w:rsidRPr="005D7064">
        <w:rPr>
          <w:rFonts w:ascii="Times New Roman" w:hAnsi="Times New Roman" w:cs="Times New Roman"/>
          <w:sz w:val="24"/>
          <w:szCs w:val="24"/>
        </w:rPr>
        <w:t>See 5106.303-1-90 for approval of amended justifications.</w:t>
      </w:r>
    </w:p>
    <w:p w14:paraId="605793D3" w14:textId="77777777" w:rsidR="00670028" w:rsidRPr="005D7064" w:rsidRDefault="00960F44" w:rsidP="0090684D">
      <w:pPr>
        <w:ind w:firstLine="720"/>
        <w:rPr>
          <w:rFonts w:ascii="Times New Roman" w:hAnsi="Times New Roman" w:cs="Times New Roman"/>
          <w:sz w:val="24"/>
          <w:szCs w:val="24"/>
        </w:rPr>
      </w:pPr>
      <w:r w:rsidRPr="005D7064">
        <w:rPr>
          <w:rFonts w:ascii="Times New Roman" w:hAnsi="Times New Roman" w:cs="Times New Roman"/>
          <w:sz w:val="24"/>
          <w:szCs w:val="24"/>
        </w:rPr>
        <w:t>(ii)</w:t>
      </w:r>
      <w:r w:rsidR="008D3435" w:rsidRPr="005D7064">
        <w:rPr>
          <w:rFonts w:ascii="Times New Roman" w:hAnsi="Times New Roman" w:cs="Times New Roman"/>
          <w:sz w:val="24"/>
          <w:szCs w:val="24"/>
        </w:rPr>
        <w:t xml:space="preserve">  </w:t>
      </w:r>
      <w:r w:rsidR="00487ED6" w:rsidRPr="005D7064">
        <w:rPr>
          <w:rFonts w:ascii="Times New Roman" w:hAnsi="Times New Roman" w:cs="Times New Roman"/>
          <w:sz w:val="24"/>
          <w:szCs w:val="24"/>
        </w:rPr>
        <w:t xml:space="preserve">Requirements shall not be split </w:t>
      </w:r>
      <w:r w:rsidR="00ED308D" w:rsidRPr="005D7064">
        <w:rPr>
          <w:rFonts w:ascii="Times New Roman" w:hAnsi="Times New Roman" w:cs="Times New Roman"/>
          <w:sz w:val="24"/>
          <w:szCs w:val="24"/>
        </w:rPr>
        <w:t>in order to</w:t>
      </w:r>
      <w:r w:rsidR="00487ED6" w:rsidRPr="005D7064">
        <w:rPr>
          <w:rFonts w:ascii="Times New Roman" w:hAnsi="Times New Roman" w:cs="Times New Roman"/>
          <w:sz w:val="24"/>
          <w:szCs w:val="24"/>
        </w:rPr>
        <w:t xml:space="preserve"> avoid submission of a </w:t>
      </w:r>
      <w:r w:rsidR="0059407F" w:rsidRPr="005D7064">
        <w:rPr>
          <w:rFonts w:ascii="Times New Roman" w:hAnsi="Times New Roman" w:cs="Times New Roman"/>
          <w:sz w:val="24"/>
          <w:szCs w:val="24"/>
        </w:rPr>
        <w:t>justification</w:t>
      </w:r>
      <w:r w:rsidR="00487ED6" w:rsidRPr="005D7064">
        <w:rPr>
          <w:rFonts w:ascii="Times New Roman" w:hAnsi="Times New Roman" w:cs="Times New Roman"/>
          <w:sz w:val="24"/>
          <w:szCs w:val="24"/>
        </w:rPr>
        <w:t xml:space="preserve"> to a </w:t>
      </w:r>
      <w:r w:rsidR="00ED308D" w:rsidRPr="005D7064">
        <w:rPr>
          <w:rFonts w:ascii="Times New Roman" w:hAnsi="Times New Roman" w:cs="Times New Roman"/>
          <w:sz w:val="24"/>
          <w:szCs w:val="24"/>
        </w:rPr>
        <w:t>higher-level</w:t>
      </w:r>
      <w:r w:rsidR="00487ED6" w:rsidRPr="005D7064">
        <w:rPr>
          <w:rFonts w:ascii="Times New Roman" w:hAnsi="Times New Roman" w:cs="Times New Roman"/>
          <w:sz w:val="24"/>
          <w:szCs w:val="24"/>
        </w:rPr>
        <w:t xml:space="preserve"> approval authority.</w:t>
      </w:r>
    </w:p>
    <w:p w14:paraId="605793D4"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(c)  </w:t>
      </w:r>
      <w:r w:rsidR="00EB7993">
        <w:rPr>
          <w:rFonts w:ascii="Times New Roman" w:hAnsi="Times New Roman" w:cs="Times New Roman"/>
          <w:sz w:val="24"/>
          <w:szCs w:val="24"/>
        </w:rPr>
        <w:t>Approval procedures and thresholds for j</w:t>
      </w:r>
      <w:r w:rsidR="0059407F">
        <w:rPr>
          <w:rFonts w:ascii="Times New Roman" w:hAnsi="Times New Roman" w:cs="Times New Roman"/>
          <w:sz w:val="24"/>
          <w:szCs w:val="24"/>
        </w:rPr>
        <w:t>ustifications</w:t>
      </w:r>
      <w:r w:rsidR="00487ED6">
        <w:rPr>
          <w:rFonts w:ascii="Times New Roman" w:hAnsi="Times New Roman" w:cs="Times New Roman"/>
          <w:sz w:val="24"/>
          <w:szCs w:val="24"/>
        </w:rPr>
        <w:t xml:space="preserve"> </w:t>
      </w:r>
      <w:r w:rsidR="00E54A5F">
        <w:rPr>
          <w:rFonts w:ascii="Times New Roman" w:hAnsi="Times New Roman" w:cs="Times New Roman"/>
          <w:sz w:val="24"/>
          <w:szCs w:val="24"/>
        </w:rPr>
        <w:t xml:space="preserve">based </w:t>
      </w:r>
      <w:r w:rsidR="00487ED6">
        <w:rPr>
          <w:rFonts w:ascii="Times New Roman" w:hAnsi="Times New Roman" w:cs="Times New Roman"/>
          <w:sz w:val="24"/>
          <w:szCs w:val="24"/>
        </w:rPr>
        <w:t>on a c</w:t>
      </w:r>
      <w:r w:rsidRPr="00223205">
        <w:rPr>
          <w:rFonts w:ascii="Times New Roman" w:hAnsi="Times New Roman" w:cs="Times New Roman"/>
          <w:sz w:val="24"/>
          <w:szCs w:val="24"/>
        </w:rPr>
        <w:t xml:space="preserve">lass </w:t>
      </w:r>
      <w:r w:rsidR="00E54A5F">
        <w:rPr>
          <w:rFonts w:ascii="Times New Roman" w:hAnsi="Times New Roman" w:cs="Times New Roman"/>
          <w:sz w:val="24"/>
          <w:szCs w:val="24"/>
        </w:rPr>
        <w:t>of contracts</w:t>
      </w:r>
      <w:r w:rsidRPr="00223205">
        <w:rPr>
          <w:rFonts w:ascii="Times New Roman" w:hAnsi="Times New Roman" w:cs="Times New Roman"/>
          <w:sz w:val="24"/>
          <w:szCs w:val="24"/>
        </w:rPr>
        <w:t xml:space="preserve"> </w:t>
      </w:r>
      <w:r w:rsidR="00BA29B7">
        <w:rPr>
          <w:rFonts w:ascii="Times New Roman" w:hAnsi="Times New Roman" w:cs="Times New Roman"/>
          <w:sz w:val="24"/>
          <w:szCs w:val="24"/>
        </w:rPr>
        <w:t>are</w:t>
      </w:r>
      <w:r w:rsidRPr="00223205">
        <w:rPr>
          <w:rFonts w:ascii="Times New Roman" w:hAnsi="Times New Roman" w:cs="Times New Roman"/>
          <w:sz w:val="24"/>
          <w:szCs w:val="24"/>
        </w:rPr>
        <w:t xml:space="preserve"> </w:t>
      </w:r>
      <w:r w:rsidR="00EB7993">
        <w:rPr>
          <w:rFonts w:ascii="Times New Roman" w:hAnsi="Times New Roman" w:cs="Times New Roman"/>
          <w:sz w:val="24"/>
          <w:szCs w:val="24"/>
        </w:rPr>
        <w:t>the same</w:t>
      </w:r>
      <w:r w:rsidRPr="00223205">
        <w:rPr>
          <w:rFonts w:ascii="Times New Roman" w:hAnsi="Times New Roman" w:cs="Times New Roman"/>
          <w:sz w:val="24"/>
          <w:szCs w:val="24"/>
        </w:rPr>
        <w:t xml:space="preserve"> as</w:t>
      </w:r>
      <w:r w:rsidR="00F52C38">
        <w:rPr>
          <w:rFonts w:ascii="Times New Roman" w:hAnsi="Times New Roman" w:cs="Times New Roman"/>
          <w:sz w:val="24"/>
          <w:szCs w:val="24"/>
        </w:rPr>
        <w:t xml:space="preserve"> for</w:t>
      </w:r>
      <w:r w:rsidRPr="00223205">
        <w:rPr>
          <w:rFonts w:ascii="Times New Roman" w:hAnsi="Times New Roman" w:cs="Times New Roman"/>
          <w:sz w:val="24"/>
          <w:szCs w:val="24"/>
        </w:rPr>
        <w:t xml:space="preserve"> individual justifications</w:t>
      </w:r>
      <w:r w:rsidR="00C0608B">
        <w:rPr>
          <w:rFonts w:ascii="Times New Roman" w:hAnsi="Times New Roman" w:cs="Times New Roman"/>
          <w:sz w:val="24"/>
          <w:szCs w:val="24"/>
        </w:rPr>
        <w:t>;</w:t>
      </w:r>
      <w:r w:rsidR="00E54A5F">
        <w:rPr>
          <w:rFonts w:ascii="Times New Roman" w:hAnsi="Times New Roman" w:cs="Times New Roman"/>
          <w:sz w:val="24"/>
          <w:szCs w:val="24"/>
        </w:rPr>
        <w:t xml:space="preserve"> see FAR 6.304</w:t>
      </w:r>
      <w:r w:rsidRPr="00223205">
        <w:rPr>
          <w:rFonts w:ascii="Times New Roman" w:hAnsi="Times New Roman" w:cs="Times New Roman"/>
          <w:sz w:val="24"/>
          <w:szCs w:val="24"/>
        </w:rPr>
        <w:t>.</w:t>
      </w:r>
    </w:p>
    <w:p w14:paraId="605793D5" w14:textId="77777777" w:rsidR="007F3CA6" w:rsidRDefault="00223205" w:rsidP="005D7064">
      <w:pPr>
        <w:pStyle w:val="Heading3"/>
      </w:pPr>
      <w:bookmarkStart w:id="38" w:name="_Toc513812148"/>
      <w:bookmarkStart w:id="39" w:name="_Toc123708035"/>
      <w:r w:rsidRPr="00223205">
        <w:t xml:space="preserve">Subpart 5106.5 </w:t>
      </w:r>
      <w:r w:rsidR="008D07DB">
        <w:t>–</w:t>
      </w:r>
      <w:r w:rsidRPr="00223205">
        <w:t xml:space="preserve"> </w:t>
      </w:r>
      <w:r w:rsidR="003C2402">
        <w:t>Advocates for Compe</w:t>
      </w:r>
      <w:r w:rsidR="00344B48">
        <w:t>ti</w:t>
      </w:r>
      <w:r w:rsidR="003C2402">
        <w:t>tion</w:t>
      </w:r>
      <w:bookmarkEnd w:id="38"/>
      <w:bookmarkEnd w:id="39"/>
    </w:p>
    <w:p w14:paraId="605793D6" w14:textId="77777777" w:rsidR="007F3CA6" w:rsidRPr="0042488C" w:rsidRDefault="00223205" w:rsidP="005D7064">
      <w:pPr>
        <w:pStyle w:val="Heading4"/>
      </w:pPr>
      <w:bookmarkStart w:id="40" w:name="_Toc513812149"/>
      <w:bookmarkStart w:id="41" w:name="_Toc123708036"/>
      <w:r w:rsidRPr="0042488C">
        <w:t xml:space="preserve">5106.501 </w:t>
      </w:r>
      <w:r w:rsidR="00C40408" w:rsidRPr="0042488C">
        <w:t xml:space="preserve"> </w:t>
      </w:r>
      <w:r w:rsidRPr="0042488C">
        <w:t>Requirement.</w:t>
      </w:r>
      <w:bookmarkEnd w:id="40"/>
      <w:bookmarkEnd w:id="41"/>
    </w:p>
    <w:p w14:paraId="605793D7" w14:textId="22A656C9" w:rsidR="007F3CA6" w:rsidRDefault="00773499">
      <w:pPr>
        <w:spacing w:after="240"/>
        <w:rPr>
          <w:rFonts w:ascii="Times New Roman" w:hAnsi="Times New Roman" w:cs="Times New Roman"/>
          <w:sz w:val="24"/>
          <w:szCs w:val="24"/>
        </w:rPr>
      </w:pPr>
      <w:r w:rsidRPr="0042488C">
        <w:rPr>
          <w:rFonts w:ascii="Times New Roman" w:hAnsi="Times New Roman" w:cs="Times New Roman"/>
          <w:sz w:val="24"/>
          <w:szCs w:val="24"/>
        </w:rPr>
        <w:t xml:space="preserve">(1)  </w:t>
      </w:r>
      <w:r w:rsidR="00223205" w:rsidRPr="0042488C">
        <w:rPr>
          <w:rFonts w:ascii="Times New Roman" w:hAnsi="Times New Roman" w:cs="Times New Roman"/>
          <w:sz w:val="24"/>
          <w:szCs w:val="24"/>
        </w:rPr>
        <w:t xml:space="preserve">The Deputy Assistant Secretary of the Army for Procurement </w:t>
      </w:r>
      <w:r w:rsidR="00E159B9" w:rsidRPr="0042488C">
        <w:rPr>
          <w:rFonts w:ascii="Times New Roman" w:hAnsi="Times New Roman" w:cs="Times New Roman"/>
          <w:sz w:val="24"/>
          <w:szCs w:val="24"/>
        </w:rPr>
        <w:t>serves as</w:t>
      </w:r>
      <w:r w:rsidR="00223205" w:rsidRPr="0042488C">
        <w:rPr>
          <w:rFonts w:ascii="Times New Roman" w:hAnsi="Times New Roman" w:cs="Times New Roman"/>
          <w:sz w:val="24"/>
          <w:szCs w:val="24"/>
        </w:rPr>
        <w:t xml:space="preserve"> the Army </w:t>
      </w:r>
      <w:r w:rsidR="00B014BD" w:rsidRPr="0042488C">
        <w:rPr>
          <w:rFonts w:ascii="Times New Roman" w:hAnsi="Times New Roman" w:cs="Times New Roman"/>
          <w:sz w:val="24"/>
          <w:szCs w:val="24"/>
        </w:rPr>
        <w:t xml:space="preserve">Advocate for </w:t>
      </w:r>
      <w:r w:rsidR="00344B48" w:rsidRPr="0042488C">
        <w:rPr>
          <w:rFonts w:ascii="Times New Roman" w:hAnsi="Times New Roman" w:cs="Times New Roman"/>
          <w:sz w:val="24"/>
          <w:szCs w:val="24"/>
        </w:rPr>
        <w:t>C</w:t>
      </w:r>
      <w:r w:rsidR="00B014BD" w:rsidRPr="0042488C">
        <w:rPr>
          <w:rFonts w:ascii="Times New Roman" w:hAnsi="Times New Roman" w:cs="Times New Roman"/>
          <w:sz w:val="24"/>
          <w:szCs w:val="24"/>
        </w:rPr>
        <w:t>ompetition</w:t>
      </w:r>
      <w:r w:rsidR="00223205" w:rsidRPr="0042488C">
        <w:rPr>
          <w:rFonts w:ascii="Times New Roman" w:hAnsi="Times New Roman" w:cs="Times New Roman"/>
          <w:sz w:val="24"/>
          <w:szCs w:val="24"/>
        </w:rPr>
        <w:t xml:space="preserve"> (</w:t>
      </w:r>
      <w:r w:rsidR="00B014BD" w:rsidRPr="0042488C">
        <w:rPr>
          <w:rFonts w:ascii="Times New Roman" w:hAnsi="Times New Roman" w:cs="Times New Roman"/>
          <w:sz w:val="24"/>
          <w:szCs w:val="24"/>
        </w:rPr>
        <w:t>AA</w:t>
      </w:r>
      <w:r w:rsidR="00344B48" w:rsidRPr="0042488C">
        <w:rPr>
          <w:rFonts w:ascii="Times New Roman" w:hAnsi="Times New Roman" w:cs="Times New Roman"/>
          <w:sz w:val="24"/>
          <w:szCs w:val="24"/>
        </w:rPr>
        <w:t>F</w:t>
      </w:r>
      <w:r w:rsidR="00B014BD" w:rsidRPr="0042488C">
        <w:rPr>
          <w:rFonts w:ascii="Times New Roman" w:hAnsi="Times New Roman" w:cs="Times New Roman"/>
          <w:sz w:val="24"/>
          <w:szCs w:val="24"/>
        </w:rPr>
        <w:t>C</w:t>
      </w:r>
      <w:r w:rsidR="00223205" w:rsidRPr="0042488C">
        <w:rPr>
          <w:rFonts w:ascii="Times New Roman" w:hAnsi="Times New Roman" w:cs="Times New Roman"/>
          <w:sz w:val="24"/>
          <w:szCs w:val="24"/>
        </w:rPr>
        <w:t xml:space="preserve">).  </w:t>
      </w:r>
      <w:r w:rsidR="009F751C" w:rsidRPr="0042488C">
        <w:rPr>
          <w:rFonts w:ascii="Times New Roman" w:hAnsi="Times New Roman" w:cs="Times New Roman"/>
          <w:sz w:val="24"/>
          <w:szCs w:val="24"/>
        </w:rPr>
        <w:t>Heads of contracting activities (</w:t>
      </w:r>
      <w:r w:rsidR="00223205" w:rsidRPr="0042488C">
        <w:rPr>
          <w:rFonts w:ascii="Times New Roman" w:hAnsi="Times New Roman" w:cs="Times New Roman"/>
          <w:sz w:val="24"/>
          <w:szCs w:val="24"/>
        </w:rPr>
        <w:t>HCAs</w:t>
      </w:r>
      <w:r w:rsidR="009F751C" w:rsidRPr="0042488C">
        <w:rPr>
          <w:rFonts w:ascii="Times New Roman" w:hAnsi="Times New Roman" w:cs="Times New Roman"/>
          <w:sz w:val="24"/>
          <w:szCs w:val="24"/>
        </w:rPr>
        <w:t>)</w:t>
      </w:r>
      <w:r w:rsidR="00035AEA" w:rsidRPr="0042488C">
        <w:rPr>
          <w:rFonts w:ascii="Times New Roman" w:hAnsi="Times New Roman" w:cs="Times New Roman"/>
          <w:sz w:val="24"/>
          <w:szCs w:val="24"/>
        </w:rPr>
        <w:t>, delega</w:t>
      </w:r>
      <w:r w:rsidR="005C7DAA">
        <w:rPr>
          <w:rFonts w:ascii="Times New Roman" w:hAnsi="Times New Roman" w:cs="Times New Roman"/>
          <w:sz w:val="24"/>
          <w:szCs w:val="24"/>
        </w:rPr>
        <w:t>ble only to their</w:t>
      </w:r>
      <w:r w:rsidR="00E14F07" w:rsidRPr="0042488C">
        <w:rPr>
          <w:rFonts w:ascii="Times New Roman" w:hAnsi="Times New Roman" w:cs="Times New Roman"/>
          <w:sz w:val="24"/>
          <w:szCs w:val="24"/>
        </w:rPr>
        <w:t xml:space="preserve"> </w:t>
      </w:r>
      <w:r w:rsidR="00A02A9D">
        <w:rPr>
          <w:rFonts w:ascii="Times New Roman" w:hAnsi="Times New Roman" w:cs="Times New Roman"/>
          <w:sz w:val="24"/>
          <w:szCs w:val="24"/>
        </w:rPr>
        <w:t xml:space="preserve">senior </w:t>
      </w:r>
      <w:r w:rsidR="009F751C" w:rsidRPr="0042488C">
        <w:rPr>
          <w:rFonts w:ascii="Times New Roman" w:hAnsi="Times New Roman" w:cs="Times New Roman"/>
          <w:sz w:val="24"/>
          <w:szCs w:val="24"/>
        </w:rPr>
        <w:t>contracting</w:t>
      </w:r>
      <w:r w:rsidR="00A02A9D">
        <w:rPr>
          <w:rFonts w:ascii="Times New Roman" w:hAnsi="Times New Roman" w:cs="Times New Roman"/>
          <w:sz w:val="24"/>
          <w:szCs w:val="24"/>
        </w:rPr>
        <w:t xml:space="preserve"> official</w:t>
      </w:r>
      <w:r w:rsidR="00035AEA" w:rsidRPr="0042488C">
        <w:rPr>
          <w:rFonts w:ascii="Times New Roman" w:hAnsi="Times New Roman" w:cs="Times New Roman"/>
          <w:sz w:val="24"/>
          <w:szCs w:val="24"/>
        </w:rPr>
        <w:t>, may</w:t>
      </w:r>
      <w:r w:rsidR="00223205" w:rsidRPr="0042488C">
        <w:rPr>
          <w:rFonts w:ascii="Times New Roman" w:hAnsi="Times New Roman" w:cs="Times New Roman"/>
          <w:sz w:val="24"/>
          <w:szCs w:val="24"/>
        </w:rPr>
        <w:t xml:space="preserve"> appoint </w:t>
      </w:r>
      <w:r w:rsidR="004942E1" w:rsidRPr="0042488C">
        <w:rPr>
          <w:rFonts w:ascii="Times New Roman" w:hAnsi="Times New Roman" w:cs="Times New Roman"/>
          <w:sz w:val="24"/>
          <w:szCs w:val="24"/>
        </w:rPr>
        <w:t xml:space="preserve">a </w:t>
      </w:r>
      <w:r w:rsidR="00C62819" w:rsidRPr="0042488C">
        <w:rPr>
          <w:rFonts w:ascii="Times New Roman" w:hAnsi="Times New Roman" w:cs="Times New Roman"/>
          <w:sz w:val="24"/>
          <w:szCs w:val="24"/>
        </w:rPr>
        <w:t xml:space="preserve">command </w:t>
      </w:r>
      <w:r w:rsidR="00244190" w:rsidRPr="0042488C">
        <w:rPr>
          <w:rFonts w:ascii="Times New Roman" w:hAnsi="Times New Roman" w:cs="Times New Roman"/>
          <w:sz w:val="24"/>
          <w:szCs w:val="24"/>
        </w:rPr>
        <w:t xml:space="preserve">advocate for competition </w:t>
      </w:r>
      <w:r w:rsidR="00223205" w:rsidRPr="0042488C">
        <w:rPr>
          <w:rFonts w:ascii="Times New Roman" w:hAnsi="Times New Roman" w:cs="Times New Roman"/>
          <w:sz w:val="24"/>
          <w:szCs w:val="24"/>
        </w:rPr>
        <w:t>(</w:t>
      </w:r>
      <w:r w:rsidR="00C62819" w:rsidRPr="0042488C">
        <w:rPr>
          <w:rFonts w:ascii="Times New Roman" w:hAnsi="Times New Roman" w:cs="Times New Roman"/>
          <w:sz w:val="24"/>
          <w:szCs w:val="24"/>
        </w:rPr>
        <w:t>CAFC</w:t>
      </w:r>
      <w:r w:rsidR="00244190" w:rsidRPr="0042488C">
        <w:rPr>
          <w:rFonts w:ascii="Times New Roman" w:hAnsi="Times New Roman" w:cs="Times New Roman"/>
          <w:sz w:val="24"/>
          <w:szCs w:val="24"/>
        </w:rPr>
        <w:t>)</w:t>
      </w:r>
      <w:r w:rsidR="00223205" w:rsidRPr="0042488C">
        <w:rPr>
          <w:rFonts w:ascii="Times New Roman" w:hAnsi="Times New Roman" w:cs="Times New Roman"/>
          <w:sz w:val="24"/>
          <w:szCs w:val="24"/>
        </w:rPr>
        <w:t xml:space="preserve"> </w:t>
      </w:r>
      <w:r w:rsidR="00E159B9" w:rsidRPr="0042488C">
        <w:rPr>
          <w:rFonts w:ascii="Times New Roman" w:hAnsi="Times New Roman" w:cs="Times New Roman"/>
          <w:sz w:val="24"/>
          <w:szCs w:val="24"/>
        </w:rPr>
        <w:t>and alternates within their contracting activities</w:t>
      </w:r>
      <w:r w:rsidR="00223205" w:rsidRPr="0042488C">
        <w:rPr>
          <w:rFonts w:ascii="Times New Roman" w:hAnsi="Times New Roman" w:cs="Times New Roman"/>
          <w:sz w:val="24"/>
          <w:szCs w:val="24"/>
        </w:rPr>
        <w:t>.</w:t>
      </w:r>
      <w:r w:rsidR="00035AEA" w:rsidRPr="0042488C" w:rsidDel="00035AEA">
        <w:rPr>
          <w:rFonts w:ascii="Times New Roman" w:hAnsi="Times New Roman" w:cs="Times New Roman"/>
          <w:sz w:val="24"/>
          <w:szCs w:val="24"/>
        </w:rPr>
        <w:t xml:space="preserve"> </w:t>
      </w:r>
      <w:r w:rsidR="00244190" w:rsidRPr="0042488C">
        <w:rPr>
          <w:rFonts w:ascii="Times New Roman" w:hAnsi="Times New Roman" w:cs="Times New Roman"/>
          <w:sz w:val="24"/>
          <w:szCs w:val="24"/>
        </w:rPr>
        <w:t xml:space="preserve"> </w:t>
      </w:r>
      <w:r w:rsidR="00E14F07" w:rsidRPr="0042488C">
        <w:rPr>
          <w:rFonts w:ascii="Times New Roman" w:hAnsi="Times New Roman" w:cs="Times New Roman"/>
          <w:sz w:val="24"/>
          <w:szCs w:val="24"/>
        </w:rPr>
        <w:t xml:space="preserve">HCAs shall appoint at least one </w:t>
      </w:r>
      <w:r w:rsidR="00C62819" w:rsidRPr="0042488C">
        <w:rPr>
          <w:rFonts w:ascii="Times New Roman" w:hAnsi="Times New Roman" w:cs="Times New Roman"/>
          <w:sz w:val="24"/>
          <w:szCs w:val="24"/>
        </w:rPr>
        <w:t xml:space="preserve">CAFC </w:t>
      </w:r>
      <w:r w:rsidR="00E14F07" w:rsidRPr="0042488C">
        <w:rPr>
          <w:rFonts w:ascii="Times New Roman" w:hAnsi="Times New Roman" w:cs="Times New Roman"/>
          <w:sz w:val="24"/>
          <w:szCs w:val="24"/>
        </w:rPr>
        <w:t>for each contracting activity.  In addition, the HCA</w:t>
      </w:r>
      <w:r w:rsidR="008B09F6" w:rsidRPr="0042488C">
        <w:rPr>
          <w:rFonts w:ascii="Times New Roman" w:hAnsi="Times New Roman" w:cs="Times New Roman"/>
          <w:sz w:val="24"/>
          <w:szCs w:val="24"/>
        </w:rPr>
        <w:t xml:space="preserve"> </w:t>
      </w:r>
      <w:r w:rsidR="00E14F07" w:rsidRPr="0042488C">
        <w:rPr>
          <w:rFonts w:ascii="Times New Roman" w:hAnsi="Times New Roman" w:cs="Times New Roman"/>
          <w:sz w:val="24"/>
          <w:szCs w:val="24"/>
        </w:rPr>
        <w:t xml:space="preserve">shall appoint a local </w:t>
      </w:r>
      <w:r w:rsidR="00244190" w:rsidRPr="0042488C">
        <w:rPr>
          <w:rFonts w:ascii="Times New Roman" w:hAnsi="Times New Roman" w:cs="Times New Roman"/>
          <w:sz w:val="24"/>
          <w:szCs w:val="24"/>
        </w:rPr>
        <w:t xml:space="preserve">advocate for </w:t>
      </w:r>
      <w:r w:rsidR="00E14F07" w:rsidRPr="0042488C">
        <w:rPr>
          <w:rFonts w:ascii="Times New Roman" w:hAnsi="Times New Roman" w:cs="Times New Roman"/>
          <w:sz w:val="24"/>
          <w:szCs w:val="24"/>
        </w:rPr>
        <w:t>competition wherever there is a small business specialist appointed for that organization.</w:t>
      </w:r>
      <w:r w:rsidR="00C62819" w:rsidRPr="0042488C">
        <w:rPr>
          <w:rFonts w:ascii="Times New Roman" w:hAnsi="Times New Roman" w:cs="Times New Roman"/>
          <w:sz w:val="24"/>
          <w:szCs w:val="24"/>
        </w:rPr>
        <w:t xml:space="preserve">  See </w:t>
      </w:r>
      <w:hyperlink r:id="rId19" w:history="1">
        <w:r w:rsidR="00C62819" w:rsidRPr="008B4BC2">
          <w:rPr>
            <w:rStyle w:val="Hyperlink"/>
            <w:rFonts w:ascii="Times New Roman" w:hAnsi="Times New Roman" w:cs="Times New Roman"/>
            <w:sz w:val="24"/>
            <w:szCs w:val="24"/>
          </w:rPr>
          <w:t>Appendix GG</w:t>
        </w:r>
      </w:hyperlink>
      <w:r w:rsidR="00C62819" w:rsidRPr="0042488C">
        <w:rPr>
          <w:rFonts w:ascii="Times New Roman" w:hAnsi="Times New Roman" w:cs="Times New Roman"/>
          <w:sz w:val="24"/>
          <w:szCs w:val="24"/>
        </w:rPr>
        <w:t>.</w:t>
      </w:r>
    </w:p>
    <w:p w14:paraId="605793D8" w14:textId="77777777" w:rsidR="007F3CA6" w:rsidRDefault="00773499">
      <w:pPr>
        <w:spacing w:after="240"/>
        <w:rPr>
          <w:rFonts w:ascii="Times New Roman" w:hAnsi="Times New Roman" w:cs="Times New Roman"/>
          <w:sz w:val="24"/>
          <w:szCs w:val="24"/>
        </w:rPr>
      </w:pPr>
      <w:r>
        <w:rPr>
          <w:rFonts w:ascii="Times New Roman" w:hAnsi="Times New Roman" w:cs="Times New Roman"/>
          <w:sz w:val="24"/>
          <w:szCs w:val="24"/>
        </w:rPr>
        <w:t xml:space="preserve">(2)  </w:t>
      </w:r>
      <w:r w:rsidR="00223205" w:rsidRPr="00223205">
        <w:rPr>
          <w:rFonts w:ascii="Times New Roman" w:hAnsi="Times New Roman" w:cs="Times New Roman"/>
          <w:sz w:val="24"/>
          <w:szCs w:val="24"/>
        </w:rPr>
        <w:t>Designation of advocates</w:t>
      </w:r>
      <w:r w:rsidR="00244190">
        <w:rPr>
          <w:rFonts w:ascii="Times New Roman" w:hAnsi="Times New Roman" w:cs="Times New Roman"/>
          <w:sz w:val="24"/>
          <w:szCs w:val="24"/>
        </w:rPr>
        <w:t xml:space="preserve"> for competition</w:t>
      </w:r>
      <w:r w:rsidR="00BD4FAE">
        <w:rPr>
          <w:rFonts w:ascii="Times New Roman" w:hAnsi="Times New Roman" w:cs="Times New Roman"/>
          <w:sz w:val="24"/>
          <w:szCs w:val="24"/>
        </w:rPr>
        <w:t xml:space="preserve"> </w:t>
      </w:r>
      <w:r w:rsidR="00223205" w:rsidRPr="00223205">
        <w:rPr>
          <w:rFonts w:ascii="Times New Roman" w:hAnsi="Times New Roman" w:cs="Times New Roman"/>
          <w:sz w:val="24"/>
          <w:szCs w:val="24"/>
        </w:rPr>
        <w:t>at contracting offices subordinate to contracting activities</w:t>
      </w:r>
      <w:r w:rsidR="000E0C91">
        <w:rPr>
          <w:rFonts w:ascii="Times New Roman" w:hAnsi="Times New Roman" w:cs="Times New Roman"/>
          <w:sz w:val="24"/>
          <w:szCs w:val="24"/>
        </w:rPr>
        <w:t xml:space="preserve"> depends</w:t>
      </w:r>
      <w:r w:rsidR="00223205" w:rsidRPr="00223205">
        <w:rPr>
          <w:rFonts w:ascii="Times New Roman" w:hAnsi="Times New Roman" w:cs="Times New Roman"/>
          <w:sz w:val="24"/>
          <w:szCs w:val="24"/>
        </w:rPr>
        <w:t xml:space="preserve"> on the nature of the contracting mission of the office, the volume of significant contracting actions, the complexity of acquisition planning</w:t>
      </w:r>
      <w:r w:rsidR="000E0C91">
        <w:rPr>
          <w:rFonts w:ascii="Times New Roman" w:hAnsi="Times New Roman" w:cs="Times New Roman"/>
          <w:sz w:val="24"/>
          <w:szCs w:val="24"/>
        </w:rPr>
        <w:t>,</w:t>
      </w:r>
      <w:r w:rsidR="00223205" w:rsidRPr="00223205">
        <w:rPr>
          <w:rFonts w:ascii="Times New Roman" w:hAnsi="Times New Roman" w:cs="Times New Roman"/>
          <w:sz w:val="24"/>
          <w:szCs w:val="24"/>
        </w:rPr>
        <w:t xml:space="preserve"> and other responsibilities of such local advocates.  </w:t>
      </w:r>
      <w:r w:rsidR="00BD4FAE">
        <w:rPr>
          <w:rFonts w:ascii="Times New Roman" w:hAnsi="Times New Roman" w:cs="Times New Roman"/>
          <w:sz w:val="24"/>
          <w:szCs w:val="24"/>
        </w:rPr>
        <w:t xml:space="preserve">Advocates for </w:t>
      </w:r>
      <w:r w:rsidR="00B014BD">
        <w:rPr>
          <w:rFonts w:ascii="Times New Roman" w:hAnsi="Times New Roman" w:cs="Times New Roman"/>
          <w:sz w:val="24"/>
          <w:szCs w:val="24"/>
        </w:rPr>
        <w:t>c</w:t>
      </w:r>
      <w:r w:rsidR="00223205" w:rsidRPr="00223205">
        <w:rPr>
          <w:rFonts w:ascii="Times New Roman" w:hAnsi="Times New Roman" w:cs="Times New Roman"/>
          <w:sz w:val="24"/>
          <w:szCs w:val="24"/>
        </w:rPr>
        <w:t xml:space="preserve">ompetition may be appointed on a part-time </w:t>
      </w:r>
      <w:r w:rsidRPr="000502BE">
        <w:rPr>
          <w:rFonts w:ascii="Times New Roman" w:hAnsi="Times New Roman" w:cs="Times New Roman"/>
          <w:sz w:val="24"/>
          <w:szCs w:val="24"/>
        </w:rPr>
        <w:t>basis</w:t>
      </w:r>
      <w:r w:rsidR="000E0C91">
        <w:rPr>
          <w:rFonts w:ascii="Times New Roman" w:hAnsi="Times New Roman" w:cs="Times New Roman"/>
          <w:sz w:val="24"/>
          <w:szCs w:val="24"/>
        </w:rPr>
        <w:t xml:space="preserve"> or as an additional duty when there are no conflicts of interest</w:t>
      </w:r>
      <w:r w:rsidR="00223205" w:rsidRPr="00223205">
        <w:rPr>
          <w:rFonts w:ascii="Times New Roman" w:hAnsi="Times New Roman" w:cs="Times New Roman"/>
          <w:sz w:val="24"/>
          <w:szCs w:val="24"/>
        </w:rPr>
        <w:t>.</w:t>
      </w:r>
    </w:p>
    <w:p w14:paraId="605793D9" w14:textId="77777777" w:rsidR="007F3CA6" w:rsidRDefault="00223205" w:rsidP="005D7064">
      <w:pPr>
        <w:pStyle w:val="Heading4"/>
      </w:pPr>
      <w:bookmarkStart w:id="42" w:name="_Toc513812150"/>
      <w:bookmarkStart w:id="43" w:name="_Toc123708037"/>
      <w:r w:rsidRPr="00223205">
        <w:t xml:space="preserve">5106.502 </w:t>
      </w:r>
      <w:r w:rsidR="00C40408">
        <w:t xml:space="preserve"> </w:t>
      </w:r>
      <w:r w:rsidRPr="00223205">
        <w:t>Duties and responsibilities.</w:t>
      </w:r>
      <w:bookmarkEnd w:id="42"/>
      <w:bookmarkEnd w:id="43"/>
    </w:p>
    <w:p w14:paraId="605793DA" w14:textId="3572DFAC" w:rsidR="007F3CA6" w:rsidRDefault="00B90855">
      <w:pPr>
        <w:spacing w:after="240"/>
        <w:rPr>
          <w:rFonts w:ascii="Times New Roman" w:hAnsi="Times New Roman" w:cs="Times New Roman"/>
          <w:sz w:val="24"/>
          <w:szCs w:val="24"/>
        </w:rPr>
      </w:pPr>
      <w:r>
        <w:rPr>
          <w:rFonts w:ascii="Times New Roman" w:hAnsi="Times New Roman" w:cs="Times New Roman"/>
          <w:sz w:val="24"/>
          <w:szCs w:val="24"/>
        </w:rPr>
        <w:t>(a)  Local advocates</w:t>
      </w:r>
      <w:r w:rsidR="00606EA2">
        <w:rPr>
          <w:rFonts w:ascii="Times New Roman" w:hAnsi="Times New Roman" w:cs="Times New Roman"/>
          <w:sz w:val="24"/>
          <w:szCs w:val="24"/>
        </w:rPr>
        <w:t xml:space="preserve"> for competition </w:t>
      </w:r>
      <w:r>
        <w:rPr>
          <w:rFonts w:ascii="Times New Roman" w:hAnsi="Times New Roman" w:cs="Times New Roman"/>
          <w:sz w:val="24"/>
          <w:szCs w:val="24"/>
        </w:rPr>
        <w:t xml:space="preserve">are an extension of the </w:t>
      </w:r>
      <w:r w:rsidR="00C62819">
        <w:rPr>
          <w:rFonts w:ascii="Times New Roman" w:hAnsi="Times New Roman" w:cs="Times New Roman"/>
          <w:sz w:val="24"/>
          <w:szCs w:val="24"/>
        </w:rPr>
        <w:t xml:space="preserve">CAFC </w:t>
      </w:r>
      <w:r>
        <w:rPr>
          <w:rFonts w:ascii="Times New Roman" w:hAnsi="Times New Roman" w:cs="Times New Roman"/>
          <w:sz w:val="24"/>
          <w:szCs w:val="24"/>
        </w:rPr>
        <w:t xml:space="preserve">office and assist the </w:t>
      </w:r>
      <w:r w:rsidR="00C62819">
        <w:rPr>
          <w:rFonts w:ascii="Times New Roman" w:hAnsi="Times New Roman" w:cs="Times New Roman"/>
          <w:sz w:val="24"/>
          <w:szCs w:val="24"/>
        </w:rPr>
        <w:t xml:space="preserve">CAFC </w:t>
      </w:r>
      <w:r>
        <w:rPr>
          <w:rFonts w:ascii="Times New Roman" w:hAnsi="Times New Roman" w:cs="Times New Roman"/>
          <w:sz w:val="24"/>
          <w:szCs w:val="24"/>
        </w:rPr>
        <w:t>in the accomplishment of their responsibilities.</w:t>
      </w:r>
    </w:p>
    <w:p w14:paraId="605793DB" w14:textId="12FB9E02" w:rsidR="007F3CA6" w:rsidRDefault="00223205">
      <w:pPr>
        <w:spacing w:after="240"/>
        <w:rPr>
          <w:rFonts w:ascii="Times New Roman" w:hAnsi="Times New Roman" w:cs="Times New Roman"/>
          <w:sz w:val="24"/>
          <w:szCs w:val="24"/>
        </w:rPr>
      </w:pPr>
      <w:r w:rsidRPr="00223205">
        <w:rPr>
          <w:rFonts w:ascii="Times New Roman" w:hAnsi="Times New Roman" w:cs="Times New Roman"/>
          <w:sz w:val="24"/>
          <w:szCs w:val="24"/>
        </w:rPr>
        <w:t xml:space="preserve">(b)(2) </w:t>
      </w:r>
      <w:r w:rsidR="001A6B26">
        <w:rPr>
          <w:rFonts w:ascii="Times New Roman" w:hAnsi="Times New Roman" w:cs="Times New Roman"/>
          <w:sz w:val="24"/>
          <w:szCs w:val="24"/>
        </w:rPr>
        <w:t xml:space="preserve"> </w:t>
      </w:r>
      <w:r w:rsidR="00C62819">
        <w:rPr>
          <w:rFonts w:ascii="Times New Roman" w:hAnsi="Times New Roman" w:cs="Times New Roman"/>
          <w:sz w:val="24"/>
          <w:szCs w:val="24"/>
        </w:rPr>
        <w:t>Command</w:t>
      </w:r>
      <w:r w:rsidR="00C62819" w:rsidRPr="00223205">
        <w:rPr>
          <w:rFonts w:ascii="Times New Roman" w:hAnsi="Times New Roman" w:cs="Times New Roman"/>
          <w:sz w:val="24"/>
          <w:szCs w:val="24"/>
        </w:rPr>
        <w:t xml:space="preserve"> </w:t>
      </w:r>
      <w:r w:rsidRPr="00223205">
        <w:rPr>
          <w:rFonts w:ascii="Times New Roman" w:hAnsi="Times New Roman" w:cs="Times New Roman"/>
          <w:sz w:val="24"/>
          <w:szCs w:val="24"/>
        </w:rPr>
        <w:t xml:space="preserve">advocates </w:t>
      </w:r>
      <w:r w:rsidR="00606EA2">
        <w:rPr>
          <w:rFonts w:ascii="Times New Roman" w:hAnsi="Times New Roman" w:cs="Times New Roman"/>
          <w:sz w:val="24"/>
          <w:szCs w:val="24"/>
        </w:rPr>
        <w:t xml:space="preserve">for competition </w:t>
      </w:r>
      <w:r w:rsidRPr="00223205">
        <w:rPr>
          <w:rFonts w:ascii="Times New Roman" w:hAnsi="Times New Roman" w:cs="Times New Roman"/>
          <w:sz w:val="24"/>
          <w:szCs w:val="24"/>
        </w:rPr>
        <w:t xml:space="preserve">must report </w:t>
      </w:r>
      <w:r w:rsidR="001A6B26" w:rsidRPr="00317E96">
        <w:rPr>
          <w:rFonts w:ascii="Times New Roman" w:hAnsi="Times New Roman" w:cs="Times New Roman"/>
          <w:sz w:val="24"/>
          <w:szCs w:val="24"/>
        </w:rPr>
        <w:t xml:space="preserve">the following information </w:t>
      </w:r>
      <w:r w:rsidRPr="00223205">
        <w:rPr>
          <w:rFonts w:ascii="Times New Roman" w:hAnsi="Times New Roman" w:cs="Times New Roman"/>
          <w:sz w:val="24"/>
          <w:szCs w:val="24"/>
        </w:rPr>
        <w:t xml:space="preserve">to the </w:t>
      </w:r>
      <w:r w:rsidR="005A7837">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FC</w:t>
      </w:r>
      <w:r w:rsidRPr="00223205">
        <w:rPr>
          <w:rFonts w:ascii="Times New Roman" w:hAnsi="Times New Roman" w:cs="Times New Roman"/>
          <w:sz w:val="24"/>
          <w:szCs w:val="24"/>
        </w:rPr>
        <w:t xml:space="preserve"> (</w:t>
      </w:r>
      <w:r w:rsidR="00962A84">
        <w:rPr>
          <w:rFonts w:ascii="Times New Roman" w:hAnsi="Times New Roman" w:cs="Times New Roman"/>
          <w:sz w:val="24"/>
          <w:szCs w:val="24"/>
        </w:rPr>
        <w:t>see address at</w:t>
      </w:r>
      <w:r w:rsidR="00962A84" w:rsidRPr="00223205">
        <w:rPr>
          <w:rFonts w:ascii="Times New Roman" w:hAnsi="Times New Roman" w:cs="Times New Roman"/>
          <w:sz w:val="24"/>
          <w:szCs w:val="24"/>
        </w:rPr>
        <w:t xml:space="preserve"> </w:t>
      </w:r>
      <w:r w:rsidRPr="00223205">
        <w:rPr>
          <w:rFonts w:ascii="Times New Roman" w:hAnsi="Times New Roman" w:cs="Times New Roman"/>
          <w:sz w:val="24"/>
          <w:szCs w:val="24"/>
        </w:rPr>
        <w:t>5101.290(b)(</w:t>
      </w:r>
      <w:r w:rsidR="00586B47">
        <w:rPr>
          <w:rFonts w:ascii="Times New Roman" w:hAnsi="Times New Roman" w:cs="Times New Roman"/>
          <w:sz w:val="24"/>
          <w:szCs w:val="24"/>
        </w:rPr>
        <w:t>2</w:t>
      </w:r>
      <w:r w:rsidRPr="00223205">
        <w:rPr>
          <w:rFonts w:ascii="Times New Roman" w:hAnsi="Times New Roman" w:cs="Times New Roman"/>
          <w:sz w:val="24"/>
          <w:szCs w:val="24"/>
        </w:rPr>
        <w:t>)</w:t>
      </w:r>
      <w:r w:rsidR="00586B47">
        <w:rPr>
          <w:rFonts w:ascii="Times New Roman" w:hAnsi="Times New Roman" w:cs="Times New Roman"/>
          <w:sz w:val="24"/>
          <w:szCs w:val="24"/>
        </w:rPr>
        <w:t>(ii)(C)</w:t>
      </w:r>
      <w:r w:rsidRPr="00223205">
        <w:rPr>
          <w:rFonts w:ascii="Times New Roman" w:hAnsi="Times New Roman" w:cs="Times New Roman"/>
          <w:sz w:val="24"/>
          <w:szCs w:val="24"/>
        </w:rPr>
        <w:t xml:space="preserve">) no later than November 15 </w:t>
      </w:r>
      <w:r w:rsidR="00540475">
        <w:rPr>
          <w:rFonts w:ascii="Times New Roman" w:hAnsi="Times New Roman" w:cs="Times New Roman"/>
          <w:sz w:val="24"/>
          <w:szCs w:val="24"/>
        </w:rPr>
        <w:t xml:space="preserve">of </w:t>
      </w:r>
      <w:r w:rsidRPr="00223205">
        <w:rPr>
          <w:rFonts w:ascii="Times New Roman" w:hAnsi="Times New Roman" w:cs="Times New Roman"/>
          <w:sz w:val="24"/>
          <w:szCs w:val="24"/>
        </w:rPr>
        <w:t>each year</w:t>
      </w:r>
      <w:r w:rsidR="009542AB">
        <w:rPr>
          <w:rFonts w:ascii="Times New Roman" w:hAnsi="Times New Roman" w:cs="Times New Roman"/>
          <w:sz w:val="24"/>
          <w:szCs w:val="24"/>
        </w:rPr>
        <w:t xml:space="preserve">, or as the </w:t>
      </w:r>
      <w:r w:rsidR="00BD0D90">
        <w:rPr>
          <w:rFonts w:ascii="Times New Roman" w:hAnsi="Times New Roman" w:cs="Times New Roman"/>
          <w:sz w:val="24"/>
          <w:szCs w:val="24"/>
        </w:rPr>
        <w:t>AA</w:t>
      </w:r>
      <w:r w:rsidR="004942E1">
        <w:rPr>
          <w:rFonts w:ascii="Times New Roman" w:hAnsi="Times New Roman" w:cs="Times New Roman"/>
          <w:sz w:val="24"/>
          <w:szCs w:val="24"/>
        </w:rPr>
        <w:t>F</w:t>
      </w:r>
      <w:r w:rsidR="00BD0D90">
        <w:rPr>
          <w:rFonts w:ascii="Times New Roman" w:hAnsi="Times New Roman" w:cs="Times New Roman"/>
          <w:sz w:val="24"/>
          <w:szCs w:val="24"/>
        </w:rPr>
        <w:t>C</w:t>
      </w:r>
      <w:r w:rsidR="009542AB">
        <w:rPr>
          <w:rFonts w:ascii="Times New Roman" w:hAnsi="Times New Roman" w:cs="Times New Roman"/>
          <w:sz w:val="24"/>
          <w:szCs w:val="24"/>
        </w:rPr>
        <w:t xml:space="preserve"> specifies</w:t>
      </w:r>
      <w:r w:rsidR="00321D52">
        <w:rPr>
          <w:rFonts w:ascii="Times New Roman" w:hAnsi="Times New Roman" w:cs="Times New Roman"/>
          <w:sz w:val="24"/>
          <w:szCs w:val="24"/>
        </w:rPr>
        <w:t>—</w:t>
      </w:r>
    </w:p>
    <w:p w14:paraId="605793DC"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(A)  The level of competition achieved against their goal for the fiscal year and</w:t>
      </w:r>
      <w:r w:rsidR="00B0788D">
        <w:rPr>
          <w:rFonts w:ascii="Times New Roman" w:hAnsi="Times New Roman" w:cs="Times New Roman"/>
          <w:sz w:val="24"/>
          <w:szCs w:val="24"/>
        </w:rPr>
        <w:t>, if applicable,</w:t>
      </w:r>
      <w:r w:rsidRPr="00223205">
        <w:rPr>
          <w:rFonts w:ascii="Times New Roman" w:hAnsi="Times New Roman" w:cs="Times New Roman"/>
          <w:sz w:val="24"/>
          <w:szCs w:val="24"/>
        </w:rPr>
        <w:t xml:space="preserve"> reasons for not attaining the goal.</w:t>
      </w:r>
    </w:p>
    <w:p w14:paraId="605793DD"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(B)  Significant actions taken to increase competition or overcome barriers to competition, number of new sources identified as a result of market research, notable savings or performance</w:t>
      </w:r>
      <w:r w:rsidR="00AD7741">
        <w:rPr>
          <w:rFonts w:ascii="Times New Roman" w:hAnsi="Times New Roman" w:cs="Times New Roman"/>
          <w:sz w:val="24"/>
          <w:szCs w:val="24"/>
        </w:rPr>
        <w:t xml:space="preserve"> or </w:t>
      </w:r>
      <w:r w:rsidRPr="00223205">
        <w:rPr>
          <w:rFonts w:ascii="Times New Roman" w:hAnsi="Times New Roman" w:cs="Times New Roman"/>
          <w:sz w:val="24"/>
          <w:szCs w:val="24"/>
        </w:rPr>
        <w:t>quality enhancements resulting from competition, and employees recognized for initiatives to enhance competition.</w:t>
      </w:r>
    </w:p>
    <w:p w14:paraId="605793DE"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(C)  Mitigating factors affecting goal achievement.</w:t>
      </w:r>
    </w:p>
    <w:p w14:paraId="605793DF"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(D)  A plan for competition in the coming fiscal year.</w:t>
      </w:r>
    </w:p>
    <w:p w14:paraId="605793E0"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(E)  Any other activities and accomplishments.</w:t>
      </w:r>
    </w:p>
    <w:p w14:paraId="605793E1"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(F)  Their competition goal for the coming fiscal year.</w:t>
      </w:r>
    </w:p>
    <w:p w14:paraId="605793E2" w14:textId="3D508E7D" w:rsidR="007F3CA6" w:rsidRDefault="006F7332" w:rsidP="00054354">
      <w:pPr>
        <w:spacing w:after="240"/>
        <w:ind w:firstLine="270"/>
        <w:rPr>
          <w:rFonts w:ascii="Times New Roman" w:hAnsi="Times New Roman" w:cs="Times New Roman"/>
          <w:sz w:val="24"/>
          <w:szCs w:val="24"/>
        </w:rPr>
      </w:pPr>
      <w:r>
        <w:rPr>
          <w:rFonts w:ascii="Times New Roman" w:hAnsi="Times New Roman" w:cs="Times New Roman"/>
          <w:sz w:val="24"/>
          <w:szCs w:val="24"/>
        </w:rPr>
        <w:t>(3)</w:t>
      </w:r>
      <w:r w:rsidR="001A6B26">
        <w:rPr>
          <w:rFonts w:ascii="Times New Roman" w:hAnsi="Times New Roman" w:cs="Times New Roman"/>
          <w:sz w:val="24"/>
          <w:szCs w:val="24"/>
        </w:rPr>
        <w:t xml:space="preserve"> </w:t>
      </w:r>
      <w:r>
        <w:rPr>
          <w:rFonts w:ascii="Times New Roman" w:hAnsi="Times New Roman" w:cs="Times New Roman"/>
          <w:sz w:val="24"/>
          <w:szCs w:val="24"/>
        </w:rPr>
        <w:t xml:space="preserve"> </w:t>
      </w:r>
      <w:r w:rsidR="001A6B26">
        <w:rPr>
          <w:rFonts w:ascii="Times New Roman" w:hAnsi="Times New Roman" w:cs="Times New Roman"/>
          <w:sz w:val="24"/>
          <w:szCs w:val="24"/>
        </w:rPr>
        <w:t xml:space="preserve">Before seeking approval, </w:t>
      </w:r>
      <w:r w:rsidR="00C62819">
        <w:rPr>
          <w:rFonts w:ascii="Times New Roman" w:hAnsi="Times New Roman" w:cs="Times New Roman"/>
          <w:sz w:val="24"/>
          <w:szCs w:val="24"/>
        </w:rPr>
        <w:t xml:space="preserve">CAFCs </w:t>
      </w:r>
      <w:r>
        <w:rPr>
          <w:rFonts w:ascii="Times New Roman" w:hAnsi="Times New Roman" w:cs="Times New Roman"/>
          <w:sz w:val="24"/>
          <w:szCs w:val="24"/>
        </w:rPr>
        <w:t xml:space="preserve">will coordinate their activity’s annual competition goals with the local </w:t>
      </w:r>
      <w:r w:rsidR="00670028">
        <w:rPr>
          <w:rFonts w:ascii="Times New Roman" w:hAnsi="Times New Roman" w:cs="Times New Roman"/>
          <w:sz w:val="24"/>
          <w:szCs w:val="24"/>
        </w:rPr>
        <w:t>s</w:t>
      </w:r>
      <w:r>
        <w:rPr>
          <w:rFonts w:ascii="Times New Roman" w:hAnsi="Times New Roman" w:cs="Times New Roman"/>
          <w:sz w:val="24"/>
          <w:szCs w:val="24"/>
        </w:rPr>
        <w:t xml:space="preserve">mall </w:t>
      </w:r>
      <w:r w:rsidR="00670028">
        <w:rPr>
          <w:rFonts w:ascii="Times New Roman" w:hAnsi="Times New Roman" w:cs="Times New Roman"/>
          <w:sz w:val="24"/>
          <w:szCs w:val="24"/>
        </w:rPr>
        <w:t>b</w:t>
      </w:r>
      <w:r>
        <w:rPr>
          <w:rFonts w:ascii="Times New Roman" w:hAnsi="Times New Roman" w:cs="Times New Roman"/>
          <w:sz w:val="24"/>
          <w:szCs w:val="24"/>
        </w:rPr>
        <w:t xml:space="preserve">usiness </w:t>
      </w:r>
      <w:r w:rsidR="00670028">
        <w:rPr>
          <w:rFonts w:ascii="Times New Roman" w:hAnsi="Times New Roman" w:cs="Times New Roman"/>
          <w:sz w:val="24"/>
          <w:szCs w:val="24"/>
        </w:rPr>
        <w:t>s</w:t>
      </w:r>
      <w:r>
        <w:rPr>
          <w:rFonts w:ascii="Times New Roman" w:hAnsi="Times New Roman" w:cs="Times New Roman"/>
          <w:sz w:val="24"/>
          <w:szCs w:val="24"/>
        </w:rPr>
        <w:t>pecialist to balance socio-economic and competition goals with organizational interests.</w:t>
      </w:r>
    </w:p>
    <w:p w14:paraId="605793E3" w14:textId="77777777" w:rsidR="007F3CA6" w:rsidRDefault="00223205" w:rsidP="005D7064">
      <w:pPr>
        <w:pStyle w:val="Heading4"/>
      </w:pPr>
      <w:bookmarkStart w:id="44" w:name="_Toc513812151"/>
      <w:bookmarkStart w:id="45" w:name="_Toc123708038"/>
      <w:r w:rsidRPr="00223205">
        <w:t xml:space="preserve">5106.502-90  </w:t>
      </w:r>
      <w:r w:rsidR="00746D73">
        <w:t xml:space="preserve">Supplementary </w:t>
      </w:r>
      <w:r w:rsidR="00670028">
        <w:t>i</w:t>
      </w:r>
      <w:r w:rsidR="00746D73">
        <w:t>nformation.</w:t>
      </w:r>
      <w:bookmarkEnd w:id="44"/>
      <w:bookmarkEnd w:id="45"/>
    </w:p>
    <w:p w14:paraId="605793E4" w14:textId="56772062" w:rsidR="007F3CA6" w:rsidRDefault="00CB62F8">
      <w:pPr>
        <w:spacing w:after="240"/>
        <w:rPr>
          <w:rFonts w:ascii="Times New Roman" w:hAnsi="Times New Roman" w:cs="Times New Roman"/>
          <w:sz w:val="24"/>
          <w:szCs w:val="24"/>
        </w:rPr>
      </w:pPr>
      <w:r>
        <w:rPr>
          <w:rFonts w:ascii="Times New Roman" w:hAnsi="Times New Roman" w:cs="Times New Roman"/>
          <w:sz w:val="24"/>
          <w:szCs w:val="24"/>
        </w:rPr>
        <w:t>Command</w:t>
      </w:r>
      <w:r w:rsidRPr="00223205">
        <w:rPr>
          <w:rFonts w:ascii="Times New Roman" w:hAnsi="Times New Roman" w:cs="Times New Roman"/>
          <w:sz w:val="24"/>
          <w:szCs w:val="24"/>
        </w:rPr>
        <w:t xml:space="preserve"> </w:t>
      </w:r>
      <w:r w:rsidR="00A07277">
        <w:rPr>
          <w:rFonts w:ascii="Times New Roman" w:hAnsi="Times New Roman" w:cs="Times New Roman"/>
          <w:sz w:val="24"/>
          <w:szCs w:val="24"/>
        </w:rPr>
        <w:t>ad</w:t>
      </w:r>
      <w:r w:rsidR="00B014BD">
        <w:rPr>
          <w:rFonts w:ascii="Times New Roman" w:hAnsi="Times New Roman" w:cs="Times New Roman"/>
          <w:sz w:val="24"/>
          <w:szCs w:val="24"/>
        </w:rPr>
        <w:t>v</w:t>
      </w:r>
      <w:r w:rsidR="00A07277">
        <w:rPr>
          <w:rFonts w:ascii="Times New Roman" w:hAnsi="Times New Roman" w:cs="Times New Roman"/>
          <w:sz w:val="24"/>
          <w:szCs w:val="24"/>
        </w:rPr>
        <w:t xml:space="preserve">ocates for </w:t>
      </w:r>
      <w:r w:rsidR="00223205" w:rsidRPr="00223205">
        <w:rPr>
          <w:rFonts w:ascii="Times New Roman" w:hAnsi="Times New Roman" w:cs="Times New Roman"/>
          <w:sz w:val="24"/>
          <w:szCs w:val="24"/>
        </w:rPr>
        <w:t xml:space="preserve">competition should provide supplementary information on items considered significant to the </w:t>
      </w:r>
      <w:r w:rsidR="006F7332">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w:t>
      </w:r>
      <w:r w:rsidR="00A07277">
        <w:rPr>
          <w:rFonts w:ascii="Times New Roman" w:hAnsi="Times New Roman" w:cs="Times New Roman"/>
          <w:sz w:val="24"/>
          <w:szCs w:val="24"/>
        </w:rPr>
        <w:t>C</w:t>
      </w:r>
      <w:r w:rsidR="00223205" w:rsidRPr="00223205">
        <w:rPr>
          <w:rFonts w:ascii="Times New Roman" w:hAnsi="Times New Roman" w:cs="Times New Roman"/>
          <w:sz w:val="24"/>
          <w:szCs w:val="24"/>
        </w:rPr>
        <w:t xml:space="preserve"> at any time during the fiscal year.</w:t>
      </w:r>
    </w:p>
    <w:sectPr w:rsidR="007F3CA6"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330D3"/>
    <w:multiLevelType w:val="hybridMultilevel"/>
    <w:tmpl w:val="07B04514"/>
    <w:lvl w:ilvl="0" w:tplc="87F097E6">
      <w:start w:val="1"/>
      <w:numFmt w:val="decimal"/>
      <w:lvlText w:val="(%1)"/>
      <w:lvlJc w:val="left"/>
      <w:pPr>
        <w:ind w:left="705" w:hanging="360"/>
      </w:pPr>
      <w:rPr>
        <w:rFonts w:cs="Times New Roman"/>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4DB7DA2"/>
    <w:multiLevelType w:val="hybridMultilevel"/>
    <w:tmpl w:val="61962200"/>
    <w:lvl w:ilvl="0" w:tplc="DDA24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54859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71406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7"/>
  <w:displayBackgroundShap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A7E"/>
    <w:rsid w:val="000068D2"/>
    <w:rsid w:val="00012CF2"/>
    <w:rsid w:val="00035AEA"/>
    <w:rsid w:val="00036CCC"/>
    <w:rsid w:val="00043813"/>
    <w:rsid w:val="00047E21"/>
    <w:rsid w:val="000502BE"/>
    <w:rsid w:val="00051F77"/>
    <w:rsid w:val="00054354"/>
    <w:rsid w:val="000559F5"/>
    <w:rsid w:val="000564BC"/>
    <w:rsid w:val="00080876"/>
    <w:rsid w:val="00080D64"/>
    <w:rsid w:val="00081137"/>
    <w:rsid w:val="00086005"/>
    <w:rsid w:val="00086A10"/>
    <w:rsid w:val="0009196D"/>
    <w:rsid w:val="0009555F"/>
    <w:rsid w:val="00097A91"/>
    <w:rsid w:val="000C3874"/>
    <w:rsid w:val="000D1D6C"/>
    <w:rsid w:val="000D7EC3"/>
    <w:rsid w:val="000E0C91"/>
    <w:rsid w:val="000E1C66"/>
    <w:rsid w:val="000F4626"/>
    <w:rsid w:val="00106B56"/>
    <w:rsid w:val="00120A6D"/>
    <w:rsid w:val="00160C27"/>
    <w:rsid w:val="00192654"/>
    <w:rsid w:val="00195231"/>
    <w:rsid w:val="001A0BBC"/>
    <w:rsid w:val="001A6B26"/>
    <w:rsid w:val="001B0063"/>
    <w:rsid w:val="001C0259"/>
    <w:rsid w:val="001D108E"/>
    <w:rsid w:val="001D24B9"/>
    <w:rsid w:val="001D7FEC"/>
    <w:rsid w:val="001F39AE"/>
    <w:rsid w:val="002144FA"/>
    <w:rsid w:val="00223205"/>
    <w:rsid w:val="002238B2"/>
    <w:rsid w:val="00244190"/>
    <w:rsid w:val="00244640"/>
    <w:rsid w:val="00244962"/>
    <w:rsid w:val="00247D74"/>
    <w:rsid w:val="00252D22"/>
    <w:rsid w:val="00255355"/>
    <w:rsid w:val="00262522"/>
    <w:rsid w:val="0026297F"/>
    <w:rsid w:val="00291B48"/>
    <w:rsid w:val="002934FD"/>
    <w:rsid w:val="00295AC3"/>
    <w:rsid w:val="002A225E"/>
    <w:rsid w:val="002A4CC6"/>
    <w:rsid w:val="002A75D6"/>
    <w:rsid w:val="002C7109"/>
    <w:rsid w:val="002E040F"/>
    <w:rsid w:val="002E37C4"/>
    <w:rsid w:val="002E396B"/>
    <w:rsid w:val="002F0D96"/>
    <w:rsid w:val="0030141A"/>
    <w:rsid w:val="003069DF"/>
    <w:rsid w:val="0031607D"/>
    <w:rsid w:val="003164EF"/>
    <w:rsid w:val="00317E96"/>
    <w:rsid w:val="0032137B"/>
    <w:rsid w:val="00321D52"/>
    <w:rsid w:val="003315FC"/>
    <w:rsid w:val="003332CF"/>
    <w:rsid w:val="00344B48"/>
    <w:rsid w:val="0035336D"/>
    <w:rsid w:val="0035424E"/>
    <w:rsid w:val="00354F57"/>
    <w:rsid w:val="00360605"/>
    <w:rsid w:val="00371A5A"/>
    <w:rsid w:val="00386240"/>
    <w:rsid w:val="003A3692"/>
    <w:rsid w:val="003A649C"/>
    <w:rsid w:val="003B3BB7"/>
    <w:rsid w:val="003B70C5"/>
    <w:rsid w:val="003C2402"/>
    <w:rsid w:val="003D4645"/>
    <w:rsid w:val="003F1CB1"/>
    <w:rsid w:val="0040313F"/>
    <w:rsid w:val="00403563"/>
    <w:rsid w:val="00410DF9"/>
    <w:rsid w:val="00411B32"/>
    <w:rsid w:val="00412C0D"/>
    <w:rsid w:val="0042488C"/>
    <w:rsid w:val="00426F07"/>
    <w:rsid w:val="00434952"/>
    <w:rsid w:val="00451832"/>
    <w:rsid w:val="00452229"/>
    <w:rsid w:val="004603FD"/>
    <w:rsid w:val="00466B73"/>
    <w:rsid w:val="004677A8"/>
    <w:rsid w:val="00470C3E"/>
    <w:rsid w:val="00480D75"/>
    <w:rsid w:val="00482149"/>
    <w:rsid w:val="00487ED6"/>
    <w:rsid w:val="004942E1"/>
    <w:rsid w:val="00495E34"/>
    <w:rsid w:val="0049626A"/>
    <w:rsid w:val="004A6413"/>
    <w:rsid w:val="004C2F5A"/>
    <w:rsid w:val="004D418C"/>
    <w:rsid w:val="004D644D"/>
    <w:rsid w:val="004E29AC"/>
    <w:rsid w:val="004E6AFF"/>
    <w:rsid w:val="004F0CC9"/>
    <w:rsid w:val="004F31CE"/>
    <w:rsid w:val="004F44B3"/>
    <w:rsid w:val="00540475"/>
    <w:rsid w:val="005413B8"/>
    <w:rsid w:val="00547518"/>
    <w:rsid w:val="00553B70"/>
    <w:rsid w:val="005613B7"/>
    <w:rsid w:val="00572181"/>
    <w:rsid w:val="00586B47"/>
    <w:rsid w:val="00590B40"/>
    <w:rsid w:val="0059106B"/>
    <w:rsid w:val="005937E0"/>
    <w:rsid w:val="005937F7"/>
    <w:rsid w:val="0059407F"/>
    <w:rsid w:val="005A378A"/>
    <w:rsid w:val="005A5386"/>
    <w:rsid w:val="005A7837"/>
    <w:rsid w:val="005B4069"/>
    <w:rsid w:val="005C7DAA"/>
    <w:rsid w:val="005D7064"/>
    <w:rsid w:val="005E7E46"/>
    <w:rsid w:val="0060236E"/>
    <w:rsid w:val="00602862"/>
    <w:rsid w:val="00606EA2"/>
    <w:rsid w:val="00610EDE"/>
    <w:rsid w:val="006119F4"/>
    <w:rsid w:val="00623330"/>
    <w:rsid w:val="00633EBD"/>
    <w:rsid w:val="00635C2C"/>
    <w:rsid w:val="00664DFD"/>
    <w:rsid w:val="00665A37"/>
    <w:rsid w:val="00670028"/>
    <w:rsid w:val="006806D3"/>
    <w:rsid w:val="00691F6F"/>
    <w:rsid w:val="00696CAF"/>
    <w:rsid w:val="006B1221"/>
    <w:rsid w:val="006B3013"/>
    <w:rsid w:val="006B3B51"/>
    <w:rsid w:val="006C6D78"/>
    <w:rsid w:val="006C7D9F"/>
    <w:rsid w:val="006D429D"/>
    <w:rsid w:val="006E350E"/>
    <w:rsid w:val="006E7254"/>
    <w:rsid w:val="006F1024"/>
    <w:rsid w:val="006F14BC"/>
    <w:rsid w:val="006F488E"/>
    <w:rsid w:val="006F7332"/>
    <w:rsid w:val="00707EA7"/>
    <w:rsid w:val="00710090"/>
    <w:rsid w:val="007200A0"/>
    <w:rsid w:val="00725A05"/>
    <w:rsid w:val="00731C67"/>
    <w:rsid w:val="0074537F"/>
    <w:rsid w:val="00746D73"/>
    <w:rsid w:val="00773499"/>
    <w:rsid w:val="00782414"/>
    <w:rsid w:val="00783EDF"/>
    <w:rsid w:val="00784C87"/>
    <w:rsid w:val="00795EEA"/>
    <w:rsid w:val="007B23C0"/>
    <w:rsid w:val="007C4D25"/>
    <w:rsid w:val="007D5EF2"/>
    <w:rsid w:val="007F3CA6"/>
    <w:rsid w:val="00802129"/>
    <w:rsid w:val="00802401"/>
    <w:rsid w:val="0080242C"/>
    <w:rsid w:val="00804351"/>
    <w:rsid w:val="0081105E"/>
    <w:rsid w:val="008155DE"/>
    <w:rsid w:val="00815F7C"/>
    <w:rsid w:val="0081622A"/>
    <w:rsid w:val="0082640C"/>
    <w:rsid w:val="00832988"/>
    <w:rsid w:val="00832DFC"/>
    <w:rsid w:val="008401B7"/>
    <w:rsid w:val="0087511A"/>
    <w:rsid w:val="00880916"/>
    <w:rsid w:val="00881A83"/>
    <w:rsid w:val="00886CFD"/>
    <w:rsid w:val="00892CC1"/>
    <w:rsid w:val="00897E5E"/>
    <w:rsid w:val="008B09F6"/>
    <w:rsid w:val="008B3545"/>
    <w:rsid w:val="008B4BC2"/>
    <w:rsid w:val="008C6972"/>
    <w:rsid w:val="008D07DB"/>
    <w:rsid w:val="008D3435"/>
    <w:rsid w:val="008D71E7"/>
    <w:rsid w:val="008E0096"/>
    <w:rsid w:val="009013BD"/>
    <w:rsid w:val="0090684D"/>
    <w:rsid w:val="00906BC6"/>
    <w:rsid w:val="009207DC"/>
    <w:rsid w:val="009231A6"/>
    <w:rsid w:val="0092321B"/>
    <w:rsid w:val="00927438"/>
    <w:rsid w:val="0093064D"/>
    <w:rsid w:val="00941D41"/>
    <w:rsid w:val="0094446A"/>
    <w:rsid w:val="00950306"/>
    <w:rsid w:val="009520D6"/>
    <w:rsid w:val="009542AB"/>
    <w:rsid w:val="00960F44"/>
    <w:rsid w:val="00961833"/>
    <w:rsid w:val="00962A84"/>
    <w:rsid w:val="0096313A"/>
    <w:rsid w:val="00964355"/>
    <w:rsid w:val="00974A2E"/>
    <w:rsid w:val="00975681"/>
    <w:rsid w:val="00975F15"/>
    <w:rsid w:val="0098429B"/>
    <w:rsid w:val="009A4FFB"/>
    <w:rsid w:val="009B2E86"/>
    <w:rsid w:val="009C0FEA"/>
    <w:rsid w:val="009C58EA"/>
    <w:rsid w:val="009D66D0"/>
    <w:rsid w:val="009E130F"/>
    <w:rsid w:val="009E74B4"/>
    <w:rsid w:val="009F4CC2"/>
    <w:rsid w:val="009F751C"/>
    <w:rsid w:val="009F7819"/>
    <w:rsid w:val="00A02A9D"/>
    <w:rsid w:val="00A06E82"/>
    <w:rsid w:val="00A07277"/>
    <w:rsid w:val="00A11C8F"/>
    <w:rsid w:val="00A21332"/>
    <w:rsid w:val="00A22F63"/>
    <w:rsid w:val="00A42EBE"/>
    <w:rsid w:val="00A43C2A"/>
    <w:rsid w:val="00A72DA1"/>
    <w:rsid w:val="00A760EA"/>
    <w:rsid w:val="00A83326"/>
    <w:rsid w:val="00A95601"/>
    <w:rsid w:val="00AA015D"/>
    <w:rsid w:val="00AC0F58"/>
    <w:rsid w:val="00AC3F7D"/>
    <w:rsid w:val="00AD2627"/>
    <w:rsid w:val="00AD7741"/>
    <w:rsid w:val="00B00691"/>
    <w:rsid w:val="00B014BD"/>
    <w:rsid w:val="00B0529F"/>
    <w:rsid w:val="00B0788D"/>
    <w:rsid w:val="00B25650"/>
    <w:rsid w:val="00B33169"/>
    <w:rsid w:val="00B438BF"/>
    <w:rsid w:val="00B52180"/>
    <w:rsid w:val="00B61161"/>
    <w:rsid w:val="00B64E88"/>
    <w:rsid w:val="00B725A5"/>
    <w:rsid w:val="00B90855"/>
    <w:rsid w:val="00B917E6"/>
    <w:rsid w:val="00BA29B7"/>
    <w:rsid w:val="00BA5648"/>
    <w:rsid w:val="00BB243D"/>
    <w:rsid w:val="00BB2602"/>
    <w:rsid w:val="00BB492E"/>
    <w:rsid w:val="00BB6CAF"/>
    <w:rsid w:val="00BC375C"/>
    <w:rsid w:val="00BC436F"/>
    <w:rsid w:val="00BD0D90"/>
    <w:rsid w:val="00BD1249"/>
    <w:rsid w:val="00BD4FAE"/>
    <w:rsid w:val="00BE4E05"/>
    <w:rsid w:val="00BE71CB"/>
    <w:rsid w:val="00BF0341"/>
    <w:rsid w:val="00C0041B"/>
    <w:rsid w:val="00C014F6"/>
    <w:rsid w:val="00C0608B"/>
    <w:rsid w:val="00C12A7E"/>
    <w:rsid w:val="00C12EDB"/>
    <w:rsid w:val="00C157E4"/>
    <w:rsid w:val="00C20413"/>
    <w:rsid w:val="00C3388D"/>
    <w:rsid w:val="00C3599C"/>
    <w:rsid w:val="00C37064"/>
    <w:rsid w:val="00C40408"/>
    <w:rsid w:val="00C40AFB"/>
    <w:rsid w:val="00C4781F"/>
    <w:rsid w:val="00C52D8E"/>
    <w:rsid w:val="00C552A0"/>
    <w:rsid w:val="00C57680"/>
    <w:rsid w:val="00C62819"/>
    <w:rsid w:val="00C71B16"/>
    <w:rsid w:val="00C73CCC"/>
    <w:rsid w:val="00C75E61"/>
    <w:rsid w:val="00C80655"/>
    <w:rsid w:val="00C82CB1"/>
    <w:rsid w:val="00C85285"/>
    <w:rsid w:val="00C86BDC"/>
    <w:rsid w:val="00CA040A"/>
    <w:rsid w:val="00CA3CEE"/>
    <w:rsid w:val="00CA6773"/>
    <w:rsid w:val="00CA77D1"/>
    <w:rsid w:val="00CB62F8"/>
    <w:rsid w:val="00CC2CBA"/>
    <w:rsid w:val="00CD3A69"/>
    <w:rsid w:val="00CE4586"/>
    <w:rsid w:val="00D00284"/>
    <w:rsid w:val="00D06FFC"/>
    <w:rsid w:val="00D34466"/>
    <w:rsid w:val="00D5757D"/>
    <w:rsid w:val="00D6065B"/>
    <w:rsid w:val="00D65FC9"/>
    <w:rsid w:val="00D75D06"/>
    <w:rsid w:val="00D765E3"/>
    <w:rsid w:val="00D8185B"/>
    <w:rsid w:val="00D83522"/>
    <w:rsid w:val="00DA2B0B"/>
    <w:rsid w:val="00DB0A61"/>
    <w:rsid w:val="00DB7894"/>
    <w:rsid w:val="00DD294D"/>
    <w:rsid w:val="00DD325E"/>
    <w:rsid w:val="00DD5B5B"/>
    <w:rsid w:val="00DF0D8C"/>
    <w:rsid w:val="00DF48E1"/>
    <w:rsid w:val="00E0227C"/>
    <w:rsid w:val="00E06A8A"/>
    <w:rsid w:val="00E126E3"/>
    <w:rsid w:val="00E14F07"/>
    <w:rsid w:val="00E159B9"/>
    <w:rsid w:val="00E247EC"/>
    <w:rsid w:val="00E25A02"/>
    <w:rsid w:val="00E318A0"/>
    <w:rsid w:val="00E359A6"/>
    <w:rsid w:val="00E35F82"/>
    <w:rsid w:val="00E42EE5"/>
    <w:rsid w:val="00E51BB7"/>
    <w:rsid w:val="00E54085"/>
    <w:rsid w:val="00E54A5F"/>
    <w:rsid w:val="00E602BA"/>
    <w:rsid w:val="00E7054C"/>
    <w:rsid w:val="00E75BA1"/>
    <w:rsid w:val="00EA002A"/>
    <w:rsid w:val="00EB3FDE"/>
    <w:rsid w:val="00EB7993"/>
    <w:rsid w:val="00EB7BE4"/>
    <w:rsid w:val="00EC7731"/>
    <w:rsid w:val="00ED2B83"/>
    <w:rsid w:val="00ED308D"/>
    <w:rsid w:val="00EE54C9"/>
    <w:rsid w:val="00EF28E9"/>
    <w:rsid w:val="00F01E2E"/>
    <w:rsid w:val="00F10097"/>
    <w:rsid w:val="00F11166"/>
    <w:rsid w:val="00F32B87"/>
    <w:rsid w:val="00F32E92"/>
    <w:rsid w:val="00F45D0F"/>
    <w:rsid w:val="00F52C38"/>
    <w:rsid w:val="00F606F6"/>
    <w:rsid w:val="00F632F0"/>
    <w:rsid w:val="00F6504D"/>
    <w:rsid w:val="00F73340"/>
    <w:rsid w:val="00FB7D9D"/>
    <w:rsid w:val="00FC4715"/>
    <w:rsid w:val="00FF037D"/>
    <w:rsid w:val="00FF1BA6"/>
    <w:rsid w:val="00FF214B"/>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93A0"/>
  <w15:docId w15:val="{D47CBA99-2510-46FD-B750-45E8373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E"/>
  </w:style>
  <w:style w:type="paragraph" w:styleId="Heading2">
    <w:name w:val="heading 2"/>
    <w:basedOn w:val="Normal"/>
    <w:next w:val="Normal"/>
    <w:link w:val="Heading2Char"/>
    <w:unhideWhenUsed/>
    <w:qFormat/>
    <w:rsid w:val="00C12A7E"/>
    <w:pPr>
      <w:keepNext/>
      <w:keepLines/>
      <w:spacing w:before="120"/>
      <w:jc w:val="center"/>
      <w:outlineLvl w:val="1"/>
    </w:pPr>
    <w:rPr>
      <w:b/>
      <w:sz w:val="32"/>
    </w:rPr>
  </w:style>
  <w:style w:type="paragraph" w:styleId="Heading3">
    <w:name w:val="heading 3"/>
    <w:basedOn w:val="Heading2"/>
    <w:link w:val="Heading3Char"/>
    <w:unhideWhenUsed/>
    <w:qFormat/>
    <w:rsid w:val="005D7064"/>
    <w:pPr>
      <w:spacing w:before="0" w:after="240"/>
      <w:outlineLvl w:val="2"/>
    </w:pPr>
    <w:rPr>
      <w:rFonts w:ascii="Times New Roman" w:hAnsi="Times New Roman" w:cs="Times New Roman"/>
      <w:sz w:val="24"/>
      <w:szCs w:val="24"/>
    </w:rPr>
  </w:style>
  <w:style w:type="paragraph" w:styleId="Heading4">
    <w:name w:val="heading 4"/>
    <w:basedOn w:val="Normal"/>
    <w:link w:val="Heading4Char"/>
    <w:unhideWhenUsed/>
    <w:qFormat/>
    <w:rsid w:val="005D7064"/>
    <w:pPr>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C12A7E"/>
    <w:pPr>
      <w:outlineLvl w:val="4"/>
    </w:pPr>
    <w:rPr>
      <w:u w:val="single"/>
    </w:rPr>
  </w:style>
  <w:style w:type="paragraph" w:styleId="Heading6">
    <w:name w:val="heading 6"/>
    <w:basedOn w:val="Normal"/>
    <w:next w:val="Normal"/>
    <w:link w:val="Heading6Char"/>
    <w:unhideWhenUsed/>
    <w:qFormat/>
    <w:rsid w:val="00C12A7E"/>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2A7E"/>
    <w:rPr>
      <w:b/>
      <w:sz w:val="32"/>
    </w:rPr>
  </w:style>
  <w:style w:type="character" w:customStyle="1" w:styleId="Heading3Char">
    <w:name w:val="Heading 3 Char"/>
    <w:basedOn w:val="DefaultParagraphFont"/>
    <w:link w:val="Heading3"/>
    <w:rsid w:val="005D7064"/>
    <w:rPr>
      <w:rFonts w:ascii="Times New Roman" w:hAnsi="Times New Roman" w:cs="Times New Roman"/>
      <w:b/>
      <w:sz w:val="24"/>
      <w:szCs w:val="24"/>
    </w:rPr>
  </w:style>
  <w:style w:type="character" w:customStyle="1" w:styleId="Heading4Char">
    <w:name w:val="Heading 4 Char"/>
    <w:basedOn w:val="DefaultParagraphFont"/>
    <w:link w:val="Heading4"/>
    <w:rsid w:val="005D7064"/>
    <w:rPr>
      <w:rFonts w:ascii="Times New Roman" w:hAnsi="Times New Roman" w:cs="Times New Roman"/>
      <w:b/>
      <w:sz w:val="24"/>
      <w:szCs w:val="24"/>
    </w:rPr>
  </w:style>
  <w:style w:type="character" w:customStyle="1" w:styleId="Heading5Char">
    <w:name w:val="Heading 5 Char"/>
    <w:basedOn w:val="DefaultParagraphFont"/>
    <w:link w:val="Heading5"/>
    <w:rsid w:val="00C12A7E"/>
    <w:rPr>
      <w:b/>
      <w:u w:val="single"/>
    </w:rPr>
  </w:style>
  <w:style w:type="character" w:customStyle="1" w:styleId="Heading6Char">
    <w:name w:val="Heading 6 Char"/>
    <w:basedOn w:val="DefaultParagraphFont"/>
    <w:link w:val="Heading6"/>
    <w:rsid w:val="00C12A7E"/>
    <w:rPr>
      <w:b/>
    </w:rPr>
  </w:style>
  <w:style w:type="character" w:styleId="Hyperlink">
    <w:name w:val="Hyperlink"/>
    <w:basedOn w:val="DefaultParagraphFont"/>
    <w:uiPriority w:val="99"/>
    <w:unhideWhenUsed/>
    <w:rsid w:val="00C12A7E"/>
    <w:rPr>
      <w:color w:val="0000FF"/>
      <w:u w:val="single"/>
    </w:rPr>
  </w:style>
  <w:style w:type="paragraph" w:styleId="BodyText">
    <w:name w:val="Body Text"/>
    <w:basedOn w:val="Normal"/>
    <w:link w:val="BodyTextChar"/>
    <w:unhideWhenUsed/>
    <w:rsid w:val="00C12A7E"/>
    <w:rPr>
      <w:i/>
      <w:iCs/>
    </w:rPr>
  </w:style>
  <w:style w:type="character" w:customStyle="1" w:styleId="BodyTextChar">
    <w:name w:val="Body Text Char"/>
    <w:basedOn w:val="DefaultParagraphFont"/>
    <w:link w:val="BodyText"/>
    <w:rsid w:val="00C12A7E"/>
    <w:rPr>
      <w:i/>
      <w:iCs/>
    </w:rPr>
  </w:style>
  <w:style w:type="paragraph" w:styleId="ListParagraph">
    <w:name w:val="List Paragraph"/>
    <w:basedOn w:val="Normal"/>
    <w:uiPriority w:val="34"/>
    <w:qFormat/>
    <w:rsid w:val="00C12A7E"/>
    <w:pPr>
      <w:ind w:left="720"/>
      <w:contextualSpacing/>
    </w:pPr>
  </w:style>
  <w:style w:type="paragraph" w:customStyle="1" w:styleId="ind4">
    <w:name w:val="ind .4"/>
    <w:basedOn w:val="Normal"/>
    <w:rsid w:val="00C12A7E"/>
    <w:pPr>
      <w:tabs>
        <w:tab w:val="left" w:pos="1152"/>
        <w:tab w:val="left" w:pos="1728"/>
        <w:tab w:val="left" w:pos="2304"/>
        <w:tab w:val="left" w:pos="2880"/>
        <w:tab w:val="left" w:pos="3456"/>
      </w:tabs>
      <w:ind w:left="576"/>
    </w:pPr>
  </w:style>
  <w:style w:type="paragraph" w:customStyle="1" w:styleId="ind12">
    <w:name w:val="ind 1.2"/>
    <w:basedOn w:val="Normal"/>
    <w:rsid w:val="00C12A7E"/>
    <w:pPr>
      <w:tabs>
        <w:tab w:val="left" w:pos="2304"/>
        <w:tab w:val="left" w:pos="2880"/>
        <w:tab w:val="left" w:pos="3456"/>
      </w:tabs>
      <w:ind w:left="1728"/>
    </w:pPr>
  </w:style>
  <w:style w:type="paragraph" w:customStyle="1" w:styleId="ind8">
    <w:name w:val="ind .8"/>
    <w:basedOn w:val="Normal"/>
    <w:rsid w:val="00C12A7E"/>
    <w:pPr>
      <w:tabs>
        <w:tab w:val="left" w:pos="1728"/>
        <w:tab w:val="left" w:pos="2304"/>
        <w:tab w:val="left" w:pos="2880"/>
        <w:tab w:val="left" w:pos="3456"/>
      </w:tabs>
      <w:ind w:left="1152"/>
    </w:pPr>
  </w:style>
  <w:style w:type="paragraph" w:customStyle="1" w:styleId="ind16">
    <w:name w:val="ind 1.6"/>
    <w:basedOn w:val="Normal"/>
    <w:rsid w:val="00C12A7E"/>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3F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B1"/>
    <w:rPr>
      <w:rFonts w:ascii="Tahoma" w:hAnsi="Tahoma" w:cs="Tahoma"/>
      <w:sz w:val="16"/>
      <w:szCs w:val="16"/>
    </w:rPr>
  </w:style>
  <w:style w:type="character" w:styleId="CommentReference">
    <w:name w:val="annotation reference"/>
    <w:basedOn w:val="DefaultParagraphFont"/>
    <w:uiPriority w:val="99"/>
    <w:semiHidden/>
    <w:unhideWhenUsed/>
    <w:rsid w:val="00160C27"/>
    <w:rPr>
      <w:sz w:val="16"/>
      <w:szCs w:val="16"/>
    </w:rPr>
  </w:style>
  <w:style w:type="paragraph" w:styleId="CommentText">
    <w:name w:val="annotation text"/>
    <w:basedOn w:val="Normal"/>
    <w:link w:val="CommentTextChar"/>
    <w:uiPriority w:val="99"/>
    <w:semiHidden/>
    <w:unhideWhenUsed/>
    <w:rsid w:val="00160C27"/>
    <w:pPr>
      <w:spacing w:line="240" w:lineRule="auto"/>
    </w:pPr>
    <w:rPr>
      <w:sz w:val="20"/>
      <w:szCs w:val="20"/>
    </w:rPr>
  </w:style>
  <w:style w:type="character" w:customStyle="1" w:styleId="CommentTextChar">
    <w:name w:val="Comment Text Char"/>
    <w:basedOn w:val="DefaultParagraphFont"/>
    <w:link w:val="CommentText"/>
    <w:uiPriority w:val="99"/>
    <w:semiHidden/>
    <w:rsid w:val="00160C27"/>
    <w:rPr>
      <w:sz w:val="20"/>
      <w:szCs w:val="20"/>
    </w:rPr>
  </w:style>
  <w:style w:type="paragraph" w:styleId="CommentSubject">
    <w:name w:val="annotation subject"/>
    <w:basedOn w:val="CommentText"/>
    <w:next w:val="CommentText"/>
    <w:link w:val="CommentSubjectChar"/>
    <w:uiPriority w:val="99"/>
    <w:semiHidden/>
    <w:unhideWhenUsed/>
    <w:rsid w:val="00160C27"/>
    <w:rPr>
      <w:b/>
      <w:bCs/>
    </w:rPr>
  </w:style>
  <w:style w:type="character" w:customStyle="1" w:styleId="CommentSubjectChar">
    <w:name w:val="Comment Subject Char"/>
    <w:basedOn w:val="CommentTextChar"/>
    <w:link w:val="CommentSubject"/>
    <w:uiPriority w:val="99"/>
    <w:semiHidden/>
    <w:rsid w:val="00160C27"/>
    <w:rPr>
      <w:b/>
      <w:bCs/>
      <w:sz w:val="20"/>
      <w:szCs w:val="20"/>
    </w:rPr>
  </w:style>
  <w:style w:type="paragraph" w:styleId="Revision">
    <w:name w:val="Revision"/>
    <w:hidden/>
    <w:uiPriority w:val="99"/>
    <w:semiHidden/>
    <w:rsid w:val="00906BC6"/>
    <w:pPr>
      <w:spacing w:after="0" w:line="240" w:lineRule="auto"/>
    </w:pPr>
  </w:style>
  <w:style w:type="paragraph" w:styleId="TOC3">
    <w:name w:val="toc 3"/>
    <w:basedOn w:val="Normal"/>
    <w:next w:val="Normal"/>
    <w:autoRedefine/>
    <w:uiPriority w:val="39"/>
    <w:unhideWhenUsed/>
    <w:rsid w:val="00C75E61"/>
    <w:pPr>
      <w:spacing w:after="100"/>
      <w:ind w:left="440"/>
    </w:pPr>
  </w:style>
  <w:style w:type="paragraph" w:styleId="TOC4">
    <w:name w:val="toc 4"/>
    <w:basedOn w:val="Normal"/>
    <w:next w:val="Normal"/>
    <w:autoRedefine/>
    <w:uiPriority w:val="39"/>
    <w:unhideWhenUsed/>
    <w:rsid w:val="00C75E61"/>
    <w:pPr>
      <w:spacing w:after="100"/>
      <w:ind w:left="660"/>
    </w:pPr>
  </w:style>
  <w:style w:type="paragraph" w:styleId="NormalWeb">
    <w:name w:val="Normal (Web)"/>
    <w:basedOn w:val="Normal"/>
    <w:uiPriority w:val="99"/>
    <w:unhideWhenUsed/>
    <w:rsid w:val="0092743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33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5482">
      <w:bodyDiv w:val="1"/>
      <w:marLeft w:val="0"/>
      <w:marRight w:val="0"/>
      <w:marTop w:val="0"/>
      <w:marBottom w:val="0"/>
      <w:divBdr>
        <w:top w:val="none" w:sz="0" w:space="0" w:color="auto"/>
        <w:left w:val="none" w:sz="0" w:space="0" w:color="auto"/>
        <w:bottom w:val="none" w:sz="0" w:space="0" w:color="auto"/>
        <w:right w:val="none" w:sz="0" w:space="0" w:color="auto"/>
      </w:divBdr>
    </w:div>
    <w:div w:id="392044541">
      <w:bodyDiv w:val="1"/>
      <w:marLeft w:val="0"/>
      <w:marRight w:val="0"/>
      <w:marTop w:val="0"/>
      <w:marBottom w:val="0"/>
      <w:divBdr>
        <w:top w:val="none" w:sz="0" w:space="0" w:color="auto"/>
        <w:left w:val="none" w:sz="0" w:space="0" w:color="auto"/>
        <w:bottom w:val="none" w:sz="0" w:space="0" w:color="auto"/>
        <w:right w:val="none" w:sz="0" w:space="0" w:color="auto"/>
      </w:divBdr>
    </w:div>
    <w:div w:id="1098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10" Type="http://schemas.openxmlformats.org/officeDocument/2006/relationships/hyperlink" Target="https://spcs3.kc.army.mil/asaalt/procurement/AFARS/AFARS_AppGG.aspx"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added 8(a) threshold from $22M to $100M for JA, delegable to SCO at GO/SES level.</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DASAP-90-705</_dlc_DocId>
    <_dlc_DocIdUrl xmlns="4d2834f2-6e62-48ef-822a-880d84868a39">
      <Url>https://spcs3.kc.army.mil/asaalt/ZPTeam/PPS/_layouts/15/DocIdRedir.aspx?ID=DASAP-90-705</Url>
      <Description>DASAP-90-705</Description>
    </_dlc_DocIdUrl>
    <WebPartName xmlns="4d2834f2-6e62-48ef-822a-880d84868a39" xsi:nil="true"/>
    <AFARSRevisionNo xmlns="4d2834f2-6e62-48ef-822a-880d84868a39">28.03</AFARSRevisionNo>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993DF54-2D42-4C17-8AC5-2A423C0351C9}">
  <ds:schemaRefs>
    <ds:schemaRef ds:uri="http://schemas.openxmlformats.org/officeDocument/2006/bibliography"/>
  </ds:schemaRefs>
</ds:datastoreItem>
</file>

<file path=customXml/itemProps2.xml><?xml version="1.0" encoding="utf-8"?>
<ds:datastoreItem xmlns:ds="http://schemas.openxmlformats.org/officeDocument/2006/customXml" ds:itemID="{53822130-FE7D-4BAD-8CCF-B01A291C0993}">
  <ds:schemaRefs>
    <ds:schemaRef ds:uri="http://schemas.microsoft.com/sharepoint/v3/contenttype/forms"/>
  </ds:schemaRefs>
</ds:datastoreItem>
</file>

<file path=customXml/itemProps3.xml><?xml version="1.0" encoding="utf-8"?>
<ds:datastoreItem xmlns:ds="http://schemas.openxmlformats.org/officeDocument/2006/customXml" ds:itemID="{08AE9E4E-CB7E-4B16-A8E1-75FCA3AB5EEB}">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F2295E9D-5D23-4464-A7E0-80A02E650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CC3FAA7-9DA5-49C9-AD09-B4A2A25AED4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AFARS 5106_Revision_28_03</vt:lpstr>
    </vt:vector>
  </TitlesOfParts>
  <Company>U.S. Army</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5106_Revision_28_03</dc:title>
  <dc:creator>Administrator</dc:creator>
  <cp:lastModifiedBy>Jordan, Amanda C CIV USARMY HQDA ASA ALT (USA)</cp:lastModifiedBy>
  <cp:revision>7</cp:revision>
  <cp:lastPrinted>2017-11-13T17:43:00Z</cp:lastPrinted>
  <dcterms:created xsi:type="dcterms:W3CDTF">2023-09-05T19:11:00Z</dcterms:created>
  <dcterms:modified xsi:type="dcterms:W3CDTF">2023-09-28T17:31:00Z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827874e7-73d7-4892-a65f-26b31e70e9eb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