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A94B" w14:textId="77777777" w:rsidR="00BF5881" w:rsidRPr="006764FE" w:rsidRDefault="00BF5881" w:rsidP="006764F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764FE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1D7FB8" w:rsidRPr="006764FE">
        <w:rPr>
          <w:rFonts w:ascii="Times New Roman" w:hAnsi="Times New Roman" w:cs="Times New Roman"/>
          <w:b/>
          <w:bCs/>
          <w:caps/>
          <w:sz w:val="32"/>
        </w:rPr>
        <w:t>–</w:t>
      </w:r>
      <w:r w:rsidRPr="006764FE">
        <w:rPr>
          <w:rFonts w:ascii="Times New Roman" w:hAnsi="Times New Roman" w:cs="Times New Roman"/>
          <w:b/>
          <w:bCs/>
          <w:caps/>
          <w:sz w:val="32"/>
        </w:rPr>
        <w:t xml:space="preserve"> Part 5131</w:t>
      </w:r>
    </w:p>
    <w:p w14:paraId="77E452CC" w14:textId="03BC5736" w:rsidR="00BF5881" w:rsidRPr="00FC703A" w:rsidRDefault="00BF5881" w:rsidP="00FC70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03A">
        <w:rPr>
          <w:rFonts w:ascii="Times New Roman" w:hAnsi="Times New Roman" w:cs="Times New Roman"/>
          <w:b/>
          <w:sz w:val="32"/>
          <w:szCs w:val="32"/>
        </w:rPr>
        <w:t>Contract Cost Principles and Procedures</w:t>
      </w:r>
    </w:p>
    <w:p w14:paraId="57285AD6" w14:textId="7DC3B75A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del w:id="0" w:author="Amanda" w:date="2024-08-07T09:10:00Z">
        <w:r w:rsidR="00A323F0" w:rsidDel="00C0486E">
          <w:rPr>
            <w:rFonts w:ascii="Times New Roman" w:hAnsi="Times New Roman" w:cs="Times New Roman"/>
            <w:bCs/>
            <w:i/>
            <w:sz w:val="24"/>
            <w:szCs w:val="24"/>
          </w:rPr>
          <w:delText>0</w:delText>
        </w:r>
        <w:r w:rsidR="00166E15" w:rsidDel="00C0486E">
          <w:rPr>
            <w:rFonts w:ascii="Times New Roman" w:hAnsi="Times New Roman" w:cs="Times New Roman"/>
            <w:bCs/>
            <w:i/>
            <w:sz w:val="24"/>
            <w:szCs w:val="24"/>
          </w:rPr>
          <w:delText>1 May 2019</w:delText>
        </w:r>
      </w:del>
      <w:ins w:id="1" w:author="Jordan, Amanda C CIV USARMY HQDA ASA ALT (USA)" w:date="2024-09-22T16:28:00Z">
        <w:r w:rsidR="00F47A8F">
          <w:rPr>
            <w:rFonts w:ascii="Times New Roman" w:hAnsi="Times New Roman" w:cs="Times New Roman"/>
            <w:bCs/>
            <w:i/>
            <w:sz w:val="24"/>
            <w:szCs w:val="24"/>
          </w:rPr>
          <w:t>01</w:t>
        </w:r>
      </w:ins>
      <w:ins w:id="2" w:author="Amanda" w:date="2024-08-07T09:10:00Z">
        <w:r w:rsidR="00C0486E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October 2024</w:t>
        </w:r>
      </w:ins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D843D53" w14:textId="2BB59695" w:rsidR="00441538" w:rsidRPr="00441538" w:rsidRDefault="00441538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2494" w:history="1">
        <w:r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5131.2 – Contracts with Commercial Organizations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_Toc512852494 \h </w:instrTex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314609" w14:textId="70733382" w:rsidR="00441538" w:rsidRPr="00441538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5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  Selected costs.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_Toc512852495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58998A" w14:textId="1DC2698F" w:rsidR="00441538" w:rsidRPr="00441538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6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5131.205-6  Compensation for personal services.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_Toc512852496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CE29BD" w14:textId="777FB490" w:rsidR="00441538" w:rsidRDefault="00441538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441538">
      <w:pPr>
        <w:pStyle w:val="Heading3"/>
      </w:pPr>
      <w:bookmarkStart w:id="3" w:name="_Toc512852494"/>
      <w:r w:rsidRPr="005413A1">
        <w:t>Subpart 5131.2 – Contracts with Commercial Organizations</w:t>
      </w:r>
      <w:bookmarkEnd w:id="3"/>
    </w:p>
    <w:p w14:paraId="439AF50B" w14:textId="77777777" w:rsidR="005413A1" w:rsidRPr="005413A1" w:rsidRDefault="005413A1" w:rsidP="00441538">
      <w:pPr>
        <w:pStyle w:val="Heading4"/>
      </w:pPr>
      <w:bookmarkStart w:id="4" w:name="_Toc512852495"/>
      <w:r w:rsidRPr="005413A1">
        <w:t>5131.205</w:t>
      </w:r>
      <w:r>
        <w:t xml:space="preserve">  </w:t>
      </w:r>
      <w:r w:rsidRPr="00441538">
        <w:t>Selected</w:t>
      </w:r>
      <w:r>
        <w:t xml:space="preserve"> costs.</w:t>
      </w:r>
      <w:bookmarkEnd w:id="4"/>
    </w:p>
    <w:p w14:paraId="2AB78C9A" w14:textId="77777777" w:rsidR="005413A1" w:rsidRDefault="005413A1" w:rsidP="00441538">
      <w:pPr>
        <w:pStyle w:val="Heading4"/>
      </w:pPr>
      <w:bookmarkStart w:id="5" w:name="_Toc512852496"/>
      <w:r w:rsidRPr="005413A1">
        <w:t>5131.205-6  Compensation for personal services.</w:t>
      </w:r>
      <w:bookmarkEnd w:id="5"/>
    </w:p>
    <w:p w14:paraId="2A1A9350" w14:textId="74E20CAB" w:rsidR="00F633A9" w:rsidRPr="005413A1" w:rsidRDefault="00F633A9" w:rsidP="005413A1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3A9">
        <w:rPr>
          <w:rFonts w:ascii="Times New Roman" w:hAnsi="Times New Roman" w:cs="Times New Roman"/>
          <w:sz w:val="24"/>
          <w:szCs w:val="24"/>
        </w:rPr>
        <w:t xml:space="preserve">(g)(6)  </w:t>
      </w:r>
      <w:r w:rsidRPr="00F633A9">
        <w:rPr>
          <w:rFonts w:ascii="Times New Roman" w:hAnsi="Times New Roman" w:cs="Times New Roman"/>
          <w:i/>
          <w:sz w:val="24"/>
          <w:szCs w:val="24"/>
        </w:rPr>
        <w:t xml:space="preserve">Severance pay.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A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Assistant Secretary of the Army (Acquisi</w:t>
      </w:r>
      <w:r w:rsidR="00172E00">
        <w:rPr>
          <w:rFonts w:ascii="Times New Roman" w:hAnsi="Times New Roman" w:cs="Times New Roman"/>
          <w:sz w:val="24"/>
          <w:szCs w:val="24"/>
        </w:rPr>
        <w:t xml:space="preserve">tion, Logistics and Technology) </w:t>
      </w:r>
      <w:r>
        <w:rPr>
          <w:rFonts w:ascii="Times New Roman" w:hAnsi="Times New Roman" w:cs="Times New Roman"/>
          <w:sz w:val="24"/>
          <w:szCs w:val="24"/>
        </w:rPr>
        <w:t xml:space="preserve">is permitted to waive certain cost allowability limitations as set forth in FAR 31.205-6(g)(6).  </w:t>
      </w:r>
      <w:r w:rsidR="00580375">
        <w:rPr>
          <w:rFonts w:ascii="Times New Roman" w:hAnsi="Times New Roman" w:cs="Times New Roman"/>
          <w:sz w:val="24"/>
          <w:szCs w:val="24"/>
        </w:rPr>
        <w:t xml:space="preserve"> See Appendix GG for further delegation. </w:t>
      </w:r>
    </w:p>
    <w:p w14:paraId="5E99AF1C" w14:textId="338809D9" w:rsidR="005413A1" w:rsidRDefault="005413A1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(p)(4)(iii)  </w:t>
      </w:r>
      <w:r w:rsidR="00F633A9" w:rsidRPr="00F633A9">
        <w:rPr>
          <w:rFonts w:ascii="Times New Roman" w:hAnsi="Times New Roman" w:cs="Times New Roman"/>
          <w:i/>
          <w:sz w:val="24"/>
          <w:szCs w:val="24"/>
        </w:rPr>
        <w:t>Limitation on allowability of compensation.</w:t>
      </w:r>
      <w:r w:rsidR="00F633A9">
        <w:rPr>
          <w:rFonts w:ascii="Times New Roman" w:hAnsi="Times New Roman" w:cs="Times New Roman"/>
          <w:sz w:val="24"/>
          <w:szCs w:val="24"/>
        </w:rPr>
        <w:t xml:space="preserve">  </w:t>
      </w:r>
      <w:r w:rsidR="00860735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may establish exceptions as described at FAR 31.205-6(p)(4)(iii).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C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C5869"/>
    <w:rsid w:val="003069DF"/>
    <w:rsid w:val="003C3028"/>
    <w:rsid w:val="003E14F6"/>
    <w:rsid w:val="004307F5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B5CE1"/>
    <w:rsid w:val="009E74B4"/>
    <w:rsid w:val="00A323F0"/>
    <w:rsid w:val="00A81FBD"/>
    <w:rsid w:val="00AD5F0C"/>
    <w:rsid w:val="00AF1695"/>
    <w:rsid w:val="00AF2CDE"/>
    <w:rsid w:val="00BF5881"/>
    <w:rsid w:val="00C0486E"/>
    <w:rsid w:val="00C26059"/>
    <w:rsid w:val="00D228E8"/>
    <w:rsid w:val="00D6341A"/>
    <w:rsid w:val="00E203AA"/>
    <w:rsid w:val="00ED744A"/>
    <w:rsid w:val="00F47A8F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3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538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4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class="ExternalClassA3EB05D83D3F431EACBB44F6E6FB6C44"&gt;&lt;p&gt;​PARC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DASAP-90-630</_dlc_DocId>
    <_dlc_DocIdUrl xmlns="4d2834f2-6e62-48ef-822a-880d84868a39">
      <Url>https://spcs3.kc.army.mil/asaalt/ZPTeam/PPS/_layouts/15/DocIdRedir.aspx?ID=DASAP-90-630</Url>
      <Description>DASAP-90-630</Description>
    </_dlc_DocIdUrl>
    <WebPartName xmlns="4d2834f2-6e62-48ef-822a-880d84868a39" xsi:nil="true"/>
    <AFARSRevisionNo xmlns="4d2834f2-6e62-48ef-822a-880d84868a39">28.01</AFARSRevisionNo>
  </documentManagement>
</p:properties>
</file>

<file path=customXml/itemProps1.xml><?xml version="1.0" encoding="utf-8"?>
<ds:datastoreItem xmlns:ds="http://schemas.openxmlformats.org/officeDocument/2006/customXml" ds:itemID="{1954558E-9903-4E2F-B52F-8F603DEC7F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AD27B6-803B-409A-9C12-A9F287112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9F7B96-7185-42D5-880C-C537D6E62519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901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5131_Revision_28_01</dc:title>
  <dc:creator>Administrator</dc:creator>
  <cp:lastModifiedBy>Jordan, Amanda C CIV USARMY HQDA ASA ALT (USA)</cp:lastModifiedBy>
  <cp:revision>3</cp:revision>
  <dcterms:created xsi:type="dcterms:W3CDTF">2024-08-07T13:10:00Z</dcterms:created>
  <dcterms:modified xsi:type="dcterms:W3CDTF">2024-09-22T20:28:00Z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ec9aa49a-e95b-4bea-be48-5bf60247b95a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