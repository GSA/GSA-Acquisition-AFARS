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B46" w14:textId="77777777" w:rsidR="00470E1A" w:rsidRPr="00470E1A" w:rsidRDefault="00470E1A" w:rsidP="00C022C9">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AFARS – PART 5139</w:t>
      </w:r>
    </w:p>
    <w:p w14:paraId="0E9538CA"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Acquisition of Information Technology</w:t>
      </w:r>
    </w:p>
    <w:p w14:paraId="0DB0653E" w14:textId="1ED44FE4"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xml:space="preserve">(Revised </w:t>
      </w:r>
      <w:ins w:id="0" w:author="Jordan, Amanda C CIV USARMY HQDA ASA ALT (USA)" w:date="2023-07-12T07:54:00Z">
        <w:r w:rsidR="004A40C4">
          <w:rPr>
            <w:rFonts w:ascii="Times New Roman" w:eastAsia="Times New Roman" w:hAnsi="Times New Roman" w:cs="Times New Roman"/>
            <w:i/>
            <w:iCs/>
            <w:color w:val="000000"/>
            <w:sz w:val="24"/>
            <w:szCs w:val="24"/>
          </w:rPr>
          <w:t>12 July</w:t>
        </w:r>
      </w:ins>
      <w:del w:id="1" w:author="Nazneen, Fakera CIV USARMY HQDA ASA ALT (USA)" w:date="2023-06-05T13:39:00Z">
        <w:r w:rsidR="00AA686B" w:rsidDel="002D0989">
          <w:rPr>
            <w:rFonts w:ascii="Times New Roman" w:eastAsia="Times New Roman" w:hAnsi="Times New Roman" w:cs="Times New Roman"/>
            <w:i/>
            <w:iCs/>
            <w:color w:val="000000"/>
            <w:sz w:val="24"/>
            <w:szCs w:val="24"/>
          </w:rPr>
          <w:delText>2</w:delText>
        </w:r>
      </w:del>
      <w:del w:id="2" w:author="Nazneen, Fakera CIV USARMY HQDA ASA ALT (USA)" w:date="2023-05-17T11:12:00Z">
        <w:r w:rsidR="00AA686B" w:rsidDel="00061ED6">
          <w:rPr>
            <w:rFonts w:ascii="Times New Roman" w:eastAsia="Times New Roman" w:hAnsi="Times New Roman" w:cs="Times New Roman"/>
            <w:i/>
            <w:iCs/>
            <w:color w:val="000000"/>
            <w:sz w:val="24"/>
            <w:szCs w:val="24"/>
          </w:rPr>
          <w:delText>7</w:delText>
        </w:r>
      </w:del>
      <w:del w:id="3" w:author="Nazneen, Fakera CIV USARMY HQDA ASA ALT (USA)" w:date="2023-06-05T13:39:00Z">
        <w:r w:rsidR="00AA686B" w:rsidDel="002D0989">
          <w:rPr>
            <w:rFonts w:ascii="Times New Roman" w:eastAsia="Times New Roman" w:hAnsi="Times New Roman" w:cs="Times New Roman"/>
            <w:i/>
            <w:iCs/>
            <w:color w:val="000000"/>
            <w:sz w:val="24"/>
            <w:szCs w:val="24"/>
          </w:rPr>
          <w:delText xml:space="preserve"> </w:delText>
        </w:r>
      </w:del>
      <w:del w:id="4" w:author="Nazneen, Fakera CIV USARMY HQDA ASA ALT (USA)" w:date="2023-05-17T11:12:00Z">
        <w:r w:rsidDel="00061ED6">
          <w:rPr>
            <w:rFonts w:ascii="Times New Roman" w:eastAsia="Times New Roman" w:hAnsi="Times New Roman" w:cs="Times New Roman"/>
            <w:i/>
            <w:iCs/>
            <w:color w:val="000000"/>
            <w:sz w:val="24"/>
            <w:szCs w:val="24"/>
          </w:rPr>
          <w:delText>February</w:delText>
        </w:r>
      </w:del>
      <w:r w:rsidRPr="00470E1A">
        <w:rPr>
          <w:rFonts w:ascii="Times New Roman" w:eastAsia="Times New Roman" w:hAnsi="Times New Roman" w:cs="Times New Roman"/>
          <w:i/>
          <w:iCs/>
          <w:color w:val="000000"/>
          <w:sz w:val="24"/>
          <w:szCs w:val="24"/>
        </w:rPr>
        <w:t xml:space="preserve"> 202</w:t>
      </w:r>
      <w:r>
        <w:rPr>
          <w:rFonts w:ascii="Times New Roman" w:eastAsia="Times New Roman" w:hAnsi="Times New Roman" w:cs="Times New Roman"/>
          <w:i/>
          <w:iCs/>
          <w:color w:val="000000"/>
          <w:sz w:val="24"/>
          <w:szCs w:val="24"/>
        </w:rPr>
        <w:t>3</w:t>
      </w:r>
      <w:r w:rsidRPr="00470E1A">
        <w:rPr>
          <w:rFonts w:ascii="Times New Roman" w:eastAsia="Times New Roman" w:hAnsi="Times New Roman" w:cs="Times New Roman"/>
          <w:i/>
          <w:iCs/>
          <w:color w:val="000000"/>
          <w:sz w:val="24"/>
          <w:szCs w:val="24"/>
        </w:rPr>
        <w:t>)</w:t>
      </w:r>
    </w:p>
    <w:p w14:paraId="4328B66B" w14:textId="77777777" w:rsidR="00470E1A" w:rsidRPr="00470E1A" w:rsidRDefault="00432AAE" w:rsidP="00470E1A">
      <w:pPr>
        <w:spacing w:after="100" w:line="253" w:lineRule="atLeast"/>
        <w:ind w:left="440"/>
        <w:rPr>
          <w:rFonts w:ascii="Times New Roman" w:eastAsia="Times New Roman" w:hAnsi="Times New Roman" w:cs="Times New Roman"/>
          <w:color w:val="000000"/>
        </w:rPr>
      </w:pPr>
      <w:hyperlink r:id="rId5" w:anchor="_Toc48136699" w:history="1">
        <w:r w:rsidR="00470E1A" w:rsidRPr="00470E1A">
          <w:rPr>
            <w:rFonts w:ascii="Times New Roman" w:eastAsia="Times New Roman" w:hAnsi="Times New Roman" w:cs="Times New Roman"/>
            <w:color w:val="0072C6"/>
            <w:sz w:val="24"/>
            <w:szCs w:val="24"/>
          </w:rPr>
          <w:t>Subpart 5139.1 – General</w:t>
        </w:r>
      </w:hyperlink>
    </w:p>
    <w:p w14:paraId="0BEAF7DF" w14:textId="77777777" w:rsidR="00470E1A" w:rsidRPr="00470E1A" w:rsidRDefault="00432AAE" w:rsidP="00470E1A">
      <w:pPr>
        <w:spacing w:after="100" w:line="253" w:lineRule="atLeast"/>
        <w:ind w:left="660"/>
        <w:rPr>
          <w:rFonts w:ascii="Times New Roman" w:eastAsia="Times New Roman" w:hAnsi="Times New Roman" w:cs="Times New Roman"/>
          <w:color w:val="000000"/>
        </w:rPr>
      </w:pPr>
      <w:hyperlink r:id="rId6" w:anchor="_Toc48136700" w:history="1">
        <w:r w:rsidR="00470E1A" w:rsidRPr="00470E1A">
          <w:rPr>
            <w:rFonts w:ascii="Times New Roman" w:eastAsia="Times New Roman" w:hAnsi="Times New Roman" w:cs="Times New Roman"/>
            <w:color w:val="0072C6"/>
            <w:sz w:val="24"/>
            <w:szCs w:val="24"/>
          </w:rPr>
          <w:t>5139.101  Policy.</w:t>
        </w:r>
      </w:hyperlink>
    </w:p>
    <w:p w14:paraId="5033E70C" w14:textId="77777777" w:rsidR="00470E1A" w:rsidRPr="00470E1A" w:rsidRDefault="00432AAE" w:rsidP="00470E1A">
      <w:pPr>
        <w:spacing w:after="100" w:line="253" w:lineRule="atLeast"/>
        <w:ind w:left="660"/>
        <w:rPr>
          <w:rFonts w:ascii="Times New Roman" w:eastAsia="Times New Roman" w:hAnsi="Times New Roman" w:cs="Times New Roman"/>
          <w:color w:val="000000"/>
        </w:rPr>
      </w:pPr>
      <w:hyperlink r:id="rId7" w:anchor="_Toc48136701" w:history="1">
        <w:r w:rsidR="00470E1A" w:rsidRPr="00470E1A">
          <w:rPr>
            <w:rFonts w:ascii="Times New Roman" w:eastAsia="Times New Roman" w:hAnsi="Times New Roman" w:cs="Times New Roman"/>
            <w:color w:val="0072C6"/>
            <w:sz w:val="24"/>
            <w:szCs w:val="24"/>
          </w:rPr>
          <w:t>5139.101-90  Policy.</w:t>
        </w:r>
      </w:hyperlink>
    </w:p>
    <w:p w14:paraId="7233AAAC" w14:textId="77777777" w:rsidR="00470E1A" w:rsidRPr="00470E1A" w:rsidRDefault="00432AAE" w:rsidP="00470E1A">
      <w:pPr>
        <w:spacing w:after="100" w:line="253" w:lineRule="atLeast"/>
        <w:ind w:left="440"/>
        <w:rPr>
          <w:rFonts w:ascii="Times New Roman" w:eastAsia="Times New Roman" w:hAnsi="Times New Roman" w:cs="Times New Roman"/>
          <w:color w:val="000000"/>
        </w:rPr>
      </w:pPr>
      <w:hyperlink r:id="rId8" w:anchor="_Toc48136702" w:history="1">
        <w:r w:rsidR="00470E1A" w:rsidRPr="00470E1A">
          <w:rPr>
            <w:rFonts w:ascii="Times New Roman" w:eastAsia="Times New Roman" w:hAnsi="Times New Roman" w:cs="Times New Roman"/>
            <w:color w:val="0072C6"/>
            <w:sz w:val="24"/>
            <w:szCs w:val="24"/>
          </w:rPr>
          <w:t>Subpart 5139.74 – Telecommunications Services</w:t>
        </w:r>
      </w:hyperlink>
    </w:p>
    <w:p w14:paraId="4327773B" w14:textId="77777777" w:rsidR="00470E1A" w:rsidRPr="00470E1A" w:rsidRDefault="00432AAE" w:rsidP="00470E1A">
      <w:pPr>
        <w:spacing w:after="100" w:line="253" w:lineRule="atLeast"/>
        <w:ind w:left="660"/>
        <w:rPr>
          <w:rFonts w:ascii="Times New Roman" w:eastAsia="Times New Roman" w:hAnsi="Times New Roman" w:cs="Times New Roman"/>
          <w:color w:val="000000"/>
        </w:rPr>
      </w:pPr>
      <w:hyperlink r:id="rId9" w:anchor="_Toc48136703" w:history="1">
        <w:r w:rsidR="00470E1A" w:rsidRPr="00470E1A">
          <w:rPr>
            <w:rFonts w:ascii="Times New Roman" w:eastAsia="Times New Roman" w:hAnsi="Times New Roman" w:cs="Times New Roman"/>
            <w:color w:val="0072C6"/>
            <w:sz w:val="24"/>
            <w:szCs w:val="24"/>
          </w:rPr>
          <w:t>5139.7402  Policy.</w:t>
        </w:r>
      </w:hyperlink>
    </w:p>
    <w:p w14:paraId="5C15D7E4" w14:textId="77777777" w:rsidR="00470E1A" w:rsidRPr="00470E1A" w:rsidRDefault="00432AAE" w:rsidP="00470E1A">
      <w:pPr>
        <w:spacing w:after="100" w:line="253" w:lineRule="atLeast"/>
        <w:ind w:left="440"/>
        <w:rPr>
          <w:rFonts w:ascii="Times New Roman" w:eastAsia="Times New Roman" w:hAnsi="Times New Roman" w:cs="Times New Roman"/>
          <w:color w:val="000000"/>
        </w:rPr>
      </w:pPr>
      <w:hyperlink r:id="rId10" w:anchor="_Toc48136704" w:history="1">
        <w:r w:rsidR="00470E1A" w:rsidRPr="00470E1A">
          <w:rPr>
            <w:rFonts w:ascii="Times New Roman" w:eastAsia="Times New Roman" w:hAnsi="Times New Roman" w:cs="Times New Roman"/>
            <w:color w:val="0072C6"/>
            <w:sz w:val="24"/>
            <w:szCs w:val="24"/>
          </w:rPr>
          <w:t>Subpart 5139.76 – Cloud Computing</w:t>
        </w:r>
      </w:hyperlink>
    </w:p>
    <w:p w14:paraId="4D082E47" w14:textId="77777777" w:rsidR="00470E1A" w:rsidRPr="00470E1A" w:rsidRDefault="00432AAE" w:rsidP="00470E1A">
      <w:pPr>
        <w:spacing w:after="100" w:line="253" w:lineRule="atLeast"/>
        <w:ind w:left="660"/>
        <w:rPr>
          <w:rFonts w:ascii="Times New Roman" w:eastAsia="Times New Roman" w:hAnsi="Times New Roman" w:cs="Times New Roman"/>
          <w:color w:val="000000"/>
        </w:rPr>
      </w:pPr>
      <w:hyperlink r:id="rId11" w:anchor="_Toc48136705" w:history="1">
        <w:r w:rsidR="00470E1A" w:rsidRPr="00470E1A">
          <w:rPr>
            <w:rFonts w:ascii="Times New Roman" w:eastAsia="Times New Roman" w:hAnsi="Times New Roman" w:cs="Times New Roman"/>
            <w:color w:val="0072C6"/>
            <w:sz w:val="24"/>
            <w:szCs w:val="24"/>
          </w:rPr>
          <w:t>5139.7602 Policy and Responsibilities.</w:t>
        </w:r>
      </w:hyperlink>
    </w:p>
    <w:p w14:paraId="4DE43B93"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w:t>
      </w:r>
    </w:p>
    <w:p w14:paraId="47CE51D1"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5" w:name="_Toc512855362"/>
      <w:bookmarkStart w:id="6" w:name="_Toc48136699"/>
      <w:bookmarkEnd w:id="5"/>
      <w:r w:rsidRPr="00470E1A">
        <w:rPr>
          <w:rFonts w:ascii="Times New Roman" w:eastAsia="Times New Roman" w:hAnsi="Times New Roman" w:cs="Times New Roman"/>
          <w:b/>
          <w:bCs/>
          <w:color w:val="000000"/>
          <w:sz w:val="26"/>
          <w:szCs w:val="26"/>
        </w:rPr>
        <w:t>Subpart 5139.1 – General</w:t>
      </w:r>
      <w:bookmarkEnd w:id="6"/>
    </w:p>
    <w:p w14:paraId="5125897B" w14:textId="7777777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2" w:history="1">
        <w:r w:rsidRPr="00470E1A">
          <w:rPr>
            <w:rFonts w:ascii="Times New Roman" w:eastAsia="Times New Roman" w:hAnsi="Times New Roman" w:cs="Times New Roman"/>
            <w:color w:val="0072C6"/>
            <w:sz w:val="24"/>
            <w:szCs w:val="24"/>
          </w:rPr>
          <w:t>AFARS PGI 5139.1-1</w:t>
        </w:r>
      </w:hyperlink>
      <w:r w:rsidRPr="00470E1A">
        <w:rPr>
          <w:rFonts w:ascii="Times New Roman" w:eastAsia="Times New Roman" w:hAnsi="Times New Roman" w:cs="Times New Roman"/>
          <w:color w:val="000000"/>
          <w:sz w:val="24"/>
          <w:szCs w:val="24"/>
        </w:rPr>
        <w:t> for guidance on Internal Use Software in contract documentation.</w:t>
      </w:r>
    </w:p>
    <w:p w14:paraId="28180342" w14:textId="60E03AEC"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3" w:history="1">
        <w:r w:rsidRPr="00470E1A">
          <w:rPr>
            <w:rFonts w:ascii="Times New Roman" w:eastAsia="Times New Roman" w:hAnsi="Times New Roman" w:cs="Times New Roman"/>
            <w:color w:val="0072C6"/>
            <w:sz w:val="24"/>
            <w:szCs w:val="24"/>
          </w:rPr>
          <w:t>AFARS PGI 5139.1-2</w:t>
        </w:r>
      </w:hyperlink>
      <w:r w:rsidRPr="00470E1A">
        <w:rPr>
          <w:rFonts w:ascii="Times New Roman" w:eastAsia="Times New Roman" w:hAnsi="Times New Roman" w:cs="Times New Roman"/>
          <w:color w:val="000000"/>
          <w:sz w:val="24"/>
          <w:szCs w:val="24"/>
        </w:rPr>
        <w:t> for information on reform of information technology desktop and notebook purchase and configuration.</w:t>
      </w:r>
    </w:p>
    <w:p w14:paraId="3C41D112" w14:textId="69800B7C" w:rsid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4" w:history="1">
        <w:r w:rsidRPr="00470E1A">
          <w:rPr>
            <w:rFonts w:ascii="Times New Roman" w:eastAsia="Times New Roman" w:hAnsi="Times New Roman" w:cs="Times New Roman"/>
            <w:color w:val="0072C6"/>
            <w:sz w:val="24"/>
            <w:szCs w:val="24"/>
          </w:rPr>
          <w:t>AFARS PGI 5139.1-3</w:t>
        </w:r>
      </w:hyperlink>
      <w:r w:rsidRPr="00470E1A">
        <w:rPr>
          <w:rFonts w:ascii="Times New Roman" w:eastAsia="Times New Roman" w:hAnsi="Times New Roman" w:cs="Times New Roman"/>
          <w:color w:val="000000"/>
          <w:sz w:val="24"/>
          <w:szCs w:val="24"/>
        </w:rPr>
        <w:t> for instruction on development, security, and operations (DevSecOps).</w:t>
      </w:r>
    </w:p>
    <w:p w14:paraId="70457CB8" w14:textId="77777777" w:rsidR="006C23CE" w:rsidRPr="00470E1A" w:rsidRDefault="006C23CE" w:rsidP="00470E1A">
      <w:pPr>
        <w:spacing w:after="240" w:line="276" w:lineRule="atLeast"/>
        <w:rPr>
          <w:rFonts w:ascii="Times New Roman" w:eastAsia="Times New Roman" w:hAnsi="Times New Roman" w:cs="Times New Roman"/>
          <w:color w:val="000000"/>
          <w:sz w:val="24"/>
          <w:szCs w:val="24"/>
        </w:rPr>
      </w:pPr>
    </w:p>
    <w:p w14:paraId="43FE6E10"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7" w:name="_Toc512855363"/>
      <w:bookmarkStart w:id="8" w:name="_Toc48136700"/>
      <w:bookmarkEnd w:id="7"/>
      <w:r w:rsidRPr="00470E1A">
        <w:rPr>
          <w:rFonts w:ascii="Times New Roman" w:eastAsia="Times New Roman" w:hAnsi="Times New Roman" w:cs="Times New Roman"/>
          <w:b/>
          <w:bCs/>
          <w:color w:val="000000"/>
          <w:sz w:val="26"/>
          <w:szCs w:val="26"/>
        </w:rPr>
        <w:t>5139.101  Policy.</w:t>
      </w:r>
      <w:bookmarkEnd w:id="8"/>
    </w:p>
    <w:p w14:paraId="12D14371" w14:textId="77777777"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head of the contracting activity has the authority to make the determination under DFARS 239.101(1).  See </w:t>
      </w:r>
      <w:hyperlink r:id="rId1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4E7FED3C" w14:textId="72AF0025" w:rsidR="006C23CE" w:rsidRDefault="00470E1A" w:rsidP="002E2B30">
      <w:pPr>
        <w:spacing w:after="0" w:line="240" w:lineRule="auto"/>
        <w:ind w:firstLine="720"/>
        <w:rPr>
          <w:ins w:id="9" w:author="Nazneen, Fakera CIV USARMY HQDA ASA ALT (USA)" w:date="2023-06-05T12:11:00Z"/>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I</w:t>
      </w:r>
      <w:r w:rsidRPr="00470E1A">
        <w:rPr>
          <w:rFonts w:ascii="Times New Roman" w:eastAsia="Times New Roman" w:hAnsi="Times New Roman" w:cs="Times New Roman"/>
          <w:color w:val="000000"/>
          <w:sz w:val="24"/>
          <w:szCs w:val="24"/>
        </w:rPr>
        <w:t>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Id16"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r w:rsidRPr="00470E1A">
        <w:rPr>
          <w:rFonts w:ascii="Times New Roman" w:eastAsia="Times New Roman" w:hAnsi="Times New Roman" w:cs="Times New Roman"/>
          <w:color w:val="000000"/>
          <w:sz w:val="24"/>
          <w:szCs w:val="24"/>
        </w:rPr>
        <w:t> </w:t>
      </w:r>
    </w:p>
    <w:p w14:paraId="3EA59250" w14:textId="77777777" w:rsidR="005D579D" w:rsidRDefault="005D579D" w:rsidP="002E2B30">
      <w:pPr>
        <w:spacing w:after="0" w:line="240" w:lineRule="auto"/>
        <w:ind w:firstLine="720"/>
        <w:rPr>
          <w:ins w:id="10" w:author="Nazneen, Fakera CIV USARMY HQDA ASA ALT (USA)" w:date="2023-06-05T12:10:00Z"/>
          <w:rFonts w:ascii="Times New Roman" w:eastAsia="Times New Roman" w:hAnsi="Times New Roman" w:cs="Times New Roman"/>
          <w:color w:val="000000"/>
          <w:sz w:val="24"/>
          <w:szCs w:val="24"/>
        </w:rPr>
      </w:pPr>
    </w:p>
    <w:p w14:paraId="426C4F5A" w14:textId="61DD0EFF" w:rsidR="005D579D" w:rsidRPr="004A40C4" w:rsidRDefault="005D579D" w:rsidP="00FF6536">
      <w:pPr>
        <w:pStyle w:val="ListParagraph"/>
        <w:tabs>
          <w:tab w:val="left" w:pos="1170"/>
        </w:tabs>
        <w:spacing w:after="0" w:line="240" w:lineRule="auto"/>
        <w:ind w:left="0" w:firstLine="720"/>
        <w:rPr>
          <w:rFonts w:ascii="Times New Roman" w:eastAsia="Times New Roman" w:hAnsi="Times New Roman" w:cs="Times New Roman"/>
          <w:color w:val="000000"/>
          <w:sz w:val="24"/>
          <w:szCs w:val="24"/>
        </w:rPr>
      </w:pPr>
      <w:ins w:id="11" w:author="Nazneen, Fakera CIV USARMY HQDA ASA ALT (USA)" w:date="2023-06-05T12:11:00Z">
        <w:r w:rsidRPr="004A40C4">
          <w:rPr>
            <w:rFonts w:ascii="Times New Roman" w:eastAsia="Times New Roman" w:hAnsi="Times New Roman" w:cs="Times New Roman"/>
            <w:color w:val="000000"/>
            <w:sz w:val="24"/>
            <w:szCs w:val="24"/>
          </w:rPr>
          <w:t>(3)</w:t>
        </w:r>
      </w:ins>
      <w:ins w:id="12" w:author="Nazneen, Fakera CIV USARMY HQDA ASA ALT (USA)" w:date="2023-06-05T12:21:00Z">
        <w:r w:rsidR="00BA466D" w:rsidRPr="004A40C4">
          <w:rPr>
            <w:rFonts w:ascii="Times New Roman" w:eastAsia="Times New Roman" w:hAnsi="Times New Roman" w:cs="Times New Roman"/>
            <w:color w:val="000000"/>
            <w:sz w:val="24"/>
            <w:szCs w:val="24"/>
          </w:rPr>
          <w:tab/>
        </w:r>
      </w:ins>
      <w:ins w:id="13" w:author="Nazneen, Fakera CIV USARMY HQDA ASA ALT (USA)" w:date="2023-06-05T12:22:00Z">
        <w:r w:rsidR="00BA466D" w:rsidRPr="004A40C4">
          <w:rPr>
            <w:rFonts w:ascii="Times New Roman" w:hAnsi="Times New Roman" w:cs="Times New Roman"/>
            <w:sz w:val="24"/>
            <w:szCs w:val="24"/>
          </w:rPr>
          <w:t>The United States Space Force (USSF) Commercial Satellite Communications Office (CSCO), on behalf of the Assistant Secretary of the Air Force for Space Acquisition and Integration (SAF/SQ), is the sole authority for procurement of C</w:t>
        </w:r>
      </w:ins>
      <w:ins w:id="14" w:author="Nazneen, Fakera CIV USARMY HQDA ASA ALT (USA)" w:date="2023-06-05T12:25:00Z">
        <w:r w:rsidR="00BA466D" w:rsidRPr="004A40C4">
          <w:rPr>
            <w:rFonts w:ascii="Times New Roman" w:hAnsi="Times New Roman" w:cs="Times New Roman"/>
            <w:sz w:val="24"/>
            <w:szCs w:val="24"/>
          </w:rPr>
          <w:t>ommercial Satelli</w:t>
        </w:r>
      </w:ins>
      <w:ins w:id="15" w:author="Nazneen, Fakera CIV USARMY HQDA ASA ALT (USA)" w:date="2023-06-05T12:26:00Z">
        <w:r w:rsidR="00BA466D" w:rsidRPr="004A40C4">
          <w:rPr>
            <w:rFonts w:ascii="Times New Roman" w:hAnsi="Times New Roman" w:cs="Times New Roman"/>
            <w:sz w:val="24"/>
            <w:szCs w:val="24"/>
          </w:rPr>
          <w:t xml:space="preserve">te Communication </w:t>
        </w:r>
      </w:ins>
      <w:ins w:id="16" w:author="Nazneen, Fakera CIV USARMY HQDA ASA ALT (USA)" w:date="2023-06-05T12:22:00Z">
        <w:r w:rsidR="00BA466D" w:rsidRPr="004A40C4">
          <w:rPr>
            <w:rFonts w:ascii="Times New Roman" w:hAnsi="Times New Roman" w:cs="Times New Roman"/>
            <w:sz w:val="24"/>
            <w:szCs w:val="24"/>
          </w:rPr>
          <w:t>services and capabilities for the DoD.</w:t>
        </w:r>
      </w:ins>
      <w:ins w:id="17" w:author="Nazneen, Fakera CIV USARMY HQDA ASA ALT (USA)" w:date="2023-06-05T12:23:00Z">
        <w:r w:rsidR="00BA466D" w:rsidRPr="004A40C4">
          <w:rPr>
            <w:rFonts w:ascii="Times New Roman" w:hAnsi="Times New Roman" w:cs="Times New Roman"/>
            <w:sz w:val="24"/>
            <w:szCs w:val="24"/>
          </w:rPr>
          <w:t xml:space="preserve">  All </w:t>
        </w:r>
      </w:ins>
      <w:ins w:id="18" w:author="Nazneen, Fakera CIV USARMY HQDA ASA ALT (USA)" w:date="2023-06-05T12:24:00Z">
        <w:r w:rsidR="00BA466D" w:rsidRPr="004A40C4">
          <w:rPr>
            <w:rFonts w:ascii="Times New Roman" w:hAnsi="Times New Roman" w:cs="Times New Roman"/>
            <w:sz w:val="24"/>
            <w:szCs w:val="24"/>
          </w:rPr>
          <w:t xml:space="preserve">procurement for </w:t>
        </w:r>
      </w:ins>
      <w:ins w:id="19" w:author="Moye, Rachel J CIV USARMY HQDA ASA ALT (USA)" w:date="2023-06-09T15:36:00Z">
        <w:r w:rsidR="00051719" w:rsidRPr="004A40C4">
          <w:rPr>
            <w:rFonts w:ascii="Times New Roman" w:hAnsi="Times New Roman" w:cs="Times New Roman"/>
            <w:sz w:val="24"/>
            <w:szCs w:val="24"/>
          </w:rPr>
          <w:t>commercial satellite communication (</w:t>
        </w:r>
      </w:ins>
      <w:ins w:id="20" w:author="Nazneen, Fakera CIV USARMY HQDA ASA ALT (USA)" w:date="2023-06-05T12:24:00Z">
        <w:r w:rsidR="00BA466D" w:rsidRPr="004A40C4">
          <w:rPr>
            <w:rFonts w:ascii="Times New Roman" w:hAnsi="Times New Roman" w:cs="Times New Roman"/>
            <w:sz w:val="24"/>
            <w:szCs w:val="24"/>
          </w:rPr>
          <w:t>COMSATCOM</w:t>
        </w:r>
      </w:ins>
      <w:ins w:id="21" w:author="Moye, Rachel J CIV USARMY HQDA ASA ALT (USA)" w:date="2023-06-09T15:36:00Z">
        <w:r w:rsidR="00051719" w:rsidRPr="004A40C4">
          <w:rPr>
            <w:rFonts w:ascii="Times New Roman" w:hAnsi="Times New Roman" w:cs="Times New Roman"/>
            <w:sz w:val="24"/>
            <w:szCs w:val="24"/>
          </w:rPr>
          <w:t>)</w:t>
        </w:r>
      </w:ins>
      <w:ins w:id="22" w:author="Nazneen, Fakera CIV USARMY HQDA ASA ALT (USA)" w:date="2023-06-05T12:24:00Z">
        <w:r w:rsidR="00BA466D" w:rsidRPr="004A40C4">
          <w:rPr>
            <w:rFonts w:ascii="Times New Roman" w:hAnsi="Times New Roman" w:cs="Times New Roman"/>
            <w:sz w:val="24"/>
            <w:szCs w:val="24"/>
          </w:rPr>
          <w:t xml:space="preserve"> services </w:t>
        </w:r>
      </w:ins>
      <w:ins w:id="23" w:author="Nazneen, Fakera CIV USARMY HQDA ASA ALT (USA)" w:date="2023-06-05T12:25:00Z">
        <w:r w:rsidR="00BA466D" w:rsidRPr="004A40C4">
          <w:rPr>
            <w:rFonts w:ascii="Times New Roman" w:hAnsi="Times New Roman" w:cs="Times New Roman"/>
            <w:sz w:val="24"/>
            <w:szCs w:val="24"/>
          </w:rPr>
          <w:t xml:space="preserve">or products </w:t>
        </w:r>
      </w:ins>
      <w:ins w:id="24" w:author="Moye, Rachel J CIV USARMY HQDA ASA ALT (USA)" w:date="2023-06-09T15:36:00Z">
        <w:r w:rsidR="00051719" w:rsidRPr="004A40C4">
          <w:rPr>
            <w:rFonts w:ascii="Times New Roman" w:hAnsi="Times New Roman" w:cs="Times New Roman"/>
            <w:sz w:val="24"/>
            <w:szCs w:val="24"/>
          </w:rPr>
          <w:t>shall be procured through the USSF</w:t>
        </w:r>
      </w:ins>
      <w:ins w:id="25" w:author="Nazneen, Fakera CIV USARMY HQDA ASA ALT (USA)" w:date="2023-06-05T12:25:00Z">
        <w:r w:rsidR="00BA466D" w:rsidRPr="004A40C4">
          <w:rPr>
            <w:rFonts w:ascii="Times New Roman" w:hAnsi="Times New Roman" w:cs="Times New Roman"/>
            <w:sz w:val="24"/>
            <w:szCs w:val="24"/>
          </w:rPr>
          <w:t xml:space="preserve"> CSCO. </w:t>
        </w:r>
      </w:ins>
    </w:p>
    <w:p w14:paraId="0AD15B86" w14:textId="1CB0D4E9" w:rsidR="002E2B30" w:rsidRDefault="002E2B30" w:rsidP="002E2B30">
      <w:pPr>
        <w:spacing w:after="0" w:line="240" w:lineRule="auto"/>
        <w:ind w:firstLine="720"/>
        <w:rPr>
          <w:rFonts w:ascii="Times New Roman" w:eastAsia="Times New Roman" w:hAnsi="Times New Roman" w:cs="Times New Roman"/>
          <w:color w:val="000000"/>
          <w:sz w:val="24"/>
          <w:szCs w:val="24"/>
        </w:rPr>
      </w:pPr>
    </w:p>
    <w:p w14:paraId="46E4AF15" w14:textId="77777777" w:rsidR="002E2B30" w:rsidRPr="00470E1A" w:rsidRDefault="002E2B30" w:rsidP="002E2B30">
      <w:pPr>
        <w:spacing w:after="0" w:line="240" w:lineRule="auto"/>
        <w:ind w:firstLine="720"/>
        <w:rPr>
          <w:rFonts w:ascii="Times New Roman" w:eastAsia="Times New Roman" w:hAnsi="Times New Roman" w:cs="Times New Roman"/>
          <w:color w:val="000000"/>
          <w:sz w:val="24"/>
          <w:szCs w:val="24"/>
        </w:rPr>
      </w:pPr>
    </w:p>
    <w:p w14:paraId="1DE913E1" w14:textId="77777777" w:rsidR="00470E1A" w:rsidRPr="00470E1A" w:rsidRDefault="00470E1A" w:rsidP="002E2B30">
      <w:pPr>
        <w:spacing w:after="0" w:line="240" w:lineRule="auto"/>
        <w:outlineLvl w:val="3"/>
        <w:rPr>
          <w:rFonts w:ascii="Times New Roman" w:eastAsia="Times New Roman" w:hAnsi="Times New Roman" w:cs="Times New Roman"/>
          <w:b/>
          <w:bCs/>
          <w:color w:val="000000"/>
          <w:sz w:val="26"/>
          <w:szCs w:val="26"/>
        </w:rPr>
      </w:pPr>
      <w:bookmarkStart w:id="26" w:name="_Toc512855364"/>
      <w:bookmarkStart w:id="27" w:name="_Hlk137218465"/>
      <w:bookmarkStart w:id="28" w:name="_Toc48136701"/>
      <w:bookmarkEnd w:id="26"/>
      <w:r w:rsidRPr="00470E1A">
        <w:rPr>
          <w:rFonts w:ascii="Times New Roman" w:eastAsia="Times New Roman" w:hAnsi="Times New Roman" w:cs="Times New Roman"/>
          <w:b/>
          <w:bCs/>
          <w:color w:val="000000"/>
          <w:sz w:val="26"/>
          <w:szCs w:val="26"/>
        </w:rPr>
        <w:t>5139.101-90</w:t>
      </w:r>
      <w:bookmarkEnd w:id="27"/>
      <w:r w:rsidRPr="00470E1A">
        <w:rPr>
          <w:rFonts w:ascii="Times New Roman" w:eastAsia="Times New Roman" w:hAnsi="Times New Roman" w:cs="Times New Roman"/>
          <w:b/>
          <w:bCs/>
          <w:color w:val="000000"/>
          <w:sz w:val="26"/>
          <w:szCs w:val="26"/>
        </w:rPr>
        <w:t xml:space="preserve">  Policy.</w:t>
      </w:r>
      <w:bookmarkEnd w:id="28"/>
    </w:p>
    <w:p w14:paraId="11AC652D" w14:textId="77777777" w:rsidR="00470E1A" w:rsidRPr="00470E1A" w:rsidRDefault="00470E1A" w:rsidP="00470E1A">
      <w:pPr>
        <w:spacing w:after="240" w:line="242" w:lineRule="atLeast"/>
        <w:rPr>
          <w:rFonts w:ascii="Consolas" w:eastAsia="Times New Roman" w:hAnsi="Consolas" w:cs="Times New Roman"/>
          <w:color w:val="000000"/>
          <w:sz w:val="21"/>
          <w:szCs w:val="21"/>
        </w:rPr>
      </w:pPr>
      <w:r w:rsidRPr="00470E1A">
        <w:rPr>
          <w:rFonts w:ascii="Times New Roman" w:eastAsia="Times New Roman" w:hAnsi="Times New Roman" w:cs="Times New Roman"/>
          <w:color w:val="000000"/>
          <w:sz w:val="24"/>
          <w:szCs w:val="24"/>
        </w:rPr>
        <w:t>(a)  </w:t>
      </w:r>
      <w:r w:rsidRPr="00470E1A">
        <w:rPr>
          <w:rFonts w:ascii="Times New Roman" w:eastAsia="Times New Roman" w:hAnsi="Times New Roman" w:cs="Times New Roman"/>
          <w:i/>
          <w:iCs/>
          <w:color w:val="000000"/>
          <w:sz w:val="24"/>
          <w:szCs w:val="24"/>
        </w:rPr>
        <w:t>Commercial information technology hardware and software.</w:t>
      </w:r>
    </w:p>
    <w:p w14:paraId="3B63118E" w14:textId="4325D6B4" w:rsidR="00E46E3D" w:rsidRPr="00C63992" w:rsidRDefault="00470E1A" w:rsidP="00C63992">
      <w:pPr>
        <w:spacing w:after="240" w:line="242"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appropriation.  Additionally, purchasers of IT requirements through a third party such as a system integrator must ensure solicitations and contract vehicles include the requirement to purchase through the CHESS and the DoD ESI agreements.</w:t>
      </w:r>
    </w:p>
    <w:p w14:paraId="07BE9032" w14:textId="2CE3D367" w:rsidR="00470E1A" w:rsidRPr="003F24D6" w:rsidRDefault="00470E1A" w:rsidP="00470E1A">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w:t>
      </w:r>
      <w:r w:rsidR="00EB3DD6">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17" w:history="1">
        <w:r w:rsidRPr="003F24D6">
          <w:rPr>
            <w:rFonts w:ascii="Times New Roman" w:eastAsia="Times New Roman" w:hAnsi="Times New Roman" w:cs="Times New Roman"/>
            <w:color w:val="0072C6"/>
            <w:sz w:val="24"/>
            <w:szCs w:val="24"/>
          </w:rPr>
          <w:t>https://cprobe.army.mil/enterprise-portal/web/itas/home</w:t>
        </w:r>
      </w:hyperlink>
      <w:r w:rsidRPr="003F24D6">
        <w:rPr>
          <w:rFonts w:ascii="Times New Roman" w:eastAsia="Times New Roman" w:hAnsi="Times New Roman" w:cs="Times New Roman"/>
          <w:color w:val="0072C6"/>
          <w:sz w:val="24"/>
          <w:szCs w:val="24"/>
        </w:rPr>
        <w:t>.</w:t>
      </w:r>
    </w:p>
    <w:p w14:paraId="7C9047F9" w14:textId="3472D2E5" w:rsidR="003F24D6" w:rsidRPr="00C63992" w:rsidRDefault="003F24D6" w:rsidP="003F24D6">
      <w:pPr>
        <w:spacing w:after="240" w:line="242" w:lineRule="atLeast"/>
        <w:ind w:firstLine="720"/>
        <w:rPr>
          <w:rFonts w:ascii="Times New Roman" w:eastAsia="Times New Roman" w:hAnsi="Times New Roman" w:cs="Times New Roman"/>
          <w:color w:val="000000"/>
          <w:sz w:val="24"/>
          <w:szCs w:val="24"/>
        </w:rPr>
      </w:pPr>
      <w:r w:rsidRPr="00E46E3D">
        <w:rPr>
          <w:rFonts w:ascii="Times New Roman" w:eastAsia="Times New Roman" w:hAnsi="Times New Roman" w:cs="Times New Roman"/>
          <w:color w:val="000000"/>
          <w:sz w:val="24"/>
          <w:szCs w:val="24"/>
        </w:rPr>
        <w:t xml:space="preserve">(3) </w:t>
      </w:r>
      <w:r w:rsidR="00710083" w:rsidRPr="00E46E3D">
        <w:rPr>
          <w:rFonts w:ascii="Times New Roman" w:hAnsi="Times New Roman" w:cs="Times New Roman"/>
          <w:i/>
          <w:iCs/>
          <w:sz w:val="24"/>
          <w:szCs w:val="24"/>
        </w:rPr>
        <w:t>E</w:t>
      </w:r>
      <w:r w:rsidRPr="00E46E3D">
        <w:rPr>
          <w:rFonts w:ascii="Times New Roman" w:hAnsi="Times New Roman" w:cs="Times New Roman"/>
          <w:i/>
          <w:iCs/>
          <w:sz w:val="24"/>
          <w:szCs w:val="24"/>
        </w:rPr>
        <w:t>x</w:t>
      </w:r>
      <w:r w:rsidR="002A1897" w:rsidRPr="00E46E3D">
        <w:rPr>
          <w:rFonts w:ascii="Times New Roman" w:hAnsi="Times New Roman" w:cs="Times New Roman"/>
          <w:i/>
          <w:iCs/>
          <w:sz w:val="24"/>
          <w:szCs w:val="24"/>
        </w:rPr>
        <w:t>cep</w:t>
      </w:r>
      <w:r w:rsidRPr="00C63992">
        <w:rPr>
          <w:rFonts w:ascii="Times New Roman" w:hAnsi="Times New Roman" w:cs="Times New Roman"/>
          <w:i/>
          <w:iCs/>
          <w:sz w:val="24"/>
          <w:szCs w:val="24"/>
        </w:rPr>
        <w:t>tions</w:t>
      </w:r>
      <w:r w:rsidR="006C23CE">
        <w:rPr>
          <w:rFonts w:ascii="Times New Roman" w:hAnsi="Times New Roman" w:cs="Times New Roman"/>
          <w:sz w:val="24"/>
          <w:szCs w:val="24"/>
        </w:rPr>
        <w:t>.</w:t>
      </w:r>
    </w:p>
    <w:p w14:paraId="2B6B0B01" w14:textId="2677713E" w:rsidR="00C63992" w:rsidRDefault="002E2B30" w:rsidP="002E2B30">
      <w:pPr>
        <w:pStyle w:val="Default"/>
        <w:rPr>
          <w:rFonts w:ascii="Times New Roman" w:hAnsi="Times New Roman" w:cs="Times New Roman"/>
        </w:rPr>
      </w:pPr>
      <w:r>
        <w:rPr>
          <w:rFonts w:ascii="Times New Roman" w:hAnsi="Times New Roman" w:cs="Times New Roman"/>
        </w:rPr>
        <w:t xml:space="preserve">                              (i)  </w:t>
      </w:r>
      <w:r w:rsidR="003F24D6" w:rsidRPr="00C63992">
        <w:rPr>
          <w:rFonts w:ascii="Times New Roman" w:hAnsi="Times New Roman" w:cs="Times New Roman"/>
        </w:rPr>
        <w:t>IT embedded in weapons systems.</w:t>
      </w:r>
    </w:p>
    <w:p w14:paraId="727C3B22" w14:textId="004FC79A" w:rsidR="00C63992" w:rsidRDefault="002E2B30" w:rsidP="009B1725">
      <w:pPr>
        <w:pStyle w:val="Default"/>
        <w:rPr>
          <w:rFonts w:ascii="Times New Roman" w:hAnsi="Times New Roman" w:cs="Times New Roman"/>
        </w:rPr>
      </w:pPr>
      <w:r>
        <w:rPr>
          <w:rFonts w:ascii="Times New Roman" w:hAnsi="Times New Roman" w:cs="Times New Roman"/>
        </w:rPr>
        <w:t xml:space="preserve">                             (ii)  </w:t>
      </w:r>
      <w:r w:rsidR="003F24D6" w:rsidRPr="00C63992">
        <w:rPr>
          <w:rFonts w:ascii="Times New Roman" w:hAnsi="Times New Roman" w:cs="Times New Roman"/>
        </w:rPr>
        <w:t>Purchases of peripheral electronic supplies for IT equipment (for example, keyboards, mice, webcams, compact disks, cables or cords, and so forth) up to $500 per purchase of</w:t>
      </w:r>
      <w:r w:rsidR="009B1725">
        <w:rPr>
          <w:rFonts w:ascii="Times New Roman" w:hAnsi="Times New Roman" w:cs="Times New Roman"/>
        </w:rPr>
        <w:t xml:space="preserve"> </w:t>
      </w:r>
      <w:r w:rsidR="003F24D6" w:rsidRPr="00C63992">
        <w:rPr>
          <w:rFonts w:ascii="Times New Roman" w:hAnsi="Times New Roman" w:cs="Times New Roman"/>
        </w:rPr>
        <w:t>supplies (not per item). GPC rules regarding split purchases still apply.</w:t>
      </w:r>
    </w:p>
    <w:p w14:paraId="3ACBD588" w14:textId="5F0A4115" w:rsidR="00C63992" w:rsidRPr="00C63992" w:rsidRDefault="002E2B30" w:rsidP="002E2B30">
      <w:pPr>
        <w:pStyle w:val="Default"/>
        <w:rPr>
          <w:rFonts w:ascii="Times New Roman" w:hAnsi="Times New Roman" w:cs="Times New Roman"/>
        </w:rPr>
      </w:pPr>
      <w:r>
        <w:rPr>
          <w:rFonts w:ascii="Times New Roman" w:hAnsi="Times New Roman" w:cs="Times New Roman"/>
        </w:rPr>
        <w:t xml:space="preserve">                             (iii)  </w:t>
      </w:r>
      <w:r w:rsidR="002A16AE" w:rsidRPr="00C63992">
        <w:rPr>
          <w:rFonts w:ascii="Times New Roman" w:hAnsi="Times New Roman" w:cs="Times New Roman"/>
        </w:rPr>
        <w:t>Contracting Officers may purchase commercial IT hardware or software outside of the CHESS contracts, for procurements in support of Non-Program Executive Officer</w:t>
      </w:r>
      <w:r w:rsidR="009B1725">
        <w:rPr>
          <w:rFonts w:ascii="Times New Roman" w:hAnsi="Times New Roman" w:cs="Times New Roman"/>
        </w:rPr>
        <w:t xml:space="preserve"> </w:t>
      </w:r>
      <w:r w:rsidR="002A16AE" w:rsidRPr="00C63992">
        <w:rPr>
          <w:rFonts w:ascii="Times New Roman" w:hAnsi="Times New Roman" w:cs="Times New Roman"/>
        </w:rPr>
        <w:t xml:space="preserve">(PEO)/Project Manager (PM) managed </w:t>
      </w:r>
      <w:r w:rsidR="002A16AE" w:rsidRPr="00C63992">
        <w:rPr>
          <w:rFonts w:ascii="Times New Roman" w:eastAsia="Times New Roman" w:hAnsi="Times New Roman" w:cs="Times New Roman"/>
        </w:rPr>
        <w:t xml:space="preserve">National Intelligence Program (NIP) or </w:t>
      </w:r>
      <w:r w:rsidR="002A16AE" w:rsidRPr="00C63992">
        <w:rPr>
          <w:rFonts w:ascii="Times New Roman" w:hAnsi="Times New Roman" w:cs="Times New Roman"/>
        </w:rPr>
        <w:t xml:space="preserve">Military Intelligence Program (MIP) systems (Non-PEO/PM managed </w:t>
      </w:r>
      <w:r w:rsidR="002A1897" w:rsidRPr="00C63992">
        <w:rPr>
          <w:rFonts w:ascii="Times New Roman" w:hAnsi="Times New Roman" w:cs="Times New Roman"/>
        </w:rPr>
        <w:t xml:space="preserve">NIP or </w:t>
      </w:r>
      <w:r w:rsidR="002A16AE" w:rsidRPr="00C63992">
        <w:rPr>
          <w:rFonts w:ascii="Times New Roman" w:hAnsi="Times New Roman" w:cs="Times New Roman"/>
        </w:rPr>
        <w:t>MIP will be requested using the Army G-2</w:t>
      </w:r>
      <w:r w:rsidR="009B1725">
        <w:rPr>
          <w:rFonts w:ascii="Times New Roman" w:hAnsi="Times New Roman" w:cs="Times New Roman"/>
        </w:rPr>
        <w:t xml:space="preserve"> </w:t>
      </w:r>
      <w:r w:rsidR="002A16AE" w:rsidRPr="00C63992">
        <w:rPr>
          <w:rFonts w:ascii="Times New Roman" w:eastAsia="Times New Roman" w:hAnsi="Times New Roman" w:cs="Times New Roman"/>
          <w:color w:val="313131"/>
        </w:rPr>
        <w:t>Army Request for Information Technology–Military Intelligence (ARFIT-MI)).</w:t>
      </w:r>
    </w:p>
    <w:p w14:paraId="3D08E1D1" w14:textId="013F88D8" w:rsidR="00C63992" w:rsidRPr="00C63992" w:rsidRDefault="002E2B30" w:rsidP="002E2B30">
      <w:pPr>
        <w:pStyle w:val="Default"/>
        <w:rPr>
          <w:rFonts w:ascii="Times New Roman" w:hAnsi="Times New Roman" w:cs="Times New Roman"/>
        </w:rPr>
      </w:pPr>
      <w:r>
        <w:rPr>
          <w:rFonts w:ascii="Times New Roman" w:eastAsia="Times New Roman" w:hAnsi="Times New Roman" w:cs="Times New Roman"/>
        </w:rPr>
        <w:t xml:space="preserve">                             (iv)  </w:t>
      </w:r>
      <w:r w:rsidR="00E47CF2" w:rsidRPr="00C63992">
        <w:rPr>
          <w:rFonts w:ascii="Times New Roman" w:eastAsia="Times New Roman" w:hAnsi="Times New Roman" w:cs="Times New Roman"/>
        </w:rPr>
        <w:t>The Product Lead, Common Hardware Systems (PdL CHS) coordinates across the Army’s computing environments and tactical program offices to modify commercially</w:t>
      </w:r>
      <w:r w:rsidR="009B1725">
        <w:rPr>
          <w:rFonts w:ascii="Times New Roman" w:hAnsi="Times New Roman" w:cs="Times New Roman"/>
        </w:rPr>
        <w:t xml:space="preserve"> </w:t>
      </w:r>
      <w:r w:rsidR="00E47CF2" w:rsidRPr="00C63992">
        <w:rPr>
          <w:rFonts w:ascii="Times New Roman" w:eastAsia="Times New Roman" w:hAnsi="Times New Roman" w:cs="Times New Roman"/>
        </w:rPr>
        <w:t>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14:paraId="2679282E" w14:textId="0662E973" w:rsidR="00C63992" w:rsidRDefault="002E2B30" w:rsidP="009B1725">
      <w:pPr>
        <w:pStyle w:val="Default"/>
        <w:rPr>
          <w:rFonts w:ascii="Times New Roman" w:hAnsi="Times New Roman" w:cs="Times New Roman"/>
        </w:rPr>
      </w:pPr>
      <w:r>
        <w:rPr>
          <w:rFonts w:ascii="Times New Roman" w:hAnsi="Times New Roman" w:cs="Times New Roman"/>
        </w:rPr>
        <w:lastRenderedPageBreak/>
        <w:t xml:space="preserve">                             (v)  </w:t>
      </w:r>
      <w:r w:rsidR="00E47CF2" w:rsidRPr="00C63992">
        <w:rPr>
          <w:rFonts w:ascii="Times New Roman" w:hAnsi="Times New Roman" w:cs="Times New Roman"/>
        </w:rPr>
        <w:t>CHESS exemptions. The following are exempt from both the mandatory use of CHESS and the requirement to submit a statement of non-availability (SoNA) for obtaining ITAS</w:t>
      </w:r>
      <w:r w:rsidR="009B1725">
        <w:rPr>
          <w:rFonts w:ascii="Times New Roman" w:hAnsi="Times New Roman" w:cs="Times New Roman"/>
        </w:rPr>
        <w:t xml:space="preserve"> </w:t>
      </w:r>
      <w:r w:rsidR="00E47CF2" w:rsidRPr="00C63992">
        <w:rPr>
          <w:rFonts w:ascii="Times New Roman" w:hAnsi="Times New Roman" w:cs="Times New Roman"/>
        </w:rPr>
        <w:t xml:space="preserve">approval to procure IT outside of CHESS— </w:t>
      </w:r>
    </w:p>
    <w:p w14:paraId="6F4844EF" w14:textId="1BA2820C" w:rsidR="00C63992" w:rsidRDefault="002E2B30" w:rsidP="006C23CE">
      <w:pPr>
        <w:pStyle w:val="Default"/>
        <w:rPr>
          <w:rFonts w:ascii="Times New Roman" w:hAnsi="Times New Roman" w:cs="Times New Roman"/>
        </w:rPr>
      </w:pPr>
      <w:r>
        <w:rPr>
          <w:rFonts w:ascii="Times New Roman" w:hAnsi="Times New Roman" w:cs="Times New Roman"/>
        </w:rPr>
        <w:t xml:space="preserve">                                     (A)  </w:t>
      </w:r>
      <w:r w:rsidR="00E47CF2" w:rsidRPr="00C63992">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p>
    <w:p w14:paraId="574C8380" w14:textId="6D256976" w:rsidR="00E47CF2" w:rsidRPr="006C23CE" w:rsidRDefault="002E2B30" w:rsidP="00F578B9">
      <w:pPr>
        <w:pStyle w:val="Default"/>
        <w:rPr>
          <w:rFonts w:ascii="Times New Roman" w:hAnsi="Times New Roman" w:cs="Times New Roman"/>
        </w:rPr>
      </w:pPr>
      <w:r>
        <w:rPr>
          <w:rFonts w:ascii="Times New Roman" w:hAnsi="Times New Roman" w:cs="Times New Roman"/>
        </w:rPr>
        <w:t xml:space="preserve">                                     (B)  </w:t>
      </w:r>
      <w:r w:rsidR="00E47CF2" w:rsidRPr="00C63992">
        <w:rPr>
          <w:rFonts w:ascii="Times New Roman" w:hAnsi="Times New Roman" w:cs="Times New Roman"/>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2A335260" w14:textId="77777777" w:rsidR="00F578B9" w:rsidRDefault="00F578B9" w:rsidP="00F578B9">
      <w:pPr>
        <w:spacing w:after="0" w:line="240" w:lineRule="auto"/>
        <w:rPr>
          <w:rFonts w:ascii="Times New Roman" w:eastAsia="Times New Roman" w:hAnsi="Times New Roman" w:cs="Times New Roman"/>
          <w:sz w:val="24"/>
          <w:szCs w:val="24"/>
        </w:rPr>
      </w:pPr>
    </w:p>
    <w:p w14:paraId="0B97AA01" w14:textId="4F4BCE39" w:rsidR="00470E1A" w:rsidRPr="00470E1A" w:rsidRDefault="00470E1A" w:rsidP="00F578B9">
      <w:pPr>
        <w:spacing w:after="0" w:line="240" w:lineRule="auto"/>
        <w:rPr>
          <w:rFonts w:ascii="Times New Roman" w:eastAsia="Times New Roman" w:hAnsi="Times New Roman" w:cs="Times New Roman"/>
          <w:sz w:val="24"/>
          <w:szCs w:val="24"/>
        </w:rPr>
      </w:pPr>
      <w:r w:rsidRPr="006C23CE">
        <w:rPr>
          <w:rFonts w:ascii="Times New Roman" w:eastAsia="Times New Roman" w:hAnsi="Times New Roman" w:cs="Times New Roman"/>
          <w:sz w:val="24"/>
          <w:szCs w:val="24"/>
        </w:rPr>
        <w:t>(b) </w:t>
      </w:r>
      <w:r w:rsidRPr="00470E1A">
        <w:rPr>
          <w:rFonts w:ascii="Times New Roman" w:eastAsia="Times New Roman" w:hAnsi="Times New Roman" w:cs="Times New Roman"/>
          <w:sz w:val="24"/>
          <w:szCs w:val="24"/>
        </w:rPr>
        <w:t> </w:t>
      </w:r>
      <w:r w:rsidRPr="00470E1A">
        <w:rPr>
          <w:rFonts w:ascii="Times New Roman" w:eastAsia="Times New Roman" w:hAnsi="Times New Roman" w:cs="Times New Roman"/>
          <w:i/>
          <w:iCs/>
          <w:sz w:val="24"/>
          <w:szCs w:val="24"/>
        </w:rPr>
        <w:t>Information technology services.</w:t>
      </w:r>
    </w:p>
    <w:p w14:paraId="4E4A10C8" w14:textId="77777777" w:rsidR="002E2B30"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 should be requested.  See </w:t>
      </w:r>
      <w:hyperlink r:id="rId18" w:history="1">
        <w:r w:rsidRPr="00470E1A">
          <w:rPr>
            <w:rFonts w:ascii="Times New Roman" w:eastAsia="Times New Roman" w:hAnsi="Times New Roman" w:cs="Times New Roman"/>
            <w:color w:val="0072C6"/>
            <w:sz w:val="24"/>
            <w:szCs w:val="24"/>
          </w:rPr>
          <w:t>AFARS PGI 5139.101-90-1(b)(1).</w:t>
        </w:r>
      </w:hyperlink>
    </w:p>
    <w:p w14:paraId="690642A0" w14:textId="0995AE3D" w:rsidR="00E46E3D" w:rsidRPr="006C23CE"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 for items that are not available from CHESS, market research analysis, or other rationale for not using CHESS.  The CHESS website located at http://chess.army.mil provides a complete list of CHESS contracts as well as information concerning ITAS Approval and CHESS 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NAs.  The ITAS Approval website is located at </w:t>
      </w:r>
      <w:hyperlink r:id="rId19"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p>
    <w:p w14:paraId="51981657" w14:textId="6D34F842" w:rsidR="00C27429"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w:t>
      </w:r>
      <w:r w:rsidR="002E2B30">
        <w:rPr>
          <w:rFonts w:ascii="Times New Roman" w:eastAsia="Times New Roman" w:hAnsi="Times New Roman" w:cs="Times New Roman"/>
          <w:color w:val="000000"/>
          <w:sz w:val="24"/>
          <w:szCs w:val="24"/>
        </w:rPr>
        <w:t>3</w:t>
      </w:r>
      <w:r w:rsidRPr="00470E1A">
        <w:rPr>
          <w:rFonts w:ascii="Times New Roman" w:eastAsia="Times New Roman" w:hAnsi="Times New Roman" w:cs="Times New Roman"/>
          <w:color w:val="000000"/>
          <w:sz w:val="24"/>
          <w:szCs w:val="24"/>
        </w:rPr>
        <w:t>)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14:paraId="2D3DB70B" w14:textId="3A895B6C" w:rsidR="00C27429" w:rsidRPr="003F24D6" w:rsidRDefault="00C27429" w:rsidP="00C27429">
      <w:pPr>
        <w:spacing w:after="240" w:line="242" w:lineRule="atLeast"/>
        <w:ind w:firstLine="720"/>
        <w:rPr>
          <w:rFonts w:ascii="Times New Roman" w:eastAsia="Times New Roman" w:hAnsi="Times New Roman" w:cs="Times New Roman"/>
          <w:color w:val="000000"/>
          <w:sz w:val="24"/>
          <w:szCs w:val="24"/>
        </w:rPr>
      </w:pPr>
      <w:r w:rsidRPr="003F24D6">
        <w:rPr>
          <w:rFonts w:ascii="Times New Roman" w:eastAsia="Times New Roman" w:hAnsi="Times New Roman" w:cs="Times New Roman"/>
          <w:color w:val="000000"/>
          <w:sz w:val="24"/>
          <w:szCs w:val="24"/>
        </w:rPr>
        <w:t>(</w:t>
      </w:r>
      <w:r w:rsidR="002E2B30">
        <w:rPr>
          <w:rFonts w:ascii="Times New Roman" w:eastAsia="Times New Roman" w:hAnsi="Times New Roman" w:cs="Times New Roman"/>
          <w:color w:val="000000"/>
          <w:sz w:val="24"/>
          <w:szCs w:val="24"/>
        </w:rPr>
        <w:t>4</w:t>
      </w:r>
      <w:r w:rsidRPr="003F24D6">
        <w:rPr>
          <w:rFonts w:ascii="Times New Roman" w:eastAsia="Times New Roman" w:hAnsi="Times New Roman" w:cs="Times New Roman"/>
          <w:color w:val="000000"/>
          <w:sz w:val="24"/>
          <w:szCs w:val="24"/>
        </w:rPr>
        <w:t xml:space="preserve">) </w:t>
      </w:r>
      <w:r w:rsidRPr="00EF631D">
        <w:rPr>
          <w:rFonts w:ascii="Times New Roman" w:hAnsi="Times New Roman" w:cs="Times New Roman"/>
          <w:i/>
          <w:iCs/>
          <w:sz w:val="24"/>
          <w:szCs w:val="24"/>
        </w:rPr>
        <w:t>Ex</w:t>
      </w:r>
      <w:r w:rsidR="002A1897">
        <w:rPr>
          <w:rFonts w:ascii="Times New Roman" w:hAnsi="Times New Roman" w:cs="Times New Roman"/>
          <w:i/>
          <w:iCs/>
          <w:sz w:val="24"/>
          <w:szCs w:val="24"/>
        </w:rPr>
        <w:t>ce</w:t>
      </w:r>
      <w:r w:rsidRPr="00EF631D">
        <w:rPr>
          <w:rFonts w:ascii="Times New Roman" w:hAnsi="Times New Roman" w:cs="Times New Roman"/>
          <w:i/>
          <w:iCs/>
          <w:sz w:val="24"/>
          <w:szCs w:val="24"/>
        </w:rPr>
        <w:t>ptions</w:t>
      </w:r>
      <w:r w:rsidR="006C23CE">
        <w:rPr>
          <w:rFonts w:ascii="Times New Roman" w:hAnsi="Times New Roman" w:cs="Times New Roman"/>
          <w:sz w:val="24"/>
          <w:szCs w:val="24"/>
        </w:rPr>
        <w:t>.</w:t>
      </w:r>
    </w:p>
    <w:p w14:paraId="33A3DE97" w14:textId="4BF059E1" w:rsidR="00C27429" w:rsidRDefault="002E2B30" w:rsidP="002E2B30">
      <w:pPr>
        <w:pStyle w:val="Default"/>
        <w:rPr>
          <w:rFonts w:ascii="Times New Roman" w:hAnsi="Times New Roman" w:cs="Times New Roman"/>
        </w:rPr>
      </w:pPr>
      <w:r>
        <w:rPr>
          <w:rFonts w:ascii="Times New Roman" w:hAnsi="Times New Roman" w:cs="Times New Roman"/>
        </w:rPr>
        <w:lastRenderedPageBreak/>
        <w:t xml:space="preserve">                          (i)  </w:t>
      </w:r>
      <w:r w:rsidR="00C27429" w:rsidRPr="003F24D6">
        <w:rPr>
          <w:rFonts w:ascii="Times New Roman" w:hAnsi="Times New Roman" w:cs="Times New Roman"/>
        </w:rPr>
        <w:t>IT embedded in weapons systems.</w:t>
      </w:r>
    </w:p>
    <w:p w14:paraId="5E554F61" w14:textId="77777777" w:rsidR="002E2B30" w:rsidRDefault="002E2B30" w:rsidP="002E2B30">
      <w:pPr>
        <w:pStyle w:val="Default"/>
        <w:tabs>
          <w:tab w:val="left" w:pos="1170"/>
        </w:tabs>
        <w:rPr>
          <w:rFonts w:ascii="Times New Roman" w:hAnsi="Times New Roman" w:cs="Times New Roman"/>
        </w:rPr>
      </w:pPr>
      <w:r>
        <w:rPr>
          <w:rFonts w:ascii="Times New Roman" w:hAnsi="Times New Roman" w:cs="Times New Roman"/>
        </w:rPr>
        <w:t xml:space="preserve">                         (ii)  </w:t>
      </w:r>
      <w:r w:rsidR="00C27429" w:rsidRPr="003F24D6">
        <w:rPr>
          <w:rFonts w:ascii="Times New Roman" w:hAnsi="Times New Roman" w:cs="Times New Roman"/>
        </w:rPr>
        <w:t>Purchases of peripheral electronic supplies for IT equipment (for example, keyboards, mice, webcams, compact disks, cables or cords, and so forth) up to $500 per purchase of supplies (not per item). GPC rules regarding split purchases still apply.</w:t>
      </w:r>
    </w:p>
    <w:p w14:paraId="5FBC8C1E" w14:textId="0DFB58D2" w:rsidR="00C27429" w:rsidRPr="009F4F0B" w:rsidRDefault="002E2B30" w:rsidP="002E2B30">
      <w:pPr>
        <w:pStyle w:val="Default"/>
        <w:tabs>
          <w:tab w:val="left" w:pos="1170"/>
        </w:tabs>
        <w:rPr>
          <w:rFonts w:ascii="Times New Roman" w:hAnsi="Times New Roman" w:cs="Times New Roman"/>
          <w:color w:val="000000" w:themeColor="text1"/>
        </w:rPr>
      </w:pPr>
      <w:r>
        <w:rPr>
          <w:rFonts w:ascii="Times New Roman" w:hAnsi="Times New Roman" w:cs="Times New Roman"/>
        </w:rPr>
        <w:t xml:space="preserve">                         (iii)  </w:t>
      </w:r>
      <w:r w:rsidR="00C27429" w:rsidRPr="009F4F0B">
        <w:rPr>
          <w:rFonts w:ascii="Times New Roman" w:eastAsia="Times New Roman" w:hAnsi="Times New Roman" w:cs="Times New Roman"/>
          <w:color w:val="000000" w:themeColor="text1"/>
        </w:rPr>
        <w:t xml:space="preserve">Contracting Officers may purchase commercial </w:t>
      </w:r>
      <w:r w:rsidR="00AA686B" w:rsidRPr="009F4F0B">
        <w:rPr>
          <w:rFonts w:ascii="Times New Roman" w:eastAsia="Times New Roman" w:hAnsi="Times New Roman" w:cs="Times New Roman"/>
          <w:color w:val="000000" w:themeColor="text1"/>
        </w:rPr>
        <w:t xml:space="preserve">IT services </w:t>
      </w:r>
      <w:r w:rsidR="00C27429" w:rsidRPr="009F4F0B">
        <w:rPr>
          <w:rFonts w:ascii="Times New Roman" w:eastAsia="Times New Roman" w:hAnsi="Times New Roman" w:cs="Times New Roman"/>
          <w:color w:val="000000" w:themeColor="text1"/>
        </w:rPr>
        <w:t>outside of the CHESS contracts, for procurements in support of Non-Program Executive Officer (PEO)/Project Manager (PM) managed National Intelligence Program (NIP) or Military Intelligence Program (MIP) systems (Non-PEO/PM managed NIP or MIP will be requested using the Army G-2 Army Request for Information Technology–Military Intelligence (ARFIT-MI)).</w:t>
      </w:r>
    </w:p>
    <w:p w14:paraId="4EE9C3EA" w14:textId="2BA1EDCB" w:rsidR="006C23CE" w:rsidRPr="009F4F0B" w:rsidRDefault="002E2B30" w:rsidP="002E2B30">
      <w:pPr>
        <w:pStyle w:val="Default"/>
        <w:tabs>
          <w:tab w:val="left" w:pos="1170"/>
        </w:tabs>
        <w:rPr>
          <w:rFonts w:ascii="Times New Roman" w:hAnsi="Times New Roman" w:cs="Times New Roman"/>
          <w:color w:val="000000" w:themeColor="text1"/>
        </w:rPr>
      </w:pPr>
      <w:r w:rsidRPr="009F4F0B">
        <w:rPr>
          <w:rFonts w:ascii="Times New Roman" w:eastAsia="Times New Roman" w:hAnsi="Times New Roman" w:cs="Times New Roman"/>
          <w:color w:val="000000" w:themeColor="text1"/>
        </w:rPr>
        <w:t xml:space="preserve">                          (iv)  </w:t>
      </w:r>
      <w:r w:rsidR="00C27429" w:rsidRPr="009F4F0B">
        <w:rPr>
          <w:rFonts w:ascii="Times New Roman" w:eastAsia="Times New Roman" w:hAnsi="Times New Roman" w:cs="Times New Roman"/>
          <w:color w:val="000000" w:themeColor="text1"/>
        </w:rPr>
        <w:t>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14:paraId="0B24707B" w14:textId="77777777" w:rsidR="00F578B9"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(v)  </w:t>
      </w:r>
      <w:r w:rsidR="00C27429" w:rsidRPr="006C23CE">
        <w:rPr>
          <w:rFonts w:ascii="Times New Roman" w:hAnsi="Times New Roman" w:cs="Times New Roman"/>
        </w:rPr>
        <w:t>CHESS exemptions. The following are exempt from both the mandatory use of CHESS and the requirement to submit a statement of non-availability (SoNA) for obtaining ITAS approval to procure IT outside of CHESS—</w:t>
      </w:r>
    </w:p>
    <w:p w14:paraId="2402C2DD" w14:textId="5521C236" w:rsidR="002E2B30" w:rsidRPr="002E2B30"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(A)  </w:t>
      </w:r>
      <w:r w:rsidR="00C27429" w:rsidRPr="00E46E3D">
        <w:rPr>
          <w:rFonts w:ascii="Times New Roman" w:hAnsi="Times New Roman" w:cs="Times New Roman"/>
        </w:rPr>
        <w:t xml:space="preserve">Commercially developed IT offered to the Army’s accredited institutions of higher education at a price discount more </w:t>
      </w:r>
      <w:r w:rsidR="00C27429" w:rsidRPr="002E2B30">
        <w:rPr>
          <w:rFonts w:ascii="Times New Roman" w:hAnsi="Times New Roman" w:cs="Times New Roman"/>
        </w:rPr>
        <w:t xml:space="preserve">favorable for the Army than prices available through CHESS. </w:t>
      </w:r>
    </w:p>
    <w:p w14:paraId="0E855C97" w14:textId="2FC3F805" w:rsidR="00C27429" w:rsidRPr="002E2B30" w:rsidRDefault="002E2B30" w:rsidP="002E2B30">
      <w:pPr>
        <w:pStyle w:val="Default"/>
        <w:tabs>
          <w:tab w:val="left" w:pos="1080"/>
        </w:tabs>
        <w:rPr>
          <w:rFonts w:ascii="Times New Roman" w:hAnsi="Times New Roman" w:cs="Times New Roman"/>
        </w:rPr>
      </w:pPr>
      <w:r>
        <w:rPr>
          <w:rFonts w:ascii="Times New Roman" w:hAnsi="Times New Roman" w:cs="Times New Roman"/>
        </w:rPr>
        <w:t xml:space="preserve">                                   (B)  </w:t>
      </w:r>
      <w:r w:rsidR="00C27429" w:rsidRPr="00E46E3D">
        <w:rPr>
          <w:rFonts w:ascii="Times New Roman" w:hAnsi="Times New Roman" w:cs="Times New Roman"/>
        </w:rPr>
        <w:t xml:space="preserve">Procurements of government off-the-shelf information technology (GOTS IT) as defined by the Committee on National </w:t>
      </w:r>
      <w:r w:rsidR="00C27429" w:rsidRPr="002E2B30">
        <w:rPr>
          <w:rFonts w:ascii="Times New Roman" w:hAnsi="Times New Roman" w:cs="Times New Roman"/>
        </w:rPr>
        <w:t>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5E8F257D" w14:textId="77777777" w:rsidR="002A1897" w:rsidRPr="002A2B52" w:rsidRDefault="002A1897" w:rsidP="002A1897">
      <w:pPr>
        <w:pStyle w:val="Default"/>
        <w:tabs>
          <w:tab w:val="left" w:pos="1080"/>
        </w:tabs>
        <w:ind w:left="1080"/>
        <w:rPr>
          <w:sz w:val="23"/>
          <w:szCs w:val="23"/>
        </w:rPr>
      </w:pPr>
    </w:p>
    <w:p w14:paraId="1792CE25" w14:textId="0C08A404"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(c)  </w:t>
      </w:r>
      <w:r w:rsidRPr="00470E1A">
        <w:rPr>
          <w:rFonts w:ascii="Times New Roman" w:eastAsia="Times New Roman" w:hAnsi="Times New Roman" w:cs="Times New Roman"/>
          <w:i/>
          <w:iCs/>
          <w:color w:val="000000"/>
          <w:sz w:val="24"/>
          <w:szCs w:val="24"/>
        </w:rPr>
        <w:t>Training.</w:t>
      </w:r>
      <w:r w:rsidRPr="00470E1A">
        <w:rPr>
          <w:rFonts w:ascii="Times New Roman" w:eastAsia="Times New Roman" w:hAnsi="Times New Roman" w:cs="Times New Roman"/>
          <w:color w:val="000000"/>
          <w:sz w:val="24"/>
          <w:szCs w:val="24"/>
        </w:rPr>
        <w:t>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Id20" w:history="1">
        <w:r w:rsidRPr="00470E1A">
          <w:rPr>
            <w:rFonts w:ascii="Times New Roman" w:eastAsia="Times New Roman" w:hAnsi="Times New Roman" w:cs="Times New Roman"/>
            <w:color w:val="0072C6"/>
            <w:sz w:val="24"/>
            <w:szCs w:val="24"/>
          </w:rPr>
          <w:t>https://chess.army.mil/UserTrainingRequest</w:t>
        </w:r>
      </w:hyperlink>
      <w:r w:rsidRPr="00470E1A">
        <w:rPr>
          <w:rFonts w:ascii="Times New Roman" w:eastAsia="Times New Roman" w:hAnsi="Times New Roman" w:cs="Times New Roman"/>
          <w:color w:val="000000"/>
          <w:sz w:val="24"/>
          <w:szCs w:val="24"/>
        </w:rPr>
        <w:t>.</w:t>
      </w:r>
    </w:p>
    <w:p w14:paraId="75FB2446" w14:textId="6BB319F9"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(d) </w:t>
      </w:r>
      <w:r w:rsidRPr="00470E1A">
        <w:rPr>
          <w:rFonts w:ascii="Times New Roman" w:eastAsia="Times New Roman" w:hAnsi="Times New Roman" w:cs="Times New Roman"/>
          <w:i/>
          <w:iCs/>
          <w:color w:val="000000"/>
          <w:sz w:val="24"/>
          <w:szCs w:val="24"/>
        </w:rPr>
        <w:t>Cloud Computing</w:t>
      </w:r>
      <w:r w:rsidRPr="00470E1A">
        <w:rPr>
          <w:rFonts w:ascii="Times New Roman" w:eastAsia="Times New Roman" w:hAnsi="Times New Roman" w:cs="Times New Roman"/>
          <w:color w:val="000000"/>
          <w:sz w:val="24"/>
          <w:szCs w:val="24"/>
        </w:rPr>
        <w:t>.  The Army Enterprise Cloud Management Office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is the central point for all efforts and processes related to cloud adoption across the Army.  The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will establish a standardized cloud architecture which is intended for use by all Army mission areas.</w:t>
      </w:r>
    </w:p>
    <w:p w14:paraId="3EAB9288" w14:textId="25E4B7C6" w:rsidR="00470E1A" w:rsidRDefault="003D657C"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ECM</w:t>
      </w:r>
      <w:r>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w:t>
      </w:r>
      <w:r w:rsidR="00470E1A" w:rsidRPr="00470E1A">
        <w:rPr>
          <w:rFonts w:ascii="Times New Roman" w:eastAsia="Times New Roman" w:hAnsi="Times New Roman" w:cs="Times New Roman"/>
          <w:color w:val="000000"/>
          <w:sz w:val="24"/>
          <w:szCs w:val="24"/>
        </w:rPr>
        <w:t xml:space="preserve">will provide enterprise-level contracts for commercial CSP offerings, common services, and application migration support.  </w:t>
      </w:r>
      <w:r w:rsidR="00FA125C">
        <w:rPr>
          <w:rFonts w:ascii="Times New Roman" w:eastAsia="Times New Roman" w:hAnsi="Times New Roman" w:cs="Times New Roman"/>
          <w:color w:val="000000"/>
          <w:sz w:val="24"/>
          <w:szCs w:val="24"/>
        </w:rPr>
        <w:t xml:space="preserve">   </w:t>
      </w:r>
    </w:p>
    <w:p w14:paraId="526AE27F" w14:textId="77777777" w:rsidR="006C23CE" w:rsidRPr="00470E1A" w:rsidRDefault="006C23CE" w:rsidP="00470E1A">
      <w:pPr>
        <w:spacing w:after="240" w:line="276" w:lineRule="atLeast"/>
        <w:rPr>
          <w:rFonts w:ascii="Times New Roman" w:eastAsia="Times New Roman" w:hAnsi="Times New Roman" w:cs="Times New Roman"/>
          <w:color w:val="000000"/>
          <w:sz w:val="24"/>
          <w:szCs w:val="24"/>
        </w:rPr>
      </w:pPr>
    </w:p>
    <w:p w14:paraId="5721440C"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29" w:name="_Toc512855365"/>
      <w:bookmarkStart w:id="30" w:name="_Toc48136702"/>
      <w:bookmarkEnd w:id="29"/>
      <w:r w:rsidRPr="00470E1A">
        <w:rPr>
          <w:rFonts w:ascii="Times New Roman" w:eastAsia="Times New Roman" w:hAnsi="Times New Roman" w:cs="Times New Roman"/>
          <w:b/>
          <w:bCs/>
          <w:color w:val="000000"/>
          <w:sz w:val="26"/>
          <w:szCs w:val="26"/>
        </w:rPr>
        <w:t>Subpart 5139.74 – Telecommunications Services</w:t>
      </w:r>
      <w:bookmarkEnd w:id="30"/>
    </w:p>
    <w:p w14:paraId="323C55A1"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31" w:name="_Toc512855366"/>
      <w:bookmarkStart w:id="32" w:name="_Toc48136703"/>
      <w:bookmarkEnd w:id="31"/>
      <w:r w:rsidRPr="00470E1A">
        <w:rPr>
          <w:rFonts w:ascii="Times New Roman" w:eastAsia="Times New Roman" w:hAnsi="Times New Roman" w:cs="Times New Roman"/>
          <w:b/>
          <w:bCs/>
          <w:color w:val="000000"/>
          <w:sz w:val="26"/>
          <w:szCs w:val="26"/>
        </w:rPr>
        <w:t>5139.7402  Policy.</w:t>
      </w:r>
      <w:bookmarkEnd w:id="32"/>
    </w:p>
    <w:p w14:paraId="4FADD016" w14:textId="0C12EE0E"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lastRenderedPageBreak/>
        <w:t>(b)(4) The Assistant Secretary of the Army (Acquisition, Logistics and Technology) may authorize actions as described in DFARS 239.7402(b)(4).  See </w:t>
      </w:r>
      <w:hyperlink r:id="rId21"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1D08FC14" w14:textId="4490F1FD" w:rsidR="00A970A3" w:rsidRDefault="00A970A3" w:rsidP="00EF3B07">
      <w:pPr>
        <w:pStyle w:val="Default"/>
        <w:rPr>
          <w:ins w:id="33" w:author="Nazneen, Fakera CIV USARMY HQDA ASA ALT (USA)" w:date="2023-06-05T14:22:00Z"/>
          <w:rFonts w:ascii="Times New Roman" w:hAnsi="Times New Roman" w:cs="Times New Roman"/>
        </w:rPr>
      </w:pPr>
      <w:bookmarkStart w:id="34" w:name="_Hlk135225589"/>
    </w:p>
    <w:p w14:paraId="5832D24E" w14:textId="0D47C2E9" w:rsidR="00514A20" w:rsidRPr="00FF6EAE" w:rsidRDefault="00E5627A" w:rsidP="00551D02">
      <w:pPr>
        <w:spacing w:after="0" w:line="240" w:lineRule="auto"/>
        <w:rPr>
          <w:ins w:id="35" w:author="Nazneen, Fakera CIV USARMY HQDA ASA ALT (USA)" w:date="2023-06-05T12:53:00Z"/>
          <w:rFonts w:ascii="Calibri" w:hAnsi="Calibri" w:cs="Calibri"/>
          <w:color w:val="C00000"/>
        </w:rPr>
      </w:pPr>
      <w:r>
        <w:rPr>
          <w:rFonts w:eastAsia="Times New Roman" w:cstheme="minorHAnsi"/>
        </w:rPr>
        <w:t xml:space="preserve">(e) </w:t>
      </w:r>
      <w:ins w:id="36" w:author="Jordan, Amanda C CIV USARMY HQDA ASA ALT (USA)" w:date="2023-07-12T08:06:00Z">
        <w:r w:rsidR="00432AAE" w:rsidRPr="00432AAE">
          <w:rPr>
            <w:rFonts w:ascii="Times New Roman" w:hAnsi="Times New Roman" w:cs="Times New Roman"/>
            <w:i/>
            <w:iCs/>
          </w:rPr>
          <w:t>Commercial Satellite Communications</w:t>
        </w:r>
        <w:r w:rsidR="00432AAE" w:rsidRPr="00432AAE">
          <w:rPr>
            <w:rFonts w:ascii="Times New Roman" w:hAnsi="Times New Roman" w:cs="Times New Roman"/>
            <w:i/>
            <w:iCs/>
          </w:rPr>
          <w:t>.</w:t>
        </w:r>
        <w:r w:rsidR="00432AAE">
          <w:rPr>
            <w:rFonts w:ascii="Times New Roman" w:hAnsi="Times New Roman" w:cs="Times New Roman"/>
          </w:rPr>
          <w:t xml:space="preserve"> </w:t>
        </w:r>
      </w:ins>
      <w:ins w:id="37" w:author="Moye, Rachel J CIV USARMY HQDA ASA ALT (USA)" w:date="2023-06-09T16:13:00Z">
        <w:r w:rsidR="00443D19">
          <w:rPr>
            <w:rFonts w:eastAsia="Times New Roman" w:cstheme="minorHAnsi"/>
          </w:rPr>
          <w:t>Pursuant to</w:t>
        </w:r>
      </w:ins>
      <w:ins w:id="38" w:author="Moye, Rachel J CIV USARMY HQDA ASA ALT (USA)" w:date="2023-06-09T16:12:00Z">
        <w:r w:rsidR="00443D19">
          <w:rPr>
            <w:rFonts w:eastAsia="Times New Roman" w:cstheme="minorHAnsi"/>
          </w:rPr>
          <w:t xml:space="preserve"> Public Law 116-283 Section 1605 and DoD policy</w:t>
        </w:r>
      </w:ins>
      <w:ins w:id="39" w:author="Moye, Rachel J CIV USARMY HQDA ASA ALT (USA)" w:date="2023-06-09T16:13:00Z">
        <w:r w:rsidR="00443D19">
          <w:rPr>
            <w:rFonts w:eastAsia="Times New Roman" w:cstheme="minorHAnsi"/>
          </w:rPr>
          <w:t xml:space="preserve">, </w:t>
        </w:r>
      </w:ins>
      <w:ins w:id="40" w:author="Nazneen, Fakera CIV USARMY HQDA ASA ALT (USA)" w:date="2023-06-05T14:22:00Z">
        <w:r w:rsidR="00A970A3" w:rsidRPr="00C022C9">
          <w:rPr>
            <w:rFonts w:ascii="Calibri" w:hAnsi="Calibri" w:cs="Calibri"/>
          </w:rPr>
          <w:t>DoD organizations, Services, and Combatant Commands must procure</w:t>
        </w:r>
      </w:ins>
      <w:ins w:id="41" w:author="Nazneen, Fakera CIV USARMY HQDA ASA ALT (USA)" w:date="2023-06-05T14:29:00Z">
        <w:r w:rsidR="00C022C9">
          <w:rPr>
            <w:rFonts w:ascii="Calibri" w:hAnsi="Calibri" w:cs="Calibri"/>
          </w:rPr>
          <w:t xml:space="preserve"> all</w:t>
        </w:r>
      </w:ins>
      <w:ins w:id="42" w:author="Nazneen, Fakera CIV USARMY HQDA ASA ALT (USA)" w:date="2023-06-05T14:22:00Z">
        <w:r w:rsidR="00A970A3" w:rsidRPr="00C022C9">
          <w:rPr>
            <w:rFonts w:ascii="Calibri" w:hAnsi="Calibri" w:cs="Calibri"/>
          </w:rPr>
          <w:t xml:space="preserve"> </w:t>
        </w:r>
      </w:ins>
      <w:ins w:id="43" w:author="Nazneen, Fakera CIV USARMY HQDA ASA ALT (USA)" w:date="2023-06-05T14:28:00Z">
        <w:r w:rsidR="00C022C9">
          <w:rPr>
            <w:rFonts w:ascii="Calibri" w:hAnsi="Calibri" w:cs="Calibri"/>
          </w:rPr>
          <w:t>Commercial Satellite Communications (</w:t>
        </w:r>
      </w:ins>
      <w:ins w:id="44" w:author="Nazneen, Fakera CIV USARMY HQDA ASA ALT (USA)" w:date="2023-06-05T14:22:00Z">
        <w:r w:rsidR="00A970A3" w:rsidRPr="00C022C9">
          <w:rPr>
            <w:rFonts w:ascii="Calibri" w:hAnsi="Calibri" w:cs="Calibri"/>
          </w:rPr>
          <w:t>COMSATCOM</w:t>
        </w:r>
      </w:ins>
      <w:ins w:id="45" w:author="Nazneen, Fakera CIV USARMY HQDA ASA ALT (USA)" w:date="2023-06-05T14:28:00Z">
        <w:r w:rsidR="00C022C9">
          <w:rPr>
            <w:rFonts w:ascii="Calibri" w:hAnsi="Calibri" w:cs="Calibri"/>
          </w:rPr>
          <w:t>)</w:t>
        </w:r>
      </w:ins>
      <w:ins w:id="46" w:author="Nazneen, Fakera CIV USARMY HQDA ASA ALT (USA)" w:date="2023-06-05T14:22:00Z">
        <w:r w:rsidR="00A970A3" w:rsidRPr="00C022C9">
          <w:rPr>
            <w:rFonts w:ascii="Calibri" w:hAnsi="Calibri" w:cs="Calibri"/>
          </w:rPr>
          <w:t xml:space="preserve"> services through the United States Space Force’s (USSF’s) Commercial SATCOM Communications Office (CSCO. Commercial managed services or internet through satellites are considered Commercial SATCOM and represent the SATCOM Segment of the DoD Information Network (DoDIN)</w:t>
        </w:r>
      </w:ins>
      <w:ins w:id="47" w:author="Moye, Rachel J CIV USARMY HQDA ASA ALT (USA)" w:date="2023-06-09T16:14:00Z">
        <w:r w:rsidR="00F26A39">
          <w:rPr>
            <w:rFonts w:ascii="Calibri" w:hAnsi="Calibri" w:cs="Calibri"/>
          </w:rPr>
          <w:t>.  See</w:t>
        </w:r>
      </w:ins>
      <w:ins w:id="48" w:author="Nazneen, Fakera CIV USARMY HQDA ASA ALT (USA)" w:date="2023-06-05T14:22:00Z">
        <w:r w:rsidR="00A970A3" w:rsidRPr="00C022C9">
          <w:rPr>
            <w:rFonts w:ascii="Calibri" w:hAnsi="Calibri" w:cs="Calibri"/>
          </w:rPr>
          <w:t xml:space="preserve"> paragraph (d) of Enclosure (E) to </w:t>
        </w:r>
      </w:ins>
      <w:ins w:id="49" w:author="Jordan, Amanda C CIV USARMY HQDA ASA ALT (USA)" w:date="2023-07-12T08:11:00Z">
        <w:r w:rsidR="00432AAE">
          <w:rPr>
            <w:rFonts w:ascii="Calibri" w:hAnsi="Calibri" w:cs="Calibri"/>
          </w:rPr>
          <w:fldChar w:fldCharType="begin"/>
        </w:r>
        <w:r w:rsidR="00432AAE">
          <w:rPr>
            <w:rFonts w:ascii="Calibri" w:hAnsi="Calibri" w:cs="Calibri"/>
          </w:rPr>
          <w:instrText xml:space="preserve"> HYPERLINK "https://www.jcs.mil/Portals/36/Documents/Library/Instructions/CJCSI%206250.01G.pdf?ver=3N8yCLlcj48MIc2Dyqy_rA%3d%3d" </w:instrText>
        </w:r>
        <w:r w:rsidR="00432AAE">
          <w:rPr>
            <w:rFonts w:ascii="Calibri" w:hAnsi="Calibri" w:cs="Calibri"/>
          </w:rPr>
        </w:r>
        <w:r w:rsidR="00432AAE">
          <w:rPr>
            <w:rFonts w:ascii="Calibri" w:hAnsi="Calibri" w:cs="Calibri"/>
          </w:rPr>
          <w:fldChar w:fldCharType="separate"/>
        </w:r>
        <w:r w:rsidR="00A970A3" w:rsidRPr="00432AAE">
          <w:rPr>
            <w:rStyle w:val="Hyperlink"/>
            <w:rFonts w:ascii="Calibri" w:hAnsi="Calibri" w:cs="Calibri"/>
          </w:rPr>
          <w:t>Chairman Joint Chiefs of Staff Instruction (CJCSI) 6250.01G</w:t>
        </w:r>
        <w:r w:rsidR="00432AAE">
          <w:rPr>
            <w:rFonts w:ascii="Calibri" w:hAnsi="Calibri" w:cs="Calibri"/>
          </w:rPr>
          <w:fldChar w:fldCharType="end"/>
        </w:r>
      </w:ins>
      <w:r w:rsidR="00551D02">
        <w:t xml:space="preserve"> </w:t>
      </w:r>
      <w:ins w:id="50" w:author="Nazneen, Fakera CIV USARMY HQDA ASA ALT (USA)" w:date="2023-06-05T14:22:00Z">
        <w:r w:rsidR="00A970A3" w:rsidRPr="00C022C9">
          <w:rPr>
            <w:rFonts w:ascii="Calibri" w:hAnsi="Calibri" w:cs="Calibri"/>
          </w:rPr>
          <w:t xml:space="preserve">and paragraph 1.2 of </w:t>
        </w:r>
      </w:ins>
      <w:ins w:id="51" w:author="Jordan, Amanda C CIV USARMY HQDA ASA ALT (USA)" w:date="2023-07-12T08:10:00Z">
        <w:r w:rsidR="00432AAE">
          <w:rPr>
            <w:rFonts w:ascii="Calibri" w:hAnsi="Calibri" w:cs="Calibri"/>
          </w:rPr>
          <w:fldChar w:fldCharType="begin"/>
        </w:r>
        <w:r w:rsidR="00432AAE">
          <w:rPr>
            <w:rFonts w:ascii="Calibri" w:hAnsi="Calibri" w:cs="Calibri"/>
          </w:rPr>
          <w:instrText xml:space="preserve"> HYPERLINK "https://www.esd.whs.mil/Portals/54/Documents/DD/issuances/dodi/842002p.pdf?ver=Yn9vTMmEmry8GZbCpCUgPA%3D%3D" </w:instrText>
        </w:r>
        <w:r w:rsidR="00432AAE">
          <w:rPr>
            <w:rFonts w:ascii="Calibri" w:hAnsi="Calibri" w:cs="Calibri"/>
          </w:rPr>
        </w:r>
        <w:r w:rsidR="00432AAE">
          <w:rPr>
            <w:rFonts w:ascii="Calibri" w:hAnsi="Calibri" w:cs="Calibri"/>
          </w:rPr>
          <w:fldChar w:fldCharType="separate"/>
        </w:r>
        <w:r w:rsidR="00A970A3" w:rsidRPr="00432AAE">
          <w:rPr>
            <w:rStyle w:val="Hyperlink"/>
            <w:rFonts w:ascii="Calibri" w:hAnsi="Calibri" w:cs="Calibri"/>
          </w:rPr>
          <w:t>DoD Instruction (DoDI) 842</w:t>
        </w:r>
        <w:r w:rsidR="00A970A3" w:rsidRPr="00432AAE">
          <w:rPr>
            <w:rStyle w:val="Hyperlink"/>
            <w:rFonts w:ascii="Calibri" w:hAnsi="Calibri" w:cs="Calibri"/>
          </w:rPr>
          <w:t>0.0</w:t>
        </w:r>
        <w:r w:rsidR="00432AAE" w:rsidRPr="00432AAE">
          <w:rPr>
            <w:rStyle w:val="Hyperlink"/>
            <w:rFonts w:ascii="Calibri" w:hAnsi="Calibri" w:cs="Calibri"/>
          </w:rPr>
          <w:t>2</w:t>
        </w:r>
        <w:bookmarkStart w:id="52" w:name="_Hlk135212781"/>
        <w:r w:rsidR="00432AAE">
          <w:rPr>
            <w:rFonts w:ascii="Calibri" w:hAnsi="Calibri" w:cs="Calibri"/>
          </w:rPr>
          <w:fldChar w:fldCharType="end"/>
        </w:r>
      </w:ins>
      <w:r w:rsidR="000C29BB" w:rsidRPr="00FF6EAE">
        <w:rPr>
          <w:rFonts w:ascii="Calibri" w:hAnsi="Calibri" w:cs="Calibri"/>
          <w:color w:val="C00000"/>
        </w:rPr>
        <w:t>.</w:t>
      </w:r>
    </w:p>
    <w:p w14:paraId="3714961D" w14:textId="3561C05B" w:rsidR="00061ED6" w:rsidRPr="00F173ED" w:rsidRDefault="00061ED6" w:rsidP="00061ED6">
      <w:pPr>
        <w:pStyle w:val="ListParagraph"/>
        <w:numPr>
          <w:ilvl w:val="0"/>
          <w:numId w:val="11"/>
        </w:numPr>
        <w:shd w:val="clear" w:color="auto" w:fill="FFFFFF"/>
        <w:spacing w:before="100" w:beforeAutospacing="1" w:after="100" w:afterAutospacing="1" w:line="240" w:lineRule="auto"/>
        <w:ind w:left="0" w:firstLine="360"/>
        <w:textAlignment w:val="baseline"/>
        <w:rPr>
          <w:ins w:id="53" w:author="Nazneen, Fakera CIV USARMY HQDA ASA ALT (USA)" w:date="2023-05-17T11:12:00Z"/>
          <w:rFonts w:eastAsia="Times New Roman" w:cstheme="minorHAnsi"/>
          <w:color w:val="C00000"/>
          <w:sz w:val="24"/>
          <w:szCs w:val="24"/>
        </w:rPr>
      </w:pPr>
      <w:ins w:id="54" w:author="Nazneen, Fakera CIV USARMY HQDA ASA ALT (USA)" w:date="2023-05-17T11:12:00Z">
        <w:r w:rsidRPr="00F173ED">
          <w:rPr>
            <w:rFonts w:eastAsia="Times New Roman" w:cstheme="minorHAnsi"/>
            <w:color w:val="C00000"/>
            <w:sz w:val="24"/>
            <w:szCs w:val="24"/>
          </w:rPr>
          <w:t>Contracting Officer</w:t>
        </w:r>
      </w:ins>
      <w:ins w:id="55" w:author="Nazneen, Fakera CIV USARMY HQDA ASA ALT (USA)" w:date="2023-06-05T12:29:00Z">
        <w:r w:rsidR="00BA466D" w:rsidRPr="00F173ED">
          <w:rPr>
            <w:rFonts w:eastAsia="Times New Roman" w:cstheme="minorHAnsi"/>
            <w:color w:val="C00000"/>
            <w:sz w:val="24"/>
            <w:szCs w:val="24"/>
          </w:rPr>
          <w:t>s</w:t>
        </w:r>
      </w:ins>
      <w:ins w:id="56" w:author="Nazneen, Fakera CIV USARMY HQDA ASA ALT (USA)" w:date="2023-05-17T11:12:00Z">
        <w:r w:rsidRPr="00F173ED">
          <w:rPr>
            <w:rFonts w:eastAsia="Times New Roman" w:cstheme="minorHAnsi"/>
            <w:color w:val="C00000"/>
            <w:sz w:val="24"/>
            <w:szCs w:val="24"/>
          </w:rPr>
          <w:t xml:space="preserve"> </w:t>
        </w:r>
      </w:ins>
      <w:ins w:id="57" w:author="Moye, Rachel J CIV USARMY HQDA ASA ALT (USA)" w:date="2023-06-09T16:10:00Z">
        <w:r w:rsidR="00443D19" w:rsidRPr="00F173ED">
          <w:rPr>
            <w:rFonts w:eastAsia="Times New Roman" w:cstheme="minorHAnsi"/>
            <w:color w:val="C00000"/>
            <w:sz w:val="24"/>
            <w:szCs w:val="24"/>
          </w:rPr>
          <w:t xml:space="preserve">are </w:t>
        </w:r>
      </w:ins>
      <w:ins w:id="58" w:author="Nazneen, Fakera CIV USARMY HQDA ASA ALT (USA)" w:date="2023-05-17T11:12:00Z">
        <w:r w:rsidRPr="00F173ED">
          <w:rPr>
            <w:rFonts w:eastAsia="Times New Roman" w:cstheme="minorHAnsi"/>
            <w:color w:val="C00000"/>
            <w:sz w:val="24"/>
            <w:szCs w:val="24"/>
          </w:rPr>
          <w:t>not authori</w:t>
        </w:r>
      </w:ins>
      <w:ins w:id="59" w:author="Moye, Rachel J CIV USARMY HQDA ASA ALT (USA)" w:date="2023-06-09T16:11:00Z">
        <w:r w:rsidR="00443D19" w:rsidRPr="00F173ED">
          <w:rPr>
            <w:rFonts w:eastAsia="Times New Roman" w:cstheme="minorHAnsi"/>
            <w:color w:val="C00000"/>
            <w:sz w:val="24"/>
            <w:szCs w:val="24"/>
          </w:rPr>
          <w:t>zed</w:t>
        </w:r>
      </w:ins>
      <w:ins w:id="60" w:author="Nazneen, Fakera CIV USARMY HQDA ASA ALT (USA)" w:date="2023-05-17T11:12:00Z">
        <w:r w:rsidRPr="00F173ED">
          <w:rPr>
            <w:rFonts w:eastAsia="Times New Roman" w:cstheme="minorHAnsi"/>
            <w:color w:val="C00000"/>
            <w:sz w:val="24"/>
            <w:szCs w:val="24"/>
          </w:rPr>
          <w:t xml:space="preserve"> to procure any COMSATCOM services</w:t>
        </w:r>
      </w:ins>
      <w:ins w:id="61" w:author="Nazneen, Fakera CIV USARMY HQDA ASA ALT (USA)" w:date="2023-06-05T12:29:00Z">
        <w:r w:rsidR="00BA466D" w:rsidRPr="00F173ED">
          <w:rPr>
            <w:rFonts w:eastAsia="Times New Roman" w:cstheme="minorHAnsi"/>
            <w:color w:val="C00000"/>
            <w:sz w:val="24"/>
            <w:szCs w:val="24"/>
          </w:rPr>
          <w:t xml:space="preserve"> </w:t>
        </w:r>
      </w:ins>
    </w:p>
    <w:p w14:paraId="6BD833F8" w14:textId="18CA167C" w:rsidR="00061ED6" w:rsidRPr="00F173ED" w:rsidRDefault="00F26A39" w:rsidP="00F26A39">
      <w:pPr>
        <w:pStyle w:val="ListParagraph"/>
        <w:numPr>
          <w:ilvl w:val="0"/>
          <w:numId w:val="11"/>
        </w:numPr>
        <w:shd w:val="clear" w:color="auto" w:fill="FFFFFF"/>
        <w:spacing w:before="100" w:beforeAutospacing="1" w:after="100" w:afterAutospacing="1" w:line="240" w:lineRule="auto"/>
        <w:ind w:left="0" w:firstLine="360"/>
        <w:textAlignment w:val="baseline"/>
        <w:rPr>
          <w:ins w:id="62" w:author="Nazneen, Fakera CIV USARMY HQDA ASA ALT (USA)" w:date="2023-05-17T11:12:00Z"/>
          <w:rFonts w:eastAsia="Times New Roman" w:cstheme="minorHAnsi"/>
          <w:color w:val="C00000"/>
          <w:sz w:val="24"/>
          <w:szCs w:val="24"/>
        </w:rPr>
      </w:pPr>
      <w:ins w:id="63" w:author="Moye, Rachel J CIV USARMY HQDA ASA ALT (USA)" w:date="2023-06-09T16:21:00Z">
        <w:r w:rsidRPr="00F173ED">
          <w:rPr>
            <w:rFonts w:eastAsia="Times New Roman" w:cstheme="minorHAnsi"/>
            <w:color w:val="C00000"/>
            <w:sz w:val="24"/>
            <w:szCs w:val="24"/>
          </w:rPr>
          <w:t>Program office</w:t>
        </w:r>
      </w:ins>
      <w:ins w:id="64" w:author="Moye, Rachel J CIV USARMY HQDA ASA ALT (USA)" w:date="2023-06-09T16:25:00Z">
        <w:r w:rsidR="000437D1" w:rsidRPr="00F173ED">
          <w:rPr>
            <w:rFonts w:eastAsia="Times New Roman" w:cstheme="minorHAnsi"/>
            <w:color w:val="C00000"/>
            <w:sz w:val="24"/>
            <w:szCs w:val="24"/>
          </w:rPr>
          <w:t>s</w:t>
        </w:r>
      </w:ins>
      <w:ins w:id="65" w:author="Moye, Rachel J CIV USARMY HQDA ASA ALT (USA)" w:date="2023-06-09T16:21:00Z">
        <w:r w:rsidRPr="00F173ED">
          <w:rPr>
            <w:rFonts w:eastAsia="Times New Roman" w:cstheme="minorHAnsi"/>
            <w:color w:val="C00000"/>
            <w:sz w:val="24"/>
            <w:szCs w:val="24"/>
          </w:rPr>
          <w:t xml:space="preserve"> or requiring activities shall contact </w:t>
        </w:r>
      </w:ins>
      <w:ins w:id="66" w:author="Moye, Rachel J CIV USARMY HQDA ASA ALT (USA)" w:date="2023-06-09T16:24:00Z">
        <w:r w:rsidRPr="00F173ED">
          <w:rPr>
            <w:rFonts w:eastAsia="Times New Roman" w:cstheme="minorHAnsi"/>
            <w:color w:val="C00000"/>
            <w:sz w:val="24"/>
            <w:szCs w:val="24"/>
          </w:rPr>
          <w:t xml:space="preserve">one of </w:t>
        </w:r>
      </w:ins>
      <w:ins w:id="67" w:author="Moye, Rachel J CIV USARMY HQDA ASA ALT (USA)" w:date="2023-06-09T16:23:00Z">
        <w:r w:rsidRPr="00F173ED">
          <w:rPr>
            <w:rFonts w:eastAsia="Times New Roman" w:cstheme="minorHAnsi"/>
            <w:color w:val="C00000"/>
            <w:sz w:val="24"/>
            <w:szCs w:val="24"/>
          </w:rPr>
          <w:t xml:space="preserve">the </w:t>
        </w:r>
      </w:ins>
      <w:ins w:id="68" w:author="Moye, Rachel J CIV USARMY HQDA ASA ALT (USA)" w:date="2023-06-09T16:21:00Z">
        <w:r w:rsidRPr="00F173ED">
          <w:rPr>
            <w:rFonts w:eastAsia="Times New Roman" w:cstheme="minorHAnsi"/>
            <w:color w:val="C00000"/>
            <w:sz w:val="24"/>
            <w:szCs w:val="24"/>
          </w:rPr>
          <w:t>USS</w:t>
        </w:r>
      </w:ins>
      <w:r w:rsidR="00FF6EAE">
        <w:rPr>
          <w:rFonts w:eastAsia="Times New Roman" w:cstheme="minorHAnsi"/>
          <w:color w:val="C00000"/>
          <w:sz w:val="24"/>
          <w:szCs w:val="24"/>
        </w:rPr>
        <w:t xml:space="preserve"> </w:t>
      </w:r>
      <w:ins w:id="69" w:author="Moye, Rachel J CIV USARMY HQDA ASA ALT (USA)" w:date="2023-06-09T16:21:00Z">
        <w:r w:rsidRPr="00F173ED">
          <w:rPr>
            <w:rFonts w:eastAsia="Times New Roman" w:cstheme="minorHAnsi"/>
            <w:color w:val="C00000"/>
            <w:sz w:val="24"/>
            <w:szCs w:val="24"/>
          </w:rPr>
          <w:t>Force CSCO,</w:t>
        </w:r>
      </w:ins>
      <w:r w:rsidR="00F173ED" w:rsidRPr="00F173ED">
        <w:rPr>
          <w:rFonts w:eastAsia="Times New Roman" w:cstheme="minorHAnsi"/>
          <w:color w:val="C00000"/>
          <w:sz w:val="24"/>
          <w:szCs w:val="24"/>
        </w:rPr>
        <w:t xml:space="preserve"> </w:t>
      </w:r>
      <w:ins w:id="70" w:author="Nazneen, Fakera CIV USARMY HQDA ASA ALT (USA)" w:date="2023-05-17T11:12:00Z">
        <w:r w:rsidR="00061ED6" w:rsidRPr="00F173ED">
          <w:rPr>
            <w:rFonts w:ascii="Helvetica" w:hAnsi="Helvetica" w:cs="Helvetica"/>
            <w:color w:val="C00000"/>
            <w:sz w:val="21"/>
            <w:szCs w:val="21"/>
          </w:rPr>
          <w:t>local Regional SATCOM Support Center</w:t>
        </w:r>
      </w:ins>
      <w:ins w:id="71" w:author="Moye, Rachel J CIV USARMY HQDA ASA ALT (USA)" w:date="2023-06-09T16:24:00Z">
        <w:r w:rsidR="000437D1" w:rsidRPr="00F173ED">
          <w:rPr>
            <w:rFonts w:ascii="Helvetica" w:hAnsi="Helvetica" w:cs="Helvetica"/>
            <w:color w:val="C00000"/>
            <w:sz w:val="21"/>
            <w:szCs w:val="21"/>
          </w:rPr>
          <w:t>s</w:t>
        </w:r>
      </w:ins>
      <w:ins w:id="72" w:author="Nazneen, Fakera CIV USARMY HQDA ASA ALT (USA)" w:date="2023-05-17T11:12:00Z">
        <w:r w:rsidR="00061ED6" w:rsidRPr="00F173ED">
          <w:rPr>
            <w:rFonts w:ascii="Helvetica" w:hAnsi="Helvetica" w:cs="Helvetica"/>
            <w:color w:val="C00000"/>
            <w:sz w:val="21"/>
            <w:szCs w:val="21"/>
          </w:rPr>
          <w:t xml:space="preserve"> (RSSC</w:t>
        </w:r>
      </w:ins>
      <w:ins w:id="73" w:author="Moye, Rachel J CIV USARMY HQDA ASA ALT (USA)" w:date="2023-06-09T16:24:00Z">
        <w:r w:rsidR="000437D1" w:rsidRPr="00F173ED">
          <w:rPr>
            <w:rFonts w:ascii="Helvetica" w:hAnsi="Helvetica" w:cs="Helvetica"/>
            <w:color w:val="C00000"/>
            <w:sz w:val="21"/>
            <w:szCs w:val="21"/>
          </w:rPr>
          <w:t>s</w:t>
        </w:r>
      </w:ins>
      <w:ins w:id="74" w:author="Nazneen, Fakera CIV USARMY HQDA ASA ALT (USA)" w:date="2023-05-17T11:12:00Z">
        <w:r w:rsidR="00061ED6" w:rsidRPr="00F173ED">
          <w:rPr>
            <w:rFonts w:ascii="Helvetica" w:hAnsi="Helvetica" w:cs="Helvetica"/>
            <w:color w:val="C00000"/>
            <w:sz w:val="21"/>
            <w:szCs w:val="21"/>
          </w:rPr>
          <w:t>)</w:t>
        </w:r>
      </w:ins>
      <w:ins w:id="75" w:author="Moye, Rachel J CIV USARMY HQDA ASA ALT (USA)" w:date="2023-06-09T16:22:00Z">
        <w:r w:rsidRPr="00F173ED">
          <w:rPr>
            <w:rFonts w:ascii="Helvetica" w:hAnsi="Helvetica" w:cs="Helvetica"/>
            <w:color w:val="C00000"/>
            <w:sz w:val="21"/>
            <w:szCs w:val="21"/>
          </w:rPr>
          <w:t xml:space="preserve"> for procurement assistance.</w:t>
        </w:r>
      </w:ins>
      <w:ins w:id="76" w:author="Nazneen, Fakera CIV USARMY HQDA ASA ALT (USA)" w:date="2023-05-17T11:12:00Z">
        <w:r w:rsidR="00061ED6" w:rsidRPr="00F173ED">
          <w:rPr>
            <w:rFonts w:ascii="Helvetica" w:hAnsi="Helvetica" w:cs="Helvetica"/>
            <w:color w:val="C00000"/>
            <w:sz w:val="21"/>
            <w:szCs w:val="21"/>
          </w:rPr>
          <w:t xml:space="preserve"> </w:t>
        </w:r>
      </w:ins>
    </w:p>
    <w:p w14:paraId="604E9785" w14:textId="77777777" w:rsidR="00061ED6" w:rsidRDefault="00061ED6" w:rsidP="00061ED6">
      <w:pPr>
        <w:pStyle w:val="NormalWeb"/>
        <w:shd w:val="clear" w:color="auto" w:fill="FFFFFF"/>
        <w:spacing w:before="0" w:beforeAutospacing="0" w:after="150" w:afterAutospacing="0"/>
        <w:ind w:left="360"/>
        <w:rPr>
          <w:ins w:id="77" w:author="Nazneen, Fakera CIV USARMY HQDA ASA ALT (USA)" w:date="2023-05-17T11:12:00Z"/>
          <w:rFonts w:ascii="Helvetica" w:hAnsi="Helvetica" w:cs="Helvetica"/>
          <w:color w:val="50535A"/>
          <w:sz w:val="21"/>
          <w:szCs w:val="21"/>
        </w:rPr>
      </w:pPr>
      <w:ins w:id="78" w:author="Nazneen, Fakera CIV USARMY HQDA ASA ALT (USA)" w:date="2023-05-17T11:12:00Z">
        <w:r>
          <w:rPr>
            <w:rFonts w:ascii="Helvetica" w:hAnsi="Helvetica" w:cs="Helvetica"/>
            <w:color w:val="50535A"/>
            <w:sz w:val="21"/>
            <w:szCs w:val="21"/>
          </w:rPr>
          <w:t>West CMCL 719-554-4304 DSN 312-692-4304</w:t>
        </w:r>
      </w:ins>
    </w:p>
    <w:p w14:paraId="4217AED8" w14:textId="6953ADF0" w:rsidR="00061ED6" w:rsidRPr="005503A7" w:rsidRDefault="00061ED6" w:rsidP="00061ED6">
      <w:pPr>
        <w:pStyle w:val="NormalWeb"/>
        <w:shd w:val="clear" w:color="auto" w:fill="FFFFFF"/>
        <w:spacing w:before="0" w:beforeAutospacing="0" w:after="150" w:afterAutospacing="0"/>
        <w:ind w:left="360"/>
        <w:rPr>
          <w:ins w:id="79" w:author="Nazneen, Fakera CIV USARMY HQDA ASA ALT (USA)" w:date="2023-05-17T11:12:00Z"/>
          <w:rFonts w:ascii="Helvetica" w:hAnsi="Helvetica" w:cs="Helvetica"/>
          <w:color w:val="50535A"/>
          <w:sz w:val="21"/>
          <w:szCs w:val="21"/>
        </w:rPr>
      </w:pPr>
      <w:ins w:id="80" w:author="Nazneen, Fakera CIV USARMY HQDA ASA ALT (USA)" w:date="2023-05-17T11:12:00Z">
        <w:r w:rsidRPr="005503A7">
          <w:rPr>
            <w:rFonts w:ascii="Helvetica" w:hAnsi="Helvetica" w:cs="Helvetica"/>
            <w:color w:val="50535A"/>
            <w:sz w:val="21"/>
            <w:szCs w:val="21"/>
          </w:rPr>
          <w:t>East CMCL 813-828-6836</w:t>
        </w:r>
      </w:ins>
      <w:ins w:id="81" w:author="Nazneen, Fakera CIV USARMY HQDA ASA ALT (USA)" w:date="2023-05-17T13:41:00Z">
        <w:r w:rsidR="00850CBE">
          <w:rPr>
            <w:rFonts w:ascii="Helvetica" w:hAnsi="Helvetica" w:cs="Helvetica"/>
            <w:color w:val="50535A"/>
            <w:sz w:val="21"/>
            <w:szCs w:val="21"/>
          </w:rPr>
          <w:t xml:space="preserve"> </w:t>
        </w:r>
      </w:ins>
      <w:ins w:id="82" w:author="Nazneen, Fakera CIV USARMY HQDA ASA ALT (USA)" w:date="2023-05-17T11:12:00Z">
        <w:r w:rsidRPr="005503A7">
          <w:rPr>
            <w:rFonts w:ascii="Helvetica" w:hAnsi="Helvetica" w:cs="Helvetica"/>
            <w:color w:val="50535A"/>
            <w:sz w:val="21"/>
            <w:szCs w:val="21"/>
          </w:rPr>
          <w:t>/</w:t>
        </w:r>
      </w:ins>
      <w:ins w:id="83" w:author="Nazneen, Fakera CIV USARMY HQDA ASA ALT (USA)" w:date="2023-05-17T13:41:00Z">
        <w:r w:rsidR="00850CBE">
          <w:rPr>
            <w:rFonts w:ascii="Helvetica" w:hAnsi="Helvetica" w:cs="Helvetica"/>
            <w:color w:val="50535A"/>
            <w:sz w:val="21"/>
            <w:szCs w:val="21"/>
          </w:rPr>
          <w:t xml:space="preserve"> </w:t>
        </w:r>
      </w:ins>
      <w:ins w:id="84" w:author="Nazneen, Fakera CIV USARMY HQDA ASA ALT (USA)" w:date="2023-05-17T11:12:00Z">
        <w:r w:rsidRPr="005503A7">
          <w:rPr>
            <w:rFonts w:ascii="Helvetica" w:hAnsi="Helvetica" w:cs="Helvetica"/>
            <w:color w:val="50535A"/>
            <w:sz w:val="21"/>
            <w:szCs w:val="21"/>
          </w:rPr>
          <w:t>6841 DSN 312-968-6836</w:t>
        </w:r>
      </w:ins>
      <w:ins w:id="85" w:author="Nazneen, Fakera CIV USARMY HQDA ASA ALT (USA)" w:date="2023-05-17T13:41:00Z">
        <w:r w:rsidR="00850CBE">
          <w:rPr>
            <w:rFonts w:ascii="Helvetica" w:hAnsi="Helvetica" w:cs="Helvetica"/>
            <w:color w:val="50535A"/>
            <w:sz w:val="21"/>
            <w:szCs w:val="21"/>
          </w:rPr>
          <w:t xml:space="preserve"> </w:t>
        </w:r>
      </w:ins>
      <w:ins w:id="86" w:author="Nazneen, Fakera CIV USARMY HQDA ASA ALT (USA)" w:date="2023-05-17T11:12:00Z">
        <w:r w:rsidRPr="005503A7">
          <w:rPr>
            <w:rFonts w:ascii="Helvetica" w:hAnsi="Helvetica" w:cs="Helvetica"/>
            <w:color w:val="50535A"/>
            <w:sz w:val="21"/>
            <w:szCs w:val="21"/>
          </w:rPr>
          <w:t>/</w:t>
        </w:r>
      </w:ins>
      <w:ins w:id="87" w:author="Nazneen, Fakera CIV USARMY HQDA ASA ALT (USA)" w:date="2023-05-17T13:42:00Z">
        <w:r w:rsidR="00850CBE">
          <w:rPr>
            <w:rFonts w:ascii="Helvetica" w:hAnsi="Helvetica" w:cs="Helvetica"/>
            <w:color w:val="50535A"/>
            <w:sz w:val="21"/>
            <w:szCs w:val="21"/>
          </w:rPr>
          <w:t xml:space="preserve"> </w:t>
        </w:r>
      </w:ins>
      <w:ins w:id="88" w:author="Nazneen, Fakera CIV USARMY HQDA ASA ALT (USA)" w:date="2023-05-17T11:12:00Z">
        <w:r w:rsidRPr="005503A7">
          <w:rPr>
            <w:rFonts w:ascii="Helvetica" w:hAnsi="Helvetica" w:cs="Helvetica"/>
            <w:color w:val="50535A"/>
            <w:sz w:val="21"/>
            <w:szCs w:val="21"/>
          </w:rPr>
          <w:t>6841</w:t>
        </w:r>
      </w:ins>
    </w:p>
    <w:p w14:paraId="219B7308" w14:textId="77777777" w:rsidR="00061ED6" w:rsidRPr="005503A7" w:rsidRDefault="00061ED6" w:rsidP="00061ED6">
      <w:pPr>
        <w:pStyle w:val="NormalWeb"/>
        <w:shd w:val="clear" w:color="auto" w:fill="FFFFFF"/>
        <w:spacing w:before="0" w:beforeAutospacing="0" w:after="150" w:afterAutospacing="0"/>
        <w:ind w:left="360"/>
        <w:rPr>
          <w:ins w:id="89" w:author="Nazneen, Fakera CIV USARMY HQDA ASA ALT (USA)" w:date="2023-05-17T11:12:00Z"/>
          <w:rFonts w:ascii="Helvetica" w:hAnsi="Helvetica" w:cs="Helvetica"/>
          <w:color w:val="50535A"/>
          <w:sz w:val="21"/>
          <w:szCs w:val="21"/>
        </w:rPr>
      </w:pPr>
      <w:ins w:id="90" w:author="Nazneen, Fakera CIV USARMY HQDA ASA ALT (USA)" w:date="2023-05-17T11:12:00Z">
        <w:r w:rsidRPr="005503A7">
          <w:rPr>
            <w:rFonts w:ascii="Helvetica" w:hAnsi="Helvetica" w:cs="Helvetica"/>
            <w:color w:val="50535A"/>
            <w:sz w:val="21"/>
            <w:szCs w:val="21"/>
          </w:rPr>
          <w:t>Europe CMCL 49 (0)711 907120 5265 DSN 324-434-5230</w:t>
        </w:r>
      </w:ins>
    </w:p>
    <w:p w14:paraId="6398B639" w14:textId="77777777" w:rsidR="00061ED6" w:rsidRPr="005503A7" w:rsidRDefault="00061ED6" w:rsidP="00061ED6">
      <w:pPr>
        <w:pStyle w:val="NormalWeb"/>
        <w:shd w:val="clear" w:color="auto" w:fill="FFFFFF"/>
        <w:spacing w:before="0" w:beforeAutospacing="0" w:after="150" w:afterAutospacing="0"/>
        <w:ind w:left="360"/>
        <w:rPr>
          <w:ins w:id="91" w:author="Nazneen, Fakera CIV USARMY HQDA ASA ALT (USA)" w:date="2023-05-17T11:12:00Z"/>
          <w:rFonts w:ascii="Helvetica" w:hAnsi="Helvetica" w:cs="Helvetica"/>
          <w:color w:val="50535A"/>
          <w:sz w:val="21"/>
          <w:szCs w:val="21"/>
        </w:rPr>
      </w:pPr>
      <w:ins w:id="92" w:author="Nazneen, Fakera CIV USARMY HQDA ASA ALT (USA)" w:date="2023-05-17T11:12:00Z">
        <w:r w:rsidRPr="005503A7">
          <w:rPr>
            <w:rFonts w:ascii="Helvetica" w:hAnsi="Helvetica" w:cs="Helvetica"/>
            <w:color w:val="50535A"/>
            <w:sz w:val="21"/>
            <w:szCs w:val="21"/>
          </w:rPr>
          <w:t>Pacific CMCL 808-656-0683 DSN 315-456-656-0683</w:t>
        </w:r>
      </w:ins>
    </w:p>
    <w:p w14:paraId="74938B03" w14:textId="49A5C28E" w:rsidR="00061ED6" w:rsidRPr="005503A7" w:rsidRDefault="002D0989" w:rsidP="00061ED6">
      <w:pPr>
        <w:pStyle w:val="NormalWeb"/>
        <w:shd w:val="clear" w:color="auto" w:fill="FFFFFF"/>
        <w:spacing w:before="0" w:beforeAutospacing="0" w:after="150" w:afterAutospacing="0"/>
        <w:ind w:left="360"/>
        <w:rPr>
          <w:ins w:id="93" w:author="Nazneen, Fakera CIV USARMY HQDA ASA ALT (USA)" w:date="2023-05-17T11:12:00Z"/>
          <w:rFonts w:ascii="Helvetica" w:hAnsi="Helvetica" w:cs="Helvetica"/>
          <w:color w:val="50535A"/>
          <w:sz w:val="21"/>
          <w:szCs w:val="21"/>
        </w:rPr>
      </w:pPr>
      <w:ins w:id="94" w:author="Nazneen, Fakera CIV USARMY HQDA ASA ALT (USA)" w:date="2023-06-05T13:41:00Z">
        <w:r>
          <w:rPr>
            <w:rFonts w:ascii="Helvetica" w:hAnsi="Helvetica" w:cs="Helvetica"/>
            <w:color w:val="50535A"/>
            <w:sz w:val="21"/>
            <w:szCs w:val="21"/>
          </w:rPr>
          <w:t>E</w:t>
        </w:r>
      </w:ins>
      <w:ins w:id="95" w:author="Nazneen, Fakera CIV USARMY HQDA ASA ALT (USA)" w:date="2023-05-17T11:12:00Z">
        <w:r w:rsidR="00061ED6" w:rsidRPr="005503A7">
          <w:rPr>
            <w:rFonts w:ascii="Helvetica" w:hAnsi="Helvetica" w:cs="Helvetica"/>
            <w:color w:val="50535A"/>
            <w:sz w:val="21"/>
            <w:szCs w:val="21"/>
          </w:rPr>
          <w:t>mail</w:t>
        </w:r>
      </w:ins>
      <w:ins w:id="96" w:author="Nazneen, Fakera CIV USARMY HQDA ASA ALT (USA)" w:date="2023-06-05T13:41:00Z">
        <w:r>
          <w:rPr>
            <w:rFonts w:ascii="Helvetica" w:hAnsi="Helvetica" w:cs="Helvetica"/>
            <w:color w:val="50535A"/>
            <w:sz w:val="21"/>
            <w:szCs w:val="21"/>
          </w:rPr>
          <w:t xml:space="preserve">, </w:t>
        </w:r>
      </w:ins>
      <w:ins w:id="97" w:author="Nazneen, Fakera CIV USARMY HQDA ASA ALT (USA)" w:date="2023-05-17T11:12:00Z">
        <w:r w:rsidR="00061ED6">
          <w:rPr>
            <w:rFonts w:ascii="Helvetica" w:hAnsi="Helvetica" w:cs="Helvetica"/>
            <w:color w:val="50535A"/>
            <w:sz w:val="21"/>
            <w:szCs w:val="21"/>
          </w:rPr>
          <w:t>rsscwest.commercial@us.af.mil</w:t>
        </w:r>
      </w:ins>
    </w:p>
    <w:bookmarkEnd w:id="34"/>
    <w:bookmarkEnd w:id="52"/>
    <w:p w14:paraId="5A14CA96" w14:textId="5B48D7EB" w:rsidR="00470E1A" w:rsidRPr="00470E1A" w:rsidRDefault="00470E1A" w:rsidP="00470E1A">
      <w:pPr>
        <w:spacing w:after="240" w:line="276" w:lineRule="atLeast"/>
        <w:rPr>
          <w:rFonts w:ascii="Times New Roman" w:eastAsia="Times New Roman" w:hAnsi="Times New Roman" w:cs="Times New Roman"/>
          <w:color w:val="000000"/>
          <w:sz w:val="24"/>
          <w:szCs w:val="24"/>
        </w:rPr>
      </w:pPr>
    </w:p>
    <w:p w14:paraId="6AACBA3A" w14:textId="77777777" w:rsidR="00470E1A" w:rsidRPr="00470E1A" w:rsidRDefault="00470E1A" w:rsidP="00470E1A">
      <w:pPr>
        <w:spacing w:after="240" w:line="240" w:lineRule="auto"/>
        <w:jc w:val="center"/>
        <w:outlineLvl w:val="2"/>
        <w:rPr>
          <w:rFonts w:ascii="Times New Roman" w:eastAsia="Times New Roman" w:hAnsi="Times New Roman" w:cs="Times New Roman"/>
          <w:b/>
          <w:bCs/>
          <w:color w:val="262626"/>
          <w:sz w:val="26"/>
          <w:szCs w:val="26"/>
        </w:rPr>
      </w:pPr>
      <w:bookmarkStart w:id="98" w:name="_Toc48136704"/>
      <w:r w:rsidRPr="00470E1A">
        <w:rPr>
          <w:rFonts w:ascii="Times New Roman" w:eastAsia="Times New Roman" w:hAnsi="Times New Roman" w:cs="Times New Roman"/>
          <w:b/>
          <w:bCs/>
          <w:color w:val="000000"/>
          <w:sz w:val="26"/>
          <w:szCs w:val="26"/>
        </w:rPr>
        <w:t>Subpart 5139.76 – Cloud Computing</w:t>
      </w:r>
      <w:bookmarkEnd w:id="98"/>
    </w:p>
    <w:p w14:paraId="7F7125D2" w14:textId="77777777" w:rsidR="00470E1A" w:rsidRPr="00470E1A" w:rsidRDefault="00470E1A" w:rsidP="00470E1A">
      <w:pPr>
        <w:spacing w:after="240" w:line="240" w:lineRule="auto"/>
        <w:outlineLvl w:val="3"/>
        <w:rPr>
          <w:rFonts w:ascii="Times New Roman" w:eastAsia="Times New Roman" w:hAnsi="Times New Roman" w:cs="Times New Roman"/>
          <w:b/>
          <w:bCs/>
          <w:color w:val="000000"/>
          <w:sz w:val="26"/>
          <w:szCs w:val="26"/>
        </w:rPr>
      </w:pPr>
      <w:bookmarkStart w:id="99" w:name="_Toc48136705"/>
      <w:r w:rsidRPr="00470E1A">
        <w:rPr>
          <w:rFonts w:ascii="Times New Roman" w:eastAsia="Times New Roman" w:hAnsi="Times New Roman" w:cs="Times New Roman"/>
          <w:b/>
          <w:bCs/>
          <w:color w:val="000000"/>
          <w:sz w:val="26"/>
          <w:szCs w:val="26"/>
        </w:rPr>
        <w:t>5139.7602 Policy and Responsibilities.</w:t>
      </w:r>
      <w:bookmarkEnd w:id="99"/>
    </w:p>
    <w:p w14:paraId="32C4F8ED" w14:textId="4ADBAAF6"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(1)  Contracting Officers are responsible to ensure that Purchase Request Packages for NEW Contracts include a PWS with the approved/standard language in accordance with 5111.106 unless a waiver approved by </w:t>
      </w:r>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is included.  The standard language is provided in </w:t>
      </w:r>
      <w:hyperlink r:id="rId22"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  The waiver must be filed in the official contract file.  This includes follow-on contracts.</w:t>
      </w:r>
    </w:p>
    <w:p w14:paraId="498E7DE1" w14:textId="683A7B14"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Contracting Officers are responsible to ensure Purchase Request Packages for Exercising an Option on an Existing Contracts are coordinated with </w:t>
      </w:r>
      <w:r w:rsidR="00D41DE9">
        <w:rPr>
          <w:rFonts w:ascii="Times New Roman" w:eastAsia="Times New Roman" w:hAnsi="Times New Roman" w:cs="Times New Roman"/>
          <w:color w:val="000000"/>
          <w:sz w:val="24"/>
          <w:szCs w:val="24"/>
        </w:rPr>
        <w:t xml:space="preserve">ECMA </w:t>
      </w:r>
      <w:r w:rsidRPr="00470E1A">
        <w:rPr>
          <w:rFonts w:ascii="Times New Roman" w:eastAsia="Times New Roman" w:hAnsi="Times New Roman" w:cs="Times New Roman"/>
          <w:color w:val="000000"/>
          <w:sz w:val="24"/>
          <w:szCs w:val="24"/>
        </w:rPr>
        <w:t>IAW 5111.106.  The coordination document shall be filed in the contract file.</w:t>
      </w:r>
    </w:p>
    <w:p w14:paraId="7A7FFC26" w14:textId="269094B2"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(3)  Contracting Officers are responsible to ensure Purchase Request Packages for issuing a New Order against an Existing Contract are coordinated with </w:t>
      </w:r>
      <w:r w:rsidR="00D41DE9">
        <w:rPr>
          <w:rFonts w:ascii="Times New Roman" w:eastAsia="Times New Roman" w:hAnsi="Times New Roman" w:cs="Times New Roman"/>
          <w:color w:val="000000"/>
          <w:sz w:val="24"/>
          <w:szCs w:val="24"/>
        </w:rPr>
        <w:t>ECMA</w:t>
      </w:r>
      <w:r w:rsidR="00D41DE9"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IAW 5111.106.  The coordination documentation shall be filed in the contract file.</w:t>
      </w:r>
    </w:p>
    <w:p w14:paraId="1AF92EB9" w14:textId="13A52FC2"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lastRenderedPageBreak/>
        <w:t xml:space="preserve">(4)  For New contracts to Cloud Service Providers, Contracting Officers are responsible to ensure maximum use of the Common and Data Service Descriptions as defined by </w:t>
      </w:r>
      <w:r w:rsidR="00D41DE9">
        <w:rPr>
          <w:rFonts w:ascii="Times New Roman" w:eastAsia="Times New Roman" w:hAnsi="Times New Roman" w:cs="Times New Roman"/>
          <w:color w:val="000000"/>
          <w:sz w:val="24"/>
          <w:szCs w:val="24"/>
        </w:rPr>
        <w:t xml:space="preserve">ECMA </w:t>
      </w:r>
      <w:r w:rsidRPr="00470E1A">
        <w:rPr>
          <w:rFonts w:ascii="Times New Roman" w:eastAsia="Times New Roman" w:hAnsi="Times New Roman" w:cs="Times New Roman"/>
          <w:color w:val="000000"/>
          <w:sz w:val="24"/>
          <w:szCs w:val="24"/>
        </w:rPr>
        <w:t>in the Army Cloud Plan and issued to Contracting by DASA(P).  See </w:t>
      </w:r>
      <w:hyperlink r:id="rId23"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p w14:paraId="3A165C15" w14:textId="653DB9EF" w:rsidR="00CB2979" w:rsidRPr="006C23CE"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(5) For New contracts for Cloud Migration, Hosting, and Managed Services, Contracting Officers and requiring </w:t>
      </w:r>
      <w:r w:rsidR="00D41DE9" w:rsidRPr="00470E1A">
        <w:rPr>
          <w:rFonts w:ascii="Times New Roman" w:eastAsia="Times New Roman" w:hAnsi="Times New Roman" w:cs="Times New Roman"/>
          <w:color w:val="000000"/>
          <w:sz w:val="24"/>
          <w:szCs w:val="24"/>
        </w:rPr>
        <w:t>activities</w:t>
      </w:r>
      <w:r w:rsidRPr="00470E1A">
        <w:rPr>
          <w:rFonts w:ascii="Times New Roman" w:eastAsia="Times New Roman" w:hAnsi="Times New Roman" w:cs="Times New Roman"/>
          <w:color w:val="000000"/>
          <w:sz w:val="24"/>
          <w:szCs w:val="24"/>
        </w:rPr>
        <w:t xml:space="preserve"> will </w:t>
      </w:r>
      <w:r w:rsidR="00D41DE9" w:rsidRPr="00470E1A">
        <w:rPr>
          <w:rFonts w:ascii="Times New Roman" w:eastAsia="Times New Roman" w:hAnsi="Times New Roman" w:cs="Times New Roman"/>
          <w:color w:val="000000"/>
          <w:sz w:val="24"/>
          <w:szCs w:val="24"/>
        </w:rPr>
        <w:t>maximize</w:t>
      </w:r>
      <w:r w:rsidRPr="00470E1A">
        <w:rPr>
          <w:rFonts w:ascii="Times New Roman" w:eastAsia="Times New Roman" w:hAnsi="Times New Roman" w:cs="Times New Roman"/>
          <w:color w:val="000000"/>
          <w:sz w:val="24"/>
          <w:szCs w:val="24"/>
        </w:rPr>
        <w:t xml:space="preserve"> use of the CLIN/SLIN descriptions.  See </w:t>
      </w:r>
      <w:hyperlink r:id="rId24" w:history="1">
        <w:r w:rsidRPr="00470E1A">
          <w:rPr>
            <w:rFonts w:ascii="Times New Roman" w:eastAsia="Times New Roman" w:hAnsi="Times New Roman" w:cs="Times New Roman"/>
            <w:color w:val="0072C6"/>
            <w:sz w:val="24"/>
            <w:szCs w:val="24"/>
          </w:rPr>
          <w:t>Appendix HH</w:t>
        </w:r>
      </w:hyperlink>
      <w:r w:rsidRPr="00470E1A">
        <w:rPr>
          <w:rFonts w:ascii="Times New Roman" w:eastAsia="Times New Roman" w:hAnsi="Times New Roman" w:cs="Times New Roman"/>
          <w:color w:val="000000"/>
          <w:sz w:val="24"/>
          <w:szCs w:val="24"/>
        </w:rPr>
        <w:t>.</w:t>
      </w:r>
    </w:p>
    <w:sectPr w:rsidR="00CB2979" w:rsidRPr="006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A1884E06"/>
    <w:lvl w:ilvl="0" w:tplc="B9580D20">
      <w:start w:val="1"/>
      <w:numFmt w:val="upp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24E62"/>
    <w:multiLevelType w:val="hybridMultilevel"/>
    <w:tmpl w:val="7C58CE7E"/>
    <w:lvl w:ilvl="0" w:tplc="1B8669F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FF6A79"/>
    <w:multiLevelType w:val="hybridMultilevel"/>
    <w:tmpl w:val="6A40984E"/>
    <w:lvl w:ilvl="0" w:tplc="6BAC3446">
      <w:start w:val="1"/>
      <w:numFmt w:val="lowerRoman"/>
      <w:lvlText w:val="(%1)"/>
      <w:lvlJc w:val="right"/>
      <w:pPr>
        <w:ind w:left="2160" w:hanging="360"/>
      </w:pPr>
      <w:rPr>
        <w:rFonts w:ascii="Times New Roman" w:eastAsiaTheme="minorHAnsi"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AE76FD"/>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D67EC4"/>
    <w:multiLevelType w:val="hybridMultilevel"/>
    <w:tmpl w:val="AAA89B0C"/>
    <w:lvl w:ilvl="0" w:tplc="EA02042E">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7849C1"/>
    <w:multiLevelType w:val="hybridMultilevel"/>
    <w:tmpl w:val="0BDEA2A0"/>
    <w:lvl w:ilvl="0" w:tplc="8612CF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D0E37"/>
    <w:multiLevelType w:val="hybridMultilevel"/>
    <w:tmpl w:val="2BA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87D"/>
    <w:multiLevelType w:val="hybridMultilevel"/>
    <w:tmpl w:val="93FA6C1E"/>
    <w:lvl w:ilvl="0" w:tplc="91B8D2B2">
      <w:start w:val="1"/>
      <w:numFmt w:val="upperLetter"/>
      <w:lvlText w:val="(%1)"/>
      <w:lvlJc w:val="left"/>
      <w:pPr>
        <w:ind w:left="2610" w:hanging="4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DD260F0"/>
    <w:multiLevelType w:val="hybridMultilevel"/>
    <w:tmpl w:val="F3FE18DC"/>
    <w:lvl w:ilvl="0" w:tplc="B55E6B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F4845"/>
    <w:multiLevelType w:val="hybridMultilevel"/>
    <w:tmpl w:val="801076A0"/>
    <w:lvl w:ilvl="0" w:tplc="C0841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701AF"/>
    <w:multiLevelType w:val="hybridMultilevel"/>
    <w:tmpl w:val="B3F69094"/>
    <w:lvl w:ilvl="0" w:tplc="C08414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48176ED"/>
    <w:multiLevelType w:val="hybridMultilevel"/>
    <w:tmpl w:val="EE8286EC"/>
    <w:lvl w:ilvl="0" w:tplc="791CCDB6">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438309">
    <w:abstractNumId w:val="5"/>
  </w:num>
  <w:num w:numId="2" w16cid:durableId="1786535819">
    <w:abstractNumId w:val="6"/>
  </w:num>
  <w:num w:numId="3" w16cid:durableId="613247908">
    <w:abstractNumId w:val="2"/>
  </w:num>
  <w:num w:numId="4" w16cid:durableId="1704286047">
    <w:abstractNumId w:val="3"/>
  </w:num>
  <w:num w:numId="5" w16cid:durableId="1871991141">
    <w:abstractNumId w:val="0"/>
  </w:num>
  <w:num w:numId="6" w16cid:durableId="18550371">
    <w:abstractNumId w:val="11"/>
  </w:num>
  <w:num w:numId="7" w16cid:durableId="1909613042">
    <w:abstractNumId w:val="4"/>
  </w:num>
  <w:num w:numId="8" w16cid:durableId="50810592">
    <w:abstractNumId w:val="7"/>
  </w:num>
  <w:num w:numId="9" w16cid:durableId="319238645">
    <w:abstractNumId w:val="1"/>
  </w:num>
  <w:num w:numId="10" w16cid:durableId="2123963000">
    <w:abstractNumId w:val="8"/>
  </w:num>
  <w:num w:numId="11" w16cid:durableId="795027021">
    <w:abstractNumId w:val="10"/>
  </w:num>
  <w:num w:numId="12" w16cid:durableId="73177745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Nazneen, Fakera CIV USARMY HQDA ASA ALT (USA)">
    <w15:presenceInfo w15:providerId="AD" w15:userId="S-1-5-21-412667653-668731278-4213794525-307390"/>
  </w15:person>
  <w15:person w15:author="Moye, Rachel J CIV USARMY HQDA ASA ALT (USA)">
    <w15:presenceInfo w15:providerId="None" w15:userId="Moye, Rachel J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1A"/>
    <w:rsid w:val="00020F87"/>
    <w:rsid w:val="000437D1"/>
    <w:rsid w:val="00051719"/>
    <w:rsid w:val="00061ED6"/>
    <w:rsid w:val="000A3880"/>
    <w:rsid w:val="000C29BB"/>
    <w:rsid w:val="00286D2D"/>
    <w:rsid w:val="002A16AE"/>
    <w:rsid w:val="002A1897"/>
    <w:rsid w:val="002A2B52"/>
    <w:rsid w:val="002C1628"/>
    <w:rsid w:val="002D0989"/>
    <w:rsid w:val="002E2B30"/>
    <w:rsid w:val="00327765"/>
    <w:rsid w:val="00340C58"/>
    <w:rsid w:val="003C6483"/>
    <w:rsid w:val="003D657C"/>
    <w:rsid w:val="003F24D6"/>
    <w:rsid w:val="00432AAE"/>
    <w:rsid w:val="00437C92"/>
    <w:rsid w:val="00443D19"/>
    <w:rsid w:val="00452DA8"/>
    <w:rsid w:val="00470E1A"/>
    <w:rsid w:val="004A40C4"/>
    <w:rsid w:val="004E391C"/>
    <w:rsid w:val="00514A20"/>
    <w:rsid w:val="00544766"/>
    <w:rsid w:val="00551D02"/>
    <w:rsid w:val="005D579D"/>
    <w:rsid w:val="00602737"/>
    <w:rsid w:val="006128A5"/>
    <w:rsid w:val="00680F73"/>
    <w:rsid w:val="006C23CE"/>
    <w:rsid w:val="00710083"/>
    <w:rsid w:val="007255CD"/>
    <w:rsid w:val="00792FB6"/>
    <w:rsid w:val="00850CBE"/>
    <w:rsid w:val="008C70B8"/>
    <w:rsid w:val="009344A0"/>
    <w:rsid w:val="009B1725"/>
    <w:rsid w:val="009B28D6"/>
    <w:rsid w:val="009F4F0B"/>
    <w:rsid w:val="00A970A3"/>
    <w:rsid w:val="00AA686B"/>
    <w:rsid w:val="00B86A8A"/>
    <w:rsid w:val="00BA466D"/>
    <w:rsid w:val="00C022C9"/>
    <w:rsid w:val="00C04769"/>
    <w:rsid w:val="00C27429"/>
    <w:rsid w:val="00C63992"/>
    <w:rsid w:val="00C87374"/>
    <w:rsid w:val="00D41DE9"/>
    <w:rsid w:val="00DB0AC0"/>
    <w:rsid w:val="00E46E3D"/>
    <w:rsid w:val="00E47CF2"/>
    <w:rsid w:val="00E5627A"/>
    <w:rsid w:val="00E866AB"/>
    <w:rsid w:val="00EB3DD6"/>
    <w:rsid w:val="00EF3B07"/>
    <w:rsid w:val="00EF631D"/>
    <w:rsid w:val="00F173ED"/>
    <w:rsid w:val="00F26A39"/>
    <w:rsid w:val="00F578B9"/>
    <w:rsid w:val="00F800A7"/>
    <w:rsid w:val="00FA125C"/>
    <w:rsid w:val="00FF653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F77"/>
  <w15:chartTrackingRefBased/>
  <w15:docId w15:val="{DC42B12F-E142-4EAD-8684-0B3C4905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E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1A"/>
    <w:rPr>
      <w:rFonts w:ascii="Times New Roman" w:eastAsia="Times New Roman" w:hAnsi="Times New Roman" w:cs="Times New Roman"/>
      <w:b/>
      <w:bCs/>
      <w:sz w:val="24"/>
      <w:szCs w:val="24"/>
    </w:rPr>
  </w:style>
  <w:style w:type="paragraph" w:styleId="TOC3">
    <w:name w:val="toc 3"/>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0E1A"/>
  </w:style>
  <w:style w:type="paragraph" w:styleId="TOC4">
    <w:name w:val="toc 4"/>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0E1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0E1A"/>
    <w:rPr>
      <w:sz w:val="16"/>
      <w:szCs w:val="16"/>
    </w:rPr>
  </w:style>
  <w:style w:type="paragraph" w:styleId="CommentText">
    <w:name w:val="annotation text"/>
    <w:basedOn w:val="Normal"/>
    <w:link w:val="CommentTextChar"/>
    <w:uiPriority w:val="99"/>
    <w:semiHidden/>
    <w:unhideWhenUsed/>
    <w:rsid w:val="00470E1A"/>
    <w:pPr>
      <w:spacing w:line="240" w:lineRule="auto"/>
    </w:pPr>
    <w:rPr>
      <w:sz w:val="20"/>
      <w:szCs w:val="20"/>
    </w:rPr>
  </w:style>
  <w:style w:type="character" w:customStyle="1" w:styleId="CommentTextChar">
    <w:name w:val="Comment Text Char"/>
    <w:basedOn w:val="DefaultParagraphFont"/>
    <w:link w:val="CommentText"/>
    <w:uiPriority w:val="99"/>
    <w:semiHidden/>
    <w:rsid w:val="00470E1A"/>
    <w:rPr>
      <w:sz w:val="20"/>
      <w:szCs w:val="20"/>
    </w:rPr>
  </w:style>
  <w:style w:type="paragraph" w:styleId="CommentSubject">
    <w:name w:val="annotation subject"/>
    <w:basedOn w:val="CommentText"/>
    <w:next w:val="CommentText"/>
    <w:link w:val="CommentSubjectChar"/>
    <w:uiPriority w:val="99"/>
    <w:semiHidden/>
    <w:unhideWhenUsed/>
    <w:rsid w:val="00470E1A"/>
    <w:rPr>
      <w:b/>
      <w:bCs/>
    </w:rPr>
  </w:style>
  <w:style w:type="character" w:customStyle="1" w:styleId="CommentSubjectChar">
    <w:name w:val="Comment Subject Char"/>
    <w:basedOn w:val="CommentTextChar"/>
    <w:link w:val="CommentSubject"/>
    <w:uiPriority w:val="99"/>
    <w:semiHidden/>
    <w:rsid w:val="00470E1A"/>
    <w:rPr>
      <w:b/>
      <w:bCs/>
      <w:sz w:val="20"/>
      <w:szCs w:val="20"/>
    </w:rPr>
  </w:style>
  <w:style w:type="paragraph" w:styleId="ListParagraph">
    <w:name w:val="List Paragraph"/>
    <w:basedOn w:val="Normal"/>
    <w:uiPriority w:val="34"/>
    <w:qFormat/>
    <w:rsid w:val="00B86A8A"/>
    <w:pPr>
      <w:ind w:left="720"/>
      <w:contextualSpacing/>
    </w:pPr>
  </w:style>
  <w:style w:type="paragraph" w:customStyle="1" w:styleId="Default">
    <w:name w:val="Default"/>
    <w:rsid w:val="003F24D6"/>
    <w:pPr>
      <w:autoSpaceDE w:val="0"/>
      <w:autoSpaceDN w:val="0"/>
      <w:adjustRightInd w:val="0"/>
      <w:spacing w:after="0" w:line="240" w:lineRule="auto"/>
    </w:pPr>
    <w:rPr>
      <w:rFonts w:ascii="Arial" w:hAnsi="Arial" w:cs="Arial"/>
      <w:color w:val="000000"/>
      <w:sz w:val="24"/>
      <w:szCs w:val="24"/>
    </w:rPr>
  </w:style>
  <w:style w:type="paragraph" w:customStyle="1" w:styleId="p">
    <w:name w:val="p"/>
    <w:basedOn w:val="Normal"/>
    <w:rsid w:val="002A16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1ED6"/>
    <w:pPr>
      <w:spacing w:before="100" w:beforeAutospacing="1" w:after="100" w:afterAutospacing="1" w:line="240" w:lineRule="auto"/>
    </w:pPr>
    <w:rPr>
      <w:rFonts w:ascii="Calibri" w:hAnsi="Calibri" w:cs="Calibri"/>
    </w:rPr>
  </w:style>
  <w:style w:type="character" w:customStyle="1" w:styleId="css-0">
    <w:name w:val="css-0"/>
    <w:basedOn w:val="DefaultParagraphFont"/>
    <w:rsid w:val="00F26A39"/>
  </w:style>
  <w:style w:type="character" w:customStyle="1" w:styleId="css-1ber87j">
    <w:name w:val="css-1ber87j"/>
    <w:basedOn w:val="DefaultParagraphFont"/>
    <w:rsid w:val="00F26A39"/>
  </w:style>
  <w:style w:type="character" w:customStyle="1" w:styleId="css-15iwe0d">
    <w:name w:val="css-15iwe0d"/>
    <w:basedOn w:val="DefaultParagraphFont"/>
    <w:rsid w:val="00F26A39"/>
  </w:style>
  <w:style w:type="character" w:customStyle="1" w:styleId="css-2yp7ui">
    <w:name w:val="css-2yp7ui"/>
    <w:basedOn w:val="DefaultParagraphFont"/>
    <w:rsid w:val="00F26A39"/>
  </w:style>
  <w:style w:type="character" w:styleId="UnresolvedMention">
    <w:name w:val="Unresolved Mention"/>
    <w:basedOn w:val="DefaultParagraphFont"/>
    <w:uiPriority w:val="99"/>
    <w:semiHidden/>
    <w:unhideWhenUsed/>
    <w:rsid w:val="00E866AB"/>
    <w:rPr>
      <w:color w:val="605E5C"/>
      <w:shd w:val="clear" w:color="auto" w:fill="E1DFDD"/>
    </w:rPr>
  </w:style>
  <w:style w:type="paragraph" w:styleId="Revision">
    <w:name w:val="Revision"/>
    <w:hidden/>
    <w:uiPriority w:val="99"/>
    <w:semiHidden/>
    <w:rsid w:val="004A40C4"/>
    <w:pPr>
      <w:spacing w:after="0" w:line="240" w:lineRule="auto"/>
    </w:pPr>
  </w:style>
  <w:style w:type="character" w:styleId="FollowedHyperlink">
    <w:name w:val="FollowedHyperlink"/>
    <w:basedOn w:val="DefaultParagraphFont"/>
    <w:uiPriority w:val="99"/>
    <w:semiHidden/>
    <w:unhideWhenUsed/>
    <w:rsid w:val="00432A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0910">
      <w:bodyDiv w:val="1"/>
      <w:marLeft w:val="0"/>
      <w:marRight w:val="0"/>
      <w:marTop w:val="0"/>
      <w:marBottom w:val="0"/>
      <w:divBdr>
        <w:top w:val="none" w:sz="0" w:space="0" w:color="auto"/>
        <w:left w:val="none" w:sz="0" w:space="0" w:color="auto"/>
        <w:bottom w:val="none" w:sz="0" w:space="0" w:color="auto"/>
        <w:right w:val="none" w:sz="0" w:space="0" w:color="auto"/>
      </w:divBdr>
    </w:div>
    <w:div w:id="1103526995">
      <w:bodyDiv w:val="1"/>
      <w:marLeft w:val="0"/>
      <w:marRight w:val="0"/>
      <w:marTop w:val="0"/>
      <w:marBottom w:val="0"/>
      <w:divBdr>
        <w:top w:val="none" w:sz="0" w:space="0" w:color="auto"/>
        <w:left w:val="none" w:sz="0" w:space="0" w:color="auto"/>
        <w:bottom w:val="none" w:sz="0" w:space="0" w:color="auto"/>
        <w:right w:val="none" w:sz="0" w:space="0" w:color="auto"/>
      </w:divBdr>
    </w:div>
    <w:div w:id="1214586110">
      <w:bodyDiv w:val="1"/>
      <w:marLeft w:val="0"/>
      <w:marRight w:val="0"/>
      <w:marTop w:val="0"/>
      <w:marBottom w:val="0"/>
      <w:divBdr>
        <w:top w:val="none" w:sz="0" w:space="0" w:color="auto"/>
        <w:left w:val="none" w:sz="0" w:space="0" w:color="auto"/>
        <w:bottom w:val="none" w:sz="0" w:space="0" w:color="auto"/>
        <w:right w:val="none" w:sz="0" w:space="0" w:color="auto"/>
      </w:divBdr>
    </w:div>
    <w:div w:id="1242761439">
      <w:bodyDiv w:val="1"/>
      <w:marLeft w:val="0"/>
      <w:marRight w:val="0"/>
      <w:marTop w:val="0"/>
      <w:marBottom w:val="0"/>
      <w:divBdr>
        <w:top w:val="none" w:sz="0" w:space="0" w:color="auto"/>
        <w:left w:val="none" w:sz="0" w:space="0" w:color="auto"/>
        <w:bottom w:val="none" w:sz="0" w:space="0" w:color="auto"/>
        <w:right w:val="none" w:sz="0" w:space="0" w:color="auto"/>
      </w:divBdr>
    </w:div>
    <w:div w:id="152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cs3.kc.army.mil/asaalt/procurement/AFARS/AFARS_5139.aspx" TargetMode="External"/><Relationship Id="rId13" Type="http://schemas.openxmlformats.org/officeDocument/2006/relationships/hyperlink" Target="https://spcs3.kc.army.mil/asaalt/procurement/PGI/PGI_5139.aspx" TargetMode="External"/><Relationship Id="rId18" Type="http://schemas.openxmlformats.org/officeDocument/2006/relationships/hyperlink" Target="https://spcs3.kc.army.mil/asaalt/procurement/PGI/PGI_5139.aspx"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spcs3.kc.army.mil/asaalt/procurement/AFARS/AFARS_AppGG.aspx" TargetMode="External"/><Relationship Id="rId7" Type="http://schemas.openxmlformats.org/officeDocument/2006/relationships/hyperlink" Target="https://spcs3.kc.army.mil/asaalt/procurement/AFARS/AFARS_5139.aspx" TargetMode="External"/><Relationship Id="rId12" Type="http://schemas.openxmlformats.org/officeDocument/2006/relationships/hyperlink" Target="https://spcs3.kc.army.mil/asaalt/procurement/PGI/PGI_5139.aspx" TargetMode="External"/><Relationship Id="rId17" Type="http://schemas.openxmlformats.org/officeDocument/2006/relationships/hyperlink" Target="https://cprobe.army.mil/enterprise-portal/web/itas/ho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probe.army.mil/enterprise-portal/web/itas/home" TargetMode="External"/><Relationship Id="rId20" Type="http://schemas.openxmlformats.org/officeDocument/2006/relationships/hyperlink" Target="https://chess.army.mil/UserTrainingRequest" TargetMode="External"/><Relationship Id="rId1" Type="http://schemas.openxmlformats.org/officeDocument/2006/relationships/numbering" Target="numbering.xml"/><Relationship Id="rId6" Type="http://schemas.openxmlformats.org/officeDocument/2006/relationships/hyperlink" Target="https://spcs3.kc.army.mil/asaalt/procurement/AFARS/AFARS_5139.aspx" TargetMode="External"/><Relationship Id="rId11" Type="http://schemas.openxmlformats.org/officeDocument/2006/relationships/hyperlink" Target="https://spcs3.kc.army.mil/asaalt/procurement/AFARS/AFARS_5139.aspx" TargetMode="External"/><Relationship Id="rId24" Type="http://schemas.openxmlformats.org/officeDocument/2006/relationships/hyperlink" Target="https://spcs3.kc.army.mil/asaalt/procurement/AFARS/AFARSAppendices.aspx" TargetMode="External"/><Relationship Id="rId5" Type="http://schemas.openxmlformats.org/officeDocument/2006/relationships/hyperlink" Target="https://spcs3.kc.army.mil/asaalt/procurement/AFARS/AFARS_5139.aspx" TargetMode="Externa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Appendices.aspx" TargetMode="External"/><Relationship Id="rId10" Type="http://schemas.openxmlformats.org/officeDocument/2006/relationships/hyperlink" Target="https://spcs3.kc.army.mil/asaalt/procurement/AFARS/AFARS_5139.aspx" TargetMode="External"/><Relationship Id="rId19" Type="http://schemas.openxmlformats.org/officeDocument/2006/relationships/hyperlink" Target="https://cprobe.army.mil/enterprise-portal/web/itas/home" TargetMode="External"/><Relationship Id="rId4" Type="http://schemas.openxmlformats.org/officeDocument/2006/relationships/webSettings" Target="webSettings.xml"/><Relationship Id="rId9" Type="http://schemas.openxmlformats.org/officeDocument/2006/relationships/hyperlink" Target="https://spcs3.kc.army.mil/asaalt/procurement/AFARS/AFARS_5139.aspx" TargetMode="External"/><Relationship Id="rId14" Type="http://schemas.openxmlformats.org/officeDocument/2006/relationships/hyperlink" Target="https://spcs3.kc.army.mil/asaalt/procurement/PGI/PGI_5139.aspx" TargetMode="External"/><Relationship Id="rId22" Type="http://schemas.openxmlformats.org/officeDocument/2006/relationships/hyperlink" Target="https://spcs3.kc.army.mil/asaalt/procurement/AFARS/AFARSAppendices.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Fakera CIV USARMY HQDA ASA ALT (USA)</dc:creator>
  <cp:keywords/>
  <dc:description/>
  <cp:lastModifiedBy>Jordan, Amanda C CIV USARMY HQDA ASA ALT (USA)</cp:lastModifiedBy>
  <cp:revision>3</cp:revision>
  <dcterms:created xsi:type="dcterms:W3CDTF">2023-07-12T11:55:00Z</dcterms:created>
  <dcterms:modified xsi:type="dcterms:W3CDTF">2023-07-12T12:12:00Z</dcterms:modified>
</cp:coreProperties>
</file>