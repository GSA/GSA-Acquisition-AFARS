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124CEB2A" w14:textId="1A49DDCB" w:rsidR="0018439E" w:rsidRPr="0018439E" w:rsidRDefault="007A44A7" w:rsidP="006F11E6">
      <w:pPr>
        <w:jc w:val="center"/>
        <w:rPr>
          <w:rFonts w:ascii="Times New Roman" w:hAnsi="Times New Roman" w:cs="Times New Roman"/>
          <w:i/>
          <w:sz w:val="24"/>
          <w:szCs w:val="24"/>
        </w:rPr>
      </w:pPr>
      <w:r w:rsidRPr="0018439E">
        <w:rPr>
          <w:rFonts w:ascii="Times New Roman" w:hAnsi="Times New Roman" w:cs="Times New Roman"/>
          <w:i/>
          <w:sz w:val="24"/>
          <w:szCs w:val="24"/>
        </w:rPr>
        <w:t>(</w:t>
      </w:r>
      <w:r w:rsidR="00F85463" w:rsidRPr="0018439E">
        <w:rPr>
          <w:rFonts w:ascii="Times New Roman" w:hAnsi="Times New Roman" w:cs="Times New Roman"/>
          <w:i/>
          <w:sz w:val="24"/>
          <w:szCs w:val="24"/>
        </w:rPr>
        <w:t xml:space="preserve">Revised </w:t>
      </w:r>
      <w:del w:id="0" w:author="Coyne, William J IV CIV USARMY HQDA ASA ALT (USA)" w:date="2025-03-07T10:27:00Z">
        <w:r w:rsidR="00B16CF0" w:rsidDel="00700313">
          <w:rPr>
            <w:rFonts w:ascii="Times New Roman" w:hAnsi="Times New Roman" w:cs="Times New Roman"/>
            <w:i/>
            <w:sz w:val="24"/>
            <w:szCs w:val="24"/>
          </w:rPr>
          <w:delText>01</w:delText>
        </w:r>
        <w:r w:rsidR="00580909" w:rsidDel="00700313">
          <w:rPr>
            <w:rFonts w:ascii="Times New Roman" w:hAnsi="Times New Roman" w:cs="Times New Roman"/>
            <w:i/>
            <w:sz w:val="24"/>
            <w:szCs w:val="24"/>
          </w:rPr>
          <w:delText xml:space="preserve"> October</w:delText>
        </w:r>
        <w:r w:rsidR="008B4ED7" w:rsidDel="00700313">
          <w:rPr>
            <w:rFonts w:ascii="Times New Roman" w:hAnsi="Times New Roman" w:cs="Times New Roman"/>
            <w:i/>
            <w:sz w:val="24"/>
            <w:szCs w:val="24"/>
          </w:rPr>
          <w:delText xml:space="preserve"> 2024</w:delText>
        </w:r>
      </w:del>
      <w:ins w:id="1" w:author="Coyne, William J IV CIV USARMY HQDA ASA ALT (USA)" w:date="2025-03-07T10:27:00Z">
        <w:r w:rsidR="00700313">
          <w:rPr>
            <w:rFonts w:ascii="Times New Roman" w:hAnsi="Times New Roman" w:cs="Times New Roman"/>
            <w:i/>
            <w:sz w:val="24"/>
            <w:szCs w:val="24"/>
          </w:rPr>
          <w:t>1</w:t>
        </w:r>
      </w:ins>
      <w:ins w:id="2" w:author="Coyne, William J IV CIV USARMY HQDA ASA ALT (USA)" w:date="2025-03-14T07:37:00Z">
        <w:r w:rsidR="00327E3E">
          <w:rPr>
            <w:rFonts w:ascii="Times New Roman" w:hAnsi="Times New Roman" w:cs="Times New Roman"/>
            <w:i/>
            <w:sz w:val="24"/>
            <w:szCs w:val="24"/>
          </w:rPr>
          <w:t>4</w:t>
        </w:r>
      </w:ins>
      <w:ins w:id="3" w:author="Coyne, William J IV CIV USARMY HQDA ASA ALT (USA)" w:date="2025-03-07T10:27:00Z">
        <w:r w:rsidR="00700313">
          <w:rPr>
            <w:rFonts w:ascii="Times New Roman" w:hAnsi="Times New Roman" w:cs="Times New Roman"/>
            <w:i/>
            <w:sz w:val="24"/>
            <w:szCs w:val="24"/>
          </w:rPr>
          <w:t xml:space="preserve"> March 2025</w:t>
        </w:r>
      </w:ins>
      <w:r w:rsidRPr="0018439E">
        <w:rPr>
          <w:rFonts w:ascii="Times New Roman" w:hAnsi="Times New Roman" w:cs="Times New Roman"/>
          <w:i/>
          <w:sz w:val="24"/>
          <w:szCs w:val="24"/>
        </w:rPr>
        <w:t>)</w:t>
      </w:r>
      <w:r w:rsidR="0018439E" w:rsidRPr="0018439E">
        <w:rPr>
          <w:rFonts w:ascii="Times New Roman" w:hAnsi="Times New Roman" w:cs="Times New Roman"/>
          <w:i/>
          <w:sz w:val="24"/>
          <w:szCs w:val="24"/>
        </w:rPr>
        <w:t xml:space="preserve"> </w:t>
      </w:r>
    </w:p>
    <w:p w14:paraId="01189725" w14:textId="528B9E11" w:rsidR="0018439E" w:rsidRPr="0018439E" w:rsidRDefault="0018439E">
      <w:pPr>
        <w:pStyle w:val="TOC3"/>
        <w:tabs>
          <w:tab w:val="right" w:leader="dot" w:pos="9350"/>
        </w:tabs>
        <w:rPr>
          <w:rFonts w:ascii="Times New Roman" w:eastAsiaTheme="minorEastAsia" w:hAnsi="Times New Roman" w:cs="Times New Roman"/>
          <w:iCs/>
          <w:noProof/>
          <w:sz w:val="24"/>
          <w:szCs w:val="24"/>
        </w:rPr>
      </w:pPr>
      <w:r w:rsidRPr="0018439E">
        <w:rPr>
          <w:rFonts w:ascii="Times New Roman" w:hAnsi="Times New Roman" w:cs="Times New Roman"/>
          <w:iCs/>
          <w:sz w:val="24"/>
          <w:szCs w:val="24"/>
        </w:rPr>
        <w:fldChar w:fldCharType="begin"/>
      </w:r>
      <w:r w:rsidRPr="0018439E">
        <w:rPr>
          <w:rFonts w:ascii="Times New Roman" w:hAnsi="Times New Roman" w:cs="Times New Roman"/>
          <w:iCs/>
          <w:sz w:val="24"/>
          <w:szCs w:val="24"/>
        </w:rPr>
        <w:instrText xml:space="preserve"> TOC \o "1-4" \h \z \u </w:instrText>
      </w:r>
      <w:r w:rsidRPr="0018439E">
        <w:rPr>
          <w:rFonts w:ascii="Times New Roman" w:hAnsi="Times New Roman" w:cs="Times New Roman"/>
          <w:iCs/>
          <w:sz w:val="24"/>
          <w:szCs w:val="24"/>
        </w:rPr>
        <w:fldChar w:fldCharType="separate"/>
      </w:r>
      <w:hyperlink w:anchor="_Toc126917093" w:history="1">
        <w:r w:rsidRPr="0018439E">
          <w:rPr>
            <w:rStyle w:val="Hyperlink"/>
            <w:rFonts w:ascii="Times New Roman" w:hAnsi="Times New Roman" w:cs="Times New Roman"/>
            <w:iCs/>
            <w:noProof/>
            <w:sz w:val="24"/>
            <w:szCs w:val="24"/>
          </w:rPr>
          <w:t>Subpart 5142.1 – Contract Audit Services</w:t>
        </w:r>
        <w:r w:rsidRPr="0018439E">
          <w:rPr>
            <w:rFonts w:ascii="Times New Roman" w:hAnsi="Times New Roman" w:cs="Times New Roman"/>
            <w:iCs/>
            <w:noProof/>
            <w:webHidden/>
            <w:sz w:val="24"/>
            <w:szCs w:val="24"/>
          </w:rPr>
          <w:tab/>
        </w:r>
        <w:r w:rsidRPr="0018439E">
          <w:rPr>
            <w:rFonts w:ascii="Times New Roman" w:hAnsi="Times New Roman" w:cs="Times New Roman"/>
            <w:iCs/>
            <w:noProof/>
            <w:webHidden/>
            <w:sz w:val="24"/>
            <w:szCs w:val="24"/>
          </w:rPr>
          <w:fldChar w:fldCharType="begin"/>
        </w:r>
        <w:r w:rsidRPr="0018439E">
          <w:rPr>
            <w:rFonts w:ascii="Times New Roman" w:hAnsi="Times New Roman" w:cs="Times New Roman"/>
            <w:iCs/>
            <w:noProof/>
            <w:webHidden/>
            <w:sz w:val="24"/>
            <w:szCs w:val="24"/>
          </w:rPr>
          <w:instrText xml:space="preserve"> PAGEREF _Toc126917093 \h </w:instrText>
        </w:r>
        <w:r w:rsidRPr="0018439E">
          <w:rPr>
            <w:rFonts w:ascii="Times New Roman" w:hAnsi="Times New Roman" w:cs="Times New Roman"/>
            <w:iCs/>
            <w:noProof/>
            <w:webHidden/>
            <w:sz w:val="24"/>
            <w:szCs w:val="24"/>
          </w:rPr>
        </w:r>
        <w:r w:rsidRPr="0018439E">
          <w:rPr>
            <w:rFonts w:ascii="Times New Roman" w:hAnsi="Times New Roman" w:cs="Times New Roman"/>
            <w:iCs/>
            <w:noProof/>
            <w:webHidden/>
            <w:sz w:val="24"/>
            <w:szCs w:val="24"/>
          </w:rPr>
          <w:fldChar w:fldCharType="separate"/>
        </w:r>
        <w:r w:rsidRPr="0018439E">
          <w:rPr>
            <w:rFonts w:ascii="Times New Roman" w:hAnsi="Times New Roman" w:cs="Times New Roman"/>
            <w:iCs/>
            <w:noProof/>
            <w:webHidden/>
            <w:sz w:val="24"/>
            <w:szCs w:val="24"/>
          </w:rPr>
          <w:t>1</w:t>
        </w:r>
        <w:r w:rsidRPr="0018439E">
          <w:rPr>
            <w:rFonts w:ascii="Times New Roman" w:hAnsi="Times New Roman" w:cs="Times New Roman"/>
            <w:iCs/>
            <w:noProof/>
            <w:webHidden/>
            <w:sz w:val="24"/>
            <w:szCs w:val="24"/>
          </w:rPr>
          <w:fldChar w:fldCharType="end"/>
        </w:r>
      </w:hyperlink>
    </w:p>
    <w:p w14:paraId="276B1BA4" w14:textId="676D9669"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4" w:history="1">
        <w:r w:rsidR="0018439E" w:rsidRPr="0018439E">
          <w:rPr>
            <w:rStyle w:val="Hyperlink"/>
            <w:rFonts w:ascii="Times New Roman" w:hAnsi="Times New Roman" w:cs="Times New Roman"/>
            <w:iCs/>
            <w:noProof/>
            <w:sz w:val="24"/>
            <w:szCs w:val="24"/>
          </w:rPr>
          <w:t>5142.190  Follow-up on contract audit reports.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53103B12" w14:textId="69D4391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5" w:history="1">
        <w:r w:rsidR="0018439E" w:rsidRPr="0018439E">
          <w:rPr>
            <w:rStyle w:val="Hyperlink"/>
            <w:rFonts w:ascii="Times New Roman" w:hAnsi="Times New Roman" w:cs="Times New Roman"/>
            <w:iCs/>
            <w:noProof/>
            <w:sz w:val="24"/>
            <w:szCs w:val="24"/>
          </w:rPr>
          <w:t>5142.190-1  Responsibilities.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30B6F460" w14:textId="506BED3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6" w:history="1">
        <w:r w:rsidR="0018439E" w:rsidRPr="0018439E">
          <w:rPr>
            <w:rStyle w:val="Hyperlink"/>
            <w:rFonts w:ascii="Times New Roman" w:hAnsi="Times New Roman" w:cs="Times New Roman"/>
            <w:iCs/>
            <w:noProof/>
            <w:sz w:val="24"/>
            <w:szCs w:val="24"/>
          </w:rPr>
          <w:t>5142.190-2  Tracking of contract audit report recommendations.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3</w:t>
        </w:r>
        <w:r w:rsidR="0018439E" w:rsidRPr="0018439E">
          <w:rPr>
            <w:rFonts w:ascii="Times New Roman" w:hAnsi="Times New Roman" w:cs="Times New Roman"/>
            <w:iCs/>
            <w:noProof/>
            <w:webHidden/>
            <w:sz w:val="24"/>
            <w:szCs w:val="24"/>
          </w:rPr>
          <w:fldChar w:fldCharType="end"/>
        </w:r>
      </w:hyperlink>
    </w:p>
    <w:p w14:paraId="75C9C5F6" w14:textId="2E550AED"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7" w:history="1">
        <w:r w:rsidR="0018439E" w:rsidRPr="0018439E">
          <w:rPr>
            <w:rStyle w:val="Hyperlink"/>
            <w:rFonts w:ascii="Times New Roman" w:hAnsi="Times New Roman" w:cs="Times New Roman"/>
            <w:iCs/>
            <w:noProof/>
            <w:sz w:val="24"/>
            <w:szCs w:val="24"/>
          </w:rPr>
          <w:t>5142.190-3  Reporting.</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58BC6C52" w14:textId="0FFAB8B8"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8" w:history="1">
        <w:r w:rsidR="0018439E" w:rsidRPr="0018439E">
          <w:rPr>
            <w:rStyle w:val="Hyperlink"/>
            <w:rFonts w:ascii="Times New Roman" w:hAnsi="Times New Roman" w:cs="Times New Roman"/>
            <w:iCs/>
            <w:noProof/>
            <w:sz w:val="24"/>
            <w:szCs w:val="24"/>
          </w:rPr>
          <w:t>5142.190-4  Overage Audit Review Boards.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4F946CAA" w14:textId="6EB59341"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099" w:history="1">
        <w:r w:rsidR="0018439E" w:rsidRPr="0018439E">
          <w:rPr>
            <w:rStyle w:val="Hyperlink"/>
            <w:rFonts w:ascii="Times New Roman" w:hAnsi="Times New Roman" w:cs="Times New Roman"/>
            <w:iCs/>
            <w:noProof/>
            <w:sz w:val="24"/>
            <w:szCs w:val="24"/>
          </w:rPr>
          <w:t>5142.190-5  Processing Audit Findings.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5</w:t>
        </w:r>
        <w:r w:rsidR="0018439E" w:rsidRPr="0018439E">
          <w:rPr>
            <w:rFonts w:ascii="Times New Roman" w:hAnsi="Times New Roman" w:cs="Times New Roman"/>
            <w:iCs/>
            <w:noProof/>
            <w:webHidden/>
            <w:sz w:val="24"/>
            <w:szCs w:val="24"/>
          </w:rPr>
          <w:fldChar w:fldCharType="end"/>
        </w:r>
      </w:hyperlink>
    </w:p>
    <w:p w14:paraId="0C199EA9" w14:textId="72C3A42E"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0" w:history="1">
        <w:r w:rsidR="0018439E" w:rsidRPr="0018439E">
          <w:rPr>
            <w:rStyle w:val="Hyperlink"/>
            <w:rFonts w:ascii="Times New Roman" w:hAnsi="Times New Roman" w:cs="Times New Roman"/>
            <w:iCs/>
            <w:noProof/>
            <w:sz w:val="24"/>
            <w:szCs w:val="24"/>
          </w:rPr>
          <w:t>Subpart 5142.2 – Contract Administration Services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DE87842" w14:textId="48FBB4C6"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1" w:history="1">
        <w:r w:rsidR="0018439E" w:rsidRPr="0018439E">
          <w:rPr>
            <w:rStyle w:val="Hyperlink"/>
            <w:rFonts w:ascii="Times New Roman" w:hAnsi="Times New Roman" w:cs="Times New Roman"/>
            <w:iCs/>
            <w:noProof/>
            <w:sz w:val="24"/>
            <w:szCs w:val="24"/>
          </w:rPr>
          <w:t>5142.202  Assignment of contract administration.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6A5A6506" w14:textId="1F900614"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2" w:history="1">
        <w:r w:rsidR="0018439E" w:rsidRPr="0018439E">
          <w:rPr>
            <w:rStyle w:val="Hyperlink"/>
            <w:rFonts w:ascii="Times New Roman" w:hAnsi="Times New Roman" w:cs="Times New Roman"/>
            <w:iCs/>
            <w:noProof/>
            <w:sz w:val="24"/>
            <w:szCs w:val="24"/>
          </w:rPr>
          <w:t>Subpart 5142.3 – Contract Administration Office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8E28A59" w14:textId="0E160413"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3" w:history="1">
        <w:r w:rsidR="0018439E" w:rsidRPr="0018439E">
          <w:rPr>
            <w:rStyle w:val="Hyperlink"/>
            <w:rFonts w:ascii="Times New Roman" w:hAnsi="Times New Roman" w:cs="Times New Roman"/>
            <w:iCs/>
            <w:noProof/>
            <w:sz w:val="24"/>
            <w:szCs w:val="24"/>
          </w:rPr>
          <w:t>5142.302  Contract administration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15E232C7" w14:textId="4C2FA5D4"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4" w:history="1">
        <w:r w:rsidR="0018439E" w:rsidRPr="0018439E">
          <w:rPr>
            <w:rStyle w:val="Hyperlink"/>
            <w:rFonts w:ascii="Times New Roman" w:hAnsi="Times New Roman" w:cs="Times New Roman"/>
            <w:iCs/>
            <w:noProof/>
            <w:sz w:val="24"/>
            <w:szCs w:val="24"/>
          </w:rPr>
          <w:t>Subpart 5142.6 – Corporate Administrative Contracting Officer</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1C2C9D9" w14:textId="7B2E996D"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5" w:history="1">
        <w:r w:rsidR="0018439E" w:rsidRPr="0018439E">
          <w:rPr>
            <w:rStyle w:val="Hyperlink"/>
            <w:rFonts w:ascii="Times New Roman" w:hAnsi="Times New Roman" w:cs="Times New Roman"/>
            <w:iCs/>
            <w:noProof/>
            <w:sz w:val="24"/>
            <w:szCs w:val="24"/>
          </w:rPr>
          <w:t>5142.602  Assignment and location.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8C63D3C" w14:textId="0EE0E6A0"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6" w:history="1">
        <w:r w:rsidR="0018439E" w:rsidRPr="0018439E">
          <w:rPr>
            <w:rStyle w:val="Hyperlink"/>
            <w:rFonts w:ascii="Times New Roman" w:hAnsi="Times New Roman" w:cs="Times New Roman"/>
            <w:iCs/>
            <w:noProof/>
            <w:sz w:val="24"/>
            <w:szCs w:val="24"/>
          </w:rPr>
          <w:t>Subpart 5142.7 – Indirect Cost Rates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827F17F" w14:textId="1BB87FFF"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7" w:history="1">
        <w:r w:rsidR="0018439E" w:rsidRPr="0018439E">
          <w:rPr>
            <w:rStyle w:val="Hyperlink"/>
            <w:rFonts w:ascii="Times New Roman" w:hAnsi="Times New Roman" w:cs="Times New Roman"/>
            <w:iCs/>
            <w:noProof/>
            <w:sz w:val="24"/>
            <w:szCs w:val="24"/>
          </w:rPr>
          <w:t>5142.703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F689903" w14:textId="639A6119"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08" w:history="1">
        <w:r w:rsidR="0018439E" w:rsidRPr="0018439E">
          <w:rPr>
            <w:rStyle w:val="Hyperlink"/>
            <w:rFonts w:ascii="Times New Roman" w:hAnsi="Times New Roman" w:cs="Times New Roman"/>
            <w:iCs/>
            <w:noProof/>
            <w:sz w:val="24"/>
            <w:szCs w:val="24"/>
          </w:rPr>
          <w:t>5142.703-2  Certification of indirect costs.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5AC2D5F0" w14:textId="5DDFEE5C"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09" w:history="1">
        <w:r w:rsidR="0018439E" w:rsidRPr="0018439E">
          <w:rPr>
            <w:rStyle w:val="Hyperlink"/>
            <w:rFonts w:ascii="Times New Roman" w:hAnsi="Times New Roman" w:cs="Times New Roman"/>
            <w:iCs/>
            <w:noProof/>
            <w:sz w:val="24"/>
            <w:szCs w:val="24"/>
          </w:rPr>
          <w:t>Subpart 5142.15 – Contractor Performance Information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F964DD2" w14:textId="5B2FC91B"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0" w:history="1">
        <w:r w:rsidR="0018439E" w:rsidRPr="0018439E">
          <w:rPr>
            <w:rStyle w:val="Hyperlink"/>
            <w:rFonts w:ascii="Times New Roman" w:hAnsi="Times New Roman" w:cs="Times New Roman"/>
            <w:iCs/>
            <w:noProof/>
            <w:sz w:val="24"/>
            <w:szCs w:val="24"/>
          </w:rPr>
          <w:t>5142.1502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434783C" w14:textId="058CA7CB"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1" w:history="1">
        <w:r w:rsidR="0018439E" w:rsidRPr="0018439E">
          <w:rPr>
            <w:rStyle w:val="Hyperlink"/>
            <w:rFonts w:ascii="Times New Roman" w:hAnsi="Times New Roman" w:cs="Times New Roman"/>
            <w:iCs/>
            <w:noProof/>
            <w:sz w:val="24"/>
            <w:szCs w:val="24"/>
          </w:rPr>
          <w:t>5142.1503  Procedures.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2BF574E2" w14:textId="7F0CFBD6"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2" w:history="1">
        <w:r w:rsidR="0018439E" w:rsidRPr="0018439E">
          <w:rPr>
            <w:rStyle w:val="Hyperlink"/>
            <w:rFonts w:ascii="Times New Roman" w:hAnsi="Times New Roman" w:cs="Times New Roman"/>
            <w:iCs/>
            <w:noProof/>
            <w:sz w:val="24"/>
            <w:szCs w:val="24"/>
          </w:rPr>
          <w:t>5142.1503-90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0291C8D7" w14:textId="67024E82" w:rsidR="0018439E" w:rsidRPr="0018439E" w:rsidRDefault="00000000">
      <w:pPr>
        <w:pStyle w:val="TOC3"/>
        <w:tabs>
          <w:tab w:val="right" w:leader="dot" w:pos="9350"/>
        </w:tabs>
        <w:rPr>
          <w:rFonts w:ascii="Times New Roman" w:eastAsiaTheme="minorEastAsia" w:hAnsi="Times New Roman" w:cs="Times New Roman"/>
          <w:iCs/>
          <w:noProof/>
          <w:sz w:val="24"/>
          <w:szCs w:val="24"/>
        </w:rPr>
      </w:pPr>
      <w:hyperlink w:anchor="_Toc126917113" w:history="1">
        <w:r w:rsidR="0018439E" w:rsidRPr="0018439E">
          <w:rPr>
            <w:rStyle w:val="Hyperlink"/>
            <w:rFonts w:ascii="Times New Roman" w:hAnsi="Times New Roman" w:cs="Times New Roman"/>
            <w:iCs/>
            <w:noProof/>
            <w:sz w:val="24"/>
            <w:szCs w:val="24"/>
          </w:rPr>
          <w:t>Subpart 5142.71 – Voluntary Refunds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2DD27F34" w14:textId="23C29B1E" w:rsidR="0018439E" w:rsidRPr="0018439E" w:rsidRDefault="00000000">
      <w:pPr>
        <w:pStyle w:val="TOC4"/>
        <w:tabs>
          <w:tab w:val="right" w:leader="dot" w:pos="9350"/>
        </w:tabs>
        <w:rPr>
          <w:rFonts w:ascii="Times New Roman" w:eastAsiaTheme="minorEastAsia" w:hAnsi="Times New Roman" w:cs="Times New Roman"/>
          <w:iCs/>
          <w:noProof/>
          <w:sz w:val="24"/>
          <w:szCs w:val="24"/>
        </w:rPr>
      </w:pPr>
      <w:hyperlink w:anchor="_Toc126917114" w:history="1">
        <w:r w:rsidR="0018439E" w:rsidRPr="0018439E">
          <w:rPr>
            <w:rStyle w:val="Hyperlink"/>
            <w:rFonts w:ascii="Times New Roman" w:hAnsi="Times New Roman" w:cs="Times New Roman"/>
            <w:iCs/>
            <w:noProof/>
            <w:sz w:val="24"/>
            <w:szCs w:val="24"/>
          </w:rPr>
          <w:t>5142.7100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61041507" w14:textId="7F66AFFA" w:rsidR="00013162" w:rsidRPr="00013162" w:rsidRDefault="0018439E" w:rsidP="00013162">
      <w:pPr>
        <w:jc w:val="center"/>
        <w:rPr>
          <w:rFonts w:ascii="Times New Roman" w:hAnsi="Times New Roman" w:cs="Times New Roman"/>
          <w:i/>
          <w:sz w:val="24"/>
          <w:szCs w:val="24"/>
        </w:rPr>
      </w:pPr>
      <w:r w:rsidRPr="0018439E">
        <w:rPr>
          <w:rFonts w:ascii="Times New Roman" w:hAnsi="Times New Roman" w:cs="Times New Roman"/>
          <w:iCs/>
          <w:sz w:val="24"/>
          <w:szCs w:val="24"/>
        </w:rPr>
        <w:fldChar w:fldCharType="end"/>
      </w:r>
    </w:p>
    <w:p w14:paraId="79935601" w14:textId="77777777" w:rsidR="00F81BE2" w:rsidRDefault="00FC45A8" w:rsidP="00013162">
      <w:pPr>
        <w:pStyle w:val="Heading3"/>
      </w:pPr>
      <w:bookmarkStart w:id="4" w:name="_Toc514071184"/>
      <w:bookmarkStart w:id="5" w:name="_Toc126917093"/>
      <w:r>
        <w:t xml:space="preserve">Subpart </w:t>
      </w:r>
      <w:r w:rsidR="00B674F1">
        <w:t>5142.1 –</w:t>
      </w:r>
      <w:r w:rsidR="00143918">
        <w:t xml:space="preserve"> </w:t>
      </w:r>
      <w:r w:rsidR="00832544" w:rsidRPr="00013162">
        <w:t>Contract</w:t>
      </w:r>
      <w:r w:rsidR="00832544">
        <w:t xml:space="preserve"> Audit Services</w:t>
      </w:r>
      <w:bookmarkEnd w:id="4"/>
      <w:bookmarkEnd w:id="5"/>
    </w:p>
    <w:p w14:paraId="79935602" w14:textId="77777777" w:rsidR="00F81BE2" w:rsidRDefault="0049479D" w:rsidP="00013162">
      <w:pPr>
        <w:pStyle w:val="Heading4"/>
      </w:pPr>
      <w:bookmarkStart w:id="6" w:name="_Toc514071185"/>
      <w:bookmarkStart w:id="7" w:name="_Toc126917094"/>
      <w:proofErr w:type="gramStart"/>
      <w:r w:rsidRPr="00442639">
        <w:t>5142.190  Follow</w:t>
      </w:r>
      <w:proofErr w:type="gramEnd"/>
      <w:r w:rsidRPr="00442639">
        <w:t>-up on contract audit reports.</w:t>
      </w:r>
      <w:bookmarkEnd w:id="6"/>
      <w:bookmarkEnd w:id="7"/>
    </w:p>
    <w:p w14:paraId="79935603" w14:textId="77777777" w:rsidR="00F81BE2" w:rsidRDefault="0049479D" w:rsidP="00013162">
      <w:pPr>
        <w:pStyle w:val="Heading4"/>
      </w:pPr>
      <w:bookmarkStart w:id="8" w:name="_Toc514071186"/>
      <w:bookmarkStart w:id="9" w:name="_Toc126917095"/>
      <w:r w:rsidRPr="00442639">
        <w:t>5142.190-</w:t>
      </w:r>
      <w:proofErr w:type="gramStart"/>
      <w:r w:rsidRPr="00442639">
        <w:t>1  Responsibilities</w:t>
      </w:r>
      <w:proofErr w:type="gramEnd"/>
      <w:r w:rsidRPr="00442639">
        <w:t>.</w:t>
      </w:r>
      <w:bookmarkEnd w:id="8"/>
      <w:bookmarkEnd w:id="9"/>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Establish Overage Audit Review </w:t>
      </w:r>
      <w:proofErr w:type="gramStart"/>
      <w:r w:rsidRPr="00442639">
        <w:rPr>
          <w:rFonts w:ascii="Times New Roman" w:hAnsi="Times New Roman" w:cs="Times New Roman"/>
          <w:sz w:val="24"/>
          <w:szCs w:val="24"/>
        </w:rPr>
        <w:t>Boards;</w:t>
      </w:r>
      <w:proofErr w:type="gramEnd"/>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23F9F7FF"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w:t>
      </w:r>
      <w:r w:rsidR="00B23CAF">
        <w:rPr>
          <w:rFonts w:ascii="Times New Roman" w:hAnsi="Times New Roman" w:cs="Times New Roman"/>
          <w:sz w:val="24"/>
          <w:szCs w:val="24"/>
        </w:rPr>
        <w:t>C</w:t>
      </w:r>
      <w:r w:rsidRPr="00442639">
        <w:rPr>
          <w:rFonts w:ascii="Times New Roman" w:hAnsi="Times New Roman" w:cs="Times New Roman"/>
          <w:sz w:val="24"/>
          <w:szCs w:val="24"/>
        </w:rPr>
        <w:t>ontracting officers in the resolution and disposition of those audit recommendations which appear unlikely to be resolved within six months of the date of an audit report.</w:t>
      </w:r>
    </w:p>
    <w:p w14:paraId="70129DBB" w14:textId="16DB31D9"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(d) Contract </w:t>
      </w:r>
      <w:del w:id="10" w:author="Coyne, William J IV CIV USARMY HQDA ASA ALT (USA)" w:date="2025-03-07T10:27:00Z">
        <w:r w:rsidRPr="007131BF" w:rsidDel="00DD3E27">
          <w:rPr>
            <w:rFonts w:ascii="Times New Roman" w:hAnsi="Times New Roman" w:cs="Times New Roman"/>
            <w:sz w:val="24"/>
            <w:szCs w:val="24"/>
          </w:rPr>
          <w:delText xml:space="preserve">Audit </w:delText>
        </w:r>
      </w:del>
      <w:ins w:id="11" w:author="Coyne, William J IV CIV USARMY HQDA ASA ALT (USA)" w:date="2025-03-07T10:27:00Z">
        <w:r w:rsidR="00DD3E27">
          <w:rPr>
            <w:rFonts w:ascii="Times New Roman" w:hAnsi="Times New Roman" w:cs="Times New Roman"/>
            <w:sz w:val="24"/>
            <w:szCs w:val="24"/>
          </w:rPr>
          <w:t>a</w:t>
        </w:r>
        <w:r w:rsidR="00DD3E27" w:rsidRPr="007131BF">
          <w:rPr>
            <w:rFonts w:ascii="Times New Roman" w:hAnsi="Times New Roman" w:cs="Times New Roman"/>
            <w:sz w:val="24"/>
            <w:szCs w:val="24"/>
          </w:rPr>
          <w:t xml:space="preserve">udit </w:t>
        </w:r>
      </w:ins>
      <w:del w:id="12" w:author="Coyne, William J IV CIV USARMY HQDA ASA ALT (USA)" w:date="2025-03-07T10:27:00Z">
        <w:r w:rsidRPr="007131BF" w:rsidDel="00DD3E27">
          <w:rPr>
            <w:rFonts w:ascii="Times New Roman" w:hAnsi="Times New Roman" w:cs="Times New Roman"/>
            <w:sz w:val="24"/>
            <w:szCs w:val="24"/>
          </w:rPr>
          <w:delText xml:space="preserve">Follow </w:delText>
        </w:r>
      </w:del>
      <w:ins w:id="13" w:author="Coyne, William J IV CIV USARMY HQDA ASA ALT (USA)" w:date="2025-03-07T10:27:00Z">
        <w:r w:rsidR="00DD3E27">
          <w:rPr>
            <w:rFonts w:ascii="Times New Roman" w:hAnsi="Times New Roman" w:cs="Times New Roman"/>
            <w:sz w:val="24"/>
            <w:szCs w:val="24"/>
          </w:rPr>
          <w:t>f</w:t>
        </w:r>
        <w:r w:rsidR="00DD3E27" w:rsidRPr="007131BF">
          <w:rPr>
            <w:rFonts w:ascii="Times New Roman" w:hAnsi="Times New Roman" w:cs="Times New Roman"/>
            <w:sz w:val="24"/>
            <w:szCs w:val="24"/>
          </w:rPr>
          <w:t xml:space="preserve">ollow </w:t>
        </w:r>
      </w:ins>
      <w:del w:id="14" w:author="Coyne, William J IV CIV USARMY HQDA ASA ALT (USA)" w:date="2025-03-07T10:27:00Z">
        <w:r w:rsidRPr="007131BF" w:rsidDel="00DD3E27">
          <w:rPr>
            <w:rFonts w:ascii="Times New Roman" w:hAnsi="Times New Roman" w:cs="Times New Roman"/>
            <w:sz w:val="24"/>
            <w:szCs w:val="24"/>
          </w:rPr>
          <w:delText xml:space="preserve">Up </w:delText>
        </w:r>
      </w:del>
      <w:ins w:id="15" w:author="Coyne, William J IV CIV USARMY HQDA ASA ALT (USA)" w:date="2025-03-07T10:27:00Z">
        <w:r w:rsidR="00DD3E27">
          <w:rPr>
            <w:rFonts w:ascii="Times New Roman" w:hAnsi="Times New Roman" w:cs="Times New Roman"/>
            <w:sz w:val="24"/>
            <w:szCs w:val="24"/>
          </w:rPr>
          <w:t>u</w:t>
        </w:r>
        <w:r w:rsidR="00DD3E27" w:rsidRPr="007131BF">
          <w:rPr>
            <w:rFonts w:ascii="Times New Roman" w:hAnsi="Times New Roman" w:cs="Times New Roman"/>
            <w:sz w:val="24"/>
            <w:szCs w:val="24"/>
          </w:rPr>
          <w:t xml:space="preserve">p </w:t>
        </w:r>
      </w:ins>
      <w:del w:id="16" w:author="Coyne, William J IV CIV USARMY HQDA ASA ALT (USA)" w:date="2025-03-07T10:27:00Z">
        <w:r w:rsidRPr="007131BF" w:rsidDel="00DD3E27">
          <w:rPr>
            <w:rFonts w:ascii="Times New Roman" w:hAnsi="Times New Roman" w:cs="Times New Roman"/>
            <w:sz w:val="24"/>
            <w:szCs w:val="24"/>
          </w:rPr>
          <w:delText>Monitor</w:delText>
        </w:r>
      </w:del>
      <w:ins w:id="17" w:author="Coyne, William J IV CIV USARMY HQDA ASA ALT (USA)" w:date="2025-03-07T10:27:00Z">
        <w:r w:rsidR="00DD3E27">
          <w:rPr>
            <w:rFonts w:ascii="Times New Roman" w:hAnsi="Times New Roman" w:cs="Times New Roman"/>
            <w:sz w:val="24"/>
            <w:szCs w:val="24"/>
          </w:rPr>
          <w:t>m</w:t>
        </w:r>
        <w:r w:rsidR="00DD3E27" w:rsidRPr="007131BF">
          <w:rPr>
            <w:rFonts w:ascii="Times New Roman" w:hAnsi="Times New Roman" w:cs="Times New Roman"/>
            <w:sz w:val="24"/>
            <w:szCs w:val="24"/>
          </w:rPr>
          <w:t>onitor</w:t>
        </w:r>
      </w:ins>
    </w:p>
    <w:p w14:paraId="1539F656" w14:textId="54184D8B"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(1) The Monitor shall receive new audits and coordinate with Contracting </w:t>
      </w:r>
      <w:r w:rsidR="004D042B">
        <w:rPr>
          <w:rFonts w:ascii="Times New Roman" w:hAnsi="Times New Roman" w:cs="Times New Roman"/>
          <w:sz w:val="24"/>
          <w:szCs w:val="24"/>
        </w:rPr>
        <w:t>o</w:t>
      </w:r>
      <w:r w:rsidRPr="007131BF">
        <w:rPr>
          <w:rFonts w:ascii="Times New Roman" w:hAnsi="Times New Roman" w:cs="Times New Roman"/>
          <w:sz w:val="24"/>
          <w:szCs w:val="24"/>
        </w:rPr>
        <w:t>fficers, their SCO and the ODASA(P) to resolve and disposition audits in a timely manner.</w:t>
      </w:r>
    </w:p>
    <w:p w14:paraId="6BAC0E31" w14:textId="5DE264A1"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The Monitor shall ensure Contracting</w:t>
      </w:r>
      <w:ins w:id="18" w:author="Coyne, William J IV CIV USARMY HQDA ASA ALT (USA)" w:date="2025-03-07T10:28:00Z">
        <w:r w:rsidR="00DD3E27" w:rsidRPr="007131BF">
          <w:rPr>
            <w:rFonts w:ascii="Times New Roman" w:hAnsi="Times New Roman" w:cs="Times New Roman"/>
            <w:sz w:val="24"/>
            <w:szCs w:val="24"/>
          </w:rPr>
          <w:t xml:space="preserve"> </w:t>
        </w:r>
      </w:ins>
      <w:r w:rsidR="00B23CAF">
        <w:rPr>
          <w:rFonts w:ascii="Times New Roman" w:hAnsi="Times New Roman" w:cs="Times New Roman"/>
          <w:sz w:val="24"/>
          <w:szCs w:val="24"/>
        </w:rPr>
        <w:t>o</w:t>
      </w:r>
      <w:r w:rsidRPr="007131BF">
        <w:rPr>
          <w:rFonts w:ascii="Times New Roman" w:hAnsi="Times New Roman" w:cs="Times New Roman"/>
          <w:sz w:val="24"/>
          <w:szCs w:val="24"/>
        </w:rPr>
        <w:t xml:space="preserve">fficers receive a copy of the audit and status updates on the resolution and disposition of the audit </w:t>
      </w:r>
      <w:proofErr w:type="gramStart"/>
      <w:r w:rsidRPr="007131BF">
        <w:rPr>
          <w:rFonts w:ascii="Times New Roman" w:hAnsi="Times New Roman" w:cs="Times New Roman"/>
          <w:sz w:val="24"/>
          <w:szCs w:val="24"/>
        </w:rPr>
        <w:t>on a monthly basis</w:t>
      </w:r>
      <w:proofErr w:type="gramEnd"/>
      <w:r w:rsidRPr="007131BF">
        <w:rPr>
          <w:rFonts w:ascii="Times New Roman" w:hAnsi="Times New Roman" w:cs="Times New Roman"/>
          <w:sz w:val="24"/>
          <w:szCs w:val="24"/>
        </w:rPr>
        <w:t>.</w:t>
      </w:r>
    </w:p>
    <w:p w14:paraId="42A95C8C" w14:textId="31D790F2" w:rsidR="007131BF" w:rsidRPr="00A4488C"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The Monitor shall maintain current information and status of the audits in the </w:t>
      </w:r>
      <w:del w:id="19" w:author="Coyne, William J IV CIV USARMY HQDA ASA ALT (USA)" w:date="2025-03-07T10:28:00Z">
        <w:r w:rsidRPr="007131BF" w:rsidDel="00DD3E27">
          <w:rPr>
            <w:rFonts w:ascii="Times New Roman" w:hAnsi="Times New Roman" w:cs="Times New Roman"/>
            <w:sz w:val="24"/>
            <w:szCs w:val="24"/>
          </w:rPr>
          <w:delText xml:space="preserve">Contract </w:delText>
        </w:r>
      </w:del>
      <w:ins w:id="20" w:author="Coyne, William J IV CIV USARMY HQDA ASA ALT (USA)" w:date="2025-03-07T10:28:00Z">
        <w:r w:rsidR="00DD3E27">
          <w:rPr>
            <w:rFonts w:ascii="Times New Roman" w:hAnsi="Times New Roman" w:cs="Times New Roman"/>
            <w:sz w:val="24"/>
            <w:szCs w:val="24"/>
          </w:rPr>
          <w:t>c</w:t>
        </w:r>
        <w:r w:rsidR="00DD3E27" w:rsidRPr="007131BF">
          <w:rPr>
            <w:rFonts w:ascii="Times New Roman" w:hAnsi="Times New Roman" w:cs="Times New Roman"/>
            <w:sz w:val="24"/>
            <w:szCs w:val="24"/>
          </w:rPr>
          <w:t xml:space="preserve">ontract </w:t>
        </w:r>
      </w:ins>
      <w:del w:id="21" w:author="Coyne, William J IV CIV USARMY HQDA ASA ALT (USA)" w:date="2025-03-07T10:28:00Z">
        <w:r w:rsidRPr="007131BF" w:rsidDel="00DD3E27">
          <w:rPr>
            <w:rFonts w:ascii="Times New Roman" w:hAnsi="Times New Roman" w:cs="Times New Roman"/>
            <w:sz w:val="24"/>
            <w:szCs w:val="24"/>
          </w:rPr>
          <w:delText xml:space="preserve">Audit </w:delText>
        </w:r>
      </w:del>
      <w:ins w:id="22" w:author="Coyne, William J IV CIV USARMY HQDA ASA ALT (USA)" w:date="2025-03-07T10:28:00Z">
        <w:r w:rsidR="00DD3E27">
          <w:rPr>
            <w:rFonts w:ascii="Times New Roman" w:hAnsi="Times New Roman" w:cs="Times New Roman"/>
            <w:sz w:val="24"/>
            <w:szCs w:val="24"/>
          </w:rPr>
          <w:t>a</w:t>
        </w:r>
        <w:r w:rsidR="00DD3E27" w:rsidRPr="007131BF">
          <w:rPr>
            <w:rFonts w:ascii="Times New Roman" w:hAnsi="Times New Roman" w:cs="Times New Roman"/>
            <w:sz w:val="24"/>
            <w:szCs w:val="24"/>
          </w:rPr>
          <w:t xml:space="preserve">udit </w:t>
        </w:r>
      </w:ins>
      <w:del w:id="23" w:author="Coyne, William J IV CIV USARMY HQDA ASA ALT (USA)" w:date="2025-03-07T10:28:00Z">
        <w:r w:rsidRPr="007131BF" w:rsidDel="00DD3E27">
          <w:rPr>
            <w:rFonts w:ascii="Times New Roman" w:hAnsi="Times New Roman" w:cs="Times New Roman"/>
            <w:sz w:val="24"/>
            <w:szCs w:val="24"/>
          </w:rPr>
          <w:delText xml:space="preserve">Follow </w:delText>
        </w:r>
      </w:del>
      <w:ins w:id="24" w:author="Coyne, William J IV CIV USARMY HQDA ASA ALT (USA)" w:date="2025-03-07T10:28:00Z">
        <w:r w:rsidR="00DD3E27">
          <w:rPr>
            <w:rFonts w:ascii="Times New Roman" w:hAnsi="Times New Roman" w:cs="Times New Roman"/>
            <w:sz w:val="24"/>
            <w:szCs w:val="24"/>
          </w:rPr>
          <w:t>f</w:t>
        </w:r>
        <w:r w:rsidR="00DD3E27" w:rsidRPr="007131BF">
          <w:rPr>
            <w:rFonts w:ascii="Times New Roman" w:hAnsi="Times New Roman" w:cs="Times New Roman"/>
            <w:sz w:val="24"/>
            <w:szCs w:val="24"/>
          </w:rPr>
          <w:t xml:space="preserve">ollow </w:t>
        </w:r>
      </w:ins>
      <w:del w:id="25" w:author="Coyne, William J IV CIV USARMY HQDA ASA ALT (USA)" w:date="2025-03-07T10:28:00Z">
        <w:r w:rsidRPr="007131BF" w:rsidDel="00DD3E27">
          <w:rPr>
            <w:rFonts w:ascii="Times New Roman" w:hAnsi="Times New Roman" w:cs="Times New Roman"/>
            <w:sz w:val="24"/>
            <w:szCs w:val="24"/>
          </w:rPr>
          <w:delText xml:space="preserve">Up </w:delText>
        </w:r>
      </w:del>
      <w:ins w:id="26" w:author="Coyne, William J IV CIV USARMY HQDA ASA ALT (USA)" w:date="2025-03-07T10:28:00Z">
        <w:r w:rsidR="00DD3E27">
          <w:rPr>
            <w:rFonts w:ascii="Times New Roman" w:hAnsi="Times New Roman" w:cs="Times New Roman"/>
            <w:sz w:val="24"/>
            <w:szCs w:val="24"/>
          </w:rPr>
          <w:t>u</w:t>
        </w:r>
        <w:r w:rsidR="00DD3E27" w:rsidRPr="007131BF">
          <w:rPr>
            <w:rFonts w:ascii="Times New Roman" w:hAnsi="Times New Roman" w:cs="Times New Roman"/>
            <w:sz w:val="24"/>
            <w:szCs w:val="24"/>
          </w:rPr>
          <w:t xml:space="preserve">p </w:t>
        </w:r>
      </w:ins>
      <w:r w:rsidRPr="007131BF">
        <w:rPr>
          <w:rFonts w:ascii="Times New Roman" w:hAnsi="Times New Roman" w:cs="Times New Roman"/>
          <w:sz w:val="24"/>
          <w:szCs w:val="24"/>
        </w:rPr>
        <w:t>system.</w:t>
      </w:r>
      <w:r w:rsidRPr="00A4488C">
        <w:rPr>
          <w:rFonts w:ascii="Times New Roman" w:hAnsi="Times New Roman" w:cs="Times New Roman"/>
          <w:sz w:val="24"/>
          <w:szCs w:val="24"/>
        </w:rPr>
        <w:t xml:space="preserve"> </w:t>
      </w:r>
    </w:p>
    <w:p w14:paraId="7993560A" w14:textId="6906185B"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w:t>
      </w:r>
      <w:r w:rsidR="007131BF">
        <w:rPr>
          <w:rFonts w:ascii="Times New Roman" w:hAnsi="Times New Roman" w:cs="Times New Roman"/>
          <w:sz w:val="24"/>
          <w:szCs w:val="24"/>
        </w:rPr>
        <w:t>e</w:t>
      </w:r>
      <w:r w:rsidRPr="00442639">
        <w:rPr>
          <w:rFonts w:ascii="Times New Roman" w:hAnsi="Times New Roman" w:cs="Times New Roman"/>
          <w:sz w:val="24"/>
          <w:szCs w:val="24"/>
        </w:rPr>
        <w:t xml:space="preserve">)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 xml:space="preserve">those recommendations within 12 </w:t>
      </w:r>
      <w:proofErr w:type="gramStart"/>
      <w:r w:rsidRPr="00442639">
        <w:rPr>
          <w:rFonts w:ascii="Times New Roman" w:hAnsi="Times New Roman" w:cs="Times New Roman"/>
          <w:color w:val="000000"/>
          <w:sz w:val="24"/>
          <w:szCs w:val="24"/>
        </w:rPr>
        <w:t>months;</w:t>
      </w:r>
      <w:proofErr w:type="gramEnd"/>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2D27EC15" w:rsidR="00DE1EDA"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w:t>
      </w:r>
      <w:r w:rsidR="008726EA">
        <w:rPr>
          <w:rFonts w:ascii="Times New Roman" w:hAnsi="Times New Roman" w:cs="Times New Roman"/>
          <w:sz w:val="24"/>
          <w:szCs w:val="24"/>
        </w:rPr>
        <w:t>a</w:t>
      </w:r>
      <w:r w:rsidR="00674956" w:rsidRPr="00742286">
        <w:rPr>
          <w:rFonts w:ascii="Times New Roman" w:hAnsi="Times New Roman" w:cs="Times New Roman"/>
          <w:sz w:val="24"/>
          <w:szCs w:val="24"/>
        </w:rPr>
        <w:t>)</w:t>
      </w:r>
      <w:r w:rsidR="008726EA">
        <w:rPr>
          <w:rFonts w:ascii="Times New Roman" w:hAnsi="Times New Roman" w:cs="Times New Roman"/>
          <w:sz w:val="24"/>
          <w:szCs w:val="24"/>
        </w:rPr>
        <w:t>(4)</w:t>
      </w:r>
      <w:r w:rsidR="00674956" w:rsidRPr="00742286">
        <w:rPr>
          <w:rFonts w:ascii="Times New Roman" w:hAnsi="Times New Roman" w:cs="Times New Roman"/>
          <w:sz w:val="24"/>
          <w:szCs w:val="24"/>
        </w:rPr>
        <w:t>.</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2E0F66AD" w14:textId="101C1960" w:rsidR="009F6165" w:rsidRPr="006F11E6" w:rsidRDefault="009F6165" w:rsidP="009F6165">
      <w:pPr>
        <w:rPr>
          <w:rFonts w:ascii="Times New Roman" w:hAnsi="Times New Roman" w:cs="Times New Roman"/>
          <w:sz w:val="24"/>
          <w:szCs w:val="24"/>
        </w:rPr>
      </w:pPr>
      <w:r>
        <w:rPr>
          <w:rFonts w:ascii="Times New Roman" w:hAnsi="Times New Roman" w:cs="Times New Roman"/>
          <w:sz w:val="24"/>
          <w:szCs w:val="24"/>
        </w:rPr>
        <w:t xml:space="preserve">See </w:t>
      </w:r>
      <w:hyperlink r:id="rId12"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7993560F" w14:textId="3B71B36F" w:rsidR="00F81BE2" w:rsidRDefault="00B95326" w:rsidP="00013162">
      <w:pPr>
        <w:pStyle w:val="Heading4"/>
      </w:pPr>
      <w:bookmarkStart w:id="27" w:name="_Toc514071187"/>
      <w:bookmarkStart w:id="28" w:name="_Toc126917096"/>
      <w:r>
        <w:t>5142.190-</w:t>
      </w:r>
      <w:proofErr w:type="gramStart"/>
      <w:r>
        <w:t>2  Tracking</w:t>
      </w:r>
      <w:proofErr w:type="gramEnd"/>
      <w:r>
        <w:t xml:space="preserve"> of contract audit report recommendations.</w:t>
      </w:r>
      <w:bookmarkEnd w:id="27"/>
      <w:bookmarkEnd w:id="28"/>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Centrally track all contract audit reports from request for audit through receipt, resolution and disposition.  Each contracting or contract administration office, including satellite offices such as Government-owned contractor-operated, shall establish a single entity for requesting, receiving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in DoD</w:t>
      </w:r>
      <w:r w:rsidR="00761D29">
        <w:rPr>
          <w:rFonts w:ascii="Times New Roman" w:hAnsi="Times New Roman" w:cs="Times New Roman"/>
          <w:sz w:val="24"/>
          <w:szCs w:val="24"/>
        </w:rPr>
        <w:t>I</w:t>
      </w:r>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141C987A"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(5)  Date of final decision (if any) of </w:t>
      </w:r>
      <w:r w:rsidR="00B23CAF">
        <w:rPr>
          <w:rFonts w:ascii="Times New Roman" w:hAnsi="Times New Roman" w:cs="Times New Roman"/>
          <w:sz w:val="24"/>
          <w:szCs w:val="24"/>
        </w:rPr>
        <w:t>C</w:t>
      </w:r>
      <w:r w:rsidRPr="00442639">
        <w:rPr>
          <w:rFonts w:ascii="Times New Roman" w:hAnsi="Times New Roman" w:cs="Times New Roman"/>
          <w:sz w:val="24"/>
          <w:szCs w:val="24"/>
        </w:rPr>
        <w:t>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29" w:name="_Toc514071188"/>
      <w:bookmarkStart w:id="30" w:name="_Toc126917097"/>
      <w:r w:rsidRPr="00442639">
        <w:t>5142.</w:t>
      </w:r>
      <w:r w:rsidR="00832544">
        <w:t>1</w:t>
      </w:r>
      <w:r w:rsidRPr="00442639">
        <w:t>90-</w:t>
      </w:r>
      <w:proofErr w:type="gramStart"/>
      <w:r w:rsidRPr="00442639">
        <w:t>3  Reporting</w:t>
      </w:r>
      <w:proofErr w:type="gramEnd"/>
      <w:r w:rsidRPr="00442639">
        <w:t>.</w:t>
      </w:r>
      <w:bookmarkEnd w:id="29"/>
      <w:bookmarkEnd w:id="30"/>
    </w:p>
    <w:p w14:paraId="02787542" w14:textId="11EEE409" w:rsidR="00CE7A5F" w:rsidRDefault="00CE7A5F" w:rsidP="00F81BE2">
      <w:pPr>
        <w:spacing w:after="240"/>
        <w:rPr>
          <w:ins w:id="31" w:author="Coyne, William J IV CIV USARMY HQDA ASA ALT (USA)" w:date="2025-03-07T10:29:00Z"/>
          <w:rFonts w:ascii="Times New Roman" w:hAnsi="Times New Roman" w:cs="Times New Roman"/>
          <w:sz w:val="24"/>
          <w:szCs w:val="24"/>
        </w:rPr>
      </w:pPr>
      <w:ins w:id="32" w:author="Coyne, William J IV CIV USARMY HQDA ASA ALT (USA)" w:date="2025-03-07T10:29:00Z">
        <w:r>
          <w:rPr>
            <w:rFonts w:ascii="Times New Roman" w:hAnsi="Times New Roman" w:cs="Times New Roman"/>
            <w:sz w:val="24"/>
            <w:szCs w:val="24"/>
          </w:rPr>
          <w:t xml:space="preserve">(a) </w:t>
        </w:r>
      </w:ins>
      <w:ins w:id="33" w:author="Moye, Rachel J CIV USARMY HQDA ASA ALT (USA)" w:date="2025-03-13T18:18:00Z">
        <w:r w:rsidR="00441111">
          <w:rPr>
            <w:rFonts w:ascii="Times New Roman" w:hAnsi="Times New Roman" w:cs="Times New Roman"/>
            <w:sz w:val="24"/>
            <w:szCs w:val="24"/>
          </w:rPr>
          <w:t>For u</w:t>
        </w:r>
      </w:ins>
      <w:ins w:id="34" w:author="Coyne, William J IV CIV USARMY HQDA ASA ALT (USA)" w:date="2025-03-07T10:29:00Z">
        <w:del w:id="35" w:author="Moye, Rachel J CIV USARMY HQDA ASA ALT (USA)" w:date="2025-03-13T18:18:00Z">
          <w:r w:rsidDel="00441111">
            <w:rPr>
              <w:rFonts w:ascii="Times New Roman" w:hAnsi="Times New Roman" w:cs="Times New Roman"/>
              <w:sz w:val="24"/>
              <w:szCs w:val="24"/>
            </w:rPr>
            <w:delText>U</w:delText>
          </w:r>
        </w:del>
        <w:r>
          <w:rPr>
            <w:rFonts w:ascii="Times New Roman" w:hAnsi="Times New Roman" w:cs="Times New Roman"/>
            <w:sz w:val="24"/>
            <w:szCs w:val="24"/>
          </w:rPr>
          <w:t xml:space="preserve">nclassified </w:t>
        </w:r>
      </w:ins>
      <w:ins w:id="36" w:author="Moye, Rachel J CIV USARMY HQDA ASA ALT (USA)" w:date="2025-03-13T18:18:00Z">
        <w:r w:rsidR="00441111">
          <w:rPr>
            <w:rFonts w:ascii="Times New Roman" w:hAnsi="Times New Roman" w:cs="Times New Roman"/>
            <w:sz w:val="24"/>
            <w:szCs w:val="24"/>
          </w:rPr>
          <w:t>a</w:t>
        </w:r>
      </w:ins>
      <w:ins w:id="37" w:author="Coyne, William J IV CIV USARMY HQDA ASA ALT (USA)" w:date="2025-03-07T10:29:00Z">
        <w:del w:id="38" w:author="Moye, Rachel J CIV USARMY HQDA ASA ALT (USA)" w:date="2025-03-13T18:18:00Z">
          <w:r w:rsidDel="00441111">
            <w:rPr>
              <w:rFonts w:ascii="Times New Roman" w:hAnsi="Times New Roman" w:cs="Times New Roman"/>
              <w:sz w:val="24"/>
              <w:szCs w:val="24"/>
            </w:rPr>
            <w:delText>A</w:delText>
          </w:r>
        </w:del>
        <w:r>
          <w:rPr>
            <w:rFonts w:ascii="Times New Roman" w:hAnsi="Times New Roman" w:cs="Times New Roman"/>
            <w:sz w:val="24"/>
            <w:szCs w:val="24"/>
          </w:rPr>
          <w:t>udits</w:t>
        </w:r>
      </w:ins>
      <w:ins w:id="39" w:author="Moye, Rachel J CIV USARMY HQDA ASA ALT (USA)" w:date="2025-03-13T18:18:00Z">
        <w:r w:rsidR="00441111">
          <w:rPr>
            <w:rFonts w:ascii="Times New Roman" w:hAnsi="Times New Roman" w:cs="Times New Roman"/>
            <w:sz w:val="24"/>
            <w:szCs w:val="24"/>
          </w:rPr>
          <w:t xml:space="preserve">, </w:t>
        </w:r>
      </w:ins>
      <w:ins w:id="40" w:author="Coyne, William J IV CIV USARMY HQDA ASA ALT (USA)" w:date="2025-03-07T10:34:00Z">
        <w:del w:id="41" w:author="Moye, Rachel J CIV USARMY HQDA ASA ALT (USA)" w:date="2025-03-13T18:18:00Z">
          <w:r w:rsidR="00A24B1C" w:rsidDel="00441111">
            <w:rPr>
              <w:rFonts w:ascii="Times New Roman" w:hAnsi="Times New Roman" w:cs="Times New Roman"/>
              <w:sz w:val="24"/>
              <w:szCs w:val="24"/>
            </w:rPr>
            <w:delText>:</w:delText>
          </w:r>
        </w:del>
      </w:ins>
      <w:ins w:id="42" w:author="Coyne, William J IV CIV USARMY HQDA ASA ALT (USA)" w:date="2025-03-07T10:30:00Z">
        <w:del w:id="43" w:author="Moye, Rachel J CIV USARMY HQDA ASA ALT (USA)" w:date="2025-03-13T18:18:00Z">
          <w:r w:rsidR="00FA0D1B" w:rsidDel="00441111">
            <w:rPr>
              <w:rFonts w:ascii="Times New Roman" w:hAnsi="Times New Roman" w:cs="Times New Roman"/>
              <w:sz w:val="24"/>
              <w:szCs w:val="24"/>
            </w:rPr>
            <w:delText xml:space="preserve"> Each</w:delText>
          </w:r>
        </w:del>
        <w:r w:rsidR="00FA0D1B">
          <w:rPr>
            <w:rFonts w:ascii="Times New Roman" w:hAnsi="Times New Roman" w:cs="Times New Roman"/>
            <w:sz w:val="24"/>
            <w:szCs w:val="24"/>
          </w:rPr>
          <w:t xml:space="preserve"> contracting or contract administrative office</w:t>
        </w:r>
      </w:ins>
      <w:ins w:id="44" w:author="Moye, Rachel J CIV USARMY HQDA ASA ALT (USA)" w:date="2025-03-13T18:19:00Z">
        <w:r w:rsidR="00441111">
          <w:rPr>
            <w:rFonts w:ascii="Times New Roman" w:hAnsi="Times New Roman" w:cs="Times New Roman"/>
            <w:sz w:val="24"/>
            <w:szCs w:val="24"/>
          </w:rPr>
          <w:t>s</w:t>
        </w:r>
      </w:ins>
      <w:ins w:id="45" w:author="Coyne, William J IV CIV USARMY HQDA ASA ALT (USA)" w:date="2025-03-07T10:30:00Z">
        <w:r w:rsidR="00FA0D1B">
          <w:rPr>
            <w:rFonts w:ascii="Times New Roman" w:hAnsi="Times New Roman" w:cs="Times New Roman"/>
            <w:sz w:val="24"/>
            <w:szCs w:val="24"/>
          </w:rPr>
          <w:t xml:space="preserve"> shall ensure that all records in the contract audit follow up system ha</w:t>
        </w:r>
      </w:ins>
      <w:ins w:id="46" w:author="Coyne, William J IV CIV USARMY HQDA ASA ALT (USA)" w:date="2025-03-07T10:31:00Z">
        <w:r w:rsidR="00BB6F7E">
          <w:rPr>
            <w:rFonts w:ascii="Times New Roman" w:hAnsi="Times New Roman" w:cs="Times New Roman"/>
            <w:sz w:val="24"/>
            <w:szCs w:val="24"/>
          </w:rPr>
          <w:t>ve</w:t>
        </w:r>
      </w:ins>
      <w:ins w:id="47" w:author="Coyne, William J IV CIV USARMY HQDA ASA ALT (USA)" w:date="2025-03-07T10:30:00Z">
        <w:r w:rsidR="00FA0D1B">
          <w:rPr>
            <w:rFonts w:ascii="Times New Roman" w:hAnsi="Times New Roman" w:cs="Times New Roman"/>
            <w:sz w:val="24"/>
            <w:szCs w:val="24"/>
          </w:rPr>
          <w:t xml:space="preserve"> updated remarks prior to the 31 March and 30 September D</w:t>
        </w:r>
      </w:ins>
      <w:ins w:id="48" w:author="Coyne, William J IV CIV USARMY HQDA ASA ALT (USA)" w:date="2025-03-07T10:31:00Z">
        <w:r w:rsidR="00BB6F7E">
          <w:rPr>
            <w:rFonts w:ascii="Times New Roman" w:hAnsi="Times New Roman" w:cs="Times New Roman"/>
            <w:sz w:val="24"/>
            <w:szCs w:val="24"/>
          </w:rPr>
          <w:t>epartment of Defense</w:t>
        </w:r>
      </w:ins>
      <w:ins w:id="49" w:author="Coyne, William J IV CIV USARMY HQDA ASA ALT (USA)" w:date="2025-03-07T10:30:00Z">
        <w:r w:rsidR="00FA0D1B">
          <w:rPr>
            <w:rFonts w:ascii="Times New Roman" w:hAnsi="Times New Roman" w:cs="Times New Roman"/>
            <w:sz w:val="24"/>
            <w:szCs w:val="24"/>
          </w:rPr>
          <w:t xml:space="preserve"> Inspector General data pull</w:t>
        </w:r>
      </w:ins>
      <w:ins w:id="50" w:author="Coyne, William J IV CIV USARMY HQDA ASA ALT (USA)" w:date="2025-03-07T10:31:00Z">
        <w:r w:rsidR="00FA0D1B">
          <w:rPr>
            <w:rFonts w:ascii="Times New Roman" w:hAnsi="Times New Roman" w:cs="Times New Roman"/>
            <w:sz w:val="24"/>
            <w:szCs w:val="24"/>
          </w:rPr>
          <w:t xml:space="preserve">. </w:t>
        </w:r>
      </w:ins>
    </w:p>
    <w:p w14:paraId="79935625" w14:textId="3230B84C" w:rsidR="00F81BE2" w:rsidRDefault="00CE7A5F" w:rsidP="00F81BE2">
      <w:pPr>
        <w:spacing w:after="240"/>
        <w:rPr>
          <w:rFonts w:ascii="Times New Roman" w:hAnsi="Times New Roman" w:cs="Times New Roman"/>
          <w:sz w:val="24"/>
          <w:szCs w:val="24"/>
        </w:rPr>
      </w:pPr>
      <w:ins w:id="51" w:author="Coyne, William J IV CIV USARMY HQDA ASA ALT (USA)" w:date="2025-03-07T10:29:00Z">
        <w:r>
          <w:rPr>
            <w:rFonts w:ascii="Times New Roman" w:hAnsi="Times New Roman" w:cs="Times New Roman"/>
            <w:sz w:val="24"/>
            <w:szCs w:val="24"/>
          </w:rPr>
          <w:t xml:space="preserve">(b) </w:t>
        </w:r>
      </w:ins>
      <w:ins w:id="52" w:author="Moye, Rachel J CIV USARMY HQDA ASA ALT (USA)" w:date="2025-03-13T18:19:00Z">
        <w:r w:rsidR="00441111">
          <w:rPr>
            <w:rFonts w:ascii="Times New Roman" w:hAnsi="Times New Roman" w:cs="Times New Roman"/>
            <w:sz w:val="24"/>
            <w:szCs w:val="24"/>
          </w:rPr>
          <w:t>For c</w:t>
        </w:r>
      </w:ins>
      <w:ins w:id="53" w:author="Coyne, William J IV CIV USARMY HQDA ASA ALT (USA)" w:date="2025-03-07T10:29:00Z">
        <w:del w:id="54" w:author="Moye, Rachel J CIV USARMY HQDA ASA ALT (USA)" w:date="2025-03-13T18:19:00Z">
          <w:r w:rsidDel="00441111">
            <w:rPr>
              <w:rFonts w:ascii="Times New Roman" w:hAnsi="Times New Roman" w:cs="Times New Roman"/>
              <w:sz w:val="24"/>
              <w:szCs w:val="24"/>
            </w:rPr>
            <w:delText>C</w:delText>
          </w:r>
        </w:del>
        <w:r>
          <w:rPr>
            <w:rFonts w:ascii="Times New Roman" w:hAnsi="Times New Roman" w:cs="Times New Roman"/>
            <w:sz w:val="24"/>
            <w:szCs w:val="24"/>
          </w:rPr>
          <w:t xml:space="preserve">lassified </w:t>
        </w:r>
      </w:ins>
      <w:ins w:id="55" w:author="Moye, Rachel J CIV USARMY HQDA ASA ALT (USA)" w:date="2025-03-13T18:19:00Z">
        <w:r w:rsidR="00441111">
          <w:rPr>
            <w:rFonts w:ascii="Times New Roman" w:hAnsi="Times New Roman" w:cs="Times New Roman"/>
            <w:sz w:val="24"/>
            <w:szCs w:val="24"/>
          </w:rPr>
          <w:t>a</w:t>
        </w:r>
      </w:ins>
      <w:ins w:id="56" w:author="Coyne, William J IV CIV USARMY HQDA ASA ALT (USA)" w:date="2025-03-07T10:29:00Z">
        <w:del w:id="57" w:author="Moye, Rachel J CIV USARMY HQDA ASA ALT (USA)" w:date="2025-03-13T18:19:00Z">
          <w:r w:rsidDel="00441111">
            <w:rPr>
              <w:rFonts w:ascii="Times New Roman" w:hAnsi="Times New Roman" w:cs="Times New Roman"/>
              <w:sz w:val="24"/>
              <w:szCs w:val="24"/>
            </w:rPr>
            <w:delText>A</w:delText>
          </w:r>
        </w:del>
        <w:r>
          <w:rPr>
            <w:rFonts w:ascii="Times New Roman" w:hAnsi="Times New Roman" w:cs="Times New Roman"/>
            <w:sz w:val="24"/>
            <w:szCs w:val="24"/>
          </w:rPr>
          <w:t>udits</w:t>
        </w:r>
      </w:ins>
      <w:ins w:id="58" w:author="Moye, Rachel J CIV USARMY HQDA ASA ALT (USA)" w:date="2025-03-13T18:19:00Z">
        <w:r w:rsidR="00441111">
          <w:rPr>
            <w:rFonts w:ascii="Times New Roman" w:hAnsi="Times New Roman" w:cs="Times New Roman"/>
            <w:sz w:val="24"/>
            <w:szCs w:val="24"/>
          </w:rPr>
          <w:t xml:space="preserve">, </w:t>
        </w:r>
      </w:ins>
      <w:ins w:id="59" w:author="Coyne, William J IV CIV USARMY HQDA ASA ALT (USA)" w:date="2025-03-07T10:34:00Z">
        <w:del w:id="60" w:author="Moye, Rachel J CIV USARMY HQDA ASA ALT (USA)" w:date="2025-03-13T18:19:00Z">
          <w:r w:rsidR="00A24B1C" w:rsidDel="00441111">
            <w:rPr>
              <w:rFonts w:ascii="Times New Roman" w:hAnsi="Times New Roman" w:cs="Times New Roman"/>
              <w:sz w:val="24"/>
              <w:szCs w:val="24"/>
            </w:rPr>
            <w:delText>:</w:delText>
          </w:r>
        </w:del>
      </w:ins>
      <w:ins w:id="61" w:author="Coyne, William J IV CIV USARMY HQDA ASA ALT (USA)" w:date="2025-03-07T10:29:00Z">
        <w:del w:id="62" w:author="Moye, Rachel J CIV USARMY HQDA ASA ALT (USA)" w:date="2025-03-13T18:19:00Z">
          <w:r w:rsidDel="00441111">
            <w:rPr>
              <w:rFonts w:ascii="Times New Roman" w:hAnsi="Times New Roman" w:cs="Times New Roman"/>
              <w:sz w:val="24"/>
              <w:szCs w:val="24"/>
            </w:rPr>
            <w:delText xml:space="preserve"> </w:delText>
          </w:r>
        </w:del>
      </w:ins>
      <w:del w:id="63" w:author="Moye, Rachel J CIV USARMY HQDA ASA ALT (USA)" w:date="2025-03-13T18:19:00Z">
        <w:r w:rsidR="00832544" w:rsidRPr="5E96300B" w:rsidDel="00441111">
          <w:rPr>
            <w:rFonts w:ascii="Times New Roman" w:hAnsi="Times New Roman" w:cs="Times New Roman"/>
            <w:sz w:val="24"/>
            <w:szCs w:val="24"/>
          </w:rPr>
          <w:delText>Each</w:delText>
        </w:r>
      </w:del>
      <w:r w:rsidR="00832544" w:rsidRPr="5E96300B">
        <w:rPr>
          <w:rFonts w:ascii="Times New Roman" w:hAnsi="Times New Roman" w:cs="Times New Roman"/>
          <w:sz w:val="24"/>
          <w:szCs w:val="24"/>
        </w:rPr>
        <w:t xml:space="preserve"> contracting or contract administrative office</w:t>
      </w:r>
      <w:ins w:id="64" w:author="Moye, Rachel J CIV USARMY HQDA ASA ALT (USA)" w:date="2025-03-13T18:19:00Z">
        <w:r w:rsidR="00441111">
          <w:rPr>
            <w:rFonts w:ascii="Times New Roman" w:hAnsi="Times New Roman" w:cs="Times New Roman"/>
            <w:sz w:val="24"/>
            <w:szCs w:val="24"/>
          </w:rPr>
          <w:t>s</w:t>
        </w:r>
      </w:ins>
      <w:r w:rsidR="00832544" w:rsidRPr="5E96300B">
        <w:rPr>
          <w:rFonts w:ascii="Times New Roman" w:hAnsi="Times New Roman" w:cs="Times New Roman"/>
          <w:sz w:val="24"/>
          <w:szCs w:val="24"/>
        </w:rPr>
        <w:t xml:space="preserv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xml:space="preserve">, </w:t>
      </w:r>
      <w:r w:rsidR="003301D8" w:rsidRPr="003301D8">
        <w:rPr>
          <w:rFonts w:ascii="Times New Roman" w:hAnsi="Times New Roman" w:cs="Times New Roman"/>
          <w:sz w:val="24"/>
          <w:szCs w:val="24"/>
        </w:rPr>
        <w:t xml:space="preserve">not later than </w:t>
      </w:r>
      <w:del w:id="65" w:author="Coyne, William J IV CIV USARMY HQDA ASA ALT (USA)" w:date="2025-03-07T10:29:00Z">
        <w:r w:rsidR="003301D8" w:rsidRPr="003301D8" w:rsidDel="00CE7A5F">
          <w:rPr>
            <w:rFonts w:ascii="Times New Roman" w:hAnsi="Times New Roman" w:cs="Times New Roman"/>
            <w:sz w:val="24"/>
            <w:szCs w:val="24"/>
          </w:rPr>
          <w:delText xml:space="preserve">30 </w:delText>
        </w:r>
      </w:del>
      <w:ins w:id="66" w:author="Coyne, William J IV CIV USARMY HQDA ASA ALT (USA)" w:date="2025-03-07T10:29:00Z">
        <w:r>
          <w:rPr>
            <w:rFonts w:ascii="Times New Roman" w:hAnsi="Times New Roman" w:cs="Times New Roman"/>
            <w:sz w:val="24"/>
            <w:szCs w:val="24"/>
          </w:rPr>
          <w:t>15</w:t>
        </w:r>
        <w:r w:rsidRPr="003301D8">
          <w:rPr>
            <w:rFonts w:ascii="Times New Roman" w:hAnsi="Times New Roman" w:cs="Times New Roman"/>
            <w:sz w:val="24"/>
            <w:szCs w:val="24"/>
          </w:rPr>
          <w:t xml:space="preserve"> </w:t>
        </w:r>
      </w:ins>
      <w:del w:id="67" w:author="Coyne, William J IV CIV USARMY HQDA ASA ALT (USA)" w:date="2025-03-07T10:29:00Z">
        <w:r w:rsidR="003301D8" w:rsidRPr="003301D8" w:rsidDel="00C50EF2">
          <w:rPr>
            <w:rFonts w:ascii="Times New Roman" w:hAnsi="Times New Roman" w:cs="Times New Roman"/>
            <w:sz w:val="24"/>
            <w:szCs w:val="24"/>
          </w:rPr>
          <w:delText xml:space="preserve">November </w:delText>
        </w:r>
      </w:del>
      <w:ins w:id="68" w:author="Coyne, William J IV CIV USARMY HQDA ASA ALT (USA)" w:date="2025-03-07T10:29:00Z">
        <w:r w:rsidR="00C50EF2">
          <w:rPr>
            <w:rFonts w:ascii="Times New Roman" w:hAnsi="Times New Roman" w:cs="Times New Roman"/>
            <w:sz w:val="24"/>
            <w:szCs w:val="24"/>
          </w:rPr>
          <w:t>March</w:t>
        </w:r>
        <w:r w:rsidR="00C50EF2" w:rsidRPr="003301D8">
          <w:rPr>
            <w:rFonts w:ascii="Times New Roman" w:hAnsi="Times New Roman" w:cs="Times New Roman"/>
            <w:sz w:val="24"/>
            <w:szCs w:val="24"/>
          </w:rPr>
          <w:t xml:space="preserve"> </w:t>
        </w:r>
      </w:ins>
      <w:r w:rsidR="003301D8" w:rsidRPr="003301D8">
        <w:rPr>
          <w:rFonts w:ascii="Times New Roman" w:hAnsi="Times New Roman" w:cs="Times New Roman"/>
          <w:sz w:val="24"/>
          <w:szCs w:val="24"/>
        </w:rPr>
        <w:t xml:space="preserve">and </w:t>
      </w:r>
      <w:del w:id="69" w:author="Coyne, William J IV CIV USARMY HQDA ASA ALT (USA)" w:date="2025-03-07T10:29:00Z">
        <w:r w:rsidR="003301D8" w:rsidRPr="003301D8" w:rsidDel="00C50EF2">
          <w:rPr>
            <w:rFonts w:ascii="Times New Roman" w:hAnsi="Times New Roman" w:cs="Times New Roman"/>
            <w:sz w:val="24"/>
            <w:szCs w:val="24"/>
          </w:rPr>
          <w:delText xml:space="preserve">31 </w:delText>
        </w:r>
      </w:del>
      <w:ins w:id="70" w:author="Coyne, William J IV CIV USARMY HQDA ASA ALT (USA)" w:date="2025-03-07T10:29:00Z">
        <w:r w:rsidR="00C50EF2">
          <w:rPr>
            <w:rFonts w:ascii="Times New Roman" w:hAnsi="Times New Roman" w:cs="Times New Roman"/>
            <w:sz w:val="24"/>
            <w:szCs w:val="24"/>
          </w:rPr>
          <w:t>15</w:t>
        </w:r>
        <w:r w:rsidR="00C50EF2" w:rsidRPr="003301D8">
          <w:rPr>
            <w:rFonts w:ascii="Times New Roman" w:hAnsi="Times New Roman" w:cs="Times New Roman"/>
            <w:sz w:val="24"/>
            <w:szCs w:val="24"/>
          </w:rPr>
          <w:t xml:space="preserve"> </w:t>
        </w:r>
      </w:ins>
      <w:del w:id="71" w:author="Coyne, William J IV CIV USARMY HQDA ASA ALT (USA)" w:date="2025-03-07T10:30:00Z">
        <w:r w:rsidR="003301D8" w:rsidRPr="003301D8" w:rsidDel="00C50EF2">
          <w:rPr>
            <w:rFonts w:ascii="Times New Roman" w:hAnsi="Times New Roman" w:cs="Times New Roman"/>
            <w:sz w:val="24"/>
            <w:szCs w:val="24"/>
          </w:rPr>
          <w:delText xml:space="preserve">May </w:delText>
        </w:r>
      </w:del>
      <w:ins w:id="72" w:author="Coyne, William J IV CIV USARMY HQDA ASA ALT (USA)" w:date="2025-03-07T10:30:00Z">
        <w:r w:rsidR="00C50EF2">
          <w:rPr>
            <w:rFonts w:ascii="Times New Roman" w:hAnsi="Times New Roman" w:cs="Times New Roman"/>
            <w:sz w:val="24"/>
            <w:szCs w:val="24"/>
          </w:rPr>
          <w:t>September</w:t>
        </w:r>
        <w:r w:rsidR="00C50EF2" w:rsidRPr="003301D8" w:rsidDel="003301D8">
          <w:rPr>
            <w:rFonts w:ascii="Times New Roman" w:hAnsi="Times New Roman" w:cs="Times New Roman"/>
            <w:sz w:val="24"/>
            <w:szCs w:val="24"/>
          </w:rPr>
          <w:t xml:space="preserve"> </w:t>
        </w:r>
      </w:ins>
      <w:r w:rsidR="00637315" w:rsidRPr="5E96300B">
        <w:rPr>
          <w:rFonts w:ascii="Times New Roman" w:hAnsi="Times New Roman" w:cs="Times New Roman"/>
          <w:sz w:val="24"/>
          <w:szCs w:val="24"/>
        </w:rPr>
        <w:t>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73" w:name="_Toc514071189"/>
      <w:bookmarkStart w:id="74" w:name="_Toc126917098"/>
      <w:r w:rsidRPr="00442639">
        <w:t>5142.</w:t>
      </w:r>
      <w:r w:rsidR="00832544">
        <w:t>1</w:t>
      </w:r>
      <w:r w:rsidRPr="00442639">
        <w:t>90-</w:t>
      </w:r>
      <w:proofErr w:type="gramStart"/>
      <w:r w:rsidRPr="00442639">
        <w:t>4  Overage</w:t>
      </w:r>
      <w:proofErr w:type="gramEnd"/>
      <w:r w:rsidRPr="00442639">
        <w:t xml:space="preserve"> Audit Review Boards.</w:t>
      </w:r>
      <w:bookmarkEnd w:id="73"/>
      <w:bookmarkEnd w:id="74"/>
    </w:p>
    <w:p w14:paraId="79935627" w14:textId="29E144C9"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Make every effort to resolve audit recommendations within six months of the date of</w:t>
      </w:r>
      <w:r w:rsidR="00DE5895">
        <w:rPr>
          <w:rFonts w:ascii="Times New Roman" w:hAnsi="Times New Roman" w:cs="Times New Roman"/>
          <w:sz w:val="24"/>
          <w:szCs w:val="24"/>
        </w:rPr>
        <w:t xml:space="preserve"> an audit report and disp</w:t>
      </w:r>
      <w:r w:rsidR="007131BF">
        <w:rPr>
          <w:rFonts w:ascii="Times New Roman" w:hAnsi="Times New Roman" w:cs="Times New Roman"/>
          <w:sz w:val="24"/>
          <w:szCs w:val="24"/>
        </w:rPr>
        <w:t>osition</w:t>
      </w:r>
      <w:r w:rsidR="00DE5895">
        <w:rPr>
          <w:rFonts w:ascii="Times New Roman" w:hAnsi="Times New Roman" w:cs="Times New Roman"/>
          <w:sz w:val="24"/>
          <w:szCs w:val="24"/>
        </w:rPr>
        <w:t xml:space="preserv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43A7693E"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w:t>
      </w:r>
      <w:r w:rsidR="00D42DBC">
        <w:rPr>
          <w:rFonts w:ascii="Times New Roman" w:hAnsi="Times New Roman" w:cs="Times New Roman"/>
          <w:sz w:val="24"/>
          <w:szCs w:val="24"/>
        </w:rPr>
        <w:t>rised</w:t>
      </w:r>
      <w:r w:rsidRPr="00442639">
        <w:rPr>
          <w:rFonts w:ascii="Times New Roman" w:hAnsi="Times New Roman" w:cs="Times New Roman"/>
          <w:sz w:val="24"/>
          <w:szCs w:val="24"/>
        </w:rPr>
        <w:t xml:space="preserve"> of the contracting activity’s senior legal, contracting, and pricing </w:t>
      </w:r>
      <w:proofErr w:type="gramStart"/>
      <w:r w:rsidRPr="00442639">
        <w:rPr>
          <w:rFonts w:ascii="Times New Roman" w:hAnsi="Times New Roman" w:cs="Times New Roman"/>
          <w:sz w:val="24"/>
          <w:szCs w:val="24"/>
        </w:rPr>
        <w:t>personnel</w:t>
      </w:r>
      <w:r w:rsidR="00C551FF">
        <w:rPr>
          <w:rFonts w:ascii="Times New Roman" w:hAnsi="Times New Roman" w:cs="Times New Roman"/>
          <w:sz w:val="24"/>
          <w:szCs w:val="24"/>
        </w:rPr>
        <w:t>;</w:t>
      </w:r>
      <w:proofErr w:type="gramEnd"/>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xml:space="preserve">)  Review all open, unresolved audits over six months old and resolved audits over 12 months old that are reported as open on the most recent Status Report on Specified Contract Audit </w:t>
      </w:r>
      <w:proofErr w:type="gramStart"/>
      <w:r w:rsidRPr="00442639">
        <w:rPr>
          <w:rFonts w:ascii="Times New Roman" w:hAnsi="Times New Roman" w:cs="Times New Roman"/>
          <w:sz w:val="24"/>
          <w:szCs w:val="24"/>
        </w:rPr>
        <w:t>Reports</w:t>
      </w:r>
      <w:r w:rsidR="00C551FF">
        <w:rPr>
          <w:rFonts w:ascii="Times New Roman" w:hAnsi="Times New Roman" w:cs="Times New Roman"/>
          <w:sz w:val="24"/>
          <w:szCs w:val="24"/>
        </w:rPr>
        <w:t>;</w:t>
      </w:r>
      <w:proofErr w:type="gramEnd"/>
    </w:p>
    <w:p w14:paraId="7993562A" w14:textId="28B15BE0"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xml:space="preserve">)  Meet early in November to consider </w:t>
      </w:r>
      <w:r w:rsidR="00D90DA2">
        <w:rPr>
          <w:rFonts w:ascii="Times New Roman" w:hAnsi="Times New Roman" w:cs="Times New Roman"/>
          <w:sz w:val="24"/>
          <w:szCs w:val="24"/>
        </w:rPr>
        <w:t>the</w:t>
      </w:r>
      <w:r w:rsidR="00D90DA2" w:rsidRPr="00442639">
        <w:rPr>
          <w:rFonts w:ascii="Times New Roman" w:hAnsi="Times New Roman" w:cs="Times New Roman"/>
          <w:sz w:val="24"/>
          <w:szCs w:val="24"/>
        </w:rPr>
        <w:t xml:space="preserve"> </w:t>
      </w:r>
      <w:r w:rsidRPr="00442639">
        <w:rPr>
          <w:rFonts w:ascii="Times New Roman" w:hAnsi="Times New Roman" w:cs="Times New Roman"/>
          <w:sz w:val="24"/>
          <w:szCs w:val="24"/>
        </w:rPr>
        <w:t xml:space="preserve">audits </w:t>
      </w:r>
      <w:r w:rsidR="00D90DA2">
        <w:rPr>
          <w:rFonts w:ascii="Times New Roman" w:hAnsi="Times New Roman" w:cs="Times New Roman"/>
          <w:sz w:val="24"/>
          <w:szCs w:val="24"/>
        </w:rPr>
        <w:t xml:space="preserve">due to be </w:t>
      </w:r>
      <w:r w:rsidRPr="00442639">
        <w:rPr>
          <w:rFonts w:ascii="Times New Roman" w:hAnsi="Times New Roman" w:cs="Times New Roman"/>
          <w:sz w:val="24"/>
          <w:szCs w:val="24"/>
        </w:rPr>
        <w:t xml:space="preserve">reported on </w:t>
      </w:r>
      <w:r w:rsidR="00D90DA2">
        <w:rPr>
          <w:rFonts w:ascii="Times New Roman" w:hAnsi="Times New Roman" w:cs="Times New Roman"/>
          <w:sz w:val="24"/>
          <w:szCs w:val="24"/>
        </w:rPr>
        <w:t>30 November</w:t>
      </w:r>
      <w:r w:rsidRPr="00442639">
        <w:rPr>
          <w:rFonts w:ascii="Times New Roman" w:hAnsi="Times New Roman" w:cs="Times New Roman"/>
          <w:sz w:val="24"/>
          <w:szCs w:val="24"/>
        </w:rPr>
        <w:t xml:space="preserve"> and early in May to consider those audits </w:t>
      </w:r>
      <w:r w:rsidR="00D90DA2">
        <w:rPr>
          <w:rFonts w:ascii="Times New Roman" w:hAnsi="Times New Roman" w:cs="Times New Roman"/>
          <w:sz w:val="24"/>
          <w:szCs w:val="24"/>
        </w:rPr>
        <w:t xml:space="preserve">due to be reported </w:t>
      </w:r>
      <w:r w:rsidRPr="00442639">
        <w:rPr>
          <w:rFonts w:ascii="Times New Roman" w:hAnsi="Times New Roman" w:cs="Times New Roman"/>
          <w:sz w:val="24"/>
          <w:szCs w:val="24"/>
        </w:rPr>
        <w:t xml:space="preserve">on </w:t>
      </w:r>
      <w:r w:rsidR="00D90DA2">
        <w:rPr>
          <w:rFonts w:ascii="Times New Roman" w:hAnsi="Times New Roman" w:cs="Times New Roman"/>
          <w:sz w:val="24"/>
          <w:szCs w:val="24"/>
        </w:rPr>
        <w:t>31</w:t>
      </w:r>
      <w:r w:rsidR="00D90DA2" w:rsidRPr="00442639">
        <w:rPr>
          <w:rFonts w:ascii="Times New Roman" w:hAnsi="Times New Roman" w:cs="Times New Roman"/>
          <w:sz w:val="24"/>
          <w:szCs w:val="24"/>
        </w:rPr>
        <w:t xml:space="preserve"> </w:t>
      </w:r>
      <w:r w:rsidR="00D90DA2">
        <w:rPr>
          <w:rFonts w:ascii="Times New Roman" w:hAnsi="Times New Roman" w:cs="Times New Roman"/>
          <w:sz w:val="24"/>
          <w:szCs w:val="24"/>
        </w:rPr>
        <w:t>May</w:t>
      </w:r>
      <w:r w:rsidRPr="00442639">
        <w:rPr>
          <w:rFonts w:ascii="Times New Roman" w:hAnsi="Times New Roman" w:cs="Times New Roman"/>
          <w:sz w:val="24"/>
          <w:szCs w:val="24"/>
        </w:rPr>
        <w:t xml:space="preserve">.  The Board may meet at other times, as </w:t>
      </w:r>
      <w:proofErr w:type="gramStart"/>
      <w:r w:rsidRPr="00442639">
        <w:rPr>
          <w:rFonts w:ascii="Times New Roman" w:hAnsi="Times New Roman" w:cs="Times New Roman"/>
          <w:sz w:val="24"/>
          <w:szCs w:val="24"/>
        </w:rPr>
        <w:t>necessary</w:t>
      </w:r>
      <w:r w:rsidR="00C551FF">
        <w:rPr>
          <w:rFonts w:ascii="Times New Roman" w:hAnsi="Times New Roman" w:cs="Times New Roman"/>
          <w:sz w:val="24"/>
          <w:szCs w:val="24"/>
        </w:rPr>
        <w:t>;</w:t>
      </w:r>
      <w:proofErr w:type="gramEnd"/>
    </w:p>
    <w:p w14:paraId="7993562B" w14:textId="2812330C"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Hear the </w:t>
      </w:r>
      <w:r w:rsidR="00B23CAF">
        <w:rPr>
          <w:rFonts w:ascii="Times New Roman" w:hAnsi="Times New Roman" w:cs="Times New Roman"/>
          <w:sz w:val="24"/>
          <w:szCs w:val="24"/>
        </w:rPr>
        <w:t>C</w:t>
      </w:r>
      <w:r w:rsidRPr="00442639">
        <w:rPr>
          <w:rFonts w:ascii="Times New Roman" w:hAnsi="Times New Roman" w:cs="Times New Roman"/>
          <w:sz w:val="24"/>
          <w:szCs w:val="24"/>
        </w:rPr>
        <w:t xml:space="preserve">ontracting officer’s presentation of efforts to resolve and dispose the audit </w:t>
      </w:r>
      <w:proofErr w:type="gramStart"/>
      <w:r w:rsidRPr="00442639">
        <w:rPr>
          <w:rFonts w:ascii="Times New Roman" w:hAnsi="Times New Roman" w:cs="Times New Roman"/>
          <w:sz w:val="24"/>
          <w:szCs w:val="24"/>
        </w:rPr>
        <w:t>recommendations</w:t>
      </w:r>
      <w:r w:rsidR="00C551FF">
        <w:rPr>
          <w:rFonts w:ascii="Times New Roman" w:hAnsi="Times New Roman" w:cs="Times New Roman"/>
          <w:sz w:val="24"/>
          <w:szCs w:val="24"/>
        </w:rPr>
        <w:t>;</w:t>
      </w:r>
      <w:proofErr w:type="gramEnd"/>
    </w:p>
    <w:p w14:paraId="7993562C" w14:textId="5D3D2C13"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Assist the </w:t>
      </w:r>
      <w:r w:rsidR="00B23CAF">
        <w:rPr>
          <w:rFonts w:ascii="Times New Roman" w:hAnsi="Times New Roman" w:cs="Times New Roman"/>
          <w:sz w:val="24"/>
          <w:szCs w:val="24"/>
        </w:rPr>
        <w:t>C</w:t>
      </w:r>
      <w:r w:rsidRPr="00442639">
        <w:rPr>
          <w:rFonts w:ascii="Times New Roman" w:hAnsi="Times New Roman" w:cs="Times New Roman"/>
          <w:sz w:val="24"/>
          <w:szCs w:val="24"/>
        </w:rPr>
        <w:t>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0ED0B12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Provide the </w:t>
      </w:r>
      <w:r w:rsidR="00B23CAF">
        <w:rPr>
          <w:rFonts w:ascii="Times New Roman" w:hAnsi="Times New Roman" w:cs="Times New Roman"/>
          <w:sz w:val="24"/>
          <w:szCs w:val="24"/>
        </w:rPr>
        <w:t>C</w:t>
      </w:r>
      <w:r w:rsidRPr="00442639">
        <w:rPr>
          <w:rFonts w:ascii="Times New Roman" w:hAnsi="Times New Roman" w:cs="Times New Roman"/>
          <w:sz w:val="24"/>
          <w:szCs w:val="24"/>
        </w:rPr>
        <w:t>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additional or alternate resources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F" w14:textId="227299E5" w:rsidR="00F81BE2" w:rsidRDefault="0049479D" w:rsidP="00F81BE2">
      <w:pPr>
        <w:pStyle w:val="ind4"/>
        <w:spacing w:after="240"/>
        <w:ind w:left="0"/>
        <w:rPr>
          <w:rFonts w:ascii="Times New Roman" w:hAnsi="Times New Roman" w:cs="Times New Roman"/>
          <w:sz w:val="24"/>
          <w:szCs w:val="24"/>
        </w:rPr>
      </w:pPr>
      <w:r w:rsidRPr="3C4A0C3F">
        <w:rPr>
          <w:rFonts w:ascii="Times New Roman" w:hAnsi="Times New Roman" w:cs="Times New Roman"/>
          <w:sz w:val="24"/>
          <w:szCs w:val="24"/>
        </w:rPr>
        <w:t>(</w:t>
      </w:r>
      <w:r w:rsidR="50BB0B94" w:rsidRPr="3C4A0C3F">
        <w:rPr>
          <w:rFonts w:ascii="Times New Roman" w:hAnsi="Times New Roman" w:cs="Times New Roman"/>
          <w:sz w:val="24"/>
          <w:szCs w:val="24"/>
        </w:rPr>
        <w:t>b</w:t>
      </w:r>
      <w:r w:rsidRPr="3C4A0C3F">
        <w:rPr>
          <w:rFonts w:ascii="Times New Roman" w:hAnsi="Times New Roman" w:cs="Times New Roman"/>
          <w:sz w:val="24"/>
          <w:szCs w:val="24"/>
        </w:rPr>
        <w:t>)  Upon completion of its review, but not later than 30 November and 31 May, the Overage Audit Review Board shall submit to the addressee in 5101.290(b)(</w:t>
      </w:r>
      <w:r w:rsidR="00742286" w:rsidRPr="3C4A0C3F">
        <w:rPr>
          <w:rFonts w:ascii="Times New Roman" w:hAnsi="Times New Roman" w:cs="Times New Roman"/>
          <w:sz w:val="24"/>
          <w:szCs w:val="24"/>
        </w:rPr>
        <w:t>2</w:t>
      </w:r>
      <w:r w:rsidRPr="3C4A0C3F">
        <w:rPr>
          <w:rFonts w:ascii="Times New Roman" w:hAnsi="Times New Roman" w:cs="Times New Roman"/>
          <w:sz w:val="24"/>
          <w:szCs w:val="24"/>
        </w:rPr>
        <w:t>)</w:t>
      </w:r>
      <w:r w:rsidR="00DE1EDA" w:rsidRPr="3C4A0C3F">
        <w:rPr>
          <w:rFonts w:ascii="Times New Roman" w:hAnsi="Times New Roman" w:cs="Times New Roman"/>
          <w:sz w:val="24"/>
          <w:szCs w:val="24"/>
        </w:rPr>
        <w:t>(ii)(</w:t>
      </w:r>
      <w:r w:rsidR="68E31950" w:rsidRPr="3C4A0C3F">
        <w:rPr>
          <w:rFonts w:ascii="Times New Roman" w:hAnsi="Times New Roman" w:cs="Times New Roman"/>
          <w:sz w:val="24"/>
          <w:szCs w:val="24"/>
        </w:rPr>
        <w:t>A</w:t>
      </w:r>
      <w:r w:rsidR="00DE1EDA" w:rsidRPr="3C4A0C3F">
        <w:rPr>
          <w:rFonts w:ascii="Times New Roman" w:hAnsi="Times New Roman" w:cs="Times New Roman"/>
          <w:sz w:val="24"/>
          <w:szCs w:val="24"/>
        </w:rPr>
        <w:t>)</w:t>
      </w:r>
      <w:r w:rsidRPr="3C4A0C3F">
        <w:rPr>
          <w:rFonts w:ascii="Times New Roman" w:hAnsi="Times New Roman" w:cs="Times New Roman"/>
          <w:sz w:val="24"/>
          <w:szCs w:val="24"/>
        </w:rPr>
        <w:t xml:space="preserve">, under a summary cover letter from the </w:t>
      </w:r>
      <w:r w:rsidR="007E6DF2" w:rsidRPr="3C4A0C3F">
        <w:rPr>
          <w:rFonts w:ascii="Times New Roman" w:hAnsi="Times New Roman" w:cs="Times New Roman"/>
          <w:sz w:val="24"/>
          <w:szCs w:val="24"/>
        </w:rPr>
        <w:t>SCO</w:t>
      </w:r>
      <w:r w:rsidRPr="3C4A0C3F">
        <w:rPr>
          <w:rFonts w:ascii="Times New Roman" w:hAnsi="Times New Roman" w:cs="Times New Roman"/>
          <w:sz w:val="24"/>
          <w:szCs w:val="24"/>
        </w:rPr>
        <w:t xml:space="preserve">, a detailed plan of action for the resolution and disposition of each audit report in the </w:t>
      </w:r>
      <w:r w:rsidR="00A1169F" w:rsidRPr="3C4A0C3F">
        <w:rPr>
          <w:rFonts w:ascii="Times New Roman" w:hAnsi="Times New Roman" w:cs="Times New Roman"/>
          <w:sz w:val="24"/>
          <w:szCs w:val="24"/>
        </w:rPr>
        <w:t xml:space="preserve">four </w:t>
      </w:r>
      <w:r w:rsidRPr="3C4A0C3F">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w:t>
      </w:r>
      <w:proofErr w:type="spellStart"/>
      <w:r w:rsidRPr="00442639">
        <w:rPr>
          <w:rFonts w:ascii="Times New Roman" w:hAnsi="Times New Roman" w:cs="Times New Roman"/>
          <w:sz w:val="24"/>
          <w:szCs w:val="24"/>
        </w:rPr>
        <w:t>i</w:t>
      </w:r>
      <w:proofErr w:type="spellEnd"/>
      <w:r w:rsidRPr="00442639">
        <w:rPr>
          <w:rFonts w:ascii="Times New Roman" w:hAnsi="Times New Roman" w:cs="Times New Roman"/>
          <w:sz w:val="24"/>
          <w:szCs w:val="24"/>
        </w:rPr>
        <w:t>)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w:t>
      </w:r>
      <w:proofErr w:type="spellStart"/>
      <w:r w:rsidRPr="00442639">
        <w:rPr>
          <w:rFonts w:ascii="Times New Roman" w:hAnsi="Times New Roman" w:cs="Times New Roman"/>
          <w:sz w:val="24"/>
          <w:szCs w:val="24"/>
        </w:rPr>
        <w:t>i</w:t>
      </w:r>
      <w:proofErr w:type="spellEnd"/>
      <w:r w:rsidRPr="00442639">
        <w:rPr>
          <w:rFonts w:ascii="Times New Roman" w:hAnsi="Times New Roman" w:cs="Times New Roman"/>
          <w:sz w:val="24"/>
          <w:szCs w:val="24"/>
        </w:rPr>
        <w:t>)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6F092396"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 xml:space="preserve">(x)  Contracting officer’s </w:t>
      </w:r>
      <w:r w:rsidR="00FE5C84">
        <w:rPr>
          <w:rFonts w:ascii="Times New Roman" w:hAnsi="Times New Roman" w:cs="Times New Roman"/>
          <w:sz w:val="24"/>
          <w:szCs w:val="24"/>
        </w:rPr>
        <w:t>email address</w:t>
      </w:r>
      <w:r w:rsidRPr="00442639">
        <w:rPr>
          <w:rFonts w:ascii="Times New Roman" w:hAnsi="Times New Roman" w:cs="Times New Roman"/>
          <w:sz w:val="24"/>
          <w:szCs w:val="24"/>
        </w:rPr>
        <w:t>.</w:t>
      </w:r>
    </w:p>
    <w:p w14:paraId="79935640" w14:textId="77287C8E"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w:t>
      </w:r>
      <w:r w:rsidR="00B23CAF">
        <w:rPr>
          <w:rFonts w:ascii="Times New Roman" w:hAnsi="Times New Roman" w:cs="Times New Roman"/>
          <w:sz w:val="24"/>
          <w:szCs w:val="24"/>
        </w:rPr>
        <w:t>C</w:t>
      </w:r>
      <w:r w:rsidRPr="00442639">
        <w:rPr>
          <w:rFonts w:ascii="Times New Roman" w:hAnsi="Times New Roman" w:cs="Times New Roman"/>
          <w:sz w:val="24"/>
          <w:szCs w:val="24"/>
        </w:rPr>
        <w:t>ontracting officer.</w:t>
      </w:r>
    </w:p>
    <w:p w14:paraId="1F491AB0" w14:textId="77777777" w:rsidR="007131BF" w:rsidRPr="00A4488C" w:rsidRDefault="007131BF" w:rsidP="007131BF">
      <w:pPr>
        <w:pStyle w:val="Heading4"/>
      </w:pPr>
      <w:bookmarkStart w:id="75" w:name="_Toc126917099"/>
      <w:r w:rsidRPr="007131BF">
        <w:t>5142.190-5  Processing Audit Findings.</w:t>
      </w:r>
      <w:bookmarkEnd w:id="75"/>
    </w:p>
    <w:p w14:paraId="127AADD6" w14:textId="09DF357F" w:rsidR="007131BF" w:rsidRPr="007131BF" w:rsidRDefault="007131BF" w:rsidP="007131BF">
      <w:pPr>
        <w:rPr>
          <w:rFonts w:ascii="Times New Roman" w:hAnsi="Times New Roman" w:cs="Times New Roman"/>
          <w:sz w:val="24"/>
          <w:szCs w:val="24"/>
        </w:rPr>
      </w:pPr>
      <w:r w:rsidRPr="007131BF">
        <w:rPr>
          <w:rFonts w:ascii="Times New Roman" w:hAnsi="Times New Roman" w:cs="Times New Roman"/>
          <w:sz w:val="24"/>
          <w:szCs w:val="24"/>
        </w:rPr>
        <w:t xml:space="preserve">(a) Resolution Status. The </w:t>
      </w:r>
      <w:r w:rsidR="00B23CAF">
        <w:rPr>
          <w:rFonts w:ascii="Times New Roman" w:hAnsi="Times New Roman" w:cs="Times New Roman"/>
          <w:sz w:val="24"/>
          <w:szCs w:val="24"/>
        </w:rPr>
        <w:t>C</w:t>
      </w:r>
      <w:r w:rsidRPr="007131BF">
        <w:rPr>
          <w:rFonts w:ascii="Times New Roman" w:hAnsi="Times New Roman" w:cs="Times New Roman"/>
          <w:sz w:val="24"/>
          <w:szCs w:val="24"/>
        </w:rPr>
        <w:t xml:space="preserve">ontracting officer shall update the audit CAFU record to resolution status when the written pre-negotiation objective memorandum is approved. For audit reports covering CAS </w:t>
      </w:r>
      <w:proofErr w:type="spellStart"/>
      <w:r w:rsidRPr="007131BF">
        <w:rPr>
          <w:rFonts w:ascii="Times New Roman" w:hAnsi="Times New Roman" w:cs="Times New Roman"/>
          <w:sz w:val="24"/>
          <w:szCs w:val="24"/>
        </w:rPr>
        <w:t>noncompliances</w:t>
      </w:r>
      <w:proofErr w:type="spellEnd"/>
      <w:r w:rsidRPr="007131BF">
        <w:rPr>
          <w:rFonts w:ascii="Times New Roman" w:hAnsi="Times New Roman" w:cs="Times New Roman"/>
          <w:sz w:val="24"/>
          <w:szCs w:val="24"/>
        </w:rPr>
        <w:t xml:space="preserve">, resolution is achieved when the </w:t>
      </w:r>
      <w:r w:rsidR="00B23CAF">
        <w:rPr>
          <w:rFonts w:ascii="Times New Roman" w:hAnsi="Times New Roman" w:cs="Times New Roman"/>
          <w:sz w:val="24"/>
          <w:szCs w:val="24"/>
        </w:rPr>
        <w:t>C</w:t>
      </w:r>
      <w:r w:rsidRPr="007131BF">
        <w:rPr>
          <w:rFonts w:ascii="Times New Roman" w:hAnsi="Times New Roman" w:cs="Times New Roman"/>
          <w:sz w:val="24"/>
          <w:szCs w:val="24"/>
        </w:rPr>
        <w:t xml:space="preserve">ontracting officer issues a notice of potential noncompliance to the contractor. For audit reports covering business systems, resolution is achieved when the </w:t>
      </w:r>
      <w:r w:rsidR="00B23CAF">
        <w:rPr>
          <w:rFonts w:ascii="Times New Roman" w:hAnsi="Times New Roman" w:cs="Times New Roman"/>
          <w:sz w:val="24"/>
          <w:szCs w:val="24"/>
        </w:rPr>
        <w:t>C</w:t>
      </w:r>
      <w:r w:rsidRPr="007131BF">
        <w:rPr>
          <w:rFonts w:ascii="Times New Roman" w:hAnsi="Times New Roman" w:cs="Times New Roman"/>
          <w:sz w:val="24"/>
          <w:szCs w:val="24"/>
        </w:rPr>
        <w:t>ontracting officer notifies the contractor in writing of the initial determination.</w:t>
      </w:r>
    </w:p>
    <w:p w14:paraId="076BB73F" w14:textId="531409CD" w:rsidR="007131BF" w:rsidRPr="007131BF" w:rsidRDefault="007131BF" w:rsidP="007131BF">
      <w:r w:rsidRPr="007131BF">
        <w:rPr>
          <w:rFonts w:ascii="Times New Roman" w:hAnsi="Times New Roman" w:cs="Times New Roman"/>
          <w:sz w:val="24"/>
          <w:szCs w:val="24"/>
        </w:rPr>
        <w:t xml:space="preserve">(b) Disposition Status. </w:t>
      </w:r>
      <w:r w:rsidR="000707D4" w:rsidRPr="00C1551C">
        <w:rPr>
          <w:rFonts w:ascii="Times New Roman" w:hAnsi="Times New Roman" w:cs="Times New Roman"/>
          <w:sz w:val="24"/>
          <w:szCs w:val="24"/>
        </w:rPr>
        <w:t xml:space="preserve">The </w:t>
      </w:r>
      <w:r w:rsidR="00B23CAF">
        <w:rPr>
          <w:rFonts w:ascii="Times New Roman" w:hAnsi="Times New Roman" w:cs="Times New Roman"/>
          <w:sz w:val="24"/>
          <w:szCs w:val="24"/>
        </w:rPr>
        <w:t>C</w:t>
      </w:r>
      <w:r w:rsidR="000707D4" w:rsidRPr="00C1551C">
        <w:rPr>
          <w:rFonts w:ascii="Times New Roman" w:hAnsi="Times New Roman" w:cs="Times New Roman"/>
          <w:sz w:val="24"/>
          <w:szCs w:val="24"/>
        </w:rPr>
        <w:t>ontracting officer shall provide a copy of the post-negotiation memorandum to the DCAA auditor and other affected government offices, as applicable.</w:t>
      </w:r>
      <w:r w:rsidR="000707D4">
        <w:rPr>
          <w:rFonts w:ascii="Times New Roman" w:hAnsi="Times New Roman" w:cs="Times New Roman"/>
          <w:sz w:val="24"/>
          <w:szCs w:val="24"/>
        </w:rPr>
        <w:t xml:space="preserve"> </w:t>
      </w:r>
      <w:r w:rsidRPr="007131BF">
        <w:rPr>
          <w:rFonts w:ascii="Times New Roman" w:hAnsi="Times New Roman" w:cs="Times New Roman"/>
          <w:sz w:val="24"/>
          <w:szCs w:val="24"/>
        </w:rPr>
        <w:t>The contracting officer shall update the audit CAFU record to disposition status when the written post-negotiation memorandum is approved and one of the following actions occurs:</w:t>
      </w:r>
    </w:p>
    <w:p w14:paraId="4A61B0D2" w14:textId="42C8D973" w:rsidR="007131BF" w:rsidRPr="007131BF" w:rsidRDefault="007131BF" w:rsidP="007131BF">
      <w:pPr>
        <w:pStyle w:val="Default"/>
      </w:pPr>
      <w:r w:rsidRPr="007131BF">
        <w:t xml:space="preserve">             (1) The </w:t>
      </w:r>
      <w:r w:rsidR="00B23CAF">
        <w:t>C</w:t>
      </w:r>
      <w:r w:rsidRPr="007131BF">
        <w:t xml:space="preserve">ontracting officer notifies the contractor in writing of the final determination covering business systems findings and recommendations. </w:t>
      </w:r>
      <w:r w:rsidRPr="007131BF">
        <w:br/>
      </w:r>
    </w:p>
    <w:p w14:paraId="20C94654" w14:textId="2E4AD603" w:rsidR="007131BF" w:rsidRPr="007131BF" w:rsidRDefault="007131BF" w:rsidP="007131BF">
      <w:pPr>
        <w:pStyle w:val="Default"/>
      </w:pPr>
      <w:r w:rsidRPr="007131BF">
        <w:t xml:space="preserve">             (2) The </w:t>
      </w:r>
      <w:r w:rsidR="00B23CAF">
        <w:t>C</w:t>
      </w:r>
      <w:r w:rsidRPr="007131BF">
        <w:t xml:space="preserve">ontracting officer negotiates a settlement covering all audit issues with the contractor (including corporate or home office allocations) and executes any required contracting action (e.g. indirect rate agreement). </w:t>
      </w:r>
      <w:r w:rsidRPr="007131BF">
        <w:br/>
      </w:r>
    </w:p>
    <w:p w14:paraId="649BB66A" w14:textId="2A1BA8FF" w:rsidR="007131BF" w:rsidRPr="007131BF" w:rsidRDefault="007131BF" w:rsidP="007131BF">
      <w:pPr>
        <w:pStyle w:val="Default"/>
      </w:pPr>
      <w:r w:rsidRPr="007131BF">
        <w:t xml:space="preserve">             (3) The </w:t>
      </w:r>
      <w:r w:rsidR="00B23CAF">
        <w:t>C</w:t>
      </w:r>
      <w:r w:rsidRPr="007131BF">
        <w:t xml:space="preserve">ontracting officer issues a final determination/decision on a CAS noncompliance audit or other matter pursuant to the disputes clause. The </w:t>
      </w:r>
      <w:r w:rsidR="00B23CAF">
        <w:t>C</w:t>
      </w:r>
      <w:r w:rsidRPr="007131BF">
        <w:t xml:space="preserve">ontracting officer must reinstate the audit report as an open report (“in litigation status”) if the contractor appeals to: </w:t>
      </w:r>
      <w:r w:rsidRPr="007131BF">
        <w:br/>
      </w:r>
    </w:p>
    <w:p w14:paraId="44B1FFA9" w14:textId="77777777" w:rsidR="007131BF" w:rsidRPr="007131BF" w:rsidRDefault="007131BF" w:rsidP="007131BF">
      <w:pPr>
        <w:pStyle w:val="Default"/>
      </w:pPr>
      <w:r w:rsidRPr="007131BF">
        <w:t xml:space="preserve">                          (</w:t>
      </w:r>
      <w:proofErr w:type="spellStart"/>
      <w:r w:rsidRPr="007131BF">
        <w:t>i</w:t>
      </w:r>
      <w:proofErr w:type="spellEnd"/>
      <w:r w:rsidRPr="007131BF">
        <w:t xml:space="preserve">) The Armed Services Board of Contract Appeals (ASBCA) within 90 days, or </w:t>
      </w:r>
      <w:r w:rsidRPr="007131BF">
        <w:br/>
      </w:r>
    </w:p>
    <w:p w14:paraId="7BA9D999" w14:textId="77777777" w:rsidR="007131BF" w:rsidRPr="007131BF" w:rsidRDefault="007131BF" w:rsidP="007131BF">
      <w:pPr>
        <w:pStyle w:val="Default"/>
      </w:pPr>
      <w:r w:rsidRPr="007131BF">
        <w:t xml:space="preserve">                         (ii) The U.S. Court of Federal Claims within 12 months. </w:t>
      </w:r>
      <w:r w:rsidRPr="007131BF">
        <w:br/>
      </w:r>
    </w:p>
    <w:p w14:paraId="3E0DAF4E" w14:textId="022F18EE" w:rsidR="007131BF" w:rsidRPr="007131BF" w:rsidRDefault="007131BF" w:rsidP="007131BF">
      <w:pPr>
        <w:pStyle w:val="Default"/>
      </w:pPr>
      <w:r w:rsidRPr="007131BF">
        <w:t xml:space="preserve">             (4) The </w:t>
      </w:r>
      <w:r w:rsidR="00B23CAF">
        <w:t>C</w:t>
      </w:r>
      <w:r w:rsidRPr="007131BF">
        <w:t xml:space="preserve">ontracting officer makes a final determination on a disclosure statement submission or revision. </w:t>
      </w:r>
      <w:r w:rsidRPr="007131BF">
        <w:br/>
      </w:r>
    </w:p>
    <w:p w14:paraId="2E0B0C64" w14:textId="77777777" w:rsidR="007131BF" w:rsidRPr="007131BF" w:rsidRDefault="007131BF" w:rsidP="007131BF">
      <w:pPr>
        <w:pStyle w:val="Default"/>
      </w:pPr>
      <w:r w:rsidRPr="007131BF">
        <w:t xml:space="preserve">             (5) The ASBCA or U.S. Court of Federal Claims renders a decision, any required actions directed by ASBCA or the Court are completed, and a contractual document is executed. </w:t>
      </w:r>
      <w:r w:rsidRPr="007131BF">
        <w:br/>
      </w:r>
    </w:p>
    <w:p w14:paraId="78E735FC" w14:textId="77777777" w:rsidR="007131BF" w:rsidRPr="007131BF" w:rsidRDefault="007131BF" w:rsidP="007131BF">
      <w:pPr>
        <w:pStyle w:val="Default"/>
      </w:pPr>
      <w:r w:rsidRPr="007131BF">
        <w:t xml:space="preserve">             (6) DCAA supplements or supersedes the audit report. </w:t>
      </w:r>
      <w:r w:rsidRPr="007131BF">
        <w:br/>
      </w:r>
    </w:p>
    <w:p w14:paraId="590F06B2" w14:textId="63DC1137" w:rsidR="007131BF" w:rsidRPr="007131BF" w:rsidRDefault="007131BF" w:rsidP="007131BF">
      <w:pPr>
        <w:pStyle w:val="Default"/>
      </w:pPr>
      <w:r w:rsidRPr="007131BF">
        <w:t xml:space="preserve">             (7) The </w:t>
      </w:r>
      <w:r w:rsidR="00B23CAF">
        <w:t>C</w:t>
      </w:r>
      <w:r w:rsidRPr="007131BF">
        <w:t xml:space="preserve">ontracting officer determines final action on a CAS cost impact proposal. </w:t>
      </w:r>
      <w:r w:rsidRPr="007131BF">
        <w:br/>
      </w:r>
    </w:p>
    <w:p w14:paraId="3080C823" w14:textId="0C8D5203" w:rsidR="007131BF" w:rsidRPr="007131BF" w:rsidRDefault="007131BF" w:rsidP="007131BF">
      <w:pPr>
        <w:pStyle w:val="ind8"/>
        <w:spacing w:after="240"/>
        <w:ind w:left="0" w:firstLine="720"/>
        <w:rPr>
          <w:rFonts w:ascii="Times New Roman" w:hAnsi="Times New Roman" w:cs="Times New Roman"/>
          <w:sz w:val="24"/>
          <w:szCs w:val="24"/>
        </w:rPr>
      </w:pPr>
      <w:r w:rsidRPr="007131BF">
        <w:rPr>
          <w:rFonts w:ascii="Times New Roman" w:hAnsi="Times New Roman" w:cs="Times New Roman"/>
          <w:sz w:val="24"/>
          <w:szCs w:val="24"/>
        </w:rPr>
        <w:t xml:space="preserve">(8) The </w:t>
      </w:r>
      <w:r w:rsidR="00B23CAF">
        <w:rPr>
          <w:rFonts w:ascii="Times New Roman" w:hAnsi="Times New Roman" w:cs="Times New Roman"/>
          <w:sz w:val="24"/>
          <w:szCs w:val="24"/>
        </w:rPr>
        <w:t>C</w:t>
      </w:r>
      <w:r w:rsidRPr="007131BF">
        <w:rPr>
          <w:rFonts w:ascii="Times New Roman" w:hAnsi="Times New Roman" w:cs="Times New Roman"/>
          <w:sz w:val="24"/>
          <w:szCs w:val="24"/>
        </w:rPr>
        <w:t>ontracting officer makes a written determination that corrective actions have been taken, so that no further actions can be reasonably anticipated.</w:t>
      </w:r>
    </w:p>
    <w:p w14:paraId="578AA8A7"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(c) Where to store files in PCF. Audit reports are stored in PCF based on the type of audit being resolved and dispositioned.</w:t>
      </w:r>
    </w:p>
    <w:p w14:paraId="7D74E282"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(1) Pre-Award Audits. Pre-Award Audit documentation shall be filed in PCF within the following section: I Pre-Award, C. Evaluation, 04. Evaluations, Technical Evaluations.</w:t>
      </w:r>
    </w:p>
    <w:p w14:paraId="08229F40"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Incurred Cost, Defective Pricing, Claims, Business System, Cost Accounting Standards, Operations, Earned Value Management System, Other shall be filed in PCF within the following section: II Award, F. Post Award Documents, 01 Post Award Documentation.</w:t>
      </w:r>
    </w:p>
    <w:p w14:paraId="5591B1AB" w14:textId="526E05A9" w:rsid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Terminations shall be filed in PCF within the following section: II Award, I. Administration, 10 Post Terminations.</w:t>
      </w:r>
    </w:p>
    <w:p w14:paraId="0303003F" w14:textId="76953906" w:rsidR="007A44A7" w:rsidRDefault="007A44A7" w:rsidP="00013162">
      <w:pPr>
        <w:pStyle w:val="Heading3"/>
      </w:pPr>
      <w:bookmarkStart w:id="76" w:name="_Toc514071190"/>
      <w:bookmarkStart w:id="77" w:name="_Toc126917100"/>
      <w:r>
        <w:t>Subpart 5142.2 – Contract Administration Services</w:t>
      </w:r>
      <w:bookmarkEnd w:id="76"/>
      <w:bookmarkEnd w:id="77"/>
    </w:p>
    <w:p w14:paraId="562F7B2C" w14:textId="496BB44D" w:rsidR="007A44A7" w:rsidRDefault="007A44A7" w:rsidP="00013162">
      <w:pPr>
        <w:pStyle w:val="Heading4"/>
      </w:pPr>
      <w:bookmarkStart w:id="78" w:name="_Toc514071191"/>
      <w:bookmarkStart w:id="79" w:name="_Toc126917101"/>
      <w:r>
        <w:t>5142.202  Assignment of contract administration.</w:t>
      </w:r>
      <w:bookmarkEnd w:id="78"/>
      <w:bookmarkEnd w:id="79"/>
      <w:r>
        <w:t xml:space="preserve"> </w:t>
      </w:r>
    </w:p>
    <w:p w14:paraId="55B9868D" w14:textId="0FFCA4A9"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r>
        <w:rPr>
          <w:rFonts w:ascii="Times New Roman" w:hAnsi="Times New Roman" w:cs="Times New Roman"/>
          <w:bCs/>
          <w:sz w:val="24"/>
        </w:rPr>
        <w:t xml:space="preserve">  The head of the contracting activity shall approve the delegation as stated in FAR 42.202(c)(2).  See </w:t>
      </w:r>
      <w:hyperlink r:id="rId13"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13A4083" w14:textId="309C4C68" w:rsidR="007A44A7" w:rsidRDefault="007A44A7" w:rsidP="00013162">
      <w:pPr>
        <w:pStyle w:val="Heading3"/>
      </w:pPr>
      <w:bookmarkStart w:id="80" w:name="_Toc514071192"/>
      <w:bookmarkStart w:id="81" w:name="_Toc126917102"/>
      <w:r>
        <w:t>Subpart 5142.3 – Contract Administration Office Functions</w:t>
      </w:r>
      <w:bookmarkEnd w:id="80"/>
      <w:bookmarkEnd w:id="81"/>
    </w:p>
    <w:p w14:paraId="230C7975" w14:textId="4664119D" w:rsidR="007A44A7" w:rsidRDefault="007A44A7" w:rsidP="00013162">
      <w:pPr>
        <w:pStyle w:val="Heading4"/>
      </w:pPr>
      <w:bookmarkStart w:id="82" w:name="_Toc514071193"/>
      <w:bookmarkStart w:id="83" w:name="_Toc126917103"/>
      <w:r>
        <w:t>5142.302  Contract administration functions.</w:t>
      </w:r>
      <w:bookmarkEnd w:id="82"/>
      <w:bookmarkEnd w:id="83"/>
    </w:p>
    <w:p w14:paraId="2979F2CB" w14:textId="4E415BBB"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(a)(S-75)(c)(1)(</w:t>
      </w:r>
      <w:proofErr w:type="spellStart"/>
      <w:r w:rsidRPr="007A44A7">
        <w:rPr>
          <w:rFonts w:ascii="Times New Roman" w:hAnsi="Times New Roman" w:cs="Times New Roman"/>
          <w:bCs/>
          <w:sz w:val="24"/>
        </w:rPr>
        <w:t>i</w:t>
      </w:r>
      <w:proofErr w:type="spellEnd"/>
      <w:r w:rsidRPr="007A44A7">
        <w:rPr>
          <w:rFonts w:ascii="Times New Roman" w:hAnsi="Times New Roman" w:cs="Times New Roman"/>
          <w:bCs/>
          <w:sz w:val="24"/>
        </w:rPr>
        <w:t>)(C)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w:t>
      </w:r>
      <w:proofErr w:type="spellStart"/>
      <w:r w:rsidR="004F0DB3">
        <w:rPr>
          <w:rFonts w:ascii="Times New Roman" w:hAnsi="Times New Roman" w:cs="Times New Roman"/>
          <w:bCs/>
          <w:sz w:val="24"/>
        </w:rPr>
        <w:t>i</w:t>
      </w:r>
      <w:proofErr w:type="spellEnd"/>
      <w:r w:rsidR="004F0DB3">
        <w:rPr>
          <w:rFonts w:ascii="Times New Roman" w:hAnsi="Times New Roman" w:cs="Times New Roman"/>
          <w:bCs/>
          <w:sz w:val="24"/>
        </w:rPr>
        <w:t>)(C)</w:t>
      </w:r>
      <w:r w:rsidRPr="007A44A7">
        <w:rPr>
          <w:rFonts w:ascii="Times New Roman" w:hAnsi="Times New Roman" w:cs="Times New Roman"/>
          <w:bCs/>
          <w:sz w:val="24"/>
        </w:rPr>
        <w:t xml:space="preserve">.  See </w:t>
      </w:r>
      <w:hyperlink r:id="rId14" w:history="1">
        <w:r w:rsidRPr="006E1C32">
          <w:rPr>
            <w:rStyle w:val="Hyperlink"/>
            <w:rFonts w:ascii="Times New Roman" w:hAnsi="Times New Roman" w:cs="Times New Roman"/>
            <w:bCs/>
            <w:sz w:val="24"/>
          </w:rPr>
          <w:t>Appendix GG</w:t>
        </w:r>
      </w:hyperlink>
      <w:r w:rsidRPr="007A44A7">
        <w:rPr>
          <w:rFonts w:ascii="Times New Roman" w:hAnsi="Times New Roman" w:cs="Times New Roman"/>
          <w:bCs/>
          <w:sz w:val="24"/>
        </w:rPr>
        <w:t xml:space="preserve"> for further delegation.     </w:t>
      </w:r>
    </w:p>
    <w:p w14:paraId="38C844B3" w14:textId="37F15B4B" w:rsidR="00DC4974" w:rsidRPr="00DC4974" w:rsidRDefault="00DC4974" w:rsidP="00013162">
      <w:pPr>
        <w:pStyle w:val="Heading3"/>
      </w:pPr>
      <w:bookmarkStart w:id="84" w:name="_Toc514071194"/>
      <w:bookmarkStart w:id="85" w:name="_Toc126917104"/>
      <w:r w:rsidRPr="00DC4974">
        <w:t>Subpart 5142.6</w:t>
      </w:r>
      <w:r>
        <w:t xml:space="preserve"> – Corporate Administrative Contracting Officer</w:t>
      </w:r>
      <w:bookmarkEnd w:id="84"/>
      <w:bookmarkEnd w:id="85"/>
    </w:p>
    <w:p w14:paraId="76005D7E" w14:textId="41482C9B" w:rsidR="00DC4974" w:rsidRPr="00DC4974" w:rsidRDefault="00DC4974" w:rsidP="00013162">
      <w:pPr>
        <w:pStyle w:val="Heading4"/>
      </w:pPr>
      <w:bookmarkStart w:id="86" w:name="_Toc514071195"/>
      <w:bookmarkStart w:id="87" w:name="_Toc126917105"/>
      <w:r w:rsidRPr="00DC4974">
        <w:t>5142.602</w:t>
      </w:r>
      <w:r>
        <w:t xml:space="preserve">  Assignment and location.</w:t>
      </w:r>
      <w:bookmarkEnd w:id="86"/>
      <w:bookmarkEnd w:id="87"/>
    </w:p>
    <w:p w14:paraId="7CE5E42C" w14:textId="2D89ED61"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w:t>
      </w:r>
      <w:hyperlink r:id="rId15"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BC560AD" w14:textId="67FC13BB" w:rsidR="004B0BEF" w:rsidRPr="004B0BEF" w:rsidRDefault="004B0BEF" w:rsidP="00013162">
      <w:pPr>
        <w:pStyle w:val="Heading3"/>
      </w:pPr>
      <w:bookmarkStart w:id="88" w:name="_Toc514071196"/>
      <w:bookmarkStart w:id="89" w:name="_Toc126917106"/>
      <w:r w:rsidRPr="004B0BEF">
        <w:t xml:space="preserve">Subpart 5142.7 – </w:t>
      </w:r>
      <w:r>
        <w:t>Indirect Cost Rates</w:t>
      </w:r>
      <w:bookmarkEnd w:id="88"/>
      <w:bookmarkEnd w:id="89"/>
    </w:p>
    <w:p w14:paraId="2E1A7AC8" w14:textId="4C8DE9C4" w:rsidR="004B0BEF" w:rsidRPr="004B0BEF" w:rsidRDefault="004B0BEF" w:rsidP="00013162">
      <w:pPr>
        <w:pStyle w:val="Heading4"/>
      </w:pPr>
      <w:bookmarkStart w:id="90" w:name="_Toc514071197"/>
      <w:bookmarkStart w:id="91" w:name="_Toc126917107"/>
      <w:r w:rsidRPr="004B0BEF">
        <w:t xml:space="preserve">5142.703 </w:t>
      </w:r>
      <w:r>
        <w:t>General.</w:t>
      </w:r>
      <w:bookmarkEnd w:id="90"/>
      <w:bookmarkEnd w:id="91"/>
    </w:p>
    <w:p w14:paraId="7EFA3626" w14:textId="7312F746" w:rsidR="004B0BEF" w:rsidRDefault="004B0BEF" w:rsidP="00013162">
      <w:pPr>
        <w:pStyle w:val="Heading4"/>
      </w:pPr>
      <w:bookmarkStart w:id="92" w:name="_Toc514071198"/>
      <w:bookmarkStart w:id="93" w:name="_Toc126917108"/>
      <w:r w:rsidRPr="004B0BEF">
        <w:t>5142.703-2</w:t>
      </w:r>
      <w:r>
        <w:t xml:space="preserve">  Certification of indirect costs.</w:t>
      </w:r>
      <w:bookmarkEnd w:id="92"/>
      <w:bookmarkEnd w:id="93"/>
    </w:p>
    <w:p w14:paraId="6FCC74EB" w14:textId="1A2FFFB9"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may waive the certification requirement at FAR 42.703-2.  See </w:t>
      </w:r>
      <w:hyperlink r:id="rId16"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79935642" w14:textId="77777777" w:rsidR="00F81BE2" w:rsidRDefault="0049479D" w:rsidP="00013162">
      <w:pPr>
        <w:pStyle w:val="Heading3"/>
      </w:pPr>
      <w:bookmarkStart w:id="94" w:name="_Toc514071199"/>
      <w:bookmarkStart w:id="95" w:name="_Toc126917109"/>
      <w:r w:rsidRPr="00442639">
        <w:t xml:space="preserve">Subpart 5142.15 </w:t>
      </w:r>
      <w:r w:rsidR="00B674F1">
        <w:t>–</w:t>
      </w:r>
      <w:r w:rsidRPr="00442639">
        <w:t xml:space="preserve"> Contractor Performance Information</w:t>
      </w:r>
      <w:bookmarkEnd w:id="94"/>
      <w:bookmarkEnd w:id="95"/>
    </w:p>
    <w:p w14:paraId="79935643" w14:textId="77777777" w:rsidR="002352C0" w:rsidRDefault="002352C0" w:rsidP="00013162">
      <w:pPr>
        <w:pStyle w:val="Heading4"/>
      </w:pPr>
      <w:bookmarkStart w:id="96" w:name="_Toc514071200"/>
      <w:bookmarkStart w:id="97" w:name="_Toc126917110"/>
      <w:r>
        <w:t>5142.1502  Policy</w:t>
      </w:r>
      <w:r w:rsidR="006378CE">
        <w:t>.</w:t>
      </w:r>
      <w:bookmarkEnd w:id="96"/>
      <w:bookmarkEnd w:id="97"/>
    </w:p>
    <w:p w14:paraId="79935644" w14:textId="248FFE34"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w:t>
      </w:r>
      <w:r w:rsidR="00B23CAF">
        <w:rPr>
          <w:rFonts w:ascii="Times New Roman" w:hAnsi="Times New Roman" w:cs="Times New Roman"/>
          <w:sz w:val="24"/>
        </w:rPr>
        <w:t>C</w:t>
      </w:r>
      <w:r w:rsidRPr="00442639">
        <w:rPr>
          <w:rFonts w:ascii="Times New Roman" w:hAnsi="Times New Roman" w:cs="Times New Roman"/>
          <w:sz w:val="24"/>
        </w:rPr>
        <w:t xml:space="preserve">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98" w:name="_Toc514071201"/>
      <w:bookmarkStart w:id="99" w:name="_Toc126917111"/>
      <w:r>
        <w:t>5142.1503  Procedures</w:t>
      </w:r>
      <w:r w:rsidR="006378CE">
        <w:t>.</w:t>
      </w:r>
      <w:bookmarkEnd w:id="98"/>
      <w:bookmarkEnd w:id="99"/>
    </w:p>
    <w:p w14:paraId="79935646" w14:textId="06B1C3D3"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w:t>
      </w:r>
      <w:r w:rsidR="00B23CAF">
        <w:rPr>
          <w:rFonts w:ascii="Times New Roman" w:hAnsi="Times New Roman" w:cs="Times New Roman"/>
          <w:sz w:val="24"/>
        </w:rPr>
        <w:t>C</w:t>
      </w:r>
      <w:r w:rsidRPr="00360469">
        <w:rPr>
          <w:rFonts w:ascii="Times New Roman" w:hAnsi="Times New Roman" w:cs="Times New Roman"/>
          <w:sz w:val="24"/>
        </w:rPr>
        <w:t xml:space="preserve">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w:t>
      </w:r>
      <w:r w:rsidR="00B23CAF">
        <w:rPr>
          <w:rFonts w:ascii="Times New Roman" w:hAnsi="Times New Roman" w:cs="Times New Roman"/>
          <w:sz w:val="24"/>
        </w:rPr>
        <w:t>C</w:t>
      </w:r>
      <w:r w:rsidRPr="00360469">
        <w:rPr>
          <w:rFonts w:ascii="Times New Roman" w:hAnsi="Times New Roman" w:cs="Times New Roman"/>
          <w:sz w:val="24"/>
        </w:rPr>
        <w:t xml:space="preserve">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6CB23B55"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w:t>
      </w:r>
      <w:r w:rsidR="00B23CAF">
        <w:rPr>
          <w:rFonts w:ascii="Times New Roman" w:hAnsi="Times New Roman" w:cs="Times New Roman"/>
          <w:sz w:val="24"/>
        </w:rPr>
        <w:t>C</w:t>
      </w:r>
      <w:r>
        <w:rPr>
          <w:rFonts w:ascii="Times New Roman" w:hAnsi="Times New Roman" w:cs="Times New Roman"/>
          <w:sz w:val="24"/>
        </w:rPr>
        <w:t>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(b)(2)(vi)  The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 xml:space="preserve">(b)(4)  </w:t>
      </w:r>
      <w:r w:rsidR="00C56719">
        <w:rPr>
          <w:rFonts w:ascii="Times New Roman" w:hAnsi="Times New Roman" w:cs="Times New Roman"/>
          <w:bCs/>
          <w:sz w:val="24"/>
        </w:rPr>
        <w:t xml:space="preserve">The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The AO should support 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0C9B293D"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 xml:space="preserve">(h)(2)  The </w:t>
      </w:r>
      <w:r w:rsidR="00B23CAF">
        <w:rPr>
          <w:rFonts w:ascii="Times New Roman" w:hAnsi="Times New Roman" w:cs="Times New Roman"/>
          <w:sz w:val="24"/>
        </w:rPr>
        <w:t>C</w:t>
      </w:r>
      <w:r>
        <w:rPr>
          <w:rFonts w:ascii="Times New Roman" w:hAnsi="Times New Roman" w:cs="Times New Roman"/>
          <w:sz w:val="24"/>
        </w:rPr>
        <w:t>ontracting officer shall process the CPARS initial registration consolidated format and a CPARS access request form</w:t>
      </w:r>
      <w:r w:rsidR="00D63147">
        <w:rPr>
          <w:rFonts w:ascii="Times New Roman" w:hAnsi="Times New Roman" w:cs="Times New Roman"/>
          <w:sz w:val="24"/>
        </w:rPr>
        <w:t xml:space="preserve"> (or a single consolidated form that contains all </w:t>
      </w:r>
      <w:r w:rsidR="008F70AD">
        <w:rPr>
          <w:rFonts w:ascii="Times New Roman" w:hAnsi="Times New Roman" w:cs="Times New Roman"/>
          <w:sz w:val="24"/>
        </w:rPr>
        <w:t>the required information</w:t>
      </w:r>
      <w:r w:rsidR="00A54768">
        <w:rPr>
          <w:rFonts w:ascii="Times New Roman" w:hAnsi="Times New Roman" w:cs="Times New Roman"/>
          <w:sz w:val="24"/>
        </w:rPr>
        <w:t xml:space="preserve"> from both forms</w:t>
      </w:r>
      <w:r w:rsidR="008F70AD">
        <w:rPr>
          <w:rFonts w:ascii="Times New Roman" w:hAnsi="Times New Roman" w:cs="Times New Roman"/>
          <w:sz w:val="24"/>
        </w:rPr>
        <w:t>)</w:t>
      </w:r>
      <w:r>
        <w:rPr>
          <w:rFonts w:ascii="Times New Roman" w:hAnsi="Times New Roman" w:cs="Times New Roman"/>
          <w:sz w:val="24"/>
        </w:rPr>
        <w:t xml:space="preserve"> and shall ensure the CPARS focal point receives both documents</w:t>
      </w:r>
      <w:r w:rsidR="008F70AD">
        <w:rPr>
          <w:rFonts w:ascii="Times New Roman" w:hAnsi="Times New Roman" w:cs="Times New Roman"/>
          <w:sz w:val="24"/>
        </w:rPr>
        <w:t xml:space="preserve"> </w:t>
      </w:r>
      <w:r>
        <w:rPr>
          <w:rFonts w:ascii="Times New Roman" w:hAnsi="Times New Roman" w:cs="Times New Roman"/>
          <w:sz w:val="24"/>
        </w:rPr>
        <w:t>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56945BBD" w14:textId="77777777" w:rsidR="00973AEE" w:rsidRDefault="00973AEE" w:rsidP="00F81BE2">
      <w:pPr>
        <w:pStyle w:val="NormalWeb"/>
        <w:spacing w:before="0" w:beforeAutospacing="0" w:after="240" w:afterAutospacing="0"/>
        <w:rPr>
          <w:rFonts w:ascii="Times New Roman" w:hAnsi="Times New Roman" w:cs="Times New Roman"/>
          <w:sz w:val="24"/>
        </w:rPr>
      </w:pPr>
    </w:p>
    <w:p w14:paraId="1A2F358B" w14:textId="77777777" w:rsidR="00973AEE" w:rsidRDefault="00973AEE" w:rsidP="00F81BE2">
      <w:pPr>
        <w:pStyle w:val="NormalWeb"/>
        <w:spacing w:before="0" w:beforeAutospacing="0" w:after="240" w:afterAutospacing="0"/>
        <w:rPr>
          <w:rFonts w:ascii="Times New Roman" w:hAnsi="Times New Roman" w:cs="Times New Roman"/>
          <w:sz w:val="24"/>
        </w:rPr>
      </w:pPr>
    </w:p>
    <w:p w14:paraId="4AE9427D" w14:textId="77777777" w:rsidR="00973AEE" w:rsidRPr="00114216" w:rsidRDefault="00973AEE" w:rsidP="00F81BE2">
      <w:pPr>
        <w:pStyle w:val="NormalWeb"/>
        <w:spacing w:before="0" w:beforeAutospacing="0" w:after="240" w:afterAutospacing="0"/>
        <w:rPr>
          <w:rFonts w:ascii="Times New Roman" w:hAnsi="Times New Roman" w:cs="Times New Roman"/>
          <w:bCs/>
          <w:sz w:val="24"/>
        </w:rPr>
      </w:pPr>
    </w:p>
    <w:p w14:paraId="7993564D" w14:textId="77777777" w:rsidR="00F81BE2" w:rsidRDefault="0049479D" w:rsidP="00013162">
      <w:pPr>
        <w:pStyle w:val="Heading4"/>
      </w:pPr>
      <w:bookmarkStart w:id="100" w:name="_Toc514071202"/>
      <w:bookmarkStart w:id="101" w:name="_Toc126917112"/>
      <w:r w:rsidRPr="00442639">
        <w:t>5142.150</w:t>
      </w:r>
      <w:r w:rsidR="00DE1EDA">
        <w:t>3</w:t>
      </w:r>
      <w:r w:rsidRPr="00442639">
        <w:t xml:space="preserve">-90 </w:t>
      </w:r>
      <w:r w:rsidR="00B674F1">
        <w:t xml:space="preserve"> </w:t>
      </w:r>
      <w:r w:rsidRPr="00442639">
        <w:t>Policy.</w:t>
      </w:r>
      <w:bookmarkEnd w:id="100"/>
      <w:bookmarkEnd w:id="101"/>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3789B84A"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 xml:space="preserve">For job order contracts, the </w:t>
      </w:r>
      <w:r w:rsidR="00B23CAF">
        <w:rPr>
          <w:rFonts w:ascii="Times New Roman" w:hAnsi="Times New Roman" w:cs="Times New Roman"/>
          <w:sz w:val="24"/>
        </w:rPr>
        <w:t>C</w:t>
      </w:r>
      <w:r>
        <w:rPr>
          <w:rFonts w:ascii="Times New Roman" w:hAnsi="Times New Roman" w:cs="Times New Roman"/>
          <w:sz w:val="24"/>
        </w:rPr>
        <w:t>ontracting officer shall ensure completion of an assessment report for each order of $</w:t>
      </w:r>
      <w:r w:rsidR="00CE2C4D">
        <w:rPr>
          <w:rFonts w:ascii="Times New Roman" w:hAnsi="Times New Roman" w:cs="Times New Roman"/>
          <w:sz w:val="24"/>
        </w:rPr>
        <w:t>700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102" w:name="_Toc514071203"/>
      <w:bookmarkStart w:id="103" w:name="_Toc126917113"/>
      <w:r w:rsidRPr="004B0BEF">
        <w:t>Subpart 5142.71 – Voluntary Refunds</w:t>
      </w:r>
      <w:bookmarkEnd w:id="102"/>
      <w:bookmarkEnd w:id="103"/>
    </w:p>
    <w:p w14:paraId="41BFD69B" w14:textId="1F58281D" w:rsidR="004B0BEF" w:rsidRDefault="004B0BEF" w:rsidP="00013162">
      <w:pPr>
        <w:pStyle w:val="Heading4"/>
      </w:pPr>
      <w:bookmarkStart w:id="104" w:name="_Toc514071204"/>
      <w:bookmarkStart w:id="105" w:name="_Toc126917114"/>
      <w:r>
        <w:t>5142.7100 General</w:t>
      </w:r>
      <w:r w:rsidR="00D0551A">
        <w:t>.</w:t>
      </w:r>
      <w:bookmarkEnd w:id="104"/>
      <w:bookmarkEnd w:id="105"/>
    </w:p>
    <w:p w14:paraId="1E639E4D" w14:textId="15B027EF"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xml:space="preserve">.  See </w:t>
      </w:r>
      <w:hyperlink r:id="rId17" w:history="1">
        <w:r w:rsidRPr="006E1C3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4B0BEF" w:rsidRPr="00F81BE2" w:rsidSect="001C400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F277" w14:textId="77777777" w:rsidR="00171094" w:rsidRDefault="00171094">
      <w:pPr>
        <w:spacing w:after="0" w:line="240" w:lineRule="auto"/>
      </w:pPr>
      <w:r>
        <w:separator/>
      </w:r>
    </w:p>
  </w:endnote>
  <w:endnote w:type="continuationSeparator" w:id="0">
    <w:p w14:paraId="542B3870" w14:textId="77777777" w:rsidR="00171094" w:rsidRDefault="0017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52656AFF" w14:textId="77777777" w:rsidTr="00C35C8D">
      <w:tc>
        <w:tcPr>
          <w:tcW w:w="3120" w:type="dxa"/>
        </w:tcPr>
        <w:p w14:paraId="44458E7C" w14:textId="08FBC33E" w:rsidR="404717AC" w:rsidRDefault="404717AC" w:rsidP="00C35C8D">
          <w:pPr>
            <w:pStyle w:val="Header"/>
            <w:ind w:left="-115"/>
          </w:pPr>
        </w:p>
      </w:tc>
      <w:tc>
        <w:tcPr>
          <w:tcW w:w="3120" w:type="dxa"/>
        </w:tcPr>
        <w:p w14:paraId="3DC3C06E" w14:textId="064D2074" w:rsidR="404717AC" w:rsidRDefault="404717AC" w:rsidP="00C35C8D">
          <w:pPr>
            <w:pStyle w:val="Header"/>
            <w:jc w:val="center"/>
          </w:pPr>
        </w:p>
      </w:tc>
      <w:tc>
        <w:tcPr>
          <w:tcW w:w="3120" w:type="dxa"/>
        </w:tcPr>
        <w:p w14:paraId="0BAA6D85" w14:textId="55CB7623" w:rsidR="404717AC" w:rsidRDefault="404717AC" w:rsidP="00C35C8D">
          <w:pPr>
            <w:pStyle w:val="Header"/>
            <w:ind w:right="-115"/>
            <w:jc w:val="right"/>
          </w:pPr>
        </w:p>
      </w:tc>
    </w:tr>
  </w:tbl>
  <w:p w14:paraId="76379AB6" w14:textId="6CB2CCC4" w:rsidR="404717AC" w:rsidRDefault="404717AC" w:rsidP="00C3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99B5" w14:textId="77777777" w:rsidR="00171094" w:rsidRDefault="00171094">
      <w:pPr>
        <w:spacing w:after="0" w:line="240" w:lineRule="auto"/>
      </w:pPr>
      <w:r>
        <w:separator/>
      </w:r>
    </w:p>
  </w:footnote>
  <w:footnote w:type="continuationSeparator" w:id="0">
    <w:p w14:paraId="4FA03A45" w14:textId="77777777" w:rsidR="00171094" w:rsidRDefault="00171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0DA401F9" w14:textId="77777777" w:rsidTr="00C35C8D">
      <w:tc>
        <w:tcPr>
          <w:tcW w:w="3120" w:type="dxa"/>
        </w:tcPr>
        <w:p w14:paraId="321C360F" w14:textId="2272CD3C" w:rsidR="404717AC" w:rsidRDefault="404717AC" w:rsidP="00C35C8D">
          <w:pPr>
            <w:pStyle w:val="Header"/>
            <w:ind w:left="-115"/>
          </w:pPr>
        </w:p>
      </w:tc>
      <w:tc>
        <w:tcPr>
          <w:tcW w:w="3120" w:type="dxa"/>
        </w:tcPr>
        <w:p w14:paraId="72614AF4" w14:textId="568B151E" w:rsidR="404717AC" w:rsidRDefault="404717AC" w:rsidP="00C35C8D">
          <w:pPr>
            <w:pStyle w:val="Header"/>
            <w:jc w:val="center"/>
          </w:pPr>
        </w:p>
      </w:tc>
      <w:tc>
        <w:tcPr>
          <w:tcW w:w="3120" w:type="dxa"/>
        </w:tcPr>
        <w:p w14:paraId="71994C49" w14:textId="1B14BAD2" w:rsidR="404717AC" w:rsidRDefault="404717AC" w:rsidP="00C35C8D">
          <w:pPr>
            <w:pStyle w:val="Header"/>
            <w:ind w:right="-115"/>
            <w:jc w:val="right"/>
          </w:pPr>
        </w:p>
      </w:tc>
    </w:tr>
  </w:tbl>
  <w:p w14:paraId="4C270667" w14:textId="05C6785C" w:rsidR="404717AC" w:rsidRDefault="404717AC" w:rsidP="00C35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540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02D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063A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D8BA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8A4F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81F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F42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EA1F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E7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9EB05E"/>
    <w:lvl w:ilvl="0">
      <w:start w:val="1"/>
      <w:numFmt w:val="bullet"/>
      <w:lvlText w:val=""/>
      <w:lvlJc w:val="left"/>
      <w:pPr>
        <w:tabs>
          <w:tab w:val="num" w:pos="360"/>
        </w:tabs>
        <w:ind w:left="360" w:hanging="360"/>
      </w:pPr>
      <w:rPr>
        <w:rFonts w:ascii="Symbol" w:hAnsi="Symbol" w:hint="default"/>
      </w:rPr>
    </w:lvl>
  </w:abstractNum>
  <w:num w:numId="1" w16cid:durableId="1457217423">
    <w:abstractNumId w:val="9"/>
  </w:num>
  <w:num w:numId="2" w16cid:durableId="1824277193">
    <w:abstractNumId w:val="7"/>
  </w:num>
  <w:num w:numId="3" w16cid:durableId="1738163116">
    <w:abstractNumId w:val="6"/>
  </w:num>
  <w:num w:numId="4" w16cid:durableId="1412701158">
    <w:abstractNumId w:val="5"/>
  </w:num>
  <w:num w:numId="5" w16cid:durableId="1260017195">
    <w:abstractNumId w:val="4"/>
  </w:num>
  <w:num w:numId="6" w16cid:durableId="814877752">
    <w:abstractNumId w:val="8"/>
  </w:num>
  <w:num w:numId="7" w16cid:durableId="753282037">
    <w:abstractNumId w:val="3"/>
  </w:num>
  <w:num w:numId="8" w16cid:durableId="988746123">
    <w:abstractNumId w:val="2"/>
  </w:num>
  <w:num w:numId="9" w16cid:durableId="696197093">
    <w:abstractNumId w:val="1"/>
  </w:num>
  <w:num w:numId="10" w16cid:durableId="353998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yne, William J IV CIV USARMY HQDA ASA ALT (USA)">
    <w15:presenceInfo w15:providerId="AD" w15:userId="S::william.j.coyne19.civ@army.mil::96ba3747-ffd6-4a52-bcfa-de888d881edc"/>
  </w15:person>
  <w15:person w15:author="Moye, Rachel J CIV USARMY HQDA ASA ALT (USA)">
    <w15:presenceInfo w15:providerId="AD" w15:userId="S::rachel.j.moye.civ@army.mil::66af4eef-4160-440d-8b5e-44a6d796f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325C"/>
    <w:rsid w:val="00005233"/>
    <w:rsid w:val="00012B5C"/>
    <w:rsid w:val="00013162"/>
    <w:rsid w:val="0001551B"/>
    <w:rsid w:val="00036583"/>
    <w:rsid w:val="0004287E"/>
    <w:rsid w:val="00050729"/>
    <w:rsid w:val="000707D4"/>
    <w:rsid w:val="0009307A"/>
    <w:rsid w:val="000A6982"/>
    <w:rsid w:val="000A6E55"/>
    <w:rsid w:val="000B1E53"/>
    <w:rsid w:val="000B2222"/>
    <w:rsid w:val="000C3D1E"/>
    <w:rsid w:val="000D354F"/>
    <w:rsid w:val="000F32FA"/>
    <w:rsid w:val="00106309"/>
    <w:rsid w:val="00114216"/>
    <w:rsid w:val="00143918"/>
    <w:rsid w:val="00146088"/>
    <w:rsid w:val="00171094"/>
    <w:rsid w:val="0018439E"/>
    <w:rsid w:val="00194840"/>
    <w:rsid w:val="001974B9"/>
    <w:rsid w:val="001A2C38"/>
    <w:rsid w:val="001A63F3"/>
    <w:rsid w:val="001A645A"/>
    <w:rsid w:val="001C400A"/>
    <w:rsid w:val="001E131B"/>
    <w:rsid w:val="001E5857"/>
    <w:rsid w:val="001F5411"/>
    <w:rsid w:val="00205BC2"/>
    <w:rsid w:val="0022311F"/>
    <w:rsid w:val="002352C0"/>
    <w:rsid w:val="00241D38"/>
    <w:rsid w:val="00241D63"/>
    <w:rsid w:val="00244579"/>
    <w:rsid w:val="00256B49"/>
    <w:rsid w:val="00260097"/>
    <w:rsid w:val="002659E2"/>
    <w:rsid w:val="00294525"/>
    <w:rsid w:val="002D0039"/>
    <w:rsid w:val="002D0C69"/>
    <w:rsid w:val="002D3D77"/>
    <w:rsid w:val="002F2338"/>
    <w:rsid w:val="003069DF"/>
    <w:rsid w:val="00316F85"/>
    <w:rsid w:val="00327E3E"/>
    <w:rsid w:val="003301D8"/>
    <w:rsid w:val="00335F05"/>
    <w:rsid w:val="003536B7"/>
    <w:rsid w:val="00360469"/>
    <w:rsid w:val="003637BE"/>
    <w:rsid w:val="00377EDC"/>
    <w:rsid w:val="00393587"/>
    <w:rsid w:val="00393D06"/>
    <w:rsid w:val="0039682E"/>
    <w:rsid w:val="003C76F2"/>
    <w:rsid w:val="003E7996"/>
    <w:rsid w:val="003F0058"/>
    <w:rsid w:val="004005B2"/>
    <w:rsid w:val="00423089"/>
    <w:rsid w:val="00427078"/>
    <w:rsid w:val="00441111"/>
    <w:rsid w:val="00442639"/>
    <w:rsid w:val="0045003E"/>
    <w:rsid w:val="004660F3"/>
    <w:rsid w:val="00466441"/>
    <w:rsid w:val="004678EB"/>
    <w:rsid w:val="0047249A"/>
    <w:rsid w:val="00492950"/>
    <w:rsid w:val="0049479D"/>
    <w:rsid w:val="004B0BEF"/>
    <w:rsid w:val="004B5A42"/>
    <w:rsid w:val="004C39F0"/>
    <w:rsid w:val="004D042B"/>
    <w:rsid w:val="004D48A3"/>
    <w:rsid w:val="004D60F4"/>
    <w:rsid w:val="004E6281"/>
    <w:rsid w:val="004F0DB3"/>
    <w:rsid w:val="004F13EA"/>
    <w:rsid w:val="004F1587"/>
    <w:rsid w:val="00510776"/>
    <w:rsid w:val="00560744"/>
    <w:rsid w:val="00580909"/>
    <w:rsid w:val="005833B6"/>
    <w:rsid w:val="005C504E"/>
    <w:rsid w:val="005D4BA7"/>
    <w:rsid w:val="006126F6"/>
    <w:rsid w:val="00637315"/>
    <w:rsid w:val="006378CE"/>
    <w:rsid w:val="00644F7F"/>
    <w:rsid w:val="00645595"/>
    <w:rsid w:val="006475F3"/>
    <w:rsid w:val="00663AFB"/>
    <w:rsid w:val="00674956"/>
    <w:rsid w:val="00675062"/>
    <w:rsid w:val="00695D27"/>
    <w:rsid w:val="006A5A99"/>
    <w:rsid w:val="006B0333"/>
    <w:rsid w:val="006B10B4"/>
    <w:rsid w:val="006B4C0B"/>
    <w:rsid w:val="006C516C"/>
    <w:rsid w:val="006E1C32"/>
    <w:rsid w:val="006F11E6"/>
    <w:rsid w:val="00700313"/>
    <w:rsid w:val="00707EFE"/>
    <w:rsid w:val="007131BF"/>
    <w:rsid w:val="00741305"/>
    <w:rsid w:val="00741C89"/>
    <w:rsid w:val="00742286"/>
    <w:rsid w:val="00745D68"/>
    <w:rsid w:val="00761D29"/>
    <w:rsid w:val="00780238"/>
    <w:rsid w:val="007A13B9"/>
    <w:rsid w:val="007A44A7"/>
    <w:rsid w:val="007B07DB"/>
    <w:rsid w:val="007C034E"/>
    <w:rsid w:val="007E12B8"/>
    <w:rsid w:val="007E6DF2"/>
    <w:rsid w:val="007F0512"/>
    <w:rsid w:val="00805D2D"/>
    <w:rsid w:val="00810A41"/>
    <w:rsid w:val="008116FD"/>
    <w:rsid w:val="00825D97"/>
    <w:rsid w:val="00832544"/>
    <w:rsid w:val="00834F94"/>
    <w:rsid w:val="00856FDB"/>
    <w:rsid w:val="00864933"/>
    <w:rsid w:val="008676B6"/>
    <w:rsid w:val="008726EA"/>
    <w:rsid w:val="008A14A0"/>
    <w:rsid w:val="008B4ED7"/>
    <w:rsid w:val="008B5D14"/>
    <w:rsid w:val="008C05B9"/>
    <w:rsid w:val="008D3FE2"/>
    <w:rsid w:val="008D5D53"/>
    <w:rsid w:val="008F52B7"/>
    <w:rsid w:val="008F70AD"/>
    <w:rsid w:val="00906C35"/>
    <w:rsid w:val="009444AA"/>
    <w:rsid w:val="009654D8"/>
    <w:rsid w:val="00973AEE"/>
    <w:rsid w:val="009928DF"/>
    <w:rsid w:val="009A66DA"/>
    <w:rsid w:val="009E74B4"/>
    <w:rsid w:val="009F3266"/>
    <w:rsid w:val="009F6165"/>
    <w:rsid w:val="009F741B"/>
    <w:rsid w:val="00A018DC"/>
    <w:rsid w:val="00A1169F"/>
    <w:rsid w:val="00A24B1C"/>
    <w:rsid w:val="00A54768"/>
    <w:rsid w:val="00A62C34"/>
    <w:rsid w:val="00A654C8"/>
    <w:rsid w:val="00A67002"/>
    <w:rsid w:val="00AA6BFD"/>
    <w:rsid w:val="00AA77E5"/>
    <w:rsid w:val="00AC4EA4"/>
    <w:rsid w:val="00AD234B"/>
    <w:rsid w:val="00B04661"/>
    <w:rsid w:val="00B16CF0"/>
    <w:rsid w:val="00B23CAF"/>
    <w:rsid w:val="00B45CEB"/>
    <w:rsid w:val="00B674F1"/>
    <w:rsid w:val="00B67704"/>
    <w:rsid w:val="00B7205A"/>
    <w:rsid w:val="00B905AC"/>
    <w:rsid w:val="00B95326"/>
    <w:rsid w:val="00BA1BE7"/>
    <w:rsid w:val="00BB0768"/>
    <w:rsid w:val="00BB6F7E"/>
    <w:rsid w:val="00BC5DF2"/>
    <w:rsid w:val="00C345FD"/>
    <w:rsid w:val="00C35C70"/>
    <w:rsid w:val="00C35C8D"/>
    <w:rsid w:val="00C50EF2"/>
    <w:rsid w:val="00C551FF"/>
    <w:rsid w:val="00C56719"/>
    <w:rsid w:val="00C57FE1"/>
    <w:rsid w:val="00C71418"/>
    <w:rsid w:val="00C75F86"/>
    <w:rsid w:val="00C86FAE"/>
    <w:rsid w:val="00C95797"/>
    <w:rsid w:val="00CC0D7A"/>
    <w:rsid w:val="00CC2FF3"/>
    <w:rsid w:val="00CC34CA"/>
    <w:rsid w:val="00CD50F9"/>
    <w:rsid w:val="00CE2C4D"/>
    <w:rsid w:val="00CE7A5F"/>
    <w:rsid w:val="00CF3718"/>
    <w:rsid w:val="00D0551A"/>
    <w:rsid w:val="00D1137F"/>
    <w:rsid w:val="00D32C86"/>
    <w:rsid w:val="00D42DBC"/>
    <w:rsid w:val="00D63147"/>
    <w:rsid w:val="00D75F0F"/>
    <w:rsid w:val="00D90DA2"/>
    <w:rsid w:val="00D97370"/>
    <w:rsid w:val="00DB7276"/>
    <w:rsid w:val="00DC3860"/>
    <w:rsid w:val="00DC40BC"/>
    <w:rsid w:val="00DC4974"/>
    <w:rsid w:val="00DD3E27"/>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97C16"/>
    <w:rsid w:val="00FA0D1B"/>
    <w:rsid w:val="00FA234E"/>
    <w:rsid w:val="00FB2137"/>
    <w:rsid w:val="00FB442B"/>
    <w:rsid w:val="00FB4905"/>
    <w:rsid w:val="00FC45A8"/>
    <w:rsid w:val="00FE3EF2"/>
    <w:rsid w:val="00FE4E56"/>
    <w:rsid w:val="00FE5C84"/>
    <w:rsid w:val="1821516E"/>
    <w:rsid w:val="18946CFF"/>
    <w:rsid w:val="22C582E2"/>
    <w:rsid w:val="233BAB5D"/>
    <w:rsid w:val="3C4A0C3F"/>
    <w:rsid w:val="404717AC"/>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Default">
    <w:name w:val="Default"/>
    <w:rsid w:val="00713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rmyeitaas.sharepoint-mil.us/:x:/r/sites/ASA-ALT-PAM-PP/AFARSPDF/AFARSGG.xlsx?d=w5cd5fba948e94467be69dbb717e123ce&amp;csf=1&amp;web=1&amp;e=U57UeH"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armyeitaas.sharepoint-mil.us/:b:/r/sites/ASA-ALT-PAM-PP/PGIPDF/PGI5142.pdf?csf=1&amp;web=1&amp;e=J2Avwq" TargetMode="External"/><Relationship Id="rId17" Type="http://schemas.openxmlformats.org/officeDocument/2006/relationships/hyperlink" Target="https://armyeitaas.sharepoint-mil.us/:x:/r/sites/ASA-ALT-PAM-PP/AFARSPDF/AFARSGG.xlsx?d=w5cd5fba948e94467be69dbb717e123ce&amp;csf=1&amp;web=1&amp;e=U57UeH" TargetMode="External"/><Relationship Id="rId2" Type="http://schemas.openxmlformats.org/officeDocument/2006/relationships/customXml" Target="../customXml/item2.xml"/><Relationship Id="rId16" Type="http://schemas.openxmlformats.org/officeDocument/2006/relationships/hyperlink" Target="https://armyeitaas.sharepoint-mil.us/:x:/r/sites/ASA-ALT-PAM-PP/AFARSPDF/AFARSGG.xlsx?d=w5cd5fba948e94467be69dbb717e123ce&amp;csf=1&amp;web=1&amp;e=U57Ue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armyeitaas.sharepoint-mil.us/:x:/r/sites/ASA-ALT-PAM-PP/AFARSPDF/AFARSGG.xlsx?d=w5cd5fba948e94467be69dbb717e123ce&amp;csf=1&amp;web=1&amp;e=U57Ue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rmyeitaas.sharepoint-mil.us/:x:/r/sites/ASA-ALT-PAM-PP/AFARSPDF/AFARSGG.xlsx?d=w5cd5fba948e94467be69dbb717e123ce&amp;csf=1&amp;web=1&amp;e=U57Ue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changed phone number to email address at 5142.190-4  Overage Audit Review Boards.</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DASAP-90-878</_dlc_DocId>
    <_dlc_DocIdUrl xmlns="4d2834f2-6e62-48ef-822a-880d84868a39">
      <Url>https://spcs3.kc.army.mil/asaalt/ZPTeam/PPS/_layouts/15/DocIdRedir.aspx?ID=DASAP-90-878</Url>
      <Description>DASAP-90-878</Description>
    </_dlc_DocIdUrl>
    <Part xmlns="4d2834f2-6e62-48ef-822a-880d84868a39">5142</Part>
    <Subpart xmlns="4d2834f2-6e62-48ef-822a-880d84868a39" xsi:nil="true"/>
    <AFARSRevisionNo xmlns="4d2834f2-6e62-48ef-822a-880d84868a39">28.11</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D393E9-F377-4B3F-A734-FFACD70B0757}">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3.xml><?xml version="1.0" encoding="utf-8"?>
<ds:datastoreItem xmlns:ds="http://schemas.openxmlformats.org/officeDocument/2006/customXml" ds:itemID="{01126200-0D96-473D-80C0-C08468FCFAF4}">
  <ds:schemaRefs>
    <ds:schemaRef ds:uri="http://schemas.microsoft.com/sharepoint/events"/>
  </ds:schemaRefs>
</ds:datastoreItem>
</file>

<file path=customXml/itemProps4.xml><?xml version="1.0" encoding="utf-8"?>
<ds:datastoreItem xmlns:ds="http://schemas.openxmlformats.org/officeDocument/2006/customXml" ds:itemID="{EFCC9D0E-D5EF-4DEB-B939-48F1CDC1C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docMetadata/LabelInfo.xml><?xml version="1.0" encoding="utf-8"?>
<clbl:labelList xmlns:clbl="http://schemas.microsoft.com/office/2020/mipLabelMetadata">
  <clbl:label id="{f02d78b0-b74f-43f0-801d-d7d5ec01d625}" enabled="1" method="Privilege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Template>
  <TotalTime>12</TotalTime>
  <Pages>1</Pages>
  <Words>2792</Words>
  <Characters>15916</Characters>
  <Application>Microsoft Office Word</Application>
  <DocSecurity>0</DocSecurity>
  <Lines>132</Lines>
  <Paragraphs>37</Paragraphs>
  <ScaleCrop>false</ScaleCrop>
  <Company>U.S. Army</Company>
  <LinksUpToDate>false</LinksUpToDate>
  <CharactersWithSpaces>18671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AFARS_5142_Revision_28_11</dc:title>
  <dc:creator>Administrator</dc:creator>
  <cp:lastModifiedBy>AMANDA</cp:lastModifiedBy>
  <cp:revision>4</cp:revision>
  <dcterms:created xsi:type="dcterms:W3CDTF">2025-03-14T13:26:00Z</dcterms:created>
  <dcterms:modified xsi:type="dcterms:W3CDTF">2025-03-14T13:41:00Z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fc5fddbd-fb7e-4b3f-ab1a-4108315caaaf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2024-02-02T19:22:51Z</vt:filetime>
  </property>
  <property fmtid="{D5CDD505-2E9C-101B-9397-08002B2CF9AE}" pid="47" name="Template">
    <vt:lpwstr>No</vt:lpwstr>
  </property>
</Properties>
</file>