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8908" w14:textId="77777777" w:rsidR="00530E0D" w:rsidRPr="00DE1D87" w:rsidRDefault="00530E0D" w:rsidP="00DE1D87">
      <w:pPr>
        <w:jc w:val="center"/>
        <w:rPr>
          <w:rFonts w:ascii="Times New Roman" w:hAnsi="Times New Roman" w:cs="Times New Roman"/>
          <w:b/>
          <w:sz w:val="32"/>
          <w:szCs w:val="32"/>
        </w:rPr>
      </w:pPr>
      <w:r w:rsidRPr="00DE1D87">
        <w:rPr>
          <w:rFonts w:ascii="Times New Roman" w:hAnsi="Times New Roman" w:cs="Times New Roman"/>
          <w:b/>
          <w:sz w:val="32"/>
          <w:szCs w:val="32"/>
        </w:rPr>
        <w:t xml:space="preserve">AFARS </w:t>
      </w:r>
      <w:r w:rsidR="00360A6E" w:rsidRPr="00DE1D87">
        <w:rPr>
          <w:rFonts w:ascii="Times New Roman" w:hAnsi="Times New Roman" w:cs="Times New Roman"/>
          <w:b/>
          <w:sz w:val="32"/>
          <w:szCs w:val="32"/>
        </w:rPr>
        <w:t>–</w:t>
      </w:r>
      <w:r w:rsidRPr="00DE1D87">
        <w:rPr>
          <w:rFonts w:ascii="Times New Roman" w:hAnsi="Times New Roman" w:cs="Times New Roman"/>
          <w:b/>
          <w:sz w:val="32"/>
          <w:szCs w:val="32"/>
        </w:rPr>
        <w:t xml:space="preserve"> P</w:t>
      </w:r>
      <w:r w:rsidR="00192B03" w:rsidRPr="00DE1D87">
        <w:rPr>
          <w:rFonts w:ascii="Times New Roman" w:hAnsi="Times New Roman" w:cs="Times New Roman"/>
          <w:b/>
          <w:sz w:val="32"/>
          <w:szCs w:val="32"/>
        </w:rPr>
        <w:t>ART</w:t>
      </w:r>
      <w:r w:rsidRPr="00DE1D87">
        <w:rPr>
          <w:rFonts w:ascii="Times New Roman" w:hAnsi="Times New Roman" w:cs="Times New Roman"/>
          <w:b/>
          <w:sz w:val="32"/>
          <w:szCs w:val="32"/>
        </w:rPr>
        <w:t xml:space="preserve"> 5109</w:t>
      </w:r>
    </w:p>
    <w:p w14:paraId="1CE3F869" w14:textId="5817E3B9" w:rsidR="00530E0D" w:rsidRPr="00DE1D87" w:rsidRDefault="00530E0D" w:rsidP="00DE1D87">
      <w:pPr>
        <w:jc w:val="center"/>
        <w:rPr>
          <w:rFonts w:ascii="Times New Roman" w:hAnsi="Times New Roman" w:cs="Times New Roman"/>
          <w:b/>
          <w:sz w:val="32"/>
          <w:szCs w:val="32"/>
        </w:rPr>
      </w:pPr>
      <w:r w:rsidRPr="00DE1D87">
        <w:rPr>
          <w:rFonts w:ascii="Times New Roman" w:hAnsi="Times New Roman" w:cs="Times New Roman"/>
          <w:b/>
          <w:sz w:val="32"/>
          <w:szCs w:val="32"/>
        </w:rPr>
        <w:t>C</w:t>
      </w:r>
      <w:r w:rsidR="006B7B99">
        <w:rPr>
          <w:rFonts w:ascii="Times New Roman" w:hAnsi="Times New Roman" w:cs="Times New Roman"/>
          <w:b/>
          <w:sz w:val="32"/>
          <w:szCs w:val="32"/>
        </w:rPr>
        <w:t>ontractor</w:t>
      </w:r>
      <w:r w:rsidRPr="00DE1D87">
        <w:rPr>
          <w:rFonts w:ascii="Times New Roman" w:hAnsi="Times New Roman" w:cs="Times New Roman"/>
          <w:b/>
          <w:sz w:val="32"/>
          <w:szCs w:val="32"/>
        </w:rPr>
        <w:t xml:space="preserve"> Q</w:t>
      </w:r>
      <w:r w:rsidR="006B7B99">
        <w:rPr>
          <w:rFonts w:ascii="Times New Roman" w:hAnsi="Times New Roman" w:cs="Times New Roman"/>
          <w:b/>
          <w:sz w:val="32"/>
          <w:szCs w:val="32"/>
        </w:rPr>
        <w:t>ualifications</w:t>
      </w:r>
    </w:p>
    <w:p w14:paraId="70BD9B66" w14:textId="0DD55A95"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del w:id="0" w:author="Jordan, Amanda C CIV USARMY HQDA ASA ALT (USA)" w:date="2024-08-28T07:08:00Z">
        <w:r w:rsidR="00A24671" w:rsidDel="005C0844">
          <w:rPr>
            <w:rFonts w:ascii="Times New Roman" w:hAnsi="Times New Roman" w:cs="Times New Roman"/>
            <w:i/>
            <w:sz w:val="24"/>
            <w:szCs w:val="24"/>
          </w:rPr>
          <w:delText>07 June 2023</w:delText>
        </w:r>
      </w:del>
      <w:ins w:id="1" w:author="Jordan, Amanda C CIV USARMY HQDA ASA ALT (USA)" w:date="2024-09-19T10:09:00Z">
        <w:r w:rsidR="00E957DF">
          <w:rPr>
            <w:rFonts w:ascii="Times New Roman" w:hAnsi="Times New Roman" w:cs="Times New Roman"/>
            <w:i/>
            <w:sz w:val="24"/>
            <w:szCs w:val="24"/>
          </w:rPr>
          <w:t>01</w:t>
        </w:r>
      </w:ins>
      <w:ins w:id="2" w:author="Jordan, Amanda C CIV USARMY HQDA ASA ALT (USA)" w:date="2024-08-28T07:08:00Z">
        <w:r w:rsidR="005C0844">
          <w:rPr>
            <w:rFonts w:ascii="Times New Roman" w:hAnsi="Times New Roman" w:cs="Times New Roman"/>
            <w:i/>
            <w:sz w:val="24"/>
            <w:szCs w:val="24"/>
          </w:rPr>
          <w:t xml:space="preserve"> October 2024</w:t>
        </w:r>
      </w:ins>
      <w:r w:rsidRPr="00DE1D87">
        <w:rPr>
          <w:rFonts w:ascii="Times New Roman" w:hAnsi="Times New Roman" w:cs="Times New Roman"/>
          <w:i/>
          <w:sz w:val="24"/>
          <w:szCs w:val="24"/>
        </w:rPr>
        <w:t>)</w:t>
      </w:r>
    </w:p>
    <w:p w14:paraId="79CB45EB" w14:textId="6E56D918" w:rsidR="00B11BBB" w:rsidRPr="00B11BBB" w:rsidRDefault="00B11BBB">
      <w:pPr>
        <w:pStyle w:val="TOC3"/>
        <w:tabs>
          <w:tab w:val="right" w:leader="dot" w:pos="9350"/>
        </w:tabs>
        <w:rPr>
          <w:rFonts w:ascii="Times New Roman" w:eastAsiaTheme="minorEastAsia" w:hAnsi="Times New Roman" w:cs="Times New Roman"/>
          <w:noProof/>
          <w:sz w:val="24"/>
          <w:szCs w:val="24"/>
        </w:rPr>
      </w:pPr>
      <w:r w:rsidRPr="00B11BBB">
        <w:rPr>
          <w:rFonts w:ascii="Times New Roman" w:hAnsi="Times New Roman" w:cs="Times New Roman"/>
          <w:b/>
          <w:i/>
          <w:sz w:val="24"/>
          <w:szCs w:val="24"/>
        </w:rPr>
        <w:fldChar w:fldCharType="begin"/>
      </w:r>
      <w:r w:rsidRPr="00B11BBB">
        <w:rPr>
          <w:rFonts w:ascii="Times New Roman" w:hAnsi="Times New Roman" w:cs="Times New Roman"/>
          <w:b/>
          <w:i/>
          <w:sz w:val="24"/>
          <w:szCs w:val="24"/>
        </w:rPr>
        <w:instrText xml:space="preserve"> TOC \o "1-4" \h \z \u </w:instrText>
      </w:r>
      <w:r w:rsidRPr="00B11BBB">
        <w:rPr>
          <w:rFonts w:ascii="Times New Roman" w:hAnsi="Times New Roman" w:cs="Times New Roman"/>
          <w:b/>
          <w:i/>
          <w:sz w:val="24"/>
          <w:szCs w:val="24"/>
        </w:rPr>
        <w:fldChar w:fldCharType="separate"/>
      </w:r>
      <w:hyperlink w:anchor="_Toc58314504" w:history="1">
        <w:r w:rsidRPr="00B11BBB">
          <w:rPr>
            <w:rStyle w:val="Hyperlink"/>
            <w:rFonts w:ascii="Times New Roman" w:hAnsi="Times New Roman" w:cs="Times New Roman"/>
            <w:noProof/>
            <w:sz w:val="24"/>
            <w:szCs w:val="24"/>
          </w:rPr>
          <w:t>Subpart 5109.1 – Responsible Prospective Contractors</w:t>
        </w:r>
        <w:r w:rsidRPr="00B11BBB">
          <w:rPr>
            <w:rFonts w:ascii="Times New Roman" w:hAnsi="Times New Roman" w:cs="Times New Roman"/>
            <w:noProof/>
            <w:webHidden/>
            <w:sz w:val="24"/>
            <w:szCs w:val="24"/>
          </w:rPr>
          <w:tab/>
        </w:r>
        <w:r w:rsidRPr="00B11BBB">
          <w:rPr>
            <w:rFonts w:ascii="Times New Roman" w:hAnsi="Times New Roman" w:cs="Times New Roman"/>
            <w:noProof/>
            <w:webHidden/>
            <w:sz w:val="24"/>
            <w:szCs w:val="24"/>
          </w:rPr>
          <w:fldChar w:fldCharType="begin"/>
        </w:r>
        <w:r w:rsidRPr="00B11BBB">
          <w:rPr>
            <w:rFonts w:ascii="Times New Roman" w:hAnsi="Times New Roman" w:cs="Times New Roman"/>
            <w:noProof/>
            <w:webHidden/>
            <w:sz w:val="24"/>
            <w:szCs w:val="24"/>
          </w:rPr>
          <w:instrText xml:space="preserve"> PAGEREF _Toc58314504 \h </w:instrText>
        </w:r>
        <w:r w:rsidRPr="00B11BBB">
          <w:rPr>
            <w:rFonts w:ascii="Times New Roman" w:hAnsi="Times New Roman" w:cs="Times New Roman"/>
            <w:noProof/>
            <w:webHidden/>
            <w:sz w:val="24"/>
            <w:szCs w:val="24"/>
          </w:rPr>
        </w:r>
        <w:r w:rsidRPr="00B11BBB">
          <w:rPr>
            <w:rFonts w:ascii="Times New Roman" w:hAnsi="Times New Roman" w:cs="Times New Roman"/>
            <w:noProof/>
            <w:webHidden/>
            <w:sz w:val="24"/>
            <w:szCs w:val="24"/>
          </w:rPr>
          <w:fldChar w:fldCharType="separate"/>
        </w:r>
        <w:r w:rsidRPr="00B11BBB">
          <w:rPr>
            <w:rFonts w:ascii="Times New Roman" w:hAnsi="Times New Roman" w:cs="Times New Roman"/>
            <w:noProof/>
            <w:webHidden/>
            <w:sz w:val="24"/>
            <w:szCs w:val="24"/>
          </w:rPr>
          <w:t>2</w:t>
        </w:r>
        <w:r w:rsidRPr="00B11BBB">
          <w:rPr>
            <w:rFonts w:ascii="Times New Roman" w:hAnsi="Times New Roman" w:cs="Times New Roman"/>
            <w:noProof/>
            <w:webHidden/>
            <w:sz w:val="24"/>
            <w:szCs w:val="24"/>
          </w:rPr>
          <w:fldChar w:fldCharType="end"/>
        </w:r>
      </w:hyperlink>
    </w:p>
    <w:p w14:paraId="06463B17" w14:textId="3237A05B"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05" w:history="1">
        <w:r w:rsidR="00B11BBB" w:rsidRPr="00B11BBB">
          <w:rPr>
            <w:rStyle w:val="Hyperlink"/>
            <w:rFonts w:ascii="Times New Roman" w:hAnsi="Times New Roman" w:cs="Times New Roman"/>
            <w:noProof/>
            <w:sz w:val="24"/>
            <w:szCs w:val="24"/>
          </w:rPr>
          <w:t>5109.103  Policy.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_Toc58314505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4F55986D" w14:textId="76DC820D"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06" w:history="1">
        <w:r w:rsidR="00B11BBB" w:rsidRPr="00B11BBB">
          <w:rPr>
            <w:rStyle w:val="Hyperlink"/>
            <w:rFonts w:ascii="Times New Roman" w:hAnsi="Times New Roman" w:cs="Times New Roman"/>
            <w:noProof/>
            <w:sz w:val="24"/>
            <w:szCs w:val="24"/>
          </w:rPr>
          <w:t>5109.104  Standards.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_Toc58314506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21C57AD8" w14:textId="1A555BD1"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07" w:history="1">
        <w:r w:rsidR="00B11BBB" w:rsidRPr="00B11BBB">
          <w:rPr>
            <w:rStyle w:val="Hyperlink"/>
            <w:rFonts w:ascii="Times New Roman" w:hAnsi="Times New Roman" w:cs="Times New Roman"/>
            <w:noProof/>
            <w:sz w:val="24"/>
            <w:szCs w:val="24"/>
          </w:rPr>
          <w:t>5109.104-5  Representation and certifications regarding responsibility matters.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_Toc58314507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300683DE" w14:textId="39820614"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08" w:history="1">
        <w:r w:rsidR="00B11BBB" w:rsidRPr="00B11BBB">
          <w:rPr>
            <w:rStyle w:val="Hyperlink"/>
            <w:rFonts w:ascii="Times New Roman" w:hAnsi="Times New Roman" w:cs="Times New Roman"/>
            <w:noProof/>
            <w:sz w:val="24"/>
            <w:szCs w:val="24"/>
          </w:rPr>
          <w:t>5109.105  Procedures.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_Toc58314508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04FD957F" w14:textId="6EAC1C26"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09" w:history="1">
        <w:r w:rsidR="00B11BBB" w:rsidRPr="00B11BBB">
          <w:rPr>
            <w:rStyle w:val="Hyperlink"/>
            <w:rFonts w:ascii="Times New Roman" w:hAnsi="Times New Roman" w:cs="Times New Roman"/>
            <w:noProof/>
            <w:sz w:val="24"/>
            <w:szCs w:val="24"/>
          </w:rPr>
          <w:t>5109.105-2  Determinations and documentation.</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_Toc58314509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0F5CE54F" w14:textId="2F96371C"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10" w:history="1">
        <w:r w:rsidR="00B11BBB" w:rsidRPr="00B11BBB">
          <w:rPr>
            <w:rStyle w:val="Hyperlink"/>
            <w:rFonts w:ascii="Times New Roman" w:hAnsi="Times New Roman" w:cs="Times New Roman"/>
            <w:noProof/>
            <w:sz w:val="24"/>
            <w:szCs w:val="24"/>
          </w:rPr>
          <w:t>5109.108</w:t>
        </w:r>
        <w:r w:rsidR="00B11BBB" w:rsidRPr="00B11BBB">
          <w:rPr>
            <w:rStyle w:val="Hyperlink"/>
            <w:rFonts w:ascii="Times New Roman" w:hAnsi="Times New Roman" w:cs="Times New Roman"/>
            <w:noProof/>
            <w:sz w:val="24"/>
            <w:szCs w:val="24"/>
            <w:lang w:val="en"/>
          </w:rPr>
          <w:t xml:space="preserve">  Prohibition on contracting with inverted domestic corporations.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_Toc58314510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79D5B5B4" w14:textId="2656EAE6"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11" w:history="1">
        <w:r w:rsidR="00B11BBB" w:rsidRPr="00B11BBB">
          <w:rPr>
            <w:rStyle w:val="Hyperlink"/>
            <w:rFonts w:ascii="Times New Roman" w:hAnsi="Times New Roman" w:cs="Times New Roman"/>
            <w:noProof/>
            <w:sz w:val="24"/>
            <w:szCs w:val="24"/>
          </w:rPr>
          <w:t>5109.108-4 Waiver.</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_Toc58314511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16A8A877" w14:textId="6266442D" w:rsidR="00B11BBB" w:rsidRPr="00B11BBB" w:rsidRDefault="00000000">
      <w:pPr>
        <w:pStyle w:val="TOC3"/>
        <w:tabs>
          <w:tab w:val="right" w:leader="dot" w:pos="9350"/>
        </w:tabs>
        <w:rPr>
          <w:rFonts w:ascii="Times New Roman" w:eastAsiaTheme="minorEastAsia" w:hAnsi="Times New Roman" w:cs="Times New Roman"/>
          <w:noProof/>
          <w:sz w:val="24"/>
          <w:szCs w:val="24"/>
        </w:rPr>
      </w:pPr>
      <w:hyperlink w:anchor="_Toc58314512" w:history="1">
        <w:r w:rsidR="00B11BBB" w:rsidRPr="00B11BBB">
          <w:rPr>
            <w:rStyle w:val="Hyperlink"/>
            <w:rFonts w:ascii="Times New Roman" w:hAnsi="Times New Roman" w:cs="Times New Roman"/>
            <w:noProof/>
            <w:sz w:val="24"/>
            <w:szCs w:val="24"/>
          </w:rPr>
          <w:t>Subpart 5109.2 – Qualifications Requirements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_Toc58314512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5F538A43" w14:textId="038C597A"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13" w:history="1">
        <w:r w:rsidR="00B11BBB" w:rsidRPr="00B11BBB">
          <w:rPr>
            <w:rStyle w:val="Hyperlink"/>
            <w:rFonts w:ascii="Times New Roman" w:hAnsi="Times New Roman" w:cs="Times New Roman"/>
            <w:noProof/>
            <w:sz w:val="24"/>
            <w:szCs w:val="24"/>
          </w:rPr>
          <w:t>5109.202  Policy.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_Toc58314513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22EC0C8D" w14:textId="13B9593F"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14" w:history="1">
        <w:r w:rsidR="00B11BBB" w:rsidRPr="00B11BBB">
          <w:rPr>
            <w:rStyle w:val="Hyperlink"/>
            <w:rFonts w:ascii="Times New Roman" w:hAnsi="Times New Roman" w:cs="Times New Roman"/>
            <w:noProof/>
            <w:sz w:val="24"/>
            <w:szCs w:val="24"/>
          </w:rPr>
          <w:t>5109.206  Acquisitions subject to qualification requirements.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_Toc58314514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54AA3964" w14:textId="6D8FE848"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15" w:history="1">
        <w:r w:rsidR="00B11BBB" w:rsidRPr="00B11BBB">
          <w:rPr>
            <w:rStyle w:val="Hyperlink"/>
            <w:rFonts w:ascii="Times New Roman" w:hAnsi="Times New Roman" w:cs="Times New Roman"/>
            <w:noProof/>
            <w:sz w:val="24"/>
            <w:szCs w:val="24"/>
          </w:rPr>
          <w:t>5109.206-1  General.</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_Toc58314515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216885B3" w14:textId="390B2CCC"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16" w:history="1">
        <w:r w:rsidR="00B11BBB" w:rsidRPr="00B11BBB">
          <w:rPr>
            <w:rStyle w:val="Hyperlink"/>
            <w:rFonts w:ascii="Times New Roman" w:hAnsi="Times New Roman" w:cs="Times New Roman"/>
            <w:noProof/>
            <w:sz w:val="24"/>
            <w:szCs w:val="24"/>
          </w:rPr>
          <w:t>5109.270  Aviation and ship critical safety items.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_Toc58314516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41DDEBBC" w14:textId="20C0EC6A"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17" w:history="1">
        <w:r w:rsidR="00B11BBB" w:rsidRPr="00B11BBB">
          <w:rPr>
            <w:rStyle w:val="Hyperlink"/>
            <w:rFonts w:ascii="Times New Roman" w:hAnsi="Times New Roman" w:cs="Times New Roman"/>
            <w:noProof/>
            <w:sz w:val="24"/>
            <w:szCs w:val="24"/>
          </w:rPr>
          <w:t>5109.270-3 Policy.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_Toc58314517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79A95E9D" w14:textId="730FD7C1" w:rsidR="00B11BBB" w:rsidRPr="00B11BBB" w:rsidRDefault="00000000">
      <w:pPr>
        <w:pStyle w:val="TOC3"/>
        <w:tabs>
          <w:tab w:val="right" w:leader="dot" w:pos="9350"/>
        </w:tabs>
        <w:rPr>
          <w:rFonts w:ascii="Times New Roman" w:eastAsiaTheme="minorEastAsia" w:hAnsi="Times New Roman" w:cs="Times New Roman"/>
          <w:noProof/>
          <w:sz w:val="24"/>
          <w:szCs w:val="24"/>
        </w:rPr>
      </w:pPr>
      <w:hyperlink w:anchor="_Toc58314518" w:history="1">
        <w:r w:rsidR="00B11BBB" w:rsidRPr="00B11BBB">
          <w:rPr>
            <w:rStyle w:val="Hyperlink"/>
            <w:rFonts w:ascii="Times New Roman" w:hAnsi="Times New Roman" w:cs="Times New Roman"/>
            <w:noProof/>
            <w:sz w:val="24"/>
            <w:szCs w:val="24"/>
          </w:rPr>
          <w:t>Subpart 5109.4 – Debarment, Suspension, and Ineligibility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_Toc58314518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719FACA3" w14:textId="547EE5BF"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19" w:history="1">
        <w:r w:rsidR="00B11BBB" w:rsidRPr="00B11BBB">
          <w:rPr>
            <w:rStyle w:val="Hyperlink"/>
            <w:rFonts w:ascii="Times New Roman" w:hAnsi="Times New Roman" w:cs="Times New Roman"/>
            <w:noProof/>
            <w:sz w:val="24"/>
            <w:szCs w:val="24"/>
          </w:rPr>
          <w:t>5109.402  Policy.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_Toc58314519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15AECFF2" w14:textId="332A3AE8"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0" w:history="1">
        <w:r w:rsidR="00B11BBB" w:rsidRPr="00B11BBB">
          <w:rPr>
            <w:rStyle w:val="Hyperlink"/>
            <w:rFonts w:ascii="Times New Roman" w:hAnsi="Times New Roman" w:cs="Times New Roman"/>
            <w:noProof/>
            <w:sz w:val="24"/>
            <w:szCs w:val="24"/>
          </w:rPr>
          <w:t>5109.403  Definitions.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_Toc58314520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6E6C2B96" w14:textId="4F5719C5"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1" w:history="1">
        <w:r w:rsidR="00B11BBB" w:rsidRPr="00B11BBB">
          <w:rPr>
            <w:rStyle w:val="Hyperlink"/>
            <w:rFonts w:ascii="Times New Roman" w:hAnsi="Times New Roman" w:cs="Times New Roman"/>
            <w:noProof/>
            <w:sz w:val="24"/>
            <w:szCs w:val="24"/>
          </w:rPr>
          <w:t>5109.404  System for award management exclusions.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_Toc58314521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4</w:t>
        </w:r>
        <w:r w:rsidR="00B11BBB" w:rsidRPr="00B11BBB">
          <w:rPr>
            <w:rFonts w:ascii="Times New Roman" w:hAnsi="Times New Roman" w:cs="Times New Roman"/>
            <w:noProof/>
            <w:webHidden/>
            <w:sz w:val="24"/>
            <w:szCs w:val="24"/>
          </w:rPr>
          <w:fldChar w:fldCharType="end"/>
        </w:r>
      </w:hyperlink>
    </w:p>
    <w:p w14:paraId="46D10DEE" w14:textId="65B98E50"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2" w:history="1">
        <w:r w:rsidR="00B11BBB" w:rsidRPr="00B11BBB">
          <w:rPr>
            <w:rStyle w:val="Hyperlink"/>
            <w:rFonts w:ascii="Times New Roman" w:hAnsi="Times New Roman" w:cs="Times New Roman"/>
            <w:noProof/>
            <w:sz w:val="24"/>
            <w:szCs w:val="24"/>
          </w:rPr>
          <w:t>5109.405  Effect of listing.</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_Toc58314522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4</w:t>
        </w:r>
        <w:r w:rsidR="00B11BBB" w:rsidRPr="00B11BBB">
          <w:rPr>
            <w:rFonts w:ascii="Times New Roman" w:hAnsi="Times New Roman" w:cs="Times New Roman"/>
            <w:noProof/>
            <w:webHidden/>
            <w:sz w:val="24"/>
            <w:szCs w:val="24"/>
          </w:rPr>
          <w:fldChar w:fldCharType="end"/>
        </w:r>
      </w:hyperlink>
    </w:p>
    <w:p w14:paraId="5D1047CA" w14:textId="284796FC"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3" w:history="1">
        <w:r w:rsidR="00B11BBB" w:rsidRPr="00B11BBB">
          <w:rPr>
            <w:rStyle w:val="Hyperlink"/>
            <w:rFonts w:ascii="Times New Roman" w:hAnsi="Times New Roman" w:cs="Times New Roman"/>
            <w:noProof/>
            <w:sz w:val="24"/>
            <w:szCs w:val="24"/>
          </w:rPr>
          <w:t>5109.405-1  Continuation of current contracts.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_Toc58314523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549EF28A" w14:textId="39386AD6"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4" w:history="1">
        <w:r w:rsidR="00B11BBB" w:rsidRPr="00B11BBB">
          <w:rPr>
            <w:rStyle w:val="Hyperlink"/>
            <w:rFonts w:ascii="Times New Roman" w:hAnsi="Times New Roman" w:cs="Times New Roman"/>
            <w:noProof/>
            <w:sz w:val="24"/>
            <w:szCs w:val="24"/>
          </w:rPr>
          <w:t>5109.405-2  Restrictions on subcontracting.</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_Toc58314524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70CB7005" w14:textId="40733EB3"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5" w:history="1">
        <w:r w:rsidR="00B11BBB" w:rsidRPr="00B11BBB">
          <w:rPr>
            <w:rStyle w:val="Hyperlink"/>
            <w:rFonts w:ascii="Times New Roman" w:hAnsi="Times New Roman" w:cs="Times New Roman"/>
            <w:noProof/>
            <w:sz w:val="24"/>
            <w:szCs w:val="24"/>
          </w:rPr>
          <w:t>5109.406  Debarment.</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_Toc58314525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4795727E" w14:textId="47228CA7"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6" w:history="1">
        <w:r w:rsidR="00B11BBB" w:rsidRPr="00B11BBB">
          <w:rPr>
            <w:rStyle w:val="Hyperlink"/>
            <w:rFonts w:ascii="Times New Roman" w:hAnsi="Times New Roman" w:cs="Times New Roman"/>
            <w:noProof/>
            <w:sz w:val="24"/>
            <w:szCs w:val="24"/>
          </w:rPr>
          <w:t>5109.406-1  General.</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_Toc58314526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4B561D38" w14:textId="67D2DD0E"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7" w:history="1">
        <w:r w:rsidR="00B11BBB" w:rsidRPr="00B11BBB">
          <w:rPr>
            <w:rStyle w:val="Hyperlink"/>
            <w:rFonts w:ascii="Times New Roman" w:hAnsi="Times New Roman" w:cs="Times New Roman"/>
            <w:noProof/>
            <w:sz w:val="24"/>
            <w:szCs w:val="24"/>
          </w:rPr>
          <w:t>5109.406-3  Procedures.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_Toc58314527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41ABD831" w14:textId="3014E4F1"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8" w:history="1">
        <w:r w:rsidR="00B11BBB" w:rsidRPr="00B11BBB">
          <w:rPr>
            <w:rStyle w:val="Hyperlink"/>
            <w:rFonts w:ascii="Times New Roman" w:hAnsi="Times New Roman" w:cs="Times New Roman"/>
            <w:noProof/>
            <w:sz w:val="24"/>
            <w:szCs w:val="24"/>
          </w:rPr>
          <w:t>5109.407  Suspension.</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_Toc58314528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7891AA63" w14:textId="74FECF55"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29" w:history="1">
        <w:r w:rsidR="00B11BBB" w:rsidRPr="00B11BBB">
          <w:rPr>
            <w:rStyle w:val="Hyperlink"/>
            <w:rFonts w:ascii="Times New Roman" w:hAnsi="Times New Roman" w:cs="Times New Roman"/>
            <w:noProof/>
            <w:sz w:val="24"/>
            <w:szCs w:val="24"/>
          </w:rPr>
          <w:t>5109.407-1  General.</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_Toc58314529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074288F6" w14:textId="2BD1A579"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30" w:history="1">
        <w:r w:rsidR="00B11BBB" w:rsidRPr="00B11BBB">
          <w:rPr>
            <w:rStyle w:val="Hyperlink"/>
            <w:rFonts w:ascii="Times New Roman" w:hAnsi="Times New Roman" w:cs="Times New Roman"/>
            <w:noProof/>
            <w:sz w:val="24"/>
            <w:szCs w:val="24"/>
          </w:rPr>
          <w:t>5109.407-3  Procedures.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_Toc58314530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1E8CF58C" w14:textId="0EE1011E" w:rsidR="00B11BBB" w:rsidRPr="00B11BBB" w:rsidRDefault="00000000">
      <w:pPr>
        <w:pStyle w:val="TOC3"/>
        <w:tabs>
          <w:tab w:val="right" w:leader="dot" w:pos="9350"/>
        </w:tabs>
        <w:rPr>
          <w:rFonts w:ascii="Times New Roman" w:eastAsiaTheme="minorEastAsia" w:hAnsi="Times New Roman" w:cs="Times New Roman"/>
          <w:noProof/>
          <w:sz w:val="24"/>
          <w:szCs w:val="24"/>
        </w:rPr>
      </w:pPr>
      <w:hyperlink w:anchor="_Toc58314531" w:history="1">
        <w:r w:rsidR="00B11BBB" w:rsidRPr="00B11BBB">
          <w:rPr>
            <w:rStyle w:val="Hyperlink"/>
            <w:rFonts w:ascii="Times New Roman" w:hAnsi="Times New Roman" w:cs="Times New Roman"/>
            <w:noProof/>
            <w:sz w:val="24"/>
            <w:szCs w:val="24"/>
          </w:rPr>
          <w:t>Subpart 5109.5 – Organizational and Consultant Conflicts of Interests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_Toc58314531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20B4CDD5" w14:textId="1092FF92"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32" w:history="1">
        <w:r w:rsidR="00B11BBB" w:rsidRPr="00B11BBB">
          <w:rPr>
            <w:rStyle w:val="Hyperlink"/>
            <w:rFonts w:ascii="Times New Roman" w:hAnsi="Times New Roman" w:cs="Times New Roman"/>
            <w:noProof/>
            <w:sz w:val="24"/>
            <w:szCs w:val="24"/>
          </w:rPr>
          <w:t>5109.503  Waiver.</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_Toc58314532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53493347" w14:textId="644A85C4"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33" w:history="1">
        <w:r w:rsidR="00B11BBB" w:rsidRPr="00B11BBB">
          <w:rPr>
            <w:rStyle w:val="Hyperlink"/>
            <w:rFonts w:ascii="Times New Roman" w:hAnsi="Times New Roman" w:cs="Times New Roman"/>
            <w:noProof/>
            <w:sz w:val="24"/>
            <w:szCs w:val="24"/>
          </w:rPr>
          <w:t>5109.504  Contracting officers responsibilities.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_Toc58314533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3A410EE6" w14:textId="3502A3C5" w:rsidR="00B11BBB" w:rsidRPr="00B11BBB" w:rsidRDefault="00000000">
      <w:pPr>
        <w:pStyle w:val="TOC4"/>
        <w:tabs>
          <w:tab w:val="right" w:leader="dot" w:pos="9350"/>
        </w:tabs>
        <w:rPr>
          <w:rFonts w:ascii="Times New Roman" w:eastAsiaTheme="minorEastAsia" w:hAnsi="Times New Roman" w:cs="Times New Roman"/>
          <w:noProof/>
          <w:sz w:val="24"/>
          <w:szCs w:val="24"/>
        </w:rPr>
      </w:pPr>
      <w:hyperlink w:anchor="_Toc58314534" w:history="1">
        <w:r w:rsidR="00B11BBB" w:rsidRPr="00B11BBB">
          <w:rPr>
            <w:rStyle w:val="Hyperlink"/>
            <w:rFonts w:ascii="Times New Roman" w:hAnsi="Times New Roman" w:cs="Times New Roman"/>
            <w:noProof/>
            <w:sz w:val="24"/>
            <w:szCs w:val="24"/>
          </w:rPr>
          <w:t>5109.506  Procedures.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_Toc58314534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3654219C" w14:textId="4CC8F75A" w:rsidR="00DE1D87" w:rsidRPr="00DE1D87" w:rsidRDefault="00B11BBB" w:rsidP="00DE1D87">
      <w:pPr>
        <w:jc w:val="center"/>
        <w:rPr>
          <w:rFonts w:ascii="Times New Roman" w:hAnsi="Times New Roman" w:cs="Times New Roman"/>
          <w:b/>
          <w:i/>
          <w:sz w:val="24"/>
          <w:szCs w:val="24"/>
        </w:rPr>
      </w:pPr>
      <w:r w:rsidRPr="00B11BBB">
        <w:rPr>
          <w:rFonts w:ascii="Times New Roman" w:hAnsi="Times New Roman" w:cs="Times New Roman"/>
          <w:b/>
          <w:i/>
          <w:sz w:val="24"/>
          <w:szCs w:val="24"/>
        </w:rPr>
        <w:fldChar w:fldCharType="end"/>
      </w:r>
    </w:p>
    <w:p w14:paraId="34FF8E4B" w14:textId="77777777" w:rsidR="00D5473B" w:rsidRPr="00D5473B" w:rsidRDefault="00D5473B" w:rsidP="00DE1D87">
      <w:pPr>
        <w:pStyle w:val="Heading3"/>
      </w:pPr>
      <w:bookmarkStart w:id="3" w:name="_Toc514049424"/>
      <w:bookmarkStart w:id="4" w:name="_Toc29299347"/>
      <w:bookmarkStart w:id="5" w:name="_Toc58314504"/>
      <w:r w:rsidRPr="00D5473B">
        <w:t>Subpart 5109.1 – Responsible Prospective Contractors</w:t>
      </w:r>
      <w:bookmarkEnd w:id="3"/>
      <w:bookmarkEnd w:id="4"/>
      <w:bookmarkEnd w:id="5"/>
    </w:p>
    <w:p w14:paraId="3D0EF1C5" w14:textId="5B48207E" w:rsidR="00CA7F43" w:rsidRPr="00BB1F83" w:rsidRDefault="00CA7F43" w:rsidP="00DE1D87">
      <w:pPr>
        <w:pStyle w:val="Heading4"/>
      </w:pPr>
      <w:bookmarkStart w:id="6" w:name="_Toc29299348"/>
      <w:bookmarkStart w:id="7" w:name="_Toc58314505"/>
      <w:bookmarkStart w:id="8" w:name="_Toc514049425"/>
      <w:r w:rsidRPr="00CA7F43">
        <w:t>5109.</w:t>
      </w:r>
      <w:r w:rsidRPr="00BB1F83">
        <w:t>103  Policy</w:t>
      </w:r>
      <w:bookmarkEnd w:id="6"/>
      <w:r w:rsidR="003B1FC9" w:rsidRPr="00BB1F83">
        <w:t>.</w:t>
      </w:r>
      <w:bookmarkEnd w:id="7"/>
    </w:p>
    <w:p w14:paraId="652DD141" w14:textId="7AC61C7C" w:rsidR="00CA7F43" w:rsidRPr="00BB1F83" w:rsidRDefault="00CA7F43" w:rsidP="00CA7F43">
      <w:pPr>
        <w:autoSpaceDE w:val="0"/>
        <w:autoSpaceDN w:val="0"/>
        <w:spacing w:after="0" w:line="240" w:lineRule="auto"/>
        <w:rPr>
          <w:rFonts w:ascii="Times New Roman" w:eastAsia="Times New Roman" w:hAnsi="Times New Roman" w:cs="Times New Roman"/>
          <w:sz w:val="24"/>
          <w:szCs w:val="24"/>
        </w:rPr>
      </w:pPr>
      <w:r w:rsidRPr="00BB1F83">
        <w:rPr>
          <w:rFonts w:ascii="Times New Roman" w:hAnsi="Times New Roman" w:cs="Times New Roman"/>
          <w:sz w:val="24"/>
          <w:szCs w:val="24"/>
        </w:rPr>
        <w:t xml:space="preserve">(b) </w:t>
      </w:r>
      <w:r w:rsidR="003B1FC9" w:rsidRPr="00BB1F83">
        <w:rPr>
          <w:rFonts w:ascii="Times New Roman" w:hAnsi="Times New Roman" w:cs="Times New Roman"/>
          <w:sz w:val="24"/>
          <w:szCs w:val="24"/>
        </w:rPr>
        <w:t xml:space="preserve"> </w:t>
      </w:r>
      <w:r w:rsidRPr="00BB1F83">
        <w:rPr>
          <w:rFonts w:ascii="Times New Roman" w:hAnsi="Times New Roman" w:cs="Times New Roman"/>
          <w:sz w:val="24"/>
          <w:szCs w:val="24"/>
          <w:lang w:val="en"/>
        </w:rPr>
        <w:t xml:space="preserve">Army </w:t>
      </w:r>
      <w:ins w:id="9" w:author="Jordan, Amanda C CIV USARMY HQDA ASA ALT (USA)" w:date="2024-08-28T07:08:00Z">
        <w:r w:rsidR="005C0844">
          <w:rPr>
            <w:rFonts w:ascii="Times New Roman" w:hAnsi="Times New Roman" w:cs="Times New Roman"/>
            <w:sz w:val="24"/>
            <w:szCs w:val="24"/>
            <w:lang w:val="en"/>
          </w:rPr>
          <w:t>C</w:t>
        </w:r>
      </w:ins>
      <w:del w:id="10" w:author="Jordan, Amanda C CIV USARMY HQDA ASA ALT (USA)" w:date="2024-08-28T07:08:00Z">
        <w:r w:rsidRPr="00BB1F83" w:rsidDel="005C0844">
          <w:rPr>
            <w:rFonts w:ascii="Times New Roman" w:hAnsi="Times New Roman" w:cs="Times New Roman"/>
            <w:sz w:val="24"/>
            <w:szCs w:val="24"/>
            <w:lang w:val="en"/>
          </w:rPr>
          <w:delText>c</w:delText>
        </w:r>
      </w:del>
      <w:r w:rsidRPr="00BB1F83">
        <w:rPr>
          <w:rFonts w:ascii="Times New Roman" w:hAnsi="Times New Roman" w:cs="Times New Roman"/>
          <w:sz w:val="24"/>
          <w:szCs w:val="24"/>
          <w:lang w:val="en"/>
        </w:rPr>
        <w:t xml:space="preserve">ontracting officials shall use the </w:t>
      </w:r>
      <w:r w:rsidR="00814EB6" w:rsidRPr="00BB1F83">
        <w:rPr>
          <w:rFonts w:ascii="Times New Roman" w:hAnsi="Times New Roman" w:cs="Times New Roman"/>
          <w:color w:val="000000"/>
          <w:sz w:val="24"/>
          <w:szCs w:val="24"/>
        </w:rPr>
        <w:t>Determination of R</w:t>
      </w:r>
      <w:r w:rsidR="00BB1F83" w:rsidRPr="00BB1F83">
        <w:rPr>
          <w:rFonts w:ascii="Times New Roman" w:hAnsi="Times New Roman" w:cs="Times New Roman"/>
          <w:color w:val="000000"/>
          <w:sz w:val="24"/>
          <w:szCs w:val="24"/>
        </w:rPr>
        <w:t xml:space="preserve">esponsibility Assistant (DORA) </w:t>
      </w:r>
      <w:r w:rsidR="00814EB6" w:rsidRPr="00BB1F83">
        <w:rPr>
          <w:rFonts w:ascii="Times New Roman" w:hAnsi="Times New Roman" w:cs="Times New Roman"/>
          <w:color w:val="000000"/>
          <w:sz w:val="24"/>
          <w:szCs w:val="24"/>
        </w:rPr>
        <w:t xml:space="preserve">Contractor Responsibility bot </w:t>
      </w:r>
      <w:r w:rsidRPr="00BB1F83">
        <w:rPr>
          <w:rFonts w:ascii="Times New Roman" w:hAnsi="Times New Roman" w:cs="Times New Roman"/>
          <w:sz w:val="24"/>
          <w:szCs w:val="24"/>
          <w:lang w:val="en"/>
        </w:rPr>
        <w:t xml:space="preserve">to assist them to determine prospective contractor responsibility or non-responsibility. Instructions on how to use the bot can be found on the Acquisition Innovation through Technology page located at: </w:t>
      </w:r>
      <w:hyperlink r:id="rId10" w:history="1">
        <w:r w:rsidR="00122D96" w:rsidRPr="00122D96">
          <w:rPr>
            <w:rStyle w:val="Hyperlink"/>
            <w:rFonts w:ascii="Times New Roman" w:eastAsia="Times New Roman" w:hAnsi="Times New Roman" w:cs="Times New Roman"/>
            <w:sz w:val="24"/>
            <w:szCs w:val="24"/>
          </w:rPr>
          <w:t>https://armyeitaas.sharepoint-mil.us/sites/ASA-ALT-PAM-PE/SitePages/BOT.aspx</w:t>
        </w:r>
      </w:hyperlink>
      <w:r w:rsidR="00647F70" w:rsidRPr="00BB1F83">
        <w:rPr>
          <w:rFonts w:ascii="Times New Roman" w:eastAsia="Times New Roman" w:hAnsi="Times New Roman" w:cs="Times New Roman"/>
          <w:sz w:val="24"/>
          <w:szCs w:val="24"/>
        </w:rPr>
        <w:t xml:space="preserve"> and at </w:t>
      </w:r>
      <w:hyperlink r:id="rId11" w:history="1">
        <w:r w:rsidR="00647F70" w:rsidRPr="00BB1F83">
          <w:rPr>
            <w:rStyle w:val="Hyperlink"/>
            <w:rFonts w:ascii="Times New Roman" w:eastAsia="Times New Roman" w:hAnsi="Times New Roman" w:cs="Times New Roman"/>
            <w:sz w:val="24"/>
            <w:szCs w:val="24"/>
          </w:rPr>
          <w:t xml:space="preserve">AFARS PGI </w:t>
        </w:r>
        <w:r w:rsidR="00647F70" w:rsidRPr="00BB1F83">
          <w:rPr>
            <w:rStyle w:val="Hyperlink"/>
            <w:rFonts w:ascii="Times New Roman" w:hAnsi="Times New Roman" w:cs="Times New Roman"/>
            <w:sz w:val="24"/>
            <w:szCs w:val="24"/>
          </w:rPr>
          <w:t>5109.103(b)-1.</w:t>
        </w:r>
      </w:hyperlink>
      <w:r w:rsidR="00647F70" w:rsidRPr="00BB1F83">
        <w:rPr>
          <w:rFonts w:ascii="Times New Roman" w:hAnsi="Times New Roman" w:cs="Times New Roman"/>
          <w:b/>
          <w:sz w:val="24"/>
          <w:szCs w:val="24"/>
        </w:rPr>
        <w:t xml:space="preserve"> </w:t>
      </w:r>
    </w:p>
    <w:p w14:paraId="53CA8281" w14:textId="1AFD77D7" w:rsidR="00A663DF" w:rsidRDefault="00A663DF" w:rsidP="00CA7F43">
      <w:pPr>
        <w:autoSpaceDE w:val="0"/>
        <w:autoSpaceDN w:val="0"/>
        <w:spacing w:after="0" w:line="240" w:lineRule="auto"/>
        <w:rPr>
          <w:rFonts w:ascii="Times New Roman" w:eastAsia="Times New Roman" w:hAnsi="Times New Roman" w:cs="Times New Roman"/>
          <w:sz w:val="24"/>
          <w:szCs w:val="24"/>
        </w:rPr>
      </w:pPr>
    </w:p>
    <w:p w14:paraId="34518E1B" w14:textId="0A80E8D1" w:rsidR="00A663DF" w:rsidRPr="00A663DF" w:rsidRDefault="00A663DF" w:rsidP="007E5388">
      <w:pPr>
        <w:pStyle w:val="Heading4"/>
      </w:pPr>
      <w:bookmarkStart w:id="11" w:name="_Toc58314506"/>
      <w:r w:rsidRPr="00A663DF">
        <w:t>5109.104  Standards.</w:t>
      </w:r>
      <w:bookmarkEnd w:id="11"/>
    </w:p>
    <w:p w14:paraId="29DE3240" w14:textId="77777777" w:rsidR="00A663DF" w:rsidRPr="00A663DF" w:rsidRDefault="00A663DF" w:rsidP="00CA7F43">
      <w:pPr>
        <w:autoSpaceDE w:val="0"/>
        <w:autoSpaceDN w:val="0"/>
        <w:spacing w:after="0" w:line="240" w:lineRule="auto"/>
        <w:rPr>
          <w:rFonts w:ascii="Times New Roman" w:eastAsia="Times New Roman" w:hAnsi="Times New Roman" w:cs="Times New Roman"/>
          <w:b/>
          <w:sz w:val="24"/>
          <w:szCs w:val="24"/>
        </w:rPr>
      </w:pPr>
    </w:p>
    <w:p w14:paraId="49B882D1" w14:textId="4EE29117" w:rsidR="00A663DF" w:rsidRPr="00A663DF" w:rsidRDefault="00A663DF" w:rsidP="007E5388">
      <w:pPr>
        <w:pStyle w:val="Heading4"/>
      </w:pPr>
      <w:bookmarkStart w:id="12" w:name="_Toc58314507"/>
      <w:r w:rsidRPr="00A663DF">
        <w:t>5109.104-5  Representation and certifications regarding responsibility matters.</w:t>
      </w:r>
      <w:bookmarkEnd w:id="12"/>
      <w:r w:rsidRPr="00A663DF">
        <w:t xml:space="preserve">  </w:t>
      </w:r>
    </w:p>
    <w:p w14:paraId="64E50A47" w14:textId="1E741FAD" w:rsidR="00A663DF" w:rsidRDefault="00A663DF" w:rsidP="00D63239"/>
    <w:p w14:paraId="369A6E34" w14:textId="1F1E5E7F" w:rsidR="00A663DF" w:rsidRDefault="00A663DF" w:rsidP="00CA7F43">
      <w:pPr>
        <w:autoSpaceDE w:val="0"/>
        <w:autoSpaceDN w:val="0"/>
        <w:spacing w:after="0" w:line="240" w:lineRule="auto"/>
        <w:rPr>
          <w:rFonts w:ascii="Times New Roman" w:hAnsi="Times New Roman" w:cs="Times New Roman"/>
          <w:sz w:val="24"/>
          <w:szCs w:val="24"/>
          <w:lang w:val="en"/>
        </w:rPr>
      </w:pPr>
      <w:r>
        <w:rPr>
          <w:rFonts w:ascii="Times New Roman" w:eastAsia="Times New Roman" w:hAnsi="Times New Roman" w:cs="Times New Roman"/>
          <w:sz w:val="24"/>
          <w:szCs w:val="24"/>
        </w:rPr>
        <w:t xml:space="preserve">(a)(2)   </w:t>
      </w:r>
      <w:r w:rsidR="00D079B3">
        <w:rPr>
          <w:rFonts w:ascii="Times New Roman" w:eastAsia="Times New Roman" w:hAnsi="Times New Roman" w:cs="Times New Roman"/>
          <w:sz w:val="24"/>
          <w:szCs w:val="24"/>
        </w:rPr>
        <w:t xml:space="preserve">See </w:t>
      </w:r>
      <w:ins w:id="13" w:author="Jordan, Amanda C CIV USARMY HQDA ASA ALT (USA)" w:date="2024-08-28T07:10:00Z">
        <w:r w:rsidR="002A4533">
          <w:rPr>
            <w:rFonts w:ascii="Times New Roman" w:eastAsia="Times New Roman" w:hAnsi="Times New Roman" w:cs="Times New Roman"/>
            <w:sz w:val="24"/>
            <w:szCs w:val="24"/>
          </w:rPr>
          <w:t xml:space="preserve">AFARS </w:t>
        </w:r>
      </w:ins>
      <w:r w:rsidR="00D079B3">
        <w:rPr>
          <w:rFonts w:ascii="Times New Roman" w:eastAsia="Times New Roman" w:hAnsi="Times New Roman" w:cs="Times New Roman"/>
          <w:sz w:val="24"/>
          <w:szCs w:val="24"/>
        </w:rPr>
        <w:t xml:space="preserve">5109.406-3 </w:t>
      </w:r>
      <w:r w:rsidR="00BC61B0">
        <w:rPr>
          <w:rFonts w:ascii="Times New Roman" w:eastAsia="Times New Roman" w:hAnsi="Times New Roman" w:cs="Times New Roman"/>
          <w:sz w:val="24"/>
          <w:szCs w:val="24"/>
        </w:rPr>
        <w:t xml:space="preserve">and </w:t>
      </w:r>
      <w:ins w:id="14" w:author="Jordan, Amanda C CIV USARMY HQDA ASA ALT (USA)" w:date="2024-08-28T07:10:00Z">
        <w:r w:rsidR="002A4533">
          <w:rPr>
            <w:rFonts w:ascii="Times New Roman" w:eastAsia="Times New Roman" w:hAnsi="Times New Roman" w:cs="Times New Roman"/>
            <w:sz w:val="24"/>
            <w:szCs w:val="24"/>
          </w:rPr>
          <w:t xml:space="preserve">AFARS </w:t>
        </w:r>
      </w:ins>
      <w:r w:rsidR="00BC61B0">
        <w:rPr>
          <w:rFonts w:ascii="Times New Roman" w:eastAsia="Times New Roman" w:hAnsi="Times New Roman" w:cs="Times New Roman"/>
          <w:sz w:val="24"/>
          <w:szCs w:val="24"/>
        </w:rPr>
        <w:t xml:space="preserve">5109.407-3 </w:t>
      </w:r>
      <w:r w:rsidR="00D079B3">
        <w:rPr>
          <w:rFonts w:ascii="Times New Roman" w:eastAsia="Times New Roman" w:hAnsi="Times New Roman" w:cs="Times New Roman"/>
          <w:sz w:val="24"/>
          <w:szCs w:val="24"/>
        </w:rPr>
        <w:t xml:space="preserve">for </w:t>
      </w:r>
      <w:r w:rsidR="00D079B3">
        <w:rPr>
          <w:rFonts w:ascii="Times New Roman" w:hAnsi="Times New Roman" w:cs="Times New Roman"/>
          <w:sz w:val="24"/>
          <w:szCs w:val="24"/>
          <w:lang w:val="en"/>
        </w:rPr>
        <w:t xml:space="preserve">Army </w:t>
      </w:r>
      <w:r w:rsidR="00CB4D5D">
        <w:rPr>
          <w:rFonts w:ascii="Times New Roman" w:hAnsi="Times New Roman" w:cs="Times New Roman"/>
          <w:sz w:val="24"/>
          <w:szCs w:val="24"/>
          <w:lang w:val="en"/>
        </w:rPr>
        <w:t xml:space="preserve">notification </w:t>
      </w:r>
      <w:r w:rsidR="00D079B3">
        <w:rPr>
          <w:rFonts w:ascii="Times New Roman" w:hAnsi="Times New Roman" w:cs="Times New Roman"/>
          <w:sz w:val="24"/>
          <w:szCs w:val="24"/>
          <w:lang w:val="en"/>
        </w:rPr>
        <w:t>procedures</w:t>
      </w:r>
      <w:r w:rsidR="00CB4D5D">
        <w:rPr>
          <w:rFonts w:ascii="Times New Roman" w:hAnsi="Times New Roman" w:cs="Times New Roman"/>
          <w:sz w:val="24"/>
          <w:szCs w:val="24"/>
          <w:lang w:val="en"/>
        </w:rPr>
        <w:t>.</w:t>
      </w:r>
    </w:p>
    <w:p w14:paraId="3EB4CE25" w14:textId="39553A3B" w:rsidR="00A663DF" w:rsidRDefault="00A663DF" w:rsidP="00CA7F43">
      <w:pPr>
        <w:autoSpaceDE w:val="0"/>
        <w:autoSpaceDN w:val="0"/>
        <w:spacing w:after="0" w:line="240" w:lineRule="auto"/>
        <w:rPr>
          <w:rFonts w:ascii="Times New Roman" w:hAnsi="Times New Roman" w:cs="Times New Roman"/>
          <w:sz w:val="24"/>
          <w:szCs w:val="24"/>
          <w:lang w:val="en"/>
        </w:rPr>
      </w:pPr>
    </w:p>
    <w:p w14:paraId="15A7CCA4" w14:textId="4598A675" w:rsidR="00A663DF" w:rsidRPr="00A663DF" w:rsidRDefault="00A663DF" w:rsidP="00CA7F43">
      <w:pPr>
        <w:autoSpaceDE w:val="0"/>
        <w:autoSpaceDN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lang w:val="en"/>
        </w:rPr>
        <w:t xml:space="preserve">(b)(2)  </w:t>
      </w:r>
      <w:r w:rsidR="00CB4D5D">
        <w:rPr>
          <w:rFonts w:ascii="Times New Roman" w:hAnsi="Times New Roman" w:cs="Times New Roman"/>
          <w:color w:val="000000"/>
          <w:sz w:val="24"/>
          <w:szCs w:val="24"/>
          <w:shd w:val="clear" w:color="auto" w:fill="FFFFFF"/>
        </w:rPr>
        <w:t xml:space="preserve">See </w:t>
      </w:r>
      <w:ins w:id="15" w:author="Jordan, Amanda C CIV USARMY HQDA ASA ALT (USA)" w:date="2024-08-28T07:10:00Z">
        <w:r w:rsidR="002A4533">
          <w:rPr>
            <w:rFonts w:ascii="Times New Roman" w:hAnsi="Times New Roman" w:cs="Times New Roman"/>
            <w:color w:val="000000"/>
            <w:sz w:val="24"/>
            <w:szCs w:val="24"/>
            <w:shd w:val="clear" w:color="auto" w:fill="FFFFFF"/>
          </w:rPr>
          <w:t xml:space="preserve">AFARS </w:t>
        </w:r>
      </w:ins>
      <w:r w:rsidR="00CB4D5D">
        <w:rPr>
          <w:rFonts w:ascii="Times New Roman" w:hAnsi="Times New Roman" w:cs="Times New Roman"/>
          <w:color w:val="000000"/>
          <w:sz w:val="24"/>
          <w:szCs w:val="24"/>
          <w:shd w:val="clear" w:color="auto" w:fill="FFFFFF"/>
        </w:rPr>
        <w:t xml:space="preserve">5109.406-3 </w:t>
      </w:r>
      <w:r w:rsidR="00BC61B0">
        <w:rPr>
          <w:rFonts w:ascii="Times New Roman" w:hAnsi="Times New Roman" w:cs="Times New Roman"/>
          <w:color w:val="000000"/>
          <w:sz w:val="24"/>
          <w:szCs w:val="24"/>
          <w:shd w:val="clear" w:color="auto" w:fill="FFFFFF"/>
        </w:rPr>
        <w:t xml:space="preserve">and </w:t>
      </w:r>
      <w:ins w:id="16" w:author="Jordan, Amanda C CIV USARMY HQDA ASA ALT (USA)" w:date="2024-08-28T07:10:00Z">
        <w:r w:rsidR="002A4533">
          <w:rPr>
            <w:rFonts w:ascii="Times New Roman" w:hAnsi="Times New Roman" w:cs="Times New Roman"/>
            <w:color w:val="000000"/>
            <w:sz w:val="24"/>
            <w:szCs w:val="24"/>
            <w:shd w:val="clear" w:color="auto" w:fill="FFFFFF"/>
          </w:rPr>
          <w:t xml:space="preserve">AFARS </w:t>
        </w:r>
      </w:ins>
      <w:r w:rsidR="00BC61B0">
        <w:rPr>
          <w:rFonts w:ascii="Times New Roman" w:hAnsi="Times New Roman" w:cs="Times New Roman"/>
          <w:color w:val="000000"/>
          <w:sz w:val="24"/>
          <w:szCs w:val="24"/>
          <w:shd w:val="clear" w:color="auto" w:fill="FFFFFF"/>
        </w:rPr>
        <w:t xml:space="preserve">5109.407-3 </w:t>
      </w:r>
      <w:r w:rsidR="00CB4D5D">
        <w:rPr>
          <w:rFonts w:ascii="Times New Roman" w:hAnsi="Times New Roman" w:cs="Times New Roman"/>
          <w:color w:val="000000"/>
          <w:sz w:val="24"/>
          <w:szCs w:val="24"/>
          <w:shd w:val="clear" w:color="auto" w:fill="FFFFFF"/>
        </w:rPr>
        <w:t>for Army notification procedures</w:t>
      </w:r>
      <w:r w:rsidRPr="00A663DF">
        <w:rPr>
          <w:rFonts w:ascii="Times New Roman" w:hAnsi="Times New Roman" w:cs="Times New Roman"/>
          <w:sz w:val="24"/>
          <w:szCs w:val="24"/>
        </w:rPr>
        <w:t>.</w:t>
      </w:r>
    </w:p>
    <w:p w14:paraId="26CF0929" w14:textId="630F8352" w:rsidR="00CA7F43" w:rsidRDefault="00CA7F43" w:rsidP="003B1FC9"/>
    <w:p w14:paraId="4B029F00" w14:textId="790B2ECA" w:rsidR="00D5473B" w:rsidRPr="00C90784" w:rsidRDefault="00D5473B" w:rsidP="00DE1D87">
      <w:pPr>
        <w:pStyle w:val="Heading4"/>
      </w:pPr>
      <w:bookmarkStart w:id="17" w:name="_Toc29299349"/>
      <w:bookmarkStart w:id="18" w:name="_Toc58314508"/>
      <w:r w:rsidRPr="00C90784">
        <w:t>5109.</w:t>
      </w:r>
      <w:r>
        <w:t>105</w:t>
      </w:r>
      <w:r w:rsidRPr="00C90784">
        <w:t xml:space="preserve">  </w:t>
      </w:r>
      <w:r w:rsidRPr="00DE1D87">
        <w:t>Procedures</w:t>
      </w:r>
      <w:r w:rsidRPr="00C90784">
        <w:t>.</w:t>
      </w:r>
      <w:bookmarkEnd w:id="8"/>
      <w:bookmarkEnd w:id="17"/>
      <w:bookmarkEnd w:id="18"/>
    </w:p>
    <w:p w14:paraId="3E9A8EFA" w14:textId="77777777" w:rsidR="00530E0D" w:rsidRPr="00530E0D" w:rsidRDefault="00530E0D" w:rsidP="00DE1D87">
      <w:pPr>
        <w:pStyle w:val="Heading4"/>
      </w:pPr>
      <w:bookmarkStart w:id="19" w:name="_Toc514049426"/>
      <w:bookmarkStart w:id="20" w:name="_Toc29299350"/>
      <w:bookmarkStart w:id="21" w:name="_Toc58314509"/>
      <w:r w:rsidRPr="00530E0D">
        <w:t xml:space="preserve">5109.105-2  Determinations and </w:t>
      </w:r>
      <w:r w:rsidR="00360A6E">
        <w:t>d</w:t>
      </w:r>
      <w:r w:rsidRPr="00530E0D">
        <w:t>ocumentation.</w:t>
      </w:r>
      <w:bookmarkEnd w:id="19"/>
      <w:bookmarkEnd w:id="20"/>
      <w:bookmarkEnd w:id="21"/>
    </w:p>
    <w:p w14:paraId="4A6BEDB4" w14:textId="50AA4FA8" w:rsidR="00530E0D" w:rsidDel="002A4533" w:rsidRDefault="00530E0D" w:rsidP="00DE1D87">
      <w:pPr>
        <w:rPr>
          <w:del w:id="22" w:author="Jordan, Amanda C CIV USARMY HQDA ASA ALT (USA)" w:date="2024-08-28T07:10:00Z"/>
          <w:rFonts w:ascii="Times New Roman" w:hAnsi="Times New Roman" w:cs="Times New Roman"/>
          <w:sz w:val="24"/>
          <w:szCs w:val="24"/>
        </w:rPr>
      </w:pPr>
      <w:r w:rsidRPr="00DE1D87">
        <w:rPr>
          <w:rFonts w:ascii="Times New Roman" w:hAnsi="Times New Roman" w:cs="Times New Roman"/>
          <w:sz w:val="24"/>
          <w:szCs w:val="24"/>
        </w:rPr>
        <w:t xml:space="preserve">(a) </w:t>
      </w:r>
      <w:r w:rsidR="00466581" w:rsidRPr="00DE1D87">
        <w:rPr>
          <w:rFonts w:ascii="Times New Roman" w:hAnsi="Times New Roman" w:cs="Times New Roman"/>
          <w:i/>
          <w:sz w:val="24"/>
          <w:szCs w:val="24"/>
        </w:rPr>
        <w:t xml:space="preserve"> </w:t>
      </w:r>
      <w:r w:rsidRPr="00DE1D87">
        <w:rPr>
          <w:rFonts w:ascii="Times New Roman" w:hAnsi="Times New Roman" w:cs="Times New Roman"/>
          <w:i/>
          <w:sz w:val="24"/>
          <w:szCs w:val="24"/>
        </w:rPr>
        <w:t>Determinations.</w:t>
      </w:r>
      <w:r w:rsidR="00950FC2"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t>
      </w:r>
      <w:ins w:id="23" w:author="Jordan, Amanda C CIV USARMY HQDA ASA ALT (USA)" w:date="2024-08-28T07:08:00Z">
        <w:r w:rsidR="005C0844">
          <w:rPr>
            <w:rFonts w:ascii="Times New Roman" w:hAnsi="Times New Roman" w:cs="Times New Roman"/>
            <w:sz w:val="24"/>
            <w:szCs w:val="24"/>
          </w:rPr>
          <w:t>C</w:t>
        </w:r>
      </w:ins>
      <w:del w:id="24" w:author="Jordan, Amanda C CIV USARMY HQDA ASA ALT (USA)" w:date="2024-08-28T07:08:00Z">
        <w:r w:rsidRPr="00DE1D87" w:rsidDel="005C0844">
          <w:rPr>
            <w:rFonts w:ascii="Times New Roman" w:hAnsi="Times New Roman" w:cs="Times New Roman"/>
            <w:sz w:val="24"/>
            <w:szCs w:val="24"/>
          </w:rPr>
          <w:delText>c</w:delText>
        </w:r>
      </w:del>
      <w:r w:rsidRPr="00DE1D87">
        <w:rPr>
          <w:rFonts w:ascii="Times New Roman" w:hAnsi="Times New Roman" w:cs="Times New Roman"/>
          <w:sz w:val="24"/>
          <w:szCs w:val="24"/>
        </w:rPr>
        <w:t xml:space="preserve">ontracting officer shall submit a copy of </w:t>
      </w:r>
      <w:r w:rsidR="001423A4" w:rsidRPr="00DE1D87">
        <w:rPr>
          <w:rFonts w:ascii="Times New Roman" w:hAnsi="Times New Roman" w:cs="Times New Roman"/>
          <w:sz w:val="24"/>
          <w:szCs w:val="24"/>
        </w:rPr>
        <w:t>the</w:t>
      </w:r>
      <w:r w:rsidRPr="00DE1D87">
        <w:rPr>
          <w:rFonts w:ascii="Times New Roman" w:hAnsi="Times New Roman" w:cs="Times New Roman"/>
          <w:sz w:val="24"/>
          <w:szCs w:val="24"/>
        </w:rPr>
        <w:t xml:space="preserve"> determination of non-responsibility to the </w:t>
      </w:r>
      <w:r w:rsidR="00F074AC" w:rsidRPr="00DE1D87">
        <w:rPr>
          <w:rFonts w:ascii="Times New Roman" w:hAnsi="Times New Roman" w:cs="Times New Roman"/>
          <w:sz w:val="24"/>
          <w:szCs w:val="24"/>
        </w:rPr>
        <w:t xml:space="preserve">cognizant </w:t>
      </w:r>
      <w:r w:rsidR="00F1368F" w:rsidRPr="00DE1D87">
        <w:rPr>
          <w:rFonts w:ascii="Times New Roman" w:hAnsi="Times New Roman" w:cs="Times New Roman"/>
          <w:sz w:val="24"/>
          <w:szCs w:val="24"/>
        </w:rPr>
        <w:t>s</w:t>
      </w:r>
      <w:r w:rsidRPr="00DE1D87">
        <w:rPr>
          <w:rFonts w:ascii="Times New Roman" w:hAnsi="Times New Roman" w:cs="Times New Roman"/>
          <w:sz w:val="24"/>
          <w:szCs w:val="24"/>
        </w:rPr>
        <w:t xml:space="preserve">uspension and </w:t>
      </w:r>
      <w:r w:rsidR="00F1368F" w:rsidRPr="00DE1D87">
        <w:rPr>
          <w:rFonts w:ascii="Times New Roman" w:hAnsi="Times New Roman" w:cs="Times New Roman"/>
          <w:sz w:val="24"/>
          <w:szCs w:val="24"/>
        </w:rPr>
        <w:t>d</w:t>
      </w:r>
      <w:r w:rsidRPr="00DE1D87">
        <w:rPr>
          <w:rFonts w:ascii="Times New Roman" w:hAnsi="Times New Roman" w:cs="Times New Roman"/>
          <w:sz w:val="24"/>
          <w:szCs w:val="24"/>
        </w:rPr>
        <w:t xml:space="preserve">ebarment official </w:t>
      </w:r>
      <w:r w:rsidR="00506211" w:rsidRPr="00DE1D87">
        <w:rPr>
          <w:rFonts w:ascii="Times New Roman" w:hAnsi="Times New Roman" w:cs="Times New Roman"/>
          <w:sz w:val="24"/>
          <w:szCs w:val="24"/>
        </w:rPr>
        <w:t>listed at</w:t>
      </w:r>
      <w:r w:rsidRPr="00DE1D87">
        <w:rPr>
          <w:rFonts w:ascii="Times New Roman" w:hAnsi="Times New Roman" w:cs="Times New Roman"/>
          <w:sz w:val="24"/>
          <w:szCs w:val="24"/>
        </w:rPr>
        <w:t xml:space="preserve"> </w:t>
      </w:r>
      <w:ins w:id="25" w:author="Jordan, Amanda C CIV USARMY HQDA ASA ALT (USA)" w:date="2024-08-28T07:10:00Z">
        <w:r w:rsidR="002A4533">
          <w:rPr>
            <w:rFonts w:ascii="Times New Roman" w:hAnsi="Times New Roman" w:cs="Times New Roman"/>
            <w:sz w:val="24"/>
            <w:szCs w:val="24"/>
          </w:rPr>
          <w:t xml:space="preserve">AFARS </w:t>
        </w:r>
      </w:ins>
      <w:r w:rsidRPr="00DE1D87">
        <w:rPr>
          <w:rFonts w:ascii="Times New Roman" w:hAnsi="Times New Roman" w:cs="Times New Roman"/>
          <w:sz w:val="24"/>
          <w:szCs w:val="24"/>
        </w:rPr>
        <w:t>5109.403</w:t>
      </w:r>
      <w:r w:rsidR="006C59ED" w:rsidRPr="00DE1D87">
        <w:rPr>
          <w:rFonts w:ascii="Times New Roman" w:hAnsi="Times New Roman" w:cs="Times New Roman"/>
          <w:sz w:val="24"/>
          <w:szCs w:val="24"/>
        </w:rPr>
        <w:t>.</w:t>
      </w:r>
    </w:p>
    <w:p w14:paraId="15479B5B" w14:textId="77777777" w:rsidR="007E5388" w:rsidRPr="00DE1D87" w:rsidRDefault="007E5388" w:rsidP="00DE1D87">
      <w:pPr>
        <w:rPr>
          <w:rFonts w:ascii="Times New Roman" w:hAnsi="Times New Roman" w:cs="Times New Roman"/>
          <w:b/>
          <w:sz w:val="24"/>
          <w:szCs w:val="24"/>
        </w:rPr>
      </w:pPr>
    </w:p>
    <w:p w14:paraId="27F75573" w14:textId="1E9366EE" w:rsidR="00A26929" w:rsidRPr="00A26929" w:rsidRDefault="00A26929" w:rsidP="00DE1D87">
      <w:pPr>
        <w:pStyle w:val="Heading4"/>
      </w:pPr>
      <w:bookmarkStart w:id="26" w:name="_Toc514049427"/>
      <w:bookmarkStart w:id="27" w:name="_Toc29299351"/>
      <w:bookmarkStart w:id="28" w:name="_Toc58314510"/>
      <w:r w:rsidRPr="00A26929">
        <w:t>5109.108</w:t>
      </w:r>
      <w:r w:rsidRPr="00144426">
        <w:rPr>
          <w:lang w:val="en"/>
        </w:rPr>
        <w:t xml:space="preserve">  Prohibition on contracting with inverted domestic corporations.</w:t>
      </w:r>
      <w:bookmarkEnd w:id="26"/>
      <w:bookmarkEnd w:id="27"/>
      <w:bookmarkEnd w:id="28"/>
    </w:p>
    <w:p w14:paraId="69C38550" w14:textId="4CB49889" w:rsidR="00E92D65" w:rsidRDefault="00A26929" w:rsidP="00DE1D87">
      <w:pPr>
        <w:pStyle w:val="Heading4"/>
      </w:pPr>
      <w:bookmarkStart w:id="29" w:name="_Toc514049428"/>
      <w:bookmarkStart w:id="30" w:name="_Toc29299352"/>
      <w:bookmarkStart w:id="31" w:name="_Toc58314511"/>
      <w:r w:rsidRPr="00A26929">
        <w:t>5109.108-4 Waiver.</w:t>
      </w:r>
      <w:bookmarkEnd w:id="29"/>
      <w:bookmarkEnd w:id="30"/>
      <w:bookmarkEnd w:id="31"/>
      <w:r w:rsidRPr="00A26929">
        <w:t xml:space="preserve"> </w:t>
      </w:r>
    </w:p>
    <w:p w14:paraId="7D3A1289" w14:textId="4AC7BF66" w:rsidR="00A26929" w:rsidRDefault="00A26929" w:rsidP="00DE1D87">
      <w:pPr>
        <w:rPr>
          <w:rFonts w:ascii="Times New Roman" w:hAnsi="Times New Roman" w:cs="Times New Roman"/>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w:t>
      </w:r>
      <w:hyperlink r:id="rId12" w:history="1">
        <w:r w:rsidR="006C431D" w:rsidRPr="00647F70">
          <w:rPr>
            <w:rStyle w:val="Hyperlink"/>
            <w:rFonts w:ascii="Times New Roman" w:hAnsi="Times New Roman" w:cs="Times New Roman"/>
            <w:sz w:val="24"/>
            <w:szCs w:val="24"/>
          </w:rPr>
          <w:t>A</w:t>
        </w:r>
        <w:r w:rsidR="000F7027" w:rsidRPr="00647F70">
          <w:rPr>
            <w:rStyle w:val="Hyperlink"/>
            <w:rFonts w:ascii="Times New Roman" w:hAnsi="Times New Roman" w:cs="Times New Roman"/>
            <w:sz w:val="24"/>
            <w:szCs w:val="24"/>
          </w:rPr>
          <w:t>ppendix GG</w:t>
        </w:r>
      </w:hyperlink>
      <w:r w:rsidR="000F7027" w:rsidRPr="00DE1D87">
        <w:rPr>
          <w:rFonts w:ascii="Times New Roman" w:hAnsi="Times New Roman" w:cs="Times New Roman"/>
          <w:sz w:val="24"/>
          <w:szCs w:val="24"/>
        </w:rPr>
        <w:t xml:space="preserve"> for further delegation.</w:t>
      </w:r>
    </w:p>
    <w:p w14:paraId="1709A8D2" w14:textId="77777777" w:rsidR="007E5388" w:rsidRPr="00DE1D87" w:rsidRDefault="007E5388" w:rsidP="00DE1D87">
      <w:pPr>
        <w:rPr>
          <w:rFonts w:ascii="Times New Roman" w:hAnsi="Times New Roman" w:cs="Times New Roman"/>
          <w:b/>
          <w:sz w:val="24"/>
          <w:szCs w:val="24"/>
        </w:rPr>
      </w:pPr>
    </w:p>
    <w:p w14:paraId="298AE6E9" w14:textId="77777777" w:rsidR="00717377" w:rsidRPr="00BA7DCC" w:rsidRDefault="00717377" w:rsidP="00DE1D87">
      <w:pPr>
        <w:pStyle w:val="Heading3"/>
      </w:pPr>
      <w:bookmarkStart w:id="32" w:name="_Toc514049429"/>
      <w:bookmarkStart w:id="33" w:name="_Toc29299353"/>
      <w:bookmarkStart w:id="34" w:name="_Toc58314512"/>
      <w:r w:rsidRPr="00BA7DCC">
        <w:lastRenderedPageBreak/>
        <w:t>Subpart 5109.2 – Qualifications Requirements</w:t>
      </w:r>
      <w:bookmarkEnd w:id="32"/>
      <w:bookmarkEnd w:id="33"/>
      <w:bookmarkEnd w:id="34"/>
    </w:p>
    <w:p w14:paraId="50C94E49" w14:textId="77777777" w:rsidR="00143C9E" w:rsidRPr="00BA7DCC" w:rsidRDefault="003018FB" w:rsidP="00DE1D87">
      <w:pPr>
        <w:pStyle w:val="Heading4"/>
      </w:pPr>
      <w:bookmarkStart w:id="35" w:name="_Toc514049430"/>
      <w:bookmarkStart w:id="36" w:name="_Toc29299354"/>
      <w:bookmarkStart w:id="37" w:name="_Toc58314513"/>
      <w:r w:rsidRPr="00BA7DCC">
        <w:t>5109.</w:t>
      </w:r>
      <w:r w:rsidRPr="00DE1D87">
        <w:t>202</w:t>
      </w:r>
      <w:r w:rsidRPr="00BA7DCC">
        <w:t xml:space="preserve"> </w:t>
      </w:r>
      <w:r w:rsidR="00717377" w:rsidRPr="00BA7DCC">
        <w:t xml:space="preserve"> </w:t>
      </w:r>
      <w:r w:rsidRPr="00BA7DCC">
        <w:t>Policy.</w:t>
      </w:r>
      <w:bookmarkEnd w:id="35"/>
      <w:bookmarkEnd w:id="36"/>
      <w:bookmarkEnd w:id="37"/>
    </w:p>
    <w:p w14:paraId="21F28625" w14:textId="69BA3DEF" w:rsidR="00BA2E5A" w:rsidRPr="00DE1D87" w:rsidRDefault="003018FB" w:rsidP="00DE1D87">
      <w:pPr>
        <w:rPr>
          <w:rFonts w:ascii="Times New Roman" w:hAnsi="Times New Roman" w:cs="Times New Roman"/>
          <w:sz w:val="24"/>
          <w:szCs w:val="24"/>
        </w:rPr>
      </w:pPr>
      <w:r w:rsidRPr="00DE1D87">
        <w:rPr>
          <w:rFonts w:ascii="Times New Roman" w:hAnsi="Times New Roman" w:cs="Times New Roman"/>
          <w:sz w:val="24"/>
          <w:szCs w:val="24"/>
        </w:rPr>
        <w:t xml:space="preserve">(a)(1)  </w:t>
      </w:r>
      <w:r w:rsidR="00A26298" w:rsidRPr="00DE1D87">
        <w:rPr>
          <w:rFonts w:ascii="Times New Roman" w:hAnsi="Times New Roman" w:cs="Times New Roman"/>
          <w:sz w:val="24"/>
          <w:szCs w:val="24"/>
        </w:rPr>
        <w:t>The authority of DFARS PGI 209.202(a)(1) is not</w:t>
      </w:r>
      <w:r w:rsidR="00144426" w:rsidRPr="00DE1D87">
        <w:rPr>
          <w:rFonts w:ascii="Times New Roman" w:hAnsi="Times New Roman" w:cs="Times New Roman"/>
          <w:sz w:val="24"/>
          <w:szCs w:val="24"/>
        </w:rPr>
        <w:t xml:space="preserve"> </w:t>
      </w:r>
      <w:r w:rsidR="00981445" w:rsidRPr="00DE1D87">
        <w:rPr>
          <w:rFonts w:ascii="Times New Roman" w:hAnsi="Times New Roman" w:cs="Times New Roman"/>
          <w:sz w:val="24"/>
          <w:szCs w:val="24"/>
        </w:rPr>
        <w:t>delega</w:t>
      </w:r>
      <w:r w:rsidR="00A26298" w:rsidRPr="00DE1D87">
        <w:rPr>
          <w:rFonts w:ascii="Times New Roman" w:hAnsi="Times New Roman" w:cs="Times New Roman"/>
          <w:sz w:val="24"/>
          <w:szCs w:val="24"/>
        </w:rPr>
        <w:t>ble</w:t>
      </w:r>
      <w:r w:rsidR="00981445" w:rsidRPr="00DE1D87">
        <w:rPr>
          <w:rFonts w:ascii="Times New Roman" w:hAnsi="Times New Roman" w:cs="Times New Roman"/>
          <w:sz w:val="24"/>
          <w:szCs w:val="24"/>
        </w:rPr>
        <w:t xml:space="preserve"> below the level of </w:t>
      </w:r>
      <w:r w:rsidR="008D6DB2" w:rsidRPr="00DE1D87">
        <w:rPr>
          <w:rFonts w:ascii="Times New Roman" w:hAnsi="Times New Roman" w:cs="Times New Roman"/>
          <w:sz w:val="24"/>
          <w:szCs w:val="24"/>
        </w:rPr>
        <w:t xml:space="preserve">the </w:t>
      </w:r>
      <w:r w:rsidR="00981445" w:rsidRPr="00DE1D87">
        <w:rPr>
          <w:rFonts w:ascii="Times New Roman" w:hAnsi="Times New Roman" w:cs="Times New Roman"/>
          <w:sz w:val="24"/>
          <w:szCs w:val="24"/>
        </w:rPr>
        <w:t>chief of the contracting office</w:t>
      </w:r>
      <w:r w:rsidR="00A26298" w:rsidRPr="00DE1D87">
        <w:rPr>
          <w:rFonts w:ascii="Times New Roman" w:hAnsi="Times New Roman" w:cs="Times New Roman"/>
          <w:sz w:val="24"/>
          <w:szCs w:val="24"/>
        </w:rPr>
        <w:t>.</w:t>
      </w:r>
    </w:p>
    <w:p w14:paraId="3CE8B25B" w14:textId="0BEE96B6" w:rsidR="00F31104" w:rsidRPr="00DE1D87" w:rsidRDefault="00F31104" w:rsidP="00DE1D87">
      <w:pPr>
        <w:rPr>
          <w:rFonts w:ascii="Times New Roman" w:hAnsi="Times New Roman" w:cs="Times New Roman"/>
          <w:sz w:val="24"/>
          <w:szCs w:val="24"/>
        </w:rPr>
      </w:pPr>
      <w:r w:rsidRPr="00DE1D87">
        <w:rPr>
          <w:rFonts w:ascii="Times New Roman" w:hAnsi="Times New Roman" w:cs="Times New Roman"/>
          <w:sz w:val="24"/>
          <w:szCs w:val="24"/>
        </w:rPr>
        <w:t xml:space="preserve">(b)  </w:t>
      </w:r>
      <w:r w:rsidR="00ED7D73" w:rsidRPr="00DE1D87">
        <w:rPr>
          <w:rFonts w:ascii="Times New Roman" w:hAnsi="Times New Roman" w:cs="Times New Roman"/>
          <w:sz w:val="24"/>
          <w:szCs w:val="24"/>
        </w:rPr>
        <w:t xml:space="preserve">The head of the contracting activity may waive the requirements as described in FAR 9.202(b).  </w:t>
      </w:r>
      <w:r w:rsidRPr="00DE1D87">
        <w:rPr>
          <w:rFonts w:ascii="Times New Roman" w:hAnsi="Times New Roman" w:cs="Times New Roman"/>
          <w:sz w:val="24"/>
          <w:szCs w:val="24"/>
        </w:rPr>
        <w:t xml:space="preserve">See </w:t>
      </w:r>
      <w:hyperlink r:id="rId13" w:history="1">
        <w:r w:rsidRPr="00647F70">
          <w:rPr>
            <w:rStyle w:val="Hyperlink"/>
            <w:rFonts w:ascii="Times New Roman" w:hAnsi="Times New Roman" w:cs="Times New Roman"/>
            <w:sz w:val="24"/>
            <w:szCs w:val="24"/>
          </w:rPr>
          <w:t>Appendix GG</w:t>
        </w:r>
      </w:hyperlink>
      <w:r w:rsidRPr="00DE1D87">
        <w:rPr>
          <w:rFonts w:ascii="Times New Roman" w:hAnsi="Times New Roman" w:cs="Times New Roman"/>
          <w:sz w:val="24"/>
          <w:szCs w:val="24"/>
        </w:rPr>
        <w:t xml:space="preserve"> for further delegation.</w:t>
      </w:r>
    </w:p>
    <w:p w14:paraId="460F2CAB" w14:textId="4DCE9572" w:rsidR="00840087" w:rsidRDefault="00840087" w:rsidP="00DE1D87">
      <w:pPr>
        <w:rPr>
          <w:b/>
        </w:rPr>
      </w:pPr>
      <w:r w:rsidRPr="00DE1D87">
        <w:rPr>
          <w:rFonts w:ascii="Times New Roman" w:hAnsi="Times New Roman" w:cs="Times New Roman"/>
          <w:sz w:val="24"/>
          <w:szCs w:val="24"/>
        </w:rPr>
        <w:t xml:space="preserve">(e)  The </w:t>
      </w:r>
      <w:r w:rsidR="00144426" w:rsidRPr="00DE1D87">
        <w:rPr>
          <w:rFonts w:ascii="Times New Roman" w:hAnsi="Times New Roman" w:cs="Times New Roman"/>
          <w:sz w:val="24"/>
          <w:szCs w:val="24"/>
        </w:rPr>
        <w:t>Assistant Secretary of the Army (Acquisition, Logistics and Technology)</w:t>
      </w:r>
      <w:r w:rsidR="005D4CE4" w:rsidRPr="00DE1D87">
        <w:rPr>
          <w:rFonts w:ascii="Times New Roman" w:hAnsi="Times New Roman" w:cs="Times New Roman"/>
          <w:sz w:val="24"/>
          <w:szCs w:val="24"/>
        </w:rPr>
        <w:t xml:space="preserve"> has </w:t>
      </w:r>
      <w:r w:rsidR="00F31104" w:rsidRPr="00DE1D87">
        <w:rPr>
          <w:rFonts w:ascii="Times New Roman" w:hAnsi="Times New Roman" w:cs="Times New Roman"/>
          <w:sz w:val="24"/>
          <w:szCs w:val="24"/>
        </w:rPr>
        <w:t>authorization</w:t>
      </w:r>
      <w:r w:rsidRPr="00DE1D87">
        <w:rPr>
          <w:rFonts w:ascii="Times New Roman" w:hAnsi="Times New Roman" w:cs="Times New Roman"/>
          <w:sz w:val="24"/>
          <w:szCs w:val="24"/>
        </w:rPr>
        <w:t xml:space="preserve"> to </w:t>
      </w:r>
      <w:r w:rsidR="00995A7D" w:rsidRPr="00DE1D87">
        <w:rPr>
          <w:rFonts w:ascii="Times New Roman" w:hAnsi="Times New Roman" w:cs="Times New Roman"/>
          <w:sz w:val="24"/>
          <w:szCs w:val="24"/>
        </w:rPr>
        <w:t xml:space="preserve">grant the approval described in </w:t>
      </w:r>
      <w:r w:rsidRPr="00DE1D87">
        <w:rPr>
          <w:rFonts w:ascii="Times New Roman" w:hAnsi="Times New Roman" w:cs="Times New Roman"/>
          <w:sz w:val="24"/>
          <w:szCs w:val="24"/>
        </w:rPr>
        <w:t>FAR 9.202(</w:t>
      </w:r>
      <w:r w:rsidR="00995A7D" w:rsidRPr="00DE1D87">
        <w:rPr>
          <w:rFonts w:ascii="Times New Roman" w:hAnsi="Times New Roman" w:cs="Times New Roman"/>
          <w:sz w:val="24"/>
          <w:szCs w:val="24"/>
        </w:rPr>
        <w:t>e</w:t>
      </w:r>
      <w:r w:rsidRPr="00DE1D87">
        <w:rPr>
          <w:rFonts w:ascii="Times New Roman" w:hAnsi="Times New Roman" w:cs="Times New Roman"/>
          <w:sz w:val="24"/>
          <w:szCs w:val="24"/>
        </w:rPr>
        <w:t>).</w:t>
      </w:r>
      <w:r w:rsidR="003F1E04" w:rsidRPr="00DE1D87">
        <w:rPr>
          <w:rFonts w:ascii="Times New Roman" w:hAnsi="Times New Roman" w:cs="Times New Roman"/>
          <w:sz w:val="24"/>
          <w:szCs w:val="24"/>
        </w:rPr>
        <w:t xml:space="preserve"> </w:t>
      </w:r>
      <w:r w:rsidR="00F31104" w:rsidRPr="00DE1D87">
        <w:rPr>
          <w:rFonts w:ascii="Times New Roman" w:hAnsi="Times New Roman" w:cs="Times New Roman"/>
          <w:sz w:val="24"/>
          <w:szCs w:val="24"/>
        </w:rPr>
        <w:t xml:space="preserve"> </w:t>
      </w:r>
      <w:r w:rsidR="00F31104" w:rsidRPr="00216819">
        <w:rPr>
          <w:rFonts w:ascii="Times New Roman" w:hAnsi="Times New Roman" w:cs="Times New Roman"/>
          <w:sz w:val="24"/>
          <w:szCs w:val="24"/>
        </w:rPr>
        <w:t xml:space="preserve">See </w:t>
      </w:r>
      <w:hyperlink r:id="rId14" w:history="1">
        <w:r w:rsidR="00F31104" w:rsidRPr="00216819">
          <w:rPr>
            <w:rStyle w:val="Hyperlink"/>
            <w:rFonts w:ascii="Times New Roman" w:hAnsi="Times New Roman" w:cs="Times New Roman"/>
            <w:sz w:val="24"/>
            <w:szCs w:val="24"/>
          </w:rPr>
          <w:t>Appendix GG</w:t>
        </w:r>
      </w:hyperlink>
      <w:r w:rsidR="00F31104" w:rsidRPr="00216819">
        <w:rPr>
          <w:rFonts w:ascii="Times New Roman" w:hAnsi="Times New Roman" w:cs="Times New Roman"/>
          <w:sz w:val="24"/>
          <w:szCs w:val="24"/>
        </w:rPr>
        <w:t xml:space="preserve"> for further</w:t>
      </w:r>
      <w:r w:rsidR="00F31104" w:rsidRPr="00DE1D87">
        <w:rPr>
          <w:rFonts w:ascii="Times New Roman" w:hAnsi="Times New Roman" w:cs="Times New Roman"/>
          <w:sz w:val="24"/>
          <w:szCs w:val="24"/>
        </w:rPr>
        <w:t xml:space="preserve"> delegation</w:t>
      </w:r>
      <w:r w:rsidR="00F31104">
        <w:t>.</w:t>
      </w:r>
    </w:p>
    <w:p w14:paraId="4F316D45" w14:textId="77777777" w:rsidR="00DB7BAB" w:rsidRDefault="00DB7BAB" w:rsidP="00DE1D87">
      <w:pPr>
        <w:pStyle w:val="Heading4"/>
      </w:pPr>
      <w:bookmarkStart w:id="38" w:name="_Toc514049431"/>
      <w:bookmarkStart w:id="39" w:name="_Toc29299355"/>
      <w:bookmarkStart w:id="40" w:name="_Toc58314514"/>
      <w:r w:rsidRPr="005D4CE4">
        <w:t>5109.206  Acquisitions subject to qualification requirements.</w:t>
      </w:r>
      <w:bookmarkEnd w:id="38"/>
      <w:bookmarkEnd w:id="39"/>
      <w:bookmarkEnd w:id="40"/>
    </w:p>
    <w:p w14:paraId="3639BF0B" w14:textId="77777777" w:rsidR="00C5095B" w:rsidRDefault="00C5095B" w:rsidP="00DE1D87">
      <w:pPr>
        <w:pStyle w:val="Heading4"/>
      </w:pPr>
      <w:bookmarkStart w:id="41" w:name="_Toc514049432"/>
      <w:bookmarkStart w:id="42" w:name="_Toc29299356"/>
      <w:bookmarkStart w:id="43" w:name="_Toc58314515"/>
      <w:r>
        <w:t>5109.206-1  General.</w:t>
      </w:r>
      <w:bookmarkEnd w:id="41"/>
      <w:bookmarkEnd w:id="42"/>
      <w:bookmarkEnd w:id="43"/>
    </w:p>
    <w:p w14:paraId="6062CDB4" w14:textId="71DE55E1" w:rsidR="00DB7BAB" w:rsidRPr="00DE1D87" w:rsidRDefault="00DB7BAB" w:rsidP="00DE1D87">
      <w:pPr>
        <w:rPr>
          <w:rFonts w:ascii="Times New Roman" w:hAnsi="Times New Roman" w:cs="Times New Roman"/>
          <w:b/>
          <w:sz w:val="24"/>
          <w:szCs w:val="24"/>
        </w:rPr>
      </w:pPr>
      <w:r w:rsidRPr="00DE1D87">
        <w:rPr>
          <w:rFonts w:ascii="Times New Roman" w:hAnsi="Times New Roman" w:cs="Times New Roman"/>
          <w:sz w:val="24"/>
          <w:szCs w:val="24"/>
        </w:rPr>
        <w:t xml:space="preserve">(b)  </w:t>
      </w:r>
      <w:r w:rsidR="005D4CE4" w:rsidRPr="00DE1D87">
        <w:rPr>
          <w:rFonts w:ascii="Times New Roman" w:hAnsi="Times New Roman" w:cs="Times New Roman"/>
          <w:sz w:val="24"/>
          <w:szCs w:val="24"/>
        </w:rPr>
        <w:t xml:space="preserve">The </w:t>
      </w:r>
      <w:r w:rsidR="00144426" w:rsidRPr="00DE1D87">
        <w:rPr>
          <w:rFonts w:ascii="Times New Roman" w:hAnsi="Times New Roman" w:cs="Times New Roman"/>
          <w:sz w:val="24"/>
          <w:szCs w:val="24"/>
        </w:rPr>
        <w:t xml:space="preserve">Assistant Secretary of the Army (Acquisition, Logistics and Technology) </w:t>
      </w:r>
      <w:r w:rsidR="005D4CE4" w:rsidRPr="00DE1D87">
        <w:rPr>
          <w:rFonts w:ascii="Times New Roman" w:hAnsi="Times New Roman" w:cs="Times New Roman"/>
          <w:sz w:val="24"/>
          <w:szCs w:val="24"/>
        </w:rPr>
        <w:t>has</w:t>
      </w:r>
      <w:r w:rsidR="00D9045C" w:rsidRPr="00DE1D87">
        <w:rPr>
          <w:rFonts w:ascii="Times New Roman" w:hAnsi="Times New Roman" w:cs="Times New Roman"/>
          <w:sz w:val="24"/>
          <w:szCs w:val="24"/>
        </w:rPr>
        <w:t xml:space="preserve"> </w:t>
      </w:r>
      <w:r w:rsidR="00F31104" w:rsidRPr="00DE1D87">
        <w:rPr>
          <w:rFonts w:ascii="Times New Roman" w:hAnsi="Times New Roman" w:cs="Times New Roman"/>
          <w:sz w:val="24"/>
          <w:szCs w:val="24"/>
        </w:rPr>
        <w:t>the</w:t>
      </w:r>
      <w:r w:rsidR="005D4CE4" w:rsidRPr="00DE1D87">
        <w:rPr>
          <w:rFonts w:ascii="Times New Roman" w:hAnsi="Times New Roman" w:cs="Times New Roman"/>
          <w:sz w:val="24"/>
          <w:szCs w:val="24"/>
        </w:rPr>
        <w:t xml:space="preserve"> authority to make the determination at FAR 9.206-1(b)</w:t>
      </w:r>
      <w:r w:rsidR="00D9045C" w:rsidRPr="00DE1D87">
        <w:rPr>
          <w:rFonts w:ascii="Times New Roman" w:hAnsi="Times New Roman" w:cs="Times New Roman"/>
          <w:sz w:val="24"/>
          <w:szCs w:val="24"/>
        </w:rPr>
        <w:t>.</w:t>
      </w:r>
      <w:r w:rsidR="00F31104" w:rsidRPr="00DE1D87">
        <w:rPr>
          <w:rFonts w:ascii="Times New Roman" w:hAnsi="Times New Roman" w:cs="Times New Roman"/>
          <w:sz w:val="24"/>
          <w:szCs w:val="24"/>
        </w:rPr>
        <w:t xml:space="preserve">  See </w:t>
      </w:r>
      <w:hyperlink r:id="rId15" w:history="1">
        <w:r w:rsidR="00F31104" w:rsidRPr="00647F70">
          <w:rPr>
            <w:rStyle w:val="Hyperlink"/>
            <w:rFonts w:ascii="Times New Roman" w:hAnsi="Times New Roman" w:cs="Times New Roman"/>
            <w:sz w:val="24"/>
            <w:szCs w:val="24"/>
          </w:rPr>
          <w:t>Appendix GG</w:t>
        </w:r>
      </w:hyperlink>
      <w:r w:rsidR="00F31104" w:rsidRPr="00DE1D87">
        <w:rPr>
          <w:rFonts w:ascii="Times New Roman" w:hAnsi="Times New Roman" w:cs="Times New Roman"/>
          <w:sz w:val="24"/>
          <w:szCs w:val="24"/>
        </w:rPr>
        <w:t xml:space="preserve"> for further delegation.</w:t>
      </w:r>
    </w:p>
    <w:p w14:paraId="497A61E2" w14:textId="77777777" w:rsidR="00F31104" w:rsidRPr="00F31104" w:rsidRDefault="00F31104" w:rsidP="00DE1D87">
      <w:pPr>
        <w:pStyle w:val="Heading4"/>
      </w:pPr>
      <w:bookmarkStart w:id="44" w:name="_Toc514049433"/>
      <w:bookmarkStart w:id="45" w:name="_Toc29299357"/>
      <w:bookmarkStart w:id="46" w:name="_Toc58314516"/>
      <w:r w:rsidRPr="00F31104">
        <w:t>5109.270  Aviation and ship critical safety items.</w:t>
      </w:r>
      <w:bookmarkEnd w:id="44"/>
      <w:bookmarkEnd w:id="45"/>
      <w:bookmarkEnd w:id="46"/>
    </w:p>
    <w:p w14:paraId="7709FFBA" w14:textId="77777777" w:rsidR="00F31104" w:rsidRPr="00F31104" w:rsidRDefault="00F31104" w:rsidP="00DE1D87">
      <w:pPr>
        <w:pStyle w:val="Heading4"/>
      </w:pPr>
      <w:bookmarkStart w:id="47" w:name="_Toc514049434"/>
      <w:bookmarkStart w:id="48" w:name="_Toc29299358"/>
      <w:bookmarkStart w:id="49" w:name="_Toc58314517"/>
      <w:r w:rsidRPr="00F31104">
        <w:t>5109.270-3 Policy.</w:t>
      </w:r>
      <w:bookmarkEnd w:id="47"/>
      <w:bookmarkEnd w:id="48"/>
      <w:bookmarkEnd w:id="49"/>
    </w:p>
    <w:p w14:paraId="55A48099" w14:textId="2197FB7C" w:rsidR="00F31104" w:rsidRDefault="00F31104" w:rsidP="00DE1D87">
      <w:pPr>
        <w:rPr>
          <w:rFonts w:ascii="Times New Roman" w:hAnsi="Times New Roman" w:cs="Times New Roman"/>
          <w:sz w:val="24"/>
          <w:szCs w:val="24"/>
        </w:rPr>
      </w:pPr>
      <w:r w:rsidRPr="00DE1D87">
        <w:rPr>
          <w:rFonts w:ascii="Times New Roman" w:hAnsi="Times New Roman" w:cs="Times New Roman"/>
          <w:sz w:val="24"/>
          <w:szCs w:val="24"/>
        </w:rPr>
        <w:t xml:space="preserve">(a)  </w:t>
      </w:r>
      <w:r w:rsidR="00ED7D73" w:rsidRPr="00DE1D87">
        <w:rPr>
          <w:rFonts w:ascii="Times New Roman" w:hAnsi="Times New Roman" w:cs="Times New Roman"/>
          <w:sz w:val="24"/>
          <w:szCs w:val="24"/>
        </w:rPr>
        <w:t xml:space="preserve">The head of the contracting activity shall perform the duties stated in DFARS 209.270-3.  </w:t>
      </w:r>
      <w:r w:rsidRPr="00DE1D87">
        <w:rPr>
          <w:rFonts w:ascii="Times New Roman" w:hAnsi="Times New Roman" w:cs="Times New Roman"/>
          <w:sz w:val="24"/>
          <w:szCs w:val="24"/>
        </w:rPr>
        <w:t xml:space="preserve">See </w:t>
      </w:r>
      <w:hyperlink r:id="rId16" w:history="1">
        <w:r w:rsidRPr="00647F70">
          <w:rPr>
            <w:rStyle w:val="Hyperlink"/>
            <w:rFonts w:ascii="Times New Roman" w:hAnsi="Times New Roman" w:cs="Times New Roman"/>
            <w:sz w:val="24"/>
            <w:szCs w:val="24"/>
          </w:rPr>
          <w:t>Appendix GG</w:t>
        </w:r>
      </w:hyperlink>
      <w:r w:rsidRPr="00DE1D87">
        <w:rPr>
          <w:rFonts w:ascii="Times New Roman" w:hAnsi="Times New Roman" w:cs="Times New Roman"/>
          <w:sz w:val="24"/>
          <w:szCs w:val="24"/>
        </w:rPr>
        <w:t xml:space="preserve"> for further delegation.</w:t>
      </w:r>
    </w:p>
    <w:p w14:paraId="36E753B9" w14:textId="77777777" w:rsidR="00B47372" w:rsidRPr="00DE1D87" w:rsidRDefault="00B47372" w:rsidP="00DE1D87">
      <w:pPr>
        <w:rPr>
          <w:rFonts w:ascii="Times New Roman" w:hAnsi="Times New Roman" w:cs="Times New Roman"/>
          <w:sz w:val="24"/>
          <w:szCs w:val="24"/>
        </w:rPr>
      </w:pPr>
    </w:p>
    <w:p w14:paraId="22E65B81" w14:textId="77777777" w:rsidR="00530E0D" w:rsidRPr="00530E0D" w:rsidRDefault="00530E0D" w:rsidP="00DE1D87">
      <w:pPr>
        <w:pStyle w:val="Heading3"/>
      </w:pPr>
      <w:bookmarkStart w:id="50" w:name="_Toc514049435"/>
      <w:bookmarkStart w:id="51" w:name="_Toc29299359"/>
      <w:bookmarkStart w:id="52" w:name="_Toc58314518"/>
      <w:r w:rsidRPr="00530E0D">
        <w:t xml:space="preserve">Subpart 5109.4 </w:t>
      </w:r>
      <w:r w:rsidR="00360A6E">
        <w:t>–</w:t>
      </w:r>
      <w:r w:rsidRPr="00530E0D">
        <w:t xml:space="preserve"> Debarment, Suspension, and Ineligibility</w:t>
      </w:r>
      <w:bookmarkEnd w:id="50"/>
      <w:bookmarkEnd w:id="51"/>
      <w:bookmarkEnd w:id="52"/>
    </w:p>
    <w:p w14:paraId="7A51293E" w14:textId="77777777" w:rsidR="00530E0D" w:rsidRPr="00530E0D" w:rsidRDefault="00530E0D" w:rsidP="00DE1D87">
      <w:pPr>
        <w:pStyle w:val="Heading4"/>
      </w:pPr>
      <w:bookmarkStart w:id="53" w:name="_Toc514049436"/>
      <w:bookmarkStart w:id="54" w:name="_Toc29299360"/>
      <w:bookmarkStart w:id="55" w:name="_Toc58314519"/>
      <w:r w:rsidRPr="00530E0D">
        <w:t>5109.402  Policy.</w:t>
      </w:r>
      <w:bookmarkEnd w:id="53"/>
      <w:bookmarkEnd w:id="54"/>
      <w:bookmarkEnd w:id="55"/>
    </w:p>
    <w:p w14:paraId="4E60F720" w14:textId="21D95662" w:rsidR="00DA540B" w:rsidRPr="00144426" w:rsidRDefault="00530E0D" w:rsidP="00144426">
      <w:pPr>
        <w:pStyle w:val="ind12"/>
        <w:tabs>
          <w:tab w:val="clear" w:pos="2304"/>
          <w:tab w:val="clear" w:pos="2880"/>
          <w:tab w:val="clear" w:pos="3456"/>
        </w:tabs>
        <w:spacing w:after="240"/>
        <w:ind w:left="0"/>
        <w:rPr>
          <w:rFonts w:ascii="Times New Roman" w:hAnsi="Times New Roman" w:cs="Times New Roman"/>
          <w:i/>
          <w:sz w:val="24"/>
          <w:szCs w:val="24"/>
        </w:rPr>
      </w:pPr>
      <w:r w:rsidRPr="00530E0D">
        <w:rPr>
          <w:rFonts w:ascii="Times New Roman" w:hAnsi="Times New Roman" w:cs="Times New Roman"/>
          <w:sz w:val="24"/>
          <w:szCs w:val="24"/>
        </w:rPr>
        <w:t xml:space="preserve">(d)  The Chief, Procurement Fraud Branch, U.S. Army Contract and Fiscal Law Division, U.S. Army Legal Services Agency, Office the Judge Advocate General processes and recommends debarment or suspension action to the </w:t>
      </w:r>
      <w:r w:rsidR="000D4110">
        <w:rPr>
          <w:rFonts w:ascii="Times New Roman" w:hAnsi="Times New Roman" w:cs="Times New Roman"/>
          <w:sz w:val="24"/>
          <w:szCs w:val="24"/>
        </w:rPr>
        <w:t>suspension and debarment</w:t>
      </w:r>
      <w:r w:rsidRPr="00530E0D">
        <w:rPr>
          <w:rFonts w:ascii="Times New Roman" w:hAnsi="Times New Roman" w:cs="Times New Roman"/>
          <w:sz w:val="24"/>
          <w:szCs w:val="24"/>
        </w:rPr>
        <w:t xml:space="preserve"> official</w:t>
      </w:r>
      <w:r w:rsidR="00357CE3">
        <w:rPr>
          <w:rFonts w:ascii="Times New Roman" w:hAnsi="Times New Roman" w:cs="Times New Roman"/>
          <w:sz w:val="24"/>
          <w:szCs w:val="24"/>
        </w:rPr>
        <w:t xml:space="preserve"> (SDO)</w:t>
      </w:r>
      <w:r w:rsidRPr="00530E0D">
        <w:rPr>
          <w:rFonts w:ascii="Times New Roman" w:hAnsi="Times New Roman" w:cs="Times New Roman"/>
          <w:sz w:val="24"/>
          <w:szCs w:val="24"/>
        </w:rPr>
        <w:t>.</w:t>
      </w:r>
    </w:p>
    <w:p w14:paraId="78F568A1" w14:textId="77777777" w:rsidR="00530E0D" w:rsidRPr="00530E0D" w:rsidRDefault="00530E0D" w:rsidP="00DE1D87">
      <w:pPr>
        <w:pStyle w:val="Heading4"/>
      </w:pPr>
      <w:bookmarkStart w:id="56" w:name="_Toc514049437"/>
      <w:bookmarkStart w:id="57" w:name="_Toc29299361"/>
      <w:bookmarkStart w:id="58" w:name="_Toc58314520"/>
      <w:r w:rsidRPr="00530E0D">
        <w:t>5109.403  Definitions.</w:t>
      </w:r>
      <w:bookmarkEnd w:id="56"/>
      <w:bookmarkEnd w:id="57"/>
      <w:bookmarkEnd w:id="58"/>
    </w:p>
    <w:p w14:paraId="79BBD8CD" w14:textId="77777777" w:rsidR="00530E0D"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479518F8" w:rsidR="00227459" w:rsidRDefault="00530E0D" w:rsidP="005D4CE4">
      <w:pPr>
        <w:pStyle w:val="ind8"/>
        <w:tabs>
          <w:tab w:val="clear" w:pos="1728"/>
          <w:tab w:val="clear" w:pos="2304"/>
          <w:tab w:val="clear" w:pos="2880"/>
          <w:tab w:val="clear" w:pos="3456"/>
        </w:tabs>
        <w:spacing w:after="240"/>
        <w:ind w:left="0" w:firstLine="72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lastRenderedPageBreak/>
        <w:t>Director, Soldier &amp; Family Legal Services</w:t>
      </w:r>
      <w:r w:rsidR="00227459">
        <w:rPr>
          <w:rStyle w:val="Hyperlink"/>
          <w:rFonts w:ascii="Times New Roman" w:hAnsi="Times New Roman" w:cs="Times New Roman"/>
          <w:color w:val="auto"/>
          <w:sz w:val="24"/>
          <w:szCs w:val="24"/>
          <w:u w:val="none"/>
        </w:rPr>
        <w:t>,</w:t>
      </w:r>
      <w:r w:rsidR="002C0EA1">
        <w:rPr>
          <w:rStyle w:val="Hyperlink"/>
          <w:rFonts w:ascii="Times New Roman" w:hAnsi="Times New Roman" w:cs="Times New Roman"/>
          <w:color w:val="auto"/>
          <w:sz w:val="24"/>
          <w:szCs w:val="24"/>
          <w:u w:val="none"/>
        </w:rPr>
        <w:t xml:space="preserve"> or other official designated by The Judge Advocate General of the Army, pursuant to A</w:t>
      </w:r>
      <w:r w:rsidR="00DD69B2">
        <w:rPr>
          <w:rStyle w:val="Hyperlink"/>
          <w:rFonts w:ascii="Times New Roman" w:hAnsi="Times New Roman" w:cs="Times New Roman"/>
          <w:color w:val="auto"/>
          <w:sz w:val="24"/>
          <w:szCs w:val="24"/>
          <w:u w:val="none"/>
        </w:rPr>
        <w:t xml:space="preserve">rmy </w:t>
      </w:r>
      <w:r w:rsidR="002C0EA1">
        <w:rPr>
          <w:rStyle w:val="Hyperlink"/>
          <w:rFonts w:ascii="Times New Roman" w:hAnsi="Times New Roman" w:cs="Times New Roman"/>
          <w:color w:val="auto"/>
          <w:sz w:val="24"/>
          <w:szCs w:val="24"/>
          <w:u w:val="none"/>
        </w:rPr>
        <w:t>R</w:t>
      </w:r>
      <w:r w:rsidR="00DD69B2">
        <w:rPr>
          <w:rStyle w:val="Hyperlink"/>
          <w:rFonts w:ascii="Times New Roman" w:hAnsi="Times New Roman" w:cs="Times New Roman"/>
          <w:color w:val="auto"/>
          <w:sz w:val="24"/>
          <w:szCs w:val="24"/>
          <w:u w:val="none"/>
        </w:rPr>
        <w:t>egulation</w:t>
      </w:r>
      <w:r w:rsidR="002C0EA1">
        <w:rPr>
          <w:rStyle w:val="Hyperlink"/>
          <w:rFonts w:ascii="Times New Roman" w:hAnsi="Times New Roman" w:cs="Times New Roman"/>
          <w:color w:val="auto"/>
          <w:sz w:val="24"/>
          <w:szCs w:val="24"/>
          <w:u w:val="none"/>
        </w:rPr>
        <w:t xml:space="preserve"> 27-1, to </w:t>
      </w:r>
      <w:r w:rsidR="00A24671">
        <w:rPr>
          <w:rStyle w:val="Hyperlink"/>
          <w:rFonts w:ascii="Times New Roman" w:hAnsi="Times New Roman" w:cs="Times New Roman"/>
          <w:color w:val="auto"/>
          <w:sz w:val="24"/>
          <w:szCs w:val="24"/>
          <w:u w:val="none"/>
        </w:rPr>
        <w:t xml:space="preserve">request </w:t>
      </w:r>
      <w:r w:rsidR="002C0EA1">
        <w:rPr>
          <w:rStyle w:val="Hyperlink"/>
          <w:rFonts w:ascii="Times New Roman" w:hAnsi="Times New Roman" w:cs="Times New Roman"/>
          <w:color w:val="auto"/>
          <w:sz w:val="24"/>
          <w:szCs w:val="24"/>
          <w:u w:val="none"/>
        </w:rPr>
        <w:t>impos</w:t>
      </w:r>
      <w:r w:rsidR="00A24671">
        <w:rPr>
          <w:rStyle w:val="Hyperlink"/>
          <w:rFonts w:ascii="Times New Roman" w:hAnsi="Times New Roman" w:cs="Times New Roman"/>
          <w:color w:val="auto"/>
          <w:sz w:val="24"/>
          <w:szCs w:val="24"/>
          <w:u w:val="none"/>
        </w:rPr>
        <w:t>ition of</w:t>
      </w:r>
      <w:r w:rsidR="002C0EA1">
        <w:rPr>
          <w:rStyle w:val="Hyperlink"/>
          <w:rFonts w:ascii="Times New Roman" w:hAnsi="Times New Roman" w:cs="Times New Roman"/>
          <w:color w:val="auto"/>
          <w:sz w:val="24"/>
          <w:szCs w:val="24"/>
          <w:u w:val="none"/>
        </w:rPr>
        <w:t xml:space="preserve"> suspension and</w:t>
      </w:r>
      <w:r w:rsidR="00A24671">
        <w:rPr>
          <w:rStyle w:val="Hyperlink"/>
          <w:rFonts w:ascii="Times New Roman" w:hAnsi="Times New Roman" w:cs="Times New Roman"/>
          <w:color w:val="auto"/>
          <w:sz w:val="24"/>
          <w:szCs w:val="24"/>
          <w:u w:val="none"/>
        </w:rPr>
        <w:t>/or</w:t>
      </w:r>
      <w:r w:rsidR="002C0EA1">
        <w:rPr>
          <w:rStyle w:val="Hyperlink"/>
          <w:rFonts w:ascii="Times New Roman" w:hAnsi="Times New Roman" w:cs="Times New Roman"/>
          <w:color w:val="auto"/>
          <w:sz w:val="24"/>
          <w:szCs w:val="24"/>
          <w:u w:val="none"/>
        </w:rPr>
        <w:t xml:space="preserve"> debarment.  Use</w:t>
      </w:r>
      <w:r w:rsidR="00227459">
        <w:rPr>
          <w:rStyle w:val="Hyperlink"/>
          <w:rFonts w:ascii="Times New Roman" w:hAnsi="Times New Roman" w:cs="Times New Roman"/>
          <w:color w:val="auto"/>
          <w:sz w:val="24"/>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ins w:id="59" w:author="Jordan, Amanda C CIV USARMY HQDA ASA ALT (USA)" w:date="2024-08-28T07:11:00Z"/>
          <w:rStyle w:val="Hyperlink"/>
          <w:rFonts w:ascii="Times New Roman" w:hAnsi="Times New Roman" w:cs="Times New Roman"/>
          <w:color w:val="auto"/>
          <w:sz w:val="24"/>
          <w:szCs w:val="24"/>
          <w:u w:val="none"/>
        </w:rPr>
      </w:pPr>
    </w:p>
    <w:p w14:paraId="00976426" w14:textId="77777777" w:rsidR="002A4533" w:rsidRDefault="002A4533"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3DEBB890"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ATTN:  Procurement Fraud </w:t>
      </w:r>
      <w:r w:rsidR="00A24671">
        <w:rPr>
          <w:rStyle w:val="Hyperlink"/>
          <w:rFonts w:ascii="Times New Roman" w:hAnsi="Times New Roman" w:cs="Times New Roman"/>
          <w:color w:val="auto"/>
          <w:sz w:val="24"/>
          <w:szCs w:val="24"/>
          <w:u w:val="none"/>
        </w:rPr>
        <w:t>Division</w:t>
      </w:r>
    </w:p>
    <w:p w14:paraId="66ABEB93" w14:textId="7659FAB5" w:rsidR="00A24671" w:rsidRDefault="00A2467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Office of The Judge Advocate General</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r w:rsidR="00E610BE">
        <w:rPr>
          <w:rStyle w:val="Hyperlink"/>
          <w:rFonts w:ascii="Times New Roman" w:hAnsi="Times New Roman" w:cs="Times New Roman"/>
          <w:color w:val="auto"/>
          <w:sz w:val="24"/>
          <w:szCs w:val="24"/>
          <w:u w:val="none"/>
        </w:rPr>
        <w:t>Gunston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64C8F5C4"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p>
    <w:p w14:paraId="6E72BD8F" w14:textId="0B8F5B1D" w:rsidR="00DA540B" w:rsidRDefault="00A44345" w:rsidP="00A24671">
      <w:pPr>
        <w:pStyle w:val="ind8"/>
        <w:tabs>
          <w:tab w:val="clear" w:pos="1728"/>
          <w:tab w:val="clear" w:pos="2304"/>
          <w:tab w:val="clear" w:pos="2880"/>
          <w:tab w:val="clear" w:pos="3456"/>
        </w:tabs>
        <w:spacing w:after="240"/>
        <w:ind w:left="0"/>
        <w:rPr>
          <w:rFonts w:ascii="open_sansregular" w:eastAsia="Times New Roman" w:hAnsi="open_sansregular" w:cs="Times New Roman"/>
          <w:color w:val="000000"/>
          <w:sz w:val="27"/>
          <w:szCs w:val="27"/>
        </w:rPr>
      </w:pPr>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296EFC">
        <w:rPr>
          <w:rStyle w:val="Hyperlink"/>
          <w:rFonts w:ascii="Times New Roman" w:hAnsi="Times New Roman" w:cs="Times New Roman"/>
          <w:color w:val="auto"/>
          <w:sz w:val="24"/>
          <w:szCs w:val="24"/>
          <w:u w:val="none"/>
        </w:rPr>
        <w:t xml:space="preserve"> </w:t>
      </w:r>
      <w:hyperlink r:id="rId17" w:history="1">
        <w:r w:rsidR="00296EFC" w:rsidRPr="009B6D5C">
          <w:rPr>
            <w:rStyle w:val="Hyperlink"/>
            <w:rFonts w:ascii="Times New Roman" w:hAnsi="Times New Roman" w:cs="Times New Roman"/>
            <w:sz w:val="24"/>
            <w:szCs w:val="24"/>
          </w:rPr>
          <w:t>usarmy.pentagon.hqda-otjag.list.pfd@mail.mil</w:t>
        </w:r>
      </w:hyperlink>
      <w:r w:rsidR="00296EFC">
        <w:rPr>
          <w:rStyle w:val="Hyperlink"/>
          <w:rFonts w:ascii="Times New Roman" w:hAnsi="Times New Roman" w:cs="Times New Roman"/>
          <w:color w:val="auto"/>
          <w:sz w:val="24"/>
          <w:szCs w:val="24"/>
          <w:u w:val="none"/>
        </w:rPr>
        <w:t xml:space="preserve"> </w:t>
      </w:r>
    </w:p>
    <w:p w14:paraId="6882485A" w14:textId="3C9E0B7E" w:rsidR="00216819" w:rsidDel="002A4533" w:rsidRDefault="00216819" w:rsidP="00DE1D87">
      <w:pPr>
        <w:pStyle w:val="Heading4"/>
        <w:rPr>
          <w:del w:id="60" w:author="Jordan, Amanda C CIV USARMY HQDA ASA ALT (USA)" w:date="2024-08-28T07:11:00Z"/>
        </w:rPr>
      </w:pPr>
      <w:bookmarkStart w:id="61" w:name="_Toc514049438"/>
      <w:bookmarkStart w:id="62" w:name="_Toc29299362"/>
      <w:bookmarkStart w:id="63" w:name="_Toc58314521"/>
    </w:p>
    <w:p w14:paraId="56332E0A" w14:textId="162BB3CC" w:rsidR="00216819" w:rsidDel="002A4533" w:rsidRDefault="00216819" w:rsidP="00DE1D87">
      <w:pPr>
        <w:pStyle w:val="Heading4"/>
        <w:rPr>
          <w:del w:id="64" w:author="Jordan, Amanda C CIV USARMY HQDA ASA ALT (USA)" w:date="2024-08-28T07:11:00Z"/>
        </w:rPr>
      </w:pPr>
    </w:p>
    <w:p w14:paraId="596B69BB" w14:textId="259D567A" w:rsidR="00216819" w:rsidDel="002A4533" w:rsidRDefault="00216819" w:rsidP="00DE1D87">
      <w:pPr>
        <w:pStyle w:val="Heading4"/>
        <w:rPr>
          <w:del w:id="65" w:author="Jordan, Amanda C CIV USARMY HQDA ASA ALT (USA)" w:date="2024-08-28T07:11:00Z"/>
        </w:rPr>
      </w:pPr>
    </w:p>
    <w:p w14:paraId="66398C18" w14:textId="200B5718" w:rsidR="00216819" w:rsidDel="002A4533" w:rsidRDefault="00216819" w:rsidP="00DE1D87">
      <w:pPr>
        <w:pStyle w:val="Heading4"/>
        <w:rPr>
          <w:del w:id="66" w:author="Jordan, Amanda C CIV USARMY HQDA ASA ALT (USA)" w:date="2024-08-28T07:11:00Z"/>
        </w:rPr>
      </w:pPr>
    </w:p>
    <w:p w14:paraId="1960DE46" w14:textId="6E190636" w:rsidR="00216819" w:rsidDel="002A4533" w:rsidRDefault="00216819" w:rsidP="00DE1D87">
      <w:pPr>
        <w:pStyle w:val="Heading4"/>
        <w:rPr>
          <w:del w:id="67" w:author="Jordan, Amanda C CIV USARMY HQDA ASA ALT (USA)" w:date="2024-08-28T07:11:00Z"/>
        </w:rPr>
      </w:pPr>
    </w:p>
    <w:p w14:paraId="76C1932D" w14:textId="5110454B" w:rsidR="00216819" w:rsidDel="002A4533" w:rsidRDefault="00216819" w:rsidP="00DE1D87">
      <w:pPr>
        <w:pStyle w:val="Heading4"/>
        <w:rPr>
          <w:del w:id="68" w:author="Jordan, Amanda C CIV USARMY HQDA ASA ALT (USA)" w:date="2024-08-28T07:11:00Z"/>
        </w:rPr>
      </w:pPr>
    </w:p>
    <w:p w14:paraId="303F8F6D" w14:textId="783F3BDD" w:rsidR="00216819" w:rsidDel="002A4533" w:rsidRDefault="00216819" w:rsidP="00DE1D87">
      <w:pPr>
        <w:pStyle w:val="Heading4"/>
        <w:rPr>
          <w:del w:id="69" w:author="Jordan, Amanda C CIV USARMY HQDA ASA ALT (USA)" w:date="2024-08-28T07:11:00Z"/>
        </w:rPr>
      </w:pPr>
    </w:p>
    <w:p w14:paraId="44F324FC" w14:textId="2CE88386" w:rsidR="00216819" w:rsidDel="002A4533" w:rsidRDefault="00216819" w:rsidP="00DE1D87">
      <w:pPr>
        <w:pStyle w:val="Heading4"/>
        <w:rPr>
          <w:del w:id="70" w:author="Jordan, Amanda C CIV USARMY HQDA ASA ALT (USA)" w:date="2024-08-28T07:11:00Z"/>
        </w:rPr>
      </w:pPr>
    </w:p>
    <w:p w14:paraId="02759B8D" w14:textId="6F0A776E" w:rsidR="00216819" w:rsidDel="002A4533" w:rsidRDefault="00216819" w:rsidP="00DE1D87">
      <w:pPr>
        <w:pStyle w:val="Heading4"/>
        <w:rPr>
          <w:del w:id="71" w:author="Jordan, Amanda C CIV USARMY HQDA ASA ALT (USA)" w:date="2024-08-28T07:11:00Z"/>
        </w:rPr>
      </w:pPr>
    </w:p>
    <w:p w14:paraId="6389D1DF" w14:textId="7F94A94C" w:rsidR="00216819" w:rsidDel="002A4533" w:rsidRDefault="00216819" w:rsidP="00DE1D87">
      <w:pPr>
        <w:pStyle w:val="Heading4"/>
        <w:rPr>
          <w:del w:id="72" w:author="Jordan, Amanda C CIV USARMY HQDA ASA ALT (USA)" w:date="2024-08-28T07:11:00Z"/>
        </w:rPr>
      </w:pPr>
    </w:p>
    <w:p w14:paraId="3108EDAD" w14:textId="052FD002" w:rsidR="00216819" w:rsidDel="002A4533" w:rsidRDefault="00216819" w:rsidP="00DE1D87">
      <w:pPr>
        <w:pStyle w:val="Heading4"/>
        <w:rPr>
          <w:del w:id="73" w:author="Jordan, Amanda C CIV USARMY HQDA ASA ALT (USA)" w:date="2024-08-28T07:11:00Z"/>
        </w:rPr>
      </w:pPr>
    </w:p>
    <w:p w14:paraId="2123D110" w14:textId="164B98E6" w:rsidR="00216819" w:rsidDel="002A4533" w:rsidRDefault="00216819" w:rsidP="00DE1D87">
      <w:pPr>
        <w:pStyle w:val="Heading4"/>
        <w:rPr>
          <w:del w:id="74" w:author="Jordan, Amanda C CIV USARMY HQDA ASA ALT (USA)" w:date="2024-08-28T07:11:00Z"/>
        </w:rPr>
      </w:pPr>
    </w:p>
    <w:p w14:paraId="16482D6F" w14:textId="6D355D8F" w:rsidR="00216819" w:rsidDel="002A4533" w:rsidRDefault="00216819" w:rsidP="00DE1D87">
      <w:pPr>
        <w:pStyle w:val="Heading4"/>
        <w:rPr>
          <w:del w:id="75" w:author="Jordan, Amanda C CIV USARMY HQDA ASA ALT (USA)" w:date="2024-08-28T07:11:00Z"/>
        </w:rPr>
      </w:pPr>
    </w:p>
    <w:p w14:paraId="42DEFA28" w14:textId="76181E1D" w:rsidR="00530E0D" w:rsidRPr="00530E0D" w:rsidRDefault="00530E0D" w:rsidP="00DE1D87">
      <w:pPr>
        <w:pStyle w:val="Heading4"/>
      </w:pPr>
      <w:r w:rsidRPr="00530E0D">
        <w:t xml:space="preserve">5109.404  </w:t>
      </w:r>
      <w:r w:rsidR="006C431D">
        <w:t>System for award management e</w:t>
      </w:r>
      <w:r w:rsidR="00AE04D5">
        <w:t>xclusions</w:t>
      </w:r>
      <w:r w:rsidRPr="00530E0D">
        <w:t>.</w:t>
      </w:r>
      <w:bookmarkEnd w:id="61"/>
      <w:bookmarkEnd w:id="62"/>
      <w:bookmarkEnd w:id="63"/>
    </w:p>
    <w:p w14:paraId="7F2F96E3" w14:textId="0D78B626" w:rsidR="00530E0D" w:rsidRPr="009E54D0" w:rsidRDefault="00530E0D" w:rsidP="009E54D0">
      <w:pPr>
        <w:rPr>
          <w:rFonts w:ascii="Times New Roman" w:hAnsi="Times New Roman" w:cs="Times New Roman"/>
          <w:i/>
          <w:sz w:val="24"/>
          <w:szCs w:val="24"/>
        </w:rPr>
      </w:pPr>
      <w:r w:rsidRPr="009E54D0">
        <w:rPr>
          <w:rFonts w:ascii="Times New Roman" w:hAnsi="Times New Roman" w:cs="Times New Roman"/>
          <w:sz w:val="24"/>
          <w:szCs w:val="24"/>
        </w:rPr>
        <w:t>(c)(</w:t>
      </w:r>
      <w:r w:rsidR="00422291">
        <w:rPr>
          <w:rFonts w:ascii="Times New Roman" w:hAnsi="Times New Roman" w:cs="Times New Roman"/>
          <w:sz w:val="24"/>
          <w:szCs w:val="24"/>
        </w:rPr>
        <w:t>5</w:t>
      </w:r>
      <w:r w:rsidRPr="009E54D0">
        <w:rPr>
          <w:rFonts w:ascii="Times New Roman" w:hAnsi="Times New Roman" w:cs="Times New Roman"/>
          <w:sz w:val="24"/>
          <w:szCs w:val="24"/>
        </w:rPr>
        <w:t xml:space="preserve">)  The </w:t>
      </w:r>
      <w:r w:rsidR="00213566" w:rsidRPr="009E54D0">
        <w:rPr>
          <w:rFonts w:ascii="Times New Roman" w:hAnsi="Times New Roman" w:cs="Times New Roman"/>
          <w:sz w:val="24"/>
          <w:szCs w:val="24"/>
        </w:rPr>
        <w:t>h</w:t>
      </w:r>
      <w:r w:rsidRPr="009E54D0">
        <w:rPr>
          <w:rFonts w:ascii="Times New Roman" w:hAnsi="Times New Roman" w:cs="Times New Roman"/>
          <w:sz w:val="24"/>
          <w:szCs w:val="24"/>
        </w:rPr>
        <w:t>ead</w:t>
      </w:r>
      <w:r w:rsidR="00631C0F" w:rsidRPr="009E54D0">
        <w:rPr>
          <w:rFonts w:ascii="Times New Roman" w:hAnsi="Times New Roman" w:cs="Times New Roman"/>
          <w:sz w:val="24"/>
          <w:szCs w:val="24"/>
        </w:rPr>
        <w:t>s</w:t>
      </w:r>
      <w:r w:rsidRPr="009E54D0">
        <w:rPr>
          <w:rFonts w:ascii="Times New Roman" w:hAnsi="Times New Roman" w:cs="Times New Roman"/>
          <w:sz w:val="24"/>
          <w:szCs w:val="24"/>
        </w:rPr>
        <w:t xml:space="preserve"> of the </w:t>
      </w:r>
      <w:r w:rsidR="00213566" w:rsidRPr="009E54D0">
        <w:rPr>
          <w:rFonts w:ascii="Times New Roman" w:hAnsi="Times New Roman" w:cs="Times New Roman"/>
          <w:sz w:val="24"/>
          <w:szCs w:val="24"/>
        </w:rPr>
        <w:t>c</w:t>
      </w:r>
      <w:r w:rsidRPr="009E54D0">
        <w:rPr>
          <w:rFonts w:ascii="Times New Roman" w:hAnsi="Times New Roman" w:cs="Times New Roman"/>
          <w:sz w:val="24"/>
          <w:szCs w:val="24"/>
        </w:rPr>
        <w:t xml:space="preserve">ontracting </w:t>
      </w:r>
      <w:r w:rsidR="00213566" w:rsidRPr="009E54D0">
        <w:rPr>
          <w:rFonts w:ascii="Times New Roman" w:hAnsi="Times New Roman" w:cs="Times New Roman"/>
          <w:sz w:val="24"/>
          <w:szCs w:val="24"/>
        </w:rPr>
        <w:t>a</w:t>
      </w:r>
      <w:r w:rsidRPr="009E54D0">
        <w:rPr>
          <w:rFonts w:ascii="Times New Roman" w:hAnsi="Times New Roman" w:cs="Times New Roman"/>
          <w:sz w:val="24"/>
          <w:szCs w:val="24"/>
        </w:rPr>
        <w:t>ctivit</w:t>
      </w:r>
      <w:r w:rsidR="00631C0F" w:rsidRPr="009E54D0">
        <w:rPr>
          <w:rFonts w:ascii="Times New Roman" w:hAnsi="Times New Roman" w:cs="Times New Roman"/>
          <w:sz w:val="24"/>
          <w:szCs w:val="24"/>
        </w:rPr>
        <w:t>ies</w:t>
      </w:r>
      <w:r w:rsidRPr="009E54D0">
        <w:rPr>
          <w:rFonts w:ascii="Times New Roman" w:hAnsi="Times New Roman" w:cs="Times New Roman"/>
          <w:sz w:val="24"/>
          <w:szCs w:val="24"/>
        </w:rPr>
        <w:t xml:space="preserve"> (HCA</w:t>
      </w:r>
      <w:r w:rsidR="00631C0F" w:rsidRPr="009E54D0">
        <w:rPr>
          <w:rFonts w:ascii="Times New Roman" w:hAnsi="Times New Roman" w:cs="Times New Roman"/>
          <w:sz w:val="24"/>
          <w:szCs w:val="24"/>
        </w:rPr>
        <w:t>s</w:t>
      </w:r>
      <w:r w:rsidRPr="009E54D0">
        <w:rPr>
          <w:rFonts w:ascii="Times New Roman" w:hAnsi="Times New Roman" w:cs="Times New Roman"/>
          <w:sz w:val="24"/>
          <w:szCs w:val="24"/>
        </w:rPr>
        <w:t>) must establish required procedures within their contracting activities.</w:t>
      </w:r>
      <w:r w:rsidRPr="009E54D0">
        <w:rPr>
          <w:rFonts w:ascii="Times New Roman" w:hAnsi="Times New Roman" w:cs="Times New Roman"/>
          <w:i/>
          <w:sz w:val="24"/>
          <w:szCs w:val="24"/>
        </w:rPr>
        <w:t xml:space="preserve"> </w:t>
      </w:r>
    </w:p>
    <w:p w14:paraId="5FBC71CF" w14:textId="77777777" w:rsidR="00530E0D" w:rsidRDefault="00530E0D" w:rsidP="00DE1D87">
      <w:pPr>
        <w:pStyle w:val="Heading4"/>
      </w:pPr>
      <w:bookmarkStart w:id="76" w:name="_Toc514049439"/>
      <w:bookmarkStart w:id="77" w:name="_Toc29299363"/>
      <w:bookmarkStart w:id="78" w:name="_Toc58314522"/>
      <w:r w:rsidRPr="00530E0D">
        <w:lastRenderedPageBreak/>
        <w:t>5109.405  Effect of listing.</w:t>
      </w:r>
      <w:bookmarkEnd w:id="76"/>
      <w:bookmarkEnd w:id="77"/>
      <w:bookmarkEnd w:id="78"/>
    </w:p>
    <w:p w14:paraId="5B66E90A" w14:textId="33369C96" w:rsidR="00ED2E0A" w:rsidRPr="00DE1D87" w:rsidRDefault="00ED2E0A" w:rsidP="00DE1D87">
      <w:pPr>
        <w:rPr>
          <w:rFonts w:ascii="Times New Roman" w:hAnsi="Times New Roman" w:cs="Times New Roman"/>
          <w:b/>
          <w:sz w:val="24"/>
          <w:szCs w:val="24"/>
        </w:rPr>
      </w:pPr>
      <w:r w:rsidRPr="00DE1D87">
        <w:rPr>
          <w:rFonts w:ascii="Times New Roman" w:hAnsi="Times New Roman" w:cs="Times New Roman"/>
          <w:sz w:val="24"/>
          <w:szCs w:val="24"/>
        </w:rPr>
        <w:t xml:space="preserve">(a) </w:t>
      </w:r>
      <w:r w:rsidR="006930AE"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t>
      </w:r>
      <w:r w:rsidR="00597AC1" w:rsidRPr="00DE1D87">
        <w:rPr>
          <w:rFonts w:ascii="Times New Roman" w:hAnsi="Times New Roman" w:cs="Times New Roman"/>
          <w:sz w:val="24"/>
          <w:szCs w:val="24"/>
        </w:rPr>
        <w:t xml:space="preserve">Army </w:t>
      </w:r>
      <w:del w:id="79" w:author="Jordan, Amanda C CIV USARMY HQDA ASA ALT (USA)" w:date="2024-08-28T07:12:00Z">
        <w:r w:rsidR="006930AE" w:rsidRPr="00DE1D87" w:rsidDel="002A4533">
          <w:rPr>
            <w:rFonts w:ascii="Times New Roman" w:hAnsi="Times New Roman" w:cs="Times New Roman"/>
            <w:sz w:val="24"/>
            <w:szCs w:val="24"/>
          </w:rPr>
          <w:delText>s</w:delText>
        </w:r>
        <w:r w:rsidR="00597AC1" w:rsidRPr="00DE1D87" w:rsidDel="002A4533">
          <w:rPr>
            <w:rFonts w:ascii="Times New Roman" w:hAnsi="Times New Roman" w:cs="Times New Roman"/>
            <w:sz w:val="24"/>
            <w:szCs w:val="24"/>
          </w:rPr>
          <w:delText xml:space="preserve">uspension and </w:delText>
        </w:r>
        <w:r w:rsidR="006930AE" w:rsidRPr="00DE1D87" w:rsidDel="002A4533">
          <w:rPr>
            <w:rFonts w:ascii="Times New Roman" w:hAnsi="Times New Roman" w:cs="Times New Roman"/>
            <w:sz w:val="24"/>
            <w:szCs w:val="24"/>
          </w:rPr>
          <w:delText>d</w:delText>
        </w:r>
        <w:r w:rsidR="00597AC1" w:rsidRPr="00DE1D87" w:rsidDel="002A4533">
          <w:rPr>
            <w:rFonts w:ascii="Times New Roman" w:hAnsi="Times New Roman" w:cs="Times New Roman"/>
            <w:sz w:val="24"/>
            <w:szCs w:val="24"/>
          </w:rPr>
          <w:delText xml:space="preserve">ebarment </w:delText>
        </w:r>
        <w:r w:rsidR="006930AE" w:rsidRPr="00DE1D87" w:rsidDel="002A4533">
          <w:rPr>
            <w:rFonts w:ascii="Times New Roman" w:hAnsi="Times New Roman" w:cs="Times New Roman"/>
            <w:sz w:val="24"/>
            <w:szCs w:val="24"/>
          </w:rPr>
          <w:delText>o</w:delText>
        </w:r>
        <w:r w:rsidR="00597AC1" w:rsidRPr="00DE1D87" w:rsidDel="002A4533">
          <w:rPr>
            <w:rFonts w:ascii="Times New Roman" w:hAnsi="Times New Roman" w:cs="Times New Roman"/>
            <w:sz w:val="24"/>
            <w:szCs w:val="24"/>
          </w:rPr>
          <w:delText>fficial</w:delText>
        </w:r>
      </w:del>
      <w:ins w:id="80" w:author="Jordan, Amanda C CIV USARMY HQDA ASA ALT (USA)" w:date="2024-08-28T07:12:00Z">
        <w:r w:rsidR="002A4533">
          <w:rPr>
            <w:rFonts w:ascii="Times New Roman" w:hAnsi="Times New Roman" w:cs="Times New Roman"/>
            <w:sz w:val="24"/>
            <w:szCs w:val="24"/>
          </w:rPr>
          <w:t>SDO</w:t>
        </w:r>
      </w:ins>
      <w:r w:rsidR="00597AC1" w:rsidRPr="00DE1D87">
        <w:rPr>
          <w:rFonts w:ascii="Times New Roman" w:hAnsi="Times New Roman" w:cs="Times New Roman"/>
          <w:sz w:val="24"/>
          <w:szCs w:val="24"/>
        </w:rPr>
        <w:t xml:space="preserve"> makes the “compelling reason” determination discussed at FAR 9.405(a), 9.405-1(b), 9.405-2, 9.406-1(c), and 9.407-1(d).  Contracting officers shall submit requests for an Army SDO determination to their </w:t>
      </w:r>
      <w:r w:rsidR="00803C2F">
        <w:rPr>
          <w:rFonts w:ascii="Times New Roman" w:hAnsi="Times New Roman" w:cs="Times New Roman"/>
          <w:sz w:val="24"/>
          <w:szCs w:val="24"/>
        </w:rPr>
        <w:t>senior</w:t>
      </w:r>
      <w:r w:rsidR="006930AE" w:rsidRPr="00DE1D87">
        <w:rPr>
          <w:rFonts w:ascii="Times New Roman" w:hAnsi="Times New Roman" w:cs="Times New Roman"/>
          <w:sz w:val="24"/>
          <w:szCs w:val="24"/>
        </w:rPr>
        <w:t xml:space="preserve"> contracting</w:t>
      </w:r>
      <w:r w:rsidR="00597AC1" w:rsidRPr="00DE1D87">
        <w:rPr>
          <w:rFonts w:ascii="Times New Roman" w:hAnsi="Times New Roman" w:cs="Times New Roman"/>
          <w:sz w:val="24"/>
          <w:szCs w:val="24"/>
        </w:rPr>
        <w:t xml:space="preserve"> </w:t>
      </w:r>
      <w:r w:rsidR="00803C2F">
        <w:rPr>
          <w:rFonts w:ascii="Times New Roman" w:hAnsi="Times New Roman" w:cs="Times New Roman"/>
          <w:sz w:val="24"/>
          <w:szCs w:val="24"/>
        </w:rPr>
        <w:t xml:space="preserve">official (SCO) </w:t>
      </w:r>
      <w:r w:rsidR="00447AB7" w:rsidRPr="00DE1D87">
        <w:rPr>
          <w:rFonts w:ascii="Times New Roman" w:hAnsi="Times New Roman" w:cs="Times New Roman"/>
          <w:sz w:val="24"/>
          <w:szCs w:val="24"/>
        </w:rPr>
        <w:t xml:space="preserve">for review and endorsement.  If the </w:t>
      </w:r>
      <w:r w:rsidR="00803C2F">
        <w:rPr>
          <w:rFonts w:ascii="Times New Roman" w:hAnsi="Times New Roman" w:cs="Times New Roman"/>
          <w:sz w:val="24"/>
          <w:szCs w:val="24"/>
        </w:rPr>
        <w:t>SCO</w:t>
      </w:r>
      <w:r w:rsidR="00447AB7" w:rsidRPr="00DE1D87">
        <w:rPr>
          <w:rFonts w:ascii="Times New Roman" w:hAnsi="Times New Roman" w:cs="Times New Roman"/>
          <w:sz w:val="24"/>
          <w:szCs w:val="24"/>
        </w:rPr>
        <w:t xml:space="preserve"> concurs, submit the request to the Army SDO, </w:t>
      </w:r>
      <w:r w:rsidR="00597AC1" w:rsidRPr="00DE1D87">
        <w:rPr>
          <w:rFonts w:ascii="Times New Roman" w:hAnsi="Times New Roman" w:cs="Times New Roman"/>
          <w:sz w:val="24"/>
          <w:szCs w:val="24"/>
        </w:rPr>
        <w:t xml:space="preserve">through </w:t>
      </w:r>
      <w:r w:rsidR="00357CE3" w:rsidRPr="00DE1D87">
        <w:rPr>
          <w:rFonts w:ascii="Times New Roman" w:hAnsi="Times New Roman" w:cs="Times New Roman"/>
          <w:sz w:val="24"/>
          <w:szCs w:val="24"/>
        </w:rPr>
        <w:t xml:space="preserve">the </w:t>
      </w:r>
      <w:r w:rsidR="00597AC1" w:rsidRPr="00DE1D87">
        <w:rPr>
          <w:rFonts w:ascii="Times New Roman" w:hAnsi="Times New Roman" w:cs="Times New Roman"/>
          <w:sz w:val="24"/>
          <w:szCs w:val="24"/>
        </w:rPr>
        <w:t xml:space="preserve">Chief, Procurement Fraud Branch (see </w:t>
      </w:r>
      <w:ins w:id="81" w:author="Jordan, Amanda C CIV USARMY HQDA ASA ALT (USA)" w:date="2024-08-28T07:12:00Z">
        <w:r w:rsidR="002A4533">
          <w:rPr>
            <w:rFonts w:ascii="Times New Roman" w:hAnsi="Times New Roman" w:cs="Times New Roman"/>
            <w:sz w:val="24"/>
            <w:szCs w:val="24"/>
          </w:rPr>
          <w:t xml:space="preserve">AFARS </w:t>
        </w:r>
      </w:ins>
      <w:r w:rsidR="00597AC1" w:rsidRPr="00DE1D87">
        <w:rPr>
          <w:rFonts w:ascii="Times New Roman" w:hAnsi="Times New Roman" w:cs="Times New Roman"/>
          <w:sz w:val="24"/>
          <w:szCs w:val="24"/>
        </w:rPr>
        <w:t>5101.290(b)(</w:t>
      </w:r>
      <w:r w:rsidR="000568A1" w:rsidRPr="00DE1D87">
        <w:rPr>
          <w:rFonts w:ascii="Times New Roman" w:hAnsi="Times New Roman" w:cs="Times New Roman"/>
          <w:sz w:val="24"/>
          <w:szCs w:val="24"/>
        </w:rPr>
        <w:t>5</w:t>
      </w:r>
      <w:r w:rsidR="00597AC1" w:rsidRPr="00DE1D87">
        <w:rPr>
          <w:rFonts w:ascii="Times New Roman" w:hAnsi="Times New Roman" w:cs="Times New Roman"/>
          <w:sz w:val="24"/>
          <w:szCs w:val="24"/>
        </w:rPr>
        <w:t>)</w:t>
      </w:r>
      <w:r w:rsidR="00357CE3" w:rsidRPr="00DE1D87">
        <w:rPr>
          <w:rFonts w:ascii="Times New Roman" w:hAnsi="Times New Roman" w:cs="Times New Roman"/>
          <w:sz w:val="24"/>
          <w:szCs w:val="24"/>
        </w:rPr>
        <w:t>)</w:t>
      </w:r>
      <w:r w:rsidR="00597AC1" w:rsidRPr="00DE1D87">
        <w:rPr>
          <w:rFonts w:ascii="Times New Roman" w:hAnsi="Times New Roman" w:cs="Times New Roman"/>
          <w:sz w:val="24"/>
          <w:szCs w:val="24"/>
        </w:rPr>
        <w:t>.  The Army SDO shall provide GSA with written notice of each approved determination.</w:t>
      </w:r>
    </w:p>
    <w:p w14:paraId="1607127B" w14:textId="3EA1AB15" w:rsidR="00530E0D" w:rsidRDefault="00530E0D" w:rsidP="003344EB">
      <w:pPr>
        <w:spacing w:after="240"/>
        <w:rPr>
          <w:rFonts w:ascii="Times New Roman" w:hAnsi="Times New Roman" w:cs="Times New Roman"/>
          <w:color w:val="000000"/>
          <w:sz w:val="24"/>
          <w:szCs w:val="24"/>
        </w:rPr>
      </w:pPr>
      <w:r w:rsidRPr="00530E0D">
        <w:rPr>
          <w:rFonts w:ascii="Times New Roman" w:hAnsi="Times New Roman" w:cs="Times New Roman"/>
          <w:color w:val="000000"/>
          <w:sz w:val="24"/>
          <w:szCs w:val="24"/>
        </w:rPr>
        <w:t xml:space="preserve">(d)(1)  </w:t>
      </w:r>
      <w:r w:rsidR="00716493">
        <w:rPr>
          <w:rFonts w:ascii="Times New Roman" w:hAnsi="Times New Roman" w:cs="Times New Roman"/>
          <w:color w:val="000000"/>
          <w:sz w:val="24"/>
          <w:szCs w:val="24"/>
        </w:rPr>
        <w:t>C</w:t>
      </w:r>
      <w:r w:rsidRPr="00530E0D">
        <w:rPr>
          <w:rFonts w:ascii="Times New Roman" w:hAnsi="Times New Roman" w:cs="Times New Roman"/>
          <w:color w:val="000000"/>
          <w:sz w:val="24"/>
          <w:szCs w:val="24"/>
        </w:rPr>
        <w:t xml:space="preserve">ontracting officers shall review the </w:t>
      </w:r>
      <w:r w:rsidR="00AE04D5">
        <w:rPr>
          <w:rFonts w:ascii="Times New Roman" w:hAnsi="Times New Roman" w:cs="Times New Roman"/>
          <w:color w:val="000000"/>
          <w:sz w:val="24"/>
          <w:szCs w:val="24"/>
        </w:rPr>
        <w:t>System for Award Management</w:t>
      </w:r>
      <w:r w:rsidRPr="00530E0D">
        <w:rPr>
          <w:rFonts w:ascii="Times New Roman" w:hAnsi="Times New Roman" w:cs="Times New Roman"/>
          <w:color w:val="000000"/>
          <w:sz w:val="24"/>
          <w:szCs w:val="24"/>
        </w:rPr>
        <w:t xml:space="preserve"> </w:t>
      </w:r>
      <w:r w:rsidR="00716493">
        <w:rPr>
          <w:rFonts w:ascii="Times New Roman" w:hAnsi="Times New Roman" w:cs="Times New Roman"/>
          <w:color w:val="000000"/>
          <w:sz w:val="24"/>
          <w:szCs w:val="24"/>
        </w:rPr>
        <w:t>E</w:t>
      </w:r>
      <w:r w:rsidR="00852700">
        <w:rPr>
          <w:rFonts w:ascii="Times New Roman" w:hAnsi="Times New Roman" w:cs="Times New Roman"/>
          <w:color w:val="000000"/>
          <w:sz w:val="24"/>
          <w:szCs w:val="24"/>
        </w:rPr>
        <w:t xml:space="preserve">xclusions </w:t>
      </w:r>
      <w:r w:rsidRPr="00530E0D">
        <w:rPr>
          <w:rFonts w:ascii="Times New Roman" w:hAnsi="Times New Roman" w:cs="Times New Roman"/>
          <w:color w:val="000000"/>
          <w:sz w:val="24"/>
          <w:szCs w:val="24"/>
        </w:rPr>
        <w:t>prior to</w:t>
      </w:r>
      <w:r w:rsidR="00716493">
        <w:rPr>
          <w:rFonts w:ascii="Times New Roman" w:hAnsi="Times New Roman" w:cs="Times New Roman"/>
          <w:color w:val="000000"/>
          <w:sz w:val="24"/>
          <w:szCs w:val="24"/>
        </w:rPr>
        <w:t xml:space="preserve"> the</w:t>
      </w:r>
      <w:r w:rsidRPr="00530E0D">
        <w:rPr>
          <w:rFonts w:ascii="Times New Roman" w:hAnsi="Times New Roman" w:cs="Times New Roman"/>
          <w:color w:val="000000"/>
          <w:sz w:val="24"/>
          <w:szCs w:val="24"/>
        </w:rPr>
        <w:t xml:space="preserve"> solicitati</w:t>
      </w:r>
      <w:r w:rsidRPr="00E41B3A">
        <w:rPr>
          <w:rFonts w:ascii="Times New Roman" w:hAnsi="Times New Roman" w:cs="Times New Roman"/>
          <w:color w:val="000000"/>
          <w:sz w:val="24"/>
          <w:szCs w:val="24"/>
        </w:rPr>
        <w:t>on of offers</w:t>
      </w:r>
      <w:r w:rsidR="00E41B3A" w:rsidRPr="00E41B3A">
        <w:rPr>
          <w:rFonts w:ascii="Times New Roman" w:hAnsi="Times New Roman" w:cs="Times New Roman"/>
          <w:color w:val="000000"/>
          <w:sz w:val="24"/>
          <w:szCs w:val="24"/>
        </w:rPr>
        <w:t xml:space="preserve"> </w:t>
      </w:r>
      <w:r w:rsidR="00E41B3A" w:rsidRPr="00E41B3A">
        <w:rPr>
          <w:rFonts w:ascii="Times New Roman" w:hAnsi="Times New Roman" w:cs="Times New Roman"/>
          <w:sz w:val="24"/>
          <w:szCs w:val="24"/>
        </w:rPr>
        <w:t>(except when performing this review for those solicitations posted to the Governmentwide point of entry where it will not be practicable)</w:t>
      </w:r>
      <w:r w:rsidRPr="00E41B3A">
        <w:rPr>
          <w:rFonts w:ascii="Times New Roman" w:hAnsi="Times New Roman" w:cs="Times New Roman"/>
          <w:color w:val="000000"/>
          <w:sz w:val="24"/>
          <w:szCs w:val="24"/>
        </w:rPr>
        <w:t xml:space="preserve">, </w:t>
      </w:r>
      <w:r w:rsidR="00CD4C75">
        <w:rPr>
          <w:rFonts w:ascii="Times New Roman" w:hAnsi="Times New Roman" w:cs="Times New Roman"/>
          <w:color w:val="000000"/>
          <w:sz w:val="24"/>
          <w:szCs w:val="24"/>
        </w:rPr>
        <w:t xml:space="preserve">immediately </w:t>
      </w:r>
      <w:r w:rsidRPr="00530E0D">
        <w:rPr>
          <w:rFonts w:ascii="Times New Roman" w:hAnsi="Times New Roman" w:cs="Times New Roman"/>
          <w:color w:val="000000"/>
          <w:sz w:val="24"/>
          <w:szCs w:val="24"/>
        </w:rPr>
        <w:t>prior to award of a new contract, prior to placement of a new purchase</w:t>
      </w:r>
      <w:r w:rsidR="004F379E">
        <w:rPr>
          <w:rFonts w:ascii="Times New Roman" w:hAnsi="Times New Roman" w:cs="Times New Roman"/>
          <w:color w:val="000000"/>
          <w:sz w:val="24"/>
          <w:szCs w:val="24"/>
        </w:rPr>
        <w:t xml:space="preserve"> or </w:t>
      </w:r>
      <w:r w:rsidRPr="00530E0D">
        <w:rPr>
          <w:rFonts w:ascii="Times New Roman" w:hAnsi="Times New Roman" w:cs="Times New Roman"/>
          <w:color w:val="000000"/>
          <w:sz w:val="24"/>
          <w:szCs w:val="24"/>
        </w:rPr>
        <w:t>task or delivery order, and prior to consent to subcontract.</w:t>
      </w:r>
      <w:r w:rsidR="003344EB">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Army </w:t>
      </w:r>
      <w:ins w:id="82" w:author="Jordan, Amanda C CIV USARMY HQDA ASA ALT (USA)" w:date="2024-08-28T07:09:00Z">
        <w:r w:rsidR="005C0844">
          <w:rPr>
            <w:rFonts w:ascii="Times New Roman" w:hAnsi="Times New Roman" w:cs="Times New Roman"/>
            <w:color w:val="000000"/>
            <w:sz w:val="24"/>
            <w:szCs w:val="24"/>
          </w:rPr>
          <w:t>C</w:t>
        </w:r>
      </w:ins>
      <w:del w:id="83" w:author="Jordan, Amanda C CIV USARMY HQDA ASA ALT (USA)" w:date="2024-08-28T07:09:00Z">
        <w:r w:rsidRPr="00530E0D" w:rsidDel="005C0844">
          <w:rPr>
            <w:rFonts w:ascii="Times New Roman" w:hAnsi="Times New Roman" w:cs="Times New Roman"/>
            <w:color w:val="000000"/>
            <w:sz w:val="24"/>
            <w:szCs w:val="24"/>
          </w:rPr>
          <w:delText>c</w:delText>
        </w:r>
      </w:del>
      <w:r w:rsidRPr="00530E0D">
        <w:rPr>
          <w:rFonts w:ascii="Times New Roman" w:hAnsi="Times New Roman" w:cs="Times New Roman"/>
          <w:color w:val="000000"/>
          <w:sz w:val="24"/>
          <w:szCs w:val="24"/>
        </w:rPr>
        <w:t xml:space="preserve">ontracting officers shall also review the </w:t>
      </w:r>
      <w:r w:rsidR="00AE04D5">
        <w:rPr>
          <w:rFonts w:ascii="Times New Roman" w:hAnsi="Times New Roman" w:cs="Times New Roman"/>
          <w:color w:val="000000"/>
          <w:sz w:val="24"/>
          <w:szCs w:val="24"/>
        </w:rPr>
        <w:t>S</w:t>
      </w:r>
      <w:r w:rsidR="008D73EC">
        <w:rPr>
          <w:rFonts w:ascii="Times New Roman" w:hAnsi="Times New Roman" w:cs="Times New Roman"/>
          <w:color w:val="000000"/>
          <w:sz w:val="24"/>
          <w:szCs w:val="24"/>
        </w:rPr>
        <w:t xml:space="preserve">ystem for </w:t>
      </w:r>
      <w:r w:rsidR="00AE04D5">
        <w:rPr>
          <w:rFonts w:ascii="Times New Roman" w:hAnsi="Times New Roman" w:cs="Times New Roman"/>
          <w:color w:val="000000"/>
          <w:sz w:val="24"/>
          <w:szCs w:val="24"/>
        </w:rPr>
        <w:t>A</w:t>
      </w:r>
      <w:r w:rsidR="008D73EC">
        <w:rPr>
          <w:rFonts w:ascii="Times New Roman" w:hAnsi="Times New Roman" w:cs="Times New Roman"/>
          <w:color w:val="000000"/>
          <w:sz w:val="24"/>
          <w:szCs w:val="24"/>
        </w:rPr>
        <w:t xml:space="preserve">ward </w:t>
      </w:r>
      <w:r w:rsidR="00AE04D5">
        <w:rPr>
          <w:rFonts w:ascii="Times New Roman" w:hAnsi="Times New Roman" w:cs="Times New Roman"/>
          <w:color w:val="000000"/>
          <w:sz w:val="24"/>
          <w:szCs w:val="24"/>
        </w:rPr>
        <w:t>M</w:t>
      </w:r>
      <w:r w:rsidR="008D73EC">
        <w:rPr>
          <w:rFonts w:ascii="Times New Roman" w:hAnsi="Times New Roman" w:cs="Times New Roman"/>
          <w:color w:val="000000"/>
          <w:sz w:val="24"/>
          <w:szCs w:val="24"/>
        </w:rPr>
        <w:t>anagement</w:t>
      </w:r>
      <w:r w:rsidRPr="00530E0D">
        <w:rPr>
          <w:rFonts w:ascii="Times New Roman" w:hAnsi="Times New Roman" w:cs="Times New Roman"/>
          <w:color w:val="000000"/>
          <w:sz w:val="24"/>
          <w:szCs w:val="24"/>
        </w:rPr>
        <w:t xml:space="preserve"> </w:t>
      </w:r>
      <w:r w:rsidR="00716493">
        <w:rPr>
          <w:rFonts w:ascii="Times New Roman" w:hAnsi="Times New Roman" w:cs="Times New Roman"/>
          <w:color w:val="000000"/>
          <w:sz w:val="24"/>
          <w:szCs w:val="24"/>
        </w:rPr>
        <w:t>Exclusion</w:t>
      </w:r>
      <w:r w:rsidR="00294BCC">
        <w:rPr>
          <w:rFonts w:ascii="Times New Roman" w:hAnsi="Times New Roman" w:cs="Times New Roman"/>
          <w:color w:val="000000"/>
          <w:sz w:val="24"/>
          <w:szCs w:val="24"/>
        </w:rPr>
        <w:t>s</w:t>
      </w:r>
      <w:r w:rsidR="00716493">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prior to exercise of an option or award of any modification that adds new work or extends the duration of the contract or the period of performance.  </w:t>
      </w:r>
      <w:r w:rsidR="00FA32F8">
        <w:rPr>
          <w:rFonts w:ascii="Times New Roman" w:hAnsi="Times New Roman" w:cs="Times New Roman"/>
          <w:color w:val="000000"/>
          <w:sz w:val="24"/>
          <w:szCs w:val="24"/>
        </w:rPr>
        <w:t xml:space="preserve">Contracting officers </w:t>
      </w:r>
      <w:r w:rsidR="00783D2A">
        <w:rPr>
          <w:rFonts w:ascii="Times New Roman" w:hAnsi="Times New Roman" w:cs="Times New Roman"/>
          <w:color w:val="000000"/>
          <w:sz w:val="24"/>
          <w:szCs w:val="24"/>
        </w:rPr>
        <w:t>shall</w:t>
      </w:r>
      <w:r w:rsidR="00FA32F8">
        <w:rPr>
          <w:rFonts w:ascii="Times New Roman" w:hAnsi="Times New Roman" w:cs="Times New Roman"/>
          <w:color w:val="000000"/>
          <w:sz w:val="24"/>
          <w:szCs w:val="24"/>
        </w:rPr>
        <w:t xml:space="preserve"> maintain a copy of the results</w:t>
      </w:r>
      <w:r w:rsidRPr="00530E0D">
        <w:rPr>
          <w:rFonts w:ascii="Times New Roman" w:hAnsi="Times New Roman" w:cs="Times New Roman"/>
          <w:color w:val="000000"/>
          <w:sz w:val="24"/>
          <w:szCs w:val="24"/>
        </w:rPr>
        <w:t xml:space="preserve"> of the reviews in the contract file.</w:t>
      </w:r>
    </w:p>
    <w:p w14:paraId="285CB71A" w14:textId="6EF9E7C5" w:rsidR="00686F90" w:rsidRPr="00530E0D" w:rsidRDefault="00C82D60" w:rsidP="00C82D60">
      <w:pPr>
        <w:tabs>
          <w:tab w:val="left" w:pos="1440"/>
        </w:tabs>
        <w:spacing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86F90" w:rsidRPr="001D17E1">
        <w:rPr>
          <w:rFonts w:ascii="Times New Roman" w:hAnsi="Times New Roman" w:cs="Times New Roman"/>
          <w:color w:val="000000"/>
          <w:sz w:val="24"/>
          <w:szCs w:val="24"/>
        </w:rPr>
        <w:t xml:space="preserve">(3)  </w:t>
      </w:r>
      <w:r w:rsidR="00447AB7" w:rsidRPr="001D17E1">
        <w:rPr>
          <w:rFonts w:ascii="Times New Roman" w:hAnsi="Times New Roman" w:cs="Times New Roman"/>
          <w:color w:val="000000"/>
          <w:sz w:val="24"/>
          <w:szCs w:val="24"/>
        </w:rPr>
        <w:t xml:space="preserve">See </w:t>
      </w:r>
      <w:r w:rsidR="00DA540B" w:rsidRPr="001D17E1">
        <w:rPr>
          <w:rFonts w:ascii="Times New Roman" w:hAnsi="Times New Roman" w:cs="Times New Roman"/>
          <w:color w:val="000000"/>
          <w:sz w:val="24"/>
          <w:szCs w:val="24"/>
        </w:rPr>
        <w:t xml:space="preserve">paragraph </w:t>
      </w:r>
      <w:r w:rsidR="00447AB7" w:rsidRPr="001D17E1">
        <w:rPr>
          <w:rFonts w:ascii="Times New Roman" w:hAnsi="Times New Roman" w:cs="Times New Roman"/>
          <w:color w:val="000000"/>
          <w:sz w:val="24"/>
          <w:szCs w:val="24"/>
        </w:rPr>
        <w:t>(a)</w:t>
      </w:r>
      <w:r w:rsidR="00DA540B" w:rsidRPr="001D17E1">
        <w:rPr>
          <w:rFonts w:ascii="Times New Roman" w:hAnsi="Times New Roman" w:cs="Times New Roman"/>
          <w:color w:val="000000"/>
          <w:sz w:val="24"/>
          <w:szCs w:val="24"/>
        </w:rPr>
        <w:t xml:space="preserve"> in this section</w:t>
      </w:r>
      <w:r w:rsidR="00447AB7" w:rsidRPr="001D17E1">
        <w:rPr>
          <w:rFonts w:ascii="Times New Roman" w:hAnsi="Times New Roman" w:cs="Times New Roman"/>
          <w:color w:val="000000"/>
          <w:sz w:val="24"/>
          <w:szCs w:val="24"/>
        </w:rPr>
        <w:t xml:space="preserve"> for procedures on obtaining the agency head determination.</w:t>
      </w:r>
    </w:p>
    <w:p w14:paraId="07E91FB0" w14:textId="77777777" w:rsidR="00530E0D" w:rsidRPr="00530E0D" w:rsidRDefault="00530E0D" w:rsidP="00DE1D87">
      <w:pPr>
        <w:pStyle w:val="Heading4"/>
      </w:pPr>
      <w:bookmarkStart w:id="84" w:name="_Toc514049440"/>
      <w:bookmarkStart w:id="85" w:name="_Toc29299364"/>
      <w:bookmarkStart w:id="86" w:name="_Toc58314523"/>
      <w:r w:rsidRPr="00530E0D">
        <w:t xml:space="preserve">5109.405-1  Continuation of </w:t>
      </w:r>
      <w:r w:rsidR="00360A6E">
        <w:t>c</w:t>
      </w:r>
      <w:r w:rsidRPr="00530E0D">
        <w:t xml:space="preserve">urrent </w:t>
      </w:r>
      <w:r w:rsidR="00360A6E">
        <w:t>c</w:t>
      </w:r>
      <w:r w:rsidRPr="00530E0D">
        <w:t>ontracts.</w:t>
      </w:r>
      <w:bookmarkEnd w:id="84"/>
      <w:bookmarkEnd w:id="85"/>
      <w:bookmarkEnd w:id="86"/>
    </w:p>
    <w:p w14:paraId="1571621B" w14:textId="21B28E46" w:rsidR="00530E0D" w:rsidRDefault="00530E0D" w:rsidP="00530E0D">
      <w:pPr>
        <w:spacing w:after="240"/>
        <w:rPr>
          <w:rFonts w:ascii="Times New Roman" w:hAnsi="Times New Roman" w:cs="Times New Roman"/>
          <w:color w:val="000000"/>
          <w:sz w:val="24"/>
          <w:szCs w:val="24"/>
        </w:rPr>
      </w:pPr>
      <w:r w:rsidRPr="00530E0D">
        <w:rPr>
          <w:rFonts w:ascii="Times New Roman" w:hAnsi="Times New Roman" w:cs="Times New Roman"/>
          <w:color w:val="000000"/>
          <w:sz w:val="24"/>
          <w:szCs w:val="24"/>
        </w:rPr>
        <w:t>(a)</w:t>
      </w:r>
      <w:r w:rsidR="009A5B7A">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 Orders placed under a requirements contract may create a situation in which a contract continue</w:t>
      </w:r>
      <w:r w:rsidR="00CF28F2">
        <w:rPr>
          <w:rFonts w:ascii="Times New Roman" w:hAnsi="Times New Roman" w:cs="Times New Roman"/>
          <w:color w:val="000000"/>
          <w:sz w:val="24"/>
          <w:szCs w:val="24"/>
        </w:rPr>
        <w:t>s</w:t>
      </w:r>
      <w:r w:rsidRPr="00530E0D">
        <w:rPr>
          <w:rFonts w:ascii="Times New Roman" w:hAnsi="Times New Roman" w:cs="Times New Roman"/>
          <w:color w:val="000000"/>
          <w:sz w:val="24"/>
          <w:szCs w:val="24"/>
        </w:rPr>
        <w:t xml:space="preserve"> notwithstanding the debarment, suspension, or proposed debarment of a contractor. </w:t>
      </w:r>
      <w:r w:rsidR="009A5B7A">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Army </w:t>
      </w:r>
      <w:ins w:id="87" w:author="Jordan, Amanda C CIV USARMY HQDA ASA ALT (USA)" w:date="2024-08-28T07:09:00Z">
        <w:r w:rsidR="005C0844">
          <w:rPr>
            <w:rFonts w:ascii="Times New Roman" w:hAnsi="Times New Roman" w:cs="Times New Roman"/>
            <w:color w:val="000000"/>
            <w:sz w:val="24"/>
            <w:szCs w:val="24"/>
          </w:rPr>
          <w:t>C</w:t>
        </w:r>
      </w:ins>
      <w:del w:id="88" w:author="Jordan, Amanda C CIV USARMY HQDA ASA ALT (USA)" w:date="2024-08-28T07:09:00Z">
        <w:r w:rsidRPr="00530E0D" w:rsidDel="005C0844">
          <w:rPr>
            <w:rFonts w:ascii="Times New Roman" w:hAnsi="Times New Roman" w:cs="Times New Roman"/>
            <w:color w:val="000000"/>
            <w:sz w:val="24"/>
            <w:szCs w:val="24"/>
          </w:rPr>
          <w:delText>c</w:delText>
        </w:r>
      </w:del>
      <w:r w:rsidRPr="00530E0D">
        <w:rPr>
          <w:rFonts w:ascii="Times New Roman" w:hAnsi="Times New Roman" w:cs="Times New Roman"/>
          <w:color w:val="000000"/>
          <w:sz w:val="24"/>
          <w:szCs w:val="24"/>
        </w:rPr>
        <w:t>ontracting officers shall make decisions regarding whether to terminate a contract and the type of contract termination action, if any, only after review by command contracting</w:t>
      </w:r>
      <w:r w:rsidR="00E8293C">
        <w:rPr>
          <w:rFonts w:ascii="Times New Roman" w:hAnsi="Times New Roman" w:cs="Times New Roman"/>
          <w:color w:val="000000"/>
          <w:sz w:val="24"/>
          <w:szCs w:val="24"/>
        </w:rPr>
        <w:t xml:space="preserve"> and</w:t>
      </w:r>
      <w:r w:rsidRPr="00530E0D">
        <w:rPr>
          <w:rFonts w:ascii="Times New Roman" w:hAnsi="Times New Roman" w:cs="Times New Roman"/>
          <w:color w:val="000000"/>
          <w:sz w:val="24"/>
          <w:szCs w:val="24"/>
        </w:rPr>
        <w:t xml:space="preserve"> technical personnel</w:t>
      </w:r>
      <w:r w:rsidR="00CF28F2">
        <w:rPr>
          <w:rFonts w:ascii="Times New Roman" w:hAnsi="Times New Roman" w:cs="Times New Roman"/>
          <w:color w:val="000000"/>
          <w:sz w:val="24"/>
          <w:szCs w:val="24"/>
        </w:rPr>
        <w:t>,</w:t>
      </w:r>
      <w:r w:rsidRPr="00530E0D">
        <w:rPr>
          <w:rFonts w:ascii="Times New Roman" w:hAnsi="Times New Roman" w:cs="Times New Roman"/>
          <w:color w:val="000000"/>
          <w:sz w:val="24"/>
          <w:szCs w:val="24"/>
        </w:rPr>
        <w:t xml:space="preserve"> and by legal counsel to ensure the propriety of the proposed action </w:t>
      </w:r>
      <w:r w:rsidR="00CF28F2">
        <w:rPr>
          <w:rFonts w:ascii="Times New Roman" w:hAnsi="Times New Roman" w:cs="Times New Roman"/>
          <w:color w:val="000000"/>
          <w:sz w:val="24"/>
          <w:szCs w:val="24"/>
        </w:rPr>
        <w:t>in</w:t>
      </w:r>
      <w:r w:rsidRPr="00530E0D">
        <w:rPr>
          <w:rFonts w:ascii="Times New Roman" w:hAnsi="Times New Roman" w:cs="Times New Roman"/>
          <w:color w:val="000000"/>
          <w:sz w:val="24"/>
          <w:szCs w:val="24"/>
        </w:rPr>
        <w:t xml:space="preserve"> compliance with federal law and regulation.</w:t>
      </w:r>
    </w:p>
    <w:p w14:paraId="39CD5E01" w14:textId="1A5A5F31" w:rsidR="007D0F99" w:rsidRDefault="007D0F99" w:rsidP="00530E0D">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r w:rsidR="00C86961">
        <w:rPr>
          <w:rFonts w:ascii="Times New Roman" w:hAnsi="Times New Roman" w:cs="Times New Roman"/>
          <w:color w:val="000000"/>
          <w:sz w:val="24"/>
          <w:szCs w:val="24"/>
        </w:rPr>
        <w:t xml:space="preserve">See </w:t>
      </w:r>
      <w:ins w:id="89" w:author="Jordan, Amanda C CIV USARMY HQDA ASA ALT (USA)" w:date="2024-08-28T07:12:00Z">
        <w:r w:rsidR="002A4533">
          <w:rPr>
            <w:rFonts w:ascii="Times New Roman" w:hAnsi="Times New Roman" w:cs="Times New Roman"/>
            <w:color w:val="000000"/>
            <w:sz w:val="24"/>
            <w:szCs w:val="24"/>
          </w:rPr>
          <w:t>AFARS</w:t>
        </w:r>
      </w:ins>
      <w:ins w:id="90" w:author="Jordan, Amanda C CIV USARMY HQDA ASA ALT (USA)" w:date="2024-08-28T07:13:00Z">
        <w:r w:rsidR="002A4533">
          <w:rPr>
            <w:rFonts w:ascii="Times New Roman" w:hAnsi="Times New Roman" w:cs="Times New Roman"/>
            <w:color w:val="000000"/>
            <w:sz w:val="24"/>
            <w:szCs w:val="24"/>
          </w:rPr>
          <w:t xml:space="preserve"> </w:t>
        </w:r>
      </w:ins>
      <w:r w:rsidR="00C86961">
        <w:rPr>
          <w:rFonts w:ascii="Times New Roman" w:hAnsi="Times New Roman" w:cs="Times New Roman"/>
          <w:color w:val="000000"/>
          <w:sz w:val="24"/>
          <w:szCs w:val="24"/>
        </w:rPr>
        <w:t>5109</w:t>
      </w:r>
      <w:r w:rsidR="005F5C5A">
        <w:rPr>
          <w:rFonts w:ascii="Times New Roman" w:hAnsi="Times New Roman" w:cs="Times New Roman"/>
          <w:color w:val="000000"/>
          <w:sz w:val="24"/>
          <w:szCs w:val="24"/>
        </w:rPr>
        <w:t>.405</w:t>
      </w:r>
      <w:r w:rsidR="00C86961">
        <w:rPr>
          <w:rFonts w:ascii="Times New Roman" w:hAnsi="Times New Roman" w:cs="Times New Roman"/>
          <w:color w:val="000000"/>
          <w:sz w:val="24"/>
          <w:szCs w:val="24"/>
        </w:rPr>
        <w:t>(a) for procedures on obtaining the agency head determination.</w:t>
      </w:r>
    </w:p>
    <w:p w14:paraId="169C2F0C" w14:textId="77777777" w:rsidR="001D6316" w:rsidRPr="000F4881" w:rsidRDefault="001D6316" w:rsidP="00DE1D87">
      <w:pPr>
        <w:pStyle w:val="Heading4"/>
      </w:pPr>
      <w:bookmarkStart w:id="91" w:name="_Toc514049441"/>
      <w:bookmarkStart w:id="92" w:name="_Toc29299365"/>
      <w:bookmarkStart w:id="93" w:name="_Toc58314524"/>
      <w:r w:rsidRPr="000F4881">
        <w:t>5109.405-2  Restrictions on subcontracting.</w:t>
      </w:r>
      <w:bookmarkEnd w:id="91"/>
      <w:bookmarkEnd w:id="92"/>
      <w:bookmarkEnd w:id="93"/>
    </w:p>
    <w:p w14:paraId="37E3BECD" w14:textId="75601657" w:rsidR="00DA540B" w:rsidRPr="00144426" w:rsidRDefault="005E177D" w:rsidP="00144426">
      <w:pPr>
        <w:spacing w:after="240"/>
        <w:rPr>
          <w:rFonts w:ascii="Times New Roman" w:hAnsi="Times New Roman" w:cs="Times New Roman"/>
          <w:color w:val="000000"/>
          <w:sz w:val="24"/>
          <w:szCs w:val="24"/>
        </w:rPr>
      </w:pPr>
      <w:r w:rsidRPr="005E177D">
        <w:rPr>
          <w:rFonts w:ascii="Times New Roman" w:hAnsi="Times New Roman" w:cs="Times New Roman"/>
          <w:color w:val="000000"/>
          <w:sz w:val="24"/>
          <w:szCs w:val="24"/>
        </w:rPr>
        <w:t>(a)</w:t>
      </w:r>
      <w:r w:rsidR="001D6316" w:rsidRPr="002F0706">
        <w:rPr>
          <w:rFonts w:ascii="Times New Roman" w:hAnsi="Times New Roman" w:cs="Times New Roman"/>
          <w:color w:val="000000"/>
          <w:sz w:val="24"/>
          <w:szCs w:val="24"/>
        </w:rPr>
        <w:t xml:space="preserve">  </w:t>
      </w:r>
      <w:r w:rsidR="00C86961">
        <w:rPr>
          <w:rFonts w:ascii="Times New Roman" w:hAnsi="Times New Roman" w:cs="Times New Roman"/>
          <w:color w:val="000000"/>
          <w:sz w:val="24"/>
          <w:szCs w:val="24"/>
        </w:rPr>
        <w:t xml:space="preserve">See </w:t>
      </w:r>
      <w:ins w:id="94" w:author="Jordan, Amanda C CIV USARMY HQDA ASA ALT (USA)" w:date="2024-08-28T07:13:00Z">
        <w:r w:rsidR="002A4533">
          <w:rPr>
            <w:rFonts w:ascii="Times New Roman" w:hAnsi="Times New Roman" w:cs="Times New Roman"/>
            <w:color w:val="000000"/>
            <w:sz w:val="24"/>
            <w:szCs w:val="24"/>
          </w:rPr>
          <w:t xml:space="preserve">AFARS </w:t>
        </w:r>
      </w:ins>
      <w:r w:rsidR="00C86961">
        <w:rPr>
          <w:rFonts w:ascii="Times New Roman" w:hAnsi="Times New Roman" w:cs="Times New Roman"/>
          <w:color w:val="000000"/>
          <w:sz w:val="24"/>
          <w:szCs w:val="24"/>
        </w:rPr>
        <w:t>5109</w:t>
      </w:r>
      <w:r w:rsidR="005F5C5A">
        <w:rPr>
          <w:rFonts w:ascii="Times New Roman" w:hAnsi="Times New Roman" w:cs="Times New Roman"/>
          <w:color w:val="000000"/>
          <w:sz w:val="24"/>
          <w:szCs w:val="24"/>
        </w:rPr>
        <w:t>.405</w:t>
      </w:r>
      <w:r w:rsidR="00C86961">
        <w:rPr>
          <w:rFonts w:ascii="Times New Roman" w:hAnsi="Times New Roman" w:cs="Times New Roman"/>
          <w:color w:val="000000"/>
          <w:sz w:val="24"/>
          <w:szCs w:val="24"/>
        </w:rPr>
        <w:t>(a) for procedures on obtaining the agency head determination.</w:t>
      </w:r>
    </w:p>
    <w:p w14:paraId="371B928B" w14:textId="77777777" w:rsidR="000F4881" w:rsidRPr="00530E0D" w:rsidRDefault="00530E0D" w:rsidP="00DE1D87">
      <w:pPr>
        <w:pStyle w:val="Heading4"/>
      </w:pPr>
      <w:bookmarkStart w:id="95" w:name="_Toc514049442"/>
      <w:bookmarkStart w:id="96" w:name="_Toc29299366"/>
      <w:bookmarkStart w:id="97" w:name="_Toc58314525"/>
      <w:r w:rsidRPr="00530E0D">
        <w:t>5109.406  Debarment.</w:t>
      </w:r>
      <w:bookmarkEnd w:id="95"/>
      <w:bookmarkEnd w:id="96"/>
      <w:bookmarkEnd w:id="97"/>
    </w:p>
    <w:p w14:paraId="37D1BC28" w14:textId="77777777" w:rsidR="000F4881" w:rsidRDefault="000F4881" w:rsidP="00DE1D87">
      <w:pPr>
        <w:pStyle w:val="Heading4"/>
      </w:pPr>
      <w:bookmarkStart w:id="98" w:name="_Toc514049443"/>
      <w:bookmarkStart w:id="99" w:name="_Toc29299367"/>
      <w:bookmarkStart w:id="100" w:name="_Toc58314526"/>
      <w:r w:rsidRPr="005D4CE4">
        <w:t>5109.406-1  General.</w:t>
      </w:r>
      <w:bookmarkEnd w:id="98"/>
      <w:bookmarkEnd w:id="99"/>
      <w:bookmarkEnd w:id="100"/>
    </w:p>
    <w:p w14:paraId="042C2653" w14:textId="0830AEC4" w:rsidR="000F4881" w:rsidRPr="00DE1D87" w:rsidRDefault="005E177D" w:rsidP="00DE1D87">
      <w:pPr>
        <w:rPr>
          <w:rFonts w:ascii="Times New Roman" w:hAnsi="Times New Roman" w:cs="Times New Roman"/>
          <w:b/>
          <w:sz w:val="24"/>
          <w:szCs w:val="24"/>
        </w:rPr>
      </w:pPr>
      <w:r w:rsidRPr="00DE1D87">
        <w:rPr>
          <w:rFonts w:ascii="Times New Roman" w:hAnsi="Times New Roman" w:cs="Times New Roman"/>
          <w:sz w:val="24"/>
          <w:szCs w:val="24"/>
        </w:rPr>
        <w:t>(c)</w:t>
      </w:r>
      <w:r w:rsidR="000F4881" w:rsidRPr="00DE1D87">
        <w:rPr>
          <w:rFonts w:ascii="Times New Roman" w:hAnsi="Times New Roman" w:cs="Times New Roman"/>
          <w:sz w:val="24"/>
          <w:szCs w:val="24"/>
        </w:rPr>
        <w:t xml:space="preserve">  </w:t>
      </w:r>
      <w:r w:rsidR="00AD6EF2" w:rsidRPr="00DE1D87">
        <w:rPr>
          <w:rFonts w:ascii="Times New Roman" w:hAnsi="Times New Roman" w:cs="Times New Roman"/>
          <w:sz w:val="24"/>
          <w:szCs w:val="24"/>
        </w:rPr>
        <w:t xml:space="preserve">See </w:t>
      </w:r>
      <w:ins w:id="101" w:author="Jordan, Amanda C CIV USARMY HQDA ASA ALT (USA)" w:date="2024-08-28T07:13:00Z">
        <w:r w:rsidR="002A4533">
          <w:rPr>
            <w:rFonts w:ascii="Times New Roman" w:hAnsi="Times New Roman" w:cs="Times New Roman"/>
            <w:sz w:val="24"/>
            <w:szCs w:val="24"/>
          </w:rPr>
          <w:t xml:space="preserve">AFARS </w:t>
        </w:r>
      </w:ins>
      <w:r w:rsidR="00AD6EF2" w:rsidRPr="00DE1D87">
        <w:rPr>
          <w:rFonts w:ascii="Times New Roman" w:hAnsi="Times New Roman" w:cs="Times New Roman"/>
          <w:sz w:val="24"/>
          <w:szCs w:val="24"/>
        </w:rPr>
        <w:t>5109</w:t>
      </w:r>
      <w:r w:rsidR="005F5C5A" w:rsidRPr="00DE1D87">
        <w:rPr>
          <w:rFonts w:ascii="Times New Roman" w:hAnsi="Times New Roman" w:cs="Times New Roman"/>
          <w:sz w:val="24"/>
          <w:szCs w:val="24"/>
        </w:rPr>
        <w:t>.405</w:t>
      </w:r>
      <w:r w:rsidR="00AD6EF2" w:rsidRPr="00DE1D87">
        <w:rPr>
          <w:rFonts w:ascii="Times New Roman" w:hAnsi="Times New Roman" w:cs="Times New Roman"/>
          <w:sz w:val="24"/>
          <w:szCs w:val="24"/>
        </w:rPr>
        <w:t>(a) for procedures on obtaining the agency head determination.</w:t>
      </w:r>
    </w:p>
    <w:p w14:paraId="2CC6DED3" w14:textId="77777777" w:rsidR="00530E0D" w:rsidRPr="00530E0D" w:rsidRDefault="00530E0D" w:rsidP="00DE1D87">
      <w:pPr>
        <w:pStyle w:val="Heading4"/>
      </w:pPr>
      <w:bookmarkStart w:id="102" w:name="_Toc514049444"/>
      <w:bookmarkStart w:id="103" w:name="_Toc29299368"/>
      <w:bookmarkStart w:id="104" w:name="_Toc58314527"/>
      <w:r w:rsidRPr="00530E0D">
        <w:t>5109.406-3  Procedures.</w:t>
      </w:r>
      <w:bookmarkEnd w:id="102"/>
      <w:bookmarkEnd w:id="103"/>
      <w:bookmarkEnd w:id="104"/>
    </w:p>
    <w:p w14:paraId="645EFF9E" w14:textId="37641550" w:rsidR="00530E0D" w:rsidRPr="00530E0D" w:rsidRDefault="00530E0D" w:rsidP="00530E0D">
      <w:pPr>
        <w:spacing w:after="240"/>
        <w:rPr>
          <w:rFonts w:ascii="Times New Roman" w:hAnsi="Times New Roman" w:cs="Times New Roman"/>
          <w:sz w:val="24"/>
          <w:szCs w:val="24"/>
        </w:rPr>
      </w:pPr>
      <w:r w:rsidRPr="00530E0D">
        <w:rPr>
          <w:rFonts w:ascii="Times New Roman" w:hAnsi="Times New Roman" w:cs="Times New Roman"/>
          <w:sz w:val="24"/>
          <w:szCs w:val="24"/>
        </w:rPr>
        <w:lastRenderedPageBreak/>
        <w:t xml:space="preserve">(a)  </w:t>
      </w:r>
      <w:r w:rsidRPr="00530E0D">
        <w:rPr>
          <w:rFonts w:ascii="Times New Roman" w:hAnsi="Times New Roman" w:cs="Times New Roman"/>
          <w:i/>
          <w:sz w:val="24"/>
          <w:szCs w:val="24"/>
        </w:rPr>
        <w:t>Investigation and referral.</w:t>
      </w:r>
      <w:r w:rsidR="00E8293C">
        <w:rPr>
          <w:rFonts w:ascii="Times New Roman" w:hAnsi="Times New Roman" w:cs="Times New Roman"/>
          <w:sz w:val="24"/>
          <w:szCs w:val="24"/>
        </w:rPr>
        <w:t xml:space="preserve">  </w:t>
      </w:r>
      <w:r w:rsidRPr="00530E0D">
        <w:rPr>
          <w:rFonts w:ascii="Times New Roman" w:hAnsi="Times New Roman" w:cs="Times New Roman"/>
          <w:sz w:val="24"/>
          <w:szCs w:val="24"/>
        </w:rPr>
        <w:t xml:space="preserve">When </w:t>
      </w:r>
      <w:r w:rsidR="001226D4" w:rsidRPr="0027016E">
        <w:rPr>
          <w:rFonts w:ascii="Times New Roman" w:hAnsi="Times New Roman" w:cs="Times New Roman"/>
          <w:sz w:val="24"/>
          <w:szCs w:val="24"/>
        </w:rPr>
        <w:t xml:space="preserve">there is a reasonable suspicion of procurement fraud or irregularity or the </w:t>
      </w:r>
      <w:r w:rsidR="00C61A7A">
        <w:rPr>
          <w:rFonts w:ascii="Times New Roman" w:hAnsi="Times New Roman" w:cs="Times New Roman"/>
          <w:sz w:val="24"/>
          <w:szCs w:val="24"/>
        </w:rPr>
        <w:t>contracting activity</w:t>
      </w:r>
      <w:r w:rsidR="001226D4" w:rsidRPr="0027016E">
        <w:rPr>
          <w:rFonts w:ascii="Times New Roman" w:hAnsi="Times New Roman" w:cs="Times New Roman"/>
          <w:sz w:val="24"/>
          <w:szCs w:val="24"/>
        </w:rPr>
        <w:t xml:space="preserve"> refers the matter for investigation</w:t>
      </w:r>
      <w:r w:rsidRPr="00530E0D">
        <w:rPr>
          <w:rFonts w:ascii="Times New Roman" w:hAnsi="Times New Roman" w:cs="Times New Roman"/>
          <w:sz w:val="24"/>
          <w:szCs w:val="24"/>
        </w:rPr>
        <w:t xml:space="preserve">, </w:t>
      </w:r>
      <w:r w:rsidR="00C61A7A">
        <w:rPr>
          <w:rFonts w:ascii="Times New Roman" w:hAnsi="Times New Roman" w:cs="Times New Roman"/>
          <w:sz w:val="24"/>
          <w:szCs w:val="24"/>
        </w:rPr>
        <w:t>the</w:t>
      </w:r>
      <w:r w:rsidR="00C61A7A" w:rsidRPr="0027016E">
        <w:rPr>
          <w:rFonts w:ascii="Times New Roman" w:hAnsi="Times New Roman" w:cs="Times New Roman"/>
          <w:sz w:val="24"/>
          <w:szCs w:val="24"/>
        </w:rPr>
        <w:t xml:space="preserve"> </w:t>
      </w:r>
      <w:ins w:id="105" w:author="Jordan, Amanda C CIV USARMY HQDA ASA ALT (USA)" w:date="2024-08-28T07:09:00Z">
        <w:r w:rsidR="005C0844">
          <w:rPr>
            <w:rFonts w:ascii="Times New Roman" w:hAnsi="Times New Roman" w:cs="Times New Roman"/>
            <w:sz w:val="24"/>
            <w:szCs w:val="24"/>
          </w:rPr>
          <w:t>C</w:t>
        </w:r>
      </w:ins>
      <w:del w:id="106" w:author="Jordan, Amanda C CIV USARMY HQDA ASA ALT (USA)" w:date="2024-08-28T07:09:00Z">
        <w:r w:rsidR="00C61A7A" w:rsidRPr="0027016E" w:rsidDel="005C0844">
          <w:rPr>
            <w:rFonts w:ascii="Times New Roman" w:hAnsi="Times New Roman" w:cs="Times New Roman"/>
            <w:sz w:val="24"/>
            <w:szCs w:val="24"/>
          </w:rPr>
          <w:delText>c</w:delText>
        </w:r>
      </w:del>
      <w:r w:rsidR="00C61A7A" w:rsidRPr="0027016E">
        <w:rPr>
          <w:rFonts w:ascii="Times New Roman" w:hAnsi="Times New Roman" w:cs="Times New Roman"/>
          <w:sz w:val="24"/>
          <w:szCs w:val="24"/>
        </w:rPr>
        <w:t xml:space="preserve">ontracting officer </w:t>
      </w:r>
      <w:r w:rsidR="00783D2A">
        <w:rPr>
          <w:rFonts w:ascii="Times New Roman" w:hAnsi="Times New Roman" w:cs="Times New Roman"/>
          <w:sz w:val="24"/>
          <w:szCs w:val="24"/>
        </w:rPr>
        <w:t>shall</w:t>
      </w:r>
      <w:r w:rsidRPr="00530E0D">
        <w:rPr>
          <w:rFonts w:ascii="Times New Roman" w:hAnsi="Times New Roman" w:cs="Times New Roman"/>
          <w:sz w:val="24"/>
          <w:szCs w:val="24"/>
        </w:rPr>
        <w:t xml:space="preserve"> contact the local </w:t>
      </w:r>
      <w:r w:rsidR="00AC0F23">
        <w:rPr>
          <w:rFonts w:ascii="Times New Roman" w:hAnsi="Times New Roman" w:cs="Times New Roman"/>
          <w:sz w:val="24"/>
          <w:szCs w:val="24"/>
        </w:rPr>
        <w:t>p</w:t>
      </w:r>
      <w:r w:rsidRPr="00530E0D">
        <w:rPr>
          <w:rFonts w:ascii="Times New Roman" w:hAnsi="Times New Roman" w:cs="Times New Roman"/>
          <w:sz w:val="24"/>
          <w:szCs w:val="24"/>
        </w:rPr>
        <w:t xml:space="preserve">rocurement </w:t>
      </w:r>
      <w:r w:rsidR="00AC0F23">
        <w:rPr>
          <w:rFonts w:ascii="Times New Roman" w:hAnsi="Times New Roman" w:cs="Times New Roman"/>
          <w:sz w:val="24"/>
          <w:szCs w:val="24"/>
        </w:rPr>
        <w:t>f</w:t>
      </w:r>
      <w:r w:rsidRPr="00530E0D">
        <w:rPr>
          <w:rFonts w:ascii="Times New Roman" w:hAnsi="Times New Roman" w:cs="Times New Roman"/>
          <w:sz w:val="24"/>
          <w:szCs w:val="24"/>
        </w:rPr>
        <w:t xml:space="preserve">raud </w:t>
      </w:r>
      <w:r w:rsidR="00AC0F23">
        <w:rPr>
          <w:rFonts w:ascii="Times New Roman" w:hAnsi="Times New Roman" w:cs="Times New Roman"/>
          <w:sz w:val="24"/>
          <w:szCs w:val="24"/>
        </w:rPr>
        <w:t>a</w:t>
      </w:r>
      <w:r w:rsidRPr="00530E0D">
        <w:rPr>
          <w:rFonts w:ascii="Times New Roman" w:hAnsi="Times New Roman" w:cs="Times New Roman"/>
          <w:sz w:val="24"/>
          <w:szCs w:val="24"/>
        </w:rPr>
        <w:t>dvisor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w:t>
      </w:r>
      <w:r w:rsidR="00AC0F23">
        <w:rPr>
          <w:rFonts w:ascii="Times New Roman" w:hAnsi="Times New Roman" w:cs="Times New Roman"/>
          <w:sz w:val="24"/>
          <w:szCs w:val="24"/>
        </w:rPr>
        <w:t>,</w:t>
      </w:r>
      <w:r w:rsidRPr="00530E0D">
        <w:rPr>
          <w:rFonts w:ascii="Times New Roman" w:hAnsi="Times New Roman" w:cs="Times New Roman"/>
          <w:sz w:val="24"/>
          <w:szCs w:val="24"/>
        </w:rPr>
        <w:t xml:space="preserve"> who will send a Procurement Flash Report in accordance with paragraph 8-5 of Army Regulation 27-40.  The </w:t>
      </w:r>
      <w:ins w:id="107" w:author="Jordan, Amanda C CIV USARMY HQDA ASA ALT (USA)" w:date="2024-08-28T07:09:00Z">
        <w:r w:rsidR="005C0844">
          <w:rPr>
            <w:rFonts w:ascii="Times New Roman" w:hAnsi="Times New Roman" w:cs="Times New Roman"/>
            <w:sz w:val="24"/>
            <w:szCs w:val="24"/>
          </w:rPr>
          <w:t>C</w:t>
        </w:r>
      </w:ins>
      <w:del w:id="108" w:author="Jordan, Amanda C CIV USARMY HQDA ASA ALT (USA)" w:date="2024-08-28T07:09:00Z">
        <w:r w:rsidRPr="00530E0D" w:rsidDel="005C0844">
          <w:rPr>
            <w:rFonts w:ascii="Times New Roman" w:hAnsi="Times New Roman" w:cs="Times New Roman"/>
            <w:sz w:val="24"/>
            <w:szCs w:val="24"/>
          </w:rPr>
          <w:delText>c</w:delText>
        </w:r>
      </w:del>
      <w:r w:rsidRPr="00530E0D">
        <w:rPr>
          <w:rFonts w:ascii="Times New Roman" w:hAnsi="Times New Roman" w:cs="Times New Roman"/>
          <w:sz w:val="24"/>
          <w:szCs w:val="24"/>
        </w:rPr>
        <w:t xml:space="preserve">ontracting officer must provide information to the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 xml:space="preserve"> for the Procurement Flash Report as required.</w:t>
      </w:r>
    </w:p>
    <w:p w14:paraId="2B814EBB" w14:textId="667CB42F" w:rsidR="00530E0D" w:rsidRPr="00530E0D" w:rsidRDefault="00530E0D" w:rsidP="00AD40FD">
      <w:pPr>
        <w:pStyle w:val="ind16"/>
        <w:tabs>
          <w:tab w:val="clear" w:pos="2880"/>
          <w:tab w:val="clear" w:pos="3456"/>
          <w:tab w:val="clear" w:pos="4032"/>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 xml:space="preserve">(i)  </w:t>
      </w:r>
      <w:r w:rsidR="00C61A7A">
        <w:rPr>
          <w:rFonts w:ascii="Times New Roman" w:hAnsi="Times New Roman" w:cs="Times New Roman"/>
          <w:sz w:val="24"/>
          <w:szCs w:val="24"/>
        </w:rPr>
        <w:t xml:space="preserve">The </w:t>
      </w:r>
      <w:ins w:id="109" w:author="Jordan, Amanda C CIV USARMY HQDA ASA ALT (USA)" w:date="2024-08-28T07:09:00Z">
        <w:r w:rsidR="005C0844">
          <w:rPr>
            <w:rFonts w:ascii="Times New Roman" w:hAnsi="Times New Roman" w:cs="Times New Roman"/>
            <w:sz w:val="24"/>
            <w:szCs w:val="24"/>
          </w:rPr>
          <w:t>C</w:t>
        </w:r>
      </w:ins>
      <w:del w:id="110" w:author="Jordan, Amanda C CIV USARMY HQDA ASA ALT (USA)" w:date="2024-08-28T07:09:00Z">
        <w:r w:rsidR="00C61A7A" w:rsidDel="005C0844">
          <w:rPr>
            <w:rFonts w:ascii="Times New Roman" w:hAnsi="Times New Roman" w:cs="Times New Roman"/>
            <w:sz w:val="24"/>
            <w:szCs w:val="24"/>
          </w:rPr>
          <w:delText>c</w:delText>
        </w:r>
      </w:del>
      <w:r w:rsidRPr="00530E0D">
        <w:rPr>
          <w:rFonts w:ascii="Times New Roman" w:hAnsi="Times New Roman" w:cs="Times New Roman"/>
          <w:sz w:val="24"/>
          <w:szCs w:val="24"/>
        </w:rPr>
        <w:t xml:space="preserve">ontracting officer </w:t>
      </w:r>
      <w:r w:rsidR="00783D2A">
        <w:rPr>
          <w:rFonts w:ascii="Times New Roman" w:hAnsi="Times New Roman" w:cs="Times New Roman"/>
          <w:sz w:val="24"/>
          <w:szCs w:val="24"/>
        </w:rPr>
        <w:t>must</w:t>
      </w:r>
      <w:r w:rsidR="00C61A7A">
        <w:rPr>
          <w:rFonts w:ascii="Times New Roman" w:hAnsi="Times New Roman" w:cs="Times New Roman"/>
          <w:sz w:val="24"/>
          <w:szCs w:val="24"/>
        </w:rPr>
        <w:t xml:space="preserve"> submit all necessary </w:t>
      </w:r>
      <w:r w:rsidR="00CC7B74">
        <w:rPr>
          <w:rFonts w:ascii="Times New Roman" w:hAnsi="Times New Roman" w:cs="Times New Roman"/>
          <w:sz w:val="24"/>
          <w:szCs w:val="24"/>
        </w:rPr>
        <w:t>information</w:t>
      </w:r>
      <w:r w:rsidRPr="00530E0D">
        <w:rPr>
          <w:rFonts w:ascii="Times New Roman" w:hAnsi="Times New Roman" w:cs="Times New Roman"/>
          <w:sz w:val="24"/>
          <w:szCs w:val="24"/>
        </w:rPr>
        <w:t xml:space="preserve"> through the </w:t>
      </w:r>
      <w:smartTag w:uri="urn:schemas-microsoft-com:office:smarttags" w:element="stockticker">
        <w:r w:rsidRPr="00530E0D">
          <w:rPr>
            <w:rFonts w:ascii="Times New Roman" w:hAnsi="Times New Roman" w:cs="Times New Roman"/>
            <w:sz w:val="24"/>
            <w:szCs w:val="24"/>
          </w:rPr>
          <w:t>HCA</w:t>
        </w:r>
      </w:smartTag>
      <w:r w:rsidRPr="00530E0D">
        <w:rPr>
          <w:rFonts w:ascii="Times New Roman" w:hAnsi="Times New Roman" w:cs="Times New Roman"/>
          <w:sz w:val="24"/>
          <w:szCs w:val="24"/>
        </w:rPr>
        <w:t xml:space="preserve"> to the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 xml:space="preserve"> for review.  Prompt reporting is essential in all cases </w:t>
      </w:r>
      <w:r w:rsidR="00C61A7A">
        <w:rPr>
          <w:rFonts w:ascii="Times New Roman" w:hAnsi="Times New Roman" w:cs="Times New Roman"/>
          <w:sz w:val="24"/>
          <w:szCs w:val="24"/>
        </w:rPr>
        <w:t>that</w:t>
      </w:r>
      <w:r w:rsidRPr="00530E0D">
        <w:rPr>
          <w:rFonts w:ascii="Times New Roman" w:hAnsi="Times New Roman" w:cs="Times New Roman"/>
          <w:sz w:val="24"/>
          <w:szCs w:val="24"/>
        </w:rPr>
        <w:t xml:space="preserve"> could lead to </w:t>
      </w:r>
      <w:r w:rsidR="00C61A7A">
        <w:rPr>
          <w:rFonts w:ascii="Times New Roman" w:hAnsi="Times New Roman" w:cs="Times New Roman"/>
          <w:sz w:val="24"/>
          <w:szCs w:val="24"/>
        </w:rPr>
        <w:t xml:space="preserve">the </w:t>
      </w:r>
      <w:r w:rsidRPr="00530E0D">
        <w:rPr>
          <w:rFonts w:ascii="Times New Roman" w:hAnsi="Times New Roman" w:cs="Times New Roman"/>
          <w:sz w:val="24"/>
          <w:szCs w:val="24"/>
        </w:rPr>
        <w:t xml:space="preserve">suspension or debarment of a contractor or to judicial or administrative action against military personnel or civilian employees of the Army.  </w:t>
      </w:r>
    </w:p>
    <w:p w14:paraId="1AB618DA" w14:textId="6651E6EB" w:rsidR="00530E0D" w:rsidRPr="00530E0D" w:rsidRDefault="00530E0D" w:rsidP="00AD40FD">
      <w:pPr>
        <w:pStyle w:val="ind12"/>
        <w:tabs>
          <w:tab w:val="clear" w:pos="2304"/>
          <w:tab w:val="clear" w:pos="2880"/>
          <w:tab w:val="clear" w:pos="3456"/>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 xml:space="preserve">(ii)  The report must include contractor credit and financial information, such as Dun and Bradstreet </w:t>
      </w:r>
      <w:r w:rsidR="00AC0F23">
        <w:rPr>
          <w:rFonts w:ascii="Times New Roman" w:hAnsi="Times New Roman" w:cs="Times New Roman"/>
          <w:sz w:val="24"/>
          <w:szCs w:val="24"/>
        </w:rPr>
        <w:t xml:space="preserve">or Experian </w:t>
      </w:r>
      <w:r w:rsidRPr="00530E0D">
        <w:rPr>
          <w:rFonts w:ascii="Times New Roman" w:hAnsi="Times New Roman" w:cs="Times New Roman"/>
          <w:sz w:val="24"/>
          <w:szCs w:val="24"/>
        </w:rPr>
        <w:t>reports.</w:t>
      </w:r>
      <w:r w:rsidR="00AC0F23">
        <w:rPr>
          <w:rFonts w:ascii="Times New Roman" w:hAnsi="Times New Roman" w:cs="Times New Roman"/>
          <w:sz w:val="24"/>
          <w:szCs w:val="24"/>
        </w:rPr>
        <w:t xml:space="preserve"> </w:t>
      </w:r>
      <w:r w:rsidRPr="00530E0D">
        <w:rPr>
          <w:rFonts w:ascii="Times New Roman" w:hAnsi="Times New Roman" w:cs="Times New Roman"/>
          <w:sz w:val="24"/>
          <w:szCs w:val="24"/>
        </w:rPr>
        <w:t xml:space="preserve"> When the </w:t>
      </w:r>
      <w:r w:rsidR="00F02634">
        <w:rPr>
          <w:rFonts w:ascii="Times New Roman" w:hAnsi="Times New Roman" w:cs="Times New Roman"/>
          <w:sz w:val="24"/>
          <w:szCs w:val="24"/>
        </w:rPr>
        <w:t>Procurement Flash R</w:t>
      </w:r>
      <w:r w:rsidRPr="00530E0D">
        <w:rPr>
          <w:rFonts w:ascii="Times New Roman" w:hAnsi="Times New Roman" w:cs="Times New Roman"/>
          <w:sz w:val="24"/>
          <w:szCs w:val="24"/>
        </w:rPr>
        <w:t xml:space="preserve">eport recommends suspension or debarment because of contractor fraud or criminal conduct involving a current contract, withhold all </w:t>
      </w:r>
      <w:r w:rsidR="003F57B2">
        <w:rPr>
          <w:rFonts w:ascii="Times New Roman" w:hAnsi="Times New Roman" w:cs="Times New Roman"/>
          <w:sz w:val="24"/>
          <w:szCs w:val="24"/>
        </w:rPr>
        <w:t>funds, which</w:t>
      </w:r>
      <w:r w:rsidRPr="00530E0D">
        <w:rPr>
          <w:rFonts w:ascii="Times New Roman" w:hAnsi="Times New Roman" w:cs="Times New Roman"/>
          <w:sz w:val="24"/>
          <w:szCs w:val="24"/>
        </w:rPr>
        <w:t xml:space="preserve"> become due the contractor on that contract, unless the </w:t>
      </w:r>
      <w:smartTag w:uri="urn:schemas-microsoft-com:office:smarttags" w:element="stockticker">
        <w:r w:rsidRPr="00530E0D">
          <w:rPr>
            <w:rFonts w:ascii="Times New Roman" w:hAnsi="Times New Roman" w:cs="Times New Roman"/>
            <w:sz w:val="24"/>
            <w:szCs w:val="24"/>
          </w:rPr>
          <w:t>HCA</w:t>
        </w:r>
      </w:smartTag>
      <w:r w:rsidRPr="00530E0D">
        <w:rPr>
          <w:rFonts w:ascii="Times New Roman" w:hAnsi="Times New Roman" w:cs="Times New Roman"/>
          <w:sz w:val="24"/>
          <w:szCs w:val="24"/>
        </w:rPr>
        <w:t xml:space="preserve"> or the </w:t>
      </w:r>
      <w:r w:rsidR="00AC0F23">
        <w:rPr>
          <w:rFonts w:ascii="Times New Roman" w:hAnsi="Times New Roman" w:cs="Times New Roman"/>
          <w:sz w:val="24"/>
          <w:szCs w:val="24"/>
        </w:rPr>
        <w:t>s</w:t>
      </w:r>
      <w:r w:rsidR="009258C7">
        <w:rPr>
          <w:rFonts w:ascii="Times New Roman" w:hAnsi="Times New Roman" w:cs="Times New Roman"/>
          <w:sz w:val="24"/>
          <w:szCs w:val="24"/>
        </w:rPr>
        <w:t xml:space="preserve">uspension and </w:t>
      </w:r>
      <w:r w:rsidR="00AC0F23">
        <w:rPr>
          <w:rFonts w:ascii="Times New Roman" w:hAnsi="Times New Roman" w:cs="Times New Roman"/>
          <w:sz w:val="24"/>
          <w:szCs w:val="24"/>
        </w:rPr>
        <w:t>d</w:t>
      </w:r>
      <w:r w:rsidR="009258C7">
        <w:rPr>
          <w:rFonts w:ascii="Times New Roman" w:hAnsi="Times New Roman" w:cs="Times New Roman"/>
          <w:sz w:val="24"/>
          <w:szCs w:val="24"/>
        </w:rPr>
        <w:t>ebarment</w:t>
      </w:r>
      <w:r w:rsidRPr="00530E0D">
        <w:rPr>
          <w:rFonts w:ascii="Times New Roman" w:hAnsi="Times New Roman" w:cs="Times New Roman"/>
          <w:sz w:val="24"/>
          <w:szCs w:val="24"/>
        </w:rPr>
        <w:t xml:space="preserve"> </w:t>
      </w:r>
      <w:r w:rsidR="00AC0F23">
        <w:rPr>
          <w:rFonts w:ascii="Times New Roman" w:hAnsi="Times New Roman" w:cs="Times New Roman"/>
          <w:sz w:val="24"/>
          <w:szCs w:val="24"/>
        </w:rPr>
        <w:t>o</w:t>
      </w:r>
      <w:r w:rsidRPr="00530E0D">
        <w:rPr>
          <w:rFonts w:ascii="Times New Roman" w:hAnsi="Times New Roman" w:cs="Times New Roman"/>
          <w:sz w:val="24"/>
          <w:szCs w:val="24"/>
        </w:rPr>
        <w:t xml:space="preserve">fficial directs otherwise.  </w:t>
      </w:r>
      <w:r w:rsidR="008D601C">
        <w:rPr>
          <w:rFonts w:ascii="Times New Roman" w:hAnsi="Times New Roman" w:cs="Times New Roman"/>
          <w:sz w:val="24"/>
          <w:szCs w:val="24"/>
        </w:rPr>
        <w:t>W</w:t>
      </w:r>
      <w:r w:rsidR="008D601C" w:rsidRPr="00C90784">
        <w:rPr>
          <w:rFonts w:ascii="Times New Roman" w:hAnsi="Times New Roman" w:cs="Times New Roman"/>
          <w:sz w:val="24"/>
          <w:szCs w:val="24"/>
        </w:rPr>
        <w:t xml:space="preserve">hen </w:t>
      </w:r>
      <w:r w:rsidR="008D601C">
        <w:rPr>
          <w:rFonts w:ascii="Times New Roman" w:hAnsi="Times New Roman" w:cs="Times New Roman"/>
          <w:sz w:val="24"/>
          <w:szCs w:val="24"/>
        </w:rPr>
        <w:t xml:space="preserve">fraud is the basis for </w:t>
      </w:r>
      <w:r w:rsidR="008D601C" w:rsidRPr="00C90784">
        <w:rPr>
          <w:rFonts w:ascii="Times New Roman" w:hAnsi="Times New Roman" w:cs="Times New Roman"/>
          <w:sz w:val="24"/>
          <w:szCs w:val="24"/>
        </w:rPr>
        <w:t>a contractor’s request for advance, partial, or progress payments,</w:t>
      </w:r>
      <w:r w:rsidR="008D601C">
        <w:rPr>
          <w:rFonts w:ascii="Times New Roman" w:hAnsi="Times New Roman" w:cs="Times New Roman"/>
          <w:sz w:val="24"/>
          <w:szCs w:val="24"/>
        </w:rPr>
        <w:t xml:space="preserve"> </w:t>
      </w:r>
      <w:ins w:id="111" w:author="Jordan, Amanda C CIV USARMY HQDA ASA ALT (USA)" w:date="2024-08-28T07:09:00Z">
        <w:r w:rsidR="005C0844">
          <w:rPr>
            <w:rFonts w:ascii="Times New Roman" w:hAnsi="Times New Roman" w:cs="Times New Roman"/>
            <w:sz w:val="24"/>
            <w:szCs w:val="24"/>
          </w:rPr>
          <w:t>C</w:t>
        </w:r>
      </w:ins>
      <w:del w:id="112" w:author="Jordan, Amanda C CIV USARMY HQDA ASA ALT (USA)" w:date="2024-08-28T07:09:00Z">
        <w:r w:rsidR="008D601C" w:rsidDel="005C0844">
          <w:rPr>
            <w:rFonts w:ascii="Times New Roman" w:hAnsi="Times New Roman" w:cs="Times New Roman"/>
            <w:sz w:val="24"/>
            <w:szCs w:val="24"/>
          </w:rPr>
          <w:delText>c</w:delText>
        </w:r>
      </w:del>
      <w:r w:rsidR="00CC7B74">
        <w:rPr>
          <w:rFonts w:ascii="Times New Roman" w:hAnsi="Times New Roman" w:cs="Times New Roman"/>
          <w:sz w:val="24"/>
          <w:szCs w:val="24"/>
        </w:rPr>
        <w:t xml:space="preserve">ontracting officers </w:t>
      </w:r>
      <w:r w:rsidR="00716493">
        <w:rPr>
          <w:rFonts w:ascii="Times New Roman" w:hAnsi="Times New Roman" w:cs="Times New Roman"/>
          <w:sz w:val="24"/>
          <w:szCs w:val="24"/>
        </w:rPr>
        <w:t>shall</w:t>
      </w:r>
      <w:r w:rsidR="00CC7B74">
        <w:rPr>
          <w:rFonts w:ascii="Times New Roman" w:hAnsi="Times New Roman" w:cs="Times New Roman"/>
          <w:sz w:val="24"/>
          <w:szCs w:val="24"/>
        </w:rPr>
        <w:t xml:space="preserve"> f</w:t>
      </w:r>
      <w:r w:rsidRPr="00530E0D">
        <w:rPr>
          <w:rFonts w:ascii="Times New Roman" w:hAnsi="Times New Roman" w:cs="Times New Roman"/>
          <w:sz w:val="24"/>
          <w:szCs w:val="24"/>
        </w:rPr>
        <w:t xml:space="preserve">ollow the procedures </w:t>
      </w:r>
      <w:r w:rsidR="00CC7B74">
        <w:rPr>
          <w:rFonts w:ascii="Times New Roman" w:hAnsi="Times New Roman" w:cs="Times New Roman"/>
          <w:sz w:val="24"/>
          <w:szCs w:val="24"/>
        </w:rPr>
        <w:t>at</w:t>
      </w:r>
      <w:r w:rsidRPr="00530E0D">
        <w:rPr>
          <w:rFonts w:ascii="Times New Roman" w:hAnsi="Times New Roman" w:cs="Times New Roman"/>
          <w:sz w:val="24"/>
          <w:szCs w:val="24"/>
        </w:rPr>
        <w:t xml:space="preserve"> FAR 32.006-4.</w:t>
      </w:r>
    </w:p>
    <w:p w14:paraId="56E43085" w14:textId="77777777" w:rsidR="00530E0D" w:rsidRPr="00530E0D" w:rsidRDefault="00530E0D" w:rsidP="00AD40FD">
      <w:pPr>
        <w:pStyle w:val="ind12"/>
        <w:tabs>
          <w:tab w:val="clear" w:pos="2304"/>
          <w:tab w:val="clear" w:pos="2880"/>
          <w:tab w:val="clear" w:pos="3456"/>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 xml:space="preserve">(iii)  Distribute reports to the </w:t>
      </w:r>
      <w:r w:rsidR="00AC0F23">
        <w:rPr>
          <w:rFonts w:ascii="Times New Roman" w:hAnsi="Times New Roman" w:cs="Times New Roman"/>
          <w:sz w:val="24"/>
          <w:szCs w:val="24"/>
        </w:rPr>
        <w:t>s</w:t>
      </w:r>
      <w:r w:rsidR="009258C7">
        <w:rPr>
          <w:rFonts w:ascii="Times New Roman" w:hAnsi="Times New Roman" w:cs="Times New Roman"/>
          <w:sz w:val="24"/>
          <w:szCs w:val="24"/>
        </w:rPr>
        <w:t xml:space="preserve">uspension and </w:t>
      </w:r>
      <w:r w:rsidR="00AC0F23">
        <w:rPr>
          <w:rFonts w:ascii="Times New Roman" w:hAnsi="Times New Roman" w:cs="Times New Roman"/>
          <w:sz w:val="24"/>
          <w:szCs w:val="24"/>
        </w:rPr>
        <w:t>d</w:t>
      </w:r>
      <w:r w:rsidRPr="00530E0D">
        <w:rPr>
          <w:rFonts w:ascii="Times New Roman" w:hAnsi="Times New Roman" w:cs="Times New Roman"/>
          <w:sz w:val="24"/>
          <w:szCs w:val="24"/>
        </w:rPr>
        <w:t>ebar</w:t>
      </w:r>
      <w:r w:rsidR="009258C7">
        <w:rPr>
          <w:rFonts w:ascii="Times New Roman" w:hAnsi="Times New Roman" w:cs="Times New Roman"/>
          <w:sz w:val="24"/>
          <w:szCs w:val="24"/>
        </w:rPr>
        <w:t>ment</w:t>
      </w:r>
      <w:r w:rsidRPr="00530E0D">
        <w:rPr>
          <w:rFonts w:ascii="Times New Roman" w:hAnsi="Times New Roman" w:cs="Times New Roman"/>
          <w:sz w:val="24"/>
          <w:szCs w:val="24"/>
        </w:rPr>
        <w:t xml:space="preserve"> </w:t>
      </w:r>
      <w:r w:rsidR="00AC0F23">
        <w:rPr>
          <w:rFonts w:ascii="Times New Roman" w:hAnsi="Times New Roman" w:cs="Times New Roman"/>
          <w:sz w:val="24"/>
          <w:szCs w:val="24"/>
        </w:rPr>
        <w:t>o</w:t>
      </w:r>
      <w:r w:rsidRPr="00530E0D">
        <w:rPr>
          <w:rFonts w:ascii="Times New Roman" w:hAnsi="Times New Roman" w:cs="Times New Roman"/>
          <w:sz w:val="24"/>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DE1D87">
      <w:pPr>
        <w:pStyle w:val="Heading4"/>
      </w:pPr>
      <w:bookmarkStart w:id="113" w:name="_Toc514049445"/>
      <w:bookmarkStart w:id="114" w:name="_Toc29299369"/>
      <w:bookmarkStart w:id="115" w:name="_Toc58314528"/>
      <w:r w:rsidRPr="00530E0D">
        <w:t>5109.</w:t>
      </w:r>
      <w:r w:rsidRPr="00DE1D87">
        <w:t>407</w:t>
      </w:r>
      <w:r w:rsidRPr="00530E0D">
        <w:t xml:space="preserve">  Suspension.</w:t>
      </w:r>
      <w:bookmarkEnd w:id="113"/>
      <w:bookmarkEnd w:id="114"/>
      <w:bookmarkEnd w:id="115"/>
    </w:p>
    <w:p w14:paraId="56E00A33" w14:textId="77777777" w:rsidR="006F40E9" w:rsidRDefault="006F40E9" w:rsidP="00DE1D87">
      <w:pPr>
        <w:pStyle w:val="Heading4"/>
      </w:pPr>
      <w:bookmarkStart w:id="116" w:name="_Toc514049446"/>
      <w:bookmarkStart w:id="117" w:name="_Toc29299370"/>
      <w:bookmarkStart w:id="118" w:name="_Toc58314529"/>
      <w:r>
        <w:t>5109.407-1  General.</w:t>
      </w:r>
      <w:bookmarkEnd w:id="116"/>
      <w:bookmarkEnd w:id="117"/>
      <w:bookmarkEnd w:id="118"/>
    </w:p>
    <w:p w14:paraId="6BF422E9" w14:textId="03B3C40C" w:rsidR="001C02AC" w:rsidRPr="00DE1D87" w:rsidRDefault="00C86961" w:rsidP="00DE1D87">
      <w:pPr>
        <w:rPr>
          <w:rFonts w:ascii="Times New Roman" w:hAnsi="Times New Roman" w:cs="Times New Roman"/>
          <w:b/>
          <w:sz w:val="24"/>
          <w:szCs w:val="24"/>
        </w:rPr>
      </w:pPr>
      <w:r w:rsidRPr="00DE1D87">
        <w:rPr>
          <w:rFonts w:ascii="Times New Roman" w:hAnsi="Times New Roman" w:cs="Times New Roman"/>
          <w:sz w:val="24"/>
          <w:szCs w:val="24"/>
        </w:rPr>
        <w:t xml:space="preserve">(d) </w:t>
      </w:r>
      <w:r w:rsidR="00357CE3" w:rsidRPr="00DE1D87">
        <w:rPr>
          <w:rFonts w:ascii="Times New Roman" w:hAnsi="Times New Roman" w:cs="Times New Roman"/>
          <w:sz w:val="24"/>
          <w:szCs w:val="24"/>
        </w:rPr>
        <w:t xml:space="preserve"> </w:t>
      </w:r>
      <w:r w:rsidR="00603B19" w:rsidRPr="00DE1D87">
        <w:rPr>
          <w:rFonts w:ascii="Times New Roman" w:hAnsi="Times New Roman" w:cs="Times New Roman"/>
          <w:sz w:val="24"/>
          <w:szCs w:val="24"/>
        </w:rPr>
        <w:t xml:space="preserve">See </w:t>
      </w:r>
      <w:ins w:id="119" w:author="Jordan, Amanda C CIV USARMY HQDA ASA ALT (USA)" w:date="2024-08-28T07:13:00Z">
        <w:r w:rsidR="002A4533">
          <w:rPr>
            <w:rFonts w:ascii="Times New Roman" w:hAnsi="Times New Roman" w:cs="Times New Roman"/>
            <w:sz w:val="24"/>
            <w:szCs w:val="24"/>
          </w:rPr>
          <w:t xml:space="preserve">AFARS </w:t>
        </w:r>
      </w:ins>
      <w:r w:rsidR="00603B19" w:rsidRPr="00DE1D87">
        <w:rPr>
          <w:rFonts w:ascii="Times New Roman" w:hAnsi="Times New Roman" w:cs="Times New Roman"/>
          <w:sz w:val="24"/>
          <w:szCs w:val="24"/>
        </w:rPr>
        <w:t>5109</w:t>
      </w:r>
      <w:r w:rsidR="005F5C5A" w:rsidRPr="00DE1D87">
        <w:rPr>
          <w:rFonts w:ascii="Times New Roman" w:hAnsi="Times New Roman" w:cs="Times New Roman"/>
          <w:sz w:val="24"/>
          <w:szCs w:val="24"/>
        </w:rPr>
        <w:t>.405</w:t>
      </w:r>
      <w:r w:rsidR="00603B19" w:rsidRPr="00DE1D87">
        <w:rPr>
          <w:rFonts w:ascii="Times New Roman" w:hAnsi="Times New Roman" w:cs="Times New Roman"/>
          <w:sz w:val="24"/>
          <w:szCs w:val="24"/>
        </w:rPr>
        <w:t>(a) for procedures on obtaining the agency head determination.</w:t>
      </w:r>
    </w:p>
    <w:p w14:paraId="0FEC436D" w14:textId="77777777" w:rsidR="00530E0D" w:rsidRPr="00530E0D" w:rsidRDefault="00530E0D" w:rsidP="00DE1D87">
      <w:pPr>
        <w:pStyle w:val="Heading4"/>
      </w:pPr>
      <w:bookmarkStart w:id="120" w:name="_Toc514049447"/>
      <w:bookmarkStart w:id="121" w:name="_Toc29299371"/>
      <w:bookmarkStart w:id="122" w:name="_Toc58314530"/>
      <w:r w:rsidRPr="00530E0D">
        <w:t>5109.407-3  Procedures.</w:t>
      </w:r>
      <w:bookmarkEnd w:id="120"/>
      <w:bookmarkEnd w:id="121"/>
      <w:bookmarkEnd w:id="122"/>
    </w:p>
    <w:p w14:paraId="30D7F455" w14:textId="727B3CC2" w:rsidR="00DA540B" w:rsidRPr="00144426" w:rsidRDefault="00530E0D" w:rsidP="00144426">
      <w:pPr>
        <w:spacing w:after="240"/>
        <w:rPr>
          <w:rFonts w:ascii="Times New Roman" w:hAnsi="Times New Roman" w:cs="Times New Roman"/>
          <w:sz w:val="24"/>
          <w:szCs w:val="24"/>
        </w:rPr>
      </w:pPr>
      <w:r w:rsidRPr="00530E0D">
        <w:rPr>
          <w:rFonts w:ascii="Times New Roman" w:hAnsi="Times New Roman" w:cs="Times New Roman"/>
          <w:sz w:val="24"/>
          <w:szCs w:val="24"/>
        </w:rPr>
        <w:t xml:space="preserve">(a)  </w:t>
      </w:r>
      <w:r w:rsidRPr="00530E0D">
        <w:rPr>
          <w:rFonts w:ascii="Times New Roman" w:hAnsi="Times New Roman" w:cs="Times New Roman"/>
          <w:i/>
          <w:sz w:val="24"/>
          <w:szCs w:val="24"/>
        </w:rPr>
        <w:t>Investigation and referral.</w:t>
      </w:r>
      <w:r w:rsidRPr="00530E0D">
        <w:rPr>
          <w:rFonts w:ascii="Times New Roman" w:hAnsi="Times New Roman" w:cs="Times New Roman"/>
          <w:sz w:val="24"/>
          <w:szCs w:val="24"/>
        </w:rPr>
        <w:t xml:space="preserve">  Prepare and process reports in accordance with </w:t>
      </w:r>
      <w:ins w:id="123" w:author="Jordan, Amanda C CIV USARMY HQDA ASA ALT (USA)" w:date="2024-08-28T07:13:00Z">
        <w:r w:rsidR="00646135">
          <w:rPr>
            <w:rFonts w:ascii="Times New Roman" w:hAnsi="Times New Roman" w:cs="Times New Roman"/>
            <w:sz w:val="24"/>
            <w:szCs w:val="24"/>
          </w:rPr>
          <w:t xml:space="preserve">AFARS </w:t>
        </w:r>
      </w:ins>
      <w:r w:rsidRPr="00530E0D">
        <w:rPr>
          <w:rFonts w:ascii="Times New Roman" w:hAnsi="Times New Roman" w:cs="Times New Roman"/>
          <w:sz w:val="24"/>
          <w:szCs w:val="24"/>
        </w:rPr>
        <w:t>5109.406-3.</w:t>
      </w:r>
    </w:p>
    <w:p w14:paraId="67C52822" w14:textId="77777777" w:rsidR="00530E0D" w:rsidRPr="00530E0D" w:rsidRDefault="00530E0D" w:rsidP="00DE1D87">
      <w:pPr>
        <w:pStyle w:val="Heading3"/>
      </w:pPr>
      <w:bookmarkStart w:id="124" w:name="_Toc514049448"/>
      <w:bookmarkStart w:id="125" w:name="_Toc29299372"/>
      <w:bookmarkStart w:id="126" w:name="_Toc58314531"/>
      <w:r w:rsidRPr="00530E0D">
        <w:t>Subpart 5109.5 – Organizational and Consultant Conflicts of Interests</w:t>
      </w:r>
      <w:bookmarkEnd w:id="124"/>
      <w:bookmarkEnd w:id="125"/>
      <w:bookmarkEnd w:id="126"/>
    </w:p>
    <w:p w14:paraId="11A19697" w14:textId="77777777" w:rsidR="00530E0D" w:rsidRPr="00530E0D" w:rsidRDefault="00530E0D" w:rsidP="00DE1D87">
      <w:pPr>
        <w:pStyle w:val="Heading4"/>
      </w:pPr>
      <w:bookmarkStart w:id="127" w:name="_Toc514049449"/>
      <w:bookmarkStart w:id="128" w:name="_Toc29299373"/>
      <w:bookmarkStart w:id="129" w:name="_Toc58314532"/>
      <w:r w:rsidRPr="00530E0D">
        <w:t>5109.503  Waiver.</w:t>
      </w:r>
      <w:bookmarkEnd w:id="127"/>
      <w:bookmarkEnd w:id="128"/>
      <w:bookmarkEnd w:id="129"/>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46A16EE8" w14:textId="77777777" w:rsidR="00384E12" w:rsidRDefault="00384E12" w:rsidP="00DE1D87">
      <w:pPr>
        <w:pStyle w:val="Heading4"/>
      </w:pPr>
      <w:bookmarkStart w:id="130" w:name="_Toc514049450"/>
      <w:bookmarkStart w:id="131" w:name="_Toc29299374"/>
      <w:bookmarkStart w:id="132" w:name="_Toc58314533"/>
      <w:r w:rsidRPr="00384E12">
        <w:t>5109.504  Contracting officers responsibilities.</w:t>
      </w:r>
      <w:bookmarkEnd w:id="130"/>
      <w:bookmarkEnd w:id="131"/>
      <w:bookmarkEnd w:id="132"/>
      <w:r w:rsidRPr="00384E12">
        <w:t xml:space="preserve">  </w:t>
      </w:r>
    </w:p>
    <w:p w14:paraId="3A28A368" w14:textId="1AF1D801" w:rsidR="00384E12" w:rsidRDefault="00384E12" w:rsidP="00384E12">
      <w:pPr>
        <w:tabs>
          <w:tab w:val="left" w:pos="1080"/>
        </w:tabs>
        <w:spacing w:after="240"/>
        <w:rPr>
          <w:rFonts w:ascii="Times New Roman" w:hAnsi="Times New Roman" w:cs="Times New Roman"/>
          <w:sz w:val="24"/>
          <w:szCs w:val="24"/>
        </w:rPr>
      </w:pPr>
      <w:r w:rsidRPr="00384E12">
        <w:rPr>
          <w:rFonts w:ascii="Times New Roman" w:hAnsi="Times New Roman" w:cs="Times New Roman"/>
          <w:sz w:val="24"/>
          <w:szCs w:val="24"/>
        </w:rPr>
        <w:lastRenderedPageBreak/>
        <w:t>(c)</w:t>
      </w:r>
      <w:r>
        <w:rPr>
          <w:rFonts w:ascii="Times New Roman" w:hAnsi="Times New Roman" w:cs="Times New Roman"/>
          <w:sz w:val="24"/>
          <w:szCs w:val="24"/>
        </w:rPr>
        <w:t xml:space="preserve">  </w:t>
      </w:r>
      <w:r w:rsidR="00ED7D73">
        <w:rPr>
          <w:rFonts w:ascii="Times New Roman" w:hAnsi="Times New Roman" w:cs="Times New Roman"/>
          <w:sz w:val="24"/>
          <w:szCs w:val="24"/>
        </w:rPr>
        <w:t xml:space="preserve">The head of the contracting activity is the approval authority as stated in FAR 9.504(c).  </w:t>
      </w:r>
      <w:r>
        <w:rPr>
          <w:rFonts w:ascii="Times New Roman" w:hAnsi="Times New Roman" w:cs="Times New Roman"/>
          <w:sz w:val="24"/>
          <w:szCs w:val="24"/>
        </w:rPr>
        <w:t xml:space="preserve">See </w:t>
      </w:r>
      <w:hyperlink r:id="rId18" w:history="1">
        <w:r w:rsidRPr="00647F70">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411A08D" w14:textId="77777777" w:rsidR="00384E12" w:rsidRDefault="00384E12" w:rsidP="00DE1D87">
      <w:pPr>
        <w:pStyle w:val="Heading4"/>
      </w:pPr>
      <w:bookmarkStart w:id="133" w:name="_Toc514049451"/>
      <w:bookmarkStart w:id="134" w:name="_Toc29299375"/>
      <w:bookmarkStart w:id="135" w:name="_Toc58314534"/>
      <w:r w:rsidRPr="00384E12">
        <w:t>5109.506  Procedures.</w:t>
      </w:r>
      <w:bookmarkEnd w:id="133"/>
      <w:bookmarkEnd w:id="134"/>
      <w:bookmarkEnd w:id="135"/>
      <w:r w:rsidRPr="00384E12">
        <w:t xml:space="preserve"> </w:t>
      </w:r>
    </w:p>
    <w:p w14:paraId="73491DE8" w14:textId="6DA48FBA" w:rsidR="00384E12" w:rsidRPr="00384E12" w:rsidRDefault="00384E12" w:rsidP="00384E12">
      <w:pPr>
        <w:tabs>
          <w:tab w:val="left" w:pos="1080"/>
        </w:tabs>
        <w:spacing w:after="240"/>
        <w:rPr>
          <w:rFonts w:ascii="Times New Roman" w:hAnsi="Times New Roman" w:cs="Times New Roman"/>
        </w:rPr>
      </w:pPr>
      <w:r w:rsidRPr="00384E12">
        <w:rPr>
          <w:rFonts w:ascii="Times New Roman" w:hAnsi="Times New Roman" w:cs="Times New Roman"/>
          <w:sz w:val="24"/>
          <w:szCs w:val="24"/>
        </w:rPr>
        <w:t xml:space="preserve">(d)(3) </w:t>
      </w:r>
      <w:r>
        <w:rPr>
          <w:rFonts w:ascii="Times New Roman" w:hAnsi="Times New Roman" w:cs="Times New Roman"/>
          <w:sz w:val="24"/>
          <w:szCs w:val="24"/>
        </w:rPr>
        <w:t xml:space="preserve"> </w:t>
      </w:r>
      <w:r w:rsidR="00ED7D73">
        <w:rPr>
          <w:rFonts w:ascii="Times New Roman" w:hAnsi="Times New Roman" w:cs="Times New Roman"/>
          <w:sz w:val="24"/>
          <w:szCs w:val="24"/>
        </w:rPr>
        <w:t xml:space="preserve">The head of the contracting activity </w:t>
      </w:r>
      <w:r w:rsidR="001D17E1">
        <w:rPr>
          <w:rFonts w:ascii="Times New Roman" w:hAnsi="Times New Roman" w:cs="Times New Roman"/>
          <w:sz w:val="24"/>
          <w:szCs w:val="24"/>
        </w:rPr>
        <w:t>gives the approval or other direction</w:t>
      </w:r>
      <w:r w:rsidR="00ED7D73">
        <w:rPr>
          <w:rFonts w:ascii="Times New Roman" w:hAnsi="Times New Roman" w:cs="Times New Roman"/>
          <w:sz w:val="24"/>
          <w:szCs w:val="24"/>
        </w:rPr>
        <w:t xml:space="preserve"> as described in FAR 9.506(d)(3).  </w:t>
      </w:r>
      <w:r>
        <w:rPr>
          <w:rFonts w:ascii="Times New Roman" w:hAnsi="Times New Roman" w:cs="Times New Roman"/>
          <w:sz w:val="24"/>
          <w:szCs w:val="24"/>
        </w:rPr>
        <w:t xml:space="preserve">See </w:t>
      </w:r>
      <w:hyperlink r:id="rId19" w:history="1">
        <w:r w:rsidRPr="00647F70">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sectPr w:rsidR="00384E12" w:rsidRPr="00384E12" w:rsidSect="0051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_sans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76A1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CC57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C325A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48DD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E875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620971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9681086">
    <w:abstractNumId w:val="9"/>
  </w:num>
  <w:num w:numId="3" w16cid:durableId="1097555204">
    <w:abstractNumId w:val="7"/>
  </w:num>
  <w:num w:numId="4" w16cid:durableId="993606088">
    <w:abstractNumId w:val="6"/>
  </w:num>
  <w:num w:numId="5" w16cid:durableId="75398305">
    <w:abstractNumId w:val="5"/>
  </w:num>
  <w:num w:numId="6" w16cid:durableId="1304964651">
    <w:abstractNumId w:val="4"/>
  </w:num>
  <w:num w:numId="7" w16cid:durableId="464391816">
    <w:abstractNumId w:val="8"/>
  </w:num>
  <w:num w:numId="8" w16cid:durableId="1337734878">
    <w:abstractNumId w:val="3"/>
  </w:num>
  <w:num w:numId="9" w16cid:durableId="1888565705">
    <w:abstractNumId w:val="2"/>
  </w:num>
  <w:num w:numId="10" w16cid:durableId="1136333357">
    <w:abstractNumId w:val="1"/>
  </w:num>
  <w:num w:numId="11" w16cid:durableId="18180372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2D96"/>
    <w:rsid w:val="00126440"/>
    <w:rsid w:val="00135677"/>
    <w:rsid w:val="001423A4"/>
    <w:rsid w:val="00143C9E"/>
    <w:rsid w:val="00144426"/>
    <w:rsid w:val="00152593"/>
    <w:rsid w:val="00162771"/>
    <w:rsid w:val="001644D2"/>
    <w:rsid w:val="00187EEF"/>
    <w:rsid w:val="00192B03"/>
    <w:rsid w:val="00194BE7"/>
    <w:rsid w:val="00196539"/>
    <w:rsid w:val="001B365E"/>
    <w:rsid w:val="001C02AC"/>
    <w:rsid w:val="001D17E1"/>
    <w:rsid w:val="001D2609"/>
    <w:rsid w:val="001D6316"/>
    <w:rsid w:val="0020147B"/>
    <w:rsid w:val="00202319"/>
    <w:rsid w:val="00213566"/>
    <w:rsid w:val="00216819"/>
    <w:rsid w:val="00227459"/>
    <w:rsid w:val="00231FA5"/>
    <w:rsid w:val="00235455"/>
    <w:rsid w:val="0027016E"/>
    <w:rsid w:val="00283F46"/>
    <w:rsid w:val="00294BCC"/>
    <w:rsid w:val="00296EFC"/>
    <w:rsid w:val="002A4533"/>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6663D"/>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11F9"/>
    <w:rsid w:val="00512E2B"/>
    <w:rsid w:val="00527BE8"/>
    <w:rsid w:val="00530E0D"/>
    <w:rsid w:val="0053781E"/>
    <w:rsid w:val="00545EBC"/>
    <w:rsid w:val="00560015"/>
    <w:rsid w:val="00573EC3"/>
    <w:rsid w:val="00574FAE"/>
    <w:rsid w:val="00575575"/>
    <w:rsid w:val="00575B29"/>
    <w:rsid w:val="00581838"/>
    <w:rsid w:val="005857D7"/>
    <w:rsid w:val="00597AC1"/>
    <w:rsid w:val="005B4946"/>
    <w:rsid w:val="005C0844"/>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46135"/>
    <w:rsid w:val="00647F70"/>
    <w:rsid w:val="006704F6"/>
    <w:rsid w:val="00686F90"/>
    <w:rsid w:val="006930AE"/>
    <w:rsid w:val="006B7B99"/>
    <w:rsid w:val="006C431D"/>
    <w:rsid w:val="006C59ED"/>
    <w:rsid w:val="006F40E9"/>
    <w:rsid w:val="006F76F7"/>
    <w:rsid w:val="00716493"/>
    <w:rsid w:val="00717377"/>
    <w:rsid w:val="007238DE"/>
    <w:rsid w:val="007264D3"/>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E5388"/>
    <w:rsid w:val="007F0FA8"/>
    <w:rsid w:val="0080041E"/>
    <w:rsid w:val="00803C2F"/>
    <w:rsid w:val="00804784"/>
    <w:rsid w:val="00814EB6"/>
    <w:rsid w:val="00825C8A"/>
    <w:rsid w:val="00831298"/>
    <w:rsid w:val="00831F6F"/>
    <w:rsid w:val="0083659B"/>
    <w:rsid w:val="00837364"/>
    <w:rsid w:val="00840087"/>
    <w:rsid w:val="008509CC"/>
    <w:rsid w:val="00852700"/>
    <w:rsid w:val="008533BD"/>
    <w:rsid w:val="0086345C"/>
    <w:rsid w:val="00884817"/>
    <w:rsid w:val="008B3CE7"/>
    <w:rsid w:val="008C4F41"/>
    <w:rsid w:val="008D4163"/>
    <w:rsid w:val="008D601C"/>
    <w:rsid w:val="008D6DB2"/>
    <w:rsid w:val="008D73EC"/>
    <w:rsid w:val="008E0C89"/>
    <w:rsid w:val="009143FD"/>
    <w:rsid w:val="009258C7"/>
    <w:rsid w:val="00950FC2"/>
    <w:rsid w:val="0097579D"/>
    <w:rsid w:val="00981445"/>
    <w:rsid w:val="0099114F"/>
    <w:rsid w:val="00995A7D"/>
    <w:rsid w:val="009A5B7A"/>
    <w:rsid w:val="009C1FBD"/>
    <w:rsid w:val="009D38ED"/>
    <w:rsid w:val="009E54D0"/>
    <w:rsid w:val="009E74B4"/>
    <w:rsid w:val="00A24671"/>
    <w:rsid w:val="00A2468D"/>
    <w:rsid w:val="00A26298"/>
    <w:rsid w:val="00A26929"/>
    <w:rsid w:val="00A44345"/>
    <w:rsid w:val="00A4674F"/>
    <w:rsid w:val="00A55227"/>
    <w:rsid w:val="00A55EFF"/>
    <w:rsid w:val="00A61C4E"/>
    <w:rsid w:val="00A62A12"/>
    <w:rsid w:val="00A663DF"/>
    <w:rsid w:val="00A67EBF"/>
    <w:rsid w:val="00A85C28"/>
    <w:rsid w:val="00AC0F23"/>
    <w:rsid w:val="00AD40FD"/>
    <w:rsid w:val="00AD6EF2"/>
    <w:rsid w:val="00AD707C"/>
    <w:rsid w:val="00AE04D5"/>
    <w:rsid w:val="00AE08EE"/>
    <w:rsid w:val="00B107FA"/>
    <w:rsid w:val="00B11358"/>
    <w:rsid w:val="00B11BBB"/>
    <w:rsid w:val="00B21E99"/>
    <w:rsid w:val="00B41E13"/>
    <w:rsid w:val="00B47372"/>
    <w:rsid w:val="00B57568"/>
    <w:rsid w:val="00B70494"/>
    <w:rsid w:val="00BA2E5A"/>
    <w:rsid w:val="00BA550F"/>
    <w:rsid w:val="00BA7DCC"/>
    <w:rsid w:val="00BB1F83"/>
    <w:rsid w:val="00BB433C"/>
    <w:rsid w:val="00BB548F"/>
    <w:rsid w:val="00BC3241"/>
    <w:rsid w:val="00BC61B0"/>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B4D5D"/>
    <w:rsid w:val="00CC1144"/>
    <w:rsid w:val="00CC7B74"/>
    <w:rsid w:val="00CD19BD"/>
    <w:rsid w:val="00CD4C75"/>
    <w:rsid w:val="00CE0F1F"/>
    <w:rsid w:val="00CE55FF"/>
    <w:rsid w:val="00CE7FC3"/>
    <w:rsid w:val="00CF1229"/>
    <w:rsid w:val="00CF28F2"/>
    <w:rsid w:val="00CF75D6"/>
    <w:rsid w:val="00D037A0"/>
    <w:rsid w:val="00D079B3"/>
    <w:rsid w:val="00D15E5B"/>
    <w:rsid w:val="00D209C8"/>
    <w:rsid w:val="00D221EE"/>
    <w:rsid w:val="00D3022D"/>
    <w:rsid w:val="00D347DB"/>
    <w:rsid w:val="00D34C47"/>
    <w:rsid w:val="00D37856"/>
    <w:rsid w:val="00D41BAF"/>
    <w:rsid w:val="00D44701"/>
    <w:rsid w:val="00D44DC0"/>
    <w:rsid w:val="00D5473B"/>
    <w:rsid w:val="00D55737"/>
    <w:rsid w:val="00D63239"/>
    <w:rsid w:val="00D7070A"/>
    <w:rsid w:val="00D9045C"/>
    <w:rsid w:val="00DA540B"/>
    <w:rsid w:val="00DB7BAB"/>
    <w:rsid w:val="00DD69B2"/>
    <w:rsid w:val="00DD755E"/>
    <w:rsid w:val="00DE1D87"/>
    <w:rsid w:val="00E2594D"/>
    <w:rsid w:val="00E41B3A"/>
    <w:rsid w:val="00E508D0"/>
    <w:rsid w:val="00E60E42"/>
    <w:rsid w:val="00E610BE"/>
    <w:rsid w:val="00E76E6A"/>
    <w:rsid w:val="00E8293C"/>
    <w:rsid w:val="00E91585"/>
    <w:rsid w:val="00E92D65"/>
    <w:rsid w:val="00E957DF"/>
    <w:rsid w:val="00EA30FC"/>
    <w:rsid w:val="00EA65D5"/>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87"/>
  </w:style>
  <w:style w:type="paragraph" w:styleId="Heading2">
    <w:name w:val="heading 2"/>
    <w:basedOn w:val="Normal"/>
    <w:next w:val="Normal"/>
    <w:link w:val="Heading2Char"/>
    <w:semiHidden/>
    <w:unhideWhenUsed/>
    <w:qFormat/>
    <w:rsid w:val="004A74C0"/>
    <w:pPr>
      <w:keepNext/>
      <w:keepLines/>
      <w:spacing w:before="120"/>
      <w:jc w:val="center"/>
      <w:outlineLvl w:val="1"/>
    </w:pPr>
    <w:rPr>
      <w:b/>
      <w:sz w:val="32"/>
    </w:rPr>
  </w:style>
  <w:style w:type="paragraph" w:styleId="Heading3">
    <w:name w:val="heading 3"/>
    <w:basedOn w:val="BodyText2"/>
    <w:link w:val="Heading3Char"/>
    <w:unhideWhenUsed/>
    <w:qFormat/>
    <w:rsid w:val="00DE1D87"/>
    <w:pPr>
      <w:spacing w:after="240"/>
      <w:jc w:val="center"/>
      <w:outlineLvl w:val="2"/>
    </w:pPr>
    <w:rPr>
      <w:rFonts w:ascii="Times New Roman" w:hAnsi="Times New Roman" w:cs="Times New Roman"/>
      <w:sz w:val="24"/>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74C0"/>
    <w:rPr>
      <w:b/>
      <w:sz w:val="32"/>
    </w:rPr>
  </w:style>
  <w:style w:type="character" w:customStyle="1" w:styleId="Heading3Char">
    <w:name w:val="Heading 3 Char"/>
    <w:basedOn w:val="DefaultParagraphFont"/>
    <w:link w:val="Heading3"/>
    <w:rsid w:val="00DE1D87"/>
    <w:rPr>
      <w:rFonts w:ascii="Times New Roman" w:hAnsi="Times New Roman" w:cs="Times New Roman"/>
      <w:b/>
      <w:bCs/>
      <w:sz w:val="24"/>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styleId="UnresolvedMention">
    <w:name w:val="Unresolved Mention"/>
    <w:basedOn w:val="DefaultParagraphFont"/>
    <w:uiPriority w:val="99"/>
    <w:semiHidden/>
    <w:unhideWhenUsed/>
    <w:rsid w:val="0029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myeitaas.sharepoint-mil.us/:x:/r/sites/ASA-ALT-PAM-PP/AFARSPDF/AFARSGG.xlsx?d=w5cd5fba948e94467be69dbb717e123ce&amp;csf=1&amp;web=1&amp;e=Wpu0dI" TargetMode="External"/><Relationship Id="rId18" Type="http://schemas.openxmlformats.org/officeDocument/2006/relationships/hyperlink" Target="https://armyeitaas.sharepoint-mil.us/:x:/r/sites/ASA-ALT-PAM-PP/AFARSPDF/AFARSGG.xlsx?d=w5cd5fba948e94467be69dbb717e123ce&amp;csf=1&amp;web=1&amp;e=Wpu0dI"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armyeitaas.sharepoint-mil.us/:x:/r/sites/ASA-ALT-PAM-PP/AFARSPDF/AFARSGG.xlsx?d=w5cd5fba948e94467be69dbb717e123ce&amp;csf=1&amp;web=1&amp;e=Wpu0dI" TargetMode="External"/><Relationship Id="rId17" Type="http://schemas.openxmlformats.org/officeDocument/2006/relationships/hyperlink" Target="mailto:usarmy.pentagon.hqda-otjag.list.pfd@mail.mil" TargetMode="External"/><Relationship Id="rId2" Type="http://schemas.openxmlformats.org/officeDocument/2006/relationships/customXml" Target="../customXml/item2.xml"/><Relationship Id="rId16" Type="http://schemas.openxmlformats.org/officeDocument/2006/relationships/hyperlink" Target="https://armyeitaas.sharepoint-mil.us/:x:/r/sites/ASA-ALT-PAM-PP/AFARSPDF/AFARSGG.xlsx?d=w5cd5fba948e94467be69dbb717e123ce&amp;csf=1&amp;web=1&amp;e=Wpu0d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eitaas.sharepoint-mil.us/:b:/r/sites/ASA-ALT-PAM-PP/PGIPDF/PGI5109.pdf?csf=1&amp;web=1&amp;e=AkXtYp" TargetMode="External"/><Relationship Id="rId5" Type="http://schemas.openxmlformats.org/officeDocument/2006/relationships/customXml" Target="../customXml/item5.xml"/><Relationship Id="rId15" Type="http://schemas.openxmlformats.org/officeDocument/2006/relationships/hyperlink" Target="https://armyeitaas.sharepoint-mil.us/:x:/r/sites/ASA-ALT-PAM-PP/AFARSPDF/AFARSGG.xlsx?d=w5cd5fba948e94467be69dbb717e123ce&amp;csf=1&amp;web=1&amp;e=Wpu0dI" TargetMode="External"/><Relationship Id="rId10" Type="http://schemas.openxmlformats.org/officeDocument/2006/relationships/hyperlink" Target="https://armyeitaas.sharepoint-mil.us/sites/ASA-ALT-PAM-PE/SitePages/BOT.aspx" TargetMode="External"/><Relationship Id="rId19" Type="http://schemas.openxmlformats.org/officeDocument/2006/relationships/hyperlink" Target="https://armyeitaas.sharepoint-mil.us/:x:/r/sites/ASA-ALT-PAM-PP/AFARSPDF/AFARSGG.xlsx?d=w5cd5fba948e94467be69dbb717e123ce&amp;csf=1&amp;web=1&amp;e=Wpu0d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x:/r/sites/ASA-ALT-PAM-PP/AFARSPDF/AFARSGG.xlsx?d=w5cd5fba948e94467be69dbb717e123ce&amp;csf=1&amp;web=1&amp;e=Wpu0d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address at 5109.403 for Procurement Fraud Division, per Mark Rivest's request.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DASAP-90-846</_dlc_DocId>
    <_dlc_DocIdUrl xmlns="4d2834f2-6e62-48ef-822a-880d84868a39">
      <Url>https://spcs3.kc.army.mil/asaalt/ZPTeam/PPS/_layouts/15/DocIdRedir.aspx?ID=DASAP-90-846</Url>
      <Description>DASAP-90-846</Description>
    </_dlc_DocIdUrl>
    <WebPartName xmlns="4d2834f2-6e62-48ef-822a-880d84868a39" xsi:nil="true"/>
    <AFARSRevisionNo xmlns="4d2834f2-6e62-48ef-822a-880d84868a39">28.06</AFARSRevisionNo>
  </documentManagement>
</p:properties>
</file>

<file path=customXml/itemProps1.xml><?xml version="1.0" encoding="utf-8"?>
<ds:datastoreItem xmlns:ds="http://schemas.openxmlformats.org/officeDocument/2006/customXml" ds:itemID="{4B5344BE-60A9-4F38-9806-2043EA08DC4C}">
  <ds:schemaRefs>
    <ds:schemaRef ds:uri="http://schemas.openxmlformats.org/officeDocument/2006/bibliography"/>
  </ds:schemaRefs>
</ds:datastoreItem>
</file>

<file path=customXml/itemProps2.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3.xml><?xml version="1.0" encoding="utf-8"?>
<ds:datastoreItem xmlns:ds="http://schemas.openxmlformats.org/officeDocument/2006/customXml" ds:itemID="{D2BB1D55-6FA1-4CCE-88FB-640FD63A5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5.xml><?xml version="1.0" encoding="utf-8"?>
<ds:datastoreItem xmlns:ds="http://schemas.openxmlformats.org/officeDocument/2006/customXml" ds:itemID="{40C8BF3C-A3F9-4D67-8775-D069550A4544}">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1929</Words>
  <Characters>10788</Characters>
  <Application>Microsoft Office Word</Application>
  <DocSecurity>0</DocSecurity>
  <Lines>171</Lines>
  <Paragraphs>64</Paragraphs>
  <ScaleCrop>false</ScaleCrop>
  <HeadingPairs>
    <vt:vector size="2" baseType="variant">
      <vt:variant>
        <vt:lpstr>Title</vt:lpstr>
      </vt:variant>
      <vt:variant>
        <vt:i4>1</vt:i4>
      </vt:variant>
    </vt:vector>
  </HeadingPairs>
  <TitlesOfParts>
    <vt:vector size="1" baseType="lpstr">
      <vt:lpstr>AFARS 5109_Revision_28_06</vt:lpstr>
    </vt:vector>
  </TitlesOfParts>
  <Company>U.S. Army</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5109_Revision_28_06</dc:title>
  <dc:creator>Administrator</dc:creator>
  <cp:lastModifiedBy>Jordan, Amanda C CIV USARMY HQDA ASA ALT (USA)</cp:lastModifiedBy>
  <cp:revision>6</cp:revision>
  <cp:lastPrinted>2014-02-26T20:03:00Z</cp:lastPrinted>
  <dcterms:created xsi:type="dcterms:W3CDTF">2024-08-28T11:09:00Z</dcterms:created>
  <dcterms:modified xsi:type="dcterms:W3CDTF">2024-09-19T14:09:00Z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ff0643df-1ea5-4488-b4fc-719f6e4479de</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