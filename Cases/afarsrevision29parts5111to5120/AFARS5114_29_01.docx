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59C1" w14:textId="77777777" w:rsidR="00BC18B0" w:rsidRPr="00EE6551" w:rsidRDefault="00E05116" w:rsidP="00EE65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6551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F3569F" w:rsidRPr="00EE6551">
        <w:rPr>
          <w:rFonts w:ascii="Times New Roman" w:hAnsi="Times New Roman" w:cs="Times New Roman"/>
          <w:b/>
          <w:sz w:val="32"/>
          <w:szCs w:val="32"/>
        </w:rPr>
        <w:t>–</w:t>
      </w:r>
      <w:r w:rsidRPr="00EE6551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781B60" w:rsidRPr="00EE6551">
        <w:rPr>
          <w:rFonts w:ascii="Times New Roman" w:hAnsi="Times New Roman" w:cs="Times New Roman"/>
          <w:b/>
          <w:sz w:val="32"/>
          <w:szCs w:val="32"/>
        </w:rPr>
        <w:t>ART</w:t>
      </w:r>
      <w:r w:rsidRPr="00EE6551">
        <w:rPr>
          <w:rFonts w:ascii="Times New Roman" w:hAnsi="Times New Roman" w:cs="Times New Roman"/>
          <w:b/>
          <w:sz w:val="32"/>
          <w:szCs w:val="32"/>
        </w:rPr>
        <w:t xml:space="preserve"> 5114</w:t>
      </w:r>
    </w:p>
    <w:p w14:paraId="05844298" w14:textId="77777777" w:rsidR="00BC18B0" w:rsidRPr="00EE6551" w:rsidRDefault="004558B5" w:rsidP="00EE65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6551">
        <w:rPr>
          <w:rFonts w:ascii="Times New Roman" w:hAnsi="Times New Roman" w:cs="Times New Roman"/>
          <w:b/>
          <w:sz w:val="32"/>
          <w:szCs w:val="32"/>
        </w:rPr>
        <w:t>S</w:t>
      </w:r>
      <w:r w:rsidR="0022775F">
        <w:rPr>
          <w:rFonts w:ascii="Times New Roman" w:hAnsi="Times New Roman" w:cs="Times New Roman"/>
          <w:b/>
          <w:sz w:val="32"/>
          <w:szCs w:val="32"/>
        </w:rPr>
        <w:t>ealed</w:t>
      </w:r>
      <w:r w:rsidRPr="00EE6551">
        <w:rPr>
          <w:rFonts w:ascii="Times New Roman" w:hAnsi="Times New Roman" w:cs="Times New Roman"/>
          <w:b/>
          <w:sz w:val="32"/>
          <w:szCs w:val="32"/>
        </w:rPr>
        <w:t xml:space="preserve"> B</w:t>
      </w:r>
      <w:r w:rsidR="0022775F">
        <w:rPr>
          <w:rFonts w:ascii="Times New Roman" w:hAnsi="Times New Roman" w:cs="Times New Roman"/>
          <w:b/>
          <w:sz w:val="32"/>
          <w:szCs w:val="32"/>
        </w:rPr>
        <w:t>idding</w:t>
      </w:r>
    </w:p>
    <w:p w14:paraId="3DFB6FE6" w14:textId="5968ADFB" w:rsidR="00BC18B0" w:rsidRDefault="009C4FE3" w:rsidP="00EE655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E6551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del w:id="0" w:author="Amanda" w:date="2024-08-07T10:11:00Z">
        <w:r w:rsidR="00813D66" w:rsidDel="004D551F">
          <w:rPr>
            <w:rFonts w:ascii="Times New Roman" w:hAnsi="Times New Roman" w:cs="Times New Roman"/>
            <w:i/>
            <w:sz w:val="24"/>
            <w:szCs w:val="24"/>
          </w:rPr>
          <w:delText>0</w:delText>
        </w:r>
        <w:r w:rsidR="00461775" w:rsidDel="004D551F">
          <w:rPr>
            <w:rFonts w:ascii="Times New Roman" w:hAnsi="Times New Roman" w:cs="Times New Roman"/>
            <w:i/>
            <w:sz w:val="24"/>
            <w:szCs w:val="24"/>
          </w:rPr>
          <w:delText>1 May 2019</w:delText>
        </w:r>
      </w:del>
      <w:ins w:id="1" w:author="Jordan, Amanda C CIV USARMY HQDA ASA ALT (USA)" w:date="2024-09-19T10:56:00Z">
        <w:r w:rsidR="00A05DF5">
          <w:rPr>
            <w:rFonts w:ascii="Times New Roman" w:hAnsi="Times New Roman" w:cs="Times New Roman"/>
            <w:i/>
            <w:sz w:val="24"/>
            <w:szCs w:val="24"/>
          </w:rPr>
          <w:t>01</w:t>
        </w:r>
      </w:ins>
      <w:ins w:id="2" w:author="Amanda" w:date="2024-08-07T10:11:00Z">
        <w:r w:rsidR="004D551F">
          <w:rPr>
            <w:rFonts w:ascii="Times New Roman" w:hAnsi="Times New Roman" w:cs="Times New Roman"/>
            <w:i/>
            <w:sz w:val="24"/>
            <w:szCs w:val="24"/>
          </w:rPr>
          <w:t xml:space="preserve"> October 2024</w:t>
        </w:r>
      </w:ins>
      <w:r w:rsidRPr="00EE6551">
        <w:rPr>
          <w:rFonts w:ascii="Times New Roman" w:hAnsi="Times New Roman" w:cs="Times New Roman"/>
          <w:i/>
          <w:sz w:val="24"/>
          <w:szCs w:val="24"/>
        </w:rPr>
        <w:t>)</w:t>
      </w:r>
    </w:p>
    <w:p w14:paraId="7200AA9C" w14:textId="77777777" w:rsidR="0022775F" w:rsidRPr="0022775F" w:rsidRDefault="00B568F6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2775F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2775F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22775F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4052386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5114.2 – Solicitation of Bids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_Toc514052386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9E1DA2" w14:textId="77777777" w:rsidR="0022775F" w:rsidRPr="0022775F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87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5114.201  Preparation of invitations for bids.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_Toc514052387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2E3862D" w14:textId="77777777" w:rsidR="0022775F" w:rsidRPr="0022775F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88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5114.201-7  Contract clauses.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_Toc514052388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D9F3A46" w14:textId="77777777" w:rsidR="0022775F" w:rsidRPr="0022775F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89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5114.4 – Opening of Bids and Award of Contract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_Toc514052389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08B65AC" w14:textId="77777777" w:rsidR="0022775F" w:rsidRPr="0022775F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90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5114.407  Mistakes in bids.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_Toc514052390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C853F2" w14:textId="77777777" w:rsidR="0022775F" w:rsidRPr="0022775F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91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5114.407-3  Other mistakes disclosed before award.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_Toc514052391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6494A4D" w14:textId="77777777" w:rsidR="0022775F" w:rsidRPr="0022775F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92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5114.407-4  Mistakes after award.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_Toc514052392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4B42837" w14:textId="77777777" w:rsidR="0022775F" w:rsidRPr="0022775F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93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5114.409  Information to bidders.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_Toc514052393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77A151" w14:textId="77777777" w:rsidR="0022775F" w:rsidRPr="0022775F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94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5114.409-2  Award of classified contracts.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_Toc514052394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748A5F" w14:textId="77777777" w:rsidR="006D77D7" w:rsidRDefault="00B568F6" w:rsidP="00EE655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2775F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57ED58B8" w14:textId="77777777" w:rsidR="009C4FE3" w:rsidRDefault="009C4FE3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3" w:name="_Toc512841028"/>
      <w:bookmarkStart w:id="4" w:name="_Toc514052386"/>
      <w:r>
        <w:rPr>
          <w:rFonts w:ascii="Times New Roman" w:hAnsi="Times New Roman" w:cs="Times New Roman"/>
          <w:sz w:val="24"/>
          <w:szCs w:val="24"/>
          <w:u w:val="none"/>
        </w:rPr>
        <w:t>Subpart 5114.2 – Solicitation of Bids</w:t>
      </w:r>
      <w:bookmarkEnd w:id="3"/>
      <w:bookmarkEnd w:id="4"/>
    </w:p>
    <w:p w14:paraId="47716E93" w14:textId="77777777" w:rsidR="009C4FE3" w:rsidRDefault="009C4FE3" w:rsidP="00EE6551">
      <w:pPr>
        <w:pStyle w:val="Heading4"/>
      </w:pPr>
      <w:bookmarkStart w:id="5" w:name="_Toc512841029"/>
      <w:bookmarkStart w:id="6" w:name="_Toc514052387"/>
      <w:r>
        <w:t xml:space="preserve">5114.201  Preparation of </w:t>
      </w:r>
      <w:r w:rsidRPr="00EE6551">
        <w:t>invitations</w:t>
      </w:r>
      <w:r>
        <w:t xml:space="preserve"> for bids.</w:t>
      </w:r>
      <w:bookmarkEnd w:id="5"/>
      <w:bookmarkEnd w:id="6"/>
    </w:p>
    <w:p w14:paraId="65ABCE2C" w14:textId="77777777" w:rsidR="009C4FE3" w:rsidRDefault="009C4FE3" w:rsidP="00EE6551">
      <w:pPr>
        <w:pStyle w:val="Heading4"/>
      </w:pPr>
      <w:bookmarkStart w:id="7" w:name="_Toc512841030"/>
      <w:bookmarkStart w:id="8" w:name="_Toc514052388"/>
      <w:r>
        <w:t>5114.201-7  Contract clauses.</w:t>
      </w:r>
      <w:bookmarkEnd w:id="7"/>
      <w:bookmarkEnd w:id="8"/>
    </w:p>
    <w:p w14:paraId="0B1166D9" w14:textId="0483C6E9" w:rsidR="009C4FE3" w:rsidRPr="006D77D7" w:rsidRDefault="009C4FE3" w:rsidP="006D77D7">
      <w:pPr>
        <w:rPr>
          <w:rFonts w:ascii="Times New Roman" w:hAnsi="Times New Roman" w:cs="Times New Roman"/>
          <w:sz w:val="24"/>
          <w:szCs w:val="24"/>
        </w:rPr>
      </w:pPr>
      <w:bookmarkStart w:id="9" w:name="_Toc512841031"/>
      <w:r w:rsidRPr="006D77D7">
        <w:rPr>
          <w:rFonts w:ascii="Times New Roman" w:hAnsi="Times New Roman" w:cs="Times New Roman"/>
          <w:sz w:val="24"/>
          <w:szCs w:val="24"/>
        </w:rPr>
        <w:t xml:space="preserve">(b)(2)  </w:t>
      </w:r>
      <w:r w:rsidR="00FF1C11" w:rsidRPr="006D77D7">
        <w:rPr>
          <w:rFonts w:ascii="Times New Roman" w:hAnsi="Times New Roman" w:cs="Times New Roman"/>
          <w:sz w:val="24"/>
          <w:szCs w:val="24"/>
        </w:rPr>
        <w:t xml:space="preserve">The head of contracting activity may waive the requirement </w:t>
      </w:r>
      <w:r w:rsidR="007E0643" w:rsidRPr="006D77D7">
        <w:rPr>
          <w:rFonts w:ascii="Times New Roman" w:hAnsi="Times New Roman" w:cs="Times New Roman"/>
          <w:sz w:val="24"/>
          <w:szCs w:val="24"/>
        </w:rPr>
        <w:t>at</w:t>
      </w:r>
      <w:r w:rsidR="00FF1C11" w:rsidRPr="006D77D7">
        <w:rPr>
          <w:rFonts w:ascii="Times New Roman" w:hAnsi="Times New Roman" w:cs="Times New Roman"/>
          <w:sz w:val="24"/>
          <w:szCs w:val="24"/>
        </w:rPr>
        <w:t xml:space="preserve"> FAR 14.201-7(b)(2).  </w:t>
      </w:r>
      <w:r w:rsidRPr="006D77D7">
        <w:rPr>
          <w:rFonts w:ascii="Times New Roman" w:hAnsi="Times New Roman" w:cs="Times New Roman"/>
          <w:sz w:val="24"/>
          <w:szCs w:val="24"/>
        </w:rPr>
        <w:t xml:space="preserve">See </w:t>
      </w:r>
      <w:ins w:id="10" w:author="Jordan, Amanda C CIV USARMY HQDA ASA ALT (USA)" w:date="2024-09-19T10:57:00Z">
        <w:r w:rsidR="0035204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52047">
          <w:rPr>
            <w:rFonts w:ascii="Times New Roman" w:hAnsi="Times New Roman" w:cs="Times New Roman"/>
            <w:sz w:val="24"/>
            <w:szCs w:val="24"/>
          </w:rPr>
          <w:instrText>HYPERLINK "https://armyeitaas.sharepoint-mil.us/:x:/r/sites/ASA-ALT-PAM-PP/_layouts/15/Doc.aspx?sourcedoc=%7BF79B63A9-3ED0-4830-89D1-F162968200C4%7D&amp;file=AFARSGG.xlsx&amp;action=default&amp;mobileredirect=true"</w:instrText>
        </w:r>
        <w:r w:rsidR="00352047">
          <w:rPr>
            <w:rFonts w:ascii="Times New Roman" w:hAnsi="Times New Roman" w:cs="Times New Roman"/>
            <w:sz w:val="24"/>
            <w:szCs w:val="24"/>
          </w:rPr>
        </w:r>
        <w:r w:rsidR="0035204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52047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  <w:r w:rsidR="00352047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r w:rsidRPr="006D77D7">
        <w:rPr>
          <w:rFonts w:ascii="Times New Roman" w:hAnsi="Times New Roman" w:cs="Times New Roman"/>
          <w:sz w:val="24"/>
          <w:szCs w:val="24"/>
        </w:rPr>
        <w:t xml:space="preserve"> for further delegation.</w:t>
      </w:r>
      <w:bookmarkEnd w:id="9"/>
    </w:p>
    <w:p w14:paraId="35A345C9" w14:textId="1372621E" w:rsidR="009C4FE3" w:rsidRPr="006D77D7" w:rsidRDefault="009C4FE3" w:rsidP="006D77D7">
      <w:pPr>
        <w:rPr>
          <w:rFonts w:ascii="Times New Roman" w:hAnsi="Times New Roman" w:cs="Times New Roman"/>
          <w:sz w:val="24"/>
          <w:szCs w:val="24"/>
        </w:rPr>
      </w:pPr>
      <w:bookmarkStart w:id="11" w:name="_Toc512841032"/>
      <w:r w:rsidRPr="006D77D7">
        <w:rPr>
          <w:rFonts w:ascii="Times New Roman" w:hAnsi="Times New Roman" w:cs="Times New Roman"/>
          <w:sz w:val="24"/>
          <w:szCs w:val="24"/>
        </w:rPr>
        <w:t xml:space="preserve">(c)(2)  </w:t>
      </w:r>
      <w:r w:rsidR="00FF1C11" w:rsidRPr="006D77D7">
        <w:rPr>
          <w:rFonts w:ascii="Times New Roman" w:hAnsi="Times New Roman" w:cs="Times New Roman"/>
          <w:sz w:val="24"/>
          <w:szCs w:val="24"/>
        </w:rPr>
        <w:t xml:space="preserve">The head of contracting activity may waive the requirement </w:t>
      </w:r>
      <w:r w:rsidR="007E0643" w:rsidRPr="006D77D7">
        <w:rPr>
          <w:rFonts w:ascii="Times New Roman" w:hAnsi="Times New Roman" w:cs="Times New Roman"/>
          <w:sz w:val="24"/>
          <w:szCs w:val="24"/>
        </w:rPr>
        <w:t>at</w:t>
      </w:r>
      <w:r w:rsidR="00FF1C11" w:rsidRPr="006D77D7">
        <w:rPr>
          <w:rFonts w:ascii="Times New Roman" w:hAnsi="Times New Roman" w:cs="Times New Roman"/>
          <w:sz w:val="24"/>
          <w:szCs w:val="24"/>
        </w:rPr>
        <w:t xml:space="preserve"> FAR 14.201-7(c)(2).  </w:t>
      </w:r>
      <w:r w:rsidRPr="006D77D7">
        <w:rPr>
          <w:rFonts w:ascii="Times New Roman" w:hAnsi="Times New Roman" w:cs="Times New Roman"/>
          <w:sz w:val="24"/>
          <w:szCs w:val="24"/>
        </w:rPr>
        <w:t xml:space="preserve">See </w:t>
      </w:r>
      <w:ins w:id="12" w:author="Jordan, Amanda C CIV USARMY HQDA ASA ALT (USA)" w:date="2024-09-19T10:57:00Z">
        <w:r w:rsidR="0035204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52047">
          <w:rPr>
            <w:rFonts w:ascii="Times New Roman" w:hAnsi="Times New Roman" w:cs="Times New Roman"/>
            <w:sz w:val="24"/>
            <w:szCs w:val="24"/>
          </w:rPr>
          <w:instrText>HYPERLINK "https://armyeitaas.sharepoint-mil.us/:x:/r/sites/ASA-ALT-PAM-PP/_layouts/15/Doc.aspx?sourcedoc=%7BF79B63A9-3ED0-4830-89D1-F162968200C4%7D&amp;file=AFARSGG.xlsx&amp;action=default&amp;mobileredirect=true"</w:instrText>
        </w:r>
        <w:r w:rsidR="00352047">
          <w:rPr>
            <w:rFonts w:ascii="Times New Roman" w:hAnsi="Times New Roman" w:cs="Times New Roman"/>
            <w:sz w:val="24"/>
            <w:szCs w:val="24"/>
          </w:rPr>
        </w:r>
        <w:r w:rsidR="0035204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52047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  <w:r w:rsidR="00352047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r w:rsidRPr="006D77D7">
        <w:rPr>
          <w:rFonts w:ascii="Times New Roman" w:hAnsi="Times New Roman" w:cs="Times New Roman"/>
          <w:sz w:val="24"/>
          <w:szCs w:val="24"/>
        </w:rPr>
        <w:t xml:space="preserve"> for further delegation.</w:t>
      </w:r>
      <w:bookmarkEnd w:id="11"/>
    </w:p>
    <w:p w14:paraId="53B8F747" w14:textId="77777777" w:rsidR="00BC18B0" w:rsidRDefault="00E05116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13" w:name="_Toc512841033"/>
      <w:bookmarkStart w:id="14" w:name="_Toc514052389"/>
      <w:r w:rsidRPr="00E05116">
        <w:rPr>
          <w:rFonts w:ascii="Times New Roman" w:hAnsi="Times New Roman" w:cs="Times New Roman"/>
          <w:sz w:val="24"/>
          <w:szCs w:val="24"/>
          <w:u w:val="none"/>
        </w:rPr>
        <w:t>Subpart 5114.4</w:t>
      </w:r>
      <w:r w:rsidRPr="00E05116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</w:t>
      </w:r>
      <w:r w:rsidR="00F3569F">
        <w:rPr>
          <w:rFonts w:ascii="Times New Roman" w:hAnsi="Times New Roman" w:cs="Times New Roman"/>
          <w:b w:val="0"/>
          <w:sz w:val="24"/>
          <w:szCs w:val="24"/>
          <w:u w:val="none"/>
        </w:rPr>
        <w:t>–</w:t>
      </w:r>
      <w:r w:rsidRPr="00E05116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</w:t>
      </w:r>
      <w:r w:rsidRPr="00E05116">
        <w:rPr>
          <w:rFonts w:ascii="Times New Roman" w:hAnsi="Times New Roman" w:cs="Times New Roman"/>
          <w:sz w:val="24"/>
          <w:szCs w:val="24"/>
          <w:u w:val="none"/>
        </w:rPr>
        <w:t>Opening of Bids and Award of Contract</w:t>
      </w:r>
      <w:bookmarkEnd w:id="13"/>
      <w:bookmarkEnd w:id="14"/>
    </w:p>
    <w:p w14:paraId="79F32EAA" w14:textId="77777777" w:rsidR="00BC18B0" w:rsidRDefault="00E05116" w:rsidP="00EE6551">
      <w:pPr>
        <w:pStyle w:val="Heading4"/>
      </w:pPr>
      <w:bookmarkStart w:id="15" w:name="_Toc512841034"/>
      <w:bookmarkStart w:id="16" w:name="_Toc514052390"/>
      <w:r w:rsidRPr="00E05116">
        <w:t xml:space="preserve">5114.407 </w:t>
      </w:r>
      <w:r w:rsidR="00F3569F">
        <w:t xml:space="preserve"> </w:t>
      </w:r>
      <w:r w:rsidRPr="00E05116">
        <w:t>Mistakes in bids.</w:t>
      </w:r>
      <w:bookmarkEnd w:id="15"/>
      <w:bookmarkEnd w:id="16"/>
    </w:p>
    <w:p w14:paraId="015221BA" w14:textId="77777777" w:rsidR="00BC18B0" w:rsidRDefault="00E05116" w:rsidP="00EE6551">
      <w:pPr>
        <w:pStyle w:val="Heading4"/>
      </w:pPr>
      <w:bookmarkStart w:id="17" w:name="_Toc512841035"/>
      <w:bookmarkStart w:id="18" w:name="_Toc514052391"/>
      <w:r w:rsidRPr="00E05116">
        <w:t xml:space="preserve">5114.407-3 </w:t>
      </w:r>
      <w:r w:rsidR="00F3569F">
        <w:t xml:space="preserve"> </w:t>
      </w:r>
      <w:r w:rsidRPr="00E05116">
        <w:t>Other mistakes disclosed before award.</w:t>
      </w:r>
      <w:bookmarkEnd w:id="17"/>
      <w:bookmarkEnd w:id="18"/>
    </w:p>
    <w:p w14:paraId="46E49AB0" w14:textId="0573B883" w:rsidR="006B1483" w:rsidRDefault="00E05116">
      <w:pPr>
        <w:pStyle w:val="ind4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05116">
        <w:rPr>
          <w:rFonts w:ascii="Times New Roman" w:hAnsi="Times New Roman" w:cs="Times New Roman"/>
          <w:sz w:val="24"/>
          <w:szCs w:val="24"/>
        </w:rPr>
        <w:t xml:space="preserve">(c)  </w:t>
      </w:r>
      <w:r w:rsidR="00A34128">
        <w:rPr>
          <w:rFonts w:ascii="Times New Roman" w:hAnsi="Times New Roman" w:cs="Times New Roman"/>
          <w:sz w:val="24"/>
          <w:szCs w:val="24"/>
        </w:rPr>
        <w:t xml:space="preserve">The Assistant Secretary of the Army (Acquisition, Logistics and Technology) </w:t>
      </w:r>
      <w:r w:rsidR="00C233D7">
        <w:rPr>
          <w:rFonts w:ascii="Times New Roman" w:hAnsi="Times New Roman" w:cs="Times New Roman"/>
          <w:sz w:val="24"/>
          <w:szCs w:val="24"/>
        </w:rPr>
        <w:t>has the authority to make</w:t>
      </w:r>
      <w:r w:rsidR="009C4FE3">
        <w:rPr>
          <w:rFonts w:ascii="Times New Roman" w:hAnsi="Times New Roman" w:cs="Times New Roman"/>
          <w:sz w:val="24"/>
          <w:szCs w:val="24"/>
        </w:rPr>
        <w:t xml:space="preserve"> </w:t>
      </w:r>
      <w:r w:rsidR="000F76ED">
        <w:rPr>
          <w:rFonts w:ascii="Times New Roman" w:hAnsi="Times New Roman" w:cs="Times New Roman"/>
          <w:sz w:val="24"/>
          <w:szCs w:val="24"/>
        </w:rPr>
        <w:t xml:space="preserve">the </w:t>
      </w:r>
      <w:r w:rsidR="00E7606B">
        <w:rPr>
          <w:rFonts w:ascii="Times New Roman" w:hAnsi="Times New Roman" w:cs="Times New Roman"/>
          <w:sz w:val="24"/>
          <w:szCs w:val="24"/>
        </w:rPr>
        <w:t xml:space="preserve">determination described at </w:t>
      </w:r>
      <w:r w:rsidR="001D600D">
        <w:rPr>
          <w:rFonts w:ascii="Times New Roman" w:hAnsi="Times New Roman" w:cs="Times New Roman"/>
          <w:sz w:val="24"/>
          <w:szCs w:val="24"/>
        </w:rPr>
        <w:t xml:space="preserve">FAR </w:t>
      </w:r>
      <w:r w:rsidR="00E7606B">
        <w:rPr>
          <w:rFonts w:ascii="Times New Roman" w:hAnsi="Times New Roman" w:cs="Times New Roman"/>
          <w:sz w:val="24"/>
          <w:szCs w:val="24"/>
        </w:rPr>
        <w:t>14.407-3(c).</w:t>
      </w:r>
      <w:r w:rsidR="009C4FE3">
        <w:rPr>
          <w:rFonts w:ascii="Times New Roman" w:hAnsi="Times New Roman" w:cs="Times New Roman"/>
          <w:sz w:val="24"/>
          <w:szCs w:val="24"/>
        </w:rPr>
        <w:t xml:space="preserve">  See </w:t>
      </w:r>
      <w:ins w:id="19" w:author="Jordan, Amanda C CIV USARMY HQDA ASA ALT (USA)" w:date="2024-09-19T10:57:00Z">
        <w:r w:rsidR="0035204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52047">
          <w:rPr>
            <w:rFonts w:ascii="Times New Roman" w:hAnsi="Times New Roman" w:cs="Times New Roman"/>
            <w:sz w:val="24"/>
            <w:szCs w:val="24"/>
          </w:rPr>
          <w:instrText>HYPERLINK "https://armyeitaas.sharepoint-mil.us/:x:/r/sites/ASA-ALT-PAM-PP/_layouts/15/Doc.aspx?sourcedoc=%7BF79B63A9-3ED0-4830-89D1-F162968200C4%7D&amp;file=AFARSGG.xlsx&amp;action=default&amp;mobileredirect=true"</w:instrText>
        </w:r>
        <w:r w:rsidR="00352047">
          <w:rPr>
            <w:rFonts w:ascii="Times New Roman" w:hAnsi="Times New Roman" w:cs="Times New Roman"/>
            <w:sz w:val="24"/>
            <w:szCs w:val="24"/>
          </w:rPr>
        </w:r>
        <w:r w:rsidR="0035204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C4FE3" w:rsidRPr="00352047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  <w:r w:rsidR="00352047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r w:rsidR="009C4FE3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4B0F1BAB" w14:textId="3D2FD651" w:rsidR="00BC18B0" w:rsidRDefault="00E05116">
      <w:pPr>
        <w:pStyle w:val="ind4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05116">
        <w:rPr>
          <w:rFonts w:ascii="Times New Roman" w:hAnsi="Times New Roman" w:cs="Times New Roman"/>
          <w:sz w:val="24"/>
          <w:szCs w:val="24"/>
        </w:rPr>
        <w:lastRenderedPageBreak/>
        <w:t xml:space="preserve">(e)  </w:t>
      </w:r>
      <w:r w:rsidR="00E125E7">
        <w:rPr>
          <w:rFonts w:ascii="Times New Roman" w:hAnsi="Times New Roman" w:cs="Times New Roman"/>
          <w:sz w:val="24"/>
          <w:szCs w:val="24"/>
        </w:rPr>
        <w:t xml:space="preserve">The </w:t>
      </w:r>
      <w:r w:rsidR="00A34128">
        <w:rPr>
          <w:rFonts w:ascii="Times New Roman" w:hAnsi="Times New Roman" w:cs="Times New Roman"/>
          <w:sz w:val="24"/>
          <w:szCs w:val="24"/>
        </w:rPr>
        <w:t>A</w:t>
      </w:r>
      <w:r w:rsidR="009D0499">
        <w:rPr>
          <w:rFonts w:ascii="Times New Roman" w:hAnsi="Times New Roman" w:cs="Times New Roman"/>
          <w:sz w:val="24"/>
          <w:szCs w:val="24"/>
        </w:rPr>
        <w:t xml:space="preserve">ssistant </w:t>
      </w:r>
      <w:r w:rsidR="00A34128">
        <w:rPr>
          <w:rFonts w:ascii="Times New Roman" w:hAnsi="Times New Roman" w:cs="Times New Roman"/>
          <w:sz w:val="24"/>
          <w:szCs w:val="24"/>
        </w:rPr>
        <w:t>S</w:t>
      </w:r>
      <w:r w:rsidR="009D0499">
        <w:rPr>
          <w:rFonts w:ascii="Times New Roman" w:hAnsi="Times New Roman" w:cs="Times New Roman"/>
          <w:sz w:val="24"/>
          <w:szCs w:val="24"/>
        </w:rPr>
        <w:t xml:space="preserve">ecretary of the </w:t>
      </w:r>
      <w:r w:rsidR="00A34128">
        <w:rPr>
          <w:rFonts w:ascii="Times New Roman" w:hAnsi="Times New Roman" w:cs="Times New Roman"/>
          <w:sz w:val="24"/>
          <w:szCs w:val="24"/>
        </w:rPr>
        <w:t>A</w:t>
      </w:r>
      <w:r w:rsidR="009D0499">
        <w:rPr>
          <w:rFonts w:ascii="Times New Roman" w:hAnsi="Times New Roman" w:cs="Times New Roman"/>
          <w:sz w:val="24"/>
          <w:szCs w:val="24"/>
        </w:rPr>
        <w:t xml:space="preserve">rmy </w:t>
      </w:r>
      <w:r w:rsidR="00A34128">
        <w:rPr>
          <w:rFonts w:ascii="Times New Roman" w:hAnsi="Times New Roman" w:cs="Times New Roman"/>
          <w:sz w:val="24"/>
          <w:szCs w:val="24"/>
        </w:rPr>
        <w:t>(A</w:t>
      </w:r>
      <w:r w:rsidR="009D0499">
        <w:rPr>
          <w:rFonts w:ascii="Times New Roman" w:hAnsi="Times New Roman" w:cs="Times New Roman"/>
          <w:sz w:val="24"/>
          <w:szCs w:val="24"/>
        </w:rPr>
        <w:t xml:space="preserve">cquisition, </w:t>
      </w:r>
      <w:r w:rsidR="00A34128">
        <w:rPr>
          <w:rFonts w:ascii="Times New Roman" w:hAnsi="Times New Roman" w:cs="Times New Roman"/>
          <w:sz w:val="24"/>
          <w:szCs w:val="24"/>
        </w:rPr>
        <w:t>L</w:t>
      </w:r>
      <w:r w:rsidR="009D0499">
        <w:rPr>
          <w:rFonts w:ascii="Times New Roman" w:hAnsi="Times New Roman" w:cs="Times New Roman"/>
          <w:sz w:val="24"/>
          <w:szCs w:val="24"/>
        </w:rPr>
        <w:t xml:space="preserve">ogistics and </w:t>
      </w:r>
      <w:r w:rsidR="00A34128">
        <w:rPr>
          <w:rFonts w:ascii="Times New Roman" w:hAnsi="Times New Roman" w:cs="Times New Roman"/>
          <w:sz w:val="24"/>
          <w:szCs w:val="24"/>
        </w:rPr>
        <w:t>T</w:t>
      </w:r>
      <w:r w:rsidR="009D0499">
        <w:rPr>
          <w:rFonts w:ascii="Times New Roman" w:hAnsi="Times New Roman" w:cs="Times New Roman"/>
          <w:sz w:val="24"/>
          <w:szCs w:val="24"/>
        </w:rPr>
        <w:t>echnology</w:t>
      </w:r>
      <w:r w:rsidR="00A34128">
        <w:rPr>
          <w:rFonts w:ascii="Times New Roman" w:hAnsi="Times New Roman" w:cs="Times New Roman"/>
          <w:sz w:val="24"/>
          <w:szCs w:val="24"/>
        </w:rPr>
        <w:t xml:space="preserve">) </w:t>
      </w:r>
      <w:r w:rsidR="00C233D7">
        <w:rPr>
          <w:rFonts w:ascii="Times New Roman" w:hAnsi="Times New Roman" w:cs="Times New Roman"/>
          <w:sz w:val="24"/>
          <w:szCs w:val="24"/>
        </w:rPr>
        <w:t>has the authority to</w:t>
      </w:r>
      <w:r w:rsidR="009C4FE3">
        <w:rPr>
          <w:rFonts w:ascii="Times New Roman" w:hAnsi="Times New Roman" w:cs="Times New Roman"/>
          <w:sz w:val="24"/>
          <w:szCs w:val="24"/>
        </w:rPr>
        <w:t xml:space="preserve"> </w:t>
      </w:r>
      <w:r w:rsidRPr="00E05116">
        <w:rPr>
          <w:rFonts w:ascii="Times New Roman" w:hAnsi="Times New Roman" w:cs="Times New Roman"/>
          <w:sz w:val="24"/>
          <w:szCs w:val="24"/>
        </w:rPr>
        <w:t xml:space="preserve">make the determinations </w:t>
      </w:r>
      <w:r w:rsidR="00A6498C">
        <w:rPr>
          <w:rFonts w:ascii="Times New Roman" w:hAnsi="Times New Roman" w:cs="Times New Roman"/>
          <w:sz w:val="24"/>
          <w:szCs w:val="24"/>
        </w:rPr>
        <w:t>under</w:t>
      </w:r>
      <w:r w:rsidRPr="00E05116">
        <w:rPr>
          <w:rFonts w:ascii="Times New Roman" w:hAnsi="Times New Roman" w:cs="Times New Roman"/>
          <w:sz w:val="24"/>
          <w:szCs w:val="24"/>
        </w:rPr>
        <w:t xml:space="preserve"> FAR 14.407-3(a), (b), and (d)</w:t>
      </w:r>
      <w:r w:rsidR="003C5B86">
        <w:rPr>
          <w:rFonts w:ascii="Times New Roman" w:hAnsi="Times New Roman" w:cs="Times New Roman"/>
          <w:sz w:val="24"/>
          <w:szCs w:val="24"/>
        </w:rPr>
        <w:t>.</w:t>
      </w:r>
      <w:r w:rsidR="009C4FE3">
        <w:rPr>
          <w:rFonts w:ascii="Times New Roman" w:hAnsi="Times New Roman" w:cs="Times New Roman"/>
          <w:sz w:val="24"/>
          <w:szCs w:val="24"/>
        </w:rPr>
        <w:t xml:space="preserve">  See </w:t>
      </w:r>
      <w:ins w:id="20" w:author="Jordan, Amanda C CIV USARMY HQDA ASA ALT (USA)" w:date="2024-09-19T10:57:00Z">
        <w:r w:rsidR="0035204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52047">
          <w:rPr>
            <w:rFonts w:ascii="Times New Roman" w:hAnsi="Times New Roman" w:cs="Times New Roman"/>
            <w:sz w:val="24"/>
            <w:szCs w:val="24"/>
          </w:rPr>
          <w:instrText>HYPERLINK "https://armyeitaas.sharepoint-mil.us/:x:/r/sites/ASA-ALT-PAM-PP/_layouts/15/Doc.aspx?sourcedoc=%7BF79B63A9-3ED0-4830-89D1-F162968200C4%7D&amp;file=AFARSGG.xlsx&amp;action=default&amp;mobileredirect=true"</w:instrText>
        </w:r>
        <w:r w:rsidR="00352047">
          <w:rPr>
            <w:rFonts w:ascii="Times New Roman" w:hAnsi="Times New Roman" w:cs="Times New Roman"/>
            <w:sz w:val="24"/>
            <w:szCs w:val="24"/>
          </w:rPr>
        </w:r>
        <w:r w:rsidR="0035204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C4FE3" w:rsidRPr="00352047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  <w:r w:rsidR="00352047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r w:rsidR="009C4FE3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1DA54A3C" w14:textId="1522D01E" w:rsidR="00BC18B0" w:rsidRPr="00CD35E1" w:rsidRDefault="00E05116" w:rsidP="00CD35E1">
      <w:pPr>
        <w:rPr>
          <w:rFonts w:ascii="Times New Roman" w:hAnsi="Times New Roman" w:cs="Times New Roman"/>
          <w:sz w:val="24"/>
          <w:szCs w:val="24"/>
        </w:rPr>
      </w:pPr>
      <w:r w:rsidRPr="00CD35E1">
        <w:rPr>
          <w:rFonts w:ascii="Times New Roman" w:hAnsi="Times New Roman" w:cs="Times New Roman"/>
          <w:sz w:val="24"/>
          <w:szCs w:val="24"/>
        </w:rPr>
        <w:t>(g)(3)</w:t>
      </w:r>
      <w:r w:rsidR="00071E54" w:rsidRPr="00CD35E1">
        <w:rPr>
          <w:rFonts w:ascii="Times New Roman" w:hAnsi="Times New Roman" w:cs="Times New Roman"/>
          <w:sz w:val="24"/>
          <w:szCs w:val="24"/>
        </w:rPr>
        <w:t xml:space="preserve"> </w:t>
      </w:r>
      <w:r w:rsidRPr="00CD35E1">
        <w:rPr>
          <w:rFonts w:ascii="Times New Roman" w:hAnsi="Times New Roman" w:cs="Times New Roman"/>
          <w:sz w:val="24"/>
          <w:szCs w:val="24"/>
        </w:rPr>
        <w:t xml:space="preserve"> </w:t>
      </w:r>
      <w:r w:rsidR="00E125E7" w:rsidRPr="00CD35E1">
        <w:rPr>
          <w:rFonts w:ascii="Times New Roman" w:hAnsi="Times New Roman" w:cs="Times New Roman"/>
          <w:sz w:val="24"/>
          <w:szCs w:val="24"/>
        </w:rPr>
        <w:t>The determination authority (see FAR 14.407-3(e)) will return a</w:t>
      </w:r>
      <w:r w:rsidR="00E106EE" w:rsidRPr="00CD35E1">
        <w:rPr>
          <w:rFonts w:ascii="Times New Roman" w:hAnsi="Times New Roman" w:cs="Times New Roman"/>
          <w:sz w:val="24"/>
          <w:szCs w:val="24"/>
        </w:rPr>
        <w:t>ll</w:t>
      </w:r>
      <w:r w:rsidR="00863625" w:rsidRPr="00CD35E1">
        <w:rPr>
          <w:rFonts w:ascii="Times New Roman" w:hAnsi="Times New Roman" w:cs="Times New Roman"/>
          <w:sz w:val="24"/>
          <w:szCs w:val="24"/>
        </w:rPr>
        <w:t xml:space="preserve"> documents to the </w:t>
      </w:r>
      <w:ins w:id="21" w:author="Jordan, Amanda C CIV USARMY HQDA ASA ALT (USA)" w:date="2024-09-19T10:56:00Z">
        <w:r w:rsidR="00352047">
          <w:rPr>
            <w:rFonts w:ascii="Times New Roman" w:hAnsi="Times New Roman" w:cs="Times New Roman"/>
            <w:sz w:val="24"/>
            <w:szCs w:val="24"/>
          </w:rPr>
          <w:t>C</w:t>
        </w:r>
      </w:ins>
      <w:del w:id="22" w:author="Jordan, Amanda C CIV USARMY HQDA ASA ALT (USA)" w:date="2024-09-19T10:56:00Z">
        <w:r w:rsidR="00863625" w:rsidRPr="00CD35E1" w:rsidDel="00352047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863625" w:rsidRPr="00CD35E1">
        <w:rPr>
          <w:rFonts w:ascii="Times New Roman" w:hAnsi="Times New Roman" w:cs="Times New Roman"/>
          <w:sz w:val="24"/>
          <w:szCs w:val="24"/>
        </w:rPr>
        <w:t xml:space="preserve">ontracting officer </w:t>
      </w:r>
      <w:r w:rsidRPr="00CD35E1">
        <w:rPr>
          <w:rFonts w:ascii="Times New Roman" w:hAnsi="Times New Roman" w:cs="Times New Roman"/>
          <w:sz w:val="24"/>
          <w:szCs w:val="24"/>
        </w:rPr>
        <w:t>with the determination.</w:t>
      </w:r>
    </w:p>
    <w:p w14:paraId="691DB4D7" w14:textId="6F62011D" w:rsidR="00BC18B0" w:rsidRDefault="00E05116">
      <w:pPr>
        <w:pStyle w:val="ind4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05116">
        <w:rPr>
          <w:rFonts w:ascii="Times New Roman" w:hAnsi="Times New Roman" w:cs="Times New Roman"/>
          <w:sz w:val="24"/>
          <w:szCs w:val="24"/>
        </w:rPr>
        <w:t xml:space="preserve">(i)  </w:t>
      </w:r>
      <w:r w:rsidR="001631B4">
        <w:rPr>
          <w:rFonts w:ascii="Times New Roman" w:hAnsi="Times New Roman" w:cs="Times New Roman"/>
          <w:sz w:val="24"/>
          <w:szCs w:val="24"/>
        </w:rPr>
        <w:t>W</w:t>
      </w:r>
      <w:r w:rsidR="001631B4" w:rsidRPr="00003EE9">
        <w:rPr>
          <w:rFonts w:ascii="Times New Roman" w:hAnsi="Times New Roman" w:cs="Times New Roman"/>
          <w:sz w:val="24"/>
          <w:szCs w:val="24"/>
        </w:rPr>
        <w:t xml:space="preserve">hen </w:t>
      </w:r>
      <w:r w:rsidR="001631B4">
        <w:rPr>
          <w:rFonts w:ascii="Times New Roman" w:hAnsi="Times New Roman" w:cs="Times New Roman"/>
          <w:sz w:val="24"/>
          <w:szCs w:val="24"/>
        </w:rPr>
        <w:t xml:space="preserve">sending </w:t>
      </w:r>
      <w:r w:rsidR="001631B4" w:rsidRPr="00003EE9">
        <w:rPr>
          <w:rFonts w:ascii="Times New Roman" w:hAnsi="Times New Roman" w:cs="Times New Roman"/>
          <w:sz w:val="24"/>
          <w:szCs w:val="24"/>
        </w:rPr>
        <w:t>a doubtful case to the Comptroller General</w:t>
      </w:r>
      <w:r w:rsidR="00D27388">
        <w:rPr>
          <w:rFonts w:ascii="Times New Roman" w:hAnsi="Times New Roman" w:cs="Times New Roman"/>
          <w:sz w:val="24"/>
          <w:szCs w:val="24"/>
        </w:rPr>
        <w:t xml:space="preserve"> of the United States</w:t>
      </w:r>
      <w:r w:rsidR="001631B4" w:rsidRPr="00003EE9">
        <w:rPr>
          <w:rFonts w:ascii="Times New Roman" w:hAnsi="Times New Roman" w:cs="Times New Roman"/>
          <w:sz w:val="24"/>
          <w:szCs w:val="24"/>
        </w:rPr>
        <w:t xml:space="preserve"> for </w:t>
      </w:r>
      <w:r w:rsidR="001631B4">
        <w:rPr>
          <w:rFonts w:ascii="Times New Roman" w:hAnsi="Times New Roman" w:cs="Times New Roman"/>
          <w:sz w:val="24"/>
          <w:szCs w:val="24"/>
        </w:rPr>
        <w:t xml:space="preserve">an </w:t>
      </w:r>
      <w:r w:rsidR="001631B4" w:rsidRPr="00003EE9">
        <w:rPr>
          <w:rFonts w:ascii="Times New Roman" w:hAnsi="Times New Roman" w:cs="Times New Roman"/>
          <w:sz w:val="24"/>
          <w:szCs w:val="24"/>
        </w:rPr>
        <w:t>advance decision</w:t>
      </w:r>
      <w:r w:rsidR="001631B4">
        <w:rPr>
          <w:rFonts w:ascii="Times New Roman" w:hAnsi="Times New Roman" w:cs="Times New Roman"/>
          <w:sz w:val="24"/>
          <w:szCs w:val="24"/>
        </w:rPr>
        <w:t xml:space="preserve">, </w:t>
      </w:r>
      <w:ins w:id="23" w:author="Jordan, Amanda C CIV USARMY HQDA ASA ALT (USA)" w:date="2024-09-19T10:56:00Z">
        <w:r w:rsidR="00352047">
          <w:rPr>
            <w:rFonts w:ascii="Times New Roman" w:hAnsi="Times New Roman" w:cs="Times New Roman"/>
            <w:sz w:val="24"/>
            <w:szCs w:val="24"/>
          </w:rPr>
          <w:t>C</w:t>
        </w:r>
      </w:ins>
      <w:del w:id="24" w:author="Jordan, Amanda C CIV USARMY HQDA ASA ALT (USA)" w:date="2024-09-19T10:56:00Z">
        <w:r w:rsidR="001631B4" w:rsidDel="00352047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F57655">
        <w:rPr>
          <w:rFonts w:ascii="Times New Roman" w:hAnsi="Times New Roman" w:cs="Times New Roman"/>
          <w:sz w:val="24"/>
          <w:szCs w:val="24"/>
        </w:rPr>
        <w:t xml:space="preserve">ontracting officers will </w:t>
      </w:r>
      <w:r w:rsidR="001631B4">
        <w:rPr>
          <w:rFonts w:ascii="Times New Roman" w:hAnsi="Times New Roman" w:cs="Times New Roman"/>
          <w:sz w:val="24"/>
          <w:szCs w:val="24"/>
        </w:rPr>
        <w:t>indicate the status of the award</w:t>
      </w:r>
      <w:r w:rsidR="00F57655">
        <w:rPr>
          <w:rFonts w:ascii="Times New Roman" w:hAnsi="Times New Roman" w:cs="Times New Roman"/>
          <w:sz w:val="24"/>
          <w:szCs w:val="24"/>
        </w:rPr>
        <w:t xml:space="preserve"> in the</w:t>
      </w:r>
      <w:r w:rsidR="001631B4">
        <w:rPr>
          <w:rFonts w:ascii="Times New Roman" w:hAnsi="Times New Roman" w:cs="Times New Roman"/>
          <w:sz w:val="24"/>
          <w:szCs w:val="24"/>
        </w:rPr>
        <w:t>ir</w:t>
      </w:r>
      <w:r w:rsidR="00F57655">
        <w:rPr>
          <w:rFonts w:ascii="Times New Roman" w:hAnsi="Times New Roman" w:cs="Times New Roman"/>
          <w:sz w:val="24"/>
          <w:szCs w:val="24"/>
        </w:rPr>
        <w:t xml:space="preserve"> transmittal document</w:t>
      </w:r>
      <w:r w:rsidR="00D27388">
        <w:rPr>
          <w:rFonts w:ascii="Times New Roman" w:hAnsi="Times New Roman" w:cs="Times New Roman"/>
          <w:sz w:val="24"/>
          <w:szCs w:val="24"/>
        </w:rPr>
        <w:t xml:space="preserve"> and </w:t>
      </w:r>
      <w:r w:rsidR="004474D9">
        <w:rPr>
          <w:rFonts w:ascii="Times New Roman" w:hAnsi="Times New Roman" w:cs="Times New Roman"/>
          <w:sz w:val="24"/>
          <w:szCs w:val="24"/>
        </w:rPr>
        <w:t xml:space="preserve">the </w:t>
      </w:r>
      <w:r w:rsidR="00461775">
        <w:rPr>
          <w:rFonts w:ascii="Times New Roman" w:hAnsi="Times New Roman" w:cs="Times New Roman"/>
          <w:sz w:val="24"/>
          <w:szCs w:val="24"/>
        </w:rPr>
        <w:t>senior contracting official</w:t>
      </w:r>
      <w:r w:rsidR="00D27388">
        <w:rPr>
          <w:rFonts w:ascii="Times New Roman" w:hAnsi="Times New Roman" w:cs="Times New Roman"/>
          <w:sz w:val="24"/>
          <w:szCs w:val="24"/>
        </w:rPr>
        <w:t xml:space="preserve"> will </w:t>
      </w:r>
      <w:r w:rsidRPr="00E05116">
        <w:rPr>
          <w:rFonts w:ascii="Times New Roman" w:hAnsi="Times New Roman" w:cs="Times New Roman"/>
          <w:sz w:val="24"/>
          <w:szCs w:val="24"/>
        </w:rPr>
        <w:t>recommend</w:t>
      </w:r>
      <w:r w:rsidR="00BC375E">
        <w:rPr>
          <w:rFonts w:ascii="Times New Roman" w:hAnsi="Times New Roman" w:cs="Times New Roman"/>
          <w:sz w:val="24"/>
          <w:szCs w:val="24"/>
        </w:rPr>
        <w:t xml:space="preserve"> disp</w:t>
      </w:r>
      <w:r w:rsidR="00EF1099">
        <w:rPr>
          <w:rFonts w:ascii="Times New Roman" w:hAnsi="Times New Roman" w:cs="Times New Roman"/>
          <w:sz w:val="24"/>
          <w:szCs w:val="24"/>
        </w:rPr>
        <w:t>osition</w:t>
      </w:r>
      <w:r w:rsidRPr="00E05116">
        <w:rPr>
          <w:rFonts w:ascii="Times New Roman" w:hAnsi="Times New Roman" w:cs="Times New Roman"/>
          <w:sz w:val="24"/>
          <w:szCs w:val="24"/>
        </w:rPr>
        <w:t>.</w:t>
      </w:r>
    </w:p>
    <w:p w14:paraId="33AF7C2A" w14:textId="77777777" w:rsidR="00BC18B0" w:rsidRDefault="00E05116" w:rsidP="00EE6551">
      <w:pPr>
        <w:pStyle w:val="Heading4"/>
      </w:pPr>
      <w:bookmarkStart w:id="25" w:name="_Toc512841036"/>
      <w:bookmarkStart w:id="26" w:name="_Toc514052392"/>
      <w:r w:rsidRPr="00E05116">
        <w:t xml:space="preserve">5114.407-4 </w:t>
      </w:r>
      <w:r w:rsidR="00DF5098">
        <w:t xml:space="preserve"> </w:t>
      </w:r>
      <w:r w:rsidRPr="00E05116">
        <w:t>Mistakes after award.</w:t>
      </w:r>
      <w:bookmarkEnd w:id="25"/>
      <w:bookmarkEnd w:id="26"/>
    </w:p>
    <w:p w14:paraId="6E3B2BD9" w14:textId="5F66D5D6" w:rsidR="00BC18B0" w:rsidRDefault="00E05116">
      <w:pPr>
        <w:pStyle w:val="ind4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05116">
        <w:rPr>
          <w:rFonts w:ascii="Times New Roman" w:hAnsi="Times New Roman" w:cs="Times New Roman"/>
          <w:sz w:val="24"/>
          <w:szCs w:val="24"/>
        </w:rPr>
        <w:t>(</w:t>
      </w:r>
      <w:r w:rsidR="00167F14">
        <w:rPr>
          <w:rFonts w:ascii="Times New Roman" w:hAnsi="Times New Roman" w:cs="Times New Roman"/>
          <w:sz w:val="24"/>
          <w:szCs w:val="24"/>
        </w:rPr>
        <w:t>b</w:t>
      </w:r>
      <w:r w:rsidRPr="00E05116">
        <w:rPr>
          <w:rFonts w:ascii="Times New Roman" w:hAnsi="Times New Roman" w:cs="Times New Roman"/>
          <w:sz w:val="24"/>
          <w:szCs w:val="24"/>
        </w:rPr>
        <w:t xml:space="preserve">)  The </w:t>
      </w:r>
      <w:r w:rsidR="003C5B86">
        <w:rPr>
          <w:rFonts w:ascii="Times New Roman" w:hAnsi="Times New Roman" w:cs="Times New Roman"/>
          <w:sz w:val="24"/>
          <w:szCs w:val="24"/>
        </w:rPr>
        <w:t>HCA</w:t>
      </w:r>
      <w:r w:rsidR="005E3F6C">
        <w:rPr>
          <w:rFonts w:ascii="Times New Roman" w:hAnsi="Times New Roman" w:cs="Times New Roman"/>
          <w:sz w:val="24"/>
          <w:szCs w:val="24"/>
        </w:rPr>
        <w:t xml:space="preserve"> </w:t>
      </w:r>
      <w:r w:rsidR="00F57655">
        <w:rPr>
          <w:rFonts w:ascii="Times New Roman" w:hAnsi="Times New Roman" w:cs="Times New Roman"/>
          <w:sz w:val="24"/>
          <w:szCs w:val="24"/>
        </w:rPr>
        <w:t xml:space="preserve">may </w:t>
      </w:r>
      <w:r w:rsidR="00167F14">
        <w:rPr>
          <w:rFonts w:ascii="Times New Roman" w:hAnsi="Times New Roman" w:cs="Times New Roman"/>
          <w:sz w:val="24"/>
          <w:szCs w:val="24"/>
        </w:rPr>
        <w:t xml:space="preserve">make FAR 14.407-4(b) </w:t>
      </w:r>
      <w:r w:rsidRPr="00E05116">
        <w:rPr>
          <w:rFonts w:ascii="Times New Roman" w:hAnsi="Times New Roman" w:cs="Times New Roman"/>
          <w:sz w:val="24"/>
          <w:szCs w:val="24"/>
        </w:rPr>
        <w:t>determinations.</w:t>
      </w:r>
      <w:r w:rsidR="009C4FE3">
        <w:rPr>
          <w:rFonts w:ascii="Times New Roman" w:hAnsi="Times New Roman" w:cs="Times New Roman"/>
          <w:sz w:val="24"/>
          <w:szCs w:val="24"/>
        </w:rPr>
        <w:t xml:space="preserve">  See </w:t>
      </w:r>
      <w:ins w:id="27" w:author="Jordan, Amanda C CIV USARMY HQDA ASA ALT (USA)" w:date="2024-09-19T10:57:00Z">
        <w:r w:rsidR="0035204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52047">
          <w:rPr>
            <w:rFonts w:ascii="Times New Roman" w:hAnsi="Times New Roman" w:cs="Times New Roman"/>
            <w:sz w:val="24"/>
            <w:szCs w:val="24"/>
          </w:rPr>
          <w:instrText>HYPERLINK "https://armyeitaas.sharepoint-mil.us/:x:/r/sites/ASA-ALT-PAM-PP/_layouts/15/Doc.aspx?sourcedoc=%7BF79B63A9-3ED0-4830-89D1-F162968200C4%7D&amp;file=AFARSGG.xlsx&amp;action=default&amp;mobileredirect=true"</w:instrText>
        </w:r>
        <w:r w:rsidR="00352047">
          <w:rPr>
            <w:rFonts w:ascii="Times New Roman" w:hAnsi="Times New Roman" w:cs="Times New Roman"/>
            <w:sz w:val="24"/>
            <w:szCs w:val="24"/>
          </w:rPr>
        </w:r>
        <w:r w:rsidR="0035204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C4FE3" w:rsidRPr="00352047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  <w:r w:rsidR="00352047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r w:rsidR="009C4FE3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6F0E26CE" w14:textId="77777777" w:rsidR="00BC18B0" w:rsidRDefault="00E05116" w:rsidP="00EE6551">
      <w:pPr>
        <w:pStyle w:val="Heading4"/>
      </w:pPr>
      <w:bookmarkStart w:id="28" w:name="_Toc512841037"/>
      <w:bookmarkStart w:id="29" w:name="_Toc514052393"/>
      <w:r w:rsidRPr="00E05116">
        <w:t xml:space="preserve">5114.409 </w:t>
      </w:r>
      <w:r w:rsidR="00ED1CFC">
        <w:t xml:space="preserve"> </w:t>
      </w:r>
      <w:r w:rsidRPr="00E05116">
        <w:t xml:space="preserve">Information to </w:t>
      </w:r>
      <w:r w:rsidRPr="00EE6551">
        <w:t>bidders</w:t>
      </w:r>
      <w:r w:rsidRPr="00E05116">
        <w:t>.</w:t>
      </w:r>
      <w:bookmarkEnd w:id="28"/>
      <w:bookmarkEnd w:id="29"/>
    </w:p>
    <w:p w14:paraId="0CF39A29" w14:textId="77777777" w:rsidR="00BC18B0" w:rsidRDefault="00E05116" w:rsidP="00EE6551">
      <w:pPr>
        <w:pStyle w:val="Heading4"/>
      </w:pPr>
      <w:bookmarkStart w:id="30" w:name="_Toc512841038"/>
      <w:bookmarkStart w:id="31" w:name="_Toc514052394"/>
      <w:r w:rsidRPr="00E05116">
        <w:t xml:space="preserve">5114.409-2 </w:t>
      </w:r>
      <w:r w:rsidR="00ED1CFC">
        <w:t xml:space="preserve"> </w:t>
      </w:r>
      <w:r w:rsidRPr="00E05116">
        <w:t>Award of classified contracts.</w:t>
      </w:r>
      <w:bookmarkEnd w:id="30"/>
      <w:bookmarkEnd w:id="31"/>
    </w:p>
    <w:p w14:paraId="786DCAF7" w14:textId="26B73040" w:rsidR="00152C67" w:rsidRDefault="00DF509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ins w:id="32" w:author="Jordan, Amanda C CIV USARMY HQDA ASA ALT (USA)" w:date="2024-09-19T10:56:00Z">
        <w:r w:rsidR="00352047">
          <w:rPr>
            <w:rFonts w:ascii="Times New Roman" w:hAnsi="Times New Roman" w:cs="Times New Roman"/>
            <w:sz w:val="24"/>
            <w:szCs w:val="24"/>
          </w:rPr>
          <w:t>C</w:t>
        </w:r>
      </w:ins>
      <w:del w:id="33" w:author="Jordan, Amanda C CIV USARMY HQDA ASA ALT (USA)" w:date="2024-09-19T10:56:00Z">
        <w:r w:rsidDel="00352047">
          <w:rPr>
            <w:rFonts w:ascii="Times New Roman" w:hAnsi="Times New Roman" w:cs="Times New Roman"/>
            <w:sz w:val="24"/>
            <w:szCs w:val="24"/>
          </w:rPr>
          <w:delText>c</w:delText>
        </w:r>
      </w:del>
      <w:r>
        <w:rPr>
          <w:rFonts w:ascii="Times New Roman" w:hAnsi="Times New Roman" w:cs="Times New Roman"/>
          <w:sz w:val="24"/>
          <w:szCs w:val="24"/>
        </w:rPr>
        <w:t>ontracting officer shall advise unsuccessful bidders to d</w:t>
      </w:r>
      <w:r w:rsidR="00E05116" w:rsidRPr="00E05116">
        <w:rPr>
          <w:rFonts w:ascii="Times New Roman" w:hAnsi="Times New Roman" w:cs="Times New Roman"/>
          <w:sz w:val="24"/>
          <w:szCs w:val="24"/>
        </w:rPr>
        <w:t>ispos</w:t>
      </w:r>
      <w:r>
        <w:rPr>
          <w:rFonts w:ascii="Times New Roman" w:hAnsi="Times New Roman" w:cs="Times New Roman"/>
          <w:sz w:val="24"/>
          <w:szCs w:val="24"/>
        </w:rPr>
        <w:t>e of classified information</w:t>
      </w:r>
      <w:r w:rsidR="00E05116" w:rsidRPr="00E05116">
        <w:rPr>
          <w:rFonts w:ascii="Times New Roman" w:hAnsi="Times New Roman" w:cs="Times New Roman"/>
          <w:sz w:val="24"/>
          <w:szCs w:val="24"/>
        </w:rPr>
        <w:t xml:space="preserve"> in accordance with Army Regulation 380-5.</w:t>
      </w:r>
    </w:p>
    <w:p w14:paraId="27106F27" w14:textId="77777777" w:rsidR="00BC18B0" w:rsidRDefault="00BC18B0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BC18B0" w:rsidSect="00D1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2207A"/>
    <w:multiLevelType w:val="hybridMultilevel"/>
    <w:tmpl w:val="931E7C20"/>
    <w:lvl w:ilvl="0" w:tplc="D41EFAF8">
      <w:start w:val="1"/>
      <w:numFmt w:val="upperLetter"/>
      <w:lvlText w:val="(%1)"/>
      <w:lvlJc w:val="left"/>
      <w:pPr>
        <w:ind w:left="116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761929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nda">
    <w15:presenceInfo w15:providerId="AD" w15:userId="S::amanda.c.jordan14.civ@army.mil::b3c70d6d-a846-4b2c-bbb3-8ecaeb947b79"/>
  </w15:person>
  <w15:person w15:author="Jordan, Amanda C CIV USARMY HQDA ASA ALT (USA)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C24"/>
    <w:rsid w:val="00003EE9"/>
    <w:rsid w:val="0002119C"/>
    <w:rsid w:val="00035E83"/>
    <w:rsid w:val="00040D04"/>
    <w:rsid w:val="00057106"/>
    <w:rsid w:val="00071E54"/>
    <w:rsid w:val="0008304B"/>
    <w:rsid w:val="00091478"/>
    <w:rsid w:val="000A0561"/>
    <w:rsid w:val="000A59F3"/>
    <w:rsid w:val="000F4329"/>
    <w:rsid w:val="000F76ED"/>
    <w:rsid w:val="0010150E"/>
    <w:rsid w:val="0010242B"/>
    <w:rsid w:val="00126BE1"/>
    <w:rsid w:val="001340D1"/>
    <w:rsid w:val="00152C67"/>
    <w:rsid w:val="00156575"/>
    <w:rsid w:val="001631B4"/>
    <w:rsid w:val="00167F14"/>
    <w:rsid w:val="0018132C"/>
    <w:rsid w:val="001944DF"/>
    <w:rsid w:val="001D600D"/>
    <w:rsid w:val="00205234"/>
    <w:rsid w:val="0022775F"/>
    <w:rsid w:val="00240F53"/>
    <w:rsid w:val="002D4C2C"/>
    <w:rsid w:val="002E26F6"/>
    <w:rsid w:val="003069DF"/>
    <w:rsid w:val="00332F4B"/>
    <w:rsid w:val="00352047"/>
    <w:rsid w:val="0038028A"/>
    <w:rsid w:val="003C5B86"/>
    <w:rsid w:val="003F051E"/>
    <w:rsid w:val="00420A80"/>
    <w:rsid w:val="0043199C"/>
    <w:rsid w:val="004474D9"/>
    <w:rsid w:val="004558B5"/>
    <w:rsid w:val="00461775"/>
    <w:rsid w:val="0047061A"/>
    <w:rsid w:val="00477FCE"/>
    <w:rsid w:val="004C0FE5"/>
    <w:rsid w:val="004D551F"/>
    <w:rsid w:val="0050735A"/>
    <w:rsid w:val="00522FDB"/>
    <w:rsid w:val="00543062"/>
    <w:rsid w:val="00593E5B"/>
    <w:rsid w:val="005B1557"/>
    <w:rsid w:val="005B5AD0"/>
    <w:rsid w:val="005B797F"/>
    <w:rsid w:val="005C27E5"/>
    <w:rsid w:val="005C78A6"/>
    <w:rsid w:val="005D33A9"/>
    <w:rsid w:val="005E3F6C"/>
    <w:rsid w:val="005E503E"/>
    <w:rsid w:val="005F5C2F"/>
    <w:rsid w:val="005F7069"/>
    <w:rsid w:val="006260C7"/>
    <w:rsid w:val="006511EC"/>
    <w:rsid w:val="00651F87"/>
    <w:rsid w:val="00665F9E"/>
    <w:rsid w:val="00666E23"/>
    <w:rsid w:val="00680385"/>
    <w:rsid w:val="00695522"/>
    <w:rsid w:val="006B1483"/>
    <w:rsid w:val="006D77D7"/>
    <w:rsid w:val="006F11D6"/>
    <w:rsid w:val="00710B42"/>
    <w:rsid w:val="007117DA"/>
    <w:rsid w:val="007155EF"/>
    <w:rsid w:val="00754541"/>
    <w:rsid w:val="00781B60"/>
    <w:rsid w:val="007C1631"/>
    <w:rsid w:val="007E0643"/>
    <w:rsid w:val="007E643B"/>
    <w:rsid w:val="00813D66"/>
    <w:rsid w:val="00837BC5"/>
    <w:rsid w:val="008448E2"/>
    <w:rsid w:val="00863625"/>
    <w:rsid w:val="00863EDB"/>
    <w:rsid w:val="008B43FC"/>
    <w:rsid w:val="008C1A4D"/>
    <w:rsid w:val="00900315"/>
    <w:rsid w:val="009348A7"/>
    <w:rsid w:val="00990795"/>
    <w:rsid w:val="009C4FE3"/>
    <w:rsid w:val="009D0499"/>
    <w:rsid w:val="009E74B4"/>
    <w:rsid w:val="00A03E59"/>
    <w:rsid w:val="00A05DF5"/>
    <w:rsid w:val="00A23EAC"/>
    <w:rsid w:val="00A34128"/>
    <w:rsid w:val="00A42B32"/>
    <w:rsid w:val="00A6498C"/>
    <w:rsid w:val="00A77713"/>
    <w:rsid w:val="00AA797A"/>
    <w:rsid w:val="00AC7C8B"/>
    <w:rsid w:val="00AD0953"/>
    <w:rsid w:val="00AE4381"/>
    <w:rsid w:val="00B312AE"/>
    <w:rsid w:val="00B568F6"/>
    <w:rsid w:val="00B76C58"/>
    <w:rsid w:val="00BB588B"/>
    <w:rsid w:val="00BB5A46"/>
    <w:rsid w:val="00BC18B0"/>
    <w:rsid w:val="00BC375E"/>
    <w:rsid w:val="00BF1368"/>
    <w:rsid w:val="00C04635"/>
    <w:rsid w:val="00C233D7"/>
    <w:rsid w:val="00C81A50"/>
    <w:rsid w:val="00CD35E1"/>
    <w:rsid w:val="00CE7BE8"/>
    <w:rsid w:val="00CF27C6"/>
    <w:rsid w:val="00CF3E1C"/>
    <w:rsid w:val="00CF5456"/>
    <w:rsid w:val="00D03AB0"/>
    <w:rsid w:val="00D15297"/>
    <w:rsid w:val="00D16F9C"/>
    <w:rsid w:val="00D27388"/>
    <w:rsid w:val="00D862D9"/>
    <w:rsid w:val="00DB68B8"/>
    <w:rsid w:val="00DC5040"/>
    <w:rsid w:val="00DC7E81"/>
    <w:rsid w:val="00DD3FE2"/>
    <w:rsid w:val="00DF5098"/>
    <w:rsid w:val="00E05116"/>
    <w:rsid w:val="00E1069C"/>
    <w:rsid w:val="00E106EE"/>
    <w:rsid w:val="00E125E7"/>
    <w:rsid w:val="00E44B6E"/>
    <w:rsid w:val="00E7606B"/>
    <w:rsid w:val="00E9344A"/>
    <w:rsid w:val="00EA05D8"/>
    <w:rsid w:val="00ED1CFC"/>
    <w:rsid w:val="00ED734B"/>
    <w:rsid w:val="00EE3D70"/>
    <w:rsid w:val="00EE6551"/>
    <w:rsid w:val="00EF1099"/>
    <w:rsid w:val="00EF3DCF"/>
    <w:rsid w:val="00F06A06"/>
    <w:rsid w:val="00F11074"/>
    <w:rsid w:val="00F20F2F"/>
    <w:rsid w:val="00F3569F"/>
    <w:rsid w:val="00F57655"/>
    <w:rsid w:val="00F64CF5"/>
    <w:rsid w:val="00F77A48"/>
    <w:rsid w:val="00FE6560"/>
    <w:rsid w:val="00FF0228"/>
    <w:rsid w:val="00FF1C11"/>
    <w:rsid w:val="00F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4DFE"/>
  <w15:docId w15:val="{AA2DF957-976D-4FDF-9215-B283BEB0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51"/>
  </w:style>
  <w:style w:type="paragraph" w:styleId="Heading2">
    <w:name w:val="heading 2"/>
    <w:basedOn w:val="Normal"/>
    <w:next w:val="Normal"/>
    <w:link w:val="Heading2Char"/>
    <w:semiHidden/>
    <w:unhideWhenUsed/>
    <w:qFormat/>
    <w:rsid w:val="00FF6C24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FF6C24"/>
    <w:pPr>
      <w:spacing w:before="120"/>
      <w:jc w:val="center"/>
      <w:outlineLvl w:val="2"/>
    </w:pPr>
    <w:rPr>
      <w:b/>
      <w:u w:val="single"/>
    </w:rPr>
  </w:style>
  <w:style w:type="paragraph" w:styleId="Heading4">
    <w:name w:val="heading 4"/>
    <w:basedOn w:val="Heading3"/>
    <w:link w:val="Heading4Char"/>
    <w:unhideWhenUsed/>
    <w:qFormat/>
    <w:rsid w:val="00EE6551"/>
    <w:pPr>
      <w:spacing w:before="0" w:after="240"/>
      <w:jc w:val="left"/>
      <w:outlineLvl w:val="3"/>
    </w:pPr>
    <w:rPr>
      <w:rFonts w:ascii="Times New Roman" w:hAnsi="Times New Roman" w:cs="Times New Roman"/>
      <w:sz w:val="24"/>
      <w:szCs w:val="24"/>
      <w:u w:val="none"/>
    </w:rPr>
  </w:style>
  <w:style w:type="paragraph" w:styleId="Heading5">
    <w:name w:val="heading 5"/>
    <w:basedOn w:val="Heading4"/>
    <w:link w:val="Heading5Char"/>
    <w:unhideWhenUsed/>
    <w:qFormat/>
    <w:rsid w:val="00FF6C24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F6C24"/>
    <w:rPr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FF6C24"/>
    <w:rPr>
      <w:b/>
      <w:u w:val="single"/>
    </w:rPr>
  </w:style>
  <w:style w:type="character" w:customStyle="1" w:styleId="Heading4Char">
    <w:name w:val="Heading 4 Char"/>
    <w:basedOn w:val="DefaultParagraphFont"/>
    <w:link w:val="Heading4"/>
    <w:rsid w:val="00EE6551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C24"/>
    <w:rPr>
      <w:b/>
      <w:u w:val="single"/>
    </w:rPr>
  </w:style>
  <w:style w:type="paragraph" w:customStyle="1" w:styleId="hangind4">
    <w:name w:val="hang ind .4"/>
    <w:basedOn w:val="Normal"/>
    <w:rsid w:val="00FF6C24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FF6C24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FF6C24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16">
    <w:name w:val="ind 1.6"/>
    <w:basedOn w:val="Normal"/>
    <w:rsid w:val="00FF6C24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FF6C24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356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9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3569F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77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D77D7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D77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microsoft.com/office/2011/relationships/people" Target="people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class="ExternalClassF497B3AF99774E668B2727EDA0369AA4"&gt;&lt;p&gt;PARC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5114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DASAP-90-608</_dlc_DocId>
    <_dlc_DocIdUrl xmlns="4d2834f2-6e62-48ef-822a-880d84868a39">
      <Url>https://spcs3.kc.army.mil/asaalt/ZPTeam/PPS/_layouts/15/DocIdRedir.aspx?ID=DASAP-90-608</Url>
      <Description>DASAP-90-608</Description>
    </_dlc_DocIdUrl>
    <WebPartName xmlns="4d2834f2-6e62-48ef-822a-880d84868a39" xsi:nil="true"/>
    <AFARSRevisionNo xmlns="4d2834f2-6e62-48ef-822a-880d84868a39">28.01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8C1606-73B2-4E6E-B2EB-4B86190B8C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7A9775-9C79-4EB7-8C6D-223473665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57DA5-9D52-4728-8152-EF27AF50997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83A22C7-6133-47EF-96C1-42407FBDD4E4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5.xml><?xml version="1.0" encoding="utf-8"?>
<ds:datastoreItem xmlns:ds="http://schemas.openxmlformats.org/officeDocument/2006/customXml" ds:itemID="{6BC5D352-5E36-4AE9-BCDE-48B45AFE08F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3176</Characters>
  <Application>Microsoft Office Word</Application>
  <DocSecurity>0</DocSecurity>
  <Lines>55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5114</vt:lpstr>
    </vt:vector>
  </TitlesOfParts>
  <Company>U.S. Army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5114_Revision_28_01</dc:title>
  <dc:creator>Administrator</dc:creator>
  <cp:lastModifiedBy>Jordan, Amanda C CIV USARMY HQDA ASA ALT (USA)</cp:lastModifiedBy>
  <cp:revision>4</cp:revision>
  <cp:lastPrinted>2014-02-04T16:12:00Z</cp:lastPrinted>
  <dcterms:created xsi:type="dcterms:W3CDTF">2024-08-07T14:11:00Z</dcterms:created>
  <dcterms:modified xsi:type="dcterms:W3CDTF">2024-09-19T14:57:00Z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df1c37fc-64c1-4b7d-ac9b-4931391795fd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