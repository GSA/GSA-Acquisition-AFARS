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CD6F" w14:textId="77777777" w:rsidR="00287515" w:rsidRPr="00176239" w:rsidRDefault="00287515" w:rsidP="0017623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pacing w:val="-2"/>
          <w:sz w:val="32"/>
        </w:rPr>
      </w:pP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AFARS </w:t>
      </w:r>
      <w:r w:rsidR="00A472D8"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>–</w:t>
      </w:r>
      <w:r w:rsidRPr="00176239">
        <w:rPr>
          <w:rFonts w:ascii="Times New Roman" w:hAnsi="Times New Roman" w:cs="Times New Roman"/>
          <w:b/>
          <w:bCs/>
          <w:caps/>
          <w:spacing w:val="-2"/>
          <w:sz w:val="32"/>
        </w:rPr>
        <w:t xml:space="preserve"> Part 5130</w:t>
      </w:r>
    </w:p>
    <w:p w14:paraId="14BACD71" w14:textId="6E698907" w:rsidR="00287515" w:rsidRPr="00891C0A" w:rsidRDefault="00287515" w:rsidP="00891C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C0A">
        <w:rPr>
          <w:rFonts w:ascii="Times New Roman" w:hAnsi="Times New Roman" w:cs="Times New Roman"/>
          <w:b/>
          <w:sz w:val="32"/>
          <w:szCs w:val="32"/>
        </w:rPr>
        <w:t>Cost Accounting Standards Administration</w:t>
      </w:r>
    </w:p>
    <w:p w14:paraId="5D7DE982" w14:textId="5DBEC5A7" w:rsidR="00FE5241" w:rsidRDefault="009339DE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(Revised </w:t>
      </w:r>
      <w:del w:id="0" w:author="Amanda" w:date="2024-08-07T09:06:00Z">
        <w:r w:rsidR="00C309EC" w:rsidDel="007D1A63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delText>30 September 2022</w:delText>
        </w:r>
      </w:del>
      <w:ins w:id="1" w:author="Amanda" w:date="2024-09-23T13:19:00Z">
        <w:r w:rsidR="000D0CCD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t>01</w:t>
        </w:r>
      </w:ins>
      <w:ins w:id="2" w:author="Amanda" w:date="2024-08-07T09:06:00Z">
        <w:r w:rsidR="007D1A63">
          <w:rPr>
            <w:rFonts w:ascii="Times New Roman" w:hAnsi="Times New Roman" w:cs="Times New Roman"/>
            <w:bCs/>
            <w:i/>
            <w:spacing w:val="-2"/>
            <w:sz w:val="24"/>
            <w:szCs w:val="24"/>
          </w:rPr>
          <w:t xml:space="preserve"> October 2024</w:t>
        </w:r>
      </w:ins>
      <w:r w:rsidRPr="006A448C">
        <w:rPr>
          <w:rFonts w:ascii="Times New Roman" w:hAnsi="Times New Roman" w:cs="Times New Roman"/>
          <w:bCs/>
          <w:i/>
          <w:spacing w:val="-2"/>
          <w:sz w:val="24"/>
          <w:szCs w:val="24"/>
        </w:rPr>
        <w:t>)</w:t>
      </w:r>
    </w:p>
    <w:p w14:paraId="60FD22E2" w14:textId="6C217037" w:rsidR="00AB7B74" w:rsidRPr="00AB7B74" w:rsidRDefault="00AB7B74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begin"/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instrText xml:space="preserve"> TOC \o "1-4" \h \z \u </w:instrText>
      </w: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separate"/>
      </w:r>
      <w:hyperlink w:anchor="_Toc512852382" w:history="1">
        <w:r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5130.2 – CAS Program Requirements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_Toc512852382 \h </w:instrTex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303395" w14:textId="344833A0" w:rsidR="00AB7B74" w:rsidRPr="00AB7B74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3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  Contract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_Toc512852383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7C227" w14:textId="11815511" w:rsidR="00AB7B74" w:rsidRPr="00AB7B74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4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5130.201-5  Waiver.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_Toc512852384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204901" w14:textId="5C0DBE19" w:rsidR="00AB7B74" w:rsidRPr="00AB7B74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5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  Disclosure requirements.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_Toc512852385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9D8859" w14:textId="4AD61F83" w:rsidR="00AB7B74" w:rsidRPr="00AB7B74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386" w:history="1">
        <w:r w:rsidR="00AB7B74" w:rsidRPr="00AB7B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5130.202-6  Responsibilities.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_Toc512852386 \h </w:instrTex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AB7B74" w:rsidRPr="00AB7B7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1EBD57" w14:textId="240093D1" w:rsidR="00AB7B74" w:rsidRPr="00FE5241" w:rsidRDefault="00AB7B74" w:rsidP="00FE524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pacing w:val="-2"/>
          <w:sz w:val="24"/>
          <w:szCs w:val="24"/>
        </w:rPr>
      </w:pPr>
      <w:r w:rsidRPr="00AB7B74">
        <w:rPr>
          <w:rFonts w:ascii="Times New Roman" w:hAnsi="Times New Roman" w:cs="Times New Roman"/>
          <w:bCs/>
          <w:i/>
          <w:spacing w:val="-2"/>
          <w:sz w:val="24"/>
          <w:szCs w:val="24"/>
        </w:rPr>
        <w:fldChar w:fldCharType="end"/>
      </w:r>
    </w:p>
    <w:p w14:paraId="14BACD74" w14:textId="77777777" w:rsidR="009339DE" w:rsidRDefault="009339DE" w:rsidP="00AB7B74">
      <w:pPr>
        <w:pStyle w:val="Heading3"/>
      </w:pPr>
      <w:bookmarkStart w:id="3" w:name="_Toc512852382"/>
      <w:r>
        <w:t xml:space="preserve">Subpart 5130.2 – CAS </w:t>
      </w:r>
      <w:r w:rsidRPr="00AB7B74">
        <w:t>Program</w:t>
      </w:r>
      <w:r>
        <w:t xml:space="preserve"> Requirements</w:t>
      </w:r>
      <w:bookmarkEnd w:id="3"/>
    </w:p>
    <w:p w14:paraId="14BACD75" w14:textId="77777777" w:rsidR="009339DE" w:rsidRDefault="009339DE" w:rsidP="00AB7B74">
      <w:pPr>
        <w:pStyle w:val="Heading4"/>
      </w:pPr>
      <w:bookmarkStart w:id="4" w:name="_Toc512852383"/>
      <w:proofErr w:type="gramStart"/>
      <w:r>
        <w:t xml:space="preserve">5130.201  </w:t>
      </w:r>
      <w:r w:rsidRPr="00AB7B74">
        <w:t>Contract</w:t>
      </w:r>
      <w:proofErr w:type="gramEnd"/>
      <w:r>
        <w:t xml:space="preserve"> requirements.</w:t>
      </w:r>
      <w:bookmarkEnd w:id="4"/>
    </w:p>
    <w:p w14:paraId="14BACD76" w14:textId="77777777" w:rsidR="009339DE" w:rsidRDefault="009339DE" w:rsidP="00AB7B74">
      <w:pPr>
        <w:pStyle w:val="Heading4"/>
      </w:pPr>
      <w:bookmarkStart w:id="5" w:name="_Toc512852384"/>
      <w:r>
        <w:t>5130.201-</w:t>
      </w:r>
      <w:proofErr w:type="gramStart"/>
      <w:r>
        <w:t>5  Waiver</w:t>
      </w:r>
      <w:proofErr w:type="gramEnd"/>
      <w:r>
        <w:t>.</w:t>
      </w:r>
      <w:bookmarkEnd w:id="5"/>
    </w:p>
    <w:p w14:paraId="0074C083" w14:textId="1B5772BE" w:rsidR="00C46286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9339DE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(a)(2)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The Assistant Secretary of the Army (</w:t>
      </w:r>
      <w:r w:rsidR="00AB7B74">
        <w:rPr>
          <w:rFonts w:ascii="Times New Roman" w:hAnsi="Times New Roman" w:cs="Times New Roman"/>
          <w:bCs/>
          <w:spacing w:val="-2"/>
          <w:sz w:val="24"/>
          <w:szCs w:val="24"/>
        </w:rPr>
        <w:t>Acquisition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, Logistics and Technology) shall perform the duties at FAR 30.201-5</w:t>
      </w:r>
      <w:r w:rsidR="0031018C">
        <w:rPr>
          <w:rFonts w:ascii="Times New Roman" w:hAnsi="Times New Roman" w:cs="Times New Roman"/>
          <w:bCs/>
          <w:spacing w:val="-2"/>
          <w:sz w:val="24"/>
          <w:szCs w:val="24"/>
        </w:rPr>
        <w:t>(a) and (b)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.  See </w:t>
      </w:r>
      <w:hyperlink r:id="rId9" w:history="1">
        <w:r w:rsidRPr="00C309EC">
          <w:rPr>
            <w:rStyle w:val="Hyperlink"/>
            <w:rFonts w:ascii="Times New Roman" w:hAnsi="Times New Roman" w:cs="Times New Roman"/>
            <w:bCs/>
            <w:spacing w:val="-2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for further delegation.</w:t>
      </w:r>
    </w:p>
    <w:p w14:paraId="467845D0" w14:textId="71D22EEB" w:rsidR="00C309EC" w:rsidRPr="00C309EC" w:rsidDel="00D0554F" w:rsidRDefault="00C309EC" w:rsidP="00C309E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del w:id="6" w:author="Amanda" w:date="2024-09-23T13:19:00Z"/>
          <w:rFonts w:ascii="Times New Roman" w:eastAsia="Times New Roman" w:hAnsi="Times New Roman" w:cs="Times New Roman"/>
          <w:sz w:val="24"/>
          <w:szCs w:val="24"/>
        </w:rPr>
      </w:pPr>
      <w:r w:rsidRPr="00C309EC">
        <w:rPr>
          <w:rFonts w:ascii="Times New Roman" w:eastAsia="Times New Roman" w:hAnsi="Times New Roman" w:cs="Times New Roman"/>
          <w:sz w:val="24"/>
          <w:szCs w:val="24"/>
        </w:rPr>
        <w:t xml:space="preserve">(e) </w:t>
      </w:r>
      <w:ins w:id="7" w:author="Renae" w:date="2024-09-11T14:50:00Z">
        <w:r w:rsidR="002F313E" w:rsidRPr="002F313E">
          <w:rPr>
            <w:rFonts w:ascii="Times New Roman" w:eastAsia="Times New Roman" w:hAnsi="Times New Roman" w:cs="Times New Roman"/>
            <w:sz w:val="24"/>
            <w:szCs w:val="24"/>
          </w:rPr>
          <w:t xml:space="preserve">Contracting Officers shall follow the procedures at AFARS </w:t>
        </w:r>
      </w:ins>
      <w:ins w:id="8" w:author="Amanda" w:date="2024-09-23T13:32:00Z">
        <w:r w:rsidR="002F514F">
          <w:rPr>
            <w:rFonts w:ascii="Times New Roman" w:eastAsia="Times New Roman" w:hAnsi="Times New Roman" w:cs="Times New Roman"/>
            <w:sz w:val="24"/>
            <w:szCs w:val="24"/>
          </w:rPr>
          <w:t xml:space="preserve">PGI </w:t>
        </w:r>
      </w:ins>
      <w:ins w:id="9" w:author="Renae" w:date="2024-09-11T14:50:00Z">
        <w:r w:rsidR="002F313E" w:rsidRPr="002F313E">
          <w:rPr>
            <w:rFonts w:ascii="Times New Roman" w:eastAsia="Times New Roman" w:hAnsi="Times New Roman" w:cs="Times New Roman"/>
            <w:sz w:val="24"/>
            <w:szCs w:val="24"/>
          </w:rPr>
          <w:t>5130.201-5(e) for reporting all waivers granted under FAR 30.201-5(a), during the previous fiscal year, for any contract, subcontract, or modification expected to have a value of $15 million or more</w:t>
        </w:r>
      </w:ins>
      <w:del w:id="10" w:author="Renae" w:date="2024-09-11T14:50:00Z">
        <w:r w:rsidRPr="00C309EC" w:rsidDel="002F313E">
          <w:rPr>
            <w:rFonts w:ascii="Times New Roman" w:eastAsia="Times New Roman" w:hAnsi="Times New Roman" w:cs="Times New Roman"/>
            <w:sz w:val="24"/>
            <w:szCs w:val="24"/>
          </w:rPr>
          <w:delText>Requests for waiver of CAS shall be submitted IAW AFARS PGI 5130.201-5(e)</w:delText>
        </w:r>
      </w:del>
      <w:r w:rsidRPr="00C309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27AE5" w14:textId="77777777" w:rsidR="00C309EC" w:rsidRDefault="00C309EC" w:rsidP="00D0554F">
      <w:pPr>
        <w:shd w:val="clear" w:color="auto" w:fill="FFFFFF"/>
        <w:spacing w:before="100" w:beforeAutospacing="1" w:after="100" w:afterAutospacing="1" w:line="240" w:lineRule="auto"/>
        <w:textAlignment w:val="baseline"/>
      </w:pPr>
      <w:bookmarkStart w:id="11" w:name="_Toc512852385"/>
    </w:p>
    <w:p w14:paraId="1A0A1F42" w14:textId="79B2570D" w:rsidR="00C46286" w:rsidRPr="00F0587A" w:rsidRDefault="00F0587A" w:rsidP="00AB7B74">
      <w:pPr>
        <w:pStyle w:val="Heading4"/>
      </w:pPr>
      <w:proofErr w:type="gramStart"/>
      <w:r w:rsidRPr="00F0587A">
        <w:t>5130.202  Disclosure</w:t>
      </w:r>
      <w:proofErr w:type="gramEnd"/>
      <w:r w:rsidRPr="00F0587A">
        <w:t xml:space="preserve"> requirements.</w:t>
      </w:r>
      <w:bookmarkEnd w:id="11"/>
      <w:r w:rsidRPr="00F0587A">
        <w:t xml:space="preserve"> </w:t>
      </w:r>
    </w:p>
    <w:p w14:paraId="174B34E0" w14:textId="77777777" w:rsidR="00F0587A" w:rsidRDefault="00F0587A" w:rsidP="00AB7B74">
      <w:pPr>
        <w:pStyle w:val="Heading4"/>
      </w:pPr>
      <w:bookmarkStart w:id="12" w:name="_Toc512852386"/>
      <w:r w:rsidRPr="00F0587A">
        <w:t>5130.202-</w:t>
      </w:r>
      <w:proofErr w:type="gramStart"/>
      <w:r w:rsidRPr="00F0587A">
        <w:t>6  Responsibilities</w:t>
      </w:r>
      <w:proofErr w:type="gramEnd"/>
      <w:r w:rsidRPr="00F0587A">
        <w:t>.</w:t>
      </w:r>
      <w:bookmarkEnd w:id="12"/>
    </w:p>
    <w:p w14:paraId="788076F4" w14:textId="54B18FD7" w:rsidR="00F0587A" w:rsidRPr="00F0587A" w:rsidRDefault="00F0587A" w:rsidP="00F0587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F0587A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(b) The Assistant Secretary of the Army (Acquisition, Logistics and Technology), on a non-delegable basis, shall make the authorization as described in FAR 30.202-6(b).  </w:t>
      </w:r>
    </w:p>
    <w:p w14:paraId="1C8C0E8A" w14:textId="124FB7CF" w:rsidR="00F0587A" w:rsidRDefault="00F0587A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8" w14:textId="77777777" w:rsidR="009339DE" w:rsidRPr="009339DE" w:rsidRDefault="009339DE" w:rsidP="009339D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Cs/>
          <w:spacing w:val="-2"/>
          <w:sz w:val="24"/>
          <w:szCs w:val="24"/>
        </w:rPr>
      </w:pPr>
    </w:p>
    <w:p w14:paraId="14BACD79" w14:textId="77777777" w:rsidR="00287515" w:rsidRPr="00287515" w:rsidRDefault="00287515" w:rsidP="00176239">
      <w:pPr>
        <w:spacing w:after="240"/>
        <w:rPr>
          <w:rFonts w:ascii="Times New Roman" w:hAnsi="Times New Roman" w:cs="Times New Roman"/>
        </w:rPr>
      </w:pPr>
    </w:p>
    <w:sectPr w:rsidR="00287515" w:rsidRPr="00287515" w:rsidSect="005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Renae">
    <w15:presenceInfo w15:providerId="AD" w15:userId="S::renae.m.voyles.civ@army.mil::0eaef024-100e-44a1-86ec-dc97b27bd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CE"/>
    <w:rsid w:val="000D0CCD"/>
    <w:rsid w:val="001139A9"/>
    <w:rsid w:val="00176239"/>
    <w:rsid w:val="001E16AB"/>
    <w:rsid w:val="00240611"/>
    <w:rsid w:val="00287515"/>
    <w:rsid w:val="00291168"/>
    <w:rsid w:val="00295CCC"/>
    <w:rsid w:val="002F313E"/>
    <w:rsid w:val="002F514F"/>
    <w:rsid w:val="003069DF"/>
    <w:rsid w:val="0031018C"/>
    <w:rsid w:val="003346D8"/>
    <w:rsid w:val="005079B0"/>
    <w:rsid w:val="00642CEA"/>
    <w:rsid w:val="006A448C"/>
    <w:rsid w:val="007660AC"/>
    <w:rsid w:val="0079202B"/>
    <w:rsid w:val="007D1A63"/>
    <w:rsid w:val="00891C0A"/>
    <w:rsid w:val="0089457B"/>
    <w:rsid w:val="009339DE"/>
    <w:rsid w:val="009E74B4"/>
    <w:rsid w:val="00A472D8"/>
    <w:rsid w:val="00AB7B74"/>
    <w:rsid w:val="00B00CCE"/>
    <w:rsid w:val="00B65AC3"/>
    <w:rsid w:val="00C309EC"/>
    <w:rsid w:val="00C46286"/>
    <w:rsid w:val="00D0554F"/>
    <w:rsid w:val="00D776CE"/>
    <w:rsid w:val="00F0587A"/>
    <w:rsid w:val="00F6235A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CD6F"/>
  <w15:docId w15:val="{AB00F355-0D6F-406B-8448-77210A3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74"/>
  </w:style>
  <w:style w:type="paragraph" w:styleId="Heading2">
    <w:name w:val="heading 2"/>
    <w:basedOn w:val="Normal"/>
    <w:next w:val="Normal"/>
    <w:link w:val="Heading2Char"/>
    <w:semiHidden/>
    <w:unhideWhenUsed/>
    <w:qFormat/>
    <w:rsid w:val="00B00CCE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ind4"/>
    <w:link w:val="Heading3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bCs/>
      <w:spacing w:val="-2"/>
      <w:sz w:val="24"/>
      <w:szCs w:val="24"/>
    </w:rPr>
  </w:style>
  <w:style w:type="paragraph" w:styleId="Heading4">
    <w:name w:val="heading 4"/>
    <w:basedOn w:val="ind4"/>
    <w:link w:val="Heading4Char"/>
    <w:unhideWhenUsed/>
    <w:qFormat/>
    <w:rsid w:val="00AB7B74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00CCE"/>
    <w:rPr>
      <w:b/>
      <w:sz w:val="32"/>
    </w:rPr>
  </w:style>
  <w:style w:type="character" w:customStyle="1" w:styleId="Heading3Char">
    <w:name w:val="Heading 3 Char"/>
    <w:basedOn w:val="DefaultParagraphFont"/>
    <w:link w:val="Heading3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B7B74"/>
    <w:rPr>
      <w:rFonts w:ascii="Times New Roman" w:hAnsi="Times New Roman" w:cs="Times New Roman"/>
      <w:b/>
      <w:bCs/>
      <w:spacing w:val="-2"/>
      <w:sz w:val="24"/>
      <w:szCs w:val="24"/>
    </w:rPr>
  </w:style>
  <w:style w:type="paragraph" w:customStyle="1" w:styleId="ind4">
    <w:name w:val="ind .4"/>
    <w:basedOn w:val="Normal"/>
    <w:rsid w:val="00B00CCE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00CCE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6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86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7B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B7B7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B7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1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rmyeitaas.sharepoint-mil.us/:x:/r/sites/ASA-ALT-PAM-PP/AFARSPDF/AFARSGG.xlsx?d=w5cd5fba948e94467be69dbb717e123ce&amp;csf=1&amp;web=1&amp;e=eqax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Effective 3 October 2022, AFARS 5130.201-5 is updated to add PGI guidance for submitting CAS waivers.  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DASAP-90-797</_dlc_DocId>
    <_dlc_DocIdUrl xmlns="4d2834f2-6e62-48ef-822a-880d84868a39">
      <Url>https://spcs3.kc.army.mil/asaalt/ZPTeam/PPS/_layouts/15/DocIdRedir.aspx?ID=DASAP-90-797</Url>
      <Description>DASAP-90-797</Description>
    </_dlc_DocIdUrl>
    <WebPartName xmlns="4d2834f2-6e62-48ef-822a-880d84868a39" xsi:nil="true"/>
    <AFARSRevisionNo xmlns="4d2834f2-6e62-48ef-822a-880d84868a39">28.02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52AA0-A2E6-4EA1-94B0-32D937C1FA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7078E7-678E-4359-80AD-1B86C43E79C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35FF716-1B0E-486B-868E-AE694ACBD242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781695B7-3F25-4EC3-BD9E-8AEA8790EAA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3B91CA-1F66-44CA-8D07-8B52F91EC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1403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5130_Revision_27_00_DRAFT</vt:lpstr>
    </vt:vector>
  </TitlesOfParts>
  <Company>U.S. Army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5130_Revision_28_02</dc:title>
  <dc:creator>Administrator</dc:creator>
  <cp:lastModifiedBy>Amanda</cp:lastModifiedBy>
  <cp:revision>5</cp:revision>
  <dcterms:created xsi:type="dcterms:W3CDTF">2024-09-17T13:36:00Z</dcterms:created>
  <dcterms:modified xsi:type="dcterms:W3CDTF">2024-09-23T17:32:00Z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57e9a33b-f8b8-449d-9364-d932b2beaee8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