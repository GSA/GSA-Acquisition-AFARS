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C7000" w14:textId="09918FDF" w:rsidR="00640CAD" w:rsidRPr="0095732E" w:rsidRDefault="002F2693" w:rsidP="0095732E">
      <w:pPr>
        <w:jc w:val="center"/>
        <w:rPr>
          <w:rFonts w:ascii="Times New Roman" w:hAnsi="Times New Roman" w:cs="Times New Roman"/>
          <w:b/>
          <w:sz w:val="32"/>
          <w:szCs w:val="32"/>
        </w:rPr>
      </w:pPr>
      <w:r w:rsidRPr="0095732E">
        <w:rPr>
          <w:rFonts w:ascii="Times New Roman" w:hAnsi="Times New Roman" w:cs="Times New Roman"/>
          <w:b/>
          <w:sz w:val="32"/>
          <w:szCs w:val="32"/>
        </w:rPr>
        <w:t xml:space="preserve">AFARS </w:t>
      </w:r>
      <w:r w:rsidR="003C4B6E" w:rsidRPr="0095732E">
        <w:rPr>
          <w:rFonts w:ascii="Times New Roman" w:hAnsi="Times New Roman" w:cs="Times New Roman"/>
          <w:b/>
          <w:sz w:val="32"/>
          <w:szCs w:val="32"/>
        </w:rPr>
        <w:t>–</w:t>
      </w:r>
      <w:r w:rsidRPr="0095732E">
        <w:rPr>
          <w:rFonts w:ascii="Times New Roman" w:hAnsi="Times New Roman" w:cs="Times New Roman"/>
          <w:b/>
          <w:sz w:val="32"/>
          <w:szCs w:val="32"/>
        </w:rPr>
        <w:t xml:space="preserve"> P</w:t>
      </w:r>
      <w:r w:rsidR="00480B49">
        <w:rPr>
          <w:rFonts w:ascii="Times New Roman" w:hAnsi="Times New Roman" w:cs="Times New Roman"/>
          <w:b/>
          <w:sz w:val="32"/>
          <w:szCs w:val="32"/>
        </w:rPr>
        <w:t>ART</w:t>
      </w:r>
      <w:r w:rsidRPr="0095732E">
        <w:rPr>
          <w:rFonts w:ascii="Times New Roman" w:hAnsi="Times New Roman" w:cs="Times New Roman"/>
          <w:b/>
          <w:sz w:val="32"/>
          <w:szCs w:val="32"/>
        </w:rPr>
        <w:t xml:space="preserve"> 5123</w:t>
      </w:r>
    </w:p>
    <w:p w14:paraId="760C7001" w14:textId="77777777" w:rsidR="00640CAD" w:rsidRPr="0095732E" w:rsidRDefault="002F2693" w:rsidP="0095732E">
      <w:pPr>
        <w:jc w:val="center"/>
        <w:rPr>
          <w:rFonts w:ascii="Times New Roman" w:hAnsi="Times New Roman" w:cs="Times New Roman"/>
          <w:b/>
          <w:sz w:val="32"/>
          <w:szCs w:val="32"/>
        </w:rPr>
      </w:pPr>
      <w:r w:rsidRPr="0095732E">
        <w:rPr>
          <w:rFonts w:ascii="Times New Roman" w:hAnsi="Times New Roman" w:cs="Times New Roman"/>
          <w:b/>
          <w:sz w:val="32"/>
          <w:szCs w:val="32"/>
        </w:rPr>
        <w:t>Environment, Energy and Water Efficiency, Renewable Energy Technologies, Occupational Safety, and Drug-Free Workplace</w:t>
      </w:r>
    </w:p>
    <w:p w14:paraId="760C7002" w14:textId="262EDA66" w:rsidR="00604836" w:rsidRPr="00073905" w:rsidRDefault="00363F28" w:rsidP="0095732E">
      <w:pPr>
        <w:jc w:val="center"/>
        <w:rPr>
          <w:rFonts w:ascii="Times New Roman" w:hAnsi="Times New Roman" w:cs="Times New Roman"/>
          <w:i/>
          <w:sz w:val="24"/>
          <w:szCs w:val="24"/>
        </w:rPr>
      </w:pPr>
      <w:r w:rsidRPr="00073905">
        <w:rPr>
          <w:rFonts w:ascii="Times New Roman" w:hAnsi="Times New Roman" w:cs="Times New Roman"/>
          <w:i/>
          <w:sz w:val="24"/>
          <w:szCs w:val="24"/>
        </w:rPr>
        <w:t xml:space="preserve">(Revised </w:t>
      </w:r>
      <w:del w:id="0" w:author="Moye, Rachel J CIV USARMY HQDA ASA ALT (USA)" w:date="2024-09-20T14:03:00Z">
        <w:r w:rsidR="000941C8" w:rsidDel="004C68B0">
          <w:rPr>
            <w:rFonts w:ascii="Times New Roman" w:hAnsi="Times New Roman" w:cs="Times New Roman"/>
            <w:i/>
            <w:sz w:val="24"/>
            <w:szCs w:val="24"/>
          </w:rPr>
          <w:delText>10 December</w:delText>
        </w:r>
        <w:r w:rsidR="00E60F6A" w:rsidRPr="00073905" w:rsidDel="004C68B0">
          <w:rPr>
            <w:rFonts w:ascii="Times New Roman" w:hAnsi="Times New Roman" w:cs="Times New Roman"/>
            <w:i/>
            <w:sz w:val="24"/>
            <w:szCs w:val="24"/>
          </w:rPr>
          <w:delText xml:space="preserve"> 2021</w:delText>
        </w:r>
      </w:del>
      <w:ins w:id="1" w:author="Jordan, Amanda C CIV USARMY HQDA ASA ALT (USA)" w:date="2024-09-22T18:32:00Z">
        <w:r w:rsidR="00A60C91">
          <w:rPr>
            <w:rFonts w:ascii="Times New Roman" w:hAnsi="Times New Roman" w:cs="Times New Roman"/>
            <w:i/>
            <w:sz w:val="24"/>
            <w:szCs w:val="24"/>
          </w:rPr>
          <w:t>01</w:t>
        </w:r>
      </w:ins>
      <w:ins w:id="2" w:author="Moye, Rachel J CIV USARMY HQDA ASA ALT (USA)" w:date="2024-09-20T14:03:00Z">
        <w:r w:rsidR="004C68B0">
          <w:rPr>
            <w:rFonts w:ascii="Times New Roman" w:hAnsi="Times New Roman" w:cs="Times New Roman"/>
            <w:i/>
            <w:sz w:val="24"/>
            <w:szCs w:val="24"/>
          </w:rPr>
          <w:t xml:space="preserve"> October 2024</w:t>
        </w:r>
      </w:ins>
      <w:r w:rsidRPr="00073905">
        <w:rPr>
          <w:rFonts w:ascii="Times New Roman" w:hAnsi="Times New Roman" w:cs="Times New Roman"/>
          <w:i/>
          <w:sz w:val="24"/>
          <w:szCs w:val="24"/>
        </w:rPr>
        <w:t>)</w:t>
      </w:r>
    </w:p>
    <w:p w14:paraId="4D1A7130" w14:textId="037A7DFB" w:rsidR="00E60F6A" w:rsidRPr="00073905" w:rsidRDefault="00E60F6A">
      <w:pPr>
        <w:pStyle w:val="TOC3"/>
        <w:tabs>
          <w:tab w:val="right" w:leader="dot" w:pos="9350"/>
        </w:tabs>
        <w:rPr>
          <w:rFonts w:ascii="Times New Roman" w:eastAsiaTheme="minorEastAsia" w:hAnsi="Times New Roman" w:cs="Times New Roman"/>
          <w:noProof/>
          <w:sz w:val="24"/>
          <w:szCs w:val="24"/>
        </w:rPr>
      </w:pPr>
      <w:r w:rsidRPr="00073905">
        <w:rPr>
          <w:rFonts w:ascii="Times New Roman" w:hAnsi="Times New Roman" w:cs="Times New Roman"/>
          <w:i/>
          <w:sz w:val="24"/>
          <w:szCs w:val="24"/>
        </w:rPr>
        <w:fldChar w:fldCharType="begin"/>
      </w:r>
      <w:r w:rsidRPr="00073905">
        <w:rPr>
          <w:rFonts w:ascii="Times New Roman" w:hAnsi="Times New Roman" w:cs="Times New Roman"/>
          <w:i/>
          <w:sz w:val="24"/>
          <w:szCs w:val="24"/>
        </w:rPr>
        <w:instrText xml:space="preserve"> TOC \o "1-4" \h \z \u </w:instrText>
      </w:r>
      <w:r w:rsidRPr="00073905">
        <w:rPr>
          <w:rFonts w:ascii="Times New Roman" w:hAnsi="Times New Roman" w:cs="Times New Roman"/>
          <w:i/>
          <w:sz w:val="24"/>
          <w:szCs w:val="24"/>
        </w:rPr>
        <w:fldChar w:fldCharType="separate"/>
      </w:r>
      <w:hyperlink w:anchor="_Toc88118641" w:history="1">
        <w:r w:rsidRPr="00073905">
          <w:rPr>
            <w:rStyle w:val="Hyperlink"/>
            <w:rFonts w:ascii="Times New Roman" w:hAnsi="Times New Roman" w:cs="Times New Roman"/>
            <w:noProof/>
            <w:sz w:val="24"/>
            <w:szCs w:val="24"/>
          </w:rPr>
          <w:t>Subpart 5123.1 – Sustainable Acquisition Policy</w:t>
        </w:r>
        <w:r w:rsidRPr="00073905">
          <w:rPr>
            <w:rFonts w:ascii="Times New Roman" w:hAnsi="Times New Roman" w:cs="Times New Roman"/>
            <w:noProof/>
            <w:webHidden/>
            <w:sz w:val="24"/>
            <w:szCs w:val="24"/>
          </w:rPr>
          <w:tab/>
        </w:r>
        <w:r w:rsidRPr="00073905">
          <w:rPr>
            <w:rFonts w:ascii="Times New Roman" w:hAnsi="Times New Roman" w:cs="Times New Roman"/>
            <w:noProof/>
            <w:webHidden/>
            <w:sz w:val="24"/>
            <w:szCs w:val="24"/>
          </w:rPr>
          <w:fldChar w:fldCharType="begin"/>
        </w:r>
        <w:r w:rsidRPr="00073905">
          <w:rPr>
            <w:rFonts w:ascii="Times New Roman" w:hAnsi="Times New Roman" w:cs="Times New Roman"/>
            <w:noProof/>
            <w:webHidden/>
            <w:sz w:val="24"/>
            <w:szCs w:val="24"/>
          </w:rPr>
          <w:instrText xml:space="preserve"> PAGEREF _Toc88118641 \h </w:instrText>
        </w:r>
        <w:r w:rsidRPr="00073905">
          <w:rPr>
            <w:rFonts w:ascii="Times New Roman" w:hAnsi="Times New Roman" w:cs="Times New Roman"/>
            <w:noProof/>
            <w:webHidden/>
            <w:sz w:val="24"/>
            <w:szCs w:val="24"/>
          </w:rPr>
        </w:r>
        <w:r w:rsidRPr="00073905">
          <w:rPr>
            <w:rFonts w:ascii="Times New Roman" w:hAnsi="Times New Roman" w:cs="Times New Roman"/>
            <w:noProof/>
            <w:webHidden/>
            <w:sz w:val="24"/>
            <w:szCs w:val="24"/>
          </w:rPr>
          <w:fldChar w:fldCharType="separate"/>
        </w:r>
        <w:r w:rsidRPr="00073905">
          <w:rPr>
            <w:rFonts w:ascii="Times New Roman" w:hAnsi="Times New Roman" w:cs="Times New Roman"/>
            <w:noProof/>
            <w:webHidden/>
            <w:sz w:val="24"/>
            <w:szCs w:val="24"/>
          </w:rPr>
          <w:t>1</w:t>
        </w:r>
        <w:r w:rsidRPr="00073905">
          <w:rPr>
            <w:rFonts w:ascii="Times New Roman" w:hAnsi="Times New Roman" w:cs="Times New Roman"/>
            <w:noProof/>
            <w:webHidden/>
            <w:sz w:val="24"/>
            <w:szCs w:val="24"/>
          </w:rPr>
          <w:fldChar w:fldCharType="end"/>
        </w:r>
      </w:hyperlink>
    </w:p>
    <w:p w14:paraId="0A7517C1" w14:textId="0DF2CCFA" w:rsidR="00E60F6A" w:rsidRPr="00073905" w:rsidRDefault="00000000">
      <w:pPr>
        <w:pStyle w:val="TOC4"/>
        <w:tabs>
          <w:tab w:val="right" w:leader="dot" w:pos="9350"/>
        </w:tabs>
        <w:rPr>
          <w:rFonts w:ascii="Times New Roman" w:eastAsiaTheme="minorEastAsia" w:hAnsi="Times New Roman" w:cs="Times New Roman"/>
          <w:noProof/>
          <w:sz w:val="24"/>
          <w:szCs w:val="24"/>
        </w:rPr>
      </w:pPr>
      <w:hyperlink w:anchor="_Toc88118642" w:history="1">
        <w:r w:rsidR="00E60F6A" w:rsidRPr="00073905">
          <w:rPr>
            <w:rStyle w:val="Hyperlink"/>
            <w:rFonts w:ascii="Times New Roman" w:hAnsi="Times New Roman" w:cs="Times New Roman"/>
            <w:noProof/>
            <w:sz w:val="24"/>
            <w:szCs w:val="24"/>
          </w:rPr>
          <w:t>5123.104  Exceptions.</w:t>
        </w:r>
        <w:r w:rsidR="00E60F6A" w:rsidRPr="00073905">
          <w:rPr>
            <w:rFonts w:ascii="Times New Roman" w:hAnsi="Times New Roman" w:cs="Times New Roman"/>
            <w:noProof/>
            <w:webHidden/>
            <w:sz w:val="24"/>
            <w:szCs w:val="24"/>
          </w:rPr>
          <w:tab/>
        </w:r>
        <w:r w:rsidR="00E60F6A" w:rsidRPr="00073905">
          <w:rPr>
            <w:rFonts w:ascii="Times New Roman" w:hAnsi="Times New Roman" w:cs="Times New Roman"/>
            <w:noProof/>
            <w:webHidden/>
            <w:sz w:val="24"/>
            <w:szCs w:val="24"/>
          </w:rPr>
          <w:fldChar w:fldCharType="begin"/>
        </w:r>
        <w:r w:rsidR="00E60F6A" w:rsidRPr="00073905">
          <w:rPr>
            <w:rFonts w:ascii="Times New Roman" w:hAnsi="Times New Roman" w:cs="Times New Roman"/>
            <w:noProof/>
            <w:webHidden/>
            <w:sz w:val="24"/>
            <w:szCs w:val="24"/>
          </w:rPr>
          <w:instrText xml:space="preserve"> PAGEREF _Toc88118642 \h </w:instrText>
        </w:r>
        <w:r w:rsidR="00E60F6A" w:rsidRPr="00073905">
          <w:rPr>
            <w:rFonts w:ascii="Times New Roman" w:hAnsi="Times New Roman" w:cs="Times New Roman"/>
            <w:noProof/>
            <w:webHidden/>
            <w:sz w:val="24"/>
            <w:szCs w:val="24"/>
          </w:rPr>
        </w:r>
        <w:r w:rsidR="00E60F6A" w:rsidRPr="00073905">
          <w:rPr>
            <w:rFonts w:ascii="Times New Roman" w:hAnsi="Times New Roman" w:cs="Times New Roman"/>
            <w:noProof/>
            <w:webHidden/>
            <w:sz w:val="24"/>
            <w:szCs w:val="24"/>
          </w:rPr>
          <w:fldChar w:fldCharType="separate"/>
        </w:r>
        <w:r w:rsidR="00E60F6A" w:rsidRPr="00073905">
          <w:rPr>
            <w:rFonts w:ascii="Times New Roman" w:hAnsi="Times New Roman" w:cs="Times New Roman"/>
            <w:noProof/>
            <w:webHidden/>
            <w:sz w:val="24"/>
            <w:szCs w:val="24"/>
          </w:rPr>
          <w:t>1</w:t>
        </w:r>
        <w:r w:rsidR="00E60F6A" w:rsidRPr="00073905">
          <w:rPr>
            <w:rFonts w:ascii="Times New Roman" w:hAnsi="Times New Roman" w:cs="Times New Roman"/>
            <w:noProof/>
            <w:webHidden/>
            <w:sz w:val="24"/>
            <w:szCs w:val="24"/>
          </w:rPr>
          <w:fldChar w:fldCharType="end"/>
        </w:r>
      </w:hyperlink>
    </w:p>
    <w:p w14:paraId="491D0E5F" w14:textId="7823874F" w:rsidR="00E60F6A" w:rsidRPr="00073905" w:rsidRDefault="00000000">
      <w:pPr>
        <w:pStyle w:val="TOC4"/>
        <w:tabs>
          <w:tab w:val="right" w:leader="dot" w:pos="9350"/>
        </w:tabs>
        <w:rPr>
          <w:rFonts w:ascii="Times New Roman" w:eastAsiaTheme="minorEastAsia" w:hAnsi="Times New Roman" w:cs="Times New Roman"/>
          <w:noProof/>
          <w:sz w:val="24"/>
          <w:szCs w:val="24"/>
        </w:rPr>
      </w:pPr>
      <w:hyperlink w:anchor="_Toc88118643" w:history="1">
        <w:r w:rsidR="00E60F6A" w:rsidRPr="00073905">
          <w:rPr>
            <w:rStyle w:val="Hyperlink"/>
            <w:rFonts w:ascii="Times New Roman" w:hAnsi="Times New Roman" w:cs="Times New Roman"/>
            <w:noProof/>
            <w:sz w:val="24"/>
            <w:szCs w:val="24"/>
          </w:rPr>
          <w:t>5123.105  Exemption authority.</w:t>
        </w:r>
        <w:r w:rsidR="00E60F6A" w:rsidRPr="00073905">
          <w:rPr>
            <w:rFonts w:ascii="Times New Roman" w:hAnsi="Times New Roman" w:cs="Times New Roman"/>
            <w:noProof/>
            <w:webHidden/>
            <w:sz w:val="24"/>
            <w:szCs w:val="24"/>
          </w:rPr>
          <w:tab/>
        </w:r>
        <w:r w:rsidR="00E60F6A" w:rsidRPr="00073905">
          <w:rPr>
            <w:rFonts w:ascii="Times New Roman" w:hAnsi="Times New Roman" w:cs="Times New Roman"/>
            <w:noProof/>
            <w:webHidden/>
            <w:sz w:val="24"/>
            <w:szCs w:val="24"/>
          </w:rPr>
          <w:fldChar w:fldCharType="begin"/>
        </w:r>
        <w:r w:rsidR="00E60F6A" w:rsidRPr="00073905">
          <w:rPr>
            <w:rFonts w:ascii="Times New Roman" w:hAnsi="Times New Roman" w:cs="Times New Roman"/>
            <w:noProof/>
            <w:webHidden/>
            <w:sz w:val="24"/>
            <w:szCs w:val="24"/>
          </w:rPr>
          <w:instrText xml:space="preserve"> PAGEREF _Toc88118643 \h </w:instrText>
        </w:r>
        <w:r w:rsidR="00E60F6A" w:rsidRPr="00073905">
          <w:rPr>
            <w:rFonts w:ascii="Times New Roman" w:hAnsi="Times New Roman" w:cs="Times New Roman"/>
            <w:noProof/>
            <w:webHidden/>
            <w:sz w:val="24"/>
            <w:szCs w:val="24"/>
          </w:rPr>
        </w:r>
        <w:r w:rsidR="00E60F6A" w:rsidRPr="00073905">
          <w:rPr>
            <w:rFonts w:ascii="Times New Roman" w:hAnsi="Times New Roman" w:cs="Times New Roman"/>
            <w:noProof/>
            <w:webHidden/>
            <w:sz w:val="24"/>
            <w:szCs w:val="24"/>
          </w:rPr>
          <w:fldChar w:fldCharType="separate"/>
        </w:r>
        <w:r w:rsidR="00E60F6A" w:rsidRPr="00073905">
          <w:rPr>
            <w:rFonts w:ascii="Times New Roman" w:hAnsi="Times New Roman" w:cs="Times New Roman"/>
            <w:noProof/>
            <w:webHidden/>
            <w:sz w:val="24"/>
            <w:szCs w:val="24"/>
          </w:rPr>
          <w:t>1</w:t>
        </w:r>
        <w:r w:rsidR="00E60F6A" w:rsidRPr="00073905">
          <w:rPr>
            <w:rFonts w:ascii="Times New Roman" w:hAnsi="Times New Roman" w:cs="Times New Roman"/>
            <w:noProof/>
            <w:webHidden/>
            <w:sz w:val="24"/>
            <w:szCs w:val="24"/>
          </w:rPr>
          <w:fldChar w:fldCharType="end"/>
        </w:r>
      </w:hyperlink>
    </w:p>
    <w:p w14:paraId="7ABD2262" w14:textId="6CC73D50" w:rsidR="00E60F6A" w:rsidRPr="00073905" w:rsidRDefault="00000000">
      <w:pPr>
        <w:pStyle w:val="TOC3"/>
        <w:tabs>
          <w:tab w:val="right" w:leader="dot" w:pos="9350"/>
        </w:tabs>
        <w:rPr>
          <w:rFonts w:ascii="Times New Roman" w:eastAsiaTheme="minorEastAsia" w:hAnsi="Times New Roman" w:cs="Times New Roman"/>
          <w:noProof/>
          <w:sz w:val="24"/>
          <w:szCs w:val="24"/>
        </w:rPr>
      </w:pPr>
      <w:hyperlink w:anchor="_Toc88118644" w:history="1">
        <w:r w:rsidR="00E60F6A" w:rsidRPr="00073905">
          <w:rPr>
            <w:rStyle w:val="Hyperlink"/>
            <w:rFonts w:ascii="Times New Roman" w:hAnsi="Times New Roman" w:cs="Times New Roman"/>
            <w:noProof/>
            <w:sz w:val="24"/>
            <w:szCs w:val="24"/>
          </w:rPr>
          <w:t>Subpart 5123.2 – Energy and Water Efficiency and Renewable Energy</w:t>
        </w:r>
        <w:r w:rsidR="00E60F6A" w:rsidRPr="00073905">
          <w:rPr>
            <w:rFonts w:ascii="Times New Roman" w:hAnsi="Times New Roman" w:cs="Times New Roman"/>
            <w:noProof/>
            <w:webHidden/>
            <w:sz w:val="24"/>
            <w:szCs w:val="24"/>
          </w:rPr>
          <w:tab/>
        </w:r>
        <w:r w:rsidR="00E60F6A" w:rsidRPr="00073905">
          <w:rPr>
            <w:rFonts w:ascii="Times New Roman" w:hAnsi="Times New Roman" w:cs="Times New Roman"/>
            <w:noProof/>
            <w:webHidden/>
            <w:sz w:val="24"/>
            <w:szCs w:val="24"/>
          </w:rPr>
          <w:fldChar w:fldCharType="begin"/>
        </w:r>
        <w:r w:rsidR="00E60F6A" w:rsidRPr="00073905">
          <w:rPr>
            <w:rFonts w:ascii="Times New Roman" w:hAnsi="Times New Roman" w:cs="Times New Roman"/>
            <w:noProof/>
            <w:webHidden/>
            <w:sz w:val="24"/>
            <w:szCs w:val="24"/>
          </w:rPr>
          <w:instrText xml:space="preserve"> PAGEREF _Toc88118644 \h </w:instrText>
        </w:r>
        <w:r w:rsidR="00E60F6A" w:rsidRPr="00073905">
          <w:rPr>
            <w:rFonts w:ascii="Times New Roman" w:hAnsi="Times New Roman" w:cs="Times New Roman"/>
            <w:noProof/>
            <w:webHidden/>
            <w:sz w:val="24"/>
            <w:szCs w:val="24"/>
          </w:rPr>
        </w:r>
        <w:r w:rsidR="00E60F6A" w:rsidRPr="00073905">
          <w:rPr>
            <w:rFonts w:ascii="Times New Roman" w:hAnsi="Times New Roman" w:cs="Times New Roman"/>
            <w:noProof/>
            <w:webHidden/>
            <w:sz w:val="24"/>
            <w:szCs w:val="24"/>
          </w:rPr>
          <w:fldChar w:fldCharType="separate"/>
        </w:r>
        <w:r w:rsidR="00E60F6A" w:rsidRPr="00073905">
          <w:rPr>
            <w:rFonts w:ascii="Times New Roman" w:hAnsi="Times New Roman" w:cs="Times New Roman"/>
            <w:noProof/>
            <w:webHidden/>
            <w:sz w:val="24"/>
            <w:szCs w:val="24"/>
          </w:rPr>
          <w:t>1</w:t>
        </w:r>
        <w:r w:rsidR="00E60F6A" w:rsidRPr="00073905">
          <w:rPr>
            <w:rFonts w:ascii="Times New Roman" w:hAnsi="Times New Roman" w:cs="Times New Roman"/>
            <w:noProof/>
            <w:webHidden/>
            <w:sz w:val="24"/>
            <w:szCs w:val="24"/>
          </w:rPr>
          <w:fldChar w:fldCharType="end"/>
        </w:r>
      </w:hyperlink>
    </w:p>
    <w:p w14:paraId="44DCFB91" w14:textId="2F633005" w:rsidR="00E60F6A" w:rsidRPr="00073905" w:rsidRDefault="00000000">
      <w:pPr>
        <w:pStyle w:val="TOC4"/>
        <w:tabs>
          <w:tab w:val="right" w:leader="dot" w:pos="9350"/>
        </w:tabs>
        <w:rPr>
          <w:rFonts w:ascii="Times New Roman" w:eastAsiaTheme="minorEastAsia" w:hAnsi="Times New Roman" w:cs="Times New Roman"/>
          <w:noProof/>
          <w:sz w:val="24"/>
          <w:szCs w:val="24"/>
        </w:rPr>
      </w:pPr>
      <w:hyperlink w:anchor="_Toc88118645" w:history="1">
        <w:r w:rsidR="00E60F6A" w:rsidRPr="00073905">
          <w:rPr>
            <w:rStyle w:val="Hyperlink"/>
            <w:rFonts w:ascii="Times New Roman" w:hAnsi="Times New Roman" w:cs="Times New Roman"/>
            <w:noProof/>
            <w:sz w:val="24"/>
            <w:szCs w:val="24"/>
          </w:rPr>
          <w:t>5123.204  Procurement exemptions.</w:t>
        </w:r>
        <w:r w:rsidR="00E60F6A" w:rsidRPr="00073905">
          <w:rPr>
            <w:rFonts w:ascii="Times New Roman" w:hAnsi="Times New Roman" w:cs="Times New Roman"/>
            <w:noProof/>
            <w:webHidden/>
            <w:sz w:val="24"/>
            <w:szCs w:val="24"/>
          </w:rPr>
          <w:tab/>
        </w:r>
        <w:r w:rsidR="00E60F6A" w:rsidRPr="00073905">
          <w:rPr>
            <w:rFonts w:ascii="Times New Roman" w:hAnsi="Times New Roman" w:cs="Times New Roman"/>
            <w:noProof/>
            <w:webHidden/>
            <w:sz w:val="24"/>
            <w:szCs w:val="24"/>
          </w:rPr>
          <w:fldChar w:fldCharType="begin"/>
        </w:r>
        <w:r w:rsidR="00E60F6A" w:rsidRPr="00073905">
          <w:rPr>
            <w:rFonts w:ascii="Times New Roman" w:hAnsi="Times New Roman" w:cs="Times New Roman"/>
            <w:noProof/>
            <w:webHidden/>
            <w:sz w:val="24"/>
            <w:szCs w:val="24"/>
          </w:rPr>
          <w:instrText xml:space="preserve"> PAGEREF _Toc88118645 \h </w:instrText>
        </w:r>
        <w:r w:rsidR="00E60F6A" w:rsidRPr="00073905">
          <w:rPr>
            <w:rFonts w:ascii="Times New Roman" w:hAnsi="Times New Roman" w:cs="Times New Roman"/>
            <w:noProof/>
            <w:webHidden/>
            <w:sz w:val="24"/>
            <w:szCs w:val="24"/>
          </w:rPr>
        </w:r>
        <w:r w:rsidR="00E60F6A" w:rsidRPr="00073905">
          <w:rPr>
            <w:rFonts w:ascii="Times New Roman" w:hAnsi="Times New Roman" w:cs="Times New Roman"/>
            <w:noProof/>
            <w:webHidden/>
            <w:sz w:val="24"/>
            <w:szCs w:val="24"/>
          </w:rPr>
          <w:fldChar w:fldCharType="separate"/>
        </w:r>
        <w:r w:rsidR="00E60F6A" w:rsidRPr="00073905">
          <w:rPr>
            <w:rFonts w:ascii="Times New Roman" w:hAnsi="Times New Roman" w:cs="Times New Roman"/>
            <w:noProof/>
            <w:webHidden/>
            <w:sz w:val="24"/>
            <w:szCs w:val="24"/>
          </w:rPr>
          <w:t>2</w:t>
        </w:r>
        <w:r w:rsidR="00E60F6A" w:rsidRPr="00073905">
          <w:rPr>
            <w:rFonts w:ascii="Times New Roman" w:hAnsi="Times New Roman" w:cs="Times New Roman"/>
            <w:noProof/>
            <w:webHidden/>
            <w:sz w:val="24"/>
            <w:szCs w:val="24"/>
          </w:rPr>
          <w:fldChar w:fldCharType="end"/>
        </w:r>
      </w:hyperlink>
    </w:p>
    <w:p w14:paraId="6CABCE27" w14:textId="3A7242BF" w:rsidR="00E60F6A" w:rsidRPr="00073905" w:rsidRDefault="00000000">
      <w:pPr>
        <w:pStyle w:val="TOC4"/>
        <w:tabs>
          <w:tab w:val="right" w:leader="dot" w:pos="9350"/>
        </w:tabs>
        <w:rPr>
          <w:rFonts w:ascii="Times New Roman" w:eastAsiaTheme="minorEastAsia" w:hAnsi="Times New Roman" w:cs="Times New Roman"/>
          <w:noProof/>
          <w:sz w:val="24"/>
          <w:szCs w:val="24"/>
        </w:rPr>
      </w:pPr>
      <w:hyperlink w:anchor="_Toc88118646" w:history="1">
        <w:r w:rsidR="00E60F6A" w:rsidRPr="00073905">
          <w:rPr>
            <w:rStyle w:val="Hyperlink"/>
            <w:rFonts w:ascii="Times New Roman" w:hAnsi="Times New Roman" w:cs="Times New Roman"/>
            <w:noProof/>
            <w:sz w:val="24"/>
            <w:szCs w:val="24"/>
          </w:rPr>
          <w:t>5123.205  Energy-savings performance contracts.</w:t>
        </w:r>
        <w:r w:rsidR="00E60F6A" w:rsidRPr="00073905">
          <w:rPr>
            <w:rFonts w:ascii="Times New Roman" w:hAnsi="Times New Roman" w:cs="Times New Roman"/>
            <w:noProof/>
            <w:webHidden/>
            <w:sz w:val="24"/>
            <w:szCs w:val="24"/>
          </w:rPr>
          <w:tab/>
        </w:r>
        <w:r w:rsidR="00E60F6A" w:rsidRPr="00073905">
          <w:rPr>
            <w:rFonts w:ascii="Times New Roman" w:hAnsi="Times New Roman" w:cs="Times New Roman"/>
            <w:noProof/>
            <w:webHidden/>
            <w:sz w:val="24"/>
            <w:szCs w:val="24"/>
          </w:rPr>
          <w:fldChar w:fldCharType="begin"/>
        </w:r>
        <w:r w:rsidR="00E60F6A" w:rsidRPr="00073905">
          <w:rPr>
            <w:rFonts w:ascii="Times New Roman" w:hAnsi="Times New Roman" w:cs="Times New Roman"/>
            <w:noProof/>
            <w:webHidden/>
            <w:sz w:val="24"/>
            <w:szCs w:val="24"/>
          </w:rPr>
          <w:instrText xml:space="preserve"> PAGEREF _Toc88118646 \h </w:instrText>
        </w:r>
        <w:r w:rsidR="00E60F6A" w:rsidRPr="00073905">
          <w:rPr>
            <w:rFonts w:ascii="Times New Roman" w:hAnsi="Times New Roman" w:cs="Times New Roman"/>
            <w:noProof/>
            <w:webHidden/>
            <w:sz w:val="24"/>
            <w:szCs w:val="24"/>
          </w:rPr>
        </w:r>
        <w:r w:rsidR="00E60F6A" w:rsidRPr="00073905">
          <w:rPr>
            <w:rFonts w:ascii="Times New Roman" w:hAnsi="Times New Roman" w:cs="Times New Roman"/>
            <w:noProof/>
            <w:webHidden/>
            <w:sz w:val="24"/>
            <w:szCs w:val="24"/>
          </w:rPr>
          <w:fldChar w:fldCharType="separate"/>
        </w:r>
        <w:r w:rsidR="00E60F6A" w:rsidRPr="00073905">
          <w:rPr>
            <w:rFonts w:ascii="Times New Roman" w:hAnsi="Times New Roman" w:cs="Times New Roman"/>
            <w:noProof/>
            <w:webHidden/>
            <w:sz w:val="24"/>
            <w:szCs w:val="24"/>
          </w:rPr>
          <w:t>2</w:t>
        </w:r>
        <w:r w:rsidR="00E60F6A" w:rsidRPr="00073905">
          <w:rPr>
            <w:rFonts w:ascii="Times New Roman" w:hAnsi="Times New Roman" w:cs="Times New Roman"/>
            <w:noProof/>
            <w:webHidden/>
            <w:sz w:val="24"/>
            <w:szCs w:val="24"/>
          </w:rPr>
          <w:fldChar w:fldCharType="end"/>
        </w:r>
      </w:hyperlink>
    </w:p>
    <w:p w14:paraId="16109E43" w14:textId="61E16647" w:rsidR="00E60F6A" w:rsidRPr="00073905" w:rsidRDefault="00000000">
      <w:pPr>
        <w:pStyle w:val="TOC3"/>
        <w:tabs>
          <w:tab w:val="right" w:leader="dot" w:pos="9350"/>
        </w:tabs>
        <w:rPr>
          <w:rFonts w:ascii="Times New Roman" w:eastAsiaTheme="minorEastAsia" w:hAnsi="Times New Roman" w:cs="Times New Roman"/>
          <w:noProof/>
          <w:sz w:val="24"/>
          <w:szCs w:val="24"/>
        </w:rPr>
      </w:pPr>
      <w:hyperlink w:anchor="_Toc88118647" w:history="1">
        <w:r w:rsidR="00E60F6A" w:rsidRPr="00073905">
          <w:rPr>
            <w:rStyle w:val="Hyperlink"/>
            <w:rFonts w:ascii="Times New Roman" w:hAnsi="Times New Roman" w:cs="Times New Roman"/>
            <w:noProof/>
            <w:sz w:val="24"/>
            <w:szCs w:val="24"/>
          </w:rPr>
          <w:t>Subpart 5123.3 – Hazardous Material Identification and Material Safety Data</w:t>
        </w:r>
        <w:r w:rsidR="00E60F6A" w:rsidRPr="00073905">
          <w:rPr>
            <w:rFonts w:ascii="Times New Roman" w:hAnsi="Times New Roman" w:cs="Times New Roman"/>
            <w:noProof/>
            <w:webHidden/>
            <w:sz w:val="24"/>
            <w:szCs w:val="24"/>
          </w:rPr>
          <w:tab/>
        </w:r>
        <w:r w:rsidR="00E60F6A" w:rsidRPr="00073905">
          <w:rPr>
            <w:rFonts w:ascii="Times New Roman" w:hAnsi="Times New Roman" w:cs="Times New Roman"/>
            <w:noProof/>
            <w:webHidden/>
            <w:sz w:val="24"/>
            <w:szCs w:val="24"/>
          </w:rPr>
          <w:fldChar w:fldCharType="begin"/>
        </w:r>
        <w:r w:rsidR="00E60F6A" w:rsidRPr="00073905">
          <w:rPr>
            <w:rFonts w:ascii="Times New Roman" w:hAnsi="Times New Roman" w:cs="Times New Roman"/>
            <w:noProof/>
            <w:webHidden/>
            <w:sz w:val="24"/>
            <w:szCs w:val="24"/>
          </w:rPr>
          <w:instrText xml:space="preserve"> PAGEREF _Toc88118647 \h </w:instrText>
        </w:r>
        <w:r w:rsidR="00E60F6A" w:rsidRPr="00073905">
          <w:rPr>
            <w:rFonts w:ascii="Times New Roman" w:hAnsi="Times New Roman" w:cs="Times New Roman"/>
            <w:noProof/>
            <w:webHidden/>
            <w:sz w:val="24"/>
            <w:szCs w:val="24"/>
          </w:rPr>
        </w:r>
        <w:r w:rsidR="00E60F6A" w:rsidRPr="00073905">
          <w:rPr>
            <w:rFonts w:ascii="Times New Roman" w:hAnsi="Times New Roman" w:cs="Times New Roman"/>
            <w:noProof/>
            <w:webHidden/>
            <w:sz w:val="24"/>
            <w:szCs w:val="24"/>
          </w:rPr>
          <w:fldChar w:fldCharType="separate"/>
        </w:r>
        <w:r w:rsidR="00E60F6A" w:rsidRPr="00073905">
          <w:rPr>
            <w:rFonts w:ascii="Times New Roman" w:hAnsi="Times New Roman" w:cs="Times New Roman"/>
            <w:noProof/>
            <w:webHidden/>
            <w:sz w:val="24"/>
            <w:szCs w:val="24"/>
          </w:rPr>
          <w:t>2</w:t>
        </w:r>
        <w:r w:rsidR="00E60F6A" w:rsidRPr="00073905">
          <w:rPr>
            <w:rFonts w:ascii="Times New Roman" w:hAnsi="Times New Roman" w:cs="Times New Roman"/>
            <w:noProof/>
            <w:webHidden/>
            <w:sz w:val="24"/>
            <w:szCs w:val="24"/>
          </w:rPr>
          <w:fldChar w:fldCharType="end"/>
        </w:r>
      </w:hyperlink>
    </w:p>
    <w:p w14:paraId="16943FFE" w14:textId="2E611C38" w:rsidR="00E60F6A" w:rsidRPr="00073905" w:rsidRDefault="00000000">
      <w:pPr>
        <w:pStyle w:val="TOC4"/>
        <w:tabs>
          <w:tab w:val="right" w:leader="dot" w:pos="9350"/>
        </w:tabs>
        <w:rPr>
          <w:rFonts w:ascii="Times New Roman" w:eastAsiaTheme="minorEastAsia" w:hAnsi="Times New Roman" w:cs="Times New Roman"/>
          <w:noProof/>
          <w:sz w:val="24"/>
          <w:szCs w:val="24"/>
        </w:rPr>
      </w:pPr>
      <w:hyperlink w:anchor="_Toc88118648" w:history="1">
        <w:r w:rsidR="00E60F6A" w:rsidRPr="00073905">
          <w:rPr>
            <w:rStyle w:val="Hyperlink"/>
            <w:rFonts w:ascii="Times New Roman" w:hAnsi="Times New Roman" w:cs="Times New Roman"/>
            <w:noProof/>
            <w:sz w:val="24"/>
            <w:szCs w:val="24"/>
          </w:rPr>
          <w:t>5123.302  Policy.</w:t>
        </w:r>
        <w:r w:rsidR="00E60F6A" w:rsidRPr="00073905">
          <w:rPr>
            <w:rFonts w:ascii="Times New Roman" w:hAnsi="Times New Roman" w:cs="Times New Roman"/>
            <w:noProof/>
            <w:webHidden/>
            <w:sz w:val="24"/>
            <w:szCs w:val="24"/>
          </w:rPr>
          <w:tab/>
        </w:r>
        <w:r w:rsidR="00E60F6A" w:rsidRPr="00073905">
          <w:rPr>
            <w:rFonts w:ascii="Times New Roman" w:hAnsi="Times New Roman" w:cs="Times New Roman"/>
            <w:noProof/>
            <w:webHidden/>
            <w:sz w:val="24"/>
            <w:szCs w:val="24"/>
          </w:rPr>
          <w:fldChar w:fldCharType="begin"/>
        </w:r>
        <w:r w:rsidR="00E60F6A" w:rsidRPr="00073905">
          <w:rPr>
            <w:rFonts w:ascii="Times New Roman" w:hAnsi="Times New Roman" w:cs="Times New Roman"/>
            <w:noProof/>
            <w:webHidden/>
            <w:sz w:val="24"/>
            <w:szCs w:val="24"/>
          </w:rPr>
          <w:instrText xml:space="preserve"> PAGEREF _Toc88118648 \h </w:instrText>
        </w:r>
        <w:r w:rsidR="00E60F6A" w:rsidRPr="00073905">
          <w:rPr>
            <w:rFonts w:ascii="Times New Roman" w:hAnsi="Times New Roman" w:cs="Times New Roman"/>
            <w:noProof/>
            <w:webHidden/>
            <w:sz w:val="24"/>
            <w:szCs w:val="24"/>
          </w:rPr>
        </w:r>
        <w:r w:rsidR="00E60F6A" w:rsidRPr="00073905">
          <w:rPr>
            <w:rFonts w:ascii="Times New Roman" w:hAnsi="Times New Roman" w:cs="Times New Roman"/>
            <w:noProof/>
            <w:webHidden/>
            <w:sz w:val="24"/>
            <w:szCs w:val="24"/>
          </w:rPr>
          <w:fldChar w:fldCharType="separate"/>
        </w:r>
        <w:r w:rsidR="00E60F6A" w:rsidRPr="00073905">
          <w:rPr>
            <w:rFonts w:ascii="Times New Roman" w:hAnsi="Times New Roman" w:cs="Times New Roman"/>
            <w:noProof/>
            <w:webHidden/>
            <w:sz w:val="24"/>
            <w:szCs w:val="24"/>
          </w:rPr>
          <w:t>2</w:t>
        </w:r>
        <w:r w:rsidR="00E60F6A" w:rsidRPr="00073905">
          <w:rPr>
            <w:rFonts w:ascii="Times New Roman" w:hAnsi="Times New Roman" w:cs="Times New Roman"/>
            <w:noProof/>
            <w:webHidden/>
            <w:sz w:val="24"/>
            <w:szCs w:val="24"/>
          </w:rPr>
          <w:fldChar w:fldCharType="end"/>
        </w:r>
      </w:hyperlink>
    </w:p>
    <w:p w14:paraId="5067A9F8" w14:textId="156DEBA4" w:rsidR="00E60F6A" w:rsidRPr="00073905" w:rsidRDefault="00000000">
      <w:pPr>
        <w:pStyle w:val="TOC4"/>
        <w:tabs>
          <w:tab w:val="right" w:leader="dot" w:pos="9350"/>
        </w:tabs>
        <w:rPr>
          <w:rFonts w:ascii="Times New Roman" w:eastAsiaTheme="minorEastAsia" w:hAnsi="Times New Roman" w:cs="Times New Roman"/>
          <w:noProof/>
          <w:sz w:val="24"/>
          <w:szCs w:val="24"/>
        </w:rPr>
      </w:pPr>
      <w:hyperlink w:anchor="_Toc88118649" w:history="1">
        <w:r w:rsidR="00E60F6A" w:rsidRPr="00073905">
          <w:rPr>
            <w:rStyle w:val="Hyperlink"/>
            <w:rFonts w:ascii="Times New Roman" w:hAnsi="Times New Roman" w:cs="Times New Roman"/>
            <w:noProof/>
            <w:sz w:val="24"/>
            <w:szCs w:val="24"/>
          </w:rPr>
          <w:t>5123.370  Safety precautions for ammunition and explosives.</w:t>
        </w:r>
        <w:r w:rsidR="00E60F6A" w:rsidRPr="00073905">
          <w:rPr>
            <w:rFonts w:ascii="Times New Roman" w:hAnsi="Times New Roman" w:cs="Times New Roman"/>
            <w:noProof/>
            <w:webHidden/>
            <w:sz w:val="24"/>
            <w:szCs w:val="24"/>
          </w:rPr>
          <w:tab/>
        </w:r>
        <w:r w:rsidR="00E60F6A" w:rsidRPr="00073905">
          <w:rPr>
            <w:rFonts w:ascii="Times New Roman" w:hAnsi="Times New Roman" w:cs="Times New Roman"/>
            <w:noProof/>
            <w:webHidden/>
            <w:sz w:val="24"/>
            <w:szCs w:val="24"/>
          </w:rPr>
          <w:fldChar w:fldCharType="begin"/>
        </w:r>
        <w:r w:rsidR="00E60F6A" w:rsidRPr="00073905">
          <w:rPr>
            <w:rFonts w:ascii="Times New Roman" w:hAnsi="Times New Roman" w:cs="Times New Roman"/>
            <w:noProof/>
            <w:webHidden/>
            <w:sz w:val="24"/>
            <w:szCs w:val="24"/>
          </w:rPr>
          <w:instrText xml:space="preserve"> PAGEREF _Toc88118649 \h </w:instrText>
        </w:r>
        <w:r w:rsidR="00E60F6A" w:rsidRPr="00073905">
          <w:rPr>
            <w:rFonts w:ascii="Times New Roman" w:hAnsi="Times New Roman" w:cs="Times New Roman"/>
            <w:noProof/>
            <w:webHidden/>
            <w:sz w:val="24"/>
            <w:szCs w:val="24"/>
          </w:rPr>
        </w:r>
        <w:r w:rsidR="00E60F6A" w:rsidRPr="00073905">
          <w:rPr>
            <w:rFonts w:ascii="Times New Roman" w:hAnsi="Times New Roman" w:cs="Times New Roman"/>
            <w:noProof/>
            <w:webHidden/>
            <w:sz w:val="24"/>
            <w:szCs w:val="24"/>
          </w:rPr>
          <w:fldChar w:fldCharType="separate"/>
        </w:r>
        <w:r w:rsidR="00E60F6A" w:rsidRPr="00073905">
          <w:rPr>
            <w:rFonts w:ascii="Times New Roman" w:hAnsi="Times New Roman" w:cs="Times New Roman"/>
            <w:noProof/>
            <w:webHidden/>
            <w:sz w:val="24"/>
            <w:szCs w:val="24"/>
          </w:rPr>
          <w:t>2</w:t>
        </w:r>
        <w:r w:rsidR="00E60F6A" w:rsidRPr="00073905">
          <w:rPr>
            <w:rFonts w:ascii="Times New Roman" w:hAnsi="Times New Roman" w:cs="Times New Roman"/>
            <w:noProof/>
            <w:webHidden/>
            <w:sz w:val="24"/>
            <w:szCs w:val="24"/>
          </w:rPr>
          <w:fldChar w:fldCharType="end"/>
        </w:r>
      </w:hyperlink>
    </w:p>
    <w:p w14:paraId="33F07FDD" w14:textId="1D9F5EF8" w:rsidR="00E60F6A" w:rsidRPr="00073905" w:rsidRDefault="00000000">
      <w:pPr>
        <w:pStyle w:val="TOC4"/>
        <w:tabs>
          <w:tab w:val="right" w:leader="dot" w:pos="9350"/>
        </w:tabs>
        <w:rPr>
          <w:rFonts w:ascii="Times New Roman" w:eastAsiaTheme="minorEastAsia" w:hAnsi="Times New Roman" w:cs="Times New Roman"/>
          <w:noProof/>
          <w:sz w:val="24"/>
          <w:szCs w:val="24"/>
        </w:rPr>
      </w:pPr>
      <w:hyperlink w:anchor="_Toc88118650" w:history="1">
        <w:r w:rsidR="00E60F6A" w:rsidRPr="00073905">
          <w:rPr>
            <w:rStyle w:val="Hyperlink"/>
            <w:rFonts w:ascii="Times New Roman" w:hAnsi="Times New Roman" w:cs="Times New Roman"/>
            <w:noProof/>
            <w:sz w:val="24"/>
            <w:szCs w:val="24"/>
          </w:rPr>
          <w:t>5123.370-4  Procedures.</w:t>
        </w:r>
        <w:r w:rsidR="00E60F6A" w:rsidRPr="00073905">
          <w:rPr>
            <w:rFonts w:ascii="Times New Roman" w:hAnsi="Times New Roman" w:cs="Times New Roman"/>
            <w:noProof/>
            <w:webHidden/>
            <w:sz w:val="24"/>
            <w:szCs w:val="24"/>
          </w:rPr>
          <w:tab/>
        </w:r>
        <w:r w:rsidR="00E60F6A" w:rsidRPr="00073905">
          <w:rPr>
            <w:rFonts w:ascii="Times New Roman" w:hAnsi="Times New Roman" w:cs="Times New Roman"/>
            <w:noProof/>
            <w:webHidden/>
            <w:sz w:val="24"/>
            <w:szCs w:val="24"/>
          </w:rPr>
          <w:fldChar w:fldCharType="begin"/>
        </w:r>
        <w:r w:rsidR="00E60F6A" w:rsidRPr="00073905">
          <w:rPr>
            <w:rFonts w:ascii="Times New Roman" w:hAnsi="Times New Roman" w:cs="Times New Roman"/>
            <w:noProof/>
            <w:webHidden/>
            <w:sz w:val="24"/>
            <w:szCs w:val="24"/>
          </w:rPr>
          <w:instrText xml:space="preserve"> PAGEREF _Toc88118650 \h </w:instrText>
        </w:r>
        <w:r w:rsidR="00E60F6A" w:rsidRPr="00073905">
          <w:rPr>
            <w:rFonts w:ascii="Times New Roman" w:hAnsi="Times New Roman" w:cs="Times New Roman"/>
            <w:noProof/>
            <w:webHidden/>
            <w:sz w:val="24"/>
            <w:szCs w:val="24"/>
          </w:rPr>
        </w:r>
        <w:r w:rsidR="00E60F6A" w:rsidRPr="00073905">
          <w:rPr>
            <w:rFonts w:ascii="Times New Roman" w:hAnsi="Times New Roman" w:cs="Times New Roman"/>
            <w:noProof/>
            <w:webHidden/>
            <w:sz w:val="24"/>
            <w:szCs w:val="24"/>
          </w:rPr>
          <w:fldChar w:fldCharType="separate"/>
        </w:r>
        <w:r w:rsidR="00E60F6A" w:rsidRPr="00073905">
          <w:rPr>
            <w:rFonts w:ascii="Times New Roman" w:hAnsi="Times New Roman" w:cs="Times New Roman"/>
            <w:noProof/>
            <w:webHidden/>
            <w:sz w:val="24"/>
            <w:szCs w:val="24"/>
          </w:rPr>
          <w:t>2</w:t>
        </w:r>
        <w:r w:rsidR="00E60F6A" w:rsidRPr="00073905">
          <w:rPr>
            <w:rFonts w:ascii="Times New Roman" w:hAnsi="Times New Roman" w:cs="Times New Roman"/>
            <w:noProof/>
            <w:webHidden/>
            <w:sz w:val="24"/>
            <w:szCs w:val="24"/>
          </w:rPr>
          <w:fldChar w:fldCharType="end"/>
        </w:r>
      </w:hyperlink>
    </w:p>
    <w:p w14:paraId="2C6602ED" w14:textId="237DFBE7" w:rsidR="00E60F6A" w:rsidRPr="00073905" w:rsidRDefault="00000000">
      <w:pPr>
        <w:pStyle w:val="TOC3"/>
        <w:tabs>
          <w:tab w:val="right" w:leader="dot" w:pos="9350"/>
        </w:tabs>
        <w:rPr>
          <w:rFonts w:ascii="Times New Roman" w:eastAsiaTheme="minorEastAsia" w:hAnsi="Times New Roman" w:cs="Times New Roman"/>
          <w:noProof/>
          <w:sz w:val="24"/>
          <w:szCs w:val="24"/>
        </w:rPr>
      </w:pPr>
      <w:hyperlink w:anchor="_Toc88118651" w:history="1">
        <w:r w:rsidR="00E60F6A" w:rsidRPr="00073905">
          <w:rPr>
            <w:rStyle w:val="Hyperlink"/>
            <w:rFonts w:ascii="Times New Roman" w:hAnsi="Times New Roman" w:cs="Times New Roman"/>
            <w:noProof/>
            <w:sz w:val="24"/>
            <w:szCs w:val="24"/>
          </w:rPr>
          <w:t>Subpart 5123.8 – Ozone-Depleting Substances</w:t>
        </w:r>
        <w:r w:rsidR="00E60F6A" w:rsidRPr="00073905">
          <w:rPr>
            <w:rFonts w:ascii="Times New Roman" w:hAnsi="Times New Roman" w:cs="Times New Roman"/>
            <w:noProof/>
            <w:webHidden/>
            <w:sz w:val="24"/>
            <w:szCs w:val="24"/>
          </w:rPr>
          <w:tab/>
        </w:r>
        <w:r w:rsidR="00E60F6A" w:rsidRPr="00073905">
          <w:rPr>
            <w:rFonts w:ascii="Times New Roman" w:hAnsi="Times New Roman" w:cs="Times New Roman"/>
            <w:noProof/>
            <w:webHidden/>
            <w:sz w:val="24"/>
            <w:szCs w:val="24"/>
          </w:rPr>
          <w:fldChar w:fldCharType="begin"/>
        </w:r>
        <w:r w:rsidR="00E60F6A" w:rsidRPr="00073905">
          <w:rPr>
            <w:rFonts w:ascii="Times New Roman" w:hAnsi="Times New Roman" w:cs="Times New Roman"/>
            <w:noProof/>
            <w:webHidden/>
            <w:sz w:val="24"/>
            <w:szCs w:val="24"/>
          </w:rPr>
          <w:instrText xml:space="preserve"> PAGEREF _Toc88118651 \h </w:instrText>
        </w:r>
        <w:r w:rsidR="00E60F6A" w:rsidRPr="00073905">
          <w:rPr>
            <w:rFonts w:ascii="Times New Roman" w:hAnsi="Times New Roman" w:cs="Times New Roman"/>
            <w:noProof/>
            <w:webHidden/>
            <w:sz w:val="24"/>
            <w:szCs w:val="24"/>
          </w:rPr>
        </w:r>
        <w:r w:rsidR="00E60F6A" w:rsidRPr="00073905">
          <w:rPr>
            <w:rFonts w:ascii="Times New Roman" w:hAnsi="Times New Roman" w:cs="Times New Roman"/>
            <w:noProof/>
            <w:webHidden/>
            <w:sz w:val="24"/>
            <w:szCs w:val="24"/>
          </w:rPr>
          <w:fldChar w:fldCharType="separate"/>
        </w:r>
        <w:r w:rsidR="00E60F6A" w:rsidRPr="00073905">
          <w:rPr>
            <w:rFonts w:ascii="Times New Roman" w:hAnsi="Times New Roman" w:cs="Times New Roman"/>
            <w:noProof/>
            <w:webHidden/>
            <w:sz w:val="24"/>
            <w:szCs w:val="24"/>
          </w:rPr>
          <w:t>2</w:t>
        </w:r>
        <w:r w:rsidR="00E60F6A" w:rsidRPr="00073905">
          <w:rPr>
            <w:rFonts w:ascii="Times New Roman" w:hAnsi="Times New Roman" w:cs="Times New Roman"/>
            <w:noProof/>
            <w:webHidden/>
            <w:sz w:val="24"/>
            <w:szCs w:val="24"/>
          </w:rPr>
          <w:fldChar w:fldCharType="end"/>
        </w:r>
      </w:hyperlink>
    </w:p>
    <w:p w14:paraId="608AF611" w14:textId="291B8795" w:rsidR="00E60F6A" w:rsidRPr="00073905" w:rsidRDefault="00000000">
      <w:pPr>
        <w:pStyle w:val="TOC4"/>
        <w:tabs>
          <w:tab w:val="right" w:leader="dot" w:pos="9350"/>
        </w:tabs>
        <w:rPr>
          <w:rFonts w:ascii="Times New Roman" w:eastAsiaTheme="minorEastAsia" w:hAnsi="Times New Roman" w:cs="Times New Roman"/>
          <w:noProof/>
          <w:sz w:val="24"/>
          <w:szCs w:val="24"/>
        </w:rPr>
      </w:pPr>
      <w:hyperlink w:anchor="_Toc88118652" w:history="1">
        <w:r w:rsidR="00E60F6A" w:rsidRPr="00073905">
          <w:rPr>
            <w:rStyle w:val="Hyperlink"/>
            <w:rFonts w:ascii="Times New Roman" w:hAnsi="Times New Roman" w:cs="Times New Roman"/>
            <w:noProof/>
            <w:sz w:val="24"/>
            <w:szCs w:val="24"/>
          </w:rPr>
          <w:t>5123.803  Policy.</w:t>
        </w:r>
        <w:r w:rsidR="00E60F6A" w:rsidRPr="00073905">
          <w:rPr>
            <w:rFonts w:ascii="Times New Roman" w:hAnsi="Times New Roman" w:cs="Times New Roman"/>
            <w:noProof/>
            <w:webHidden/>
            <w:sz w:val="24"/>
            <w:szCs w:val="24"/>
          </w:rPr>
          <w:tab/>
        </w:r>
        <w:r w:rsidR="00E60F6A" w:rsidRPr="00073905">
          <w:rPr>
            <w:rFonts w:ascii="Times New Roman" w:hAnsi="Times New Roman" w:cs="Times New Roman"/>
            <w:noProof/>
            <w:webHidden/>
            <w:sz w:val="24"/>
            <w:szCs w:val="24"/>
          </w:rPr>
          <w:fldChar w:fldCharType="begin"/>
        </w:r>
        <w:r w:rsidR="00E60F6A" w:rsidRPr="00073905">
          <w:rPr>
            <w:rFonts w:ascii="Times New Roman" w:hAnsi="Times New Roman" w:cs="Times New Roman"/>
            <w:noProof/>
            <w:webHidden/>
            <w:sz w:val="24"/>
            <w:szCs w:val="24"/>
          </w:rPr>
          <w:instrText xml:space="preserve"> PAGEREF _Toc88118652 \h </w:instrText>
        </w:r>
        <w:r w:rsidR="00E60F6A" w:rsidRPr="00073905">
          <w:rPr>
            <w:rFonts w:ascii="Times New Roman" w:hAnsi="Times New Roman" w:cs="Times New Roman"/>
            <w:noProof/>
            <w:webHidden/>
            <w:sz w:val="24"/>
            <w:szCs w:val="24"/>
          </w:rPr>
        </w:r>
        <w:r w:rsidR="00E60F6A" w:rsidRPr="00073905">
          <w:rPr>
            <w:rFonts w:ascii="Times New Roman" w:hAnsi="Times New Roman" w:cs="Times New Roman"/>
            <w:noProof/>
            <w:webHidden/>
            <w:sz w:val="24"/>
            <w:szCs w:val="24"/>
          </w:rPr>
          <w:fldChar w:fldCharType="separate"/>
        </w:r>
        <w:r w:rsidR="00E60F6A" w:rsidRPr="00073905">
          <w:rPr>
            <w:rFonts w:ascii="Times New Roman" w:hAnsi="Times New Roman" w:cs="Times New Roman"/>
            <w:noProof/>
            <w:webHidden/>
            <w:sz w:val="24"/>
            <w:szCs w:val="24"/>
          </w:rPr>
          <w:t>2</w:t>
        </w:r>
        <w:r w:rsidR="00E60F6A" w:rsidRPr="00073905">
          <w:rPr>
            <w:rFonts w:ascii="Times New Roman" w:hAnsi="Times New Roman" w:cs="Times New Roman"/>
            <w:noProof/>
            <w:webHidden/>
            <w:sz w:val="24"/>
            <w:szCs w:val="24"/>
          </w:rPr>
          <w:fldChar w:fldCharType="end"/>
        </w:r>
      </w:hyperlink>
    </w:p>
    <w:p w14:paraId="4E0EDE50" w14:textId="39A162DF" w:rsidR="00E60F6A" w:rsidRPr="00073905" w:rsidRDefault="00000000">
      <w:pPr>
        <w:pStyle w:val="TOC3"/>
        <w:tabs>
          <w:tab w:val="right" w:leader="dot" w:pos="9350"/>
        </w:tabs>
        <w:rPr>
          <w:rFonts w:ascii="Times New Roman" w:eastAsiaTheme="minorEastAsia" w:hAnsi="Times New Roman" w:cs="Times New Roman"/>
          <w:noProof/>
          <w:sz w:val="24"/>
          <w:szCs w:val="24"/>
        </w:rPr>
      </w:pPr>
      <w:hyperlink w:anchor="_Toc88118653" w:history="1">
        <w:r w:rsidR="00E60F6A" w:rsidRPr="00073905">
          <w:rPr>
            <w:rStyle w:val="Hyperlink"/>
            <w:rFonts w:ascii="Times New Roman" w:hAnsi="Times New Roman" w:cs="Times New Roman"/>
            <w:noProof/>
            <w:sz w:val="24"/>
            <w:szCs w:val="24"/>
          </w:rPr>
          <w:t xml:space="preserve">Subpart 5123.9 - </w:t>
        </w:r>
        <w:r w:rsidR="00E60F6A" w:rsidRPr="00073905">
          <w:rPr>
            <w:rStyle w:val="Hyperlink"/>
            <w:rFonts w:ascii="Times New Roman" w:hAnsi="Times New Roman" w:cs="Times New Roman"/>
            <w:noProof/>
            <w:sz w:val="24"/>
            <w:szCs w:val="24"/>
            <w:lang w:val="en"/>
          </w:rPr>
          <w:t>Contractor Compliance With Environmental Management Systems</w:t>
        </w:r>
        <w:r w:rsidR="00E60F6A" w:rsidRPr="00073905">
          <w:rPr>
            <w:rFonts w:ascii="Times New Roman" w:hAnsi="Times New Roman" w:cs="Times New Roman"/>
            <w:noProof/>
            <w:webHidden/>
            <w:sz w:val="24"/>
            <w:szCs w:val="24"/>
          </w:rPr>
          <w:tab/>
        </w:r>
        <w:r w:rsidR="00E60F6A" w:rsidRPr="00073905">
          <w:rPr>
            <w:rFonts w:ascii="Times New Roman" w:hAnsi="Times New Roman" w:cs="Times New Roman"/>
            <w:noProof/>
            <w:webHidden/>
            <w:sz w:val="24"/>
            <w:szCs w:val="24"/>
          </w:rPr>
          <w:fldChar w:fldCharType="begin"/>
        </w:r>
        <w:r w:rsidR="00E60F6A" w:rsidRPr="00073905">
          <w:rPr>
            <w:rFonts w:ascii="Times New Roman" w:hAnsi="Times New Roman" w:cs="Times New Roman"/>
            <w:noProof/>
            <w:webHidden/>
            <w:sz w:val="24"/>
            <w:szCs w:val="24"/>
          </w:rPr>
          <w:instrText xml:space="preserve"> PAGEREF _Toc88118653 \h </w:instrText>
        </w:r>
        <w:r w:rsidR="00E60F6A" w:rsidRPr="00073905">
          <w:rPr>
            <w:rFonts w:ascii="Times New Roman" w:hAnsi="Times New Roman" w:cs="Times New Roman"/>
            <w:noProof/>
            <w:webHidden/>
            <w:sz w:val="24"/>
            <w:szCs w:val="24"/>
          </w:rPr>
        </w:r>
        <w:r w:rsidR="00E60F6A" w:rsidRPr="00073905">
          <w:rPr>
            <w:rFonts w:ascii="Times New Roman" w:hAnsi="Times New Roman" w:cs="Times New Roman"/>
            <w:noProof/>
            <w:webHidden/>
            <w:sz w:val="24"/>
            <w:szCs w:val="24"/>
          </w:rPr>
          <w:fldChar w:fldCharType="separate"/>
        </w:r>
        <w:r w:rsidR="00E60F6A" w:rsidRPr="00073905">
          <w:rPr>
            <w:rFonts w:ascii="Times New Roman" w:hAnsi="Times New Roman" w:cs="Times New Roman"/>
            <w:noProof/>
            <w:webHidden/>
            <w:sz w:val="24"/>
            <w:szCs w:val="24"/>
          </w:rPr>
          <w:t>3</w:t>
        </w:r>
        <w:r w:rsidR="00E60F6A" w:rsidRPr="00073905">
          <w:rPr>
            <w:rFonts w:ascii="Times New Roman" w:hAnsi="Times New Roman" w:cs="Times New Roman"/>
            <w:noProof/>
            <w:webHidden/>
            <w:sz w:val="24"/>
            <w:szCs w:val="24"/>
          </w:rPr>
          <w:fldChar w:fldCharType="end"/>
        </w:r>
      </w:hyperlink>
    </w:p>
    <w:p w14:paraId="2B7391BC" w14:textId="5D0EF94F" w:rsidR="00E60F6A" w:rsidRPr="00073905" w:rsidRDefault="00000000">
      <w:pPr>
        <w:pStyle w:val="TOC4"/>
        <w:tabs>
          <w:tab w:val="right" w:leader="dot" w:pos="9350"/>
        </w:tabs>
        <w:rPr>
          <w:rFonts w:ascii="Times New Roman" w:eastAsiaTheme="minorEastAsia" w:hAnsi="Times New Roman" w:cs="Times New Roman"/>
          <w:noProof/>
          <w:sz w:val="24"/>
          <w:szCs w:val="24"/>
        </w:rPr>
      </w:pPr>
      <w:hyperlink w:anchor="_Toc88118654" w:history="1">
        <w:r w:rsidR="00E60F6A" w:rsidRPr="00073905">
          <w:rPr>
            <w:rStyle w:val="Hyperlink"/>
            <w:rFonts w:ascii="Times New Roman" w:hAnsi="Times New Roman" w:cs="Times New Roman"/>
            <w:noProof/>
            <w:sz w:val="24"/>
            <w:szCs w:val="24"/>
            <w:lang w:val="en"/>
          </w:rPr>
          <w:t>5123.903  Contract clause.</w:t>
        </w:r>
        <w:r w:rsidR="00E60F6A" w:rsidRPr="00073905">
          <w:rPr>
            <w:rFonts w:ascii="Times New Roman" w:hAnsi="Times New Roman" w:cs="Times New Roman"/>
            <w:noProof/>
            <w:webHidden/>
            <w:sz w:val="24"/>
            <w:szCs w:val="24"/>
          </w:rPr>
          <w:tab/>
        </w:r>
        <w:r w:rsidR="00E60F6A" w:rsidRPr="00073905">
          <w:rPr>
            <w:rFonts w:ascii="Times New Roman" w:hAnsi="Times New Roman" w:cs="Times New Roman"/>
            <w:noProof/>
            <w:webHidden/>
            <w:sz w:val="24"/>
            <w:szCs w:val="24"/>
          </w:rPr>
          <w:fldChar w:fldCharType="begin"/>
        </w:r>
        <w:r w:rsidR="00E60F6A" w:rsidRPr="00073905">
          <w:rPr>
            <w:rFonts w:ascii="Times New Roman" w:hAnsi="Times New Roman" w:cs="Times New Roman"/>
            <w:noProof/>
            <w:webHidden/>
            <w:sz w:val="24"/>
            <w:szCs w:val="24"/>
          </w:rPr>
          <w:instrText xml:space="preserve"> PAGEREF _Toc88118654 \h </w:instrText>
        </w:r>
        <w:r w:rsidR="00E60F6A" w:rsidRPr="00073905">
          <w:rPr>
            <w:rFonts w:ascii="Times New Roman" w:hAnsi="Times New Roman" w:cs="Times New Roman"/>
            <w:noProof/>
            <w:webHidden/>
            <w:sz w:val="24"/>
            <w:szCs w:val="24"/>
          </w:rPr>
        </w:r>
        <w:r w:rsidR="00E60F6A" w:rsidRPr="00073905">
          <w:rPr>
            <w:rFonts w:ascii="Times New Roman" w:hAnsi="Times New Roman" w:cs="Times New Roman"/>
            <w:noProof/>
            <w:webHidden/>
            <w:sz w:val="24"/>
            <w:szCs w:val="24"/>
          </w:rPr>
          <w:fldChar w:fldCharType="separate"/>
        </w:r>
        <w:r w:rsidR="00E60F6A" w:rsidRPr="00073905">
          <w:rPr>
            <w:rFonts w:ascii="Times New Roman" w:hAnsi="Times New Roman" w:cs="Times New Roman"/>
            <w:noProof/>
            <w:webHidden/>
            <w:sz w:val="24"/>
            <w:szCs w:val="24"/>
          </w:rPr>
          <w:t>3</w:t>
        </w:r>
        <w:r w:rsidR="00E60F6A" w:rsidRPr="00073905">
          <w:rPr>
            <w:rFonts w:ascii="Times New Roman" w:hAnsi="Times New Roman" w:cs="Times New Roman"/>
            <w:noProof/>
            <w:webHidden/>
            <w:sz w:val="24"/>
            <w:szCs w:val="24"/>
          </w:rPr>
          <w:fldChar w:fldCharType="end"/>
        </w:r>
      </w:hyperlink>
    </w:p>
    <w:p w14:paraId="0BAA97A4" w14:textId="05671A62" w:rsidR="00E60F6A" w:rsidRPr="00073905" w:rsidRDefault="00000000">
      <w:pPr>
        <w:pStyle w:val="TOC3"/>
        <w:tabs>
          <w:tab w:val="right" w:leader="dot" w:pos="9350"/>
        </w:tabs>
        <w:rPr>
          <w:rFonts w:ascii="Times New Roman" w:eastAsiaTheme="minorEastAsia" w:hAnsi="Times New Roman" w:cs="Times New Roman"/>
          <w:noProof/>
          <w:sz w:val="24"/>
          <w:szCs w:val="24"/>
        </w:rPr>
      </w:pPr>
      <w:hyperlink w:anchor="_Toc88118655" w:history="1">
        <w:r w:rsidR="00E60F6A" w:rsidRPr="00073905">
          <w:rPr>
            <w:rStyle w:val="Hyperlink"/>
            <w:rFonts w:ascii="Times New Roman" w:hAnsi="Times New Roman" w:cs="Times New Roman"/>
            <w:noProof/>
            <w:sz w:val="24"/>
            <w:szCs w:val="24"/>
            <w:lang w:val="en"/>
          </w:rPr>
          <w:t xml:space="preserve">Subpart 5123.12 - </w:t>
        </w:r>
        <w:r w:rsidR="00E60F6A" w:rsidRPr="00073905">
          <w:rPr>
            <w:rStyle w:val="Hyperlink"/>
            <w:rFonts w:ascii="Times New Roman" w:hAnsi="Times New Roman" w:cs="Times New Roman"/>
            <w:noProof/>
            <w:sz w:val="24"/>
            <w:szCs w:val="24"/>
          </w:rPr>
          <w:t>Ensuring Adequate COVID Safety Protocols for Federal Contractors</w:t>
        </w:r>
        <w:r w:rsidR="00E60F6A" w:rsidRPr="00073905">
          <w:rPr>
            <w:rFonts w:ascii="Times New Roman" w:hAnsi="Times New Roman" w:cs="Times New Roman"/>
            <w:noProof/>
            <w:webHidden/>
            <w:sz w:val="24"/>
            <w:szCs w:val="24"/>
          </w:rPr>
          <w:tab/>
        </w:r>
        <w:r w:rsidR="00E60F6A" w:rsidRPr="00073905">
          <w:rPr>
            <w:rFonts w:ascii="Times New Roman" w:hAnsi="Times New Roman" w:cs="Times New Roman"/>
            <w:noProof/>
            <w:webHidden/>
            <w:sz w:val="24"/>
            <w:szCs w:val="24"/>
          </w:rPr>
          <w:fldChar w:fldCharType="begin"/>
        </w:r>
        <w:r w:rsidR="00E60F6A" w:rsidRPr="00073905">
          <w:rPr>
            <w:rFonts w:ascii="Times New Roman" w:hAnsi="Times New Roman" w:cs="Times New Roman"/>
            <w:noProof/>
            <w:webHidden/>
            <w:sz w:val="24"/>
            <w:szCs w:val="24"/>
          </w:rPr>
          <w:instrText xml:space="preserve"> PAGEREF _Toc88118655 \h </w:instrText>
        </w:r>
        <w:r w:rsidR="00E60F6A" w:rsidRPr="00073905">
          <w:rPr>
            <w:rFonts w:ascii="Times New Roman" w:hAnsi="Times New Roman" w:cs="Times New Roman"/>
            <w:noProof/>
            <w:webHidden/>
            <w:sz w:val="24"/>
            <w:szCs w:val="24"/>
          </w:rPr>
        </w:r>
        <w:r w:rsidR="00E60F6A" w:rsidRPr="00073905">
          <w:rPr>
            <w:rFonts w:ascii="Times New Roman" w:hAnsi="Times New Roman" w:cs="Times New Roman"/>
            <w:noProof/>
            <w:webHidden/>
            <w:sz w:val="24"/>
            <w:szCs w:val="24"/>
          </w:rPr>
          <w:fldChar w:fldCharType="separate"/>
        </w:r>
        <w:r w:rsidR="00E60F6A" w:rsidRPr="00073905">
          <w:rPr>
            <w:rFonts w:ascii="Times New Roman" w:hAnsi="Times New Roman" w:cs="Times New Roman"/>
            <w:noProof/>
            <w:webHidden/>
            <w:sz w:val="24"/>
            <w:szCs w:val="24"/>
          </w:rPr>
          <w:t>3</w:t>
        </w:r>
        <w:r w:rsidR="00E60F6A" w:rsidRPr="00073905">
          <w:rPr>
            <w:rFonts w:ascii="Times New Roman" w:hAnsi="Times New Roman" w:cs="Times New Roman"/>
            <w:noProof/>
            <w:webHidden/>
            <w:sz w:val="24"/>
            <w:szCs w:val="24"/>
          </w:rPr>
          <w:fldChar w:fldCharType="end"/>
        </w:r>
      </w:hyperlink>
    </w:p>
    <w:p w14:paraId="2A8826DA" w14:textId="0F587FE6" w:rsidR="00E60F6A" w:rsidRPr="00073905" w:rsidRDefault="00000000">
      <w:pPr>
        <w:pStyle w:val="TOC4"/>
        <w:tabs>
          <w:tab w:val="right" w:leader="dot" w:pos="9350"/>
        </w:tabs>
        <w:rPr>
          <w:rFonts w:ascii="Times New Roman" w:eastAsiaTheme="minorEastAsia" w:hAnsi="Times New Roman" w:cs="Times New Roman"/>
          <w:noProof/>
          <w:sz w:val="24"/>
          <w:szCs w:val="24"/>
        </w:rPr>
      </w:pPr>
      <w:hyperlink w:anchor="_Toc88118656" w:history="1">
        <w:r w:rsidR="00E60F6A" w:rsidRPr="00073905">
          <w:rPr>
            <w:rStyle w:val="Hyperlink"/>
            <w:rFonts w:ascii="Times New Roman" w:hAnsi="Times New Roman" w:cs="Times New Roman"/>
            <w:noProof/>
            <w:sz w:val="24"/>
            <w:szCs w:val="24"/>
            <w:lang w:val="en"/>
          </w:rPr>
          <w:t>5123.12-</w:t>
        </w:r>
        <w:r w:rsidR="00E60F6A" w:rsidRPr="00073905">
          <w:rPr>
            <w:rStyle w:val="Hyperlink"/>
            <w:rFonts w:ascii="Times New Roman" w:hAnsi="Times New Roman" w:cs="Times New Roman"/>
            <w:noProof/>
            <w:sz w:val="24"/>
            <w:szCs w:val="24"/>
          </w:rPr>
          <w:t>90  Ensuring Adequate COVID Safety Protocols for Federal Contractors.</w:t>
        </w:r>
        <w:r w:rsidR="00E60F6A" w:rsidRPr="00073905">
          <w:rPr>
            <w:rFonts w:ascii="Times New Roman" w:hAnsi="Times New Roman" w:cs="Times New Roman"/>
            <w:noProof/>
            <w:webHidden/>
            <w:sz w:val="24"/>
            <w:szCs w:val="24"/>
          </w:rPr>
          <w:tab/>
        </w:r>
        <w:r w:rsidR="00E60F6A" w:rsidRPr="00073905">
          <w:rPr>
            <w:rFonts w:ascii="Times New Roman" w:hAnsi="Times New Roman" w:cs="Times New Roman"/>
            <w:noProof/>
            <w:webHidden/>
            <w:sz w:val="24"/>
            <w:szCs w:val="24"/>
          </w:rPr>
          <w:fldChar w:fldCharType="begin"/>
        </w:r>
        <w:r w:rsidR="00E60F6A" w:rsidRPr="00073905">
          <w:rPr>
            <w:rFonts w:ascii="Times New Roman" w:hAnsi="Times New Roman" w:cs="Times New Roman"/>
            <w:noProof/>
            <w:webHidden/>
            <w:sz w:val="24"/>
            <w:szCs w:val="24"/>
          </w:rPr>
          <w:instrText xml:space="preserve"> PAGEREF _Toc88118656 \h </w:instrText>
        </w:r>
        <w:r w:rsidR="00E60F6A" w:rsidRPr="00073905">
          <w:rPr>
            <w:rFonts w:ascii="Times New Roman" w:hAnsi="Times New Roman" w:cs="Times New Roman"/>
            <w:noProof/>
            <w:webHidden/>
            <w:sz w:val="24"/>
            <w:szCs w:val="24"/>
          </w:rPr>
        </w:r>
        <w:r w:rsidR="00E60F6A" w:rsidRPr="00073905">
          <w:rPr>
            <w:rFonts w:ascii="Times New Roman" w:hAnsi="Times New Roman" w:cs="Times New Roman"/>
            <w:noProof/>
            <w:webHidden/>
            <w:sz w:val="24"/>
            <w:szCs w:val="24"/>
          </w:rPr>
          <w:fldChar w:fldCharType="separate"/>
        </w:r>
        <w:r w:rsidR="00E60F6A" w:rsidRPr="00073905">
          <w:rPr>
            <w:rFonts w:ascii="Times New Roman" w:hAnsi="Times New Roman" w:cs="Times New Roman"/>
            <w:noProof/>
            <w:webHidden/>
            <w:sz w:val="24"/>
            <w:szCs w:val="24"/>
          </w:rPr>
          <w:t>3</w:t>
        </w:r>
        <w:r w:rsidR="00E60F6A" w:rsidRPr="00073905">
          <w:rPr>
            <w:rFonts w:ascii="Times New Roman" w:hAnsi="Times New Roman" w:cs="Times New Roman"/>
            <w:noProof/>
            <w:webHidden/>
            <w:sz w:val="24"/>
            <w:szCs w:val="24"/>
          </w:rPr>
          <w:fldChar w:fldCharType="end"/>
        </w:r>
      </w:hyperlink>
    </w:p>
    <w:p w14:paraId="2B414C8D" w14:textId="649FA7B8" w:rsidR="0095732E" w:rsidRPr="0095732E" w:rsidRDefault="00E60F6A" w:rsidP="0095732E">
      <w:pPr>
        <w:jc w:val="center"/>
        <w:rPr>
          <w:rFonts w:ascii="Times New Roman" w:hAnsi="Times New Roman" w:cs="Times New Roman"/>
          <w:i/>
          <w:sz w:val="24"/>
          <w:szCs w:val="24"/>
        </w:rPr>
      </w:pPr>
      <w:r w:rsidRPr="00073905">
        <w:rPr>
          <w:rFonts w:ascii="Times New Roman" w:hAnsi="Times New Roman" w:cs="Times New Roman"/>
          <w:i/>
          <w:sz w:val="24"/>
          <w:szCs w:val="24"/>
        </w:rPr>
        <w:fldChar w:fldCharType="end"/>
      </w:r>
    </w:p>
    <w:p w14:paraId="760C7003" w14:textId="7B5D6979" w:rsidR="00480181" w:rsidRPr="00035D6F" w:rsidRDefault="00035D6F" w:rsidP="0095732E">
      <w:pPr>
        <w:pStyle w:val="Heading3"/>
      </w:pPr>
      <w:bookmarkStart w:id="3" w:name="_Toc514065225"/>
      <w:bookmarkStart w:id="4" w:name="_Toc88118641"/>
      <w:r w:rsidRPr="0095732E">
        <w:t>Subpart</w:t>
      </w:r>
      <w:r w:rsidRPr="00035D6F">
        <w:t xml:space="preserve"> 5123.1 – Sustainable Acquisition Policy</w:t>
      </w:r>
      <w:bookmarkEnd w:id="3"/>
      <w:bookmarkEnd w:id="4"/>
    </w:p>
    <w:p w14:paraId="546DBAEA" w14:textId="4C71D6A4" w:rsidR="00A85BC5" w:rsidRDefault="00035D6F" w:rsidP="0095732E">
      <w:pPr>
        <w:pStyle w:val="Heading4"/>
      </w:pPr>
      <w:bookmarkStart w:id="5" w:name="_Toc514065226"/>
      <w:bookmarkStart w:id="6" w:name="_Toc88118642"/>
      <w:proofErr w:type="gramStart"/>
      <w:r>
        <w:t xml:space="preserve">5123.104  </w:t>
      </w:r>
      <w:r w:rsidRPr="0095732E">
        <w:t>Exceptions</w:t>
      </w:r>
      <w:proofErr w:type="gramEnd"/>
      <w:r>
        <w:t>.</w:t>
      </w:r>
      <w:bookmarkEnd w:id="5"/>
      <w:bookmarkEnd w:id="6"/>
      <w:r>
        <w:t xml:space="preserve"> </w:t>
      </w:r>
    </w:p>
    <w:p w14:paraId="2A9C623F" w14:textId="1B943AE0" w:rsidR="00035D6F" w:rsidRDefault="00527197" w:rsidP="00035D6F">
      <w:pPr>
        <w:spacing w:after="240"/>
        <w:rPr>
          <w:rFonts w:ascii="Times New Roman" w:hAnsi="Times New Roman" w:cs="Times New Roman"/>
          <w:sz w:val="24"/>
          <w:szCs w:val="24"/>
        </w:rPr>
      </w:pPr>
      <w:r>
        <w:rPr>
          <w:rFonts w:ascii="Times New Roman" w:hAnsi="Times New Roman" w:cs="Times New Roman"/>
          <w:sz w:val="24"/>
          <w:szCs w:val="24"/>
        </w:rPr>
        <w:t xml:space="preserve">(a)  </w:t>
      </w:r>
      <w:r w:rsidR="00035D6F" w:rsidRPr="00035D6F">
        <w:rPr>
          <w:rFonts w:ascii="Times New Roman" w:hAnsi="Times New Roman" w:cs="Times New Roman"/>
          <w:sz w:val="24"/>
          <w:szCs w:val="24"/>
        </w:rPr>
        <w:t>The</w:t>
      </w:r>
      <w:r w:rsidR="00035D6F">
        <w:rPr>
          <w:rFonts w:ascii="Times New Roman" w:hAnsi="Times New Roman" w:cs="Times New Roman"/>
          <w:b/>
          <w:sz w:val="24"/>
          <w:szCs w:val="24"/>
        </w:rPr>
        <w:t xml:space="preserve"> </w:t>
      </w:r>
      <w:r w:rsidR="00035D6F">
        <w:rPr>
          <w:rFonts w:ascii="Times New Roman" w:hAnsi="Times New Roman" w:cs="Times New Roman"/>
          <w:sz w:val="24"/>
          <w:szCs w:val="24"/>
        </w:rPr>
        <w:t>Assistant Secretary of the Army (Acquisition, Logistics and Technology) shall make the determination at FAR 23.104</w:t>
      </w:r>
      <w:r>
        <w:rPr>
          <w:rFonts w:ascii="Times New Roman" w:hAnsi="Times New Roman" w:cs="Times New Roman"/>
          <w:sz w:val="24"/>
          <w:szCs w:val="24"/>
        </w:rPr>
        <w:t>(a)</w:t>
      </w:r>
      <w:r w:rsidR="00035D6F">
        <w:rPr>
          <w:rFonts w:ascii="Times New Roman" w:hAnsi="Times New Roman" w:cs="Times New Roman"/>
          <w:sz w:val="24"/>
          <w:szCs w:val="24"/>
        </w:rPr>
        <w:t xml:space="preserve">.  </w:t>
      </w:r>
      <w:r w:rsidR="00913213">
        <w:rPr>
          <w:rFonts w:ascii="Times New Roman" w:hAnsi="Times New Roman" w:cs="Times New Roman"/>
          <w:sz w:val="24"/>
          <w:szCs w:val="24"/>
        </w:rPr>
        <w:t xml:space="preserve"> See </w:t>
      </w:r>
      <w:hyperlink r:id="rId9" w:history="1">
        <w:r w:rsidR="00913213" w:rsidRPr="00073905">
          <w:rPr>
            <w:rStyle w:val="Hyperlink"/>
            <w:rFonts w:ascii="Times New Roman" w:hAnsi="Times New Roman" w:cs="Times New Roman"/>
            <w:sz w:val="24"/>
            <w:szCs w:val="24"/>
          </w:rPr>
          <w:t>Appendix GG</w:t>
        </w:r>
      </w:hyperlink>
      <w:r w:rsidR="00913213">
        <w:rPr>
          <w:rFonts w:ascii="Times New Roman" w:hAnsi="Times New Roman" w:cs="Times New Roman"/>
          <w:sz w:val="24"/>
          <w:szCs w:val="24"/>
        </w:rPr>
        <w:t xml:space="preserve"> for further delegation.</w:t>
      </w:r>
    </w:p>
    <w:p w14:paraId="2A1F571F" w14:textId="28CA01EF" w:rsidR="00035D6F" w:rsidRPr="00035D6F" w:rsidRDefault="00035D6F" w:rsidP="0095732E">
      <w:pPr>
        <w:pStyle w:val="Heading4"/>
      </w:pPr>
      <w:bookmarkStart w:id="7" w:name="_Toc514065227"/>
      <w:bookmarkStart w:id="8" w:name="_Toc88118643"/>
      <w:proofErr w:type="gramStart"/>
      <w:r w:rsidRPr="00035D6F">
        <w:t>5123.105  Exemp</w:t>
      </w:r>
      <w:r w:rsidR="00480B49">
        <w:t>tion</w:t>
      </w:r>
      <w:proofErr w:type="gramEnd"/>
      <w:r w:rsidR="00480B49">
        <w:t xml:space="preserve"> a</w:t>
      </w:r>
      <w:r w:rsidRPr="00035D6F">
        <w:t>uthority.</w:t>
      </w:r>
      <w:bookmarkEnd w:id="7"/>
      <w:bookmarkEnd w:id="8"/>
    </w:p>
    <w:p w14:paraId="0F5E17EE" w14:textId="3D94DB12" w:rsidR="00035D6F" w:rsidRDefault="00035D6F" w:rsidP="00035D6F">
      <w:pPr>
        <w:spacing w:after="240"/>
        <w:rPr>
          <w:rFonts w:ascii="Times New Roman" w:hAnsi="Times New Roman" w:cs="Times New Roman"/>
          <w:b/>
          <w:sz w:val="24"/>
          <w:szCs w:val="24"/>
        </w:rPr>
      </w:pPr>
      <w:r>
        <w:rPr>
          <w:rFonts w:ascii="Times New Roman" w:hAnsi="Times New Roman" w:cs="Times New Roman"/>
          <w:sz w:val="24"/>
          <w:szCs w:val="24"/>
        </w:rPr>
        <w:t xml:space="preserve">The Assistant Secretary of the Army (Acquisition, Logistics and </w:t>
      </w:r>
      <w:r w:rsidR="002D7397">
        <w:rPr>
          <w:rFonts w:ascii="Times New Roman" w:hAnsi="Times New Roman" w:cs="Times New Roman"/>
          <w:sz w:val="24"/>
          <w:szCs w:val="24"/>
        </w:rPr>
        <w:t xml:space="preserve">Technology), on a non-delegable basis, </w:t>
      </w:r>
      <w:r>
        <w:rPr>
          <w:rFonts w:ascii="Times New Roman" w:hAnsi="Times New Roman" w:cs="Times New Roman"/>
          <w:sz w:val="24"/>
          <w:szCs w:val="24"/>
        </w:rPr>
        <w:t xml:space="preserve">makes exemptions as set forth in FAR 23.105.  </w:t>
      </w:r>
    </w:p>
    <w:p w14:paraId="760C7004" w14:textId="77777777" w:rsidR="00604836" w:rsidRPr="00993746" w:rsidRDefault="008D5051" w:rsidP="0095732E">
      <w:pPr>
        <w:pStyle w:val="Heading3"/>
      </w:pPr>
      <w:bookmarkStart w:id="9" w:name="_Toc514065228"/>
      <w:bookmarkStart w:id="10" w:name="_Toc88118644"/>
      <w:r>
        <w:lastRenderedPageBreak/>
        <w:t>Subpart 5123.2 – Energy and Water Efficiency and Renewable Energy</w:t>
      </w:r>
      <w:bookmarkEnd w:id="9"/>
      <w:bookmarkEnd w:id="10"/>
    </w:p>
    <w:p w14:paraId="760C7005" w14:textId="77777777" w:rsidR="00883141" w:rsidRPr="00993746" w:rsidRDefault="008D5051" w:rsidP="0095732E">
      <w:pPr>
        <w:pStyle w:val="Heading4"/>
      </w:pPr>
      <w:bookmarkStart w:id="11" w:name="_Toc514065229"/>
      <w:bookmarkStart w:id="12" w:name="_Toc88118645"/>
      <w:proofErr w:type="gramStart"/>
      <w:r>
        <w:t>5123.204  Procurement</w:t>
      </w:r>
      <w:proofErr w:type="gramEnd"/>
      <w:r>
        <w:t xml:space="preserve"> exemptions.</w:t>
      </w:r>
      <w:bookmarkEnd w:id="11"/>
      <w:bookmarkEnd w:id="12"/>
    </w:p>
    <w:p w14:paraId="760C7006" w14:textId="5BEB0C28" w:rsidR="00604836" w:rsidRDefault="008D5051" w:rsidP="00604836">
      <w:pPr>
        <w:spacing w:after="240"/>
        <w:rPr>
          <w:rFonts w:ascii="Times New Roman" w:hAnsi="Times New Roman" w:cs="Times New Roman"/>
          <w:sz w:val="24"/>
          <w:szCs w:val="24"/>
        </w:rPr>
      </w:pPr>
      <w:r>
        <w:rPr>
          <w:rFonts w:ascii="Times New Roman" w:hAnsi="Times New Roman" w:cs="Times New Roman"/>
          <w:sz w:val="24"/>
          <w:szCs w:val="24"/>
        </w:rPr>
        <w:t xml:space="preserve">The Assistant Secretary of the Army (Acquisition, Logistics and Technology) has </w:t>
      </w:r>
      <w:r w:rsidR="00E80CB0">
        <w:rPr>
          <w:rFonts w:ascii="Times New Roman" w:hAnsi="Times New Roman" w:cs="Times New Roman"/>
          <w:sz w:val="24"/>
          <w:szCs w:val="24"/>
        </w:rPr>
        <w:t xml:space="preserve">the authority to </w:t>
      </w:r>
      <w:r>
        <w:rPr>
          <w:rFonts w:ascii="Times New Roman" w:hAnsi="Times New Roman" w:cs="Times New Roman"/>
          <w:sz w:val="24"/>
          <w:szCs w:val="24"/>
        </w:rPr>
        <w:t>make the determination at FAR 23.204.</w:t>
      </w:r>
      <w:r w:rsidR="00CC2C84">
        <w:rPr>
          <w:rFonts w:ascii="Times New Roman" w:hAnsi="Times New Roman" w:cs="Times New Roman"/>
          <w:sz w:val="24"/>
          <w:szCs w:val="24"/>
        </w:rPr>
        <w:t xml:space="preserve">  See </w:t>
      </w:r>
      <w:hyperlink r:id="rId10" w:history="1">
        <w:r w:rsidR="00CC2C84" w:rsidRPr="00073905">
          <w:rPr>
            <w:rStyle w:val="Hyperlink"/>
            <w:rFonts w:ascii="Times New Roman" w:hAnsi="Times New Roman" w:cs="Times New Roman"/>
            <w:sz w:val="24"/>
            <w:szCs w:val="24"/>
          </w:rPr>
          <w:t>Appendix GG</w:t>
        </w:r>
      </w:hyperlink>
      <w:r w:rsidR="00CC2C84">
        <w:rPr>
          <w:rFonts w:ascii="Times New Roman" w:hAnsi="Times New Roman" w:cs="Times New Roman"/>
          <w:sz w:val="24"/>
          <w:szCs w:val="24"/>
        </w:rPr>
        <w:t xml:space="preserve"> for further delegation.</w:t>
      </w:r>
    </w:p>
    <w:p w14:paraId="760C7007" w14:textId="77777777" w:rsidR="00A85D21" w:rsidRPr="008B66A4" w:rsidRDefault="00363F28" w:rsidP="0095732E">
      <w:pPr>
        <w:pStyle w:val="Heading4"/>
      </w:pPr>
      <w:bookmarkStart w:id="13" w:name="_Toc514065230"/>
      <w:bookmarkStart w:id="14" w:name="_Toc88118646"/>
      <w:proofErr w:type="gramStart"/>
      <w:r w:rsidRPr="00363F28">
        <w:t xml:space="preserve">5123.205 </w:t>
      </w:r>
      <w:r w:rsidR="008B66A4">
        <w:t xml:space="preserve"> </w:t>
      </w:r>
      <w:r w:rsidRPr="00363F28">
        <w:t>Energy</w:t>
      </w:r>
      <w:proofErr w:type="gramEnd"/>
      <w:r w:rsidRPr="00363F28">
        <w:t>-savings performance contracts.</w:t>
      </w:r>
      <w:bookmarkEnd w:id="13"/>
      <w:bookmarkEnd w:id="14"/>
    </w:p>
    <w:p w14:paraId="760C7008" w14:textId="77777777" w:rsidR="00A85D21" w:rsidRPr="00993746" w:rsidRDefault="00A85D21" w:rsidP="00604836">
      <w:pPr>
        <w:spacing w:after="240"/>
        <w:rPr>
          <w:rFonts w:ascii="Times New Roman" w:hAnsi="Times New Roman" w:cs="Times New Roman"/>
          <w:sz w:val="24"/>
          <w:szCs w:val="24"/>
        </w:rPr>
      </w:pPr>
      <w:r>
        <w:rPr>
          <w:rFonts w:ascii="Times New Roman" w:hAnsi="Times New Roman" w:cs="Times New Roman"/>
          <w:sz w:val="24"/>
          <w:szCs w:val="24"/>
        </w:rPr>
        <w:t xml:space="preserve">Energy-savings performance contracts are service contracts and require inclusion of a quality assurance surveillance plan in </w:t>
      </w:r>
      <w:r w:rsidR="00532FDC">
        <w:rPr>
          <w:rFonts w:ascii="Times New Roman" w:hAnsi="Times New Roman" w:cs="Times New Roman"/>
          <w:sz w:val="24"/>
          <w:szCs w:val="24"/>
        </w:rPr>
        <w:t>the contract file</w:t>
      </w:r>
      <w:r>
        <w:rPr>
          <w:rFonts w:ascii="Times New Roman" w:hAnsi="Times New Roman" w:cs="Times New Roman"/>
          <w:sz w:val="24"/>
          <w:szCs w:val="24"/>
        </w:rPr>
        <w:t>.</w:t>
      </w:r>
    </w:p>
    <w:p w14:paraId="760C7009" w14:textId="77777777" w:rsidR="00640CAD" w:rsidRPr="00993746" w:rsidRDefault="002F2693" w:rsidP="0095732E">
      <w:pPr>
        <w:pStyle w:val="Heading3"/>
      </w:pPr>
      <w:bookmarkStart w:id="15" w:name="_Toc514065231"/>
      <w:bookmarkStart w:id="16" w:name="_Toc88118647"/>
      <w:r w:rsidRPr="00993746">
        <w:t xml:space="preserve">Subpart 5123.3 </w:t>
      </w:r>
      <w:r w:rsidR="003C4B6E" w:rsidRPr="00993746">
        <w:t>–</w:t>
      </w:r>
      <w:r w:rsidRPr="00993746">
        <w:t xml:space="preserve"> Hazardous Material Identification and Material Safety Data</w:t>
      </w:r>
      <w:bookmarkEnd w:id="15"/>
      <w:bookmarkEnd w:id="16"/>
    </w:p>
    <w:p w14:paraId="760C700A" w14:textId="77777777" w:rsidR="00640CAD" w:rsidRPr="00993746" w:rsidRDefault="002F2693" w:rsidP="0095732E">
      <w:pPr>
        <w:pStyle w:val="Heading4"/>
      </w:pPr>
      <w:bookmarkStart w:id="17" w:name="_Toc514065232"/>
      <w:bookmarkStart w:id="18" w:name="_Toc88118648"/>
      <w:proofErr w:type="gramStart"/>
      <w:r w:rsidRPr="00993746">
        <w:t>5123.302  Policy</w:t>
      </w:r>
      <w:proofErr w:type="gramEnd"/>
      <w:r w:rsidRPr="00993746">
        <w:t>.</w:t>
      </w:r>
      <w:bookmarkEnd w:id="17"/>
      <w:bookmarkEnd w:id="18"/>
    </w:p>
    <w:p w14:paraId="760C700B" w14:textId="7403E5FB" w:rsidR="00640CAD" w:rsidRPr="00993746" w:rsidRDefault="002F2693" w:rsidP="0099374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993746">
        <w:rPr>
          <w:rFonts w:ascii="Times New Roman" w:hAnsi="Times New Roman" w:cs="Times New Roman"/>
          <w:spacing w:val="-2"/>
          <w:sz w:val="24"/>
          <w:szCs w:val="24"/>
        </w:rPr>
        <w:t xml:space="preserve">(d)  See Army Regulation 700-141 </w:t>
      </w:r>
      <w:ins w:id="19" w:author="Moye, Rachel J CIV USARMY HQDA ASA ALT (USA)" w:date="2024-09-20T14:23:00Z">
        <w:r w:rsidR="008262A7">
          <w:rPr>
            <w:rFonts w:ascii="Times New Roman" w:hAnsi="Times New Roman" w:cs="Times New Roman"/>
            <w:spacing w:val="-2"/>
            <w:sz w:val="24"/>
            <w:szCs w:val="24"/>
          </w:rPr>
          <w:t xml:space="preserve">Hazardous Materials Information Resource System </w:t>
        </w:r>
      </w:ins>
      <w:r w:rsidRPr="00993746">
        <w:rPr>
          <w:rFonts w:ascii="Times New Roman" w:hAnsi="Times New Roman" w:cs="Times New Roman"/>
          <w:spacing w:val="-2"/>
          <w:sz w:val="24"/>
          <w:szCs w:val="24"/>
        </w:rPr>
        <w:t>for instructions for obtaining and processing Material Safety Data Sheets.</w:t>
      </w:r>
    </w:p>
    <w:p w14:paraId="760C700C" w14:textId="68F1626D" w:rsidR="0005576F" w:rsidRDefault="002F2693" w:rsidP="00993746">
      <w:pPr>
        <w:pStyle w:val="ind4"/>
        <w:tabs>
          <w:tab w:val="clear" w:pos="1152"/>
          <w:tab w:val="clear" w:pos="1728"/>
          <w:tab w:val="clear" w:pos="2304"/>
          <w:tab w:val="clear" w:pos="2880"/>
          <w:tab w:val="clear" w:pos="3456"/>
        </w:tabs>
        <w:spacing w:after="240"/>
        <w:ind w:left="0"/>
        <w:rPr>
          <w:rFonts w:ascii="Times New Roman" w:hAnsi="Times New Roman" w:cs="Times New Roman"/>
          <w:spacing w:val="-2"/>
          <w:sz w:val="24"/>
          <w:szCs w:val="24"/>
        </w:rPr>
      </w:pPr>
      <w:r w:rsidRPr="00993746">
        <w:rPr>
          <w:rFonts w:ascii="Times New Roman" w:hAnsi="Times New Roman" w:cs="Times New Roman"/>
          <w:spacing w:val="-2"/>
          <w:sz w:val="24"/>
          <w:szCs w:val="24"/>
        </w:rPr>
        <w:t>(e)  The contracting officer shall provide hazard warning labels and M</w:t>
      </w:r>
      <w:r w:rsidR="00A43E18" w:rsidRPr="00993746">
        <w:rPr>
          <w:rFonts w:ascii="Times New Roman" w:hAnsi="Times New Roman" w:cs="Times New Roman"/>
          <w:spacing w:val="-2"/>
          <w:sz w:val="24"/>
          <w:szCs w:val="24"/>
        </w:rPr>
        <w:t xml:space="preserve">aterial </w:t>
      </w:r>
      <w:r w:rsidR="008D5051">
        <w:rPr>
          <w:rFonts w:ascii="Times New Roman" w:hAnsi="Times New Roman" w:cs="Times New Roman"/>
          <w:spacing w:val="-2"/>
          <w:sz w:val="24"/>
          <w:szCs w:val="24"/>
        </w:rPr>
        <w:t>Safety Data Sheets to the safety office in accordance with Army Regulation 700-141.</w:t>
      </w:r>
    </w:p>
    <w:p w14:paraId="0F59F0DA" w14:textId="77777777" w:rsidR="0019793F" w:rsidRDefault="0019793F" w:rsidP="00993746">
      <w:pPr>
        <w:pStyle w:val="ind4"/>
        <w:tabs>
          <w:tab w:val="clear" w:pos="1152"/>
          <w:tab w:val="clear" w:pos="1728"/>
          <w:tab w:val="clear" w:pos="2304"/>
          <w:tab w:val="clear" w:pos="2880"/>
          <w:tab w:val="clear" w:pos="3456"/>
        </w:tabs>
        <w:spacing w:after="240"/>
        <w:ind w:left="0"/>
        <w:rPr>
          <w:rFonts w:ascii="Times New Roman" w:hAnsi="Times New Roman" w:cs="Times New Roman"/>
          <w:spacing w:val="-2"/>
          <w:sz w:val="24"/>
          <w:szCs w:val="24"/>
        </w:rPr>
      </w:pPr>
    </w:p>
    <w:p w14:paraId="760C700D" w14:textId="77777777" w:rsidR="00CC2C84" w:rsidRDefault="00CC2C84" w:rsidP="0095732E">
      <w:pPr>
        <w:pStyle w:val="Heading4"/>
      </w:pPr>
      <w:bookmarkStart w:id="20" w:name="_Toc514065233"/>
      <w:bookmarkStart w:id="21" w:name="_Toc88118649"/>
      <w:proofErr w:type="gramStart"/>
      <w:r w:rsidRPr="00CC2C84">
        <w:t>5123.370  Safety</w:t>
      </w:r>
      <w:proofErr w:type="gramEnd"/>
      <w:r w:rsidRPr="00CC2C84">
        <w:t xml:space="preserve"> precautions for ammunition and explosives.</w:t>
      </w:r>
      <w:bookmarkEnd w:id="20"/>
      <w:bookmarkEnd w:id="21"/>
      <w:r w:rsidRPr="00CC2C84">
        <w:t xml:space="preserve">  </w:t>
      </w:r>
    </w:p>
    <w:p w14:paraId="760C700E" w14:textId="77777777" w:rsidR="00CC2C84" w:rsidRDefault="00CC2C84" w:rsidP="0095732E">
      <w:pPr>
        <w:pStyle w:val="Heading4"/>
      </w:pPr>
      <w:bookmarkStart w:id="22" w:name="_Toc514065234"/>
      <w:bookmarkStart w:id="23" w:name="_Toc88118650"/>
      <w:r>
        <w:t>5123.370-</w:t>
      </w:r>
      <w:proofErr w:type="gramStart"/>
      <w:r>
        <w:t>4  Procedures</w:t>
      </w:r>
      <w:proofErr w:type="gramEnd"/>
      <w:r>
        <w:t>.</w:t>
      </w:r>
      <w:bookmarkEnd w:id="22"/>
      <w:bookmarkEnd w:id="23"/>
    </w:p>
    <w:p w14:paraId="33AC9126" w14:textId="5AFA4122" w:rsidR="0019793F" w:rsidRDefault="00CC2C84" w:rsidP="0019793F">
      <w:pPr>
        <w:spacing w:after="240"/>
        <w:rPr>
          <w:rFonts w:ascii="Times New Roman" w:hAnsi="Times New Roman" w:cs="Times New Roman"/>
          <w:spacing w:val="-2"/>
          <w:sz w:val="24"/>
          <w:szCs w:val="24"/>
        </w:rPr>
      </w:pPr>
      <w:r w:rsidRPr="00CC2C84">
        <w:rPr>
          <w:rFonts w:ascii="Times New Roman" w:hAnsi="Times New Roman" w:cs="Times New Roman"/>
          <w:spacing w:val="-2"/>
          <w:sz w:val="24"/>
          <w:szCs w:val="24"/>
        </w:rPr>
        <w:t>(1)(i</w:t>
      </w:r>
      <w:proofErr w:type="gramStart"/>
      <w:r w:rsidRPr="00CC2C84">
        <w:rPr>
          <w:rFonts w:ascii="Times New Roman" w:hAnsi="Times New Roman" w:cs="Times New Roman"/>
          <w:spacing w:val="-2"/>
          <w:sz w:val="24"/>
          <w:szCs w:val="24"/>
        </w:rPr>
        <w:t>)  The</w:t>
      </w:r>
      <w:proofErr w:type="gramEnd"/>
      <w:r w:rsidRPr="00CC2C84">
        <w:rPr>
          <w:rFonts w:ascii="Times New Roman" w:hAnsi="Times New Roman" w:cs="Times New Roman"/>
          <w:spacing w:val="-2"/>
          <w:sz w:val="24"/>
          <w:szCs w:val="24"/>
        </w:rPr>
        <w:t xml:space="preserve"> head of the contracting activity shall approve the waiver of the mandatory requirements at DFARS PGI 222.370-4(1)(i).  See </w:t>
      </w:r>
      <w:hyperlink r:id="rId11" w:history="1">
        <w:r w:rsidRPr="00073905">
          <w:rPr>
            <w:rStyle w:val="Hyperlink"/>
            <w:rFonts w:ascii="Times New Roman" w:hAnsi="Times New Roman" w:cs="Times New Roman"/>
            <w:spacing w:val="-2"/>
            <w:sz w:val="24"/>
            <w:szCs w:val="24"/>
          </w:rPr>
          <w:t>Appendix GG</w:t>
        </w:r>
      </w:hyperlink>
      <w:r w:rsidRPr="00CC2C84">
        <w:rPr>
          <w:rFonts w:ascii="Times New Roman" w:hAnsi="Times New Roman" w:cs="Times New Roman"/>
          <w:spacing w:val="-2"/>
          <w:sz w:val="24"/>
          <w:szCs w:val="24"/>
        </w:rPr>
        <w:t xml:space="preserve"> for further delegation. </w:t>
      </w:r>
    </w:p>
    <w:p w14:paraId="760C7011" w14:textId="6B15856D" w:rsidR="00640CAD" w:rsidRPr="00993746" w:rsidRDefault="008D5051" w:rsidP="0095732E">
      <w:pPr>
        <w:pStyle w:val="Heading3"/>
      </w:pPr>
      <w:bookmarkStart w:id="24" w:name="_Toc514065235"/>
      <w:bookmarkStart w:id="25" w:name="_Toc88118651"/>
      <w:r>
        <w:t>Subpart 5123.8 – Ozone-Depleting Substances</w:t>
      </w:r>
      <w:bookmarkEnd w:id="24"/>
      <w:bookmarkEnd w:id="25"/>
    </w:p>
    <w:p w14:paraId="760C7012" w14:textId="77777777" w:rsidR="00640CAD" w:rsidRPr="00993746" w:rsidRDefault="008D5051" w:rsidP="0095732E">
      <w:pPr>
        <w:pStyle w:val="Heading4"/>
      </w:pPr>
      <w:bookmarkStart w:id="26" w:name="_Toc514065236"/>
      <w:bookmarkStart w:id="27" w:name="_Toc88118652"/>
      <w:proofErr w:type="gramStart"/>
      <w:r>
        <w:t>5123.803  Policy</w:t>
      </w:r>
      <w:proofErr w:type="gramEnd"/>
      <w:r>
        <w:t>.</w:t>
      </w:r>
      <w:bookmarkEnd w:id="26"/>
      <w:bookmarkEnd w:id="27"/>
    </w:p>
    <w:p w14:paraId="760C7013" w14:textId="77777777" w:rsidR="00640CAD" w:rsidRPr="00993746" w:rsidRDefault="008D5051">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pacing w:val="-2"/>
          <w:sz w:val="24"/>
          <w:szCs w:val="24"/>
        </w:rPr>
        <w:t>(1)</w:t>
      </w:r>
      <w:r w:rsidR="00713035" w:rsidRPr="00993746">
        <w:rPr>
          <w:rFonts w:ascii="Times New Roman" w:hAnsi="Times New Roman" w:cs="Times New Roman"/>
          <w:spacing w:val="-2"/>
          <w:sz w:val="24"/>
          <w:szCs w:val="24"/>
        </w:rPr>
        <w:t xml:space="preserve">  </w:t>
      </w:r>
      <w:r w:rsidR="00713035" w:rsidRPr="00993746">
        <w:rPr>
          <w:rFonts w:ascii="Times New Roman" w:hAnsi="Times New Roman" w:cs="Times New Roman"/>
          <w:bCs/>
          <w:i/>
          <w:spacing w:val="-2"/>
          <w:sz w:val="24"/>
          <w:szCs w:val="24"/>
        </w:rPr>
        <w:t>Contracts.</w:t>
      </w:r>
    </w:p>
    <w:p w14:paraId="760C7014" w14:textId="77777777" w:rsidR="00640CAD" w:rsidRPr="00993746" w:rsidRDefault="008D5051">
      <w:pPr>
        <w:pStyle w:val="ind12"/>
        <w:tabs>
          <w:tab w:val="clear" w:pos="2304"/>
          <w:tab w:val="clear" w:pos="2880"/>
          <w:tab w:val="clear" w:pos="3456"/>
        </w:tabs>
        <w:spacing w:after="240"/>
        <w:ind w:left="0" w:firstLine="720"/>
        <w:rPr>
          <w:rFonts w:ascii="Times New Roman" w:hAnsi="Times New Roman" w:cs="Times New Roman"/>
          <w:sz w:val="24"/>
          <w:szCs w:val="24"/>
        </w:rPr>
      </w:pPr>
      <w:r>
        <w:rPr>
          <w:rFonts w:ascii="Times New Roman" w:hAnsi="Times New Roman" w:cs="Times New Roman"/>
          <w:spacing w:val="-2"/>
          <w:sz w:val="24"/>
          <w:szCs w:val="24"/>
        </w:rPr>
        <w:t>(i)  The organization with primary responsibility for determining the principal specifications and standards cited in the solicitation or contract is responsible for obtaining authorization to include the specification or standard in the contract.</w:t>
      </w:r>
    </w:p>
    <w:p w14:paraId="760C7015" w14:textId="77777777" w:rsidR="00640CAD" w:rsidRPr="00993746" w:rsidRDefault="008D5051">
      <w:pPr>
        <w:pStyle w:val="ind12"/>
        <w:tabs>
          <w:tab w:val="clear" w:pos="2304"/>
          <w:tab w:val="clear" w:pos="2880"/>
          <w:tab w:val="clear" w:pos="3456"/>
        </w:tabs>
        <w:spacing w:after="240"/>
        <w:ind w:left="0" w:firstLine="720"/>
        <w:rPr>
          <w:rFonts w:ascii="Times New Roman" w:hAnsi="Times New Roman" w:cs="Times New Roman"/>
          <w:sz w:val="24"/>
          <w:szCs w:val="24"/>
        </w:rPr>
      </w:pPr>
      <w:r>
        <w:rPr>
          <w:rFonts w:ascii="Times New Roman" w:hAnsi="Times New Roman" w:cs="Times New Roman"/>
          <w:spacing w:val="-2"/>
          <w:sz w:val="24"/>
          <w:szCs w:val="24"/>
        </w:rPr>
        <w:t>(ii)  The approving official must be from the technical or program organization with primary responsibility for determining the equipment or systems specifications and standards.</w:t>
      </w:r>
    </w:p>
    <w:p w14:paraId="760C7016" w14:textId="77777777" w:rsidR="00640CAD" w:rsidRPr="00993746" w:rsidRDefault="008D5051">
      <w:pPr>
        <w:pStyle w:val="ind12"/>
        <w:tabs>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pacing w:val="-2"/>
          <w:sz w:val="24"/>
          <w:szCs w:val="24"/>
        </w:rPr>
        <w:t xml:space="preserve">(2)  </w:t>
      </w:r>
      <w:r>
        <w:rPr>
          <w:rFonts w:ascii="Times New Roman" w:hAnsi="Times New Roman" w:cs="Times New Roman"/>
          <w:bCs/>
          <w:i/>
          <w:spacing w:val="-2"/>
          <w:sz w:val="24"/>
          <w:szCs w:val="24"/>
        </w:rPr>
        <w:t>Modifications.</w:t>
      </w:r>
    </w:p>
    <w:p w14:paraId="760C7017" w14:textId="77777777" w:rsidR="00640CAD" w:rsidRPr="00993746" w:rsidRDefault="008D5051">
      <w:pPr>
        <w:pStyle w:val="ind12"/>
        <w:tabs>
          <w:tab w:val="clear" w:pos="2304"/>
          <w:tab w:val="clear" w:pos="2880"/>
          <w:tab w:val="clear" w:pos="3456"/>
        </w:tabs>
        <w:spacing w:after="240"/>
        <w:ind w:left="0" w:firstLine="720"/>
        <w:rPr>
          <w:rFonts w:ascii="Times New Roman" w:hAnsi="Times New Roman" w:cs="Times New Roman"/>
          <w:sz w:val="24"/>
          <w:szCs w:val="24"/>
        </w:rPr>
      </w:pPr>
      <w:r>
        <w:rPr>
          <w:rFonts w:ascii="Times New Roman" w:hAnsi="Times New Roman" w:cs="Times New Roman"/>
          <w:spacing w:val="-2"/>
          <w:sz w:val="24"/>
          <w:szCs w:val="24"/>
        </w:rPr>
        <w:lastRenderedPageBreak/>
        <w:t>(i)  For contracts administered by the Army, the contracting officer must obtain an evaluation and written determination of the suitability of proposed substitutes for</w:t>
      </w:r>
      <w:r w:rsidR="00713035" w:rsidRPr="00993746">
        <w:rPr>
          <w:rFonts w:ascii="Times New Roman" w:hAnsi="Times New Roman" w:cs="Times New Roman"/>
          <w:spacing w:val="-2"/>
          <w:sz w:val="24"/>
          <w:szCs w:val="24"/>
        </w:rPr>
        <w:t xml:space="preserve"> ozone-depleting substances from the organization in (1)(i).</w:t>
      </w:r>
    </w:p>
    <w:p w14:paraId="600B9F74" w14:textId="08554AAC" w:rsidR="008262A7" w:rsidRPr="00993746" w:rsidDel="008262A7" w:rsidRDefault="008D5051" w:rsidP="008262A7">
      <w:pPr>
        <w:pStyle w:val="ind12"/>
        <w:tabs>
          <w:tab w:val="clear" w:pos="2304"/>
          <w:tab w:val="clear" w:pos="2880"/>
          <w:tab w:val="clear" w:pos="3456"/>
        </w:tabs>
        <w:spacing w:after="240"/>
        <w:ind w:left="0"/>
        <w:rPr>
          <w:del w:id="28" w:author="Moye, Rachel J CIV USARMY HQDA ASA ALT (USA)" w:date="2024-09-20T14:31:00Z"/>
          <w:moveTo w:id="29" w:author="Moye, Rachel J CIV USARMY HQDA ASA ALT (USA)" w:date="2024-09-20T14:30:00Z"/>
          <w:rFonts w:ascii="Times New Roman" w:hAnsi="Times New Roman" w:cs="Times New Roman"/>
          <w:sz w:val="24"/>
          <w:szCs w:val="24"/>
        </w:rPr>
      </w:pPr>
      <w:r>
        <w:rPr>
          <w:rFonts w:ascii="Times New Roman" w:hAnsi="Times New Roman" w:cs="Times New Roman"/>
          <w:sz w:val="24"/>
          <w:szCs w:val="24"/>
        </w:rPr>
        <w:t>(ii)  The written determination must be based on a certification by a technical representative of</w:t>
      </w:r>
      <w:r w:rsidR="004630E1">
        <w:rPr>
          <w:rFonts w:ascii="Times New Roman" w:hAnsi="Times New Roman" w:cs="Times New Roman"/>
          <w:sz w:val="24"/>
          <w:szCs w:val="24"/>
        </w:rPr>
        <w:t xml:space="preserve"> the</w:t>
      </w:r>
      <w:ins w:id="30" w:author="Moye, Rachel J CIV USARMY HQDA ASA ALT (USA)" w:date="2024-09-20T14:30:00Z">
        <w:r w:rsidR="008262A7">
          <w:rPr>
            <w:rFonts w:ascii="Times New Roman" w:hAnsi="Times New Roman" w:cs="Times New Roman"/>
            <w:sz w:val="24"/>
            <w:szCs w:val="24"/>
          </w:rPr>
          <w:t xml:space="preserve"> Environmental Support Office at the address below </w:t>
        </w:r>
      </w:ins>
      <w:moveToRangeStart w:id="31" w:author="Moye, Rachel J CIV USARMY HQDA ASA ALT (USA)" w:date="2024-09-20T14:30:00Z" w:name="move177735070"/>
      <w:moveTo w:id="32" w:author="Moye, Rachel J CIV USARMY HQDA ASA ALT (USA)" w:date="2024-09-20T14:30:00Z">
        <w:r w:rsidR="008262A7">
          <w:rPr>
            <w:rFonts w:ascii="Times New Roman" w:hAnsi="Times New Roman" w:cs="Times New Roman"/>
            <w:sz w:val="24"/>
            <w:szCs w:val="24"/>
          </w:rPr>
          <w:t>in coordination with the requiring activity</w:t>
        </w:r>
        <w:r w:rsidR="008262A7" w:rsidRPr="00993746">
          <w:rPr>
            <w:rFonts w:ascii="Times New Roman" w:hAnsi="Times New Roman" w:cs="Times New Roman"/>
            <w:sz w:val="24"/>
            <w:szCs w:val="24"/>
          </w:rPr>
          <w:t xml:space="preserve">.  Elevate any dispute concerning what constitutes a suitable substitute through the </w:t>
        </w:r>
        <w:r w:rsidR="008262A7">
          <w:rPr>
            <w:rFonts w:ascii="Times New Roman" w:hAnsi="Times New Roman" w:cs="Times New Roman"/>
            <w:sz w:val="24"/>
            <w:szCs w:val="24"/>
          </w:rPr>
          <w:t xml:space="preserve">requiring activity’s leadership to the Army Acquisition Executive for a final </w:t>
        </w:r>
        <w:proofErr w:type="spellStart"/>
        <w:r w:rsidR="008262A7">
          <w:rPr>
            <w:rFonts w:ascii="Times New Roman" w:hAnsi="Times New Roman" w:cs="Times New Roman"/>
            <w:sz w:val="24"/>
            <w:szCs w:val="24"/>
          </w:rPr>
          <w:t>decision</w:t>
        </w:r>
        <w:r w:rsidR="008262A7" w:rsidRPr="00993746">
          <w:rPr>
            <w:rFonts w:ascii="Times New Roman" w:hAnsi="Times New Roman" w:cs="Times New Roman"/>
            <w:sz w:val="24"/>
            <w:szCs w:val="24"/>
          </w:rPr>
          <w:t>.</w:t>
        </w:r>
      </w:moveTo>
    </w:p>
    <w:moveToRangeEnd w:id="31"/>
    <w:p w14:paraId="760C7019" w14:textId="77777777" w:rsidR="00640CAD" w:rsidRPr="00993746" w:rsidRDefault="008D5051" w:rsidP="004863D2">
      <w:pPr>
        <w:pStyle w:val="ind12"/>
        <w:tabs>
          <w:tab w:val="clear" w:pos="2304"/>
          <w:tab w:val="clear" w:pos="2880"/>
          <w:tab w:val="clear" w:pos="3456"/>
        </w:tabs>
        <w:spacing w:after="0"/>
        <w:ind w:left="0"/>
        <w:rPr>
          <w:rFonts w:ascii="Times New Roman" w:hAnsi="Times New Roman" w:cs="Times New Roman"/>
          <w:sz w:val="24"/>
          <w:szCs w:val="24"/>
        </w:rPr>
      </w:pPr>
      <w:r>
        <w:rPr>
          <w:rFonts w:ascii="Times New Roman" w:hAnsi="Times New Roman" w:cs="Times New Roman"/>
          <w:sz w:val="24"/>
          <w:szCs w:val="24"/>
        </w:rPr>
        <w:t>Environmental</w:t>
      </w:r>
      <w:proofErr w:type="spellEnd"/>
      <w:r>
        <w:rPr>
          <w:rFonts w:ascii="Times New Roman" w:hAnsi="Times New Roman" w:cs="Times New Roman"/>
          <w:sz w:val="24"/>
          <w:szCs w:val="24"/>
        </w:rPr>
        <w:t xml:space="preserve"> Support Office</w:t>
      </w:r>
    </w:p>
    <w:p w14:paraId="760C701A" w14:textId="77777777" w:rsidR="00640CAD" w:rsidRPr="00993746" w:rsidRDefault="008D5051" w:rsidP="004863D2">
      <w:pPr>
        <w:pStyle w:val="ind12"/>
        <w:tabs>
          <w:tab w:val="clear" w:pos="2304"/>
          <w:tab w:val="clear" w:pos="2880"/>
          <w:tab w:val="clear" w:pos="3456"/>
        </w:tabs>
        <w:spacing w:after="0"/>
        <w:ind w:left="0"/>
        <w:rPr>
          <w:rFonts w:ascii="Times New Roman" w:hAnsi="Times New Roman" w:cs="Times New Roman"/>
          <w:sz w:val="24"/>
          <w:szCs w:val="24"/>
        </w:rPr>
      </w:pPr>
      <w:r>
        <w:rPr>
          <w:rFonts w:ascii="Times New Roman" w:hAnsi="Times New Roman" w:cs="Times New Roman"/>
          <w:sz w:val="24"/>
          <w:szCs w:val="24"/>
        </w:rPr>
        <w:t>Headquarters, Department of the Army</w:t>
      </w:r>
    </w:p>
    <w:p w14:paraId="760C701B" w14:textId="77777777" w:rsidR="00640CAD" w:rsidRPr="00993746" w:rsidRDefault="00713035" w:rsidP="004863D2">
      <w:pPr>
        <w:pStyle w:val="ind12"/>
        <w:tabs>
          <w:tab w:val="clear" w:pos="2304"/>
          <w:tab w:val="clear" w:pos="2880"/>
          <w:tab w:val="clear" w:pos="3456"/>
        </w:tabs>
        <w:spacing w:after="0"/>
        <w:ind w:left="0"/>
        <w:rPr>
          <w:rFonts w:ascii="Times New Roman" w:hAnsi="Times New Roman" w:cs="Times New Roman"/>
          <w:sz w:val="24"/>
          <w:szCs w:val="24"/>
        </w:rPr>
      </w:pPr>
      <w:r w:rsidRPr="00993746">
        <w:rPr>
          <w:rFonts w:ascii="Times New Roman" w:hAnsi="Times New Roman" w:cs="Times New Roman"/>
          <w:sz w:val="24"/>
          <w:szCs w:val="24"/>
        </w:rPr>
        <w:t>2800 Crystal Drive</w:t>
      </w:r>
      <w:r w:rsidR="00550C64" w:rsidRPr="00993746">
        <w:rPr>
          <w:rFonts w:ascii="Times New Roman" w:hAnsi="Times New Roman" w:cs="Times New Roman"/>
          <w:sz w:val="24"/>
          <w:szCs w:val="24"/>
        </w:rPr>
        <w:t>,</w:t>
      </w:r>
      <w:r w:rsidRPr="00993746">
        <w:rPr>
          <w:rFonts w:ascii="Times New Roman" w:hAnsi="Times New Roman" w:cs="Times New Roman"/>
          <w:sz w:val="24"/>
          <w:szCs w:val="24"/>
        </w:rPr>
        <w:t xml:space="preserve"> 5</w:t>
      </w:r>
      <w:r w:rsidRPr="00993746">
        <w:rPr>
          <w:rFonts w:ascii="Times New Roman" w:hAnsi="Times New Roman" w:cs="Times New Roman"/>
          <w:sz w:val="24"/>
          <w:szCs w:val="24"/>
          <w:vertAlign w:val="superscript"/>
        </w:rPr>
        <w:t>th</w:t>
      </w:r>
      <w:r w:rsidR="00550C64" w:rsidRPr="00993746">
        <w:rPr>
          <w:rFonts w:ascii="Times New Roman" w:hAnsi="Times New Roman" w:cs="Times New Roman"/>
          <w:sz w:val="24"/>
          <w:szCs w:val="24"/>
        </w:rPr>
        <w:t xml:space="preserve"> Floor</w:t>
      </w:r>
    </w:p>
    <w:p w14:paraId="760C701C" w14:textId="7D339DC9" w:rsidR="00640CAD" w:rsidRDefault="008D5051" w:rsidP="00B456C8">
      <w:pPr>
        <w:pStyle w:val="ind12"/>
        <w:tabs>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Arlington, VA 22202-3911,</w:t>
      </w:r>
    </w:p>
    <w:p w14:paraId="760C701D" w14:textId="6813F0D9" w:rsidR="00640CAD" w:rsidRPr="00993746" w:rsidDel="008262A7" w:rsidRDefault="008D5051" w:rsidP="00B456C8">
      <w:pPr>
        <w:pStyle w:val="ind12"/>
        <w:tabs>
          <w:tab w:val="clear" w:pos="2304"/>
          <w:tab w:val="clear" w:pos="2880"/>
          <w:tab w:val="clear" w:pos="3456"/>
        </w:tabs>
        <w:spacing w:after="240"/>
        <w:ind w:left="0"/>
        <w:rPr>
          <w:moveFrom w:id="33" w:author="Moye, Rachel J CIV USARMY HQDA ASA ALT (USA)" w:date="2024-09-20T14:30:00Z"/>
          <w:rFonts w:ascii="Times New Roman" w:hAnsi="Times New Roman" w:cs="Times New Roman"/>
          <w:sz w:val="24"/>
          <w:szCs w:val="24"/>
        </w:rPr>
      </w:pPr>
      <w:moveFromRangeStart w:id="34" w:author="Moye, Rachel J CIV USARMY HQDA ASA ALT (USA)" w:date="2024-09-20T14:30:00Z" w:name="move177735070"/>
      <w:moveFrom w:id="35" w:author="Moye, Rachel J CIV USARMY HQDA ASA ALT (USA)" w:date="2024-09-20T14:30:00Z">
        <w:r w:rsidDel="008262A7">
          <w:rPr>
            <w:rFonts w:ascii="Times New Roman" w:hAnsi="Times New Roman" w:cs="Times New Roman"/>
            <w:sz w:val="24"/>
            <w:szCs w:val="24"/>
          </w:rPr>
          <w:t>in coordination with the requiring activity</w:t>
        </w:r>
        <w:r w:rsidR="00713035" w:rsidRPr="00993746" w:rsidDel="008262A7">
          <w:rPr>
            <w:rFonts w:ascii="Times New Roman" w:hAnsi="Times New Roman" w:cs="Times New Roman"/>
            <w:sz w:val="24"/>
            <w:szCs w:val="24"/>
          </w:rPr>
          <w:t xml:space="preserve">.  Elevate any dispute concerning what constitutes a suitable substitute through the </w:t>
        </w:r>
        <w:r w:rsidDel="008262A7">
          <w:rPr>
            <w:rFonts w:ascii="Times New Roman" w:hAnsi="Times New Roman" w:cs="Times New Roman"/>
            <w:sz w:val="24"/>
            <w:szCs w:val="24"/>
          </w:rPr>
          <w:t xml:space="preserve">requiring activity’s leadership to the Army </w:t>
        </w:r>
        <w:r w:rsidR="006D45C7" w:rsidDel="008262A7">
          <w:rPr>
            <w:rFonts w:ascii="Times New Roman" w:hAnsi="Times New Roman" w:cs="Times New Roman"/>
            <w:sz w:val="24"/>
            <w:szCs w:val="24"/>
          </w:rPr>
          <w:t>A</w:t>
        </w:r>
        <w:r w:rsidDel="008262A7">
          <w:rPr>
            <w:rFonts w:ascii="Times New Roman" w:hAnsi="Times New Roman" w:cs="Times New Roman"/>
            <w:sz w:val="24"/>
            <w:szCs w:val="24"/>
          </w:rPr>
          <w:t xml:space="preserve">cquisition </w:t>
        </w:r>
        <w:r w:rsidR="006D45C7" w:rsidDel="008262A7">
          <w:rPr>
            <w:rFonts w:ascii="Times New Roman" w:hAnsi="Times New Roman" w:cs="Times New Roman"/>
            <w:sz w:val="24"/>
            <w:szCs w:val="24"/>
          </w:rPr>
          <w:t>E</w:t>
        </w:r>
        <w:r w:rsidDel="008262A7">
          <w:rPr>
            <w:rFonts w:ascii="Times New Roman" w:hAnsi="Times New Roman" w:cs="Times New Roman"/>
            <w:sz w:val="24"/>
            <w:szCs w:val="24"/>
          </w:rPr>
          <w:t>xecutive for a final decision</w:t>
        </w:r>
        <w:r w:rsidR="00713035" w:rsidRPr="00993746" w:rsidDel="008262A7">
          <w:rPr>
            <w:rFonts w:ascii="Times New Roman" w:hAnsi="Times New Roman" w:cs="Times New Roman"/>
            <w:sz w:val="24"/>
            <w:szCs w:val="24"/>
          </w:rPr>
          <w:t>.</w:t>
        </w:r>
      </w:moveFrom>
    </w:p>
    <w:p w14:paraId="760C701E" w14:textId="0665BE12" w:rsidR="00640CAD" w:rsidRPr="002D7397" w:rsidRDefault="005F0564" w:rsidP="0095732E">
      <w:pPr>
        <w:pStyle w:val="Heading3"/>
        <w:rPr>
          <w:lang w:val="en"/>
        </w:rPr>
      </w:pPr>
      <w:bookmarkStart w:id="36" w:name="_Toc514065237"/>
      <w:bookmarkStart w:id="37" w:name="_Toc88118653"/>
      <w:moveFromRangeEnd w:id="34"/>
      <w:r w:rsidRPr="002D7397">
        <w:t xml:space="preserve">Subpart 5123.9 - </w:t>
      </w:r>
      <w:r w:rsidRPr="002D7397">
        <w:rPr>
          <w:lang w:val="en"/>
        </w:rPr>
        <w:t>Contractor Compliance With Environmental Management Systems</w:t>
      </w:r>
      <w:bookmarkEnd w:id="36"/>
      <w:bookmarkEnd w:id="37"/>
    </w:p>
    <w:p w14:paraId="4F4B862F" w14:textId="650A0ABB" w:rsidR="005F0564" w:rsidRPr="002D7397" w:rsidRDefault="005F0564" w:rsidP="0095732E">
      <w:pPr>
        <w:pStyle w:val="Heading4"/>
        <w:rPr>
          <w:lang w:val="en"/>
        </w:rPr>
      </w:pPr>
      <w:bookmarkStart w:id="38" w:name="_Toc514065238"/>
      <w:bookmarkStart w:id="39" w:name="_Toc88118654"/>
      <w:proofErr w:type="gramStart"/>
      <w:r w:rsidRPr="002D7397">
        <w:rPr>
          <w:lang w:val="en"/>
        </w:rPr>
        <w:t>5123.903  Contract</w:t>
      </w:r>
      <w:proofErr w:type="gramEnd"/>
      <w:r w:rsidRPr="002D7397">
        <w:rPr>
          <w:lang w:val="en"/>
        </w:rPr>
        <w:t xml:space="preserve"> clause.</w:t>
      </w:r>
      <w:bookmarkEnd w:id="38"/>
      <w:bookmarkEnd w:id="39"/>
    </w:p>
    <w:p w14:paraId="0369ACB1" w14:textId="169A1D9F" w:rsidR="00E60F6A" w:rsidRDefault="005F0564" w:rsidP="005F0564">
      <w:pPr>
        <w:pStyle w:val="ind8"/>
        <w:tabs>
          <w:tab w:val="clear" w:pos="1728"/>
          <w:tab w:val="clear" w:pos="2304"/>
          <w:tab w:val="clear" w:pos="2880"/>
          <w:tab w:val="clear" w:pos="3456"/>
        </w:tabs>
        <w:spacing w:after="240"/>
        <w:ind w:left="0"/>
        <w:rPr>
          <w:rFonts w:ascii="Times New Roman" w:hAnsi="Times New Roman" w:cs="Times New Roman"/>
          <w:sz w:val="24"/>
          <w:szCs w:val="24"/>
          <w:lang w:val="en"/>
        </w:rPr>
      </w:pPr>
      <w:r w:rsidRPr="002D7397">
        <w:rPr>
          <w:rFonts w:ascii="Times New Roman" w:hAnsi="Times New Roman" w:cs="Times New Roman"/>
          <w:sz w:val="24"/>
          <w:szCs w:val="24"/>
          <w:lang w:val="en"/>
        </w:rPr>
        <w:t>The Assistant Secretary of the Army (</w:t>
      </w:r>
      <w:r w:rsidR="0095732E" w:rsidRPr="002D7397">
        <w:rPr>
          <w:rFonts w:ascii="Times New Roman" w:hAnsi="Times New Roman" w:cs="Times New Roman"/>
          <w:sz w:val="24"/>
          <w:szCs w:val="24"/>
          <w:lang w:val="en"/>
        </w:rPr>
        <w:t>Acquisition</w:t>
      </w:r>
      <w:r w:rsidRPr="002D7397">
        <w:rPr>
          <w:rFonts w:ascii="Times New Roman" w:hAnsi="Times New Roman" w:cs="Times New Roman"/>
          <w:sz w:val="24"/>
          <w:szCs w:val="24"/>
          <w:lang w:val="en"/>
        </w:rPr>
        <w:t>, Logistics and Technology</w:t>
      </w:r>
      <w:r w:rsidR="00913213">
        <w:rPr>
          <w:rFonts w:ascii="Times New Roman" w:hAnsi="Times New Roman" w:cs="Times New Roman"/>
          <w:sz w:val="24"/>
          <w:szCs w:val="24"/>
          <w:lang w:val="en"/>
        </w:rPr>
        <w:t xml:space="preserve">) </w:t>
      </w:r>
      <w:r w:rsidRPr="002D7397">
        <w:rPr>
          <w:rFonts w:ascii="Times New Roman" w:hAnsi="Times New Roman" w:cs="Times New Roman"/>
          <w:sz w:val="24"/>
          <w:szCs w:val="24"/>
          <w:lang w:val="en"/>
        </w:rPr>
        <w:t xml:space="preserve">shall make the determination as described in FAR 23.903.  </w:t>
      </w:r>
      <w:r w:rsidR="00913213">
        <w:rPr>
          <w:rFonts w:ascii="Times New Roman" w:hAnsi="Times New Roman" w:cs="Times New Roman"/>
          <w:sz w:val="24"/>
          <w:szCs w:val="24"/>
          <w:lang w:val="en"/>
        </w:rPr>
        <w:t xml:space="preserve"> See </w:t>
      </w:r>
      <w:hyperlink r:id="rId12" w:history="1">
        <w:r w:rsidR="00913213" w:rsidRPr="00073905">
          <w:rPr>
            <w:rStyle w:val="Hyperlink"/>
            <w:rFonts w:ascii="Times New Roman" w:hAnsi="Times New Roman" w:cs="Times New Roman"/>
            <w:sz w:val="24"/>
            <w:szCs w:val="24"/>
            <w:lang w:val="en"/>
          </w:rPr>
          <w:t>Appendix GG</w:t>
        </w:r>
      </w:hyperlink>
      <w:r w:rsidR="00913213">
        <w:rPr>
          <w:rFonts w:ascii="Times New Roman" w:hAnsi="Times New Roman" w:cs="Times New Roman"/>
          <w:sz w:val="24"/>
          <w:szCs w:val="24"/>
          <w:lang w:val="en"/>
        </w:rPr>
        <w:t xml:space="preserve"> for further delegation.</w:t>
      </w:r>
    </w:p>
    <w:p w14:paraId="51E298CF" w14:textId="77777777" w:rsidR="00E60F6A" w:rsidRDefault="00E60F6A" w:rsidP="005F0564">
      <w:pPr>
        <w:pStyle w:val="ind8"/>
        <w:tabs>
          <w:tab w:val="clear" w:pos="1728"/>
          <w:tab w:val="clear" w:pos="2304"/>
          <w:tab w:val="clear" w:pos="2880"/>
          <w:tab w:val="clear" w:pos="3456"/>
        </w:tabs>
        <w:spacing w:after="240"/>
        <w:ind w:left="0"/>
        <w:rPr>
          <w:rFonts w:ascii="Times New Roman" w:hAnsi="Times New Roman" w:cs="Times New Roman"/>
          <w:sz w:val="24"/>
          <w:szCs w:val="24"/>
          <w:lang w:val="en"/>
        </w:rPr>
      </w:pPr>
    </w:p>
    <w:p w14:paraId="6DC276D7" w14:textId="692779F2" w:rsidR="00E60F6A" w:rsidRDefault="00E60F6A" w:rsidP="00E60F6A">
      <w:pPr>
        <w:pStyle w:val="Heading3"/>
      </w:pPr>
      <w:bookmarkStart w:id="40" w:name="_Toc88118655"/>
      <w:r>
        <w:rPr>
          <w:lang w:val="en"/>
        </w:rPr>
        <w:t xml:space="preserve">Subpart 5123.12 - </w:t>
      </w:r>
      <w:r w:rsidRPr="00F32C03">
        <w:t>Ensuring Adequate COVID Safety Protocols for Federal Contractors</w:t>
      </w:r>
      <w:bookmarkEnd w:id="40"/>
    </w:p>
    <w:p w14:paraId="79F312C1" w14:textId="0704C120" w:rsidR="00E60F6A" w:rsidRPr="00E60F6A" w:rsidRDefault="00E60F6A" w:rsidP="00E60F6A">
      <w:pPr>
        <w:pStyle w:val="Heading4"/>
      </w:pPr>
      <w:bookmarkStart w:id="41" w:name="_Toc88118656"/>
      <w:r w:rsidRPr="00E60F6A">
        <w:rPr>
          <w:lang w:val="en"/>
        </w:rPr>
        <w:t>5123.12-</w:t>
      </w:r>
      <w:r w:rsidRPr="00E60F6A">
        <w:t>90</w:t>
      </w:r>
      <w:r w:rsidR="00073905">
        <w:t xml:space="preserve"> </w:t>
      </w:r>
      <w:r w:rsidRPr="00E60F6A">
        <w:t>Ensuring Adequate COVID Safety Protocols for Federal Contractors.</w:t>
      </w:r>
      <w:bookmarkEnd w:id="41"/>
      <w:r w:rsidRPr="00E60F6A">
        <w:t xml:space="preserve"> </w:t>
      </w:r>
    </w:p>
    <w:p w14:paraId="1F679D4B" w14:textId="71806C79" w:rsidR="005F0564" w:rsidRPr="00E60F6A" w:rsidRDefault="000941C8" w:rsidP="00E60F6A">
      <w:pPr>
        <w:rPr>
          <w:rFonts w:ascii="Times New Roman" w:hAnsi="Times New Roman" w:cs="Times New Roman"/>
          <w:sz w:val="24"/>
          <w:szCs w:val="24"/>
        </w:rPr>
      </w:pPr>
      <w:r>
        <w:rPr>
          <w:rFonts w:ascii="Times New Roman" w:hAnsi="Times New Roman" w:cs="Times New Roman"/>
          <w:sz w:val="24"/>
          <w:szCs w:val="24"/>
          <w:lang w:val="en"/>
        </w:rPr>
        <w:t>Reserved.</w:t>
      </w:r>
    </w:p>
    <w:sectPr w:rsidR="005F0564" w:rsidRPr="00E60F6A" w:rsidSect="00225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ye, Rachel J CIV USARMY HQDA ASA ALT (USA)">
    <w15:presenceInfo w15:providerId="AD" w15:userId="S::rachel.j.moye.civ@army.mil::66af4eef-4160-440d-8b5e-44a6d796f70c"/>
  </w15:person>
  <w15:person w15:author="Jordan, Amanda C CIV USARMY HQDA ASA ALT (USA)">
    <w15:presenceInfo w15:providerId="AD" w15:userId="S::amanda.c.jordan14.civ@army.mil::b3c70d6d-a846-4b2c-bbb3-8ecaeb947b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E05"/>
    <w:rsid w:val="00001D45"/>
    <w:rsid w:val="00013FF1"/>
    <w:rsid w:val="00014650"/>
    <w:rsid w:val="00035D6F"/>
    <w:rsid w:val="0005576F"/>
    <w:rsid w:val="00073905"/>
    <w:rsid w:val="00085A42"/>
    <w:rsid w:val="0009072A"/>
    <w:rsid w:val="000941C8"/>
    <w:rsid w:val="000A7DA1"/>
    <w:rsid w:val="000D476A"/>
    <w:rsid w:val="000F16E1"/>
    <w:rsid w:val="001113BA"/>
    <w:rsid w:val="00164FBD"/>
    <w:rsid w:val="0018260B"/>
    <w:rsid w:val="00196679"/>
    <w:rsid w:val="0019793F"/>
    <w:rsid w:val="001B225E"/>
    <w:rsid w:val="001C3222"/>
    <w:rsid w:val="001F0753"/>
    <w:rsid w:val="00204F8C"/>
    <w:rsid w:val="002073E9"/>
    <w:rsid w:val="00225E34"/>
    <w:rsid w:val="00230E37"/>
    <w:rsid w:val="00236F18"/>
    <w:rsid w:val="002A515A"/>
    <w:rsid w:val="002B2824"/>
    <w:rsid w:val="002C713B"/>
    <w:rsid w:val="002D7397"/>
    <w:rsid w:val="002F223C"/>
    <w:rsid w:val="002F2693"/>
    <w:rsid w:val="00303D2A"/>
    <w:rsid w:val="003069DF"/>
    <w:rsid w:val="00345FA1"/>
    <w:rsid w:val="00363F28"/>
    <w:rsid w:val="00390375"/>
    <w:rsid w:val="003A1F18"/>
    <w:rsid w:val="003B73C2"/>
    <w:rsid w:val="003C4B6E"/>
    <w:rsid w:val="004013B3"/>
    <w:rsid w:val="00405455"/>
    <w:rsid w:val="004630E1"/>
    <w:rsid w:val="00480181"/>
    <w:rsid w:val="00480B49"/>
    <w:rsid w:val="0048402C"/>
    <w:rsid w:val="004863D2"/>
    <w:rsid w:val="004B1637"/>
    <w:rsid w:val="004C68B0"/>
    <w:rsid w:val="00513D98"/>
    <w:rsid w:val="00523E28"/>
    <w:rsid w:val="00527197"/>
    <w:rsid w:val="00532FDC"/>
    <w:rsid w:val="00550C64"/>
    <w:rsid w:val="00556606"/>
    <w:rsid w:val="005B5474"/>
    <w:rsid w:val="005C1060"/>
    <w:rsid w:val="005F0564"/>
    <w:rsid w:val="0060241F"/>
    <w:rsid w:val="00604836"/>
    <w:rsid w:val="00640CAD"/>
    <w:rsid w:val="00660F5C"/>
    <w:rsid w:val="006B2B0A"/>
    <w:rsid w:val="006D45C7"/>
    <w:rsid w:val="006D73F9"/>
    <w:rsid w:val="00713035"/>
    <w:rsid w:val="007149E3"/>
    <w:rsid w:val="00732495"/>
    <w:rsid w:val="007725F3"/>
    <w:rsid w:val="007A2E05"/>
    <w:rsid w:val="007C4FCC"/>
    <w:rsid w:val="007D5F5C"/>
    <w:rsid w:val="007E793F"/>
    <w:rsid w:val="008262A7"/>
    <w:rsid w:val="0083131A"/>
    <w:rsid w:val="00854261"/>
    <w:rsid w:val="0087458A"/>
    <w:rsid w:val="00883141"/>
    <w:rsid w:val="008A5640"/>
    <w:rsid w:val="008B66A4"/>
    <w:rsid w:val="008C19F4"/>
    <w:rsid w:val="008D30E1"/>
    <w:rsid w:val="008D5051"/>
    <w:rsid w:val="008F0F2D"/>
    <w:rsid w:val="00913213"/>
    <w:rsid w:val="00946180"/>
    <w:rsid w:val="00957078"/>
    <w:rsid w:val="0095732E"/>
    <w:rsid w:val="00974F38"/>
    <w:rsid w:val="00993746"/>
    <w:rsid w:val="009A27B8"/>
    <w:rsid w:val="009B270B"/>
    <w:rsid w:val="009C1ECE"/>
    <w:rsid w:val="009E74B4"/>
    <w:rsid w:val="00A104CF"/>
    <w:rsid w:val="00A43E18"/>
    <w:rsid w:val="00A60C91"/>
    <w:rsid w:val="00A77B44"/>
    <w:rsid w:val="00A85BC5"/>
    <w:rsid w:val="00A85D21"/>
    <w:rsid w:val="00AA6921"/>
    <w:rsid w:val="00AD79FA"/>
    <w:rsid w:val="00AF6F7E"/>
    <w:rsid w:val="00B456C8"/>
    <w:rsid w:val="00BF0256"/>
    <w:rsid w:val="00C00142"/>
    <w:rsid w:val="00C02E63"/>
    <w:rsid w:val="00C555AC"/>
    <w:rsid w:val="00C60CE8"/>
    <w:rsid w:val="00C67524"/>
    <w:rsid w:val="00CC2B6D"/>
    <w:rsid w:val="00CC2C84"/>
    <w:rsid w:val="00CE25CF"/>
    <w:rsid w:val="00D03EB9"/>
    <w:rsid w:val="00DB2025"/>
    <w:rsid w:val="00DB3BF2"/>
    <w:rsid w:val="00DE48A5"/>
    <w:rsid w:val="00E45083"/>
    <w:rsid w:val="00E60F6A"/>
    <w:rsid w:val="00E733D6"/>
    <w:rsid w:val="00E76C55"/>
    <w:rsid w:val="00E80CB0"/>
    <w:rsid w:val="00EB2D44"/>
    <w:rsid w:val="00EB60FB"/>
    <w:rsid w:val="00F74F46"/>
    <w:rsid w:val="00F8709B"/>
    <w:rsid w:val="00F947E3"/>
    <w:rsid w:val="00FB6271"/>
    <w:rsid w:val="00FC7D0A"/>
    <w:rsid w:val="00FF4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C7000"/>
  <w15:docId w15:val="{9C94EDD0-B057-4250-8BF3-82FF20A04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32E"/>
  </w:style>
  <w:style w:type="paragraph" w:styleId="Heading2">
    <w:name w:val="heading 2"/>
    <w:basedOn w:val="Normal"/>
    <w:next w:val="Normal"/>
    <w:link w:val="Heading2Char"/>
    <w:semiHidden/>
    <w:unhideWhenUsed/>
    <w:qFormat/>
    <w:rsid w:val="007A2E05"/>
    <w:pPr>
      <w:keepNext/>
      <w:keepLines/>
      <w:spacing w:before="120"/>
      <w:jc w:val="center"/>
      <w:outlineLvl w:val="1"/>
    </w:pPr>
    <w:rPr>
      <w:b/>
      <w:sz w:val="32"/>
    </w:rPr>
  </w:style>
  <w:style w:type="paragraph" w:styleId="Heading3">
    <w:name w:val="heading 3"/>
    <w:basedOn w:val="Normal"/>
    <w:next w:val="Normal"/>
    <w:link w:val="Heading3Char"/>
    <w:uiPriority w:val="9"/>
    <w:unhideWhenUsed/>
    <w:qFormat/>
    <w:rsid w:val="0095732E"/>
    <w:pPr>
      <w:spacing w:after="240"/>
      <w:jc w:val="center"/>
      <w:outlineLvl w:val="2"/>
    </w:pPr>
    <w:rPr>
      <w:rFonts w:ascii="Times New Roman" w:hAnsi="Times New Roman" w:cs="Times New Roman"/>
      <w:b/>
      <w:sz w:val="24"/>
      <w:szCs w:val="24"/>
    </w:rPr>
  </w:style>
  <w:style w:type="paragraph" w:styleId="Heading4">
    <w:name w:val="heading 4"/>
    <w:basedOn w:val="Normal"/>
    <w:link w:val="Heading4Char"/>
    <w:unhideWhenUsed/>
    <w:qFormat/>
    <w:rsid w:val="0095732E"/>
    <w:pPr>
      <w:spacing w:after="240"/>
      <w:outlineLvl w:val="3"/>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7A2E05"/>
    <w:rPr>
      <w:b/>
      <w:sz w:val="32"/>
    </w:rPr>
  </w:style>
  <w:style w:type="character" w:customStyle="1" w:styleId="Heading4Char">
    <w:name w:val="Heading 4 Char"/>
    <w:basedOn w:val="DefaultParagraphFont"/>
    <w:link w:val="Heading4"/>
    <w:rsid w:val="0095732E"/>
    <w:rPr>
      <w:rFonts w:ascii="Times New Roman" w:hAnsi="Times New Roman" w:cs="Times New Roman"/>
      <w:b/>
      <w:sz w:val="24"/>
      <w:szCs w:val="24"/>
    </w:rPr>
  </w:style>
  <w:style w:type="paragraph" w:customStyle="1" w:styleId="ind4">
    <w:name w:val="ind .4"/>
    <w:basedOn w:val="Normal"/>
    <w:rsid w:val="007A2E05"/>
    <w:pPr>
      <w:tabs>
        <w:tab w:val="left" w:pos="1152"/>
        <w:tab w:val="left" w:pos="1728"/>
        <w:tab w:val="left" w:pos="2304"/>
        <w:tab w:val="left" w:pos="2880"/>
        <w:tab w:val="left" w:pos="3456"/>
      </w:tabs>
      <w:ind w:left="576"/>
    </w:pPr>
  </w:style>
  <w:style w:type="paragraph" w:styleId="BalloonText">
    <w:name w:val="Balloon Text"/>
    <w:basedOn w:val="Normal"/>
    <w:link w:val="BalloonTextChar"/>
    <w:uiPriority w:val="99"/>
    <w:semiHidden/>
    <w:unhideWhenUsed/>
    <w:rsid w:val="00A77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B44"/>
    <w:rPr>
      <w:rFonts w:ascii="Tahoma" w:hAnsi="Tahoma" w:cs="Tahoma"/>
      <w:sz w:val="16"/>
      <w:szCs w:val="16"/>
    </w:rPr>
  </w:style>
  <w:style w:type="paragraph" w:customStyle="1" w:styleId="ind12">
    <w:name w:val="ind 1.2"/>
    <w:basedOn w:val="Normal"/>
    <w:rsid w:val="00713035"/>
    <w:pPr>
      <w:tabs>
        <w:tab w:val="left" w:pos="2304"/>
        <w:tab w:val="left" w:pos="2880"/>
        <w:tab w:val="left" w:pos="3456"/>
      </w:tabs>
      <w:ind w:left="1728"/>
    </w:pPr>
  </w:style>
  <w:style w:type="paragraph" w:customStyle="1" w:styleId="ind8">
    <w:name w:val="ind .8"/>
    <w:basedOn w:val="Normal"/>
    <w:rsid w:val="00713035"/>
    <w:pPr>
      <w:tabs>
        <w:tab w:val="left" w:pos="1728"/>
        <w:tab w:val="left" w:pos="2304"/>
        <w:tab w:val="left" w:pos="2880"/>
        <w:tab w:val="left" w:pos="3456"/>
      </w:tabs>
      <w:ind w:left="1152"/>
    </w:pPr>
  </w:style>
  <w:style w:type="character" w:styleId="CommentReference">
    <w:name w:val="annotation reference"/>
    <w:basedOn w:val="DefaultParagraphFont"/>
    <w:uiPriority w:val="99"/>
    <w:semiHidden/>
    <w:unhideWhenUsed/>
    <w:rsid w:val="00713035"/>
    <w:rPr>
      <w:sz w:val="16"/>
      <w:szCs w:val="16"/>
    </w:rPr>
  </w:style>
  <w:style w:type="paragraph" w:styleId="CommentText">
    <w:name w:val="annotation text"/>
    <w:basedOn w:val="Normal"/>
    <w:link w:val="CommentTextChar"/>
    <w:uiPriority w:val="99"/>
    <w:semiHidden/>
    <w:unhideWhenUsed/>
    <w:rsid w:val="00713035"/>
    <w:pPr>
      <w:spacing w:line="240" w:lineRule="auto"/>
    </w:pPr>
    <w:rPr>
      <w:sz w:val="20"/>
      <w:szCs w:val="20"/>
    </w:rPr>
  </w:style>
  <w:style w:type="character" w:customStyle="1" w:styleId="CommentTextChar">
    <w:name w:val="Comment Text Char"/>
    <w:basedOn w:val="DefaultParagraphFont"/>
    <w:link w:val="CommentText"/>
    <w:uiPriority w:val="99"/>
    <w:semiHidden/>
    <w:rsid w:val="00713035"/>
    <w:rPr>
      <w:sz w:val="20"/>
      <w:szCs w:val="20"/>
    </w:rPr>
  </w:style>
  <w:style w:type="paragraph" w:styleId="CommentSubject">
    <w:name w:val="annotation subject"/>
    <w:basedOn w:val="CommentText"/>
    <w:next w:val="CommentText"/>
    <w:link w:val="CommentSubjectChar"/>
    <w:uiPriority w:val="99"/>
    <w:semiHidden/>
    <w:unhideWhenUsed/>
    <w:rsid w:val="00713035"/>
    <w:rPr>
      <w:b/>
      <w:bCs/>
    </w:rPr>
  </w:style>
  <w:style w:type="character" w:customStyle="1" w:styleId="CommentSubjectChar">
    <w:name w:val="Comment Subject Char"/>
    <w:basedOn w:val="CommentTextChar"/>
    <w:link w:val="CommentSubject"/>
    <w:uiPriority w:val="99"/>
    <w:semiHidden/>
    <w:rsid w:val="00713035"/>
    <w:rPr>
      <w:b/>
      <w:bCs/>
      <w:sz w:val="20"/>
      <w:szCs w:val="20"/>
    </w:rPr>
  </w:style>
  <w:style w:type="paragraph" w:styleId="Revision">
    <w:name w:val="Revision"/>
    <w:hidden/>
    <w:uiPriority w:val="99"/>
    <w:semiHidden/>
    <w:rsid w:val="00604836"/>
    <w:pPr>
      <w:spacing w:after="0" w:line="240" w:lineRule="auto"/>
    </w:pPr>
  </w:style>
  <w:style w:type="character" w:customStyle="1" w:styleId="Heading3Char">
    <w:name w:val="Heading 3 Char"/>
    <w:basedOn w:val="DefaultParagraphFont"/>
    <w:link w:val="Heading3"/>
    <w:uiPriority w:val="9"/>
    <w:rsid w:val="0095732E"/>
    <w:rPr>
      <w:rFonts w:ascii="Times New Roman" w:hAnsi="Times New Roman" w:cs="Times New Roman"/>
      <w:b/>
      <w:sz w:val="24"/>
      <w:szCs w:val="24"/>
    </w:rPr>
  </w:style>
  <w:style w:type="paragraph" w:styleId="TOC3">
    <w:name w:val="toc 3"/>
    <w:basedOn w:val="Normal"/>
    <w:next w:val="Normal"/>
    <w:autoRedefine/>
    <w:uiPriority w:val="39"/>
    <w:unhideWhenUsed/>
    <w:rsid w:val="00AD79FA"/>
    <w:pPr>
      <w:spacing w:after="100"/>
      <w:ind w:left="440"/>
    </w:pPr>
  </w:style>
  <w:style w:type="paragraph" w:styleId="TOC4">
    <w:name w:val="toc 4"/>
    <w:basedOn w:val="Normal"/>
    <w:next w:val="Normal"/>
    <w:autoRedefine/>
    <w:uiPriority w:val="39"/>
    <w:unhideWhenUsed/>
    <w:rsid w:val="00AD79FA"/>
    <w:pPr>
      <w:spacing w:after="100"/>
      <w:ind w:left="660"/>
    </w:pPr>
  </w:style>
  <w:style w:type="character" w:styleId="Hyperlink">
    <w:name w:val="Hyperlink"/>
    <w:basedOn w:val="DefaultParagraphFont"/>
    <w:uiPriority w:val="99"/>
    <w:unhideWhenUsed/>
    <w:rsid w:val="00AD79FA"/>
    <w:rPr>
      <w:color w:val="0000FF" w:themeColor="hyperlink"/>
      <w:u w:val="single"/>
    </w:rPr>
  </w:style>
  <w:style w:type="character" w:styleId="FollowedHyperlink">
    <w:name w:val="FollowedHyperlink"/>
    <w:basedOn w:val="DefaultParagraphFont"/>
    <w:uiPriority w:val="99"/>
    <w:semiHidden/>
    <w:unhideWhenUsed/>
    <w:rsid w:val="008262A7"/>
    <w:rPr>
      <w:color w:val="800080" w:themeColor="followedHyperlink"/>
      <w:u w:val="single"/>
    </w:rPr>
  </w:style>
  <w:style w:type="character" w:styleId="UnresolvedMention">
    <w:name w:val="Unresolved Mention"/>
    <w:basedOn w:val="DefaultParagraphFont"/>
    <w:uiPriority w:val="99"/>
    <w:semiHidden/>
    <w:unhideWhenUsed/>
    <w:rsid w:val="008262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49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rmyeitaas.sharepoint-mil.us/:x:/r/sites/ASA-ALT-PAM-PP/AFARSPDF/AFARSGG.xlsx?d=w5cd5fba948e94467be69dbb717e123ce&amp;csf=1&amp;web=1&amp;e=izI89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rmyeitaas.sharepoint-mil.us/:x:/r/sites/ASA-ALT-PAM-PP/AFARSPDF/AFARSGG.xlsx?d=w5cd5fba948e94467be69dbb717e123ce&amp;csf=1&amp;web=1&amp;e=izI89U" TargetMode="Externa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hyperlink" Target="https://armyeitaas.sharepoint-mil.us/:x:/r/sites/ASA-ALT-PAM-PP/AFARSPDF/AFARSGG.xlsx?d=w5cd5fba948e94467be69dbb717e123ce&amp;csf=1&amp;web=1&amp;e=izI89U" TargetMode="External"/><Relationship Id="rId4" Type="http://schemas.openxmlformats.org/officeDocument/2006/relationships/customXml" Target="../customXml/item4.xml"/><Relationship Id="rId9" Type="http://schemas.openxmlformats.org/officeDocument/2006/relationships/hyperlink" Target="https://armyeitaas.sharepoint-mil.us/:x:/r/sites/ASA-ALT-PAM-PP/AFARSPDF/AFARSGG.xlsx?d=w5cd5fba948e94467be69dbb717e123ce&amp;csf=1&amp;web=1&amp;e=izI89U"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5" ma:contentTypeDescription="Army Federal Acquisition Regulation Supplement" ma:contentTypeScope="" ma:versionID="9d4a548d5ad8be2f19451f4e1ee304f9">
  <xsd:schema xmlns:xsd="http://www.w3.org/2001/XMLSchema" xmlns:xs="http://www.w3.org/2001/XMLSchema" xmlns:p="http://schemas.microsoft.com/office/2006/metadata/properties" xmlns:ns1="4d2834f2-6e62-48ef-822a-880d84868a39" xmlns:ns3="1d182ed6-48bb-48f5-abfd-790737af81b2" targetNamespace="http://schemas.microsoft.com/office/2006/metadata/properties" ma:root="true" ma:fieldsID="76cfa627da9704b88091e5bd3eb730e2" ns1:_="" ns3:_="">
    <xsd:import namespace="4d2834f2-6e62-48ef-822a-880d84868a39"/>
    <xsd:import namespace="1d182ed6-48bb-48f5-abfd-790737af81b2"/>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d182ed6-48bb-48f5-abfd-790737af81b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removed PGI guidance at 5123.12. </Related_x0020_Words_x002f_Description>
    <Posted_x0020_By_x002f_Author xmlns="4d2834f2-6e62-48ef-822a-880d84868a39">
      <UserInfo>
        <DisplayName>Jordan, Amanda C Ms CIV USA ASA ALT</DisplayName>
        <AccountId>168</AccountId>
        <AccountType/>
      </UserInfo>
    </Posted_x0020_By_x002f_Author>
    <k7fb65748f04451ebe52ab3a8ef4f06e xmlns="4d2834f2-6e62-48ef-822a-880d84868a39">
      <Terms xmlns="http://schemas.microsoft.com/office/infopath/2007/PartnerControls"/>
    </k7fb65748f04451ebe52ab3a8ef4f06e>
    <TaxCatchAll xmlns="4d2834f2-6e62-48ef-822a-880d84868a39">
      <Value>491</Value>
      <Value>10</Value>
      <Value>9</Value>
      <Value>8</Value>
      <Value>23</Value>
      <Value>689</Value>
    </TaxCatchAll>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Deputy Assistant Secretary of the Army (Procurement)</TermName>
          <TermId xmlns="http://schemas.microsoft.com/office/infopath/2007/PartnerControls">0669a941-ccce-4e28-aa9b-339af9bf48ea</TermId>
        </TermInfo>
      </Terms>
    </b32cdbbdcfbf448899278e680467c731>
    <_dlc_DocId xmlns="4d2834f2-6e62-48ef-822a-880d84868a39">DASAP-90-750</_dlc_DocId>
    <_dlc_DocIdUrl xmlns="4d2834f2-6e62-48ef-822a-880d84868a39">
      <Url>https://spcs3.kc.army.mil/asaalt/ZPTeam/PPS/_layouts/15/DocIdRedir.aspx?ID=DASAP-90-750</Url>
      <Description>DASAP-90-750</Description>
    </_dlc_DocIdUrl>
    <Part xmlns="4d2834f2-6e62-48ef-822a-880d84868a39">5123</Part>
    <Subpart xmlns="4d2834f2-6e62-48ef-822a-880d84868a39" xsi:nil="true"/>
    <WebPartName xmlns="4d2834f2-6e62-48ef-822a-880d84868a39" xsi:nil="true"/>
    <AFARSRevisionNo xmlns="4d2834f2-6e62-48ef-822a-880d84868a39">28.03</AFARSRevisionNo>
  </documentManagement>
</p:properties>
</file>

<file path=customXml/itemProps1.xml><?xml version="1.0" encoding="utf-8"?>
<ds:datastoreItem xmlns:ds="http://schemas.openxmlformats.org/officeDocument/2006/customXml" ds:itemID="{93B7684B-EC5F-485B-8D8A-9585C1CF071F}">
  <ds:schemaRefs>
    <ds:schemaRef ds:uri="http://schemas.openxmlformats.org/officeDocument/2006/bibliography"/>
  </ds:schemaRefs>
</ds:datastoreItem>
</file>

<file path=customXml/itemProps2.xml><?xml version="1.0" encoding="utf-8"?>
<ds:datastoreItem xmlns:ds="http://schemas.openxmlformats.org/officeDocument/2006/customXml" ds:itemID="{1FD29D09-1BB7-44AD-A4E5-7BC01B788E4F}">
  <ds:schemaRefs>
    <ds:schemaRef ds:uri="http://schemas.microsoft.com/sharepoint/v3/contenttype/forms"/>
  </ds:schemaRefs>
</ds:datastoreItem>
</file>

<file path=customXml/itemProps3.xml><?xml version="1.0" encoding="utf-8"?>
<ds:datastoreItem xmlns:ds="http://schemas.openxmlformats.org/officeDocument/2006/customXml" ds:itemID="{60F7C03D-EE92-4343-97D7-6EC534B158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1d182ed6-48bb-48f5-abfd-790737af81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3AD9D1-8D10-4510-85E4-065CDFC52C95}">
  <ds:schemaRefs>
    <ds:schemaRef ds:uri="http://schemas.microsoft.com/sharepoint/events"/>
  </ds:schemaRefs>
</ds:datastoreItem>
</file>

<file path=customXml/itemProps5.xml><?xml version="1.0" encoding="utf-8"?>
<ds:datastoreItem xmlns:ds="http://schemas.openxmlformats.org/officeDocument/2006/customXml" ds:itemID="{3177DBCD-EAD1-4EBD-9A90-A62FE4B5BFC5}">
  <ds:schemaRefs>
    <ds:schemaRef ds:uri="http://schemas.microsoft.com/office/2006/metadata/properties"/>
    <ds:schemaRef ds:uri="http://schemas.microsoft.com/office/infopath/2007/PartnerControls"/>
    <ds:schemaRef ds:uri="4d2834f2-6e62-48ef-822a-880d84868a39"/>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894</Words>
  <Characters>5160</Characters>
  <Application>Microsoft Office Word</Application>
  <DocSecurity>0</DocSecurity>
  <Lines>117</Lines>
  <Paragraphs>61</Paragraphs>
  <ScaleCrop>false</ScaleCrop>
  <HeadingPairs>
    <vt:vector size="2" baseType="variant">
      <vt:variant>
        <vt:lpstr>Title</vt:lpstr>
      </vt:variant>
      <vt:variant>
        <vt:i4>1</vt:i4>
      </vt:variant>
    </vt:vector>
  </HeadingPairs>
  <TitlesOfParts>
    <vt:vector size="1" baseType="lpstr">
      <vt:lpstr>AFARS 5123_Revision_28_03</vt:lpstr>
    </vt:vector>
  </TitlesOfParts>
  <Company>U.S. Army</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5123_Revision_28_03</dc:title>
  <dc:creator>Administrator</dc:creator>
  <cp:lastModifiedBy>Jordan, Amanda C CIV USARMY HQDA ASA ALT (USA)</cp:lastModifiedBy>
  <cp:revision>2</cp:revision>
  <cp:lastPrinted>2014-09-05T13:32:00Z</cp:lastPrinted>
  <dcterms:created xsi:type="dcterms:W3CDTF">2024-09-22T22:33:00Z</dcterms:created>
  <dcterms:modified xsi:type="dcterms:W3CDTF">2024-09-22T22:33:00Z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2014|bc308928-d5a1-41f3-ab61-a643bdbb52d8</vt:lpwstr>
  </property>
  <property fmtid="{D5CDD505-2E9C-101B-9397-08002B2CF9AE}" pid="5" name="_dlc_DocIdItemGuid">
    <vt:lpwstr>01d02406-696e-4730-a1cb-e904b44f5c26</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9;#FY 2014|bc308928-d5a1-41f3-ab61-a643bdbb52d8</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 Category">
    <vt:lpwstr>689;#AFARS|bb992525-aa7e-4a83-b416-a83ba76134c8</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Briefing_x0020_Document_x0020_Types">
    <vt:lpwstr/>
  </property>
  <property fmtid="{D5CDD505-2E9C-101B-9397-08002B2CF9AE}" pid="17" name="Presented_x0020_To">
    <vt:lpwstr/>
  </property>
  <property fmtid="{D5CDD505-2E9C-101B-9397-08002B2CF9AE}" pid="18" name="Organization">
    <vt:lpwstr>491;#Deputy Assistant Secretary of the Army (Procurement)|0669a941-ccce-4e28-aa9b-339af9bf48ea</vt:lpwstr>
  </property>
  <property fmtid="{D5CDD505-2E9C-101B-9397-08002B2CF9AE}" pid="19" name="Audit_x0020_Agency">
    <vt:lpwstr/>
  </property>
  <property fmtid="{D5CDD505-2E9C-101B-9397-08002B2CF9AE}" pid="20" name="b489bf28285947bdbd459884f7ac3df3">
    <vt:lpwstr/>
  </property>
  <property fmtid="{D5CDD505-2E9C-101B-9397-08002B2CF9AE}" pid="21" name="Document Status">
    <vt:lpwstr>8;#Final|260ff4ba-7e6d-4f69-b2f8-5d9b6aa5bf2e</vt:lpwstr>
  </property>
  <property fmtid="{D5CDD505-2E9C-101B-9397-08002B2CF9AE}" pid="22" name="f88fa16fa7cc46e2865c02d0fcda6385">
    <vt:lpwstr/>
  </property>
  <property fmtid="{D5CDD505-2E9C-101B-9397-08002B2CF9AE}" pid="23" name="Presented_x0020_By">
    <vt:lpwstr/>
  </property>
  <property fmtid="{D5CDD505-2E9C-101B-9397-08002B2CF9AE}" pid="24" name="Report_x0020_Document_x0020_Type">
    <vt:lpwstr/>
  </property>
  <property fmtid="{D5CDD505-2E9C-101B-9397-08002B2CF9AE}" pid="25" name="Approval_x0020_Authority">
    <vt:lpwstr/>
  </property>
  <property fmtid="{D5CDD505-2E9C-101B-9397-08002B2CF9AE}" pid="26" name="Business_x0020_System">
    <vt:lpwstr>10;#Army Contracting Business Intelligence System|a5fc719a-e457-4d8f-af25-366c5684c6d3</vt:lpwstr>
  </property>
  <property fmtid="{D5CDD505-2E9C-101B-9397-08002B2CF9AE}" pid="27" name="n1f53f438c0b451c9f12744c2d53faea">
    <vt:lpwstr/>
  </property>
  <property fmtid="{D5CDD505-2E9C-101B-9397-08002B2CF9AE}" pid="28" name="Fiscal Year">
    <vt:lpwstr>9;#FY 2014|bc308928-d5a1-41f3-ab61-a643bdbb52d8</vt:lpwstr>
  </property>
  <property fmtid="{D5CDD505-2E9C-101B-9397-08002B2CF9AE}" pid="29" name="Business System">
    <vt:lpwstr>10;#Army Contracting Business Intelligence System|a5fc719a-e457-4d8f-af25-366c5684c6d3</vt:lpwstr>
  </property>
  <property fmtid="{D5CDD505-2E9C-101B-9397-08002B2CF9AE}" pid="30" name="Update Content Type">
    <vt:lpwstr>https://spcs3.kc.army.mil/asaalt/ZPTeam/PPS/_layouts/15/wrkstat.aspx?List=0d841846-02a6-4116-83fb-4a7274d086b8&amp;WorkflowInstanceName=da9f4323-0379-47b3-8aa6-cd1018ff7f58, Update Content Type</vt:lpwstr>
  </property>
  <property fmtid="{D5CDD505-2E9C-101B-9397-08002B2CF9AE}" pid="31" name="Select Content Type">
    <vt:lpwstr>Please Select</vt:lpwstr>
  </property>
  <property fmtid="{D5CDD505-2E9C-101B-9397-08002B2CF9AE}" pid="32" name="i985fb4ba1b74433aef9ca5eaedaab6a">
    <vt:lpwstr>AFARS|bb992525-aa7e-4a83-b416-a83ba76134c8</vt:lpwstr>
  </property>
  <property fmtid="{D5CDD505-2E9C-101B-9397-08002B2CF9AE}" pid="33" name="Presented By">
    <vt:lpwstr/>
  </property>
  <property fmtid="{D5CDD505-2E9C-101B-9397-08002B2CF9AE}" pid="34" name="Audit Agency">
    <vt:lpwstr/>
  </property>
  <property fmtid="{D5CDD505-2E9C-101B-9397-08002B2CF9AE}" pid="35" name="Report Document Type">
    <vt:lpwstr/>
  </property>
  <property fmtid="{D5CDD505-2E9C-101B-9397-08002B2CF9AE}" pid="36" name="PARC Notifications">
    <vt:lpwstr/>
  </property>
  <property fmtid="{D5CDD505-2E9C-101B-9397-08002B2CF9AE}" pid="37" name="Document Subject">
    <vt:lpwstr/>
  </property>
  <property fmtid="{D5CDD505-2E9C-101B-9397-08002B2CF9AE}" pid="38" name="Briefing Document Types">
    <vt:lpwstr/>
  </property>
  <property fmtid="{D5CDD505-2E9C-101B-9397-08002B2CF9AE}" pid="39" name="Approval Authority">
    <vt:lpwstr/>
  </property>
  <property fmtid="{D5CDD505-2E9C-101B-9397-08002B2CF9AE}" pid="40" name="Presented To">
    <vt:lpwstr/>
  </property>
  <property fmtid="{D5CDD505-2E9C-101B-9397-08002B2CF9AE}" pid="41" name="Order">
    <vt:r8>95700</vt:r8>
  </property>
  <property fmtid="{D5CDD505-2E9C-101B-9397-08002B2CF9AE}" pid="42" name="xd_ProgID">
    <vt:lpwstr/>
  </property>
  <property fmtid="{D5CDD505-2E9C-101B-9397-08002B2CF9AE}" pid="43" name="TemplateUrl">
    <vt:lpwstr/>
  </property>
  <property fmtid="{D5CDD505-2E9C-101B-9397-08002B2CF9AE}" pid="44" name="IconOverlay">
    <vt:lpwstr/>
  </property>
  <property fmtid="{D5CDD505-2E9C-101B-9397-08002B2CF9AE}" pid="45" name="_CopySource">
    <vt:lpwstr>https://spcs3.kc.army.mil/asaalt/ZPTeam/PPS/sitelib/AFARS 5123 Revision 26_01 FINAL Word.docx</vt:lpwstr>
  </property>
  <property fmtid="{D5CDD505-2E9C-101B-9397-08002B2CF9AE}" pid="46" name="Notification Number">
    <vt:lpwstr/>
  </property>
  <property fmtid="{D5CDD505-2E9C-101B-9397-08002B2CF9AE}" pid="47" name="ceb9413c6ca94765b17a7c77e496dffc">
    <vt:lpwstr/>
  </property>
  <property fmtid="{D5CDD505-2E9C-101B-9397-08002B2CF9AE}" pid="48" name="b89601af4f7f42688b61458ba111cf99">
    <vt:lpwstr/>
  </property>
  <property fmtid="{D5CDD505-2E9C-101B-9397-08002B2CF9AE}" pid="49" name="Organization Reviewed">
    <vt:lpwstr/>
  </property>
  <property fmtid="{D5CDD505-2E9C-101B-9397-08002B2CF9AE}" pid="50" name="PARC Contracting Area">
    <vt:lpwstr/>
  </property>
</Properties>
</file>