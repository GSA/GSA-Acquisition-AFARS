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73A92E" w14:textId="77777777" w:rsidR="008318E1" w:rsidRPr="008E55F9" w:rsidRDefault="008318E1" w:rsidP="00102BFE">
      <w:pPr>
        <w:pStyle w:val="note"/>
        <w:tabs>
          <w:tab w:val="clear" w:pos="1656"/>
        </w:tabs>
        <w:spacing w:after="240"/>
        <w:ind w:left="0" w:firstLine="0"/>
        <w:jc w:val="center"/>
        <w:rPr>
          <w:rFonts w:ascii="Times New Roman" w:hAnsi="Times New Roman" w:cs="Times New Roman"/>
          <w:bCs/>
          <w:caps/>
          <w:sz w:val="32"/>
          <w:szCs w:val="24"/>
        </w:rPr>
      </w:pPr>
      <w:r w:rsidRPr="008E55F9">
        <w:rPr>
          <w:rFonts w:ascii="Times New Roman" w:hAnsi="Times New Roman" w:cs="Times New Roman"/>
          <w:b/>
          <w:bCs/>
          <w:caps/>
          <w:sz w:val="32"/>
          <w:szCs w:val="24"/>
        </w:rPr>
        <w:t xml:space="preserve">AFARS </w:t>
      </w:r>
      <w:r w:rsidR="00407B1B" w:rsidRPr="008E55F9">
        <w:rPr>
          <w:rFonts w:ascii="Times New Roman" w:hAnsi="Times New Roman" w:cs="Times New Roman"/>
          <w:b/>
          <w:bCs/>
          <w:caps/>
          <w:sz w:val="32"/>
          <w:szCs w:val="24"/>
        </w:rPr>
        <w:t>–</w:t>
      </w:r>
      <w:r w:rsidRPr="008E55F9">
        <w:rPr>
          <w:rFonts w:ascii="Times New Roman" w:hAnsi="Times New Roman" w:cs="Times New Roman"/>
          <w:b/>
          <w:bCs/>
          <w:caps/>
          <w:sz w:val="32"/>
          <w:szCs w:val="24"/>
        </w:rPr>
        <w:t xml:space="preserve"> Part 5153</w:t>
      </w:r>
    </w:p>
    <w:p w14:paraId="5473A92F" w14:textId="77777777" w:rsidR="008318E1" w:rsidRPr="00A930D3" w:rsidRDefault="008318E1" w:rsidP="00A930D3">
      <w:pPr>
        <w:jc w:val="center"/>
        <w:rPr>
          <w:rFonts w:ascii="Times New Roman" w:hAnsi="Times New Roman" w:cs="Times New Roman"/>
          <w:b/>
          <w:sz w:val="32"/>
          <w:szCs w:val="32"/>
        </w:rPr>
      </w:pPr>
      <w:r w:rsidRPr="00A930D3">
        <w:rPr>
          <w:rFonts w:ascii="Times New Roman" w:hAnsi="Times New Roman" w:cs="Times New Roman"/>
          <w:b/>
          <w:sz w:val="32"/>
          <w:szCs w:val="32"/>
        </w:rPr>
        <w:t>Forms</w:t>
      </w:r>
    </w:p>
    <w:p w14:paraId="5473A931" w14:textId="5DC87280" w:rsidR="00A608E3" w:rsidRDefault="00F34669" w:rsidP="00633A4B">
      <w:pPr>
        <w:pStyle w:val="note"/>
        <w:tabs>
          <w:tab w:val="clear" w:pos="1656"/>
        </w:tabs>
        <w:spacing w:after="240"/>
        <w:ind w:left="0" w:firstLine="0"/>
        <w:jc w:val="center"/>
        <w:rPr>
          <w:rFonts w:ascii="Times New Roman" w:hAnsi="Times New Roman" w:cs="Times New Roman"/>
          <w:bCs/>
          <w:i/>
          <w:sz w:val="24"/>
          <w:szCs w:val="24"/>
        </w:rPr>
      </w:pPr>
      <w:r w:rsidRPr="00F34669">
        <w:rPr>
          <w:rFonts w:ascii="Times New Roman" w:hAnsi="Times New Roman" w:cs="Times New Roman"/>
          <w:bCs/>
          <w:i/>
          <w:sz w:val="24"/>
          <w:szCs w:val="24"/>
        </w:rPr>
        <w:t>(Revised</w:t>
      </w:r>
      <w:r w:rsidR="00FD124F">
        <w:rPr>
          <w:rFonts w:ascii="Times New Roman" w:hAnsi="Times New Roman" w:cs="Times New Roman"/>
          <w:bCs/>
          <w:i/>
          <w:sz w:val="24"/>
          <w:szCs w:val="24"/>
        </w:rPr>
        <w:t xml:space="preserve"> </w:t>
      </w:r>
      <w:del w:id="0" w:author="Jordan, Amanda C CIV USARMY HQDA ASA ALT (USA)" w:date="2023-08-09T07:30:00Z">
        <w:r w:rsidR="00DB040A" w:rsidDel="005D73C0">
          <w:rPr>
            <w:rFonts w:ascii="Times New Roman" w:hAnsi="Times New Roman" w:cs="Times New Roman"/>
            <w:bCs/>
            <w:i/>
            <w:sz w:val="24"/>
            <w:szCs w:val="24"/>
          </w:rPr>
          <w:delText>11 April</w:delText>
        </w:r>
      </w:del>
      <w:ins w:id="1" w:author="Jordan, Amanda C CIV USARMY HQDA ASA ALT (USA)" w:date="2023-08-09T07:30:00Z">
        <w:r w:rsidR="005D73C0">
          <w:rPr>
            <w:rFonts w:ascii="Times New Roman" w:hAnsi="Times New Roman" w:cs="Times New Roman"/>
            <w:bCs/>
            <w:i/>
            <w:sz w:val="24"/>
            <w:szCs w:val="24"/>
          </w:rPr>
          <w:t>09 August</w:t>
        </w:r>
      </w:ins>
      <w:r w:rsidR="00722A32">
        <w:rPr>
          <w:rFonts w:ascii="Times New Roman" w:hAnsi="Times New Roman" w:cs="Times New Roman"/>
          <w:bCs/>
          <w:i/>
          <w:sz w:val="24"/>
          <w:szCs w:val="24"/>
        </w:rPr>
        <w:t xml:space="preserve"> </w:t>
      </w:r>
      <w:r w:rsidR="00C24C70">
        <w:rPr>
          <w:rFonts w:ascii="Times New Roman" w:hAnsi="Times New Roman" w:cs="Times New Roman"/>
          <w:bCs/>
          <w:i/>
          <w:sz w:val="24"/>
          <w:szCs w:val="24"/>
        </w:rPr>
        <w:t>2023</w:t>
      </w:r>
      <w:r w:rsidR="00F95F2E">
        <w:rPr>
          <w:rFonts w:ascii="Times New Roman" w:hAnsi="Times New Roman" w:cs="Times New Roman"/>
          <w:bCs/>
          <w:i/>
          <w:sz w:val="24"/>
          <w:szCs w:val="24"/>
        </w:rPr>
        <w:t>)</w:t>
      </w:r>
    </w:p>
    <w:p w14:paraId="008CBA90" w14:textId="60A46736" w:rsidR="000A576E" w:rsidRPr="00722A32" w:rsidRDefault="000A576E">
      <w:pPr>
        <w:pStyle w:val="TOC3"/>
        <w:tabs>
          <w:tab w:val="right" w:leader="dot" w:pos="9350"/>
        </w:tabs>
        <w:rPr>
          <w:rFonts w:ascii="Times New Roman" w:eastAsiaTheme="minorEastAsia" w:hAnsi="Times New Roman" w:cs="Times New Roman"/>
          <w:noProof/>
          <w:sz w:val="24"/>
          <w:szCs w:val="24"/>
        </w:rPr>
      </w:pPr>
      <w:r w:rsidRPr="000A576E">
        <w:rPr>
          <w:rFonts w:ascii="Times New Roman" w:eastAsiaTheme="minorEastAsia" w:hAnsi="Times New Roman" w:cs="Times New Roman"/>
          <w:noProof/>
          <w:sz w:val="24"/>
          <w:szCs w:val="24"/>
        </w:rPr>
        <w:fldChar w:fldCharType="begin"/>
      </w:r>
      <w:r w:rsidRPr="000A576E">
        <w:rPr>
          <w:rFonts w:ascii="Times New Roman" w:eastAsiaTheme="minorEastAsia" w:hAnsi="Times New Roman" w:cs="Times New Roman"/>
          <w:noProof/>
          <w:sz w:val="24"/>
          <w:szCs w:val="24"/>
        </w:rPr>
        <w:instrText xml:space="preserve"> TOC \o "1-4" \h \z \u </w:instrText>
      </w:r>
      <w:r w:rsidRPr="000A576E">
        <w:rPr>
          <w:rFonts w:ascii="Times New Roman" w:eastAsiaTheme="minorEastAsia" w:hAnsi="Times New Roman" w:cs="Times New Roman"/>
          <w:noProof/>
          <w:sz w:val="24"/>
          <w:szCs w:val="24"/>
        </w:rPr>
        <w:fldChar w:fldCharType="separate"/>
      </w:r>
      <w:hyperlink w:anchor="_Toc132198515" w:history="1">
        <w:r w:rsidRPr="00722A32">
          <w:rPr>
            <w:rStyle w:val="Hyperlink"/>
            <w:rFonts w:ascii="Times New Roman" w:hAnsi="Times New Roman" w:cs="Times New Roman"/>
            <w:noProof/>
            <w:sz w:val="24"/>
            <w:szCs w:val="24"/>
          </w:rPr>
          <w:t>Subpart 5153.2 – Prescription of Forms</w:t>
        </w:r>
        <w:r w:rsidRPr="00722A32">
          <w:rPr>
            <w:rFonts w:ascii="Times New Roman" w:hAnsi="Times New Roman" w:cs="Times New Roman"/>
            <w:noProof/>
            <w:webHidden/>
            <w:sz w:val="24"/>
            <w:szCs w:val="24"/>
          </w:rPr>
          <w:tab/>
        </w:r>
        <w:r w:rsidRPr="00722A32">
          <w:rPr>
            <w:rFonts w:ascii="Times New Roman" w:hAnsi="Times New Roman" w:cs="Times New Roman"/>
            <w:noProof/>
            <w:webHidden/>
            <w:sz w:val="24"/>
            <w:szCs w:val="24"/>
          </w:rPr>
          <w:fldChar w:fldCharType="begin"/>
        </w:r>
        <w:r w:rsidRPr="00722A32">
          <w:rPr>
            <w:rFonts w:ascii="Times New Roman" w:hAnsi="Times New Roman" w:cs="Times New Roman"/>
            <w:noProof/>
            <w:webHidden/>
            <w:sz w:val="24"/>
            <w:szCs w:val="24"/>
          </w:rPr>
          <w:instrText xml:space="preserve"> PAGEREF _Toc132198515 \h </w:instrText>
        </w:r>
        <w:r w:rsidRPr="00722A32">
          <w:rPr>
            <w:rFonts w:ascii="Times New Roman" w:hAnsi="Times New Roman" w:cs="Times New Roman"/>
            <w:noProof/>
            <w:webHidden/>
            <w:sz w:val="24"/>
            <w:szCs w:val="24"/>
          </w:rPr>
        </w:r>
        <w:r w:rsidRPr="00722A32">
          <w:rPr>
            <w:rFonts w:ascii="Times New Roman" w:hAnsi="Times New Roman" w:cs="Times New Roman"/>
            <w:noProof/>
            <w:webHidden/>
            <w:sz w:val="24"/>
            <w:szCs w:val="24"/>
          </w:rPr>
          <w:fldChar w:fldCharType="separate"/>
        </w:r>
        <w:r w:rsidRPr="00722A32">
          <w:rPr>
            <w:rFonts w:ascii="Times New Roman" w:hAnsi="Times New Roman" w:cs="Times New Roman"/>
            <w:noProof/>
            <w:webHidden/>
            <w:sz w:val="24"/>
            <w:szCs w:val="24"/>
          </w:rPr>
          <w:t>2</w:t>
        </w:r>
        <w:r w:rsidRPr="00722A32">
          <w:rPr>
            <w:rFonts w:ascii="Times New Roman" w:hAnsi="Times New Roman" w:cs="Times New Roman"/>
            <w:noProof/>
            <w:webHidden/>
            <w:sz w:val="24"/>
            <w:szCs w:val="24"/>
          </w:rPr>
          <w:fldChar w:fldCharType="end"/>
        </w:r>
      </w:hyperlink>
    </w:p>
    <w:p w14:paraId="31DDCDBA" w14:textId="15875FD5"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16" w:history="1">
        <w:r w:rsidR="000A576E" w:rsidRPr="00722A32">
          <w:rPr>
            <w:rStyle w:val="Hyperlink"/>
            <w:rFonts w:ascii="Times New Roman" w:hAnsi="Times New Roman" w:cs="Times New Roman"/>
            <w:noProof/>
            <w:sz w:val="24"/>
            <w:szCs w:val="24"/>
          </w:rPr>
          <w:t>5153.201  Federal acquisition system.</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_Toc132198516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2</w:t>
        </w:r>
        <w:r w:rsidR="000A576E" w:rsidRPr="00722A32">
          <w:rPr>
            <w:rFonts w:ascii="Times New Roman" w:hAnsi="Times New Roman" w:cs="Times New Roman"/>
            <w:noProof/>
            <w:webHidden/>
            <w:sz w:val="24"/>
            <w:szCs w:val="24"/>
          </w:rPr>
          <w:fldChar w:fldCharType="end"/>
        </w:r>
      </w:hyperlink>
    </w:p>
    <w:p w14:paraId="252A20E1" w14:textId="6FC2282A"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17" w:history="1">
        <w:r w:rsidR="000A576E" w:rsidRPr="00722A32">
          <w:rPr>
            <w:rStyle w:val="Hyperlink"/>
            <w:rFonts w:ascii="Times New Roman" w:hAnsi="Times New Roman" w:cs="Times New Roman"/>
            <w:noProof/>
            <w:sz w:val="24"/>
            <w:szCs w:val="24"/>
          </w:rPr>
          <w:t>5153.201-90  Sample contracting officer’s representative designation letter.</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_Toc132198517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2</w:t>
        </w:r>
        <w:r w:rsidR="000A576E" w:rsidRPr="00722A32">
          <w:rPr>
            <w:rFonts w:ascii="Times New Roman" w:hAnsi="Times New Roman" w:cs="Times New Roman"/>
            <w:noProof/>
            <w:webHidden/>
            <w:sz w:val="24"/>
            <w:szCs w:val="24"/>
          </w:rPr>
          <w:fldChar w:fldCharType="end"/>
        </w:r>
      </w:hyperlink>
    </w:p>
    <w:p w14:paraId="5C3C2194" w14:textId="6C471C77"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18" w:history="1">
        <w:r w:rsidR="000A576E" w:rsidRPr="00722A32">
          <w:rPr>
            <w:rStyle w:val="Hyperlink"/>
            <w:rFonts w:ascii="Times New Roman" w:hAnsi="Times New Roman" w:cs="Times New Roman"/>
            <w:noProof/>
            <w:sz w:val="24"/>
            <w:szCs w:val="24"/>
          </w:rPr>
          <w:t>5153.201-91  Sample ordering officer appointment letter.</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_Toc132198518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2</w:t>
        </w:r>
        <w:r w:rsidR="000A576E" w:rsidRPr="00722A32">
          <w:rPr>
            <w:rFonts w:ascii="Times New Roman" w:hAnsi="Times New Roman" w:cs="Times New Roman"/>
            <w:noProof/>
            <w:webHidden/>
            <w:sz w:val="24"/>
            <w:szCs w:val="24"/>
          </w:rPr>
          <w:fldChar w:fldCharType="end"/>
        </w:r>
      </w:hyperlink>
    </w:p>
    <w:p w14:paraId="09E1180D" w14:textId="2B21902C"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19" w:history="1">
        <w:r w:rsidR="000A576E" w:rsidRPr="00722A32">
          <w:rPr>
            <w:rStyle w:val="Hyperlink"/>
            <w:rFonts w:ascii="Times New Roman" w:hAnsi="Times New Roman" w:cs="Times New Roman"/>
            <w:noProof/>
            <w:sz w:val="24"/>
            <w:szCs w:val="24"/>
          </w:rPr>
          <w:t>5153.206  Competition requirements.</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_Toc132198519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3</w:t>
        </w:r>
        <w:r w:rsidR="000A576E" w:rsidRPr="00722A32">
          <w:rPr>
            <w:rFonts w:ascii="Times New Roman" w:hAnsi="Times New Roman" w:cs="Times New Roman"/>
            <w:noProof/>
            <w:webHidden/>
            <w:sz w:val="24"/>
            <w:szCs w:val="24"/>
          </w:rPr>
          <w:fldChar w:fldCharType="end"/>
        </w:r>
      </w:hyperlink>
    </w:p>
    <w:p w14:paraId="1B646E76" w14:textId="3F28985B"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20" w:history="1">
        <w:r w:rsidR="000A576E" w:rsidRPr="00722A32">
          <w:rPr>
            <w:rStyle w:val="Hyperlink"/>
            <w:rFonts w:ascii="Times New Roman" w:hAnsi="Times New Roman" w:cs="Times New Roman"/>
            <w:noProof/>
            <w:sz w:val="24"/>
            <w:szCs w:val="24"/>
          </w:rPr>
          <w:t>5153.206-90  Format for justification review document.</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_Toc132198520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3</w:t>
        </w:r>
        <w:r w:rsidR="000A576E" w:rsidRPr="00722A32">
          <w:rPr>
            <w:rFonts w:ascii="Times New Roman" w:hAnsi="Times New Roman" w:cs="Times New Roman"/>
            <w:noProof/>
            <w:webHidden/>
            <w:sz w:val="24"/>
            <w:szCs w:val="24"/>
          </w:rPr>
          <w:fldChar w:fldCharType="end"/>
        </w:r>
      </w:hyperlink>
    </w:p>
    <w:p w14:paraId="76EE6022" w14:textId="78A6DA78"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21" w:history="1">
        <w:r w:rsidR="000A576E" w:rsidRPr="00722A32">
          <w:rPr>
            <w:rStyle w:val="Hyperlink"/>
            <w:rFonts w:ascii="Times New Roman" w:hAnsi="Times New Roman" w:cs="Times New Roman"/>
            <w:noProof/>
            <w:sz w:val="24"/>
            <w:szCs w:val="24"/>
          </w:rPr>
          <w:t>5153.206-91  Format for justification and approval for other than full and open competition.</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_Toc132198521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3</w:t>
        </w:r>
        <w:r w:rsidR="000A576E" w:rsidRPr="00722A32">
          <w:rPr>
            <w:rFonts w:ascii="Times New Roman" w:hAnsi="Times New Roman" w:cs="Times New Roman"/>
            <w:noProof/>
            <w:webHidden/>
            <w:sz w:val="24"/>
            <w:szCs w:val="24"/>
          </w:rPr>
          <w:fldChar w:fldCharType="end"/>
        </w:r>
      </w:hyperlink>
    </w:p>
    <w:p w14:paraId="31EAEC31" w14:textId="4960E616"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22" w:history="1">
        <w:r w:rsidR="000A576E" w:rsidRPr="00722A32">
          <w:rPr>
            <w:rStyle w:val="Hyperlink"/>
            <w:rFonts w:ascii="Times New Roman" w:hAnsi="Times New Roman" w:cs="Times New Roman"/>
            <w:bCs/>
            <w:noProof/>
            <w:sz w:val="24"/>
            <w:szCs w:val="24"/>
          </w:rPr>
          <w:t xml:space="preserve">5153.206-92 Format for Determination and Findings for other than full and open competition. </w:t>
        </w:r>
        <w:r w:rsidR="000A576E" w:rsidRPr="00722A32">
          <w:rPr>
            <w:rStyle w:val="Hyperlink"/>
            <w:rFonts w:ascii="Times New Roman" w:hAnsi="Times New Roman" w:cs="Times New Roman"/>
            <w:noProof/>
            <w:sz w:val="24"/>
            <w:szCs w:val="24"/>
          </w:rPr>
          <w:t>(DPC 2023-O0003 Class Deviation—Temporary Authorizations for Covered Contracts Related to Ukraine).</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_Toc132198522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3</w:t>
        </w:r>
        <w:r w:rsidR="000A576E" w:rsidRPr="00722A32">
          <w:rPr>
            <w:rFonts w:ascii="Times New Roman" w:hAnsi="Times New Roman" w:cs="Times New Roman"/>
            <w:noProof/>
            <w:webHidden/>
            <w:sz w:val="24"/>
            <w:szCs w:val="24"/>
          </w:rPr>
          <w:fldChar w:fldCharType="end"/>
        </w:r>
      </w:hyperlink>
    </w:p>
    <w:p w14:paraId="1C73E6C0" w14:textId="17D22F94"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23" w:history="1">
        <w:r w:rsidR="000A576E" w:rsidRPr="00722A32">
          <w:rPr>
            <w:rStyle w:val="Hyperlink"/>
            <w:rFonts w:ascii="Times New Roman" w:hAnsi="Times New Roman" w:cs="Times New Roman"/>
            <w:bCs/>
            <w:noProof/>
            <w:sz w:val="24"/>
            <w:szCs w:val="24"/>
          </w:rPr>
          <w:t>5153.206-93 Instructions for Congressional Notification Requirement When Utilizing Authorities Conferred by DPC 2023-O0003 Class Deviation—Temporary Authorizations for Covered Contracts Related to Ukraine.</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_Toc132198523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3</w:t>
        </w:r>
        <w:r w:rsidR="000A576E" w:rsidRPr="00722A32">
          <w:rPr>
            <w:rFonts w:ascii="Times New Roman" w:hAnsi="Times New Roman" w:cs="Times New Roman"/>
            <w:noProof/>
            <w:webHidden/>
            <w:sz w:val="24"/>
            <w:szCs w:val="24"/>
          </w:rPr>
          <w:fldChar w:fldCharType="end"/>
        </w:r>
      </w:hyperlink>
    </w:p>
    <w:p w14:paraId="25680A26" w14:textId="62F59392"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24" w:history="1">
        <w:r w:rsidR="000A576E" w:rsidRPr="00722A32">
          <w:rPr>
            <w:rStyle w:val="Hyperlink"/>
            <w:rFonts w:ascii="Times New Roman" w:hAnsi="Times New Roman" w:cs="Times New Roman"/>
            <w:noProof/>
            <w:sz w:val="24"/>
            <w:szCs w:val="24"/>
          </w:rPr>
          <w:t>5153.213  Simplified acquisition procedures.</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_Toc132198524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4</w:t>
        </w:r>
        <w:r w:rsidR="000A576E" w:rsidRPr="00722A32">
          <w:rPr>
            <w:rFonts w:ascii="Times New Roman" w:hAnsi="Times New Roman" w:cs="Times New Roman"/>
            <w:noProof/>
            <w:webHidden/>
            <w:sz w:val="24"/>
            <w:szCs w:val="24"/>
          </w:rPr>
          <w:fldChar w:fldCharType="end"/>
        </w:r>
      </w:hyperlink>
    </w:p>
    <w:p w14:paraId="235A28B3" w14:textId="745C7094"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25" w:history="1">
        <w:r w:rsidR="000A576E" w:rsidRPr="00722A32">
          <w:rPr>
            <w:rStyle w:val="Hyperlink"/>
            <w:rFonts w:ascii="Times New Roman" w:hAnsi="Times New Roman" w:cs="Times New Roman"/>
            <w:noProof/>
            <w:sz w:val="24"/>
            <w:szCs w:val="24"/>
          </w:rPr>
          <w:t>5153.213-70  Completion of DD Form 1155, order for supplies or services.</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_Toc132198525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4</w:t>
        </w:r>
        <w:r w:rsidR="000A576E" w:rsidRPr="00722A32">
          <w:rPr>
            <w:rFonts w:ascii="Times New Roman" w:hAnsi="Times New Roman" w:cs="Times New Roman"/>
            <w:noProof/>
            <w:webHidden/>
            <w:sz w:val="24"/>
            <w:szCs w:val="24"/>
          </w:rPr>
          <w:fldChar w:fldCharType="end"/>
        </w:r>
      </w:hyperlink>
    </w:p>
    <w:p w14:paraId="54D82D26" w14:textId="75D5FFFB"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26" w:history="1">
        <w:r w:rsidR="000A576E" w:rsidRPr="00722A32">
          <w:rPr>
            <w:rStyle w:val="Hyperlink"/>
            <w:rFonts w:ascii="Times New Roman" w:hAnsi="Times New Roman" w:cs="Times New Roman"/>
            <w:noProof/>
            <w:sz w:val="24"/>
            <w:szCs w:val="24"/>
          </w:rPr>
          <w:t>5153.217 Special contracting methods.</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_Toc132198526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4</w:t>
        </w:r>
        <w:r w:rsidR="000A576E" w:rsidRPr="00722A32">
          <w:rPr>
            <w:rFonts w:ascii="Times New Roman" w:hAnsi="Times New Roman" w:cs="Times New Roman"/>
            <w:noProof/>
            <w:webHidden/>
            <w:sz w:val="24"/>
            <w:szCs w:val="24"/>
          </w:rPr>
          <w:fldChar w:fldCharType="end"/>
        </w:r>
      </w:hyperlink>
    </w:p>
    <w:p w14:paraId="0448E7A5" w14:textId="168A821E"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27" w:history="1">
        <w:r w:rsidR="000A576E" w:rsidRPr="00722A32">
          <w:rPr>
            <w:rStyle w:val="Hyperlink"/>
            <w:rFonts w:ascii="Times New Roman" w:hAnsi="Times New Roman" w:cs="Times New Roman"/>
            <w:noProof/>
            <w:sz w:val="24"/>
            <w:szCs w:val="24"/>
          </w:rPr>
          <w:t>5153.217-90 Instructions for Congressional Notification Requirement When Utilizing Army Class Deviation 2023-PP02 Multiyear Procurement Authority for Certain Munitions, dated 11 April 2023.</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_Toc132198527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4</w:t>
        </w:r>
        <w:r w:rsidR="000A576E" w:rsidRPr="00722A32">
          <w:rPr>
            <w:rFonts w:ascii="Times New Roman" w:hAnsi="Times New Roman" w:cs="Times New Roman"/>
            <w:noProof/>
            <w:webHidden/>
            <w:sz w:val="24"/>
            <w:szCs w:val="24"/>
          </w:rPr>
          <w:fldChar w:fldCharType="end"/>
        </w:r>
      </w:hyperlink>
    </w:p>
    <w:p w14:paraId="7BEB5A70" w14:textId="16E91C54"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28" w:history="1">
        <w:r w:rsidR="000A576E" w:rsidRPr="00722A32">
          <w:rPr>
            <w:rStyle w:val="Hyperlink"/>
            <w:rFonts w:ascii="Times New Roman" w:hAnsi="Times New Roman" w:cs="Times New Roman"/>
            <w:noProof/>
            <w:sz w:val="24"/>
            <w:szCs w:val="24"/>
          </w:rPr>
          <w:t>5153.233  Protests, disputes, and appeals.</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_Toc132198528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5</w:t>
        </w:r>
        <w:r w:rsidR="000A576E" w:rsidRPr="00722A32">
          <w:rPr>
            <w:rFonts w:ascii="Times New Roman" w:hAnsi="Times New Roman" w:cs="Times New Roman"/>
            <w:noProof/>
            <w:webHidden/>
            <w:sz w:val="24"/>
            <w:szCs w:val="24"/>
          </w:rPr>
          <w:fldChar w:fldCharType="end"/>
        </w:r>
      </w:hyperlink>
    </w:p>
    <w:p w14:paraId="0EF96F0E" w14:textId="1E02F937"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29" w:history="1">
        <w:r w:rsidR="000A576E" w:rsidRPr="00722A32">
          <w:rPr>
            <w:rStyle w:val="Hyperlink"/>
            <w:rFonts w:ascii="Times New Roman" w:hAnsi="Times New Roman" w:cs="Times New Roman"/>
            <w:noProof/>
            <w:sz w:val="24"/>
            <w:szCs w:val="24"/>
          </w:rPr>
          <w:t>5153.233-90  Format for bid protest action report.</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_Toc132198529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5</w:t>
        </w:r>
        <w:r w:rsidR="000A576E" w:rsidRPr="00722A32">
          <w:rPr>
            <w:rFonts w:ascii="Times New Roman" w:hAnsi="Times New Roman" w:cs="Times New Roman"/>
            <w:noProof/>
            <w:webHidden/>
            <w:sz w:val="24"/>
            <w:szCs w:val="24"/>
          </w:rPr>
          <w:fldChar w:fldCharType="end"/>
        </w:r>
      </w:hyperlink>
    </w:p>
    <w:p w14:paraId="12262303" w14:textId="408CE83F"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30" w:history="1">
        <w:r w:rsidR="000A576E" w:rsidRPr="00722A32">
          <w:rPr>
            <w:rStyle w:val="Hyperlink"/>
            <w:rFonts w:ascii="Times New Roman" w:hAnsi="Times New Roman" w:cs="Times New Roman"/>
            <w:noProof/>
            <w:sz w:val="24"/>
            <w:szCs w:val="24"/>
          </w:rPr>
          <w:t>5153.233-91  Format for quarterly bid protest analysis report.</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_Toc132198530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5</w:t>
        </w:r>
        <w:r w:rsidR="000A576E" w:rsidRPr="00722A32">
          <w:rPr>
            <w:rFonts w:ascii="Times New Roman" w:hAnsi="Times New Roman" w:cs="Times New Roman"/>
            <w:noProof/>
            <w:webHidden/>
            <w:sz w:val="24"/>
            <w:szCs w:val="24"/>
          </w:rPr>
          <w:fldChar w:fldCharType="end"/>
        </w:r>
      </w:hyperlink>
    </w:p>
    <w:p w14:paraId="5C19E309" w14:textId="6B974BFA"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31" w:history="1">
        <w:r w:rsidR="000A576E" w:rsidRPr="00722A32">
          <w:rPr>
            <w:rStyle w:val="Hyperlink"/>
            <w:rFonts w:ascii="Times New Roman" w:hAnsi="Times New Roman" w:cs="Times New Roman"/>
            <w:noProof/>
            <w:sz w:val="24"/>
            <w:szCs w:val="24"/>
          </w:rPr>
          <w:t>5153.242  Contract administration and audit services.</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_Toc132198531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5</w:t>
        </w:r>
        <w:r w:rsidR="000A576E" w:rsidRPr="00722A32">
          <w:rPr>
            <w:rFonts w:ascii="Times New Roman" w:hAnsi="Times New Roman" w:cs="Times New Roman"/>
            <w:noProof/>
            <w:webHidden/>
            <w:sz w:val="24"/>
            <w:szCs w:val="24"/>
          </w:rPr>
          <w:fldChar w:fldCharType="end"/>
        </w:r>
      </w:hyperlink>
    </w:p>
    <w:p w14:paraId="6827ABE8" w14:textId="714A9A05"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32" w:history="1">
        <w:r w:rsidR="000A576E" w:rsidRPr="00722A32">
          <w:rPr>
            <w:rStyle w:val="Hyperlink"/>
            <w:rFonts w:ascii="Times New Roman" w:hAnsi="Times New Roman" w:cs="Times New Roman"/>
            <w:noProof/>
            <w:sz w:val="24"/>
            <w:szCs w:val="24"/>
          </w:rPr>
          <w:t>5153.242-90  Contractor Performance Assessment Reporting System initial registration consolidated format.</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_Toc132198532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5</w:t>
        </w:r>
        <w:r w:rsidR="000A576E" w:rsidRPr="00722A32">
          <w:rPr>
            <w:rFonts w:ascii="Times New Roman" w:hAnsi="Times New Roman" w:cs="Times New Roman"/>
            <w:noProof/>
            <w:webHidden/>
            <w:sz w:val="24"/>
            <w:szCs w:val="24"/>
          </w:rPr>
          <w:fldChar w:fldCharType="end"/>
        </w:r>
      </w:hyperlink>
    </w:p>
    <w:p w14:paraId="54FAC2BD" w14:textId="3E86DE91"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33" w:history="1">
        <w:r w:rsidR="000A576E" w:rsidRPr="00722A32">
          <w:rPr>
            <w:rStyle w:val="Hyperlink"/>
            <w:rFonts w:ascii="Times New Roman" w:hAnsi="Times New Roman" w:cs="Times New Roman"/>
            <w:noProof/>
            <w:sz w:val="24"/>
            <w:szCs w:val="24"/>
          </w:rPr>
          <w:t>5153.242-91  CPARS access request format.</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_Toc132198533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5</w:t>
        </w:r>
        <w:r w:rsidR="000A576E" w:rsidRPr="00722A32">
          <w:rPr>
            <w:rFonts w:ascii="Times New Roman" w:hAnsi="Times New Roman" w:cs="Times New Roman"/>
            <w:noProof/>
            <w:webHidden/>
            <w:sz w:val="24"/>
            <w:szCs w:val="24"/>
          </w:rPr>
          <w:fldChar w:fldCharType="end"/>
        </w:r>
      </w:hyperlink>
    </w:p>
    <w:p w14:paraId="330DB63C" w14:textId="44484168"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34" w:history="1">
        <w:r w:rsidR="000A576E" w:rsidRPr="00722A32">
          <w:rPr>
            <w:rStyle w:val="Hyperlink"/>
            <w:rFonts w:ascii="Times New Roman" w:hAnsi="Times New Roman" w:cs="Times New Roman"/>
            <w:noProof/>
            <w:sz w:val="24"/>
            <w:szCs w:val="24"/>
          </w:rPr>
          <w:t>5153.245  Government property.</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_Toc132198534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5</w:t>
        </w:r>
        <w:r w:rsidR="000A576E" w:rsidRPr="00722A32">
          <w:rPr>
            <w:rFonts w:ascii="Times New Roman" w:hAnsi="Times New Roman" w:cs="Times New Roman"/>
            <w:noProof/>
            <w:webHidden/>
            <w:sz w:val="24"/>
            <w:szCs w:val="24"/>
          </w:rPr>
          <w:fldChar w:fldCharType="end"/>
        </w:r>
      </w:hyperlink>
    </w:p>
    <w:p w14:paraId="3014F304" w14:textId="4002DACD"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35" w:history="1">
        <w:r w:rsidR="000A576E" w:rsidRPr="00722A32">
          <w:rPr>
            <w:rStyle w:val="Hyperlink"/>
            <w:rFonts w:ascii="Times New Roman" w:hAnsi="Times New Roman" w:cs="Times New Roman"/>
            <w:noProof/>
            <w:sz w:val="24"/>
            <w:szCs w:val="24"/>
          </w:rPr>
          <w:t>5153.245-90  Sample withdrawal of approval of property control system letter.</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_Toc132198535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5</w:t>
        </w:r>
        <w:r w:rsidR="000A576E" w:rsidRPr="00722A32">
          <w:rPr>
            <w:rFonts w:ascii="Times New Roman" w:hAnsi="Times New Roman" w:cs="Times New Roman"/>
            <w:noProof/>
            <w:webHidden/>
            <w:sz w:val="24"/>
            <w:szCs w:val="24"/>
          </w:rPr>
          <w:fldChar w:fldCharType="end"/>
        </w:r>
      </w:hyperlink>
    </w:p>
    <w:p w14:paraId="2EBBA46A" w14:textId="1AEDB455"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36" w:history="1">
        <w:r w:rsidR="000A576E" w:rsidRPr="00722A32">
          <w:rPr>
            <w:rStyle w:val="Hyperlink"/>
            <w:rFonts w:ascii="Times New Roman" w:hAnsi="Times New Roman" w:cs="Times New Roman"/>
            <w:noProof/>
            <w:sz w:val="24"/>
            <w:szCs w:val="24"/>
          </w:rPr>
          <w:t>5153.245-91  Consumption reports for ammunition.</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_Toc132198536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6</w:t>
        </w:r>
        <w:r w:rsidR="000A576E" w:rsidRPr="00722A32">
          <w:rPr>
            <w:rFonts w:ascii="Times New Roman" w:hAnsi="Times New Roman" w:cs="Times New Roman"/>
            <w:noProof/>
            <w:webHidden/>
            <w:sz w:val="24"/>
            <w:szCs w:val="24"/>
          </w:rPr>
          <w:fldChar w:fldCharType="end"/>
        </w:r>
      </w:hyperlink>
    </w:p>
    <w:p w14:paraId="6F9F46AE" w14:textId="08D05FAB" w:rsidR="000A576E" w:rsidRPr="00722A32" w:rsidRDefault="005D73C0">
      <w:pPr>
        <w:pStyle w:val="TOC3"/>
        <w:tabs>
          <w:tab w:val="right" w:leader="dot" w:pos="9350"/>
        </w:tabs>
        <w:rPr>
          <w:rFonts w:ascii="Times New Roman" w:eastAsiaTheme="minorEastAsia" w:hAnsi="Times New Roman" w:cs="Times New Roman"/>
          <w:noProof/>
          <w:sz w:val="24"/>
          <w:szCs w:val="24"/>
        </w:rPr>
      </w:pPr>
      <w:hyperlink w:anchor="_Toc132198537" w:history="1">
        <w:r w:rsidR="000A576E" w:rsidRPr="00722A32">
          <w:rPr>
            <w:rStyle w:val="Hyperlink"/>
            <w:rFonts w:ascii="Times New Roman" w:hAnsi="Times New Roman" w:cs="Times New Roman"/>
            <w:noProof/>
            <w:sz w:val="24"/>
            <w:szCs w:val="24"/>
          </w:rPr>
          <w:t>Subpart 5153.3 – Illustration of Forms</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_Toc132198537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6</w:t>
        </w:r>
        <w:r w:rsidR="000A576E" w:rsidRPr="00722A32">
          <w:rPr>
            <w:rFonts w:ascii="Times New Roman" w:hAnsi="Times New Roman" w:cs="Times New Roman"/>
            <w:noProof/>
            <w:webHidden/>
            <w:sz w:val="24"/>
            <w:szCs w:val="24"/>
          </w:rPr>
          <w:fldChar w:fldCharType="end"/>
        </w:r>
      </w:hyperlink>
    </w:p>
    <w:p w14:paraId="4C6768B0" w14:textId="63D66999"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38" w:history="1">
        <w:r w:rsidR="000A576E" w:rsidRPr="00722A32">
          <w:rPr>
            <w:rStyle w:val="Hyperlink"/>
            <w:rFonts w:ascii="Times New Roman" w:hAnsi="Times New Roman" w:cs="Times New Roman"/>
            <w:noProof/>
            <w:sz w:val="24"/>
            <w:szCs w:val="24"/>
          </w:rPr>
          <w:t>5153.303  Agency forms.</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_Toc132198538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6</w:t>
        </w:r>
        <w:r w:rsidR="000A576E" w:rsidRPr="00722A32">
          <w:rPr>
            <w:rFonts w:ascii="Times New Roman" w:hAnsi="Times New Roman" w:cs="Times New Roman"/>
            <w:noProof/>
            <w:webHidden/>
            <w:sz w:val="24"/>
            <w:szCs w:val="24"/>
          </w:rPr>
          <w:fldChar w:fldCharType="end"/>
        </w:r>
      </w:hyperlink>
    </w:p>
    <w:p w14:paraId="3627FBEF" w14:textId="6EFFB06A"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39" w:history="1">
        <w:r w:rsidR="000A576E" w:rsidRPr="00722A32">
          <w:rPr>
            <w:rStyle w:val="Hyperlink"/>
            <w:rFonts w:ascii="Times New Roman" w:hAnsi="Times New Roman" w:cs="Times New Roman"/>
            <w:noProof/>
            <w:sz w:val="24"/>
            <w:szCs w:val="24"/>
          </w:rPr>
          <w:t>5153.303-1  Sample contracting officer’s representative (COR) designation.</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_Toc132198539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6</w:t>
        </w:r>
        <w:r w:rsidR="000A576E" w:rsidRPr="00722A32">
          <w:rPr>
            <w:rFonts w:ascii="Times New Roman" w:hAnsi="Times New Roman" w:cs="Times New Roman"/>
            <w:noProof/>
            <w:webHidden/>
            <w:sz w:val="24"/>
            <w:szCs w:val="24"/>
          </w:rPr>
          <w:fldChar w:fldCharType="end"/>
        </w:r>
      </w:hyperlink>
    </w:p>
    <w:p w14:paraId="36F8CB0E" w14:textId="209EC6A1"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40" w:history="1">
        <w:r w:rsidR="000A576E" w:rsidRPr="00722A32">
          <w:rPr>
            <w:rStyle w:val="Hyperlink"/>
            <w:rFonts w:ascii="Times New Roman" w:hAnsi="Times New Roman" w:cs="Times New Roman"/>
            <w:noProof/>
            <w:sz w:val="24"/>
            <w:szCs w:val="24"/>
          </w:rPr>
          <w:t>5153.303-2  Sample ordering officer appointment.</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_Toc132198540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9</w:t>
        </w:r>
        <w:r w:rsidR="000A576E" w:rsidRPr="00722A32">
          <w:rPr>
            <w:rFonts w:ascii="Times New Roman" w:hAnsi="Times New Roman" w:cs="Times New Roman"/>
            <w:noProof/>
            <w:webHidden/>
            <w:sz w:val="24"/>
            <w:szCs w:val="24"/>
          </w:rPr>
          <w:fldChar w:fldCharType="end"/>
        </w:r>
      </w:hyperlink>
    </w:p>
    <w:p w14:paraId="019299A7" w14:textId="644F274A"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41" w:history="1">
        <w:r w:rsidR="000A576E" w:rsidRPr="00722A32">
          <w:rPr>
            <w:rStyle w:val="Hyperlink"/>
            <w:rFonts w:ascii="Times New Roman" w:hAnsi="Times New Roman" w:cs="Times New Roman"/>
            <w:noProof/>
            <w:sz w:val="24"/>
            <w:szCs w:val="24"/>
          </w:rPr>
          <w:t>5153.303-3  Reserved.</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_Toc132198541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11</w:t>
        </w:r>
        <w:r w:rsidR="000A576E" w:rsidRPr="00722A32">
          <w:rPr>
            <w:rFonts w:ascii="Times New Roman" w:hAnsi="Times New Roman" w:cs="Times New Roman"/>
            <w:noProof/>
            <w:webHidden/>
            <w:sz w:val="24"/>
            <w:szCs w:val="24"/>
          </w:rPr>
          <w:fldChar w:fldCharType="end"/>
        </w:r>
      </w:hyperlink>
    </w:p>
    <w:p w14:paraId="701D4CAB" w14:textId="36B968B3"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42" w:history="1">
        <w:r w:rsidR="000A576E" w:rsidRPr="00722A32">
          <w:rPr>
            <w:rStyle w:val="Hyperlink"/>
            <w:rFonts w:ascii="Times New Roman" w:hAnsi="Times New Roman" w:cs="Times New Roman"/>
            <w:noProof/>
            <w:sz w:val="24"/>
            <w:szCs w:val="24"/>
          </w:rPr>
          <w:t>5153.303-4  Format for a justification review document for other than full and open competition.</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_Toc132198542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11</w:t>
        </w:r>
        <w:r w:rsidR="000A576E" w:rsidRPr="00722A32">
          <w:rPr>
            <w:rFonts w:ascii="Times New Roman" w:hAnsi="Times New Roman" w:cs="Times New Roman"/>
            <w:noProof/>
            <w:webHidden/>
            <w:sz w:val="24"/>
            <w:szCs w:val="24"/>
          </w:rPr>
          <w:fldChar w:fldCharType="end"/>
        </w:r>
      </w:hyperlink>
    </w:p>
    <w:p w14:paraId="2F133462" w14:textId="1F1B1C0C"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43" w:history="1">
        <w:r w:rsidR="000A576E" w:rsidRPr="00722A32">
          <w:rPr>
            <w:rStyle w:val="Hyperlink"/>
            <w:rFonts w:ascii="Times New Roman" w:hAnsi="Times New Roman" w:cs="Times New Roman"/>
            <w:noProof/>
            <w:sz w:val="24"/>
            <w:szCs w:val="24"/>
          </w:rPr>
          <w:t>5153.303-5  Format for a justification and approval for other than full and open competition.</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_Toc132198543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13</w:t>
        </w:r>
        <w:r w:rsidR="000A576E" w:rsidRPr="00722A32">
          <w:rPr>
            <w:rFonts w:ascii="Times New Roman" w:hAnsi="Times New Roman" w:cs="Times New Roman"/>
            <w:noProof/>
            <w:webHidden/>
            <w:sz w:val="24"/>
            <w:szCs w:val="24"/>
          </w:rPr>
          <w:fldChar w:fldCharType="end"/>
        </w:r>
      </w:hyperlink>
    </w:p>
    <w:p w14:paraId="0ECD6726" w14:textId="030340B3"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44" w:history="1">
        <w:r w:rsidR="000A576E" w:rsidRPr="00722A32">
          <w:rPr>
            <w:rStyle w:val="Hyperlink"/>
            <w:rFonts w:ascii="Times New Roman" w:hAnsi="Times New Roman" w:cs="Times New Roman"/>
            <w:noProof/>
            <w:sz w:val="24"/>
            <w:szCs w:val="24"/>
          </w:rPr>
          <w:t>5153.303-6  Format for a bid protest action report.</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_Toc132198544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18</w:t>
        </w:r>
        <w:r w:rsidR="000A576E" w:rsidRPr="00722A32">
          <w:rPr>
            <w:rFonts w:ascii="Times New Roman" w:hAnsi="Times New Roman" w:cs="Times New Roman"/>
            <w:noProof/>
            <w:webHidden/>
            <w:sz w:val="24"/>
            <w:szCs w:val="24"/>
          </w:rPr>
          <w:fldChar w:fldCharType="end"/>
        </w:r>
      </w:hyperlink>
    </w:p>
    <w:p w14:paraId="78FAE495" w14:textId="5E5C0448"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45" w:history="1">
        <w:r w:rsidR="000A576E" w:rsidRPr="00722A32">
          <w:rPr>
            <w:rStyle w:val="Hyperlink"/>
            <w:rFonts w:ascii="Times New Roman" w:hAnsi="Times New Roman" w:cs="Times New Roman"/>
            <w:noProof/>
            <w:sz w:val="24"/>
            <w:szCs w:val="24"/>
          </w:rPr>
          <w:t>5153.303-7  Format for a quarterly bid protest analysis report.</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_Toc132198545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19</w:t>
        </w:r>
        <w:r w:rsidR="000A576E" w:rsidRPr="00722A32">
          <w:rPr>
            <w:rFonts w:ascii="Times New Roman" w:hAnsi="Times New Roman" w:cs="Times New Roman"/>
            <w:noProof/>
            <w:webHidden/>
            <w:sz w:val="24"/>
            <w:szCs w:val="24"/>
          </w:rPr>
          <w:fldChar w:fldCharType="end"/>
        </w:r>
      </w:hyperlink>
    </w:p>
    <w:p w14:paraId="4C2028C8" w14:textId="296776A9"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46" w:history="1">
        <w:r w:rsidR="000A576E" w:rsidRPr="00722A32">
          <w:rPr>
            <w:rStyle w:val="Hyperlink"/>
            <w:rFonts w:ascii="Times New Roman" w:hAnsi="Times New Roman" w:cs="Times New Roman"/>
            <w:noProof/>
            <w:sz w:val="24"/>
            <w:szCs w:val="24"/>
          </w:rPr>
          <w:t>5153.303-8  Withdrawal of approval of property control system.</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_Toc132198546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20</w:t>
        </w:r>
        <w:r w:rsidR="000A576E" w:rsidRPr="00722A32">
          <w:rPr>
            <w:rFonts w:ascii="Times New Roman" w:hAnsi="Times New Roman" w:cs="Times New Roman"/>
            <w:noProof/>
            <w:webHidden/>
            <w:sz w:val="24"/>
            <w:szCs w:val="24"/>
          </w:rPr>
          <w:fldChar w:fldCharType="end"/>
        </w:r>
      </w:hyperlink>
    </w:p>
    <w:p w14:paraId="08C955DA" w14:textId="3109B86A"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47" w:history="1">
        <w:r w:rsidR="000A576E" w:rsidRPr="00722A32">
          <w:rPr>
            <w:rStyle w:val="Hyperlink"/>
            <w:rFonts w:ascii="Times New Roman" w:hAnsi="Times New Roman" w:cs="Times New Roman"/>
            <w:noProof/>
            <w:sz w:val="24"/>
            <w:szCs w:val="24"/>
          </w:rPr>
          <w:t>5153.303-9  Contractor Performance Assessment Report System initial registration consolidated format.</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_Toc132198547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21</w:t>
        </w:r>
        <w:r w:rsidR="000A576E" w:rsidRPr="00722A32">
          <w:rPr>
            <w:rFonts w:ascii="Times New Roman" w:hAnsi="Times New Roman" w:cs="Times New Roman"/>
            <w:noProof/>
            <w:webHidden/>
            <w:sz w:val="24"/>
            <w:szCs w:val="24"/>
          </w:rPr>
          <w:fldChar w:fldCharType="end"/>
        </w:r>
      </w:hyperlink>
    </w:p>
    <w:p w14:paraId="2EEF53D4" w14:textId="49F9BBFC"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48" w:history="1">
        <w:r w:rsidR="000A576E" w:rsidRPr="00722A32">
          <w:rPr>
            <w:rStyle w:val="Hyperlink"/>
            <w:rFonts w:ascii="Times New Roman" w:hAnsi="Times New Roman" w:cs="Times New Roman"/>
            <w:noProof/>
            <w:sz w:val="24"/>
            <w:szCs w:val="24"/>
          </w:rPr>
          <w:t>5153.303-10  Contractor Performance Assessment Report System access request format.</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_Toc132198548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23</w:t>
        </w:r>
        <w:r w:rsidR="000A576E" w:rsidRPr="00722A32">
          <w:rPr>
            <w:rFonts w:ascii="Times New Roman" w:hAnsi="Times New Roman" w:cs="Times New Roman"/>
            <w:noProof/>
            <w:webHidden/>
            <w:sz w:val="24"/>
            <w:szCs w:val="24"/>
          </w:rPr>
          <w:fldChar w:fldCharType="end"/>
        </w:r>
      </w:hyperlink>
    </w:p>
    <w:p w14:paraId="2E6FB85E" w14:textId="1ECCB0D8"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49" w:history="1">
        <w:r w:rsidR="000A576E" w:rsidRPr="00722A32">
          <w:rPr>
            <w:rStyle w:val="Hyperlink"/>
            <w:rFonts w:ascii="Times New Roman" w:hAnsi="Times New Roman" w:cs="Times New Roman"/>
            <w:noProof/>
            <w:sz w:val="24"/>
            <w:szCs w:val="24"/>
          </w:rPr>
          <w:t xml:space="preserve">5153.303-11 </w:t>
        </w:r>
        <w:r w:rsidR="000A576E" w:rsidRPr="00722A32">
          <w:rPr>
            <w:rStyle w:val="Hyperlink"/>
            <w:rFonts w:ascii="Times New Roman" w:hAnsi="Times New Roman" w:cs="Times New Roman"/>
            <w:bCs/>
            <w:noProof/>
            <w:sz w:val="24"/>
            <w:szCs w:val="24"/>
          </w:rPr>
          <w:t xml:space="preserve">Format for Determination and Findings for other than full and open competition. </w:t>
        </w:r>
        <w:r w:rsidR="000A576E" w:rsidRPr="00722A32">
          <w:rPr>
            <w:rStyle w:val="Hyperlink"/>
            <w:rFonts w:ascii="Times New Roman" w:hAnsi="Times New Roman" w:cs="Times New Roman"/>
            <w:noProof/>
            <w:sz w:val="24"/>
            <w:szCs w:val="24"/>
          </w:rPr>
          <w:t>(DPC 2023-O0003 Class Deviation—Temporary Authorizations for Covered Contracts Related to Ukraine).</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_Toc132198549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25</w:t>
        </w:r>
        <w:r w:rsidR="000A576E" w:rsidRPr="00722A32">
          <w:rPr>
            <w:rFonts w:ascii="Times New Roman" w:hAnsi="Times New Roman" w:cs="Times New Roman"/>
            <w:noProof/>
            <w:webHidden/>
            <w:sz w:val="24"/>
            <w:szCs w:val="24"/>
          </w:rPr>
          <w:fldChar w:fldCharType="end"/>
        </w:r>
      </w:hyperlink>
    </w:p>
    <w:p w14:paraId="0F00CB83" w14:textId="43BA58F1" w:rsidR="000A576E" w:rsidRPr="00722A32" w:rsidRDefault="005D73C0">
      <w:pPr>
        <w:pStyle w:val="TOC4"/>
        <w:tabs>
          <w:tab w:val="right" w:leader="dot" w:pos="9350"/>
        </w:tabs>
        <w:rPr>
          <w:rFonts w:ascii="Times New Roman" w:eastAsiaTheme="minorEastAsia" w:hAnsi="Times New Roman" w:cs="Times New Roman"/>
          <w:noProof/>
          <w:sz w:val="24"/>
          <w:szCs w:val="24"/>
        </w:rPr>
      </w:pPr>
      <w:hyperlink w:anchor="_Toc132198550" w:history="1">
        <w:r w:rsidR="000A576E" w:rsidRPr="00722A32">
          <w:rPr>
            <w:rStyle w:val="Hyperlink"/>
            <w:rFonts w:ascii="Times New Roman" w:hAnsi="Times New Roman" w:cs="Times New Roman"/>
            <w:noProof/>
            <w:sz w:val="24"/>
            <w:szCs w:val="24"/>
          </w:rPr>
          <w:t>5153.303-12 Format for Congressional Notification When Utilizing Authorities Conferred by DPC 2023-O0003 Class Deviation—Temporary Authorizations for Covered Contracts Related to Ukraine.</w:t>
        </w:r>
        <w:r w:rsidR="000A576E" w:rsidRPr="00722A32">
          <w:rPr>
            <w:rFonts w:ascii="Times New Roman" w:hAnsi="Times New Roman" w:cs="Times New Roman"/>
            <w:noProof/>
            <w:webHidden/>
            <w:sz w:val="24"/>
            <w:szCs w:val="24"/>
          </w:rPr>
          <w:tab/>
        </w:r>
        <w:r w:rsidR="000A576E" w:rsidRPr="00722A32">
          <w:rPr>
            <w:rFonts w:ascii="Times New Roman" w:hAnsi="Times New Roman" w:cs="Times New Roman"/>
            <w:noProof/>
            <w:webHidden/>
            <w:sz w:val="24"/>
            <w:szCs w:val="24"/>
          </w:rPr>
          <w:fldChar w:fldCharType="begin"/>
        </w:r>
        <w:r w:rsidR="000A576E" w:rsidRPr="00722A32">
          <w:rPr>
            <w:rFonts w:ascii="Times New Roman" w:hAnsi="Times New Roman" w:cs="Times New Roman"/>
            <w:noProof/>
            <w:webHidden/>
            <w:sz w:val="24"/>
            <w:szCs w:val="24"/>
          </w:rPr>
          <w:instrText xml:space="preserve"> PAGEREF _Toc132198550 \h </w:instrText>
        </w:r>
        <w:r w:rsidR="000A576E" w:rsidRPr="00722A32">
          <w:rPr>
            <w:rFonts w:ascii="Times New Roman" w:hAnsi="Times New Roman" w:cs="Times New Roman"/>
            <w:noProof/>
            <w:webHidden/>
            <w:sz w:val="24"/>
            <w:szCs w:val="24"/>
          </w:rPr>
        </w:r>
        <w:r w:rsidR="000A576E" w:rsidRPr="00722A32">
          <w:rPr>
            <w:rFonts w:ascii="Times New Roman" w:hAnsi="Times New Roman" w:cs="Times New Roman"/>
            <w:noProof/>
            <w:webHidden/>
            <w:sz w:val="24"/>
            <w:szCs w:val="24"/>
          </w:rPr>
          <w:fldChar w:fldCharType="separate"/>
        </w:r>
        <w:r w:rsidR="000A576E" w:rsidRPr="00722A32">
          <w:rPr>
            <w:rFonts w:ascii="Times New Roman" w:hAnsi="Times New Roman" w:cs="Times New Roman"/>
            <w:noProof/>
            <w:webHidden/>
            <w:sz w:val="24"/>
            <w:szCs w:val="24"/>
          </w:rPr>
          <w:t>28</w:t>
        </w:r>
        <w:r w:rsidR="000A576E" w:rsidRPr="00722A32">
          <w:rPr>
            <w:rFonts w:ascii="Times New Roman" w:hAnsi="Times New Roman" w:cs="Times New Roman"/>
            <w:noProof/>
            <w:webHidden/>
            <w:sz w:val="24"/>
            <w:szCs w:val="24"/>
          </w:rPr>
          <w:fldChar w:fldCharType="end"/>
        </w:r>
      </w:hyperlink>
    </w:p>
    <w:p w14:paraId="3507B480" w14:textId="2C8C2081" w:rsidR="008E06C8" w:rsidRPr="00DE3C8E" w:rsidRDefault="000A576E" w:rsidP="008E06C8">
      <w:pPr>
        <w:pStyle w:val="TOC4"/>
        <w:tabs>
          <w:tab w:val="right" w:leader="dot" w:pos="9350"/>
        </w:tabs>
        <w:rPr>
          <w:rFonts w:ascii="Times New Roman" w:eastAsiaTheme="minorEastAsia" w:hAnsi="Times New Roman" w:cs="Times New Roman"/>
          <w:noProof/>
          <w:sz w:val="24"/>
          <w:szCs w:val="24"/>
        </w:rPr>
      </w:pPr>
      <w:r w:rsidRPr="000A576E">
        <w:rPr>
          <w:rFonts w:ascii="Times New Roman" w:eastAsiaTheme="minorEastAsia" w:hAnsi="Times New Roman" w:cs="Times New Roman"/>
          <w:noProof/>
          <w:sz w:val="24"/>
          <w:szCs w:val="24"/>
        </w:rPr>
        <w:fldChar w:fldCharType="end"/>
      </w:r>
    </w:p>
    <w:p w14:paraId="44344A39" w14:textId="03A4702A" w:rsidR="00A96D5A" w:rsidRPr="00DE3C8E" w:rsidRDefault="00A96D5A" w:rsidP="001D7C57">
      <w:pPr>
        <w:pStyle w:val="note"/>
        <w:tabs>
          <w:tab w:val="clear" w:pos="1656"/>
        </w:tabs>
        <w:spacing w:after="240"/>
        <w:ind w:left="0" w:firstLine="0"/>
        <w:rPr>
          <w:rFonts w:ascii="Times New Roman" w:hAnsi="Times New Roman" w:cs="Times New Roman"/>
          <w:bCs/>
          <w:iCs/>
          <w:sz w:val="24"/>
          <w:szCs w:val="24"/>
        </w:rPr>
      </w:pPr>
    </w:p>
    <w:p w14:paraId="5473A932" w14:textId="77777777" w:rsidR="008318E1" w:rsidRPr="008318E1" w:rsidRDefault="008318E1" w:rsidP="00A96D5A">
      <w:pPr>
        <w:pStyle w:val="Heading3"/>
      </w:pPr>
      <w:bookmarkStart w:id="2" w:name="_Toc512858658"/>
      <w:bookmarkStart w:id="3" w:name="_Toc123213310"/>
      <w:bookmarkStart w:id="4" w:name="_Toc124493424"/>
      <w:bookmarkStart w:id="5" w:name="_Toc132198515"/>
      <w:r w:rsidRPr="008318E1">
        <w:t xml:space="preserve">Subpart 5153.2 </w:t>
      </w:r>
      <w:r w:rsidR="00407B1B">
        <w:t>–</w:t>
      </w:r>
      <w:r w:rsidRPr="008318E1">
        <w:t xml:space="preserve"> Prescription of Forms</w:t>
      </w:r>
      <w:bookmarkEnd w:id="2"/>
      <w:bookmarkEnd w:id="3"/>
      <w:bookmarkEnd w:id="4"/>
      <w:bookmarkEnd w:id="5"/>
    </w:p>
    <w:p w14:paraId="5473A933" w14:textId="77777777" w:rsidR="008318E1" w:rsidRDefault="00796F5E" w:rsidP="00A96D5A">
      <w:pPr>
        <w:pStyle w:val="Heading4"/>
      </w:pPr>
      <w:bookmarkStart w:id="6" w:name="_Toc512858659"/>
      <w:bookmarkStart w:id="7" w:name="_Toc123213311"/>
      <w:bookmarkStart w:id="8" w:name="_Toc124493425"/>
      <w:bookmarkStart w:id="9" w:name="_Toc132198516"/>
      <w:proofErr w:type="gramStart"/>
      <w:r>
        <w:t xml:space="preserve">5153.201 </w:t>
      </w:r>
      <w:r w:rsidR="00407B1B">
        <w:t xml:space="preserve"> </w:t>
      </w:r>
      <w:r>
        <w:t>Federal</w:t>
      </w:r>
      <w:proofErr w:type="gramEnd"/>
      <w:r>
        <w:t xml:space="preserve"> acquisition </w:t>
      </w:r>
      <w:r w:rsidRPr="00A96D5A">
        <w:t>system</w:t>
      </w:r>
      <w:r>
        <w:t>.</w:t>
      </w:r>
      <w:bookmarkEnd w:id="6"/>
      <w:bookmarkEnd w:id="7"/>
      <w:bookmarkEnd w:id="8"/>
      <w:bookmarkEnd w:id="9"/>
    </w:p>
    <w:p w14:paraId="5473A934" w14:textId="77777777" w:rsidR="008318E1" w:rsidRPr="008318E1" w:rsidRDefault="008318E1" w:rsidP="00A96D5A">
      <w:pPr>
        <w:pStyle w:val="Heading4"/>
      </w:pPr>
      <w:bookmarkStart w:id="10" w:name="_Toc512858660"/>
      <w:bookmarkStart w:id="11" w:name="_Toc123213312"/>
      <w:bookmarkStart w:id="12" w:name="_Toc124493426"/>
      <w:bookmarkStart w:id="13" w:name="_Toc132198517"/>
      <w:r w:rsidRPr="008318E1">
        <w:t>5153.201-</w:t>
      </w:r>
      <w:proofErr w:type="gramStart"/>
      <w:r w:rsidRPr="008318E1">
        <w:t>90</w:t>
      </w:r>
      <w:r w:rsidR="007F4ED0">
        <w:t xml:space="preserve">  Sample</w:t>
      </w:r>
      <w:proofErr w:type="gramEnd"/>
      <w:r w:rsidR="007F4ED0">
        <w:t xml:space="preserve"> </w:t>
      </w:r>
      <w:r w:rsidR="00107AC9">
        <w:t>c</w:t>
      </w:r>
      <w:r w:rsidR="007F4ED0">
        <w:t xml:space="preserve">ontracting </w:t>
      </w:r>
      <w:r w:rsidR="00107AC9">
        <w:t>o</w:t>
      </w:r>
      <w:r w:rsidR="007F4ED0">
        <w:t xml:space="preserve">fficer’s </w:t>
      </w:r>
      <w:r w:rsidR="00107AC9">
        <w:t>r</w:t>
      </w:r>
      <w:r w:rsidR="007F4ED0">
        <w:t>epresentative designation letter.</w:t>
      </w:r>
      <w:bookmarkEnd w:id="10"/>
      <w:bookmarkEnd w:id="11"/>
      <w:bookmarkEnd w:id="12"/>
      <w:bookmarkEnd w:id="13"/>
    </w:p>
    <w:p w14:paraId="5473A935" w14:textId="77777777" w:rsidR="008318E1" w:rsidRPr="000D3C0C" w:rsidRDefault="00300C85"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In accordance with </w:t>
      </w:r>
      <w:r w:rsidR="00A84BC2" w:rsidRPr="000D3C0C">
        <w:rPr>
          <w:rFonts w:ascii="Times New Roman" w:hAnsi="Times New Roman" w:cs="Times New Roman"/>
          <w:sz w:val="24"/>
          <w:szCs w:val="24"/>
        </w:rPr>
        <w:t>5101.602-2-91</w:t>
      </w:r>
      <w:r w:rsidR="00E86628" w:rsidRPr="000D3C0C">
        <w:rPr>
          <w:rFonts w:ascii="Times New Roman" w:hAnsi="Times New Roman" w:cs="Times New Roman"/>
          <w:sz w:val="24"/>
          <w:szCs w:val="24"/>
        </w:rPr>
        <w:t>,</w:t>
      </w:r>
      <w:r w:rsidR="000C6E9A" w:rsidRPr="000D3C0C">
        <w:rPr>
          <w:rFonts w:ascii="Times New Roman" w:hAnsi="Times New Roman" w:cs="Times New Roman"/>
          <w:sz w:val="24"/>
          <w:szCs w:val="24"/>
        </w:rPr>
        <w:t xml:space="preserve"> </w:t>
      </w:r>
      <w:r w:rsidR="00A84BC2" w:rsidRPr="000D3C0C">
        <w:rPr>
          <w:rFonts w:ascii="Times New Roman" w:hAnsi="Times New Roman" w:cs="Times New Roman"/>
          <w:sz w:val="24"/>
          <w:szCs w:val="24"/>
        </w:rPr>
        <w:t xml:space="preserve">the Army will use the Virtual Contracting Enterprise </w:t>
      </w:r>
      <w:r w:rsidR="000C6E9A" w:rsidRPr="000D3C0C">
        <w:rPr>
          <w:rFonts w:ascii="Times New Roman" w:hAnsi="Times New Roman" w:cs="Times New Roman"/>
          <w:sz w:val="24"/>
          <w:szCs w:val="24"/>
        </w:rPr>
        <w:t>Contracting Officer’s Representative (</w:t>
      </w:r>
      <w:r w:rsidR="00A84BC2" w:rsidRPr="000D3C0C">
        <w:rPr>
          <w:rFonts w:ascii="Times New Roman" w:hAnsi="Times New Roman" w:cs="Times New Roman"/>
          <w:sz w:val="24"/>
          <w:szCs w:val="24"/>
        </w:rPr>
        <w:t>COR</w:t>
      </w:r>
      <w:r w:rsidR="000C6E9A" w:rsidRPr="000D3C0C">
        <w:rPr>
          <w:rFonts w:ascii="Times New Roman" w:hAnsi="Times New Roman" w:cs="Times New Roman"/>
          <w:sz w:val="24"/>
          <w:szCs w:val="24"/>
        </w:rPr>
        <w:t>)</w:t>
      </w:r>
      <w:r w:rsidR="00A84BC2" w:rsidRPr="000D3C0C">
        <w:rPr>
          <w:rFonts w:ascii="Times New Roman" w:hAnsi="Times New Roman" w:cs="Times New Roman"/>
          <w:sz w:val="24"/>
          <w:szCs w:val="24"/>
        </w:rPr>
        <w:t xml:space="preserve"> module to nominate, appoint, track, and revoke COR</w:t>
      </w:r>
      <w:r w:rsidR="000C6E9A" w:rsidRPr="000D3C0C">
        <w:rPr>
          <w:rFonts w:ascii="Times New Roman" w:hAnsi="Times New Roman" w:cs="Times New Roman"/>
          <w:sz w:val="24"/>
          <w:szCs w:val="24"/>
        </w:rPr>
        <w:t xml:space="preserve"> appointment</w:t>
      </w:r>
      <w:r w:rsidR="00A84BC2" w:rsidRPr="000D3C0C">
        <w:rPr>
          <w:rFonts w:ascii="Times New Roman" w:hAnsi="Times New Roman" w:cs="Times New Roman"/>
          <w:sz w:val="24"/>
          <w:szCs w:val="24"/>
        </w:rPr>
        <w:t xml:space="preserve">s.  </w:t>
      </w:r>
      <w:r w:rsidR="000830D8" w:rsidRPr="000D3C0C">
        <w:rPr>
          <w:rFonts w:ascii="Times New Roman" w:hAnsi="Times New Roman" w:cs="Times New Roman"/>
          <w:sz w:val="24"/>
          <w:szCs w:val="24"/>
        </w:rPr>
        <w:t xml:space="preserve">When the </w:t>
      </w:r>
      <w:r w:rsidR="000C6E9A" w:rsidRPr="000D3C0C">
        <w:rPr>
          <w:rFonts w:ascii="Times New Roman" w:hAnsi="Times New Roman" w:cs="Times New Roman"/>
          <w:sz w:val="24"/>
          <w:szCs w:val="24"/>
        </w:rPr>
        <w:t>V</w:t>
      </w:r>
      <w:r w:rsidR="00B07AEB" w:rsidRPr="000D3C0C">
        <w:rPr>
          <w:rFonts w:ascii="Times New Roman" w:hAnsi="Times New Roman" w:cs="Times New Roman"/>
          <w:sz w:val="24"/>
          <w:szCs w:val="24"/>
        </w:rPr>
        <w:t xml:space="preserve">irtual </w:t>
      </w:r>
      <w:r w:rsidR="000C6E9A" w:rsidRPr="000D3C0C">
        <w:rPr>
          <w:rFonts w:ascii="Times New Roman" w:hAnsi="Times New Roman" w:cs="Times New Roman"/>
          <w:sz w:val="24"/>
          <w:szCs w:val="24"/>
        </w:rPr>
        <w:t>C</w:t>
      </w:r>
      <w:r w:rsidR="00B07AEB" w:rsidRPr="000D3C0C">
        <w:rPr>
          <w:rFonts w:ascii="Times New Roman" w:hAnsi="Times New Roman" w:cs="Times New Roman"/>
          <w:sz w:val="24"/>
          <w:szCs w:val="24"/>
        </w:rPr>
        <w:t xml:space="preserve">ontracting </w:t>
      </w:r>
      <w:r w:rsidR="000C6E9A" w:rsidRPr="000D3C0C">
        <w:rPr>
          <w:rFonts w:ascii="Times New Roman" w:hAnsi="Times New Roman" w:cs="Times New Roman"/>
          <w:sz w:val="24"/>
          <w:szCs w:val="24"/>
        </w:rPr>
        <w:t>E</w:t>
      </w:r>
      <w:r w:rsidR="00B07AEB" w:rsidRPr="000D3C0C">
        <w:rPr>
          <w:rFonts w:ascii="Times New Roman" w:hAnsi="Times New Roman" w:cs="Times New Roman"/>
          <w:sz w:val="24"/>
          <w:szCs w:val="24"/>
        </w:rPr>
        <w:t>nterprise</w:t>
      </w:r>
      <w:r w:rsidR="000C6E9A" w:rsidRPr="000D3C0C">
        <w:rPr>
          <w:rFonts w:ascii="Times New Roman" w:hAnsi="Times New Roman" w:cs="Times New Roman"/>
          <w:sz w:val="24"/>
          <w:szCs w:val="24"/>
        </w:rPr>
        <w:t xml:space="preserve"> </w:t>
      </w:r>
      <w:r w:rsidR="000830D8" w:rsidRPr="000D3C0C">
        <w:rPr>
          <w:rFonts w:ascii="Times New Roman" w:hAnsi="Times New Roman" w:cs="Times New Roman"/>
          <w:sz w:val="24"/>
          <w:szCs w:val="24"/>
        </w:rPr>
        <w:t xml:space="preserve">COR </w:t>
      </w:r>
      <w:r w:rsidR="00B07AEB" w:rsidRPr="000D3C0C">
        <w:rPr>
          <w:rFonts w:ascii="Times New Roman" w:hAnsi="Times New Roman" w:cs="Times New Roman"/>
          <w:sz w:val="24"/>
          <w:szCs w:val="24"/>
        </w:rPr>
        <w:t>module</w:t>
      </w:r>
      <w:r w:rsidR="000830D8" w:rsidRPr="000D3C0C">
        <w:rPr>
          <w:rFonts w:ascii="Times New Roman" w:hAnsi="Times New Roman" w:cs="Times New Roman"/>
          <w:sz w:val="24"/>
          <w:szCs w:val="24"/>
        </w:rPr>
        <w:t xml:space="preserve"> is unavailable, </w:t>
      </w:r>
      <w:r w:rsidR="000C6E9A" w:rsidRPr="000D3C0C">
        <w:rPr>
          <w:rFonts w:ascii="Times New Roman" w:hAnsi="Times New Roman" w:cs="Times New Roman"/>
          <w:sz w:val="24"/>
          <w:szCs w:val="24"/>
        </w:rPr>
        <w:lastRenderedPageBreak/>
        <w:t xml:space="preserve">contracting officers shall </w:t>
      </w:r>
      <w:r w:rsidR="000830D8" w:rsidRPr="000D3C0C">
        <w:rPr>
          <w:rFonts w:ascii="Times New Roman" w:hAnsi="Times New Roman" w:cs="Times New Roman"/>
          <w:sz w:val="24"/>
          <w:szCs w:val="24"/>
        </w:rPr>
        <w:t>u</w:t>
      </w:r>
      <w:r w:rsidR="00796F5E" w:rsidRPr="000D3C0C">
        <w:rPr>
          <w:rFonts w:ascii="Times New Roman" w:hAnsi="Times New Roman" w:cs="Times New Roman"/>
          <w:sz w:val="24"/>
          <w:szCs w:val="24"/>
        </w:rPr>
        <w:t xml:space="preserve">se the </w:t>
      </w:r>
      <w:r w:rsidR="00107AC9" w:rsidRPr="000D3C0C">
        <w:rPr>
          <w:rFonts w:ascii="Times New Roman" w:hAnsi="Times New Roman" w:cs="Times New Roman"/>
          <w:sz w:val="24"/>
          <w:szCs w:val="24"/>
        </w:rPr>
        <w:t>s</w:t>
      </w:r>
      <w:r w:rsidR="00796F5E" w:rsidRPr="000D3C0C">
        <w:rPr>
          <w:rFonts w:ascii="Times New Roman" w:hAnsi="Times New Roman" w:cs="Times New Roman"/>
          <w:sz w:val="24"/>
          <w:szCs w:val="24"/>
        </w:rPr>
        <w:t xml:space="preserve">ample COR designation letter </w:t>
      </w:r>
      <w:r w:rsidR="00F0179F" w:rsidRPr="000D3C0C">
        <w:rPr>
          <w:rFonts w:ascii="Times New Roman" w:hAnsi="Times New Roman" w:cs="Times New Roman"/>
          <w:sz w:val="24"/>
          <w:szCs w:val="24"/>
        </w:rPr>
        <w:t xml:space="preserve">format </w:t>
      </w:r>
      <w:r w:rsidR="00796F5E" w:rsidRPr="000D3C0C">
        <w:rPr>
          <w:rFonts w:ascii="Times New Roman" w:hAnsi="Times New Roman" w:cs="Times New Roman"/>
          <w:sz w:val="24"/>
          <w:szCs w:val="24"/>
        </w:rPr>
        <w:t xml:space="preserve">in </w:t>
      </w:r>
      <w:r w:rsidR="00F0179F" w:rsidRPr="000D3C0C">
        <w:rPr>
          <w:rFonts w:ascii="Times New Roman" w:hAnsi="Times New Roman" w:cs="Times New Roman"/>
          <w:sz w:val="24"/>
          <w:szCs w:val="24"/>
        </w:rPr>
        <w:t>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1</w:t>
      </w:r>
      <w:r w:rsidR="00F0179F" w:rsidRPr="000D3C0C">
        <w:rPr>
          <w:rFonts w:ascii="Times New Roman" w:hAnsi="Times New Roman" w:cs="Times New Roman"/>
          <w:sz w:val="24"/>
          <w:szCs w:val="24"/>
        </w:rPr>
        <w:t xml:space="preserve"> to designate a COR.  </w:t>
      </w:r>
      <w:r w:rsidR="00107AC9" w:rsidRPr="000D3C0C">
        <w:rPr>
          <w:rFonts w:ascii="Times New Roman" w:hAnsi="Times New Roman" w:cs="Times New Roman"/>
          <w:sz w:val="24"/>
          <w:szCs w:val="24"/>
        </w:rPr>
        <w:t xml:space="preserve">Designate </w:t>
      </w:r>
      <w:r w:rsidR="00AB231C" w:rsidRPr="000D3C0C">
        <w:rPr>
          <w:rFonts w:ascii="Times New Roman" w:hAnsi="Times New Roman" w:cs="Times New Roman"/>
          <w:sz w:val="24"/>
          <w:szCs w:val="24"/>
        </w:rPr>
        <w:t>CORs using</w:t>
      </w:r>
      <w:r w:rsidR="008318E1" w:rsidRPr="000D3C0C">
        <w:rPr>
          <w:rFonts w:ascii="Times New Roman" w:hAnsi="Times New Roman" w:cs="Times New Roman"/>
          <w:sz w:val="24"/>
          <w:szCs w:val="24"/>
        </w:rPr>
        <w:t xml:space="preserve"> official letterhead and follow standard procedures for correspondence.  Address the designation to the individual by name, including rank or grade, and full mailing address.</w:t>
      </w:r>
    </w:p>
    <w:p w14:paraId="5473A936" w14:textId="77777777" w:rsidR="008318E1" w:rsidRPr="008318E1" w:rsidRDefault="008318E1" w:rsidP="00A96D5A">
      <w:pPr>
        <w:pStyle w:val="Heading4"/>
      </w:pPr>
      <w:bookmarkStart w:id="14" w:name="_Toc512858661"/>
      <w:bookmarkStart w:id="15" w:name="_Toc123213313"/>
      <w:bookmarkStart w:id="16" w:name="_Toc124493427"/>
      <w:bookmarkStart w:id="17" w:name="_Toc132198518"/>
      <w:r w:rsidRPr="008318E1">
        <w:t>5153.201-</w:t>
      </w:r>
      <w:proofErr w:type="gramStart"/>
      <w:r w:rsidRPr="008318E1">
        <w:t xml:space="preserve">91  </w:t>
      </w:r>
      <w:r w:rsidR="007F4ED0">
        <w:t>Sample</w:t>
      </w:r>
      <w:proofErr w:type="gramEnd"/>
      <w:r w:rsidR="007F4ED0">
        <w:t xml:space="preserve"> </w:t>
      </w:r>
      <w:r w:rsidR="00107AC9">
        <w:t>o</w:t>
      </w:r>
      <w:r w:rsidR="007F4ED0">
        <w:t xml:space="preserve">rdering </w:t>
      </w:r>
      <w:r w:rsidR="00107AC9">
        <w:t>o</w:t>
      </w:r>
      <w:r w:rsidR="007F4ED0">
        <w:t>fficer appointment letter.</w:t>
      </w:r>
      <w:bookmarkEnd w:id="14"/>
      <w:bookmarkEnd w:id="15"/>
      <w:bookmarkEnd w:id="16"/>
      <w:bookmarkEnd w:id="17"/>
    </w:p>
    <w:p w14:paraId="5473A937" w14:textId="77777777" w:rsidR="008318E1" w:rsidRPr="000D3C0C" w:rsidRDefault="00F0179F"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s</w:t>
      </w:r>
      <w:r w:rsidRPr="000D3C0C">
        <w:rPr>
          <w:rFonts w:ascii="Times New Roman" w:hAnsi="Times New Roman" w:cs="Times New Roman"/>
          <w:sz w:val="24"/>
          <w:szCs w:val="24"/>
        </w:rPr>
        <w:t xml:space="preserve">ample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rdering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fficer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ppointment letter format in 5153.3</w:t>
      </w:r>
      <w:r w:rsidR="00154E90" w:rsidRPr="000D3C0C">
        <w:rPr>
          <w:rFonts w:ascii="Times New Roman" w:hAnsi="Times New Roman" w:cs="Times New Roman"/>
          <w:sz w:val="24"/>
          <w:szCs w:val="24"/>
        </w:rPr>
        <w:t>03-</w:t>
      </w:r>
      <w:r w:rsidR="00554EDA" w:rsidRPr="000D3C0C">
        <w:rPr>
          <w:rFonts w:ascii="Times New Roman" w:hAnsi="Times New Roman" w:cs="Times New Roman"/>
          <w:sz w:val="24"/>
          <w:szCs w:val="24"/>
        </w:rPr>
        <w:t>2</w:t>
      </w:r>
      <w:r w:rsidRPr="000D3C0C">
        <w:rPr>
          <w:rFonts w:ascii="Times New Roman" w:hAnsi="Times New Roman" w:cs="Times New Roman"/>
          <w:sz w:val="24"/>
          <w:szCs w:val="24"/>
        </w:rPr>
        <w:t xml:space="preserve"> to appoint an ordering officer in accordance with 5101.602-2-9</w:t>
      </w:r>
      <w:r w:rsidR="00107AC9" w:rsidRPr="000D3C0C">
        <w:rPr>
          <w:rFonts w:ascii="Times New Roman" w:hAnsi="Times New Roman" w:cs="Times New Roman"/>
          <w:sz w:val="24"/>
          <w:szCs w:val="24"/>
        </w:rPr>
        <w:t>2</w:t>
      </w:r>
      <w:r w:rsidRPr="000D3C0C">
        <w:rPr>
          <w:rFonts w:ascii="Times New Roman" w:hAnsi="Times New Roman" w:cs="Times New Roman"/>
          <w:sz w:val="24"/>
          <w:szCs w:val="24"/>
        </w:rPr>
        <w:t xml:space="preserve">.  </w:t>
      </w:r>
      <w:r w:rsidR="008318E1" w:rsidRPr="000D3C0C">
        <w:rPr>
          <w:rFonts w:ascii="Times New Roman" w:hAnsi="Times New Roman" w:cs="Times New Roman"/>
          <w:sz w:val="24"/>
          <w:szCs w:val="24"/>
        </w:rPr>
        <w:t>Use official letterhead and follow standard procedures for correspondence.  Address the appointment to the individual by name, including rank or grade, and full mailing address.</w:t>
      </w:r>
    </w:p>
    <w:p w14:paraId="5473A938" w14:textId="77777777" w:rsidR="008318E1" w:rsidRPr="008318E1" w:rsidRDefault="008318E1" w:rsidP="00A96D5A">
      <w:pPr>
        <w:pStyle w:val="Heading4"/>
      </w:pPr>
      <w:bookmarkStart w:id="18" w:name="_Toc512858662"/>
      <w:bookmarkStart w:id="19" w:name="_Toc123213314"/>
      <w:bookmarkStart w:id="20" w:name="_Toc124493428"/>
      <w:bookmarkStart w:id="21" w:name="_Toc132198519"/>
      <w:proofErr w:type="gramStart"/>
      <w:r w:rsidRPr="008318E1">
        <w:t xml:space="preserve">5153.206  </w:t>
      </w:r>
      <w:r w:rsidR="00407B1B">
        <w:t>Competition</w:t>
      </w:r>
      <w:proofErr w:type="gramEnd"/>
      <w:r w:rsidR="00407B1B">
        <w:t xml:space="preserve"> requirements.</w:t>
      </w:r>
      <w:bookmarkEnd w:id="18"/>
      <w:bookmarkEnd w:id="19"/>
      <w:bookmarkEnd w:id="20"/>
      <w:bookmarkEnd w:id="21"/>
    </w:p>
    <w:p w14:paraId="5473A939" w14:textId="77777777" w:rsidR="008318E1" w:rsidRPr="008318E1" w:rsidRDefault="008318E1" w:rsidP="00A96D5A">
      <w:pPr>
        <w:pStyle w:val="Heading4"/>
      </w:pPr>
      <w:bookmarkStart w:id="22" w:name="_Toc512858663"/>
      <w:bookmarkStart w:id="23" w:name="_Toc123213315"/>
      <w:bookmarkStart w:id="24" w:name="_Toc124493429"/>
      <w:bookmarkStart w:id="25" w:name="_Toc132198520"/>
      <w:r w:rsidRPr="008318E1">
        <w:t>5153.206-</w:t>
      </w:r>
      <w:proofErr w:type="gramStart"/>
      <w:r w:rsidRPr="008318E1">
        <w:t xml:space="preserve">90  </w:t>
      </w:r>
      <w:r w:rsidR="007F4ED0">
        <w:t>Format</w:t>
      </w:r>
      <w:proofErr w:type="gramEnd"/>
      <w:r w:rsidR="007F4ED0">
        <w:t xml:space="preserve"> for j</w:t>
      </w:r>
      <w:r w:rsidRPr="008318E1">
        <w:t>ustification review document.</w:t>
      </w:r>
      <w:bookmarkEnd w:id="22"/>
      <w:bookmarkEnd w:id="23"/>
      <w:bookmarkEnd w:id="24"/>
      <w:bookmarkEnd w:id="25"/>
    </w:p>
    <w:p w14:paraId="5473A93A" w14:textId="65948EE4" w:rsidR="008318E1" w:rsidRPr="000D3C0C" w:rsidRDefault="00590E46"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w:t>
      </w:r>
      <w:r w:rsidR="00107AC9" w:rsidRPr="000D3C0C">
        <w:rPr>
          <w:rFonts w:ascii="Times New Roman" w:hAnsi="Times New Roman" w:cs="Times New Roman"/>
          <w:sz w:val="24"/>
          <w:szCs w:val="24"/>
        </w:rPr>
        <w:t>r</w:t>
      </w:r>
      <w:r w:rsidRPr="000D3C0C">
        <w:rPr>
          <w:rFonts w:ascii="Times New Roman" w:hAnsi="Times New Roman" w:cs="Times New Roman"/>
          <w:sz w:val="24"/>
          <w:szCs w:val="24"/>
        </w:rPr>
        <w:t xml:space="preserve">eview </w:t>
      </w:r>
      <w:r w:rsidR="00107AC9" w:rsidRPr="000D3C0C">
        <w:rPr>
          <w:rFonts w:ascii="Times New Roman" w:hAnsi="Times New Roman" w:cs="Times New Roman"/>
          <w:sz w:val="24"/>
          <w:szCs w:val="24"/>
        </w:rPr>
        <w:t>d</w:t>
      </w:r>
      <w:r w:rsidRPr="000D3C0C">
        <w:rPr>
          <w:rFonts w:ascii="Times New Roman" w:hAnsi="Times New Roman" w:cs="Times New Roman"/>
          <w:sz w:val="24"/>
          <w:szCs w:val="24"/>
        </w:rPr>
        <w:t xml:space="preserve">ocument </w:t>
      </w:r>
      <w:r w:rsidR="00107AC9" w:rsidRPr="000D3C0C">
        <w:rPr>
          <w:rFonts w:ascii="Times New Roman" w:hAnsi="Times New Roman" w:cs="Times New Roman"/>
          <w:sz w:val="24"/>
          <w:szCs w:val="24"/>
        </w:rPr>
        <w:t>f</w:t>
      </w:r>
      <w:r w:rsidR="00B12B9A" w:rsidRPr="000D3C0C">
        <w:rPr>
          <w:rFonts w:ascii="Times New Roman" w:hAnsi="Times New Roman" w:cs="Times New Roman"/>
          <w:sz w:val="24"/>
          <w:szCs w:val="24"/>
        </w:rPr>
        <w:t xml:space="preserve">ormat at 5153.303-4 </w:t>
      </w:r>
      <w:r w:rsidR="00493484" w:rsidRPr="000D3C0C">
        <w:rPr>
          <w:rFonts w:ascii="Times New Roman" w:hAnsi="Times New Roman" w:cs="Times New Roman"/>
          <w:sz w:val="24"/>
          <w:szCs w:val="24"/>
        </w:rPr>
        <w:t xml:space="preserve">to document the requesting activity’s internal review of a proposed justification when using other than full and open competition.  </w:t>
      </w:r>
      <w:r w:rsidR="00187817" w:rsidRPr="000D3C0C">
        <w:rPr>
          <w:rFonts w:ascii="Times New Roman" w:hAnsi="Times New Roman" w:cs="Times New Roman"/>
          <w:sz w:val="24"/>
          <w:szCs w:val="24"/>
        </w:rPr>
        <w:t xml:space="preserve">Contracting officers will tailor the </w:t>
      </w:r>
      <w:r w:rsidR="00B07AEB" w:rsidRPr="000D3C0C">
        <w:rPr>
          <w:rFonts w:ascii="Times New Roman" w:hAnsi="Times New Roman" w:cs="Times New Roman"/>
          <w:sz w:val="24"/>
          <w:szCs w:val="24"/>
        </w:rPr>
        <w:t>justification review document</w:t>
      </w:r>
      <w:r w:rsidR="00187817" w:rsidRPr="000D3C0C">
        <w:rPr>
          <w:rFonts w:ascii="Times New Roman" w:hAnsi="Times New Roman" w:cs="Times New Roman"/>
          <w:sz w:val="24"/>
          <w:szCs w:val="24"/>
        </w:rPr>
        <w:t xml:space="preserve"> format</w:t>
      </w:r>
      <w:r w:rsidR="00B12B9A" w:rsidRPr="000D3C0C">
        <w:rPr>
          <w:rFonts w:ascii="Times New Roman" w:hAnsi="Times New Roman" w:cs="Times New Roman"/>
          <w:sz w:val="24"/>
          <w:szCs w:val="24"/>
        </w:rPr>
        <w:t xml:space="preserve"> to accommodate</w:t>
      </w:r>
      <w:r w:rsidR="00187817" w:rsidRPr="000D3C0C">
        <w:rPr>
          <w:rFonts w:ascii="Times New Roman" w:hAnsi="Times New Roman" w:cs="Times New Roman"/>
          <w:sz w:val="24"/>
          <w:szCs w:val="24"/>
        </w:rPr>
        <w:t xml:space="preserve"> the</w:t>
      </w:r>
      <w:r w:rsidR="00B12B9A" w:rsidRPr="000D3C0C">
        <w:rPr>
          <w:rFonts w:ascii="Times New Roman" w:hAnsi="Times New Roman" w:cs="Times New Roman"/>
          <w:sz w:val="24"/>
          <w:szCs w:val="24"/>
        </w:rPr>
        <w:t xml:space="preserve"> justification’s approval threshold</w:t>
      </w:r>
      <w:r w:rsidR="00336A3F" w:rsidRPr="000D3C0C">
        <w:rPr>
          <w:rFonts w:ascii="Times New Roman" w:hAnsi="Times New Roman" w:cs="Times New Roman"/>
          <w:sz w:val="24"/>
          <w:szCs w:val="24"/>
        </w:rPr>
        <w:t>.  For example</w:t>
      </w:r>
      <w:r w:rsidR="00187817" w:rsidRPr="000D3C0C">
        <w:rPr>
          <w:rFonts w:ascii="Times New Roman" w:hAnsi="Times New Roman" w:cs="Times New Roman"/>
          <w:sz w:val="24"/>
          <w:szCs w:val="24"/>
        </w:rPr>
        <w:t xml:space="preserve">, justifications approved by a contracting officer may not require </w:t>
      </w:r>
      <w:r w:rsidR="00F95F2E">
        <w:rPr>
          <w:rFonts w:ascii="Times New Roman" w:hAnsi="Times New Roman" w:cs="Times New Roman"/>
          <w:sz w:val="24"/>
          <w:szCs w:val="24"/>
        </w:rPr>
        <w:t>command advocate for</w:t>
      </w:r>
      <w:r w:rsidR="00F95F2E"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c</w:t>
      </w:r>
      <w:r w:rsidR="00187817" w:rsidRPr="000D3C0C">
        <w:rPr>
          <w:rFonts w:ascii="Times New Roman" w:hAnsi="Times New Roman" w:cs="Times New Roman"/>
          <w:sz w:val="24"/>
          <w:szCs w:val="24"/>
        </w:rPr>
        <w:t xml:space="preserve">ompetition, </w:t>
      </w:r>
      <w:r w:rsidR="00967962">
        <w:rPr>
          <w:rFonts w:ascii="Times New Roman" w:hAnsi="Times New Roman" w:cs="Times New Roman"/>
          <w:sz w:val="24"/>
          <w:szCs w:val="24"/>
        </w:rPr>
        <w:t xml:space="preserve">senior </w:t>
      </w:r>
      <w:r w:rsidR="00187817" w:rsidRPr="000D3C0C">
        <w:rPr>
          <w:rFonts w:ascii="Times New Roman" w:hAnsi="Times New Roman" w:cs="Times New Roman"/>
          <w:sz w:val="24"/>
          <w:szCs w:val="24"/>
        </w:rPr>
        <w:t xml:space="preserve">contracting </w:t>
      </w:r>
      <w:r w:rsidR="00967962">
        <w:rPr>
          <w:rFonts w:ascii="Times New Roman" w:hAnsi="Times New Roman" w:cs="Times New Roman"/>
          <w:sz w:val="24"/>
          <w:szCs w:val="24"/>
        </w:rPr>
        <w:t xml:space="preserve">official </w:t>
      </w:r>
      <w:r w:rsidR="00187817" w:rsidRPr="000D3C0C">
        <w:rPr>
          <w:rFonts w:ascii="Times New Roman" w:hAnsi="Times New Roman" w:cs="Times New Roman"/>
          <w:sz w:val="24"/>
          <w:szCs w:val="24"/>
        </w:rPr>
        <w:t>or head of the contracting activity review</w:t>
      </w:r>
      <w:r w:rsidR="00B12B9A" w:rsidRPr="000D3C0C">
        <w:rPr>
          <w:rFonts w:ascii="Times New Roman" w:hAnsi="Times New Roman" w:cs="Times New Roman"/>
          <w:sz w:val="24"/>
          <w:szCs w:val="24"/>
        </w:rPr>
        <w:t xml:space="preserve">.  </w:t>
      </w:r>
      <w:r w:rsidR="00493484" w:rsidRPr="000D3C0C">
        <w:rPr>
          <w:rFonts w:ascii="Times New Roman" w:hAnsi="Times New Roman" w:cs="Times New Roman"/>
          <w:sz w:val="24"/>
          <w:szCs w:val="24"/>
        </w:rPr>
        <w:t>The completed format becomes the cover page(s) of the justification.</w:t>
      </w:r>
      <w:r w:rsidR="00137943" w:rsidRPr="000D3C0C">
        <w:rPr>
          <w:rFonts w:ascii="Times New Roman" w:hAnsi="Times New Roman" w:cs="Times New Roman"/>
          <w:sz w:val="24"/>
          <w:szCs w:val="24"/>
        </w:rPr>
        <w:t xml:space="preserve">  Do not use </w:t>
      </w:r>
      <w:r w:rsidR="00D03788" w:rsidRPr="000D3C0C">
        <w:rPr>
          <w:rFonts w:ascii="Times New Roman" w:hAnsi="Times New Roman" w:cs="Times New Roman"/>
          <w:sz w:val="24"/>
          <w:szCs w:val="24"/>
        </w:rPr>
        <w:t>letterhead</w:t>
      </w:r>
      <w:r w:rsidR="00137943" w:rsidRPr="000D3C0C">
        <w:rPr>
          <w:rFonts w:ascii="Times New Roman" w:hAnsi="Times New Roman" w:cs="Times New Roman"/>
          <w:sz w:val="24"/>
          <w:szCs w:val="24"/>
        </w:rPr>
        <w:t xml:space="preserve"> for this document.</w:t>
      </w:r>
    </w:p>
    <w:p w14:paraId="5473A93C" w14:textId="77777777" w:rsidR="008318E1" w:rsidRPr="008318E1" w:rsidRDefault="008318E1" w:rsidP="00A96D5A">
      <w:pPr>
        <w:pStyle w:val="Heading4"/>
      </w:pPr>
      <w:bookmarkStart w:id="26" w:name="_Toc512858664"/>
      <w:bookmarkStart w:id="27" w:name="_Toc123213316"/>
      <w:bookmarkStart w:id="28" w:name="_Toc124493430"/>
      <w:bookmarkStart w:id="29" w:name="_Toc132198521"/>
      <w:r w:rsidRPr="008318E1">
        <w:t>5153.206-</w:t>
      </w:r>
      <w:proofErr w:type="gramStart"/>
      <w:r w:rsidRPr="008318E1">
        <w:t>91  Format</w:t>
      </w:r>
      <w:proofErr w:type="gramEnd"/>
      <w:r w:rsidRPr="008318E1">
        <w:t xml:space="preserve"> for justification and approval for other than full and open competition</w:t>
      </w:r>
      <w:r w:rsidR="007F4ED0">
        <w:t>.</w:t>
      </w:r>
      <w:bookmarkEnd w:id="26"/>
      <w:bookmarkEnd w:id="27"/>
      <w:bookmarkEnd w:id="28"/>
      <w:bookmarkEnd w:id="29"/>
    </w:p>
    <w:p w14:paraId="5473A93D" w14:textId="64C0B307" w:rsidR="008318E1" w:rsidRDefault="00590E46"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w:t>
      </w:r>
      <w:r w:rsidR="00107AC9" w:rsidRPr="000D3C0C">
        <w:rPr>
          <w:rFonts w:ascii="Times New Roman" w:hAnsi="Times New Roman" w:cs="Times New Roman"/>
          <w:sz w:val="24"/>
          <w:szCs w:val="24"/>
        </w:rPr>
        <w:t>j</w:t>
      </w:r>
      <w:r w:rsidRPr="000D3C0C">
        <w:rPr>
          <w:rFonts w:ascii="Times New Roman" w:hAnsi="Times New Roman" w:cs="Times New Roman"/>
          <w:sz w:val="24"/>
          <w:szCs w:val="24"/>
        </w:rPr>
        <w:t xml:space="preserve">ustification and </w:t>
      </w:r>
      <w:r w:rsidR="00107AC9" w:rsidRPr="000D3C0C">
        <w:rPr>
          <w:rFonts w:ascii="Times New Roman" w:hAnsi="Times New Roman" w:cs="Times New Roman"/>
          <w:sz w:val="24"/>
          <w:szCs w:val="24"/>
        </w:rPr>
        <w:t>a</w:t>
      </w:r>
      <w:r w:rsidRPr="000D3C0C">
        <w:rPr>
          <w:rFonts w:ascii="Times New Roman" w:hAnsi="Times New Roman" w:cs="Times New Roman"/>
          <w:sz w:val="24"/>
          <w:szCs w:val="24"/>
        </w:rPr>
        <w:t>pproval</w:t>
      </w:r>
      <w:r w:rsidR="00EE5BBB" w:rsidRPr="000D3C0C">
        <w:rPr>
          <w:rFonts w:ascii="Times New Roman" w:hAnsi="Times New Roman" w:cs="Times New Roman"/>
          <w:sz w:val="24"/>
          <w:szCs w:val="24"/>
        </w:rPr>
        <w:t xml:space="preserve"> </w:t>
      </w:r>
      <w:r w:rsidR="00107AC9" w:rsidRPr="000D3C0C">
        <w:rPr>
          <w:rFonts w:ascii="Times New Roman" w:hAnsi="Times New Roman" w:cs="Times New Roman"/>
          <w:sz w:val="24"/>
          <w:szCs w:val="24"/>
        </w:rPr>
        <w:t>f</w:t>
      </w:r>
      <w:r w:rsidR="00EE5BBB" w:rsidRPr="000D3C0C">
        <w:rPr>
          <w:rFonts w:ascii="Times New Roman" w:hAnsi="Times New Roman" w:cs="Times New Roman"/>
          <w:sz w:val="24"/>
          <w:szCs w:val="24"/>
        </w:rPr>
        <w:t>ormat at 5153.303-5 to support justifications</w:t>
      </w:r>
      <w:r w:rsidRPr="000D3C0C">
        <w:rPr>
          <w:rFonts w:ascii="Times New Roman" w:hAnsi="Times New Roman" w:cs="Times New Roman"/>
          <w:sz w:val="24"/>
          <w:szCs w:val="24"/>
        </w:rPr>
        <w:t xml:space="preserve"> for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ther </w:t>
      </w:r>
      <w:r w:rsidR="00107AC9" w:rsidRPr="000D3C0C">
        <w:rPr>
          <w:rFonts w:ascii="Times New Roman" w:hAnsi="Times New Roman" w:cs="Times New Roman"/>
          <w:sz w:val="24"/>
          <w:szCs w:val="24"/>
        </w:rPr>
        <w:t>t</w:t>
      </w:r>
      <w:r w:rsidRPr="000D3C0C">
        <w:rPr>
          <w:rFonts w:ascii="Times New Roman" w:hAnsi="Times New Roman" w:cs="Times New Roman"/>
          <w:sz w:val="24"/>
          <w:szCs w:val="24"/>
        </w:rPr>
        <w:t xml:space="preserve">han </w:t>
      </w:r>
      <w:r w:rsidR="00107AC9" w:rsidRPr="000D3C0C">
        <w:rPr>
          <w:rFonts w:ascii="Times New Roman" w:hAnsi="Times New Roman" w:cs="Times New Roman"/>
          <w:sz w:val="24"/>
          <w:szCs w:val="24"/>
        </w:rPr>
        <w:t>f</w:t>
      </w:r>
      <w:r w:rsidRPr="000D3C0C">
        <w:rPr>
          <w:rFonts w:ascii="Times New Roman" w:hAnsi="Times New Roman" w:cs="Times New Roman"/>
          <w:sz w:val="24"/>
          <w:szCs w:val="24"/>
        </w:rPr>
        <w:t xml:space="preserve">ull and </w:t>
      </w:r>
      <w:r w:rsidR="00107AC9" w:rsidRPr="000D3C0C">
        <w:rPr>
          <w:rFonts w:ascii="Times New Roman" w:hAnsi="Times New Roman" w:cs="Times New Roman"/>
          <w:sz w:val="24"/>
          <w:szCs w:val="24"/>
        </w:rPr>
        <w:t>o</w:t>
      </w:r>
      <w:r w:rsidRPr="000D3C0C">
        <w:rPr>
          <w:rFonts w:ascii="Times New Roman" w:hAnsi="Times New Roman" w:cs="Times New Roman"/>
          <w:sz w:val="24"/>
          <w:szCs w:val="24"/>
        </w:rPr>
        <w:t xml:space="preserve">pen </w:t>
      </w:r>
      <w:r w:rsidR="00107AC9" w:rsidRPr="000D3C0C">
        <w:rPr>
          <w:rFonts w:ascii="Times New Roman" w:hAnsi="Times New Roman" w:cs="Times New Roman"/>
          <w:sz w:val="24"/>
          <w:szCs w:val="24"/>
        </w:rPr>
        <w:t>c</w:t>
      </w:r>
      <w:r w:rsidRPr="000D3C0C">
        <w:rPr>
          <w:rFonts w:ascii="Times New Roman" w:hAnsi="Times New Roman" w:cs="Times New Roman"/>
          <w:sz w:val="24"/>
          <w:szCs w:val="24"/>
        </w:rPr>
        <w:t xml:space="preserve">ompetition </w:t>
      </w:r>
      <w:r w:rsidR="00137943" w:rsidRPr="000D3C0C">
        <w:rPr>
          <w:rFonts w:ascii="Times New Roman" w:hAnsi="Times New Roman" w:cs="Times New Roman"/>
          <w:sz w:val="24"/>
          <w:szCs w:val="24"/>
        </w:rPr>
        <w:t xml:space="preserve">in accordance with the Competition in Contracting Act as implemented in the </w:t>
      </w:r>
      <w:r w:rsidR="00EE5BBB" w:rsidRPr="000D3C0C">
        <w:rPr>
          <w:rFonts w:ascii="Times New Roman" w:hAnsi="Times New Roman" w:cs="Times New Roman"/>
          <w:sz w:val="24"/>
          <w:szCs w:val="24"/>
        </w:rPr>
        <w:t>FAR</w:t>
      </w:r>
      <w:r w:rsidR="00137943" w:rsidRPr="000D3C0C">
        <w:rPr>
          <w:rFonts w:ascii="Times New Roman" w:hAnsi="Times New Roman" w:cs="Times New Roman"/>
          <w:sz w:val="24"/>
          <w:szCs w:val="24"/>
        </w:rPr>
        <w:t xml:space="preserve">.  </w:t>
      </w:r>
      <w:r w:rsidR="00EE5BBB" w:rsidRPr="000D3C0C">
        <w:rPr>
          <w:rFonts w:ascii="Times New Roman" w:hAnsi="Times New Roman" w:cs="Times New Roman"/>
          <w:sz w:val="24"/>
          <w:szCs w:val="24"/>
        </w:rPr>
        <w:t xml:space="preserve">Contracting officers shall tailor the </w:t>
      </w:r>
      <w:r w:rsidR="00B07AEB" w:rsidRPr="000D3C0C">
        <w:rPr>
          <w:rFonts w:ascii="Times New Roman" w:hAnsi="Times New Roman" w:cs="Times New Roman"/>
          <w:sz w:val="24"/>
          <w:szCs w:val="24"/>
        </w:rPr>
        <w:t>justification and approval</w:t>
      </w:r>
      <w:r w:rsidR="00EE5BBB" w:rsidRPr="000D3C0C">
        <w:rPr>
          <w:rFonts w:ascii="Times New Roman" w:hAnsi="Times New Roman" w:cs="Times New Roman"/>
          <w:sz w:val="24"/>
          <w:szCs w:val="24"/>
        </w:rPr>
        <w:t xml:space="preserve"> format to accommodate other type justifications in accordance with the FAR approval thresholds and required content.  </w:t>
      </w:r>
      <w:r w:rsidR="00137943" w:rsidRPr="000D3C0C">
        <w:rPr>
          <w:rFonts w:ascii="Times New Roman" w:hAnsi="Times New Roman" w:cs="Times New Roman"/>
          <w:sz w:val="24"/>
          <w:szCs w:val="24"/>
        </w:rPr>
        <w:t>Do not use letterhead for this document.</w:t>
      </w:r>
      <w:r w:rsidR="008F3CEF" w:rsidRPr="000D3C0C">
        <w:rPr>
          <w:rFonts w:ascii="Times New Roman" w:hAnsi="Times New Roman" w:cs="Times New Roman"/>
          <w:sz w:val="24"/>
          <w:szCs w:val="24"/>
        </w:rPr>
        <w:t xml:space="preserve">  The </w:t>
      </w:r>
      <w:r w:rsidR="005E18D1" w:rsidRPr="000D3C0C">
        <w:rPr>
          <w:rFonts w:ascii="Times New Roman" w:hAnsi="Times New Roman" w:cs="Times New Roman"/>
          <w:sz w:val="24"/>
          <w:szCs w:val="24"/>
        </w:rPr>
        <w:t>a</w:t>
      </w:r>
      <w:r w:rsidR="008F3CEF" w:rsidRPr="000D3C0C">
        <w:rPr>
          <w:rFonts w:ascii="Times New Roman" w:hAnsi="Times New Roman" w:cs="Times New Roman"/>
          <w:sz w:val="24"/>
          <w:szCs w:val="24"/>
        </w:rPr>
        <w:t>pproval page is separate from the certifications.</w:t>
      </w:r>
    </w:p>
    <w:p w14:paraId="701AFF18" w14:textId="69AB0FB6" w:rsidR="00474685" w:rsidRPr="00474685" w:rsidRDefault="00474685" w:rsidP="00B84A65">
      <w:pPr>
        <w:pStyle w:val="Heading4"/>
        <w:rPr>
          <w:bCs/>
        </w:rPr>
      </w:pPr>
      <w:bookmarkStart w:id="30" w:name="_Toc123213317"/>
      <w:bookmarkStart w:id="31" w:name="_Toc124493431"/>
      <w:bookmarkStart w:id="32" w:name="_Toc132198522"/>
      <w:r w:rsidRPr="00474685">
        <w:rPr>
          <w:bCs/>
        </w:rPr>
        <w:t xml:space="preserve">5153.206-92 Format for Determination and Findings for other than full and open competition. </w:t>
      </w:r>
      <w:r w:rsidRPr="00474685">
        <w:t>(DPC 2023-O0003 Class Deviation—Temporary Authorizations for Covered Contracts Related to Ukraine)</w:t>
      </w:r>
      <w:r w:rsidR="00B84A65">
        <w:t>.</w:t>
      </w:r>
      <w:bookmarkEnd w:id="30"/>
      <w:bookmarkEnd w:id="31"/>
      <w:bookmarkEnd w:id="32"/>
    </w:p>
    <w:p w14:paraId="56B93EB1" w14:textId="5C8313A2" w:rsidR="00474685" w:rsidRDefault="00474685" w:rsidP="00474685">
      <w:pPr>
        <w:spacing w:after="240"/>
        <w:rPr>
          <w:rFonts w:ascii="Times New Roman" w:hAnsi="Times New Roman" w:cs="Times New Roman"/>
          <w:sz w:val="24"/>
          <w:szCs w:val="24"/>
        </w:rPr>
      </w:pPr>
      <w:r w:rsidRPr="00474685">
        <w:rPr>
          <w:rFonts w:ascii="Times New Roman" w:hAnsi="Times New Roman" w:cs="Times New Roman"/>
          <w:sz w:val="24"/>
          <w:szCs w:val="24"/>
        </w:rPr>
        <w:t>See AFARS 5153.303-11 for determination and findings sample format.</w:t>
      </w:r>
    </w:p>
    <w:p w14:paraId="611A6C95" w14:textId="70378E79" w:rsidR="0075503A" w:rsidRDefault="0075503A" w:rsidP="00AE1C53">
      <w:pPr>
        <w:pStyle w:val="Heading4"/>
        <w:rPr>
          <w:noProof/>
          <w:webHidden/>
        </w:rPr>
      </w:pPr>
      <w:bookmarkStart w:id="33" w:name="_Toc124493432"/>
      <w:bookmarkStart w:id="34" w:name="_Toc132198523"/>
      <w:r w:rsidRPr="00CF1F2A">
        <w:rPr>
          <w:bCs/>
          <w:noProof/>
        </w:rPr>
        <w:t xml:space="preserve">5153.206-93 </w:t>
      </w:r>
      <w:r w:rsidR="00291BB8" w:rsidRPr="00291BB8">
        <w:rPr>
          <w:bCs/>
          <w:noProof/>
        </w:rPr>
        <w:t>Instructions for Congressional Notification Requirement When Utilizing Authorities Conferred by DPC 2023-O0003 Class Deviation—Temporary Authorizations for Covered Contracts Related to Ukraine</w:t>
      </w:r>
      <w:r w:rsidR="00CA7C84">
        <w:rPr>
          <w:bCs/>
          <w:noProof/>
        </w:rPr>
        <w:t>.</w:t>
      </w:r>
      <w:bookmarkEnd w:id="33"/>
      <w:bookmarkEnd w:id="34"/>
    </w:p>
    <w:p w14:paraId="74478DF5" w14:textId="6FF8AF66" w:rsidR="009C7D74" w:rsidRDefault="00291BB8" w:rsidP="009C7D74">
      <w:pPr>
        <w:pStyle w:val="NormalWeb"/>
        <w:rPr>
          <w:bCs/>
          <w:noProof/>
        </w:rPr>
      </w:pPr>
      <w:r w:rsidRPr="00291BB8">
        <w:rPr>
          <w:bCs/>
          <w:noProof/>
        </w:rPr>
        <w:lastRenderedPageBreak/>
        <w:t>DPC 2023-O0003 Class Deviation—Temporary Authorizations for Covered Contracts Related to Ukraine</w:t>
      </w:r>
      <w:r>
        <w:rPr>
          <w:bCs/>
          <w:noProof/>
        </w:rPr>
        <w:t xml:space="preserve"> implements </w:t>
      </w:r>
      <w:r w:rsidR="00D87E72">
        <w:rPr>
          <w:bCs/>
          <w:noProof/>
        </w:rPr>
        <w:t>sub</w:t>
      </w:r>
      <w:r>
        <w:rPr>
          <w:bCs/>
          <w:noProof/>
        </w:rPr>
        <w:t>section 1244(a) of the James M. Inhofe National Defense Authorization Act for Fiscal Year 2023 (NDAA 2023).  The Joint Explanatory Statement that accompanies NDAA 2023 requires the Department to notify</w:t>
      </w:r>
      <w:r w:rsidR="00D87E72">
        <w:rPr>
          <w:bCs/>
          <w:noProof/>
        </w:rPr>
        <w:t xml:space="preserve"> in writing the congressional defense committees </w:t>
      </w:r>
      <w:r w:rsidR="009C7D74">
        <w:rPr>
          <w:bCs/>
          <w:noProof/>
        </w:rPr>
        <w:t xml:space="preserve">when </w:t>
      </w:r>
      <w:r w:rsidR="00D87E72">
        <w:rPr>
          <w:bCs/>
          <w:noProof/>
        </w:rPr>
        <w:t>using an authority provided in that subsection</w:t>
      </w:r>
      <w:r w:rsidR="009C7D74">
        <w:rPr>
          <w:bCs/>
          <w:noProof/>
        </w:rPr>
        <w:t xml:space="preserve">. </w:t>
      </w:r>
    </w:p>
    <w:p w14:paraId="7C072CB5" w14:textId="50985B45" w:rsidR="009C7D74" w:rsidRDefault="006B6D57" w:rsidP="009C7D74">
      <w:pPr>
        <w:pStyle w:val="NormalWeb"/>
      </w:pPr>
      <w:r w:rsidRPr="00F1516B">
        <w:t>The</w:t>
      </w:r>
      <w:r w:rsidR="009C7D74" w:rsidRPr="00F1516B">
        <w:t xml:space="preserve"> Public Interest exception for use of other than competitive procedures </w:t>
      </w:r>
      <w:r w:rsidR="00D44AA8" w:rsidRPr="00F1516B">
        <w:t xml:space="preserve">at 1244(a)(2) </w:t>
      </w:r>
      <w:r w:rsidRPr="00F1516B">
        <w:t xml:space="preserve">and DPC Class Deviation </w:t>
      </w:r>
      <w:r w:rsidR="00FC6D02" w:rsidRPr="00F1516B">
        <w:t xml:space="preserve">(B) </w:t>
      </w:r>
      <w:r w:rsidR="009C7D74" w:rsidRPr="00F1516B">
        <w:t>requires</w:t>
      </w:r>
      <w:r w:rsidR="009C7D74">
        <w:t xml:space="preserve"> Congressional notification 7-days before the contract award.  </w:t>
      </w:r>
      <w:r w:rsidR="00857B0C" w:rsidRPr="008E06C8">
        <w:t>To ensure compliance with this requirement</w:t>
      </w:r>
      <w:r w:rsidR="00857B0C">
        <w:t xml:space="preserve">, contracting officers shall use the sample format at </w:t>
      </w:r>
      <w:r w:rsidR="009C7D74">
        <w:t>AFARS 5153.303-12.</w:t>
      </w:r>
      <w:r w:rsidR="00D44AA8">
        <w:t xml:space="preserve">  </w:t>
      </w:r>
    </w:p>
    <w:p w14:paraId="566F3358" w14:textId="22D0F120" w:rsidR="00CF1F2A" w:rsidRDefault="006B6D57" w:rsidP="000A6409">
      <w:pPr>
        <w:pStyle w:val="NormalWeb"/>
        <w:rPr>
          <w:color w:val="242424"/>
        </w:rPr>
      </w:pPr>
      <w:r w:rsidRPr="006052B7">
        <w:t>All</w:t>
      </w:r>
      <w:r w:rsidR="009C7D74">
        <w:t xml:space="preserve"> other temporary authorities in subsection 1244(a)</w:t>
      </w:r>
      <w:r w:rsidR="00FC6D02">
        <w:t>(3</w:t>
      </w:r>
      <w:r w:rsidR="00F1516B">
        <w:t>) through</w:t>
      </w:r>
      <w:r w:rsidR="00FC6D02">
        <w:t xml:space="preserve"> (5) and DPC Class Deviation (C) through (E)</w:t>
      </w:r>
      <w:r w:rsidR="00D44AA8">
        <w:t xml:space="preserve"> </w:t>
      </w:r>
      <w:r w:rsidR="00D44AA8" w:rsidRPr="00C35F58">
        <w:t>(</w:t>
      </w:r>
      <w:proofErr w:type="gramStart"/>
      <w:r w:rsidR="006F711C">
        <w:t>i.e.</w:t>
      </w:r>
      <w:proofErr w:type="gramEnd"/>
      <w:r w:rsidR="006F711C">
        <w:t xml:space="preserve"> </w:t>
      </w:r>
      <w:r w:rsidR="00D44AA8" w:rsidRPr="000A576E">
        <w:rPr>
          <w:color w:val="000000" w:themeColor="text1"/>
        </w:rPr>
        <w:t xml:space="preserve">Special Emergency Procurement Authority; </w:t>
      </w:r>
      <w:proofErr w:type="spellStart"/>
      <w:r w:rsidR="00D44AA8" w:rsidRPr="000A576E">
        <w:rPr>
          <w:color w:val="000000" w:themeColor="text1"/>
        </w:rPr>
        <w:t>Undefinitized</w:t>
      </w:r>
      <w:proofErr w:type="spellEnd"/>
      <w:r w:rsidR="00D44AA8" w:rsidRPr="000A576E">
        <w:rPr>
          <w:color w:val="000000" w:themeColor="text1"/>
        </w:rPr>
        <w:t xml:space="preserve"> Contract Actions;</w:t>
      </w:r>
      <w:r w:rsidR="00C35F58" w:rsidRPr="000A576E">
        <w:rPr>
          <w:color w:val="000000" w:themeColor="text1"/>
        </w:rPr>
        <w:t xml:space="preserve"> or</w:t>
      </w:r>
      <w:r w:rsidR="00D44AA8" w:rsidRPr="000A576E">
        <w:rPr>
          <w:color w:val="000000" w:themeColor="text1"/>
        </w:rPr>
        <w:t xml:space="preserve"> Waiver of Certified Cost and Pricing Data</w:t>
      </w:r>
      <w:r w:rsidR="009C7D74">
        <w:t>) require Congressional notification within 30 days of using the authority. </w:t>
      </w:r>
      <w:r w:rsidR="00D44AA8">
        <w:t xml:space="preserve"> </w:t>
      </w:r>
      <w:r w:rsidR="00E81D2C" w:rsidRPr="008E06C8">
        <w:t>To ensure compliance with this requirement</w:t>
      </w:r>
      <w:r w:rsidR="00E81D2C">
        <w:t>, t</w:t>
      </w:r>
      <w:r w:rsidR="009C7D74">
        <w:t xml:space="preserve">he ODASA(P) will task Commands via </w:t>
      </w:r>
      <w:r w:rsidR="004230B8">
        <w:t xml:space="preserve">the </w:t>
      </w:r>
      <w:r w:rsidR="004230B8" w:rsidRPr="004230B8">
        <w:rPr>
          <w:color w:val="040C28"/>
        </w:rPr>
        <w:t>Enterprise Task Management Software Solution</w:t>
      </w:r>
      <w:r w:rsidR="004230B8" w:rsidRPr="004230B8">
        <w:rPr>
          <w:color w:val="242424"/>
        </w:rPr>
        <w:t xml:space="preserve"> (ETMS2)</w:t>
      </w:r>
      <w:r w:rsidR="004230B8">
        <w:rPr>
          <w:color w:val="242424"/>
        </w:rPr>
        <w:t xml:space="preserve"> </w:t>
      </w:r>
      <w:r w:rsidR="000A6409">
        <w:rPr>
          <w:color w:val="242424"/>
        </w:rPr>
        <w:t>monthly</w:t>
      </w:r>
      <w:r w:rsidR="00D44AA8">
        <w:rPr>
          <w:color w:val="242424"/>
        </w:rPr>
        <w:t xml:space="preserve"> to </w:t>
      </w:r>
      <w:r w:rsidR="009C7D74">
        <w:t xml:space="preserve">provide a listing of </w:t>
      </w:r>
      <w:r w:rsidR="000A6409">
        <w:t xml:space="preserve">applicable </w:t>
      </w:r>
      <w:r w:rsidR="009C7D74">
        <w:t>actions falling within the 30-day congressional notification period.  </w:t>
      </w:r>
      <w:r w:rsidR="00D44AA8">
        <w:t>A template</w:t>
      </w:r>
      <w:r w:rsidR="000A6409">
        <w:t xml:space="preserve"> will be provided</w:t>
      </w:r>
      <w:r w:rsidR="00932522">
        <w:t xml:space="preserve"> in </w:t>
      </w:r>
      <w:r w:rsidR="004230B8">
        <w:t>ETMS2</w:t>
      </w:r>
      <w:r w:rsidR="000A6409">
        <w:t xml:space="preserve"> </w:t>
      </w:r>
      <w:r w:rsidR="00D44AA8">
        <w:t xml:space="preserve">requiring </w:t>
      </w:r>
      <w:r w:rsidR="00D44AA8">
        <w:rPr>
          <w:bCs/>
          <w:noProof/>
        </w:rPr>
        <w:t>specific authority used, a description of such use, reason for such use, and expected outcome of such use.</w:t>
      </w:r>
      <w:r w:rsidR="000A6409">
        <w:rPr>
          <w:color w:val="242424"/>
        </w:rPr>
        <w:t xml:space="preserve">  </w:t>
      </w:r>
      <w:r w:rsidR="00CF1F2A" w:rsidRPr="00CF1F2A">
        <w:rPr>
          <w:color w:val="242424"/>
        </w:rPr>
        <w:t xml:space="preserve">Contracting Officers shall submit this data via </w:t>
      </w:r>
      <w:r w:rsidR="004230B8">
        <w:rPr>
          <w:color w:val="242424"/>
        </w:rPr>
        <w:t>ETMS2</w:t>
      </w:r>
      <w:r w:rsidR="004230B8" w:rsidRPr="00CF1F2A">
        <w:rPr>
          <w:color w:val="242424"/>
        </w:rPr>
        <w:t xml:space="preserve"> </w:t>
      </w:r>
      <w:r w:rsidR="000A6409">
        <w:rPr>
          <w:color w:val="242424"/>
        </w:rPr>
        <w:t>and t</w:t>
      </w:r>
      <w:r w:rsidR="00CF1F2A" w:rsidRPr="00CF1F2A">
        <w:rPr>
          <w:color w:val="242424"/>
        </w:rPr>
        <w:t xml:space="preserve">he ODASA(P) will review for completeness and submit to the </w:t>
      </w:r>
      <w:r w:rsidR="005D15C4">
        <w:rPr>
          <w:color w:val="242424"/>
        </w:rPr>
        <w:t xml:space="preserve">congressional </w:t>
      </w:r>
      <w:r w:rsidR="00CF1F2A" w:rsidRPr="00CF1F2A">
        <w:rPr>
          <w:color w:val="242424"/>
        </w:rPr>
        <w:t xml:space="preserve">defense committees. </w:t>
      </w:r>
    </w:p>
    <w:p w14:paraId="4CE2FC27" w14:textId="77777777" w:rsidR="00CF1F2A" w:rsidRPr="00CF1F2A" w:rsidRDefault="00CF1F2A" w:rsidP="00CF1F2A">
      <w:pPr>
        <w:pStyle w:val="NormalWeb"/>
        <w:shd w:val="clear" w:color="auto" w:fill="FFFFFF"/>
        <w:spacing w:before="0" w:beforeAutospacing="0" w:after="0" w:afterAutospacing="0"/>
        <w:rPr>
          <w:color w:val="242424"/>
        </w:rPr>
      </w:pPr>
    </w:p>
    <w:p w14:paraId="5473A93E" w14:textId="77777777" w:rsidR="005E18D1" w:rsidRDefault="005E18D1" w:rsidP="00A96D5A">
      <w:pPr>
        <w:pStyle w:val="Heading4"/>
      </w:pPr>
      <w:bookmarkStart w:id="35" w:name="_Toc512858665"/>
      <w:bookmarkStart w:id="36" w:name="_Toc123213318"/>
      <w:bookmarkStart w:id="37" w:name="_Toc124493433"/>
      <w:bookmarkStart w:id="38" w:name="_Toc132198524"/>
      <w:proofErr w:type="gramStart"/>
      <w:r>
        <w:t>5153.213  Simplified</w:t>
      </w:r>
      <w:proofErr w:type="gramEnd"/>
      <w:r>
        <w:t xml:space="preserve"> acquisition procedures.</w:t>
      </w:r>
      <w:bookmarkEnd w:id="35"/>
      <w:bookmarkEnd w:id="36"/>
      <w:bookmarkEnd w:id="37"/>
      <w:bookmarkEnd w:id="38"/>
    </w:p>
    <w:p w14:paraId="5473A93F" w14:textId="77777777" w:rsidR="005E18D1" w:rsidRPr="008318E1" w:rsidRDefault="005E18D1" w:rsidP="00A96D5A">
      <w:pPr>
        <w:pStyle w:val="Heading4"/>
      </w:pPr>
      <w:bookmarkStart w:id="39" w:name="_Toc512858666"/>
      <w:bookmarkStart w:id="40" w:name="_Toc123213319"/>
      <w:bookmarkStart w:id="41" w:name="_Toc124493434"/>
      <w:bookmarkStart w:id="42" w:name="_Toc132198525"/>
      <w:r w:rsidRPr="008318E1">
        <w:t>5153.213-</w:t>
      </w:r>
      <w:proofErr w:type="gramStart"/>
      <w:r w:rsidRPr="008318E1">
        <w:t>70</w:t>
      </w:r>
      <w:r w:rsidRPr="006C6027">
        <w:t xml:space="preserve"> </w:t>
      </w:r>
      <w:r>
        <w:t xml:space="preserve"> </w:t>
      </w:r>
      <w:r w:rsidRPr="008318E1">
        <w:t>Completion</w:t>
      </w:r>
      <w:proofErr w:type="gramEnd"/>
      <w:r w:rsidRPr="008318E1">
        <w:t xml:space="preserve"> of DD Form 1155, order for supplies or services.</w:t>
      </w:r>
      <w:bookmarkEnd w:id="39"/>
      <w:bookmarkEnd w:id="40"/>
      <w:bookmarkEnd w:id="41"/>
      <w:bookmarkEnd w:id="42"/>
    </w:p>
    <w:p w14:paraId="5473A940" w14:textId="77777777" w:rsidR="005E18D1" w:rsidRPr="008318E1" w:rsidRDefault="005E18D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Cs/>
          <w:sz w:val="24"/>
          <w:szCs w:val="24"/>
        </w:rPr>
      </w:pPr>
      <w:r w:rsidRPr="008318E1">
        <w:rPr>
          <w:rFonts w:ascii="Times New Roman" w:hAnsi="Times New Roman" w:cs="Times New Roman"/>
          <w:sz w:val="24"/>
          <w:szCs w:val="24"/>
        </w:rPr>
        <w:t>(</w:t>
      </w:r>
      <w:r>
        <w:rPr>
          <w:rFonts w:ascii="Times New Roman" w:hAnsi="Times New Roman" w:cs="Times New Roman"/>
          <w:sz w:val="24"/>
          <w:szCs w:val="24"/>
        </w:rPr>
        <w:t>a</w:t>
      </w:r>
      <w:r w:rsidRPr="008318E1">
        <w:rPr>
          <w:rFonts w:ascii="Times New Roman" w:hAnsi="Times New Roman" w:cs="Times New Roman"/>
          <w:sz w:val="24"/>
          <w:szCs w:val="24"/>
        </w:rPr>
        <w:t xml:space="preserve">)  </w:t>
      </w:r>
      <w:r w:rsidRPr="008318E1">
        <w:rPr>
          <w:rFonts w:ascii="Times New Roman" w:hAnsi="Times New Roman" w:cs="Times New Roman"/>
          <w:bCs/>
          <w:i/>
          <w:sz w:val="24"/>
          <w:szCs w:val="24"/>
        </w:rPr>
        <w:t>Instructions for DD Form 1155 entries.</w:t>
      </w:r>
      <w:r w:rsidRPr="00B07AEB">
        <w:rPr>
          <w:rFonts w:ascii="Times New Roman" w:hAnsi="Times New Roman" w:cs="Times New Roman"/>
          <w:bCs/>
          <w:sz w:val="24"/>
          <w:szCs w:val="24"/>
        </w:rPr>
        <w:t xml:space="preserve">  (See DFARS PGI 253.213-70</w:t>
      </w:r>
      <w:r w:rsidR="00B07AEB">
        <w:rPr>
          <w:rFonts w:ascii="Times New Roman" w:hAnsi="Times New Roman" w:cs="Times New Roman"/>
          <w:bCs/>
          <w:sz w:val="24"/>
          <w:szCs w:val="24"/>
        </w:rPr>
        <w:t>.</w:t>
      </w:r>
      <w:r w:rsidRPr="00B07AEB">
        <w:rPr>
          <w:rFonts w:ascii="Times New Roman" w:hAnsi="Times New Roman" w:cs="Times New Roman"/>
          <w:bCs/>
          <w:sz w:val="24"/>
          <w:szCs w:val="24"/>
        </w:rPr>
        <w:t>)</w:t>
      </w:r>
    </w:p>
    <w:p w14:paraId="5473A941" w14:textId="1067A5EF" w:rsidR="005E18D1" w:rsidRDefault="005E18D1" w:rsidP="00102BFE">
      <w:pPr>
        <w:pStyle w:val="ind4"/>
        <w:tabs>
          <w:tab w:val="clear" w:pos="1152"/>
          <w:tab w:val="clear" w:pos="1728"/>
          <w:tab w:val="clear" w:pos="2304"/>
          <w:tab w:val="clear" w:pos="2880"/>
          <w:tab w:val="clear" w:pos="3456"/>
        </w:tabs>
        <w:spacing w:after="240"/>
        <w:ind w:left="0" w:firstLine="720"/>
        <w:rPr>
          <w:rFonts w:ascii="Times New Roman" w:hAnsi="Times New Roman" w:cs="Times New Roman"/>
          <w:sz w:val="24"/>
          <w:szCs w:val="24"/>
        </w:rPr>
      </w:pPr>
      <w:r w:rsidRPr="008318E1">
        <w:rPr>
          <w:rFonts w:ascii="Times New Roman" w:hAnsi="Times New Roman" w:cs="Times New Roman"/>
          <w:sz w:val="24"/>
          <w:szCs w:val="24"/>
        </w:rPr>
        <w:t>Block 19</w:t>
      </w:r>
      <w:r>
        <w:rPr>
          <w:rFonts w:ascii="Times New Roman" w:hAnsi="Times New Roman" w:cs="Times New Roman"/>
          <w:sz w:val="24"/>
          <w:szCs w:val="24"/>
        </w:rPr>
        <w:t>,</w:t>
      </w:r>
      <w:r w:rsidRPr="008318E1">
        <w:rPr>
          <w:rFonts w:ascii="Times New Roman" w:hAnsi="Times New Roman" w:cs="Times New Roman"/>
          <w:sz w:val="24"/>
          <w:szCs w:val="24"/>
        </w:rPr>
        <w:t xml:space="preserve"> Schedule of Supplies or Services</w:t>
      </w:r>
      <w:r>
        <w:rPr>
          <w:rFonts w:ascii="Times New Roman" w:hAnsi="Times New Roman" w:cs="Times New Roman"/>
          <w:sz w:val="24"/>
          <w:szCs w:val="24"/>
        </w:rPr>
        <w:t>, f</w:t>
      </w:r>
      <w:r w:rsidRPr="008318E1">
        <w:rPr>
          <w:rFonts w:ascii="Times New Roman" w:hAnsi="Times New Roman" w:cs="Times New Roman"/>
          <w:sz w:val="24"/>
          <w:szCs w:val="24"/>
        </w:rPr>
        <w:t xml:space="preserve">or </w:t>
      </w:r>
      <w:r>
        <w:rPr>
          <w:rFonts w:ascii="Times New Roman" w:hAnsi="Times New Roman" w:cs="Times New Roman"/>
          <w:sz w:val="24"/>
          <w:szCs w:val="24"/>
        </w:rPr>
        <w:t>task</w:t>
      </w:r>
      <w:r w:rsidRPr="008318E1">
        <w:rPr>
          <w:rFonts w:ascii="Times New Roman" w:hAnsi="Times New Roman" w:cs="Times New Roman"/>
          <w:sz w:val="24"/>
          <w:szCs w:val="24"/>
        </w:rPr>
        <w:t xml:space="preserve"> order</w:t>
      </w:r>
      <w:r>
        <w:rPr>
          <w:rFonts w:ascii="Times New Roman" w:hAnsi="Times New Roman" w:cs="Times New Roman"/>
          <w:sz w:val="24"/>
          <w:szCs w:val="24"/>
        </w:rPr>
        <w:t>s</w:t>
      </w:r>
      <w:r w:rsidRPr="008318E1">
        <w:rPr>
          <w:rFonts w:ascii="Times New Roman" w:hAnsi="Times New Roman" w:cs="Times New Roman"/>
          <w:sz w:val="24"/>
          <w:szCs w:val="24"/>
        </w:rPr>
        <w:t xml:space="preserve"> under </w:t>
      </w:r>
      <w:r>
        <w:rPr>
          <w:rFonts w:ascii="Times New Roman" w:hAnsi="Times New Roman" w:cs="Times New Roman"/>
          <w:sz w:val="24"/>
          <w:szCs w:val="24"/>
        </w:rPr>
        <w:t>job order contracts</w:t>
      </w:r>
      <w:r w:rsidRPr="008318E1">
        <w:rPr>
          <w:rFonts w:ascii="Times New Roman" w:hAnsi="Times New Roman" w:cs="Times New Roman"/>
          <w:sz w:val="24"/>
          <w:szCs w:val="24"/>
        </w:rPr>
        <w:t>, see 5117.9004-3(</w:t>
      </w:r>
      <w:r>
        <w:rPr>
          <w:rFonts w:ascii="Times New Roman" w:hAnsi="Times New Roman" w:cs="Times New Roman"/>
          <w:sz w:val="24"/>
          <w:szCs w:val="24"/>
        </w:rPr>
        <w:t>g</w:t>
      </w:r>
      <w:r w:rsidRPr="008318E1">
        <w:rPr>
          <w:rFonts w:ascii="Times New Roman" w:hAnsi="Times New Roman" w:cs="Times New Roman"/>
          <w:sz w:val="24"/>
          <w:szCs w:val="24"/>
        </w:rPr>
        <w:t>)</w:t>
      </w:r>
      <w:r>
        <w:rPr>
          <w:rFonts w:ascii="Times New Roman" w:hAnsi="Times New Roman" w:cs="Times New Roman"/>
          <w:sz w:val="24"/>
          <w:szCs w:val="24"/>
        </w:rPr>
        <w:t>(</w:t>
      </w:r>
      <w:r w:rsidR="00E86628">
        <w:rPr>
          <w:rFonts w:ascii="Times New Roman" w:hAnsi="Times New Roman" w:cs="Times New Roman"/>
          <w:sz w:val="24"/>
          <w:szCs w:val="24"/>
        </w:rPr>
        <w:t>1</w:t>
      </w:r>
      <w:r>
        <w:rPr>
          <w:rFonts w:ascii="Times New Roman" w:hAnsi="Times New Roman" w:cs="Times New Roman"/>
          <w:sz w:val="24"/>
          <w:szCs w:val="24"/>
        </w:rPr>
        <w:t>)</w:t>
      </w:r>
      <w:r w:rsidRPr="008318E1">
        <w:rPr>
          <w:rFonts w:ascii="Times New Roman" w:hAnsi="Times New Roman" w:cs="Times New Roman"/>
          <w:sz w:val="24"/>
          <w:szCs w:val="24"/>
        </w:rPr>
        <w:t>.</w:t>
      </w:r>
    </w:p>
    <w:p w14:paraId="2EB8559D" w14:textId="7C5E4D50" w:rsidR="00651686" w:rsidRDefault="00651686" w:rsidP="00651686">
      <w:pPr>
        <w:pStyle w:val="Heading4"/>
      </w:pPr>
      <w:bookmarkStart w:id="43" w:name="_Toc132198526"/>
      <w:r>
        <w:t>5153.217 Special contracting methods.</w:t>
      </w:r>
      <w:bookmarkEnd w:id="43"/>
    </w:p>
    <w:p w14:paraId="3F226DD7" w14:textId="22C3C898" w:rsidR="00651686" w:rsidRPr="00651686" w:rsidRDefault="00651686" w:rsidP="00651686">
      <w:pPr>
        <w:pStyle w:val="Heading4"/>
        <w:rPr>
          <w:color w:val="000000"/>
        </w:rPr>
      </w:pPr>
      <w:bookmarkStart w:id="44" w:name="_Toc132198527"/>
      <w:r w:rsidRPr="00651686">
        <w:t xml:space="preserve">5153.217-90 Instructions for Congressional Notification Requirement When Utilizing Army Class </w:t>
      </w:r>
      <w:r w:rsidRPr="00F1516B">
        <w:t xml:space="preserve">Deviation </w:t>
      </w:r>
      <w:r w:rsidR="00FC6D02" w:rsidRPr="00F1516B">
        <w:t>2023-PP02</w:t>
      </w:r>
      <w:r w:rsidR="00FC6D02">
        <w:t xml:space="preserve"> </w:t>
      </w:r>
      <w:r w:rsidRPr="00651686">
        <w:t xml:space="preserve">Multiyear Procurement Authority for Certain Munitions, dated </w:t>
      </w:r>
      <w:r w:rsidR="00FF53DE">
        <w:t>11 April</w:t>
      </w:r>
      <w:r w:rsidRPr="00651686">
        <w:t xml:space="preserve"> 2023.</w:t>
      </w:r>
      <w:bookmarkEnd w:id="44"/>
    </w:p>
    <w:p w14:paraId="1982E4CE" w14:textId="3C031EBE" w:rsidR="00C35F58" w:rsidRDefault="005D73C0" w:rsidP="00C35F58">
      <w:pPr>
        <w:tabs>
          <w:tab w:val="left" w:pos="720"/>
        </w:tabs>
        <w:rPr>
          <w:rFonts w:ascii="Times New Roman" w:hAnsi="Times New Roman" w:cs="Times New Roman"/>
          <w:sz w:val="24"/>
          <w:szCs w:val="24"/>
        </w:rPr>
      </w:pPr>
      <w:hyperlink r:id="rId12" w:history="1">
        <w:r w:rsidR="00651686" w:rsidRPr="00386727">
          <w:rPr>
            <w:rStyle w:val="Hyperlink"/>
            <w:rFonts w:ascii="Times New Roman" w:hAnsi="Times New Roman" w:cs="Times New Roman"/>
            <w:sz w:val="24"/>
            <w:szCs w:val="24"/>
          </w:rPr>
          <w:t xml:space="preserve">Army Class Deviation </w:t>
        </w:r>
        <w:r w:rsidR="00FC6D02" w:rsidRPr="00386727">
          <w:rPr>
            <w:rStyle w:val="Hyperlink"/>
            <w:rFonts w:ascii="Times New Roman" w:hAnsi="Times New Roman" w:cs="Times New Roman"/>
            <w:sz w:val="24"/>
            <w:szCs w:val="24"/>
          </w:rPr>
          <w:t xml:space="preserve">2023-PP02 </w:t>
        </w:r>
        <w:r w:rsidR="00651686" w:rsidRPr="00386727">
          <w:rPr>
            <w:rStyle w:val="Hyperlink"/>
            <w:rFonts w:ascii="Times New Roman" w:hAnsi="Times New Roman" w:cs="Times New Roman"/>
            <w:sz w:val="24"/>
            <w:szCs w:val="24"/>
          </w:rPr>
          <w:t>Multiyear Procurement Authority for Certain Munitions</w:t>
        </w:r>
      </w:hyperlink>
      <w:r w:rsidR="00651686">
        <w:rPr>
          <w:rFonts w:ascii="Times New Roman" w:hAnsi="Times New Roman" w:cs="Times New Roman"/>
          <w:sz w:val="24"/>
          <w:szCs w:val="24"/>
        </w:rPr>
        <w:t xml:space="preserve"> implements </w:t>
      </w:r>
      <w:r w:rsidR="00651686" w:rsidRPr="008E06C8">
        <w:rPr>
          <w:rFonts w:ascii="Times New Roman" w:hAnsi="Times New Roman" w:cs="Times New Roman"/>
          <w:sz w:val="24"/>
          <w:szCs w:val="24"/>
        </w:rPr>
        <w:t xml:space="preserve">section 1244(c) of the </w:t>
      </w:r>
      <w:r w:rsidR="00E6050E">
        <w:rPr>
          <w:rFonts w:ascii="Times New Roman" w:hAnsi="Times New Roman" w:cs="Times New Roman"/>
          <w:sz w:val="24"/>
          <w:szCs w:val="24"/>
        </w:rPr>
        <w:t xml:space="preserve">James M. Inhofe </w:t>
      </w:r>
      <w:r w:rsidR="00651686" w:rsidRPr="008E06C8">
        <w:rPr>
          <w:rFonts w:ascii="Times New Roman" w:hAnsi="Times New Roman" w:cs="Times New Roman"/>
          <w:sz w:val="24"/>
          <w:szCs w:val="24"/>
        </w:rPr>
        <w:t>National Defense Authorization Act (NDAA) for Fiscal Year (FY) 2023 (Public Law 117-263)</w:t>
      </w:r>
      <w:r w:rsidR="00E6050E">
        <w:rPr>
          <w:rFonts w:ascii="Times New Roman" w:hAnsi="Times New Roman" w:cs="Times New Roman"/>
          <w:sz w:val="24"/>
          <w:szCs w:val="24"/>
        </w:rPr>
        <w:t>.  This subsection</w:t>
      </w:r>
      <w:r w:rsidR="008E06C8" w:rsidRPr="008E06C8">
        <w:rPr>
          <w:rFonts w:ascii="Times New Roman" w:hAnsi="Times New Roman" w:cs="Times New Roman"/>
          <w:sz w:val="24"/>
          <w:szCs w:val="24"/>
        </w:rPr>
        <w:t xml:space="preserve"> allows </w:t>
      </w:r>
      <w:r w:rsidR="00651686" w:rsidRPr="008E06C8">
        <w:rPr>
          <w:rFonts w:ascii="Times New Roman" w:hAnsi="Times New Roman" w:cs="Times New Roman"/>
          <w:sz w:val="24"/>
          <w:szCs w:val="24"/>
        </w:rPr>
        <w:t xml:space="preserve">the head of an agency </w:t>
      </w:r>
      <w:r w:rsidR="008E06C8" w:rsidRPr="008E06C8">
        <w:rPr>
          <w:rFonts w:ascii="Times New Roman" w:hAnsi="Times New Roman" w:cs="Times New Roman"/>
          <w:sz w:val="24"/>
          <w:szCs w:val="24"/>
        </w:rPr>
        <w:t>to</w:t>
      </w:r>
      <w:r w:rsidR="00651686" w:rsidRPr="008E06C8">
        <w:rPr>
          <w:rFonts w:ascii="Times New Roman" w:hAnsi="Times New Roman" w:cs="Times New Roman"/>
          <w:sz w:val="24"/>
          <w:szCs w:val="24"/>
        </w:rPr>
        <w:t xml:space="preserve"> </w:t>
      </w:r>
      <w:proofErr w:type="gramStart"/>
      <w:r w:rsidR="00651686" w:rsidRPr="008E06C8">
        <w:rPr>
          <w:rFonts w:ascii="Times New Roman" w:hAnsi="Times New Roman" w:cs="Times New Roman"/>
          <w:sz w:val="24"/>
          <w:szCs w:val="24"/>
        </w:rPr>
        <w:t>enter into</w:t>
      </w:r>
      <w:proofErr w:type="gramEnd"/>
      <w:r w:rsidR="00651686" w:rsidRPr="008E06C8">
        <w:rPr>
          <w:rFonts w:ascii="Times New Roman" w:hAnsi="Times New Roman" w:cs="Times New Roman"/>
          <w:sz w:val="24"/>
          <w:szCs w:val="24"/>
        </w:rPr>
        <w:t xml:space="preserve"> one or more multiyear contracts, beginning in fiscal year 2023, for the procurement of certain munitions</w:t>
      </w:r>
      <w:r w:rsidR="001D7C57">
        <w:rPr>
          <w:rFonts w:ascii="Times New Roman" w:hAnsi="Times New Roman" w:cs="Times New Roman"/>
          <w:sz w:val="24"/>
          <w:szCs w:val="24"/>
        </w:rPr>
        <w:t xml:space="preserve"> (see class deviation for complete list)</w:t>
      </w:r>
      <w:r w:rsidR="00651686" w:rsidRPr="008E06C8">
        <w:rPr>
          <w:rFonts w:ascii="Times New Roman" w:hAnsi="Times New Roman" w:cs="Times New Roman"/>
          <w:sz w:val="24"/>
          <w:szCs w:val="24"/>
        </w:rPr>
        <w:t xml:space="preserve">.  </w:t>
      </w:r>
      <w:r w:rsidR="00E6050E" w:rsidRPr="00272E68">
        <w:rPr>
          <w:rFonts w:ascii="Times New Roman" w:hAnsi="Times New Roman" w:cs="Times New Roman"/>
          <w:bCs/>
          <w:noProof/>
        </w:rPr>
        <w:t xml:space="preserve">The Joint Explanatory Statement that accompanies NDAA </w:t>
      </w:r>
      <w:r w:rsidR="00272E68">
        <w:rPr>
          <w:rFonts w:ascii="Times New Roman" w:hAnsi="Times New Roman" w:cs="Times New Roman"/>
          <w:bCs/>
          <w:noProof/>
        </w:rPr>
        <w:t xml:space="preserve">FY </w:t>
      </w:r>
      <w:r w:rsidR="00E6050E" w:rsidRPr="00272E68">
        <w:rPr>
          <w:rFonts w:ascii="Times New Roman" w:hAnsi="Times New Roman" w:cs="Times New Roman"/>
          <w:bCs/>
          <w:noProof/>
        </w:rPr>
        <w:t xml:space="preserve">2023 requires the Department to notify in writing the congressional defense committees not more than 30 days after using an authority provided in that </w:t>
      </w:r>
      <w:r w:rsidR="00E6050E" w:rsidRPr="00272E68">
        <w:rPr>
          <w:rFonts w:ascii="Times New Roman" w:hAnsi="Times New Roman" w:cs="Times New Roman"/>
          <w:bCs/>
          <w:noProof/>
        </w:rPr>
        <w:lastRenderedPageBreak/>
        <w:t>subsection.  This notification shall include the specific authority used, a description of such use, reason for such use, and expected outcome of such use.</w:t>
      </w:r>
      <w:r w:rsidR="00E6050E">
        <w:rPr>
          <w:bCs/>
          <w:noProof/>
        </w:rPr>
        <w:t xml:space="preserve">  </w:t>
      </w:r>
      <w:r w:rsidR="008E06C8" w:rsidRPr="008E06C8">
        <w:rPr>
          <w:rFonts w:ascii="Times New Roman" w:hAnsi="Times New Roman" w:cs="Times New Roman"/>
          <w:sz w:val="24"/>
          <w:szCs w:val="24"/>
        </w:rPr>
        <w:t xml:space="preserve"> </w:t>
      </w:r>
    </w:p>
    <w:p w14:paraId="5C77E90D" w14:textId="10E6B387" w:rsidR="00C35F58" w:rsidRPr="006B6D57" w:rsidRDefault="00E81D2C" w:rsidP="00C35F58">
      <w:pPr>
        <w:tabs>
          <w:tab w:val="left" w:pos="720"/>
        </w:tabs>
        <w:rPr>
          <w:rFonts w:ascii="Times New Roman" w:hAnsi="Times New Roman" w:cs="Times New Roman"/>
          <w:sz w:val="24"/>
          <w:szCs w:val="24"/>
        </w:rPr>
      </w:pPr>
      <w:r w:rsidRPr="00F1516B">
        <w:rPr>
          <w:rFonts w:ascii="Times New Roman" w:hAnsi="Times New Roman" w:cs="Times New Roman"/>
        </w:rPr>
        <w:t>To ensure compliance with this requirement</w:t>
      </w:r>
      <w:r w:rsidR="00857B0C" w:rsidRPr="00F1516B">
        <w:rPr>
          <w:rFonts w:ascii="Times New Roman" w:hAnsi="Times New Roman" w:cs="Times New Roman"/>
        </w:rPr>
        <w:t xml:space="preserve">, </w:t>
      </w:r>
      <w:r w:rsidRPr="006B6D57">
        <w:rPr>
          <w:rFonts w:ascii="Times New Roman" w:hAnsi="Times New Roman" w:cs="Times New Roman"/>
          <w:sz w:val="24"/>
          <w:szCs w:val="24"/>
        </w:rPr>
        <w:t>t</w:t>
      </w:r>
      <w:r w:rsidR="00C35F58" w:rsidRPr="006B6D57">
        <w:rPr>
          <w:rFonts w:ascii="Times New Roman" w:hAnsi="Times New Roman" w:cs="Times New Roman"/>
          <w:sz w:val="24"/>
          <w:szCs w:val="24"/>
        </w:rPr>
        <w:t xml:space="preserve">he </w:t>
      </w:r>
      <w:r w:rsidR="00C35F58" w:rsidRPr="00F1516B">
        <w:rPr>
          <w:rFonts w:ascii="Times New Roman" w:hAnsi="Times New Roman" w:cs="Times New Roman"/>
        </w:rPr>
        <w:t xml:space="preserve">ODASA(P) will task Commands </w:t>
      </w:r>
      <w:r w:rsidR="00C35F58" w:rsidRPr="004230B8">
        <w:rPr>
          <w:rFonts w:ascii="Times New Roman" w:hAnsi="Times New Roman" w:cs="Times New Roman"/>
          <w:sz w:val="24"/>
          <w:szCs w:val="24"/>
        </w:rPr>
        <w:t xml:space="preserve">via </w:t>
      </w:r>
      <w:r w:rsidR="004230B8" w:rsidRPr="004230B8">
        <w:rPr>
          <w:rFonts w:ascii="Times New Roman" w:hAnsi="Times New Roman" w:cs="Times New Roman"/>
          <w:color w:val="040C28"/>
          <w:sz w:val="24"/>
          <w:szCs w:val="24"/>
        </w:rPr>
        <w:t>Enterprise Task Management Software Solution</w:t>
      </w:r>
      <w:r w:rsidR="004230B8" w:rsidRPr="004230B8">
        <w:rPr>
          <w:rFonts w:ascii="Times New Roman" w:hAnsi="Times New Roman" w:cs="Times New Roman"/>
          <w:color w:val="242424"/>
          <w:sz w:val="24"/>
          <w:szCs w:val="24"/>
        </w:rPr>
        <w:t xml:space="preserve"> (ETMS2) </w:t>
      </w:r>
      <w:r w:rsidR="00C35F58" w:rsidRPr="004230B8">
        <w:rPr>
          <w:rFonts w:ascii="Times New Roman" w:hAnsi="Times New Roman" w:cs="Times New Roman"/>
          <w:color w:val="242424"/>
          <w:sz w:val="24"/>
          <w:szCs w:val="24"/>
        </w:rPr>
        <w:t xml:space="preserve">monthly to </w:t>
      </w:r>
      <w:r w:rsidR="00C35F58" w:rsidRPr="004230B8">
        <w:rPr>
          <w:rFonts w:ascii="Times New Roman" w:hAnsi="Times New Roman" w:cs="Times New Roman"/>
          <w:sz w:val="24"/>
          <w:szCs w:val="24"/>
        </w:rPr>
        <w:t>provide</w:t>
      </w:r>
      <w:r w:rsidR="00C35F58" w:rsidRPr="00F1516B">
        <w:rPr>
          <w:rFonts w:ascii="Times New Roman" w:hAnsi="Times New Roman" w:cs="Times New Roman"/>
        </w:rPr>
        <w:t xml:space="preserve"> a listing of applicable actions falling within the 30-day congressional notification period.  A template will be provided </w:t>
      </w:r>
      <w:r w:rsidR="00A94335" w:rsidRPr="00F1516B">
        <w:rPr>
          <w:rFonts w:ascii="Times New Roman" w:hAnsi="Times New Roman" w:cs="Times New Roman"/>
        </w:rPr>
        <w:t xml:space="preserve">in </w:t>
      </w:r>
      <w:r w:rsidR="004230B8">
        <w:rPr>
          <w:rFonts w:ascii="Times New Roman" w:hAnsi="Times New Roman" w:cs="Times New Roman"/>
        </w:rPr>
        <w:t>ETMS2</w:t>
      </w:r>
      <w:r w:rsidR="00A94335" w:rsidRPr="00F1516B">
        <w:rPr>
          <w:rFonts w:ascii="Times New Roman" w:hAnsi="Times New Roman" w:cs="Times New Roman"/>
        </w:rPr>
        <w:t xml:space="preserve"> </w:t>
      </w:r>
      <w:r w:rsidR="00C35F58" w:rsidRPr="00F1516B">
        <w:rPr>
          <w:rFonts w:ascii="Times New Roman" w:hAnsi="Times New Roman" w:cs="Times New Roman"/>
        </w:rPr>
        <w:t xml:space="preserve">requiring data to include, but not limited to, </w:t>
      </w:r>
      <w:r w:rsidR="00C35F58" w:rsidRPr="00F1516B">
        <w:rPr>
          <w:rFonts w:ascii="Times New Roman" w:hAnsi="Times New Roman" w:cs="Times New Roman"/>
          <w:bCs/>
          <w:noProof/>
        </w:rPr>
        <w:t>specific authority used, a description of such use, reason for such use, and expected outcome of such use.</w:t>
      </w:r>
      <w:r w:rsidR="00C35F58" w:rsidRPr="00F1516B">
        <w:rPr>
          <w:rFonts w:ascii="Times New Roman" w:hAnsi="Times New Roman" w:cs="Times New Roman"/>
          <w:color w:val="242424"/>
        </w:rPr>
        <w:t xml:space="preserve">  Contracting Officers shall submit this data via </w:t>
      </w:r>
      <w:r w:rsidR="004230B8">
        <w:rPr>
          <w:rFonts w:ascii="Times New Roman" w:hAnsi="Times New Roman" w:cs="Times New Roman"/>
          <w:color w:val="242424"/>
        </w:rPr>
        <w:t>ETMS2</w:t>
      </w:r>
      <w:r w:rsidR="00C35F58" w:rsidRPr="00F1516B">
        <w:rPr>
          <w:rFonts w:ascii="Times New Roman" w:hAnsi="Times New Roman" w:cs="Times New Roman"/>
          <w:color w:val="242424"/>
        </w:rPr>
        <w:t xml:space="preserve"> and the ODASA(P) will review for completeness and submit to the congressional defense committees. </w:t>
      </w:r>
    </w:p>
    <w:p w14:paraId="67306EFB" w14:textId="77777777" w:rsidR="00CB6A8D" w:rsidRPr="008E06C8" w:rsidRDefault="00CB6A8D" w:rsidP="008E06C8">
      <w:pPr>
        <w:tabs>
          <w:tab w:val="left" w:pos="720"/>
        </w:tabs>
        <w:rPr>
          <w:rFonts w:ascii="Times New Roman" w:hAnsi="Times New Roman" w:cs="Times New Roman"/>
          <w:sz w:val="24"/>
          <w:szCs w:val="24"/>
        </w:rPr>
      </w:pPr>
    </w:p>
    <w:p w14:paraId="5473A942" w14:textId="77777777" w:rsidR="008318E1" w:rsidRPr="008318E1" w:rsidRDefault="00407B1B" w:rsidP="00A96D5A">
      <w:pPr>
        <w:pStyle w:val="Heading4"/>
      </w:pPr>
      <w:bookmarkStart w:id="45" w:name="_Toc512858667"/>
      <w:bookmarkStart w:id="46" w:name="_Toc123213320"/>
      <w:bookmarkStart w:id="47" w:name="_Toc124493435"/>
      <w:bookmarkStart w:id="48" w:name="_Toc132198528"/>
      <w:proofErr w:type="gramStart"/>
      <w:r>
        <w:t>5153.233  Protests</w:t>
      </w:r>
      <w:proofErr w:type="gramEnd"/>
      <w:r>
        <w:t>, disputes, and appeals.</w:t>
      </w:r>
      <w:bookmarkEnd w:id="45"/>
      <w:bookmarkEnd w:id="46"/>
      <w:bookmarkEnd w:id="47"/>
      <w:bookmarkEnd w:id="48"/>
    </w:p>
    <w:p w14:paraId="5473A943" w14:textId="77777777" w:rsidR="008318E1" w:rsidRPr="008318E1" w:rsidRDefault="008318E1" w:rsidP="00A96D5A">
      <w:pPr>
        <w:pStyle w:val="Heading4"/>
      </w:pPr>
      <w:bookmarkStart w:id="49" w:name="_Toc512858668"/>
      <w:bookmarkStart w:id="50" w:name="_Toc123213321"/>
      <w:bookmarkStart w:id="51" w:name="_Toc124493436"/>
      <w:bookmarkStart w:id="52" w:name="_Toc132198529"/>
      <w:r w:rsidRPr="008318E1">
        <w:t>5153.233-</w:t>
      </w:r>
      <w:proofErr w:type="gramStart"/>
      <w:r w:rsidRPr="008318E1">
        <w:t>90  Format</w:t>
      </w:r>
      <w:proofErr w:type="gramEnd"/>
      <w:r w:rsidRPr="008318E1">
        <w:t xml:space="preserve"> for bid protest action report.</w:t>
      </w:r>
      <w:bookmarkEnd w:id="49"/>
      <w:bookmarkEnd w:id="50"/>
      <w:bookmarkEnd w:id="51"/>
      <w:bookmarkEnd w:id="52"/>
    </w:p>
    <w:p w14:paraId="5473A944"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a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ction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6</w:t>
      </w:r>
      <w:r w:rsidRPr="000D3C0C">
        <w:rPr>
          <w:rFonts w:ascii="Times New Roman" w:hAnsi="Times New Roman" w:cs="Times New Roman"/>
          <w:sz w:val="24"/>
          <w:szCs w:val="24"/>
        </w:rPr>
        <w:t xml:space="preserve"> to </w:t>
      </w:r>
      <w:r w:rsidR="008F3CEF" w:rsidRPr="000D3C0C">
        <w:rPr>
          <w:rFonts w:ascii="Times New Roman" w:hAnsi="Times New Roman" w:cs="Times New Roman"/>
          <w:sz w:val="24"/>
          <w:szCs w:val="24"/>
        </w:rPr>
        <w:t>provide notification of a G</w:t>
      </w:r>
      <w:r w:rsidR="00B07AEB" w:rsidRPr="000D3C0C">
        <w:rPr>
          <w:rFonts w:ascii="Times New Roman" w:hAnsi="Times New Roman" w:cs="Times New Roman"/>
          <w:sz w:val="24"/>
          <w:szCs w:val="24"/>
        </w:rPr>
        <w:t xml:space="preserve">overnment </w:t>
      </w:r>
      <w:r w:rsidR="008F3CEF"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F3CEF"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F3CEF" w:rsidRPr="000D3C0C">
        <w:rPr>
          <w:rFonts w:ascii="Times New Roman" w:hAnsi="Times New Roman" w:cs="Times New Roman"/>
          <w:sz w:val="24"/>
          <w:szCs w:val="24"/>
        </w:rPr>
        <w:t xml:space="preserve"> protest </w:t>
      </w:r>
      <w:r w:rsidR="00A25287" w:rsidRPr="000D3C0C">
        <w:rPr>
          <w:rFonts w:ascii="Times New Roman" w:hAnsi="Times New Roman" w:cs="Times New Roman"/>
          <w:sz w:val="24"/>
          <w:szCs w:val="24"/>
        </w:rPr>
        <w:t>resolution</w:t>
      </w:r>
      <w:r w:rsidRPr="000D3C0C">
        <w:rPr>
          <w:rFonts w:ascii="Times New Roman" w:hAnsi="Times New Roman" w:cs="Times New Roman"/>
          <w:sz w:val="24"/>
          <w:szCs w:val="24"/>
        </w:rPr>
        <w:t>.  Contracting officers will email the report to the addressees provided at 5133.190-1</w:t>
      </w:r>
      <w:r w:rsidR="00A25287" w:rsidRPr="000D3C0C">
        <w:rPr>
          <w:rFonts w:ascii="Times New Roman" w:hAnsi="Times New Roman" w:cs="Times New Roman"/>
          <w:sz w:val="24"/>
          <w:szCs w:val="24"/>
        </w:rPr>
        <w:t xml:space="preserve"> </w:t>
      </w:r>
      <w:r w:rsidR="008F3CEF" w:rsidRPr="000D3C0C">
        <w:rPr>
          <w:rFonts w:ascii="Times New Roman" w:hAnsi="Times New Roman" w:cs="Times New Roman"/>
          <w:sz w:val="24"/>
          <w:szCs w:val="24"/>
        </w:rPr>
        <w:t>within 15 calendar days</w:t>
      </w:r>
      <w:r w:rsidR="00A25287" w:rsidRPr="000D3C0C">
        <w:rPr>
          <w:rFonts w:ascii="Times New Roman" w:hAnsi="Times New Roman" w:cs="Times New Roman"/>
          <w:sz w:val="24"/>
          <w:szCs w:val="24"/>
        </w:rPr>
        <w:t xml:space="preserve"> of its</w:t>
      </w:r>
      <w:r w:rsidR="00882957" w:rsidRPr="000D3C0C">
        <w:rPr>
          <w:rFonts w:ascii="Times New Roman" w:hAnsi="Times New Roman" w:cs="Times New Roman"/>
          <w:sz w:val="24"/>
          <w:szCs w:val="24"/>
        </w:rPr>
        <w:t xml:space="preserve"> resolution</w:t>
      </w:r>
      <w:r w:rsidR="008F3CEF" w:rsidRPr="000D3C0C">
        <w:rPr>
          <w:rFonts w:ascii="Times New Roman" w:hAnsi="Times New Roman" w:cs="Times New Roman"/>
          <w:sz w:val="24"/>
          <w:szCs w:val="24"/>
        </w:rPr>
        <w:t>.</w:t>
      </w:r>
    </w:p>
    <w:p w14:paraId="5473A945" w14:textId="77777777" w:rsidR="008318E1" w:rsidRPr="008318E1" w:rsidRDefault="008318E1" w:rsidP="00A96D5A">
      <w:pPr>
        <w:pStyle w:val="Heading4"/>
      </w:pPr>
      <w:bookmarkStart w:id="53" w:name="_Toc512858669"/>
      <w:bookmarkStart w:id="54" w:name="_Toc123213322"/>
      <w:bookmarkStart w:id="55" w:name="_Toc124493437"/>
      <w:bookmarkStart w:id="56" w:name="_Toc132198530"/>
      <w:r w:rsidRPr="008318E1">
        <w:t>5153.233-</w:t>
      </w:r>
      <w:proofErr w:type="gramStart"/>
      <w:r w:rsidRPr="008318E1">
        <w:t>91  Format</w:t>
      </w:r>
      <w:proofErr w:type="gramEnd"/>
      <w:r w:rsidRPr="008318E1">
        <w:t xml:space="preserve"> for quarterly bid protest analysis report.</w:t>
      </w:r>
      <w:bookmarkEnd w:id="53"/>
      <w:bookmarkEnd w:id="54"/>
      <w:bookmarkEnd w:id="55"/>
      <w:bookmarkEnd w:id="56"/>
    </w:p>
    <w:p w14:paraId="5473A946" w14:textId="77777777" w:rsidR="008318E1" w:rsidRPr="000D3C0C" w:rsidRDefault="004D75CC"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w:t>
      </w:r>
      <w:r w:rsidR="008E55F9"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for the </w:t>
      </w:r>
      <w:r w:rsidR="008E55F9" w:rsidRPr="000D3C0C">
        <w:rPr>
          <w:rFonts w:ascii="Times New Roman" w:hAnsi="Times New Roman" w:cs="Times New Roman"/>
          <w:sz w:val="24"/>
          <w:szCs w:val="24"/>
        </w:rPr>
        <w:t>q</w:t>
      </w:r>
      <w:r w:rsidRPr="000D3C0C">
        <w:rPr>
          <w:rFonts w:ascii="Times New Roman" w:hAnsi="Times New Roman" w:cs="Times New Roman"/>
          <w:sz w:val="24"/>
          <w:szCs w:val="24"/>
        </w:rPr>
        <w:t xml:space="preserve">uarterly </w:t>
      </w:r>
      <w:r w:rsidR="008E55F9" w:rsidRPr="000D3C0C">
        <w:rPr>
          <w:rFonts w:ascii="Times New Roman" w:hAnsi="Times New Roman" w:cs="Times New Roman"/>
          <w:sz w:val="24"/>
          <w:szCs w:val="24"/>
        </w:rPr>
        <w:t>b</w:t>
      </w:r>
      <w:r w:rsidRPr="000D3C0C">
        <w:rPr>
          <w:rFonts w:ascii="Times New Roman" w:hAnsi="Times New Roman" w:cs="Times New Roman"/>
          <w:sz w:val="24"/>
          <w:szCs w:val="24"/>
        </w:rPr>
        <w:t xml:space="preserve">id </w:t>
      </w:r>
      <w:r w:rsidR="008E55F9" w:rsidRPr="000D3C0C">
        <w:rPr>
          <w:rFonts w:ascii="Times New Roman" w:hAnsi="Times New Roman" w:cs="Times New Roman"/>
          <w:sz w:val="24"/>
          <w:szCs w:val="24"/>
        </w:rPr>
        <w:t>p</w:t>
      </w:r>
      <w:r w:rsidRPr="000D3C0C">
        <w:rPr>
          <w:rFonts w:ascii="Times New Roman" w:hAnsi="Times New Roman" w:cs="Times New Roman"/>
          <w:sz w:val="24"/>
          <w:szCs w:val="24"/>
        </w:rPr>
        <w:t xml:space="preserve">rotest </w:t>
      </w:r>
      <w:r w:rsidR="008E55F9" w:rsidRPr="000D3C0C">
        <w:rPr>
          <w:rFonts w:ascii="Times New Roman" w:hAnsi="Times New Roman" w:cs="Times New Roman"/>
          <w:sz w:val="24"/>
          <w:szCs w:val="24"/>
        </w:rPr>
        <w:t>a</w:t>
      </w:r>
      <w:r w:rsidRPr="000D3C0C">
        <w:rPr>
          <w:rFonts w:ascii="Times New Roman" w:hAnsi="Times New Roman" w:cs="Times New Roman"/>
          <w:sz w:val="24"/>
          <w:szCs w:val="24"/>
        </w:rPr>
        <w:t xml:space="preserve">nalysis </w:t>
      </w:r>
      <w:r w:rsidR="008E55F9" w:rsidRPr="000D3C0C">
        <w:rPr>
          <w:rFonts w:ascii="Times New Roman" w:hAnsi="Times New Roman" w:cs="Times New Roman"/>
          <w:sz w:val="24"/>
          <w:szCs w:val="24"/>
        </w:rPr>
        <w:t>r</w:t>
      </w:r>
      <w:r w:rsidRPr="000D3C0C">
        <w:rPr>
          <w:rFonts w:ascii="Times New Roman" w:hAnsi="Times New Roman" w:cs="Times New Roman"/>
          <w:sz w:val="24"/>
          <w:szCs w:val="24"/>
        </w:rPr>
        <w:t>eport at 5153.303-</w:t>
      </w:r>
      <w:r w:rsidR="00554EDA" w:rsidRPr="000D3C0C">
        <w:rPr>
          <w:rFonts w:ascii="Times New Roman" w:hAnsi="Times New Roman" w:cs="Times New Roman"/>
          <w:sz w:val="24"/>
          <w:szCs w:val="24"/>
        </w:rPr>
        <w:t>7</w:t>
      </w:r>
      <w:r w:rsidRPr="000D3C0C">
        <w:rPr>
          <w:rFonts w:ascii="Times New Roman" w:hAnsi="Times New Roman" w:cs="Times New Roman"/>
          <w:sz w:val="24"/>
          <w:szCs w:val="24"/>
        </w:rPr>
        <w:t xml:space="preserve"> to submit quarterly bid protest reports in accordance with 5133.190-2.  The</w:t>
      </w:r>
      <w:r w:rsidR="008318E1" w:rsidRPr="000D3C0C">
        <w:rPr>
          <w:rFonts w:ascii="Times New Roman" w:hAnsi="Times New Roman" w:cs="Times New Roman"/>
          <w:sz w:val="24"/>
          <w:szCs w:val="24"/>
        </w:rPr>
        <w:t xml:space="preserve"> quarterly bid protest analysis report for G</w:t>
      </w:r>
      <w:r w:rsidR="00B07AEB" w:rsidRPr="000D3C0C">
        <w:rPr>
          <w:rFonts w:ascii="Times New Roman" w:hAnsi="Times New Roman" w:cs="Times New Roman"/>
          <w:sz w:val="24"/>
          <w:szCs w:val="24"/>
        </w:rPr>
        <w:t xml:space="preserve">overnment </w:t>
      </w:r>
      <w:r w:rsidR="008318E1" w:rsidRPr="000D3C0C">
        <w:rPr>
          <w:rFonts w:ascii="Times New Roman" w:hAnsi="Times New Roman" w:cs="Times New Roman"/>
          <w:sz w:val="24"/>
          <w:szCs w:val="24"/>
        </w:rPr>
        <w:t>A</w:t>
      </w:r>
      <w:r w:rsidR="00B07AEB" w:rsidRPr="000D3C0C">
        <w:rPr>
          <w:rFonts w:ascii="Times New Roman" w:hAnsi="Times New Roman" w:cs="Times New Roman"/>
          <w:sz w:val="24"/>
          <w:szCs w:val="24"/>
        </w:rPr>
        <w:t xml:space="preserve">ccountability </w:t>
      </w:r>
      <w:r w:rsidR="008318E1" w:rsidRPr="000D3C0C">
        <w:rPr>
          <w:rFonts w:ascii="Times New Roman" w:hAnsi="Times New Roman" w:cs="Times New Roman"/>
          <w:sz w:val="24"/>
          <w:szCs w:val="24"/>
        </w:rPr>
        <w:t>O</w:t>
      </w:r>
      <w:r w:rsidR="00B07AEB" w:rsidRPr="000D3C0C">
        <w:rPr>
          <w:rFonts w:ascii="Times New Roman" w:hAnsi="Times New Roman" w:cs="Times New Roman"/>
          <w:sz w:val="24"/>
          <w:szCs w:val="24"/>
        </w:rPr>
        <w:t>ffice</w:t>
      </w:r>
      <w:r w:rsidR="008318E1" w:rsidRPr="000D3C0C">
        <w:rPr>
          <w:rFonts w:ascii="Times New Roman" w:hAnsi="Times New Roman" w:cs="Times New Roman"/>
          <w:sz w:val="24"/>
          <w:szCs w:val="24"/>
        </w:rPr>
        <w:t xml:space="preserve"> protests </w:t>
      </w:r>
      <w:r w:rsidRPr="000D3C0C">
        <w:rPr>
          <w:rFonts w:ascii="Times New Roman" w:hAnsi="Times New Roman" w:cs="Times New Roman"/>
          <w:sz w:val="24"/>
          <w:szCs w:val="24"/>
        </w:rPr>
        <w:t>is</w:t>
      </w:r>
      <w:r w:rsidR="008318E1" w:rsidRPr="000D3C0C">
        <w:rPr>
          <w:rFonts w:ascii="Times New Roman" w:hAnsi="Times New Roman" w:cs="Times New Roman"/>
          <w:sz w:val="24"/>
          <w:szCs w:val="24"/>
        </w:rPr>
        <w:t xml:space="preserve"> </w:t>
      </w:r>
      <w:r w:rsidRPr="000D3C0C">
        <w:rPr>
          <w:rFonts w:ascii="Times New Roman" w:hAnsi="Times New Roman" w:cs="Times New Roman"/>
          <w:sz w:val="24"/>
          <w:szCs w:val="24"/>
        </w:rPr>
        <w:t>emailed</w:t>
      </w:r>
      <w:r w:rsidR="008318E1" w:rsidRPr="000D3C0C">
        <w:rPr>
          <w:rFonts w:ascii="Times New Roman" w:hAnsi="Times New Roman" w:cs="Times New Roman"/>
          <w:sz w:val="24"/>
          <w:szCs w:val="24"/>
        </w:rPr>
        <w:t xml:space="preserve"> with</w:t>
      </w:r>
      <w:r w:rsidRPr="000D3C0C">
        <w:rPr>
          <w:rFonts w:ascii="Times New Roman" w:hAnsi="Times New Roman" w:cs="Times New Roman"/>
          <w:sz w:val="24"/>
          <w:szCs w:val="24"/>
        </w:rPr>
        <w:t xml:space="preserve"> copies of</w:t>
      </w:r>
      <w:r w:rsidR="008318E1" w:rsidRPr="000D3C0C">
        <w:rPr>
          <w:rFonts w:ascii="Times New Roman" w:hAnsi="Times New Roman" w:cs="Times New Roman"/>
          <w:sz w:val="24"/>
          <w:szCs w:val="24"/>
        </w:rPr>
        <w:t xml:space="preserve"> the bid protest action reports to the addressee in 5101.290(b)(5)</w:t>
      </w:r>
      <w:r w:rsidRPr="000D3C0C">
        <w:rPr>
          <w:rFonts w:ascii="Times New Roman" w:hAnsi="Times New Roman" w:cs="Times New Roman"/>
          <w:sz w:val="24"/>
          <w:szCs w:val="24"/>
        </w:rPr>
        <w:t>,</w:t>
      </w:r>
      <w:r w:rsidR="008318E1" w:rsidRPr="000D3C0C">
        <w:rPr>
          <w:rFonts w:ascii="Times New Roman" w:hAnsi="Times New Roman" w:cs="Times New Roman"/>
          <w:sz w:val="24"/>
          <w:szCs w:val="24"/>
        </w:rPr>
        <w:t xml:space="preserve"> not later than 30 calendar days following the end of the quarter.</w:t>
      </w:r>
    </w:p>
    <w:p w14:paraId="5473A947" w14:textId="77777777" w:rsidR="00597EBC" w:rsidRDefault="00407B1B" w:rsidP="00A96D5A">
      <w:pPr>
        <w:pStyle w:val="Heading4"/>
      </w:pPr>
      <w:bookmarkStart w:id="57" w:name="_Toc512858670"/>
      <w:bookmarkStart w:id="58" w:name="_Toc123213323"/>
      <w:bookmarkStart w:id="59" w:name="_Toc124493438"/>
      <w:bookmarkStart w:id="60" w:name="_Toc132198531"/>
      <w:proofErr w:type="gramStart"/>
      <w:r>
        <w:t xml:space="preserve">5153.242  </w:t>
      </w:r>
      <w:r w:rsidR="008501A4">
        <w:t>Contract</w:t>
      </w:r>
      <w:proofErr w:type="gramEnd"/>
      <w:r w:rsidR="008501A4">
        <w:t xml:space="preserve"> administration and audit services.</w:t>
      </w:r>
      <w:bookmarkEnd w:id="57"/>
      <w:bookmarkEnd w:id="58"/>
      <w:bookmarkEnd w:id="59"/>
      <w:bookmarkEnd w:id="60"/>
    </w:p>
    <w:p w14:paraId="5473A948" w14:textId="77777777" w:rsidR="007F4ED0" w:rsidRPr="007F4ED0" w:rsidRDefault="008318E1" w:rsidP="00A96D5A">
      <w:pPr>
        <w:pStyle w:val="Heading4"/>
      </w:pPr>
      <w:bookmarkStart w:id="61" w:name="_Toc512858671"/>
      <w:bookmarkStart w:id="62" w:name="_Toc123213324"/>
      <w:bookmarkStart w:id="63" w:name="_Toc124493439"/>
      <w:bookmarkStart w:id="64" w:name="_Toc132198532"/>
      <w:r w:rsidRPr="008318E1">
        <w:t>5153.242-</w:t>
      </w:r>
      <w:proofErr w:type="gramStart"/>
      <w:r w:rsidRPr="008318E1">
        <w:t>90  Contractor</w:t>
      </w:r>
      <w:proofErr w:type="gramEnd"/>
      <w:r w:rsidRPr="008318E1">
        <w:t xml:space="preserve"> Performance Assessment Reporting System </w:t>
      </w:r>
      <w:r w:rsidR="007F4ED0">
        <w:t>i</w:t>
      </w:r>
      <w:r w:rsidRPr="008318E1">
        <w:t xml:space="preserve">nitial </w:t>
      </w:r>
      <w:r w:rsidR="007F4ED0">
        <w:t>r</w:t>
      </w:r>
      <w:r w:rsidRPr="008318E1">
        <w:t xml:space="preserve">egistration </w:t>
      </w:r>
      <w:r w:rsidR="007F4ED0">
        <w:t>c</w:t>
      </w:r>
      <w:r w:rsidRPr="008318E1">
        <w:t xml:space="preserve">onsolidated </w:t>
      </w:r>
      <w:r w:rsidR="007F4ED0">
        <w:t>f</w:t>
      </w:r>
      <w:r w:rsidRPr="008318E1">
        <w:t>ormat</w:t>
      </w:r>
      <w:r w:rsidR="007F4ED0">
        <w:t>.</w:t>
      </w:r>
      <w:bookmarkEnd w:id="61"/>
      <w:bookmarkEnd w:id="62"/>
      <w:bookmarkEnd w:id="63"/>
      <w:bookmarkEnd w:id="64"/>
    </w:p>
    <w:p w14:paraId="5473A949" w14:textId="77777777" w:rsidR="00597EBC" w:rsidRPr="000D3C0C" w:rsidRDefault="008318E1"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F150D6" w:rsidRPr="000D3C0C">
        <w:rPr>
          <w:rFonts w:ascii="Times New Roman" w:hAnsi="Times New Roman" w:cs="Times New Roman"/>
          <w:sz w:val="24"/>
          <w:szCs w:val="24"/>
        </w:rPr>
        <w:t>Contractor Performance Assessment Reporting System (</w:t>
      </w:r>
      <w:r w:rsidRPr="000D3C0C">
        <w:rPr>
          <w:rFonts w:ascii="Times New Roman" w:hAnsi="Times New Roman" w:cs="Times New Roman"/>
          <w:sz w:val="24"/>
          <w:szCs w:val="24"/>
        </w:rPr>
        <w:t>CPARS</w:t>
      </w:r>
      <w:r w:rsidR="00F150D6" w:rsidRPr="000D3C0C">
        <w:rPr>
          <w:rFonts w:ascii="Times New Roman" w:hAnsi="Times New Roman" w:cs="Times New Roman"/>
          <w:sz w:val="24"/>
          <w:szCs w:val="24"/>
        </w:rPr>
        <w:t>)</w:t>
      </w:r>
      <w:r w:rsidRPr="000D3C0C">
        <w:rPr>
          <w:rFonts w:ascii="Times New Roman" w:hAnsi="Times New Roman" w:cs="Times New Roman"/>
          <w:sz w:val="24"/>
          <w:szCs w:val="24"/>
        </w:rPr>
        <w:t xml:space="preserve"> </w:t>
      </w:r>
      <w:r w:rsidR="00B07AEB" w:rsidRPr="000D3C0C">
        <w:rPr>
          <w:rFonts w:ascii="Times New Roman" w:hAnsi="Times New Roman" w:cs="Times New Roman"/>
          <w:sz w:val="24"/>
          <w:szCs w:val="24"/>
        </w:rPr>
        <w:t>i</w:t>
      </w:r>
      <w:r w:rsidRPr="000D3C0C">
        <w:rPr>
          <w:rFonts w:ascii="Times New Roman" w:hAnsi="Times New Roman" w:cs="Times New Roman"/>
          <w:sz w:val="24"/>
          <w:szCs w:val="24"/>
        </w:rPr>
        <w:t xml:space="preserve">nitial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egistration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onsolidated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5153.303-9 </w:t>
      </w:r>
      <w:r w:rsidRPr="000D3C0C">
        <w:rPr>
          <w:rFonts w:ascii="Times New Roman" w:hAnsi="Times New Roman" w:cs="Times New Roman"/>
          <w:iCs/>
          <w:sz w:val="24"/>
          <w:szCs w:val="24"/>
        </w:rPr>
        <w:t xml:space="preserve">to submit contract registration information </w:t>
      </w:r>
      <w:r w:rsidR="00C3737F" w:rsidRPr="000D3C0C">
        <w:rPr>
          <w:rFonts w:ascii="Times New Roman" w:hAnsi="Times New Roman" w:cs="Times New Roman"/>
          <w:iCs/>
          <w:sz w:val="24"/>
          <w:szCs w:val="24"/>
        </w:rPr>
        <w:t>to</w:t>
      </w:r>
      <w:r w:rsidRPr="000D3C0C">
        <w:rPr>
          <w:rFonts w:ascii="Times New Roman" w:hAnsi="Times New Roman" w:cs="Times New Roman"/>
          <w:iCs/>
          <w:sz w:val="24"/>
          <w:szCs w:val="24"/>
        </w:rPr>
        <w:t xml:space="preserve"> the CPARS</w:t>
      </w:r>
      <w:r w:rsidR="00B267D3" w:rsidRPr="000D3C0C">
        <w:rPr>
          <w:rFonts w:ascii="Times New Roman" w:hAnsi="Times New Roman" w:cs="Times New Roman"/>
          <w:iCs/>
          <w:sz w:val="24"/>
          <w:szCs w:val="24"/>
        </w:rPr>
        <w:t xml:space="preserve"> contracting activity focal point</w:t>
      </w:r>
      <w:r w:rsidRPr="000D3C0C">
        <w:rPr>
          <w:rFonts w:ascii="Times New Roman" w:hAnsi="Times New Roman" w:cs="Times New Roman"/>
          <w:iCs/>
          <w:sz w:val="24"/>
          <w:szCs w:val="24"/>
        </w:rPr>
        <w:t xml:space="preserve"> upon award of a contract eligible for a past performance assessment report.  Retain the completed </w:t>
      </w:r>
      <w:r w:rsidR="00C3737F" w:rsidRPr="000D3C0C">
        <w:rPr>
          <w:rFonts w:ascii="Times New Roman" w:hAnsi="Times New Roman" w:cs="Times New Roman"/>
          <w:iCs/>
          <w:sz w:val="24"/>
          <w:szCs w:val="24"/>
        </w:rPr>
        <w:t>document in</w:t>
      </w:r>
      <w:r w:rsidRPr="000D3C0C">
        <w:rPr>
          <w:rFonts w:ascii="Times New Roman" w:hAnsi="Times New Roman" w:cs="Times New Roman"/>
          <w:iCs/>
          <w:sz w:val="24"/>
          <w:szCs w:val="24"/>
        </w:rPr>
        <w:t xml:space="preserve"> the official contract file.</w:t>
      </w:r>
    </w:p>
    <w:p w14:paraId="5473A94A" w14:textId="77777777" w:rsidR="007F4ED0" w:rsidRPr="007F4ED0" w:rsidRDefault="008318E1" w:rsidP="00A96D5A">
      <w:pPr>
        <w:pStyle w:val="Heading4"/>
      </w:pPr>
      <w:bookmarkStart w:id="65" w:name="_Toc512858672"/>
      <w:bookmarkStart w:id="66" w:name="_Toc123213325"/>
      <w:bookmarkStart w:id="67" w:name="_Toc124493440"/>
      <w:bookmarkStart w:id="68" w:name="_Toc132198533"/>
      <w:r w:rsidRPr="008318E1">
        <w:t>5153.242-</w:t>
      </w:r>
      <w:proofErr w:type="gramStart"/>
      <w:r w:rsidRPr="008318E1">
        <w:t>91  CPARS</w:t>
      </w:r>
      <w:proofErr w:type="gramEnd"/>
      <w:r w:rsidRPr="008318E1">
        <w:t xml:space="preserve"> access request format.</w:t>
      </w:r>
      <w:bookmarkEnd w:id="65"/>
      <w:bookmarkEnd w:id="66"/>
      <w:bookmarkEnd w:id="67"/>
      <w:bookmarkEnd w:id="68"/>
    </w:p>
    <w:p w14:paraId="5473A94B" w14:textId="77777777" w:rsidR="00597EBC" w:rsidRPr="000D3C0C" w:rsidRDefault="00623844" w:rsidP="000D3C0C">
      <w:pPr>
        <w:spacing w:after="240"/>
        <w:rPr>
          <w:rFonts w:ascii="Times New Roman" w:hAnsi="Times New Roman" w:cs="Times New Roman"/>
          <w:b/>
          <w:sz w:val="24"/>
          <w:szCs w:val="24"/>
        </w:rPr>
      </w:pPr>
      <w:r w:rsidRPr="000D3C0C">
        <w:rPr>
          <w:rFonts w:ascii="Times New Roman" w:hAnsi="Times New Roman" w:cs="Times New Roman"/>
          <w:sz w:val="24"/>
          <w:szCs w:val="24"/>
        </w:rPr>
        <w:t xml:space="preserve">Use the sample CPARS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ccess </w:t>
      </w:r>
      <w:r w:rsidR="00B07AEB" w:rsidRPr="000D3C0C">
        <w:rPr>
          <w:rFonts w:ascii="Times New Roman" w:hAnsi="Times New Roman" w:cs="Times New Roman"/>
          <w:sz w:val="24"/>
          <w:szCs w:val="24"/>
        </w:rPr>
        <w:t>r</w:t>
      </w:r>
      <w:r w:rsidRPr="000D3C0C">
        <w:rPr>
          <w:rFonts w:ascii="Times New Roman" w:hAnsi="Times New Roman" w:cs="Times New Roman"/>
          <w:sz w:val="24"/>
          <w:szCs w:val="24"/>
        </w:rPr>
        <w:t xml:space="preserve">equest </w:t>
      </w:r>
      <w:r w:rsidR="00B07AEB" w:rsidRPr="000D3C0C">
        <w:rPr>
          <w:rFonts w:ascii="Times New Roman" w:hAnsi="Times New Roman" w:cs="Times New Roman"/>
          <w:sz w:val="24"/>
          <w:szCs w:val="24"/>
        </w:rPr>
        <w:t>f</w:t>
      </w:r>
      <w:r w:rsidRPr="000D3C0C">
        <w:rPr>
          <w:rFonts w:ascii="Times New Roman" w:hAnsi="Times New Roman" w:cs="Times New Roman"/>
          <w:sz w:val="24"/>
          <w:szCs w:val="24"/>
        </w:rPr>
        <w:t xml:space="preserve">ormat at 5153.303-10 to submit contract access information </w:t>
      </w:r>
      <w:r w:rsidR="00C3737F" w:rsidRPr="000D3C0C">
        <w:rPr>
          <w:rFonts w:ascii="Times New Roman" w:hAnsi="Times New Roman" w:cs="Times New Roman"/>
          <w:sz w:val="24"/>
          <w:szCs w:val="24"/>
        </w:rPr>
        <w:t>to</w:t>
      </w:r>
      <w:r w:rsidRPr="000D3C0C">
        <w:rPr>
          <w:rFonts w:ascii="Times New Roman" w:hAnsi="Times New Roman" w:cs="Times New Roman"/>
          <w:sz w:val="24"/>
          <w:szCs w:val="24"/>
        </w:rPr>
        <w:t xml:space="preserve"> the </w:t>
      </w:r>
      <w:r w:rsidR="00F150D6" w:rsidRPr="000D3C0C">
        <w:rPr>
          <w:rFonts w:ascii="Times New Roman" w:hAnsi="Times New Roman" w:cs="Times New Roman"/>
          <w:sz w:val="24"/>
          <w:szCs w:val="24"/>
        </w:rPr>
        <w:t>CPARS</w:t>
      </w:r>
      <w:r w:rsidR="00B267D3" w:rsidRPr="000D3C0C">
        <w:rPr>
          <w:rFonts w:ascii="Times New Roman" w:hAnsi="Times New Roman" w:cs="Times New Roman"/>
          <w:sz w:val="24"/>
          <w:szCs w:val="24"/>
        </w:rPr>
        <w:t xml:space="preserve"> contracting activity focal point</w:t>
      </w:r>
      <w:r w:rsidRPr="000D3C0C">
        <w:rPr>
          <w:rFonts w:ascii="Times New Roman" w:hAnsi="Times New Roman" w:cs="Times New Roman"/>
          <w:sz w:val="24"/>
          <w:szCs w:val="24"/>
        </w:rPr>
        <w:t xml:space="preserve"> upon award of a contract eligible for a past performance assessment report.  Retain the completed </w:t>
      </w:r>
      <w:r w:rsidR="00C3737F" w:rsidRPr="000D3C0C">
        <w:rPr>
          <w:rFonts w:ascii="Times New Roman" w:hAnsi="Times New Roman" w:cs="Times New Roman"/>
          <w:sz w:val="24"/>
          <w:szCs w:val="24"/>
        </w:rPr>
        <w:t xml:space="preserve">document in </w:t>
      </w:r>
      <w:r w:rsidRPr="000D3C0C">
        <w:rPr>
          <w:rFonts w:ascii="Times New Roman" w:hAnsi="Times New Roman" w:cs="Times New Roman"/>
          <w:sz w:val="24"/>
          <w:szCs w:val="24"/>
        </w:rPr>
        <w:t xml:space="preserve">the official contract file. </w:t>
      </w:r>
    </w:p>
    <w:p w14:paraId="5473A94C" w14:textId="77777777" w:rsidR="00597EBC" w:rsidRDefault="008501A4" w:rsidP="00A96D5A">
      <w:pPr>
        <w:pStyle w:val="Heading4"/>
      </w:pPr>
      <w:bookmarkStart w:id="69" w:name="_Toc512858673"/>
      <w:bookmarkStart w:id="70" w:name="_Toc123213326"/>
      <w:bookmarkStart w:id="71" w:name="_Toc124493441"/>
      <w:bookmarkStart w:id="72" w:name="_Toc132198534"/>
      <w:proofErr w:type="gramStart"/>
      <w:r>
        <w:t>5153.245  Government</w:t>
      </w:r>
      <w:proofErr w:type="gramEnd"/>
      <w:r>
        <w:t xml:space="preserve"> property.</w:t>
      </w:r>
      <w:bookmarkEnd w:id="69"/>
      <w:bookmarkEnd w:id="70"/>
      <w:bookmarkEnd w:id="71"/>
      <w:bookmarkEnd w:id="72"/>
    </w:p>
    <w:p w14:paraId="5473A94D" w14:textId="77777777" w:rsidR="007F4ED0" w:rsidRPr="007F4ED0" w:rsidRDefault="008318E1" w:rsidP="00A96D5A">
      <w:pPr>
        <w:pStyle w:val="Heading4"/>
      </w:pPr>
      <w:bookmarkStart w:id="73" w:name="_Toc512858674"/>
      <w:bookmarkStart w:id="74" w:name="_Toc123213327"/>
      <w:bookmarkStart w:id="75" w:name="_Toc124493442"/>
      <w:bookmarkStart w:id="76" w:name="_Toc132198535"/>
      <w:r w:rsidRPr="008318E1">
        <w:lastRenderedPageBreak/>
        <w:t>5153.245-</w:t>
      </w:r>
      <w:proofErr w:type="gramStart"/>
      <w:r w:rsidRPr="008318E1">
        <w:t>90  Sample</w:t>
      </w:r>
      <w:proofErr w:type="gramEnd"/>
      <w:r w:rsidRPr="008318E1">
        <w:t xml:space="preserve"> withdrawal of approval of property control system letter.</w:t>
      </w:r>
      <w:bookmarkEnd w:id="73"/>
      <w:bookmarkEnd w:id="74"/>
      <w:bookmarkEnd w:id="75"/>
      <w:bookmarkEnd w:id="76"/>
    </w:p>
    <w:p w14:paraId="5473A94E" w14:textId="77777777" w:rsidR="00597EBC" w:rsidRDefault="00407B1B" w:rsidP="000D3C0C">
      <w:pPr>
        <w:spacing w:after="240"/>
        <w:rPr>
          <w:rFonts w:ascii="Times New Roman" w:hAnsi="Times New Roman" w:cs="Times New Roman"/>
          <w:sz w:val="24"/>
          <w:szCs w:val="24"/>
        </w:rPr>
      </w:pPr>
      <w:r w:rsidRPr="000D3C0C">
        <w:rPr>
          <w:rFonts w:ascii="Times New Roman" w:hAnsi="Times New Roman" w:cs="Times New Roman"/>
          <w:sz w:val="24"/>
          <w:szCs w:val="24"/>
        </w:rPr>
        <w:t xml:space="preserve">Use the sample </w:t>
      </w:r>
      <w:r w:rsidR="00B07AEB" w:rsidRPr="000D3C0C">
        <w:rPr>
          <w:rFonts w:ascii="Times New Roman" w:hAnsi="Times New Roman" w:cs="Times New Roman"/>
          <w:sz w:val="24"/>
          <w:szCs w:val="24"/>
        </w:rPr>
        <w:t>w</w:t>
      </w:r>
      <w:r w:rsidRPr="000D3C0C">
        <w:rPr>
          <w:rFonts w:ascii="Times New Roman" w:hAnsi="Times New Roman" w:cs="Times New Roman"/>
          <w:sz w:val="24"/>
          <w:szCs w:val="24"/>
        </w:rPr>
        <w:t xml:space="preserve">ithdrawal of </w:t>
      </w:r>
      <w:r w:rsidR="00B07AEB" w:rsidRPr="000D3C0C">
        <w:rPr>
          <w:rFonts w:ascii="Times New Roman" w:hAnsi="Times New Roman" w:cs="Times New Roman"/>
          <w:sz w:val="24"/>
          <w:szCs w:val="24"/>
        </w:rPr>
        <w:t>a</w:t>
      </w:r>
      <w:r w:rsidRPr="000D3C0C">
        <w:rPr>
          <w:rFonts w:ascii="Times New Roman" w:hAnsi="Times New Roman" w:cs="Times New Roman"/>
          <w:sz w:val="24"/>
          <w:szCs w:val="24"/>
        </w:rPr>
        <w:t xml:space="preserve">pproval of </w:t>
      </w:r>
      <w:r w:rsidR="00B07AEB" w:rsidRPr="000D3C0C">
        <w:rPr>
          <w:rFonts w:ascii="Times New Roman" w:hAnsi="Times New Roman" w:cs="Times New Roman"/>
          <w:sz w:val="24"/>
          <w:szCs w:val="24"/>
        </w:rPr>
        <w:t>p</w:t>
      </w:r>
      <w:r w:rsidRPr="000D3C0C">
        <w:rPr>
          <w:rFonts w:ascii="Times New Roman" w:hAnsi="Times New Roman" w:cs="Times New Roman"/>
          <w:sz w:val="24"/>
          <w:szCs w:val="24"/>
        </w:rPr>
        <w:t xml:space="preserve">roperty </w:t>
      </w:r>
      <w:r w:rsidR="00B07AEB" w:rsidRPr="000D3C0C">
        <w:rPr>
          <w:rFonts w:ascii="Times New Roman" w:hAnsi="Times New Roman" w:cs="Times New Roman"/>
          <w:sz w:val="24"/>
          <w:szCs w:val="24"/>
        </w:rPr>
        <w:t>c</w:t>
      </w:r>
      <w:r w:rsidRPr="000D3C0C">
        <w:rPr>
          <w:rFonts w:ascii="Times New Roman" w:hAnsi="Times New Roman" w:cs="Times New Roman"/>
          <w:sz w:val="24"/>
          <w:szCs w:val="24"/>
        </w:rPr>
        <w:t xml:space="preserve">ontrol </w:t>
      </w:r>
      <w:r w:rsidR="00B07AEB" w:rsidRPr="000D3C0C">
        <w:rPr>
          <w:rFonts w:ascii="Times New Roman" w:hAnsi="Times New Roman" w:cs="Times New Roman"/>
          <w:sz w:val="24"/>
          <w:szCs w:val="24"/>
        </w:rPr>
        <w:t>s</w:t>
      </w:r>
      <w:r w:rsidRPr="000D3C0C">
        <w:rPr>
          <w:rFonts w:ascii="Times New Roman" w:hAnsi="Times New Roman" w:cs="Times New Roman"/>
          <w:sz w:val="24"/>
          <w:szCs w:val="24"/>
        </w:rPr>
        <w:t xml:space="preserve">ystem letter at 5153.303-8 in accordance with FAR </w:t>
      </w:r>
      <w:r w:rsidR="00B07AEB" w:rsidRPr="000D3C0C">
        <w:rPr>
          <w:rFonts w:ascii="Times New Roman" w:hAnsi="Times New Roman" w:cs="Times New Roman"/>
          <w:sz w:val="24"/>
          <w:szCs w:val="24"/>
        </w:rPr>
        <w:t xml:space="preserve">subpart 45.5 </w:t>
      </w:r>
      <w:r w:rsidRPr="000D3C0C">
        <w:rPr>
          <w:rFonts w:ascii="Times New Roman" w:hAnsi="Times New Roman" w:cs="Times New Roman"/>
          <w:sz w:val="24"/>
          <w:szCs w:val="24"/>
        </w:rPr>
        <w:t xml:space="preserve">and DFARS </w:t>
      </w:r>
      <w:r w:rsidR="007F4ED0" w:rsidRPr="000D3C0C">
        <w:rPr>
          <w:rFonts w:ascii="Times New Roman" w:hAnsi="Times New Roman" w:cs="Times New Roman"/>
          <w:sz w:val="24"/>
          <w:szCs w:val="24"/>
        </w:rPr>
        <w:t>s</w:t>
      </w:r>
      <w:r w:rsidRPr="000D3C0C">
        <w:rPr>
          <w:rFonts w:ascii="Times New Roman" w:hAnsi="Times New Roman" w:cs="Times New Roman"/>
          <w:sz w:val="24"/>
          <w:szCs w:val="24"/>
        </w:rPr>
        <w:t>ub</w:t>
      </w:r>
      <w:r w:rsidR="007F4ED0" w:rsidRPr="000D3C0C">
        <w:rPr>
          <w:rFonts w:ascii="Times New Roman" w:hAnsi="Times New Roman" w:cs="Times New Roman"/>
          <w:sz w:val="24"/>
          <w:szCs w:val="24"/>
        </w:rPr>
        <w:t>p</w:t>
      </w:r>
      <w:r w:rsidRPr="000D3C0C">
        <w:rPr>
          <w:rFonts w:ascii="Times New Roman" w:hAnsi="Times New Roman" w:cs="Times New Roman"/>
          <w:sz w:val="24"/>
          <w:szCs w:val="24"/>
        </w:rPr>
        <w:t xml:space="preserve">art 245.5 to notify a contractor that approval of his property control system is withdrawn.  Use official letterhead and follow standard procedures for correspondence.  </w:t>
      </w:r>
    </w:p>
    <w:p w14:paraId="0E5BC721" w14:textId="4B1D4EF9" w:rsidR="004D1FE2" w:rsidRPr="004D1FE2" w:rsidRDefault="004D1FE2" w:rsidP="00A96D5A">
      <w:pPr>
        <w:pStyle w:val="Heading4"/>
      </w:pPr>
      <w:bookmarkStart w:id="77" w:name="_Toc512858675"/>
      <w:bookmarkStart w:id="78" w:name="_Toc123213328"/>
      <w:bookmarkStart w:id="79" w:name="_Toc124493443"/>
      <w:bookmarkStart w:id="80" w:name="_Toc132198536"/>
      <w:r w:rsidRPr="004D1FE2">
        <w:t>5153.245-</w:t>
      </w:r>
      <w:proofErr w:type="gramStart"/>
      <w:r w:rsidRPr="004D1FE2">
        <w:t xml:space="preserve">91 </w:t>
      </w:r>
      <w:r w:rsidR="003A4EE4">
        <w:t xml:space="preserve"> </w:t>
      </w:r>
      <w:r w:rsidR="00A930D3">
        <w:t>Consumption</w:t>
      </w:r>
      <w:proofErr w:type="gramEnd"/>
      <w:r w:rsidR="00A930D3">
        <w:t xml:space="preserve"> reports for a</w:t>
      </w:r>
      <w:r w:rsidRPr="004D1FE2">
        <w:t>mmunition</w:t>
      </w:r>
      <w:bookmarkEnd w:id="77"/>
      <w:r w:rsidR="00A930D3">
        <w:t>.</w:t>
      </w:r>
      <w:bookmarkEnd w:id="78"/>
      <w:bookmarkEnd w:id="79"/>
      <w:bookmarkEnd w:id="80"/>
    </w:p>
    <w:p w14:paraId="693E1941" w14:textId="78A0A6DD" w:rsidR="004D1FE2" w:rsidRDefault="004D1FE2" w:rsidP="00A96D5A">
      <w:pPr>
        <w:pStyle w:val="PlainText"/>
        <w:spacing w:before="240"/>
        <w:rPr>
          <w:rFonts w:ascii="Times New Roman" w:hAnsi="Times New Roman" w:cs="Times New Roman"/>
          <w:sz w:val="24"/>
          <w:szCs w:val="24"/>
        </w:rPr>
      </w:pPr>
      <w:r w:rsidRPr="004D1FE2">
        <w:rPr>
          <w:rFonts w:ascii="Times New Roman" w:hAnsi="Times New Roman" w:cs="Times New Roman"/>
          <w:sz w:val="24"/>
          <w:szCs w:val="24"/>
        </w:rPr>
        <w:t>When the contract, including a delivery or task order, will involve the furnishing of munitions as Government Furnished Material (GFM), contracting officers shall include a contract line item and Section J attachment for the Contract Data Requirements List (CDRL), DD Form 1423-2 (Rev. Aug 96) to collect periodic consumption data for the GFM from the contractor as authorized by Federal Acquisition Regulation clause 52.245-1, Government Property.   The CDRL shall identify the format, frequency, and addressee(s), to include the Defense Contract Management Agency when applicable, for submission of the periodic consumption reports as identified by the requiring activity.</w:t>
      </w:r>
    </w:p>
    <w:p w14:paraId="462E6A64" w14:textId="77777777" w:rsidR="00A96D5A" w:rsidRPr="00A96D5A" w:rsidRDefault="00A96D5A" w:rsidP="00A96D5A">
      <w:pPr>
        <w:pStyle w:val="PlainText"/>
        <w:spacing w:before="240"/>
        <w:rPr>
          <w:rFonts w:ascii="Times New Roman" w:hAnsi="Times New Roman" w:cs="Times New Roman"/>
          <w:sz w:val="24"/>
          <w:szCs w:val="24"/>
        </w:rPr>
      </w:pPr>
    </w:p>
    <w:p w14:paraId="5473A94F" w14:textId="77777777" w:rsidR="008318E1" w:rsidRPr="008318E1" w:rsidRDefault="008318E1" w:rsidP="00A96D5A">
      <w:pPr>
        <w:pStyle w:val="Heading3"/>
      </w:pPr>
      <w:bookmarkStart w:id="81" w:name="_Toc512858676"/>
      <w:bookmarkStart w:id="82" w:name="_Toc123213329"/>
      <w:bookmarkStart w:id="83" w:name="_Toc124493444"/>
      <w:bookmarkStart w:id="84" w:name="_Toc132198537"/>
      <w:r w:rsidRPr="008318E1">
        <w:t xml:space="preserve">Subpart 5153.3 </w:t>
      </w:r>
      <w:r w:rsidR="004D0881">
        <w:t xml:space="preserve">– </w:t>
      </w:r>
      <w:r w:rsidRPr="008318E1">
        <w:t>Illustration of Forms</w:t>
      </w:r>
      <w:bookmarkEnd w:id="81"/>
      <w:bookmarkEnd w:id="82"/>
      <w:bookmarkEnd w:id="83"/>
      <w:bookmarkEnd w:id="84"/>
    </w:p>
    <w:p w14:paraId="5473A950" w14:textId="77777777" w:rsidR="008318E1" w:rsidRPr="008318E1" w:rsidRDefault="008318E1" w:rsidP="00A96D5A">
      <w:pPr>
        <w:pStyle w:val="Heading4"/>
      </w:pPr>
      <w:bookmarkStart w:id="85" w:name="_Toc512858677"/>
      <w:bookmarkStart w:id="86" w:name="_Toc123213330"/>
      <w:bookmarkStart w:id="87" w:name="_Toc124493445"/>
      <w:bookmarkStart w:id="88" w:name="_Toc132198538"/>
      <w:proofErr w:type="gramStart"/>
      <w:r w:rsidRPr="008318E1">
        <w:t>5153.</w:t>
      </w:r>
      <w:r w:rsidR="00796F5E">
        <w:t xml:space="preserve">303 </w:t>
      </w:r>
      <w:r w:rsidR="004D0881">
        <w:t xml:space="preserve"> </w:t>
      </w:r>
      <w:r w:rsidR="00796F5E">
        <w:t>Agency</w:t>
      </w:r>
      <w:proofErr w:type="gramEnd"/>
      <w:r w:rsidR="00796F5E">
        <w:t xml:space="preserve"> forms.</w:t>
      </w:r>
      <w:bookmarkEnd w:id="85"/>
      <w:bookmarkEnd w:id="86"/>
      <w:bookmarkEnd w:id="87"/>
      <w:bookmarkEnd w:id="88"/>
    </w:p>
    <w:p w14:paraId="5473A951"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 xml:space="preserve">This subpart sets forth standard </w:t>
      </w:r>
      <w:r w:rsidR="00F0179F">
        <w:rPr>
          <w:rFonts w:ascii="Times New Roman" w:hAnsi="Times New Roman" w:cs="Times New Roman"/>
          <w:sz w:val="24"/>
          <w:szCs w:val="24"/>
        </w:rPr>
        <w:t xml:space="preserve">Army </w:t>
      </w:r>
      <w:r w:rsidRPr="008318E1">
        <w:rPr>
          <w:rFonts w:ascii="Times New Roman" w:hAnsi="Times New Roman" w:cs="Times New Roman"/>
          <w:sz w:val="24"/>
          <w:szCs w:val="24"/>
        </w:rPr>
        <w:t>formats for specified actions.  Contracting officers may tailor these formats where appropriate</w:t>
      </w:r>
      <w:r w:rsidR="00E86628">
        <w:rPr>
          <w:rFonts w:ascii="Times New Roman" w:hAnsi="Times New Roman" w:cs="Times New Roman"/>
          <w:sz w:val="24"/>
          <w:szCs w:val="24"/>
        </w:rPr>
        <w:t>,</w:t>
      </w:r>
      <w:r w:rsidRPr="008318E1">
        <w:rPr>
          <w:rFonts w:ascii="Times New Roman" w:hAnsi="Times New Roman" w:cs="Times New Roman"/>
          <w:sz w:val="24"/>
          <w:szCs w:val="24"/>
        </w:rPr>
        <w:t xml:space="preserve"> and when they are not otherwise limited, to fit the specific acquisition or contracting action.</w:t>
      </w:r>
    </w:p>
    <w:p w14:paraId="5473A952" w14:textId="77777777" w:rsidR="008318E1" w:rsidRPr="008318E1" w:rsidRDefault="008318E1" w:rsidP="00A96D5A">
      <w:pPr>
        <w:pStyle w:val="Heading4"/>
      </w:pPr>
      <w:bookmarkStart w:id="89" w:name="_Toc512858678"/>
      <w:bookmarkStart w:id="90" w:name="_Toc123213331"/>
      <w:bookmarkStart w:id="91" w:name="_Toc124493446"/>
      <w:bookmarkStart w:id="92" w:name="_Toc132198539"/>
      <w:r w:rsidRPr="008318E1">
        <w:t>5153.303-</w:t>
      </w:r>
      <w:proofErr w:type="gramStart"/>
      <w:r w:rsidR="00BB1B64">
        <w:t>1</w:t>
      </w:r>
      <w:r w:rsidRPr="008318E1">
        <w:t xml:space="preserve"> </w:t>
      </w:r>
      <w:r w:rsidR="004D0881">
        <w:t xml:space="preserve"> </w:t>
      </w:r>
      <w:r w:rsidRPr="008318E1">
        <w:t>Sample</w:t>
      </w:r>
      <w:proofErr w:type="gramEnd"/>
      <w:r w:rsidRPr="008318E1">
        <w:t xml:space="preserve"> </w:t>
      </w:r>
      <w:r w:rsidR="008144B9">
        <w:t>c</w:t>
      </w:r>
      <w:r w:rsidRPr="008318E1">
        <w:t xml:space="preserve">ontracting </w:t>
      </w:r>
      <w:r w:rsidR="008144B9">
        <w:t>o</w:t>
      </w:r>
      <w:r w:rsidRPr="008318E1">
        <w:t xml:space="preserve">fficer’s </w:t>
      </w:r>
      <w:r w:rsidR="008144B9">
        <w:t>r</w:t>
      </w:r>
      <w:r w:rsidRPr="008318E1">
        <w:t>epresentative (COR) designation.</w:t>
      </w:r>
      <w:bookmarkEnd w:id="89"/>
      <w:bookmarkEnd w:id="90"/>
      <w:bookmarkEnd w:id="91"/>
      <w:bookmarkEnd w:id="92"/>
    </w:p>
    <w:p w14:paraId="5473A953" w14:textId="77777777" w:rsidR="008318E1" w:rsidRPr="008318E1" w:rsidRDefault="008318E1" w:rsidP="008318E1">
      <w:pPr>
        <w:tabs>
          <w:tab w:val="left" w:pos="8640"/>
        </w:tabs>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Designation of Contracting Officer’s Representative (COR) for Contract (Enter number.).</w:t>
      </w:r>
    </w:p>
    <w:p w14:paraId="5473A95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1.  Pursuant to DFARS 201.602-2, you are designated as the contracting officer’s representative (COR) in administration of the following contract:</w:t>
      </w:r>
    </w:p>
    <w:p w14:paraId="5473A955"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 Number:</w:t>
      </w:r>
    </w:p>
    <w:p w14:paraId="5473A956"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For</w:t>
      </w:r>
      <w:proofErr w:type="gramStart"/>
      <w:r w:rsidRPr="008318E1">
        <w:rPr>
          <w:rFonts w:ascii="Times New Roman" w:hAnsi="Times New Roman" w:cs="Times New Roman"/>
          <w:sz w:val="24"/>
          <w:szCs w:val="24"/>
        </w:rPr>
        <w:t>:  (</w:t>
      </w:r>
      <w:proofErr w:type="gramEnd"/>
      <w:r w:rsidRPr="008318E1">
        <w:rPr>
          <w:rFonts w:ascii="Times New Roman" w:hAnsi="Times New Roman" w:cs="Times New Roman"/>
          <w:sz w:val="24"/>
          <w:szCs w:val="24"/>
        </w:rPr>
        <w:t>Enter item/system/services.)</w:t>
      </w:r>
    </w:p>
    <w:p w14:paraId="5473A957" w14:textId="77777777" w:rsidR="008318E1" w:rsidRDefault="008318E1" w:rsidP="00102BFE">
      <w:pPr>
        <w:pStyle w:val="ind4"/>
        <w:tabs>
          <w:tab w:val="clear" w:pos="1152"/>
          <w:tab w:val="clear" w:pos="1728"/>
          <w:tab w:val="clear" w:pos="2304"/>
          <w:tab w:val="clear" w:pos="2880"/>
          <w:tab w:val="clear" w:pos="3456"/>
        </w:tabs>
        <w:spacing w:after="0"/>
        <w:ind w:left="0"/>
        <w:rPr>
          <w:rFonts w:ascii="Times New Roman" w:hAnsi="Times New Roman" w:cs="Times New Roman"/>
          <w:sz w:val="24"/>
          <w:szCs w:val="24"/>
        </w:rPr>
      </w:pPr>
      <w:r w:rsidRPr="008318E1">
        <w:rPr>
          <w:rFonts w:ascii="Times New Roman" w:hAnsi="Times New Roman" w:cs="Times New Roman"/>
          <w:sz w:val="24"/>
          <w:szCs w:val="24"/>
        </w:rPr>
        <w:t>Contractor:</w:t>
      </w:r>
    </w:p>
    <w:p w14:paraId="5473A958"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Contract Period:</w:t>
      </w:r>
    </w:p>
    <w:p w14:paraId="5473A959"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You are authorized by this designation to </w:t>
      </w:r>
      <w:proofErr w:type="gramStart"/>
      <w:r w:rsidRPr="008318E1">
        <w:rPr>
          <w:rFonts w:ascii="Times New Roman" w:hAnsi="Times New Roman" w:cs="Times New Roman"/>
          <w:sz w:val="24"/>
          <w:szCs w:val="24"/>
        </w:rPr>
        <w:t>take action</w:t>
      </w:r>
      <w:proofErr w:type="gramEnd"/>
      <w:r w:rsidRPr="008318E1">
        <w:rPr>
          <w:rFonts w:ascii="Times New Roman" w:hAnsi="Times New Roman" w:cs="Times New Roman"/>
          <w:sz w:val="24"/>
          <w:szCs w:val="24"/>
        </w:rPr>
        <w:t xml:space="preserve"> with respect to the following:</w:t>
      </w:r>
    </w:p>
    <w:p w14:paraId="5473A95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Verify that the contractor performs the technical requirements of the contract in accordance with the contract terms, </w:t>
      </w:r>
      <w:proofErr w:type="gramStart"/>
      <w:r w:rsidRPr="008318E1">
        <w:rPr>
          <w:rFonts w:ascii="Times New Roman" w:hAnsi="Times New Roman" w:cs="Times New Roman"/>
          <w:sz w:val="24"/>
          <w:szCs w:val="24"/>
        </w:rPr>
        <w:t>conditions</w:t>
      </w:r>
      <w:proofErr w:type="gramEnd"/>
      <w:r w:rsidRPr="008318E1">
        <w:rPr>
          <w:rFonts w:ascii="Times New Roman" w:hAnsi="Times New Roman" w:cs="Times New Roman"/>
          <w:sz w:val="24"/>
          <w:szCs w:val="24"/>
        </w:rPr>
        <w:t xml:space="preserve"> and specifications.  Specific emphasis should be </w:t>
      </w:r>
      <w:r w:rsidRPr="008318E1">
        <w:rPr>
          <w:rFonts w:ascii="Times New Roman" w:hAnsi="Times New Roman" w:cs="Times New Roman"/>
          <w:sz w:val="24"/>
          <w:szCs w:val="24"/>
        </w:rPr>
        <w:lastRenderedPageBreak/>
        <w:t>placed on the quality provisions, for both adherences to the contract provisions and to the contractor’s own quality control program.</w:t>
      </w:r>
    </w:p>
    <w:p w14:paraId="5473A95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Perform, or cause to be performed, inspections necessary in connection with paragraph 2.a. and verify that the contractor has corrected all deficiencies.  Perform acceptance for the Government of services performed under this contract.</w:t>
      </w:r>
    </w:p>
    <w:p w14:paraId="5473A95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Maintain liaison and direct communications with the contractor.  Written communications with the contractor and other documents pertaining to the contract shall be signed as “Contracting Officer’s Representative” and a copy shall be furnished to the contracting officer.</w:t>
      </w:r>
    </w:p>
    <w:p w14:paraId="5473A95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d.  Monitor the contractor’s performance, notify the contractor of deficiencies observed during surveillance and direct appropriate action to effect correction.  Record and report to the contracting officer incidents of faulty or nonconforming work, </w:t>
      </w:r>
      <w:proofErr w:type="gramStart"/>
      <w:r w:rsidRPr="008318E1">
        <w:rPr>
          <w:rFonts w:ascii="Times New Roman" w:hAnsi="Times New Roman" w:cs="Times New Roman"/>
          <w:sz w:val="24"/>
          <w:szCs w:val="24"/>
        </w:rPr>
        <w:t>delays</w:t>
      </w:r>
      <w:proofErr w:type="gramEnd"/>
      <w:r w:rsidRPr="008318E1">
        <w:rPr>
          <w:rFonts w:ascii="Times New Roman" w:hAnsi="Times New Roman" w:cs="Times New Roman"/>
          <w:sz w:val="24"/>
          <w:szCs w:val="24"/>
        </w:rPr>
        <w:t xml:space="preserve"> or problems.  In addition, you are required to submit a monthly report concerning performance of services rendered under this contract.</w:t>
      </w:r>
    </w:p>
    <w:p w14:paraId="5473A95E"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e.  Coordinate site entry for contractor </w:t>
      </w:r>
      <w:proofErr w:type="gramStart"/>
      <w:r w:rsidRPr="008318E1">
        <w:rPr>
          <w:rFonts w:ascii="Times New Roman" w:hAnsi="Times New Roman" w:cs="Times New Roman"/>
          <w:sz w:val="24"/>
          <w:szCs w:val="24"/>
        </w:rPr>
        <w:t>personnel, and</w:t>
      </w:r>
      <w:proofErr w:type="gramEnd"/>
      <w:r w:rsidRPr="008318E1">
        <w:rPr>
          <w:rFonts w:ascii="Times New Roman" w:hAnsi="Times New Roman" w:cs="Times New Roman"/>
          <w:sz w:val="24"/>
          <w:szCs w:val="24"/>
        </w:rPr>
        <w:t xml:space="preserve"> insure that any Government-furnished property is available when required.</w:t>
      </w:r>
    </w:p>
    <w:p w14:paraId="5473A95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You are not empowered to award, agree </w:t>
      </w:r>
      <w:proofErr w:type="gramStart"/>
      <w:r w:rsidRPr="008318E1">
        <w:rPr>
          <w:rFonts w:ascii="Times New Roman" w:hAnsi="Times New Roman" w:cs="Times New Roman"/>
          <w:sz w:val="24"/>
          <w:szCs w:val="24"/>
        </w:rPr>
        <w:t>to</w:t>
      </w:r>
      <w:proofErr w:type="gramEnd"/>
      <w:r w:rsidRPr="008318E1">
        <w:rPr>
          <w:rFonts w:ascii="Times New Roman" w:hAnsi="Times New Roman" w:cs="Times New Roman"/>
          <w:sz w:val="24"/>
          <w:szCs w:val="24"/>
        </w:rPr>
        <w:t xml:space="preserve"> or sign any contract (including delivery orders) or contract modification or in any way to obligate the payment of money by the Government.  You may not take any action which may affect contract or delivery order schedules, </w:t>
      </w:r>
      <w:proofErr w:type="gramStart"/>
      <w:r w:rsidRPr="008318E1">
        <w:rPr>
          <w:rFonts w:ascii="Times New Roman" w:hAnsi="Times New Roman" w:cs="Times New Roman"/>
          <w:sz w:val="24"/>
          <w:szCs w:val="24"/>
        </w:rPr>
        <w:t>funds</w:t>
      </w:r>
      <w:proofErr w:type="gramEnd"/>
      <w:r w:rsidRPr="008318E1">
        <w:rPr>
          <w:rFonts w:ascii="Times New Roman" w:hAnsi="Times New Roman" w:cs="Times New Roman"/>
          <w:sz w:val="24"/>
          <w:szCs w:val="24"/>
        </w:rPr>
        <w:t xml:space="preserve"> or scope.  All contractual agreements, commitments, or modifications which involve price, quantity, quality, delivery schedules, or other terms and conditions of the contract must be made by the contacting officer.  You may be personally liable for unauthorized acts.  You may not re-delegate your COR authority.</w:t>
      </w:r>
    </w:p>
    <w:p w14:paraId="5473A960"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4.  This designation as a COR will remain in effect through the life of the contract, unless sooner revoked in writing by the contracting officer or unless you are separated from Government service.  If you are to be reassigned or to be separated from Government service, you must notify the contracting officer sufficiently in advance of reassignment or separation to permit timely selection and designation of a successor COR.  If your designation is revoked for any reason before completion of this contract, turn your records over to the successor COR or obtain disposition instructions from the contracting officer.</w:t>
      </w:r>
    </w:p>
    <w:p w14:paraId="5473A96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5.  You are required to maintain adequate records to sufficiently describe the performance of your duties as a COR during the life of this contract and to dispose of such records as directed by the contracting officer.  As a minimum, the COR file must contain the following:</w:t>
      </w:r>
    </w:p>
    <w:p w14:paraId="5473A96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A copy of your letter of appointment from the contracting officer, a copy of any changes to that letter, and a copy of any termination letter.</w:t>
      </w:r>
    </w:p>
    <w:p w14:paraId="5473A963"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lastRenderedPageBreak/>
        <w:t>b.  A copy of the contract or the appropriate part of the contract and all contract modifications.</w:t>
      </w:r>
    </w:p>
    <w:p w14:paraId="5473A96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  A copy of the applicable quality assurance (QA) surveillance plan.</w:t>
      </w:r>
    </w:p>
    <w:p w14:paraId="5473A96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All correspondence initiated by authorized representatives concerning performance of the contract.</w:t>
      </w:r>
    </w:p>
    <w:p w14:paraId="5473A966"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The names and position titles of individuals who serve on the contract administration team.  The contracting officer must approve all those who serve on this team.</w:t>
      </w:r>
    </w:p>
    <w:p w14:paraId="5473A967"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A record of inspections performed and the results.</w:t>
      </w:r>
    </w:p>
    <w:p w14:paraId="5473A968"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g.  Memoranda for record or minutes of any pre-performance conferences.</w:t>
      </w:r>
    </w:p>
    <w:p w14:paraId="5473A969"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h.  Memoranda for record of minutes of any meetings and discussions with the contractor or others pertaining to the contract or contract performance.</w:t>
      </w:r>
    </w:p>
    <w:p w14:paraId="5473A96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i.  Applicable laboratory test reports.</w:t>
      </w:r>
    </w:p>
    <w:p w14:paraId="5473A96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j.  Records relating to the contractor’s quality control system and plan and the results of the quality control effort.</w:t>
      </w:r>
    </w:p>
    <w:p w14:paraId="5473A96C"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k.  A copy of the surveillance schedule.</w:t>
      </w:r>
    </w:p>
    <w:p w14:paraId="5473A96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l.  Documentation pertaining to your acceptance of performance of services, including reports and other data.</w:t>
      </w:r>
    </w:p>
    <w:p w14:paraId="5473A96E" w14:textId="77777777" w:rsidR="008318E1" w:rsidRPr="008318E1" w:rsidRDefault="0082704F" w:rsidP="00102BFE">
      <w:pPr>
        <w:pStyle w:val="ind8"/>
        <w:tabs>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6</w:t>
      </w:r>
      <w:r w:rsidR="008318E1" w:rsidRPr="008318E1">
        <w:rPr>
          <w:rFonts w:ascii="Times New Roman" w:hAnsi="Times New Roman" w:cs="Times New Roman"/>
          <w:sz w:val="24"/>
          <w:szCs w:val="24"/>
        </w:rPr>
        <w:t xml:space="preserve">.  At the time of contract completion, you will forward all records to the contracting officer for retention in the contract files.  </w:t>
      </w:r>
    </w:p>
    <w:p w14:paraId="5473A96F"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7</w:t>
      </w:r>
      <w:r w:rsidR="008318E1" w:rsidRPr="008318E1">
        <w:rPr>
          <w:rFonts w:ascii="Times New Roman" w:hAnsi="Times New Roman" w:cs="Times New Roman"/>
          <w:sz w:val="24"/>
          <w:szCs w:val="24"/>
        </w:rPr>
        <w:t>.  All personnel engaged in contracting and related activities shall conduct business dealings with industry in a manner above reproach in every aspect and shall protect the U.S.  Government’s interest, as well as maintain its reputation for fair and equal dealings with all contractors.  DoD 5500.7-R sets forth standards of conduct for all personnel directly and indirectly involved in contracting.</w:t>
      </w:r>
    </w:p>
    <w:p w14:paraId="5473A970" w14:textId="77777777"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8</w:t>
      </w:r>
      <w:r w:rsidR="008318E1" w:rsidRPr="008318E1">
        <w:rPr>
          <w:rFonts w:ascii="Times New Roman" w:hAnsi="Times New Roman" w:cs="Times New Roman"/>
          <w:sz w:val="24"/>
          <w:szCs w:val="24"/>
        </w:rPr>
        <w:t xml:space="preserve">.  A COR who may have direct or indirect financial interests which would place the COR in a position where there is a conflict between the COR’s private </w:t>
      </w:r>
      <w:proofErr w:type="gramStart"/>
      <w:r w:rsidR="008318E1" w:rsidRPr="008318E1">
        <w:rPr>
          <w:rFonts w:ascii="Times New Roman" w:hAnsi="Times New Roman" w:cs="Times New Roman"/>
          <w:sz w:val="24"/>
          <w:szCs w:val="24"/>
        </w:rPr>
        <w:t>interests</w:t>
      </w:r>
      <w:proofErr w:type="gramEnd"/>
      <w:r w:rsidR="008318E1" w:rsidRPr="008318E1">
        <w:rPr>
          <w:rFonts w:ascii="Times New Roman" w:hAnsi="Times New Roman" w:cs="Times New Roman"/>
          <w:sz w:val="24"/>
          <w:szCs w:val="24"/>
        </w:rPr>
        <w:t xml:space="preserve"> and the public interests of the United States shall advise the supervisor and the contracting officer of the conflict so that appropriate actions may be taken.  CORs shall avoid the appearance of a conflict of interests to maintain public confidence in the U.S. Government’s conduct of business with the private sector.</w:t>
      </w:r>
    </w:p>
    <w:p w14:paraId="5473A971" w14:textId="77777777" w:rsid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lastRenderedPageBreak/>
        <w:t>9</w:t>
      </w:r>
      <w:r w:rsidR="008318E1" w:rsidRPr="008318E1">
        <w:rPr>
          <w:rFonts w:ascii="Times New Roman" w:hAnsi="Times New Roman" w:cs="Times New Roman"/>
          <w:sz w:val="24"/>
          <w:szCs w:val="24"/>
        </w:rPr>
        <w:t xml:space="preserve">.  </w:t>
      </w:r>
      <w:r w:rsidR="00D45C12">
        <w:rPr>
          <w:rFonts w:ascii="Times New Roman" w:hAnsi="Times New Roman" w:cs="Times New Roman"/>
          <w:sz w:val="24"/>
          <w:szCs w:val="24"/>
        </w:rPr>
        <w:t>You</w:t>
      </w:r>
      <w:r>
        <w:rPr>
          <w:rFonts w:ascii="Times New Roman" w:hAnsi="Times New Roman" w:cs="Times New Roman"/>
          <w:sz w:val="24"/>
          <w:szCs w:val="24"/>
        </w:rPr>
        <w:t xml:space="preserve"> are required to summarize the contractor’s contractual performance at least annually using the Contractor Performance Assessment Reporting System (CPARS) at</w:t>
      </w:r>
      <w:r w:rsidR="009253AA">
        <w:rPr>
          <w:rFonts w:ascii="Times New Roman" w:hAnsi="Times New Roman" w:cs="Times New Roman"/>
          <w:sz w:val="24"/>
          <w:szCs w:val="24"/>
        </w:rPr>
        <w:t xml:space="preserve"> http://www.cpars.gov</w:t>
      </w:r>
      <w:r>
        <w:rPr>
          <w:rFonts w:ascii="Times New Roman" w:hAnsi="Times New Roman" w:cs="Times New Roman"/>
          <w:sz w:val="24"/>
          <w:szCs w:val="24"/>
        </w:rPr>
        <w:t>.  The narrative you write must support the rating given based on the rating definitions in the CPARS Guide on the website.</w:t>
      </w:r>
    </w:p>
    <w:p w14:paraId="5473A973" w14:textId="7B62D488" w:rsidR="008318E1" w:rsidRPr="008318E1" w:rsidRDefault="0082704F"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 xml:space="preserve">10.  </w:t>
      </w:r>
      <w:r w:rsidR="008318E1" w:rsidRPr="008318E1">
        <w:rPr>
          <w:rFonts w:ascii="Times New Roman" w:hAnsi="Times New Roman" w:cs="Times New Roman"/>
          <w:sz w:val="24"/>
          <w:szCs w:val="24"/>
        </w:rPr>
        <w:t>You are required to acknowledge receipt of this designation on the duplicate copy and return it to the contracting officer.  Your signature also serves as certification that you have read and understand the contents of DoD 5500.7-R.  The original copy of this designation should be retained for your file.</w:t>
      </w:r>
    </w:p>
    <w:p w14:paraId="5473A974" w14:textId="77777777" w:rsidR="008318E1" w:rsidRDefault="008318E1" w:rsidP="00102BFE">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 Block Of</w:t>
      </w:r>
    </w:p>
    <w:p w14:paraId="5473A975" w14:textId="77777777" w:rsidR="008318E1" w:rsidRPr="008318E1" w:rsidRDefault="008318E1" w:rsidP="00102BFE">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976"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designation is acknowledged.</w:t>
      </w:r>
    </w:p>
    <w:p w14:paraId="5473A97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00A771AD">
        <w:rPr>
          <w:rFonts w:ascii="Times New Roman" w:hAnsi="Times New Roman" w:cs="Times New Roman"/>
          <w:sz w:val="24"/>
          <w:szCs w:val="24"/>
        </w:rPr>
        <w:tab/>
      </w:r>
      <w:r w:rsidRPr="008318E1">
        <w:rPr>
          <w:rFonts w:ascii="Times New Roman" w:hAnsi="Times New Roman" w:cs="Times New Roman"/>
          <w:sz w:val="24"/>
          <w:szCs w:val="24"/>
        </w:rPr>
        <w:t>Signature:  ____________________</w:t>
      </w:r>
      <w:r w:rsidRPr="008318E1">
        <w:rPr>
          <w:rFonts w:ascii="Times New Roman" w:hAnsi="Times New Roman" w:cs="Times New Roman"/>
          <w:sz w:val="24"/>
          <w:szCs w:val="24"/>
        </w:rPr>
        <w:br/>
        <w:t xml:space="preserve">  Title:  ____________________</w:t>
      </w:r>
      <w:r w:rsidRPr="008318E1">
        <w:rPr>
          <w:rFonts w:ascii="Times New Roman" w:hAnsi="Times New Roman" w:cs="Times New Roman"/>
          <w:sz w:val="24"/>
          <w:szCs w:val="24"/>
        </w:rPr>
        <w:tab/>
      </w:r>
      <w:r w:rsidR="00102BFE">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r>
      <w:r w:rsidR="00A771AD">
        <w:rPr>
          <w:rFonts w:ascii="Times New Roman" w:hAnsi="Times New Roman" w:cs="Times New Roman"/>
          <w:sz w:val="24"/>
          <w:szCs w:val="24"/>
        </w:rPr>
        <w:tab/>
      </w:r>
      <w:r w:rsidRPr="008318E1">
        <w:rPr>
          <w:rFonts w:ascii="Times New Roman" w:hAnsi="Times New Roman" w:cs="Times New Roman"/>
          <w:sz w:val="24"/>
          <w:szCs w:val="24"/>
        </w:rPr>
        <w:t>Telephone:  ___________________</w:t>
      </w:r>
    </w:p>
    <w:p w14:paraId="5473A978" w14:textId="77777777" w:rsidR="008318E1" w:rsidRPr="00E4511B" w:rsidRDefault="008318E1" w:rsidP="00E4511B"/>
    <w:p w14:paraId="5473A979" w14:textId="77777777" w:rsidR="008318E1" w:rsidRPr="008318E1" w:rsidRDefault="008318E1" w:rsidP="00A96D5A">
      <w:pPr>
        <w:pStyle w:val="Heading4"/>
      </w:pPr>
      <w:bookmarkStart w:id="93" w:name="_Toc512858679"/>
      <w:bookmarkStart w:id="94" w:name="_Toc123213332"/>
      <w:bookmarkStart w:id="95" w:name="_Toc124493447"/>
      <w:bookmarkStart w:id="96" w:name="_Toc132198540"/>
      <w:r w:rsidRPr="008318E1">
        <w:t>5153.303-</w:t>
      </w:r>
      <w:proofErr w:type="gramStart"/>
      <w:r w:rsidR="00BB1B64">
        <w:t>2</w:t>
      </w:r>
      <w:r w:rsidRPr="008318E1">
        <w:t xml:space="preserve"> </w:t>
      </w:r>
      <w:r w:rsidR="004D0881">
        <w:t xml:space="preserve"> </w:t>
      </w:r>
      <w:r w:rsidRPr="008318E1">
        <w:t>Sample</w:t>
      </w:r>
      <w:proofErr w:type="gramEnd"/>
      <w:r w:rsidRPr="008318E1">
        <w:t xml:space="preserve"> </w:t>
      </w:r>
      <w:r w:rsidR="00291FCF">
        <w:t>o</w:t>
      </w:r>
      <w:r w:rsidRPr="008318E1">
        <w:t xml:space="preserve">rdering </w:t>
      </w:r>
      <w:r w:rsidR="00291FCF">
        <w:t>o</w:t>
      </w:r>
      <w:r w:rsidRPr="008318E1">
        <w:t>fficer appointment.</w:t>
      </w:r>
      <w:bookmarkEnd w:id="93"/>
      <w:bookmarkEnd w:id="94"/>
      <w:bookmarkEnd w:id="95"/>
      <w:bookmarkEnd w:id="96"/>
    </w:p>
    <w:p w14:paraId="5473A97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b/>
          <w:sz w:val="24"/>
          <w:szCs w:val="24"/>
        </w:rPr>
        <w:t>Subject:</w:t>
      </w:r>
      <w:r w:rsidRPr="008318E1">
        <w:rPr>
          <w:rFonts w:ascii="Times New Roman" w:hAnsi="Times New Roman" w:cs="Times New Roman"/>
          <w:sz w:val="24"/>
          <w:szCs w:val="24"/>
        </w:rPr>
        <w:t xml:space="preserve">  Appointment of Ordering Officer</w:t>
      </w:r>
    </w:p>
    <w:p w14:paraId="5473A97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i/>
          <w:sz w:val="24"/>
          <w:szCs w:val="24"/>
        </w:rPr>
        <w:t>Appointment</w:t>
      </w:r>
      <w:r w:rsidRPr="008318E1">
        <w:rPr>
          <w:rFonts w:ascii="Times New Roman" w:hAnsi="Times New Roman" w:cs="Times New Roman"/>
          <w:sz w:val="24"/>
          <w:szCs w:val="24"/>
        </w:rPr>
        <w:t>.  Under AFARS 5101.602-2-9</w:t>
      </w:r>
      <w:r w:rsidR="00E86628">
        <w:rPr>
          <w:rFonts w:ascii="Times New Roman" w:hAnsi="Times New Roman" w:cs="Times New Roman"/>
          <w:sz w:val="24"/>
          <w:szCs w:val="24"/>
        </w:rPr>
        <w:t>2</w:t>
      </w:r>
      <w:r w:rsidRPr="008318E1">
        <w:rPr>
          <w:rFonts w:ascii="Times New Roman" w:hAnsi="Times New Roman" w:cs="Times New Roman"/>
          <w:sz w:val="24"/>
          <w:szCs w:val="24"/>
        </w:rPr>
        <w:t xml:space="preserve">, you are appointed an Ordering Officer for the purposes set forth in paragraph 2.  Your appointment becomes effective (enter date) and will remain effective, unless sooner revoked, until expiration of the contract(s) enumerated in paragraph 2 or until you are </w:t>
      </w:r>
      <w:proofErr w:type="gramStart"/>
      <w:r w:rsidRPr="008318E1">
        <w:rPr>
          <w:rFonts w:ascii="Times New Roman" w:hAnsi="Times New Roman" w:cs="Times New Roman"/>
          <w:sz w:val="24"/>
          <w:szCs w:val="24"/>
        </w:rPr>
        <w:t>reassigned</w:t>
      </w:r>
      <w:proofErr w:type="gramEnd"/>
      <w:r w:rsidRPr="008318E1">
        <w:rPr>
          <w:rFonts w:ascii="Times New Roman" w:hAnsi="Times New Roman" w:cs="Times New Roman"/>
          <w:sz w:val="24"/>
          <w:szCs w:val="24"/>
        </w:rPr>
        <w:t xml:space="preserve"> or your employment is terminated.  You are responsible to and under the technical supervision of the chief of the (enter name of installation or activity) contracting office for your actions as an Ordering Officer.</w:t>
      </w:r>
    </w:p>
    <w:p w14:paraId="5473A97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i/>
          <w:sz w:val="24"/>
          <w:szCs w:val="24"/>
        </w:rPr>
        <w:t xml:space="preserve">Authority, Limitations and Requirements.  </w:t>
      </w:r>
      <w:r w:rsidRPr="008318E1">
        <w:rPr>
          <w:rFonts w:ascii="Times New Roman" w:hAnsi="Times New Roman" w:cs="Times New Roman"/>
          <w:sz w:val="24"/>
          <w:szCs w:val="24"/>
        </w:rPr>
        <w:t xml:space="preserve">Your appointment is subject to the use of the following method(s) of purchase, </w:t>
      </w:r>
      <w:proofErr w:type="gramStart"/>
      <w:r w:rsidRPr="008318E1">
        <w:rPr>
          <w:rFonts w:ascii="Times New Roman" w:hAnsi="Times New Roman" w:cs="Times New Roman"/>
          <w:sz w:val="24"/>
          <w:szCs w:val="24"/>
        </w:rPr>
        <w:t>limitations</w:t>
      </w:r>
      <w:proofErr w:type="gramEnd"/>
      <w:r w:rsidRPr="008318E1">
        <w:rPr>
          <w:rFonts w:ascii="Times New Roman" w:hAnsi="Times New Roman" w:cs="Times New Roman"/>
          <w:sz w:val="24"/>
          <w:szCs w:val="24"/>
        </w:rPr>
        <w:t xml:space="preserve"> and requirements:</w:t>
      </w:r>
    </w:p>
    <w:p w14:paraId="5473A97D"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Subject to your ensuring that local purchase authority exists for the transaction, you may make purchases using </w:t>
      </w:r>
      <w:proofErr w:type="spellStart"/>
      <w:r w:rsidRPr="008318E1">
        <w:rPr>
          <w:rFonts w:ascii="Times New Roman" w:hAnsi="Times New Roman" w:cs="Times New Roman"/>
          <w:sz w:val="24"/>
          <w:szCs w:val="24"/>
        </w:rPr>
        <w:t>imprest</w:t>
      </w:r>
      <w:proofErr w:type="spellEnd"/>
      <w:r w:rsidRPr="008318E1">
        <w:rPr>
          <w:rFonts w:ascii="Times New Roman" w:hAnsi="Times New Roman" w:cs="Times New Roman"/>
          <w:sz w:val="24"/>
          <w:szCs w:val="24"/>
        </w:rPr>
        <w:t xml:space="preserve"> funds for payments and using Standard Form 1165, Receipt for Cash - </w:t>
      </w:r>
      <w:proofErr w:type="spellStart"/>
      <w:r w:rsidRPr="008318E1">
        <w:rPr>
          <w:rFonts w:ascii="Times New Roman" w:hAnsi="Times New Roman" w:cs="Times New Roman"/>
          <w:sz w:val="24"/>
          <w:szCs w:val="24"/>
        </w:rPr>
        <w:t>Subvouchers</w:t>
      </w:r>
      <w:proofErr w:type="spellEnd"/>
      <w:r w:rsidRPr="008318E1">
        <w:rPr>
          <w:rFonts w:ascii="Times New Roman" w:hAnsi="Times New Roman" w:cs="Times New Roman"/>
          <w:sz w:val="24"/>
          <w:szCs w:val="24"/>
        </w:rPr>
        <w:t xml:space="preserve">, provided </w:t>
      </w:r>
      <w:proofErr w:type="gramStart"/>
      <w:r w:rsidRPr="008318E1">
        <w:rPr>
          <w:rFonts w:ascii="Times New Roman" w:hAnsi="Times New Roman" w:cs="Times New Roman"/>
          <w:sz w:val="24"/>
          <w:szCs w:val="24"/>
        </w:rPr>
        <w:t>all of</w:t>
      </w:r>
      <w:proofErr w:type="gramEnd"/>
      <w:r w:rsidRPr="008318E1">
        <w:rPr>
          <w:rFonts w:ascii="Times New Roman" w:hAnsi="Times New Roman" w:cs="Times New Roman"/>
          <w:sz w:val="24"/>
          <w:szCs w:val="24"/>
        </w:rPr>
        <w:t xml:space="preserve"> the following conditions are satisfied:</w:t>
      </w:r>
    </w:p>
    <w:p w14:paraId="5473A97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The aggregate amount of a purchase transaction is not </w:t>
      </w:r>
      <w:proofErr w:type="gramStart"/>
      <w:r w:rsidRPr="008318E1">
        <w:rPr>
          <w:rFonts w:ascii="Times New Roman" w:hAnsi="Times New Roman" w:cs="Times New Roman"/>
          <w:sz w:val="24"/>
          <w:szCs w:val="24"/>
        </w:rPr>
        <w:t>in excess of</w:t>
      </w:r>
      <w:proofErr w:type="gramEnd"/>
      <w:r w:rsidRPr="008318E1">
        <w:rPr>
          <w:rFonts w:ascii="Times New Roman" w:hAnsi="Times New Roman" w:cs="Times New Roman"/>
          <w:sz w:val="24"/>
          <w:szCs w:val="24"/>
        </w:rPr>
        <w:t xml:space="preserve"> $500 under emergency conditions.  You may not split purchases to avoid this monetary limitation.</w:t>
      </w:r>
    </w:p>
    <w:p w14:paraId="5473A97F"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supplies or nonpersonal services are available for delivery within 60 calendar days, whether at the supplier’s place of business or at destination.</w:t>
      </w:r>
    </w:p>
    <w:p w14:paraId="5473A980"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lastRenderedPageBreak/>
        <w:t>(3)  The purchase does not require detailed, technical specifications or technical inspection.</w:t>
      </w:r>
    </w:p>
    <w:p w14:paraId="5473A98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make purchases using Standard Form 44, Purchase Order -- Invoice -- Voucher, provided all of the following conditions are satisfied:</w:t>
      </w:r>
    </w:p>
    <w:p w14:paraId="5473A982"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The aggregate amount of the purchase transaction is not </w:t>
      </w:r>
      <w:proofErr w:type="gramStart"/>
      <w:r w:rsidRPr="008318E1">
        <w:rPr>
          <w:rFonts w:ascii="Times New Roman" w:hAnsi="Times New Roman" w:cs="Times New Roman"/>
          <w:sz w:val="24"/>
          <w:szCs w:val="24"/>
        </w:rPr>
        <w:t>in excess of</w:t>
      </w:r>
      <w:proofErr w:type="gramEnd"/>
      <w:r w:rsidRPr="008318E1">
        <w:rPr>
          <w:rFonts w:ascii="Times New Roman" w:hAnsi="Times New Roman" w:cs="Times New Roman"/>
          <w:sz w:val="24"/>
          <w:szCs w:val="24"/>
        </w:rPr>
        <w:t xml:space="preserve"> $3,000.  You may not split purchases to avoid this monetary limitation.</w:t>
      </w:r>
    </w:p>
    <w:p w14:paraId="5473A98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Supplies or nonpersonal services are immediately available.</w:t>
      </w:r>
    </w:p>
    <w:p w14:paraId="5473A98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One delivery and one payment shall be made.</w:t>
      </w:r>
    </w:p>
    <w:p w14:paraId="5473A985"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c.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place delivery orders (DD Form 1155) without monetary limitation, except that specified in individual contracts, against --</w:t>
      </w:r>
    </w:p>
    <w:p w14:paraId="5473A98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Brand Name contracts published in Defense Personnel Support Center Supply Bulletins in the SB 10-500 or SB 10-600 </w:t>
      </w:r>
      <w:proofErr w:type="gramStart"/>
      <w:r w:rsidRPr="008318E1">
        <w:rPr>
          <w:rFonts w:ascii="Times New Roman" w:hAnsi="Times New Roman" w:cs="Times New Roman"/>
          <w:sz w:val="24"/>
          <w:szCs w:val="24"/>
        </w:rPr>
        <w:t>series;</w:t>
      </w:r>
      <w:proofErr w:type="gramEnd"/>
    </w:p>
    <w:p w14:paraId="5473A98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(2)  Defense Personnel Support Center requirements contracts for subsistence </w:t>
      </w:r>
      <w:proofErr w:type="gramStart"/>
      <w:r w:rsidRPr="008318E1">
        <w:rPr>
          <w:rFonts w:ascii="Times New Roman" w:hAnsi="Times New Roman" w:cs="Times New Roman"/>
          <w:sz w:val="24"/>
          <w:szCs w:val="24"/>
        </w:rPr>
        <w:t>items;</w:t>
      </w:r>
      <w:proofErr w:type="gramEnd"/>
    </w:p>
    <w:p w14:paraId="5473A98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Defense Fuel Supply Center and Defense General Supply Center requirements contracts; and</w:t>
      </w:r>
    </w:p>
    <w:p w14:paraId="5473A98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The following indefinite delivery contracts, copies of which are attached</w:t>
      </w:r>
      <w:proofErr w:type="gramStart"/>
      <w:r w:rsidRPr="008318E1">
        <w:rPr>
          <w:rFonts w:ascii="Times New Roman" w:hAnsi="Times New Roman" w:cs="Times New Roman"/>
          <w:sz w:val="24"/>
          <w:szCs w:val="24"/>
        </w:rPr>
        <w:t>:  (</w:t>
      </w:r>
      <w:proofErr w:type="gramEnd"/>
      <w:r w:rsidRPr="008318E1">
        <w:rPr>
          <w:rFonts w:ascii="Times New Roman" w:hAnsi="Times New Roman" w:cs="Times New Roman"/>
          <w:sz w:val="24"/>
          <w:szCs w:val="24"/>
        </w:rPr>
        <w:t>List contracts by number and name of contractor.)</w:t>
      </w:r>
    </w:p>
    <w:p w14:paraId="5473A98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d.  Subject to your ensuring that funds are </w:t>
      </w:r>
      <w:proofErr w:type="gramStart"/>
      <w:r w:rsidRPr="008318E1">
        <w:rPr>
          <w:rFonts w:ascii="Times New Roman" w:hAnsi="Times New Roman" w:cs="Times New Roman"/>
          <w:sz w:val="24"/>
          <w:szCs w:val="24"/>
        </w:rPr>
        <w:t>available</w:t>
      </w:r>
      <w:proofErr w:type="gramEnd"/>
      <w:r w:rsidRPr="008318E1">
        <w:rPr>
          <w:rFonts w:ascii="Times New Roman" w:hAnsi="Times New Roman" w:cs="Times New Roman"/>
          <w:sz w:val="24"/>
          <w:szCs w:val="24"/>
        </w:rPr>
        <w:t xml:space="preserve"> and that local purchase authority exists for the transaction, you may place Service Orders for Household Goods, DD Form 1164, against Commercial Warehousing and Related Services for Household Goods contracts for military and civilian personnel, subject to the criteria and procedures prescribed in DoD 4500.34-R, Chapter 2, and provided that no Service Order shall be in excess of $10,000.</w:t>
      </w:r>
    </w:p>
    <w:p w14:paraId="5473A98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e.  You are responsible for --</w:t>
      </w:r>
    </w:p>
    <w:p w14:paraId="5473A98C"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 xml:space="preserve">(1)  Distributing and administering delivery orders that you </w:t>
      </w:r>
      <w:proofErr w:type="gramStart"/>
      <w:r w:rsidRPr="008318E1">
        <w:rPr>
          <w:rFonts w:ascii="Times New Roman" w:hAnsi="Times New Roman" w:cs="Times New Roman"/>
          <w:sz w:val="24"/>
          <w:szCs w:val="24"/>
        </w:rPr>
        <w:t>place;</w:t>
      </w:r>
      <w:proofErr w:type="gramEnd"/>
    </w:p>
    <w:p w14:paraId="5473A98D"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Establishing controls necessary to ensure that all contract terms and conditions are met and that supplies or nonpersonal services ordered conform to contract requirements before acceptance is made or payment authorized, and</w:t>
      </w:r>
    </w:p>
    <w:p w14:paraId="5473A98E"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lastRenderedPageBreak/>
        <w:t>(3)  Reporting deficiencies in contractor performance promptly to the contracting officer who awarded the contract against which the delivery order was placed.  You may not make any changes in the terms or conditions of any contracts against which you place delivery orders.</w:t>
      </w:r>
    </w:p>
    <w:p w14:paraId="5473A98F"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f.  The authority granted in this appointment may not be redelegated to any other person.</w:t>
      </w:r>
    </w:p>
    <w:p w14:paraId="5473A99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3.  </w:t>
      </w:r>
      <w:r w:rsidRPr="008318E1">
        <w:rPr>
          <w:rFonts w:ascii="Times New Roman" w:hAnsi="Times New Roman" w:cs="Times New Roman"/>
          <w:b/>
          <w:i/>
          <w:sz w:val="24"/>
          <w:szCs w:val="24"/>
        </w:rPr>
        <w:t>Standards of Conduct and Contracting Action Reporting Requirements.</w:t>
      </w:r>
    </w:p>
    <w:p w14:paraId="5473A991"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 shall comply with the standards of conduct prescribed in DoD 5500.7-R.</w:t>
      </w:r>
    </w:p>
    <w:p w14:paraId="5473A99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b.  You shall furnish the undersigned and the contracting officer to whom you are responsible such information as may be required for contracting action reporting purposes in the manner and the time specified.</w:t>
      </w:r>
    </w:p>
    <w:p w14:paraId="5473A99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i/>
          <w:sz w:val="24"/>
          <w:szCs w:val="24"/>
        </w:rPr>
        <w:t>Termination of Appointment.</w:t>
      </w:r>
    </w:p>
    <w:p w14:paraId="5473A994"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a.  Your appointment may be revoked at any time by the undersigned authority or successor and shall be terminated in writing, except that no written termination of your appointment shall be made upon expiration or termination of contracts enumerated in paragraph 2.</w:t>
      </w:r>
    </w:p>
    <w:p w14:paraId="5473A995" w14:textId="77777777" w:rsid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Should you be reassigned from your present position or separated from Government service while this appointment is in effect, you shall promptly notify the appointing authority in writing.  Your appointment will be terminated in writing if you are reassigned; it shall automatically be terminated on the date you are separated from Government </w:t>
      </w:r>
      <w:proofErr w:type="gramStart"/>
      <w:r w:rsidRPr="008318E1">
        <w:rPr>
          <w:rFonts w:ascii="Times New Roman" w:hAnsi="Times New Roman" w:cs="Times New Roman"/>
          <w:sz w:val="24"/>
          <w:szCs w:val="24"/>
        </w:rPr>
        <w:t>service, if</w:t>
      </w:r>
      <w:proofErr w:type="gramEnd"/>
      <w:r w:rsidRPr="008318E1">
        <w:rPr>
          <w:rFonts w:ascii="Times New Roman" w:hAnsi="Times New Roman" w:cs="Times New Roman"/>
          <w:sz w:val="24"/>
          <w:szCs w:val="24"/>
        </w:rPr>
        <w:t xml:space="preserve"> it is not revoked sooner.</w:t>
      </w:r>
    </w:p>
    <w:p w14:paraId="5473A99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i/>
          <w:sz w:val="24"/>
          <w:szCs w:val="24"/>
        </w:rPr>
        <w:t>Acknowledgement of Receipt.</w:t>
      </w:r>
      <w:r w:rsidRPr="008318E1">
        <w:rPr>
          <w:rFonts w:ascii="Times New Roman" w:hAnsi="Times New Roman" w:cs="Times New Roman"/>
          <w:sz w:val="24"/>
          <w:szCs w:val="24"/>
        </w:rPr>
        <w:t xml:space="preserve">  You are required to acknowledge receipt of this appointment on the duplicate copy and return it to the contracting officer.  Your signature also serves as certification that you have read and understand the contents of DoD 5500.7-R.  The original copy of this designation should be retained for your file.</w:t>
      </w:r>
    </w:p>
    <w:p w14:paraId="5473A997" w14:textId="77777777" w:rsidR="008318E1" w:rsidRDefault="00ED4707" w:rsidP="00102BFE">
      <w:pPr>
        <w:pStyle w:val="sig"/>
        <w:tabs>
          <w:tab w:val="clear" w:pos="5760"/>
          <w:tab w:val="clear" w:pos="11232"/>
          <w:tab w:val="left" w:pos="4680"/>
        </w:tabs>
        <w:spacing w:after="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Signature Block Of</w:t>
      </w:r>
    </w:p>
    <w:p w14:paraId="5473A998" w14:textId="77777777" w:rsidR="008318E1" w:rsidRPr="008318E1" w:rsidRDefault="00ED4707" w:rsidP="00102BFE">
      <w:pPr>
        <w:pStyle w:val="sig"/>
        <w:tabs>
          <w:tab w:val="clear" w:pos="5760"/>
          <w:tab w:val="clear" w:pos="11232"/>
          <w:tab w:val="left" w:pos="4680"/>
        </w:tabs>
        <w:spacing w:after="240"/>
        <w:ind w:left="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8318E1" w:rsidRPr="008318E1">
        <w:rPr>
          <w:rFonts w:ascii="Times New Roman" w:hAnsi="Times New Roman" w:cs="Times New Roman"/>
          <w:sz w:val="24"/>
          <w:szCs w:val="24"/>
        </w:rPr>
        <w:t>Appointing Authority</w:t>
      </w:r>
    </w:p>
    <w:p w14:paraId="5473A999" w14:textId="77777777" w:rsidR="008318E1" w:rsidRDefault="008318E1" w:rsidP="008318E1">
      <w:pPr>
        <w:spacing w:after="240"/>
        <w:rPr>
          <w:rFonts w:ascii="Times New Roman" w:hAnsi="Times New Roman" w:cs="Times New Roman"/>
          <w:sz w:val="24"/>
          <w:szCs w:val="24"/>
        </w:rPr>
      </w:pPr>
    </w:p>
    <w:p w14:paraId="5473A99A" w14:textId="77777777" w:rsidR="008318E1" w:rsidRPr="008318E1" w:rsidRDefault="008318E1" w:rsidP="008318E1">
      <w:pPr>
        <w:spacing w:after="240"/>
        <w:rPr>
          <w:rFonts w:ascii="Times New Roman" w:hAnsi="Times New Roman" w:cs="Times New Roman"/>
          <w:sz w:val="24"/>
          <w:szCs w:val="24"/>
        </w:rPr>
      </w:pPr>
      <w:r w:rsidRPr="008318E1">
        <w:rPr>
          <w:rFonts w:ascii="Times New Roman" w:hAnsi="Times New Roman" w:cs="Times New Roman"/>
          <w:sz w:val="24"/>
          <w:szCs w:val="24"/>
        </w:rPr>
        <w:t>Receipt of this appointment is acknowledged.</w:t>
      </w:r>
    </w:p>
    <w:p w14:paraId="5473A99B" w14:textId="77777777" w:rsidR="008318E1" w:rsidRPr="008318E1" w:rsidRDefault="008318E1" w:rsidP="00102BFE">
      <w:pPr>
        <w:tabs>
          <w:tab w:val="left" w:pos="513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Name:  ___________________(Print or type)</w:t>
      </w:r>
      <w:r w:rsidRPr="008318E1">
        <w:rPr>
          <w:rFonts w:ascii="Times New Roman" w:hAnsi="Times New Roman" w:cs="Times New Roman"/>
          <w:sz w:val="24"/>
          <w:szCs w:val="24"/>
        </w:rPr>
        <w:tab/>
        <w:t>Signature:  ____________________</w:t>
      </w:r>
      <w:r w:rsidRPr="008318E1">
        <w:rPr>
          <w:rFonts w:ascii="Times New Roman" w:hAnsi="Times New Roman" w:cs="Times New Roman"/>
          <w:sz w:val="24"/>
          <w:szCs w:val="24"/>
        </w:rPr>
        <w:br/>
        <w:t xml:space="preserve">  Title:  ___________________</w:t>
      </w:r>
      <w:r w:rsidRPr="008318E1">
        <w:rPr>
          <w:rFonts w:ascii="Times New Roman" w:hAnsi="Times New Roman" w:cs="Times New Roman"/>
          <w:sz w:val="24"/>
          <w:szCs w:val="24"/>
        </w:rPr>
        <w:tab/>
        <w:t>Date:  ________________________</w:t>
      </w:r>
      <w:r w:rsidRPr="008318E1">
        <w:rPr>
          <w:rFonts w:ascii="Times New Roman" w:hAnsi="Times New Roman" w:cs="Times New Roman"/>
          <w:sz w:val="24"/>
          <w:szCs w:val="24"/>
        </w:rPr>
        <w:br/>
        <w:t xml:space="preserve">  Rank/Grade:  ___________________</w:t>
      </w:r>
      <w:r w:rsidRPr="008318E1">
        <w:rPr>
          <w:rFonts w:ascii="Times New Roman" w:hAnsi="Times New Roman" w:cs="Times New Roman"/>
          <w:sz w:val="24"/>
          <w:szCs w:val="24"/>
        </w:rPr>
        <w:tab/>
        <w:t>Telephone:  ___________________</w:t>
      </w:r>
    </w:p>
    <w:p w14:paraId="5473A99C" w14:textId="77777777" w:rsidR="008318E1" w:rsidRPr="008318E1" w:rsidRDefault="008318E1" w:rsidP="00102BFE">
      <w:pPr>
        <w:spacing w:after="240"/>
        <w:rPr>
          <w:rFonts w:ascii="Times New Roman" w:hAnsi="Times New Roman" w:cs="Times New Roman"/>
          <w:sz w:val="24"/>
          <w:szCs w:val="24"/>
        </w:rPr>
      </w:pPr>
    </w:p>
    <w:p w14:paraId="5473A99E" w14:textId="08F24EF4" w:rsidR="008318E1" w:rsidRPr="00A96D5A" w:rsidRDefault="008318E1" w:rsidP="00A96D5A">
      <w:pPr>
        <w:pStyle w:val="Heading4"/>
      </w:pPr>
      <w:bookmarkStart w:id="97" w:name="_Toc512858680"/>
      <w:bookmarkStart w:id="98" w:name="_Toc123213333"/>
      <w:bookmarkStart w:id="99" w:name="_Toc124493448"/>
      <w:bookmarkStart w:id="100" w:name="_Toc132198541"/>
      <w:r w:rsidRPr="008318E1">
        <w:lastRenderedPageBreak/>
        <w:t>5153.</w:t>
      </w:r>
      <w:r w:rsidR="00BB1B64">
        <w:t>303-</w:t>
      </w:r>
      <w:proofErr w:type="gramStart"/>
      <w:r w:rsidR="00BB1B64">
        <w:t>3</w:t>
      </w:r>
      <w:r w:rsidRPr="008318E1">
        <w:t xml:space="preserve"> </w:t>
      </w:r>
      <w:r w:rsidR="004D0881">
        <w:t xml:space="preserve"> </w:t>
      </w:r>
      <w:r w:rsidR="00BA078C">
        <w:t>Reserved</w:t>
      </w:r>
      <w:proofErr w:type="gramEnd"/>
      <w:r w:rsidRPr="008318E1">
        <w:t>.</w:t>
      </w:r>
      <w:bookmarkEnd w:id="97"/>
      <w:bookmarkEnd w:id="98"/>
      <w:bookmarkEnd w:id="99"/>
      <w:bookmarkEnd w:id="100"/>
    </w:p>
    <w:p w14:paraId="5473A99F" w14:textId="77777777" w:rsidR="008318E1" w:rsidRPr="008318E1" w:rsidRDefault="008318E1" w:rsidP="00A96D5A">
      <w:pPr>
        <w:pStyle w:val="Heading4"/>
      </w:pPr>
      <w:bookmarkStart w:id="101" w:name="_Toc512858681"/>
      <w:bookmarkStart w:id="102" w:name="_Toc123213334"/>
      <w:bookmarkStart w:id="103" w:name="_Toc124493449"/>
      <w:bookmarkStart w:id="104" w:name="_Toc132198542"/>
      <w:r w:rsidRPr="008318E1">
        <w:t>5153.</w:t>
      </w:r>
      <w:r w:rsidR="00BB1B64">
        <w:t>303-</w:t>
      </w:r>
      <w:proofErr w:type="gramStart"/>
      <w:r w:rsidR="00BB1B64">
        <w:t>4</w:t>
      </w:r>
      <w:r w:rsidRPr="008318E1">
        <w:t xml:space="preserve"> </w:t>
      </w:r>
      <w:r w:rsidR="004D0881">
        <w:t xml:space="preserve"> </w:t>
      </w:r>
      <w:r w:rsidRPr="008318E1">
        <w:t>Format</w:t>
      </w:r>
      <w:proofErr w:type="gramEnd"/>
      <w:r w:rsidRPr="008318E1">
        <w:t xml:space="preserve"> for a </w:t>
      </w:r>
      <w:r w:rsidR="004D0881">
        <w:t>j</w:t>
      </w:r>
      <w:r w:rsidRPr="008318E1">
        <w:t xml:space="preserve">ustification </w:t>
      </w:r>
      <w:r w:rsidR="004D0881">
        <w:t>r</w:t>
      </w:r>
      <w:r w:rsidRPr="008318E1">
        <w:t xml:space="preserve">eview </w:t>
      </w:r>
      <w:r w:rsidR="004D0881">
        <w:t>d</w:t>
      </w:r>
      <w:r w:rsidRPr="008318E1">
        <w:t xml:space="preserve">ocument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101"/>
      <w:bookmarkEnd w:id="102"/>
      <w:bookmarkEnd w:id="103"/>
      <w:bookmarkEnd w:id="104"/>
    </w:p>
    <w:p w14:paraId="5473A9A0" w14:textId="77777777" w:rsidR="008318E1" w:rsidRPr="008318E1" w:rsidRDefault="008318E1" w:rsidP="00102BFE">
      <w:pPr>
        <w:spacing w:after="240"/>
        <w:jc w:val="right"/>
        <w:rPr>
          <w:rFonts w:ascii="Times New Roman" w:hAnsi="Times New Roman" w:cs="Times New Roman"/>
          <w:b/>
          <w:sz w:val="24"/>
          <w:szCs w:val="24"/>
        </w:rPr>
      </w:pPr>
      <w:r w:rsidRPr="008318E1">
        <w:rPr>
          <w:rFonts w:ascii="Times New Roman" w:hAnsi="Times New Roman" w:cs="Times New Roman"/>
          <w:b/>
          <w:sz w:val="24"/>
          <w:szCs w:val="24"/>
        </w:rPr>
        <w:t>Control No:</w:t>
      </w:r>
    </w:p>
    <w:p w14:paraId="5473A9A2" w14:textId="69BBAD5C" w:rsidR="008318E1" w:rsidRPr="00A96D5A" w:rsidRDefault="008318E1" w:rsidP="00A96D5A">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Justification Review Document for Other Than Full and Open Competition</w:t>
      </w:r>
    </w:p>
    <w:p w14:paraId="5473A9A3"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Program/Equipment:  </w:t>
      </w:r>
    </w:p>
    <w:p w14:paraId="5473A9A4" w14:textId="77777777" w:rsidR="008318E1" w:rsidRDefault="008318E1" w:rsidP="00102BFE">
      <w:pPr>
        <w:spacing w:after="0"/>
        <w:rPr>
          <w:rFonts w:ascii="Times New Roman" w:hAnsi="Times New Roman" w:cs="Times New Roman"/>
          <w:sz w:val="24"/>
          <w:szCs w:val="24"/>
        </w:rPr>
      </w:pPr>
      <w:r w:rsidRPr="008318E1">
        <w:rPr>
          <w:rFonts w:ascii="Times New Roman" w:hAnsi="Times New Roman" w:cs="Times New Roman"/>
          <w:b/>
          <w:sz w:val="24"/>
          <w:szCs w:val="24"/>
        </w:rPr>
        <w:t>Authority:</w:t>
      </w:r>
      <w:r w:rsidRPr="008318E1">
        <w:rPr>
          <w:rFonts w:ascii="Times New Roman" w:hAnsi="Times New Roman" w:cs="Times New Roman"/>
          <w:sz w:val="24"/>
          <w:szCs w:val="24"/>
        </w:rPr>
        <w:t xml:space="preserve">  </w:t>
      </w:r>
    </w:p>
    <w:p w14:paraId="5473A9A5" w14:textId="77777777" w:rsidR="008318E1" w:rsidRDefault="008318E1" w:rsidP="00102BFE">
      <w:pPr>
        <w:spacing w:after="0"/>
        <w:rPr>
          <w:rFonts w:ascii="Times New Roman" w:hAnsi="Times New Roman" w:cs="Times New Roman"/>
          <w:b/>
          <w:sz w:val="24"/>
          <w:szCs w:val="24"/>
        </w:rPr>
      </w:pPr>
      <w:r w:rsidRPr="008318E1">
        <w:rPr>
          <w:rFonts w:ascii="Times New Roman" w:hAnsi="Times New Roman" w:cs="Times New Roman"/>
          <w:b/>
          <w:sz w:val="24"/>
          <w:szCs w:val="24"/>
        </w:rPr>
        <w:t xml:space="preserve">Amount:  </w:t>
      </w:r>
    </w:p>
    <w:p w14:paraId="5473A9A6" w14:textId="6102023A" w:rsidR="008318E1" w:rsidRPr="008318E1" w:rsidRDefault="008318E1" w:rsidP="00102BFE">
      <w:pPr>
        <w:spacing w:after="240"/>
        <w:rPr>
          <w:rFonts w:ascii="Times New Roman" w:hAnsi="Times New Roman" w:cs="Times New Roman"/>
          <w:b/>
          <w:sz w:val="24"/>
          <w:szCs w:val="24"/>
        </w:rPr>
      </w:pPr>
    </w:p>
    <w:p w14:paraId="5473A9A7"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Prepared by:</w:t>
      </w:r>
    </w:p>
    <w:p w14:paraId="5473A9A8"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A771AD"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_____________________</w:t>
      </w:r>
    </w:p>
    <w:p w14:paraId="5473A9A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5473A9AB" w14:textId="1C113824" w:rsidR="008318E1" w:rsidRDefault="008318E1" w:rsidP="00A96D5A">
      <w:pPr>
        <w:rPr>
          <w:rFonts w:ascii="Times New Roman" w:hAnsi="Times New Roman" w:cs="Times New Roman"/>
          <w:sz w:val="24"/>
          <w:szCs w:val="24"/>
        </w:rPr>
      </w:pPr>
      <w:proofErr w:type="gramStart"/>
      <w:r w:rsidRPr="00A96D5A">
        <w:rPr>
          <w:rFonts w:ascii="Times New Roman" w:hAnsi="Times New Roman" w:cs="Times New Roman"/>
          <w:sz w:val="24"/>
          <w:szCs w:val="24"/>
        </w:rPr>
        <w:t>E-mail:_</w:t>
      </w:r>
      <w:proofErr w:type="gramEnd"/>
      <w:r w:rsidRPr="00A96D5A">
        <w:rPr>
          <w:rFonts w:ascii="Times New Roman" w:hAnsi="Times New Roman" w:cs="Times New Roman"/>
          <w:sz w:val="24"/>
          <w:szCs w:val="24"/>
        </w:rPr>
        <w:t>___________________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w:t>
      </w:r>
    </w:p>
    <w:p w14:paraId="5BA37A4B" w14:textId="77777777" w:rsidR="00A96D5A" w:rsidRPr="00A96D5A" w:rsidRDefault="00A96D5A" w:rsidP="00A96D5A">
      <w:pPr>
        <w:rPr>
          <w:rFonts w:ascii="Times New Roman" w:hAnsi="Times New Roman" w:cs="Times New Roman"/>
          <w:sz w:val="24"/>
          <w:szCs w:val="24"/>
        </w:rPr>
      </w:pPr>
    </w:p>
    <w:p w14:paraId="5473A9AC"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Contracting Officer:</w:t>
      </w:r>
    </w:p>
    <w:p w14:paraId="5473A9A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 xml:space="preserve"> ______________</w:t>
      </w:r>
      <w:r w:rsidR="002477AD" w:rsidRPr="00A96D5A">
        <w:rPr>
          <w:rFonts w:ascii="Times New Roman" w:hAnsi="Times New Roman" w:cs="Times New Roman"/>
          <w:sz w:val="24"/>
          <w:szCs w:val="24"/>
        </w:rPr>
        <w:t>__</w:t>
      </w:r>
      <w:r w:rsidRPr="00A96D5A">
        <w:rPr>
          <w:rFonts w:ascii="Times New Roman" w:hAnsi="Times New Roman" w:cs="Times New Roman"/>
          <w:sz w:val="24"/>
          <w:szCs w:val="24"/>
        </w:rPr>
        <w:t>______</w:t>
      </w:r>
    </w:p>
    <w:p w14:paraId="5473A9AE"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Date Reviewed:  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w:t>
      </w:r>
    </w:p>
    <w:p w14:paraId="5473A9B0" w14:textId="102C0F71"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E-Mail:</w:t>
      </w:r>
      <w:r w:rsidR="00ED4707" w:rsidRPr="00A96D5A">
        <w:rPr>
          <w:rFonts w:ascii="Times New Roman" w:hAnsi="Times New Roman" w:cs="Times New Roman"/>
          <w:sz w:val="24"/>
          <w:szCs w:val="24"/>
        </w:rPr>
        <w:t xml:space="preserve">  </w:t>
      </w:r>
      <w:r w:rsidRPr="00A96D5A">
        <w:rPr>
          <w:rFonts w:ascii="Times New Roman" w:hAnsi="Times New Roman" w:cs="Times New Roman"/>
          <w:sz w:val="24"/>
          <w:szCs w:val="24"/>
        </w:rPr>
        <w:t>_</w:t>
      </w:r>
      <w:r w:rsidR="00ED4707" w:rsidRPr="00A96D5A">
        <w:rPr>
          <w:rFonts w:ascii="Times New Roman" w:hAnsi="Times New Roman" w:cs="Times New Roman"/>
          <w:sz w:val="24"/>
          <w:szCs w:val="24"/>
        </w:rPr>
        <w:t>_</w:t>
      </w:r>
      <w:r w:rsidRPr="00A96D5A">
        <w:rPr>
          <w:rFonts w:ascii="Times New Roman" w:hAnsi="Times New Roman" w:cs="Times New Roman"/>
          <w:sz w:val="24"/>
          <w:szCs w:val="24"/>
        </w:rPr>
        <w:t>________________________</w:t>
      </w:r>
    </w:p>
    <w:p w14:paraId="32F48827" w14:textId="77777777" w:rsidR="00A96D5A" w:rsidRDefault="00A96D5A" w:rsidP="00A96D5A">
      <w:pPr>
        <w:rPr>
          <w:rFonts w:ascii="Times New Roman" w:hAnsi="Times New Roman" w:cs="Times New Roman"/>
          <w:b/>
          <w:sz w:val="24"/>
          <w:szCs w:val="24"/>
        </w:rPr>
      </w:pPr>
    </w:p>
    <w:p w14:paraId="5473A9B1" w14:textId="2997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Technical Representative:</w:t>
      </w:r>
    </w:p>
    <w:p w14:paraId="5473A9B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w:t>
      </w:r>
      <w:r w:rsidR="00166A57"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w:t>
      </w:r>
    </w:p>
    <w:p w14:paraId="5473A9B4" w14:textId="6EF1D5F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1E516B3B" w14:textId="77777777" w:rsidR="00E4511B" w:rsidRDefault="00E4511B" w:rsidP="00A96D5A">
      <w:pPr>
        <w:rPr>
          <w:rFonts w:ascii="Times New Roman" w:hAnsi="Times New Roman" w:cs="Times New Roman"/>
          <w:b/>
          <w:sz w:val="24"/>
          <w:szCs w:val="24"/>
        </w:rPr>
      </w:pPr>
    </w:p>
    <w:p w14:paraId="5473A9B5" w14:textId="51C8C599"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Requirements Representative:</w:t>
      </w:r>
    </w:p>
    <w:p w14:paraId="5473A9B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9" w14:textId="0CC56A4E" w:rsidR="002D033D"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Title:  </w:t>
      </w:r>
      <w:r w:rsidRPr="00A96D5A">
        <w:rPr>
          <w:rFonts w:ascii="Times New Roman" w:hAnsi="Times New Roman" w:cs="Times New Roman"/>
          <w:sz w:val="24"/>
          <w:szCs w:val="24"/>
        </w:rPr>
        <w:tab/>
      </w:r>
      <w:r w:rsidRPr="00A96D5A">
        <w:rPr>
          <w:rFonts w:ascii="Times New Roman" w:hAnsi="Times New Roman" w:cs="Times New Roman"/>
          <w:sz w:val="24"/>
          <w:szCs w:val="24"/>
        </w:rPr>
        <w:tab/>
        <w:t>Date Reviewed:  _____________</w:t>
      </w:r>
    </w:p>
    <w:p w14:paraId="0C8BFA32" w14:textId="77777777" w:rsidR="00A96D5A" w:rsidRPr="00A96D5A" w:rsidRDefault="00A96D5A" w:rsidP="00A96D5A">
      <w:pPr>
        <w:rPr>
          <w:rFonts w:ascii="Times New Roman" w:hAnsi="Times New Roman" w:cs="Times New Roman"/>
          <w:sz w:val="24"/>
          <w:szCs w:val="24"/>
        </w:rPr>
      </w:pPr>
    </w:p>
    <w:p w14:paraId="5473A9BA"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Reviews:  I have reviewed this justification and find it adequate to support other than full and open competition.</w:t>
      </w:r>
    </w:p>
    <w:p w14:paraId="5473A9BB"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Program Manager (1)</w:t>
      </w:r>
    </w:p>
    <w:p w14:paraId="5473A9BC"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BD"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w:t>
      </w:r>
    </w:p>
    <w:p w14:paraId="6598883A" w14:textId="77777777" w:rsidR="00E4511B" w:rsidRDefault="00E4511B" w:rsidP="00A96D5A">
      <w:pPr>
        <w:rPr>
          <w:rFonts w:ascii="Times New Roman" w:hAnsi="Times New Roman" w:cs="Times New Roman"/>
          <w:b/>
          <w:sz w:val="24"/>
          <w:szCs w:val="24"/>
        </w:rPr>
      </w:pPr>
    </w:p>
    <w:p w14:paraId="5473A9BE" w14:textId="348B787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Legal Counsel</w:t>
      </w:r>
    </w:p>
    <w:p w14:paraId="5473A9BF"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0"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w:t>
      </w:r>
    </w:p>
    <w:p w14:paraId="7E841C7C" w14:textId="77777777" w:rsidR="00E4511B" w:rsidRDefault="00E4511B" w:rsidP="00A96D5A">
      <w:pPr>
        <w:rPr>
          <w:rFonts w:ascii="Times New Roman" w:hAnsi="Times New Roman" w:cs="Times New Roman"/>
          <w:b/>
          <w:sz w:val="24"/>
          <w:szCs w:val="24"/>
        </w:rPr>
      </w:pPr>
    </w:p>
    <w:p w14:paraId="5473A9C1" w14:textId="27AEF89B" w:rsidR="008318E1" w:rsidRPr="00A96D5A" w:rsidRDefault="00F95F2E"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Command </w:t>
      </w:r>
      <w:r w:rsidR="008318E1" w:rsidRPr="00A96D5A">
        <w:rPr>
          <w:rFonts w:ascii="Times New Roman" w:hAnsi="Times New Roman" w:cs="Times New Roman"/>
          <w:b/>
          <w:sz w:val="24"/>
          <w:szCs w:val="24"/>
        </w:rPr>
        <w:t>Advocate</w:t>
      </w:r>
      <w:r w:rsidRPr="00A96D5A">
        <w:rPr>
          <w:rFonts w:ascii="Times New Roman" w:hAnsi="Times New Roman" w:cs="Times New Roman"/>
          <w:b/>
          <w:sz w:val="24"/>
          <w:szCs w:val="24"/>
        </w:rPr>
        <w:t xml:space="preserve"> for Competition</w:t>
      </w:r>
    </w:p>
    <w:p w14:paraId="5473A9C2"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Typed Name:</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5473A9C3"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w:t>
      </w:r>
      <w:r w:rsidR="002477AD" w:rsidRPr="00A96D5A">
        <w:rPr>
          <w:rFonts w:ascii="Times New Roman" w:hAnsi="Times New Roman" w:cs="Times New Roman"/>
          <w:sz w:val="24"/>
          <w:szCs w:val="24"/>
        </w:rPr>
        <w:t xml:space="preserve">  </w:t>
      </w:r>
      <w:r w:rsidRPr="00A96D5A">
        <w:rPr>
          <w:rFonts w:ascii="Times New Roman" w:hAnsi="Times New Roman" w:cs="Times New Roman"/>
          <w:sz w:val="24"/>
          <w:szCs w:val="24"/>
        </w:rPr>
        <w:t>______________________</w:t>
      </w:r>
    </w:p>
    <w:p w14:paraId="6710D1A2" w14:textId="77777777" w:rsidR="00E4511B" w:rsidRDefault="00E4511B" w:rsidP="00A96D5A">
      <w:pPr>
        <w:rPr>
          <w:rFonts w:ascii="Times New Roman" w:hAnsi="Times New Roman" w:cs="Times New Roman"/>
          <w:b/>
          <w:sz w:val="24"/>
          <w:szCs w:val="24"/>
        </w:rPr>
      </w:pPr>
    </w:p>
    <w:p w14:paraId="5473A9C4" w14:textId="7DA22DBF" w:rsidR="008318E1" w:rsidRPr="00A96D5A" w:rsidRDefault="00967962" w:rsidP="00A96D5A">
      <w:pPr>
        <w:rPr>
          <w:rFonts w:ascii="Times New Roman" w:hAnsi="Times New Roman" w:cs="Times New Roman"/>
          <w:b/>
          <w:sz w:val="24"/>
          <w:szCs w:val="24"/>
        </w:rPr>
      </w:pPr>
      <w:r>
        <w:rPr>
          <w:rFonts w:ascii="Times New Roman" w:hAnsi="Times New Roman" w:cs="Times New Roman"/>
          <w:b/>
          <w:sz w:val="24"/>
          <w:szCs w:val="24"/>
        </w:rPr>
        <w:t>Senior</w:t>
      </w:r>
      <w:r w:rsidR="008318E1" w:rsidRPr="00A96D5A">
        <w:rPr>
          <w:rFonts w:ascii="Times New Roman" w:hAnsi="Times New Roman" w:cs="Times New Roman"/>
          <w:b/>
          <w:sz w:val="24"/>
          <w:szCs w:val="24"/>
        </w:rPr>
        <w:t xml:space="preserve"> Contracting</w:t>
      </w:r>
      <w:r>
        <w:rPr>
          <w:rFonts w:ascii="Times New Roman" w:hAnsi="Times New Roman" w:cs="Times New Roman"/>
          <w:b/>
          <w:sz w:val="24"/>
          <w:szCs w:val="24"/>
        </w:rPr>
        <w:t xml:space="preserve"> Official</w:t>
      </w:r>
    </w:p>
    <w:p w14:paraId="5473A9C5"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t>DSN:  ______________________</w:t>
      </w:r>
    </w:p>
    <w:p w14:paraId="5473A9C6"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t>Date:  _________</w:t>
      </w:r>
      <w:r w:rsidR="00A771AD" w:rsidRPr="00A96D5A">
        <w:rPr>
          <w:rFonts w:ascii="Times New Roman" w:hAnsi="Times New Roman" w:cs="Times New Roman"/>
          <w:sz w:val="24"/>
          <w:szCs w:val="24"/>
        </w:rPr>
        <w:t>_</w:t>
      </w:r>
      <w:r w:rsidRPr="00A96D5A">
        <w:rPr>
          <w:rFonts w:ascii="Times New Roman" w:hAnsi="Times New Roman" w:cs="Times New Roman"/>
          <w:sz w:val="24"/>
          <w:szCs w:val="24"/>
        </w:rPr>
        <w:t>____________</w:t>
      </w:r>
    </w:p>
    <w:p w14:paraId="44B6397E" w14:textId="77777777" w:rsidR="00E4511B" w:rsidRDefault="00E4511B" w:rsidP="00A96D5A">
      <w:pPr>
        <w:rPr>
          <w:rFonts w:ascii="Times New Roman" w:hAnsi="Times New Roman" w:cs="Times New Roman"/>
          <w:b/>
          <w:sz w:val="24"/>
          <w:szCs w:val="24"/>
        </w:rPr>
      </w:pPr>
    </w:p>
    <w:p w14:paraId="5473A9C7" w14:textId="0B472DD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b/>
          <w:sz w:val="24"/>
          <w:szCs w:val="24"/>
        </w:rPr>
        <w:t xml:space="preserve">(1)  Add </w:t>
      </w:r>
      <w:r w:rsidR="00797B98" w:rsidRPr="00A96D5A">
        <w:rPr>
          <w:rFonts w:ascii="Times New Roman" w:hAnsi="Times New Roman" w:cs="Times New Roman"/>
          <w:b/>
          <w:sz w:val="24"/>
          <w:szCs w:val="24"/>
        </w:rPr>
        <w:t xml:space="preserve">Program Executive Officer </w:t>
      </w:r>
      <w:r w:rsidRPr="00A96D5A">
        <w:rPr>
          <w:rFonts w:ascii="Times New Roman" w:hAnsi="Times New Roman" w:cs="Times New Roman"/>
          <w:b/>
          <w:sz w:val="24"/>
          <w:szCs w:val="24"/>
        </w:rPr>
        <w:t>signature block when item is Program Executive Officer managed</w:t>
      </w:r>
      <w:r w:rsidRPr="00A96D5A">
        <w:rPr>
          <w:rFonts w:ascii="Times New Roman" w:hAnsi="Times New Roman" w:cs="Times New Roman"/>
          <w:sz w:val="24"/>
          <w:szCs w:val="24"/>
        </w:rPr>
        <w:t xml:space="preserve">. </w:t>
      </w:r>
    </w:p>
    <w:p w14:paraId="2D082F0C" w14:textId="77777777" w:rsidR="00E4511B" w:rsidRDefault="00E4511B" w:rsidP="00A96D5A">
      <w:pPr>
        <w:rPr>
          <w:rFonts w:ascii="Times New Roman" w:hAnsi="Times New Roman" w:cs="Times New Roman"/>
          <w:b/>
          <w:sz w:val="24"/>
          <w:szCs w:val="24"/>
        </w:rPr>
      </w:pPr>
    </w:p>
    <w:p w14:paraId="5473A9C8" w14:textId="1DC86CF2"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Head of the Contracting Activity</w:t>
      </w:r>
    </w:p>
    <w:p w14:paraId="5473A9C9"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 xml:space="preserve">Typed Name:  </w:t>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r>
      <w:r w:rsidRPr="00A96D5A">
        <w:rPr>
          <w:rFonts w:ascii="Times New Roman" w:hAnsi="Times New Roman" w:cs="Times New Roman"/>
          <w:sz w:val="24"/>
          <w:szCs w:val="24"/>
        </w:rPr>
        <w:tab/>
        <w:t>DSN:  ______________________</w:t>
      </w:r>
    </w:p>
    <w:p w14:paraId="5473A9CA" w14:textId="77777777" w:rsidR="008318E1" w:rsidRPr="00A96D5A" w:rsidRDefault="008318E1" w:rsidP="00A96D5A">
      <w:pPr>
        <w:rPr>
          <w:rFonts w:ascii="Times New Roman" w:hAnsi="Times New Roman" w:cs="Times New Roman"/>
          <w:sz w:val="24"/>
          <w:szCs w:val="24"/>
        </w:rPr>
      </w:pPr>
      <w:r w:rsidRPr="00A96D5A">
        <w:rPr>
          <w:rFonts w:ascii="Times New Roman" w:hAnsi="Times New Roman" w:cs="Times New Roman"/>
          <w:sz w:val="24"/>
          <w:szCs w:val="24"/>
        </w:rPr>
        <w:t>Signature:  ______________________</w:t>
      </w:r>
      <w:r w:rsidRPr="00A96D5A">
        <w:rPr>
          <w:rFonts w:ascii="Times New Roman" w:hAnsi="Times New Roman" w:cs="Times New Roman"/>
          <w:sz w:val="24"/>
          <w:szCs w:val="24"/>
        </w:rPr>
        <w:tab/>
      </w:r>
      <w:r w:rsidRPr="00A96D5A">
        <w:rPr>
          <w:rFonts w:ascii="Times New Roman" w:hAnsi="Times New Roman" w:cs="Times New Roman"/>
          <w:sz w:val="24"/>
          <w:szCs w:val="24"/>
        </w:rPr>
        <w:tab/>
        <w:t>Date:  ______</w:t>
      </w:r>
      <w:r w:rsidR="002477AD" w:rsidRPr="00A96D5A">
        <w:rPr>
          <w:rFonts w:ascii="Times New Roman" w:hAnsi="Times New Roman" w:cs="Times New Roman"/>
          <w:sz w:val="24"/>
          <w:szCs w:val="24"/>
        </w:rPr>
        <w:t>_</w:t>
      </w:r>
      <w:r w:rsidRPr="00A96D5A">
        <w:rPr>
          <w:rFonts w:ascii="Times New Roman" w:hAnsi="Times New Roman" w:cs="Times New Roman"/>
          <w:sz w:val="24"/>
          <w:szCs w:val="24"/>
        </w:rPr>
        <w:t>_______________</w:t>
      </w:r>
    </w:p>
    <w:p w14:paraId="4B5E5E38" w14:textId="2E019C81" w:rsidR="00633A4B" w:rsidRPr="00A96D5A" w:rsidRDefault="00633A4B" w:rsidP="00A96D5A">
      <w:pPr>
        <w:rPr>
          <w:rFonts w:ascii="Times New Roman" w:hAnsi="Times New Roman" w:cs="Times New Roman"/>
          <w:sz w:val="24"/>
          <w:szCs w:val="24"/>
        </w:rPr>
      </w:pPr>
    </w:p>
    <w:p w14:paraId="149F83B0" w14:textId="468BAFCF" w:rsidR="00633A4B" w:rsidRPr="00A96D5A" w:rsidRDefault="00633A4B" w:rsidP="00A96D5A">
      <w:pPr>
        <w:rPr>
          <w:rFonts w:ascii="Times New Roman" w:hAnsi="Times New Roman" w:cs="Times New Roman"/>
          <w:sz w:val="24"/>
          <w:szCs w:val="24"/>
        </w:rPr>
      </w:pPr>
    </w:p>
    <w:p w14:paraId="5473A9CC" w14:textId="77777777" w:rsidR="008318E1" w:rsidRPr="008318E1" w:rsidRDefault="008318E1" w:rsidP="00A96D5A">
      <w:pPr>
        <w:pStyle w:val="Heading4"/>
      </w:pPr>
      <w:bookmarkStart w:id="105" w:name="_Toc512858682"/>
      <w:bookmarkStart w:id="106" w:name="_Toc123213335"/>
      <w:bookmarkStart w:id="107" w:name="_Toc124493450"/>
      <w:bookmarkStart w:id="108" w:name="_Toc132198543"/>
      <w:r w:rsidRPr="008318E1">
        <w:t>5153.</w:t>
      </w:r>
      <w:r w:rsidR="00BB1B64">
        <w:t>303-</w:t>
      </w:r>
      <w:proofErr w:type="gramStart"/>
      <w:r w:rsidR="00BB1B64">
        <w:t>5</w:t>
      </w:r>
      <w:r w:rsidRPr="008318E1">
        <w:t xml:space="preserve"> </w:t>
      </w:r>
      <w:r w:rsidR="004D0881">
        <w:t xml:space="preserve"> </w:t>
      </w:r>
      <w:r w:rsidRPr="008318E1">
        <w:t>Format</w:t>
      </w:r>
      <w:proofErr w:type="gramEnd"/>
      <w:r w:rsidRPr="008318E1">
        <w:t xml:space="preserve"> for a </w:t>
      </w:r>
      <w:r w:rsidR="004D0881">
        <w:t>j</w:t>
      </w:r>
      <w:r w:rsidRPr="008318E1">
        <w:t xml:space="preserve">ustification and </w:t>
      </w:r>
      <w:r w:rsidR="004D0881">
        <w:t>a</w:t>
      </w:r>
      <w:r w:rsidRPr="008318E1">
        <w:t xml:space="preserve">pproval for </w:t>
      </w:r>
      <w:r w:rsidR="004D0881">
        <w:t>o</w:t>
      </w:r>
      <w:r w:rsidRPr="008318E1">
        <w:t xml:space="preserve">ther </w:t>
      </w:r>
      <w:r w:rsidR="004D0881">
        <w:t>t</w:t>
      </w:r>
      <w:r w:rsidRPr="008318E1">
        <w:t xml:space="preserve">han </w:t>
      </w:r>
      <w:r w:rsidR="004D0881">
        <w:t>f</w:t>
      </w:r>
      <w:r w:rsidRPr="008318E1">
        <w:t xml:space="preserve">ull and </w:t>
      </w:r>
      <w:r w:rsidR="004D0881">
        <w:t>o</w:t>
      </w:r>
      <w:r w:rsidRPr="008318E1">
        <w:t xml:space="preserve">pen </w:t>
      </w:r>
      <w:r w:rsidR="004D0881">
        <w:t>c</w:t>
      </w:r>
      <w:r w:rsidRPr="008318E1">
        <w:t>ompetition.</w:t>
      </w:r>
      <w:bookmarkEnd w:id="105"/>
      <w:bookmarkEnd w:id="106"/>
      <w:bookmarkEnd w:id="107"/>
      <w:bookmarkEnd w:id="108"/>
    </w:p>
    <w:p w14:paraId="5473A9CD" w14:textId="77777777" w:rsidR="008318E1" w:rsidRPr="00A96D5A" w:rsidRDefault="008318E1" w:rsidP="00A96D5A">
      <w:pPr>
        <w:rPr>
          <w:rFonts w:ascii="Times New Roman" w:hAnsi="Times New Roman" w:cs="Times New Roman"/>
          <w:b/>
          <w:sz w:val="24"/>
          <w:szCs w:val="24"/>
        </w:rPr>
      </w:pPr>
      <w:r w:rsidRPr="00A96D5A">
        <w:rPr>
          <w:rFonts w:ascii="Times New Roman" w:hAnsi="Times New Roman" w:cs="Times New Roman"/>
          <w:b/>
          <w:sz w:val="24"/>
          <w:szCs w:val="24"/>
        </w:rPr>
        <w:t xml:space="preserve">This format is mandatory for all </w:t>
      </w:r>
      <w:r w:rsidR="004D0881" w:rsidRPr="00A96D5A">
        <w:rPr>
          <w:rFonts w:ascii="Times New Roman" w:hAnsi="Times New Roman" w:cs="Times New Roman"/>
          <w:b/>
          <w:sz w:val="24"/>
          <w:szCs w:val="24"/>
        </w:rPr>
        <w:t>justifications and approvals (J&amp;As)</w:t>
      </w:r>
      <w:r w:rsidR="00611F96" w:rsidRPr="00A96D5A">
        <w:rPr>
          <w:rFonts w:ascii="Times New Roman" w:hAnsi="Times New Roman" w:cs="Times New Roman"/>
          <w:b/>
          <w:sz w:val="24"/>
          <w:szCs w:val="24"/>
        </w:rPr>
        <w:t xml:space="preserve"> in support of other than full and open competition.  Contracting officer will tailor the J&amp;A’s format to accommodate other type justifications in accordance with the FAR approval thresholds and required content</w:t>
      </w:r>
      <w:r w:rsidR="002D363F" w:rsidRPr="00A96D5A">
        <w:rPr>
          <w:rFonts w:ascii="Times New Roman" w:hAnsi="Times New Roman" w:cs="Times New Roman"/>
          <w:b/>
          <w:sz w:val="24"/>
          <w:szCs w:val="24"/>
        </w:rPr>
        <w:t>.</w:t>
      </w:r>
    </w:p>
    <w:p w14:paraId="5473A9CE" w14:textId="77777777" w:rsidR="008318E1" w:rsidRPr="008318E1" w:rsidRDefault="008318E1" w:rsidP="00102BFE">
      <w:pPr>
        <w:spacing w:after="240"/>
        <w:jc w:val="right"/>
        <w:rPr>
          <w:rFonts w:ascii="Times New Roman" w:hAnsi="Times New Roman" w:cs="Times New Roman"/>
          <w:sz w:val="24"/>
          <w:szCs w:val="24"/>
        </w:rPr>
      </w:pPr>
      <w:r w:rsidRPr="008318E1">
        <w:rPr>
          <w:rFonts w:ascii="Times New Roman" w:hAnsi="Times New Roman" w:cs="Times New Roman"/>
          <w:b/>
          <w:sz w:val="24"/>
          <w:szCs w:val="24"/>
        </w:rPr>
        <w:t>Control No:</w:t>
      </w:r>
    </w:p>
    <w:p w14:paraId="5473A9CF"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Justification and Approval for Other Than Full and </w:t>
      </w:r>
    </w:p>
    <w:p w14:paraId="5473A9D0" w14:textId="77777777" w:rsidR="008318E1" w:rsidRPr="008318E1" w:rsidRDefault="008318E1" w:rsidP="008318E1">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Open Competition</w:t>
      </w:r>
    </w:p>
    <w:p w14:paraId="5473A9D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  </w:t>
      </w:r>
      <w:r w:rsidRPr="008318E1">
        <w:rPr>
          <w:rFonts w:ascii="Times New Roman" w:hAnsi="Times New Roman" w:cs="Times New Roman"/>
          <w:b/>
          <w:sz w:val="24"/>
          <w:szCs w:val="24"/>
        </w:rPr>
        <w:t>Contracting Activity:</w:t>
      </w:r>
      <w:r w:rsidRPr="008318E1">
        <w:rPr>
          <w:rFonts w:ascii="Times New Roman" w:hAnsi="Times New Roman" w:cs="Times New Roman"/>
          <w:sz w:val="24"/>
          <w:szCs w:val="24"/>
        </w:rPr>
        <w:t xml:space="preserve">  Specify the contracting activity responsible for this action.</w:t>
      </w:r>
    </w:p>
    <w:p w14:paraId="5473A9D2"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2.  </w:t>
      </w:r>
      <w:r w:rsidRPr="008318E1">
        <w:rPr>
          <w:rFonts w:ascii="Times New Roman" w:hAnsi="Times New Roman" w:cs="Times New Roman"/>
          <w:b/>
          <w:sz w:val="24"/>
          <w:szCs w:val="24"/>
        </w:rPr>
        <w:t>Description of Action:</w:t>
      </w:r>
      <w:r w:rsidRPr="008318E1">
        <w:rPr>
          <w:rFonts w:ascii="Times New Roman" w:hAnsi="Times New Roman" w:cs="Times New Roman"/>
          <w:sz w:val="24"/>
          <w:szCs w:val="24"/>
        </w:rPr>
        <w:t xml:space="preserve">  State whether the approval is for a new contract or a modification.  Include the type of contract, type of funds to be used (Military Construction; Research, Development, Test and Evaluation; Other Procurement, Army; or Operation and Maintenance, Army) and, when applicable, the estimated share and ceiling arrangements, and fee or profit.  </w:t>
      </w:r>
    </w:p>
    <w:p w14:paraId="5473A9D3"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b/>
          <w:bCs/>
          <w:i/>
          <w:sz w:val="24"/>
          <w:szCs w:val="24"/>
          <w:u w:val="single"/>
        </w:rPr>
      </w:pPr>
      <w:r w:rsidRPr="008318E1">
        <w:rPr>
          <w:rFonts w:ascii="Times New Roman" w:hAnsi="Times New Roman" w:cs="Times New Roman"/>
          <w:sz w:val="24"/>
          <w:szCs w:val="24"/>
        </w:rPr>
        <w:t xml:space="preserve">3.  </w:t>
      </w:r>
      <w:r w:rsidRPr="008318E1">
        <w:rPr>
          <w:rFonts w:ascii="Times New Roman" w:hAnsi="Times New Roman" w:cs="Times New Roman"/>
          <w:b/>
          <w:sz w:val="24"/>
          <w:szCs w:val="24"/>
        </w:rPr>
        <w:t>Description of Supplies/Services:</w:t>
      </w:r>
      <w:r w:rsidRPr="008318E1">
        <w:rPr>
          <w:rFonts w:ascii="Times New Roman" w:hAnsi="Times New Roman" w:cs="Times New Roman"/>
          <w:sz w:val="24"/>
          <w:szCs w:val="24"/>
        </w:rPr>
        <w:t xml:space="preserve">  Name and describe the required supplies/services.  Include the estimated total value, including options, if any. </w:t>
      </w:r>
    </w:p>
    <w:p w14:paraId="5473A9D4"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4.  </w:t>
      </w:r>
      <w:r w:rsidRPr="008318E1">
        <w:rPr>
          <w:rFonts w:ascii="Times New Roman" w:hAnsi="Times New Roman" w:cs="Times New Roman"/>
          <w:b/>
          <w:sz w:val="24"/>
          <w:szCs w:val="24"/>
        </w:rPr>
        <w:t>Authority Cited:</w:t>
      </w:r>
      <w:r w:rsidRPr="008318E1">
        <w:rPr>
          <w:rFonts w:ascii="Times New Roman" w:hAnsi="Times New Roman" w:cs="Times New Roman"/>
          <w:sz w:val="24"/>
          <w:szCs w:val="24"/>
        </w:rPr>
        <w:t xml:space="preserve">  Identify the statutory authority permitting other than full and open competition followed by the specific FAR citation and </w:t>
      </w:r>
      <w:r w:rsidR="00A5097E">
        <w:rPr>
          <w:rFonts w:ascii="Times New Roman" w:hAnsi="Times New Roman" w:cs="Times New Roman"/>
          <w:sz w:val="24"/>
          <w:szCs w:val="24"/>
        </w:rPr>
        <w:t>its</w:t>
      </w:r>
      <w:r w:rsidRPr="008318E1">
        <w:rPr>
          <w:rFonts w:ascii="Times New Roman" w:hAnsi="Times New Roman" w:cs="Times New Roman"/>
          <w:sz w:val="24"/>
          <w:szCs w:val="24"/>
        </w:rPr>
        <w:t xml:space="preserve"> title.  For example:  10 United States Code 2304(c)(1) as implemented in Federal Acquisition Regulation 6.302-1(a)(2)(iii)(B), Only one responsible source and no other supplies or services will satisfy agency requirements.</w:t>
      </w:r>
    </w:p>
    <w:p w14:paraId="5473A9D5"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5.  </w:t>
      </w:r>
      <w:r w:rsidRPr="008318E1">
        <w:rPr>
          <w:rFonts w:ascii="Times New Roman" w:hAnsi="Times New Roman" w:cs="Times New Roman"/>
          <w:b/>
          <w:sz w:val="24"/>
          <w:szCs w:val="24"/>
        </w:rPr>
        <w:t>Reason for Authority Cited:</w:t>
      </w:r>
      <w:r w:rsidRPr="008318E1">
        <w:rPr>
          <w:rFonts w:ascii="Times New Roman" w:hAnsi="Times New Roman" w:cs="Times New Roman"/>
          <w:sz w:val="24"/>
          <w:szCs w:val="24"/>
        </w:rPr>
        <w:t xml:space="preserve">  Describe how this action requires the use of the authority cited.  If applicable, identify the proposed or potential contractor(s) and include a discussion of the proposed contractor’s unique qualifications for fulfilling the contract requirements.</w:t>
      </w:r>
    </w:p>
    <w:p w14:paraId="5473A9D6"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The rationale used for justifying the cited authority should be consistent throughout the document as appropriate.  </w:t>
      </w:r>
    </w:p>
    <w:p w14:paraId="5473A9D7"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Justifications citing FAR 6.302-1(a)(2)(ii) or (iii) as the authority for less than full and open competition on a follow-on contract must reflect (1) substantial duplication of cost that is not expected to be recovered through competition and/or (2) unacceptable delays in filling agency requirements.  If the authority cited is substantial duplication of costs, then paragraph 5 should </w:t>
      </w:r>
      <w:r w:rsidR="00C85C2B">
        <w:rPr>
          <w:rFonts w:ascii="Times New Roman" w:hAnsi="Times New Roman" w:cs="Times New Roman"/>
          <w:sz w:val="24"/>
          <w:szCs w:val="24"/>
        </w:rPr>
        <w:t>compare</w:t>
      </w:r>
      <w:r w:rsidR="00D213FC">
        <w:rPr>
          <w:rFonts w:ascii="Times New Roman" w:hAnsi="Times New Roman" w:cs="Times New Roman"/>
          <w:sz w:val="24"/>
          <w:szCs w:val="24"/>
        </w:rPr>
        <w:t xml:space="preserve"> the </w:t>
      </w:r>
      <w:r w:rsidR="002737FA">
        <w:rPr>
          <w:rFonts w:ascii="Times New Roman" w:hAnsi="Times New Roman" w:cs="Times New Roman"/>
          <w:sz w:val="24"/>
          <w:szCs w:val="24"/>
        </w:rPr>
        <w:t xml:space="preserve">duplicate </w:t>
      </w:r>
      <w:r w:rsidR="00D213FC">
        <w:rPr>
          <w:rFonts w:ascii="Times New Roman" w:hAnsi="Times New Roman" w:cs="Times New Roman"/>
          <w:sz w:val="24"/>
          <w:szCs w:val="24"/>
        </w:rPr>
        <w:t>costs th</w:t>
      </w:r>
      <w:r w:rsidR="002737FA">
        <w:rPr>
          <w:rFonts w:ascii="Times New Roman" w:hAnsi="Times New Roman" w:cs="Times New Roman"/>
          <w:sz w:val="24"/>
          <w:szCs w:val="24"/>
        </w:rPr>
        <w:t xml:space="preserve">e </w:t>
      </w:r>
      <w:r w:rsidR="00D213FC">
        <w:rPr>
          <w:rFonts w:ascii="Times New Roman" w:hAnsi="Times New Roman" w:cs="Times New Roman"/>
          <w:sz w:val="24"/>
          <w:szCs w:val="24"/>
        </w:rPr>
        <w:t xml:space="preserve">government </w:t>
      </w:r>
      <w:r w:rsidR="002737FA">
        <w:rPr>
          <w:rFonts w:ascii="Times New Roman" w:hAnsi="Times New Roman" w:cs="Times New Roman"/>
          <w:sz w:val="24"/>
          <w:szCs w:val="24"/>
        </w:rPr>
        <w:t>would incur</w:t>
      </w:r>
      <w:r w:rsidR="00D213FC">
        <w:rPr>
          <w:rFonts w:ascii="Times New Roman" w:hAnsi="Times New Roman" w:cs="Times New Roman"/>
          <w:sz w:val="24"/>
          <w:szCs w:val="24"/>
        </w:rPr>
        <w:t xml:space="preserve"> to create competition and the estimated savings expected to be recovered through subsequent competition.  In addition, the </w:t>
      </w:r>
      <w:r w:rsidR="00D213FC">
        <w:rPr>
          <w:rFonts w:ascii="Times New Roman" w:hAnsi="Times New Roman" w:cs="Times New Roman"/>
          <w:sz w:val="24"/>
          <w:szCs w:val="24"/>
        </w:rPr>
        <w:lastRenderedPageBreak/>
        <w:t xml:space="preserve">justification must include an explanation for </w:t>
      </w:r>
      <w:r w:rsidRPr="008318E1">
        <w:rPr>
          <w:rFonts w:ascii="Times New Roman" w:hAnsi="Times New Roman" w:cs="Times New Roman"/>
          <w:sz w:val="24"/>
          <w:szCs w:val="24"/>
        </w:rPr>
        <w:t>how the requesting office derived the</w:t>
      </w:r>
      <w:r w:rsidR="00D213FC">
        <w:rPr>
          <w:rFonts w:ascii="Times New Roman" w:hAnsi="Times New Roman" w:cs="Times New Roman"/>
          <w:sz w:val="24"/>
          <w:szCs w:val="24"/>
        </w:rPr>
        <w:t>ir</w:t>
      </w:r>
      <w:r w:rsidRPr="008318E1">
        <w:rPr>
          <w:rFonts w:ascii="Times New Roman" w:hAnsi="Times New Roman" w:cs="Times New Roman"/>
          <w:sz w:val="24"/>
          <w:szCs w:val="24"/>
        </w:rPr>
        <w:t xml:space="preserve"> estimate</w:t>
      </w:r>
      <w:r w:rsidR="00D213FC">
        <w:rPr>
          <w:rFonts w:ascii="Times New Roman" w:hAnsi="Times New Roman" w:cs="Times New Roman"/>
          <w:sz w:val="24"/>
          <w:szCs w:val="24"/>
        </w:rPr>
        <w:t>s</w:t>
      </w:r>
      <w:r w:rsidR="00C85C2B">
        <w:rPr>
          <w:rFonts w:ascii="Times New Roman" w:hAnsi="Times New Roman" w:cs="Times New Roman"/>
          <w:sz w:val="24"/>
          <w:szCs w:val="24"/>
        </w:rPr>
        <w:t xml:space="preserve"> and why they believe </w:t>
      </w:r>
      <w:r w:rsidR="00B965D5">
        <w:rPr>
          <w:rFonts w:ascii="Times New Roman" w:hAnsi="Times New Roman" w:cs="Times New Roman"/>
          <w:sz w:val="24"/>
          <w:szCs w:val="24"/>
        </w:rPr>
        <w:t>they are</w:t>
      </w:r>
      <w:r w:rsidR="00C85C2B">
        <w:rPr>
          <w:rFonts w:ascii="Times New Roman" w:hAnsi="Times New Roman" w:cs="Times New Roman"/>
          <w:sz w:val="24"/>
          <w:szCs w:val="24"/>
        </w:rPr>
        <w:t xml:space="preserve"> a substantial duplication</w:t>
      </w:r>
      <w:r w:rsidRPr="008318E1">
        <w:rPr>
          <w:rFonts w:ascii="Times New Roman" w:hAnsi="Times New Roman" w:cs="Times New Roman"/>
          <w:sz w:val="24"/>
          <w:szCs w:val="24"/>
        </w:rPr>
        <w:t>.  Justifications citing unacceptable delays must identify firm schedule limitations that do not result from a lack of planning.  For example, firm schedule limitations could include an approved Army campaign plan or significant loss of life or property.</w:t>
      </w:r>
    </w:p>
    <w:p w14:paraId="5473A9D8" w14:textId="77777777" w:rsidR="008318E1" w:rsidRP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(c)  Justifications citing FAR 6.302-2 must explain how failure to limit sources would seriously injure the </w:t>
      </w:r>
      <w:proofErr w:type="gramStart"/>
      <w:r w:rsidRPr="008318E1">
        <w:rPr>
          <w:rFonts w:ascii="Times New Roman" w:hAnsi="Times New Roman" w:cs="Times New Roman"/>
          <w:sz w:val="24"/>
          <w:szCs w:val="24"/>
        </w:rPr>
        <w:t>Government, and</w:t>
      </w:r>
      <w:proofErr w:type="gramEnd"/>
      <w:r w:rsidRPr="008318E1">
        <w:rPr>
          <w:rFonts w:ascii="Times New Roman" w:hAnsi="Times New Roman" w:cs="Times New Roman"/>
          <w:sz w:val="24"/>
          <w:szCs w:val="24"/>
        </w:rPr>
        <w:t xml:space="preserve"> include a discussion of the required delivery schedule and lead-time involved.  If the delay associated with the requirement for first article testing is the principal reason for not awarding the contract on a full and open basis, clearly describe the reasons </w:t>
      </w:r>
      <w:r w:rsidR="0065281B">
        <w:rPr>
          <w:rFonts w:ascii="Times New Roman" w:hAnsi="Times New Roman" w:cs="Times New Roman"/>
          <w:sz w:val="24"/>
          <w:szCs w:val="24"/>
        </w:rPr>
        <w:t xml:space="preserve">why </w:t>
      </w:r>
      <w:r w:rsidRPr="008318E1">
        <w:rPr>
          <w:rFonts w:ascii="Times New Roman" w:hAnsi="Times New Roman" w:cs="Times New Roman"/>
          <w:sz w:val="24"/>
          <w:szCs w:val="24"/>
        </w:rPr>
        <w:t xml:space="preserve">first article testing is required and why other quality assurance techniques are inadequate.  Contracting officers may submit J&amp;As citing this authority for approval after the contract has been awarded (see </w:t>
      </w:r>
      <w:r w:rsidR="009253AA">
        <w:rPr>
          <w:rFonts w:ascii="Times New Roman" w:hAnsi="Times New Roman" w:cs="Times New Roman"/>
          <w:sz w:val="24"/>
          <w:szCs w:val="24"/>
        </w:rPr>
        <w:t xml:space="preserve">FAR </w:t>
      </w:r>
      <w:r w:rsidRPr="008318E1">
        <w:rPr>
          <w:rFonts w:ascii="Times New Roman" w:hAnsi="Times New Roman" w:cs="Times New Roman"/>
          <w:sz w:val="24"/>
          <w:szCs w:val="24"/>
        </w:rPr>
        <w:t>6.30</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2</w:t>
      </w:r>
      <w:r w:rsidRPr="008318E1">
        <w:rPr>
          <w:rFonts w:ascii="Times New Roman" w:hAnsi="Times New Roman" w:cs="Times New Roman"/>
          <w:sz w:val="24"/>
          <w:szCs w:val="24"/>
        </w:rPr>
        <w:t>(</w:t>
      </w:r>
      <w:r w:rsidR="009253AA">
        <w:rPr>
          <w:rFonts w:ascii="Times New Roman" w:hAnsi="Times New Roman" w:cs="Times New Roman"/>
          <w:sz w:val="24"/>
          <w:szCs w:val="24"/>
        </w:rPr>
        <w:t>c</w:t>
      </w:r>
      <w:r w:rsidRPr="008318E1">
        <w:rPr>
          <w:rFonts w:ascii="Times New Roman" w:hAnsi="Times New Roman" w:cs="Times New Roman"/>
          <w:sz w:val="24"/>
          <w:szCs w:val="24"/>
        </w:rPr>
        <w:t>)</w:t>
      </w:r>
      <w:r w:rsidR="009253AA">
        <w:rPr>
          <w:rFonts w:ascii="Times New Roman" w:hAnsi="Times New Roman" w:cs="Times New Roman"/>
          <w:sz w:val="24"/>
          <w:szCs w:val="24"/>
        </w:rPr>
        <w:t>(1)</w:t>
      </w:r>
      <w:r w:rsidRPr="008318E1">
        <w:rPr>
          <w:rFonts w:ascii="Times New Roman" w:hAnsi="Times New Roman" w:cs="Times New Roman"/>
          <w:sz w:val="24"/>
          <w:szCs w:val="24"/>
        </w:rPr>
        <w:t>).</w:t>
      </w:r>
    </w:p>
    <w:p w14:paraId="5473A9D9" w14:textId="77777777" w:rsidR="008318E1" w:rsidRDefault="008318E1"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(d)  Justifications citing FAR 6.302-2 or 6 must request offers from as many potential sources as practicable under the circumstances.</w:t>
      </w:r>
    </w:p>
    <w:p w14:paraId="5473A9DA" w14:textId="77777777" w:rsidR="008318E1" w:rsidRPr="008318E1" w:rsidRDefault="00A54668" w:rsidP="00102BFE">
      <w:pPr>
        <w:pStyle w:val="ind4"/>
        <w:tabs>
          <w:tab w:val="clear" w:pos="1152"/>
          <w:tab w:val="clear" w:pos="1728"/>
          <w:tab w:val="clear" w:pos="2304"/>
          <w:tab w:val="clear" w:pos="2880"/>
          <w:tab w:val="clear" w:pos="3456"/>
        </w:tabs>
        <w:spacing w:after="240"/>
        <w:ind w:left="0" w:firstLine="360"/>
        <w:rPr>
          <w:rFonts w:ascii="Times New Roman" w:hAnsi="Times New Roman" w:cs="Times New Roman"/>
          <w:sz w:val="24"/>
          <w:szCs w:val="24"/>
        </w:rPr>
      </w:pPr>
      <w:r>
        <w:rPr>
          <w:rFonts w:ascii="Times New Roman" w:hAnsi="Times New Roman" w:cs="Times New Roman"/>
          <w:sz w:val="24"/>
          <w:szCs w:val="24"/>
        </w:rPr>
        <w:t xml:space="preserve">(e)  </w:t>
      </w:r>
      <w:r w:rsidR="00F001E2">
        <w:rPr>
          <w:rFonts w:ascii="Times New Roman" w:hAnsi="Times New Roman" w:cs="Times New Roman"/>
          <w:sz w:val="24"/>
          <w:szCs w:val="24"/>
        </w:rPr>
        <w:t xml:space="preserve">If applicable, explain why technical data packages, specifications, engineering descriptions, statements of work or purchase descriptions suitable for full and open competition </w:t>
      </w:r>
      <w:r w:rsidR="00DD5398">
        <w:rPr>
          <w:rFonts w:ascii="Times New Roman" w:hAnsi="Times New Roman" w:cs="Times New Roman"/>
          <w:sz w:val="24"/>
          <w:szCs w:val="24"/>
        </w:rPr>
        <w:t>were not</w:t>
      </w:r>
      <w:r w:rsidR="008318E1" w:rsidRPr="008318E1">
        <w:rPr>
          <w:rFonts w:ascii="Times New Roman" w:hAnsi="Times New Roman" w:cs="Times New Roman"/>
          <w:sz w:val="24"/>
          <w:szCs w:val="24"/>
        </w:rPr>
        <w:t xml:space="preserve"> developed or are not available.</w:t>
      </w:r>
    </w:p>
    <w:p w14:paraId="5473A9DB" w14:textId="77777777"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6.  </w:t>
      </w:r>
      <w:r w:rsidRPr="008318E1">
        <w:rPr>
          <w:rFonts w:ascii="Times New Roman" w:hAnsi="Times New Roman" w:cs="Times New Roman"/>
          <w:b/>
          <w:sz w:val="24"/>
          <w:szCs w:val="24"/>
        </w:rPr>
        <w:t>Efforts to Obtain Competition:</w:t>
      </w:r>
      <w:r w:rsidRPr="008318E1">
        <w:rPr>
          <w:rFonts w:ascii="Times New Roman" w:hAnsi="Times New Roman" w:cs="Times New Roman"/>
          <w:sz w:val="24"/>
          <w:szCs w:val="24"/>
        </w:rPr>
        <w:t xml:space="preserve">  Describe the efforts to solicit offers from as many potential sources as is practicable.  </w:t>
      </w:r>
    </w:p>
    <w:p w14:paraId="6BBC2F29" w14:textId="77777777" w:rsidR="00C81CE9"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a.  </w:t>
      </w:r>
      <w:r w:rsidR="008318E1" w:rsidRPr="008318E1">
        <w:rPr>
          <w:rFonts w:ascii="Times New Roman" w:hAnsi="Times New Roman" w:cs="Times New Roman"/>
          <w:i/>
          <w:sz w:val="24"/>
          <w:szCs w:val="24"/>
        </w:rPr>
        <w:t>Effective competition.</w:t>
      </w:r>
      <w:r>
        <w:rPr>
          <w:rFonts w:ascii="Times New Roman" w:hAnsi="Times New Roman" w:cs="Times New Roman"/>
          <w:sz w:val="24"/>
          <w:szCs w:val="24"/>
        </w:rPr>
        <w:t xml:space="preserve">  D</w:t>
      </w:r>
      <w:r w:rsidR="008318E1" w:rsidRPr="008318E1">
        <w:rPr>
          <w:rFonts w:ascii="Times New Roman" w:hAnsi="Times New Roman" w:cs="Times New Roman"/>
          <w:sz w:val="24"/>
          <w:szCs w:val="24"/>
        </w:rPr>
        <w:t>escribe the extent of effective competition anticipated for this acquisition.</w:t>
      </w:r>
      <w:r w:rsidR="00C81CE9">
        <w:rPr>
          <w:rFonts w:ascii="Times New Roman" w:hAnsi="Times New Roman" w:cs="Times New Roman"/>
          <w:sz w:val="24"/>
          <w:szCs w:val="24"/>
        </w:rPr>
        <w:t xml:space="preserve">  </w:t>
      </w:r>
      <w:r w:rsidR="00C81CE9" w:rsidRPr="008318E1">
        <w:rPr>
          <w:rFonts w:ascii="Times New Roman" w:hAnsi="Times New Roman" w:cs="Times New Roman"/>
          <w:sz w:val="24"/>
          <w:szCs w:val="24"/>
        </w:rPr>
        <w:t>Also, state that the notices required by FAR 5.201 shall be or have been published, and that any bids or proposals received shall be considered.  If a notice is not posted, state which exception in FAR 5.202 applies.</w:t>
      </w:r>
    </w:p>
    <w:p w14:paraId="5473A9DD" w14:textId="2D6A2D89" w:rsidR="008318E1" w:rsidRPr="008318E1" w:rsidRDefault="005C2500"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Pr>
          <w:rFonts w:ascii="Times New Roman" w:hAnsi="Times New Roman" w:cs="Times New Roman"/>
          <w:sz w:val="24"/>
          <w:szCs w:val="24"/>
        </w:rPr>
        <w:tab/>
        <w:t xml:space="preserve">b.  </w:t>
      </w:r>
      <w:r w:rsidRPr="00E62AE1">
        <w:rPr>
          <w:rFonts w:ascii="Times New Roman" w:hAnsi="Times New Roman" w:cs="Times New Roman"/>
          <w:i/>
          <w:sz w:val="24"/>
          <w:szCs w:val="24"/>
        </w:rPr>
        <w:t>Subcontracting competition</w:t>
      </w:r>
      <w:r w:rsidRPr="00E62AE1">
        <w:rPr>
          <w:rFonts w:ascii="Times New Roman" w:hAnsi="Times New Roman" w:cs="Times New Roman"/>
          <w:sz w:val="24"/>
          <w:szCs w:val="24"/>
        </w:rPr>
        <w:t>.  In single source situations, address efforts by the Government to assure that the prime contractor obtains as much competition as possible in its subcontracting.</w:t>
      </w:r>
    </w:p>
    <w:p w14:paraId="5473A9DE"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7.  </w:t>
      </w:r>
      <w:r w:rsidRPr="008318E1">
        <w:rPr>
          <w:rFonts w:ascii="Times New Roman" w:hAnsi="Times New Roman" w:cs="Times New Roman"/>
          <w:b/>
          <w:sz w:val="24"/>
          <w:szCs w:val="24"/>
        </w:rPr>
        <w:t>Actions to Increase Competition:</w:t>
      </w:r>
      <w:r w:rsidRPr="008318E1">
        <w:rPr>
          <w:rFonts w:ascii="Times New Roman" w:hAnsi="Times New Roman" w:cs="Times New Roman"/>
          <w:sz w:val="24"/>
          <w:szCs w:val="24"/>
        </w:rPr>
        <w:t xml:space="preserve">  There may be instances when it is not possible to compete the current acquisition.  In these cases, include a statement of the actions taken, or to be taken, to increase competition (e.g., procure needed technical data for full and open competition or breakout subsystems or components for full and open competition) before any subsequent acquisition of the supplies or services.  If future competition will be based on the procurement of technical data, provide the approximate date the technical data package will be available.</w:t>
      </w:r>
    </w:p>
    <w:p w14:paraId="5473A9DF"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 xml:space="preserve">8.  </w:t>
      </w:r>
      <w:r w:rsidRPr="008318E1">
        <w:rPr>
          <w:rFonts w:ascii="Times New Roman" w:hAnsi="Times New Roman" w:cs="Times New Roman"/>
          <w:b/>
          <w:sz w:val="24"/>
          <w:szCs w:val="24"/>
        </w:rPr>
        <w:t>Market Research:</w:t>
      </w:r>
      <w:r w:rsidRPr="008318E1">
        <w:rPr>
          <w:rFonts w:ascii="Times New Roman" w:hAnsi="Times New Roman" w:cs="Times New Roman"/>
          <w:sz w:val="24"/>
          <w:szCs w:val="24"/>
        </w:rPr>
        <w:t xml:space="preserve">  Describe the extent and the results of the market research (FAR Part 10) conducted to identify all qualified sources.  Research must have been meaningful</w:t>
      </w:r>
      <w:r w:rsidR="000D0F6C">
        <w:rPr>
          <w:rFonts w:ascii="Times New Roman" w:hAnsi="Times New Roman" w:cs="Times New Roman"/>
          <w:sz w:val="24"/>
          <w:szCs w:val="24"/>
        </w:rPr>
        <w:t xml:space="preserve"> (demonstrated attempt to discover all relevant material)</w:t>
      </w:r>
      <w:r w:rsidRPr="008318E1">
        <w:rPr>
          <w:rFonts w:ascii="Times New Roman" w:hAnsi="Times New Roman" w:cs="Times New Roman"/>
          <w:sz w:val="24"/>
          <w:szCs w:val="24"/>
        </w:rPr>
        <w:t xml:space="preserve"> and conducted within the previous 12 months.  </w:t>
      </w:r>
    </w:p>
    <w:p w14:paraId="5473A9E0" w14:textId="60EC950C"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9.  </w:t>
      </w:r>
      <w:r w:rsidRPr="008318E1">
        <w:rPr>
          <w:rFonts w:ascii="Times New Roman" w:hAnsi="Times New Roman" w:cs="Times New Roman"/>
          <w:b/>
          <w:sz w:val="24"/>
          <w:szCs w:val="24"/>
        </w:rPr>
        <w:t>Interested Sources:</w:t>
      </w:r>
      <w:r w:rsidRPr="008318E1">
        <w:rPr>
          <w:rFonts w:ascii="Times New Roman" w:hAnsi="Times New Roman" w:cs="Times New Roman"/>
          <w:sz w:val="24"/>
          <w:szCs w:val="24"/>
        </w:rPr>
        <w:t xml:space="preserve">  Include a listing of the sources that have written to express interest in the acquisition.  If applicable, clearly state “To date, no other sources have written to express an interest.”  If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 xml:space="preserve">2304(c)(1)/FAR 6.302-1 is the authority cited, explain why other sources were rejected.  </w:t>
      </w:r>
    </w:p>
    <w:p w14:paraId="5473A9E1"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10.  </w:t>
      </w:r>
      <w:r w:rsidRPr="008318E1">
        <w:rPr>
          <w:rFonts w:ascii="Times New Roman" w:hAnsi="Times New Roman" w:cs="Times New Roman"/>
          <w:b/>
          <w:sz w:val="24"/>
          <w:szCs w:val="24"/>
        </w:rPr>
        <w:t>Other Facts:</w:t>
      </w:r>
      <w:r w:rsidRPr="008318E1">
        <w:rPr>
          <w:rFonts w:ascii="Times New Roman" w:hAnsi="Times New Roman" w:cs="Times New Roman"/>
          <w:sz w:val="24"/>
          <w:szCs w:val="24"/>
        </w:rPr>
        <w:t xml:space="preserve">  Discuss any other facts supporting the use of other than full and open competition, such as the following:</w:t>
      </w:r>
    </w:p>
    <w:p w14:paraId="5473A9E2"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a.  </w:t>
      </w:r>
      <w:r w:rsidRPr="008318E1">
        <w:rPr>
          <w:rFonts w:ascii="Times New Roman" w:hAnsi="Times New Roman" w:cs="Times New Roman"/>
          <w:i/>
          <w:sz w:val="24"/>
          <w:szCs w:val="24"/>
        </w:rPr>
        <w:t xml:space="preserve">Procurement history.  </w:t>
      </w:r>
      <w:r w:rsidRPr="008318E1">
        <w:rPr>
          <w:rFonts w:ascii="Times New Roman" w:hAnsi="Times New Roman" w:cs="Times New Roman"/>
          <w:sz w:val="24"/>
          <w:szCs w:val="24"/>
        </w:rPr>
        <w:t>Reasonable efforts to retrieve the following items from computer records, contract files, competition advocate office files or other sources are expected:</w:t>
      </w:r>
    </w:p>
    <w:p w14:paraId="5473A9E3"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(1)  Contract numbers and dates of the last several contracts for these same requirements.</w:t>
      </w:r>
    </w:p>
    <w:p w14:paraId="5473A9E4"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(2)  The competitive status of these actions.</w:t>
      </w:r>
    </w:p>
    <w:p w14:paraId="5473A9E5"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(3)  Authority previously cited if less than full and open competition was used.</w:t>
      </w:r>
    </w:p>
    <w:p w14:paraId="5473A9E6"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(4)  If a justification was prepared to support the procurement made before this one, a summary of the contents of paragraph 7 of the justification for that procurement and an explanation of the results.</w:t>
      </w:r>
    </w:p>
    <w:p w14:paraId="5473A9E7"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(5)  If any prior contract for this requirement was accomplished using full and open competition, include a detailed explanation of the changed circumstances causing this action to now limit the sources.</w:t>
      </w:r>
    </w:p>
    <w:p w14:paraId="5473A9E8"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(6)  An explanation of any unusual patterns</w:t>
      </w:r>
      <w:r w:rsidR="0065281B">
        <w:rPr>
          <w:rFonts w:ascii="Times New Roman" w:hAnsi="Times New Roman" w:cs="Times New Roman"/>
          <w:sz w:val="24"/>
          <w:szCs w:val="24"/>
        </w:rPr>
        <w:t xml:space="preserve"> that</w:t>
      </w:r>
      <w:r w:rsidRPr="008318E1">
        <w:rPr>
          <w:rFonts w:ascii="Times New Roman" w:hAnsi="Times New Roman" w:cs="Times New Roman"/>
          <w:sz w:val="24"/>
          <w:szCs w:val="24"/>
        </w:rPr>
        <w:t xml:space="preserve"> may be revealed by the history, e.g., several consecutive, urgent buys.</w:t>
      </w:r>
    </w:p>
    <w:p w14:paraId="5473A9E9" w14:textId="77777777" w:rsidR="008318E1" w:rsidRPr="008318E1" w:rsidRDefault="008318E1" w:rsidP="00102BFE">
      <w:pPr>
        <w:pStyle w:val="ind12"/>
        <w:tabs>
          <w:tab w:val="clear" w:pos="2304"/>
          <w:tab w:val="clear" w:pos="2880"/>
          <w:tab w:val="clear" w:pos="3456"/>
        </w:tabs>
        <w:spacing w:after="240"/>
        <w:ind w:left="0" w:firstLine="630"/>
        <w:rPr>
          <w:rFonts w:ascii="Times New Roman" w:hAnsi="Times New Roman" w:cs="Times New Roman"/>
          <w:sz w:val="24"/>
          <w:szCs w:val="24"/>
        </w:rPr>
      </w:pPr>
      <w:r w:rsidRPr="008318E1">
        <w:rPr>
          <w:rFonts w:ascii="Times New Roman" w:hAnsi="Times New Roman" w:cs="Times New Roman"/>
          <w:sz w:val="24"/>
          <w:szCs w:val="24"/>
        </w:rPr>
        <w:t>(7)  If a justification was prepared to support the procurement made before this one, briefly describe the circumstances justifying the procurement and whether there have been any significant changes.</w:t>
      </w:r>
    </w:p>
    <w:p w14:paraId="5473A9EA"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 xml:space="preserve">b.  </w:t>
      </w:r>
      <w:r w:rsidR="005C2500">
        <w:rPr>
          <w:rFonts w:ascii="Times New Roman" w:hAnsi="Times New Roman" w:cs="Times New Roman"/>
          <w:i/>
          <w:sz w:val="24"/>
          <w:szCs w:val="24"/>
        </w:rPr>
        <w:t>Other facts</w:t>
      </w:r>
      <w:r w:rsidRPr="008318E1">
        <w:rPr>
          <w:rFonts w:ascii="Times New Roman" w:hAnsi="Times New Roman" w:cs="Times New Roman"/>
          <w:sz w:val="24"/>
          <w:szCs w:val="24"/>
        </w:rPr>
        <w:t xml:space="preserve">.  </w:t>
      </w:r>
      <w:r w:rsidR="005C2500">
        <w:rPr>
          <w:rFonts w:ascii="Times New Roman" w:hAnsi="Times New Roman" w:cs="Times New Roman"/>
          <w:sz w:val="24"/>
          <w:szCs w:val="24"/>
        </w:rPr>
        <w:t>Provide any other facts necessary to justify limiting competition that were not previously stated</w:t>
      </w:r>
      <w:r w:rsidRPr="008318E1">
        <w:rPr>
          <w:rFonts w:ascii="Times New Roman" w:hAnsi="Times New Roman" w:cs="Times New Roman"/>
          <w:sz w:val="24"/>
          <w:szCs w:val="24"/>
        </w:rPr>
        <w:t>.</w:t>
      </w:r>
    </w:p>
    <w:p w14:paraId="5473A9EB" w14:textId="77777777" w:rsidR="008318E1" w:rsidRPr="008318E1" w:rsidRDefault="008318E1" w:rsidP="00102BFE">
      <w:pPr>
        <w:pStyle w:val="ind8"/>
        <w:tabs>
          <w:tab w:val="clear" w:pos="1728"/>
          <w:tab w:val="clear" w:pos="2304"/>
          <w:tab w:val="clear" w:pos="2880"/>
          <w:tab w:val="clear" w:pos="3456"/>
        </w:tabs>
        <w:spacing w:after="240"/>
        <w:ind w:left="0" w:firstLine="360"/>
        <w:rPr>
          <w:rFonts w:ascii="Times New Roman" w:hAnsi="Times New Roman" w:cs="Times New Roman"/>
          <w:sz w:val="24"/>
          <w:szCs w:val="24"/>
        </w:rPr>
      </w:pPr>
      <w:r w:rsidRPr="008318E1">
        <w:rPr>
          <w:rFonts w:ascii="Times New Roman" w:hAnsi="Times New Roman" w:cs="Times New Roman"/>
          <w:sz w:val="24"/>
          <w:szCs w:val="24"/>
        </w:rPr>
        <w:t>(Certifications will normally be provided on a separate page at the end of the J&amp;A to allow minor, administrative changes to be made during the review process.)</w:t>
      </w:r>
    </w:p>
    <w:p w14:paraId="5473A9E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11.  </w:t>
      </w:r>
      <w:r w:rsidRPr="008318E1">
        <w:rPr>
          <w:rFonts w:ascii="Times New Roman" w:hAnsi="Times New Roman" w:cs="Times New Roman"/>
          <w:b/>
          <w:sz w:val="24"/>
          <w:szCs w:val="24"/>
        </w:rPr>
        <w:t>Technical Certification:</w:t>
      </w:r>
      <w:r w:rsidRPr="008318E1">
        <w:rPr>
          <w:rFonts w:ascii="Times New Roman" w:hAnsi="Times New Roman" w:cs="Times New Roman"/>
          <w:sz w:val="24"/>
          <w:szCs w:val="24"/>
        </w:rPr>
        <w:t xml:space="preserve">  Include the following statement:</w:t>
      </w:r>
    </w:p>
    <w:p w14:paraId="5473A9ED" w14:textId="2C2127EC" w:rsid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lastRenderedPageBreak/>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0F0557F0" w14:textId="77777777" w:rsidR="00633A4B" w:rsidRPr="008318E1" w:rsidRDefault="00633A4B"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9EE"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EF"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0"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12.  </w:t>
      </w:r>
      <w:r w:rsidRPr="008318E1">
        <w:rPr>
          <w:rFonts w:ascii="Times New Roman" w:hAnsi="Times New Roman" w:cs="Times New Roman"/>
          <w:b/>
          <w:sz w:val="24"/>
          <w:szCs w:val="24"/>
        </w:rPr>
        <w:t>Requirements Certification:</w:t>
      </w:r>
      <w:r w:rsidRPr="008318E1">
        <w:rPr>
          <w:rFonts w:ascii="Times New Roman" w:hAnsi="Times New Roman" w:cs="Times New Roman"/>
          <w:sz w:val="24"/>
          <w:szCs w:val="24"/>
        </w:rPr>
        <w:t xml:space="preserve">  Include the following statement:</w:t>
      </w:r>
    </w:p>
    <w:p w14:paraId="5473A9F1"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the supporting data under my cognizance</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which are included in the justification are accurate and complete to the best of my knowledge and belief.</w:t>
      </w:r>
    </w:p>
    <w:p w14:paraId="5473A9F2"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3"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4" w14:textId="77777777" w:rsidR="008318E1" w:rsidRPr="008318E1" w:rsidRDefault="008318E1" w:rsidP="00102BFE">
      <w:pPr>
        <w:spacing w:after="240"/>
        <w:rPr>
          <w:rFonts w:ascii="Times New Roman" w:hAnsi="Times New Roman" w:cs="Times New Roman"/>
          <w:sz w:val="24"/>
          <w:szCs w:val="24"/>
        </w:rPr>
      </w:pPr>
    </w:p>
    <w:p w14:paraId="5473A9F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b/>
        <w:t>Only the most senior persons within the organization responsible for acquiring the supplies or services described in the justification (</w:t>
      </w:r>
      <w:proofErr w:type="gramStart"/>
      <w:r w:rsidRPr="008318E1">
        <w:rPr>
          <w:rFonts w:ascii="Times New Roman" w:hAnsi="Times New Roman" w:cs="Times New Roman"/>
          <w:sz w:val="24"/>
          <w:szCs w:val="24"/>
        </w:rPr>
        <w:t>e.g.</w:t>
      </w:r>
      <w:proofErr w:type="gramEnd"/>
      <w:r w:rsidRPr="008318E1">
        <w:rPr>
          <w:rFonts w:ascii="Times New Roman" w:hAnsi="Times New Roman" w:cs="Times New Roman"/>
          <w:sz w:val="24"/>
          <w:szCs w:val="24"/>
        </w:rPr>
        <w:t xml:space="preserve">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m</w:t>
      </w:r>
      <w:r w:rsidRPr="008318E1">
        <w:rPr>
          <w:rFonts w:ascii="Times New Roman" w:hAnsi="Times New Roman" w:cs="Times New Roman"/>
          <w:sz w:val="24"/>
          <w:szCs w:val="24"/>
        </w:rPr>
        <w:t xml:space="preserve">anager, </w:t>
      </w:r>
      <w:r w:rsidR="00BF33FD">
        <w:rPr>
          <w:rFonts w:ascii="Times New Roman" w:hAnsi="Times New Roman" w:cs="Times New Roman"/>
          <w:sz w:val="24"/>
          <w:szCs w:val="24"/>
        </w:rPr>
        <w:t>d</w:t>
      </w:r>
      <w:r w:rsidRPr="008318E1">
        <w:rPr>
          <w:rFonts w:ascii="Times New Roman" w:hAnsi="Times New Roman" w:cs="Times New Roman"/>
          <w:sz w:val="24"/>
          <w:szCs w:val="24"/>
        </w:rPr>
        <w:t xml:space="preserve">epot </w:t>
      </w:r>
      <w:r w:rsidR="00BF33FD">
        <w:rPr>
          <w:rFonts w:ascii="Times New Roman" w:hAnsi="Times New Roman" w:cs="Times New Roman"/>
          <w:sz w:val="24"/>
          <w:szCs w:val="24"/>
        </w:rPr>
        <w:t>c</w:t>
      </w:r>
      <w:r w:rsidRPr="008318E1">
        <w:rPr>
          <w:rFonts w:ascii="Times New Roman" w:hAnsi="Times New Roman" w:cs="Times New Roman"/>
          <w:sz w:val="24"/>
          <w:szCs w:val="24"/>
        </w:rPr>
        <w:t xml:space="preserve">ommander, or </w:t>
      </w:r>
      <w:r w:rsidR="00BF33FD">
        <w:rPr>
          <w:rFonts w:ascii="Times New Roman" w:hAnsi="Times New Roman" w:cs="Times New Roman"/>
          <w:sz w:val="24"/>
          <w:szCs w:val="24"/>
        </w:rPr>
        <w:t>s</w:t>
      </w:r>
      <w:r w:rsidRPr="008318E1">
        <w:rPr>
          <w:rFonts w:ascii="Times New Roman" w:hAnsi="Times New Roman" w:cs="Times New Roman"/>
          <w:sz w:val="24"/>
          <w:szCs w:val="24"/>
        </w:rPr>
        <w:t xml:space="preserve">enior </w:t>
      </w:r>
      <w:r w:rsidR="00BF33FD">
        <w:rPr>
          <w:rFonts w:ascii="Times New Roman" w:hAnsi="Times New Roman" w:cs="Times New Roman"/>
          <w:sz w:val="24"/>
          <w:szCs w:val="24"/>
        </w:rPr>
        <w:t>p</w:t>
      </w:r>
      <w:r w:rsidRPr="008318E1">
        <w:rPr>
          <w:rFonts w:ascii="Times New Roman" w:hAnsi="Times New Roman" w:cs="Times New Roman"/>
          <w:sz w:val="24"/>
          <w:szCs w:val="24"/>
        </w:rPr>
        <w:t xml:space="preserve">rogram </w:t>
      </w:r>
      <w:r w:rsidR="00BF33FD">
        <w:rPr>
          <w:rFonts w:ascii="Times New Roman" w:hAnsi="Times New Roman" w:cs="Times New Roman"/>
          <w:sz w:val="24"/>
          <w:szCs w:val="24"/>
        </w:rPr>
        <w:t>e</w:t>
      </w:r>
      <w:r w:rsidRPr="008318E1">
        <w:rPr>
          <w:rFonts w:ascii="Times New Roman" w:hAnsi="Times New Roman" w:cs="Times New Roman"/>
          <w:sz w:val="24"/>
          <w:szCs w:val="24"/>
        </w:rPr>
        <w:t xml:space="preserve">ngineer) and with specific knowledge of the individual </w:t>
      </w:r>
      <w:r w:rsidR="00976972">
        <w:rPr>
          <w:rFonts w:ascii="Times New Roman" w:hAnsi="Times New Roman" w:cs="Times New Roman"/>
          <w:sz w:val="24"/>
          <w:szCs w:val="24"/>
        </w:rPr>
        <w:t>requirement (</w:t>
      </w:r>
      <w:r w:rsidRPr="008318E1">
        <w:rPr>
          <w:rFonts w:ascii="Times New Roman" w:hAnsi="Times New Roman" w:cs="Times New Roman"/>
          <w:sz w:val="24"/>
          <w:szCs w:val="24"/>
        </w:rPr>
        <w:t>commodity</w:t>
      </w:r>
      <w:r w:rsidR="00976972">
        <w:rPr>
          <w:rFonts w:ascii="Times New Roman" w:hAnsi="Times New Roman" w:cs="Times New Roman"/>
          <w:sz w:val="24"/>
          <w:szCs w:val="24"/>
        </w:rPr>
        <w:t>, technology, and/</w:t>
      </w:r>
      <w:r w:rsidRPr="008318E1">
        <w:rPr>
          <w:rFonts w:ascii="Times New Roman" w:hAnsi="Times New Roman" w:cs="Times New Roman"/>
          <w:sz w:val="24"/>
          <w:szCs w:val="24"/>
        </w:rPr>
        <w:t>or function</w:t>
      </w:r>
      <w:r w:rsidR="00976972">
        <w:rPr>
          <w:rFonts w:ascii="Times New Roman" w:hAnsi="Times New Roman" w:cs="Times New Roman"/>
          <w:sz w:val="24"/>
          <w:szCs w:val="24"/>
        </w:rPr>
        <w:t>)</w:t>
      </w:r>
      <w:r w:rsidRPr="008318E1">
        <w:rPr>
          <w:rFonts w:ascii="Times New Roman" w:hAnsi="Times New Roman" w:cs="Times New Roman"/>
          <w:sz w:val="24"/>
          <w:szCs w:val="24"/>
        </w:rPr>
        <w:t xml:space="preserve"> shall sign the </w:t>
      </w:r>
      <w:r w:rsidR="00BF33FD">
        <w:rPr>
          <w:rFonts w:ascii="Times New Roman" w:hAnsi="Times New Roman" w:cs="Times New Roman"/>
          <w:sz w:val="24"/>
          <w:szCs w:val="24"/>
        </w:rPr>
        <w:t>t</w:t>
      </w:r>
      <w:r w:rsidRPr="008318E1">
        <w:rPr>
          <w:rFonts w:ascii="Times New Roman" w:hAnsi="Times New Roman" w:cs="Times New Roman"/>
          <w:sz w:val="24"/>
          <w:szCs w:val="24"/>
        </w:rPr>
        <w:t xml:space="preserve">echnical and </w:t>
      </w:r>
      <w:r w:rsidR="00BF33FD">
        <w:rPr>
          <w:rFonts w:ascii="Times New Roman" w:hAnsi="Times New Roman" w:cs="Times New Roman"/>
          <w:sz w:val="24"/>
          <w:szCs w:val="24"/>
        </w:rPr>
        <w:t>r</w:t>
      </w:r>
      <w:r w:rsidRPr="008318E1">
        <w:rPr>
          <w:rFonts w:ascii="Times New Roman" w:hAnsi="Times New Roman" w:cs="Times New Roman"/>
          <w:sz w:val="24"/>
          <w:szCs w:val="24"/>
        </w:rPr>
        <w:t xml:space="preserve">equirements </w:t>
      </w:r>
      <w:r w:rsidR="00BF33FD">
        <w:rPr>
          <w:rFonts w:ascii="Times New Roman" w:hAnsi="Times New Roman" w:cs="Times New Roman"/>
          <w:sz w:val="24"/>
          <w:szCs w:val="24"/>
        </w:rPr>
        <w:t>c</w:t>
      </w:r>
      <w:r w:rsidRPr="008318E1">
        <w:rPr>
          <w:rFonts w:ascii="Times New Roman" w:hAnsi="Times New Roman" w:cs="Times New Roman"/>
          <w:sz w:val="24"/>
          <w:szCs w:val="24"/>
        </w:rPr>
        <w:t>ertifications.</w:t>
      </w:r>
    </w:p>
    <w:p w14:paraId="5473A9F6"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13.  </w:t>
      </w:r>
      <w:r w:rsidRPr="008318E1">
        <w:rPr>
          <w:rFonts w:ascii="Times New Roman" w:hAnsi="Times New Roman" w:cs="Times New Roman"/>
          <w:b/>
          <w:sz w:val="24"/>
          <w:szCs w:val="24"/>
        </w:rPr>
        <w:t xml:space="preserve">Fair and Reasonable Cost Determination:  </w:t>
      </w:r>
      <w:r w:rsidRPr="008318E1">
        <w:rPr>
          <w:rFonts w:ascii="Times New Roman" w:hAnsi="Times New Roman" w:cs="Times New Roman"/>
          <w:sz w:val="24"/>
          <w:szCs w:val="24"/>
        </w:rPr>
        <w:t>Include the following determination:</w:t>
      </w:r>
    </w:p>
    <w:p w14:paraId="5473A9F7"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hereby determine that the anticipated cost to the Government for this contract action will be fair and reasonable.</w:t>
      </w:r>
    </w:p>
    <w:p w14:paraId="5473A9F8" w14:textId="77777777" w:rsidR="008318E1" w:rsidRPr="008318E1" w:rsidRDefault="008318E1" w:rsidP="00102BFE">
      <w:pPr>
        <w:pStyle w:val="ind4"/>
        <w:tabs>
          <w:tab w:val="clear" w:pos="1152"/>
          <w:tab w:val="clear" w:pos="1728"/>
          <w:tab w:val="clear" w:pos="2304"/>
          <w:tab w:val="clear" w:pos="2880"/>
          <w:tab w:val="clear" w:pos="3456"/>
          <w:tab w:val="left" w:pos="360"/>
        </w:tabs>
        <w:spacing w:after="240"/>
        <w:ind w:left="0"/>
        <w:rPr>
          <w:rFonts w:ascii="Times New Roman" w:hAnsi="Times New Roman" w:cs="Times New Roman"/>
          <w:sz w:val="24"/>
          <w:szCs w:val="24"/>
        </w:rPr>
      </w:pPr>
      <w:r w:rsidRPr="008318E1">
        <w:rPr>
          <w:rFonts w:ascii="Times New Roman" w:hAnsi="Times New Roman" w:cs="Times New Roman"/>
          <w:sz w:val="24"/>
          <w:szCs w:val="24"/>
        </w:rPr>
        <w:tab/>
        <w:t>Provide the basis for this determination (e.g., describe techniques to be used to determine fair and reasonable price, such as cost analysis, price analysis, audit, should cost, independent Government estimate, etc.).  As part of the basis, indicate whether certified cost or pricing data will be required or if one of the exceptions in FAR 15.403 applies.</w:t>
      </w:r>
    </w:p>
    <w:p w14:paraId="5473A9F9"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A"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t xml:space="preserve">  Title:  </w:t>
      </w:r>
      <w:r w:rsidRPr="008318E1">
        <w:rPr>
          <w:rFonts w:ascii="Times New Roman" w:hAnsi="Times New Roman" w:cs="Times New Roman"/>
          <w:sz w:val="24"/>
          <w:szCs w:val="24"/>
        </w:rPr>
        <w:tab/>
        <w:t>Signature:  ______________________</w:t>
      </w:r>
    </w:p>
    <w:p w14:paraId="5473A9FB"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 xml:space="preserve">14.  </w:t>
      </w:r>
      <w:r w:rsidRPr="008318E1">
        <w:rPr>
          <w:rFonts w:ascii="Times New Roman" w:hAnsi="Times New Roman" w:cs="Times New Roman"/>
          <w:b/>
          <w:sz w:val="24"/>
          <w:szCs w:val="24"/>
        </w:rPr>
        <w:t xml:space="preserve">Contracting Officer Certification:  </w:t>
      </w:r>
      <w:r w:rsidRPr="008318E1">
        <w:rPr>
          <w:rFonts w:ascii="Times New Roman" w:hAnsi="Times New Roman" w:cs="Times New Roman"/>
          <w:sz w:val="24"/>
          <w:szCs w:val="24"/>
        </w:rPr>
        <w:t>This certification shall be made by the contracting officer who will sign the contract resulting from this justification and approval.  Include the following statement:</w:t>
      </w:r>
    </w:p>
    <w:p w14:paraId="5473A9FC"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sidRPr="008318E1">
        <w:rPr>
          <w:rFonts w:ascii="Times New Roman" w:hAnsi="Times New Roman" w:cs="Times New Roman"/>
          <w:sz w:val="24"/>
          <w:szCs w:val="24"/>
        </w:rPr>
        <w:t>I certify that this justification is accurate and complete to the best of my knowledge and belief.</w:t>
      </w:r>
    </w:p>
    <w:p w14:paraId="5473A9FD" w14:textId="77777777" w:rsidR="008318E1" w:rsidRDefault="008318E1" w:rsidP="008318E1">
      <w:pPr>
        <w:tabs>
          <w:tab w:val="left" w:pos="720"/>
          <w:tab w:val="left" w:pos="4320"/>
        </w:tabs>
        <w:spacing w:after="0"/>
        <w:rPr>
          <w:rFonts w:ascii="Times New Roman" w:hAnsi="Times New Roman" w:cs="Times New Roman"/>
          <w:sz w:val="24"/>
          <w:szCs w:val="24"/>
        </w:rPr>
      </w:pPr>
      <w:r w:rsidRPr="008318E1">
        <w:rPr>
          <w:rFonts w:ascii="Times New Roman" w:hAnsi="Times New Roman" w:cs="Times New Roman"/>
          <w:sz w:val="24"/>
          <w:szCs w:val="24"/>
        </w:rPr>
        <w:t xml:space="preserve">  Typed Name:  </w:t>
      </w:r>
      <w:r w:rsidRPr="008318E1">
        <w:rPr>
          <w:rFonts w:ascii="Times New Roman" w:hAnsi="Times New Roman" w:cs="Times New Roman"/>
          <w:sz w:val="24"/>
          <w:szCs w:val="24"/>
        </w:rPr>
        <w:tab/>
        <w:t>Date:  __________________________</w:t>
      </w:r>
    </w:p>
    <w:p w14:paraId="5473A9FE" w14:textId="77777777" w:rsidR="008318E1" w:rsidRPr="008318E1" w:rsidRDefault="008318E1" w:rsidP="008318E1">
      <w:pPr>
        <w:tabs>
          <w:tab w:val="left" w:pos="720"/>
          <w:tab w:val="left" w:pos="4320"/>
        </w:tabs>
        <w:spacing w:after="240"/>
        <w:rPr>
          <w:rFonts w:ascii="Times New Roman" w:hAnsi="Times New Roman" w:cs="Times New Roman"/>
          <w:sz w:val="24"/>
          <w:szCs w:val="24"/>
        </w:rPr>
      </w:pPr>
      <w:r w:rsidRPr="008318E1">
        <w:rPr>
          <w:rFonts w:ascii="Times New Roman" w:hAnsi="Times New Roman" w:cs="Times New Roman"/>
          <w:sz w:val="24"/>
          <w:szCs w:val="24"/>
        </w:rPr>
        <w:lastRenderedPageBreak/>
        <w:t xml:space="preserve">  Title:  </w:t>
      </w:r>
      <w:r w:rsidRPr="008318E1">
        <w:rPr>
          <w:rFonts w:ascii="Times New Roman" w:hAnsi="Times New Roman" w:cs="Times New Roman"/>
          <w:sz w:val="24"/>
          <w:szCs w:val="24"/>
        </w:rPr>
        <w:tab/>
        <w:t>Signature:  ______________________</w:t>
      </w:r>
    </w:p>
    <w:p w14:paraId="5473A9FF" w14:textId="77777777" w:rsidR="008318E1" w:rsidRPr="008318E1" w:rsidRDefault="008318E1" w:rsidP="00102BFE">
      <w:pPr>
        <w:spacing w:after="240"/>
        <w:rPr>
          <w:rFonts w:ascii="Times New Roman" w:hAnsi="Times New Roman" w:cs="Times New Roman"/>
          <w:sz w:val="24"/>
          <w:szCs w:val="24"/>
        </w:rPr>
      </w:pPr>
    </w:p>
    <w:p w14:paraId="5473AA00" w14:textId="5FB3D54E"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Note:  </w:t>
      </w:r>
      <w:r w:rsidR="00F770B6">
        <w:rPr>
          <w:rFonts w:ascii="Times New Roman" w:hAnsi="Times New Roman" w:cs="Times New Roman"/>
          <w:sz w:val="24"/>
          <w:szCs w:val="24"/>
        </w:rPr>
        <w:t>It is recommended for the contracting officer to annotate a</w:t>
      </w:r>
      <w:r w:rsidRPr="008318E1">
        <w:rPr>
          <w:rFonts w:ascii="Times New Roman" w:hAnsi="Times New Roman" w:cs="Times New Roman"/>
          <w:sz w:val="24"/>
          <w:szCs w:val="24"/>
        </w:rPr>
        <w:t xml:space="preserve">t the bottom of each J&amp;A </w:t>
      </w:r>
      <w:r w:rsidR="00770F5F">
        <w:rPr>
          <w:rFonts w:ascii="Times New Roman" w:hAnsi="Times New Roman" w:cs="Times New Roman"/>
          <w:sz w:val="24"/>
          <w:szCs w:val="24"/>
        </w:rPr>
        <w:t>page</w:t>
      </w:r>
      <w:r w:rsidR="00F770B6">
        <w:rPr>
          <w:rFonts w:ascii="Times New Roman" w:hAnsi="Times New Roman" w:cs="Times New Roman"/>
          <w:sz w:val="24"/>
          <w:szCs w:val="24"/>
        </w:rPr>
        <w:t xml:space="preserve"> </w:t>
      </w:r>
      <w:r w:rsidRPr="008318E1">
        <w:rPr>
          <w:rFonts w:ascii="Times New Roman" w:hAnsi="Times New Roman" w:cs="Times New Roman"/>
          <w:sz w:val="24"/>
          <w:szCs w:val="24"/>
        </w:rPr>
        <w:t>the following marking</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as appropriate</w:t>
      </w:r>
      <w:r w:rsidR="000E0643">
        <w:rPr>
          <w:rFonts w:ascii="Times New Roman" w:hAnsi="Times New Roman" w:cs="Times New Roman"/>
          <w:sz w:val="24"/>
          <w:szCs w:val="24"/>
        </w:rPr>
        <w:t>,</w:t>
      </w:r>
      <w:r w:rsidR="00F770B6">
        <w:rPr>
          <w:rFonts w:ascii="Times New Roman" w:hAnsi="Times New Roman" w:cs="Times New Roman"/>
          <w:sz w:val="24"/>
          <w:szCs w:val="24"/>
        </w:rPr>
        <w:t xml:space="preserve"> prior to posting on the internet</w:t>
      </w:r>
      <w:proofErr w:type="gramStart"/>
      <w:r w:rsidRPr="008318E1">
        <w:rPr>
          <w:rFonts w:ascii="Times New Roman" w:hAnsi="Times New Roman" w:cs="Times New Roman"/>
          <w:sz w:val="24"/>
          <w:szCs w:val="24"/>
        </w:rPr>
        <w:t>:  “</w:t>
      </w:r>
      <w:proofErr w:type="gramEnd"/>
      <w:r w:rsidR="00EE51CE">
        <w:rPr>
          <w:rFonts w:ascii="Times New Roman" w:hAnsi="Times New Roman" w:cs="Times New Roman"/>
          <w:sz w:val="24"/>
          <w:szCs w:val="24"/>
        </w:rPr>
        <w:t>Controlled Unclassified Information</w:t>
      </w:r>
      <w:r w:rsidRPr="008318E1">
        <w:rPr>
          <w:rFonts w:ascii="Times New Roman" w:hAnsi="Times New Roman" w:cs="Times New Roman"/>
          <w:sz w:val="24"/>
          <w:szCs w:val="24"/>
        </w:rPr>
        <w:t>”.</w:t>
      </w:r>
    </w:p>
    <w:p w14:paraId="5473AA01" w14:textId="77777777" w:rsidR="008318E1" w:rsidRPr="008318E1" w:rsidRDefault="008318E1" w:rsidP="00102BFE">
      <w:pPr>
        <w:spacing w:after="240"/>
        <w:rPr>
          <w:rFonts w:ascii="Times New Roman" w:hAnsi="Times New Roman" w:cs="Times New Roman"/>
          <w:sz w:val="24"/>
          <w:szCs w:val="24"/>
        </w:rPr>
      </w:pPr>
    </w:p>
    <w:p w14:paraId="5473AA02"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Approval</w:t>
      </w:r>
    </w:p>
    <w:p w14:paraId="5473AA03" w14:textId="77777777" w:rsidR="008318E1" w:rsidRPr="008318E1" w:rsidRDefault="008318E1" w:rsidP="00102BFE">
      <w:pPr>
        <w:pStyle w:val="Normalbc"/>
        <w:spacing w:after="240"/>
        <w:rPr>
          <w:rFonts w:ascii="Times New Roman" w:hAnsi="Times New Roman" w:cs="Times New Roman"/>
          <w:b w:val="0"/>
          <w:sz w:val="24"/>
          <w:szCs w:val="24"/>
        </w:rPr>
      </w:pPr>
      <w:r w:rsidRPr="008318E1">
        <w:rPr>
          <w:rFonts w:ascii="Times New Roman" w:hAnsi="Times New Roman" w:cs="Times New Roman"/>
          <w:b w:val="0"/>
          <w:sz w:val="24"/>
          <w:szCs w:val="24"/>
        </w:rPr>
        <w:t xml:space="preserve">(The </w:t>
      </w:r>
      <w:r w:rsidR="00BF33FD">
        <w:rPr>
          <w:rFonts w:ascii="Times New Roman" w:hAnsi="Times New Roman" w:cs="Times New Roman"/>
          <w:b w:val="0"/>
          <w:sz w:val="24"/>
          <w:szCs w:val="24"/>
        </w:rPr>
        <w:t>a</w:t>
      </w:r>
      <w:r w:rsidRPr="008318E1">
        <w:rPr>
          <w:rFonts w:ascii="Times New Roman" w:hAnsi="Times New Roman" w:cs="Times New Roman"/>
          <w:b w:val="0"/>
          <w:sz w:val="24"/>
          <w:szCs w:val="24"/>
        </w:rPr>
        <w:t>pproval statement is drafted on a separate page from the certifications</w:t>
      </w:r>
      <w:r w:rsidR="0018226B">
        <w:rPr>
          <w:rFonts w:ascii="Times New Roman" w:hAnsi="Times New Roman" w:cs="Times New Roman"/>
          <w:b w:val="0"/>
          <w:sz w:val="24"/>
          <w:szCs w:val="24"/>
        </w:rPr>
        <w:t xml:space="preserve"> and tailored to the instant contract action</w:t>
      </w:r>
      <w:r w:rsidRPr="008318E1">
        <w:rPr>
          <w:rFonts w:ascii="Times New Roman" w:hAnsi="Times New Roman" w:cs="Times New Roman"/>
          <w:b w:val="0"/>
          <w:sz w:val="24"/>
          <w:szCs w:val="24"/>
        </w:rPr>
        <w:t>)</w:t>
      </w:r>
    </w:p>
    <w:p w14:paraId="5473AA04"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Based on the foregoing justification, I hereby approve the procurement of (state equipment/services being procured) on </w:t>
      </w:r>
      <w:proofErr w:type="gramStart"/>
      <w:r w:rsidRPr="008318E1">
        <w:rPr>
          <w:rFonts w:ascii="Times New Roman" w:hAnsi="Times New Roman" w:cs="Times New Roman"/>
          <w:sz w:val="24"/>
          <w:szCs w:val="24"/>
        </w:rPr>
        <w:t>an other</w:t>
      </w:r>
      <w:proofErr w:type="gramEnd"/>
      <w:r w:rsidRPr="008318E1">
        <w:rPr>
          <w:rFonts w:ascii="Times New Roman" w:hAnsi="Times New Roman" w:cs="Times New Roman"/>
          <w:sz w:val="24"/>
          <w:szCs w:val="24"/>
        </w:rPr>
        <w:t xml:space="preserve"> than full and open competition basis pursuant to the authority of 10 U.S.C.</w:t>
      </w:r>
      <w:r w:rsidR="00BF33FD">
        <w:rPr>
          <w:rFonts w:ascii="Times New Roman" w:hAnsi="Times New Roman" w:cs="Times New Roman"/>
          <w:sz w:val="24"/>
          <w:szCs w:val="24"/>
        </w:rPr>
        <w:t xml:space="preserve"> </w:t>
      </w:r>
      <w:r w:rsidRPr="008318E1">
        <w:rPr>
          <w:rFonts w:ascii="Times New Roman" w:hAnsi="Times New Roman" w:cs="Times New Roman"/>
          <w:sz w:val="24"/>
          <w:szCs w:val="24"/>
        </w:rPr>
        <w:t>2304(c) (insert authority and general title), subject to availability of funds, and provided that the services and property herein described have otherwise been authorized for acquisition.</w:t>
      </w:r>
    </w:p>
    <w:p w14:paraId="5473AA05" w14:textId="77777777" w:rsidR="008318E1" w:rsidRPr="008318E1" w:rsidRDefault="008318E1" w:rsidP="00102BFE">
      <w:pPr>
        <w:spacing w:after="240"/>
        <w:rPr>
          <w:rFonts w:ascii="Times New Roman" w:hAnsi="Times New Roman" w:cs="Times New Roman"/>
          <w:sz w:val="24"/>
          <w:szCs w:val="24"/>
        </w:rPr>
      </w:pPr>
    </w:p>
    <w:p w14:paraId="5473AA06" w14:textId="77777777" w:rsidR="008318E1" w:rsidRPr="008318E1" w:rsidRDefault="008318E1" w:rsidP="008318E1">
      <w:pPr>
        <w:tabs>
          <w:tab w:val="left" w:pos="4320"/>
          <w:tab w:val="left" w:pos="4680"/>
        </w:tabs>
        <w:spacing w:after="240"/>
        <w:rPr>
          <w:rFonts w:ascii="Times New Roman" w:hAnsi="Times New Roman" w:cs="Times New Roman"/>
          <w:sz w:val="24"/>
          <w:szCs w:val="24"/>
        </w:rPr>
      </w:pPr>
      <w:r w:rsidRPr="008318E1">
        <w:rPr>
          <w:rFonts w:ascii="Times New Roman" w:hAnsi="Times New Roman" w:cs="Times New Roman"/>
          <w:sz w:val="24"/>
          <w:szCs w:val="24"/>
        </w:rPr>
        <w:t>Date:  ___________________</w:t>
      </w:r>
      <w:r w:rsidRPr="008318E1">
        <w:rPr>
          <w:rFonts w:ascii="Times New Roman" w:hAnsi="Times New Roman" w:cs="Times New Roman"/>
          <w:sz w:val="24"/>
          <w:szCs w:val="24"/>
        </w:rPr>
        <w:tab/>
      </w:r>
      <w:r w:rsidRPr="008318E1">
        <w:rPr>
          <w:rFonts w:ascii="Times New Roman" w:hAnsi="Times New Roman" w:cs="Times New Roman"/>
          <w:sz w:val="24"/>
          <w:szCs w:val="24"/>
        </w:rPr>
        <w:tab/>
        <w:t>Signature:  ___________________</w:t>
      </w:r>
    </w:p>
    <w:p w14:paraId="5473AA07" w14:textId="77777777" w:rsidR="008318E1" w:rsidRPr="008318E1" w:rsidRDefault="008318E1" w:rsidP="00102BFE">
      <w:pPr>
        <w:spacing w:after="240"/>
        <w:rPr>
          <w:rFonts w:ascii="Times New Roman" w:hAnsi="Times New Roman" w:cs="Times New Roman"/>
          <w:sz w:val="24"/>
          <w:szCs w:val="24"/>
        </w:rPr>
      </w:pPr>
    </w:p>
    <w:p w14:paraId="5473AA08" w14:textId="77777777" w:rsidR="008318E1" w:rsidRPr="008318E1" w:rsidRDefault="008318E1" w:rsidP="00A96D5A">
      <w:pPr>
        <w:pStyle w:val="Heading4"/>
      </w:pPr>
      <w:bookmarkStart w:id="109" w:name="_Toc512858683"/>
      <w:bookmarkStart w:id="110" w:name="_Toc123213336"/>
      <w:bookmarkStart w:id="111" w:name="_Toc124493451"/>
      <w:bookmarkStart w:id="112" w:name="_Toc132198544"/>
      <w:r w:rsidRPr="008318E1">
        <w:t>5153.</w:t>
      </w:r>
      <w:r w:rsidR="00BB1B64">
        <w:t>303-</w:t>
      </w:r>
      <w:proofErr w:type="gramStart"/>
      <w:r w:rsidR="00BB1B64">
        <w:t>6</w:t>
      </w:r>
      <w:r w:rsidRPr="008318E1">
        <w:t xml:space="preserve"> </w:t>
      </w:r>
      <w:r w:rsidR="00BF33FD">
        <w:t xml:space="preserve"> </w:t>
      </w:r>
      <w:r w:rsidRPr="008318E1">
        <w:t>Format</w:t>
      </w:r>
      <w:proofErr w:type="gramEnd"/>
      <w:r w:rsidRPr="008318E1">
        <w:t xml:space="preserve"> for a </w:t>
      </w:r>
      <w:r w:rsidR="00C54CDD">
        <w:t>b</w:t>
      </w:r>
      <w:r w:rsidRPr="008318E1">
        <w:t xml:space="preserve">id </w:t>
      </w:r>
      <w:r w:rsidR="00C54CDD">
        <w:t>p</w:t>
      </w:r>
      <w:r w:rsidRPr="008318E1">
        <w:t xml:space="preserve">rotest </w:t>
      </w:r>
      <w:r w:rsidR="00C54CDD">
        <w:t>a</w:t>
      </w:r>
      <w:r w:rsidRPr="008318E1">
        <w:t xml:space="preserve">ction </w:t>
      </w:r>
      <w:r w:rsidR="00C54CDD">
        <w:t>r</w:t>
      </w:r>
      <w:r w:rsidRPr="008318E1">
        <w:t>eport.</w:t>
      </w:r>
      <w:bookmarkEnd w:id="109"/>
      <w:bookmarkEnd w:id="110"/>
      <w:bookmarkEnd w:id="111"/>
      <w:bookmarkEnd w:id="112"/>
    </w:p>
    <w:p w14:paraId="5473AA09"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Bid Protest Action Report</w:t>
      </w:r>
    </w:p>
    <w:p w14:paraId="5473AA0A"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(RCS DD-DR&amp;E(AR)1669)</w:t>
      </w:r>
    </w:p>
    <w:p w14:paraId="5473AA0B"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Protester:  ___________________________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____________________________________</w:t>
      </w:r>
    </w:p>
    <w:p w14:paraId="5473AA0C"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number:  __________________________</w:t>
      </w:r>
      <w:r w:rsidR="0065281B">
        <w:rPr>
          <w:rFonts w:ascii="Times New Roman" w:hAnsi="Times New Roman" w:cs="Times New Roman"/>
          <w:sz w:val="24"/>
          <w:szCs w:val="24"/>
        </w:rPr>
        <w:t>_</w:t>
      </w:r>
      <w:r w:rsidRPr="008318E1">
        <w:rPr>
          <w:rFonts w:ascii="Times New Roman" w:hAnsi="Times New Roman" w:cs="Times New Roman"/>
          <w:sz w:val="24"/>
          <w:szCs w:val="24"/>
        </w:rPr>
        <w:t>________________________________</w:t>
      </w:r>
    </w:p>
    <w:p w14:paraId="5473AA0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Protest Forum (GAO/AGENCY):  ____________________________________________</w:t>
      </w:r>
    </w:p>
    <w:p w14:paraId="5473AA0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Has there been a Freedom of Information Act request or Congressional, </w:t>
      </w:r>
      <w:r w:rsidR="00166A57">
        <w:rPr>
          <w:rFonts w:ascii="Times New Roman" w:hAnsi="Times New Roman" w:cs="Times New Roman"/>
          <w:sz w:val="24"/>
          <w:szCs w:val="24"/>
        </w:rPr>
        <w:t>Office of the Secretary of Defense;</w:t>
      </w:r>
      <w:r w:rsidRPr="008318E1">
        <w:rPr>
          <w:rFonts w:ascii="Times New Roman" w:hAnsi="Times New Roman" w:cs="Times New Roman"/>
          <w:sz w:val="24"/>
          <w:szCs w:val="24"/>
        </w:rPr>
        <w:t xml:space="preserve"> </w:t>
      </w:r>
      <w:r w:rsidR="00166A57">
        <w:rPr>
          <w:rFonts w:ascii="Times New Roman" w:hAnsi="Times New Roman" w:cs="Times New Roman"/>
          <w:sz w:val="24"/>
          <w:szCs w:val="24"/>
        </w:rPr>
        <w:t>Headquarters, Department of Army;</w:t>
      </w:r>
      <w:r w:rsidRPr="008318E1">
        <w:rPr>
          <w:rFonts w:ascii="Times New Roman" w:hAnsi="Times New Roman" w:cs="Times New Roman"/>
          <w:sz w:val="24"/>
          <w:szCs w:val="24"/>
        </w:rPr>
        <w:t xml:space="preserve"> media, or other </w:t>
      </w:r>
      <w:proofErr w:type="gramStart"/>
      <w:r w:rsidRPr="008318E1">
        <w:rPr>
          <w:rFonts w:ascii="Times New Roman" w:hAnsi="Times New Roman" w:cs="Times New Roman"/>
          <w:sz w:val="24"/>
          <w:szCs w:val="24"/>
        </w:rPr>
        <w:t>high level</w:t>
      </w:r>
      <w:proofErr w:type="gramEnd"/>
      <w:r w:rsidRPr="008318E1">
        <w:rPr>
          <w:rFonts w:ascii="Times New Roman" w:hAnsi="Times New Roman" w:cs="Times New Roman"/>
          <w:sz w:val="24"/>
          <w:szCs w:val="24"/>
        </w:rPr>
        <w:t xml:space="preserve"> interest in any aspect of the protested acquisition or action (including the period prior to any protest)?</w:t>
      </w:r>
    </w:p>
    <w:p w14:paraId="5473AA0F"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t>Circle One:  Pre-award/Post Award Negotiated/Sealed Bid</w:t>
      </w:r>
    </w:p>
    <w:p w14:paraId="5473AA10" w14:textId="77777777" w:rsidR="008318E1" w:rsidRPr="008318E1" w:rsidRDefault="008318E1" w:rsidP="00102BFE">
      <w:pPr>
        <w:spacing w:after="240"/>
        <w:rPr>
          <w:rFonts w:ascii="Times New Roman" w:hAnsi="Times New Roman" w:cs="Times New Roman"/>
          <w:b/>
          <w:sz w:val="24"/>
          <w:szCs w:val="24"/>
        </w:rPr>
      </w:pPr>
      <w:r w:rsidRPr="008318E1">
        <w:rPr>
          <w:rFonts w:ascii="Times New Roman" w:hAnsi="Times New Roman" w:cs="Times New Roman"/>
          <w:b/>
          <w:sz w:val="24"/>
          <w:szCs w:val="24"/>
        </w:rPr>
        <w:lastRenderedPageBreak/>
        <w:t xml:space="preserve">Best Value:  Yes </w:t>
      </w:r>
      <w:r w:rsidR="00166A57">
        <w:rPr>
          <w:rFonts w:ascii="Times New Roman" w:hAnsi="Times New Roman" w:cs="Times New Roman"/>
          <w:b/>
          <w:sz w:val="24"/>
          <w:szCs w:val="24"/>
        </w:rPr>
        <w:t xml:space="preserve">  </w:t>
      </w:r>
      <w:r w:rsidRPr="008318E1">
        <w:rPr>
          <w:rFonts w:ascii="Times New Roman" w:hAnsi="Times New Roman" w:cs="Times New Roman"/>
          <w:b/>
          <w:sz w:val="24"/>
          <w:szCs w:val="24"/>
        </w:rPr>
        <w:t xml:space="preserve"> No</w:t>
      </w:r>
    </w:p>
    <w:p w14:paraId="5473AA11" w14:textId="36317CF6"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D</w:t>
      </w:r>
      <w:r w:rsidR="00E4511B">
        <w:rPr>
          <w:rFonts w:ascii="Times New Roman" w:hAnsi="Times New Roman" w:cs="Times New Roman"/>
          <w:sz w:val="24"/>
          <w:szCs w:val="24"/>
        </w:rPr>
        <w:t>escription of item or service:</w:t>
      </w:r>
    </w:p>
    <w:p w14:paraId="5473AA12" w14:textId="066D6243"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Solicitation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3" w14:textId="763E751F" w:rsidR="008318E1" w:rsidRDefault="008318E1" w:rsidP="00102BFE">
      <w:pPr>
        <w:spacing w:after="240"/>
        <w:rPr>
          <w:rFonts w:ascii="Times New Roman" w:hAnsi="Times New Roman" w:cs="Times New Roman"/>
          <w:b/>
          <w:sz w:val="24"/>
          <w:szCs w:val="24"/>
          <w:u w:val="single"/>
        </w:rPr>
      </w:pPr>
      <w:r w:rsidRPr="008318E1">
        <w:rPr>
          <w:rFonts w:ascii="Times New Roman" w:hAnsi="Times New Roman" w:cs="Times New Roman"/>
          <w:sz w:val="24"/>
          <w:szCs w:val="24"/>
        </w:rPr>
        <w:t>Contract N</w:t>
      </w:r>
      <w:r w:rsidR="00ED4707">
        <w:rPr>
          <w:rFonts w:ascii="Times New Roman" w:hAnsi="Times New Roman" w:cs="Times New Roman"/>
          <w:sz w:val="24"/>
          <w:szCs w:val="24"/>
        </w:rPr>
        <w:t>umber</w:t>
      </w:r>
      <w:r w:rsidR="00E4511B">
        <w:rPr>
          <w:rFonts w:ascii="Times New Roman" w:hAnsi="Times New Roman" w:cs="Times New Roman"/>
          <w:sz w:val="24"/>
          <w:szCs w:val="24"/>
        </w:rPr>
        <w:t>:</w:t>
      </w:r>
    </w:p>
    <w:p w14:paraId="5473AA14" w14:textId="4FEE412E" w:rsidR="008318E1" w:rsidRDefault="00E4511B" w:rsidP="00102BFE">
      <w:pPr>
        <w:spacing w:after="240"/>
        <w:rPr>
          <w:rFonts w:ascii="Times New Roman" w:hAnsi="Times New Roman" w:cs="Times New Roman"/>
          <w:sz w:val="24"/>
          <w:szCs w:val="24"/>
        </w:rPr>
      </w:pPr>
      <w:r>
        <w:rPr>
          <w:rFonts w:ascii="Times New Roman" w:hAnsi="Times New Roman" w:cs="Times New Roman"/>
          <w:sz w:val="24"/>
          <w:szCs w:val="24"/>
        </w:rPr>
        <w:t>Awardee:</w:t>
      </w:r>
    </w:p>
    <w:p w14:paraId="5473AA15"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Award Date:  ______________________.  Award Amount:    </w:t>
      </w:r>
    </w:p>
    <w:p w14:paraId="5473AA16"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Estimated Amount (if pre</w:t>
      </w:r>
      <w:r w:rsidR="0065281B">
        <w:rPr>
          <w:rFonts w:ascii="Times New Roman" w:hAnsi="Times New Roman" w:cs="Times New Roman"/>
          <w:sz w:val="24"/>
          <w:szCs w:val="24"/>
        </w:rPr>
        <w:t>-</w:t>
      </w:r>
      <w:r w:rsidRPr="008318E1">
        <w:rPr>
          <w:rFonts w:ascii="Times New Roman" w:hAnsi="Times New Roman" w:cs="Times New Roman"/>
          <w:sz w:val="24"/>
          <w:szCs w:val="24"/>
        </w:rPr>
        <w:t>award):</w:t>
      </w:r>
      <w:r w:rsidRPr="008318E1">
        <w:rPr>
          <w:rFonts w:ascii="Times New Roman" w:hAnsi="Times New Roman" w:cs="Times New Roman"/>
          <w:sz w:val="24"/>
          <w:szCs w:val="24"/>
        </w:rPr>
        <w:br/>
        <w:t>(Do not round off/abbreviate dollar amounts)</w:t>
      </w:r>
    </w:p>
    <w:p w14:paraId="5473AA17"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Stop Work?  </w:t>
      </w:r>
      <w:proofErr w:type="gramStart"/>
      <w:r w:rsidRPr="008318E1">
        <w:rPr>
          <w:rFonts w:ascii="Times New Roman" w:hAnsi="Times New Roman" w:cs="Times New Roman"/>
          <w:b/>
          <w:sz w:val="24"/>
          <w:szCs w:val="24"/>
        </w:rPr>
        <w:t>Yes  No</w:t>
      </w:r>
      <w:r w:rsidR="00166A57">
        <w:rPr>
          <w:rFonts w:ascii="Times New Roman" w:hAnsi="Times New Roman" w:cs="Times New Roman"/>
          <w:b/>
          <w:sz w:val="24"/>
          <w:szCs w:val="24"/>
        </w:rPr>
        <w:t>.</w:t>
      </w:r>
      <w:proofErr w:type="gramEnd"/>
      <w:r w:rsidR="00166A57">
        <w:rPr>
          <w:rFonts w:ascii="Times New Roman" w:hAnsi="Times New Roman" w:cs="Times New Roman"/>
          <w:b/>
          <w:sz w:val="24"/>
          <w:szCs w:val="24"/>
        </w:rPr>
        <w:t xml:space="preserve"> </w:t>
      </w:r>
      <w:r w:rsidRPr="008318E1">
        <w:rPr>
          <w:rFonts w:ascii="Times New Roman" w:hAnsi="Times New Roman" w:cs="Times New Roman"/>
          <w:sz w:val="24"/>
          <w:szCs w:val="24"/>
        </w:rPr>
        <w:t xml:space="preserve"> If </w:t>
      </w:r>
      <w:proofErr w:type="gramStart"/>
      <w:r w:rsidRPr="008318E1">
        <w:rPr>
          <w:rFonts w:ascii="Times New Roman" w:hAnsi="Times New Roman" w:cs="Times New Roman"/>
          <w:sz w:val="24"/>
          <w:szCs w:val="24"/>
        </w:rPr>
        <w:t>Yes</w:t>
      </w:r>
      <w:proofErr w:type="gramEnd"/>
      <w:r w:rsidRPr="008318E1">
        <w:rPr>
          <w:rFonts w:ascii="Times New Roman" w:hAnsi="Times New Roman" w:cs="Times New Roman"/>
          <w:sz w:val="24"/>
          <w:szCs w:val="24"/>
        </w:rPr>
        <w:t xml:space="preserve">, date issued:  </w:t>
      </w:r>
    </w:p>
    <w:p w14:paraId="70C2BAA9" w14:textId="77777777" w:rsidR="00AC36FB"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Attorney assigned to the protest (include phone):  </w:t>
      </w:r>
    </w:p>
    <w:p w14:paraId="5473AA18" w14:textId="06CFE64D"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Contracting Officer (include phone):  </w:t>
      </w:r>
    </w:p>
    <w:p w14:paraId="5473AA19"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 xml:space="preserve">Lessons Learned </w:t>
      </w:r>
      <w:r w:rsidRPr="008318E1">
        <w:rPr>
          <w:rFonts w:ascii="Times New Roman" w:hAnsi="Times New Roman" w:cs="Times New Roman"/>
          <w:sz w:val="24"/>
          <w:szCs w:val="24"/>
        </w:rPr>
        <w:t>and legal/acquisition costs are to be submitted by letter covering a copy of decision.</w:t>
      </w:r>
      <w:r w:rsidR="00166A57">
        <w:rPr>
          <w:rFonts w:ascii="Times New Roman" w:hAnsi="Times New Roman" w:cs="Times New Roman"/>
          <w:sz w:val="24"/>
          <w:szCs w:val="24"/>
        </w:rPr>
        <w:t xml:space="preserve">  Include information concerning </w:t>
      </w:r>
      <w:proofErr w:type="gramStart"/>
      <w:r w:rsidR="00166A57">
        <w:rPr>
          <w:rFonts w:ascii="Times New Roman" w:hAnsi="Times New Roman" w:cs="Times New Roman"/>
          <w:sz w:val="24"/>
          <w:szCs w:val="24"/>
        </w:rPr>
        <w:t>whether or not</w:t>
      </w:r>
      <w:proofErr w:type="gramEnd"/>
      <w:r w:rsidR="00166A57">
        <w:rPr>
          <w:rFonts w:ascii="Times New Roman" w:hAnsi="Times New Roman" w:cs="Times New Roman"/>
          <w:sz w:val="24"/>
          <w:szCs w:val="24"/>
        </w:rPr>
        <w:t xml:space="preserve"> a GAO dismissal or withdrawal of a GAO protest was the result of a corrective action taken by the contracting office.</w:t>
      </w:r>
    </w:p>
    <w:p w14:paraId="5473AA1A" w14:textId="77777777" w:rsidR="008318E1" w:rsidRPr="00A96D5A" w:rsidRDefault="008318E1" w:rsidP="00A96D5A"/>
    <w:p w14:paraId="5473AA1B" w14:textId="77777777" w:rsidR="008318E1" w:rsidRPr="008318E1" w:rsidRDefault="008318E1" w:rsidP="00A96D5A">
      <w:pPr>
        <w:pStyle w:val="Heading4"/>
      </w:pPr>
      <w:bookmarkStart w:id="113" w:name="_Toc512858684"/>
      <w:bookmarkStart w:id="114" w:name="_Toc123213337"/>
      <w:bookmarkStart w:id="115" w:name="_Toc124493452"/>
      <w:bookmarkStart w:id="116" w:name="_Toc132198545"/>
      <w:r w:rsidRPr="008318E1">
        <w:t>5153.</w:t>
      </w:r>
      <w:r w:rsidR="00BB1B64">
        <w:t>303-</w:t>
      </w:r>
      <w:proofErr w:type="gramStart"/>
      <w:r w:rsidR="00BB1B64">
        <w:t>7</w:t>
      </w:r>
      <w:r w:rsidRPr="008318E1">
        <w:t xml:space="preserve"> </w:t>
      </w:r>
      <w:r w:rsidR="00BF33FD">
        <w:t xml:space="preserve"> </w:t>
      </w:r>
      <w:r w:rsidRPr="008318E1">
        <w:t>Format</w:t>
      </w:r>
      <w:proofErr w:type="gramEnd"/>
      <w:r w:rsidRPr="008318E1">
        <w:t xml:space="preserve"> for </w:t>
      </w:r>
      <w:r w:rsidR="00C54CDD">
        <w:t>a</w:t>
      </w:r>
      <w:r w:rsidRPr="008318E1">
        <w:t xml:space="preserve"> </w:t>
      </w:r>
      <w:r w:rsidR="00C54CDD">
        <w:t>q</w:t>
      </w:r>
      <w:r w:rsidRPr="008318E1">
        <w:t xml:space="preserve">uarterly </w:t>
      </w:r>
      <w:r w:rsidR="00C54CDD">
        <w:t>b</w:t>
      </w:r>
      <w:r w:rsidRPr="008318E1">
        <w:t xml:space="preserve">id </w:t>
      </w:r>
      <w:r w:rsidR="00C54CDD">
        <w:t>p</w:t>
      </w:r>
      <w:r w:rsidRPr="008318E1">
        <w:t xml:space="preserve">rotest </w:t>
      </w:r>
      <w:r w:rsidR="00C54CDD">
        <w:t>a</w:t>
      </w:r>
      <w:r w:rsidRPr="008318E1">
        <w:t xml:space="preserve">nalysis </w:t>
      </w:r>
      <w:r w:rsidR="00C54CDD">
        <w:t>r</w:t>
      </w:r>
      <w:r w:rsidRPr="008318E1">
        <w:t>eport.</w:t>
      </w:r>
      <w:bookmarkEnd w:id="113"/>
      <w:bookmarkEnd w:id="114"/>
      <w:bookmarkEnd w:id="115"/>
      <w:bookmarkEnd w:id="116"/>
    </w:p>
    <w:p w14:paraId="5473AA1C"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u w:val="single"/>
        </w:rPr>
        <w:t>Quarterly Bid Protest Analysis Report</w:t>
      </w:r>
    </w:p>
    <w:p w14:paraId="5473AA1D" w14:textId="77777777" w:rsidR="008318E1" w:rsidRPr="008318E1" w:rsidRDefault="008318E1" w:rsidP="00102BFE">
      <w:pPr>
        <w:pStyle w:val="Normalbc"/>
        <w:spacing w:after="240"/>
        <w:rPr>
          <w:rFonts w:ascii="Times New Roman" w:hAnsi="Times New Roman" w:cs="Times New Roman"/>
          <w:sz w:val="24"/>
          <w:szCs w:val="24"/>
        </w:rPr>
      </w:pPr>
      <w:r w:rsidRPr="008318E1">
        <w:rPr>
          <w:rFonts w:ascii="Times New Roman" w:hAnsi="Times New Roman" w:cs="Times New Roman"/>
          <w:sz w:val="24"/>
          <w:szCs w:val="24"/>
        </w:rPr>
        <w:t xml:space="preserve">(Separate Report for </w:t>
      </w:r>
      <w:r w:rsidR="00ED4707">
        <w:rPr>
          <w:rFonts w:ascii="Times New Roman" w:hAnsi="Times New Roman" w:cs="Times New Roman"/>
          <w:sz w:val="24"/>
          <w:szCs w:val="24"/>
        </w:rPr>
        <w:t>Government Accountability Office (</w:t>
      </w:r>
      <w:r w:rsidRPr="008318E1">
        <w:rPr>
          <w:rFonts w:ascii="Times New Roman" w:hAnsi="Times New Roman" w:cs="Times New Roman"/>
          <w:sz w:val="24"/>
          <w:szCs w:val="24"/>
        </w:rPr>
        <w:t>GAO</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Protests)</w:t>
      </w:r>
    </w:p>
    <w:p w14:paraId="5473AA1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For the period covering:  </w:t>
      </w:r>
    </w:p>
    <w:p w14:paraId="5473AA1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1.  Protests filed this quarter: </w:t>
      </w:r>
    </w:p>
    <w:p w14:paraId="5473AA20"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 xml:space="preserve">a.  Total number:  </w:t>
      </w:r>
    </w:p>
    <w:p w14:paraId="5473AA21"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Numbers filed by Army Command/Major Subordinate Command</w:t>
      </w:r>
      <w:r w:rsidR="00ED4707">
        <w:rPr>
          <w:rFonts w:ascii="Times New Roman" w:hAnsi="Times New Roman" w:cs="Times New Roman"/>
          <w:sz w:val="24"/>
          <w:szCs w:val="24"/>
        </w:rPr>
        <w:t>,</w:t>
      </w:r>
      <w:r w:rsidRPr="008318E1">
        <w:rPr>
          <w:rFonts w:ascii="Times New Roman" w:hAnsi="Times New Roman" w:cs="Times New Roman"/>
          <w:sz w:val="24"/>
          <w:szCs w:val="24"/>
        </w:rPr>
        <w:t xml:space="preserve"> </w:t>
      </w:r>
      <w:r w:rsidR="00ED4707">
        <w:rPr>
          <w:rFonts w:ascii="Times New Roman" w:hAnsi="Times New Roman" w:cs="Times New Roman"/>
          <w:sz w:val="24"/>
          <w:szCs w:val="24"/>
        </w:rPr>
        <w:t xml:space="preserve">Heads of Contracting Activities </w:t>
      </w:r>
      <w:r w:rsidRPr="008318E1">
        <w:rPr>
          <w:rFonts w:ascii="Times New Roman" w:hAnsi="Times New Roman" w:cs="Times New Roman"/>
          <w:sz w:val="24"/>
          <w:szCs w:val="24"/>
        </w:rPr>
        <w:t xml:space="preserve">(HCAs):  </w:t>
      </w:r>
    </w:p>
    <w:p w14:paraId="5473AA2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2.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sustained/granted in this quarter: </w:t>
      </w:r>
    </w:p>
    <w:p w14:paraId="5473AA2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lastRenderedPageBreak/>
        <w:t xml:space="preserve">3.  </w:t>
      </w:r>
      <w:r w:rsidR="00CF2004">
        <w:rPr>
          <w:rFonts w:ascii="Times New Roman" w:hAnsi="Times New Roman" w:cs="Times New Roman"/>
          <w:sz w:val="24"/>
          <w:szCs w:val="24"/>
        </w:rPr>
        <w:t>Number of p</w:t>
      </w:r>
      <w:r w:rsidRPr="008318E1">
        <w:rPr>
          <w:rFonts w:ascii="Times New Roman" w:hAnsi="Times New Roman" w:cs="Times New Roman"/>
          <w:sz w:val="24"/>
          <w:szCs w:val="24"/>
        </w:rPr>
        <w:t xml:space="preserve">rotests </w:t>
      </w:r>
      <w:r w:rsidR="00CF2004">
        <w:rPr>
          <w:rFonts w:ascii="Times New Roman" w:hAnsi="Times New Roman" w:cs="Times New Roman"/>
          <w:sz w:val="24"/>
          <w:szCs w:val="24"/>
        </w:rPr>
        <w:t xml:space="preserve">resolved using GAO Flexible Alternative Procedures in accordance </w:t>
      </w:r>
      <w:proofErr w:type="gramStart"/>
      <w:r w:rsidR="00CF2004">
        <w:rPr>
          <w:rFonts w:ascii="Times New Roman" w:hAnsi="Times New Roman" w:cs="Times New Roman"/>
          <w:sz w:val="24"/>
          <w:szCs w:val="24"/>
        </w:rPr>
        <w:t>with  4</w:t>
      </w:r>
      <w:proofErr w:type="gramEnd"/>
      <w:r w:rsidR="00CF2004">
        <w:rPr>
          <w:rFonts w:ascii="Times New Roman" w:hAnsi="Times New Roman" w:cs="Times New Roman"/>
          <w:sz w:val="24"/>
          <w:szCs w:val="24"/>
        </w:rPr>
        <w:t xml:space="preserve"> CFR 21.10</w:t>
      </w:r>
      <w:r w:rsidRPr="008318E1">
        <w:rPr>
          <w:rFonts w:ascii="Times New Roman" w:hAnsi="Times New Roman" w:cs="Times New Roman"/>
          <w:sz w:val="24"/>
          <w:szCs w:val="24"/>
        </w:rPr>
        <w:t xml:space="preserve"> this quarter: </w:t>
      </w:r>
    </w:p>
    <w:p w14:paraId="5473AA24" w14:textId="77777777" w:rsidR="008318E1" w:rsidRPr="008318E1" w:rsidRDefault="008318E1" w:rsidP="00CF2004">
      <w:pPr>
        <w:spacing w:after="240"/>
        <w:rPr>
          <w:rFonts w:ascii="Times New Roman" w:hAnsi="Times New Roman" w:cs="Times New Roman"/>
          <w:sz w:val="24"/>
          <w:szCs w:val="24"/>
        </w:rPr>
      </w:pPr>
      <w:r w:rsidRPr="008318E1">
        <w:rPr>
          <w:rFonts w:ascii="Times New Roman" w:hAnsi="Times New Roman" w:cs="Times New Roman"/>
          <w:sz w:val="24"/>
          <w:szCs w:val="24"/>
        </w:rPr>
        <w:t>4.  Costs:</w:t>
      </w:r>
    </w:p>
    <w:p w14:paraId="5473AA25"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a.  Costs and fees awarded by GAO to protester:</w:t>
      </w:r>
    </w:p>
    <w:p w14:paraId="5473AA26" w14:textId="77777777" w:rsidR="008318E1" w:rsidRPr="008318E1" w:rsidRDefault="008318E1" w:rsidP="00102BFE">
      <w:pPr>
        <w:spacing w:after="240"/>
        <w:ind w:firstLine="360"/>
        <w:rPr>
          <w:rFonts w:ascii="Times New Roman" w:hAnsi="Times New Roman" w:cs="Times New Roman"/>
          <w:sz w:val="24"/>
          <w:szCs w:val="24"/>
        </w:rPr>
      </w:pPr>
      <w:r w:rsidRPr="008318E1">
        <w:rPr>
          <w:rFonts w:ascii="Times New Roman" w:hAnsi="Times New Roman" w:cs="Times New Roman"/>
          <w:sz w:val="24"/>
          <w:szCs w:val="24"/>
        </w:rPr>
        <w:t>b.  Dollar value of award:</w:t>
      </w:r>
    </w:p>
    <w:p w14:paraId="5473AA27"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 xml:space="preserve">(1)  </w:t>
      </w:r>
      <w:proofErr w:type="spellStart"/>
      <w:r w:rsidRPr="008318E1">
        <w:rPr>
          <w:rFonts w:ascii="Times New Roman" w:hAnsi="Times New Roman" w:cs="Times New Roman"/>
          <w:sz w:val="24"/>
          <w:szCs w:val="24"/>
        </w:rPr>
        <w:t>Preaward</w:t>
      </w:r>
      <w:proofErr w:type="spellEnd"/>
      <w:r w:rsidRPr="008318E1">
        <w:rPr>
          <w:rFonts w:ascii="Times New Roman" w:hAnsi="Times New Roman" w:cs="Times New Roman"/>
          <w:sz w:val="24"/>
          <w:szCs w:val="24"/>
        </w:rPr>
        <w:t xml:space="preserve"> protests:</w:t>
      </w:r>
    </w:p>
    <w:p w14:paraId="5473AA28" w14:textId="77777777" w:rsidR="008318E1" w:rsidRPr="008318E1" w:rsidRDefault="008318E1" w:rsidP="00102BFE">
      <w:pPr>
        <w:spacing w:after="240"/>
        <w:ind w:firstLine="630"/>
        <w:rPr>
          <w:rFonts w:ascii="Times New Roman" w:hAnsi="Times New Roman" w:cs="Times New Roman"/>
          <w:sz w:val="24"/>
          <w:szCs w:val="24"/>
        </w:rPr>
      </w:pPr>
      <w:r w:rsidRPr="008318E1">
        <w:rPr>
          <w:rFonts w:ascii="Times New Roman" w:hAnsi="Times New Roman" w:cs="Times New Roman"/>
          <w:sz w:val="24"/>
          <w:szCs w:val="24"/>
        </w:rPr>
        <w:t xml:space="preserve">(2)  </w:t>
      </w:r>
      <w:proofErr w:type="spellStart"/>
      <w:r w:rsidRPr="008318E1">
        <w:rPr>
          <w:rFonts w:ascii="Times New Roman" w:hAnsi="Times New Roman" w:cs="Times New Roman"/>
          <w:sz w:val="24"/>
          <w:szCs w:val="24"/>
        </w:rPr>
        <w:t>Postaward</w:t>
      </w:r>
      <w:proofErr w:type="spellEnd"/>
      <w:r w:rsidRPr="008318E1">
        <w:rPr>
          <w:rFonts w:ascii="Times New Roman" w:hAnsi="Times New Roman" w:cs="Times New Roman"/>
          <w:sz w:val="24"/>
          <w:szCs w:val="24"/>
        </w:rPr>
        <w:t xml:space="preserve"> protests:</w:t>
      </w:r>
    </w:p>
    <w:p w14:paraId="5473AA29" w14:textId="77777777" w:rsidR="008318E1" w:rsidRPr="008318E1" w:rsidRDefault="00CF2004"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r>
        <w:rPr>
          <w:rFonts w:ascii="Times New Roman" w:hAnsi="Times New Roman" w:cs="Times New Roman"/>
          <w:sz w:val="24"/>
          <w:szCs w:val="24"/>
        </w:rPr>
        <w:t>5</w:t>
      </w:r>
      <w:r w:rsidR="008318E1" w:rsidRPr="008318E1">
        <w:rPr>
          <w:rFonts w:ascii="Times New Roman" w:hAnsi="Times New Roman" w:cs="Times New Roman"/>
          <w:sz w:val="24"/>
          <w:szCs w:val="24"/>
        </w:rPr>
        <w:t>.  Lessons Learned, Issues and Trends, Divergence from Precedent.  Provide a copy of all decisions for sustained protests along with the lessons learned.</w:t>
      </w:r>
    </w:p>
    <w:p w14:paraId="5473AA2A" w14:textId="77777777" w:rsidR="008318E1" w:rsidRPr="008318E1" w:rsidRDefault="008318E1" w:rsidP="00102BFE">
      <w:pPr>
        <w:pStyle w:val="ind4"/>
        <w:tabs>
          <w:tab w:val="clear" w:pos="1152"/>
          <w:tab w:val="clear" w:pos="1728"/>
          <w:tab w:val="clear" w:pos="2304"/>
          <w:tab w:val="clear" w:pos="2880"/>
          <w:tab w:val="clear" w:pos="3456"/>
        </w:tabs>
        <w:spacing w:after="240"/>
        <w:ind w:left="0"/>
        <w:rPr>
          <w:rFonts w:ascii="Times New Roman" w:hAnsi="Times New Roman" w:cs="Times New Roman"/>
          <w:sz w:val="24"/>
          <w:szCs w:val="24"/>
        </w:rPr>
      </w:pPr>
    </w:p>
    <w:p w14:paraId="5473AA2B" w14:textId="77777777" w:rsidR="008318E1" w:rsidRPr="008318E1" w:rsidRDefault="008318E1" w:rsidP="00A96D5A">
      <w:pPr>
        <w:pStyle w:val="Heading4"/>
      </w:pPr>
      <w:bookmarkStart w:id="117" w:name="_Toc512858685"/>
      <w:bookmarkStart w:id="118" w:name="_Toc123213338"/>
      <w:bookmarkStart w:id="119" w:name="_Toc124493453"/>
      <w:bookmarkStart w:id="120" w:name="_Toc132198546"/>
      <w:r w:rsidRPr="008318E1">
        <w:t>5153.</w:t>
      </w:r>
      <w:r w:rsidR="00BB1B64">
        <w:t>303-</w:t>
      </w:r>
      <w:proofErr w:type="gramStart"/>
      <w:r w:rsidR="00BB1B64">
        <w:t>8</w:t>
      </w:r>
      <w:r w:rsidRPr="008318E1">
        <w:t xml:space="preserve"> </w:t>
      </w:r>
      <w:r w:rsidR="00BF33FD">
        <w:t xml:space="preserve"> </w:t>
      </w:r>
      <w:r w:rsidRPr="008318E1">
        <w:t>Withdrawal</w:t>
      </w:r>
      <w:proofErr w:type="gramEnd"/>
      <w:r w:rsidRPr="008318E1">
        <w:t xml:space="preserve"> of </w:t>
      </w:r>
      <w:r w:rsidR="00BF33FD">
        <w:t>a</w:t>
      </w:r>
      <w:r w:rsidRPr="008318E1">
        <w:t xml:space="preserve">pproval of </w:t>
      </w:r>
      <w:r w:rsidR="00BF33FD">
        <w:t>p</w:t>
      </w:r>
      <w:r w:rsidRPr="008318E1">
        <w:t xml:space="preserve">roperty </w:t>
      </w:r>
      <w:r w:rsidR="00BF33FD">
        <w:t>c</w:t>
      </w:r>
      <w:r w:rsidRPr="008318E1">
        <w:t xml:space="preserve">ontrol </w:t>
      </w:r>
      <w:r w:rsidR="00BF33FD">
        <w:t>s</w:t>
      </w:r>
      <w:r w:rsidRPr="008318E1">
        <w:t>ystem.</w:t>
      </w:r>
      <w:bookmarkEnd w:id="117"/>
      <w:bookmarkEnd w:id="118"/>
      <w:bookmarkEnd w:id="119"/>
      <w:bookmarkEnd w:id="120"/>
    </w:p>
    <w:p w14:paraId="5473AA2C"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(Official Letter Head)</w:t>
      </w:r>
    </w:p>
    <w:p w14:paraId="5473AA2D"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Office Symbol</w:t>
      </w:r>
    </w:p>
    <w:p w14:paraId="5473AA2E"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b/>
          <w:sz w:val="24"/>
          <w:szCs w:val="24"/>
        </w:rPr>
        <w:t>Contractor’s Name and Address</w:t>
      </w:r>
    </w:p>
    <w:p w14:paraId="5473AA2F"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Government contract (insert contract number) requires (insert contractor’s name) to establish and maintain, in accordance with FAR Subpart 45.5 and DFARS Subpart 245.5, a system to control, protect, preserve, and maintain Government property in your possession.  The applicable provisions of the referenced contract provide that failure of the contractor to maintain and administer an acceptable program or system shall be presumed to be a failure resulting from willful misconduct or lack of good faith on the part of the contractor’s managerial personnel.</w:t>
      </w:r>
    </w:p>
    <w:p w14:paraId="5473AA30"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The Property Administrator, by letter dated (insert date) gave notification that (insert contractor’s name) system for the maintenance, protection, preservation, and control of Government property was reviewed and found not to meet the requirements of FAR Subpart 45.5 and DFARS Subpart 245.5 in the following respects:</w:t>
      </w:r>
    </w:p>
    <w:p w14:paraId="5473AA31" w14:textId="77777777" w:rsidR="008318E1" w:rsidRPr="008318E1" w:rsidRDefault="008318E1" w:rsidP="00102BFE">
      <w:pPr>
        <w:pStyle w:val="center"/>
        <w:spacing w:after="240"/>
        <w:rPr>
          <w:rFonts w:ascii="Times New Roman" w:hAnsi="Times New Roman" w:cs="Times New Roman"/>
          <w:sz w:val="24"/>
          <w:szCs w:val="24"/>
        </w:rPr>
      </w:pPr>
      <w:r w:rsidRPr="008318E1">
        <w:rPr>
          <w:rFonts w:ascii="Times New Roman" w:hAnsi="Times New Roman" w:cs="Times New Roman"/>
          <w:sz w:val="24"/>
          <w:szCs w:val="24"/>
        </w:rPr>
        <w:t>(</w:t>
      </w:r>
      <w:proofErr w:type="gramStart"/>
      <w:r w:rsidRPr="008318E1">
        <w:rPr>
          <w:rFonts w:ascii="Times New Roman" w:hAnsi="Times New Roman" w:cs="Times New Roman"/>
          <w:sz w:val="24"/>
          <w:szCs w:val="24"/>
        </w:rPr>
        <w:t>list</w:t>
      </w:r>
      <w:proofErr w:type="gramEnd"/>
      <w:r w:rsidRPr="008318E1">
        <w:rPr>
          <w:rFonts w:ascii="Times New Roman" w:hAnsi="Times New Roman" w:cs="Times New Roman"/>
          <w:sz w:val="24"/>
          <w:szCs w:val="24"/>
        </w:rPr>
        <w:t xml:space="preserve"> all deficiencies)</w:t>
      </w:r>
    </w:p>
    <w:p w14:paraId="5473AA32"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 xml:space="preserve">By letter of (insert date) you were advised that approval of the property control system would be withdrawn unless the noted deficiencies were corrected by (insert date).  As of this date, these corrections have not been accomplished.  This undue delay in complying with your contractual requirements concerning Government property and your continued delay in rectifying noted </w:t>
      </w:r>
      <w:r w:rsidRPr="008318E1">
        <w:rPr>
          <w:rFonts w:ascii="Times New Roman" w:hAnsi="Times New Roman" w:cs="Times New Roman"/>
          <w:sz w:val="24"/>
          <w:szCs w:val="24"/>
        </w:rPr>
        <w:lastRenderedPageBreak/>
        <w:t>deficiencies indicate a lack of concern by (insert contractor’s name) managerial personnel.  Therefore, the approval of your Property Control System is withdrawn as of (insert date).  As a result of this action, (insert contractor’s name) shall be liable for any loss or damage to the Government property occurring after receipt of this notice in accordance with the provisions of the contract.</w:t>
      </w:r>
    </w:p>
    <w:p w14:paraId="5473AA33" w14:textId="77777777" w:rsidR="008318E1" w:rsidRPr="008318E1" w:rsidRDefault="008318E1" w:rsidP="00102BFE">
      <w:pPr>
        <w:spacing w:after="240"/>
        <w:rPr>
          <w:rFonts w:ascii="Times New Roman" w:hAnsi="Times New Roman" w:cs="Times New Roman"/>
          <w:sz w:val="24"/>
          <w:szCs w:val="24"/>
        </w:rPr>
      </w:pPr>
      <w:r w:rsidRPr="008318E1">
        <w:rPr>
          <w:rFonts w:ascii="Times New Roman" w:hAnsi="Times New Roman" w:cs="Times New Roman"/>
          <w:sz w:val="24"/>
          <w:szCs w:val="24"/>
        </w:rPr>
        <w:t>A copy of this letter is being furnished to the Chief of the Contracting Office.  Your failure to maintain an acceptable property control system could adversely affect future recommendations for the award of contracts.  Restoration of approval of your property system is dependent upon the correction of the above listed deficiencies to the satisfaction of the contracting officer.</w:t>
      </w:r>
    </w:p>
    <w:p w14:paraId="5473AA34" w14:textId="77777777" w:rsid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Sincerely,</w:t>
      </w:r>
    </w:p>
    <w:p w14:paraId="5473AA35" w14:textId="77777777" w:rsidR="008318E1" w:rsidRDefault="008318E1" w:rsidP="00BF23BF">
      <w:pPr>
        <w:pStyle w:val="sig"/>
        <w:tabs>
          <w:tab w:val="clear" w:pos="4320"/>
          <w:tab w:val="clear" w:pos="5760"/>
          <w:tab w:val="clear" w:pos="11232"/>
        </w:tabs>
        <w:spacing w:after="0"/>
        <w:ind w:left="4680"/>
        <w:rPr>
          <w:rFonts w:ascii="Times New Roman" w:hAnsi="Times New Roman" w:cs="Times New Roman"/>
          <w:sz w:val="24"/>
          <w:szCs w:val="24"/>
        </w:rPr>
      </w:pPr>
      <w:r w:rsidRPr="008318E1">
        <w:rPr>
          <w:rFonts w:ascii="Times New Roman" w:hAnsi="Times New Roman" w:cs="Times New Roman"/>
          <w:sz w:val="24"/>
          <w:szCs w:val="24"/>
        </w:rPr>
        <w:t>(Signature)</w:t>
      </w:r>
    </w:p>
    <w:p w14:paraId="5473AA36" w14:textId="77777777" w:rsidR="008318E1" w:rsidRPr="008318E1" w:rsidRDefault="008318E1" w:rsidP="00BF23BF">
      <w:pPr>
        <w:pStyle w:val="sig"/>
        <w:tabs>
          <w:tab w:val="clear" w:pos="4320"/>
          <w:tab w:val="clear" w:pos="5760"/>
          <w:tab w:val="clear" w:pos="11232"/>
        </w:tabs>
        <w:spacing w:after="240"/>
        <w:ind w:left="4680"/>
        <w:rPr>
          <w:rFonts w:ascii="Times New Roman" w:hAnsi="Times New Roman" w:cs="Times New Roman"/>
          <w:sz w:val="24"/>
          <w:szCs w:val="24"/>
        </w:rPr>
      </w:pPr>
      <w:r w:rsidRPr="008318E1">
        <w:rPr>
          <w:rFonts w:ascii="Times New Roman" w:hAnsi="Times New Roman" w:cs="Times New Roman"/>
          <w:sz w:val="24"/>
          <w:szCs w:val="24"/>
        </w:rPr>
        <w:t>Contracting Officer</w:t>
      </w:r>
    </w:p>
    <w:p w14:paraId="5473AA37" w14:textId="77777777" w:rsidR="008318E1" w:rsidRPr="008318E1" w:rsidRDefault="008318E1" w:rsidP="00BF23BF">
      <w:pPr>
        <w:pStyle w:val="note"/>
        <w:tabs>
          <w:tab w:val="clear" w:pos="1656"/>
        </w:tabs>
        <w:spacing w:after="240"/>
        <w:ind w:left="0" w:firstLine="0"/>
        <w:rPr>
          <w:rFonts w:ascii="Times New Roman" w:hAnsi="Times New Roman" w:cs="Times New Roman"/>
          <w:b/>
          <w:i/>
          <w:sz w:val="24"/>
          <w:szCs w:val="24"/>
        </w:rPr>
      </w:pPr>
      <w:r w:rsidRPr="008318E1">
        <w:rPr>
          <w:rFonts w:ascii="Times New Roman" w:hAnsi="Times New Roman" w:cs="Times New Roman"/>
          <w:b/>
          <w:i/>
          <w:sz w:val="24"/>
          <w:szCs w:val="24"/>
        </w:rPr>
        <w:t>(Note:  Send by registered or certified mail.)</w:t>
      </w:r>
    </w:p>
    <w:p w14:paraId="5473AA39" w14:textId="5A73BCD1" w:rsidR="002D033D" w:rsidRDefault="002D033D">
      <w:pPr>
        <w:rPr>
          <w:rFonts w:ascii="Times New Roman" w:hAnsi="Times New Roman" w:cs="Times New Roman"/>
          <w:b/>
          <w:bCs/>
          <w:sz w:val="24"/>
          <w:szCs w:val="24"/>
        </w:rPr>
      </w:pPr>
    </w:p>
    <w:p w14:paraId="5473AA3A" w14:textId="77777777" w:rsidR="00E835F3" w:rsidRPr="00E835F3" w:rsidRDefault="00E835F3" w:rsidP="00A96D5A">
      <w:pPr>
        <w:pStyle w:val="Heading4"/>
      </w:pPr>
      <w:bookmarkStart w:id="121" w:name="_Toc512858686"/>
      <w:bookmarkStart w:id="122" w:name="_Toc123213339"/>
      <w:bookmarkStart w:id="123" w:name="_Toc124493454"/>
      <w:bookmarkStart w:id="124" w:name="_Toc132198547"/>
      <w:r w:rsidRPr="00E835F3">
        <w:t>5153.303-</w:t>
      </w:r>
      <w:proofErr w:type="gramStart"/>
      <w:r w:rsidRPr="00E835F3">
        <w:t>9  C</w:t>
      </w:r>
      <w:r w:rsidR="000B2553">
        <w:t>ontractor</w:t>
      </w:r>
      <w:proofErr w:type="gramEnd"/>
      <w:r w:rsidR="000B2553">
        <w:t xml:space="preserve"> </w:t>
      </w:r>
      <w:r w:rsidRPr="00E835F3">
        <w:t>P</w:t>
      </w:r>
      <w:r w:rsidR="000B2553">
        <w:t xml:space="preserve">erformance </w:t>
      </w:r>
      <w:r w:rsidRPr="00E835F3">
        <w:t>A</w:t>
      </w:r>
      <w:r w:rsidR="000B2553">
        <w:t xml:space="preserve">ssessment </w:t>
      </w:r>
      <w:r w:rsidRPr="00E835F3">
        <w:t>R</w:t>
      </w:r>
      <w:r w:rsidR="000B2553">
        <w:t xml:space="preserve">eport </w:t>
      </w:r>
      <w:r w:rsidRPr="00E835F3">
        <w:t>S</w:t>
      </w:r>
      <w:r w:rsidR="000B2553">
        <w:t>ystem</w:t>
      </w:r>
      <w:r w:rsidRPr="00E835F3">
        <w:t xml:space="preserve"> </w:t>
      </w:r>
      <w:r w:rsidR="00BF33FD">
        <w:t>i</w:t>
      </w:r>
      <w:r w:rsidRPr="00E835F3">
        <w:t xml:space="preserve">nitial </w:t>
      </w:r>
      <w:r w:rsidR="00BF33FD">
        <w:t>r</w:t>
      </w:r>
      <w:r w:rsidRPr="00E835F3">
        <w:t xml:space="preserve">egistration </w:t>
      </w:r>
      <w:r w:rsidR="00BF33FD">
        <w:t>c</w:t>
      </w:r>
      <w:r w:rsidRPr="00E835F3">
        <w:t xml:space="preserve">onsolidated </w:t>
      </w:r>
      <w:r w:rsidR="00BF33FD">
        <w:t>f</w:t>
      </w:r>
      <w:r w:rsidRPr="00E835F3">
        <w:t>ormat</w:t>
      </w:r>
      <w:r w:rsidR="00BF33FD">
        <w:t>.</w:t>
      </w:r>
      <w:bookmarkEnd w:id="121"/>
      <w:bookmarkEnd w:id="122"/>
      <w:bookmarkEnd w:id="123"/>
      <w:bookmarkEnd w:id="124"/>
    </w:p>
    <w:p w14:paraId="5473AA3B" w14:textId="247939DB" w:rsidR="00E835F3" w:rsidRPr="00A96D5A" w:rsidRDefault="00E835F3" w:rsidP="00A96D5A">
      <w:pPr>
        <w:rPr>
          <w:rFonts w:ascii="Times New Roman" w:hAnsi="Times New Roman" w:cs="Times New Roman"/>
          <w:i/>
          <w:sz w:val="24"/>
          <w:szCs w:val="24"/>
        </w:rPr>
      </w:pPr>
      <w:r w:rsidRPr="00A96D5A">
        <w:rPr>
          <w:rFonts w:ascii="Times New Roman" w:hAnsi="Times New Roman" w:cs="Times New Roman"/>
          <w:i/>
          <w:sz w:val="24"/>
          <w:szCs w:val="24"/>
        </w:rPr>
        <w:t xml:space="preserve">(Submit a copy to the </w:t>
      </w:r>
      <w:r w:rsidR="00ED4707" w:rsidRPr="00A96D5A">
        <w:rPr>
          <w:rFonts w:ascii="Times New Roman" w:hAnsi="Times New Roman" w:cs="Times New Roman"/>
          <w:i/>
          <w:sz w:val="24"/>
          <w:szCs w:val="24"/>
        </w:rPr>
        <w:t>Contractor Performance Assessment Report System (</w:t>
      </w:r>
      <w:r w:rsidRPr="00A96D5A">
        <w:rPr>
          <w:rFonts w:ascii="Times New Roman" w:hAnsi="Times New Roman" w:cs="Times New Roman"/>
          <w:i/>
          <w:sz w:val="24"/>
          <w:szCs w:val="24"/>
        </w:rPr>
        <w:t>CPARS</w:t>
      </w:r>
      <w:r w:rsidR="00ED4707" w:rsidRPr="00A96D5A">
        <w:rPr>
          <w:rFonts w:ascii="Times New Roman" w:hAnsi="Times New Roman" w:cs="Times New Roman"/>
          <w:i/>
          <w:sz w:val="24"/>
          <w:szCs w:val="24"/>
        </w:rPr>
        <w:t>)</w:t>
      </w:r>
      <w:r w:rsidRPr="00A96D5A">
        <w:rPr>
          <w:rFonts w:ascii="Times New Roman" w:hAnsi="Times New Roman" w:cs="Times New Roman"/>
          <w:i/>
          <w:sz w:val="24"/>
          <w:szCs w:val="24"/>
        </w:rPr>
        <w:t xml:space="preserve">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 xml:space="preserve">ocal </w:t>
      </w:r>
      <w:r w:rsidR="00BF33FD" w:rsidRPr="00A96D5A">
        <w:rPr>
          <w:rFonts w:ascii="Times New Roman" w:hAnsi="Times New Roman" w:cs="Times New Roman"/>
          <w:i/>
          <w:sz w:val="24"/>
          <w:szCs w:val="24"/>
        </w:rPr>
        <w:t>p</w:t>
      </w:r>
      <w:r w:rsidRPr="00A96D5A">
        <w:rPr>
          <w:rFonts w:ascii="Times New Roman" w:hAnsi="Times New Roman" w:cs="Times New Roman"/>
          <w:i/>
          <w:sz w:val="24"/>
          <w:szCs w:val="24"/>
        </w:rPr>
        <w:t xml:space="preserve">oint upon award, along with the CPARS </w:t>
      </w:r>
      <w:r w:rsidR="00BF33FD" w:rsidRPr="00A96D5A">
        <w:rPr>
          <w:rFonts w:ascii="Times New Roman" w:hAnsi="Times New Roman" w:cs="Times New Roman"/>
          <w:i/>
          <w:sz w:val="24"/>
          <w:szCs w:val="24"/>
        </w:rPr>
        <w:t>a</w:t>
      </w:r>
      <w:r w:rsidRPr="00A96D5A">
        <w:rPr>
          <w:rFonts w:ascii="Times New Roman" w:hAnsi="Times New Roman" w:cs="Times New Roman"/>
          <w:i/>
          <w:sz w:val="24"/>
          <w:szCs w:val="24"/>
        </w:rPr>
        <w:t xml:space="preserve">ccess </w:t>
      </w:r>
      <w:r w:rsidR="00BF33FD" w:rsidRPr="00A96D5A">
        <w:rPr>
          <w:rFonts w:ascii="Times New Roman" w:hAnsi="Times New Roman" w:cs="Times New Roman"/>
          <w:i/>
          <w:sz w:val="24"/>
          <w:szCs w:val="24"/>
        </w:rPr>
        <w:t>r</w:t>
      </w:r>
      <w:r w:rsidRPr="00A96D5A">
        <w:rPr>
          <w:rFonts w:ascii="Times New Roman" w:hAnsi="Times New Roman" w:cs="Times New Roman"/>
          <w:i/>
          <w:sz w:val="24"/>
          <w:szCs w:val="24"/>
        </w:rPr>
        <w:t xml:space="preserve">equest </w:t>
      </w:r>
      <w:r w:rsidR="00BF33FD" w:rsidRPr="00A96D5A">
        <w:rPr>
          <w:rFonts w:ascii="Times New Roman" w:hAnsi="Times New Roman" w:cs="Times New Roman"/>
          <w:i/>
          <w:sz w:val="24"/>
          <w:szCs w:val="24"/>
        </w:rPr>
        <w:t>f</w:t>
      </w:r>
      <w:r w:rsidRPr="00A96D5A">
        <w:rPr>
          <w:rFonts w:ascii="Times New Roman" w:hAnsi="Times New Roman" w:cs="Times New Roman"/>
          <w:i/>
          <w:sz w:val="24"/>
          <w:szCs w:val="24"/>
        </w:rPr>
        <w:t>ormat at 5153.303-10. Other formats may be used if all applicable</w:t>
      </w:r>
      <w:r w:rsidR="00A96D5A">
        <w:rPr>
          <w:rFonts w:ascii="Times New Roman" w:hAnsi="Times New Roman" w:cs="Times New Roman"/>
          <w:i/>
          <w:sz w:val="24"/>
          <w:szCs w:val="24"/>
        </w:rPr>
        <w:t xml:space="preserve"> information below is included.</w:t>
      </w:r>
      <w:r w:rsidRPr="00A96D5A">
        <w:rPr>
          <w:rFonts w:ascii="Times New Roman" w:hAnsi="Times New Roman" w:cs="Times New Roman"/>
          <w:i/>
          <w:sz w:val="24"/>
          <w:szCs w:val="24"/>
        </w:rPr>
        <w:t>)</w:t>
      </w:r>
    </w:p>
    <w:p w14:paraId="5473AA3C" w14:textId="77777777" w:rsidR="00794B47"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NUMBER:  ________________________  </w:t>
      </w:r>
    </w:p>
    <w:p w14:paraId="5473AA3D"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ORDER</w:t>
      </w:r>
      <w:r w:rsidR="00C3737F">
        <w:rPr>
          <w:rFonts w:ascii="Times New Roman" w:hAnsi="Times New Roman" w:cs="Times New Roman"/>
          <w:b/>
          <w:sz w:val="24"/>
          <w:szCs w:val="24"/>
        </w:rPr>
        <w:t xml:space="preserve"> </w:t>
      </w:r>
      <w:proofErr w:type="gramStart"/>
      <w:r w:rsidR="00C3737F">
        <w:rPr>
          <w:rFonts w:ascii="Times New Roman" w:hAnsi="Times New Roman" w:cs="Times New Roman"/>
          <w:b/>
          <w:sz w:val="24"/>
          <w:szCs w:val="24"/>
        </w:rPr>
        <w:t>NUMBER</w:t>
      </w:r>
      <w:r w:rsidR="00794B47">
        <w:rPr>
          <w:rFonts w:ascii="Times New Roman" w:hAnsi="Times New Roman" w:cs="Times New Roman"/>
          <w:b/>
          <w:sz w:val="24"/>
          <w:szCs w:val="24"/>
        </w:rPr>
        <w:t xml:space="preserve">  </w:t>
      </w:r>
      <w:r w:rsidRPr="00E835F3">
        <w:rPr>
          <w:rFonts w:ascii="Times New Roman" w:hAnsi="Times New Roman" w:cs="Times New Roman"/>
          <w:b/>
          <w:sz w:val="24"/>
          <w:szCs w:val="24"/>
        </w:rPr>
        <w:t>_</w:t>
      </w:r>
      <w:proofErr w:type="gramEnd"/>
      <w:r w:rsidRPr="00E835F3">
        <w:rPr>
          <w:rFonts w:ascii="Times New Roman" w:hAnsi="Times New Roman" w:cs="Times New Roman"/>
          <w:b/>
          <w:sz w:val="24"/>
          <w:szCs w:val="24"/>
        </w:rPr>
        <w:t>_______________</w:t>
      </w:r>
      <w:r w:rsidR="00794B47">
        <w:rPr>
          <w:rFonts w:ascii="Times New Roman" w:hAnsi="Times New Roman" w:cs="Times New Roman"/>
          <w:b/>
          <w:sz w:val="24"/>
          <w:szCs w:val="24"/>
        </w:rPr>
        <w:t xml:space="preserve"> </w:t>
      </w:r>
      <w:r w:rsidRPr="00E835F3">
        <w:rPr>
          <w:rFonts w:ascii="Times New Roman" w:hAnsi="Times New Roman" w:cs="Times New Roman"/>
          <w:iCs/>
          <w:sz w:val="24"/>
          <w:szCs w:val="24"/>
        </w:rPr>
        <w:t xml:space="preserve">(Include </w:t>
      </w:r>
      <w:r w:rsidR="00C50AE1">
        <w:rPr>
          <w:rFonts w:ascii="Times New Roman" w:hAnsi="Times New Roman" w:cs="Times New Roman"/>
          <w:iCs/>
          <w:sz w:val="24"/>
          <w:szCs w:val="24"/>
        </w:rPr>
        <w:t>General Services Administration (</w:t>
      </w:r>
      <w:r w:rsidRPr="00E835F3">
        <w:rPr>
          <w:rFonts w:ascii="Times New Roman" w:hAnsi="Times New Roman" w:cs="Times New Roman"/>
          <w:iCs/>
          <w:sz w:val="24"/>
          <w:szCs w:val="24"/>
        </w:rPr>
        <w:t>GSA</w:t>
      </w:r>
      <w:r w:rsidR="00C50AE1">
        <w:rPr>
          <w:rFonts w:ascii="Times New Roman" w:hAnsi="Times New Roman" w:cs="Times New Roman"/>
          <w:iCs/>
          <w:sz w:val="24"/>
          <w:szCs w:val="24"/>
        </w:rPr>
        <w:t>) number</w:t>
      </w:r>
      <w:r w:rsidRPr="00E835F3">
        <w:rPr>
          <w:rFonts w:ascii="Times New Roman" w:hAnsi="Times New Roman" w:cs="Times New Roman"/>
          <w:iCs/>
          <w:sz w:val="24"/>
          <w:szCs w:val="24"/>
        </w:rPr>
        <w:t xml:space="preserve"> and </w:t>
      </w:r>
      <w:r w:rsidR="00794B47">
        <w:rPr>
          <w:rFonts w:ascii="Times New Roman" w:hAnsi="Times New Roman" w:cs="Times New Roman"/>
          <w:iCs/>
          <w:sz w:val="24"/>
          <w:szCs w:val="24"/>
        </w:rPr>
        <w:t xml:space="preserve">basic procurement instrument identification </w:t>
      </w:r>
      <w:r w:rsidRPr="00E835F3">
        <w:rPr>
          <w:rFonts w:ascii="Times New Roman" w:hAnsi="Times New Roman" w:cs="Times New Roman"/>
          <w:iCs/>
          <w:sz w:val="24"/>
          <w:szCs w:val="24"/>
        </w:rPr>
        <w:t>“F” order number</w:t>
      </w:r>
      <w:r w:rsidR="00794B47">
        <w:rPr>
          <w:rFonts w:ascii="Times New Roman" w:hAnsi="Times New Roman" w:cs="Times New Roman"/>
          <w:iCs/>
          <w:sz w:val="24"/>
          <w:szCs w:val="24"/>
        </w:rPr>
        <w:t>.</w:t>
      </w:r>
      <w:r w:rsidRPr="00E835F3">
        <w:rPr>
          <w:rFonts w:ascii="Times New Roman" w:hAnsi="Times New Roman" w:cs="Times New Roman"/>
          <w:iCs/>
          <w:sz w:val="24"/>
          <w:szCs w:val="24"/>
        </w:rPr>
        <w:t>)</w:t>
      </w:r>
    </w:p>
    <w:p w14:paraId="5473AA3E" w14:textId="16E20AE5"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TITLE/EFFORT DESCRIPTION: __________________________________________</w:t>
      </w:r>
      <w:r w:rsidR="001229B4">
        <w:rPr>
          <w:rFonts w:ascii="Times New Roman" w:hAnsi="Times New Roman" w:cs="Times New Roman"/>
          <w:b/>
          <w:sz w:val="24"/>
          <w:szCs w:val="24"/>
        </w:rPr>
        <w:t>_________</w:t>
      </w:r>
      <w:r w:rsidRPr="00E835F3">
        <w:rPr>
          <w:rFonts w:ascii="Times New Roman" w:hAnsi="Times New Roman" w:cs="Times New Roman"/>
          <w:b/>
          <w:sz w:val="24"/>
          <w:szCs w:val="24"/>
        </w:rPr>
        <w:t>___________________________</w:t>
      </w:r>
    </w:p>
    <w:p w14:paraId="5473AA3F" w14:textId="77777777" w:rsidR="00E835F3" w:rsidRPr="00E835F3" w:rsidRDefault="00E835F3" w:rsidP="00E835F3">
      <w:pPr>
        <w:spacing w:after="240"/>
        <w:rPr>
          <w:rFonts w:ascii="Times New Roman" w:hAnsi="Times New Roman" w:cs="Times New Roman"/>
          <w:b/>
          <w:sz w:val="24"/>
          <w:szCs w:val="24"/>
          <w:lang w:val="fr-FR"/>
        </w:rPr>
      </w:pPr>
      <w:r w:rsidRPr="00E835F3">
        <w:rPr>
          <w:rFonts w:ascii="Times New Roman" w:hAnsi="Times New Roman" w:cs="Times New Roman"/>
          <w:b/>
          <w:sz w:val="24"/>
          <w:szCs w:val="24"/>
          <w:lang w:val="fr-FR"/>
        </w:rPr>
        <w:t xml:space="preserve">CAGE </w:t>
      </w:r>
      <w:proofErr w:type="gramStart"/>
      <w:r w:rsidRPr="00E835F3">
        <w:rPr>
          <w:rFonts w:ascii="Times New Roman" w:hAnsi="Times New Roman" w:cs="Times New Roman"/>
          <w:b/>
          <w:sz w:val="24"/>
          <w:szCs w:val="24"/>
          <w:lang w:val="fr-FR"/>
        </w:rPr>
        <w:t>CODE:_</w:t>
      </w:r>
      <w:proofErr w:type="gramEnd"/>
      <w:r w:rsidRPr="00E835F3">
        <w:rPr>
          <w:rFonts w:ascii="Times New Roman" w:hAnsi="Times New Roman" w:cs="Times New Roman"/>
          <w:b/>
          <w:sz w:val="24"/>
          <w:szCs w:val="24"/>
          <w:lang w:val="fr-FR"/>
        </w:rPr>
        <w:t>_______  DUNS:________________  PSC:________  NAICS:</w:t>
      </w:r>
      <w:r w:rsidR="00CE213E">
        <w:rPr>
          <w:rFonts w:ascii="Times New Roman" w:hAnsi="Times New Roman" w:cs="Times New Roman"/>
          <w:b/>
          <w:sz w:val="24"/>
          <w:szCs w:val="24"/>
          <w:lang w:val="fr-FR"/>
        </w:rPr>
        <w:t xml:space="preserve"> </w:t>
      </w:r>
      <w:r w:rsidRPr="00E835F3">
        <w:rPr>
          <w:rFonts w:ascii="Times New Roman" w:hAnsi="Times New Roman" w:cs="Times New Roman"/>
          <w:b/>
          <w:sz w:val="24"/>
          <w:szCs w:val="24"/>
          <w:lang w:val="fr-FR"/>
        </w:rPr>
        <w:t>______</w:t>
      </w:r>
      <w:r w:rsidR="00CE213E">
        <w:rPr>
          <w:rFonts w:ascii="Times New Roman" w:hAnsi="Times New Roman" w:cs="Times New Roman"/>
          <w:b/>
          <w:sz w:val="24"/>
          <w:szCs w:val="24"/>
          <w:lang w:val="fr-FR"/>
        </w:rPr>
        <w:t>_</w:t>
      </w:r>
      <w:r w:rsidRPr="00E835F3">
        <w:rPr>
          <w:rFonts w:ascii="Times New Roman" w:hAnsi="Times New Roman" w:cs="Times New Roman"/>
          <w:b/>
          <w:sz w:val="24"/>
          <w:szCs w:val="24"/>
          <w:lang w:val="fr-FR"/>
        </w:rPr>
        <w:t>_____</w:t>
      </w:r>
    </w:p>
    <w:p w14:paraId="5473AA40" w14:textId="78C89E32"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CONTRACTOR NAME, A</w:t>
      </w:r>
      <w:r w:rsidR="00794B47">
        <w:rPr>
          <w:rFonts w:ascii="Times New Roman" w:hAnsi="Times New Roman" w:cs="Times New Roman"/>
          <w:b/>
          <w:sz w:val="24"/>
          <w:szCs w:val="24"/>
        </w:rPr>
        <w:t>D</w:t>
      </w:r>
      <w:r w:rsidRPr="00E835F3">
        <w:rPr>
          <w:rFonts w:ascii="Times New Roman" w:hAnsi="Times New Roman" w:cs="Times New Roman"/>
          <w:b/>
          <w:sz w:val="24"/>
          <w:szCs w:val="24"/>
        </w:rPr>
        <w:t>DRESS (</w:t>
      </w:r>
      <w:r w:rsidRPr="00E835F3">
        <w:rPr>
          <w:rFonts w:ascii="Times New Roman" w:hAnsi="Times New Roman" w:cs="Times New Roman"/>
          <w:sz w:val="24"/>
          <w:szCs w:val="24"/>
        </w:rPr>
        <w:t>as listed in System for Award Management, www.sam.gov)</w:t>
      </w:r>
      <w:r w:rsidRPr="00E835F3">
        <w:rPr>
          <w:rFonts w:ascii="Times New Roman" w:hAnsi="Times New Roman" w:cs="Times New Roman"/>
          <w:b/>
          <w:sz w:val="24"/>
          <w:szCs w:val="24"/>
        </w:rPr>
        <w:t>: ___________________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_____________________________________________</w:t>
      </w:r>
      <w:r w:rsidR="001229B4">
        <w:rPr>
          <w:rFonts w:ascii="Times New Roman" w:hAnsi="Times New Roman" w:cs="Times New Roman"/>
          <w:b/>
          <w:sz w:val="24"/>
          <w:szCs w:val="24"/>
        </w:rPr>
        <w:t>___</w:t>
      </w:r>
      <w:r w:rsidRPr="00E835F3">
        <w:rPr>
          <w:rFonts w:ascii="Times New Roman" w:hAnsi="Times New Roman" w:cs="Times New Roman"/>
          <w:b/>
          <w:sz w:val="24"/>
          <w:szCs w:val="24"/>
        </w:rPr>
        <w:t xml:space="preserve">_________ </w:t>
      </w:r>
    </w:p>
    <w:p w14:paraId="5473AA41"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BUSINESS SECTOR (Circle one):  </w:t>
      </w:r>
      <w:r w:rsidRPr="00E835F3">
        <w:rPr>
          <w:rFonts w:ascii="Times New Roman" w:hAnsi="Times New Roman" w:cs="Times New Roman"/>
          <w:sz w:val="24"/>
          <w:szCs w:val="24"/>
        </w:rPr>
        <w:t>Systems or Non</w:t>
      </w:r>
      <w:r w:rsidR="00794B47">
        <w:rPr>
          <w:rFonts w:ascii="Times New Roman" w:hAnsi="Times New Roman" w:cs="Times New Roman"/>
          <w:sz w:val="24"/>
          <w:szCs w:val="24"/>
        </w:rPr>
        <w:t>-</w:t>
      </w:r>
      <w:r w:rsidRPr="00E835F3">
        <w:rPr>
          <w:rFonts w:ascii="Times New Roman" w:hAnsi="Times New Roman" w:cs="Times New Roman"/>
          <w:sz w:val="24"/>
          <w:szCs w:val="24"/>
        </w:rPr>
        <w:t xml:space="preserve">systems  </w:t>
      </w:r>
    </w:p>
    <w:p w14:paraId="5473AA42"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lastRenderedPageBreak/>
        <w:t xml:space="preserve">LOCATION OF CONTRACTOR PERFORMANCE </w:t>
      </w:r>
      <w:r w:rsidRPr="00E835F3">
        <w:rPr>
          <w:rFonts w:ascii="Times New Roman" w:hAnsi="Times New Roman" w:cs="Times New Roman"/>
          <w:sz w:val="24"/>
          <w:szCs w:val="24"/>
        </w:rPr>
        <w:t>(</w:t>
      </w:r>
      <w:r w:rsidR="00794B47">
        <w:rPr>
          <w:rFonts w:ascii="Times New Roman" w:hAnsi="Times New Roman" w:cs="Times New Roman"/>
          <w:sz w:val="24"/>
          <w:szCs w:val="24"/>
        </w:rPr>
        <w:t>i</w:t>
      </w:r>
      <w:r w:rsidRPr="00E835F3">
        <w:rPr>
          <w:rFonts w:ascii="Times New Roman" w:hAnsi="Times New Roman" w:cs="Times New Roman"/>
          <w:sz w:val="24"/>
          <w:szCs w:val="24"/>
        </w:rPr>
        <w:t>f other than contractor address</w:t>
      </w:r>
      <w:r w:rsidR="00794B47">
        <w:rPr>
          <w:rFonts w:ascii="Times New Roman" w:hAnsi="Times New Roman" w:cs="Times New Roman"/>
          <w:sz w:val="24"/>
          <w:szCs w:val="24"/>
        </w:rPr>
        <w:t xml:space="preserve"> above</w:t>
      </w:r>
      <w:r w:rsidRPr="00E835F3">
        <w:rPr>
          <w:rFonts w:ascii="Times New Roman" w:hAnsi="Times New Roman" w:cs="Times New Roman"/>
          <w:sz w:val="24"/>
          <w:szCs w:val="24"/>
        </w:rPr>
        <w:t>)</w:t>
      </w:r>
      <w:r w:rsidRPr="00E835F3">
        <w:rPr>
          <w:rFonts w:ascii="Times New Roman" w:hAnsi="Times New Roman" w:cs="Times New Roman"/>
          <w:b/>
          <w:sz w:val="24"/>
          <w:szCs w:val="24"/>
        </w:rPr>
        <w:t>:  ______________________________________________________________________</w:t>
      </w:r>
      <w:r w:rsidR="00CE213E">
        <w:rPr>
          <w:rFonts w:ascii="Times New Roman" w:hAnsi="Times New Roman" w:cs="Times New Roman"/>
          <w:b/>
          <w:sz w:val="24"/>
          <w:szCs w:val="24"/>
        </w:rPr>
        <w:t>___</w:t>
      </w:r>
      <w:r w:rsidRPr="00E835F3">
        <w:rPr>
          <w:rFonts w:ascii="Times New Roman" w:hAnsi="Times New Roman" w:cs="Times New Roman"/>
          <w:b/>
          <w:sz w:val="24"/>
          <w:szCs w:val="24"/>
        </w:rPr>
        <w:t>____</w:t>
      </w:r>
    </w:p>
    <w:p w14:paraId="5473AA4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AWARD DATE ___________</w:t>
      </w:r>
      <w:proofErr w:type="gramStart"/>
      <w:r w:rsidRPr="00E835F3">
        <w:rPr>
          <w:rFonts w:ascii="Times New Roman" w:hAnsi="Times New Roman" w:cs="Times New Roman"/>
          <w:b/>
          <w:sz w:val="24"/>
          <w:szCs w:val="24"/>
        </w:rPr>
        <w:t>_  EFFECTIVE</w:t>
      </w:r>
      <w:proofErr w:type="gramEnd"/>
      <w:r w:rsidRPr="00E835F3">
        <w:rPr>
          <w:rFonts w:ascii="Times New Roman" w:hAnsi="Times New Roman" w:cs="Times New Roman"/>
          <w:b/>
          <w:sz w:val="24"/>
          <w:szCs w:val="24"/>
        </w:rPr>
        <w:t xml:space="preserve"> DATE: ___________________</w:t>
      </w:r>
    </w:p>
    <w:p w14:paraId="5473AA44" w14:textId="77777777" w:rsidR="00E835F3" w:rsidRPr="00E835F3" w:rsidRDefault="00E835F3" w:rsidP="00E835F3">
      <w:pPr>
        <w:spacing w:after="240"/>
        <w:rPr>
          <w:rFonts w:ascii="Times New Roman" w:hAnsi="Times New Roman" w:cs="Times New Roman"/>
          <w:b/>
          <w:i/>
          <w:sz w:val="24"/>
          <w:szCs w:val="24"/>
        </w:rPr>
      </w:pPr>
      <w:r w:rsidRPr="00E835F3">
        <w:rPr>
          <w:rFonts w:ascii="Times New Roman" w:hAnsi="Times New Roman" w:cs="Times New Roman"/>
          <w:b/>
          <w:sz w:val="24"/>
          <w:szCs w:val="24"/>
        </w:rPr>
        <w:t xml:space="preserve">COMPLETION DATE </w:t>
      </w:r>
      <w:r w:rsidRPr="00E835F3">
        <w:rPr>
          <w:rFonts w:ascii="Times New Roman" w:hAnsi="Times New Roman" w:cs="Times New Roman"/>
          <w:sz w:val="24"/>
          <w:szCs w:val="24"/>
        </w:rPr>
        <w:t xml:space="preserve">(Include last possible </w:t>
      </w:r>
      <w:proofErr w:type="gramStart"/>
      <w:r w:rsidRPr="00E835F3">
        <w:rPr>
          <w:rFonts w:ascii="Times New Roman" w:hAnsi="Times New Roman" w:cs="Times New Roman"/>
          <w:sz w:val="24"/>
          <w:szCs w:val="24"/>
        </w:rPr>
        <w:t>date, if</w:t>
      </w:r>
      <w:proofErr w:type="gramEnd"/>
      <w:r w:rsidRPr="00E835F3">
        <w:rPr>
          <w:rFonts w:ascii="Times New Roman" w:hAnsi="Times New Roman" w:cs="Times New Roman"/>
          <w:sz w:val="24"/>
          <w:szCs w:val="24"/>
        </w:rPr>
        <w:t xml:space="preserve"> all options exercised</w:t>
      </w:r>
      <w:r w:rsidRPr="00E835F3">
        <w:rPr>
          <w:rFonts w:ascii="Times New Roman" w:hAnsi="Times New Roman" w:cs="Times New Roman"/>
          <w:b/>
          <w:sz w:val="24"/>
          <w:szCs w:val="24"/>
        </w:rPr>
        <w:t xml:space="preserve">):  </w:t>
      </w:r>
      <w:r w:rsidRPr="00E835F3">
        <w:rPr>
          <w:rFonts w:ascii="Times New Roman" w:hAnsi="Times New Roman" w:cs="Times New Roman"/>
          <w:b/>
          <w:i/>
          <w:sz w:val="24"/>
          <w:szCs w:val="24"/>
        </w:rPr>
        <w:t xml:space="preserve">______________  </w:t>
      </w:r>
    </w:p>
    <w:p w14:paraId="5473AA4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DOLLAR VALUES: </w:t>
      </w:r>
    </w:p>
    <w:p w14:paraId="5473AA47" w14:textId="184D82AC" w:rsidR="002D033D" w:rsidRDefault="00E835F3" w:rsidP="00633A4B">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AWARDED VALUE </w:t>
      </w:r>
      <w:r w:rsidRPr="00E835F3">
        <w:rPr>
          <w:rFonts w:ascii="Times New Roman" w:hAnsi="Times New Roman" w:cs="Times New Roman"/>
          <w:sz w:val="24"/>
          <w:szCs w:val="24"/>
        </w:rPr>
        <w:t>(</w:t>
      </w:r>
      <w:r w:rsidRPr="00E835F3">
        <w:rPr>
          <w:rFonts w:ascii="Times New Roman" w:hAnsi="Times New Roman" w:cs="Times New Roman"/>
          <w:iCs/>
          <w:sz w:val="24"/>
          <w:szCs w:val="24"/>
        </w:rPr>
        <w:t>Grand total, including unexercised options)</w:t>
      </w:r>
      <w:r w:rsidRPr="00E835F3">
        <w:rPr>
          <w:rFonts w:ascii="Times New Roman" w:hAnsi="Times New Roman" w:cs="Times New Roman"/>
          <w:b/>
          <w:sz w:val="24"/>
          <w:szCs w:val="24"/>
        </w:rPr>
        <w:t>: _______________   CURRENT VALUE</w:t>
      </w:r>
      <w:r w:rsidRPr="00E835F3">
        <w:rPr>
          <w:rFonts w:ascii="Times New Roman" w:hAnsi="Times New Roman" w:cs="Times New Roman"/>
          <w:sz w:val="24"/>
          <w:szCs w:val="24"/>
        </w:rPr>
        <w:t xml:space="preserve"> (Current funded amount as of registration date.  Use target price or total estimated amount for incentive contracts.): </w:t>
      </w:r>
      <w:r w:rsidRPr="00E835F3">
        <w:rPr>
          <w:rFonts w:ascii="Times New Roman" w:hAnsi="Times New Roman" w:cs="Times New Roman"/>
          <w:b/>
          <w:sz w:val="24"/>
          <w:szCs w:val="24"/>
        </w:rPr>
        <w:t>____________________________</w:t>
      </w:r>
    </w:p>
    <w:p w14:paraId="709AB562" w14:textId="77777777" w:rsidR="00633A4B" w:rsidRDefault="00633A4B" w:rsidP="00633A4B">
      <w:pPr>
        <w:spacing w:after="240"/>
        <w:rPr>
          <w:rFonts w:ascii="Times New Roman" w:hAnsi="Times New Roman" w:cs="Times New Roman"/>
          <w:b/>
          <w:sz w:val="24"/>
          <w:szCs w:val="24"/>
        </w:rPr>
      </w:pPr>
    </w:p>
    <w:p w14:paraId="5473AA4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 TYPE (Circle one.  For hybrid, put a “P” next to the predominate type and identify other type with an “O” next to it.):  </w:t>
      </w:r>
    </w:p>
    <w:p w14:paraId="5473AA49" w14:textId="11622EF8"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FFP __       FPI ___      FPR ___      CPFF </w:t>
      </w:r>
      <w:r w:rsidR="00AE7F53">
        <w:rPr>
          <w:rFonts w:ascii="Times New Roman" w:hAnsi="Times New Roman" w:cs="Times New Roman"/>
          <w:b/>
          <w:sz w:val="24"/>
          <w:szCs w:val="24"/>
        </w:rPr>
        <w:t>___      CPIF ___      CPAF ___</w:t>
      </w:r>
      <w:r w:rsidR="00AE7F53">
        <w:rPr>
          <w:rFonts w:ascii="Times New Roman" w:hAnsi="Times New Roman" w:cs="Times New Roman"/>
          <w:b/>
          <w:sz w:val="24"/>
          <w:szCs w:val="24"/>
        </w:rPr>
        <w:br/>
      </w:r>
      <w:proofErr w:type="gramStart"/>
      <w:r w:rsidRPr="00E835F3">
        <w:rPr>
          <w:rFonts w:ascii="Times New Roman" w:hAnsi="Times New Roman" w:cs="Times New Roman"/>
          <w:b/>
          <w:sz w:val="24"/>
          <w:szCs w:val="24"/>
        </w:rPr>
        <w:t>HYBRID  _</w:t>
      </w:r>
      <w:proofErr w:type="gramEnd"/>
      <w:r w:rsidRPr="00E835F3">
        <w:rPr>
          <w:rFonts w:ascii="Times New Roman" w:hAnsi="Times New Roman" w:cs="Times New Roman"/>
          <w:b/>
          <w:sz w:val="24"/>
          <w:szCs w:val="24"/>
        </w:rPr>
        <w:t xml:space="preserve">__  OTHER: _________________ </w:t>
      </w:r>
    </w:p>
    <w:p w14:paraId="5473AA4A" w14:textId="77777777" w:rsidR="00E835F3" w:rsidRPr="00E835F3" w:rsidRDefault="00E835F3" w:rsidP="00E835F3">
      <w:pPr>
        <w:spacing w:after="240"/>
        <w:rPr>
          <w:rFonts w:ascii="Times New Roman" w:hAnsi="Times New Roman" w:cs="Times New Roman"/>
          <w:sz w:val="24"/>
          <w:szCs w:val="24"/>
        </w:rPr>
      </w:pPr>
      <w:r w:rsidRPr="00E835F3">
        <w:rPr>
          <w:rFonts w:ascii="Times New Roman" w:hAnsi="Times New Roman" w:cs="Times New Roman"/>
          <w:b/>
          <w:sz w:val="24"/>
          <w:szCs w:val="24"/>
        </w:rPr>
        <w:t xml:space="preserve">COMPETITIVE (Basis of award): </w:t>
      </w:r>
      <w:r w:rsidR="001229B4">
        <w:rPr>
          <w:rFonts w:ascii="Times New Roman" w:hAnsi="Times New Roman" w:cs="Times New Roman"/>
          <w:b/>
          <w:sz w:val="24"/>
          <w:szCs w:val="24"/>
        </w:rPr>
        <w:t xml:space="preserve"> </w:t>
      </w:r>
      <w:r w:rsidRPr="00E835F3">
        <w:rPr>
          <w:rFonts w:ascii="Times New Roman" w:hAnsi="Times New Roman" w:cs="Times New Roman"/>
          <w:sz w:val="24"/>
          <w:szCs w:val="24"/>
        </w:rPr>
        <w:t xml:space="preserve">YES </w:t>
      </w:r>
      <w:proofErr w:type="gramStart"/>
      <w:r w:rsidRPr="00E835F3">
        <w:rPr>
          <w:rFonts w:ascii="Times New Roman" w:hAnsi="Times New Roman" w:cs="Times New Roman"/>
          <w:sz w:val="24"/>
          <w:szCs w:val="24"/>
        </w:rPr>
        <w:t>or  NO</w:t>
      </w:r>
      <w:proofErr w:type="gramEnd"/>
      <w:r w:rsidRPr="00E835F3">
        <w:rPr>
          <w:rFonts w:ascii="Times New Roman" w:hAnsi="Times New Roman" w:cs="Times New Roman"/>
          <w:sz w:val="24"/>
          <w:szCs w:val="24"/>
        </w:rPr>
        <w:t xml:space="preserve">   </w:t>
      </w:r>
    </w:p>
    <w:p w14:paraId="5473AA4B" w14:textId="77777777" w:rsidR="003132FE" w:rsidRDefault="003132FE" w:rsidP="00E835F3">
      <w:pPr>
        <w:spacing w:after="240"/>
        <w:rPr>
          <w:rFonts w:ascii="Times New Roman" w:hAnsi="Times New Roman" w:cs="Times New Roman"/>
          <w:b/>
          <w:sz w:val="24"/>
          <w:szCs w:val="24"/>
        </w:rPr>
      </w:pPr>
      <w:r>
        <w:rPr>
          <w:rFonts w:ascii="Times New Roman" w:hAnsi="Times New Roman" w:cs="Times New Roman"/>
          <w:b/>
          <w:sz w:val="24"/>
          <w:szCs w:val="24"/>
        </w:rPr>
        <w:t xml:space="preserve">PROGRAM/PRODUCT/PROJECT </w:t>
      </w:r>
      <w:proofErr w:type="gramStart"/>
      <w:r w:rsidR="00E835F3" w:rsidRPr="00E835F3">
        <w:rPr>
          <w:rFonts w:ascii="Times New Roman" w:hAnsi="Times New Roman" w:cs="Times New Roman"/>
          <w:b/>
          <w:sz w:val="24"/>
          <w:szCs w:val="24"/>
        </w:rPr>
        <w:t>M</w:t>
      </w:r>
      <w:r>
        <w:rPr>
          <w:rFonts w:ascii="Times New Roman" w:hAnsi="Times New Roman" w:cs="Times New Roman"/>
          <w:b/>
          <w:sz w:val="24"/>
          <w:szCs w:val="24"/>
        </w:rPr>
        <w:t>ANA</w:t>
      </w:r>
      <w:r w:rsidR="00E835F3" w:rsidRPr="00E835F3">
        <w:rPr>
          <w:rFonts w:ascii="Times New Roman" w:hAnsi="Times New Roman" w:cs="Times New Roman"/>
          <w:b/>
          <w:sz w:val="24"/>
          <w:szCs w:val="24"/>
        </w:rPr>
        <w:t>G</w:t>
      </w:r>
      <w:r>
        <w:rPr>
          <w:rFonts w:ascii="Times New Roman" w:hAnsi="Times New Roman" w:cs="Times New Roman"/>
          <w:b/>
          <w:sz w:val="24"/>
          <w:szCs w:val="24"/>
        </w:rPr>
        <w:t>E</w:t>
      </w:r>
      <w:r w:rsidR="00E835F3" w:rsidRPr="00E835F3">
        <w:rPr>
          <w:rFonts w:ascii="Times New Roman" w:hAnsi="Times New Roman" w:cs="Times New Roman"/>
          <w:b/>
          <w:sz w:val="24"/>
          <w:szCs w:val="24"/>
        </w:rPr>
        <w:t>R</w:t>
      </w:r>
      <w:r>
        <w:rPr>
          <w:rFonts w:ascii="Times New Roman" w:hAnsi="Times New Roman" w:cs="Times New Roman"/>
          <w:b/>
          <w:sz w:val="24"/>
          <w:szCs w:val="24"/>
        </w:rPr>
        <w:t xml:space="preserve">  _</w:t>
      </w:r>
      <w:proofErr w:type="gramEnd"/>
      <w:r>
        <w:rPr>
          <w:rFonts w:ascii="Times New Roman" w:hAnsi="Times New Roman" w:cs="Times New Roman"/>
          <w:b/>
          <w:sz w:val="24"/>
          <w:szCs w:val="24"/>
        </w:rPr>
        <w:t>__________________</w:t>
      </w:r>
    </w:p>
    <w:p w14:paraId="5473AA4C"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_____________________________ TELE: _________________</w:t>
      </w:r>
    </w:p>
    <w:p w14:paraId="5473AA4D"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CONTRACT SPEC</w:t>
      </w:r>
      <w:r w:rsidR="003132FE">
        <w:rPr>
          <w:rFonts w:ascii="Times New Roman" w:hAnsi="Times New Roman" w:cs="Times New Roman"/>
          <w:b/>
          <w:sz w:val="24"/>
          <w:szCs w:val="24"/>
        </w:rPr>
        <w:t>IALIST ___________________</w:t>
      </w:r>
    </w:p>
    <w:p w14:paraId="5473AA4E"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E-MAIL:</w:t>
      </w:r>
      <w:r w:rsidR="003132FE">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4F"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CONTRACTING </w:t>
      </w:r>
      <w:proofErr w:type="gramStart"/>
      <w:r w:rsidRPr="00E835F3">
        <w:rPr>
          <w:rFonts w:ascii="Times New Roman" w:hAnsi="Times New Roman" w:cs="Times New Roman"/>
          <w:b/>
          <w:sz w:val="24"/>
          <w:szCs w:val="24"/>
        </w:rPr>
        <w:t>OFFICER</w:t>
      </w:r>
      <w:r w:rsidR="003132FE">
        <w:rPr>
          <w:rFonts w:ascii="Times New Roman" w:hAnsi="Times New Roman" w:cs="Times New Roman"/>
          <w:b/>
          <w:sz w:val="24"/>
          <w:szCs w:val="24"/>
        </w:rPr>
        <w:t xml:space="preserve">  _</w:t>
      </w:r>
      <w:proofErr w:type="gramEnd"/>
      <w:r w:rsidR="003132FE">
        <w:rPr>
          <w:rFonts w:ascii="Times New Roman" w:hAnsi="Times New Roman" w:cs="Times New Roman"/>
          <w:b/>
          <w:sz w:val="24"/>
          <w:szCs w:val="24"/>
        </w:rPr>
        <w:t>__________________</w:t>
      </w:r>
    </w:p>
    <w:p w14:paraId="5473AA50" w14:textId="77777777" w:rsidR="00E835F3" w:rsidRPr="00E835F3" w:rsidRDefault="00E835F3" w:rsidP="00E835F3">
      <w:pPr>
        <w:spacing w:after="240"/>
        <w:rPr>
          <w:rFonts w:ascii="Times New Roman" w:hAnsi="Times New Roman" w:cs="Times New Roman"/>
          <w:b/>
          <w:sz w:val="24"/>
          <w:szCs w:val="24"/>
        </w:rPr>
      </w:pPr>
      <w:proofErr w:type="gramStart"/>
      <w:r w:rsidRPr="00E835F3">
        <w:rPr>
          <w:rFonts w:ascii="Times New Roman" w:hAnsi="Times New Roman" w:cs="Times New Roman"/>
          <w:b/>
          <w:sz w:val="24"/>
          <w:szCs w:val="24"/>
        </w:rPr>
        <w:t>E-MAIL:_</w:t>
      </w:r>
      <w:proofErr w:type="gramEnd"/>
      <w:r w:rsidRPr="00E835F3">
        <w:rPr>
          <w:rFonts w:ascii="Times New Roman" w:hAnsi="Times New Roman" w:cs="Times New Roman"/>
          <w:b/>
          <w:sz w:val="24"/>
          <w:szCs w:val="24"/>
        </w:rPr>
        <w:t>___________________</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w:t>
      </w:r>
      <w:r w:rsidR="001229B4">
        <w:rPr>
          <w:rFonts w:ascii="Times New Roman" w:hAnsi="Times New Roman" w:cs="Times New Roman"/>
          <w:b/>
          <w:sz w:val="24"/>
          <w:szCs w:val="24"/>
        </w:rPr>
        <w:t>__</w:t>
      </w:r>
      <w:r w:rsidRPr="00E835F3">
        <w:rPr>
          <w:rFonts w:ascii="Times New Roman" w:hAnsi="Times New Roman" w:cs="Times New Roman"/>
          <w:b/>
          <w:sz w:val="24"/>
          <w:szCs w:val="24"/>
        </w:rPr>
        <w:t>___________</w:t>
      </w:r>
    </w:p>
    <w:p w14:paraId="5473AA51" w14:textId="77777777" w:rsidR="003132FE"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GOV</w:t>
      </w:r>
      <w:r w:rsidR="003132FE">
        <w:rPr>
          <w:rFonts w:ascii="Times New Roman" w:hAnsi="Times New Roman" w:cs="Times New Roman"/>
          <w:b/>
          <w:sz w:val="24"/>
          <w:szCs w:val="24"/>
        </w:rPr>
        <w:t>ERMEN</w:t>
      </w:r>
      <w:r w:rsidRPr="00E835F3">
        <w:rPr>
          <w:rFonts w:ascii="Times New Roman" w:hAnsi="Times New Roman" w:cs="Times New Roman"/>
          <w:b/>
          <w:sz w:val="24"/>
          <w:szCs w:val="24"/>
        </w:rPr>
        <w:t>T C</w:t>
      </w:r>
      <w:r w:rsidR="003132FE">
        <w:rPr>
          <w:rFonts w:ascii="Times New Roman" w:hAnsi="Times New Roman" w:cs="Times New Roman"/>
          <w:b/>
          <w:sz w:val="24"/>
          <w:szCs w:val="24"/>
        </w:rPr>
        <w:t>ONTRACTING OFFICER’S REPRESENTATIVE</w:t>
      </w:r>
      <w:r w:rsidRPr="00E835F3">
        <w:rPr>
          <w:rFonts w:ascii="Times New Roman" w:hAnsi="Times New Roman" w:cs="Times New Roman"/>
          <w:b/>
          <w:sz w:val="24"/>
          <w:szCs w:val="24"/>
        </w:rPr>
        <w:t>/</w:t>
      </w:r>
      <w:r w:rsidR="003132FE">
        <w:rPr>
          <w:rFonts w:ascii="Times New Roman" w:hAnsi="Times New Roman" w:cs="Times New Roman"/>
          <w:b/>
          <w:sz w:val="24"/>
          <w:szCs w:val="24"/>
        </w:rPr>
        <w:t xml:space="preserve">QUALITY ASSURANCE </w:t>
      </w:r>
      <w:proofErr w:type="gramStart"/>
      <w:r w:rsidR="003132FE">
        <w:rPr>
          <w:rFonts w:ascii="Times New Roman" w:hAnsi="Times New Roman" w:cs="Times New Roman"/>
          <w:b/>
          <w:sz w:val="24"/>
          <w:szCs w:val="24"/>
        </w:rPr>
        <w:t>EVALUATOR  _</w:t>
      </w:r>
      <w:proofErr w:type="gramEnd"/>
      <w:r w:rsidR="003132FE">
        <w:rPr>
          <w:rFonts w:ascii="Times New Roman" w:hAnsi="Times New Roman" w:cs="Times New Roman"/>
          <w:b/>
          <w:sz w:val="24"/>
          <w:szCs w:val="24"/>
        </w:rPr>
        <w:t>__________________</w:t>
      </w:r>
    </w:p>
    <w:p w14:paraId="5473AA52" w14:textId="77777777" w:rsidR="00E835F3" w:rsidRPr="00E835F3" w:rsidRDefault="00E835F3" w:rsidP="00E835F3">
      <w:pPr>
        <w:spacing w:after="240"/>
        <w:rPr>
          <w:rFonts w:ascii="Times New Roman" w:hAnsi="Times New Roman" w:cs="Times New Roman"/>
          <w:b/>
          <w:sz w:val="24"/>
          <w:szCs w:val="24"/>
        </w:rPr>
      </w:pPr>
      <w:proofErr w:type="gramStart"/>
      <w:r w:rsidRPr="00E835F3">
        <w:rPr>
          <w:rFonts w:ascii="Times New Roman" w:hAnsi="Times New Roman" w:cs="Times New Roman"/>
          <w:b/>
          <w:sz w:val="24"/>
          <w:szCs w:val="24"/>
        </w:rPr>
        <w:t>E-MAIL:_</w:t>
      </w:r>
      <w:proofErr w:type="gramEnd"/>
      <w:r w:rsidRPr="00E835F3">
        <w:rPr>
          <w:rFonts w:ascii="Times New Roman" w:hAnsi="Times New Roman" w:cs="Times New Roman"/>
          <w:b/>
          <w:sz w:val="24"/>
          <w:szCs w:val="24"/>
        </w:rPr>
        <w:t>____________________________ TELE:</w:t>
      </w:r>
      <w:r w:rsidR="001229B4">
        <w:rPr>
          <w:rFonts w:ascii="Times New Roman" w:hAnsi="Times New Roman" w:cs="Times New Roman"/>
          <w:b/>
          <w:sz w:val="24"/>
          <w:szCs w:val="24"/>
        </w:rPr>
        <w:t xml:space="preserve"> </w:t>
      </w:r>
      <w:r w:rsidRPr="00E835F3">
        <w:rPr>
          <w:rFonts w:ascii="Times New Roman" w:hAnsi="Times New Roman" w:cs="Times New Roman"/>
          <w:b/>
          <w:sz w:val="24"/>
          <w:szCs w:val="24"/>
        </w:rPr>
        <w:t>_________________</w:t>
      </w:r>
    </w:p>
    <w:p w14:paraId="5473AA53"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CONTRACTOR PROGRAM </w:t>
      </w:r>
      <w:proofErr w:type="gramStart"/>
      <w:r w:rsidRPr="00E835F3">
        <w:rPr>
          <w:rFonts w:ascii="Times New Roman" w:hAnsi="Times New Roman" w:cs="Times New Roman"/>
          <w:b/>
          <w:sz w:val="24"/>
          <w:szCs w:val="24"/>
        </w:rPr>
        <w:t>MANAGER:_</w:t>
      </w:r>
      <w:proofErr w:type="gramEnd"/>
      <w:r w:rsidRPr="00E835F3">
        <w:rPr>
          <w:rFonts w:ascii="Times New Roman" w:hAnsi="Times New Roman" w:cs="Times New Roman"/>
          <w:b/>
          <w:sz w:val="24"/>
          <w:szCs w:val="24"/>
        </w:rPr>
        <w:t>___</w:t>
      </w:r>
      <w:r w:rsidR="003132FE">
        <w:rPr>
          <w:rFonts w:ascii="Times New Roman" w:hAnsi="Times New Roman" w:cs="Times New Roman"/>
          <w:b/>
          <w:sz w:val="24"/>
          <w:szCs w:val="24"/>
        </w:rPr>
        <w:t>_</w:t>
      </w:r>
      <w:r w:rsidRPr="00E835F3">
        <w:rPr>
          <w:rFonts w:ascii="Times New Roman" w:hAnsi="Times New Roman" w:cs="Times New Roman"/>
          <w:b/>
          <w:sz w:val="24"/>
          <w:szCs w:val="24"/>
        </w:rPr>
        <w:t>_________________________ TELE:_________________E-MAIL: ___________________________________</w:t>
      </w:r>
    </w:p>
    <w:p w14:paraId="5473AA54"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PERIOD OF PERFORMANCE (POP) FOR 1</w:t>
      </w:r>
      <w:r w:rsidRPr="00E835F3">
        <w:rPr>
          <w:rFonts w:ascii="Times New Roman" w:hAnsi="Times New Roman" w:cs="Times New Roman"/>
          <w:b/>
          <w:sz w:val="24"/>
          <w:szCs w:val="24"/>
          <w:vertAlign w:val="superscript"/>
        </w:rPr>
        <w:t>ST</w:t>
      </w:r>
      <w:r w:rsidRPr="00E835F3">
        <w:rPr>
          <w:rFonts w:ascii="Times New Roman" w:hAnsi="Times New Roman" w:cs="Times New Roman"/>
          <w:b/>
          <w:sz w:val="24"/>
          <w:szCs w:val="24"/>
        </w:rPr>
        <w:t xml:space="preserve"> ASSESSMENT:</w:t>
      </w:r>
    </w:p>
    <w:p w14:paraId="5473AA55"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lastRenderedPageBreak/>
        <w:t xml:space="preserve">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w:t>
      </w:r>
      <w:r w:rsidR="001229B4">
        <w:rPr>
          <w:rFonts w:ascii="Times New Roman" w:hAnsi="Times New Roman" w:cs="Times New Roman"/>
          <w:b/>
          <w:sz w:val="24"/>
          <w:szCs w:val="24"/>
        </w:rPr>
        <w:t>_</w:t>
      </w:r>
      <w:r w:rsidRPr="00E835F3">
        <w:rPr>
          <w:rFonts w:ascii="Times New Roman" w:hAnsi="Times New Roman" w:cs="Times New Roman"/>
          <w:b/>
          <w:sz w:val="24"/>
          <w:szCs w:val="24"/>
        </w:rPr>
        <w:t>____  TO:___________  CPAR COMPLETED:_________</w:t>
      </w:r>
    </w:p>
    <w:p w14:paraId="5473AA56"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1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TO:___________  CPAR</w:t>
      </w:r>
      <w:r>
        <w:rPr>
          <w:rFonts w:ascii="Times New Roman" w:hAnsi="Times New Roman" w:cs="Times New Roman"/>
          <w:b/>
          <w:sz w:val="24"/>
          <w:szCs w:val="24"/>
        </w:rPr>
        <w:t xml:space="preserve"> </w:t>
      </w:r>
      <w:r w:rsidRPr="00E835F3">
        <w:rPr>
          <w:rFonts w:ascii="Times New Roman" w:hAnsi="Times New Roman" w:cs="Times New Roman"/>
          <w:b/>
          <w:sz w:val="24"/>
          <w:szCs w:val="24"/>
        </w:rPr>
        <w:t>COMPLETED:_________</w:t>
      </w:r>
    </w:p>
    <w:p w14:paraId="5473AA57"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2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TO:_______</w:t>
      </w:r>
      <w:r>
        <w:rPr>
          <w:rFonts w:ascii="Times New Roman" w:hAnsi="Times New Roman" w:cs="Times New Roman"/>
          <w:b/>
          <w:sz w:val="24"/>
          <w:szCs w:val="24"/>
        </w:rPr>
        <w:t>____  CPAR COMPLETED:_________</w:t>
      </w:r>
    </w:p>
    <w:p w14:paraId="5473AA58"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3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w:t>
      </w:r>
      <w:r>
        <w:rPr>
          <w:rFonts w:ascii="Times New Roman" w:hAnsi="Times New Roman" w:cs="Times New Roman"/>
          <w:b/>
          <w:sz w:val="24"/>
          <w:szCs w:val="24"/>
        </w:rPr>
        <w:t>_____  CPAR COMPLETED:_________</w:t>
      </w:r>
    </w:p>
    <w:p w14:paraId="5473AA59" w14:textId="77777777" w:rsidR="00E835F3" w:rsidRPr="00E835F3" w:rsidRDefault="00E835F3" w:rsidP="00E835F3">
      <w:pPr>
        <w:spacing w:after="240"/>
        <w:rPr>
          <w:rFonts w:ascii="Times New Roman" w:hAnsi="Times New Roman" w:cs="Times New Roman"/>
          <w:b/>
          <w:sz w:val="24"/>
          <w:szCs w:val="24"/>
        </w:rPr>
      </w:pPr>
      <w:r w:rsidRPr="00E835F3">
        <w:rPr>
          <w:rFonts w:ascii="Times New Roman" w:hAnsi="Times New Roman" w:cs="Times New Roman"/>
          <w:b/>
          <w:sz w:val="24"/>
          <w:szCs w:val="24"/>
        </w:rPr>
        <w:t xml:space="preserve">OPTION 4 POP </w:t>
      </w:r>
      <w:proofErr w:type="gramStart"/>
      <w:r w:rsidRPr="00E835F3">
        <w:rPr>
          <w:rFonts w:ascii="Times New Roman" w:hAnsi="Times New Roman" w:cs="Times New Roman"/>
          <w:b/>
          <w:sz w:val="24"/>
          <w:szCs w:val="24"/>
        </w:rPr>
        <w:t>FROM:_</w:t>
      </w:r>
      <w:proofErr w:type="gramEnd"/>
      <w:r w:rsidRPr="00E835F3">
        <w:rPr>
          <w:rFonts w:ascii="Times New Roman" w:hAnsi="Times New Roman" w:cs="Times New Roman"/>
          <w:b/>
          <w:sz w:val="24"/>
          <w:szCs w:val="24"/>
        </w:rPr>
        <w:t>__________  TO:______</w:t>
      </w:r>
      <w:r>
        <w:rPr>
          <w:rFonts w:ascii="Times New Roman" w:hAnsi="Times New Roman" w:cs="Times New Roman"/>
          <w:b/>
          <w:sz w:val="24"/>
          <w:szCs w:val="24"/>
        </w:rPr>
        <w:t>_____  CPAR COMPLETED:_________</w:t>
      </w:r>
    </w:p>
    <w:p w14:paraId="5473AA5A" w14:textId="77777777" w:rsidR="00E835F3" w:rsidRDefault="00E835F3" w:rsidP="00E835F3">
      <w:pPr>
        <w:spacing w:after="240"/>
        <w:rPr>
          <w:rFonts w:ascii="Times New Roman" w:hAnsi="Times New Roman" w:cs="Times New Roman"/>
          <w:sz w:val="24"/>
          <w:szCs w:val="24"/>
        </w:rPr>
      </w:pPr>
      <w:r w:rsidRPr="00E835F3">
        <w:rPr>
          <w:rFonts w:ascii="Times New Roman" w:hAnsi="Times New Roman" w:cs="Times New Roman"/>
          <w:sz w:val="24"/>
          <w:szCs w:val="24"/>
        </w:rPr>
        <w:t xml:space="preserve">(View completed reports in the Past Performance Information Retrieval System-Report Card, </w:t>
      </w:r>
      <w:r w:rsidR="008E55F9">
        <w:rPr>
          <w:rFonts w:ascii="Times New Roman" w:hAnsi="Times New Roman" w:cs="Times New Roman"/>
          <w:sz w:val="24"/>
          <w:szCs w:val="24"/>
        </w:rPr>
        <w:t>available via the Internet at</w:t>
      </w:r>
      <w:r w:rsidR="009253AA">
        <w:rPr>
          <w:rFonts w:ascii="Times New Roman" w:hAnsi="Times New Roman" w:cs="Times New Roman"/>
          <w:sz w:val="24"/>
          <w:szCs w:val="24"/>
        </w:rPr>
        <w:t xml:space="preserve"> https://www.ppirs.gov</w:t>
      </w:r>
      <w:r w:rsidRPr="00E835F3">
        <w:rPr>
          <w:rFonts w:ascii="Times New Roman" w:hAnsi="Times New Roman" w:cs="Times New Roman"/>
          <w:sz w:val="24"/>
          <w:szCs w:val="24"/>
        </w:rPr>
        <w:t>.)</w:t>
      </w:r>
    </w:p>
    <w:p w14:paraId="5473AA5B" w14:textId="797FE96A" w:rsidR="001229B4" w:rsidRDefault="001229B4" w:rsidP="00E835F3">
      <w:pPr>
        <w:spacing w:after="240"/>
        <w:rPr>
          <w:rFonts w:ascii="Times New Roman" w:hAnsi="Times New Roman" w:cs="Times New Roman"/>
          <w:sz w:val="24"/>
          <w:szCs w:val="24"/>
        </w:rPr>
      </w:pPr>
    </w:p>
    <w:p w14:paraId="571DE0DA" w14:textId="2CF417A9" w:rsidR="00AC36FB" w:rsidRDefault="00AC36FB" w:rsidP="00AC36FB">
      <w:pPr>
        <w:pStyle w:val="Heading4"/>
      </w:pPr>
      <w:bookmarkStart w:id="125" w:name="_Toc512858687"/>
      <w:bookmarkStart w:id="126" w:name="_Toc123213340"/>
      <w:bookmarkStart w:id="127" w:name="_Toc124493455"/>
      <w:bookmarkStart w:id="128" w:name="_Toc132198548"/>
      <w:r w:rsidRPr="008318E1">
        <w:t>51</w:t>
      </w:r>
      <w:bookmarkEnd w:id="125"/>
      <w:r w:rsidRPr="008318E1">
        <w:t>53.303-</w:t>
      </w:r>
      <w:proofErr w:type="gramStart"/>
      <w:r>
        <w:t xml:space="preserve">10  </w:t>
      </w:r>
      <w:r w:rsidRPr="008318E1">
        <w:t>C</w:t>
      </w:r>
      <w:r>
        <w:t>ontractor</w:t>
      </w:r>
      <w:proofErr w:type="gramEnd"/>
      <w:r>
        <w:t xml:space="preserve"> </w:t>
      </w:r>
      <w:r w:rsidRPr="008318E1">
        <w:t>P</w:t>
      </w:r>
      <w:r>
        <w:t xml:space="preserve">erformance </w:t>
      </w:r>
      <w:r w:rsidRPr="00A96D5A">
        <w:t>Assessment</w:t>
      </w:r>
      <w:r>
        <w:t xml:space="preserve"> </w:t>
      </w:r>
      <w:r w:rsidRPr="008318E1">
        <w:t>R</w:t>
      </w:r>
      <w:r>
        <w:t xml:space="preserve">eport </w:t>
      </w:r>
      <w:r w:rsidRPr="008318E1">
        <w:t>S</w:t>
      </w:r>
      <w:r>
        <w:t>ystem</w:t>
      </w:r>
      <w:r w:rsidRPr="008318E1">
        <w:t xml:space="preserve"> </w:t>
      </w:r>
      <w:r>
        <w:t>a</w:t>
      </w:r>
      <w:r w:rsidRPr="008318E1">
        <w:t xml:space="preserve">ccess </w:t>
      </w:r>
      <w:r>
        <w:t>r</w:t>
      </w:r>
      <w:r w:rsidRPr="008318E1">
        <w:t xml:space="preserve">equest </w:t>
      </w:r>
      <w:r>
        <w:t>f</w:t>
      </w:r>
      <w:r w:rsidRPr="008318E1">
        <w:t>orm</w:t>
      </w:r>
      <w:r>
        <w:t>at.</w:t>
      </w:r>
      <w:bookmarkEnd w:id="126"/>
      <w:bookmarkEnd w:id="127"/>
      <w:bookmarkEnd w:id="128"/>
    </w:p>
    <w:p w14:paraId="3B2A89CF" w14:textId="3047DD9E" w:rsidR="00AC36FB" w:rsidRDefault="00AC36FB" w:rsidP="00AC36FB">
      <w:pPr>
        <w:spacing w:after="240"/>
        <w:rPr>
          <w:rFonts w:ascii="Times New Roman" w:hAnsi="Times New Roman" w:cs="Times New Roman"/>
          <w:sz w:val="24"/>
          <w:szCs w:val="24"/>
        </w:rPr>
      </w:pPr>
      <w:r w:rsidRPr="009D5F87">
        <w:rPr>
          <w:rFonts w:ascii="Times New Roman" w:hAnsi="Times New Roman" w:cs="Times New Roman"/>
          <w:i/>
          <w:sz w:val="24"/>
          <w:szCs w:val="24"/>
        </w:rPr>
        <w:t>(Submit a copy to the Contractor Performance Assessment Report System (CPARS) focal point upon award, along with the CPARS initial registration consolidated format at 5153.303-9.  Other formats may be used if all applicable</w:t>
      </w:r>
      <w:r>
        <w:rPr>
          <w:rFonts w:ascii="Times New Roman" w:hAnsi="Times New Roman" w:cs="Times New Roman"/>
          <w:i/>
          <w:sz w:val="24"/>
          <w:szCs w:val="24"/>
        </w:rPr>
        <w:t xml:space="preserve"> information below is included.</w:t>
      </w:r>
      <w:r w:rsidRPr="009D5F87">
        <w:rPr>
          <w:rFonts w:ascii="Times New Roman" w:hAnsi="Times New Roman" w:cs="Times New Roman"/>
          <w:i/>
          <w:sz w:val="24"/>
          <w:szCs w:val="24"/>
        </w:rPr>
        <w:t>)</w:t>
      </w:r>
    </w:p>
    <w:p w14:paraId="0EEAED96" w14:textId="4396F5C5" w:rsidR="00AC36FB" w:rsidRDefault="00AC36FB" w:rsidP="00E835F3">
      <w:pPr>
        <w:spacing w:after="240"/>
        <w:rPr>
          <w:rFonts w:ascii="Times New Roman" w:hAnsi="Times New Roman" w:cs="Times New Roman"/>
          <w:b/>
          <w:bCs/>
          <w:sz w:val="24"/>
          <w:szCs w:val="24"/>
        </w:rPr>
      </w:pPr>
      <w:r w:rsidRPr="00224E11">
        <w:rPr>
          <w:rFonts w:ascii="Times New Roman" w:hAnsi="Times New Roman" w:cs="Times New Roman"/>
          <w:b/>
          <w:bCs/>
          <w:sz w:val="24"/>
          <w:szCs w:val="24"/>
        </w:rPr>
        <w:t>Note</w:t>
      </w:r>
      <w:r w:rsidRPr="00224E11">
        <w:rPr>
          <w:rFonts w:ascii="Times New Roman" w:hAnsi="Times New Roman" w:cs="Times New Roman"/>
          <w:sz w:val="24"/>
          <w:szCs w:val="24"/>
        </w:rPr>
        <w:t xml:space="preserve">:  </w:t>
      </w:r>
      <w:r w:rsidRPr="00224E11">
        <w:rPr>
          <w:rFonts w:ascii="Times New Roman" w:hAnsi="Times New Roman" w:cs="Times New Roman"/>
          <w:b/>
          <w:bCs/>
          <w:sz w:val="24"/>
          <w:szCs w:val="24"/>
        </w:rPr>
        <w:t>For report completion and security measures, user(s) are responsible for notifying</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the focal point for removal of person(s) no longer associated with the contract(s) below.  A change in Assessing Official Representative or Assessing Official requires that person</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to</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start an Interim Assessment for continuity.  </w:t>
      </w:r>
    </w:p>
    <w:p w14:paraId="115F69ED" w14:textId="146F5708" w:rsidR="00AC36FB" w:rsidRPr="00AC36FB" w:rsidRDefault="00AC36FB" w:rsidP="00E835F3">
      <w:pPr>
        <w:spacing w:after="240"/>
        <w:rPr>
          <w:rFonts w:ascii="Times New Roman" w:hAnsi="Times New Roman" w:cs="Times New Roman"/>
          <w:bCs/>
          <w:sz w:val="24"/>
          <w:szCs w:val="24"/>
        </w:rPr>
      </w:pPr>
    </w:p>
    <w:p w14:paraId="0E6A8EA6" w14:textId="21B0B1B6"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A. </w:t>
      </w:r>
      <w:r w:rsidR="00AC36FB" w:rsidRPr="00AE7F53">
        <w:rPr>
          <w:rFonts w:ascii="Times New Roman" w:hAnsi="Times New Roman" w:cs="Times New Roman"/>
          <w:sz w:val="24"/>
          <w:szCs w:val="24"/>
        </w:rPr>
        <w:t xml:space="preserve">Enter </w:t>
      </w:r>
      <w:r w:rsidR="00AC36FB" w:rsidRPr="00AE7F53">
        <w:rPr>
          <w:rFonts w:ascii="Times New Roman" w:hAnsi="Times New Roman" w:cs="Times New Roman"/>
          <w:bCs/>
          <w:sz w:val="24"/>
          <w:szCs w:val="24"/>
        </w:rPr>
        <w:t>Contract Numbers/Order Numbers</w:t>
      </w:r>
      <w:r w:rsidR="00AC36FB" w:rsidRPr="00AE7F53">
        <w:rPr>
          <w:rFonts w:ascii="Times New Roman" w:hAnsi="Times New Roman" w:cs="Times New Roman"/>
          <w:sz w:val="24"/>
          <w:szCs w:val="24"/>
        </w:rPr>
        <w:t>:</w:t>
      </w:r>
    </w:p>
    <w:p w14:paraId="66A65411" w14:textId="34E017D4" w:rsidR="00AC36FB" w:rsidRDefault="00AC36FB" w:rsidP="00AC36FB">
      <w:pPr>
        <w:spacing w:after="240"/>
        <w:rPr>
          <w:rFonts w:ascii="Times New Roman" w:hAnsi="Times New Roman" w:cs="Times New Roman"/>
          <w:b/>
          <w:bCs/>
          <w:sz w:val="24"/>
          <w:szCs w:val="24"/>
        </w:rPr>
      </w:pPr>
      <w:r w:rsidRPr="00224E11">
        <w:rPr>
          <w:rFonts w:ascii="Times New Roman" w:hAnsi="Times New Roman" w:cs="Times New Roman"/>
          <w:b/>
          <w:bCs/>
          <w:sz w:val="24"/>
          <w:szCs w:val="24"/>
        </w:rPr>
        <w:t xml:space="preserve">Note: </w:t>
      </w:r>
      <w:r>
        <w:rPr>
          <w:rFonts w:ascii="Times New Roman" w:hAnsi="Times New Roman" w:cs="Times New Roman"/>
          <w:b/>
          <w:bCs/>
          <w:sz w:val="24"/>
          <w:szCs w:val="24"/>
        </w:rPr>
        <w:t xml:space="preserve"> </w:t>
      </w:r>
      <w:r w:rsidRPr="00224E11">
        <w:rPr>
          <w:rFonts w:ascii="Times New Roman" w:hAnsi="Times New Roman" w:cs="Times New Roman"/>
          <w:b/>
          <w:bCs/>
          <w:sz w:val="24"/>
          <w:szCs w:val="24"/>
        </w:rPr>
        <w:t xml:space="preserve">For </w:t>
      </w:r>
      <w:r>
        <w:rPr>
          <w:rFonts w:ascii="Times New Roman" w:hAnsi="Times New Roman" w:cs="Times New Roman"/>
          <w:b/>
          <w:bCs/>
          <w:sz w:val="24"/>
          <w:szCs w:val="24"/>
        </w:rPr>
        <w:t>General Services Administration (</w:t>
      </w:r>
      <w:r w:rsidRPr="00224E11">
        <w:rPr>
          <w:rFonts w:ascii="Times New Roman" w:hAnsi="Times New Roman" w:cs="Times New Roman"/>
          <w:b/>
          <w:bCs/>
          <w:sz w:val="24"/>
          <w:szCs w:val="24"/>
        </w:rPr>
        <w:t>GSA</w:t>
      </w:r>
      <w:r>
        <w:rPr>
          <w:rFonts w:ascii="Times New Roman" w:hAnsi="Times New Roman" w:cs="Times New Roman"/>
          <w:b/>
          <w:bCs/>
          <w:sz w:val="24"/>
          <w:szCs w:val="24"/>
        </w:rPr>
        <w:t>)</w:t>
      </w:r>
      <w:r w:rsidRPr="00224E11">
        <w:rPr>
          <w:rFonts w:ascii="Times New Roman" w:hAnsi="Times New Roman" w:cs="Times New Roman"/>
          <w:b/>
          <w:bCs/>
          <w:sz w:val="24"/>
          <w:szCs w:val="24"/>
        </w:rPr>
        <w:t xml:space="preserve"> orders, you must include a GSA schedule number.</w:t>
      </w:r>
    </w:p>
    <w:p w14:paraId="13FEE434" w14:textId="5855613E" w:rsidR="00AC36FB" w:rsidRDefault="00AC36FB" w:rsidP="00AC36FB">
      <w:pPr>
        <w:tabs>
          <w:tab w:val="left" w:pos="4320"/>
        </w:tabs>
        <w:spacing w:after="240"/>
        <w:rPr>
          <w:rFonts w:ascii="Times New Roman" w:hAnsi="Times New Roman" w:cs="Times New Roman"/>
          <w:bCs/>
          <w:sz w:val="24"/>
          <w:szCs w:val="24"/>
        </w:rPr>
      </w:pPr>
      <w:r w:rsidRPr="00AC36FB">
        <w:rPr>
          <w:rFonts w:ascii="Times New Roman" w:hAnsi="Times New Roman" w:cs="Times New Roman"/>
          <w:bCs/>
          <w:sz w:val="24"/>
          <w:szCs w:val="24"/>
        </w:rPr>
        <w:t xml:space="preserve">1. </w:t>
      </w:r>
      <w:r>
        <w:rPr>
          <w:rFonts w:ascii="Times New Roman" w:hAnsi="Times New Roman" w:cs="Times New Roman"/>
          <w:bCs/>
          <w:sz w:val="24"/>
          <w:szCs w:val="24"/>
        </w:rPr>
        <w:tab/>
        <w:t>6.</w:t>
      </w:r>
    </w:p>
    <w:p w14:paraId="5E8062DC" w14:textId="7AEBC5C4"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 xml:space="preserve">2. </w:t>
      </w:r>
      <w:r>
        <w:rPr>
          <w:rFonts w:ascii="Times New Roman" w:hAnsi="Times New Roman" w:cs="Times New Roman"/>
          <w:bCs/>
          <w:sz w:val="24"/>
          <w:szCs w:val="24"/>
        </w:rPr>
        <w:tab/>
        <w:t xml:space="preserve">7. </w:t>
      </w:r>
    </w:p>
    <w:p w14:paraId="420EED12" w14:textId="7E6969C6"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3.</w:t>
      </w:r>
      <w:r>
        <w:rPr>
          <w:rFonts w:ascii="Times New Roman" w:hAnsi="Times New Roman" w:cs="Times New Roman"/>
          <w:bCs/>
          <w:sz w:val="24"/>
          <w:szCs w:val="24"/>
        </w:rPr>
        <w:tab/>
        <w:t>8.</w:t>
      </w:r>
    </w:p>
    <w:p w14:paraId="2D0BDF4B" w14:textId="48E1F1D5"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4.</w:t>
      </w:r>
      <w:r>
        <w:rPr>
          <w:rFonts w:ascii="Times New Roman" w:hAnsi="Times New Roman" w:cs="Times New Roman"/>
          <w:bCs/>
          <w:sz w:val="24"/>
          <w:szCs w:val="24"/>
        </w:rPr>
        <w:tab/>
        <w:t>9.</w:t>
      </w:r>
    </w:p>
    <w:p w14:paraId="1F075D9C" w14:textId="762F77C7" w:rsidR="00AC36FB" w:rsidRDefault="00AC36FB" w:rsidP="00AC36FB">
      <w:pPr>
        <w:tabs>
          <w:tab w:val="left" w:pos="4320"/>
        </w:tabs>
        <w:spacing w:after="240"/>
        <w:rPr>
          <w:rFonts w:ascii="Times New Roman" w:hAnsi="Times New Roman" w:cs="Times New Roman"/>
          <w:bCs/>
          <w:sz w:val="24"/>
          <w:szCs w:val="24"/>
        </w:rPr>
      </w:pPr>
      <w:r>
        <w:rPr>
          <w:rFonts w:ascii="Times New Roman" w:hAnsi="Times New Roman" w:cs="Times New Roman"/>
          <w:bCs/>
          <w:sz w:val="24"/>
          <w:szCs w:val="24"/>
        </w:rPr>
        <w:t>5.</w:t>
      </w:r>
      <w:r>
        <w:rPr>
          <w:rFonts w:ascii="Times New Roman" w:hAnsi="Times New Roman" w:cs="Times New Roman"/>
          <w:bCs/>
          <w:sz w:val="24"/>
          <w:szCs w:val="24"/>
        </w:rPr>
        <w:tab/>
        <w:t>10.</w:t>
      </w:r>
    </w:p>
    <w:p w14:paraId="1612FDEA" w14:textId="5ED5D9F7"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bCs/>
          <w:sz w:val="24"/>
          <w:szCs w:val="24"/>
        </w:rPr>
        <w:t xml:space="preserve">B. </w:t>
      </w:r>
      <w:r w:rsidR="00AC36FB" w:rsidRPr="00AE7F53">
        <w:rPr>
          <w:rFonts w:ascii="Times New Roman" w:hAnsi="Times New Roman" w:cs="Times New Roman"/>
          <w:bCs/>
          <w:sz w:val="24"/>
          <w:szCs w:val="24"/>
        </w:rPr>
        <w:t>Enter Name of Assessing Official:</w:t>
      </w:r>
    </w:p>
    <w:p w14:paraId="0E26343D" w14:textId="6E56C0B9" w:rsidR="00AC36FB" w:rsidRDefault="00AC36FB" w:rsidP="00AC36FB">
      <w:pPr>
        <w:spacing w:after="240"/>
        <w:rPr>
          <w:rFonts w:ascii="Times New Roman" w:hAnsi="Times New Roman" w:cs="Times New Roman"/>
          <w:bCs/>
          <w:sz w:val="24"/>
          <w:szCs w:val="24"/>
        </w:rPr>
      </w:pPr>
      <w:r w:rsidRPr="00AC36FB">
        <w:rPr>
          <w:rFonts w:ascii="Times New Roman" w:hAnsi="Times New Roman" w:cs="Times New Roman"/>
          <w:bCs/>
          <w:sz w:val="24"/>
          <w:szCs w:val="24"/>
        </w:rPr>
        <w:lastRenderedPageBreak/>
        <w:t>The Assessing Official may input ratings and narrative, sign the assessment report, and release it to the contractor, and modify the report following contractor comments or close the report if it is not contentious.  The Assessing Official is the person with overall responsibility for the program/project or job/task/delivery order.  The Assessing Official must be a U.S. Army employee.</w:t>
      </w:r>
    </w:p>
    <w:p w14:paraId="112C7E22" w14:textId="5928D692"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EBC7CED" w14:textId="3DD74B05"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0765D330" w14:textId="7ED888C4" w:rsidR="00AC36FB" w:rsidRPr="00AE7F53" w:rsidRDefault="00AE7F53" w:rsidP="00AE7F53">
      <w:pPr>
        <w:spacing w:after="240"/>
        <w:rPr>
          <w:rFonts w:ascii="Times New Roman" w:hAnsi="Times New Roman" w:cs="Times New Roman"/>
          <w:bCs/>
          <w:sz w:val="24"/>
          <w:szCs w:val="24"/>
        </w:rPr>
      </w:pPr>
      <w:r>
        <w:rPr>
          <w:rFonts w:ascii="Times New Roman" w:hAnsi="Times New Roman" w:cs="Times New Roman"/>
          <w:sz w:val="24"/>
          <w:szCs w:val="24"/>
        </w:rPr>
        <w:t xml:space="preserve">C. </w:t>
      </w:r>
      <w:r w:rsidR="00AC36FB" w:rsidRPr="00AE7F53">
        <w:rPr>
          <w:rFonts w:ascii="Times New Roman" w:hAnsi="Times New Roman" w:cs="Times New Roman"/>
          <w:sz w:val="24"/>
          <w:szCs w:val="24"/>
        </w:rPr>
        <w:t xml:space="preserve">Enter Name(s) of </w:t>
      </w:r>
      <w:r w:rsidR="00AC36FB" w:rsidRPr="00AE7F53">
        <w:rPr>
          <w:rFonts w:ascii="Times New Roman" w:hAnsi="Times New Roman" w:cs="Times New Roman"/>
          <w:bCs/>
          <w:sz w:val="24"/>
          <w:szCs w:val="24"/>
        </w:rPr>
        <w:t>Assessing Official Representative(s) (Optional)</w:t>
      </w:r>
      <w:r w:rsidR="00AC36FB" w:rsidRPr="00AE7F53">
        <w:rPr>
          <w:rFonts w:ascii="Times New Roman" w:hAnsi="Times New Roman" w:cs="Times New Roman"/>
          <w:sz w:val="24"/>
          <w:szCs w:val="24"/>
        </w:rPr>
        <w:t>:</w:t>
      </w:r>
    </w:p>
    <w:p w14:paraId="28BCCED0" w14:textId="465ABE6D" w:rsid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t>The Assessing Official Representative (AOR) may assist the Assessing Official by inputting</w:t>
      </w:r>
      <w:r>
        <w:rPr>
          <w:rFonts w:ascii="Times New Roman" w:hAnsi="Times New Roman" w:cs="Times New Roman"/>
          <w:sz w:val="24"/>
          <w:szCs w:val="24"/>
        </w:rPr>
        <w:t xml:space="preserve"> </w:t>
      </w:r>
      <w:r w:rsidRPr="00224E11">
        <w:rPr>
          <w:rFonts w:ascii="Times New Roman" w:hAnsi="Times New Roman" w:cs="Times New Roman"/>
          <w:sz w:val="24"/>
          <w:szCs w:val="24"/>
        </w:rPr>
        <w:t xml:space="preserve">ratings and narrative.  The AOR may </w:t>
      </w:r>
      <w:r w:rsidRPr="008318E1">
        <w:rPr>
          <w:rFonts w:ascii="Times New Roman" w:hAnsi="Times New Roman" w:cs="Times New Roman"/>
          <w:iCs/>
          <w:sz w:val="24"/>
          <w:szCs w:val="24"/>
        </w:rPr>
        <w:t>not</w:t>
      </w:r>
      <w:r w:rsidRPr="00224E11">
        <w:rPr>
          <w:rFonts w:ascii="Times New Roman" w:hAnsi="Times New Roman" w:cs="Times New Roman"/>
          <w:sz w:val="24"/>
          <w:szCs w:val="24"/>
        </w:rPr>
        <w:t xml:space="preserve"> sign the report.  Examples of AORs include technical</w:t>
      </w:r>
      <w:r>
        <w:rPr>
          <w:rFonts w:ascii="Times New Roman" w:hAnsi="Times New Roman" w:cs="Times New Roman"/>
          <w:sz w:val="24"/>
          <w:szCs w:val="24"/>
        </w:rPr>
        <w:t xml:space="preserve"> </w:t>
      </w:r>
      <w:r w:rsidRPr="00224E11">
        <w:rPr>
          <w:rFonts w:ascii="Times New Roman" w:hAnsi="Times New Roman" w:cs="Times New Roman"/>
          <w:sz w:val="24"/>
          <w:szCs w:val="24"/>
        </w:rPr>
        <w:t>experts (i.e., engineering, logistics), Defense Contract Management Agency program integrators,</w:t>
      </w:r>
      <w:r>
        <w:rPr>
          <w:rFonts w:ascii="Times New Roman" w:hAnsi="Times New Roman" w:cs="Times New Roman"/>
          <w:sz w:val="24"/>
          <w:szCs w:val="24"/>
        </w:rPr>
        <w:t xml:space="preserve"> </w:t>
      </w:r>
      <w:proofErr w:type="gramStart"/>
      <w:r w:rsidRPr="00224E11">
        <w:rPr>
          <w:rFonts w:ascii="Times New Roman" w:hAnsi="Times New Roman" w:cs="Times New Roman"/>
          <w:sz w:val="24"/>
          <w:szCs w:val="24"/>
        </w:rPr>
        <w:t>quality</w:t>
      </w:r>
      <w:proofErr w:type="gramEnd"/>
      <w:r w:rsidRPr="00224E11">
        <w:rPr>
          <w:rFonts w:ascii="Times New Roman" w:hAnsi="Times New Roman" w:cs="Times New Roman"/>
          <w:sz w:val="24"/>
          <w:szCs w:val="24"/>
        </w:rPr>
        <w:t xml:space="preserve"> and other team members.  An AOR must be a government employee.</w:t>
      </w:r>
    </w:p>
    <w:p w14:paraId="7B0C245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1BDAA51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22484759" w14:textId="151ED1FD"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5A6A9E3E" w14:textId="73F74D44"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15C0F4E" w14:textId="651EF518"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6FAD7EDF" w14:textId="2428ADB3"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D. </w:t>
      </w:r>
      <w:r w:rsidR="00AC36FB" w:rsidRPr="00AE7F53">
        <w:rPr>
          <w:rFonts w:ascii="Times New Roman" w:hAnsi="Times New Roman" w:cs="Times New Roman"/>
          <w:sz w:val="24"/>
          <w:szCs w:val="24"/>
        </w:rPr>
        <w:t>Enter Name of Contractor Representative:</w:t>
      </w:r>
    </w:p>
    <w:p w14:paraId="218E50B8" w14:textId="44F2BE33" w:rsidR="00AC36FB" w:rsidRDefault="00AC36FB" w:rsidP="00AC36FB">
      <w:pPr>
        <w:spacing w:after="240"/>
        <w:rPr>
          <w:rFonts w:ascii="Times New Roman" w:hAnsi="Times New Roman" w:cs="Times New Roman"/>
          <w:bCs/>
          <w:sz w:val="24"/>
          <w:szCs w:val="24"/>
        </w:rPr>
      </w:pPr>
      <w:r>
        <w:rPr>
          <w:rFonts w:ascii="Times New Roman" w:hAnsi="Times New Roman" w:cs="Times New Roman"/>
          <w:sz w:val="24"/>
          <w:szCs w:val="24"/>
        </w:rPr>
        <w:t>This i</w:t>
      </w:r>
      <w:r w:rsidRPr="00224E11">
        <w:rPr>
          <w:rFonts w:ascii="Times New Roman" w:hAnsi="Times New Roman" w:cs="Times New Roman"/>
          <w:sz w:val="24"/>
          <w:szCs w:val="24"/>
        </w:rPr>
        <w:t>ndividual</w:t>
      </w:r>
      <w:r>
        <w:rPr>
          <w:rFonts w:ascii="Times New Roman" w:hAnsi="Times New Roman" w:cs="Times New Roman"/>
          <w:sz w:val="24"/>
          <w:szCs w:val="24"/>
        </w:rPr>
        <w:t>,</w:t>
      </w:r>
      <w:r w:rsidRPr="00224E11">
        <w:rPr>
          <w:rFonts w:ascii="Times New Roman" w:hAnsi="Times New Roman" w:cs="Times New Roman"/>
          <w:sz w:val="24"/>
          <w:szCs w:val="24"/>
        </w:rPr>
        <w:t xml:space="preserve"> the</w:t>
      </w:r>
      <w:r>
        <w:rPr>
          <w:rFonts w:ascii="Times New Roman" w:hAnsi="Times New Roman" w:cs="Times New Roman"/>
          <w:sz w:val="24"/>
          <w:szCs w:val="24"/>
        </w:rPr>
        <w:t xml:space="preserve"> </w:t>
      </w:r>
      <w:r w:rsidRPr="00224E11">
        <w:rPr>
          <w:rFonts w:ascii="Times New Roman" w:hAnsi="Times New Roman" w:cs="Times New Roman"/>
          <w:sz w:val="24"/>
          <w:szCs w:val="24"/>
        </w:rPr>
        <w:t>Contractor’s Program Manager equivalent</w:t>
      </w:r>
      <w:r>
        <w:rPr>
          <w:rFonts w:ascii="Times New Roman" w:hAnsi="Times New Roman" w:cs="Times New Roman"/>
          <w:sz w:val="24"/>
          <w:szCs w:val="24"/>
        </w:rPr>
        <w:t>,</w:t>
      </w:r>
      <w:r w:rsidRPr="00224E11">
        <w:rPr>
          <w:rFonts w:ascii="Times New Roman" w:hAnsi="Times New Roman" w:cs="Times New Roman"/>
          <w:sz w:val="24"/>
          <w:szCs w:val="24"/>
        </w:rPr>
        <w:t xml:space="preserve"> will comment on</w:t>
      </w:r>
      <w:r>
        <w:rPr>
          <w:rFonts w:ascii="Times New Roman" w:hAnsi="Times New Roman" w:cs="Times New Roman"/>
          <w:sz w:val="24"/>
          <w:szCs w:val="24"/>
        </w:rPr>
        <w:t xml:space="preserve"> the </w:t>
      </w:r>
      <w:r w:rsidRPr="00224E11">
        <w:rPr>
          <w:rFonts w:ascii="Times New Roman" w:hAnsi="Times New Roman" w:cs="Times New Roman"/>
          <w:sz w:val="24"/>
          <w:szCs w:val="24"/>
        </w:rPr>
        <w:t xml:space="preserve">Government Assessing Official’s assessment.  The </w:t>
      </w:r>
      <w:r>
        <w:rPr>
          <w:rFonts w:ascii="Times New Roman" w:hAnsi="Times New Roman" w:cs="Times New Roman"/>
          <w:sz w:val="24"/>
          <w:szCs w:val="24"/>
        </w:rPr>
        <w:t>c</w:t>
      </w:r>
      <w:r w:rsidRPr="00224E11">
        <w:rPr>
          <w:rFonts w:ascii="Times New Roman" w:hAnsi="Times New Roman" w:cs="Times New Roman"/>
          <w:sz w:val="24"/>
          <w:szCs w:val="24"/>
        </w:rPr>
        <w:t xml:space="preserve">ontractor </w:t>
      </w:r>
      <w:r>
        <w:rPr>
          <w:rFonts w:ascii="Times New Roman" w:hAnsi="Times New Roman" w:cs="Times New Roman"/>
          <w:sz w:val="24"/>
          <w:szCs w:val="24"/>
        </w:rPr>
        <w:t>r</w:t>
      </w:r>
      <w:r w:rsidRPr="00224E11">
        <w:rPr>
          <w:rFonts w:ascii="Times New Roman" w:hAnsi="Times New Roman" w:cs="Times New Roman"/>
          <w:sz w:val="24"/>
          <w:szCs w:val="24"/>
        </w:rPr>
        <w:t>epresentative can input</w:t>
      </w:r>
      <w:r>
        <w:rPr>
          <w:rFonts w:ascii="Times New Roman" w:hAnsi="Times New Roman" w:cs="Times New Roman"/>
          <w:sz w:val="24"/>
          <w:szCs w:val="24"/>
        </w:rPr>
        <w:t xml:space="preserve"> </w:t>
      </w:r>
      <w:r w:rsidRPr="00224E11">
        <w:rPr>
          <w:rFonts w:ascii="Times New Roman" w:hAnsi="Times New Roman" w:cs="Times New Roman"/>
          <w:sz w:val="24"/>
          <w:szCs w:val="24"/>
        </w:rPr>
        <w:t>comments for the contracts listed above and view the completed report(s).</w:t>
      </w:r>
    </w:p>
    <w:p w14:paraId="0D2B58D4"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52FB7B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14CC4FCA"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2.</w:t>
      </w:r>
    </w:p>
    <w:p w14:paraId="7D1DC52E"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3.</w:t>
      </w:r>
    </w:p>
    <w:p w14:paraId="7A227CE1"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4.</w:t>
      </w:r>
    </w:p>
    <w:p w14:paraId="0EF681ED" w14:textId="28293EB8" w:rsidR="00AC36FB" w:rsidRPr="00AE7F53" w:rsidRDefault="00AE7F53" w:rsidP="00AE7F53">
      <w:pPr>
        <w:spacing w:after="240"/>
        <w:rPr>
          <w:rFonts w:ascii="Times New Roman" w:hAnsi="Times New Roman" w:cs="Times New Roman"/>
          <w:sz w:val="24"/>
          <w:szCs w:val="24"/>
        </w:rPr>
      </w:pPr>
      <w:r>
        <w:rPr>
          <w:rFonts w:ascii="Times New Roman" w:hAnsi="Times New Roman" w:cs="Times New Roman"/>
          <w:sz w:val="24"/>
          <w:szCs w:val="24"/>
        </w:rPr>
        <w:t xml:space="preserve">E. </w:t>
      </w:r>
      <w:r w:rsidR="00AC36FB" w:rsidRPr="00AE7F53">
        <w:rPr>
          <w:rFonts w:ascii="Times New Roman" w:hAnsi="Times New Roman" w:cs="Times New Roman"/>
          <w:sz w:val="24"/>
          <w:szCs w:val="24"/>
        </w:rPr>
        <w:t>Enter Name of Reviewing Official:</w:t>
      </w:r>
    </w:p>
    <w:p w14:paraId="312CC9E3" w14:textId="20E540D5" w:rsidR="00AC36FB" w:rsidRPr="00AC36FB" w:rsidRDefault="00AC36FB" w:rsidP="00AC36FB">
      <w:pPr>
        <w:spacing w:after="240"/>
        <w:rPr>
          <w:rFonts w:ascii="Times New Roman" w:hAnsi="Times New Roman" w:cs="Times New Roman"/>
          <w:sz w:val="24"/>
          <w:szCs w:val="24"/>
        </w:rPr>
      </w:pPr>
      <w:r w:rsidRPr="00224E11">
        <w:rPr>
          <w:rFonts w:ascii="Times New Roman" w:hAnsi="Times New Roman" w:cs="Times New Roman"/>
          <w:sz w:val="24"/>
          <w:szCs w:val="24"/>
        </w:rPr>
        <w:lastRenderedPageBreak/>
        <w:t>A Reviewing Official</w:t>
      </w:r>
      <w:r>
        <w:rPr>
          <w:rFonts w:ascii="Times New Roman" w:hAnsi="Times New Roman" w:cs="Times New Roman"/>
          <w:sz w:val="24"/>
          <w:szCs w:val="24"/>
        </w:rPr>
        <w:t xml:space="preserve">, generally a level above the Assessing Official, provides the check-and-balance </w:t>
      </w:r>
      <w:r w:rsidRPr="00224E11">
        <w:rPr>
          <w:rFonts w:ascii="Times New Roman" w:hAnsi="Times New Roman" w:cs="Times New Roman"/>
          <w:sz w:val="24"/>
          <w:szCs w:val="24"/>
        </w:rPr>
        <w:t>whenever the Government Assessing Official and the Contractor Representative disagree on the assessment.  The Reviewing Official can input comments for the contracts listed above.  The Reviewing Official must be a U.S. Army employee in the Assessing Official's chain</w:t>
      </w:r>
      <w:r>
        <w:rPr>
          <w:rFonts w:ascii="Times New Roman" w:hAnsi="Times New Roman" w:cs="Times New Roman"/>
          <w:sz w:val="24"/>
          <w:szCs w:val="24"/>
        </w:rPr>
        <w:t xml:space="preserve"> </w:t>
      </w:r>
      <w:r w:rsidRPr="00224E11">
        <w:rPr>
          <w:rFonts w:ascii="Times New Roman" w:hAnsi="Times New Roman" w:cs="Times New Roman"/>
          <w:sz w:val="24"/>
          <w:szCs w:val="24"/>
        </w:rPr>
        <w:t>of command.</w:t>
      </w:r>
    </w:p>
    <w:p w14:paraId="4C4BB6F7" w14:textId="77777777" w:rsidR="00AC36FB" w:rsidRPr="00AC36FB" w:rsidRDefault="00AC36FB" w:rsidP="00AC36FB">
      <w:pPr>
        <w:tabs>
          <w:tab w:val="left" w:pos="4320"/>
        </w:tabs>
        <w:spacing w:after="240"/>
        <w:rPr>
          <w:rFonts w:ascii="Times New Roman" w:hAnsi="Times New Roman" w:cs="Times New Roman"/>
          <w:b/>
          <w:bCs/>
          <w:sz w:val="24"/>
          <w:szCs w:val="24"/>
        </w:rPr>
      </w:pPr>
      <w:r w:rsidRPr="00AC36FB">
        <w:rPr>
          <w:rFonts w:ascii="Times New Roman" w:hAnsi="Times New Roman" w:cs="Times New Roman"/>
          <w:b/>
          <w:bCs/>
          <w:sz w:val="24"/>
          <w:szCs w:val="24"/>
        </w:rPr>
        <w:t>Name</w:t>
      </w:r>
      <w:r w:rsidRPr="00AC36FB">
        <w:rPr>
          <w:rFonts w:ascii="Times New Roman" w:hAnsi="Times New Roman" w:cs="Times New Roman"/>
          <w:b/>
          <w:bCs/>
          <w:sz w:val="24"/>
          <w:szCs w:val="24"/>
        </w:rPr>
        <w:tab/>
        <w:t>Email Address</w:t>
      </w:r>
    </w:p>
    <w:p w14:paraId="0FB70E74" w14:textId="77777777" w:rsid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1.</w:t>
      </w:r>
    </w:p>
    <w:p w14:paraId="79178A08" w14:textId="77777777" w:rsidR="00AC36FB" w:rsidRPr="00AC36FB" w:rsidRDefault="00AC36FB" w:rsidP="00AC36FB">
      <w:pPr>
        <w:spacing w:after="240"/>
        <w:rPr>
          <w:rFonts w:ascii="Times New Roman" w:hAnsi="Times New Roman" w:cs="Times New Roman"/>
          <w:b/>
          <w:bCs/>
          <w:sz w:val="24"/>
          <w:szCs w:val="24"/>
        </w:rPr>
      </w:pPr>
      <w:r w:rsidRPr="00AC36FB">
        <w:rPr>
          <w:rFonts w:ascii="Times New Roman" w:hAnsi="Times New Roman" w:cs="Times New Roman"/>
          <w:b/>
          <w:bCs/>
          <w:sz w:val="24"/>
          <w:szCs w:val="24"/>
        </w:rPr>
        <w:t>Individual Submitting This Request for Access:</w:t>
      </w:r>
    </w:p>
    <w:p w14:paraId="17175A95" w14:textId="4D649E9C"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Name:</w:t>
      </w:r>
    </w:p>
    <w:p w14:paraId="75FABB66" w14:textId="45580119"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Title:</w:t>
      </w:r>
    </w:p>
    <w:p w14:paraId="2EF43DE1" w14:textId="13633077" w:rsidR="00AC36FB" w:rsidRPr="00AC36FB" w:rsidRDefault="00AC36FB" w:rsidP="00AC36FB">
      <w:pPr>
        <w:spacing w:after="240"/>
        <w:rPr>
          <w:rFonts w:ascii="Times New Roman" w:hAnsi="Times New Roman" w:cs="Times New Roman"/>
          <w:bCs/>
          <w:sz w:val="24"/>
          <w:szCs w:val="24"/>
        </w:rPr>
      </w:pPr>
      <w:r>
        <w:rPr>
          <w:rFonts w:ascii="Times New Roman" w:hAnsi="Times New Roman" w:cs="Times New Roman"/>
          <w:bCs/>
          <w:sz w:val="24"/>
          <w:szCs w:val="24"/>
        </w:rPr>
        <w:t>Phone:</w:t>
      </w:r>
    </w:p>
    <w:p w14:paraId="5473AAD7" w14:textId="448B603C" w:rsidR="008318E1" w:rsidRDefault="00AC36FB" w:rsidP="008318E1">
      <w:pPr>
        <w:spacing w:after="240"/>
        <w:rPr>
          <w:rFonts w:ascii="Times New Roman" w:hAnsi="Times New Roman" w:cs="Times New Roman"/>
          <w:bCs/>
          <w:sz w:val="24"/>
          <w:szCs w:val="24"/>
        </w:rPr>
      </w:pPr>
      <w:r w:rsidRPr="00AC36FB">
        <w:rPr>
          <w:rFonts w:ascii="Times New Roman" w:hAnsi="Times New Roman" w:cs="Times New Roman"/>
          <w:bCs/>
          <w:sz w:val="24"/>
          <w:szCs w:val="24"/>
        </w:rPr>
        <w:t>Date:</w:t>
      </w:r>
    </w:p>
    <w:p w14:paraId="31F7A7D4" w14:textId="4D462003" w:rsidR="00D34B2A" w:rsidRDefault="00D34B2A" w:rsidP="008318E1">
      <w:pPr>
        <w:spacing w:after="240"/>
        <w:rPr>
          <w:rFonts w:ascii="Times New Roman" w:hAnsi="Times New Roman" w:cs="Times New Roman"/>
          <w:bCs/>
          <w:sz w:val="24"/>
          <w:szCs w:val="24"/>
        </w:rPr>
      </w:pPr>
    </w:p>
    <w:p w14:paraId="3AD0EE90" w14:textId="2CF6A6E6" w:rsidR="00474685" w:rsidRPr="00F21BE9" w:rsidRDefault="00474685" w:rsidP="00B84A65">
      <w:pPr>
        <w:pStyle w:val="Heading4"/>
        <w:rPr>
          <w:rFonts w:ascii="Arial" w:hAnsi="Arial" w:cs="Arial"/>
        </w:rPr>
      </w:pPr>
      <w:bookmarkStart w:id="129" w:name="_Toc124493456"/>
      <w:bookmarkStart w:id="130" w:name="_Toc132198549"/>
      <w:bookmarkStart w:id="131" w:name="_Toc123213341"/>
      <w:r w:rsidRPr="00F21BE9">
        <w:t xml:space="preserve">5153.303-11 </w:t>
      </w:r>
      <w:r w:rsidR="006D5A3E" w:rsidRPr="00474685">
        <w:rPr>
          <w:bCs/>
        </w:rPr>
        <w:t xml:space="preserve">Format for Determination and Findings for other than full and open competition. </w:t>
      </w:r>
      <w:r w:rsidR="006D5A3E" w:rsidRPr="00474685">
        <w:t>(DPC 2023-O0003 Class Deviation—Temporary Authorizations for Covered Contracts Related to Ukraine)</w:t>
      </w:r>
      <w:r w:rsidR="006D5A3E">
        <w:t>.</w:t>
      </w:r>
      <w:bookmarkEnd w:id="129"/>
      <w:bookmarkEnd w:id="130"/>
      <w:r w:rsidR="006D5A3E">
        <w:t xml:space="preserve"> </w:t>
      </w:r>
      <w:bookmarkEnd w:id="131"/>
    </w:p>
    <w:p w14:paraId="7C5CE5A6" w14:textId="006F3D09" w:rsidR="00474685" w:rsidRPr="00F21BE9" w:rsidRDefault="00474685" w:rsidP="00474685">
      <w:pPr>
        <w:spacing w:after="240"/>
        <w:rPr>
          <w:rFonts w:ascii="Arial" w:hAnsi="Arial" w:cs="Arial"/>
          <w:sz w:val="24"/>
          <w:szCs w:val="24"/>
        </w:rPr>
      </w:pPr>
      <w:r w:rsidRPr="00F21BE9">
        <w:rPr>
          <w:rFonts w:ascii="Times New Roman" w:hAnsi="Times New Roman" w:cs="Times New Roman"/>
          <w:sz w:val="24"/>
          <w:szCs w:val="24"/>
        </w:rPr>
        <w:t xml:space="preserve">This form shall be used to document a public interest determination under 10 USC 3204(a)(7) and FAR 6.302-7 in support of the award of “covered contracts.”  See DPC 2023-O0003 Class Deviation </w:t>
      </w:r>
      <w:r w:rsidR="006D5A3E">
        <w:rPr>
          <w:rFonts w:ascii="Times New Roman" w:hAnsi="Times New Roman" w:cs="Times New Roman"/>
          <w:sz w:val="24"/>
          <w:szCs w:val="24"/>
        </w:rPr>
        <w:t>–</w:t>
      </w:r>
      <w:r w:rsidRPr="00F21BE9">
        <w:rPr>
          <w:rFonts w:ascii="Times New Roman" w:hAnsi="Times New Roman" w:cs="Times New Roman"/>
          <w:sz w:val="24"/>
          <w:szCs w:val="24"/>
        </w:rPr>
        <w:t xml:space="preserve"> </w:t>
      </w:r>
      <w:r w:rsidR="006D5A3E">
        <w:rPr>
          <w:rFonts w:ascii="Times New Roman" w:hAnsi="Times New Roman" w:cs="Times New Roman"/>
          <w:sz w:val="24"/>
          <w:szCs w:val="24"/>
        </w:rPr>
        <w:t>Temporary Authorizations for Covered Contracts Related to Ukraine</w:t>
      </w:r>
      <w:r w:rsidRPr="00F21BE9">
        <w:rPr>
          <w:rFonts w:ascii="Times New Roman" w:hAnsi="Times New Roman" w:cs="Times New Roman"/>
          <w:sz w:val="24"/>
          <w:szCs w:val="24"/>
        </w:rPr>
        <w:t>.</w:t>
      </w:r>
    </w:p>
    <w:p w14:paraId="12E2FB42" w14:textId="77777777" w:rsidR="00474685" w:rsidRPr="00F21BE9" w:rsidRDefault="00474685" w:rsidP="00474685">
      <w:pPr>
        <w:spacing w:after="240"/>
        <w:rPr>
          <w:rFonts w:ascii="Times New Roman" w:hAnsi="Times New Roman" w:cs="Times New Roman"/>
          <w:sz w:val="24"/>
          <w:szCs w:val="24"/>
        </w:rPr>
      </w:pPr>
      <w:r w:rsidRPr="00F21BE9">
        <w:rPr>
          <w:rFonts w:ascii="Times New Roman" w:hAnsi="Times New Roman" w:cs="Times New Roman"/>
          <w:sz w:val="24"/>
          <w:szCs w:val="24"/>
        </w:rPr>
        <w:t xml:space="preserve">Do not use letterhead for this document. </w:t>
      </w:r>
    </w:p>
    <w:p w14:paraId="28CDC076" w14:textId="77777777" w:rsidR="00474685" w:rsidRPr="00F21BE9" w:rsidRDefault="00474685" w:rsidP="00474685">
      <w:pPr>
        <w:spacing w:after="240"/>
        <w:rPr>
          <w:rFonts w:ascii="Times New Roman" w:hAnsi="Times New Roman" w:cs="Times New Roman"/>
          <w:i/>
          <w:iCs/>
          <w:sz w:val="24"/>
          <w:szCs w:val="24"/>
        </w:rPr>
      </w:pPr>
      <w:r w:rsidRPr="00F21BE9">
        <w:rPr>
          <w:rFonts w:ascii="Times New Roman" w:hAnsi="Times New Roman" w:cs="Times New Roman"/>
          <w:i/>
          <w:iCs/>
          <w:sz w:val="24"/>
          <w:szCs w:val="24"/>
        </w:rPr>
        <w:t xml:space="preserve">(See AFARS 5106.302-7, AFARS 5153, and Appendix GG for further delegations)  </w:t>
      </w:r>
    </w:p>
    <w:p w14:paraId="4D7C87DE" w14:textId="77777777" w:rsidR="00240299" w:rsidRPr="002A2346" w:rsidRDefault="00240299" w:rsidP="00240299">
      <w:pPr>
        <w:pBdr>
          <w:bottom w:val="single" w:sz="6" w:space="1" w:color="auto"/>
        </w:pBdr>
        <w:jc w:val="center"/>
        <w:rPr>
          <w:rFonts w:ascii="Arial" w:hAnsi="Arial" w:cs="Arial"/>
          <w:b/>
          <w:bCs/>
          <w:sz w:val="24"/>
          <w:szCs w:val="24"/>
        </w:rPr>
      </w:pPr>
      <w:r w:rsidRPr="002A2346">
        <w:rPr>
          <w:rFonts w:ascii="Arial" w:hAnsi="Arial" w:cs="Arial"/>
          <w:b/>
          <w:bCs/>
          <w:sz w:val="24"/>
          <w:szCs w:val="24"/>
        </w:rPr>
        <w:t>DETERMINATION AND FINDINGS</w:t>
      </w:r>
    </w:p>
    <w:p w14:paraId="3D752451" w14:textId="77777777" w:rsidR="00240299" w:rsidRDefault="00240299" w:rsidP="00240299">
      <w:pPr>
        <w:spacing w:after="0" w:line="240" w:lineRule="auto"/>
        <w:rPr>
          <w:rFonts w:ascii="Arial" w:eastAsia="Times New Roman" w:hAnsi="Arial" w:cs="Arial"/>
          <w:sz w:val="24"/>
          <w:szCs w:val="24"/>
        </w:rPr>
      </w:pPr>
    </w:p>
    <w:p w14:paraId="51FF1B01" w14:textId="77777777" w:rsidR="00240299" w:rsidRPr="0091317D" w:rsidRDefault="00240299" w:rsidP="00240299">
      <w:pPr>
        <w:rPr>
          <w:rFonts w:ascii="Arial" w:hAnsi="Arial" w:cs="Arial"/>
          <w:sz w:val="24"/>
          <w:szCs w:val="24"/>
        </w:rPr>
      </w:pPr>
      <w:r>
        <w:rPr>
          <w:rFonts w:ascii="Arial" w:hAnsi="Arial" w:cs="Arial"/>
          <w:b/>
          <w:bCs/>
          <w:sz w:val="24"/>
          <w:szCs w:val="24"/>
        </w:rPr>
        <w:t>Title</w:t>
      </w:r>
      <w:r w:rsidRPr="002A2346">
        <w:rPr>
          <w:rFonts w:ascii="Arial" w:hAnsi="Arial" w:cs="Arial"/>
          <w:b/>
          <w:bCs/>
          <w:sz w:val="24"/>
          <w:szCs w:val="24"/>
        </w:rPr>
        <w:t>:</w:t>
      </w:r>
      <w:r w:rsidRPr="0091317D">
        <w:rPr>
          <w:rFonts w:ascii="Arial" w:hAnsi="Arial" w:cs="Arial"/>
          <w:sz w:val="24"/>
          <w:szCs w:val="24"/>
        </w:rPr>
        <w:t xml:space="preserve">  </w:t>
      </w:r>
      <w:r>
        <w:rPr>
          <w:rFonts w:ascii="Arial" w:hAnsi="Arial" w:cs="Arial"/>
          <w:sz w:val="24"/>
          <w:szCs w:val="24"/>
        </w:rPr>
        <w:t>Public Interest Determination Under Section 3204(a)(7) of Title 10, United States Code</w:t>
      </w:r>
    </w:p>
    <w:p w14:paraId="42BBDE90" w14:textId="77777777" w:rsidR="00240299" w:rsidRDefault="00240299" w:rsidP="00240299">
      <w:pPr>
        <w:rPr>
          <w:rFonts w:ascii="Arial" w:hAnsi="Arial" w:cs="Arial"/>
          <w:sz w:val="24"/>
          <w:szCs w:val="24"/>
        </w:rPr>
      </w:pPr>
      <w:r w:rsidRPr="0091317D">
        <w:rPr>
          <w:rFonts w:ascii="Arial" w:hAnsi="Arial" w:cs="Arial"/>
          <w:b/>
          <w:bCs/>
          <w:sz w:val="24"/>
          <w:szCs w:val="24"/>
        </w:rPr>
        <w:t>Authority:</w:t>
      </w:r>
      <w:r w:rsidRPr="0091317D">
        <w:rPr>
          <w:rFonts w:ascii="Arial" w:hAnsi="Arial" w:cs="Arial"/>
          <w:sz w:val="24"/>
          <w:szCs w:val="24"/>
        </w:rPr>
        <w:t xml:space="preserve">  </w:t>
      </w:r>
    </w:p>
    <w:p w14:paraId="3C56150D" w14:textId="77777777" w:rsidR="00240299" w:rsidRPr="00FA37D5" w:rsidRDefault="00240299" w:rsidP="00240299">
      <w:pPr>
        <w:pStyle w:val="NoSpacing"/>
        <w:numPr>
          <w:ilvl w:val="0"/>
          <w:numId w:val="9"/>
        </w:numPr>
        <w:rPr>
          <w:rFonts w:ascii="Arial" w:hAnsi="Arial" w:cs="Arial"/>
          <w:sz w:val="24"/>
          <w:szCs w:val="24"/>
        </w:rPr>
      </w:pPr>
      <w:r w:rsidRPr="00FA37D5">
        <w:rPr>
          <w:rFonts w:ascii="Arial" w:hAnsi="Arial" w:cs="Arial"/>
          <w:sz w:val="24"/>
          <w:szCs w:val="24"/>
        </w:rPr>
        <w:t>Section 3204(a)(7) of Title 10, United States Code (10 U.S.C. 3204(a)(7))</w:t>
      </w:r>
    </w:p>
    <w:p w14:paraId="4D726C4A" w14:textId="77777777" w:rsidR="00240299" w:rsidRPr="00FA37D5" w:rsidRDefault="00240299" w:rsidP="00240299">
      <w:pPr>
        <w:pStyle w:val="NoSpacing"/>
        <w:numPr>
          <w:ilvl w:val="0"/>
          <w:numId w:val="9"/>
        </w:numPr>
        <w:rPr>
          <w:rFonts w:ascii="Arial" w:hAnsi="Arial" w:cs="Arial"/>
          <w:sz w:val="24"/>
          <w:szCs w:val="24"/>
        </w:rPr>
      </w:pPr>
      <w:r w:rsidRPr="00FA37D5">
        <w:rPr>
          <w:rFonts w:ascii="Arial" w:hAnsi="Arial" w:cs="Arial"/>
          <w:sz w:val="24"/>
          <w:szCs w:val="24"/>
        </w:rPr>
        <w:t>Subsection 1244(a)(2), of the James M. Inhofe National Defense Authorization Act for</w:t>
      </w:r>
      <w:r>
        <w:rPr>
          <w:rFonts w:ascii="Arial" w:hAnsi="Arial" w:cs="Arial"/>
          <w:sz w:val="24"/>
          <w:szCs w:val="24"/>
        </w:rPr>
        <w:t xml:space="preserve"> </w:t>
      </w:r>
      <w:r w:rsidRPr="00FA37D5">
        <w:rPr>
          <w:rFonts w:ascii="Arial" w:hAnsi="Arial" w:cs="Arial"/>
          <w:sz w:val="24"/>
          <w:szCs w:val="24"/>
        </w:rPr>
        <w:t>Fiscal Year 2023</w:t>
      </w:r>
    </w:p>
    <w:p w14:paraId="39B1212F" w14:textId="77777777" w:rsidR="00240299" w:rsidRPr="00FA37D5" w:rsidRDefault="00240299" w:rsidP="00240299">
      <w:pPr>
        <w:pStyle w:val="NoSpacing"/>
        <w:numPr>
          <w:ilvl w:val="0"/>
          <w:numId w:val="9"/>
        </w:numPr>
        <w:rPr>
          <w:rFonts w:ascii="Arial" w:hAnsi="Arial" w:cs="Arial"/>
          <w:sz w:val="24"/>
          <w:szCs w:val="24"/>
        </w:rPr>
      </w:pPr>
      <w:r w:rsidRPr="00FA37D5">
        <w:rPr>
          <w:rFonts w:ascii="Arial" w:hAnsi="Arial" w:cs="Arial"/>
          <w:sz w:val="24"/>
          <w:szCs w:val="24"/>
        </w:rPr>
        <w:lastRenderedPageBreak/>
        <w:t xml:space="preserve">Defense Contracting and Pricing </w:t>
      </w:r>
      <w:r w:rsidRPr="00FA37D5">
        <w:rPr>
          <w:rFonts w:ascii="Arial" w:eastAsia="Times New Roman" w:hAnsi="Arial" w:cs="Arial"/>
          <w:sz w:val="24"/>
          <w:szCs w:val="24"/>
        </w:rPr>
        <w:t xml:space="preserve">CLASS DEVIATION 2023-O0003 </w:t>
      </w:r>
    </w:p>
    <w:p w14:paraId="5B52DACB" w14:textId="77777777" w:rsidR="00240299" w:rsidRDefault="00240299" w:rsidP="00240299">
      <w:pPr>
        <w:pStyle w:val="NoSpacing"/>
        <w:numPr>
          <w:ilvl w:val="0"/>
          <w:numId w:val="9"/>
        </w:numPr>
        <w:rPr>
          <w:rFonts w:ascii="Arial" w:hAnsi="Arial" w:cs="Arial"/>
          <w:sz w:val="24"/>
          <w:szCs w:val="24"/>
        </w:rPr>
      </w:pPr>
      <w:r w:rsidRPr="00FA37D5">
        <w:rPr>
          <w:rFonts w:ascii="Arial" w:hAnsi="Arial" w:cs="Arial"/>
          <w:sz w:val="24"/>
          <w:szCs w:val="24"/>
        </w:rPr>
        <w:t>Army FAR Supplement 5106.302-7 and Appendix GG</w:t>
      </w:r>
    </w:p>
    <w:p w14:paraId="14A08BF8" w14:textId="77777777" w:rsidR="00240299" w:rsidRPr="00FA37D5" w:rsidRDefault="00240299" w:rsidP="00240299">
      <w:pPr>
        <w:pStyle w:val="NoSpacing"/>
        <w:rPr>
          <w:rFonts w:ascii="Arial" w:hAnsi="Arial" w:cs="Arial"/>
          <w:sz w:val="24"/>
          <w:szCs w:val="24"/>
        </w:rPr>
      </w:pPr>
    </w:p>
    <w:p w14:paraId="6E2663FC" w14:textId="4685270F" w:rsidR="00240299" w:rsidRPr="0091317D" w:rsidRDefault="00240299" w:rsidP="00240299">
      <w:pPr>
        <w:rPr>
          <w:rFonts w:ascii="Arial" w:hAnsi="Arial" w:cs="Arial"/>
          <w:sz w:val="24"/>
          <w:szCs w:val="24"/>
        </w:rPr>
      </w:pPr>
      <w:r>
        <w:rPr>
          <w:rFonts w:ascii="Arial" w:hAnsi="Arial" w:cs="Arial"/>
          <w:b/>
          <w:bCs/>
          <w:sz w:val="24"/>
          <w:szCs w:val="24"/>
        </w:rPr>
        <w:t>Requesting Activity/</w:t>
      </w:r>
      <w:r w:rsidRPr="0091317D">
        <w:rPr>
          <w:rFonts w:ascii="Arial" w:hAnsi="Arial" w:cs="Arial"/>
          <w:b/>
          <w:bCs/>
          <w:sz w:val="24"/>
          <w:szCs w:val="24"/>
        </w:rPr>
        <w:t>Program Office:</w:t>
      </w:r>
      <w:r w:rsidRPr="0091317D">
        <w:rPr>
          <w:rFonts w:ascii="Arial" w:hAnsi="Arial" w:cs="Arial"/>
          <w:sz w:val="24"/>
          <w:szCs w:val="24"/>
        </w:rPr>
        <w:t xml:space="preserve"> </w:t>
      </w:r>
      <w:r w:rsidRPr="00304877">
        <w:rPr>
          <w:rFonts w:ascii="Arial" w:hAnsi="Arial" w:cs="Arial"/>
          <w:i/>
          <w:iCs/>
          <w:color w:val="FF0000"/>
          <w:sz w:val="24"/>
          <w:szCs w:val="24"/>
        </w:rPr>
        <w:t xml:space="preserve">(insert requiring/program office name – </w:t>
      </w:r>
      <w:proofErr w:type="gramStart"/>
      <w:r w:rsidRPr="00304877">
        <w:rPr>
          <w:rFonts w:ascii="Arial" w:hAnsi="Arial" w:cs="Arial"/>
          <w:i/>
          <w:iCs/>
          <w:color w:val="FF0000"/>
          <w:sz w:val="24"/>
          <w:szCs w:val="24"/>
        </w:rPr>
        <w:t>e.g.</w:t>
      </w:r>
      <w:proofErr w:type="gramEnd"/>
      <w:r w:rsidRPr="00304877">
        <w:rPr>
          <w:rFonts w:ascii="Arial" w:hAnsi="Arial" w:cs="Arial"/>
          <w:i/>
          <w:iCs/>
          <w:color w:val="FF0000"/>
          <w:sz w:val="24"/>
          <w:szCs w:val="24"/>
        </w:rPr>
        <w:t xml:space="preserve"> PEO </w:t>
      </w:r>
      <w:r>
        <w:rPr>
          <w:rFonts w:ascii="Arial" w:hAnsi="Arial" w:cs="Arial"/>
          <w:i/>
          <w:iCs/>
          <w:color w:val="FF0000"/>
          <w:sz w:val="24"/>
          <w:szCs w:val="24"/>
        </w:rPr>
        <w:t>Missiles and Space</w:t>
      </w:r>
      <w:r w:rsidRPr="00304877">
        <w:rPr>
          <w:rFonts w:ascii="Arial" w:hAnsi="Arial" w:cs="Arial"/>
          <w:i/>
          <w:iCs/>
          <w:color w:val="FF0000"/>
          <w:sz w:val="24"/>
          <w:szCs w:val="24"/>
        </w:rPr>
        <w:t>)</w:t>
      </w:r>
    </w:p>
    <w:p w14:paraId="51D6B1E8" w14:textId="7D384B67" w:rsidR="00240299" w:rsidRPr="0091317D" w:rsidRDefault="00240299" w:rsidP="00240299">
      <w:pPr>
        <w:rPr>
          <w:rFonts w:ascii="Arial" w:hAnsi="Arial" w:cs="Arial"/>
          <w:sz w:val="24"/>
          <w:szCs w:val="24"/>
        </w:rPr>
      </w:pPr>
      <w:r w:rsidRPr="0091317D">
        <w:rPr>
          <w:rFonts w:ascii="Arial" w:hAnsi="Arial" w:cs="Arial"/>
          <w:b/>
          <w:bCs/>
          <w:sz w:val="24"/>
          <w:szCs w:val="24"/>
        </w:rPr>
        <w:t>Contracting Activity:</w:t>
      </w:r>
      <w:r w:rsidRPr="0091317D">
        <w:rPr>
          <w:rFonts w:ascii="Arial" w:hAnsi="Arial" w:cs="Arial"/>
          <w:sz w:val="24"/>
          <w:szCs w:val="24"/>
        </w:rPr>
        <w:t xml:space="preserve"> </w:t>
      </w:r>
      <w:r w:rsidRPr="00304877">
        <w:rPr>
          <w:rFonts w:ascii="Arial" w:hAnsi="Arial" w:cs="Arial"/>
          <w:i/>
          <w:iCs/>
          <w:color w:val="FF0000"/>
          <w:sz w:val="24"/>
          <w:szCs w:val="24"/>
        </w:rPr>
        <w:t xml:space="preserve">(insert awarding contracting office – </w:t>
      </w:r>
      <w:proofErr w:type="gramStart"/>
      <w:r w:rsidRPr="00304877">
        <w:rPr>
          <w:rFonts w:ascii="Arial" w:hAnsi="Arial" w:cs="Arial"/>
          <w:i/>
          <w:iCs/>
          <w:color w:val="FF0000"/>
          <w:sz w:val="24"/>
          <w:szCs w:val="24"/>
        </w:rPr>
        <w:t>e.g.</w:t>
      </w:r>
      <w:proofErr w:type="gramEnd"/>
      <w:r w:rsidRPr="00304877">
        <w:rPr>
          <w:rFonts w:ascii="Arial" w:hAnsi="Arial" w:cs="Arial"/>
          <w:i/>
          <w:iCs/>
          <w:color w:val="FF0000"/>
          <w:sz w:val="24"/>
          <w:szCs w:val="24"/>
        </w:rPr>
        <w:t xml:space="preserve"> Army Contracting Command – </w:t>
      </w:r>
      <w:r>
        <w:rPr>
          <w:rFonts w:ascii="Arial" w:hAnsi="Arial" w:cs="Arial"/>
          <w:i/>
          <w:iCs/>
          <w:color w:val="FF0000"/>
          <w:sz w:val="24"/>
          <w:szCs w:val="24"/>
        </w:rPr>
        <w:t>Redstone Arsenal</w:t>
      </w:r>
      <w:r w:rsidRPr="00304877">
        <w:rPr>
          <w:rFonts w:ascii="Arial" w:hAnsi="Arial" w:cs="Arial"/>
          <w:i/>
          <w:iCs/>
          <w:color w:val="FF0000"/>
          <w:sz w:val="24"/>
          <w:szCs w:val="24"/>
        </w:rPr>
        <w:t xml:space="preserve"> and Contracting Officer name and email address)</w:t>
      </w:r>
    </w:p>
    <w:p w14:paraId="3473F8C2" w14:textId="73B1BBBB" w:rsidR="00240299" w:rsidRPr="00FD124F" w:rsidRDefault="00240299" w:rsidP="00240299">
      <w:pPr>
        <w:rPr>
          <w:rFonts w:ascii="Arial" w:hAnsi="Arial" w:cs="Arial"/>
          <w:b/>
          <w:bCs/>
          <w:color w:val="FF0000"/>
          <w:sz w:val="24"/>
          <w:szCs w:val="24"/>
        </w:rPr>
      </w:pPr>
      <w:r w:rsidRPr="0091317D">
        <w:rPr>
          <w:rFonts w:ascii="Arial" w:hAnsi="Arial" w:cs="Arial"/>
          <w:b/>
          <w:bCs/>
          <w:sz w:val="24"/>
          <w:szCs w:val="24"/>
        </w:rPr>
        <w:t xml:space="preserve">Contract Information: </w:t>
      </w:r>
      <w:r w:rsidRPr="00FD124F">
        <w:rPr>
          <w:rFonts w:ascii="Arial" w:hAnsi="Arial" w:cs="Arial"/>
          <w:i/>
          <w:iCs/>
          <w:color w:val="FF0000"/>
          <w:sz w:val="24"/>
          <w:szCs w:val="24"/>
        </w:rPr>
        <w:t>(insert contract number, total contract value, and total obligated dollars)</w:t>
      </w:r>
    </w:p>
    <w:p w14:paraId="601AFE65" w14:textId="047BE4F5" w:rsidR="00240299" w:rsidRDefault="00240299" w:rsidP="00240299">
      <w:pPr>
        <w:rPr>
          <w:rFonts w:ascii="Arial" w:hAnsi="Arial" w:cs="Arial"/>
          <w:i/>
          <w:iCs/>
          <w:sz w:val="24"/>
          <w:szCs w:val="24"/>
        </w:rPr>
      </w:pPr>
      <w:r w:rsidRPr="0091317D">
        <w:rPr>
          <w:rFonts w:ascii="Arial" w:hAnsi="Arial" w:cs="Arial"/>
          <w:b/>
          <w:bCs/>
          <w:sz w:val="24"/>
          <w:szCs w:val="24"/>
        </w:rPr>
        <w:t>Anticipated Award Date:</w:t>
      </w:r>
      <w:r w:rsidRPr="0091317D">
        <w:rPr>
          <w:rFonts w:ascii="Arial" w:hAnsi="Arial" w:cs="Arial"/>
          <w:i/>
          <w:iCs/>
          <w:sz w:val="24"/>
          <w:szCs w:val="24"/>
        </w:rPr>
        <w:t xml:space="preserve"> </w:t>
      </w:r>
      <w:r w:rsidRPr="00304877">
        <w:rPr>
          <w:rFonts w:ascii="Arial" w:hAnsi="Arial" w:cs="Arial"/>
          <w:i/>
          <w:iCs/>
          <w:color w:val="FF0000"/>
          <w:sz w:val="24"/>
          <w:szCs w:val="24"/>
        </w:rPr>
        <w:t xml:space="preserve">(insert award date </w:t>
      </w:r>
      <w:proofErr w:type="gramStart"/>
      <w:r>
        <w:rPr>
          <w:rFonts w:ascii="Arial" w:hAnsi="Arial" w:cs="Arial"/>
          <w:i/>
          <w:iCs/>
          <w:color w:val="FF0000"/>
          <w:sz w:val="24"/>
          <w:szCs w:val="24"/>
        </w:rPr>
        <w:t>taking into account</w:t>
      </w:r>
      <w:proofErr w:type="gramEnd"/>
      <w:r>
        <w:rPr>
          <w:rFonts w:ascii="Arial" w:hAnsi="Arial" w:cs="Arial"/>
          <w:i/>
          <w:iCs/>
          <w:color w:val="FF0000"/>
          <w:sz w:val="24"/>
          <w:szCs w:val="24"/>
        </w:rPr>
        <w:t xml:space="preserve"> the seven (7) congressional notification requirement.</w:t>
      </w:r>
    </w:p>
    <w:p w14:paraId="069E5351" w14:textId="77777777" w:rsidR="00240299" w:rsidRPr="00553B21" w:rsidRDefault="00240299" w:rsidP="00240299">
      <w:pPr>
        <w:pStyle w:val="NoSpacing"/>
        <w:rPr>
          <w:rFonts w:ascii="Arial" w:hAnsi="Arial" w:cs="Arial"/>
          <w:sz w:val="24"/>
          <w:szCs w:val="24"/>
        </w:rPr>
      </w:pPr>
    </w:p>
    <w:p w14:paraId="02EF101D" w14:textId="77777777" w:rsidR="00240299" w:rsidRPr="00553B21" w:rsidRDefault="00240299" w:rsidP="00240299">
      <w:pPr>
        <w:pStyle w:val="NoSpacing"/>
        <w:rPr>
          <w:rFonts w:ascii="Arial" w:hAnsi="Arial" w:cs="Arial"/>
          <w:sz w:val="24"/>
          <w:szCs w:val="24"/>
        </w:rPr>
      </w:pPr>
      <w:r w:rsidRPr="00A903A6">
        <w:rPr>
          <w:rFonts w:ascii="Arial" w:hAnsi="Arial" w:cs="Arial"/>
          <w:b/>
          <w:bCs/>
          <w:sz w:val="24"/>
          <w:szCs w:val="24"/>
        </w:rPr>
        <w:t>Requirement Description:</w:t>
      </w:r>
      <w:r w:rsidRPr="00553B21">
        <w:rPr>
          <w:rFonts w:ascii="Arial" w:hAnsi="Arial" w:cs="Arial"/>
          <w:sz w:val="24"/>
          <w:szCs w:val="24"/>
        </w:rPr>
        <w:t xml:space="preserve"> </w:t>
      </w:r>
      <w:r w:rsidRPr="00304877">
        <w:rPr>
          <w:rFonts w:ascii="Arial" w:hAnsi="Arial" w:cs="Arial"/>
          <w:i/>
          <w:color w:val="FF0000"/>
          <w:sz w:val="24"/>
          <w:szCs w:val="24"/>
        </w:rPr>
        <w:t>(Insert brief description of the type of supplies/services to be acquired</w:t>
      </w:r>
      <w:r>
        <w:rPr>
          <w:rFonts w:ascii="Arial" w:hAnsi="Arial" w:cs="Arial"/>
          <w:i/>
          <w:color w:val="FF0000"/>
          <w:sz w:val="24"/>
          <w:szCs w:val="24"/>
        </w:rPr>
        <w:t xml:space="preserve"> and estimated dollar value of the award</w:t>
      </w:r>
      <w:r w:rsidRPr="00304877">
        <w:rPr>
          <w:rFonts w:ascii="Arial" w:hAnsi="Arial" w:cs="Arial"/>
          <w:i/>
          <w:color w:val="FF0000"/>
          <w:sz w:val="24"/>
          <w:szCs w:val="24"/>
        </w:rPr>
        <w:t>)</w:t>
      </w:r>
      <w:r w:rsidRPr="00304877">
        <w:rPr>
          <w:rFonts w:ascii="Arial" w:hAnsi="Arial" w:cs="Arial"/>
          <w:color w:val="FF0000"/>
          <w:sz w:val="24"/>
          <w:szCs w:val="24"/>
        </w:rPr>
        <w:t xml:space="preserve"> </w:t>
      </w:r>
    </w:p>
    <w:p w14:paraId="2849D92A" w14:textId="77777777" w:rsidR="00240299" w:rsidRPr="00553B21" w:rsidRDefault="00240299" w:rsidP="00240299">
      <w:pPr>
        <w:pStyle w:val="NoSpacing"/>
        <w:rPr>
          <w:rFonts w:ascii="Arial" w:hAnsi="Arial" w:cs="Arial"/>
          <w:sz w:val="24"/>
          <w:szCs w:val="24"/>
        </w:rPr>
      </w:pPr>
    </w:p>
    <w:p w14:paraId="341CF5AE" w14:textId="77777777" w:rsidR="00240299" w:rsidRPr="00553B21" w:rsidRDefault="00240299" w:rsidP="00240299">
      <w:pPr>
        <w:pStyle w:val="NoSpacing"/>
        <w:rPr>
          <w:rFonts w:ascii="Arial" w:hAnsi="Arial" w:cs="Arial"/>
          <w:i/>
          <w:sz w:val="24"/>
          <w:szCs w:val="24"/>
        </w:rPr>
      </w:pPr>
    </w:p>
    <w:p w14:paraId="5609E163" w14:textId="77777777" w:rsidR="00240299" w:rsidRDefault="00240299" w:rsidP="00240299">
      <w:pPr>
        <w:jc w:val="center"/>
        <w:rPr>
          <w:rFonts w:ascii="Arial" w:hAnsi="Arial" w:cs="Arial"/>
          <w:b/>
          <w:bCs/>
          <w:sz w:val="24"/>
          <w:szCs w:val="24"/>
        </w:rPr>
      </w:pPr>
      <w:r>
        <w:rPr>
          <w:rFonts w:ascii="Arial" w:hAnsi="Arial" w:cs="Arial"/>
          <w:b/>
          <w:bCs/>
          <w:sz w:val="24"/>
          <w:szCs w:val="24"/>
        </w:rPr>
        <w:t>FINDINGS</w:t>
      </w:r>
    </w:p>
    <w:p w14:paraId="54187040" w14:textId="7DD36636" w:rsidR="00240299" w:rsidRPr="0091317D" w:rsidRDefault="00240299" w:rsidP="00240299">
      <w:pPr>
        <w:kinsoku w:val="0"/>
        <w:overflowPunct w:val="0"/>
        <w:autoSpaceDE w:val="0"/>
        <w:autoSpaceDN w:val="0"/>
        <w:adjustRightInd w:val="0"/>
        <w:spacing w:before="1" w:after="0" w:line="240" w:lineRule="auto"/>
        <w:ind w:left="40" w:right="113"/>
        <w:rPr>
          <w:rFonts w:ascii="Arial" w:hAnsi="Arial" w:cs="Arial"/>
          <w:i/>
          <w:iCs/>
          <w:sz w:val="24"/>
          <w:szCs w:val="24"/>
        </w:rPr>
      </w:pPr>
      <w:r>
        <w:rPr>
          <w:rFonts w:ascii="Arial" w:hAnsi="Arial" w:cs="Arial"/>
          <w:sz w:val="24"/>
          <w:szCs w:val="24"/>
        </w:rPr>
        <w:t>1.  Pursuant to 10 U.S.C. section 320</w:t>
      </w:r>
      <w:ins w:id="132" w:author="Jordan, Amanda C CIV USARMY HQDA ASA ALT (USA)" w:date="2023-08-09T07:31:00Z">
        <w:r w:rsidR="005D73C0">
          <w:rPr>
            <w:rFonts w:ascii="Arial" w:hAnsi="Arial" w:cs="Arial"/>
            <w:sz w:val="24"/>
            <w:szCs w:val="24"/>
          </w:rPr>
          <w:t>4</w:t>
        </w:r>
      </w:ins>
      <w:del w:id="133" w:author="Jordan, Amanda C CIV USARMY HQDA ASA ALT (USA)" w:date="2023-08-09T07:31:00Z">
        <w:r w:rsidDel="005D73C0">
          <w:rPr>
            <w:rFonts w:ascii="Arial" w:hAnsi="Arial" w:cs="Arial"/>
            <w:sz w:val="24"/>
            <w:szCs w:val="24"/>
          </w:rPr>
          <w:delText>7</w:delText>
        </w:r>
      </w:del>
      <w:r>
        <w:rPr>
          <w:rFonts w:ascii="Arial" w:hAnsi="Arial" w:cs="Arial"/>
          <w:sz w:val="24"/>
          <w:szCs w:val="24"/>
        </w:rPr>
        <w:t xml:space="preserve">(a)(7), as implemented in Federal Acquisition Regulation 6.302-7, full and open competition need not be provided for when the head of the agency determines that it is not in the public interest in the particular procurement concerned.  Subsection 1244(a)(2) of the James M. Inhofe National Defense Authorization Act for Fiscal Year 2023 (NDAA 2023), implemented in Class Deviation 2023-O0003, provides that a “covered contract” may be presumed to be in the public interest.  A “covered contract” is any </w:t>
      </w:r>
      <w:r w:rsidRPr="00FA37D5">
        <w:rPr>
          <w:rFonts w:ascii="Arial" w:hAnsi="Arial" w:cs="Arial"/>
          <w:sz w:val="24"/>
          <w:szCs w:val="24"/>
        </w:rPr>
        <w:t>contract, subcontract, or modification of a contract, or subcontract</w:t>
      </w:r>
      <w:r w:rsidRPr="0091317D">
        <w:rPr>
          <w:rFonts w:ascii="Arial" w:hAnsi="Arial" w:cs="Arial"/>
          <w:sz w:val="24"/>
          <w:szCs w:val="24"/>
        </w:rPr>
        <w:t xml:space="preserve"> awarded by the Department of Defense</w:t>
      </w:r>
      <w:r>
        <w:rPr>
          <w:rFonts w:ascii="Arial" w:hAnsi="Arial" w:cs="Arial"/>
          <w:sz w:val="24"/>
          <w:szCs w:val="24"/>
        </w:rPr>
        <w:t xml:space="preserve"> to:</w:t>
      </w:r>
    </w:p>
    <w:p w14:paraId="4897268F" w14:textId="77777777" w:rsidR="00240299" w:rsidRPr="0091317D" w:rsidRDefault="00240299" w:rsidP="00240299">
      <w:pPr>
        <w:widowControl w:val="0"/>
        <w:autoSpaceDE w:val="0"/>
        <w:autoSpaceDN w:val="0"/>
        <w:adjustRightInd w:val="0"/>
        <w:spacing w:before="120" w:after="0" w:line="240" w:lineRule="auto"/>
        <w:ind w:left="720"/>
        <w:rPr>
          <w:rFonts w:ascii="Arial" w:hAnsi="Arial" w:cs="Arial"/>
          <w:sz w:val="24"/>
          <w:szCs w:val="24"/>
        </w:rPr>
      </w:pPr>
      <w:proofErr w:type="gramStart"/>
      <w:r w:rsidRPr="0091317D">
        <w:rPr>
          <w:rFonts w:ascii="Arial" w:hAnsi="Arial" w:cs="Arial"/>
          <w:sz w:val="24"/>
          <w:szCs w:val="24"/>
        </w:rPr>
        <w:t xml:space="preserve">□ </w:t>
      </w:r>
      <w:r>
        <w:rPr>
          <w:rFonts w:ascii="Arial" w:hAnsi="Arial" w:cs="Arial"/>
          <w:sz w:val="24"/>
          <w:szCs w:val="24"/>
        </w:rPr>
        <w:t xml:space="preserve"> </w:t>
      </w:r>
      <w:r w:rsidRPr="0091317D">
        <w:rPr>
          <w:rFonts w:ascii="Arial" w:hAnsi="Arial" w:cs="Arial"/>
          <w:sz w:val="24"/>
          <w:szCs w:val="24"/>
        </w:rPr>
        <w:t>build</w:t>
      </w:r>
      <w:proofErr w:type="gramEnd"/>
      <w:r w:rsidRPr="0091317D">
        <w:rPr>
          <w:rFonts w:ascii="Arial" w:hAnsi="Arial" w:cs="Arial"/>
          <w:sz w:val="24"/>
          <w:szCs w:val="24"/>
        </w:rPr>
        <w:t xml:space="preserve"> the stocks of critical munitions and other defense articles of the Department</w:t>
      </w:r>
    </w:p>
    <w:p w14:paraId="69AF1796" w14:textId="77777777" w:rsidR="00240299" w:rsidRPr="0091317D" w:rsidRDefault="00240299" w:rsidP="00240299">
      <w:pPr>
        <w:widowControl w:val="0"/>
        <w:autoSpaceDE w:val="0"/>
        <w:autoSpaceDN w:val="0"/>
        <w:adjustRightInd w:val="0"/>
        <w:spacing w:before="120" w:after="0" w:line="240" w:lineRule="auto"/>
        <w:ind w:left="720"/>
        <w:rPr>
          <w:rFonts w:ascii="Arial" w:hAnsi="Arial" w:cs="Arial"/>
          <w:sz w:val="24"/>
          <w:szCs w:val="24"/>
        </w:rPr>
      </w:pPr>
      <w:proofErr w:type="gramStart"/>
      <w:r w:rsidRPr="0091317D">
        <w:rPr>
          <w:rFonts w:ascii="Arial" w:hAnsi="Arial" w:cs="Arial"/>
          <w:sz w:val="24"/>
          <w:szCs w:val="24"/>
        </w:rPr>
        <w:t>□  provide</w:t>
      </w:r>
      <w:proofErr w:type="gramEnd"/>
      <w:r w:rsidRPr="0091317D">
        <w:rPr>
          <w:rFonts w:ascii="Arial" w:hAnsi="Arial" w:cs="Arial"/>
          <w:sz w:val="24"/>
          <w:szCs w:val="24"/>
        </w:rPr>
        <w:t xml:space="preserve"> materiel and related services to foreign allies and partners that have provided support to the Government of Ukraine </w:t>
      </w:r>
    </w:p>
    <w:p w14:paraId="7D28B4F3" w14:textId="77777777" w:rsidR="00240299" w:rsidRPr="0091317D" w:rsidRDefault="00240299" w:rsidP="00240299">
      <w:pPr>
        <w:widowControl w:val="0"/>
        <w:autoSpaceDE w:val="0"/>
        <w:autoSpaceDN w:val="0"/>
        <w:adjustRightInd w:val="0"/>
        <w:spacing w:before="120" w:after="0" w:line="240" w:lineRule="auto"/>
        <w:ind w:left="720"/>
        <w:rPr>
          <w:rFonts w:ascii="Arial" w:hAnsi="Arial" w:cs="Arial"/>
          <w:sz w:val="24"/>
          <w:szCs w:val="24"/>
        </w:rPr>
      </w:pPr>
      <w:proofErr w:type="gramStart"/>
      <w:r w:rsidRPr="0091317D">
        <w:rPr>
          <w:rFonts w:ascii="Arial" w:hAnsi="Arial" w:cs="Arial"/>
          <w:sz w:val="24"/>
          <w:szCs w:val="24"/>
        </w:rPr>
        <w:t>□  provide</w:t>
      </w:r>
      <w:proofErr w:type="gramEnd"/>
      <w:r w:rsidRPr="0091317D">
        <w:rPr>
          <w:rFonts w:ascii="Arial" w:hAnsi="Arial" w:cs="Arial"/>
          <w:sz w:val="24"/>
          <w:szCs w:val="24"/>
        </w:rPr>
        <w:t xml:space="preserve"> materiel and related services to the Government of Ukraine</w:t>
      </w:r>
    </w:p>
    <w:p w14:paraId="1DB2B7DB"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6C43FD7C"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t xml:space="preserve">2.  Pursuant to AFARS 5106.302-7 and Appendix GG, the head of agency authority has been delegated to </w:t>
      </w:r>
      <w:r w:rsidRPr="00FA37D5">
        <w:rPr>
          <w:rFonts w:ascii="Arial" w:hAnsi="Arial" w:cs="Arial"/>
          <w:i/>
          <w:iCs/>
          <w:color w:val="FF0000"/>
          <w:sz w:val="24"/>
          <w:szCs w:val="24"/>
        </w:rPr>
        <w:t>(identify delegate).</w:t>
      </w:r>
    </w:p>
    <w:p w14:paraId="07606F58"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199C28A9"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t>3</w:t>
      </w:r>
      <w:r w:rsidRPr="00FA37D5">
        <w:rPr>
          <w:rFonts w:ascii="Arial" w:hAnsi="Arial" w:cs="Arial"/>
          <w:sz w:val="24"/>
          <w:szCs w:val="24"/>
        </w:rPr>
        <w:t xml:space="preserve">.  </w:t>
      </w:r>
      <w:r>
        <w:rPr>
          <w:rFonts w:ascii="Arial" w:hAnsi="Arial" w:cs="Arial"/>
          <w:sz w:val="24"/>
          <w:szCs w:val="24"/>
        </w:rPr>
        <w:t xml:space="preserve">Army Contracting Command – </w:t>
      </w:r>
      <w:r w:rsidRPr="00304877">
        <w:rPr>
          <w:rFonts w:ascii="Arial" w:hAnsi="Arial" w:cs="Arial"/>
          <w:i/>
          <w:iCs/>
          <w:color w:val="FF0000"/>
          <w:sz w:val="24"/>
          <w:szCs w:val="24"/>
        </w:rPr>
        <w:t>(insert awarding contracting office</w:t>
      </w:r>
      <w:r>
        <w:rPr>
          <w:rFonts w:ascii="Arial" w:hAnsi="Arial" w:cs="Arial"/>
          <w:i/>
          <w:iCs/>
          <w:color w:val="FF0000"/>
          <w:sz w:val="24"/>
          <w:szCs w:val="24"/>
        </w:rPr>
        <w:t>)</w:t>
      </w:r>
      <w:r w:rsidRPr="00304877">
        <w:rPr>
          <w:rFonts w:ascii="Arial" w:hAnsi="Arial" w:cs="Arial"/>
          <w:i/>
          <w:iCs/>
          <w:color w:val="FF0000"/>
          <w:sz w:val="24"/>
          <w:szCs w:val="24"/>
        </w:rPr>
        <w:t xml:space="preserve"> </w:t>
      </w:r>
      <w:r>
        <w:rPr>
          <w:rFonts w:ascii="Arial" w:hAnsi="Arial" w:cs="Arial"/>
          <w:sz w:val="24"/>
          <w:szCs w:val="24"/>
        </w:rPr>
        <w:t xml:space="preserve">on behalf of Program Executive Office </w:t>
      </w:r>
      <w:r w:rsidRPr="00304877">
        <w:rPr>
          <w:rFonts w:ascii="Arial" w:hAnsi="Arial" w:cs="Arial"/>
          <w:i/>
          <w:iCs/>
          <w:color w:val="FF0000"/>
          <w:sz w:val="24"/>
          <w:szCs w:val="24"/>
        </w:rPr>
        <w:t xml:space="preserve">(insert </w:t>
      </w:r>
      <w:r>
        <w:rPr>
          <w:rFonts w:ascii="Arial" w:hAnsi="Arial" w:cs="Arial"/>
          <w:i/>
          <w:iCs/>
          <w:color w:val="FF0000"/>
          <w:sz w:val="24"/>
          <w:szCs w:val="24"/>
        </w:rPr>
        <w:t>the responsible PEO)</w:t>
      </w:r>
      <w:r>
        <w:rPr>
          <w:rFonts w:ascii="Arial" w:hAnsi="Arial" w:cs="Arial"/>
          <w:sz w:val="24"/>
          <w:szCs w:val="24"/>
        </w:rPr>
        <w:t xml:space="preserve"> plans to award a contract for </w:t>
      </w:r>
      <w:r w:rsidRPr="00304877">
        <w:rPr>
          <w:rFonts w:ascii="Arial" w:hAnsi="Arial" w:cs="Arial"/>
          <w:i/>
          <w:iCs/>
          <w:color w:val="FF0000"/>
          <w:sz w:val="24"/>
          <w:szCs w:val="24"/>
        </w:rPr>
        <w:t xml:space="preserve">(insert </w:t>
      </w:r>
      <w:r>
        <w:rPr>
          <w:rFonts w:ascii="Arial" w:hAnsi="Arial" w:cs="Arial"/>
          <w:i/>
          <w:iCs/>
          <w:color w:val="FF0000"/>
          <w:sz w:val="24"/>
          <w:szCs w:val="24"/>
        </w:rPr>
        <w:t>brief description)</w:t>
      </w:r>
      <w:r>
        <w:rPr>
          <w:rFonts w:ascii="Arial" w:hAnsi="Arial" w:cs="Arial"/>
          <w:sz w:val="24"/>
          <w:szCs w:val="24"/>
        </w:rPr>
        <w:t xml:space="preserve">.  The planned contract is a “covered contract” because </w:t>
      </w:r>
      <w:r w:rsidRPr="00304877">
        <w:rPr>
          <w:rFonts w:ascii="Arial" w:hAnsi="Arial" w:cs="Arial"/>
          <w:i/>
          <w:iCs/>
          <w:color w:val="FF0000"/>
          <w:sz w:val="24"/>
          <w:szCs w:val="24"/>
        </w:rPr>
        <w:t xml:space="preserve">(insert </w:t>
      </w:r>
      <w:r>
        <w:rPr>
          <w:rFonts w:ascii="Arial" w:hAnsi="Arial" w:cs="Arial"/>
          <w:i/>
          <w:iCs/>
          <w:color w:val="FF0000"/>
          <w:sz w:val="24"/>
          <w:szCs w:val="24"/>
        </w:rPr>
        <w:t>succinct explanation as to how it meets the above criteria)</w:t>
      </w:r>
      <w:r>
        <w:rPr>
          <w:rFonts w:ascii="Arial" w:hAnsi="Arial" w:cs="Arial"/>
          <w:sz w:val="24"/>
          <w:szCs w:val="24"/>
        </w:rPr>
        <w:t xml:space="preserve">. </w:t>
      </w:r>
    </w:p>
    <w:p w14:paraId="16D09CE2"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5C1F5A80" w14:textId="7349F5F8"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lastRenderedPageBreak/>
        <w:t>4.  As a “covered contract” the planned award may be presumed to be in the public interest.  Application of that presumption to this procurement expedites contract award and thereby advances important DoD and national objectives related to Ukraine support.</w:t>
      </w:r>
      <w:r w:rsidR="001E738F">
        <w:rPr>
          <w:rFonts w:ascii="Arial" w:hAnsi="Arial" w:cs="Arial"/>
          <w:sz w:val="24"/>
          <w:szCs w:val="24"/>
        </w:rPr>
        <w:t xml:space="preserve"> </w:t>
      </w:r>
      <w:r w:rsidR="001E738F" w:rsidRPr="00FD124F">
        <w:rPr>
          <w:rFonts w:ascii="Arial" w:hAnsi="Arial" w:cs="Arial"/>
          <w:i/>
          <w:iCs/>
          <w:color w:val="FF0000"/>
          <w:sz w:val="24"/>
          <w:szCs w:val="24"/>
        </w:rPr>
        <w:t>(</w:t>
      </w:r>
      <w:proofErr w:type="gramStart"/>
      <w:r w:rsidR="001E738F" w:rsidRPr="00FD124F">
        <w:rPr>
          <w:rFonts w:ascii="Arial" w:hAnsi="Arial" w:cs="Arial"/>
          <w:i/>
          <w:iCs/>
          <w:color w:val="FF0000"/>
          <w:sz w:val="24"/>
          <w:szCs w:val="24"/>
        </w:rPr>
        <w:t>add</w:t>
      </w:r>
      <w:proofErr w:type="gramEnd"/>
      <w:r w:rsidR="001E738F" w:rsidRPr="00FD124F">
        <w:rPr>
          <w:rFonts w:ascii="Arial" w:hAnsi="Arial" w:cs="Arial"/>
          <w:i/>
          <w:iCs/>
          <w:color w:val="FF0000"/>
          <w:sz w:val="24"/>
          <w:szCs w:val="24"/>
        </w:rPr>
        <w:t xml:space="preserve"> other pertinent considerations)</w:t>
      </w:r>
      <w:r w:rsidR="001E738F" w:rsidRPr="004927D3">
        <w:rPr>
          <w:rFonts w:ascii="Arial" w:hAnsi="Arial" w:cs="Arial"/>
          <w:i/>
          <w:iCs/>
          <w:sz w:val="24"/>
          <w:szCs w:val="24"/>
        </w:rPr>
        <w:t>.</w:t>
      </w:r>
      <w:r>
        <w:rPr>
          <w:rFonts w:ascii="Arial" w:hAnsi="Arial" w:cs="Arial"/>
          <w:sz w:val="24"/>
          <w:szCs w:val="24"/>
        </w:rPr>
        <w:t xml:space="preserve"> </w:t>
      </w:r>
    </w:p>
    <w:p w14:paraId="39DFB685"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5669D3DF" w14:textId="200B2D66"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Pr>
          <w:rFonts w:ascii="Arial" w:hAnsi="Arial" w:cs="Arial"/>
          <w:sz w:val="24"/>
          <w:szCs w:val="24"/>
        </w:rPr>
        <w:t>5.  The contracting activity will ensure compliance with the seven (7)-day congressional notification requirement, under NDAA 2023, subsection 1244(a)(2)(B)(iii), prior to making award.</w:t>
      </w:r>
    </w:p>
    <w:p w14:paraId="67D963D7" w14:textId="77777777" w:rsidR="00FD124F" w:rsidRPr="00FA37D5" w:rsidRDefault="00FD124F"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34F1FDC2" w14:textId="77777777" w:rsidR="00240299" w:rsidRPr="00FA37D5" w:rsidRDefault="00240299" w:rsidP="00240299">
      <w:pPr>
        <w:spacing w:after="160" w:line="259" w:lineRule="auto"/>
        <w:rPr>
          <w:rFonts w:ascii="Arial" w:hAnsi="Arial" w:cs="Arial"/>
          <w:sz w:val="24"/>
          <w:szCs w:val="24"/>
        </w:rPr>
      </w:pPr>
      <w:r>
        <w:rPr>
          <w:rFonts w:ascii="Arial" w:hAnsi="Arial" w:cs="Arial"/>
          <w:sz w:val="24"/>
          <w:szCs w:val="24"/>
        </w:rPr>
        <w:t>The undersigned attest that the preceding findings are accurate and complete and are sufficient to substantiate use of the public interest exception.</w:t>
      </w:r>
    </w:p>
    <w:p w14:paraId="42A0DCF5"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304988E8"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r>
        <w:rPr>
          <w:rFonts w:ascii="Arial" w:hAnsi="Arial" w:cs="Arial"/>
          <w:b/>
          <w:bCs/>
          <w:sz w:val="24"/>
          <w:szCs w:val="24"/>
        </w:rPr>
        <w:t>Contracting Officer:</w:t>
      </w:r>
    </w:p>
    <w:p w14:paraId="10160753"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3823A2DD" w14:textId="77777777" w:rsidR="00240299" w:rsidRPr="00FA37D5"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sidRPr="00FA37D5">
        <w:rPr>
          <w:rFonts w:ascii="Arial" w:hAnsi="Arial" w:cs="Arial"/>
          <w:sz w:val="24"/>
          <w:szCs w:val="24"/>
        </w:rPr>
        <w:t xml:space="preserve">Typed Name: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Pr>
          <w:rFonts w:ascii="Arial" w:hAnsi="Arial" w:cs="Arial"/>
          <w:sz w:val="24"/>
          <w:szCs w:val="24"/>
        </w:rPr>
        <w:tab/>
      </w:r>
      <w:r w:rsidRPr="00FA37D5">
        <w:rPr>
          <w:rFonts w:ascii="Arial" w:hAnsi="Arial" w:cs="Arial"/>
          <w:sz w:val="24"/>
          <w:szCs w:val="24"/>
        </w:rPr>
        <w:t>Email:</w:t>
      </w:r>
    </w:p>
    <w:p w14:paraId="4A2BDC77" w14:textId="77777777" w:rsidR="00240299" w:rsidRPr="00FA37D5"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sidRPr="00FA37D5">
        <w:rPr>
          <w:rFonts w:ascii="Arial" w:hAnsi="Arial" w:cs="Arial"/>
          <w:sz w:val="24"/>
          <w:szCs w:val="24"/>
        </w:rPr>
        <w:t xml:space="preserve">Date: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Signature:</w:t>
      </w:r>
    </w:p>
    <w:p w14:paraId="0FB59574"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44333CE9" w14:textId="77777777" w:rsidR="00240299" w:rsidRPr="00D54FC4"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7CB49234"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r>
        <w:rPr>
          <w:rFonts w:ascii="Arial" w:hAnsi="Arial" w:cs="Arial"/>
          <w:b/>
          <w:bCs/>
          <w:sz w:val="24"/>
          <w:szCs w:val="24"/>
        </w:rPr>
        <w:t>Requiring Activity/</w:t>
      </w:r>
      <w:r w:rsidRPr="00415A9C">
        <w:rPr>
          <w:rFonts w:ascii="Arial" w:hAnsi="Arial" w:cs="Arial"/>
          <w:b/>
          <w:bCs/>
          <w:sz w:val="24"/>
          <w:szCs w:val="24"/>
        </w:rPr>
        <w:t xml:space="preserve">Program </w:t>
      </w:r>
      <w:r>
        <w:rPr>
          <w:rFonts w:ascii="Arial" w:hAnsi="Arial" w:cs="Arial"/>
          <w:b/>
          <w:bCs/>
          <w:sz w:val="24"/>
          <w:szCs w:val="24"/>
        </w:rPr>
        <w:t>Executive Officer</w:t>
      </w:r>
    </w:p>
    <w:p w14:paraId="3659D3BF" w14:textId="77777777" w:rsidR="00240299"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2F1D0DCB" w14:textId="77777777" w:rsidR="00240299" w:rsidRPr="00FA37D5" w:rsidRDefault="00240299" w:rsidP="00240299">
      <w:pPr>
        <w:kinsoku w:val="0"/>
        <w:overflowPunct w:val="0"/>
        <w:autoSpaceDE w:val="0"/>
        <w:autoSpaceDN w:val="0"/>
        <w:adjustRightInd w:val="0"/>
        <w:spacing w:before="1" w:after="0" w:line="240" w:lineRule="auto"/>
        <w:ind w:right="113"/>
        <w:rPr>
          <w:rFonts w:ascii="Arial" w:hAnsi="Arial" w:cs="Arial"/>
          <w:sz w:val="24"/>
          <w:szCs w:val="24"/>
        </w:rPr>
      </w:pPr>
      <w:r w:rsidRPr="00FA37D5">
        <w:rPr>
          <w:rFonts w:ascii="Arial" w:hAnsi="Arial" w:cs="Arial"/>
          <w:sz w:val="24"/>
          <w:szCs w:val="24"/>
        </w:rPr>
        <w:t xml:space="preserve">Typed Name: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Email:</w:t>
      </w:r>
    </w:p>
    <w:p w14:paraId="08A7028F" w14:textId="77777777" w:rsidR="00240299" w:rsidRPr="00FA37D5"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r w:rsidRPr="00FA37D5">
        <w:rPr>
          <w:rFonts w:ascii="Arial" w:hAnsi="Arial" w:cs="Arial"/>
          <w:sz w:val="24"/>
          <w:szCs w:val="24"/>
        </w:rPr>
        <w:t xml:space="preserve">Date: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Signature:</w:t>
      </w:r>
    </w:p>
    <w:p w14:paraId="0A19EB50" w14:textId="01009E5F"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0FC847D4" w14:textId="77777777" w:rsidR="0087057F" w:rsidRDefault="0087057F"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4B0F435F" w14:textId="77777777" w:rsidR="0062694F" w:rsidRPr="0062694F" w:rsidRDefault="0062694F" w:rsidP="0062694F">
      <w:pPr>
        <w:kinsoku w:val="0"/>
        <w:overflowPunct w:val="0"/>
        <w:autoSpaceDE w:val="0"/>
        <w:autoSpaceDN w:val="0"/>
        <w:adjustRightInd w:val="0"/>
        <w:spacing w:before="1" w:after="0" w:line="240" w:lineRule="auto"/>
        <w:ind w:left="40" w:right="113"/>
        <w:rPr>
          <w:rFonts w:ascii="Arial" w:hAnsi="Arial" w:cs="Arial"/>
          <w:b/>
          <w:bCs/>
          <w:sz w:val="24"/>
          <w:szCs w:val="24"/>
        </w:rPr>
      </w:pPr>
      <w:r w:rsidRPr="0062694F">
        <w:rPr>
          <w:rFonts w:ascii="Arial" w:hAnsi="Arial" w:cs="Arial"/>
          <w:b/>
          <w:bCs/>
          <w:sz w:val="24"/>
          <w:szCs w:val="24"/>
        </w:rPr>
        <w:t>Chief Legal Counsel</w:t>
      </w:r>
    </w:p>
    <w:p w14:paraId="2398749F" w14:textId="77777777" w:rsidR="0062694F" w:rsidRPr="0062694F" w:rsidRDefault="0062694F" w:rsidP="0062694F">
      <w:pPr>
        <w:kinsoku w:val="0"/>
        <w:overflowPunct w:val="0"/>
        <w:autoSpaceDE w:val="0"/>
        <w:autoSpaceDN w:val="0"/>
        <w:adjustRightInd w:val="0"/>
        <w:spacing w:before="13" w:after="0" w:line="240" w:lineRule="auto"/>
        <w:ind w:left="46"/>
        <w:rPr>
          <w:rFonts w:ascii="Arial" w:hAnsi="Arial" w:cs="Arial"/>
          <w:sz w:val="24"/>
          <w:szCs w:val="24"/>
        </w:rPr>
      </w:pPr>
    </w:p>
    <w:p w14:paraId="2ABEBAD3" w14:textId="77777777" w:rsidR="0062694F" w:rsidRPr="0062694F" w:rsidRDefault="0062694F" w:rsidP="0062694F">
      <w:pPr>
        <w:kinsoku w:val="0"/>
        <w:overflowPunct w:val="0"/>
        <w:autoSpaceDE w:val="0"/>
        <w:autoSpaceDN w:val="0"/>
        <w:adjustRightInd w:val="0"/>
        <w:spacing w:before="13" w:after="0" w:line="240" w:lineRule="auto"/>
        <w:ind w:left="46"/>
        <w:rPr>
          <w:rFonts w:ascii="Arial" w:hAnsi="Arial" w:cs="Arial"/>
          <w:position w:val="-3"/>
          <w:sz w:val="24"/>
          <w:szCs w:val="24"/>
        </w:rPr>
      </w:pPr>
      <w:r w:rsidRPr="0062694F">
        <w:rPr>
          <w:rFonts w:ascii="Arial" w:hAnsi="Arial" w:cs="Arial"/>
          <w:sz w:val="24"/>
          <w:szCs w:val="24"/>
        </w:rPr>
        <w:t>Typed Name:</w:t>
      </w:r>
      <w:r w:rsidRPr="0062694F">
        <w:rPr>
          <w:rFonts w:ascii="Arial" w:hAnsi="Arial" w:cs="Arial"/>
          <w:spacing w:val="80"/>
          <w:w w:val="150"/>
          <w:sz w:val="24"/>
          <w:szCs w:val="24"/>
        </w:rPr>
        <w:t xml:space="preserve">                    </w:t>
      </w:r>
      <w:r w:rsidRPr="0062694F">
        <w:rPr>
          <w:rFonts w:ascii="Arial" w:hAnsi="Arial" w:cs="Arial"/>
          <w:spacing w:val="80"/>
          <w:w w:val="150"/>
          <w:sz w:val="24"/>
          <w:szCs w:val="24"/>
        </w:rPr>
        <w:tab/>
      </w:r>
      <w:r w:rsidRPr="0062694F">
        <w:rPr>
          <w:rFonts w:ascii="Arial" w:hAnsi="Arial" w:cs="Arial"/>
          <w:position w:val="-3"/>
          <w:sz w:val="24"/>
          <w:szCs w:val="24"/>
        </w:rPr>
        <w:t>Email:</w:t>
      </w:r>
    </w:p>
    <w:p w14:paraId="7211F9EE" w14:textId="77777777" w:rsidR="0062694F" w:rsidRPr="00FA37D5" w:rsidRDefault="0062694F" w:rsidP="0062694F">
      <w:pPr>
        <w:kinsoku w:val="0"/>
        <w:overflowPunct w:val="0"/>
        <w:autoSpaceDE w:val="0"/>
        <w:autoSpaceDN w:val="0"/>
        <w:adjustRightInd w:val="0"/>
        <w:spacing w:before="13" w:after="0" w:line="240" w:lineRule="auto"/>
        <w:ind w:left="46"/>
        <w:rPr>
          <w:rFonts w:ascii="Arial" w:hAnsi="Arial" w:cs="Arial"/>
          <w:position w:val="1"/>
          <w:sz w:val="24"/>
          <w:szCs w:val="24"/>
        </w:rPr>
      </w:pPr>
      <w:r w:rsidRPr="0062694F">
        <w:rPr>
          <w:rFonts w:ascii="Arial" w:hAnsi="Arial" w:cs="Arial"/>
          <w:sz w:val="24"/>
          <w:szCs w:val="24"/>
        </w:rPr>
        <w:t>Date:</w:t>
      </w:r>
      <w:r w:rsidRPr="0062694F">
        <w:rPr>
          <w:rFonts w:ascii="Arial" w:hAnsi="Arial" w:cs="Arial"/>
          <w:spacing w:val="80"/>
          <w:w w:val="150"/>
          <w:sz w:val="24"/>
          <w:szCs w:val="24"/>
        </w:rPr>
        <w:t xml:space="preserve">                        </w:t>
      </w:r>
      <w:r w:rsidRPr="0062694F">
        <w:rPr>
          <w:rFonts w:ascii="Arial" w:hAnsi="Arial" w:cs="Arial"/>
          <w:spacing w:val="80"/>
          <w:w w:val="150"/>
          <w:sz w:val="24"/>
          <w:szCs w:val="24"/>
        </w:rPr>
        <w:tab/>
      </w:r>
      <w:r w:rsidRPr="0062694F">
        <w:rPr>
          <w:rFonts w:ascii="Arial" w:hAnsi="Arial" w:cs="Arial"/>
          <w:spacing w:val="80"/>
          <w:w w:val="150"/>
          <w:sz w:val="24"/>
          <w:szCs w:val="24"/>
        </w:rPr>
        <w:tab/>
      </w:r>
      <w:r w:rsidRPr="0062694F">
        <w:rPr>
          <w:rFonts w:ascii="Arial" w:hAnsi="Arial" w:cs="Arial"/>
          <w:position w:val="1"/>
          <w:sz w:val="24"/>
          <w:szCs w:val="24"/>
        </w:rPr>
        <w:t>Signature:</w:t>
      </w:r>
    </w:p>
    <w:p w14:paraId="1F651ADB" w14:textId="11785507" w:rsidR="00240299"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5062B7AF" w14:textId="77777777" w:rsidR="0087057F" w:rsidRDefault="0087057F" w:rsidP="00240299">
      <w:pPr>
        <w:kinsoku w:val="0"/>
        <w:overflowPunct w:val="0"/>
        <w:autoSpaceDE w:val="0"/>
        <w:autoSpaceDN w:val="0"/>
        <w:adjustRightInd w:val="0"/>
        <w:spacing w:before="1" w:after="0" w:line="240" w:lineRule="auto"/>
        <w:ind w:left="40" w:right="113"/>
        <w:rPr>
          <w:rFonts w:ascii="Arial" w:hAnsi="Arial" w:cs="Arial"/>
          <w:b/>
          <w:bCs/>
          <w:sz w:val="24"/>
          <w:szCs w:val="24"/>
        </w:rPr>
      </w:pPr>
    </w:p>
    <w:p w14:paraId="04C3FF48" w14:textId="77777777" w:rsidR="00240299" w:rsidRPr="0091317D" w:rsidRDefault="00240299" w:rsidP="00240299">
      <w:pPr>
        <w:kinsoku w:val="0"/>
        <w:overflowPunct w:val="0"/>
        <w:autoSpaceDE w:val="0"/>
        <w:autoSpaceDN w:val="0"/>
        <w:adjustRightInd w:val="0"/>
        <w:spacing w:before="1" w:after="0" w:line="240" w:lineRule="auto"/>
        <w:ind w:left="40" w:right="113"/>
        <w:rPr>
          <w:rFonts w:ascii="Arial" w:hAnsi="Arial" w:cs="Arial"/>
          <w:b/>
          <w:bCs/>
          <w:sz w:val="24"/>
          <w:szCs w:val="24"/>
        </w:rPr>
      </w:pPr>
      <w:r w:rsidRPr="0091317D">
        <w:rPr>
          <w:rFonts w:ascii="Arial" w:hAnsi="Arial" w:cs="Arial"/>
          <w:b/>
          <w:bCs/>
          <w:sz w:val="24"/>
          <w:szCs w:val="24"/>
        </w:rPr>
        <w:t>Senior Contracting Official</w:t>
      </w:r>
      <w:r>
        <w:rPr>
          <w:rFonts w:ascii="Arial" w:hAnsi="Arial" w:cs="Arial"/>
          <w:b/>
          <w:bCs/>
          <w:sz w:val="24"/>
          <w:szCs w:val="24"/>
        </w:rPr>
        <w:t xml:space="preserve"> (when not serving as approval authority)</w:t>
      </w:r>
      <w:r w:rsidRPr="0091317D">
        <w:rPr>
          <w:rFonts w:ascii="Arial" w:hAnsi="Arial" w:cs="Arial"/>
          <w:b/>
          <w:bCs/>
          <w:sz w:val="24"/>
          <w:szCs w:val="24"/>
        </w:rPr>
        <w:t xml:space="preserve">  </w:t>
      </w:r>
    </w:p>
    <w:p w14:paraId="6E2517B7" w14:textId="77777777" w:rsidR="00240299" w:rsidRPr="0091317D" w:rsidRDefault="00240299" w:rsidP="00240299">
      <w:pPr>
        <w:kinsoku w:val="0"/>
        <w:overflowPunct w:val="0"/>
        <w:autoSpaceDE w:val="0"/>
        <w:autoSpaceDN w:val="0"/>
        <w:adjustRightInd w:val="0"/>
        <w:spacing w:before="1" w:after="0" w:line="240" w:lineRule="auto"/>
        <w:ind w:left="40" w:right="113"/>
        <w:rPr>
          <w:rFonts w:ascii="Arial" w:hAnsi="Arial" w:cs="Arial"/>
          <w:sz w:val="24"/>
          <w:szCs w:val="24"/>
        </w:rPr>
      </w:pPr>
    </w:p>
    <w:p w14:paraId="200BA7EA" w14:textId="77777777" w:rsidR="00240299" w:rsidRPr="00FA37D5" w:rsidRDefault="00240299" w:rsidP="00240299">
      <w:pPr>
        <w:kinsoku w:val="0"/>
        <w:overflowPunct w:val="0"/>
        <w:autoSpaceDE w:val="0"/>
        <w:autoSpaceDN w:val="0"/>
        <w:adjustRightInd w:val="0"/>
        <w:spacing w:before="13" w:after="0" w:line="240" w:lineRule="auto"/>
        <w:ind w:left="46"/>
        <w:rPr>
          <w:rFonts w:ascii="Arial" w:hAnsi="Arial" w:cs="Arial"/>
          <w:position w:val="-3"/>
          <w:sz w:val="24"/>
          <w:szCs w:val="24"/>
        </w:rPr>
      </w:pPr>
      <w:r w:rsidRPr="00FA37D5">
        <w:rPr>
          <w:rFonts w:ascii="Arial" w:hAnsi="Arial" w:cs="Arial"/>
          <w:sz w:val="24"/>
          <w:szCs w:val="24"/>
        </w:rPr>
        <w:t>Typed Name:</w:t>
      </w:r>
      <w:r w:rsidRPr="00FA37D5">
        <w:rPr>
          <w:rFonts w:ascii="Arial" w:hAnsi="Arial" w:cs="Arial"/>
          <w:spacing w:val="80"/>
          <w:w w:val="150"/>
          <w:sz w:val="24"/>
          <w:szCs w:val="24"/>
        </w:rPr>
        <w:t xml:space="preserve">                    </w:t>
      </w:r>
      <w:r w:rsidRPr="00FA37D5">
        <w:rPr>
          <w:rFonts w:ascii="Arial" w:hAnsi="Arial" w:cs="Arial"/>
          <w:spacing w:val="80"/>
          <w:w w:val="150"/>
          <w:sz w:val="24"/>
          <w:szCs w:val="24"/>
        </w:rPr>
        <w:tab/>
      </w:r>
      <w:r w:rsidRPr="00FA37D5">
        <w:rPr>
          <w:rFonts w:ascii="Arial" w:hAnsi="Arial" w:cs="Arial"/>
          <w:position w:val="-3"/>
          <w:sz w:val="24"/>
          <w:szCs w:val="24"/>
        </w:rPr>
        <w:t>Email:</w:t>
      </w:r>
    </w:p>
    <w:p w14:paraId="7A358D27" w14:textId="77777777" w:rsidR="00240299" w:rsidRPr="00FA37D5" w:rsidRDefault="00240299" w:rsidP="00240299">
      <w:pPr>
        <w:kinsoku w:val="0"/>
        <w:overflowPunct w:val="0"/>
        <w:autoSpaceDE w:val="0"/>
        <w:autoSpaceDN w:val="0"/>
        <w:adjustRightInd w:val="0"/>
        <w:spacing w:before="13" w:after="0" w:line="240" w:lineRule="auto"/>
        <w:ind w:left="46"/>
        <w:rPr>
          <w:rFonts w:ascii="Arial" w:hAnsi="Arial" w:cs="Arial"/>
          <w:position w:val="1"/>
          <w:sz w:val="24"/>
          <w:szCs w:val="24"/>
        </w:rPr>
      </w:pPr>
      <w:r w:rsidRPr="00FA37D5">
        <w:rPr>
          <w:rFonts w:ascii="Arial" w:hAnsi="Arial" w:cs="Arial"/>
          <w:sz w:val="24"/>
          <w:szCs w:val="24"/>
        </w:rPr>
        <w:t>Date:</w:t>
      </w:r>
      <w:r w:rsidRPr="00FA37D5">
        <w:rPr>
          <w:rFonts w:ascii="Arial" w:hAnsi="Arial" w:cs="Arial"/>
          <w:spacing w:val="80"/>
          <w:w w:val="150"/>
          <w:sz w:val="24"/>
          <w:szCs w:val="24"/>
        </w:rPr>
        <w:t xml:space="preserve">                        </w:t>
      </w:r>
      <w:r w:rsidRPr="00FA37D5">
        <w:rPr>
          <w:rFonts w:ascii="Arial" w:hAnsi="Arial" w:cs="Arial"/>
          <w:spacing w:val="80"/>
          <w:w w:val="150"/>
          <w:sz w:val="24"/>
          <w:szCs w:val="24"/>
        </w:rPr>
        <w:tab/>
      </w:r>
      <w:r w:rsidRPr="00FA37D5">
        <w:rPr>
          <w:rFonts w:ascii="Arial" w:hAnsi="Arial" w:cs="Arial"/>
          <w:spacing w:val="80"/>
          <w:w w:val="150"/>
          <w:sz w:val="24"/>
          <w:szCs w:val="24"/>
        </w:rPr>
        <w:tab/>
      </w:r>
      <w:r w:rsidRPr="00FA37D5">
        <w:rPr>
          <w:rFonts w:ascii="Arial" w:hAnsi="Arial" w:cs="Arial"/>
          <w:position w:val="1"/>
          <w:sz w:val="24"/>
          <w:szCs w:val="24"/>
        </w:rPr>
        <w:t>Signature:</w:t>
      </w:r>
    </w:p>
    <w:p w14:paraId="73750681" w14:textId="77777777" w:rsidR="00240299" w:rsidRDefault="00240299" w:rsidP="00240299">
      <w:pPr>
        <w:kinsoku w:val="0"/>
        <w:overflowPunct w:val="0"/>
        <w:autoSpaceDE w:val="0"/>
        <w:autoSpaceDN w:val="0"/>
        <w:adjustRightInd w:val="0"/>
        <w:spacing w:before="1" w:after="0" w:line="240" w:lineRule="auto"/>
        <w:ind w:left="40" w:right="113"/>
        <w:jc w:val="center"/>
        <w:rPr>
          <w:rFonts w:ascii="Arial" w:hAnsi="Arial" w:cs="Arial"/>
          <w:b/>
          <w:bCs/>
          <w:sz w:val="24"/>
          <w:szCs w:val="24"/>
        </w:rPr>
      </w:pPr>
    </w:p>
    <w:p w14:paraId="6B876E15" w14:textId="77777777" w:rsidR="00240299" w:rsidRDefault="00240299" w:rsidP="00240299">
      <w:pPr>
        <w:rPr>
          <w:rFonts w:ascii="Arial" w:hAnsi="Arial" w:cs="Arial"/>
          <w:b/>
          <w:bCs/>
          <w:sz w:val="24"/>
          <w:szCs w:val="24"/>
        </w:rPr>
      </w:pPr>
    </w:p>
    <w:p w14:paraId="45971922" w14:textId="77777777" w:rsidR="00240299" w:rsidRDefault="00240299" w:rsidP="00240299">
      <w:pPr>
        <w:kinsoku w:val="0"/>
        <w:overflowPunct w:val="0"/>
        <w:autoSpaceDE w:val="0"/>
        <w:autoSpaceDN w:val="0"/>
        <w:adjustRightInd w:val="0"/>
        <w:spacing w:before="1" w:after="0" w:line="240" w:lineRule="auto"/>
        <w:ind w:left="40" w:right="113"/>
        <w:jc w:val="center"/>
        <w:rPr>
          <w:rFonts w:ascii="Arial" w:hAnsi="Arial" w:cs="Arial"/>
          <w:b/>
          <w:bCs/>
          <w:sz w:val="24"/>
          <w:szCs w:val="24"/>
        </w:rPr>
      </w:pPr>
      <w:r>
        <w:rPr>
          <w:rFonts w:ascii="Arial" w:hAnsi="Arial" w:cs="Arial"/>
          <w:b/>
          <w:bCs/>
          <w:sz w:val="24"/>
          <w:szCs w:val="24"/>
        </w:rPr>
        <w:t>DETERMINATION</w:t>
      </w:r>
    </w:p>
    <w:p w14:paraId="50AC10C8" w14:textId="77777777" w:rsidR="00240299" w:rsidRDefault="00240299" w:rsidP="00240299">
      <w:pPr>
        <w:kinsoku w:val="0"/>
        <w:overflowPunct w:val="0"/>
        <w:autoSpaceDE w:val="0"/>
        <w:autoSpaceDN w:val="0"/>
        <w:adjustRightInd w:val="0"/>
        <w:spacing w:before="1" w:after="0" w:line="240" w:lineRule="auto"/>
        <w:ind w:left="40" w:right="113"/>
        <w:jc w:val="center"/>
        <w:rPr>
          <w:rFonts w:ascii="Arial" w:hAnsi="Arial" w:cs="Arial"/>
          <w:b/>
          <w:bCs/>
          <w:sz w:val="24"/>
          <w:szCs w:val="24"/>
        </w:rPr>
      </w:pPr>
    </w:p>
    <w:p w14:paraId="740CA3EB" w14:textId="77777777" w:rsidR="00240299" w:rsidRPr="002A2346" w:rsidRDefault="00240299" w:rsidP="00240299">
      <w:pPr>
        <w:kinsoku w:val="0"/>
        <w:overflowPunct w:val="0"/>
        <w:autoSpaceDE w:val="0"/>
        <w:autoSpaceDN w:val="0"/>
        <w:adjustRightInd w:val="0"/>
        <w:spacing w:before="52" w:after="0" w:line="290" w:lineRule="auto"/>
        <w:ind w:left="47" w:right="146"/>
        <w:rPr>
          <w:rFonts w:ascii="Arial" w:hAnsi="Arial" w:cs="Arial"/>
          <w:b/>
          <w:bCs/>
          <w:sz w:val="24"/>
          <w:szCs w:val="24"/>
        </w:rPr>
      </w:pPr>
      <w:r w:rsidRPr="002A2346">
        <w:rPr>
          <w:rFonts w:ascii="Arial" w:hAnsi="Arial" w:cs="Arial"/>
          <w:b/>
          <w:bCs/>
          <w:sz w:val="24"/>
          <w:szCs w:val="24"/>
        </w:rPr>
        <w:t>(</w:t>
      </w:r>
      <w:r>
        <w:rPr>
          <w:rFonts w:ascii="Arial" w:hAnsi="Arial" w:cs="Arial"/>
          <w:b/>
          <w:bCs/>
          <w:sz w:val="24"/>
          <w:szCs w:val="24"/>
        </w:rPr>
        <w:t xml:space="preserve">By </w:t>
      </w:r>
      <w:r w:rsidRPr="002A2346">
        <w:rPr>
          <w:rFonts w:ascii="Arial" w:hAnsi="Arial" w:cs="Arial"/>
          <w:b/>
          <w:bCs/>
          <w:sz w:val="24"/>
          <w:szCs w:val="24"/>
        </w:rPr>
        <w:t xml:space="preserve">Head of the Contracting Activity or </w:t>
      </w:r>
      <w:r>
        <w:rPr>
          <w:rFonts w:ascii="Arial" w:hAnsi="Arial" w:cs="Arial"/>
          <w:b/>
          <w:bCs/>
          <w:sz w:val="24"/>
          <w:szCs w:val="24"/>
        </w:rPr>
        <w:t>authorized delegate</w:t>
      </w:r>
      <w:r w:rsidRPr="002A2346">
        <w:rPr>
          <w:rFonts w:ascii="Arial" w:hAnsi="Arial" w:cs="Arial"/>
          <w:b/>
          <w:bCs/>
          <w:sz w:val="24"/>
          <w:szCs w:val="24"/>
        </w:rPr>
        <w:t>)</w:t>
      </w:r>
    </w:p>
    <w:p w14:paraId="23F9515A" w14:textId="7526ED73" w:rsidR="00240299" w:rsidRDefault="00240299" w:rsidP="00240299">
      <w:pPr>
        <w:kinsoku w:val="0"/>
        <w:overflowPunct w:val="0"/>
        <w:autoSpaceDE w:val="0"/>
        <w:autoSpaceDN w:val="0"/>
        <w:adjustRightInd w:val="0"/>
        <w:spacing w:before="52" w:after="0" w:line="290" w:lineRule="auto"/>
        <w:ind w:left="47" w:right="146"/>
        <w:rPr>
          <w:rFonts w:ascii="Arial" w:hAnsi="Arial" w:cs="Arial"/>
          <w:sz w:val="24"/>
          <w:szCs w:val="24"/>
        </w:rPr>
      </w:pPr>
      <w:r>
        <w:rPr>
          <w:rFonts w:ascii="Arial" w:hAnsi="Arial" w:cs="Arial"/>
          <w:sz w:val="24"/>
          <w:szCs w:val="24"/>
        </w:rPr>
        <w:t>Based u</w:t>
      </w:r>
      <w:r w:rsidRPr="00215FAE">
        <w:rPr>
          <w:rFonts w:ascii="Arial" w:hAnsi="Arial" w:cs="Arial"/>
          <w:sz w:val="24"/>
          <w:szCs w:val="24"/>
        </w:rPr>
        <w:t>pon the for</w:t>
      </w:r>
      <w:r>
        <w:rPr>
          <w:rFonts w:ascii="Arial" w:hAnsi="Arial" w:cs="Arial"/>
          <w:sz w:val="24"/>
          <w:szCs w:val="24"/>
        </w:rPr>
        <w:t>eg</w:t>
      </w:r>
      <w:r w:rsidRPr="00215FAE">
        <w:rPr>
          <w:rFonts w:ascii="Arial" w:hAnsi="Arial" w:cs="Arial"/>
          <w:sz w:val="24"/>
          <w:szCs w:val="24"/>
        </w:rPr>
        <w:t xml:space="preserve">oing findings, </w:t>
      </w:r>
      <w:r>
        <w:rPr>
          <w:rFonts w:ascii="Arial" w:hAnsi="Arial" w:cs="Arial"/>
          <w:sz w:val="24"/>
          <w:szCs w:val="24"/>
        </w:rPr>
        <w:t>and pursuant to 10 U.S.C. 3204(a)(7)</w:t>
      </w:r>
      <w:r w:rsidR="00C73C61">
        <w:rPr>
          <w:rFonts w:ascii="Arial" w:hAnsi="Arial" w:cs="Arial"/>
          <w:sz w:val="24"/>
          <w:szCs w:val="24"/>
        </w:rPr>
        <w:t xml:space="preserve"> and</w:t>
      </w:r>
      <w:r w:rsidR="00C73C61" w:rsidRPr="00C73C61">
        <w:rPr>
          <w:rFonts w:ascii="Arial" w:hAnsi="Arial" w:cs="Arial"/>
          <w:sz w:val="24"/>
          <w:szCs w:val="24"/>
        </w:rPr>
        <w:t xml:space="preserve"> </w:t>
      </w:r>
      <w:r w:rsidR="00C73C61">
        <w:rPr>
          <w:rFonts w:ascii="Arial" w:hAnsi="Arial" w:cs="Arial"/>
          <w:sz w:val="24"/>
          <w:szCs w:val="24"/>
        </w:rPr>
        <w:t>Federal Acquisition Regulation 6.302-7</w:t>
      </w:r>
      <w:r>
        <w:rPr>
          <w:rFonts w:ascii="Arial" w:hAnsi="Arial" w:cs="Arial"/>
          <w:sz w:val="24"/>
          <w:szCs w:val="24"/>
        </w:rPr>
        <w:t xml:space="preserve">, </w:t>
      </w:r>
      <w:r w:rsidRPr="00215FAE">
        <w:rPr>
          <w:rFonts w:ascii="Arial" w:hAnsi="Arial" w:cs="Arial"/>
          <w:sz w:val="24"/>
          <w:szCs w:val="24"/>
        </w:rPr>
        <w:t>I determine</w:t>
      </w:r>
      <w:r>
        <w:rPr>
          <w:rFonts w:ascii="Arial" w:hAnsi="Arial" w:cs="Arial"/>
          <w:sz w:val="24"/>
          <w:szCs w:val="24"/>
        </w:rPr>
        <w:t xml:space="preserve"> that use of full and open competition is not in the public interest for the procurement of </w:t>
      </w:r>
      <w:r w:rsidRPr="00FA37D5">
        <w:rPr>
          <w:rFonts w:ascii="Arial" w:hAnsi="Arial" w:cs="Arial"/>
          <w:i/>
          <w:iCs/>
          <w:color w:val="FF0000"/>
          <w:sz w:val="24"/>
          <w:szCs w:val="24"/>
        </w:rPr>
        <w:t>(insert description)</w:t>
      </w:r>
      <w:r>
        <w:rPr>
          <w:rFonts w:ascii="Arial" w:hAnsi="Arial" w:cs="Arial"/>
          <w:sz w:val="24"/>
          <w:szCs w:val="24"/>
        </w:rPr>
        <w:t>.</w:t>
      </w:r>
    </w:p>
    <w:p w14:paraId="2EB2C196" w14:textId="77777777" w:rsidR="00240299" w:rsidRPr="00FA37D5" w:rsidRDefault="00240299" w:rsidP="00240299">
      <w:pPr>
        <w:kinsoku w:val="0"/>
        <w:overflowPunct w:val="0"/>
        <w:autoSpaceDE w:val="0"/>
        <w:autoSpaceDN w:val="0"/>
        <w:adjustRightInd w:val="0"/>
        <w:spacing w:before="52" w:after="0" w:line="290" w:lineRule="auto"/>
        <w:ind w:left="47" w:right="146"/>
        <w:rPr>
          <w:rFonts w:ascii="Arial" w:hAnsi="Arial" w:cs="Arial"/>
          <w:i/>
          <w:iCs/>
          <w:color w:val="FF0000"/>
          <w:sz w:val="24"/>
          <w:szCs w:val="24"/>
        </w:rPr>
      </w:pPr>
    </w:p>
    <w:p w14:paraId="1AB973CE" w14:textId="77777777" w:rsidR="00240299" w:rsidRPr="00FA37D5" w:rsidRDefault="00240299" w:rsidP="00240299">
      <w:pPr>
        <w:kinsoku w:val="0"/>
        <w:overflowPunct w:val="0"/>
        <w:autoSpaceDE w:val="0"/>
        <w:autoSpaceDN w:val="0"/>
        <w:adjustRightInd w:val="0"/>
        <w:spacing w:after="0" w:line="251" w:lineRule="exact"/>
        <w:rPr>
          <w:rFonts w:ascii="Arial" w:hAnsi="Arial" w:cs="Arial"/>
          <w:sz w:val="24"/>
          <w:szCs w:val="24"/>
        </w:rPr>
      </w:pPr>
      <w:r w:rsidRPr="00FA37D5">
        <w:rPr>
          <w:rFonts w:ascii="Arial" w:hAnsi="Arial" w:cs="Arial"/>
          <w:sz w:val="24"/>
          <w:szCs w:val="24"/>
        </w:rPr>
        <w:lastRenderedPageBreak/>
        <w:t xml:space="preserve">Typed Name: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Email:</w:t>
      </w:r>
    </w:p>
    <w:p w14:paraId="579C7748" w14:textId="77777777" w:rsidR="00240299" w:rsidRPr="00FA37D5" w:rsidRDefault="00240299" w:rsidP="00240299">
      <w:pPr>
        <w:kinsoku w:val="0"/>
        <w:overflowPunct w:val="0"/>
        <w:autoSpaceDE w:val="0"/>
        <w:autoSpaceDN w:val="0"/>
        <w:adjustRightInd w:val="0"/>
        <w:spacing w:after="0" w:line="251" w:lineRule="exact"/>
        <w:rPr>
          <w:rFonts w:ascii="Arial" w:hAnsi="Arial" w:cs="Arial"/>
          <w:spacing w:val="-2"/>
          <w:sz w:val="24"/>
          <w:szCs w:val="24"/>
        </w:rPr>
      </w:pPr>
      <w:r w:rsidRPr="00FA37D5">
        <w:rPr>
          <w:rFonts w:ascii="Arial" w:hAnsi="Arial" w:cs="Arial"/>
          <w:sz w:val="24"/>
          <w:szCs w:val="24"/>
        </w:rPr>
        <w:t xml:space="preserve">Date:                        </w:t>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r>
      <w:r w:rsidRPr="00FA37D5">
        <w:rPr>
          <w:rFonts w:ascii="Arial" w:hAnsi="Arial" w:cs="Arial"/>
          <w:sz w:val="24"/>
          <w:szCs w:val="24"/>
        </w:rPr>
        <w:tab/>
        <w:t>Signature</w:t>
      </w:r>
    </w:p>
    <w:p w14:paraId="45B70D73" w14:textId="4D34D9CB" w:rsidR="00A809B4" w:rsidRDefault="00A809B4" w:rsidP="008318E1">
      <w:pPr>
        <w:spacing w:after="240"/>
        <w:rPr>
          <w:rFonts w:ascii="Times New Roman" w:hAnsi="Times New Roman" w:cs="Times New Roman"/>
          <w:bCs/>
          <w:sz w:val="24"/>
          <w:szCs w:val="24"/>
        </w:rPr>
      </w:pPr>
    </w:p>
    <w:p w14:paraId="7F9414E3" w14:textId="77777777" w:rsidR="00720418" w:rsidRDefault="00720418" w:rsidP="008318E1">
      <w:pPr>
        <w:spacing w:after="240"/>
        <w:rPr>
          <w:rFonts w:ascii="Times New Roman" w:hAnsi="Times New Roman" w:cs="Times New Roman"/>
          <w:bCs/>
          <w:sz w:val="24"/>
          <w:szCs w:val="24"/>
        </w:rPr>
      </w:pPr>
    </w:p>
    <w:p w14:paraId="6F7BB1E2" w14:textId="060D6B95" w:rsidR="0075503A" w:rsidRPr="00FD124F" w:rsidRDefault="0075503A" w:rsidP="00AE1C53">
      <w:pPr>
        <w:pStyle w:val="Heading4"/>
        <w:rPr>
          <w:rFonts w:eastAsiaTheme="minorEastAsia"/>
          <w:noProof/>
        </w:rPr>
      </w:pPr>
      <w:bookmarkStart w:id="134" w:name="_Toc124493457"/>
      <w:bookmarkStart w:id="135" w:name="_Toc132198550"/>
      <w:r w:rsidRPr="00E37FA9">
        <w:rPr>
          <w:noProof/>
        </w:rPr>
        <w:t xml:space="preserve">5153.303-12 </w:t>
      </w:r>
      <w:r w:rsidR="00FE333A" w:rsidRPr="00FE333A">
        <w:rPr>
          <w:noProof/>
        </w:rPr>
        <w:t>Format for Congressional Notification When Utilizing Authorities Conferred by DPC 2023-O0003 Class Deviation—Temporary Authorizations for Covered Contracts Related to Ukraine</w:t>
      </w:r>
      <w:r w:rsidR="00CA7C84">
        <w:rPr>
          <w:noProof/>
        </w:rPr>
        <w:t>.</w:t>
      </w:r>
      <w:bookmarkEnd w:id="134"/>
      <w:bookmarkEnd w:id="135"/>
    </w:p>
    <w:p w14:paraId="127D83E5" w14:textId="77777777" w:rsidR="000F4471" w:rsidRPr="004C1D9A" w:rsidRDefault="000F4471" w:rsidP="004C1D9A">
      <w:pPr>
        <w:spacing w:after="0" w:line="240" w:lineRule="auto"/>
        <w:rPr>
          <w:rFonts w:ascii="Times New Roman" w:eastAsia="Calibri" w:hAnsi="Times New Roman"/>
          <w:i/>
          <w:iCs/>
          <w:color w:val="FF0000"/>
          <w:sz w:val="24"/>
          <w:szCs w:val="24"/>
        </w:rPr>
      </w:pPr>
      <w:r w:rsidRPr="004C1D9A">
        <w:rPr>
          <w:rFonts w:ascii="Times New Roman" w:eastAsia="Calibri" w:hAnsi="Times New Roman"/>
          <w:sz w:val="24"/>
          <w:szCs w:val="24"/>
        </w:rPr>
        <w:t xml:space="preserve">The Honorable </w:t>
      </w:r>
      <w:r w:rsidRPr="004C1D9A">
        <w:rPr>
          <w:rFonts w:ascii="Times New Roman" w:eastAsia="Calibri" w:hAnsi="Times New Roman"/>
          <w:i/>
          <w:iCs/>
          <w:color w:val="FF0000"/>
          <w:sz w:val="24"/>
          <w:szCs w:val="24"/>
        </w:rPr>
        <w:t>(insert name)</w:t>
      </w:r>
    </w:p>
    <w:p w14:paraId="74399B37" w14:textId="77777777" w:rsidR="000F4471" w:rsidRPr="004C1D9A" w:rsidRDefault="000F4471" w:rsidP="004C1D9A">
      <w:pPr>
        <w:spacing w:after="0" w:line="240" w:lineRule="auto"/>
        <w:rPr>
          <w:rFonts w:ascii="Times New Roman" w:eastAsia="Calibri" w:hAnsi="Times New Roman"/>
          <w:color w:val="000000" w:themeColor="text1"/>
          <w:sz w:val="24"/>
          <w:szCs w:val="24"/>
        </w:rPr>
      </w:pPr>
      <w:r w:rsidRPr="004C1D9A">
        <w:rPr>
          <w:rFonts w:ascii="Times New Roman" w:eastAsia="Calibri" w:hAnsi="Times New Roman"/>
          <w:color w:val="000000" w:themeColor="text1"/>
          <w:sz w:val="24"/>
          <w:szCs w:val="24"/>
        </w:rPr>
        <w:t>Chairman</w:t>
      </w:r>
    </w:p>
    <w:p w14:paraId="61048191" w14:textId="77777777" w:rsidR="000F4471" w:rsidRPr="004C1D9A" w:rsidRDefault="000F4471" w:rsidP="004C1D9A">
      <w:pPr>
        <w:spacing w:after="0" w:line="240" w:lineRule="auto"/>
        <w:rPr>
          <w:rFonts w:ascii="Times New Roman" w:eastAsia="Calibri" w:hAnsi="Times New Roman"/>
          <w:i/>
          <w:iCs/>
          <w:sz w:val="24"/>
          <w:szCs w:val="24"/>
        </w:rPr>
      </w:pPr>
      <w:r w:rsidRPr="004C1D9A">
        <w:rPr>
          <w:rFonts w:ascii="Times New Roman" w:eastAsia="Calibri" w:hAnsi="Times New Roman"/>
          <w:sz w:val="24"/>
          <w:szCs w:val="24"/>
        </w:rPr>
        <w:t>Committee on</w:t>
      </w:r>
      <w:r w:rsidRPr="004C1D9A">
        <w:rPr>
          <w:rFonts w:ascii="Times New Roman" w:eastAsia="Calibri" w:hAnsi="Times New Roman"/>
          <w:i/>
          <w:iCs/>
          <w:sz w:val="24"/>
          <w:szCs w:val="24"/>
        </w:rPr>
        <w:t xml:space="preserve"> (</w:t>
      </w:r>
      <w:r w:rsidRPr="004C1D9A">
        <w:rPr>
          <w:rFonts w:ascii="Times New Roman" w:eastAsia="Calibri" w:hAnsi="Times New Roman"/>
          <w:i/>
          <w:iCs/>
          <w:color w:val="FF0000"/>
          <w:sz w:val="24"/>
          <w:szCs w:val="24"/>
        </w:rPr>
        <w:t>Insert Committee</w:t>
      </w:r>
      <w:r w:rsidRPr="004C1D9A">
        <w:rPr>
          <w:rFonts w:ascii="Times New Roman" w:eastAsia="Calibri" w:hAnsi="Times New Roman"/>
          <w:i/>
          <w:iCs/>
          <w:sz w:val="24"/>
          <w:szCs w:val="24"/>
        </w:rPr>
        <w:t>)</w:t>
      </w:r>
    </w:p>
    <w:p w14:paraId="04EB89CC" w14:textId="77777777" w:rsidR="000F4471" w:rsidRPr="004C1D9A" w:rsidRDefault="000F4471" w:rsidP="004C1D9A">
      <w:pPr>
        <w:spacing w:after="0" w:line="240" w:lineRule="auto"/>
        <w:rPr>
          <w:rFonts w:ascii="Times New Roman" w:eastAsia="Calibri" w:hAnsi="Times New Roman"/>
          <w:color w:val="FF0000"/>
          <w:sz w:val="24"/>
          <w:szCs w:val="24"/>
        </w:rPr>
      </w:pPr>
      <w:r w:rsidRPr="004C1D9A">
        <w:rPr>
          <w:rFonts w:ascii="Times New Roman" w:eastAsia="Calibri" w:hAnsi="Times New Roman"/>
          <w:sz w:val="24"/>
          <w:szCs w:val="24"/>
        </w:rPr>
        <w:t xml:space="preserve">United States </w:t>
      </w:r>
      <w:r w:rsidRPr="004C1D9A">
        <w:rPr>
          <w:rFonts w:ascii="Times New Roman" w:eastAsia="Calibri" w:hAnsi="Times New Roman"/>
          <w:i/>
          <w:iCs/>
          <w:color w:val="FF0000"/>
          <w:sz w:val="24"/>
          <w:szCs w:val="24"/>
        </w:rPr>
        <w:t>(Senate or House of Representatives)</w:t>
      </w:r>
    </w:p>
    <w:p w14:paraId="5B11FCB9" w14:textId="141B7A93" w:rsidR="000F4471" w:rsidRDefault="000F4471" w:rsidP="004C1D9A">
      <w:pPr>
        <w:spacing w:after="0" w:line="240" w:lineRule="auto"/>
        <w:rPr>
          <w:rFonts w:ascii="Times New Roman" w:eastAsia="Calibri" w:hAnsi="Times New Roman"/>
          <w:sz w:val="24"/>
          <w:szCs w:val="24"/>
        </w:rPr>
      </w:pPr>
      <w:r w:rsidRPr="004C1D9A">
        <w:rPr>
          <w:rFonts w:ascii="Times New Roman" w:eastAsia="Calibri" w:hAnsi="Times New Roman"/>
          <w:sz w:val="24"/>
          <w:szCs w:val="24"/>
        </w:rPr>
        <w:t>Washington, DC 20510</w:t>
      </w:r>
    </w:p>
    <w:p w14:paraId="7D3A1019" w14:textId="05F21E31" w:rsidR="00CC1672" w:rsidRPr="00CC1672" w:rsidRDefault="00CC1672" w:rsidP="004C1D9A">
      <w:pPr>
        <w:spacing w:after="0" w:line="240" w:lineRule="auto"/>
        <w:rPr>
          <w:rFonts w:ascii="Times New Roman" w:eastAsia="Calibri" w:hAnsi="Times New Roman"/>
          <w:i/>
          <w:iCs/>
          <w:sz w:val="24"/>
          <w:szCs w:val="24"/>
        </w:rPr>
      </w:pPr>
      <w:r w:rsidRPr="00CC1672">
        <w:rPr>
          <w:rFonts w:ascii="Times New Roman" w:eastAsia="Calibri" w:hAnsi="Times New Roman"/>
          <w:i/>
          <w:iCs/>
          <w:sz w:val="24"/>
          <w:szCs w:val="24"/>
        </w:rPr>
        <w:t>(Note: ODASA(P) will complete</w:t>
      </w:r>
      <w:r w:rsidR="00846F1B">
        <w:rPr>
          <w:rFonts w:ascii="Times New Roman" w:eastAsia="Calibri" w:hAnsi="Times New Roman"/>
          <w:i/>
          <w:iCs/>
          <w:sz w:val="24"/>
          <w:szCs w:val="24"/>
        </w:rPr>
        <w:t xml:space="preserve"> this information</w:t>
      </w:r>
      <w:r w:rsidRPr="00CC1672">
        <w:rPr>
          <w:rFonts w:ascii="Times New Roman" w:eastAsia="Calibri" w:hAnsi="Times New Roman"/>
          <w:i/>
          <w:iCs/>
          <w:sz w:val="24"/>
          <w:szCs w:val="24"/>
        </w:rPr>
        <w:t>)</w:t>
      </w:r>
    </w:p>
    <w:p w14:paraId="5C192617" w14:textId="77777777" w:rsidR="000F4471" w:rsidRPr="004C1D9A" w:rsidRDefault="000F4471" w:rsidP="004C1D9A">
      <w:pPr>
        <w:spacing w:after="0" w:line="240" w:lineRule="auto"/>
        <w:rPr>
          <w:rFonts w:ascii="Times New Roman" w:eastAsia="Calibri" w:hAnsi="Times New Roman"/>
          <w:sz w:val="24"/>
          <w:szCs w:val="24"/>
        </w:rPr>
      </w:pPr>
    </w:p>
    <w:p w14:paraId="4BD714E0" w14:textId="77777777" w:rsidR="000F4471" w:rsidRPr="004C1D9A" w:rsidRDefault="000F4471" w:rsidP="004C1D9A">
      <w:pPr>
        <w:spacing w:after="0" w:line="240" w:lineRule="auto"/>
        <w:rPr>
          <w:rFonts w:ascii="Times New Roman" w:eastAsia="Calibri" w:hAnsi="Times New Roman"/>
          <w:color w:val="000000" w:themeColor="text1"/>
          <w:sz w:val="24"/>
          <w:szCs w:val="24"/>
        </w:rPr>
      </w:pPr>
      <w:r w:rsidRPr="004C1D9A">
        <w:rPr>
          <w:rFonts w:ascii="Times New Roman" w:eastAsia="Calibri" w:hAnsi="Times New Roman"/>
          <w:sz w:val="24"/>
          <w:szCs w:val="24"/>
        </w:rPr>
        <w:t>Dear Mr. Chairman</w:t>
      </w:r>
      <w:r w:rsidRPr="004C1D9A">
        <w:rPr>
          <w:rFonts w:ascii="Times New Roman" w:eastAsia="Calibri" w:hAnsi="Times New Roman"/>
          <w:i/>
          <w:iCs/>
          <w:sz w:val="24"/>
          <w:szCs w:val="24"/>
        </w:rPr>
        <w:t>/</w:t>
      </w:r>
      <w:r w:rsidRPr="00DE3C8E">
        <w:rPr>
          <w:rStyle w:val="Emphasis"/>
          <w:rFonts w:ascii="Times New Roman" w:hAnsi="Times New Roman"/>
          <w:i w:val="0"/>
          <w:iCs w:val="0"/>
          <w:color w:val="000000" w:themeColor="text1"/>
          <w:sz w:val="24"/>
          <w:szCs w:val="24"/>
          <w:shd w:val="clear" w:color="auto" w:fill="FFFFFF"/>
        </w:rPr>
        <w:t>Madam Chairwoman</w:t>
      </w:r>
      <w:r w:rsidRPr="00DE3C8E">
        <w:rPr>
          <w:rFonts w:ascii="Times New Roman" w:eastAsia="Calibri" w:hAnsi="Times New Roman"/>
          <w:i/>
          <w:iCs/>
          <w:color w:val="000000" w:themeColor="text1"/>
          <w:sz w:val="24"/>
          <w:szCs w:val="24"/>
        </w:rPr>
        <w:t>:</w:t>
      </w:r>
    </w:p>
    <w:p w14:paraId="1548AB05" w14:textId="77777777" w:rsidR="000F4471" w:rsidRPr="004C1D9A" w:rsidRDefault="000F4471" w:rsidP="004C1D9A">
      <w:pPr>
        <w:spacing w:after="0" w:line="240" w:lineRule="auto"/>
        <w:rPr>
          <w:rFonts w:ascii="Times New Roman" w:eastAsia="Calibri" w:hAnsi="Times New Roman"/>
          <w:sz w:val="24"/>
          <w:szCs w:val="24"/>
        </w:rPr>
      </w:pPr>
    </w:p>
    <w:p w14:paraId="1FD5A9E6" w14:textId="6EF247FE" w:rsidR="000F4471" w:rsidRPr="004C1D9A" w:rsidRDefault="000F4471" w:rsidP="004C1D9A">
      <w:pPr>
        <w:tabs>
          <w:tab w:val="left" w:pos="360"/>
        </w:tabs>
        <w:spacing w:after="0" w:line="240" w:lineRule="auto"/>
        <w:rPr>
          <w:rFonts w:ascii="Times New Roman" w:eastAsia="Calibri" w:hAnsi="Times New Roman"/>
          <w:sz w:val="24"/>
          <w:szCs w:val="24"/>
        </w:rPr>
      </w:pPr>
      <w:r w:rsidRPr="004C1D9A">
        <w:rPr>
          <w:rFonts w:ascii="Times New Roman" w:eastAsia="Calibri" w:hAnsi="Times New Roman"/>
          <w:sz w:val="24"/>
          <w:szCs w:val="24"/>
        </w:rPr>
        <w:tab/>
      </w:r>
      <w:r w:rsidR="0062694F" w:rsidRPr="0062694F">
        <w:rPr>
          <w:rFonts w:ascii="Times New Roman" w:eastAsia="Calibri" w:hAnsi="Times New Roman"/>
          <w:sz w:val="24"/>
          <w:szCs w:val="24"/>
        </w:rPr>
        <w:t xml:space="preserve">This notification is provided pursuant to subsection 1244(a)(2) of the James M. Inhofe National Defense Authorization Act for Fiscal Year 2023 (NDAA 2023), Temporary authorizations related to </w:t>
      </w:r>
      <w:r w:rsidR="00A9035D" w:rsidRPr="0062694F">
        <w:rPr>
          <w:rFonts w:ascii="Times New Roman" w:eastAsia="Calibri" w:hAnsi="Times New Roman"/>
          <w:sz w:val="24"/>
          <w:szCs w:val="24"/>
        </w:rPr>
        <w:t>Ukraine</w:t>
      </w:r>
      <w:r w:rsidR="0062694F" w:rsidRPr="0062694F">
        <w:rPr>
          <w:rFonts w:ascii="Times New Roman" w:eastAsia="Calibri" w:hAnsi="Times New Roman"/>
          <w:sz w:val="24"/>
          <w:szCs w:val="24"/>
        </w:rPr>
        <w:t xml:space="preserve"> and other matters (Public Law 117-263).</w:t>
      </w:r>
    </w:p>
    <w:p w14:paraId="62E3902E" w14:textId="77777777" w:rsidR="000F4471" w:rsidRPr="004C1D9A" w:rsidRDefault="000F4471" w:rsidP="004C1D9A">
      <w:pPr>
        <w:tabs>
          <w:tab w:val="left" w:pos="360"/>
        </w:tabs>
        <w:spacing w:after="0" w:line="240" w:lineRule="auto"/>
        <w:rPr>
          <w:rFonts w:ascii="Times New Roman" w:eastAsia="Calibri" w:hAnsi="Times New Roman"/>
          <w:sz w:val="24"/>
          <w:szCs w:val="24"/>
        </w:rPr>
      </w:pPr>
    </w:p>
    <w:p w14:paraId="4F1F1452" w14:textId="265F5B4C" w:rsidR="000F4471" w:rsidRPr="004C1D9A" w:rsidRDefault="000F4471" w:rsidP="004C1D9A">
      <w:pPr>
        <w:tabs>
          <w:tab w:val="left" w:pos="360"/>
        </w:tabs>
        <w:spacing w:after="0" w:line="240" w:lineRule="auto"/>
        <w:rPr>
          <w:rFonts w:ascii="Times New Roman" w:eastAsia="Calibri" w:hAnsi="Times New Roman"/>
          <w:sz w:val="24"/>
          <w:szCs w:val="24"/>
        </w:rPr>
      </w:pPr>
      <w:r w:rsidRPr="004C1D9A">
        <w:rPr>
          <w:rFonts w:ascii="Times New Roman" w:eastAsia="Calibri" w:hAnsi="Times New Roman"/>
          <w:sz w:val="24"/>
          <w:szCs w:val="24"/>
        </w:rPr>
        <w:tab/>
      </w:r>
      <w:r w:rsidR="0062694F" w:rsidRPr="0062694F">
        <w:rPr>
          <w:rFonts w:ascii="Times New Roman" w:eastAsia="Calibri" w:hAnsi="Times New Roman"/>
          <w:sz w:val="24"/>
          <w:szCs w:val="24"/>
        </w:rPr>
        <w:t xml:space="preserve">The </w:t>
      </w:r>
      <w:r w:rsidR="00CC1672" w:rsidRPr="004C1D9A">
        <w:rPr>
          <w:rFonts w:ascii="Times New Roman" w:hAnsi="Times New Roman"/>
          <w:sz w:val="24"/>
          <w:szCs w:val="24"/>
        </w:rPr>
        <w:t xml:space="preserve">Army Contracting Command – </w:t>
      </w:r>
      <w:r w:rsidR="00CC1672" w:rsidRPr="004C1D9A">
        <w:rPr>
          <w:rFonts w:ascii="Times New Roman" w:hAnsi="Times New Roman"/>
          <w:i/>
          <w:iCs/>
          <w:color w:val="FF0000"/>
          <w:sz w:val="24"/>
          <w:szCs w:val="24"/>
        </w:rPr>
        <w:t>(insert awarding contracting office)</w:t>
      </w:r>
      <w:r w:rsidR="00CC1672" w:rsidRPr="004C1D9A">
        <w:rPr>
          <w:rFonts w:ascii="Times New Roman" w:hAnsi="Times New Roman"/>
          <w:color w:val="FF0000"/>
          <w:sz w:val="24"/>
          <w:szCs w:val="24"/>
        </w:rPr>
        <w:t xml:space="preserve"> </w:t>
      </w:r>
      <w:r w:rsidR="00CC1672" w:rsidRPr="004C1D9A">
        <w:rPr>
          <w:rFonts w:ascii="Times New Roman" w:hAnsi="Times New Roman"/>
          <w:sz w:val="24"/>
          <w:szCs w:val="24"/>
        </w:rPr>
        <w:t xml:space="preserve">on behalf of Program Executive Office </w:t>
      </w:r>
      <w:r w:rsidR="00CC1672" w:rsidRPr="004C1D9A">
        <w:rPr>
          <w:rFonts w:ascii="Times New Roman" w:hAnsi="Times New Roman"/>
          <w:i/>
          <w:iCs/>
          <w:color w:val="FF0000"/>
          <w:sz w:val="24"/>
          <w:szCs w:val="24"/>
        </w:rPr>
        <w:t>(insert the responsible PEO)</w:t>
      </w:r>
      <w:r w:rsidR="00CC1672" w:rsidRPr="004C1D9A">
        <w:rPr>
          <w:rFonts w:ascii="Times New Roman" w:hAnsi="Times New Roman"/>
          <w:sz w:val="24"/>
          <w:szCs w:val="24"/>
        </w:rPr>
        <w:t>,</w:t>
      </w:r>
      <w:r w:rsidR="00CC1672">
        <w:rPr>
          <w:rFonts w:ascii="Times New Roman" w:eastAsia="Calibri" w:hAnsi="Times New Roman"/>
          <w:sz w:val="24"/>
          <w:szCs w:val="24"/>
        </w:rPr>
        <w:t xml:space="preserve"> </w:t>
      </w:r>
      <w:r w:rsidR="0062694F" w:rsidRPr="0062694F">
        <w:rPr>
          <w:rFonts w:ascii="Times New Roman" w:eastAsia="Calibri" w:hAnsi="Times New Roman"/>
          <w:sz w:val="24"/>
          <w:szCs w:val="24"/>
        </w:rPr>
        <w:t xml:space="preserve">intends to award </w:t>
      </w:r>
      <w:r w:rsidR="0062694F">
        <w:rPr>
          <w:rFonts w:ascii="Times New Roman" w:eastAsia="Calibri" w:hAnsi="Times New Roman"/>
          <w:sz w:val="24"/>
          <w:szCs w:val="24"/>
        </w:rPr>
        <w:t>c</w:t>
      </w:r>
      <w:r w:rsidRPr="004C1D9A">
        <w:rPr>
          <w:rFonts w:ascii="Times New Roman" w:eastAsia="Calibri" w:hAnsi="Times New Roman"/>
          <w:sz w:val="24"/>
          <w:szCs w:val="24"/>
        </w:rPr>
        <w:t xml:space="preserve">ontract # </w:t>
      </w:r>
      <w:r w:rsidRPr="004C1D9A">
        <w:rPr>
          <w:rFonts w:ascii="Times New Roman" w:eastAsia="Calibri" w:hAnsi="Times New Roman"/>
          <w:i/>
          <w:iCs/>
          <w:color w:val="FF0000"/>
          <w:sz w:val="24"/>
          <w:szCs w:val="24"/>
        </w:rPr>
        <w:t>(insert contract number)</w:t>
      </w:r>
      <w:r w:rsidRPr="004C1D9A">
        <w:rPr>
          <w:rFonts w:ascii="Times New Roman" w:eastAsia="Calibri" w:hAnsi="Times New Roman"/>
          <w:color w:val="FF0000"/>
          <w:sz w:val="24"/>
          <w:szCs w:val="24"/>
        </w:rPr>
        <w:t xml:space="preserve"> </w:t>
      </w:r>
      <w:r w:rsidRPr="004C1D9A">
        <w:rPr>
          <w:rFonts w:ascii="Times New Roman" w:eastAsia="Calibri" w:hAnsi="Times New Roman"/>
          <w:sz w:val="24"/>
          <w:szCs w:val="24"/>
        </w:rPr>
        <w:t xml:space="preserve">to </w:t>
      </w:r>
      <w:r w:rsidRPr="00CC1672">
        <w:rPr>
          <w:rFonts w:ascii="Times New Roman" w:eastAsia="Calibri" w:hAnsi="Times New Roman"/>
          <w:i/>
          <w:iCs/>
          <w:sz w:val="24"/>
          <w:szCs w:val="24"/>
        </w:rPr>
        <w:t>Company ABC</w:t>
      </w:r>
      <w:r w:rsidRPr="004C1D9A">
        <w:rPr>
          <w:rFonts w:ascii="Times New Roman" w:eastAsia="Calibri" w:hAnsi="Times New Roman"/>
          <w:sz w:val="24"/>
          <w:szCs w:val="24"/>
        </w:rPr>
        <w:t xml:space="preserve"> </w:t>
      </w:r>
      <w:r w:rsidRPr="004C1D9A">
        <w:rPr>
          <w:rFonts w:ascii="Times New Roman" w:eastAsia="Calibri" w:hAnsi="Times New Roman"/>
          <w:i/>
          <w:iCs/>
          <w:color w:val="FF0000"/>
          <w:sz w:val="24"/>
          <w:szCs w:val="24"/>
        </w:rPr>
        <w:t>(insert vendor name and Cage Code).</w:t>
      </w:r>
      <w:r w:rsidRPr="004C1D9A">
        <w:rPr>
          <w:rFonts w:ascii="Times New Roman" w:eastAsia="Calibri" w:hAnsi="Times New Roman"/>
          <w:color w:val="FF0000"/>
          <w:sz w:val="24"/>
          <w:szCs w:val="24"/>
        </w:rPr>
        <w:t xml:space="preserve"> </w:t>
      </w:r>
      <w:r w:rsidR="00CC1672">
        <w:rPr>
          <w:rFonts w:ascii="Times New Roman" w:eastAsia="Calibri" w:hAnsi="Times New Roman"/>
          <w:color w:val="FF0000"/>
          <w:sz w:val="24"/>
          <w:szCs w:val="24"/>
        </w:rPr>
        <w:t xml:space="preserve"> </w:t>
      </w:r>
      <w:r w:rsidRPr="004C1D9A">
        <w:rPr>
          <w:rFonts w:ascii="Times New Roman" w:eastAsia="Calibri" w:hAnsi="Times New Roman"/>
          <w:sz w:val="24"/>
          <w:szCs w:val="24"/>
        </w:rPr>
        <w:t xml:space="preserve">The contract period of performance is </w:t>
      </w:r>
      <w:r w:rsidRPr="009F6F5B">
        <w:rPr>
          <w:rFonts w:ascii="Times New Roman" w:eastAsia="Calibri" w:hAnsi="Times New Roman"/>
          <w:sz w:val="24"/>
          <w:szCs w:val="24"/>
        </w:rPr>
        <w:t xml:space="preserve">October 30, </w:t>
      </w:r>
      <w:proofErr w:type="gramStart"/>
      <w:r w:rsidRPr="009F6F5B">
        <w:rPr>
          <w:rFonts w:ascii="Times New Roman" w:eastAsia="Calibri" w:hAnsi="Times New Roman"/>
          <w:sz w:val="24"/>
          <w:szCs w:val="24"/>
        </w:rPr>
        <w:t>2022</w:t>
      </w:r>
      <w:proofErr w:type="gramEnd"/>
      <w:r w:rsidRPr="009F6F5B">
        <w:rPr>
          <w:rFonts w:ascii="Times New Roman" w:eastAsia="Calibri" w:hAnsi="Times New Roman"/>
          <w:sz w:val="24"/>
          <w:szCs w:val="24"/>
        </w:rPr>
        <w:t xml:space="preserve"> through October 30, 2023</w:t>
      </w:r>
      <w:r w:rsidRPr="004C1D9A">
        <w:rPr>
          <w:rFonts w:ascii="Times New Roman" w:eastAsia="Calibri" w:hAnsi="Times New Roman"/>
          <w:sz w:val="24"/>
          <w:szCs w:val="24"/>
        </w:rPr>
        <w:t xml:space="preserve"> </w:t>
      </w:r>
      <w:r w:rsidRPr="004C1D9A">
        <w:rPr>
          <w:rFonts w:ascii="Times New Roman" w:eastAsia="Calibri" w:hAnsi="Times New Roman"/>
          <w:i/>
          <w:iCs/>
          <w:color w:val="FF0000"/>
          <w:sz w:val="24"/>
          <w:szCs w:val="24"/>
        </w:rPr>
        <w:t>(insert period of performance</w:t>
      </w:r>
      <w:r w:rsidRPr="004C1D9A">
        <w:rPr>
          <w:rFonts w:ascii="Times New Roman" w:eastAsia="Calibri" w:hAnsi="Times New Roman"/>
          <w:i/>
          <w:iCs/>
          <w:sz w:val="24"/>
          <w:szCs w:val="24"/>
        </w:rPr>
        <w:t>)</w:t>
      </w:r>
      <w:r w:rsidRPr="004C1D9A">
        <w:rPr>
          <w:rFonts w:ascii="Times New Roman" w:eastAsia="Calibri" w:hAnsi="Times New Roman"/>
          <w:sz w:val="24"/>
          <w:szCs w:val="24"/>
        </w:rPr>
        <w:t xml:space="preserve"> for </w:t>
      </w:r>
      <w:r w:rsidRPr="009F6F5B">
        <w:rPr>
          <w:rFonts w:ascii="Times New Roman" w:eastAsia="Calibri" w:hAnsi="Times New Roman"/>
          <w:i/>
          <w:iCs/>
          <w:sz w:val="24"/>
          <w:szCs w:val="24"/>
        </w:rPr>
        <w:t>$12 million</w:t>
      </w:r>
      <w:r w:rsidRPr="004C1D9A">
        <w:rPr>
          <w:rFonts w:ascii="Times New Roman" w:eastAsia="Calibri" w:hAnsi="Times New Roman"/>
          <w:sz w:val="24"/>
          <w:szCs w:val="24"/>
        </w:rPr>
        <w:t xml:space="preserve"> dollars </w:t>
      </w:r>
      <w:r w:rsidRPr="004C1D9A">
        <w:rPr>
          <w:rFonts w:ascii="Times New Roman" w:eastAsia="Calibri" w:hAnsi="Times New Roman"/>
          <w:i/>
          <w:iCs/>
          <w:color w:val="FF0000"/>
          <w:sz w:val="24"/>
          <w:szCs w:val="24"/>
        </w:rPr>
        <w:t>(insert total contract value</w:t>
      </w:r>
      <w:r w:rsidR="0062694F">
        <w:rPr>
          <w:rFonts w:ascii="Times New Roman" w:eastAsia="Calibri" w:hAnsi="Times New Roman"/>
          <w:i/>
          <w:iCs/>
          <w:color w:val="FF0000"/>
          <w:sz w:val="24"/>
          <w:szCs w:val="24"/>
        </w:rPr>
        <w:t>, inclusive of options</w:t>
      </w:r>
      <w:r w:rsidRPr="004C1D9A">
        <w:rPr>
          <w:rFonts w:ascii="Times New Roman" w:eastAsia="Calibri" w:hAnsi="Times New Roman"/>
          <w:i/>
          <w:iCs/>
          <w:sz w:val="24"/>
          <w:szCs w:val="24"/>
        </w:rPr>
        <w:t>)</w:t>
      </w:r>
      <w:r w:rsidRPr="004C1D9A">
        <w:rPr>
          <w:rFonts w:ascii="Times New Roman" w:eastAsia="Calibri" w:hAnsi="Times New Roman"/>
          <w:sz w:val="24"/>
          <w:szCs w:val="24"/>
        </w:rPr>
        <w:t>.</w:t>
      </w:r>
    </w:p>
    <w:p w14:paraId="765B5EEF" w14:textId="77777777" w:rsidR="000F4471" w:rsidRPr="004C1D9A" w:rsidRDefault="000F4471" w:rsidP="004C1D9A">
      <w:pPr>
        <w:tabs>
          <w:tab w:val="left" w:pos="360"/>
        </w:tabs>
        <w:spacing w:after="0" w:line="240" w:lineRule="auto"/>
        <w:ind w:left="360"/>
        <w:rPr>
          <w:rFonts w:ascii="Times New Roman" w:eastAsia="Calibri" w:hAnsi="Times New Roman"/>
          <w:sz w:val="24"/>
          <w:szCs w:val="24"/>
        </w:rPr>
      </w:pPr>
    </w:p>
    <w:p w14:paraId="2A55EC2A" w14:textId="3C3A3B34" w:rsidR="000F4471" w:rsidRPr="004C1D9A" w:rsidRDefault="000F4471" w:rsidP="004C1D9A">
      <w:pPr>
        <w:tabs>
          <w:tab w:val="left" w:pos="360"/>
        </w:tabs>
        <w:spacing w:after="0" w:line="240" w:lineRule="auto"/>
        <w:ind w:firstLine="360"/>
        <w:rPr>
          <w:rFonts w:ascii="Times New Roman" w:eastAsia="Calibri" w:hAnsi="Times New Roman"/>
          <w:color w:val="FF0000"/>
          <w:sz w:val="24"/>
          <w:szCs w:val="24"/>
        </w:rPr>
      </w:pPr>
      <w:r w:rsidRPr="004C1D9A">
        <w:rPr>
          <w:rFonts w:ascii="Times New Roman" w:hAnsi="Times New Roman"/>
          <w:sz w:val="24"/>
          <w:szCs w:val="24"/>
        </w:rPr>
        <w:t xml:space="preserve">Pursuant to the authority at </w:t>
      </w:r>
      <w:r w:rsidR="00D810D7" w:rsidRPr="00D810D7">
        <w:t xml:space="preserve"> </w:t>
      </w:r>
      <w:r w:rsidR="00D810D7" w:rsidRPr="00D810D7">
        <w:rPr>
          <w:rFonts w:ascii="Times New Roman" w:hAnsi="Times New Roman"/>
          <w:color w:val="000000" w:themeColor="text1"/>
          <w:sz w:val="24"/>
          <w:szCs w:val="24"/>
        </w:rPr>
        <w:t>Ti</w:t>
      </w:r>
      <w:r w:rsidR="00D810D7">
        <w:rPr>
          <w:rFonts w:ascii="Times New Roman" w:hAnsi="Times New Roman"/>
          <w:color w:val="000000" w:themeColor="text1"/>
          <w:sz w:val="24"/>
          <w:szCs w:val="24"/>
        </w:rPr>
        <w:t>t</w:t>
      </w:r>
      <w:r w:rsidR="00D810D7" w:rsidRPr="00D810D7">
        <w:rPr>
          <w:rFonts w:ascii="Times New Roman" w:hAnsi="Times New Roman"/>
          <w:color w:val="000000" w:themeColor="text1"/>
          <w:sz w:val="24"/>
          <w:szCs w:val="24"/>
        </w:rPr>
        <w:t xml:space="preserve">le 10 U.S.C. 3204(a)(7), </w:t>
      </w:r>
      <w:r w:rsidR="00D810D7" w:rsidRPr="00D810D7">
        <w:rPr>
          <w:rFonts w:ascii="Times New Roman" w:hAnsi="Times New Roman"/>
          <w:i/>
          <w:iCs/>
          <w:color w:val="000000" w:themeColor="text1"/>
          <w:sz w:val="24"/>
          <w:szCs w:val="24"/>
        </w:rPr>
        <w:t>Use of procedures other than competitive procedures, Public Interest</w:t>
      </w:r>
      <w:r w:rsidR="00D810D7" w:rsidRPr="00D810D7">
        <w:rPr>
          <w:rFonts w:ascii="Times New Roman" w:hAnsi="Times New Roman"/>
          <w:color w:val="000000" w:themeColor="text1"/>
          <w:sz w:val="24"/>
          <w:szCs w:val="24"/>
        </w:rPr>
        <w:t xml:space="preserve"> and subsection</w:t>
      </w:r>
      <w:r w:rsidR="00D810D7">
        <w:rPr>
          <w:rFonts w:ascii="Times New Roman" w:hAnsi="Times New Roman"/>
          <w:color w:val="000000" w:themeColor="text1"/>
          <w:sz w:val="24"/>
          <w:szCs w:val="24"/>
        </w:rPr>
        <w:t xml:space="preserve"> </w:t>
      </w:r>
      <w:r w:rsidRPr="00BC3CB5">
        <w:rPr>
          <w:rFonts w:ascii="Times New Roman" w:hAnsi="Times New Roman"/>
          <w:color w:val="000000" w:themeColor="text1"/>
          <w:sz w:val="24"/>
          <w:szCs w:val="24"/>
        </w:rPr>
        <w:t>1244(a)(2)</w:t>
      </w:r>
      <w:r w:rsidR="000A576E">
        <w:rPr>
          <w:rFonts w:ascii="Times New Roman" w:hAnsi="Times New Roman"/>
          <w:color w:val="000000" w:themeColor="text1"/>
          <w:sz w:val="24"/>
          <w:szCs w:val="24"/>
        </w:rPr>
        <w:t xml:space="preserve"> </w:t>
      </w:r>
      <w:r w:rsidRPr="004C1D9A">
        <w:rPr>
          <w:rFonts w:ascii="Times New Roman" w:hAnsi="Times New Roman"/>
          <w:sz w:val="24"/>
          <w:szCs w:val="24"/>
        </w:rPr>
        <w:t>of the FY23 NDAA,</w:t>
      </w:r>
      <w:r w:rsidR="00D810D7">
        <w:rPr>
          <w:rFonts w:ascii="Times New Roman" w:hAnsi="Times New Roman"/>
          <w:sz w:val="24"/>
          <w:szCs w:val="24"/>
        </w:rPr>
        <w:t xml:space="preserve"> Temporary Authorizations for Covered Agreements Related to Ukraine, Public Law 117-263, this action has been determined to be in the public interest as it provides the most expeditious means to provide the government of Ukraine</w:t>
      </w:r>
      <w:r w:rsidRPr="004C1D9A">
        <w:rPr>
          <w:rFonts w:ascii="Times New Roman" w:hAnsi="Times New Roman"/>
          <w:sz w:val="24"/>
          <w:szCs w:val="24"/>
        </w:rPr>
        <w:t xml:space="preserve"> </w:t>
      </w:r>
      <w:r w:rsidR="00D810D7" w:rsidRPr="004C1D9A" w:rsidDel="00870C8D">
        <w:rPr>
          <w:rFonts w:ascii="Times New Roman" w:eastAsia="Calibri" w:hAnsi="Times New Roman"/>
          <w:i/>
          <w:iCs/>
          <w:color w:val="FF0000"/>
          <w:sz w:val="24"/>
          <w:szCs w:val="24"/>
        </w:rPr>
        <w:t>(insert applicable outcome e.g. build the stocks of critical munitions and other defense articles for the DoD; provide material and related services to foreign allies and partners that have provided support to the government of Ukraine; and provide material and related services to the Government of Ukraine)</w:t>
      </w:r>
      <w:r w:rsidR="00D810D7" w:rsidRPr="004C1D9A" w:rsidDel="00870C8D">
        <w:rPr>
          <w:rFonts w:ascii="Times New Roman" w:eastAsia="Calibri" w:hAnsi="Times New Roman"/>
          <w:sz w:val="24"/>
          <w:szCs w:val="24"/>
        </w:rPr>
        <w:t>.</w:t>
      </w:r>
      <w:r w:rsidR="00D810D7" w:rsidRPr="004C1D9A">
        <w:rPr>
          <w:rFonts w:ascii="Times New Roman" w:eastAsia="Calibri" w:hAnsi="Times New Roman"/>
          <w:i/>
          <w:iCs/>
          <w:color w:val="FF0000"/>
          <w:sz w:val="24"/>
          <w:szCs w:val="24"/>
        </w:rPr>
        <w:t xml:space="preserve"> </w:t>
      </w:r>
      <w:r w:rsidRPr="004C1D9A">
        <w:rPr>
          <w:rFonts w:ascii="Times New Roman" w:eastAsia="Calibri" w:hAnsi="Times New Roman"/>
          <w:color w:val="FF0000"/>
          <w:sz w:val="24"/>
          <w:szCs w:val="24"/>
        </w:rPr>
        <w:t xml:space="preserve"> </w:t>
      </w:r>
    </w:p>
    <w:p w14:paraId="3D51CC1E" w14:textId="77777777" w:rsidR="000F4471" w:rsidRPr="004C1D9A" w:rsidRDefault="000F4471" w:rsidP="004C1D9A">
      <w:pPr>
        <w:tabs>
          <w:tab w:val="left" w:pos="360"/>
        </w:tabs>
        <w:spacing w:after="0" w:line="240" w:lineRule="auto"/>
        <w:ind w:firstLine="360"/>
        <w:rPr>
          <w:rFonts w:ascii="Times New Roman" w:hAnsi="Times New Roman"/>
          <w:sz w:val="24"/>
          <w:szCs w:val="24"/>
        </w:rPr>
      </w:pPr>
    </w:p>
    <w:p w14:paraId="061071F8" w14:textId="2B4E5913" w:rsidR="000F4471" w:rsidRPr="004C1D9A" w:rsidRDefault="00870C8D" w:rsidP="004C1D9A">
      <w:pPr>
        <w:tabs>
          <w:tab w:val="left" w:pos="360"/>
        </w:tabs>
        <w:spacing w:after="0" w:line="240" w:lineRule="auto"/>
        <w:ind w:right="-450" w:firstLine="360"/>
        <w:rPr>
          <w:rFonts w:ascii="Times New Roman" w:eastAsia="Calibri" w:hAnsi="Times New Roman"/>
          <w:sz w:val="24"/>
          <w:szCs w:val="24"/>
        </w:rPr>
      </w:pPr>
      <w:r>
        <w:rPr>
          <w:rFonts w:ascii="Times New Roman" w:eastAsia="Calibri" w:hAnsi="Times New Roman"/>
          <w:sz w:val="24"/>
          <w:szCs w:val="24"/>
        </w:rPr>
        <w:t>This procurement is</w:t>
      </w:r>
      <w:r w:rsidR="000F4471" w:rsidRPr="004C1D9A">
        <w:rPr>
          <w:rFonts w:ascii="Times New Roman" w:eastAsia="Calibri" w:hAnsi="Times New Roman"/>
          <w:sz w:val="24"/>
          <w:szCs w:val="24"/>
        </w:rPr>
        <w:t xml:space="preserve"> a “covered contract” </w:t>
      </w:r>
      <w:r>
        <w:rPr>
          <w:rFonts w:ascii="Times New Roman" w:eastAsia="Calibri" w:hAnsi="Times New Roman"/>
          <w:sz w:val="24"/>
          <w:szCs w:val="24"/>
        </w:rPr>
        <w:t xml:space="preserve">in that it will </w:t>
      </w:r>
      <w:r w:rsidR="000F4471" w:rsidRPr="004C1D9A">
        <w:rPr>
          <w:rFonts w:ascii="Times New Roman" w:eastAsia="Calibri" w:hAnsi="Times New Roman"/>
          <w:sz w:val="24"/>
          <w:szCs w:val="24"/>
        </w:rPr>
        <w:t xml:space="preserve">expedite contract award and thereby advance important DoD and national objectives related to support </w:t>
      </w:r>
      <w:r>
        <w:rPr>
          <w:rFonts w:ascii="Times New Roman" w:eastAsia="Calibri" w:hAnsi="Times New Roman"/>
          <w:sz w:val="24"/>
          <w:szCs w:val="24"/>
        </w:rPr>
        <w:t>for</w:t>
      </w:r>
      <w:r w:rsidR="000F4471" w:rsidRPr="004C1D9A">
        <w:rPr>
          <w:rFonts w:ascii="Times New Roman" w:eastAsia="Calibri" w:hAnsi="Times New Roman"/>
          <w:sz w:val="24"/>
          <w:szCs w:val="24"/>
        </w:rPr>
        <w:t xml:space="preserve"> Ukraine, foreign allies and partners assisting Ukraine, and to replenish domestic stocks more rapidly. </w:t>
      </w:r>
      <w:r w:rsidR="000F4471" w:rsidRPr="004C1D9A">
        <w:rPr>
          <w:rFonts w:ascii="Times New Roman" w:eastAsia="Calibri" w:hAnsi="Times New Roman"/>
          <w:i/>
          <w:iCs/>
          <w:color w:val="FF0000"/>
          <w:sz w:val="24"/>
          <w:szCs w:val="24"/>
        </w:rPr>
        <w:t>(</w:t>
      </w:r>
      <w:proofErr w:type="gramStart"/>
      <w:r w:rsidR="000F4471" w:rsidRPr="004C1D9A">
        <w:rPr>
          <w:rFonts w:ascii="Times New Roman" w:eastAsia="Calibri" w:hAnsi="Times New Roman"/>
          <w:i/>
          <w:iCs/>
          <w:color w:val="FF0000"/>
          <w:sz w:val="24"/>
          <w:szCs w:val="24"/>
        </w:rPr>
        <w:t>add</w:t>
      </w:r>
      <w:proofErr w:type="gramEnd"/>
      <w:r w:rsidR="000F4471" w:rsidRPr="004C1D9A">
        <w:rPr>
          <w:rFonts w:ascii="Times New Roman" w:eastAsia="Calibri" w:hAnsi="Times New Roman"/>
          <w:i/>
          <w:iCs/>
          <w:color w:val="FF0000"/>
          <w:sz w:val="24"/>
          <w:szCs w:val="24"/>
        </w:rPr>
        <w:t xml:space="preserve"> other pertinent considerations</w:t>
      </w:r>
      <w:r w:rsidR="000F4471" w:rsidRPr="004C1D9A">
        <w:rPr>
          <w:rFonts w:ascii="Times New Roman" w:eastAsia="Calibri" w:hAnsi="Times New Roman"/>
          <w:i/>
          <w:iCs/>
          <w:sz w:val="24"/>
          <w:szCs w:val="24"/>
        </w:rPr>
        <w:t>)</w:t>
      </w:r>
      <w:r w:rsidR="000F4471" w:rsidRPr="004C1D9A">
        <w:rPr>
          <w:rFonts w:ascii="Times New Roman" w:eastAsia="Calibri" w:hAnsi="Times New Roman"/>
          <w:sz w:val="24"/>
          <w:szCs w:val="24"/>
        </w:rPr>
        <w:t xml:space="preserve">.  </w:t>
      </w:r>
    </w:p>
    <w:p w14:paraId="1E105E85" w14:textId="10F26287" w:rsidR="00870C8D" w:rsidRDefault="000F4471" w:rsidP="004C1D9A">
      <w:pPr>
        <w:tabs>
          <w:tab w:val="left" w:pos="360"/>
        </w:tabs>
        <w:spacing w:after="0" w:line="240" w:lineRule="auto"/>
        <w:rPr>
          <w:rFonts w:ascii="Times New Roman" w:eastAsia="Calibri" w:hAnsi="Times New Roman"/>
          <w:sz w:val="24"/>
          <w:szCs w:val="24"/>
        </w:rPr>
      </w:pPr>
      <w:r w:rsidRPr="004C1D9A" w:rsidDel="00870C8D">
        <w:rPr>
          <w:rFonts w:ascii="Times New Roman" w:eastAsia="Calibri" w:hAnsi="Times New Roman"/>
          <w:sz w:val="24"/>
          <w:szCs w:val="24"/>
        </w:rPr>
        <w:t xml:space="preserve"> </w:t>
      </w:r>
    </w:p>
    <w:p w14:paraId="18C57051" w14:textId="55BCAECC" w:rsidR="000F4471" w:rsidRPr="004C1D9A" w:rsidRDefault="00870C8D" w:rsidP="004C1D9A">
      <w:pPr>
        <w:tabs>
          <w:tab w:val="left" w:pos="360"/>
        </w:tabs>
        <w:spacing w:after="0" w:line="240" w:lineRule="auto"/>
        <w:rPr>
          <w:rFonts w:ascii="Times New Roman" w:eastAsia="Calibri" w:hAnsi="Times New Roman"/>
          <w:sz w:val="24"/>
          <w:szCs w:val="24"/>
        </w:rPr>
      </w:pPr>
      <w:r>
        <w:rPr>
          <w:rFonts w:ascii="Times New Roman" w:eastAsia="Calibri" w:hAnsi="Times New Roman"/>
          <w:sz w:val="24"/>
          <w:szCs w:val="24"/>
        </w:rPr>
        <w:tab/>
        <w:t>The Department will not make award until seven days after notification to Congress.</w:t>
      </w:r>
      <w:r w:rsidR="000F4471" w:rsidRPr="004C1D9A">
        <w:rPr>
          <w:rFonts w:ascii="Times New Roman" w:eastAsia="Calibri" w:hAnsi="Times New Roman"/>
          <w:sz w:val="24"/>
          <w:szCs w:val="24"/>
        </w:rPr>
        <w:tab/>
        <w:t xml:space="preserve">   </w:t>
      </w:r>
    </w:p>
    <w:p w14:paraId="697293C9" w14:textId="77777777" w:rsidR="000F4471" w:rsidRPr="004C1D9A" w:rsidRDefault="000F4471" w:rsidP="004C1D9A">
      <w:pPr>
        <w:tabs>
          <w:tab w:val="left" w:pos="360"/>
        </w:tabs>
        <w:spacing w:after="0" w:line="240" w:lineRule="auto"/>
        <w:rPr>
          <w:rFonts w:ascii="Times New Roman" w:eastAsia="Calibri" w:hAnsi="Times New Roman"/>
          <w:sz w:val="24"/>
          <w:szCs w:val="24"/>
        </w:rPr>
      </w:pPr>
    </w:p>
    <w:p w14:paraId="6B9C8758" w14:textId="77777777" w:rsidR="000F4471" w:rsidRPr="004C1D9A" w:rsidRDefault="000F4471" w:rsidP="004C1D9A">
      <w:pPr>
        <w:tabs>
          <w:tab w:val="left" w:pos="360"/>
        </w:tabs>
        <w:spacing w:after="0" w:line="240" w:lineRule="auto"/>
        <w:rPr>
          <w:rFonts w:ascii="Times New Roman" w:eastAsia="Calibri" w:hAnsi="Times New Roman"/>
          <w:sz w:val="24"/>
          <w:szCs w:val="24"/>
        </w:rPr>
      </w:pPr>
      <w:r w:rsidRPr="004C1D9A">
        <w:rPr>
          <w:rFonts w:ascii="Times New Roman" w:eastAsia="Calibri" w:hAnsi="Times New Roman"/>
          <w:sz w:val="24"/>
          <w:szCs w:val="24"/>
        </w:rPr>
        <w:tab/>
        <w:t>Thank you for your continued support of defense programs and our Service men and women.</w:t>
      </w:r>
    </w:p>
    <w:p w14:paraId="6F012870" w14:textId="77777777" w:rsidR="000F4471" w:rsidRPr="004C1D9A" w:rsidRDefault="000F4471" w:rsidP="004C1D9A">
      <w:pPr>
        <w:spacing w:after="0" w:line="240" w:lineRule="auto"/>
        <w:rPr>
          <w:rFonts w:ascii="Times New Roman" w:hAnsi="Times New Roman"/>
          <w:sz w:val="24"/>
          <w:szCs w:val="24"/>
        </w:rPr>
      </w:pPr>
    </w:p>
    <w:p w14:paraId="1A793911" w14:textId="77777777" w:rsidR="000F4471" w:rsidRPr="004C1D9A" w:rsidRDefault="000F4471" w:rsidP="004C1D9A">
      <w:pPr>
        <w:spacing w:after="0" w:line="240" w:lineRule="auto"/>
        <w:jc w:val="center"/>
        <w:rPr>
          <w:rFonts w:ascii="Times New Roman" w:hAnsi="Times New Roman"/>
          <w:sz w:val="24"/>
          <w:szCs w:val="24"/>
        </w:rPr>
      </w:pPr>
      <w:r w:rsidRPr="004C1D9A">
        <w:rPr>
          <w:rFonts w:ascii="Times New Roman" w:hAnsi="Times New Roman"/>
          <w:sz w:val="24"/>
          <w:szCs w:val="24"/>
        </w:rPr>
        <w:t xml:space="preserve">     Sincerely,</w:t>
      </w:r>
    </w:p>
    <w:p w14:paraId="378EF5B4" w14:textId="0844718D" w:rsidR="000F4471" w:rsidRPr="004C1D9A" w:rsidRDefault="000F4471" w:rsidP="004C1D9A">
      <w:pPr>
        <w:spacing w:after="0" w:line="240" w:lineRule="auto"/>
        <w:jc w:val="center"/>
        <w:rPr>
          <w:rFonts w:ascii="Times New Roman" w:hAnsi="Times New Roman"/>
          <w:sz w:val="24"/>
          <w:szCs w:val="24"/>
        </w:rPr>
      </w:pPr>
    </w:p>
    <w:p w14:paraId="44C4D350" w14:textId="4DEB7A87" w:rsidR="004C1D9A" w:rsidRPr="004C1D9A" w:rsidRDefault="004C1D9A" w:rsidP="004C1D9A">
      <w:pPr>
        <w:spacing w:after="0" w:line="240" w:lineRule="auto"/>
        <w:jc w:val="center"/>
        <w:rPr>
          <w:rFonts w:ascii="Times New Roman" w:hAnsi="Times New Roman"/>
          <w:sz w:val="24"/>
          <w:szCs w:val="24"/>
        </w:rPr>
      </w:pPr>
    </w:p>
    <w:p w14:paraId="5DC87E68" w14:textId="77777777" w:rsidR="004C1D9A" w:rsidRPr="004C1D9A" w:rsidRDefault="004C1D9A" w:rsidP="004C1D9A">
      <w:pPr>
        <w:spacing w:after="0" w:line="240" w:lineRule="auto"/>
        <w:jc w:val="center"/>
        <w:rPr>
          <w:rFonts w:ascii="Times New Roman" w:hAnsi="Times New Roman"/>
          <w:sz w:val="24"/>
          <w:szCs w:val="24"/>
        </w:rPr>
      </w:pPr>
    </w:p>
    <w:p w14:paraId="0274BA89" w14:textId="77777777" w:rsidR="000F4471" w:rsidRPr="004C1D9A" w:rsidRDefault="000F4471" w:rsidP="004C1D9A">
      <w:pPr>
        <w:spacing w:after="0" w:line="240" w:lineRule="auto"/>
        <w:jc w:val="center"/>
        <w:rPr>
          <w:rFonts w:ascii="Times New Roman" w:hAnsi="Times New Roman"/>
          <w:sz w:val="24"/>
          <w:szCs w:val="24"/>
        </w:rPr>
      </w:pPr>
    </w:p>
    <w:p w14:paraId="5324B977" w14:textId="77777777" w:rsidR="000F4471" w:rsidRPr="004C1D9A" w:rsidRDefault="000F4471" w:rsidP="004C1D9A">
      <w:pPr>
        <w:spacing w:after="0" w:line="240" w:lineRule="auto"/>
        <w:ind w:left="3600" w:firstLine="720"/>
        <w:rPr>
          <w:rFonts w:ascii="Times New Roman" w:hAnsi="Times New Roman"/>
          <w:sz w:val="24"/>
          <w:szCs w:val="24"/>
        </w:rPr>
      </w:pPr>
      <w:r w:rsidRPr="004C1D9A">
        <w:rPr>
          <w:rFonts w:ascii="Times New Roman" w:hAnsi="Times New Roman"/>
          <w:sz w:val="24"/>
          <w:szCs w:val="24"/>
        </w:rPr>
        <w:t>Megan R. Dake</w:t>
      </w:r>
    </w:p>
    <w:p w14:paraId="42EBDDB4" w14:textId="77777777" w:rsidR="000F4471" w:rsidRPr="004C1D9A" w:rsidRDefault="000F4471" w:rsidP="004C1D9A">
      <w:pPr>
        <w:spacing w:after="0" w:line="240" w:lineRule="auto"/>
        <w:ind w:left="3600"/>
        <w:rPr>
          <w:rFonts w:ascii="Times New Roman" w:hAnsi="Times New Roman"/>
          <w:sz w:val="24"/>
          <w:szCs w:val="24"/>
        </w:rPr>
      </w:pPr>
      <w:r w:rsidRPr="004C1D9A">
        <w:rPr>
          <w:rFonts w:ascii="Times New Roman" w:hAnsi="Times New Roman"/>
          <w:sz w:val="24"/>
          <w:szCs w:val="24"/>
        </w:rPr>
        <w:t xml:space="preserve">   Deputy Assistant Secretary of </w:t>
      </w:r>
    </w:p>
    <w:p w14:paraId="6DA51A34" w14:textId="77777777" w:rsidR="000F4471" w:rsidRPr="004C1D9A" w:rsidRDefault="000F4471" w:rsidP="004C1D9A">
      <w:pPr>
        <w:spacing w:after="0" w:line="240" w:lineRule="auto"/>
        <w:ind w:left="3600"/>
        <w:rPr>
          <w:rFonts w:ascii="Times New Roman" w:hAnsi="Times New Roman"/>
          <w:sz w:val="24"/>
          <w:szCs w:val="24"/>
        </w:rPr>
      </w:pPr>
      <w:r w:rsidRPr="004C1D9A">
        <w:rPr>
          <w:rFonts w:ascii="Times New Roman" w:hAnsi="Times New Roman"/>
          <w:sz w:val="24"/>
          <w:szCs w:val="24"/>
        </w:rPr>
        <w:t xml:space="preserve">     the Army (Procurement)</w:t>
      </w:r>
    </w:p>
    <w:p w14:paraId="417ACBED" w14:textId="3F432D58" w:rsidR="00D34B2A" w:rsidRDefault="00D34B2A" w:rsidP="004C1D9A">
      <w:pPr>
        <w:spacing w:after="0" w:line="240" w:lineRule="auto"/>
        <w:rPr>
          <w:rFonts w:ascii="Times New Roman" w:hAnsi="Times New Roman" w:cs="Times New Roman"/>
          <w:bCs/>
          <w:sz w:val="24"/>
          <w:szCs w:val="24"/>
        </w:rPr>
      </w:pPr>
    </w:p>
    <w:p w14:paraId="0F2F64E9" w14:textId="77777777" w:rsidR="009F6519" w:rsidRDefault="009F6519" w:rsidP="004C1D9A">
      <w:pPr>
        <w:spacing w:after="0" w:line="240" w:lineRule="auto"/>
        <w:rPr>
          <w:rFonts w:ascii="Times New Roman" w:hAnsi="Times New Roman" w:cs="Times New Roman"/>
          <w:bCs/>
          <w:sz w:val="24"/>
          <w:szCs w:val="24"/>
        </w:rPr>
      </w:pPr>
    </w:p>
    <w:p w14:paraId="51CB761F" w14:textId="634CED53" w:rsidR="00CB6A8D" w:rsidRPr="004C1D9A" w:rsidRDefault="00CB6A8D" w:rsidP="004C1D9A">
      <w:pPr>
        <w:spacing w:after="0" w:line="240" w:lineRule="auto"/>
        <w:rPr>
          <w:rFonts w:ascii="Times New Roman" w:hAnsi="Times New Roman" w:cs="Times New Roman"/>
          <w:bCs/>
          <w:sz w:val="24"/>
          <w:szCs w:val="24"/>
        </w:rPr>
      </w:pPr>
    </w:p>
    <w:sectPr w:rsidR="00CB6A8D" w:rsidRPr="004C1D9A" w:rsidSect="00E835F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802F4" w14:textId="77777777" w:rsidR="00D313B8" w:rsidRDefault="00D313B8" w:rsidP="00A771AD">
      <w:pPr>
        <w:spacing w:after="0" w:line="240" w:lineRule="auto"/>
      </w:pPr>
      <w:r>
        <w:separator/>
      </w:r>
    </w:p>
  </w:endnote>
  <w:endnote w:type="continuationSeparator" w:id="0">
    <w:p w14:paraId="5372ED97" w14:textId="77777777" w:rsidR="00D313B8" w:rsidRDefault="00D313B8" w:rsidP="00A771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A30F0" w14:textId="77777777" w:rsidR="00D313B8" w:rsidRDefault="00D313B8" w:rsidP="00A771AD">
      <w:pPr>
        <w:spacing w:after="0" w:line="240" w:lineRule="auto"/>
      </w:pPr>
      <w:r>
        <w:separator/>
      </w:r>
    </w:p>
  </w:footnote>
  <w:footnote w:type="continuationSeparator" w:id="0">
    <w:p w14:paraId="5EC89D5B" w14:textId="77777777" w:rsidR="00D313B8" w:rsidRDefault="00D313B8" w:rsidP="00A771A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7242"/>
    <w:multiLevelType w:val="hybridMultilevel"/>
    <w:tmpl w:val="27D212CA"/>
    <w:lvl w:ilvl="0" w:tplc="10A4A4C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D23AF9"/>
    <w:multiLevelType w:val="hybridMultilevel"/>
    <w:tmpl w:val="86BA26AC"/>
    <w:lvl w:ilvl="0" w:tplc="A802D7C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BB19BF"/>
    <w:multiLevelType w:val="hybridMultilevel"/>
    <w:tmpl w:val="B56EE67E"/>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72DEA"/>
    <w:multiLevelType w:val="hybridMultilevel"/>
    <w:tmpl w:val="6B367F6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46C5BFF"/>
    <w:multiLevelType w:val="hybridMultilevel"/>
    <w:tmpl w:val="3C945F5C"/>
    <w:lvl w:ilvl="0" w:tplc="A802D7C8">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C17075"/>
    <w:multiLevelType w:val="hybridMultilevel"/>
    <w:tmpl w:val="354E79A6"/>
    <w:lvl w:ilvl="0" w:tplc="CCA2F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42740D07"/>
    <w:multiLevelType w:val="hybridMultilevel"/>
    <w:tmpl w:val="6288829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DA656D"/>
    <w:multiLevelType w:val="hybridMultilevel"/>
    <w:tmpl w:val="829E902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052E1"/>
    <w:multiLevelType w:val="hybridMultilevel"/>
    <w:tmpl w:val="8E3E53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C794FE1"/>
    <w:multiLevelType w:val="hybridMultilevel"/>
    <w:tmpl w:val="4022DF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185470"/>
    <w:multiLevelType w:val="hybridMultilevel"/>
    <w:tmpl w:val="45FA1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4636F52"/>
    <w:multiLevelType w:val="hybridMultilevel"/>
    <w:tmpl w:val="B2F040D2"/>
    <w:lvl w:ilvl="0" w:tplc="1D5463FA">
      <w:start w:val="1"/>
      <w:numFmt w:val="decimal"/>
      <w:pStyle w:val="1MEMOLevel1"/>
      <w:suff w:val="space"/>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DB8064A"/>
    <w:multiLevelType w:val="hybridMultilevel"/>
    <w:tmpl w:val="D660A7D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7E8437D"/>
    <w:multiLevelType w:val="hybridMultilevel"/>
    <w:tmpl w:val="BAD87F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255BA7"/>
    <w:multiLevelType w:val="hybridMultilevel"/>
    <w:tmpl w:val="87C8AF0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0960378">
    <w:abstractNumId w:val="5"/>
  </w:num>
  <w:num w:numId="2" w16cid:durableId="933053043">
    <w:abstractNumId w:val="7"/>
  </w:num>
  <w:num w:numId="3" w16cid:durableId="2087484853">
    <w:abstractNumId w:val="6"/>
  </w:num>
  <w:num w:numId="4" w16cid:durableId="2137940954">
    <w:abstractNumId w:val="14"/>
  </w:num>
  <w:num w:numId="5" w16cid:durableId="1897622802">
    <w:abstractNumId w:val="13"/>
  </w:num>
  <w:num w:numId="6" w16cid:durableId="698625797">
    <w:abstractNumId w:val="9"/>
  </w:num>
  <w:num w:numId="7" w16cid:durableId="1752386612">
    <w:abstractNumId w:val="12"/>
  </w:num>
  <w:num w:numId="8" w16cid:durableId="452597102">
    <w:abstractNumId w:val="3"/>
  </w:num>
  <w:num w:numId="9" w16cid:durableId="195700230">
    <w:abstractNumId w:val="0"/>
  </w:num>
  <w:num w:numId="10" w16cid:durableId="906187901">
    <w:abstractNumId w:val="1"/>
  </w:num>
  <w:num w:numId="11" w16cid:durableId="1517426959">
    <w:abstractNumId w:val="11"/>
  </w:num>
  <w:num w:numId="12" w16cid:durableId="1062605164">
    <w:abstractNumId w:val="10"/>
  </w:num>
  <w:num w:numId="13" w16cid:durableId="908425358">
    <w:abstractNumId w:val="8"/>
  </w:num>
  <w:num w:numId="14" w16cid:durableId="1271595343">
    <w:abstractNumId w:val="4"/>
  </w:num>
  <w:num w:numId="15" w16cid:durableId="104556654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rdan, Amanda C CIV USARMY HQDA ASA ALT (USA)">
    <w15:presenceInfo w15:providerId="None" w15:userId="Jordan, Amanda C CIV USARMY HQDA ASA ALT (US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isplayBackgroundShape/>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633A"/>
    <w:rsid w:val="000010E1"/>
    <w:rsid w:val="00011171"/>
    <w:rsid w:val="00017990"/>
    <w:rsid w:val="00026AAF"/>
    <w:rsid w:val="0003406C"/>
    <w:rsid w:val="0004201B"/>
    <w:rsid w:val="000454E7"/>
    <w:rsid w:val="0005545F"/>
    <w:rsid w:val="0006238B"/>
    <w:rsid w:val="000830D8"/>
    <w:rsid w:val="00090F5E"/>
    <w:rsid w:val="000A576E"/>
    <w:rsid w:val="000A6409"/>
    <w:rsid w:val="000B2553"/>
    <w:rsid w:val="000C48A5"/>
    <w:rsid w:val="000C6E9A"/>
    <w:rsid w:val="000D0D9F"/>
    <w:rsid w:val="000D0F6C"/>
    <w:rsid w:val="000D3C0C"/>
    <w:rsid w:val="000E0643"/>
    <w:rsid w:val="000E1615"/>
    <w:rsid w:val="000F4471"/>
    <w:rsid w:val="00102BFE"/>
    <w:rsid w:val="00102EAC"/>
    <w:rsid w:val="00107AC9"/>
    <w:rsid w:val="001174E0"/>
    <w:rsid w:val="001229B4"/>
    <w:rsid w:val="00127667"/>
    <w:rsid w:val="00131D05"/>
    <w:rsid w:val="00137943"/>
    <w:rsid w:val="00147BF2"/>
    <w:rsid w:val="001521F8"/>
    <w:rsid w:val="00154E90"/>
    <w:rsid w:val="001560D1"/>
    <w:rsid w:val="00157D2E"/>
    <w:rsid w:val="00166A57"/>
    <w:rsid w:val="001677C4"/>
    <w:rsid w:val="0017267A"/>
    <w:rsid w:val="00180BC9"/>
    <w:rsid w:val="0018226B"/>
    <w:rsid w:val="001838D5"/>
    <w:rsid w:val="001855DF"/>
    <w:rsid w:val="00186590"/>
    <w:rsid w:val="00187817"/>
    <w:rsid w:val="001A7CAE"/>
    <w:rsid w:val="001B3520"/>
    <w:rsid w:val="001B79D4"/>
    <w:rsid w:val="001B7AD0"/>
    <w:rsid w:val="001C22DB"/>
    <w:rsid w:val="001D2C55"/>
    <w:rsid w:val="001D7C57"/>
    <w:rsid w:val="001E738F"/>
    <w:rsid w:val="00224E11"/>
    <w:rsid w:val="002263DC"/>
    <w:rsid w:val="00227473"/>
    <w:rsid w:val="00240299"/>
    <w:rsid w:val="00242F4D"/>
    <w:rsid w:val="002477AD"/>
    <w:rsid w:val="00254F50"/>
    <w:rsid w:val="00267B97"/>
    <w:rsid w:val="00271BD1"/>
    <w:rsid w:val="00272E68"/>
    <w:rsid w:val="002737FA"/>
    <w:rsid w:val="00276FD1"/>
    <w:rsid w:val="00280273"/>
    <w:rsid w:val="00291BB8"/>
    <w:rsid w:val="00291FCF"/>
    <w:rsid w:val="0029694A"/>
    <w:rsid w:val="002A2B0C"/>
    <w:rsid w:val="002A31E4"/>
    <w:rsid w:val="002A633A"/>
    <w:rsid w:val="002B6320"/>
    <w:rsid w:val="002D033D"/>
    <w:rsid w:val="002D363F"/>
    <w:rsid w:val="002D5165"/>
    <w:rsid w:val="002D6A80"/>
    <w:rsid w:val="002E39BB"/>
    <w:rsid w:val="002E5FC6"/>
    <w:rsid w:val="002F1E75"/>
    <w:rsid w:val="002F3C82"/>
    <w:rsid w:val="002F70B6"/>
    <w:rsid w:val="00300C85"/>
    <w:rsid w:val="00304410"/>
    <w:rsid w:val="003067A5"/>
    <w:rsid w:val="003069DF"/>
    <w:rsid w:val="003132FE"/>
    <w:rsid w:val="00317705"/>
    <w:rsid w:val="003350CD"/>
    <w:rsid w:val="00336A3F"/>
    <w:rsid w:val="00340DA5"/>
    <w:rsid w:val="00343821"/>
    <w:rsid w:val="00345455"/>
    <w:rsid w:val="003552AD"/>
    <w:rsid w:val="003734EA"/>
    <w:rsid w:val="00373C5E"/>
    <w:rsid w:val="00383F74"/>
    <w:rsid w:val="00386727"/>
    <w:rsid w:val="0039366B"/>
    <w:rsid w:val="003A4EE4"/>
    <w:rsid w:val="003A6ABD"/>
    <w:rsid w:val="003B20E2"/>
    <w:rsid w:val="003F06F8"/>
    <w:rsid w:val="003F50B1"/>
    <w:rsid w:val="00407B1B"/>
    <w:rsid w:val="00410F78"/>
    <w:rsid w:val="004230B8"/>
    <w:rsid w:val="00434F19"/>
    <w:rsid w:val="00440C94"/>
    <w:rsid w:val="00441BCC"/>
    <w:rsid w:val="00452791"/>
    <w:rsid w:val="0045369C"/>
    <w:rsid w:val="00453F01"/>
    <w:rsid w:val="00465426"/>
    <w:rsid w:val="004715FB"/>
    <w:rsid w:val="00474685"/>
    <w:rsid w:val="00477C30"/>
    <w:rsid w:val="00485634"/>
    <w:rsid w:val="00491E3F"/>
    <w:rsid w:val="004927D3"/>
    <w:rsid w:val="00493484"/>
    <w:rsid w:val="00497993"/>
    <w:rsid w:val="004B3B64"/>
    <w:rsid w:val="004C1D9A"/>
    <w:rsid w:val="004C3D5A"/>
    <w:rsid w:val="004D0881"/>
    <w:rsid w:val="004D1FE2"/>
    <w:rsid w:val="004D4478"/>
    <w:rsid w:val="004D4763"/>
    <w:rsid w:val="004D7168"/>
    <w:rsid w:val="004D75CC"/>
    <w:rsid w:val="004E5537"/>
    <w:rsid w:val="004F0D42"/>
    <w:rsid w:val="00501151"/>
    <w:rsid w:val="00503D5B"/>
    <w:rsid w:val="00507BFF"/>
    <w:rsid w:val="0051189A"/>
    <w:rsid w:val="00515516"/>
    <w:rsid w:val="0052159E"/>
    <w:rsid w:val="005324B8"/>
    <w:rsid w:val="00533BF8"/>
    <w:rsid w:val="00542371"/>
    <w:rsid w:val="00542B3D"/>
    <w:rsid w:val="00544B61"/>
    <w:rsid w:val="00554EDA"/>
    <w:rsid w:val="005608A7"/>
    <w:rsid w:val="0056120E"/>
    <w:rsid w:val="00561C3E"/>
    <w:rsid w:val="00577E37"/>
    <w:rsid w:val="0058229D"/>
    <w:rsid w:val="00586BCC"/>
    <w:rsid w:val="00590E46"/>
    <w:rsid w:val="00597EBC"/>
    <w:rsid w:val="005A0701"/>
    <w:rsid w:val="005A3DF1"/>
    <w:rsid w:val="005B55CE"/>
    <w:rsid w:val="005B5DBF"/>
    <w:rsid w:val="005B7878"/>
    <w:rsid w:val="005C2500"/>
    <w:rsid w:val="005C2630"/>
    <w:rsid w:val="005D15C4"/>
    <w:rsid w:val="005D541D"/>
    <w:rsid w:val="005D73C0"/>
    <w:rsid w:val="005E18D1"/>
    <w:rsid w:val="005F0E2F"/>
    <w:rsid w:val="005F20F7"/>
    <w:rsid w:val="005F3AED"/>
    <w:rsid w:val="00603E98"/>
    <w:rsid w:val="006052B7"/>
    <w:rsid w:val="00611F96"/>
    <w:rsid w:val="0061642A"/>
    <w:rsid w:val="0062284D"/>
    <w:rsid w:val="00623844"/>
    <w:rsid w:val="00625065"/>
    <w:rsid w:val="0062637F"/>
    <w:rsid w:val="0062694F"/>
    <w:rsid w:val="0063016F"/>
    <w:rsid w:val="00633A4B"/>
    <w:rsid w:val="00634E18"/>
    <w:rsid w:val="006352F2"/>
    <w:rsid w:val="00635F64"/>
    <w:rsid w:val="0064466C"/>
    <w:rsid w:val="00647DE9"/>
    <w:rsid w:val="00651686"/>
    <w:rsid w:val="0065281B"/>
    <w:rsid w:val="00693240"/>
    <w:rsid w:val="0069641B"/>
    <w:rsid w:val="006A5788"/>
    <w:rsid w:val="006B057E"/>
    <w:rsid w:val="006B1415"/>
    <w:rsid w:val="006B6D57"/>
    <w:rsid w:val="006C6027"/>
    <w:rsid w:val="006D50D9"/>
    <w:rsid w:val="006D5A3E"/>
    <w:rsid w:val="006D67DC"/>
    <w:rsid w:val="006D798B"/>
    <w:rsid w:val="006F711C"/>
    <w:rsid w:val="007016E0"/>
    <w:rsid w:val="00703285"/>
    <w:rsid w:val="00713A34"/>
    <w:rsid w:val="00720418"/>
    <w:rsid w:val="00722A32"/>
    <w:rsid w:val="00725CF5"/>
    <w:rsid w:val="00731214"/>
    <w:rsid w:val="00732536"/>
    <w:rsid w:val="007549E9"/>
    <w:rsid w:val="0075503A"/>
    <w:rsid w:val="00756D57"/>
    <w:rsid w:val="00762B4D"/>
    <w:rsid w:val="007708A9"/>
    <w:rsid w:val="00770F5F"/>
    <w:rsid w:val="00772095"/>
    <w:rsid w:val="00772EAB"/>
    <w:rsid w:val="007819AF"/>
    <w:rsid w:val="0079129A"/>
    <w:rsid w:val="00794B47"/>
    <w:rsid w:val="00796F5E"/>
    <w:rsid w:val="00797B98"/>
    <w:rsid w:val="007A45A5"/>
    <w:rsid w:val="007C41F8"/>
    <w:rsid w:val="007E73A7"/>
    <w:rsid w:val="007F4ED0"/>
    <w:rsid w:val="00800397"/>
    <w:rsid w:val="0080118E"/>
    <w:rsid w:val="0081135B"/>
    <w:rsid w:val="00812365"/>
    <w:rsid w:val="008144B9"/>
    <w:rsid w:val="0082016F"/>
    <w:rsid w:val="00826580"/>
    <w:rsid w:val="0082704F"/>
    <w:rsid w:val="008318E1"/>
    <w:rsid w:val="00833D04"/>
    <w:rsid w:val="00835907"/>
    <w:rsid w:val="00846F1B"/>
    <w:rsid w:val="008501A4"/>
    <w:rsid w:val="00857B0C"/>
    <w:rsid w:val="00863EB8"/>
    <w:rsid w:val="0087057F"/>
    <w:rsid w:val="00870C8D"/>
    <w:rsid w:val="00882957"/>
    <w:rsid w:val="00887566"/>
    <w:rsid w:val="00891206"/>
    <w:rsid w:val="008946BC"/>
    <w:rsid w:val="008B44E6"/>
    <w:rsid w:val="008E06C8"/>
    <w:rsid w:val="008E44E5"/>
    <w:rsid w:val="008E55F9"/>
    <w:rsid w:val="008F3CEF"/>
    <w:rsid w:val="00906D1B"/>
    <w:rsid w:val="00916F79"/>
    <w:rsid w:val="009253AA"/>
    <w:rsid w:val="00932522"/>
    <w:rsid w:val="0093477D"/>
    <w:rsid w:val="009520A4"/>
    <w:rsid w:val="00967962"/>
    <w:rsid w:val="00976972"/>
    <w:rsid w:val="0099134E"/>
    <w:rsid w:val="009A1299"/>
    <w:rsid w:val="009A5061"/>
    <w:rsid w:val="009C7D74"/>
    <w:rsid w:val="009D5F87"/>
    <w:rsid w:val="009D6090"/>
    <w:rsid w:val="009E25FE"/>
    <w:rsid w:val="009E2FC5"/>
    <w:rsid w:val="009E395E"/>
    <w:rsid w:val="009E6EE5"/>
    <w:rsid w:val="009F3E83"/>
    <w:rsid w:val="009F3F95"/>
    <w:rsid w:val="009F6519"/>
    <w:rsid w:val="009F6F5B"/>
    <w:rsid w:val="00A00BCC"/>
    <w:rsid w:val="00A01224"/>
    <w:rsid w:val="00A01CC2"/>
    <w:rsid w:val="00A25287"/>
    <w:rsid w:val="00A457DB"/>
    <w:rsid w:val="00A50317"/>
    <w:rsid w:val="00A504E8"/>
    <w:rsid w:val="00A5097E"/>
    <w:rsid w:val="00A54668"/>
    <w:rsid w:val="00A608E3"/>
    <w:rsid w:val="00A65F25"/>
    <w:rsid w:val="00A71E81"/>
    <w:rsid w:val="00A771AD"/>
    <w:rsid w:val="00A809B4"/>
    <w:rsid w:val="00A84BC2"/>
    <w:rsid w:val="00A84FF5"/>
    <w:rsid w:val="00A9035D"/>
    <w:rsid w:val="00A930D3"/>
    <w:rsid w:val="00A94335"/>
    <w:rsid w:val="00A96D5A"/>
    <w:rsid w:val="00AB14BE"/>
    <w:rsid w:val="00AB231C"/>
    <w:rsid w:val="00AC36FB"/>
    <w:rsid w:val="00AE1C53"/>
    <w:rsid w:val="00AE7F53"/>
    <w:rsid w:val="00B06C6A"/>
    <w:rsid w:val="00B07AEB"/>
    <w:rsid w:val="00B12B9A"/>
    <w:rsid w:val="00B1350B"/>
    <w:rsid w:val="00B150C4"/>
    <w:rsid w:val="00B1599F"/>
    <w:rsid w:val="00B267D3"/>
    <w:rsid w:val="00B40F22"/>
    <w:rsid w:val="00B4342B"/>
    <w:rsid w:val="00B55E56"/>
    <w:rsid w:val="00B64E37"/>
    <w:rsid w:val="00B65411"/>
    <w:rsid w:val="00B70093"/>
    <w:rsid w:val="00B759F4"/>
    <w:rsid w:val="00B84A65"/>
    <w:rsid w:val="00B965D5"/>
    <w:rsid w:val="00BA078C"/>
    <w:rsid w:val="00BB1B64"/>
    <w:rsid w:val="00BB5DE2"/>
    <w:rsid w:val="00BC3CB5"/>
    <w:rsid w:val="00BF23BF"/>
    <w:rsid w:val="00BF2F58"/>
    <w:rsid w:val="00BF33FD"/>
    <w:rsid w:val="00C132BF"/>
    <w:rsid w:val="00C166BB"/>
    <w:rsid w:val="00C24391"/>
    <w:rsid w:val="00C24C70"/>
    <w:rsid w:val="00C35F58"/>
    <w:rsid w:val="00C3737F"/>
    <w:rsid w:val="00C50AE1"/>
    <w:rsid w:val="00C54CDD"/>
    <w:rsid w:val="00C5506F"/>
    <w:rsid w:val="00C56EE2"/>
    <w:rsid w:val="00C61388"/>
    <w:rsid w:val="00C73C61"/>
    <w:rsid w:val="00C81CE9"/>
    <w:rsid w:val="00C85C2B"/>
    <w:rsid w:val="00C94C6A"/>
    <w:rsid w:val="00CA7C84"/>
    <w:rsid w:val="00CB473F"/>
    <w:rsid w:val="00CB4DDB"/>
    <w:rsid w:val="00CB6A8D"/>
    <w:rsid w:val="00CC1672"/>
    <w:rsid w:val="00CE01E9"/>
    <w:rsid w:val="00CE213E"/>
    <w:rsid w:val="00CF1F2A"/>
    <w:rsid w:val="00CF2004"/>
    <w:rsid w:val="00D03788"/>
    <w:rsid w:val="00D10556"/>
    <w:rsid w:val="00D132EE"/>
    <w:rsid w:val="00D213FC"/>
    <w:rsid w:val="00D313B8"/>
    <w:rsid w:val="00D32FA1"/>
    <w:rsid w:val="00D34B2A"/>
    <w:rsid w:val="00D3731A"/>
    <w:rsid w:val="00D44AA8"/>
    <w:rsid w:val="00D45C12"/>
    <w:rsid w:val="00D5237C"/>
    <w:rsid w:val="00D52774"/>
    <w:rsid w:val="00D56591"/>
    <w:rsid w:val="00D67CA5"/>
    <w:rsid w:val="00D810D7"/>
    <w:rsid w:val="00D87E72"/>
    <w:rsid w:val="00DA4D4F"/>
    <w:rsid w:val="00DA7E20"/>
    <w:rsid w:val="00DB040A"/>
    <w:rsid w:val="00DC5489"/>
    <w:rsid w:val="00DD3111"/>
    <w:rsid w:val="00DD487E"/>
    <w:rsid w:val="00DD5398"/>
    <w:rsid w:val="00DE3C8E"/>
    <w:rsid w:val="00DE5853"/>
    <w:rsid w:val="00DF2558"/>
    <w:rsid w:val="00DF751C"/>
    <w:rsid w:val="00E2593F"/>
    <w:rsid w:val="00E37FA9"/>
    <w:rsid w:val="00E40DA5"/>
    <w:rsid w:val="00E4511B"/>
    <w:rsid w:val="00E52F2C"/>
    <w:rsid w:val="00E6050E"/>
    <w:rsid w:val="00E62AE1"/>
    <w:rsid w:val="00E64CDD"/>
    <w:rsid w:val="00E81D2C"/>
    <w:rsid w:val="00E835F3"/>
    <w:rsid w:val="00E84791"/>
    <w:rsid w:val="00E86628"/>
    <w:rsid w:val="00E93509"/>
    <w:rsid w:val="00EA7054"/>
    <w:rsid w:val="00EB180B"/>
    <w:rsid w:val="00EB4E33"/>
    <w:rsid w:val="00EB7673"/>
    <w:rsid w:val="00EB7E1D"/>
    <w:rsid w:val="00EB7E4A"/>
    <w:rsid w:val="00ED4707"/>
    <w:rsid w:val="00EE51CE"/>
    <w:rsid w:val="00EE5BBB"/>
    <w:rsid w:val="00EF1112"/>
    <w:rsid w:val="00EF53F4"/>
    <w:rsid w:val="00EF5424"/>
    <w:rsid w:val="00F001E2"/>
    <w:rsid w:val="00F0179F"/>
    <w:rsid w:val="00F03176"/>
    <w:rsid w:val="00F150D6"/>
    <w:rsid w:val="00F1516B"/>
    <w:rsid w:val="00F3050F"/>
    <w:rsid w:val="00F34669"/>
    <w:rsid w:val="00F41046"/>
    <w:rsid w:val="00F42764"/>
    <w:rsid w:val="00F44671"/>
    <w:rsid w:val="00F519E3"/>
    <w:rsid w:val="00F66B4D"/>
    <w:rsid w:val="00F770B6"/>
    <w:rsid w:val="00F90D19"/>
    <w:rsid w:val="00F95F2E"/>
    <w:rsid w:val="00FA14CD"/>
    <w:rsid w:val="00FA4F0D"/>
    <w:rsid w:val="00FB1877"/>
    <w:rsid w:val="00FC02CD"/>
    <w:rsid w:val="00FC47D1"/>
    <w:rsid w:val="00FC6D02"/>
    <w:rsid w:val="00FD0C81"/>
    <w:rsid w:val="00FD124F"/>
    <w:rsid w:val="00FD72F5"/>
    <w:rsid w:val="00FE01F1"/>
    <w:rsid w:val="00FE333A"/>
    <w:rsid w:val="00FF53DE"/>
    <w:rsid w:val="00FF79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73A92E"/>
  <w15:docId w15:val="{E0E87389-F547-4BF5-89EC-16048ACC4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6D5A"/>
  </w:style>
  <w:style w:type="paragraph" w:styleId="Heading3">
    <w:name w:val="heading 3"/>
    <w:basedOn w:val="note"/>
    <w:link w:val="Heading3Char"/>
    <w:unhideWhenUsed/>
    <w:qFormat/>
    <w:rsid w:val="00A96D5A"/>
    <w:pPr>
      <w:tabs>
        <w:tab w:val="clear" w:pos="1656"/>
      </w:tabs>
      <w:spacing w:after="240"/>
      <w:ind w:left="0" w:firstLine="0"/>
      <w:jc w:val="center"/>
      <w:outlineLvl w:val="2"/>
    </w:pPr>
    <w:rPr>
      <w:rFonts w:ascii="Times New Roman" w:hAnsi="Times New Roman" w:cs="Times New Roman"/>
      <w:b/>
      <w:sz w:val="24"/>
      <w:szCs w:val="24"/>
    </w:rPr>
  </w:style>
  <w:style w:type="paragraph" w:styleId="Heading4">
    <w:name w:val="heading 4"/>
    <w:basedOn w:val="Normal"/>
    <w:link w:val="Heading4Char"/>
    <w:unhideWhenUsed/>
    <w:qFormat/>
    <w:rsid w:val="00A96D5A"/>
    <w:pPr>
      <w:spacing w:after="240"/>
      <w:outlineLvl w:val="3"/>
    </w:pPr>
    <w:rPr>
      <w:rFonts w:ascii="Times New Roman" w:hAnsi="Times New Roman" w:cs="Times New Roman"/>
      <w:b/>
      <w:sz w:val="24"/>
      <w:szCs w:val="24"/>
    </w:rPr>
  </w:style>
  <w:style w:type="paragraph" w:styleId="Heading5">
    <w:name w:val="heading 5"/>
    <w:basedOn w:val="Heading4"/>
    <w:link w:val="Heading5Char"/>
    <w:unhideWhenUsed/>
    <w:qFormat/>
    <w:rsid w:val="002A633A"/>
    <w:pPr>
      <w:outlineLvl w:val="4"/>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96D5A"/>
    <w:rPr>
      <w:rFonts w:ascii="Times New Roman" w:hAnsi="Times New Roman" w:cs="Times New Roman"/>
      <w:b/>
      <w:sz w:val="24"/>
      <w:szCs w:val="24"/>
    </w:rPr>
  </w:style>
  <w:style w:type="character" w:customStyle="1" w:styleId="Heading4Char">
    <w:name w:val="Heading 4 Char"/>
    <w:basedOn w:val="DefaultParagraphFont"/>
    <w:link w:val="Heading4"/>
    <w:rsid w:val="00A96D5A"/>
    <w:rPr>
      <w:rFonts w:ascii="Times New Roman" w:hAnsi="Times New Roman" w:cs="Times New Roman"/>
      <w:b/>
      <w:sz w:val="24"/>
      <w:szCs w:val="24"/>
    </w:rPr>
  </w:style>
  <w:style w:type="character" w:customStyle="1" w:styleId="Heading5Char">
    <w:name w:val="Heading 5 Char"/>
    <w:basedOn w:val="DefaultParagraphFont"/>
    <w:link w:val="Heading5"/>
    <w:rsid w:val="002A633A"/>
    <w:rPr>
      <w:b/>
      <w:u w:val="single"/>
    </w:rPr>
  </w:style>
  <w:style w:type="character" w:styleId="Hyperlink">
    <w:name w:val="Hyperlink"/>
    <w:basedOn w:val="DefaultParagraphFont"/>
    <w:uiPriority w:val="99"/>
    <w:unhideWhenUsed/>
    <w:rsid w:val="002A633A"/>
    <w:rPr>
      <w:color w:val="0000FF"/>
      <w:u w:val="single"/>
    </w:rPr>
  </w:style>
  <w:style w:type="paragraph" w:customStyle="1" w:styleId="ind4">
    <w:name w:val="ind .4"/>
    <w:basedOn w:val="Normal"/>
    <w:rsid w:val="002A633A"/>
    <w:pPr>
      <w:tabs>
        <w:tab w:val="left" w:pos="1152"/>
        <w:tab w:val="left" w:pos="1728"/>
        <w:tab w:val="left" w:pos="2304"/>
        <w:tab w:val="left" w:pos="2880"/>
        <w:tab w:val="left" w:pos="3456"/>
      </w:tabs>
      <w:ind w:left="576"/>
    </w:pPr>
  </w:style>
  <w:style w:type="paragraph" w:customStyle="1" w:styleId="ind12">
    <w:name w:val="ind 1.2"/>
    <w:basedOn w:val="Normal"/>
    <w:rsid w:val="002A633A"/>
    <w:pPr>
      <w:tabs>
        <w:tab w:val="left" w:pos="2304"/>
        <w:tab w:val="left" w:pos="2880"/>
        <w:tab w:val="left" w:pos="3456"/>
      </w:tabs>
      <w:ind w:left="1728"/>
    </w:pPr>
  </w:style>
  <w:style w:type="paragraph" w:customStyle="1" w:styleId="ind8">
    <w:name w:val="ind .8"/>
    <w:basedOn w:val="Normal"/>
    <w:rsid w:val="002A633A"/>
    <w:pPr>
      <w:tabs>
        <w:tab w:val="left" w:pos="1728"/>
        <w:tab w:val="left" w:pos="2304"/>
        <w:tab w:val="left" w:pos="2880"/>
        <w:tab w:val="left" w:pos="3456"/>
      </w:tabs>
      <w:ind w:left="1152"/>
    </w:pPr>
  </w:style>
  <w:style w:type="paragraph" w:customStyle="1" w:styleId="sig">
    <w:name w:val="sig"/>
    <w:basedOn w:val="Normal"/>
    <w:rsid w:val="002A633A"/>
    <w:pPr>
      <w:tabs>
        <w:tab w:val="right" w:pos="4320"/>
        <w:tab w:val="left" w:pos="5760"/>
        <w:tab w:val="right" w:pos="11232"/>
      </w:tabs>
      <w:ind w:left="5184"/>
    </w:pPr>
    <w:rPr>
      <w:sz w:val="20"/>
    </w:rPr>
  </w:style>
  <w:style w:type="paragraph" w:customStyle="1" w:styleId="center">
    <w:name w:val="center"/>
    <w:basedOn w:val="Normal"/>
    <w:rsid w:val="002A633A"/>
    <w:pPr>
      <w:jc w:val="center"/>
    </w:pPr>
  </w:style>
  <w:style w:type="paragraph" w:customStyle="1" w:styleId="Normalbc">
    <w:name w:val="Normal/b/c"/>
    <w:basedOn w:val="Normal"/>
    <w:rsid w:val="002A633A"/>
    <w:pPr>
      <w:jc w:val="center"/>
    </w:pPr>
    <w:rPr>
      <w:b/>
    </w:rPr>
  </w:style>
  <w:style w:type="paragraph" w:customStyle="1" w:styleId="note">
    <w:name w:val="note"/>
    <w:basedOn w:val="Normal"/>
    <w:rsid w:val="002A633A"/>
    <w:pPr>
      <w:tabs>
        <w:tab w:val="left" w:pos="1656"/>
      </w:tabs>
      <w:ind w:left="1656" w:hanging="1080"/>
    </w:pPr>
  </w:style>
  <w:style w:type="paragraph" w:styleId="BalloonText">
    <w:name w:val="Balloon Text"/>
    <w:basedOn w:val="Normal"/>
    <w:link w:val="BalloonTextChar"/>
    <w:uiPriority w:val="99"/>
    <w:semiHidden/>
    <w:unhideWhenUsed/>
    <w:rsid w:val="007720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095"/>
    <w:rPr>
      <w:rFonts w:ascii="Tahoma" w:hAnsi="Tahoma" w:cs="Tahoma"/>
      <w:sz w:val="16"/>
      <w:szCs w:val="16"/>
    </w:rPr>
  </w:style>
  <w:style w:type="paragraph" w:customStyle="1" w:styleId="tableNormal0">
    <w:name w:val="table Normal"/>
    <w:basedOn w:val="Normal"/>
    <w:rsid w:val="00772095"/>
  </w:style>
  <w:style w:type="paragraph" w:customStyle="1" w:styleId="hangind12">
    <w:name w:val="hang ind 1.2"/>
    <w:basedOn w:val="Normal"/>
    <w:rsid w:val="00026AAF"/>
    <w:pPr>
      <w:tabs>
        <w:tab w:val="left" w:pos="1728"/>
        <w:tab w:val="left" w:pos="2304"/>
        <w:tab w:val="left" w:pos="2880"/>
        <w:tab w:val="left" w:pos="3456"/>
      </w:tabs>
      <w:ind w:left="1728" w:hanging="576"/>
    </w:pPr>
  </w:style>
  <w:style w:type="character" w:styleId="CommentReference">
    <w:name w:val="annotation reference"/>
    <w:basedOn w:val="DefaultParagraphFont"/>
    <w:uiPriority w:val="99"/>
    <w:semiHidden/>
    <w:unhideWhenUsed/>
    <w:rsid w:val="00DC5489"/>
    <w:rPr>
      <w:sz w:val="16"/>
      <w:szCs w:val="16"/>
    </w:rPr>
  </w:style>
  <w:style w:type="paragraph" w:styleId="CommentText">
    <w:name w:val="annotation text"/>
    <w:basedOn w:val="Normal"/>
    <w:link w:val="CommentTextChar"/>
    <w:uiPriority w:val="99"/>
    <w:unhideWhenUsed/>
    <w:rsid w:val="00DC5489"/>
    <w:pPr>
      <w:spacing w:line="240" w:lineRule="auto"/>
    </w:pPr>
    <w:rPr>
      <w:sz w:val="20"/>
      <w:szCs w:val="20"/>
    </w:rPr>
  </w:style>
  <w:style w:type="character" w:customStyle="1" w:styleId="CommentTextChar">
    <w:name w:val="Comment Text Char"/>
    <w:basedOn w:val="DefaultParagraphFont"/>
    <w:link w:val="CommentText"/>
    <w:uiPriority w:val="99"/>
    <w:rsid w:val="00DC5489"/>
    <w:rPr>
      <w:sz w:val="20"/>
      <w:szCs w:val="20"/>
    </w:rPr>
  </w:style>
  <w:style w:type="paragraph" w:styleId="CommentSubject">
    <w:name w:val="annotation subject"/>
    <w:basedOn w:val="CommentText"/>
    <w:next w:val="CommentText"/>
    <w:link w:val="CommentSubjectChar"/>
    <w:uiPriority w:val="99"/>
    <w:semiHidden/>
    <w:unhideWhenUsed/>
    <w:rsid w:val="00DC5489"/>
    <w:rPr>
      <w:b/>
      <w:bCs/>
    </w:rPr>
  </w:style>
  <w:style w:type="character" w:customStyle="1" w:styleId="CommentSubjectChar">
    <w:name w:val="Comment Subject Char"/>
    <w:basedOn w:val="CommentTextChar"/>
    <w:link w:val="CommentSubject"/>
    <w:uiPriority w:val="99"/>
    <w:semiHidden/>
    <w:rsid w:val="00DC5489"/>
    <w:rPr>
      <w:b/>
      <w:bCs/>
      <w:sz w:val="20"/>
      <w:szCs w:val="20"/>
    </w:rPr>
  </w:style>
  <w:style w:type="paragraph" w:styleId="Header">
    <w:name w:val="header"/>
    <w:basedOn w:val="Normal"/>
    <w:link w:val="HeaderChar"/>
    <w:uiPriority w:val="99"/>
    <w:semiHidden/>
    <w:unhideWhenUsed/>
    <w:rsid w:val="00A771A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771AD"/>
  </w:style>
  <w:style w:type="paragraph" w:styleId="Footer">
    <w:name w:val="footer"/>
    <w:basedOn w:val="Normal"/>
    <w:link w:val="FooterChar"/>
    <w:uiPriority w:val="99"/>
    <w:semiHidden/>
    <w:unhideWhenUsed/>
    <w:rsid w:val="00A771A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771AD"/>
  </w:style>
  <w:style w:type="paragraph" w:styleId="Revision">
    <w:name w:val="Revision"/>
    <w:hidden/>
    <w:uiPriority w:val="99"/>
    <w:semiHidden/>
    <w:rsid w:val="002A2B0C"/>
    <w:pPr>
      <w:spacing w:after="0" w:line="240" w:lineRule="auto"/>
    </w:pPr>
  </w:style>
  <w:style w:type="paragraph" w:styleId="ListParagraph">
    <w:name w:val="List Paragraph"/>
    <w:basedOn w:val="Normal"/>
    <w:uiPriority w:val="34"/>
    <w:qFormat/>
    <w:rsid w:val="00CE213E"/>
    <w:pPr>
      <w:ind w:left="720"/>
      <w:contextualSpacing/>
    </w:pPr>
  </w:style>
  <w:style w:type="character" w:styleId="FollowedHyperlink">
    <w:name w:val="FollowedHyperlink"/>
    <w:basedOn w:val="DefaultParagraphFont"/>
    <w:uiPriority w:val="99"/>
    <w:semiHidden/>
    <w:unhideWhenUsed/>
    <w:rsid w:val="00B06C6A"/>
    <w:rPr>
      <w:color w:val="800080" w:themeColor="followedHyperlink"/>
      <w:u w:val="single"/>
    </w:rPr>
  </w:style>
  <w:style w:type="paragraph" w:styleId="PlainText">
    <w:name w:val="Plain Text"/>
    <w:basedOn w:val="Normal"/>
    <w:link w:val="PlainTextChar"/>
    <w:uiPriority w:val="99"/>
    <w:unhideWhenUsed/>
    <w:rsid w:val="004D1FE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4D1FE2"/>
    <w:rPr>
      <w:rFonts w:ascii="Consolas" w:hAnsi="Consolas"/>
      <w:sz w:val="21"/>
      <w:szCs w:val="21"/>
    </w:rPr>
  </w:style>
  <w:style w:type="paragraph" w:styleId="TOC3">
    <w:name w:val="toc 3"/>
    <w:basedOn w:val="Normal"/>
    <w:next w:val="Normal"/>
    <w:autoRedefine/>
    <w:uiPriority w:val="39"/>
    <w:unhideWhenUsed/>
    <w:rsid w:val="00A96D5A"/>
    <w:pPr>
      <w:spacing w:after="100"/>
      <w:ind w:left="440"/>
    </w:pPr>
  </w:style>
  <w:style w:type="paragraph" w:styleId="TOC4">
    <w:name w:val="toc 4"/>
    <w:basedOn w:val="Normal"/>
    <w:next w:val="Normal"/>
    <w:autoRedefine/>
    <w:uiPriority w:val="39"/>
    <w:unhideWhenUsed/>
    <w:rsid w:val="00A96D5A"/>
    <w:pPr>
      <w:spacing w:after="100"/>
      <w:ind w:left="660"/>
    </w:pPr>
  </w:style>
  <w:style w:type="paragraph" w:styleId="TOC1">
    <w:name w:val="toc 1"/>
    <w:basedOn w:val="Normal"/>
    <w:next w:val="Normal"/>
    <w:autoRedefine/>
    <w:uiPriority w:val="39"/>
    <w:unhideWhenUsed/>
    <w:rsid w:val="00A96D5A"/>
    <w:pPr>
      <w:spacing w:after="100"/>
    </w:pPr>
  </w:style>
  <w:style w:type="paragraph" w:styleId="NoSpacing">
    <w:name w:val="No Spacing"/>
    <w:uiPriority w:val="1"/>
    <w:qFormat/>
    <w:rsid w:val="00240299"/>
    <w:pPr>
      <w:spacing w:after="0" w:line="240" w:lineRule="auto"/>
    </w:pPr>
  </w:style>
  <w:style w:type="paragraph" w:styleId="NormalWeb">
    <w:name w:val="Normal (Web)"/>
    <w:basedOn w:val="Normal"/>
    <w:uiPriority w:val="99"/>
    <w:unhideWhenUsed/>
    <w:rsid w:val="00CF1F2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1MEMOLevel1">
    <w:name w:val="1MEMO Level 1"/>
    <w:basedOn w:val="ListParagraph"/>
    <w:link w:val="1MEMOLevel1Char"/>
    <w:qFormat/>
    <w:rsid w:val="00BB5DE2"/>
    <w:pPr>
      <w:numPr>
        <w:numId w:val="11"/>
      </w:numPr>
      <w:spacing w:after="240" w:line="240" w:lineRule="auto"/>
      <w:ind w:left="0" w:firstLine="0"/>
      <w:contextualSpacing w:val="0"/>
    </w:pPr>
    <w:rPr>
      <w:rFonts w:ascii="Arial" w:eastAsia="Times New Roman" w:hAnsi="Arial" w:cs="Arial"/>
      <w:sz w:val="24"/>
      <w:szCs w:val="24"/>
    </w:rPr>
  </w:style>
  <w:style w:type="character" w:customStyle="1" w:styleId="1MEMOLevel1Char">
    <w:name w:val="1MEMO Level 1 Char"/>
    <w:basedOn w:val="DefaultParagraphFont"/>
    <w:link w:val="1MEMOLevel1"/>
    <w:rsid w:val="00BB5DE2"/>
    <w:rPr>
      <w:rFonts w:ascii="Arial" w:eastAsia="Times New Roman" w:hAnsi="Arial" w:cs="Arial"/>
      <w:sz w:val="24"/>
      <w:szCs w:val="24"/>
    </w:rPr>
  </w:style>
  <w:style w:type="character" w:styleId="Emphasis">
    <w:name w:val="Emphasis"/>
    <w:basedOn w:val="DefaultParagraphFont"/>
    <w:uiPriority w:val="20"/>
    <w:qFormat/>
    <w:rsid w:val="000F4471"/>
    <w:rPr>
      <w:i/>
      <w:iCs/>
    </w:rPr>
  </w:style>
  <w:style w:type="paragraph" w:styleId="HTMLPreformatted">
    <w:name w:val="HTML Preformatted"/>
    <w:basedOn w:val="Normal"/>
    <w:link w:val="HTMLPreformattedChar"/>
    <w:uiPriority w:val="99"/>
    <w:unhideWhenUsed/>
    <w:rsid w:val="005A3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A3DF1"/>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867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853069">
      <w:bodyDiv w:val="1"/>
      <w:marLeft w:val="0"/>
      <w:marRight w:val="0"/>
      <w:marTop w:val="0"/>
      <w:marBottom w:val="0"/>
      <w:divBdr>
        <w:top w:val="none" w:sz="0" w:space="0" w:color="auto"/>
        <w:left w:val="none" w:sz="0" w:space="0" w:color="auto"/>
        <w:bottom w:val="none" w:sz="0" w:space="0" w:color="auto"/>
        <w:right w:val="none" w:sz="0" w:space="0" w:color="auto"/>
      </w:divBdr>
    </w:div>
    <w:div w:id="351732307">
      <w:bodyDiv w:val="1"/>
      <w:marLeft w:val="0"/>
      <w:marRight w:val="0"/>
      <w:marTop w:val="0"/>
      <w:marBottom w:val="0"/>
      <w:divBdr>
        <w:top w:val="none" w:sz="0" w:space="0" w:color="auto"/>
        <w:left w:val="none" w:sz="0" w:space="0" w:color="auto"/>
        <w:bottom w:val="none" w:sz="0" w:space="0" w:color="auto"/>
        <w:right w:val="none" w:sz="0" w:space="0" w:color="auto"/>
      </w:divBdr>
    </w:div>
    <w:div w:id="527304177">
      <w:bodyDiv w:val="1"/>
      <w:marLeft w:val="0"/>
      <w:marRight w:val="0"/>
      <w:marTop w:val="0"/>
      <w:marBottom w:val="0"/>
      <w:divBdr>
        <w:top w:val="none" w:sz="0" w:space="0" w:color="auto"/>
        <w:left w:val="none" w:sz="0" w:space="0" w:color="auto"/>
        <w:bottom w:val="none" w:sz="0" w:space="0" w:color="auto"/>
        <w:right w:val="none" w:sz="0" w:space="0" w:color="auto"/>
      </w:divBdr>
    </w:div>
    <w:div w:id="561673145">
      <w:bodyDiv w:val="1"/>
      <w:marLeft w:val="0"/>
      <w:marRight w:val="0"/>
      <w:marTop w:val="0"/>
      <w:marBottom w:val="0"/>
      <w:divBdr>
        <w:top w:val="none" w:sz="0" w:space="0" w:color="auto"/>
        <w:left w:val="none" w:sz="0" w:space="0" w:color="auto"/>
        <w:bottom w:val="none" w:sz="0" w:space="0" w:color="auto"/>
        <w:right w:val="none" w:sz="0" w:space="0" w:color="auto"/>
      </w:divBdr>
    </w:div>
    <w:div w:id="1071267407">
      <w:bodyDiv w:val="1"/>
      <w:marLeft w:val="0"/>
      <w:marRight w:val="0"/>
      <w:marTop w:val="0"/>
      <w:marBottom w:val="0"/>
      <w:divBdr>
        <w:top w:val="none" w:sz="0" w:space="0" w:color="auto"/>
        <w:left w:val="none" w:sz="0" w:space="0" w:color="auto"/>
        <w:bottom w:val="none" w:sz="0" w:space="0" w:color="auto"/>
        <w:right w:val="none" w:sz="0" w:space="0" w:color="auto"/>
      </w:divBdr>
    </w:div>
    <w:div w:id="1161190517">
      <w:bodyDiv w:val="1"/>
      <w:marLeft w:val="0"/>
      <w:marRight w:val="0"/>
      <w:marTop w:val="0"/>
      <w:marBottom w:val="0"/>
      <w:divBdr>
        <w:top w:val="none" w:sz="0" w:space="0" w:color="auto"/>
        <w:left w:val="none" w:sz="0" w:space="0" w:color="auto"/>
        <w:bottom w:val="none" w:sz="0" w:space="0" w:color="auto"/>
        <w:right w:val="none" w:sz="0" w:space="0" w:color="auto"/>
      </w:divBdr>
    </w:div>
    <w:div w:id="1250387695">
      <w:bodyDiv w:val="1"/>
      <w:marLeft w:val="0"/>
      <w:marRight w:val="0"/>
      <w:marTop w:val="0"/>
      <w:marBottom w:val="0"/>
      <w:divBdr>
        <w:top w:val="none" w:sz="0" w:space="0" w:color="auto"/>
        <w:left w:val="none" w:sz="0" w:space="0" w:color="auto"/>
        <w:bottom w:val="none" w:sz="0" w:space="0" w:color="auto"/>
        <w:right w:val="none" w:sz="0" w:space="0" w:color="auto"/>
      </w:divBdr>
    </w:div>
    <w:div w:id="1596013718">
      <w:bodyDiv w:val="1"/>
      <w:marLeft w:val="0"/>
      <w:marRight w:val="0"/>
      <w:marTop w:val="0"/>
      <w:marBottom w:val="0"/>
      <w:divBdr>
        <w:top w:val="none" w:sz="0" w:space="0" w:color="auto"/>
        <w:left w:val="none" w:sz="0" w:space="0" w:color="auto"/>
        <w:bottom w:val="none" w:sz="0" w:space="0" w:color="auto"/>
        <w:right w:val="none" w:sz="0" w:space="0" w:color="auto"/>
      </w:divBdr>
    </w:div>
    <w:div w:id="1760062689">
      <w:bodyDiv w:val="1"/>
      <w:marLeft w:val="0"/>
      <w:marRight w:val="0"/>
      <w:marTop w:val="0"/>
      <w:marBottom w:val="0"/>
      <w:divBdr>
        <w:top w:val="none" w:sz="0" w:space="0" w:color="auto"/>
        <w:left w:val="none" w:sz="0" w:space="0" w:color="auto"/>
        <w:bottom w:val="none" w:sz="0" w:space="0" w:color="auto"/>
        <w:right w:val="none" w:sz="0" w:space="0" w:color="auto"/>
      </w:divBdr>
    </w:div>
    <w:div w:id="2067603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spcs3.kc.army.mil/asaalt/procurement/ClassDeviations/T6JH_Army%20Class%20Deviation_MYP%201244(c)%20NDAA%20FY23_FINAL%20v4_11APR23.pdf"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p:properties xmlns:p="http://schemas.microsoft.com/office/2006/metadata/properties" xmlns:xsi="http://www.w3.org/2001/XMLSchema-instance" xmlns:pc="http://schemas.microsoft.com/office/infopath/2007/PartnerControls">
  <documentManagement>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update "For Official Use" to "Controlled Unclassified Information" in 5153.303-4.</Related_x0020_Words_x002f_Description>
    <Posted_x0020_By_x002f_Author xmlns="4d2834f2-6e62-48ef-822a-880d84868a39">
      <UserInfo>
        <DisplayName>Jordan, Amanda C Ms CIV USA ASA ALT</DisplayName>
        <AccountId>168</AccountId>
        <AccountType/>
      </UserInfo>
    </Posted_x0020_By_x002f_Author>
    <Part xmlns="4d2834f2-6e62-48ef-822a-880d84868a39">5153</Part>
    <k7fb65748f04451ebe52ab3a8ef4f06e xmlns="4d2834f2-6e62-48ef-822a-880d84868a39">
      <Terms xmlns="http://schemas.microsoft.com/office/infopath/2007/PartnerControls"/>
    </k7fb65748f04451ebe52ab3a8ef4f06e>
    <TaxCatchAll xmlns="4d2834f2-6e62-48ef-822a-880d84868a39">
      <Value>10</Value>
      <Value>487</Value>
      <Value>108</Value>
      <Value>23</Value>
      <Value>8</Value>
    </TaxCatchAll>
    <Subpart xmlns="4d2834f2-6e62-48ef-822a-880d84868a39" xsi:nil="true"/>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(SAAL-PP)</TermName>
          <TermId xmlns="http://schemas.microsoft.com/office/infopath/2007/PartnerControls">baec6d0f-085c-46bf-a19f-61084e9a69d8</TermId>
        </TermInfo>
      </Terms>
    </b32cdbbdcfbf448899278e680467c731>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_dlc_DocId xmlns="4d2834f2-6e62-48ef-822a-880d84868a39">DASAP-90-716</_dlc_DocId>
    <_dlc_DocIdUrl xmlns="4d2834f2-6e62-48ef-822a-880d84868a39">
      <Url>https://spcs3.kc.army.mil/asaalt/ZPTeam/PPS/_layouts/15/DocIdRedir.aspx?ID=DASAP-90-716</Url>
      <Description>DASAP-90-716</Description>
    </_dlc_DocIdUrl>
    <WebPartName xmlns="4d2834f2-6e62-48ef-822a-880d84868a39" xsi:nil="true"/>
    <AFARSRevisionNo xmlns="4d2834f2-6e62-48ef-822a-880d84868a39">28.02</AFARSRevisionNo>
  </documentManagement>
</p:propertie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5" ma:contentTypeDescription="Army Federal Acquisition Regulation Supplement" ma:contentTypeScope="" ma:versionID="9d4a548d5ad8be2f19451f4e1ee304f9">
  <xsd:schema xmlns:xsd="http://www.w3.org/2001/XMLSchema" xmlns:xs="http://www.w3.org/2001/XMLSchema" xmlns:p="http://schemas.microsoft.com/office/2006/metadata/properties" xmlns:ns1="4d2834f2-6e62-48ef-822a-880d84868a39" xmlns:ns3="1d182ed6-48bb-48f5-abfd-790737af81b2" targetNamespace="http://schemas.microsoft.com/office/2006/metadata/properties" ma:root="true" ma:fieldsID="76cfa627da9704b88091e5bd3eb730e2" ns1:_="" ns3:_="">
    <xsd:import namespace="4d2834f2-6e62-48ef-822a-880d84868a39"/>
    <xsd:import namespace="1d182ed6-48bb-48f5-abfd-790737af81b2"/>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d182ed6-48bb-48f5-abfd-790737af81b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5C7A933-D83E-47DA-AF84-AFCD2BBF0D1D}">
  <ds:schemaRefs>
    <ds:schemaRef ds:uri="http://schemas.microsoft.com/sharepoint/v3/contenttype/forms"/>
  </ds:schemaRefs>
</ds:datastoreItem>
</file>

<file path=customXml/itemProps2.xml><?xml version="1.0" encoding="utf-8"?>
<ds:datastoreItem xmlns:ds="http://schemas.openxmlformats.org/officeDocument/2006/customXml" ds:itemID="{FC01333C-B18D-42C7-89B0-D84B0F74CBE2}">
  <ds:schemaRefs>
    <ds:schemaRef ds:uri="http://schemas.openxmlformats.org/officeDocument/2006/bibliography"/>
  </ds:schemaRefs>
</ds:datastoreItem>
</file>

<file path=customXml/itemProps3.xml><?xml version="1.0" encoding="utf-8"?>
<ds:datastoreItem xmlns:ds="http://schemas.openxmlformats.org/officeDocument/2006/customXml" ds:itemID="{E9FB7CA2-5413-428A-923C-736D6DF7BD94}">
  <ds:schemaRefs>
    <ds:schemaRef ds:uri="http://schemas.microsoft.com/office/2006/metadata/properties"/>
    <ds:schemaRef ds:uri="http://schemas.microsoft.com/office/infopath/2007/PartnerControls"/>
    <ds:schemaRef ds:uri="4d2834f2-6e62-48ef-822a-880d84868a39"/>
  </ds:schemaRefs>
</ds:datastoreItem>
</file>

<file path=customXml/itemProps4.xml><?xml version="1.0" encoding="utf-8"?>
<ds:datastoreItem xmlns:ds="http://schemas.openxmlformats.org/officeDocument/2006/customXml" ds:itemID="{00AB057D-AA36-4876-A930-33FEF918D6B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1d182ed6-48bb-48f5-abfd-790737af81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045788C-B345-4C4F-84A0-2C77C805D539}">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29</Pages>
  <Words>8250</Words>
  <Characters>47027</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AFARS 5153 Revision 28_02</vt:lpstr>
    </vt:vector>
  </TitlesOfParts>
  <Company>U.S. Army</Company>
  <LinksUpToDate>false</LinksUpToDate>
  <CharactersWithSpaces>55167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5153 Revision 28_02</dc:title>
  <dc:creator>Administrator</dc:creator>
  <cp:lastModifiedBy>Jordan, Amanda C CIV USARMY HQDA ASA ALT (USA)</cp:lastModifiedBy>
  <cp:revision>2</cp:revision>
  <cp:lastPrinted>2013-09-26T13:16:00Z</cp:lastPrinted>
  <dcterms:created xsi:type="dcterms:W3CDTF">2023-08-09T11:32:00Z</dcterms:created>
  <dcterms:modified xsi:type="dcterms:W3CDTF">2023-08-09T11:32:00Z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af5654017337474fa7a98d92cf7ebe92">
    <vt:lpwstr>Army Contracting Business Intelligence System|a5fc719a-e457-4d8f-af25-366c5684c6d3</vt:lpwstr>
  </property>
  <property fmtid="{D5CDD505-2E9C-101B-9397-08002B2CF9AE}" pid="4" name="d2fc33867cda4e97bf11d8aa1bbf2cfa">
    <vt:lpwstr>FY 2015|a74dcf90-02ac-49fc-8628-fb1821f0a7c9</vt:lpwstr>
  </property>
  <property fmtid="{D5CDD505-2E9C-101B-9397-08002B2CF9AE}" pid="5" name="_dlc_DocIdItemGuid">
    <vt:lpwstr>6a61961c-55c5-4b4b-84c2-ec4c1c0283ba</vt:lpwstr>
  </property>
  <property fmtid="{D5CDD505-2E9C-101B-9397-08002B2CF9AE}" pid="6" name="g9d2a862e44547e0b49a65fb6f50af7d">
    <vt:lpwstr/>
  </property>
  <property fmtid="{D5CDD505-2E9C-101B-9397-08002B2CF9AE}" pid="7" name="Document Types">
    <vt:lpwstr>23;#Regulation|1d7f43a6-f8bb-4223-9c6f-9b729e816bd9</vt:lpwstr>
  </property>
  <property fmtid="{D5CDD505-2E9C-101B-9397-08002B2CF9AE}" pid="8" name="o0db550b7e21475b9eff9fa96a351f6a">
    <vt:lpwstr/>
  </property>
  <property fmtid="{D5CDD505-2E9C-101B-9397-08002B2CF9AE}" pid="9" name="Fiscal_x0020_Year">
    <vt:lpwstr>108;#FY 2015|a74dcf90-02ac-49fc-8628-fb1821f0a7c9</vt:lpwstr>
  </property>
  <property fmtid="{D5CDD505-2E9C-101B-9397-08002B2CF9AE}" pid="10" name="d71e606529824e109f34eb917ab14b3b">
    <vt:lpwstr/>
  </property>
  <property fmtid="{D5CDD505-2E9C-101B-9397-08002B2CF9AE}" pid="11" name="l67c16429e2d43599743984606be6886">
    <vt:lpwstr/>
  </property>
  <property fmtid="{D5CDD505-2E9C-101B-9397-08002B2CF9AE}" pid="12" name="Document_x0020_Category">
    <vt:lpwstr/>
  </property>
  <property fmtid="{D5CDD505-2E9C-101B-9397-08002B2CF9AE}" pid="13" name="PARC_x0020_Notifications">
    <vt:lpwstr/>
  </property>
  <property fmtid="{D5CDD505-2E9C-101B-9397-08002B2CF9AE}" pid="14" name="Document_x0020_Subject">
    <vt:lpwstr/>
  </property>
  <property fmtid="{D5CDD505-2E9C-101B-9397-08002B2CF9AE}" pid="15" name="Frequency">
    <vt:lpwstr/>
  </property>
  <property fmtid="{D5CDD505-2E9C-101B-9397-08002B2CF9AE}" pid="16" name="i985fb4ba1b74433aef9ca5eaedaab6a">
    <vt:lpwstr/>
  </property>
  <property fmtid="{D5CDD505-2E9C-101B-9397-08002B2CF9AE}" pid="17" name="Briefing_x0020_Document_x0020_Types">
    <vt:lpwstr/>
  </property>
  <property fmtid="{D5CDD505-2E9C-101B-9397-08002B2CF9AE}" pid="18" name="Presented_x0020_To">
    <vt:lpwstr/>
  </property>
  <property fmtid="{D5CDD505-2E9C-101B-9397-08002B2CF9AE}" pid="19" name="Organization">
    <vt:lpwstr>487;#DASA(P) Procurement Policy (SAAL-PP)|baec6d0f-085c-46bf-a19f-61084e9a69d8</vt:lpwstr>
  </property>
  <property fmtid="{D5CDD505-2E9C-101B-9397-08002B2CF9AE}" pid="20" name="Audit_x0020_Agency">
    <vt:lpwstr/>
  </property>
  <property fmtid="{D5CDD505-2E9C-101B-9397-08002B2CF9AE}" pid="21" name="b489bf28285947bdbd459884f7ac3df3">
    <vt:lpwstr/>
  </property>
  <property fmtid="{D5CDD505-2E9C-101B-9397-08002B2CF9AE}" pid="22" name="Document Status">
    <vt:lpwstr>8;#Final|260ff4ba-7e6d-4f69-b2f8-5d9b6aa5bf2e</vt:lpwstr>
  </property>
  <property fmtid="{D5CDD505-2E9C-101B-9397-08002B2CF9AE}" pid="23" name="f88fa16fa7cc46e2865c02d0fcda6385">
    <vt:lpwstr/>
  </property>
  <property fmtid="{D5CDD505-2E9C-101B-9397-08002B2CF9AE}" pid="24" name="Presented_x0020_By">
    <vt:lpwstr/>
  </property>
  <property fmtid="{D5CDD505-2E9C-101B-9397-08002B2CF9AE}" pid="25" name="Report_x0020_Document_x0020_Type">
    <vt:lpwstr/>
  </property>
  <property fmtid="{D5CDD505-2E9C-101B-9397-08002B2CF9AE}" pid="26" name="Approval_x0020_Authority">
    <vt:lpwstr/>
  </property>
  <property fmtid="{D5CDD505-2E9C-101B-9397-08002B2CF9AE}" pid="27" name="Business_x0020_System">
    <vt:lpwstr>10;#Army Contracting Business Intelligence System|a5fc719a-e457-4d8f-af25-366c5684c6d3</vt:lpwstr>
  </property>
  <property fmtid="{D5CDD505-2E9C-101B-9397-08002B2CF9AE}" pid="28" name="n1f53f438c0b451c9f12744c2d53faea">
    <vt:lpwstr/>
  </property>
  <property fmtid="{D5CDD505-2E9C-101B-9397-08002B2CF9AE}" pid="29" name="Fiscal Year">
    <vt:lpwstr>108;#FY 2015|a74dcf90-02ac-49fc-8628-fb1821f0a7c9</vt:lpwstr>
  </property>
  <property fmtid="{D5CDD505-2E9C-101B-9397-08002B2CF9AE}" pid="30" name="Business System">
    <vt:lpwstr>10;#Army Contracting Business Intelligence System|a5fc719a-e457-4d8f-af25-366c5684c6d3</vt:lpwstr>
  </property>
  <property fmtid="{D5CDD505-2E9C-101B-9397-08002B2CF9AE}" pid="31" name="Document Category">
    <vt:lpwstr/>
  </property>
  <property fmtid="{D5CDD505-2E9C-101B-9397-08002B2CF9AE}" pid="32" name="Presented By">
    <vt:lpwstr/>
  </property>
  <property fmtid="{D5CDD505-2E9C-101B-9397-08002B2CF9AE}" pid="33" name="Audit Agency">
    <vt:lpwstr/>
  </property>
  <property fmtid="{D5CDD505-2E9C-101B-9397-08002B2CF9AE}" pid="34" name="Report Document Type">
    <vt:lpwstr/>
  </property>
  <property fmtid="{D5CDD505-2E9C-101B-9397-08002B2CF9AE}" pid="35" name="PARC Notifications">
    <vt:lpwstr/>
  </property>
  <property fmtid="{D5CDD505-2E9C-101B-9397-08002B2CF9AE}" pid="36" name="Document Subject">
    <vt:lpwstr/>
  </property>
  <property fmtid="{D5CDD505-2E9C-101B-9397-08002B2CF9AE}" pid="37" name="Briefing Document Types">
    <vt:lpwstr/>
  </property>
  <property fmtid="{D5CDD505-2E9C-101B-9397-08002B2CF9AE}" pid="38" name="Approval Authority">
    <vt:lpwstr/>
  </property>
  <property fmtid="{D5CDD505-2E9C-101B-9397-08002B2CF9AE}" pid="39" name="Presented To">
    <vt:lpwstr/>
  </property>
  <property fmtid="{D5CDD505-2E9C-101B-9397-08002B2CF9AE}" pid="40" name="PARC Contracting Area">
    <vt:lpwstr/>
  </property>
  <property fmtid="{D5CDD505-2E9C-101B-9397-08002B2CF9AE}" pid="41" name="b89601af4f7f42688b61458ba111cf99">
    <vt:lpwstr/>
  </property>
</Properties>
</file>