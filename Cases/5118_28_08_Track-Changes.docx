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D4FEF" w14:textId="3BC87921" w:rsidR="00BE6E51" w:rsidRPr="00902B8F" w:rsidRDefault="004073D1" w:rsidP="00542647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/>
          <w:bCs/>
          <w:caps/>
          <w:sz w:val="32"/>
        </w:rPr>
      </w:pPr>
      <w:r>
        <w:rPr>
          <w:rFonts w:ascii="Times New Roman" w:hAnsi="Times New Roman" w:cs="Times New Roman"/>
          <w:b/>
          <w:bCs/>
          <w:caps/>
          <w:sz w:val="32"/>
        </w:rPr>
        <w:t xml:space="preserve"> 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AFARS </w:t>
      </w:r>
      <w:r w:rsidR="00A46AE3" w:rsidRPr="00902B8F">
        <w:rPr>
          <w:rFonts w:ascii="Times New Roman" w:hAnsi="Times New Roman" w:cs="Times New Roman"/>
          <w:b/>
          <w:bCs/>
          <w:caps/>
          <w:sz w:val="32"/>
        </w:rPr>
        <w:t>–</w:t>
      </w:r>
      <w:r w:rsidR="00BE6E51" w:rsidRPr="00902B8F">
        <w:rPr>
          <w:rFonts w:ascii="Times New Roman" w:hAnsi="Times New Roman" w:cs="Times New Roman"/>
          <w:b/>
          <w:bCs/>
          <w:caps/>
          <w:sz w:val="32"/>
        </w:rPr>
        <w:t xml:space="preserve"> Part 5118</w:t>
      </w:r>
    </w:p>
    <w:p w14:paraId="4DDD4FF0" w14:textId="77777777" w:rsidR="00A46AE3" w:rsidRPr="00CC70AD" w:rsidRDefault="00BE6E51" w:rsidP="00CC70A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C70AD">
        <w:rPr>
          <w:rFonts w:ascii="Times New Roman" w:hAnsi="Times New Roman" w:cs="Times New Roman"/>
          <w:b/>
          <w:sz w:val="32"/>
          <w:szCs w:val="32"/>
        </w:rPr>
        <w:t>Emergency Acquisitions</w:t>
      </w:r>
    </w:p>
    <w:p w14:paraId="4063B16F" w14:textId="24E93A3C" w:rsidR="00492C81" w:rsidRDefault="009134B1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 w:rsidRPr="00F967D3">
        <w:rPr>
          <w:rFonts w:ascii="Times New Roman" w:hAnsi="Times New Roman" w:cs="Times New Roman"/>
          <w:bCs/>
          <w:i/>
          <w:sz w:val="24"/>
          <w:szCs w:val="24"/>
        </w:rPr>
        <w:t>(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Revised</w:t>
      </w:r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del w:id="0" w:author="Jordan, Amanda C CIV USARMY HQDA ASA ALT (USA)" w:date="2023-09-28T13:07:00Z">
        <w:r w:rsidR="00AE65CB" w:rsidDel="00CB0ED2">
          <w:rPr>
            <w:rFonts w:ascii="Times New Roman" w:hAnsi="Times New Roman" w:cs="Times New Roman"/>
            <w:bCs/>
            <w:i/>
            <w:sz w:val="24"/>
            <w:szCs w:val="24"/>
          </w:rPr>
          <w:delText>09 August</w:delText>
        </w:r>
      </w:del>
      <w:ins w:id="1" w:author="Jordan, Amanda C CIV USARMY HQDA ASA ALT (USA)" w:date="2023-09-28T13:07:00Z">
        <w:r w:rsidR="00CB0ED2">
          <w:rPr>
            <w:rFonts w:ascii="Times New Roman" w:hAnsi="Times New Roman" w:cs="Times New Roman"/>
            <w:bCs/>
            <w:i/>
            <w:sz w:val="24"/>
            <w:szCs w:val="24"/>
          </w:rPr>
          <w:t>28 September</w:t>
        </w:r>
      </w:ins>
      <w:r w:rsidR="007C5A4B">
        <w:rPr>
          <w:rFonts w:ascii="Times New Roman" w:hAnsi="Times New Roman" w:cs="Times New Roman"/>
          <w:bCs/>
          <w:i/>
          <w:sz w:val="24"/>
          <w:szCs w:val="24"/>
        </w:rPr>
        <w:t xml:space="preserve"> 2023</w:t>
      </w:r>
      <w:r w:rsidR="00492C81">
        <w:rPr>
          <w:rFonts w:ascii="Times New Roman" w:hAnsi="Times New Roman" w:cs="Times New Roman"/>
          <w:bCs/>
          <w:i/>
          <w:sz w:val="24"/>
          <w:szCs w:val="24"/>
        </w:rPr>
        <w:t>)</w:t>
      </w:r>
    </w:p>
    <w:p w14:paraId="60C4B566" w14:textId="7485DA12" w:rsidR="007C5A4B" w:rsidRPr="007C5A4B" w:rsidRDefault="007C5A4B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Cs/>
          <w:i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Cs/>
          <w:i/>
          <w:sz w:val="24"/>
          <w:szCs w:val="24"/>
        </w:rPr>
        <w:fldChar w:fldCharType="separate"/>
      </w:r>
      <w:hyperlink w:anchor="_Toc123633285" w:history="1">
        <w:r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Subpart 5118.1 – Available Acquisition Flexibilities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_Toc123633285 \h </w:instrTex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FFA85" w14:textId="39C751B8" w:rsidR="007C5A4B" w:rsidRPr="007C5A4B" w:rsidRDefault="00CB0ED2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6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5118.170  Additional acquisition flexibilities.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332933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_Toc123633286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EAB2CE" w14:textId="59DFECB6" w:rsidR="007C5A4B" w:rsidRPr="007C5A4B" w:rsidRDefault="00CB0ED2">
      <w:pPr>
        <w:pStyle w:val="TOC3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7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Subpart 5118.2 – 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Emergency Acquisition Flexibilities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_Toc123633287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DA77A8" w14:textId="6C8457BA" w:rsidR="007C5A4B" w:rsidRPr="007C5A4B" w:rsidRDefault="00CB0ED2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8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5118.201  Contingency operation.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_Toc123633288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12D3450" w14:textId="58E6BACD" w:rsidR="007C5A4B" w:rsidRPr="007C5A4B" w:rsidRDefault="00CB0ED2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89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5118.202  Defense or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r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ecovery from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c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ertain </w:t>
        </w:r>
        <w:r w:rsidR="00332933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e</w:t>
        </w:r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vents.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_Toc123633289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3C9118" w14:textId="517B63E4" w:rsidR="007C5A4B" w:rsidRPr="007C5A4B" w:rsidRDefault="00CB0ED2">
      <w:pPr>
        <w:pStyle w:val="TOC4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123633290" w:history="1">
        <w:r w:rsidR="007C5A4B" w:rsidRPr="007C5A4B">
          <w:rPr>
            <w:rStyle w:val="Hyperlink"/>
            <w:rFonts w:ascii="Times New Roman" w:hAnsi="Times New Roman" w:cs="Times New Roman"/>
            <w:noProof/>
            <w:sz w:val="24"/>
            <w:szCs w:val="24"/>
            <w:lang w:val="en"/>
          </w:rPr>
          <w:t>5118.270  Head of contracting activity determinations.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_Toc123633290 \h </w:instrTex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7C5A4B" w:rsidRPr="007C5A4B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AAFABCB" w14:textId="05B412AD" w:rsidR="005C0DD5" w:rsidRDefault="007C5A4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jc w:val="center"/>
        <w:rPr>
          <w:rFonts w:ascii="Times New Roman" w:hAnsi="Times New Roman" w:cs="Times New Roman"/>
          <w:bCs/>
          <w:i/>
          <w:sz w:val="24"/>
          <w:szCs w:val="24"/>
        </w:rPr>
      </w:pPr>
      <w:r>
        <w:rPr>
          <w:rFonts w:ascii="Times New Roman" w:hAnsi="Times New Roman" w:cs="Times New Roman"/>
          <w:bCs/>
          <w:i/>
          <w:sz w:val="24"/>
          <w:szCs w:val="24"/>
        </w:rPr>
        <w:fldChar w:fldCharType="end"/>
      </w:r>
    </w:p>
    <w:p w14:paraId="7568F10E" w14:textId="5A4D66B5" w:rsidR="00374326" w:rsidRDefault="00374326" w:rsidP="005C0DD5">
      <w:pPr>
        <w:pStyle w:val="Heading3"/>
      </w:pPr>
      <w:bookmarkStart w:id="2" w:name="_Toc123633285"/>
      <w:r w:rsidRPr="005C0DD5">
        <w:t>Subpart</w:t>
      </w:r>
      <w:r>
        <w:t xml:space="preserve"> 5118.1 – Available </w:t>
      </w:r>
      <w:r w:rsidR="009A763E">
        <w:t>Acquisition</w:t>
      </w:r>
      <w:r>
        <w:t xml:space="preserve"> Flexibilities</w:t>
      </w:r>
      <w:bookmarkEnd w:id="2"/>
    </w:p>
    <w:p w14:paraId="0E364878" w14:textId="77777777" w:rsidR="00374326" w:rsidRPr="00374326" w:rsidRDefault="00374326" w:rsidP="005C0DD5">
      <w:pPr>
        <w:pStyle w:val="Heading4"/>
      </w:pPr>
      <w:bookmarkStart w:id="3" w:name="_Toc123633286"/>
      <w:proofErr w:type="gramStart"/>
      <w:r w:rsidRPr="00374326">
        <w:t>5118.170  Additional</w:t>
      </w:r>
      <w:proofErr w:type="gramEnd"/>
      <w:r w:rsidRPr="00374326">
        <w:t xml:space="preserve"> </w:t>
      </w:r>
      <w:r w:rsidRPr="005C0DD5">
        <w:t>acquisition</w:t>
      </w:r>
      <w:r w:rsidRPr="00374326">
        <w:t xml:space="preserve"> flexibilities.</w:t>
      </w:r>
      <w:bookmarkEnd w:id="3"/>
      <w:r w:rsidRPr="00374326">
        <w:t xml:space="preserve">  </w:t>
      </w:r>
    </w:p>
    <w:p w14:paraId="319B7B55" w14:textId="45BCEA0A" w:rsidR="00041DAD" w:rsidRPr="00332933" w:rsidRDefault="00374326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58C97A94">
        <w:rPr>
          <w:rFonts w:ascii="Times New Roman" w:hAnsi="Times New Roman" w:cs="Times New Roman"/>
          <w:sz w:val="24"/>
          <w:szCs w:val="24"/>
        </w:rPr>
        <w:t>(h) The Assistant Secretary of the Army (Acquisi</w:t>
      </w:r>
      <w:r w:rsidR="000E0C57" w:rsidRPr="58C97A94">
        <w:rPr>
          <w:rFonts w:ascii="Times New Roman" w:hAnsi="Times New Roman" w:cs="Times New Roman"/>
          <w:sz w:val="24"/>
          <w:szCs w:val="24"/>
        </w:rPr>
        <w:t xml:space="preserve">tion, Logistics and Technology), on a non-delegable </w:t>
      </w:r>
      <w:r w:rsidR="000E0C57" w:rsidRPr="00332933">
        <w:rPr>
          <w:rFonts w:ascii="Times New Roman" w:hAnsi="Times New Roman" w:cs="Times New Roman"/>
          <w:sz w:val="24"/>
          <w:szCs w:val="24"/>
        </w:rPr>
        <w:t xml:space="preserve">basis, </w:t>
      </w:r>
      <w:r w:rsidRPr="00332933">
        <w:rPr>
          <w:rFonts w:ascii="Times New Roman" w:hAnsi="Times New Roman" w:cs="Times New Roman"/>
          <w:sz w:val="24"/>
          <w:szCs w:val="24"/>
        </w:rPr>
        <w:t xml:space="preserve">shall make the notification as described in DFARS 218.170(h).  </w:t>
      </w:r>
    </w:p>
    <w:p w14:paraId="17CD1452" w14:textId="372946ED" w:rsidR="00F22166" w:rsidRPr="00F22166" w:rsidRDefault="0019543B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332933">
        <w:rPr>
          <w:rFonts w:ascii="Times New Roman" w:hAnsi="Times New Roman" w:cs="Times New Roman"/>
          <w:sz w:val="24"/>
          <w:szCs w:val="24"/>
        </w:rPr>
        <w:t xml:space="preserve">(i) See AFARS </w:t>
      </w:r>
      <w:r w:rsidRPr="00332933">
        <w:rPr>
          <w:rFonts w:ascii="Times New Roman" w:hAnsi="Times New Roman" w:cs="Times New Roman"/>
          <w:color w:val="000000"/>
          <w:sz w:val="24"/>
          <w:szCs w:val="24"/>
        </w:rPr>
        <w:t xml:space="preserve">5106.302-7(b)(2) for </w:t>
      </w:r>
      <w:ins w:id="4" w:author="Jordan, Amanda C CIV USARMY HQDA ASA ALT (USA)" w:date="2023-09-28T13:10:00Z">
        <w:r w:rsidR="00CB0ED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B0ED2">
          <w:rPr>
            <w:rFonts w:ascii="Times New Roman" w:hAnsi="Times New Roman" w:cs="Times New Roman"/>
            <w:sz w:val="24"/>
            <w:szCs w:val="24"/>
          </w:rPr>
          <w:instrText xml:space="preserve"> HYPERLINK "https://www.acq.osd.mil/dpap/policy/policyvault/USA002011-23-DPC.pdf" </w:instrText>
        </w:r>
        <w:r w:rsidR="00CB0ED2">
          <w:rPr>
            <w:rFonts w:ascii="Times New Roman" w:hAnsi="Times New Roman" w:cs="Times New Roman"/>
            <w:sz w:val="24"/>
            <w:szCs w:val="24"/>
          </w:rPr>
        </w:r>
        <w:r w:rsidR="00CB0ED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B0ED2" w:rsidRPr="00CB0ED2">
          <w:rPr>
            <w:rStyle w:val="Hyperlink"/>
            <w:rFonts w:ascii="Times New Roman" w:hAnsi="Times New Roman" w:cs="Times New Roman"/>
            <w:sz w:val="24"/>
            <w:szCs w:val="24"/>
          </w:rPr>
          <w:t>Defense Contracting and Pricing Class Deviation 2023-O0003 REV 2</w:t>
        </w:r>
        <w:r w:rsidR="00CB0ED2">
          <w:rPr>
            <w:rFonts w:ascii="Times New Roman" w:hAnsi="Times New Roman" w:cs="Times New Roman"/>
            <w:sz w:val="24"/>
            <w:szCs w:val="24"/>
          </w:rPr>
          <w:fldChar w:fldCharType="end"/>
        </w:r>
      </w:ins>
      <w:r w:rsidRPr="00332933">
        <w:rPr>
          <w:rFonts w:ascii="Times New Roman" w:hAnsi="Times New Roman" w:cs="Times New Roman"/>
          <w:color w:val="000000"/>
          <w:sz w:val="24"/>
          <w:szCs w:val="24"/>
        </w:rPr>
        <w:t xml:space="preserve"> instructions on use of other than competitive procedures under FAR 6.302-7 for “covered contracts</w:t>
      </w:r>
      <w:r w:rsidRPr="005A4A11">
        <w:rPr>
          <w:rFonts w:ascii="Times New Roman" w:hAnsi="Times New Roman" w:cs="Times New Roman"/>
          <w:color w:val="000000"/>
          <w:sz w:val="24"/>
          <w:szCs w:val="24"/>
        </w:rPr>
        <w:t>”.</w:t>
      </w:r>
      <w:r w:rsidR="00F22166" w:rsidRPr="005A4A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DDD4FF2" w14:textId="3227550E" w:rsidR="003B6AA9" w:rsidRDefault="009134B1" w:rsidP="005C0DD5">
      <w:pPr>
        <w:pStyle w:val="Heading3"/>
        <w:rPr>
          <w:lang w:val="en"/>
        </w:rPr>
      </w:pPr>
      <w:bookmarkStart w:id="5" w:name="_Toc123633287"/>
      <w:r>
        <w:t xml:space="preserve">Subpart 5118.2 – </w:t>
      </w:r>
      <w:r w:rsidR="00654E47" w:rsidRPr="5982FA69">
        <w:rPr>
          <w:lang w:val="en"/>
        </w:rPr>
        <w:t>Emergency Acquisition</w:t>
      </w:r>
      <w:r w:rsidRPr="5982FA69">
        <w:rPr>
          <w:lang w:val="en"/>
        </w:rPr>
        <w:t xml:space="preserve"> Flexibilities</w:t>
      </w:r>
      <w:bookmarkEnd w:id="5"/>
      <w:r w:rsidRPr="5982FA69">
        <w:rPr>
          <w:lang w:val="en"/>
        </w:rPr>
        <w:t xml:space="preserve"> </w:t>
      </w:r>
    </w:p>
    <w:p w14:paraId="4DDD4FF3" w14:textId="055B1755" w:rsidR="00470A4E" w:rsidRPr="009134B1" w:rsidRDefault="00470A4E" w:rsidP="005C0DD5">
      <w:pPr>
        <w:pStyle w:val="Heading4"/>
        <w:rPr>
          <w:lang w:val="en"/>
        </w:rPr>
      </w:pPr>
      <w:bookmarkStart w:id="6" w:name="_Toc123633288"/>
      <w:proofErr w:type="gramStart"/>
      <w:r w:rsidRPr="009134B1">
        <w:rPr>
          <w:lang w:val="en"/>
        </w:rPr>
        <w:t>5118.2</w:t>
      </w:r>
      <w:r>
        <w:rPr>
          <w:lang w:val="en"/>
        </w:rPr>
        <w:t>0</w:t>
      </w:r>
      <w:r w:rsidRPr="009134B1">
        <w:rPr>
          <w:lang w:val="en"/>
        </w:rPr>
        <w:t xml:space="preserve">1  </w:t>
      </w:r>
      <w:r w:rsidR="00A07215">
        <w:rPr>
          <w:lang w:val="en"/>
        </w:rPr>
        <w:t>Contingency</w:t>
      </w:r>
      <w:proofErr w:type="gramEnd"/>
      <w:r w:rsidR="00A07215">
        <w:rPr>
          <w:lang w:val="en"/>
        </w:rPr>
        <w:t xml:space="preserve"> operation</w:t>
      </w:r>
      <w:r w:rsidRPr="009134B1">
        <w:rPr>
          <w:lang w:val="en"/>
        </w:rPr>
        <w:t>.</w:t>
      </w:r>
      <w:bookmarkEnd w:id="6"/>
    </w:p>
    <w:p w14:paraId="3A37E5E3" w14:textId="746D3097" w:rsidR="00374326" w:rsidRDefault="00AC7E2D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(7) </w:t>
      </w:r>
      <w:r w:rsidR="00470A4E" w:rsidRPr="58C97A94">
        <w:rPr>
          <w:rFonts w:ascii="Times New Roman" w:hAnsi="Times New Roman" w:cs="Times New Roman"/>
          <w:sz w:val="24"/>
          <w:szCs w:val="24"/>
        </w:rPr>
        <w:t xml:space="preserve">See </w:t>
      </w:r>
      <w:hyperlink r:id="rId10">
        <w:r w:rsidR="00470A4E" w:rsidRPr="58C97A94">
          <w:rPr>
            <w:rStyle w:val="Hyperlink"/>
            <w:rFonts w:ascii="Times New Roman" w:hAnsi="Times New Roman" w:cs="Times New Roman"/>
            <w:sz w:val="24"/>
            <w:szCs w:val="24"/>
          </w:rPr>
          <w:t>Appendix GG</w:t>
        </w:r>
      </w:hyperlink>
      <w:r w:rsidR="00654E47">
        <w:rPr>
          <w:rStyle w:val="Hyperlink"/>
          <w:rFonts w:ascii="Times New Roman" w:hAnsi="Times New Roman" w:cs="Times New Roman"/>
          <w:sz w:val="24"/>
          <w:szCs w:val="24"/>
        </w:rPr>
        <w:t>.</w:t>
      </w:r>
      <w:r w:rsidR="00374326" w:rsidRPr="58C97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EE164E" w14:textId="3E6CC76C" w:rsidR="00EC1744" w:rsidRDefault="00EC1744" w:rsidP="007C5A4B">
      <w:pPr>
        <w:pStyle w:val="Heading4"/>
      </w:pPr>
      <w:bookmarkStart w:id="7" w:name="_Toc123633289"/>
      <w:r w:rsidRPr="007C5A4B">
        <w:t xml:space="preserve">5118.202 Defense or </w:t>
      </w:r>
      <w:r w:rsidR="00332933">
        <w:t>r</w:t>
      </w:r>
      <w:r w:rsidRPr="007C5A4B">
        <w:t xml:space="preserve">ecovery from </w:t>
      </w:r>
      <w:r w:rsidR="00332933">
        <w:t>c</w:t>
      </w:r>
      <w:r w:rsidRPr="007C5A4B">
        <w:t xml:space="preserve">ertain </w:t>
      </w:r>
      <w:r w:rsidR="00332933">
        <w:t>e</w:t>
      </w:r>
      <w:r w:rsidRPr="007C5A4B">
        <w:t>vents</w:t>
      </w:r>
      <w:r w:rsidR="007C5A4B">
        <w:t>.</w:t>
      </w:r>
      <w:bookmarkEnd w:id="7"/>
    </w:p>
    <w:p w14:paraId="5D11BA81" w14:textId="4266101D" w:rsidR="00EC1744" w:rsidRPr="007C5A4B" w:rsidRDefault="00EC1744" w:rsidP="0037432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7C5A4B">
        <w:rPr>
          <w:rFonts w:ascii="Times New Roman" w:hAnsi="Times New Roman" w:cs="Times New Roman"/>
          <w:sz w:val="24"/>
          <w:szCs w:val="24"/>
        </w:rPr>
        <w:t xml:space="preserve">(c)  </w:t>
      </w:r>
      <w:r w:rsidR="00F74AB9" w:rsidRPr="007C5A4B">
        <w:rPr>
          <w:rFonts w:ascii="Times New Roman" w:hAnsi="Times New Roman" w:cs="Times New Roman"/>
          <w:sz w:val="24"/>
          <w:szCs w:val="24"/>
        </w:rPr>
        <w:t>I</w:t>
      </w:r>
      <w:r w:rsidR="007C5A4B">
        <w:rPr>
          <w:rFonts w:ascii="Times New Roman" w:hAnsi="Times New Roman" w:cs="Times New Roman"/>
          <w:sz w:val="24"/>
          <w:szCs w:val="24"/>
        </w:rPr>
        <w:t>n accordance with</w:t>
      </w:r>
      <w:r w:rsidR="00F74AB9" w:rsidRPr="007C5A4B">
        <w:rPr>
          <w:rFonts w:ascii="Times New Roman" w:hAnsi="Times New Roman" w:cs="Times New Roman"/>
          <w:sz w:val="24"/>
          <w:szCs w:val="24"/>
        </w:rPr>
        <w:t xml:space="preserve"> section (C)(4) of </w:t>
      </w:r>
      <w:r w:rsidR="00CB0ED2">
        <w:fldChar w:fldCharType="begin"/>
      </w:r>
      <w:r w:rsidR="00CB0ED2">
        <w:instrText>HYPERLINK "https://www.acq.osd.mil/dpap/policy/policyvault/USA002011-23-DPC.pdf"</w:instrText>
      </w:r>
      <w:r w:rsidR="00CB0ED2">
        <w:fldChar w:fldCharType="separate"/>
      </w:r>
      <w:r w:rsidR="00AE65CB" w:rsidRPr="00AE65CB">
        <w:rPr>
          <w:rStyle w:val="Hyperlink"/>
          <w:rFonts w:ascii="Times New Roman" w:hAnsi="Times New Roman" w:cs="Times New Roman"/>
          <w:sz w:val="24"/>
          <w:szCs w:val="24"/>
        </w:rPr>
        <w:t>Defense Pricing and Contracting Class Deviation 2023-O0003</w:t>
      </w:r>
      <w:ins w:id="8" w:author="Jordan, Amanda C CIV USARMY HQDA ASA ALT (USA)" w:date="2023-09-28T13:08:00Z">
        <w:r w:rsidR="00CB0ED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REV 2</w:t>
        </w:r>
      </w:ins>
      <w:r w:rsidR="00AE65CB" w:rsidRPr="00AE65CB">
        <w:rPr>
          <w:rStyle w:val="Hyperlink"/>
          <w:rFonts w:ascii="Times New Roman" w:hAnsi="Times New Roman" w:cs="Times New Roman"/>
          <w:sz w:val="24"/>
          <w:szCs w:val="24"/>
        </w:rPr>
        <w:t>—Temporary Authorizations for Covered Contracts Related to Ukraine</w:t>
      </w:r>
      <w:r w:rsidR="00CB0ED2">
        <w:rPr>
          <w:rStyle w:val="Hyperlink"/>
          <w:rFonts w:ascii="Times New Roman" w:hAnsi="Times New Roman" w:cs="Times New Roman"/>
          <w:sz w:val="24"/>
          <w:szCs w:val="24"/>
        </w:rPr>
        <w:fldChar w:fldCharType="end"/>
      </w:r>
      <w:r w:rsidR="00F74AB9" w:rsidRPr="007C5A4B">
        <w:rPr>
          <w:rFonts w:ascii="Times New Roman" w:hAnsi="Times New Roman" w:cs="Times New Roman"/>
          <w:sz w:val="24"/>
          <w:szCs w:val="24"/>
        </w:rPr>
        <w:t xml:space="preserve"> contracting officers carrying out a procurement of a product or service for a covered contract may treat the product or service as a commercial product or a commercial service for the purpose of carrying out the procurement.</w:t>
      </w:r>
      <w:r w:rsidRPr="007C5A4B">
        <w:rPr>
          <w:rFonts w:ascii="Times New Roman" w:hAnsi="Times New Roman" w:cs="Times New Roman"/>
          <w:sz w:val="24"/>
          <w:szCs w:val="24"/>
        </w:rPr>
        <w:t xml:space="preserve"> </w:t>
      </w:r>
      <w:r w:rsidR="004073D1" w:rsidRPr="007C5A4B">
        <w:rPr>
          <w:rFonts w:ascii="Times New Roman" w:hAnsi="Times New Roman" w:cs="Times New Roman"/>
          <w:sz w:val="24"/>
          <w:szCs w:val="24"/>
        </w:rPr>
        <w:t>See 5112.102(a)(i)(B)(3).</w:t>
      </w:r>
      <w:r w:rsidR="00F22166">
        <w:rPr>
          <w:rFonts w:ascii="Times New Roman" w:hAnsi="Times New Roman" w:cs="Times New Roman"/>
          <w:sz w:val="24"/>
          <w:szCs w:val="24"/>
        </w:rPr>
        <w:t xml:space="preserve"> 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t xml:space="preserve">See AFARS 5153.206-93 and AFARS 5153.303-12 for instructions </w:t>
      </w:r>
      <w:r w:rsidR="00FD4F95" w:rsidRPr="00D73484">
        <w:rPr>
          <w:color w:val="242424"/>
        </w:rPr>
        <w:t xml:space="preserve">and </w:t>
      </w:r>
      <w:r w:rsidR="00FD4F95" w:rsidRPr="00D73484">
        <w:rPr>
          <w:rFonts w:ascii="Times New Roman" w:hAnsi="Times New Roman" w:cs="Times New Roman"/>
          <w:color w:val="242424"/>
          <w:sz w:val="24"/>
          <w:szCs w:val="24"/>
        </w:rPr>
        <w:t>sample format for reporting covered contracts applicable under this subpart to congressional defense committees.</w:t>
      </w:r>
    </w:p>
    <w:p w14:paraId="4DDD4FF5" w14:textId="60CCAAE4" w:rsidR="009134B1" w:rsidRDefault="00470A4E" w:rsidP="005C0DD5">
      <w:pPr>
        <w:pStyle w:val="Heading4"/>
        <w:rPr>
          <w:lang w:val="en"/>
        </w:rPr>
      </w:pPr>
      <w:bookmarkStart w:id="9" w:name="_Toc123633290"/>
      <w:proofErr w:type="gramStart"/>
      <w:r>
        <w:rPr>
          <w:lang w:val="en"/>
        </w:rPr>
        <w:t>5118.27</w:t>
      </w:r>
      <w:r w:rsidR="00A07215">
        <w:rPr>
          <w:lang w:val="en"/>
        </w:rPr>
        <w:t>0</w:t>
      </w:r>
      <w:r w:rsidR="009134B1">
        <w:rPr>
          <w:lang w:val="en"/>
        </w:rPr>
        <w:t xml:space="preserve">  </w:t>
      </w:r>
      <w:r w:rsidR="00D153D0">
        <w:rPr>
          <w:lang w:val="en"/>
        </w:rPr>
        <w:t>Head</w:t>
      </w:r>
      <w:proofErr w:type="gramEnd"/>
      <w:r w:rsidR="00D153D0">
        <w:rPr>
          <w:lang w:val="en"/>
        </w:rPr>
        <w:t xml:space="preserve"> of contracting activity determinations</w:t>
      </w:r>
      <w:r w:rsidR="009134B1">
        <w:rPr>
          <w:lang w:val="en"/>
        </w:rPr>
        <w:t>.</w:t>
      </w:r>
      <w:bookmarkEnd w:id="9"/>
    </w:p>
    <w:p w14:paraId="4DDD4FF6" w14:textId="75898D44" w:rsidR="009134B1" w:rsidRDefault="00470A4E" w:rsidP="009134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  <w:lang w:val="en"/>
        </w:rPr>
      </w:pPr>
      <w:r w:rsidRPr="58C97A94">
        <w:rPr>
          <w:rFonts w:ascii="Times New Roman" w:hAnsi="Times New Roman" w:cs="Times New Roman"/>
          <w:sz w:val="24"/>
          <w:szCs w:val="24"/>
          <w:lang w:val="en"/>
        </w:rPr>
        <w:t>(e</w:t>
      </w:r>
      <w:r w:rsidR="009134B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) </w:t>
      </w:r>
      <w:r w:rsidR="002529A1" w:rsidRPr="58C97A94">
        <w:rPr>
          <w:rFonts w:ascii="Times New Roman" w:hAnsi="Times New Roman" w:cs="Times New Roman"/>
          <w:sz w:val="24"/>
          <w:szCs w:val="24"/>
          <w:lang w:val="en"/>
        </w:rPr>
        <w:t xml:space="preserve">See </w:t>
      </w:r>
      <w:hyperlink r:id="rId11">
        <w:r w:rsidR="002529A1" w:rsidRPr="58C97A94">
          <w:rPr>
            <w:rStyle w:val="Hyperlink"/>
            <w:rFonts w:ascii="Times New Roman" w:hAnsi="Times New Roman" w:cs="Times New Roman"/>
            <w:sz w:val="24"/>
            <w:szCs w:val="24"/>
            <w:lang w:val="en"/>
          </w:rPr>
          <w:t>Appendix GG</w:t>
        </w:r>
      </w:hyperlink>
      <w:r w:rsidR="7AF4CD74" w:rsidRPr="58C97A94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4DDD4FF7" w14:textId="29FCBF73" w:rsidR="009134B1" w:rsidRDefault="005A1952" w:rsidP="00470A4E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 </w:t>
      </w:r>
      <w:hyperlink r:id="rId12" w:history="1">
        <w:r w:rsidRPr="00C10677">
          <w:rPr>
            <w:rStyle w:val="Hyperlink"/>
            <w:rFonts w:ascii="Times New Roman" w:hAnsi="Times New Roman" w:cs="Times New Roman"/>
            <w:sz w:val="24"/>
            <w:szCs w:val="24"/>
          </w:rPr>
          <w:t>AFARS PGI 5118.2-1</w:t>
        </w:r>
      </w:hyperlink>
      <w:r w:rsidR="00972222">
        <w:rPr>
          <w:rFonts w:ascii="Times New Roman" w:hAnsi="Times New Roman" w:cs="Times New Roman"/>
          <w:sz w:val="24"/>
          <w:szCs w:val="24"/>
        </w:rPr>
        <w:t xml:space="preserve"> for additional information on acquisition flexibilities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4963DC" w14:textId="7ED607C9" w:rsidR="002C40AA" w:rsidRPr="005A1952" w:rsidRDefault="002C40AA" w:rsidP="0019543B">
      <w:pPr>
        <w:rPr>
          <w:rFonts w:ascii="Times New Roman" w:hAnsi="Times New Roman" w:cs="Times New Roman"/>
          <w:sz w:val="24"/>
          <w:szCs w:val="24"/>
        </w:rPr>
      </w:pPr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See </w:t>
      </w:r>
      <w:hyperlink r:id="rId13" w:history="1">
        <w:r w:rsidRPr="008F467E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AFARS PGI 5118.204-1</w:t>
        </w:r>
      </w:hyperlink>
      <w:r w:rsidRPr="008F467E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for additional information on Humanitarian or peacekeeping operation.</w:t>
      </w:r>
    </w:p>
    <w:sectPr w:rsidR="002C40AA" w:rsidRPr="005A1952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062F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56A60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89ED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396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AC9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64DB9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0C820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4A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4C5A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DCE4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3569970">
    <w:abstractNumId w:val="9"/>
  </w:num>
  <w:num w:numId="2" w16cid:durableId="960574315">
    <w:abstractNumId w:val="7"/>
  </w:num>
  <w:num w:numId="3" w16cid:durableId="1900626715">
    <w:abstractNumId w:val="6"/>
  </w:num>
  <w:num w:numId="4" w16cid:durableId="1191794439">
    <w:abstractNumId w:val="5"/>
  </w:num>
  <w:num w:numId="5" w16cid:durableId="1791583944">
    <w:abstractNumId w:val="4"/>
  </w:num>
  <w:num w:numId="6" w16cid:durableId="1570529938">
    <w:abstractNumId w:val="8"/>
  </w:num>
  <w:num w:numId="7" w16cid:durableId="1698659892">
    <w:abstractNumId w:val="3"/>
  </w:num>
  <w:num w:numId="8" w16cid:durableId="719478922">
    <w:abstractNumId w:val="2"/>
  </w:num>
  <w:num w:numId="9" w16cid:durableId="163713693">
    <w:abstractNumId w:val="1"/>
  </w:num>
  <w:num w:numId="10" w16cid:durableId="214495727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rdan, Amanda C CIV USARMY HQDA ASA ALT (USA)">
    <w15:presenceInfo w15:providerId="None" w15:userId="Jordan, Amanda C CIV USARMY HQDA ASA ALT (USA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7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51"/>
    <w:rsid w:val="000027A2"/>
    <w:rsid w:val="000317D3"/>
    <w:rsid w:val="00041DAD"/>
    <w:rsid w:val="000B592C"/>
    <w:rsid w:val="000C2984"/>
    <w:rsid w:val="000E0C57"/>
    <w:rsid w:val="0016451F"/>
    <w:rsid w:val="00180225"/>
    <w:rsid w:val="0019543B"/>
    <w:rsid w:val="001F3FC2"/>
    <w:rsid w:val="00205E52"/>
    <w:rsid w:val="002529A1"/>
    <w:rsid w:val="00267D6D"/>
    <w:rsid w:val="002C40AA"/>
    <w:rsid w:val="002F3CC7"/>
    <w:rsid w:val="003069DF"/>
    <w:rsid w:val="00332933"/>
    <w:rsid w:val="00344654"/>
    <w:rsid w:val="00374326"/>
    <w:rsid w:val="003B6AA9"/>
    <w:rsid w:val="003C53A1"/>
    <w:rsid w:val="003E32C6"/>
    <w:rsid w:val="003E39B6"/>
    <w:rsid w:val="004073D1"/>
    <w:rsid w:val="00470A4E"/>
    <w:rsid w:val="00492C81"/>
    <w:rsid w:val="004F1905"/>
    <w:rsid w:val="0051221D"/>
    <w:rsid w:val="00542647"/>
    <w:rsid w:val="005920C1"/>
    <w:rsid w:val="005A1952"/>
    <w:rsid w:val="005A4A11"/>
    <w:rsid w:val="005C0DD5"/>
    <w:rsid w:val="005C3D3E"/>
    <w:rsid w:val="005F5F0F"/>
    <w:rsid w:val="00654E47"/>
    <w:rsid w:val="00694A22"/>
    <w:rsid w:val="00716AB2"/>
    <w:rsid w:val="007363FC"/>
    <w:rsid w:val="00741CDE"/>
    <w:rsid w:val="007676F2"/>
    <w:rsid w:val="0078707D"/>
    <w:rsid w:val="007C5A4B"/>
    <w:rsid w:val="008F467E"/>
    <w:rsid w:val="00902B8F"/>
    <w:rsid w:val="009134B1"/>
    <w:rsid w:val="009679FD"/>
    <w:rsid w:val="00972222"/>
    <w:rsid w:val="00991B84"/>
    <w:rsid w:val="009A763E"/>
    <w:rsid w:val="009E74B4"/>
    <w:rsid w:val="00A07215"/>
    <w:rsid w:val="00A10FAA"/>
    <w:rsid w:val="00A46AE3"/>
    <w:rsid w:val="00A62D8A"/>
    <w:rsid w:val="00A647A4"/>
    <w:rsid w:val="00A64E99"/>
    <w:rsid w:val="00A97BE7"/>
    <w:rsid w:val="00AC7E2D"/>
    <w:rsid w:val="00AE65CB"/>
    <w:rsid w:val="00B8007C"/>
    <w:rsid w:val="00BE6E51"/>
    <w:rsid w:val="00C10677"/>
    <w:rsid w:val="00C85B77"/>
    <w:rsid w:val="00C97891"/>
    <w:rsid w:val="00CB0ED2"/>
    <w:rsid w:val="00CC70AD"/>
    <w:rsid w:val="00D153D0"/>
    <w:rsid w:val="00D339E4"/>
    <w:rsid w:val="00D436E7"/>
    <w:rsid w:val="00D64650"/>
    <w:rsid w:val="00D73484"/>
    <w:rsid w:val="00DA7C9C"/>
    <w:rsid w:val="00DE4337"/>
    <w:rsid w:val="00EC1744"/>
    <w:rsid w:val="00EC5C6A"/>
    <w:rsid w:val="00EF7DFC"/>
    <w:rsid w:val="00F22166"/>
    <w:rsid w:val="00F52FC4"/>
    <w:rsid w:val="00F74AB9"/>
    <w:rsid w:val="00F768C5"/>
    <w:rsid w:val="00F967D3"/>
    <w:rsid w:val="00FD4F95"/>
    <w:rsid w:val="0BC08D7C"/>
    <w:rsid w:val="129C4B88"/>
    <w:rsid w:val="171BB5F4"/>
    <w:rsid w:val="1EBBEB01"/>
    <w:rsid w:val="23783537"/>
    <w:rsid w:val="2F1D4909"/>
    <w:rsid w:val="54A341DE"/>
    <w:rsid w:val="5714FB81"/>
    <w:rsid w:val="58C97A94"/>
    <w:rsid w:val="5982FA69"/>
    <w:rsid w:val="6A214523"/>
    <w:rsid w:val="73296847"/>
    <w:rsid w:val="7AF4CD74"/>
    <w:rsid w:val="7F955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4FEF"/>
  <w15:docId w15:val="{B15B95ED-DA6D-4132-BCA2-0D1C45B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D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D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ind4"/>
    <w:next w:val="Normal"/>
    <w:link w:val="Heading3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jc w:val="center"/>
      <w:outlineLvl w:val="2"/>
    </w:pPr>
    <w:rPr>
      <w:rFonts w:ascii="Times New Roman" w:hAnsi="Times New Roman" w:cs="Times New Roman"/>
      <w:b/>
      <w:sz w:val="24"/>
      <w:szCs w:val="24"/>
    </w:rPr>
  </w:style>
  <w:style w:type="paragraph" w:styleId="Heading4">
    <w:name w:val="heading 4"/>
    <w:basedOn w:val="ind4"/>
    <w:next w:val="Normal"/>
    <w:link w:val="Heading4Char"/>
    <w:uiPriority w:val="9"/>
    <w:unhideWhenUsed/>
    <w:qFormat/>
    <w:rsid w:val="005C0DD5"/>
    <w:pPr>
      <w:tabs>
        <w:tab w:val="clear" w:pos="1152"/>
        <w:tab w:val="clear" w:pos="1728"/>
        <w:tab w:val="clear" w:pos="2304"/>
        <w:tab w:val="clear" w:pos="2880"/>
        <w:tab w:val="clear" w:pos="3456"/>
      </w:tabs>
      <w:spacing w:after="240"/>
      <w:ind w:left="0"/>
      <w:outlineLvl w:val="3"/>
    </w:pPr>
    <w:rPr>
      <w:rFonts w:ascii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4">
    <w:name w:val="ind .4"/>
    <w:basedOn w:val="Normal"/>
    <w:rsid w:val="00BE6E51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ind12">
    <w:name w:val="ind 1.2"/>
    <w:basedOn w:val="Normal"/>
    <w:rsid w:val="00BE6E51"/>
    <w:pPr>
      <w:tabs>
        <w:tab w:val="left" w:pos="2304"/>
        <w:tab w:val="left" w:pos="2880"/>
        <w:tab w:val="left" w:pos="3456"/>
      </w:tabs>
      <w:ind w:left="1728"/>
    </w:pPr>
  </w:style>
  <w:style w:type="character" w:styleId="CommentReference">
    <w:name w:val="annotation reference"/>
    <w:basedOn w:val="DefaultParagraphFont"/>
    <w:uiPriority w:val="99"/>
    <w:semiHidden/>
    <w:unhideWhenUsed/>
    <w:rsid w:val="00991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B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B8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C0DD5"/>
    <w:rPr>
      <w:rFonts w:ascii="Times New Roman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C0DD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5C0DD5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5C0DD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041DA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41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62D8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AE6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2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spcs3.kc.army.mil/asaalt/procurement/PGI/PGI_5118.aspx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pcs3.kc.army.mil/asaalt/procurement/PGI/PGI_5118.asp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spcs3.kc.army.mil/asaalt/procurement/AFARS/AFARS_AppGG.aspx" TargetMode="Externa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hyperlink" Target="https://spcs3.kc.army.mil/asaalt/procurement/AFARS/AFARS_AppGG.asp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updated terminology and citations to align with DFARS.  Added PGI lanaguage for Humanitarian Assistance and link to emergency flexabilities guidance posted to PAM in Guides section.</Related_x0020_Words_x002f_Description>
    <Posted_x0020_By_x002f_Author xmlns="4d2834f2-6e62-48ef-822a-880d84868a39">
      <UserInfo>
        <DisplayName>jordan, amanda</DisplayName>
        <AccountId>6767</AccountId>
        <AccountType/>
      </UserInfo>
    </Posted_x0020_By_x002f_Author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108</Value>
      <Value>491</Value>
      <Value>23</Value>
      <Value>8</Value>
    </TaxCatchAll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Deputy Assistant Secretary of the Army (Procurement)</TermName>
          <TermId xmlns="http://schemas.microsoft.com/office/infopath/2007/PartnerControls">0669a941-ccce-4e28-aa9b-339af9bf48ea</TermId>
        </TermInfo>
      </Terms>
    </b32cdbbdcfbf448899278e680467c731>
    <_dlc_DocId xmlns="4d2834f2-6e62-48ef-822a-880d84868a39">DASAP-90-761</_dlc_DocId>
    <_dlc_DocIdUrl xmlns="4d2834f2-6e62-48ef-822a-880d84868a39">
      <Url>https://spcs3.kc.army.mil/asaalt/ZPTeam/PPS/_layouts/15/DocIdRedir.aspx?ID=DASAP-90-761</Url>
      <Description>DASAP-90-761</Description>
    </_dlc_DocIdUrl>
    <Part xmlns="4d2834f2-6e62-48ef-822a-880d84868a39">5118</Part>
    <Subpart xmlns="4d2834f2-6e62-48ef-822a-880d84868a39" xsi:nil="true"/>
    <AFARSRevisionNo xmlns="4d2834f2-6e62-48ef-822a-880d84868a39">28.03</AFARSRevisionNo>
    <WebPartName xmlns="4d2834f2-6e62-48ef-822a-880d84868a39" xsi:nil="true"/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5" ma:contentTypeDescription="Army Federal Acquisition Regulation Supplement" ma:contentTypeScope="" ma:versionID="9d4a548d5ad8be2f19451f4e1ee304f9">
  <xsd:schema xmlns:xsd="http://www.w3.org/2001/XMLSchema" xmlns:xs="http://www.w3.org/2001/XMLSchema" xmlns:p="http://schemas.microsoft.com/office/2006/metadata/properties" xmlns:ns1="4d2834f2-6e62-48ef-822a-880d84868a39" xmlns:ns3="1d182ed6-48bb-48f5-abfd-790737af81b2" targetNamespace="http://schemas.microsoft.com/office/2006/metadata/properties" ma:root="true" ma:fieldsID="76cfa627da9704b88091e5bd3eb730e2" ns1:_="" ns3:_="">
    <xsd:import namespace="4d2834f2-6e62-48ef-822a-880d84868a39"/>
    <xsd:import namespace="1d182ed6-48bb-48f5-abfd-790737af81b2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/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82ed6-48bb-48f5-abfd-790737af81b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6F70C-C277-4A71-ABCF-C2A22FC6DE33}">
  <ds:schemaRefs>
    <ds:schemaRef ds:uri="http://schemas.microsoft.com/office/2006/metadata/properties"/>
    <ds:schemaRef ds:uri="http://schemas.microsoft.com/office/infopath/2007/PartnerControls"/>
    <ds:schemaRef ds:uri="4d2834f2-6e62-48ef-822a-880d84868a39"/>
  </ds:schemaRefs>
</ds:datastoreItem>
</file>

<file path=customXml/itemProps2.xml><?xml version="1.0" encoding="utf-8"?>
<ds:datastoreItem xmlns:ds="http://schemas.openxmlformats.org/officeDocument/2006/customXml" ds:itemID="{57DAAD8E-CDCA-446B-A909-CC0747B472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B0B2D1A-4E10-4B40-AC99-8C78A87A1A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1d182ed6-48bb-48f5-abfd-790737af81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F6CB22-0C74-455E-9E1F-6A3C78C17FD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79FA018B-FA20-4709-BF43-1DBABF7FE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5118_Revision_28_03</vt:lpstr>
    </vt:vector>
  </TitlesOfParts>
  <Company>U.S. Army</Company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5118_Revision_28_03</dc:title>
  <dc:creator>Administrator</dc:creator>
  <cp:lastModifiedBy>Jordan, Amanda C CIV USARMY HQDA ASA ALT (USA)</cp:lastModifiedBy>
  <cp:revision>2</cp:revision>
  <dcterms:created xsi:type="dcterms:W3CDTF">2023-09-28T17:10:00Z</dcterms:created>
  <dcterms:modified xsi:type="dcterms:W3CDTF">2023-09-28T17:10:00Z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c12ed338-0de3-47f0-b7a3-f030906a23f7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491;#Deputy Assistant Secretary of the Army (Procurement)|0669a941-ccce-4e28-aa9b-339af9bf48ea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  <property fmtid="{D5CDD505-2E9C-101B-9397-08002B2CF9AE}" pid="40" name="PARC Contracting Area">
    <vt:lpwstr/>
  </property>
  <property fmtid="{D5CDD505-2E9C-101B-9397-08002B2CF9AE}" pid="41" name="ceb9413c6ca94765b17a7c77e496dffc">
    <vt:lpwstr/>
  </property>
  <property fmtid="{D5CDD505-2E9C-101B-9397-08002B2CF9AE}" pid="42" name="b89601af4f7f42688b61458ba111cf99">
    <vt:lpwstr/>
  </property>
  <property fmtid="{D5CDD505-2E9C-101B-9397-08002B2CF9AE}" pid="43" name="Organization Reviewed">
    <vt:lpwstr/>
  </property>
  <property fmtid="{D5CDD505-2E9C-101B-9397-08002B2CF9AE}" pid="44" name="k5f03eb0b8f145c593adfde1e5d76637">
    <vt:lpwstr>Regulation|1d7f43a6-f8bb-4223-9c6f-9b729e816bd9</vt:lpwstr>
  </property>
  <property fmtid="{D5CDD505-2E9C-101B-9397-08002B2CF9AE}" pid="45" name="Select Content Type">
    <vt:lpwstr>Please Select</vt:lpwstr>
  </property>
  <property fmtid="{D5CDD505-2E9C-101B-9397-08002B2CF9AE}" pid="46" name="Presented Date">
    <vt:filetime>2022-03-30T12:54:54Z</vt:filetime>
  </property>
  <property fmtid="{D5CDD505-2E9C-101B-9397-08002B2CF9AE}" pid="47" name="Template">
    <vt:lpwstr>No</vt:lpwstr>
  </property>
</Properties>
</file>