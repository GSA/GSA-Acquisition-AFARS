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938B" w14:textId="77777777" w:rsidR="00647F69" w:rsidRPr="002F464B" w:rsidRDefault="00647F69" w:rsidP="002F464B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2F464B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576E4A" w:rsidRPr="002F464B">
        <w:rPr>
          <w:rFonts w:ascii="Times New Roman" w:hAnsi="Times New Roman" w:cs="Times New Roman"/>
          <w:b/>
          <w:bCs/>
          <w:caps/>
          <w:sz w:val="32"/>
        </w:rPr>
        <w:t>–</w:t>
      </w:r>
      <w:r w:rsidR="009F4263" w:rsidRPr="002F464B">
        <w:rPr>
          <w:rFonts w:ascii="Times New Roman" w:hAnsi="Times New Roman" w:cs="Times New Roman"/>
          <w:b/>
          <w:bCs/>
          <w:caps/>
          <w:sz w:val="32"/>
        </w:rPr>
        <w:t xml:space="preserve"> Part 5120</w:t>
      </w:r>
    </w:p>
    <w:p w14:paraId="4B90EAAA" w14:textId="5D7B1252" w:rsidR="00576E4A" w:rsidRPr="00D73934" w:rsidRDefault="00D73934" w:rsidP="00D7393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ins w:id="0" w:author="Jordan, Amanda C CIV USARMY HQDA ASA ALT (USA)" w:date="2024-09-20T11:04:00Z">
        <w:r w:rsidRPr="00D73934">
          <w:rPr>
            <w:rFonts w:ascii="Times New Roman" w:hAnsi="Times New Roman" w:cs="Times New Roman"/>
            <w:i/>
            <w:iCs/>
            <w:sz w:val="24"/>
            <w:szCs w:val="24"/>
          </w:rPr>
          <w:t>(as of 01 October 2024)</w:t>
        </w:r>
      </w:ins>
    </w:p>
    <w:p w14:paraId="11874F91" w14:textId="77777777" w:rsidR="00900065" w:rsidRPr="00900065" w:rsidRDefault="00900065" w:rsidP="0090006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32"/>
        </w:rPr>
      </w:pPr>
      <w:r w:rsidRPr="00900065">
        <w:rPr>
          <w:rFonts w:ascii="Times New Roman" w:hAnsi="Times New Roman" w:cs="Times New Roman"/>
          <w:b/>
          <w:bCs/>
          <w:sz w:val="32"/>
        </w:rPr>
        <w:t>Reserved</w:t>
      </w:r>
    </w:p>
    <w:p w14:paraId="0F043AB5" w14:textId="77777777"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E2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106CC9"/>
    <w:rsid w:val="00242B6A"/>
    <w:rsid w:val="002A1F6F"/>
    <w:rsid w:val="002F464B"/>
    <w:rsid w:val="003069DF"/>
    <w:rsid w:val="0040410E"/>
    <w:rsid w:val="0044430E"/>
    <w:rsid w:val="00576E4A"/>
    <w:rsid w:val="005C76BE"/>
    <w:rsid w:val="00641675"/>
    <w:rsid w:val="00647F69"/>
    <w:rsid w:val="00746D43"/>
    <w:rsid w:val="00866D52"/>
    <w:rsid w:val="008C3E13"/>
    <w:rsid w:val="00900065"/>
    <w:rsid w:val="009F4263"/>
    <w:rsid w:val="00D73934"/>
    <w:rsid w:val="00D87C47"/>
    <w:rsid w:val="00E20EE9"/>
    <w:rsid w:val="00E66F07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2E81"/>
  <w15:docId w15:val="{F5E290F3-A426-43EA-BA63-DC4CBCCE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Revision">
    <w:name w:val="Revision"/>
    <w:hidden/>
    <w:uiPriority w:val="99"/>
    <w:semiHidden/>
    <w:rsid w:val="00D739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class="ExternalClassC54A829B74E9485F80062507731C03B1"&gt;&lt;p&gt;​PARC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DASAP-90-614</_dlc_DocId>
    <_dlc_DocIdUrl xmlns="4d2834f2-6e62-48ef-822a-880d84868a39">
      <Url>https://spcs3.kc.army.mil/asaalt/ZPTeam/PPS/_layouts/15/DocIdRedir.aspx?ID=DASAP-90-614</Url>
      <Description>DASAP-90-614</Description>
    </_dlc_DocIdUrl>
    <WebPartName xmlns="4d2834f2-6e62-48ef-822a-880d84868a39" xsi:nil="true"/>
    <AFARSRevisionNo xmlns="4d2834f2-6e62-48ef-822a-880d84868a39">28.01</AFARSRevisionNo>
  </documentManagement>
</p:properties>
</file>

<file path=customXml/itemProps1.xml><?xml version="1.0" encoding="utf-8"?>
<ds:datastoreItem xmlns:ds="http://schemas.openxmlformats.org/officeDocument/2006/customXml" ds:itemID="{469EAC02-83C7-48EE-B351-B3E0E9BE1FC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AA84905-3913-4D55-84EE-8496655E3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D3A22-9F6E-4E9C-B9F3-62641E1A62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926134-57AE-4B20-9C01-BFB3C664F687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5120</vt:lpstr>
    </vt:vector>
  </TitlesOfParts>
  <Company>U.S. Army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5120_Revision_28_01</dc:title>
  <dc:creator>Administrator</dc:creator>
  <cp:lastModifiedBy>Jordan, Amanda C CIV USARMY HQDA ASA ALT (USA)</cp:lastModifiedBy>
  <cp:revision>2</cp:revision>
  <dcterms:created xsi:type="dcterms:W3CDTF">2024-09-20T15:05:00Z</dcterms:created>
  <dcterms:modified xsi:type="dcterms:W3CDTF">2024-09-20T15:05:00Z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788d7bad-c1f1-4bab-8712-b9676724f6a9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