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30FF60AA"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del w:id="0" w:author="Jordan, Amanda C CIV USARMY HQDA ASA ALT (USA)" w:date="2023-03-01T08:29:00Z">
        <w:r w:rsidR="002F4A4F" w:rsidDel="00680822">
          <w:rPr>
            <w:rFonts w:ascii="Times New Roman" w:hAnsi="Times New Roman" w:cs="Times New Roman"/>
            <w:i/>
          </w:rPr>
          <w:delText>6 May</w:delText>
        </w:r>
        <w:r w:rsidR="006B313E" w:rsidDel="00680822">
          <w:rPr>
            <w:rFonts w:ascii="Times New Roman" w:hAnsi="Times New Roman" w:cs="Times New Roman"/>
            <w:i/>
          </w:rPr>
          <w:delText xml:space="preserve"> 202</w:delText>
        </w:r>
        <w:r w:rsidR="002F4A4F" w:rsidDel="00680822">
          <w:rPr>
            <w:rFonts w:ascii="Times New Roman" w:hAnsi="Times New Roman" w:cs="Times New Roman"/>
            <w:i/>
          </w:rPr>
          <w:delText>2</w:delText>
        </w:r>
      </w:del>
      <w:ins w:id="1" w:author="Jordan, Amanda C CIV USARMY HQDA ASA ALT (USA)" w:date="2023-03-01T08:29:00Z">
        <w:r w:rsidR="00680822">
          <w:rPr>
            <w:rFonts w:ascii="Times New Roman" w:hAnsi="Times New Roman" w:cs="Times New Roman"/>
            <w:i/>
          </w:rPr>
          <w:t>01 March 2023</w:t>
        </w:r>
      </w:ins>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680822">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680822">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680822">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680822">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680822">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680822">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680822">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680822">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2" w:name="_Toc536101147"/>
      <w:bookmarkStart w:id="3" w:name="_Toc7073983"/>
      <w:bookmarkStart w:id="4" w:name="_Toc7169912"/>
      <w:r w:rsidRPr="005006BB">
        <w:t>Subpart</w:t>
      </w:r>
      <w:r w:rsidRPr="00FF6B71">
        <w:t xml:space="preserve"> 5137.1 – Service Contracts – General</w:t>
      </w:r>
      <w:bookmarkEnd w:id="2"/>
      <w:bookmarkEnd w:id="3"/>
      <w:bookmarkEnd w:id="4"/>
    </w:p>
    <w:p w14:paraId="5317A3F7" w14:textId="6EF8C60B" w:rsidR="00B91930" w:rsidRDefault="00B91930" w:rsidP="005006BB">
      <w:pPr>
        <w:pStyle w:val="Heading4"/>
      </w:pPr>
      <w:bookmarkStart w:id="5" w:name="_Toc536101148"/>
      <w:bookmarkStart w:id="6" w:name="_Toc7073984"/>
      <w:bookmarkStart w:id="7" w:name="_Toc7169913"/>
      <w:r>
        <w:t>5137.102-</w:t>
      </w:r>
      <w:proofErr w:type="gramStart"/>
      <w:r>
        <w:t>90</w:t>
      </w:r>
      <w:r w:rsidR="0060724F">
        <w:t xml:space="preserve">  Policy</w:t>
      </w:r>
      <w:proofErr w:type="gramEnd"/>
      <w:r w:rsidR="0060724F">
        <w:t>.</w:t>
      </w:r>
      <w:bookmarkEnd w:id="5"/>
      <w:bookmarkEnd w:id="6"/>
      <w:bookmarkEnd w:id="7"/>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23A132A5" w14:textId="77777777" w:rsidR="00D0678D" w:rsidRPr="00FF6B71" w:rsidRDefault="00892149" w:rsidP="005006BB">
      <w:pPr>
        <w:pStyle w:val="Heading4"/>
      </w:pPr>
      <w:bookmarkStart w:id="8" w:name="_Toc536101149"/>
      <w:bookmarkStart w:id="9" w:name="_Toc7073985"/>
      <w:bookmarkStart w:id="10" w:name="_Toc7169914"/>
      <w:proofErr w:type="gramStart"/>
      <w:r w:rsidRPr="00FF6B71">
        <w:t xml:space="preserve">5137.104 </w:t>
      </w:r>
      <w:r w:rsidR="00394958">
        <w:t xml:space="preserve"> </w:t>
      </w:r>
      <w:r w:rsidRPr="00FF6B71">
        <w:t>Personal</w:t>
      </w:r>
      <w:proofErr w:type="gramEnd"/>
      <w:r w:rsidRPr="00FF6B71">
        <w:t xml:space="preserve"> services contracts.</w:t>
      </w:r>
      <w:bookmarkEnd w:id="8"/>
      <w:bookmarkEnd w:id="9"/>
      <w:bookmarkEnd w:id="10"/>
    </w:p>
    <w:p w14:paraId="4AB449BA" w14:textId="1B924D7E"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w:t>
      </w:r>
      <w:hyperlink r:id="rId10" w:history="1">
        <w:r w:rsidR="00946FDA" w:rsidRPr="0091557A">
          <w:rPr>
            <w:rStyle w:val="Hyperlink"/>
          </w:rPr>
          <w:t>Appendix GG</w:t>
        </w:r>
      </w:hyperlink>
      <w:r w:rsidR="00946FDA">
        <w:rPr>
          <w:rFonts w:ascii="Times New Roman" w:hAnsi="Times New Roman" w:cs="Times New Roman"/>
        </w:rPr>
        <w:t xml:space="preserve">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5C34989A"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w:t>
      </w:r>
      <w:hyperlink r:id="rId11" w:history="1">
        <w:r w:rsidR="00946FDA" w:rsidRPr="0091557A">
          <w:rPr>
            <w:rStyle w:val="Hyperlink"/>
          </w:rPr>
          <w:t>Appendix GG</w:t>
        </w:r>
      </w:hyperlink>
      <w:r w:rsidR="00946FDA">
        <w:rPr>
          <w:rFonts w:ascii="Times New Roman" w:hAnsi="Times New Roman" w:cs="Times New Roman"/>
        </w:rPr>
        <w:t xml:space="preserve"> for further delegation.</w:t>
      </w:r>
    </w:p>
    <w:p w14:paraId="54C0327B" w14:textId="43718AA8"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w:t>
      </w:r>
      <w:hyperlink r:id="rId12" w:history="1">
        <w:r w:rsidR="00946FDA" w:rsidRPr="0091557A">
          <w:rPr>
            <w:rStyle w:val="Hyperlink"/>
          </w:rPr>
          <w:t>Appendix GG</w:t>
        </w:r>
      </w:hyperlink>
      <w:r w:rsidR="00946FDA" w:rsidRPr="003C12E8">
        <w:rPr>
          <w:rFonts w:ascii="Times New Roman" w:hAnsi="Times New Roman" w:cs="Times New Roman"/>
        </w:rPr>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11" w:name="_Toc536101150"/>
      <w:bookmarkStart w:id="12" w:name="_Toc7073986"/>
      <w:bookmarkStart w:id="13"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11"/>
      <w:bookmarkEnd w:id="12"/>
      <w:bookmarkEnd w:id="13"/>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4" w:name="_Toc536101151"/>
      <w:bookmarkStart w:id="15" w:name="_Toc7073987"/>
      <w:bookmarkStart w:id="16" w:name="_Toc7169916"/>
      <w:r>
        <w:t>5137.113-</w:t>
      </w:r>
      <w:proofErr w:type="gramStart"/>
      <w:r>
        <w:t xml:space="preserve">1 </w:t>
      </w:r>
      <w:r w:rsidR="00D91C61">
        <w:t xml:space="preserve"> </w:t>
      </w:r>
      <w:r>
        <w:t>Waiver</w:t>
      </w:r>
      <w:proofErr w:type="gramEnd"/>
      <w:r>
        <w:t xml:space="preserve"> of cost allowability limitations.</w:t>
      </w:r>
      <w:bookmarkEnd w:id="14"/>
      <w:bookmarkEnd w:id="15"/>
      <w:bookmarkEnd w:id="16"/>
    </w:p>
    <w:p w14:paraId="36E4EFEC" w14:textId="3DC48D73"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w:t>
      </w:r>
      <w:hyperlink r:id="rId13" w:history="1">
        <w:r w:rsidR="00946FDA" w:rsidRPr="0091557A">
          <w:rPr>
            <w:rStyle w:val="Hyperlink"/>
            <w:b w:val="0"/>
          </w:rPr>
          <w:t>Appendix GG</w:t>
        </w:r>
      </w:hyperlink>
      <w:r w:rsidR="00946FDA" w:rsidRPr="00946FDA">
        <w:rPr>
          <w:rFonts w:ascii="Times New Roman" w:hAnsi="Times New Roman" w:cs="Times New Roman"/>
          <w:b w:val="0"/>
        </w:rPr>
        <w:t xml:space="preserve"> for further delegation.</w:t>
      </w:r>
    </w:p>
    <w:p w14:paraId="00F60664" w14:textId="77777777" w:rsidR="00D0678D" w:rsidRPr="00FF6B71" w:rsidRDefault="000776F1" w:rsidP="005006BB">
      <w:pPr>
        <w:pStyle w:val="Heading4"/>
      </w:pPr>
      <w:bookmarkStart w:id="17" w:name="_Toc536101152"/>
      <w:bookmarkStart w:id="18" w:name="_Toc7073988"/>
      <w:bookmarkStart w:id="19"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7"/>
      <w:bookmarkEnd w:id="18"/>
      <w:bookmarkEnd w:id="19"/>
    </w:p>
    <w:p w14:paraId="795FCC44" w14:textId="77777777" w:rsidR="00D0678D" w:rsidRPr="00FF6B71" w:rsidRDefault="00BC309D" w:rsidP="005006BB">
      <w:pPr>
        <w:pStyle w:val="Heading4"/>
      </w:pPr>
      <w:bookmarkStart w:id="20" w:name="_Toc536101153"/>
      <w:bookmarkStart w:id="21" w:name="_Toc7073989"/>
      <w:bookmarkStart w:id="22" w:name="_Toc7169918"/>
      <w:r w:rsidRPr="00FF6B71">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20"/>
      <w:bookmarkEnd w:id="21"/>
      <w:bookmarkEnd w:id="22"/>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7E51FCAB"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w:t>
      </w:r>
      <w:hyperlink r:id="rId14" w:history="1">
        <w:r w:rsidR="00946FDA" w:rsidRPr="00955DB9">
          <w:rPr>
            <w:rStyle w:val="Hyperlink"/>
          </w:rPr>
          <w:t>Appendix GG</w:t>
        </w:r>
      </w:hyperlink>
      <w:r w:rsidR="00946FDA">
        <w:rPr>
          <w:rFonts w:ascii="Times New Roman" w:hAnsi="Times New Roman" w:cs="Times New Roman"/>
        </w:rPr>
        <w:t xml:space="preserve"> for further delegation.</w:t>
      </w:r>
    </w:p>
    <w:p w14:paraId="54215E85" w14:textId="3C4CBE30"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 xml:space="preserve">See </w:t>
      </w:r>
      <w:hyperlink r:id="rId15" w:history="1">
        <w:r w:rsidR="00996579" w:rsidRPr="00955DB9">
          <w:rPr>
            <w:rStyle w:val="Hyperlink"/>
          </w:rPr>
          <w:t>Appendix GG</w:t>
        </w:r>
      </w:hyperlink>
      <w:r w:rsidR="00996579">
        <w:rPr>
          <w:rFonts w:ascii="Times New Roman" w:hAnsi="Times New Roman" w:cs="Times New Roman"/>
        </w:rPr>
        <w:t xml:space="preserve"> for further delegation.</w:t>
      </w:r>
    </w:p>
    <w:p w14:paraId="38BD7C8C" w14:textId="77777777" w:rsidR="007F05E0" w:rsidRPr="00FF6B71" w:rsidRDefault="00BC309D" w:rsidP="005006BB">
      <w:pPr>
        <w:pStyle w:val="Heading3"/>
      </w:pPr>
      <w:bookmarkStart w:id="23" w:name="_Toc536101154"/>
      <w:bookmarkStart w:id="24" w:name="_Toc7073990"/>
      <w:bookmarkStart w:id="25" w:name="_Toc7169919"/>
      <w:r w:rsidRPr="00FF6B71">
        <w:t>Subpart 5137.2 – Advisory and Assistance Services</w:t>
      </w:r>
      <w:bookmarkEnd w:id="23"/>
      <w:bookmarkEnd w:id="24"/>
      <w:bookmarkEnd w:id="25"/>
    </w:p>
    <w:p w14:paraId="585FCE7D" w14:textId="77777777" w:rsidR="00316F0B" w:rsidRDefault="000776F1" w:rsidP="005006BB">
      <w:pPr>
        <w:pStyle w:val="Heading4"/>
      </w:pPr>
      <w:bookmarkStart w:id="26" w:name="_Toc536101155"/>
      <w:bookmarkStart w:id="27" w:name="_Toc7073991"/>
      <w:bookmarkStart w:id="28"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6"/>
      <w:bookmarkEnd w:id="27"/>
      <w:bookmarkEnd w:id="28"/>
    </w:p>
    <w:p w14:paraId="6E81841F" w14:textId="7290EFFE"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5006BB">
      <w:pPr>
        <w:pStyle w:val="Heading3"/>
      </w:pPr>
      <w:bookmarkStart w:id="29" w:name="_Toc536101156"/>
      <w:bookmarkStart w:id="30" w:name="_Toc7073992"/>
      <w:bookmarkStart w:id="31" w:name="_Toc7169921"/>
      <w:r w:rsidRPr="00E52364">
        <w:t xml:space="preserve">Subpart 5137.5 – </w:t>
      </w:r>
      <w:r w:rsidR="00206CF3">
        <w:t xml:space="preserve">Management Oversight of </w:t>
      </w:r>
      <w:r w:rsidR="00153E81">
        <w:t>Service</w:t>
      </w:r>
      <w:r w:rsidR="00206CF3">
        <w:t xml:space="preserve"> Contracts</w:t>
      </w:r>
      <w:bookmarkEnd w:id="29"/>
      <w:bookmarkEnd w:id="30"/>
      <w:bookmarkEnd w:id="31"/>
    </w:p>
    <w:p w14:paraId="6DB155F9" w14:textId="77777777" w:rsidR="004F6ED2" w:rsidRDefault="004F6ED2" w:rsidP="005006BB">
      <w:pPr>
        <w:pStyle w:val="Heading4"/>
      </w:pPr>
      <w:bookmarkStart w:id="32" w:name="_Toc536101157"/>
      <w:bookmarkStart w:id="33" w:name="_Toc7073993"/>
      <w:bookmarkStart w:id="34" w:name="_Toc7169922"/>
      <w:proofErr w:type="gramStart"/>
      <w:r>
        <w:t xml:space="preserve">5137.503 </w:t>
      </w:r>
      <w:r w:rsidR="00686894">
        <w:t xml:space="preserve"> </w:t>
      </w:r>
      <w:r>
        <w:t>Agency</w:t>
      </w:r>
      <w:proofErr w:type="gramEnd"/>
      <w:r>
        <w:t>-head responsibilities</w:t>
      </w:r>
      <w:r w:rsidR="00D91C61">
        <w:t>.</w:t>
      </w:r>
      <w:bookmarkEnd w:id="32"/>
      <w:bookmarkEnd w:id="33"/>
      <w:bookmarkEnd w:id="34"/>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5" w:name="_Toc536101158"/>
      <w:bookmarkStart w:id="36" w:name="_Toc7073994"/>
      <w:bookmarkStart w:id="37"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5"/>
      <w:bookmarkEnd w:id="36"/>
      <w:bookmarkEnd w:id="37"/>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8" w:name="_Toc536101159"/>
      <w:bookmarkStart w:id="39" w:name="_Toc7073995"/>
      <w:bookmarkStart w:id="40"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8"/>
      <w:bookmarkEnd w:id="39"/>
      <w:bookmarkEnd w:id="40"/>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DoDI 5000.74, Defense Acquisition of Services, section 2 for applicability of the instruction</w:t>
      </w:r>
      <w:r w:rsidR="00320665">
        <w:t xml:space="preserve"> and this subpart</w:t>
      </w:r>
      <w:r w:rsidR="00191178">
        <w:t>.</w:t>
      </w:r>
    </w:p>
    <w:p w14:paraId="015585B6" w14:textId="1A10EF36"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DoDI 5000.74, paragraph </w:t>
      </w:r>
      <w:r w:rsidR="00BE3041">
        <w:t xml:space="preserve">1.1. </w:t>
      </w:r>
      <w:r w:rsidR="00320665">
        <w:t>b</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41" w:name="_Toc536101160"/>
      <w:bookmarkStart w:id="42" w:name="_Toc7073996"/>
      <w:bookmarkStart w:id="43"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41"/>
      <w:bookmarkEnd w:id="42"/>
      <w:bookmarkEnd w:id="43"/>
    </w:p>
    <w:p w14:paraId="267A12D7" w14:textId="5F9C9E84"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r w:rsidR="00200B61">
        <w:rPr>
          <w:rFonts w:ascii="Times New Roman" w:hAnsi="Times New Roman" w:cs="Times New Roman"/>
        </w:rPr>
        <w:t xml:space="preserve">DoDI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 xml:space="preserve">See </w:t>
      </w:r>
      <w:hyperlink r:id="rId17" w:history="1">
        <w:r w:rsidR="002C1374" w:rsidRPr="0091557A">
          <w:rPr>
            <w:rStyle w:val="Hyperlink"/>
            <w:bCs/>
          </w:rPr>
          <w:t>Appendix GG</w:t>
        </w:r>
      </w:hyperlink>
      <w:r w:rsidR="002C1374" w:rsidRPr="00F930A4">
        <w:rPr>
          <w:rFonts w:ascii="Times New Roman" w:hAnsi="Times New Roman" w:cs="Times New Roman"/>
          <w:bCs/>
        </w:rPr>
        <w:t xml:space="preserve">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4" w:name="_Toc536101161"/>
      <w:bookmarkStart w:id="45" w:name="_Toc7073997"/>
    </w:p>
    <w:p w14:paraId="7D40BAFF" w14:textId="0907D914" w:rsidR="00F20981" w:rsidRDefault="00274586" w:rsidP="005006BB">
      <w:pPr>
        <w:pStyle w:val="Heading4"/>
      </w:pPr>
      <w:bookmarkStart w:id="46"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4"/>
      <w:bookmarkEnd w:id="45"/>
      <w:bookmarkEnd w:id="46"/>
    </w:p>
    <w:p w14:paraId="3752B2BC" w14:textId="6B23A571"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7" w:name="_Toc7073998"/>
      <w:bookmarkStart w:id="48"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7"/>
      <w:r w:rsidR="00B0712D">
        <w:t>Reserved</w:t>
      </w:r>
      <w:proofErr w:type="gramEnd"/>
      <w:r w:rsidR="00B0712D">
        <w:t>.</w:t>
      </w:r>
      <w:bookmarkEnd w:id="48"/>
    </w:p>
    <w:p w14:paraId="2E5A6989" w14:textId="77777777" w:rsidR="00B0712D" w:rsidRPr="00556629" w:rsidRDefault="00B0712D" w:rsidP="00B0712D"/>
    <w:p w14:paraId="2723C6C0" w14:textId="17EF8DCB" w:rsidR="00274586" w:rsidRPr="007A470E" w:rsidRDefault="00274586" w:rsidP="007A470E">
      <w:pPr>
        <w:pStyle w:val="Heading4"/>
      </w:pPr>
      <w:bookmarkStart w:id="49" w:name="_Toc536101162"/>
      <w:bookmarkStart w:id="50" w:name="_Toc7073999"/>
      <w:bookmarkStart w:id="51"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49"/>
      <w:bookmarkEnd w:id="50"/>
      <w:bookmarkEnd w:id="51"/>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31653407"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del w:id="52" w:author="Jordan, Amanda C CIV USARMY HQDA ASA ALT (USA)" w:date="2023-03-01T08:30:00Z">
        <w:r w:rsidDel="00680822">
          <w:delText xml:space="preserve">effiencies </w:delText>
        </w:r>
      </w:del>
      <w:ins w:id="53" w:author="Jordan, Amanda C CIV USARMY HQDA ASA ALT (USA)" w:date="2023-03-01T08:30:00Z">
        <w:r w:rsidR="00680822">
          <w:t>efficiencies</w:t>
        </w:r>
        <w:r w:rsidR="00680822">
          <w:t xml:space="preserve"> </w:t>
        </w:r>
      </w:ins>
      <w:r>
        <w:t>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4" w:name="_Toc536101163"/>
      <w:bookmarkStart w:id="55" w:name="_Toc7074000"/>
      <w:bookmarkStart w:id="56"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4"/>
      <w:bookmarkEnd w:id="55"/>
      <w:bookmarkEnd w:id="56"/>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4F1C9790"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5006BB">
      <w:pPr>
        <w:pStyle w:val="Heading3"/>
      </w:pPr>
      <w:bookmarkStart w:id="57" w:name="_Toc536101164"/>
      <w:bookmarkStart w:id="58" w:name="_Toc7074001"/>
      <w:bookmarkStart w:id="59" w:name="_Toc7169930"/>
      <w:r w:rsidRPr="00FF6B71">
        <w:t>Subpart 5137.72 – Educational Service Agreements</w:t>
      </w:r>
      <w:bookmarkEnd w:id="57"/>
      <w:bookmarkEnd w:id="58"/>
      <w:bookmarkEnd w:id="59"/>
    </w:p>
    <w:p w14:paraId="24942A75" w14:textId="77777777" w:rsidR="00D0678D" w:rsidRPr="00FF6B71" w:rsidRDefault="000776F1" w:rsidP="005006BB">
      <w:pPr>
        <w:pStyle w:val="Heading4"/>
      </w:pPr>
      <w:bookmarkStart w:id="60" w:name="_Toc536101165"/>
      <w:bookmarkStart w:id="61" w:name="_Toc7074002"/>
      <w:bookmarkStart w:id="62"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60"/>
      <w:bookmarkEnd w:id="61"/>
      <w:bookmarkEnd w:id="62"/>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63" w:name="_Toc536101166"/>
      <w:bookmarkStart w:id="64" w:name="_Toc7074003"/>
      <w:bookmarkStart w:id="65"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63"/>
      <w:bookmarkEnd w:id="64"/>
      <w:bookmarkEnd w:id="65"/>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6" w:name="_Toc536101167"/>
      <w:bookmarkStart w:id="67" w:name="_Toc7074004"/>
      <w:bookmarkStart w:id="68" w:name="_Toc7169933"/>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6"/>
      <w:bookmarkEnd w:id="67"/>
      <w:bookmarkEnd w:id="68"/>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r w:rsidRPr="00FF6B71">
        <w:rPr>
          <w:rFonts w:ascii="Times New Roman" w:hAnsi="Times New Roman" w:cs="Times New Roman"/>
        </w:rPr>
        <w:t>1)-(4).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9" w:name="_Toc536101168"/>
      <w:bookmarkStart w:id="70" w:name="_Toc7074005"/>
      <w:bookmarkStart w:id="71"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9"/>
      <w:bookmarkEnd w:id="70"/>
      <w:bookmarkEnd w:id="71"/>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72" w:name="_Toc536101169"/>
      <w:bookmarkStart w:id="73" w:name="_Toc7074006"/>
      <w:bookmarkStart w:id="74"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72"/>
      <w:bookmarkEnd w:id="73"/>
      <w:bookmarkEnd w:id="74"/>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5" w:name="_Toc536101170"/>
      <w:bookmarkStart w:id="76" w:name="_Toc7074007"/>
      <w:bookmarkStart w:id="77"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5"/>
      <w:bookmarkEnd w:id="76"/>
      <w:bookmarkEnd w:id="77"/>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8" w:name="_Toc536101171"/>
      <w:bookmarkStart w:id="79" w:name="_Toc7074008"/>
      <w:bookmarkStart w:id="80" w:name="_Toc7169937"/>
      <w:r>
        <w:t>Subpart 5137.74 – Services at Installations Being Closed</w:t>
      </w:r>
      <w:bookmarkEnd w:id="78"/>
      <w:bookmarkEnd w:id="79"/>
      <w:bookmarkEnd w:id="80"/>
    </w:p>
    <w:p w14:paraId="045D7195" w14:textId="5CB23D7F" w:rsidR="00F9652B" w:rsidRDefault="00F9652B" w:rsidP="005006BB">
      <w:pPr>
        <w:pStyle w:val="Heading4"/>
      </w:pPr>
      <w:bookmarkStart w:id="81" w:name="_Toc536101172"/>
      <w:bookmarkStart w:id="82" w:name="_Toc7074009"/>
      <w:bookmarkStart w:id="83" w:name="_Toc7169938"/>
      <w:proofErr w:type="gramStart"/>
      <w:r>
        <w:t>5137.7401  Policy</w:t>
      </w:r>
      <w:proofErr w:type="gramEnd"/>
      <w:r>
        <w:t>.</w:t>
      </w:r>
      <w:bookmarkEnd w:id="81"/>
      <w:bookmarkEnd w:id="82"/>
      <w:bookmarkEnd w:id="83"/>
    </w:p>
    <w:p w14:paraId="644FD25C" w14:textId="00A51BBC" w:rsidR="00F9652B" w:rsidRPr="005006BB" w:rsidRDefault="00F9652B" w:rsidP="005006BB">
      <w:pPr>
        <w:rPr>
          <w:rFonts w:ascii="Times New Roman" w:hAnsi="Times New Roman" w:cs="Times New Roman"/>
          <w:b/>
        </w:rPr>
      </w:pPr>
      <w:r w:rsidRPr="005006BB">
        <w:rPr>
          <w:rFonts w:ascii="Times New Roman" w:hAnsi="Times New Roman" w:cs="Times New Roman"/>
        </w:rPr>
        <w:t xml:space="preserve">(c)  The head of the contracting activity makes the determination at DFARS 237.7401(c).  See </w:t>
      </w:r>
      <w:hyperlink r:id="rId20" w:history="1">
        <w:r w:rsidRPr="0091557A">
          <w:rPr>
            <w:rStyle w:val="Hyperlink"/>
          </w:rPr>
          <w:t>Appendix GG</w:t>
        </w:r>
      </w:hyperlink>
      <w:r w:rsidRPr="005006BB">
        <w:rPr>
          <w:rFonts w:ascii="Times New Roman" w:hAnsi="Times New Roman" w:cs="Times New Roman"/>
        </w:rPr>
        <w:t xml:space="preserve"> for further delegation.</w:t>
      </w:r>
    </w:p>
    <w:p w14:paraId="634625A8" w14:textId="77777777" w:rsidR="00D0678D" w:rsidRPr="00FF6B71" w:rsidRDefault="00BC309D" w:rsidP="005006BB">
      <w:pPr>
        <w:pStyle w:val="Heading3"/>
      </w:pPr>
      <w:bookmarkStart w:id="84" w:name="_Toc536101173"/>
      <w:bookmarkStart w:id="85" w:name="_Toc7074010"/>
      <w:bookmarkStart w:id="86" w:name="_Toc7169939"/>
      <w:r w:rsidRPr="00FF6B71">
        <w:t>Subpart 5137.9</w:t>
      </w:r>
      <w:r w:rsidR="008311D0">
        <w:t>0</w:t>
      </w:r>
      <w:r w:rsidRPr="00FF6B71">
        <w:t xml:space="preserve"> – Security Clearances and Identification for Contractor Personnel</w:t>
      </w:r>
      <w:bookmarkEnd w:id="84"/>
      <w:bookmarkEnd w:id="85"/>
      <w:bookmarkEnd w:id="86"/>
    </w:p>
    <w:p w14:paraId="151F91A6" w14:textId="77777777" w:rsidR="00D0678D" w:rsidRPr="00FF6B71" w:rsidRDefault="000776F1" w:rsidP="005006BB">
      <w:pPr>
        <w:pStyle w:val="Heading4"/>
      </w:pPr>
      <w:bookmarkStart w:id="87" w:name="_Toc536101174"/>
      <w:bookmarkStart w:id="88" w:name="_Toc7074011"/>
      <w:bookmarkStart w:id="89"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87"/>
      <w:bookmarkEnd w:id="88"/>
      <w:bookmarkEnd w:id="89"/>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90" w:name="_Toc536101175"/>
      <w:bookmarkStart w:id="91" w:name="_Toc7074012"/>
      <w:bookmarkStart w:id="92" w:name="_Toc7169941"/>
      <w:r w:rsidRPr="00FF6B71">
        <w:t>Subpart 5137.9</w:t>
      </w:r>
      <w:r w:rsidR="008311D0">
        <w:t>1</w:t>
      </w:r>
      <w:r w:rsidRPr="00FF6B71">
        <w:t xml:space="preserve"> – Accounting for Contract Services</w:t>
      </w:r>
      <w:bookmarkEnd w:id="90"/>
      <w:bookmarkEnd w:id="91"/>
      <w:bookmarkEnd w:id="92"/>
    </w:p>
    <w:p w14:paraId="04C990C9" w14:textId="42DD229B" w:rsidR="00D0678D" w:rsidRPr="00FF6B71" w:rsidRDefault="000776F1" w:rsidP="005006BB">
      <w:pPr>
        <w:pStyle w:val="Heading4"/>
      </w:pPr>
      <w:bookmarkStart w:id="93" w:name="_Toc536101176"/>
      <w:bookmarkStart w:id="94" w:name="_Toc7074013"/>
      <w:bookmarkStart w:id="95"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93"/>
      <w:bookmarkEnd w:id="94"/>
      <w:bookmarkEnd w:id="95"/>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2CBCE3FB"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The list of contracts for which reporting is not applicable is located on the </w:t>
      </w:r>
      <w:r w:rsidR="00736C2D" w:rsidRPr="00FF6B71">
        <w:rPr>
          <w:rFonts w:cs="Times New Roman"/>
        </w:rPr>
        <w:t xml:space="preserve">Assistant Secretary of the Army Manpower </w:t>
      </w:r>
      <w:r w:rsidR="00E52F64">
        <w:rPr>
          <w:rFonts w:cs="Times New Roman"/>
        </w:rPr>
        <w:t>and</w:t>
      </w:r>
      <w:r w:rsidR="00E52F64" w:rsidRPr="00FF6B71">
        <w:rPr>
          <w:rFonts w:cs="Times New Roman"/>
        </w:rPr>
        <w:t xml:space="preserve"> </w:t>
      </w:r>
      <w:r w:rsidR="00736C2D" w:rsidRPr="00FF6B71">
        <w:rPr>
          <w:rFonts w:cs="Times New Roman"/>
        </w:rPr>
        <w:t>Reserve Affairs (</w:t>
      </w:r>
      <w:r w:rsidRPr="00FF6B71">
        <w:rPr>
          <w:rFonts w:cs="Times New Roman"/>
        </w:rPr>
        <w:t>ASA</w:t>
      </w:r>
      <w:r w:rsidR="003E70A3">
        <w:rPr>
          <w:rFonts w:cs="Times New Roman"/>
        </w:rPr>
        <w:t>(</w:t>
      </w:r>
      <w:r w:rsidRPr="00FF6B71">
        <w:rPr>
          <w:rFonts w:cs="Times New Roman"/>
        </w:rPr>
        <w:t>M&amp;RA</w:t>
      </w:r>
      <w:r w:rsidR="003E70A3">
        <w:rPr>
          <w:rFonts w:cs="Times New Roman"/>
        </w:rPr>
        <w:t>)</w:t>
      </w:r>
      <w:r w:rsidRPr="00FF6B71">
        <w:rPr>
          <w:rFonts w:cs="Times New Roman"/>
        </w:rPr>
        <w:t>) website</w:t>
      </w:r>
      <w:r w:rsidR="002954D7">
        <w:rPr>
          <w:rFonts w:cs="Times New Roman"/>
        </w:rPr>
        <w:t xml:space="preserve"> </w:t>
      </w:r>
      <w:hyperlink r:id="rId21" w:history="1">
        <w:r w:rsidR="00F930A4" w:rsidRPr="002B03C8">
          <w:rPr>
            <w:rStyle w:val="Hyperlink"/>
          </w:rPr>
          <w:t>http://www.asamra.army.mil/scra/documents/ServicesContractApprovalForm.pdf</w:t>
        </w:r>
      </w:hyperlink>
      <w:r w:rsidR="002954D7">
        <w:rPr>
          <w:rFonts w:cs="Times New Roman"/>
        </w:rPr>
        <w:t>.</w:t>
      </w:r>
      <w:r w:rsidR="00F930A4">
        <w:rPr>
          <w:rFonts w:cs="Times New Roman"/>
        </w:rPr>
        <w:t xml:space="preserve"> </w:t>
      </w:r>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22"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23"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24"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at</w:t>
      </w:r>
      <w:r w:rsidR="00DF1511" w:rsidRPr="00766AAB">
        <w:rPr>
          <w:rFonts w:cs="Times New Roman"/>
          <w:bCs w:val="0"/>
        </w:rPr>
        <w:t xml:space="preserve"> </w:t>
      </w:r>
      <w:hyperlink r:id="rId25" w:history="1">
        <w:r w:rsidR="007164C9" w:rsidRPr="007164C9">
          <w:rPr>
            <w:rStyle w:val="Hyperlink"/>
          </w:rPr>
          <w:t>https://www.SAM.gov</w:t>
        </w:r>
      </w:hyperlink>
      <w:r w:rsidR="007164C9" w:rsidRPr="007164C9">
        <w:rPr>
          <w:rFonts w:cs="Times New Roman"/>
        </w:rPr>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2F4A4F"/>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538C"/>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847CB"/>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822"/>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samra.army.mil/scra/documents/ServicesContractApprovalForm.pdf"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www.ecmra.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www.SAM.gov"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SAM.gov" TargetMode="External"/><Relationship Id="rId28" Type="http://schemas.openxmlformats.org/officeDocument/2006/relationships/theme" Target="theme/theme1.xml"/><Relationship Id="rId10" Type="http://schemas.openxmlformats.org/officeDocument/2006/relationships/hyperlink" Target="https://spcs3.kc.army.mil/asaalt/procurement/AFARS/AFARS_AppGG.aspx"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www.sam.gov/"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92CF1C-6E0F-4C69-A507-9E6A7C4AFCD0}">
  <ds:schemaRefs>
    <ds:schemaRef ds:uri="http://schemas.openxmlformats.org/officeDocument/2006/bibliography"/>
  </ds:schemaRefs>
</ds:datastoreItem>
</file>

<file path=customXml/itemProps2.xml><?xml version="1.0" encoding="utf-8"?>
<ds:datastoreItem xmlns:ds="http://schemas.openxmlformats.org/officeDocument/2006/customXml" ds:itemID="{DE158ABC-2BE3-4C9C-84FB-294CA294298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4.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5.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Jordan, Amanda C CIV USARMY HQDA ASA ALT (USA)</cp:lastModifiedBy>
  <cp:revision>2</cp:revision>
  <cp:lastPrinted>2019-01-08T19:52:00Z</cp:lastPrinted>
  <dcterms:created xsi:type="dcterms:W3CDTF">2023-03-01T13:30:00Z</dcterms:created>
  <dcterms:modified xsi:type="dcterms:W3CDTF">2023-03-01T13:30:00Z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