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9D17" w14:textId="583D4DC3"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AFARS – P</w:t>
      </w:r>
      <w:r w:rsidR="00F930A4">
        <w:rPr>
          <w:rFonts w:ascii="Times New Roman" w:hAnsi="Times New Roman" w:cs="Times New Roman"/>
          <w:b/>
          <w:sz w:val="32"/>
          <w:szCs w:val="32"/>
        </w:rPr>
        <w:t xml:space="preserve">ART </w:t>
      </w:r>
      <w:r w:rsidRPr="005006BB">
        <w:rPr>
          <w:rFonts w:ascii="Times New Roman" w:hAnsi="Times New Roman" w:cs="Times New Roman"/>
          <w:b/>
          <w:sz w:val="32"/>
          <w:szCs w:val="32"/>
        </w:rPr>
        <w:t>5137</w:t>
      </w:r>
    </w:p>
    <w:p w14:paraId="11833F52" w14:textId="77777777"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Service Contracting</w:t>
      </w:r>
    </w:p>
    <w:p w14:paraId="4DD5930F" w14:textId="509311BC"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ins w:id="0" w:author="Jordan, Amanda C CIV USARMY HQDA ASA ALT (USA)" w:date="2023-05-03T10:58:00Z">
        <w:r w:rsidR="00A334DA">
          <w:rPr>
            <w:rFonts w:ascii="Times New Roman" w:hAnsi="Times New Roman" w:cs="Times New Roman"/>
            <w:i/>
          </w:rPr>
          <w:t>03 May</w:t>
        </w:r>
      </w:ins>
      <w:del w:id="1" w:author="Jordan, Amanda C CIV USARMY HQDA ASA ALT (USA)" w:date="2023-05-03T10:58:00Z">
        <w:r w:rsidR="00680822" w:rsidDel="00A334DA">
          <w:rPr>
            <w:rFonts w:ascii="Times New Roman" w:hAnsi="Times New Roman" w:cs="Times New Roman"/>
            <w:i/>
          </w:rPr>
          <w:delText xml:space="preserve">01 March </w:delText>
        </w:r>
      </w:del>
      <w:r w:rsidR="00680822">
        <w:rPr>
          <w:rFonts w:ascii="Times New Roman" w:hAnsi="Times New Roman" w:cs="Times New Roman"/>
          <w:i/>
        </w:rPr>
        <w:t>2023</w:t>
      </w:r>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13" w:history="1">
        <w:r w:rsidR="00B0712D" w:rsidRPr="00B0712D">
          <w:rPr>
            <w:rStyle w:val="Hyperlink"/>
            <w:noProof/>
          </w:rPr>
          <w:t>5137.102-90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20993F9" w14:textId="2B636F42"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14" w:history="1">
        <w:r w:rsidR="00B0712D" w:rsidRPr="00B0712D">
          <w:rPr>
            <w:rStyle w:val="Hyperlink"/>
            <w:noProof/>
          </w:rPr>
          <w:t>5137.104  Personal services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47E755A" w14:textId="6EFA6D1B"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15" w:history="1">
        <w:r w:rsidR="00B0712D" w:rsidRPr="00B0712D">
          <w:rPr>
            <w:rStyle w:val="Hyperlink"/>
            <w:noProof/>
          </w:rPr>
          <w:t>5137.112  Government use of private sector temporaries.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5268B285" w14:textId="4B83E31C"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16" w:history="1">
        <w:r w:rsidR="00B0712D" w:rsidRPr="00B0712D">
          <w:rPr>
            <w:rStyle w:val="Hyperlink"/>
            <w:noProof/>
          </w:rPr>
          <w:t>5137.113-1  Waiver of cost allowability limitations.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5957455" w14:textId="339D9617"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17" w:history="1">
        <w:r w:rsidR="00B0712D" w:rsidRPr="00B0712D">
          <w:rPr>
            <w:rStyle w:val="Hyperlink"/>
            <w:noProof/>
          </w:rPr>
          <w:t>5137.170  Approval of contracts and task orders for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219C9674" w14:textId="565BCB8E"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18" w:history="1">
        <w:r w:rsidR="00B0712D" w:rsidRPr="00B0712D">
          <w:rPr>
            <w:rStyle w:val="Hyperlink"/>
            <w:noProof/>
          </w:rPr>
          <w:t>5137.170-2  Approval requirements.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F44B51D" w14:textId="331FB96B" w:rsidR="00B0712D" w:rsidRPr="00B0712D" w:rsidRDefault="00E00DBA">
      <w:pPr>
        <w:pStyle w:val="TOC3"/>
        <w:tabs>
          <w:tab w:val="right" w:leader="dot" w:pos="9350"/>
        </w:tabs>
        <w:rPr>
          <w:rFonts w:ascii="Times New Roman" w:eastAsiaTheme="minorEastAsia" w:hAnsi="Times New Roman" w:cs="Times New Roman"/>
          <w:noProof/>
          <w:sz w:val="22"/>
          <w:szCs w:val="22"/>
        </w:rPr>
      </w:pPr>
      <w:hyperlink w:anchor="_Toc7169919" w:history="1">
        <w:r w:rsidR="00B0712D" w:rsidRPr="00B0712D">
          <w:rPr>
            <w:rStyle w:val="Hyperlink"/>
            <w:noProof/>
          </w:rPr>
          <w:t>Subpart 5137.2 – Advisory and Assistance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9E4CC43" w14:textId="0EEBC7A0"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0" w:history="1">
        <w:r w:rsidR="00B0712D" w:rsidRPr="00B0712D">
          <w:rPr>
            <w:rStyle w:val="Hyperlink"/>
            <w:noProof/>
          </w:rPr>
          <w:t>5137.204  Guidelines for determining availability of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97CFF0E" w14:textId="72B03DEB" w:rsidR="00B0712D" w:rsidRPr="00B0712D" w:rsidRDefault="00E00DBA">
      <w:pPr>
        <w:pStyle w:val="TOC3"/>
        <w:tabs>
          <w:tab w:val="right" w:leader="dot" w:pos="9350"/>
        </w:tabs>
        <w:rPr>
          <w:rFonts w:ascii="Times New Roman" w:eastAsiaTheme="minorEastAsia" w:hAnsi="Times New Roman" w:cs="Times New Roman"/>
          <w:noProof/>
          <w:sz w:val="22"/>
          <w:szCs w:val="22"/>
        </w:rPr>
      </w:pPr>
      <w:hyperlink w:anchor="_Toc7169921" w:history="1">
        <w:r w:rsidR="00B0712D" w:rsidRPr="00B0712D">
          <w:rPr>
            <w:rStyle w:val="Hyperlink"/>
            <w:noProof/>
          </w:rPr>
          <w:t>Subpart 5137.5 – Management Oversight of Service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B519854" w14:textId="5FE61107"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2" w:history="1">
        <w:r w:rsidR="00B0712D" w:rsidRPr="00B0712D">
          <w:rPr>
            <w:rStyle w:val="Hyperlink"/>
            <w:noProof/>
          </w:rPr>
          <w:t>5137.503  Agency-head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44D72A1" w14:textId="5C9FDA4C"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3" w:history="1">
        <w:r w:rsidR="00B0712D" w:rsidRPr="00B0712D">
          <w:rPr>
            <w:rStyle w:val="Hyperlink"/>
            <w:noProof/>
          </w:rPr>
          <w:t>5137.590-1  Definitions.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A337975" w14:textId="56F4E310"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4" w:history="1">
        <w:r w:rsidR="00B0712D" w:rsidRPr="00B0712D">
          <w:rPr>
            <w:rStyle w:val="Hyperlink"/>
            <w:noProof/>
          </w:rPr>
          <w:t>5137.590-2  Applicability.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63C757B7" w14:textId="38EA10B2"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5" w:history="1">
        <w:r w:rsidR="00B0712D" w:rsidRPr="00B0712D">
          <w:rPr>
            <w:rStyle w:val="Hyperlink"/>
            <w:noProof/>
          </w:rPr>
          <w:t>5137.590-3  Review thresholds.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717CFBFE" w14:textId="610596B6"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6" w:history="1">
        <w:r w:rsidR="00B0712D" w:rsidRPr="00B0712D">
          <w:rPr>
            <w:rStyle w:val="Hyperlink"/>
            <w:noProof/>
          </w:rPr>
          <w:t>5137.590-4  Review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62DC2A6B" w14:textId="7B8C99A5"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7" w:history="1">
        <w:r w:rsidR="00B0712D" w:rsidRPr="00B0712D">
          <w:rPr>
            <w:rStyle w:val="Hyperlink"/>
            <w:noProof/>
          </w:rPr>
          <w:t>5137.590-5  Reserved.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3354417C" w14:textId="1CE0F70B"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8" w:history="1">
        <w:r w:rsidR="00B0712D" w:rsidRPr="00B0712D">
          <w:rPr>
            <w:rStyle w:val="Hyperlink"/>
            <w:noProof/>
          </w:rPr>
          <w:t>5137.590-6  Acquisition strategy content.</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4260FA21" w14:textId="3ACF5526"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29" w:history="1">
        <w:r w:rsidR="00B0712D" w:rsidRPr="00B0712D">
          <w:rPr>
            <w:rStyle w:val="Hyperlink"/>
            <w:noProof/>
          </w:rPr>
          <w:t>5137.590-7  Data collection and reporting.</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D6893CA" w14:textId="382FBFEC" w:rsidR="00B0712D" w:rsidRPr="00B0712D" w:rsidRDefault="00E00DBA">
      <w:pPr>
        <w:pStyle w:val="TOC3"/>
        <w:tabs>
          <w:tab w:val="right" w:leader="dot" w:pos="9350"/>
        </w:tabs>
        <w:rPr>
          <w:rFonts w:ascii="Times New Roman" w:eastAsiaTheme="minorEastAsia" w:hAnsi="Times New Roman" w:cs="Times New Roman"/>
          <w:noProof/>
          <w:sz w:val="22"/>
          <w:szCs w:val="22"/>
        </w:rPr>
      </w:pPr>
      <w:hyperlink w:anchor="_Toc7169930" w:history="1">
        <w:r w:rsidR="00B0712D" w:rsidRPr="00B0712D">
          <w:rPr>
            <w:rStyle w:val="Hyperlink"/>
            <w:noProof/>
          </w:rPr>
          <w:t>Subpart 5137.72 –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FFA7104" w14:textId="1484D564"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31" w:history="1">
        <w:r w:rsidR="00B0712D" w:rsidRPr="00B0712D">
          <w:rPr>
            <w:rStyle w:val="Hyperlink"/>
            <w:noProof/>
          </w:rPr>
          <w:t>5137.7204  Format and clauses for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55CE8EFA" w14:textId="7C233A62"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32" w:history="1">
        <w:r w:rsidR="00B0712D" w:rsidRPr="00B0712D">
          <w:rPr>
            <w:rStyle w:val="Hyperlink"/>
            <w:noProof/>
          </w:rPr>
          <w:t>5137.7204-90  Establishing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704FF591" w14:textId="16FC4C82"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33" w:history="1">
        <w:r w:rsidR="00B0712D" w:rsidRPr="00B0712D">
          <w:rPr>
            <w:rStyle w:val="Hyperlink"/>
            <w:noProof/>
          </w:rPr>
          <w:t>5137.7204-91  Purchase requests.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68CB955" w14:textId="6FC717BC"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34" w:history="1">
        <w:r w:rsidR="00B0712D" w:rsidRPr="00B0712D">
          <w:rPr>
            <w:rStyle w:val="Hyperlink"/>
            <w:noProof/>
          </w:rPr>
          <w:t>5137.7204-92  Ordering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FAEBCE2" w14:textId="000AF6FB"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35" w:history="1">
        <w:r w:rsidR="00B0712D" w:rsidRPr="00B0712D">
          <w:rPr>
            <w:rStyle w:val="Hyperlink"/>
            <w:noProof/>
          </w:rPr>
          <w:t>5137.7204-93  Distribution of orders.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9</w:t>
        </w:r>
        <w:r w:rsidR="00B0712D" w:rsidRPr="00B0712D">
          <w:rPr>
            <w:rFonts w:ascii="Times New Roman" w:hAnsi="Times New Roman" w:cs="Times New Roman"/>
            <w:noProof/>
            <w:webHidden/>
          </w:rPr>
          <w:fldChar w:fldCharType="end"/>
        </w:r>
      </w:hyperlink>
    </w:p>
    <w:p w14:paraId="0D90FD20" w14:textId="049B8BFE"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36" w:history="1">
        <w:r w:rsidR="00B0712D" w:rsidRPr="00B0712D">
          <w:rPr>
            <w:rStyle w:val="Hyperlink"/>
            <w:noProof/>
          </w:rPr>
          <w:t>5137.7204-94  Gratuitous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0E4B71FF" w14:textId="4E720CF4" w:rsidR="00B0712D" w:rsidRPr="00B0712D" w:rsidRDefault="00E00DBA">
      <w:pPr>
        <w:pStyle w:val="TOC3"/>
        <w:tabs>
          <w:tab w:val="right" w:leader="dot" w:pos="9350"/>
        </w:tabs>
        <w:rPr>
          <w:rFonts w:ascii="Times New Roman" w:eastAsiaTheme="minorEastAsia" w:hAnsi="Times New Roman" w:cs="Times New Roman"/>
          <w:noProof/>
          <w:sz w:val="22"/>
          <w:szCs w:val="22"/>
        </w:rPr>
      </w:pPr>
      <w:hyperlink w:anchor="_Toc7169937" w:history="1">
        <w:r w:rsidR="00B0712D" w:rsidRPr="00B0712D">
          <w:rPr>
            <w:rStyle w:val="Hyperlink"/>
            <w:noProof/>
          </w:rPr>
          <w:t>Subpart 5137.74 – Services at Installations Being Closed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7F60EE0B" w14:textId="04911FE6" w:rsidR="00B0712D" w:rsidRDefault="00E00DBA">
      <w:pPr>
        <w:pStyle w:val="TOC4"/>
        <w:tabs>
          <w:tab w:val="right" w:leader="dot" w:pos="9350"/>
        </w:tabs>
        <w:rPr>
          <w:rFonts w:asciiTheme="minorHAnsi" w:eastAsiaTheme="minorEastAsia" w:hAnsiTheme="minorHAnsi" w:cstheme="minorBidi"/>
          <w:noProof/>
          <w:sz w:val="22"/>
          <w:szCs w:val="22"/>
        </w:rPr>
      </w:pPr>
      <w:hyperlink w:anchor="_Toc7169938" w:history="1">
        <w:r w:rsidR="00B0712D" w:rsidRPr="00B0712D">
          <w:rPr>
            <w:rStyle w:val="Hyperlink"/>
            <w:noProof/>
          </w:rPr>
          <w:t>5137.7401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449914DB" w14:textId="5E43ABC0" w:rsidR="00B0712D" w:rsidRPr="00B0712D" w:rsidRDefault="00E00DBA">
      <w:pPr>
        <w:pStyle w:val="TOC3"/>
        <w:tabs>
          <w:tab w:val="right" w:leader="dot" w:pos="9350"/>
        </w:tabs>
        <w:rPr>
          <w:rFonts w:ascii="Times New Roman" w:eastAsiaTheme="minorEastAsia" w:hAnsi="Times New Roman" w:cs="Times New Roman"/>
          <w:noProof/>
          <w:sz w:val="22"/>
          <w:szCs w:val="22"/>
        </w:rPr>
      </w:pPr>
      <w:hyperlink w:anchor="_Toc7169939" w:history="1">
        <w:r w:rsidR="00B0712D" w:rsidRPr="00B0712D">
          <w:rPr>
            <w:rStyle w:val="Hyperlink"/>
            <w:noProof/>
          </w:rPr>
          <w:t>Subpart 5137.90 – Security Clearances and Identification for Contractor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3FC1EEF3" w14:textId="5F178B05"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40" w:history="1">
        <w:r w:rsidR="00B0712D" w:rsidRPr="00B0712D">
          <w:rPr>
            <w:rStyle w:val="Hyperlink"/>
            <w:noProof/>
          </w:rPr>
          <w:t>5137.9001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0DF8AE82" w14:textId="53B518CC" w:rsidR="00B0712D" w:rsidRPr="00B0712D" w:rsidRDefault="00E00DBA">
      <w:pPr>
        <w:pStyle w:val="TOC3"/>
        <w:tabs>
          <w:tab w:val="right" w:leader="dot" w:pos="9350"/>
        </w:tabs>
        <w:rPr>
          <w:rFonts w:ascii="Times New Roman" w:eastAsiaTheme="minorEastAsia" w:hAnsi="Times New Roman" w:cs="Times New Roman"/>
          <w:noProof/>
          <w:sz w:val="22"/>
          <w:szCs w:val="22"/>
        </w:rPr>
      </w:pPr>
      <w:hyperlink w:anchor="_Toc7169941" w:history="1">
        <w:r w:rsidR="00B0712D" w:rsidRPr="00B0712D">
          <w:rPr>
            <w:rStyle w:val="Hyperlink"/>
            <w:noProof/>
          </w:rPr>
          <w:t>Subpart 5137.91 – Accounting for Contract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184B569E" w14:textId="3FEBB261" w:rsidR="00B0712D" w:rsidRPr="00B0712D" w:rsidRDefault="00E00DBA">
      <w:pPr>
        <w:pStyle w:val="TOC4"/>
        <w:tabs>
          <w:tab w:val="right" w:leader="dot" w:pos="9350"/>
        </w:tabs>
        <w:rPr>
          <w:rFonts w:ascii="Times New Roman" w:eastAsiaTheme="minorEastAsia" w:hAnsi="Times New Roman" w:cs="Times New Roman"/>
          <w:noProof/>
          <w:sz w:val="22"/>
          <w:szCs w:val="22"/>
        </w:rPr>
      </w:pPr>
      <w:hyperlink w:anchor="_Toc7169942" w:history="1">
        <w:r w:rsidR="00B0712D" w:rsidRPr="00B0712D">
          <w:rPr>
            <w:rStyle w:val="Hyperlink"/>
            <w:noProof/>
          </w:rPr>
          <w:t>5137.9101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006BB">
      <w:pPr>
        <w:pStyle w:val="Heading3"/>
      </w:pPr>
      <w:bookmarkStart w:id="2" w:name="_Toc536101147"/>
      <w:bookmarkStart w:id="3" w:name="_Toc7073983"/>
      <w:bookmarkStart w:id="4" w:name="_Toc7169912"/>
      <w:r w:rsidRPr="005006BB">
        <w:t>Subpart</w:t>
      </w:r>
      <w:r w:rsidRPr="00FF6B71">
        <w:t xml:space="preserve"> 5137.1 – Service Contracts – General</w:t>
      </w:r>
      <w:bookmarkEnd w:id="2"/>
      <w:bookmarkEnd w:id="3"/>
      <w:bookmarkEnd w:id="4"/>
    </w:p>
    <w:p w14:paraId="5317A3F7" w14:textId="6EF8C60B" w:rsidR="00B91930" w:rsidRDefault="00B91930" w:rsidP="005006BB">
      <w:pPr>
        <w:pStyle w:val="Heading4"/>
      </w:pPr>
      <w:bookmarkStart w:id="5" w:name="_Toc536101148"/>
      <w:bookmarkStart w:id="6" w:name="_Toc7073984"/>
      <w:bookmarkStart w:id="7" w:name="_Toc7169913"/>
      <w:r>
        <w:t>5137.102-</w:t>
      </w:r>
      <w:proofErr w:type="gramStart"/>
      <w:r>
        <w:t>90</w:t>
      </w:r>
      <w:r w:rsidR="0060724F">
        <w:t xml:space="preserve">  Policy</w:t>
      </w:r>
      <w:proofErr w:type="gramEnd"/>
      <w:r w:rsidR="0060724F">
        <w:t>.</w:t>
      </w:r>
      <w:bookmarkEnd w:id="5"/>
      <w:bookmarkEnd w:id="6"/>
      <w:bookmarkEnd w:id="7"/>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23A132A5" w14:textId="77777777" w:rsidR="00D0678D" w:rsidRPr="00FF6B71" w:rsidRDefault="00892149" w:rsidP="005006BB">
      <w:pPr>
        <w:pStyle w:val="Heading4"/>
      </w:pPr>
      <w:bookmarkStart w:id="8" w:name="_Toc536101149"/>
      <w:bookmarkStart w:id="9" w:name="_Toc7073985"/>
      <w:bookmarkStart w:id="10" w:name="_Toc7169914"/>
      <w:proofErr w:type="gramStart"/>
      <w:r w:rsidRPr="00FF6B71">
        <w:t xml:space="preserve">5137.104 </w:t>
      </w:r>
      <w:r w:rsidR="00394958">
        <w:t xml:space="preserve"> </w:t>
      </w:r>
      <w:r w:rsidRPr="00FF6B71">
        <w:t>Personal</w:t>
      </w:r>
      <w:proofErr w:type="gramEnd"/>
      <w:r w:rsidRPr="00FF6B71">
        <w:t xml:space="preserve"> services contracts.</w:t>
      </w:r>
      <w:bookmarkEnd w:id="8"/>
      <w:bookmarkEnd w:id="9"/>
      <w:bookmarkEnd w:id="10"/>
    </w:p>
    <w:p w14:paraId="4AB449BA" w14:textId="1B924D7E" w:rsidR="00F930A4" w:rsidRDefault="00BC309D" w:rsidP="000036E5">
      <w:pPr>
        <w:autoSpaceDE w:val="0"/>
        <w:autoSpaceDN w:val="0"/>
        <w:adjustRightInd w:val="0"/>
        <w:spacing w:after="240"/>
        <w:rPr>
          <w:rFonts w:ascii="Times New Roman" w:hAnsi="Times New Roman" w:cs="Times New Roman"/>
        </w:rPr>
      </w:pPr>
      <w:r w:rsidRPr="00FF6B71">
        <w:rPr>
          <w:rFonts w:ascii="Times New Roman" w:hAnsi="Times New Roman" w:cs="Times New Roman"/>
        </w:rPr>
        <w:t>(b)(i</w:t>
      </w:r>
      <w:proofErr w:type="gramStart"/>
      <w:r w:rsidRPr="00FF6B71">
        <w:rPr>
          <w:rFonts w:ascii="Times New Roman" w:hAnsi="Times New Roman" w:cs="Times New Roman"/>
        </w:rPr>
        <w:t xml:space="preserve">)  </w:t>
      </w:r>
      <w:r w:rsidR="00AC7635">
        <w:rPr>
          <w:rFonts w:ascii="Times New Roman" w:hAnsi="Times New Roman" w:cs="Times New Roman"/>
        </w:rPr>
        <w:t>The</w:t>
      </w:r>
      <w:proofErr w:type="gramEnd"/>
      <w:r w:rsidR="00AC7635">
        <w:rPr>
          <w:rFonts w:ascii="Times New Roman" w:hAnsi="Times New Roman" w:cs="Times New Roman"/>
        </w:rPr>
        <w:t xml:space="preserve"> </w:t>
      </w:r>
      <w:r w:rsidR="00394958">
        <w:rPr>
          <w:rFonts w:ascii="Times New Roman" w:hAnsi="Times New Roman" w:cs="Times New Roman"/>
        </w:rPr>
        <w:t>head of the contracting activity (</w:t>
      </w:r>
      <w:r w:rsidR="00AC7635">
        <w:rPr>
          <w:rFonts w:ascii="Times New Roman" w:hAnsi="Times New Roman" w:cs="Times New Roman"/>
        </w:rPr>
        <w:t>HCA</w:t>
      </w:r>
      <w:r w:rsidR="00394958">
        <w:rPr>
          <w:rFonts w:ascii="Times New Roman" w:hAnsi="Times New Roman" w:cs="Times New Roman"/>
        </w:rPr>
        <w:t>)</w:t>
      </w:r>
      <w:r w:rsidR="00AC7635" w:rsidRPr="00AD71D4">
        <w:rPr>
          <w:rFonts w:ascii="Times New Roman" w:hAnsi="Times New Roman" w:cs="Times New Roman"/>
          <w:color w:val="000000"/>
        </w:rPr>
        <w:t xml:space="preserve"> will make the determination</w:t>
      </w:r>
      <w:r w:rsidR="00AC7635">
        <w:rPr>
          <w:rFonts w:ascii="Times New Roman" w:hAnsi="Times New Roman" w:cs="Times New Roman"/>
          <w:color w:val="000000"/>
        </w:rPr>
        <w:t xml:space="preserve"> </w:t>
      </w:r>
      <w:r w:rsidR="00AC7635" w:rsidRPr="00FF6B71">
        <w:rPr>
          <w:rFonts w:ascii="Times New Roman" w:hAnsi="Times New Roman" w:cs="Times New Roman"/>
        </w:rPr>
        <w:t>as required by</w:t>
      </w:r>
      <w:r w:rsidR="005C6DF5">
        <w:rPr>
          <w:rFonts w:ascii="Times New Roman" w:hAnsi="Times New Roman" w:cs="Times New Roman"/>
        </w:rPr>
        <w:t xml:space="preserve"> DFARS 237.104(b)(i)</w:t>
      </w:r>
      <w:r w:rsidR="00AC7635" w:rsidRPr="00FF6B71">
        <w:rPr>
          <w:rFonts w:ascii="Times New Roman" w:hAnsi="Times New Roman" w:cs="Times New Roman"/>
        </w:rPr>
        <w:t xml:space="preserve"> to authorize contracts pursuant to 10 U.S.C.</w:t>
      </w:r>
      <w:r w:rsidR="00AC7635">
        <w:rPr>
          <w:rFonts w:ascii="Times New Roman" w:hAnsi="Times New Roman" w:cs="Times New Roman"/>
        </w:rPr>
        <w:t xml:space="preserve"> </w:t>
      </w:r>
      <w:r w:rsidR="00AC7635" w:rsidRPr="00FF6B71">
        <w:rPr>
          <w:rFonts w:ascii="Times New Roman" w:hAnsi="Times New Roman" w:cs="Times New Roman"/>
        </w:rPr>
        <w:t>129b and 5 U.S.C.</w:t>
      </w:r>
      <w:r w:rsidR="00AC7635">
        <w:rPr>
          <w:rFonts w:ascii="Times New Roman" w:hAnsi="Times New Roman" w:cs="Times New Roman"/>
        </w:rPr>
        <w:t xml:space="preserve"> </w:t>
      </w:r>
      <w:r w:rsidR="00AC7635" w:rsidRPr="00FF6B71">
        <w:rPr>
          <w:rFonts w:ascii="Times New Roman" w:hAnsi="Times New Roman" w:cs="Times New Roman"/>
        </w:rPr>
        <w:t xml:space="preserve">3109.  </w:t>
      </w:r>
      <w:r w:rsidR="00946FDA">
        <w:rPr>
          <w:rFonts w:ascii="Times New Roman" w:hAnsi="Times New Roman" w:cs="Times New Roman"/>
        </w:rPr>
        <w:t xml:space="preserve">See </w:t>
      </w:r>
      <w:hyperlink r:id="rId10" w:history="1">
        <w:r w:rsidR="00946FDA" w:rsidRPr="0091557A">
          <w:rPr>
            <w:rStyle w:val="Hyperlink"/>
          </w:rPr>
          <w:t>Appendix GG</w:t>
        </w:r>
      </w:hyperlink>
      <w:r w:rsidR="00946FDA">
        <w:rPr>
          <w:rFonts w:ascii="Times New Roman" w:hAnsi="Times New Roman" w:cs="Times New Roman"/>
        </w:rPr>
        <w:t xml:space="preserve"> for further delegation.  </w:t>
      </w:r>
      <w:r w:rsidR="00AC7635" w:rsidRPr="00FF6B71">
        <w:rPr>
          <w:rFonts w:ascii="Times New Roman" w:hAnsi="Times New Roman" w:cs="Times New Roman"/>
        </w:rPr>
        <w:t xml:space="preserve">When a blanket </w:t>
      </w:r>
      <w:r w:rsidR="00394958">
        <w:rPr>
          <w:rFonts w:ascii="Times New Roman" w:hAnsi="Times New Roman" w:cs="Times New Roman"/>
        </w:rPr>
        <w:t>determination and findings (</w:t>
      </w:r>
      <w:r w:rsidR="00AC7635" w:rsidRPr="00FF6B71">
        <w:rPr>
          <w:rFonts w:ascii="Times New Roman" w:hAnsi="Times New Roman" w:cs="Times New Roman"/>
        </w:rPr>
        <w:t>D&amp;F</w:t>
      </w:r>
      <w:r w:rsidR="00394958">
        <w:rPr>
          <w:rFonts w:ascii="Times New Roman" w:hAnsi="Times New Roman" w:cs="Times New Roman"/>
        </w:rPr>
        <w:t>)</w:t>
      </w:r>
      <w:r w:rsidR="00AC7635" w:rsidRPr="00FF6B71">
        <w:rPr>
          <w:rFonts w:ascii="Times New Roman" w:hAnsi="Times New Roman" w:cs="Times New Roman"/>
        </w:rPr>
        <w:t xml:space="preserve"> applies, the contracting officer will include in the contract file a copy of the blanket D&amp;F and a statement signed by the contracting officer clearly showing why the blanket D&amp;F is applicable to the proposed contract.</w:t>
      </w:r>
      <w:r w:rsidR="00876807">
        <w:rPr>
          <w:rFonts w:ascii="Times New Roman" w:hAnsi="Times New Roman" w:cs="Times New Roman"/>
        </w:rPr>
        <w:t xml:space="preserve">      </w:t>
      </w:r>
    </w:p>
    <w:p w14:paraId="2324CFF6" w14:textId="5C34989A" w:rsidR="003C12E8" w:rsidRDefault="00F930A4" w:rsidP="003C12E8">
      <w:pPr>
        <w:autoSpaceDE w:val="0"/>
        <w:autoSpaceDN w:val="0"/>
        <w:adjustRightInd w:val="0"/>
        <w:spacing w:after="240"/>
        <w:ind w:firstLine="180"/>
        <w:rPr>
          <w:rFonts w:ascii="Times New Roman" w:hAnsi="Times New Roman" w:cs="Times New Roman"/>
        </w:rPr>
      </w:pPr>
      <w:r>
        <w:rPr>
          <w:rFonts w:ascii="Times New Roman" w:hAnsi="Times New Roman" w:cs="Times New Roman"/>
        </w:rPr>
        <w:t xml:space="preserve"> </w:t>
      </w:r>
      <w:r w:rsidR="005A19C3">
        <w:rPr>
          <w:rFonts w:ascii="Times New Roman" w:hAnsi="Times New Roman" w:cs="Times New Roman"/>
        </w:rPr>
        <w:t>(ii)</w:t>
      </w:r>
      <w:r w:rsidR="00726404" w:rsidRPr="00FF6B71">
        <w:rPr>
          <w:rFonts w:ascii="Times New Roman" w:hAnsi="Times New Roman" w:cs="Times New Roman"/>
        </w:rPr>
        <w:t>(C</w:t>
      </w:r>
      <w:r w:rsidR="00726404" w:rsidRPr="00A61448">
        <w:rPr>
          <w:rFonts w:ascii="Times New Roman" w:hAnsi="Times New Roman" w:cs="Times New Roman"/>
          <w:i/>
        </w:rPr>
        <w:t>)</w:t>
      </w:r>
      <w:r w:rsidR="00BC309D" w:rsidRPr="00A61448">
        <w:rPr>
          <w:rFonts w:ascii="Times New Roman" w:hAnsi="Times New Roman" w:cs="Times New Roman"/>
          <w:i/>
        </w:rPr>
        <w:t>(2)</w:t>
      </w:r>
      <w:r w:rsidR="00BC309D" w:rsidRPr="00FF6B71">
        <w:rPr>
          <w:rFonts w:ascii="Times New Roman" w:hAnsi="Times New Roman" w:cs="Times New Roman"/>
        </w:rPr>
        <w:t xml:space="preserve"> </w:t>
      </w:r>
      <w:r w:rsidR="00726404" w:rsidRPr="00FF6B71">
        <w:rPr>
          <w:rFonts w:ascii="Times New Roman" w:hAnsi="Times New Roman" w:cs="Times New Roman"/>
        </w:rPr>
        <w:t xml:space="preserve">The </w:t>
      </w:r>
      <w:r w:rsidR="00726404">
        <w:rPr>
          <w:rFonts w:ascii="Times New Roman" w:hAnsi="Times New Roman" w:cs="Times New Roman"/>
        </w:rPr>
        <w:t xml:space="preserve">HCA </w:t>
      </w:r>
      <w:r w:rsidR="00726404" w:rsidRPr="00726404">
        <w:rPr>
          <w:rFonts w:ascii="Times New Roman" w:hAnsi="Times New Roman" w:cs="Times New Roman"/>
        </w:rPr>
        <w:t>for the U.S. Army Medical Command</w:t>
      </w:r>
      <w:r w:rsidR="00726404">
        <w:rPr>
          <w:rFonts w:ascii="Times New Roman" w:hAnsi="Times New Roman" w:cs="Times New Roman"/>
        </w:rPr>
        <w:t xml:space="preserve"> </w:t>
      </w:r>
      <w:r w:rsidR="00726404" w:rsidRPr="00FF6B71">
        <w:rPr>
          <w:rFonts w:ascii="Times New Roman" w:hAnsi="Times New Roman" w:cs="Times New Roman"/>
        </w:rPr>
        <w:t>must approve requirements for services at</w:t>
      </w:r>
      <w:r w:rsidR="005C6DF5">
        <w:rPr>
          <w:rFonts w:ascii="Times New Roman" w:hAnsi="Times New Roman" w:cs="Times New Roman"/>
        </w:rPr>
        <w:t xml:space="preserve"> DFARS 237.104(b)(ii)(C)(</w:t>
      </w:r>
      <w:r w:rsidR="005C6DF5">
        <w:rPr>
          <w:rFonts w:ascii="Times New Roman" w:hAnsi="Times New Roman" w:cs="Times New Roman"/>
          <w:i/>
        </w:rPr>
        <w:t>2</w:t>
      </w:r>
      <w:r w:rsidR="005C6DF5">
        <w:rPr>
          <w:rFonts w:ascii="Times New Roman" w:hAnsi="Times New Roman" w:cs="Times New Roman"/>
        </w:rPr>
        <w:t>)</w:t>
      </w:r>
      <w:r w:rsidR="00BC309D" w:rsidRPr="00FF6B71">
        <w:rPr>
          <w:rFonts w:ascii="Times New Roman" w:hAnsi="Times New Roman" w:cs="Times New Roman"/>
        </w:rPr>
        <w:t>.</w:t>
      </w:r>
      <w:r w:rsidR="00946FDA">
        <w:rPr>
          <w:rFonts w:ascii="Times New Roman" w:hAnsi="Times New Roman" w:cs="Times New Roman"/>
        </w:rPr>
        <w:t xml:space="preserve">  See </w:t>
      </w:r>
      <w:hyperlink r:id="rId11" w:history="1">
        <w:r w:rsidR="00946FDA" w:rsidRPr="0091557A">
          <w:rPr>
            <w:rStyle w:val="Hyperlink"/>
          </w:rPr>
          <w:t>Appendix GG</w:t>
        </w:r>
      </w:hyperlink>
      <w:r w:rsidR="00946FDA">
        <w:rPr>
          <w:rFonts w:ascii="Times New Roman" w:hAnsi="Times New Roman" w:cs="Times New Roman"/>
        </w:rPr>
        <w:t xml:space="preserve"> for further delegation.</w:t>
      </w:r>
    </w:p>
    <w:p w14:paraId="54C0327B" w14:textId="43718AA8" w:rsidR="00D57F63" w:rsidRPr="003C12E8" w:rsidRDefault="00455C18" w:rsidP="003C12E8">
      <w:pPr>
        <w:ind w:firstLine="180"/>
        <w:rPr>
          <w:rFonts w:ascii="Times New Roman" w:hAnsi="Times New Roman" w:cs="Times New Roman"/>
        </w:rPr>
      </w:pPr>
      <w:r w:rsidRPr="003C12E8">
        <w:rPr>
          <w:rFonts w:ascii="Times New Roman" w:hAnsi="Times New Roman" w:cs="Times New Roman"/>
        </w:rPr>
        <w:t>(iii)</w:t>
      </w:r>
      <w:r w:rsidR="003F6A69" w:rsidRPr="003C12E8">
        <w:rPr>
          <w:rFonts w:ascii="Times New Roman" w:hAnsi="Times New Roman" w:cs="Times New Roman"/>
        </w:rPr>
        <w:t>(A)(2</w:t>
      </w:r>
      <w:proofErr w:type="gramStart"/>
      <w:r w:rsidR="00A61448" w:rsidRPr="003C12E8">
        <w:rPr>
          <w:rFonts w:ascii="Times New Roman" w:hAnsi="Times New Roman" w:cs="Times New Roman"/>
        </w:rPr>
        <w:t>)</w:t>
      </w:r>
      <w:r w:rsidRPr="003C12E8">
        <w:rPr>
          <w:rFonts w:ascii="Times New Roman" w:hAnsi="Times New Roman" w:cs="Times New Roman"/>
        </w:rPr>
        <w:t xml:space="preserve">  The</w:t>
      </w:r>
      <w:proofErr w:type="gramEnd"/>
      <w:r w:rsidRPr="003C12E8">
        <w:rPr>
          <w:rFonts w:ascii="Times New Roman" w:hAnsi="Times New Roman" w:cs="Times New Roman"/>
        </w:rPr>
        <w:t xml:space="preserve"> HCA</w:t>
      </w:r>
      <w:r w:rsidRPr="003C12E8">
        <w:rPr>
          <w:rFonts w:ascii="Times New Roman" w:hAnsi="Times New Roman" w:cs="Times New Roman"/>
          <w:color w:val="000000"/>
        </w:rPr>
        <w:t xml:space="preserve"> will make the determination </w:t>
      </w:r>
      <w:r w:rsidRPr="003C12E8">
        <w:rPr>
          <w:rFonts w:ascii="Times New Roman" w:hAnsi="Times New Roman" w:cs="Times New Roman"/>
        </w:rPr>
        <w:t>as required by</w:t>
      </w:r>
      <w:r w:rsidR="005C6DF5" w:rsidRPr="003C12E8">
        <w:rPr>
          <w:rFonts w:ascii="Times New Roman" w:hAnsi="Times New Roman" w:cs="Times New Roman"/>
        </w:rPr>
        <w:t xml:space="preserve"> DFARS 237.104(b)(iii)</w:t>
      </w:r>
      <w:r w:rsidRPr="003C12E8">
        <w:rPr>
          <w:rFonts w:ascii="Times New Roman" w:hAnsi="Times New Roman" w:cs="Times New Roman"/>
        </w:rPr>
        <w:t xml:space="preserve"> to authorize contracts pursuant to 10 U.S.C. 129b(d).</w:t>
      </w:r>
      <w:r w:rsidR="00946FDA" w:rsidRPr="003C12E8">
        <w:rPr>
          <w:rFonts w:ascii="Times New Roman" w:hAnsi="Times New Roman" w:cs="Times New Roman"/>
        </w:rPr>
        <w:t xml:space="preserve">  See </w:t>
      </w:r>
      <w:hyperlink r:id="rId12" w:history="1">
        <w:r w:rsidR="00946FDA" w:rsidRPr="0091557A">
          <w:rPr>
            <w:rStyle w:val="Hyperlink"/>
          </w:rPr>
          <w:t>Appendix GG</w:t>
        </w:r>
      </w:hyperlink>
      <w:r w:rsidR="00946FDA" w:rsidRPr="003C12E8">
        <w:rPr>
          <w:rFonts w:ascii="Times New Roman" w:hAnsi="Times New Roman" w:cs="Times New Roman"/>
        </w:rPr>
        <w:t xml:space="preserve">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006BB">
      <w:pPr>
        <w:pStyle w:val="Heading4"/>
      </w:pPr>
      <w:bookmarkStart w:id="11" w:name="_Toc536101150"/>
      <w:bookmarkStart w:id="12" w:name="_Toc7073986"/>
      <w:bookmarkStart w:id="13" w:name="_Toc7169915"/>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11"/>
      <w:bookmarkEnd w:id="12"/>
      <w:bookmarkEnd w:id="13"/>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646C8B6E" w14:textId="77777777" w:rsidR="008B1ABB" w:rsidRDefault="008B1ABB" w:rsidP="005006BB">
      <w:pPr>
        <w:pStyle w:val="Heading4"/>
      </w:pPr>
      <w:bookmarkStart w:id="14" w:name="_Toc536101151"/>
      <w:bookmarkStart w:id="15" w:name="_Toc7073987"/>
      <w:bookmarkStart w:id="16" w:name="_Toc7169916"/>
      <w:r>
        <w:t>5137.113-</w:t>
      </w:r>
      <w:proofErr w:type="gramStart"/>
      <w:r>
        <w:t xml:space="preserve">1 </w:t>
      </w:r>
      <w:r w:rsidR="00D91C61">
        <w:t xml:space="preserve"> </w:t>
      </w:r>
      <w:r>
        <w:t>Waiver</w:t>
      </w:r>
      <w:proofErr w:type="gramEnd"/>
      <w:r>
        <w:t xml:space="preserve"> of cost allowability limitations.</w:t>
      </w:r>
      <w:bookmarkEnd w:id="14"/>
      <w:bookmarkEnd w:id="15"/>
      <w:bookmarkEnd w:id="16"/>
    </w:p>
    <w:p w14:paraId="36E4EFEC" w14:textId="3DC48D73" w:rsidR="00DF1511" w:rsidRPr="00D57A95" w:rsidRDefault="00316F0B">
      <w:pPr>
        <w:pStyle w:val="BodyText2"/>
        <w:spacing w:after="240"/>
        <w:rPr>
          <w:rFonts w:ascii="Times New Roman" w:hAnsi="Times New Roman" w:cs="Times New Roman"/>
          <w:b w:val="0"/>
        </w:rPr>
      </w:pPr>
      <w:r w:rsidRPr="00316F0B">
        <w:rPr>
          <w:rFonts w:ascii="Times New Roman" w:hAnsi="Times New Roman" w:cs="Times New Roman"/>
          <w:b w:val="0"/>
        </w:rPr>
        <w:t>(a)</w:t>
      </w:r>
      <w:r w:rsidR="009D05C2">
        <w:rPr>
          <w:rFonts w:ascii="Times New Roman" w:hAnsi="Times New Roman" w:cs="Times New Roman"/>
          <w:b w:val="0"/>
        </w:rPr>
        <w:t xml:space="preserve"> </w:t>
      </w:r>
      <w:r w:rsidRPr="00316F0B">
        <w:rPr>
          <w:rFonts w:ascii="Times New Roman" w:hAnsi="Times New Roman" w:cs="Times New Roman"/>
          <w:b w:val="0"/>
        </w:rPr>
        <w:t xml:space="preserve"> The </w:t>
      </w:r>
      <w:r w:rsidR="00946FDA">
        <w:rPr>
          <w:rFonts w:ascii="Times New Roman" w:hAnsi="Times New Roman" w:cs="Times New Roman"/>
          <w:b w:val="0"/>
        </w:rPr>
        <w:t>Assistant Secretary of the Army (Acquisition, Logistics and Technology)</w:t>
      </w:r>
      <w:r w:rsidRPr="00316F0B">
        <w:rPr>
          <w:rFonts w:ascii="Times New Roman" w:hAnsi="Times New Roman" w:cs="Times New Roman"/>
          <w:b w:val="0"/>
        </w:rPr>
        <w:t xml:space="preserve"> has authority to make the determination at FAR 37.113-1</w:t>
      </w:r>
      <w:r w:rsidRPr="00946FDA">
        <w:rPr>
          <w:rFonts w:ascii="Times New Roman" w:hAnsi="Times New Roman" w:cs="Times New Roman"/>
          <w:b w:val="0"/>
        </w:rPr>
        <w:t>.</w:t>
      </w:r>
      <w:r w:rsidR="00946FDA" w:rsidRPr="00946FDA">
        <w:rPr>
          <w:rFonts w:ascii="Times New Roman" w:hAnsi="Times New Roman" w:cs="Times New Roman"/>
          <w:b w:val="0"/>
        </w:rPr>
        <w:t xml:space="preserve">  See </w:t>
      </w:r>
      <w:hyperlink r:id="rId13" w:history="1">
        <w:r w:rsidR="00946FDA" w:rsidRPr="0091557A">
          <w:rPr>
            <w:rStyle w:val="Hyperlink"/>
            <w:b w:val="0"/>
          </w:rPr>
          <w:t>Appendix GG</w:t>
        </w:r>
      </w:hyperlink>
      <w:r w:rsidR="00946FDA" w:rsidRPr="00946FDA">
        <w:rPr>
          <w:rFonts w:ascii="Times New Roman" w:hAnsi="Times New Roman" w:cs="Times New Roman"/>
          <w:b w:val="0"/>
        </w:rPr>
        <w:t xml:space="preserve"> for further delegation.</w:t>
      </w:r>
    </w:p>
    <w:p w14:paraId="00F60664" w14:textId="77777777" w:rsidR="00D0678D" w:rsidRPr="00FF6B71" w:rsidRDefault="000776F1" w:rsidP="005006BB">
      <w:pPr>
        <w:pStyle w:val="Heading4"/>
      </w:pPr>
      <w:bookmarkStart w:id="17" w:name="_Toc536101152"/>
      <w:bookmarkStart w:id="18" w:name="_Toc7073988"/>
      <w:bookmarkStart w:id="19" w:name="_Toc7169917"/>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17"/>
      <w:bookmarkEnd w:id="18"/>
      <w:bookmarkEnd w:id="19"/>
    </w:p>
    <w:p w14:paraId="795FCC44" w14:textId="77777777" w:rsidR="00D0678D" w:rsidRPr="00FF6B71" w:rsidRDefault="00BC309D" w:rsidP="005006BB">
      <w:pPr>
        <w:pStyle w:val="Heading4"/>
      </w:pPr>
      <w:bookmarkStart w:id="20" w:name="_Toc536101153"/>
      <w:bookmarkStart w:id="21" w:name="_Toc7073989"/>
      <w:bookmarkStart w:id="22" w:name="_Toc7169918"/>
      <w:r w:rsidRPr="00FF6B71">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20"/>
      <w:bookmarkEnd w:id="21"/>
      <w:bookmarkEnd w:id="22"/>
    </w:p>
    <w:p w14:paraId="6B2C57C5" w14:textId="77777777" w:rsidR="00892149" w:rsidRPr="00FF6B71" w:rsidRDefault="00871667" w:rsidP="00892149">
      <w:pPr>
        <w:autoSpaceDE w:val="0"/>
        <w:autoSpaceDN w:val="0"/>
        <w:adjustRightInd w:val="0"/>
        <w:spacing w:after="240"/>
        <w:rPr>
          <w:rFonts w:ascii="Times New Roman" w:hAnsi="Times New Roman" w:cs="Times New Roman"/>
          <w:i/>
        </w:rPr>
      </w:pPr>
      <w:r w:rsidRPr="00FF6B71">
        <w:rPr>
          <w:rFonts w:ascii="Times New Roman" w:hAnsi="Times New Roman" w:cs="Times New Roman"/>
        </w:rPr>
        <w:t xml:space="preserve">(a)  </w:t>
      </w:r>
      <w:r w:rsidR="00892149" w:rsidRPr="00FF6B71">
        <w:rPr>
          <w:rFonts w:ascii="Times New Roman" w:hAnsi="Times New Roman" w:cs="Times New Roman"/>
          <w:i/>
        </w:rPr>
        <w:t>Acquisition of services through a contract or task order that is not performance based.</w:t>
      </w:r>
    </w:p>
    <w:p w14:paraId="46863926" w14:textId="7E51FCAB" w:rsidR="006F2F05" w:rsidRDefault="00BC309D" w:rsidP="00850057">
      <w:pPr>
        <w:spacing w:after="240"/>
        <w:ind w:firstLine="720"/>
        <w:rPr>
          <w:rFonts w:ascii="Times New Roman" w:hAnsi="Times New Roman" w:cs="Times New Roman"/>
        </w:rPr>
      </w:pPr>
      <w:r w:rsidRPr="00FF6B71">
        <w:rPr>
          <w:rFonts w:ascii="Times New Roman" w:hAnsi="Times New Roman" w:cs="Times New Roman"/>
        </w:rPr>
        <w:t>(1)</w:t>
      </w:r>
      <w:r w:rsidR="00A22F01">
        <w:rPr>
          <w:rFonts w:ascii="Times New Roman" w:hAnsi="Times New Roman" w:cs="Times New Roman"/>
        </w:rPr>
        <w:t xml:space="preserve"> </w:t>
      </w:r>
      <w:r w:rsidR="00F930A4">
        <w:rPr>
          <w:rFonts w:ascii="Times New Roman" w:hAnsi="Times New Roman" w:cs="Times New Roman"/>
        </w:rPr>
        <w:t>The HCA</w:t>
      </w:r>
      <w:r w:rsidR="00850057">
        <w:rPr>
          <w:rFonts w:ascii="Times New Roman" w:hAnsi="Times New Roman" w:cs="Times New Roman"/>
        </w:rPr>
        <w:t xml:space="preserve"> has authority to approve actions for </w:t>
      </w:r>
      <w:r w:rsidRPr="00FF6B71">
        <w:rPr>
          <w:rFonts w:ascii="Times New Roman" w:hAnsi="Times New Roman" w:cs="Times New Roman"/>
        </w:rPr>
        <w:t>the dollar threshold identified at</w:t>
      </w:r>
      <w:r w:rsidR="005C6DF5">
        <w:rPr>
          <w:rFonts w:ascii="Times New Roman" w:hAnsi="Times New Roman" w:cs="Times New Roman"/>
        </w:rPr>
        <w:t xml:space="preserve"> DFARS 237.170-2(a)(</w:t>
      </w:r>
      <w:r w:rsidR="004809B1">
        <w:rPr>
          <w:rFonts w:ascii="Times New Roman" w:hAnsi="Times New Roman" w:cs="Times New Roman"/>
        </w:rPr>
        <w:t>1</w:t>
      </w:r>
      <w:r w:rsidR="005C6DF5">
        <w:rPr>
          <w:rFonts w:ascii="Times New Roman" w:hAnsi="Times New Roman" w:cs="Times New Roman"/>
        </w:rPr>
        <w:t>)</w:t>
      </w:r>
      <w:r w:rsidR="00850057">
        <w:rPr>
          <w:rFonts w:ascii="Times New Roman" w:hAnsi="Times New Roman" w:cs="Times New Roman"/>
        </w:rPr>
        <w:t>.</w:t>
      </w:r>
      <w:r w:rsidR="00946FDA">
        <w:rPr>
          <w:rFonts w:ascii="Times New Roman" w:hAnsi="Times New Roman" w:cs="Times New Roman"/>
        </w:rPr>
        <w:t xml:space="preserve">  See </w:t>
      </w:r>
      <w:hyperlink r:id="rId14" w:history="1">
        <w:r w:rsidR="00946FDA" w:rsidRPr="00955DB9">
          <w:rPr>
            <w:rStyle w:val="Hyperlink"/>
          </w:rPr>
          <w:t>Appendix GG</w:t>
        </w:r>
      </w:hyperlink>
      <w:r w:rsidR="00946FDA">
        <w:rPr>
          <w:rFonts w:ascii="Times New Roman" w:hAnsi="Times New Roman" w:cs="Times New Roman"/>
        </w:rPr>
        <w:t xml:space="preserve"> for further delegation.</w:t>
      </w:r>
    </w:p>
    <w:p w14:paraId="54215E85" w14:textId="3C4CBE30" w:rsidR="00A22F01" w:rsidRDefault="00A22F01" w:rsidP="00850057">
      <w:pPr>
        <w:spacing w:after="240"/>
        <w:ind w:firstLine="720"/>
        <w:rPr>
          <w:rFonts w:ascii="Times New Roman" w:hAnsi="Times New Roman" w:cs="Times New Roman"/>
        </w:rPr>
      </w:pPr>
      <w:r>
        <w:rPr>
          <w:rFonts w:ascii="Times New Roman" w:hAnsi="Times New Roman" w:cs="Times New Roman"/>
        </w:rPr>
        <w:t>(2) The senior proc</w:t>
      </w:r>
      <w:r w:rsidR="00F82220">
        <w:rPr>
          <w:rFonts w:ascii="Times New Roman" w:hAnsi="Times New Roman" w:cs="Times New Roman"/>
        </w:rPr>
        <w:t>u</w:t>
      </w:r>
      <w:r w:rsidR="00996579">
        <w:rPr>
          <w:rFonts w:ascii="Times New Roman" w:hAnsi="Times New Roman" w:cs="Times New Roman"/>
        </w:rPr>
        <w:t xml:space="preserve">rement executive has authority </w:t>
      </w:r>
      <w:r>
        <w:rPr>
          <w:rFonts w:ascii="Times New Roman" w:hAnsi="Times New Roman" w:cs="Times New Roman"/>
        </w:rPr>
        <w:t xml:space="preserve">to approve actions for the dollar threshold identified at DFARS 237.170-2(a)(2). </w:t>
      </w:r>
      <w:r w:rsidR="00996579">
        <w:rPr>
          <w:rFonts w:ascii="Times New Roman" w:hAnsi="Times New Roman" w:cs="Times New Roman"/>
        </w:rPr>
        <w:t xml:space="preserve">See </w:t>
      </w:r>
      <w:hyperlink r:id="rId15" w:history="1">
        <w:r w:rsidR="00996579" w:rsidRPr="00955DB9">
          <w:rPr>
            <w:rStyle w:val="Hyperlink"/>
          </w:rPr>
          <w:t>Appendix GG</w:t>
        </w:r>
      </w:hyperlink>
      <w:r w:rsidR="00996579">
        <w:rPr>
          <w:rFonts w:ascii="Times New Roman" w:hAnsi="Times New Roman" w:cs="Times New Roman"/>
        </w:rPr>
        <w:t xml:space="preserve"> for further delegation.</w:t>
      </w:r>
    </w:p>
    <w:p w14:paraId="38BD7C8C" w14:textId="77777777" w:rsidR="007F05E0" w:rsidRPr="00FF6B71" w:rsidRDefault="00BC309D" w:rsidP="005006BB">
      <w:pPr>
        <w:pStyle w:val="Heading3"/>
      </w:pPr>
      <w:bookmarkStart w:id="23" w:name="_Toc536101154"/>
      <w:bookmarkStart w:id="24" w:name="_Toc7073990"/>
      <w:bookmarkStart w:id="25" w:name="_Toc7169919"/>
      <w:r w:rsidRPr="00FF6B71">
        <w:t>Subpart 5137.2 – Advisory and Assistance Services</w:t>
      </w:r>
      <w:bookmarkEnd w:id="23"/>
      <w:bookmarkEnd w:id="24"/>
      <w:bookmarkEnd w:id="25"/>
    </w:p>
    <w:p w14:paraId="585FCE7D" w14:textId="77777777" w:rsidR="00316F0B" w:rsidRDefault="000776F1" w:rsidP="005006BB">
      <w:pPr>
        <w:pStyle w:val="Heading4"/>
      </w:pPr>
      <w:bookmarkStart w:id="26" w:name="_Toc536101155"/>
      <w:bookmarkStart w:id="27" w:name="_Toc7073991"/>
      <w:bookmarkStart w:id="28" w:name="_Toc7169920"/>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26"/>
      <w:bookmarkEnd w:id="27"/>
      <w:bookmarkEnd w:id="28"/>
    </w:p>
    <w:p w14:paraId="6E81841F" w14:textId="7290EFFE"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w:t>
      </w:r>
      <w:hyperlink r:id="rId16" w:history="1">
        <w:r w:rsidR="00946FDA" w:rsidRPr="00955DB9">
          <w:rPr>
            <w:rStyle w:val="Hyperlink"/>
          </w:rPr>
          <w:t>Appendix GG</w:t>
        </w:r>
      </w:hyperlink>
      <w:r w:rsidR="00946FDA">
        <w:rPr>
          <w:rFonts w:ascii="Times New Roman" w:hAnsi="Times New Roman" w:cs="Times New Roman"/>
        </w:rPr>
        <w:t xml:space="preserve"> for further delegation.</w:t>
      </w:r>
    </w:p>
    <w:p w14:paraId="79B69CFC" w14:textId="77777777" w:rsidR="006F2F05" w:rsidRDefault="00E52364" w:rsidP="005006BB">
      <w:pPr>
        <w:pStyle w:val="Heading3"/>
      </w:pPr>
      <w:bookmarkStart w:id="29" w:name="_Toc536101156"/>
      <w:bookmarkStart w:id="30" w:name="_Toc7073992"/>
      <w:bookmarkStart w:id="31" w:name="_Toc7169921"/>
      <w:r w:rsidRPr="00E52364">
        <w:t xml:space="preserve">Subpart 5137.5 – </w:t>
      </w:r>
      <w:r w:rsidR="00206CF3">
        <w:t xml:space="preserve">Management Oversight of </w:t>
      </w:r>
      <w:r w:rsidR="00153E81">
        <w:t>Service</w:t>
      </w:r>
      <w:r w:rsidR="00206CF3">
        <w:t xml:space="preserve"> Contracts</w:t>
      </w:r>
      <w:bookmarkEnd w:id="29"/>
      <w:bookmarkEnd w:id="30"/>
      <w:bookmarkEnd w:id="31"/>
    </w:p>
    <w:p w14:paraId="6DB155F9" w14:textId="77777777" w:rsidR="004F6ED2" w:rsidRDefault="004F6ED2" w:rsidP="005006BB">
      <w:pPr>
        <w:pStyle w:val="Heading4"/>
      </w:pPr>
      <w:bookmarkStart w:id="32" w:name="_Toc536101157"/>
      <w:bookmarkStart w:id="33" w:name="_Toc7073993"/>
      <w:bookmarkStart w:id="34" w:name="_Toc7169922"/>
      <w:proofErr w:type="gramStart"/>
      <w:r>
        <w:t xml:space="preserve">5137.503 </w:t>
      </w:r>
      <w:r w:rsidR="00686894">
        <w:t xml:space="preserve"> </w:t>
      </w:r>
      <w:r>
        <w:t>Agency</w:t>
      </w:r>
      <w:proofErr w:type="gramEnd"/>
      <w:r>
        <w:t>-head responsibilities</w:t>
      </w:r>
      <w:r w:rsidR="00D91C61">
        <w:t>.</w:t>
      </w:r>
      <w:bookmarkEnd w:id="32"/>
      <w:bookmarkEnd w:id="33"/>
      <w:bookmarkEnd w:id="34"/>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006BB">
      <w:pPr>
        <w:pStyle w:val="Heading4"/>
      </w:pPr>
      <w:bookmarkStart w:id="35" w:name="_Toc536101158"/>
      <w:bookmarkStart w:id="36" w:name="_Toc7073994"/>
      <w:bookmarkStart w:id="37" w:name="_Toc7169923"/>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35"/>
      <w:bookmarkEnd w:id="36"/>
      <w:bookmarkEnd w:id="37"/>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431A72" w14:textId="77777777" w:rsidR="00274586" w:rsidRDefault="00274586" w:rsidP="005006BB">
      <w:pPr>
        <w:pStyle w:val="Heading4"/>
      </w:pPr>
      <w:bookmarkStart w:id="38" w:name="_Toc536101159"/>
      <w:bookmarkStart w:id="39" w:name="_Toc7073995"/>
      <w:bookmarkStart w:id="40" w:name="_Toc7169924"/>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38"/>
      <w:bookmarkEnd w:id="39"/>
      <w:bookmarkEnd w:id="40"/>
    </w:p>
    <w:p w14:paraId="605A3FFC" w14:textId="46471D69" w:rsidR="00274586" w:rsidRDefault="00274586" w:rsidP="00274586">
      <w:pPr>
        <w:pStyle w:val="NormalWeb"/>
        <w:spacing w:before="0" w:beforeAutospacing="0" w:after="240" w:afterAutospacing="0" w:line="276" w:lineRule="auto"/>
      </w:pPr>
      <w:r>
        <w:t>(</w:t>
      </w:r>
      <w:r w:rsidRPr="0015106F">
        <w:t>a</w:t>
      </w:r>
      <w:r>
        <w:t>)</w:t>
      </w:r>
      <w:r w:rsidRPr="0015106F">
        <w:t xml:space="preserve">  Oversight of services acquisition is the shared responsibility of requiring activities, contracting activities, and the </w:t>
      </w:r>
      <w:r w:rsidR="00731D0C">
        <w:t xml:space="preserve">Office of the </w:t>
      </w:r>
      <w:r w:rsidR="000776F1" w:rsidRPr="0015106F">
        <w:t>ASA(</w:t>
      </w:r>
      <w:r w:rsidRPr="0015106F">
        <w:t>ALT).</w:t>
      </w:r>
      <w:r w:rsidR="00191178">
        <w:t xml:space="preserve">  See DoDI 5000.74, Defense Acquisition of Services, section 2 for applicability of the instruction</w:t>
      </w:r>
      <w:r w:rsidR="00320665">
        <w:t xml:space="preserve"> and this subpart</w:t>
      </w:r>
      <w:r w:rsidR="00191178">
        <w:t>.</w:t>
      </w:r>
    </w:p>
    <w:p w14:paraId="015585B6" w14:textId="1A10EF36"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DoDI 5000.74, paragraph </w:t>
      </w:r>
      <w:r w:rsidR="00BE3041">
        <w:t xml:space="preserve">1.1. </w:t>
      </w:r>
      <w:r w:rsidR="00320665">
        <w:t>b</w:t>
      </w:r>
      <w:r w:rsidR="004503A7">
        <w:t>, t</w:t>
      </w:r>
      <w:r w:rsidRPr="0015106F">
        <w:t>he requirements in this s</w:t>
      </w:r>
      <w:r>
        <w:t xml:space="preserve">ection </w:t>
      </w:r>
      <w:r w:rsidRPr="0015106F">
        <w:t xml:space="preserve">apply </w:t>
      </w:r>
      <w:proofErr w:type="gramStart"/>
      <w:r w:rsidRPr="0015106F">
        <w:t>to  service</w:t>
      </w:r>
      <w:proofErr w:type="gramEnd"/>
      <w:r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Pr="0015106F">
        <w:t xml:space="preserve">ASA(ALT), the Deputy Assistant Secretary of the Army (Procurement) (DASA(P)), </w:t>
      </w:r>
      <w:r w:rsidR="00D348EA">
        <w:t xml:space="preserve">and </w:t>
      </w:r>
      <w:r w:rsidRPr="0015106F">
        <w:t>th</w:t>
      </w:r>
      <w:r w:rsidR="00173A26">
        <w:t>e Senior Services Manager (SSM)</w:t>
      </w:r>
      <w:r w:rsidRPr="0015106F">
        <w:t>.</w:t>
      </w:r>
    </w:p>
    <w:p w14:paraId="08E95F66" w14:textId="55A073DE" w:rsidR="006F2F05" w:rsidRDefault="00274586" w:rsidP="00173A26">
      <w:pPr>
        <w:pStyle w:val="NormalWeb"/>
        <w:spacing w:before="0" w:beforeAutospacing="0" w:after="240" w:afterAutospacing="0" w:line="276" w:lineRule="auto"/>
      </w:pPr>
      <w:r>
        <w:t>(</w:t>
      </w:r>
      <w:r w:rsidRPr="0015106F">
        <w:t>c</w:t>
      </w:r>
      <w:r>
        <w:t>)</w:t>
      </w:r>
      <w:r w:rsidRPr="0015106F">
        <w:t xml:space="preserve">  The requirements in this s</w:t>
      </w:r>
      <w:r>
        <w:t xml:space="preserve">ection </w:t>
      </w:r>
      <w:r w:rsidRPr="0015106F">
        <w:t xml:space="preserve">also apply to any acquisition of services that </w:t>
      </w:r>
      <w:r>
        <w:t>is</w:t>
      </w:r>
      <w:r w:rsidRPr="0015106F">
        <w:t xml:space="preserve"> made through the use of </w:t>
      </w:r>
      <w:r w:rsidR="00D348EA">
        <w:t>a</w:t>
      </w:r>
      <w:r w:rsidRPr="0015106F">
        <w:t xml:space="preserve"> contract or task order entered into or issued by an agency other than the DoD</w:t>
      </w:r>
      <w:r w:rsidR="005139EE">
        <w:t>, unless the non-defense agency has certified in accordance with FAR 17.703(a)</w:t>
      </w:r>
      <w:r w:rsidRPr="0015106F">
        <w:t>.</w:t>
      </w:r>
    </w:p>
    <w:p w14:paraId="6242ADFF" w14:textId="5493241C" w:rsidR="00200B61" w:rsidRDefault="00200B61" w:rsidP="005C215C">
      <w:pPr>
        <w:pStyle w:val="NormalWeb"/>
        <w:spacing w:before="0" w:beforeAutospacing="0" w:after="240" w:afterAutospacing="0" w:line="276" w:lineRule="auto"/>
      </w:pPr>
      <w:r>
        <w:t>(</w:t>
      </w:r>
      <w:r w:rsidR="0060724F">
        <w:t>d</w:t>
      </w:r>
      <w:r>
        <w:t xml:space="preserve">)  </w:t>
      </w:r>
      <w:r w:rsidRPr="0015106F">
        <w:t xml:space="preserve">Task orders executed within a service acquisition reviewed pursuant to this subpart do not require a separate </w:t>
      </w:r>
      <w:r>
        <w:t xml:space="preserve">acquisition strategy or </w:t>
      </w:r>
      <w:r w:rsidRPr="0015106F">
        <w:t xml:space="preserve">review, provided the </w:t>
      </w:r>
      <w:r>
        <w:t xml:space="preserve">contracting officer issues the </w:t>
      </w:r>
      <w:r w:rsidRPr="0015106F">
        <w:t xml:space="preserve">task order </w:t>
      </w:r>
      <w:r>
        <w:t xml:space="preserve">consistent with </w:t>
      </w:r>
      <w:r w:rsidRPr="0015106F">
        <w:t>any conditions</w:t>
      </w:r>
      <w:r>
        <w:t xml:space="preserve"> specified by the acquisition strategy decision authority</w:t>
      </w:r>
      <w:r w:rsidRPr="0015106F">
        <w:t xml:space="preserve">.  </w:t>
      </w:r>
      <w:r>
        <w:t xml:space="preserve">A separate acquisition strategy may be executed for complex task orders.  </w:t>
      </w:r>
    </w:p>
    <w:p w14:paraId="78493C0D" w14:textId="030D01CC" w:rsidR="00274586" w:rsidRDefault="005C215C" w:rsidP="00274586">
      <w:pPr>
        <w:pStyle w:val="NormalWeb"/>
        <w:spacing w:before="0" w:beforeAutospacing="0" w:after="240" w:afterAutospacing="0" w:line="276" w:lineRule="auto"/>
      </w:pPr>
      <w:r>
        <w:t>(</w:t>
      </w:r>
      <w:r w:rsidR="0060724F">
        <w:t>e</w:t>
      </w:r>
      <w:r>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C91AF44" w14:textId="77777777" w:rsidR="00274586" w:rsidRPr="00C654D0" w:rsidRDefault="00274586" w:rsidP="005006BB">
      <w:pPr>
        <w:pStyle w:val="Heading4"/>
      </w:pPr>
      <w:bookmarkStart w:id="41" w:name="_Toc536101160"/>
      <w:bookmarkStart w:id="42" w:name="_Toc7073996"/>
      <w:bookmarkStart w:id="43" w:name="_Toc7169925"/>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41"/>
      <w:bookmarkEnd w:id="42"/>
      <w:bookmarkEnd w:id="43"/>
    </w:p>
    <w:p w14:paraId="267A12D7" w14:textId="5F9C9E84" w:rsidR="002C529E" w:rsidRDefault="00274586" w:rsidP="002C529E">
      <w:pPr>
        <w:spacing w:after="240"/>
        <w:ind w:firstLine="450"/>
        <w:rPr>
          <w:rFonts w:ascii="Times New Roman" w:hAnsi="Times New Roman" w:cs="Times New Roman"/>
          <w:bCs/>
        </w:rPr>
      </w:pPr>
      <w:r w:rsidRPr="0026566B">
        <w:rPr>
          <w:rFonts w:ascii="Times New Roman" w:hAnsi="Times New Roman" w:cs="Times New Roman"/>
        </w:rPr>
        <w:t xml:space="preserve">(a)  </w:t>
      </w:r>
      <w:r w:rsidR="00200B61">
        <w:rPr>
          <w:rFonts w:ascii="Times New Roman" w:hAnsi="Times New Roman" w:cs="Times New Roman"/>
        </w:rPr>
        <w:t xml:space="preserve">DoDI 5000.74, Defense Acquisition of Services, dated 5 January 2016 </w:t>
      </w:r>
      <w:r w:rsidR="00DB32EA">
        <w:rPr>
          <w:rFonts w:ascii="Times New Roman" w:hAnsi="Times New Roman" w:cs="Times New Roman"/>
        </w:rPr>
        <w:t xml:space="preserve">(incorporating change 2, 31 August 2018) </w:t>
      </w:r>
      <w:r w:rsidR="00200B61">
        <w:rPr>
          <w:rFonts w:ascii="Times New Roman" w:hAnsi="Times New Roman" w:cs="Times New Roman"/>
        </w:rPr>
        <w:t xml:space="preserve">sets forth review thresholds for review of Acquisition Strategies.  The Army Acquisition Executive (AAE) has delegated the authority </w:t>
      </w:r>
      <w:r w:rsidR="0066114E">
        <w:rPr>
          <w:rFonts w:ascii="Times New Roman" w:hAnsi="Times New Roman" w:cs="Times New Roman"/>
        </w:rPr>
        <w:t>for</w:t>
      </w:r>
      <w:r w:rsidR="00200B61">
        <w:rPr>
          <w:rFonts w:ascii="Times New Roman" w:hAnsi="Times New Roman" w:cs="Times New Roman"/>
        </w:rPr>
        <w:t xml:space="preserve"> Army Acquisition of Services Categories.</w:t>
      </w:r>
      <w:r w:rsidRPr="00382BB0">
        <w:rPr>
          <w:rFonts w:ascii="Times New Roman" w:hAnsi="Times New Roman" w:cs="Times New Roman"/>
        </w:rPr>
        <w:t xml:space="preserve"> </w:t>
      </w:r>
      <w:r w:rsidR="002C1374" w:rsidRPr="00F930A4">
        <w:rPr>
          <w:rFonts w:ascii="Times New Roman" w:hAnsi="Times New Roman" w:cs="Times New Roman"/>
          <w:bCs/>
        </w:rPr>
        <w:t xml:space="preserve">See </w:t>
      </w:r>
      <w:hyperlink r:id="rId17" w:history="1">
        <w:r w:rsidR="002C1374" w:rsidRPr="0091557A">
          <w:rPr>
            <w:rStyle w:val="Hyperlink"/>
            <w:bCs/>
          </w:rPr>
          <w:t>Appendix GG</w:t>
        </w:r>
      </w:hyperlink>
      <w:r w:rsidR="002C1374" w:rsidRPr="00F930A4">
        <w:rPr>
          <w:rFonts w:ascii="Times New Roman" w:hAnsi="Times New Roman" w:cs="Times New Roman"/>
          <w:bCs/>
        </w:rPr>
        <w:t xml:space="preserve"> for delegations.</w:t>
      </w:r>
      <w:r w:rsidR="002C1374">
        <w:rPr>
          <w:rFonts w:ascii="Times New Roman" w:hAnsi="Times New Roman" w:cs="Times New Roman"/>
          <w:bCs/>
        </w:rPr>
        <w:t xml:space="preserve">  </w:t>
      </w:r>
      <w:r w:rsidR="00200B61" w:rsidRPr="00173A26">
        <w:rPr>
          <w:rFonts w:ascii="Times New Roman" w:hAnsi="Times New Roman" w:cs="Times New Roman"/>
        </w:rPr>
        <w:t>S</w:t>
      </w:r>
      <w:r w:rsidRPr="00382BB0">
        <w:rPr>
          <w:rFonts w:ascii="Times New Roman" w:hAnsi="Times New Roman" w:cs="Times New Roman"/>
        </w:rPr>
        <w:t xml:space="preserve">pecial interest programs </w:t>
      </w:r>
      <w:r w:rsidR="00200B61" w:rsidRPr="00173A26">
        <w:rPr>
          <w:rFonts w:ascii="Times New Roman" w:hAnsi="Times New Roman" w:cs="Times New Roman"/>
        </w:rPr>
        <w:t xml:space="preserve">may be </w:t>
      </w:r>
      <w:r w:rsidRPr="00382BB0">
        <w:rPr>
          <w:rFonts w:ascii="Times New Roman" w:hAnsi="Times New Roman" w:cs="Times New Roman"/>
        </w:rPr>
        <w:t>designated by the USD(AT&amp;L</w:t>
      </w:r>
      <w:proofErr w:type="gramStart"/>
      <w:r w:rsidRPr="00382BB0">
        <w:rPr>
          <w:rFonts w:ascii="Times New Roman" w:hAnsi="Times New Roman" w:cs="Times New Roman"/>
        </w:rPr>
        <w:t>)  regardless</w:t>
      </w:r>
      <w:proofErr w:type="gramEnd"/>
      <w:r w:rsidRPr="00382BB0">
        <w:rPr>
          <w:rFonts w:ascii="Times New Roman" w:hAnsi="Times New Roman" w:cs="Times New Roman"/>
        </w:rPr>
        <w:t xml:space="preserve"> of the estimated dollar value.</w:t>
      </w:r>
      <w:r w:rsidRPr="0026566B">
        <w:rPr>
          <w:rFonts w:ascii="Times New Roman" w:hAnsi="Times New Roman" w:cs="Times New Roman"/>
        </w:rPr>
        <w:t xml:space="preserve">  </w:t>
      </w:r>
    </w:p>
    <w:p w14:paraId="0E0A030D" w14:textId="70EF29AC" w:rsidR="00382BB0" w:rsidRDefault="00382BB0" w:rsidP="00F4248F">
      <w:pPr>
        <w:spacing w:after="240"/>
        <w:rPr>
          <w:rFonts w:ascii="Times New Roman" w:hAnsi="Times New Roman" w:cs="Times New Roman"/>
        </w:rPr>
      </w:pPr>
    </w:p>
    <w:p w14:paraId="080AED39" w14:textId="39E45ED8" w:rsidR="00617035" w:rsidRDefault="00382BB0" w:rsidP="00A4694B">
      <w:pPr>
        <w:spacing w:after="240"/>
        <w:rPr>
          <w:rFonts w:ascii="Times New Roman" w:eastAsia="Times New Roman" w:hAnsi="Times New Roman" w:cs="Times New Roman"/>
        </w:rPr>
      </w:pPr>
      <w:r>
        <w:rPr>
          <w:rFonts w:ascii="Times New Roman" w:hAnsi="Times New Roman" w:cs="Times New Roman"/>
        </w:rPr>
        <w:t xml:space="preserve">(b)  </w:t>
      </w:r>
      <w:r w:rsidR="00A34D7E">
        <w:rPr>
          <w:rFonts w:ascii="Times New Roman" w:hAnsi="Times New Roman" w:cs="Times New Roman"/>
        </w:rPr>
        <w:t>A</w:t>
      </w:r>
      <w:r w:rsidR="00A34D7E" w:rsidRPr="00655AF1">
        <w:rPr>
          <w:rFonts w:ascii="Times New Roman" w:eastAsia="Times New Roman" w:hAnsi="Times New Roman" w:cs="Times New Roman"/>
        </w:rPr>
        <w:t>fter approval of the acquisition strategy, t</w:t>
      </w:r>
      <w:r w:rsidR="00E52364" w:rsidRPr="00655AF1">
        <w:rPr>
          <w:rFonts w:ascii="Times New Roman" w:eastAsia="Times New Roman" w:hAnsi="Times New Roman" w:cs="Times New Roman"/>
        </w:rPr>
        <w:t xml:space="preserve">he acquisition may proceed, and </w:t>
      </w:r>
      <w:r w:rsidR="00A34D7E" w:rsidRPr="00655AF1">
        <w:rPr>
          <w:rFonts w:ascii="Times New Roman" w:eastAsia="Times New Roman" w:hAnsi="Times New Roman" w:cs="Times New Roman"/>
        </w:rPr>
        <w:t xml:space="preserve">the </w:t>
      </w:r>
      <w:r w:rsidR="00655AF1">
        <w:rPr>
          <w:rFonts w:ascii="Times New Roman" w:eastAsia="Times New Roman" w:hAnsi="Times New Roman" w:cs="Times New Roman"/>
        </w:rPr>
        <w:t xml:space="preserve">contracting officer may release the </w:t>
      </w:r>
      <w:r w:rsidR="00E52364" w:rsidRPr="00655AF1">
        <w:rPr>
          <w:rFonts w:ascii="Times New Roman" w:eastAsia="Times New Roman" w:hAnsi="Times New Roman" w:cs="Times New Roman"/>
        </w:rPr>
        <w:t xml:space="preserve">final </w:t>
      </w:r>
      <w:r w:rsidR="00C346D8">
        <w:rPr>
          <w:rFonts w:ascii="Times New Roman" w:eastAsia="Times New Roman" w:hAnsi="Times New Roman" w:cs="Times New Roman"/>
        </w:rPr>
        <w:t>solicitation</w:t>
      </w:r>
      <w:r w:rsidR="00C7081E">
        <w:rPr>
          <w:rFonts w:ascii="Times New Roman" w:eastAsia="Times New Roman" w:hAnsi="Times New Roman" w:cs="Times New Roman"/>
        </w:rPr>
        <w:t xml:space="preserve">, subject to the separate peer review process outlined in DFARS 201.170 and </w:t>
      </w:r>
      <w:r w:rsidR="003F6FDD">
        <w:rPr>
          <w:rFonts w:ascii="Times New Roman" w:eastAsia="Times New Roman" w:hAnsi="Times New Roman" w:cs="Times New Roman"/>
        </w:rPr>
        <w:t xml:space="preserve">in </w:t>
      </w:r>
      <w:r w:rsidR="00F930A4">
        <w:rPr>
          <w:rFonts w:ascii="Times New Roman" w:eastAsia="Times New Roman" w:hAnsi="Times New Roman" w:cs="Times New Roman"/>
        </w:rPr>
        <w:t xml:space="preserve">AFARS </w:t>
      </w:r>
      <w:r w:rsidR="00C7081E">
        <w:rPr>
          <w:rFonts w:ascii="Times New Roman" w:eastAsia="Times New Roman" w:hAnsi="Times New Roman" w:cs="Times New Roman"/>
        </w:rPr>
        <w:t>5101.170, and any other required local reviews</w:t>
      </w:r>
      <w:r w:rsidR="00E52364" w:rsidRPr="00655AF1">
        <w:rPr>
          <w:rFonts w:ascii="Times New Roman" w:eastAsia="Times New Roman" w:hAnsi="Times New Roman" w:cs="Times New Roman"/>
        </w:rPr>
        <w:t>.</w:t>
      </w:r>
    </w:p>
    <w:p w14:paraId="0D1F8E0A" w14:textId="77777777" w:rsidR="00BD5304" w:rsidRDefault="00BD5304" w:rsidP="00BD5304">
      <w:bookmarkStart w:id="44" w:name="_Toc536101161"/>
      <w:bookmarkStart w:id="45" w:name="_Toc7073997"/>
    </w:p>
    <w:p w14:paraId="7D40BAFF" w14:textId="0907D914" w:rsidR="00F20981" w:rsidRDefault="00274586" w:rsidP="005006BB">
      <w:pPr>
        <w:pStyle w:val="Heading4"/>
      </w:pPr>
      <w:bookmarkStart w:id="46" w:name="_Toc7169926"/>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44"/>
      <w:bookmarkEnd w:id="45"/>
      <w:bookmarkEnd w:id="46"/>
    </w:p>
    <w:p w14:paraId="3752B2BC" w14:textId="6B23A571"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w:t>
      </w:r>
      <w:hyperlink r:id="rId18" w:history="1">
        <w:r w:rsidR="00B51853" w:rsidRPr="0091557A">
          <w:rPr>
            <w:rStyle w:val="Hyperlink"/>
            <w:sz w:val="24"/>
          </w:rPr>
          <w:t>Appendix GG</w:t>
        </w:r>
      </w:hyperlink>
      <w:r w:rsidR="00B51853" w:rsidRPr="007A470E">
        <w:rPr>
          <w:rFonts w:ascii="Times New Roman" w:hAnsi="Times New Roman" w:cs="Times New Roman"/>
          <w:sz w:val="24"/>
        </w:rPr>
        <w:t xml:space="preserve">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9"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B0712D">
      <w:pPr>
        <w:pStyle w:val="Heading4"/>
      </w:pPr>
      <w:bookmarkStart w:id="47" w:name="_Toc7073998"/>
      <w:bookmarkStart w:id="48" w:name="_Toc7169927"/>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47"/>
      <w:r w:rsidR="00B0712D">
        <w:t>Reserved</w:t>
      </w:r>
      <w:proofErr w:type="gramEnd"/>
      <w:r w:rsidR="00B0712D">
        <w:t>.</w:t>
      </w:r>
      <w:bookmarkEnd w:id="48"/>
    </w:p>
    <w:p w14:paraId="2E5A6989" w14:textId="77777777" w:rsidR="00B0712D" w:rsidRPr="00556629" w:rsidRDefault="00B0712D" w:rsidP="00B0712D"/>
    <w:p w14:paraId="2723C6C0" w14:textId="17EF8DCB" w:rsidR="00274586" w:rsidRPr="007A470E" w:rsidRDefault="00274586" w:rsidP="007A470E">
      <w:pPr>
        <w:pStyle w:val="Heading4"/>
      </w:pPr>
      <w:bookmarkStart w:id="49" w:name="_Toc536101162"/>
      <w:bookmarkStart w:id="50" w:name="_Toc7073999"/>
      <w:bookmarkStart w:id="51" w:name="_Toc7169928"/>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Acquisition</w:t>
      </w:r>
      <w:proofErr w:type="gramEnd"/>
      <w:r w:rsidRPr="007A470E">
        <w:t xml:space="preserve"> strategy content.</w:t>
      </w:r>
      <w:bookmarkEnd w:id="49"/>
      <w:bookmarkEnd w:id="50"/>
      <w:bookmarkEnd w:id="51"/>
    </w:p>
    <w:p w14:paraId="228C8234" w14:textId="77777777" w:rsidR="00274586" w:rsidRDefault="00274586" w:rsidP="00274586">
      <w:pPr>
        <w:pStyle w:val="NormalWeb"/>
        <w:spacing w:before="0" w:beforeAutospacing="0" w:after="240" w:afterAutospacing="0" w:line="276" w:lineRule="auto"/>
      </w:pPr>
      <w:r w:rsidRPr="0015106F">
        <w:t>(a)</w:t>
      </w:r>
      <w:r w:rsidR="006F2F05">
        <w:t xml:space="preserve"> </w:t>
      </w:r>
      <w:r w:rsidRPr="0015106F">
        <w:t xml:space="preserve"> At a minimum, the acquisition strategy will address the following:</w:t>
      </w:r>
    </w:p>
    <w:p w14:paraId="036BBF30" w14:textId="0723AB7F" w:rsidR="006F2F05" w:rsidRDefault="00274586">
      <w:pPr>
        <w:pStyle w:val="NormalWeb"/>
        <w:spacing w:before="0" w:beforeAutospacing="0" w:after="240" w:afterAutospacing="0" w:line="276" w:lineRule="auto"/>
        <w:ind w:firstLine="720"/>
      </w:pPr>
      <w:r w:rsidRPr="0015106F">
        <w:t>(1)</w:t>
      </w:r>
      <w:r w:rsidR="006F2F05">
        <w:t xml:space="preserve"> </w:t>
      </w:r>
      <w:r w:rsidRPr="0015106F">
        <w:t xml:space="preserve"> </w:t>
      </w:r>
      <w:r w:rsidR="00E52364" w:rsidRPr="00E52364">
        <w:rPr>
          <w:i/>
        </w:rPr>
        <w:t>Requirement.</w:t>
      </w:r>
      <w:r w:rsidRPr="0015106F">
        <w:t xml:space="preserve">  The outcomes to be satisfied and if such outcomes are performance-based (see FAR subpart 37.6).  If not performance-based, obtain the S</w:t>
      </w:r>
      <w:r w:rsidR="0046731C">
        <w:t xml:space="preserve">enior </w:t>
      </w:r>
      <w:r w:rsidRPr="0015106F">
        <w:t>P</w:t>
      </w:r>
      <w:r w:rsidR="0046731C">
        <w:t xml:space="preserve">rocurement </w:t>
      </w:r>
      <w:r w:rsidRPr="0015106F">
        <w:t>E</w:t>
      </w:r>
      <w:r w:rsidR="0046731C">
        <w:t>xecutive</w:t>
      </w:r>
      <w:r w:rsidR="00CA1EB2">
        <w:t>’s</w:t>
      </w:r>
      <w:r w:rsidRPr="0015106F">
        <w:t xml:space="preserve"> approval for acquisitions exceeding the dollar threshold identified at</w:t>
      </w:r>
      <w:r w:rsidR="002954D7">
        <w:t xml:space="preserve"> DFARS 237.170-2(a)(2)</w:t>
      </w:r>
      <w:r>
        <w:t>.  Address t</w:t>
      </w:r>
      <w:r w:rsidRPr="0015106F">
        <w:t xml:space="preserve">he service acquisition measures of success and how the requirement </w:t>
      </w:r>
      <w:r w:rsidR="00381EF6">
        <w:t xml:space="preserve">will be satisfied or </w:t>
      </w:r>
      <w:r w:rsidRPr="0015106F">
        <w:t>was previously satisfied.</w:t>
      </w:r>
    </w:p>
    <w:p w14:paraId="5792540D" w14:textId="302346BA"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Will the requirement be satisfied through the use of a non-DOD contract?  If so, indicate whether</w:t>
      </w:r>
      <w:r>
        <w:t xml:space="preserve"> the</w:t>
      </w:r>
      <w:r w:rsidRPr="0015106F">
        <w:t xml:space="preserve"> appropriate</w:t>
      </w:r>
      <w:r>
        <w:t xml:space="preserve"> official has approved the acquisition</w:t>
      </w:r>
      <w:r w:rsidRPr="0015106F">
        <w:t xml:space="preserve"> in accordance with the policy and procedures described at 5117.</w:t>
      </w:r>
      <w:r w:rsidR="00D96C59">
        <w:t>770</w:t>
      </w:r>
      <w:r w:rsidRPr="0015106F">
        <w:t>.</w:t>
      </w:r>
    </w:p>
    <w:p w14:paraId="23AF58BB"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Include a discussion of the procurement history.</w:t>
      </w:r>
    </w:p>
    <w:p w14:paraId="18EBC7E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challenges that drive the mission or acquisition approach.</w:t>
      </w:r>
    </w:p>
    <w:p w14:paraId="28603405" w14:textId="77777777" w:rsidR="006F2F05" w:rsidRDefault="00274586">
      <w:pPr>
        <w:pStyle w:val="NormalWeb"/>
        <w:spacing w:before="0" w:beforeAutospacing="0" w:after="240" w:afterAutospacing="0" w:line="276" w:lineRule="auto"/>
        <w:ind w:firstLine="1440"/>
      </w:pPr>
      <w:r w:rsidRPr="0015106F">
        <w:t xml:space="preserve">(iv) </w:t>
      </w:r>
      <w:r w:rsidR="006F2F05">
        <w:t xml:space="preserve"> </w:t>
      </w:r>
      <w:r w:rsidRPr="0015106F">
        <w:t>Indicate if there is any congressional interest in the requirement.</w:t>
      </w:r>
    </w:p>
    <w:p w14:paraId="0DB87484" w14:textId="77777777" w:rsidR="006F2F05" w:rsidRDefault="00274586">
      <w:pPr>
        <w:pStyle w:val="NormalWeb"/>
        <w:spacing w:before="0" w:beforeAutospacing="0" w:after="240" w:afterAutospacing="0" w:line="276" w:lineRule="auto"/>
        <w:ind w:firstLine="1440"/>
      </w:pPr>
      <w:r w:rsidRPr="0015106F">
        <w:t xml:space="preserve">(v) </w:t>
      </w:r>
      <w:r w:rsidR="006F2F05">
        <w:t xml:space="preserve"> </w:t>
      </w:r>
      <w:r w:rsidRPr="0015106F">
        <w:t>Discuss opportunities for strategic sourcing.</w:t>
      </w:r>
    </w:p>
    <w:p w14:paraId="785AB77A" w14:textId="3B5F58E8" w:rsidR="006F2F05" w:rsidRDefault="00274586">
      <w:pPr>
        <w:pStyle w:val="NormalWeb"/>
        <w:spacing w:before="0" w:beforeAutospacing="0" w:after="240" w:afterAutospacing="0" w:line="276" w:lineRule="auto"/>
        <w:ind w:firstLine="1440"/>
      </w:pPr>
      <w:r w:rsidRPr="0015106F">
        <w:t xml:space="preserve">(vi) </w:t>
      </w:r>
      <w:r w:rsidR="006F2F05">
        <w:t xml:space="preserve"> </w:t>
      </w:r>
      <w:r w:rsidRPr="0015106F">
        <w:t>All acquisitions of IT services, regardless of dollar value, are subject to the Clinger-Cohen Act: 40 U.S.C. 11101 et seq.  Discuss the specific applicability and implications of the Clinger-Cohen Act.</w:t>
      </w:r>
    </w:p>
    <w:p w14:paraId="34307142" w14:textId="33ED01D4" w:rsidR="006B313E" w:rsidRDefault="006B313E" w:rsidP="006B313E">
      <w:pPr>
        <w:pStyle w:val="NormalWeb"/>
        <w:spacing w:before="0" w:beforeAutospacing="0" w:after="240" w:afterAutospacing="0" w:line="276" w:lineRule="auto"/>
        <w:ind w:firstLine="1440"/>
      </w:pPr>
      <w:r>
        <w:t xml:space="preserve">(vii) Describe the use of Category Management procedures when planning for this acquisition. Category Management is the business practice of buying common goods and services using an enterprise approach to reduce redundancies, increase </w:t>
      </w:r>
      <w:proofErr w:type="gramStart"/>
      <w:r w:rsidR="00680822">
        <w:t>efficiencies</w:t>
      </w:r>
      <w:proofErr w:type="gramEnd"/>
      <w:r w:rsidR="00680822">
        <w:t xml:space="preserve"> </w:t>
      </w:r>
      <w:r>
        <w:t>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4175B829" w14:textId="77777777" w:rsidR="006B313E" w:rsidRDefault="006B313E" w:rsidP="006B313E">
      <w:pPr>
        <w:pStyle w:val="NormalWeb"/>
        <w:spacing w:before="0" w:beforeAutospacing="0" w:after="240" w:afterAutospacing="0" w:line="276" w:lineRule="auto"/>
        <w:ind w:left="720" w:firstLine="1440"/>
      </w:pPr>
      <w:r>
        <w:t>(a) Discuss review of existing Spend Under Management (SUM) contracts and how the command analyzed specific requirement in context of all forecasted contract requirements within the command/enterprise.</w:t>
      </w:r>
    </w:p>
    <w:p w14:paraId="5C26C5CC" w14:textId="77777777" w:rsidR="006B313E" w:rsidRDefault="006B313E" w:rsidP="006B313E">
      <w:pPr>
        <w:pStyle w:val="NormalWeb"/>
        <w:spacing w:before="0" w:beforeAutospacing="0" w:after="240" w:afterAutospacing="0" w:line="276" w:lineRule="auto"/>
        <w:ind w:left="720" w:firstLine="1440"/>
      </w:pPr>
      <w:r>
        <w:t>(b) If a SUM contract was not utilized, provide rationale for utilizing a Tier 0 contract.</w:t>
      </w:r>
    </w:p>
    <w:p w14:paraId="53E285B6" w14:textId="77777777" w:rsidR="006B313E" w:rsidRDefault="006B313E" w:rsidP="006B313E">
      <w:pPr>
        <w:pStyle w:val="NormalWeb"/>
        <w:spacing w:before="0" w:beforeAutospacing="0" w:after="240" w:afterAutospacing="0" w:line="276" w:lineRule="auto"/>
      </w:pPr>
    </w:p>
    <w:p w14:paraId="4B3DC71E" w14:textId="77777777" w:rsidR="006F2F05" w:rsidRDefault="00274586">
      <w:pPr>
        <w:pStyle w:val="NormalWeb"/>
        <w:spacing w:before="0" w:beforeAutospacing="0" w:after="240" w:afterAutospacing="0" w:line="276" w:lineRule="auto"/>
        <w:ind w:firstLine="720"/>
      </w:pPr>
      <w:r w:rsidRPr="0015106F">
        <w:t>(2)</w:t>
      </w:r>
      <w:r w:rsidR="006F2F05">
        <w:t xml:space="preserve"> </w:t>
      </w:r>
      <w:r w:rsidRPr="0015106F">
        <w:t xml:space="preserve"> </w:t>
      </w:r>
      <w:r w:rsidR="00E52364" w:rsidRPr="00E52364">
        <w:rPr>
          <w:i/>
        </w:rPr>
        <w:t>Risk Management.</w:t>
      </w:r>
      <w:r w:rsidRPr="0015106F">
        <w:t xml:space="preserve">  Provide an assessment of current and potential technical, cost, schedule and performance risks, the level of stated risks, and a risk mitigation plan.</w:t>
      </w:r>
    </w:p>
    <w:p w14:paraId="1C0CB739" w14:textId="77777777" w:rsidR="006F2F05" w:rsidRDefault="00274586">
      <w:pPr>
        <w:pStyle w:val="NormalWeb"/>
        <w:spacing w:before="0" w:beforeAutospacing="0" w:after="240" w:afterAutospacing="0" w:line="276" w:lineRule="auto"/>
        <w:ind w:firstLine="720"/>
      </w:pPr>
      <w:r w:rsidRPr="0015106F">
        <w:t xml:space="preserve">(3) </w:t>
      </w:r>
      <w:r w:rsidR="006F2F05">
        <w:t xml:space="preserve"> </w:t>
      </w:r>
      <w:r w:rsidR="00E52364" w:rsidRPr="00E52364">
        <w:rPr>
          <w:i/>
        </w:rPr>
        <w:t xml:space="preserve">Competition.  </w:t>
      </w:r>
      <w:r w:rsidRPr="0015106F">
        <w:t>Explain how</w:t>
      </w:r>
      <w:r>
        <w:t xml:space="preserve"> the acquisition will provide for</w:t>
      </w:r>
      <w:r w:rsidRPr="0015106F">
        <w:t xml:space="preserve"> full and open competition.  If other than full and open competition applies to the acquisition, expla</w:t>
      </w:r>
      <w:r w:rsidR="00553D81">
        <w:t>i</w:t>
      </w:r>
      <w:r w:rsidRPr="0015106F">
        <w:t xml:space="preserve">n why and </w:t>
      </w:r>
      <w:r w:rsidR="00553D81">
        <w:t xml:space="preserve">include </w:t>
      </w:r>
      <w:r w:rsidRPr="0015106F">
        <w:t xml:space="preserve">a citation of the statutory authority that allows </w:t>
      </w:r>
      <w:r w:rsidR="0076054D">
        <w:t>for other</w:t>
      </w:r>
      <w:r w:rsidR="0076054D" w:rsidRPr="0015106F">
        <w:t xml:space="preserve"> </w:t>
      </w:r>
      <w:r w:rsidRPr="0015106F">
        <w:t xml:space="preserve">than full and open competition.  </w:t>
      </w:r>
      <w:r>
        <w:t>Address p</w:t>
      </w:r>
      <w:r w:rsidRPr="0015106F">
        <w:t>lans for competition for any foreseeable follow-on acquisitions.</w:t>
      </w:r>
    </w:p>
    <w:p w14:paraId="2EDDB9B5"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Describe the nature and extent of the market research that</w:t>
      </w:r>
      <w:r>
        <w:t xml:space="preserve"> the Government acquisition team</w:t>
      </w:r>
      <w:r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0B2A30D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Is this a consolidated requirement?  If so, indicate whether appropriate </w:t>
      </w:r>
      <w:r>
        <w:t>official has approved the consolidation</w:t>
      </w:r>
      <w:r w:rsidRPr="0015106F">
        <w:t xml:space="preserve"> (see 5107.170-3(</w:t>
      </w:r>
      <w:r>
        <w:t>a</w:t>
      </w:r>
      <w:r w:rsidR="000776F1">
        <w:t>)(</w:t>
      </w:r>
      <w:r>
        <w:t>3)</w:t>
      </w:r>
      <w:r w:rsidR="004D1FFE">
        <w:t>)</w:t>
      </w:r>
      <w:r w:rsidRPr="0015106F">
        <w:t>.</w:t>
      </w:r>
    </w:p>
    <w:p w14:paraId="6CA08B02" w14:textId="77777777" w:rsidR="006F2F05" w:rsidRDefault="00274586">
      <w:pPr>
        <w:pStyle w:val="NormalWeb"/>
        <w:spacing w:before="0" w:beforeAutospacing="0" w:after="240" w:afterAutospacing="0" w:line="276" w:lineRule="auto"/>
        <w:ind w:firstLine="720"/>
      </w:pPr>
      <w:r w:rsidRPr="0015106F">
        <w:t>(4)</w:t>
      </w:r>
      <w:r w:rsidR="006F2F05">
        <w:t xml:space="preserve"> </w:t>
      </w:r>
      <w:r w:rsidRPr="0015106F">
        <w:t xml:space="preserve"> </w:t>
      </w:r>
      <w:r w:rsidR="00F95BE6" w:rsidRPr="00F95BE6">
        <w:rPr>
          <w:i/>
        </w:rPr>
        <w:t>Socio-Economic</w:t>
      </w:r>
      <w:r w:rsidR="006C0052">
        <w:t xml:space="preserve"> </w:t>
      </w:r>
      <w:r w:rsidR="00E52364" w:rsidRPr="00E52364">
        <w:rPr>
          <w:i/>
        </w:rPr>
        <w:t>Implications</w:t>
      </w:r>
      <w:r w:rsidRPr="0015106F">
        <w:t xml:space="preserve">.  </w:t>
      </w:r>
      <w:r>
        <w:t>Address h</w:t>
      </w:r>
      <w:r w:rsidRPr="0015106F">
        <w:t>ow the new acquisition will support the achievements of small business goals</w:t>
      </w:r>
      <w:r w:rsidR="00553D81">
        <w:t xml:space="preserve"> and </w:t>
      </w:r>
      <w:r w:rsidRPr="0015106F">
        <w:t>targets.</w:t>
      </w:r>
      <w:r w:rsidR="00553D81">
        <w:t xml:space="preserve"> </w:t>
      </w:r>
      <w:r w:rsidRPr="0015106F">
        <w:t xml:space="preserve"> </w:t>
      </w:r>
      <w:r>
        <w:t>Address h</w:t>
      </w:r>
      <w:r w:rsidRPr="0015106F">
        <w:t>ow the new acquisition will support any other socio-economic</w:t>
      </w:r>
      <w:r w:rsidR="00133FCB">
        <w:t xml:space="preserve"> program</w:t>
      </w:r>
      <w:r w:rsidRPr="0015106F">
        <w:t xml:space="preserve"> </w:t>
      </w:r>
      <w:r w:rsidR="00133FCB">
        <w:t>and/or required-source</w:t>
      </w:r>
      <w:r w:rsidRPr="0015106F">
        <w:t xml:space="preserve"> program</w:t>
      </w:r>
      <w:r w:rsidR="0076054D">
        <w:t xml:space="preserve">, such as </w:t>
      </w:r>
      <w:proofErr w:type="spellStart"/>
      <w:r w:rsidR="0076054D">
        <w:t>Abil</w:t>
      </w:r>
      <w:r w:rsidR="009F7535">
        <w:t>i</w:t>
      </w:r>
      <w:r w:rsidR="0076054D">
        <w:t>tyOne</w:t>
      </w:r>
      <w:proofErr w:type="spellEnd"/>
      <w:r w:rsidRPr="0015106F">
        <w:t>.</w:t>
      </w:r>
    </w:p>
    <w:p w14:paraId="6601C2EF" w14:textId="77777777" w:rsidR="004D1FFE" w:rsidRDefault="00274586">
      <w:pPr>
        <w:pStyle w:val="NormalWeb"/>
        <w:spacing w:before="0" w:beforeAutospacing="0" w:after="240" w:afterAutospacing="0" w:line="276" w:lineRule="auto"/>
        <w:ind w:firstLine="1440"/>
      </w:pPr>
      <w:r w:rsidRPr="0015106F">
        <w:t>(i)</w:t>
      </w:r>
      <w:r w:rsidR="006F2F05">
        <w:t xml:space="preserve"> </w:t>
      </w:r>
      <w:r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CA04AB9" w14:textId="77777777" w:rsidR="006F2F05" w:rsidRDefault="00274586">
      <w:pPr>
        <w:pStyle w:val="NormalWeb"/>
        <w:spacing w:before="0" w:beforeAutospacing="0" w:after="240" w:afterAutospacing="0" w:line="276" w:lineRule="auto"/>
        <w:ind w:firstLine="1440"/>
      </w:pPr>
      <w:r w:rsidRPr="0015106F">
        <w:t>(ii</w:t>
      </w:r>
      <w:r w:rsidR="000776F1" w:rsidRPr="0015106F">
        <w:t>)</w:t>
      </w:r>
      <w:r w:rsidR="000776F1">
        <w:t xml:space="preserve"> </w:t>
      </w:r>
      <w:r w:rsidR="004D1FFE">
        <w:t xml:space="preserve"> </w:t>
      </w:r>
      <w:r w:rsidR="000776F1" w:rsidRPr="0015106F">
        <w:t>Indicate</w:t>
      </w:r>
      <w:r w:rsidRPr="0015106F">
        <w:t xml:space="preserve"> whether the Small Business Administration </w:t>
      </w:r>
      <w:r w:rsidR="00063F54">
        <w:t>p</w:t>
      </w:r>
      <w:r w:rsidRPr="0015106F">
        <w:t xml:space="preserve">rocurement </w:t>
      </w:r>
      <w:r w:rsidR="00063F54">
        <w:t>c</w:t>
      </w:r>
      <w:r w:rsidRPr="0015106F">
        <w:t xml:space="preserve">enter </w:t>
      </w:r>
      <w:r w:rsidR="00063F54">
        <w:t>r</w:t>
      </w:r>
      <w:r w:rsidRPr="0015106F">
        <w:t>epresentative</w:t>
      </w:r>
      <w:r w:rsidRPr="0015106F">
        <w:rPr>
          <w:bCs/>
        </w:rPr>
        <w:t xml:space="preserve"> </w:t>
      </w:r>
      <w:r w:rsidRPr="0015106F">
        <w:t>has concurred on the DD Form 2579.</w:t>
      </w:r>
    </w:p>
    <w:p w14:paraId="5C5F9DBB"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Include a discussion of subcontracting potential and goals.</w:t>
      </w:r>
    </w:p>
    <w:p w14:paraId="5B32F8F5" w14:textId="19B2FFD3" w:rsidR="006F2F05" w:rsidRDefault="00274586">
      <w:pPr>
        <w:pStyle w:val="NormalWeb"/>
        <w:spacing w:before="0" w:beforeAutospacing="0" w:after="240" w:afterAutospacing="0" w:line="276" w:lineRule="auto"/>
        <w:ind w:firstLine="720"/>
      </w:pPr>
      <w:r w:rsidRPr="0015106F">
        <w:t>(5)</w:t>
      </w:r>
      <w:r w:rsidR="006F2F05">
        <w:t xml:space="preserve"> </w:t>
      </w:r>
      <w:r w:rsidRPr="0015106F">
        <w:t xml:space="preserve"> </w:t>
      </w:r>
      <w:r w:rsidR="00E52364" w:rsidRPr="00E52364">
        <w:rPr>
          <w:i/>
        </w:rPr>
        <w:t>Business Arrangements.</w:t>
      </w:r>
      <w:r w:rsidRPr="0015106F">
        <w:t xml:space="preserve">  </w:t>
      </w:r>
      <w:r>
        <w:t>Address h</w:t>
      </w:r>
      <w:r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4D85A9AB"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Include the total estimated dollar value of the procurement, to include all options.</w:t>
      </w:r>
    </w:p>
    <w:p w14:paraId="1BCAD6B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Address whether funding is available and the type of funds that will be used.</w:t>
      </w:r>
    </w:p>
    <w:p w14:paraId="4F9C234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the contract type and the basis for selection.  If</w:t>
      </w:r>
      <w:r>
        <w:t xml:space="preserve"> the contracting officer anticipates using a</w:t>
      </w:r>
      <w:r w:rsidRPr="0015106F">
        <w:t xml:space="preserve"> contract type</w:t>
      </w:r>
      <w:r w:rsidR="00216F9D" w:rsidRPr="00216F9D">
        <w:t xml:space="preserve"> </w:t>
      </w:r>
      <w:r w:rsidR="00216F9D">
        <w:t xml:space="preserve">with </w:t>
      </w:r>
      <w:r w:rsidR="00216F9D" w:rsidRPr="0015106F">
        <w:t>award fee</w:t>
      </w:r>
      <w:r w:rsidR="00216F9D">
        <w:t>,</w:t>
      </w:r>
      <w:r w:rsidRPr="0015106F">
        <w:t xml:space="preserve"> include a discussion of the award fee plan, related criteria and evaluation process to include how </w:t>
      </w:r>
      <w:r>
        <w:t xml:space="preserve">the award fee evaluation will incorporate </w:t>
      </w:r>
      <w:r w:rsidRPr="0015106F">
        <w:t>attainment of the metrics.</w:t>
      </w:r>
    </w:p>
    <w:p w14:paraId="3401BA0D" w14:textId="77777777" w:rsidR="006F2F05" w:rsidRDefault="00274586">
      <w:pPr>
        <w:pStyle w:val="NormalWeb"/>
        <w:spacing w:before="0" w:beforeAutospacing="0" w:after="240" w:afterAutospacing="0" w:line="276" w:lineRule="auto"/>
        <w:ind w:firstLine="1440"/>
      </w:pPr>
      <w:r w:rsidRPr="0015106F">
        <w:t>(iv)  Assess long</w:t>
      </w:r>
      <w:r w:rsidR="00216F9D">
        <w:t>-</w:t>
      </w:r>
      <w:r w:rsidRPr="0015106F">
        <w:t xml:space="preserve">term continuing requirements using cost-type contracts for conversion to fixed price or other lower risk contractual arrangement, especially when </w:t>
      </w:r>
      <w:r>
        <w:t>the contracting officer decides</w:t>
      </w:r>
      <w:r w:rsidRPr="0015106F">
        <w:t xml:space="preserve"> to use a cost-type contract after initial analysis indicates that a fixed-price or other low-risk contract instrument may be appropriate.</w:t>
      </w:r>
    </w:p>
    <w:p w14:paraId="414B501A" w14:textId="77777777" w:rsidR="006F2F05" w:rsidRDefault="00274586">
      <w:pPr>
        <w:pStyle w:val="NormalWeb"/>
        <w:spacing w:before="0" w:beforeAutospacing="0" w:after="240" w:afterAutospacing="0" w:line="276" w:lineRule="auto"/>
        <w:ind w:firstLine="1440"/>
      </w:pPr>
      <w:r w:rsidRPr="0015106F">
        <w:t>(v)</w:t>
      </w:r>
      <w:r w:rsidR="006F2F05">
        <w:t xml:space="preserve"> </w:t>
      </w:r>
      <w:r w:rsidRPr="0015106F">
        <w:t xml:space="preserve"> </w:t>
      </w:r>
      <w:r w:rsidR="00216F9D">
        <w:t>D</w:t>
      </w:r>
      <w:r w:rsidRPr="0015106F">
        <w:t xml:space="preserve">iscuss the source selection process, including whether it will be formal or informal, proposed evaluation criteria, and the basis for award.  If </w:t>
      </w:r>
      <w:r>
        <w:t xml:space="preserve">the procurement will use </w:t>
      </w:r>
      <w:r w:rsidRPr="0015106F">
        <w:t>a formal source selection process, do not identify the name of the SSA in the strategy.</w:t>
      </w:r>
    </w:p>
    <w:p w14:paraId="014CC4F3" w14:textId="77777777" w:rsidR="006F2F05" w:rsidRDefault="00274586">
      <w:pPr>
        <w:pStyle w:val="NormalWeb"/>
        <w:spacing w:before="0" w:beforeAutospacing="0" w:after="240" w:afterAutospacing="0" w:line="276" w:lineRule="auto"/>
        <w:ind w:firstLine="1440"/>
      </w:pPr>
      <w:r w:rsidRPr="0015106F">
        <w:t>(vi)</w:t>
      </w:r>
      <w:r w:rsidR="006F2F05">
        <w:t xml:space="preserve"> </w:t>
      </w:r>
      <w:r w:rsidRPr="0015106F">
        <w:t xml:space="preserve"> Discuss any waivers or deviations that will be required.</w:t>
      </w:r>
    </w:p>
    <w:p w14:paraId="792C4709" w14:textId="77777777" w:rsidR="006F2F05" w:rsidRDefault="00274586">
      <w:pPr>
        <w:pStyle w:val="NormalWeb"/>
        <w:spacing w:before="0" w:beforeAutospacing="0" w:after="240" w:afterAutospacing="0" w:line="276" w:lineRule="auto"/>
        <w:ind w:firstLine="1440"/>
      </w:pPr>
      <w:r w:rsidRPr="0015106F">
        <w:t>(vii)</w:t>
      </w:r>
      <w:r w:rsidR="006F2F05">
        <w:t xml:space="preserve"> </w:t>
      </w:r>
      <w:r w:rsidRPr="0015106F">
        <w:t xml:space="preserve"> Discuss contract administration to include the involvement of the contracting officer’s representative and/or the Defense Contract Management Agency.</w:t>
      </w:r>
    </w:p>
    <w:p w14:paraId="32AE1D48" w14:textId="77777777" w:rsidR="006F2F05" w:rsidRDefault="00274586">
      <w:pPr>
        <w:pStyle w:val="NormalWeb"/>
        <w:spacing w:before="0" w:beforeAutospacing="0" w:after="240" w:afterAutospacing="0" w:line="276" w:lineRule="auto"/>
        <w:ind w:firstLine="1440"/>
      </w:pPr>
      <w:r w:rsidRPr="0015106F">
        <w:t>(viii)</w:t>
      </w:r>
      <w:r w:rsidR="006F2F05">
        <w:t xml:space="preserve"> </w:t>
      </w:r>
      <w:r w:rsidRPr="0015106F">
        <w:t xml:space="preserve"> Discuss the existing or planned management approach following contract award to include the tracking procedures or processes used to monitor contract performance.</w:t>
      </w:r>
      <w:r>
        <w:t xml:space="preserve">  </w:t>
      </w:r>
      <w:r w:rsidRPr="0015106F">
        <w:t>This approach could include, but not be limited to, a quality assurance surveillance plan and written oversight plans and responsibilities.</w:t>
      </w:r>
    </w:p>
    <w:p w14:paraId="5CA61FA8" w14:textId="77777777" w:rsidR="006F2F05" w:rsidRDefault="00274586">
      <w:pPr>
        <w:pStyle w:val="NormalWeb"/>
        <w:spacing w:before="0" w:beforeAutospacing="0" w:after="240" w:afterAutospacing="0" w:line="276" w:lineRule="auto"/>
        <w:ind w:firstLine="1440"/>
      </w:pPr>
      <w:r w:rsidRPr="0015106F">
        <w:t xml:space="preserve">(ix) </w:t>
      </w:r>
      <w:r w:rsidR="006F2F05">
        <w:t xml:space="preserve"> </w:t>
      </w:r>
      <w:r w:rsidRPr="0015106F">
        <w:t>Include a milestone schedule which contains key points up to time of award.</w:t>
      </w:r>
    </w:p>
    <w:p w14:paraId="6C195B54" w14:textId="77777777" w:rsidR="006F2F05" w:rsidRDefault="00274586">
      <w:pPr>
        <w:pStyle w:val="NormalWeb"/>
        <w:spacing w:before="0" w:beforeAutospacing="0" w:after="240" w:afterAutospacing="0" w:line="276" w:lineRule="auto"/>
        <w:ind w:firstLine="720"/>
      </w:pPr>
      <w:r w:rsidRPr="0015106F">
        <w:t>(6)</w:t>
      </w:r>
      <w:r w:rsidR="006F2F05">
        <w:t xml:space="preserve"> </w:t>
      </w:r>
      <w:r w:rsidRPr="0015106F">
        <w:t xml:space="preserve"> </w:t>
      </w:r>
      <w:r w:rsidR="00E52364" w:rsidRPr="00E52364">
        <w:rPr>
          <w:i/>
        </w:rPr>
        <w:t xml:space="preserve">Multi-year contracts.  </w:t>
      </w:r>
      <w:r w:rsidRPr="0015106F">
        <w:t xml:space="preserve">If the acquisition strategy calls for a multi-year service contract as defined in FAR </w:t>
      </w:r>
      <w:r w:rsidR="00216F9D">
        <w:t>s</w:t>
      </w:r>
      <w:r w:rsidRPr="0015106F">
        <w:t xml:space="preserve">ubpart 17.1 </w:t>
      </w:r>
      <w:r w:rsidR="00011940">
        <w:t>(</w:t>
      </w:r>
      <w:r w:rsidRPr="0015106F">
        <w:t>see also</w:t>
      </w:r>
      <w:r w:rsidR="002954D7">
        <w:t xml:space="preserve"> DFARS 217.171</w:t>
      </w:r>
      <w:r w:rsidRPr="0015106F">
        <w:t>) under the authority of 10 U.S.C. 2306c, the acquisition strategy must address the Army’s plans for budgeting for termination liability.</w:t>
      </w:r>
    </w:p>
    <w:p w14:paraId="23D1838D" w14:textId="77777777" w:rsidR="006F2F05" w:rsidRDefault="00274586">
      <w:pPr>
        <w:pStyle w:val="NormalWeb"/>
        <w:spacing w:before="0" w:beforeAutospacing="0" w:after="240" w:afterAutospacing="0" w:line="276" w:lineRule="auto"/>
        <w:ind w:firstLine="720"/>
      </w:pPr>
      <w:r w:rsidRPr="0015106F">
        <w:t xml:space="preserve">(7) </w:t>
      </w:r>
      <w:r w:rsidR="006F2F05">
        <w:t xml:space="preserve"> </w:t>
      </w:r>
      <w:r w:rsidR="00E52364" w:rsidRPr="00E52364">
        <w:rPr>
          <w:i/>
        </w:rPr>
        <w:t xml:space="preserve">Leases.  </w:t>
      </w:r>
      <w:r w:rsidRPr="0015106F">
        <w:t>Include a lease-purchase strategy if required by OMB Circular A-94, Section 13.</w:t>
      </w:r>
    </w:p>
    <w:p w14:paraId="37B09090" w14:textId="77777777" w:rsidR="006F2F05" w:rsidRDefault="00274586">
      <w:pPr>
        <w:pStyle w:val="NormalWeb"/>
        <w:spacing w:before="0" w:beforeAutospacing="0" w:after="240" w:afterAutospacing="0" w:line="276" w:lineRule="auto"/>
        <w:ind w:firstLine="720"/>
      </w:pPr>
      <w:r w:rsidRPr="0015106F">
        <w:t xml:space="preserve">(8) </w:t>
      </w:r>
      <w:r w:rsidR="006F2F05">
        <w:t xml:space="preserve"> </w:t>
      </w:r>
      <w:r w:rsidR="00E52364" w:rsidRPr="00E52364">
        <w:rPr>
          <w:i/>
        </w:rPr>
        <w:t>Metrics</w:t>
      </w:r>
      <w:r w:rsidRPr="0015106F">
        <w:t>.  Address the cost, the schedule and the performance metrics to include the plan for measuring service acquisition outcomes against requirements.  If the acquisition strategy</w:t>
      </w:r>
      <w:r>
        <w:t xml:space="preserve"> does not include metrics</w:t>
      </w:r>
      <w:r w:rsidRPr="0015106F">
        <w:t xml:space="preserve">, the </w:t>
      </w:r>
      <w:r>
        <w:t xml:space="preserve">contracting officer must submit the </w:t>
      </w:r>
      <w:r w:rsidRPr="0015106F">
        <w:t xml:space="preserve">metrics for the </w:t>
      </w:r>
      <w:r w:rsidR="00011940">
        <w:t>d</w:t>
      </w:r>
      <w:r w:rsidRPr="0015106F">
        <w:t xml:space="preserve">ecision </w:t>
      </w:r>
      <w:r w:rsidR="00011940">
        <w:t>a</w:t>
      </w:r>
      <w:r w:rsidRPr="0015106F">
        <w:t>uthority approval prior to execution of any business instrument (e.g., contract, military interdepartmental purchase request (MIPR)) that initiates the acquisition.</w:t>
      </w:r>
    </w:p>
    <w:p w14:paraId="0BA6C413" w14:textId="755B3385" w:rsidR="00274586" w:rsidRDefault="00274586" w:rsidP="005006BB">
      <w:pPr>
        <w:pStyle w:val="Heading4"/>
      </w:pPr>
      <w:bookmarkStart w:id="52" w:name="_Toc536101163"/>
      <w:bookmarkStart w:id="53" w:name="_Toc7074000"/>
      <w:bookmarkStart w:id="54" w:name="_Toc7169929"/>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52"/>
      <w:bookmarkEnd w:id="53"/>
      <w:bookmarkEnd w:id="54"/>
    </w:p>
    <w:p w14:paraId="3F090AE6" w14:textId="136743B2" w:rsidR="006F2F05" w:rsidRDefault="00274586" w:rsidP="00173A26">
      <w:pPr>
        <w:pStyle w:val="NormalWeb"/>
        <w:spacing w:before="0" w:beforeAutospacing="0" w:after="240" w:afterAutospacing="0" w:line="276" w:lineRule="auto"/>
      </w:pPr>
      <w:r>
        <w:t>(</w:t>
      </w:r>
      <w:r w:rsidRPr="0015106F">
        <w:t>a</w:t>
      </w:r>
      <w:r>
        <w:t>)</w:t>
      </w:r>
      <w:r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4F1C9790"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6EF4DCD" w14:textId="77777777" w:rsidR="00292175" w:rsidRDefault="00292175" w:rsidP="00274586">
      <w:pPr>
        <w:pStyle w:val="NormalWeb"/>
        <w:spacing w:before="0" w:beforeAutospacing="0" w:after="240" w:afterAutospacing="0" w:line="276" w:lineRule="auto"/>
      </w:pPr>
    </w:p>
    <w:p w14:paraId="13B1BC5E" w14:textId="77777777" w:rsidR="00D0678D" w:rsidRPr="00FF6B71" w:rsidRDefault="00BC309D" w:rsidP="005006BB">
      <w:pPr>
        <w:pStyle w:val="Heading3"/>
      </w:pPr>
      <w:bookmarkStart w:id="55" w:name="_Toc536101164"/>
      <w:bookmarkStart w:id="56" w:name="_Toc7074001"/>
      <w:bookmarkStart w:id="57" w:name="_Toc7169930"/>
      <w:r w:rsidRPr="00FF6B71">
        <w:t>Subpart 5137.72 – Educational Service Agreements</w:t>
      </w:r>
      <w:bookmarkEnd w:id="55"/>
      <w:bookmarkEnd w:id="56"/>
      <w:bookmarkEnd w:id="57"/>
    </w:p>
    <w:p w14:paraId="24942A75" w14:textId="77777777" w:rsidR="00D0678D" w:rsidRPr="00FF6B71" w:rsidRDefault="000776F1" w:rsidP="005006BB">
      <w:pPr>
        <w:pStyle w:val="Heading4"/>
      </w:pPr>
      <w:bookmarkStart w:id="58" w:name="_Toc536101165"/>
      <w:bookmarkStart w:id="59" w:name="_Toc7074002"/>
      <w:bookmarkStart w:id="60" w:name="_Toc7169931"/>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58"/>
      <w:bookmarkEnd w:id="59"/>
      <w:bookmarkEnd w:id="60"/>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006BB">
      <w:pPr>
        <w:pStyle w:val="Heading4"/>
      </w:pPr>
      <w:bookmarkStart w:id="61" w:name="_Toc536101166"/>
      <w:bookmarkStart w:id="62" w:name="_Toc7074003"/>
      <w:bookmarkStart w:id="63" w:name="_Toc7169932"/>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61"/>
      <w:bookmarkEnd w:id="62"/>
      <w:bookmarkEnd w:id="63"/>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489736E7" w14:textId="77777777" w:rsidR="00D0678D" w:rsidRPr="00FF6B71" w:rsidRDefault="00BC309D" w:rsidP="005006BB">
      <w:pPr>
        <w:pStyle w:val="Heading4"/>
      </w:pPr>
      <w:bookmarkStart w:id="64" w:name="_Toc536101167"/>
      <w:bookmarkStart w:id="65" w:name="_Toc7074004"/>
      <w:bookmarkStart w:id="66" w:name="_Toc7169933"/>
      <w:r w:rsidRPr="00FF6B71">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64"/>
      <w:bookmarkEnd w:id="65"/>
      <w:bookmarkEnd w:id="66"/>
    </w:p>
    <w:p w14:paraId="6C22221E"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(a)  Requests to issue an order under the educational service agreement must include –</w:t>
      </w:r>
    </w:p>
    <w:p w14:paraId="7483CFCF"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The estimated cost of training by year, semester, term</w:t>
      </w:r>
      <w:r w:rsidR="00A1758C" w:rsidRPr="00FF6B71">
        <w:rPr>
          <w:rFonts w:ascii="Times New Roman" w:hAnsi="Times New Roman" w:cs="Times New Roman"/>
        </w:rPr>
        <w:t>,</w:t>
      </w:r>
      <w:r w:rsidRPr="00FF6B71">
        <w:rPr>
          <w:rFonts w:ascii="Times New Roman" w:hAnsi="Times New Roman" w:cs="Times New Roman"/>
        </w:rPr>
        <w:t xml:space="preserve"> or quarter;</w:t>
      </w:r>
    </w:p>
    <w:p w14:paraId="7FC81C3A"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The authority to adjust cost figures without requesting approval whenever the actual cost of a course will exceed the estimated cost by less than $100, except when the course is taught by professors of military science; and</w:t>
      </w:r>
    </w:p>
    <w:p w14:paraId="3AEFC9CB"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The information in 5137.7204-92(c</w:t>
      </w:r>
      <w:r w:rsidR="000776F1" w:rsidRPr="00FF6B71">
        <w:rPr>
          <w:rFonts w:ascii="Times New Roman" w:hAnsi="Times New Roman" w:cs="Times New Roman"/>
        </w:rPr>
        <w:t>)(</w:t>
      </w:r>
      <w:r w:rsidRPr="00FF6B71">
        <w:rPr>
          <w:rFonts w:ascii="Times New Roman" w:hAnsi="Times New Roman" w:cs="Times New Roman"/>
        </w:rPr>
        <w:t>1)-(4).</w:t>
      </w:r>
    </w:p>
    <w:p w14:paraId="1C1D39CE" w14:textId="77777777" w:rsidR="007F05E0" w:rsidRPr="00FF6B71" w:rsidRDefault="00BC309D" w:rsidP="00604E2A">
      <w:pPr>
        <w:spacing w:after="240"/>
        <w:rPr>
          <w:rFonts w:ascii="Times New Roman" w:hAnsi="Times New Roman" w:cs="Times New Roman"/>
        </w:rPr>
      </w:pPr>
      <w:r w:rsidRPr="00FF6B71">
        <w:rPr>
          <w:rFonts w:ascii="Times New Roman" w:hAnsi="Times New Roman" w:cs="Times New Roman"/>
        </w:rPr>
        <w:t xml:space="preserve">(b)  The contracting officer shall obtain additional funds in writing from the funding activity when the actual cost of a course will exceed the estimated cost by $100 or more, except when </w:t>
      </w:r>
      <w:r w:rsidR="00A07E34">
        <w:rPr>
          <w:rFonts w:ascii="Times New Roman" w:hAnsi="Times New Roman" w:cs="Times New Roman"/>
        </w:rPr>
        <w:t xml:space="preserve">professors of military science teach </w:t>
      </w:r>
      <w:r w:rsidRPr="00FF6B71">
        <w:rPr>
          <w:rFonts w:ascii="Times New Roman" w:hAnsi="Times New Roman" w:cs="Times New Roman"/>
        </w:rPr>
        <w:t>the course</w:t>
      </w:r>
      <w:r w:rsidR="00A07E34">
        <w:rPr>
          <w:rFonts w:ascii="Times New Roman" w:hAnsi="Times New Roman" w:cs="Times New Roman"/>
        </w:rPr>
        <w:t>.</w:t>
      </w:r>
    </w:p>
    <w:p w14:paraId="283F4B23" w14:textId="77777777" w:rsidR="00D0678D" w:rsidRPr="00FF6B71" w:rsidRDefault="00BC309D" w:rsidP="005006BB">
      <w:pPr>
        <w:pStyle w:val="Heading4"/>
      </w:pPr>
      <w:bookmarkStart w:id="67" w:name="_Toc536101168"/>
      <w:bookmarkStart w:id="68" w:name="_Toc7074005"/>
      <w:bookmarkStart w:id="69" w:name="_Toc7169934"/>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67"/>
      <w:bookmarkEnd w:id="68"/>
      <w:bookmarkEnd w:id="69"/>
    </w:p>
    <w:p w14:paraId="1F323324"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(a)  </w:t>
      </w:r>
      <w:r w:rsidR="00C77645">
        <w:rPr>
          <w:rFonts w:ascii="Times New Roman" w:hAnsi="Times New Roman" w:cs="Times New Roman"/>
        </w:rPr>
        <w:t>The contracting officer shall i</w:t>
      </w:r>
      <w:r w:rsidRPr="00FF6B71">
        <w:rPr>
          <w:rFonts w:ascii="Times New Roman" w:hAnsi="Times New Roman" w:cs="Times New Roman"/>
        </w:rPr>
        <w:t>ssue a separate order for each required training session (e</w:t>
      </w:r>
      <w:r w:rsidR="00955D22" w:rsidRPr="00FF6B71">
        <w:rPr>
          <w:rFonts w:ascii="Times New Roman" w:hAnsi="Times New Roman" w:cs="Times New Roman"/>
        </w:rPr>
        <w:t>.g.</w:t>
      </w:r>
      <w:r w:rsidRPr="00FF6B71">
        <w:rPr>
          <w:rFonts w:ascii="Times New Roman" w:hAnsi="Times New Roman" w:cs="Times New Roman"/>
        </w:rPr>
        <w:t xml:space="preserve"> year, semester, term</w:t>
      </w:r>
      <w:r w:rsidR="00324B53" w:rsidRPr="00FF6B71">
        <w:rPr>
          <w:rFonts w:ascii="Times New Roman" w:hAnsi="Times New Roman" w:cs="Times New Roman"/>
        </w:rPr>
        <w:t>,</w:t>
      </w:r>
      <w:r w:rsidRPr="00FF6B71">
        <w:rPr>
          <w:rFonts w:ascii="Times New Roman" w:hAnsi="Times New Roman" w:cs="Times New Roman"/>
        </w:rPr>
        <w:t xml:space="preserve"> or quarter), and obligate funds to cover the instruction of those individuals identified on the order form for the period specified.</w:t>
      </w:r>
    </w:p>
    <w:p w14:paraId="63E0B31C"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C77645">
        <w:rPr>
          <w:rFonts w:ascii="Times New Roman" w:hAnsi="Times New Roman" w:cs="Times New Roman"/>
        </w:rPr>
        <w:t xml:space="preserve">The contracting officer may issue </w:t>
      </w:r>
      <w:r w:rsidRPr="00FF6B71">
        <w:rPr>
          <w:rFonts w:ascii="Times New Roman" w:hAnsi="Times New Roman" w:cs="Times New Roman"/>
        </w:rPr>
        <w:t>an order for the next fiscal year prior to the availability of funds, notwithstanding 51</w:t>
      </w:r>
      <w:r w:rsidR="00C9339D" w:rsidRPr="00FF6B71">
        <w:rPr>
          <w:rFonts w:ascii="Times New Roman" w:hAnsi="Times New Roman" w:cs="Times New Roman"/>
        </w:rPr>
        <w:t>32</w:t>
      </w:r>
      <w:r w:rsidRPr="00FF6B71">
        <w:rPr>
          <w:rFonts w:ascii="Times New Roman" w:hAnsi="Times New Roman" w:cs="Times New Roman"/>
        </w:rPr>
        <w:t>.</w:t>
      </w:r>
      <w:r w:rsidR="00C9339D" w:rsidRPr="00FF6B71">
        <w:rPr>
          <w:rFonts w:ascii="Times New Roman" w:hAnsi="Times New Roman" w:cs="Times New Roman"/>
        </w:rPr>
        <w:t>7</w:t>
      </w:r>
      <w:r w:rsidR="00C77645">
        <w:rPr>
          <w:rFonts w:ascii="Times New Roman" w:hAnsi="Times New Roman" w:cs="Times New Roman"/>
        </w:rPr>
        <w:t xml:space="preserve"> t</w:t>
      </w:r>
      <w:r w:rsidR="00C77645" w:rsidRPr="00FF6B71">
        <w:rPr>
          <w:rFonts w:ascii="Times New Roman" w:hAnsi="Times New Roman" w:cs="Times New Roman"/>
        </w:rPr>
        <w:t>o preclude delays in enrollment</w:t>
      </w:r>
      <w:r w:rsidR="00C77645">
        <w:rPr>
          <w:rFonts w:ascii="Times New Roman" w:hAnsi="Times New Roman" w:cs="Times New Roman"/>
        </w:rPr>
        <w:t>.</w:t>
      </w:r>
      <w:r w:rsidRPr="00FF6B71">
        <w:rPr>
          <w:rFonts w:ascii="Times New Roman" w:hAnsi="Times New Roman" w:cs="Times New Roman"/>
        </w:rPr>
        <w:t xml:space="preserve">  Insert the clause in FAR 52.232-18, Availability of Funds, in the order.  </w:t>
      </w:r>
      <w:r w:rsidR="00FF6C4C">
        <w:rPr>
          <w:rFonts w:ascii="Times New Roman" w:hAnsi="Times New Roman" w:cs="Times New Roman"/>
        </w:rPr>
        <w:t>W</w:t>
      </w:r>
      <w:r w:rsidR="00FF6C4C" w:rsidRPr="00FF6B71">
        <w:rPr>
          <w:rFonts w:ascii="Times New Roman" w:hAnsi="Times New Roman" w:cs="Times New Roman"/>
        </w:rPr>
        <w:t>hen the funds become available,</w:t>
      </w:r>
      <w:r w:rsidR="00FF6C4C">
        <w:rPr>
          <w:rFonts w:ascii="Times New Roman" w:hAnsi="Times New Roman" w:cs="Times New Roman"/>
        </w:rPr>
        <w:t xml:space="preserve"> t</w:t>
      </w:r>
      <w:r w:rsidR="00955D22" w:rsidRPr="00FF6B71">
        <w:rPr>
          <w:rFonts w:ascii="Times New Roman" w:hAnsi="Times New Roman" w:cs="Times New Roman"/>
        </w:rPr>
        <w:t xml:space="preserve">he contracting officer shall use Standard Form 30 </w:t>
      </w:r>
      <w:r w:rsidRPr="00FF6B71">
        <w:rPr>
          <w:rFonts w:ascii="Times New Roman" w:hAnsi="Times New Roman" w:cs="Times New Roman"/>
        </w:rPr>
        <w:t>to modify the order to cite the appropriation chargeable and to delete the Availability of Funds clause.</w:t>
      </w:r>
    </w:p>
    <w:p w14:paraId="3E441A81"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An order may authorize the enrollment of any number of military personnel or </w:t>
      </w:r>
      <w:r w:rsidRPr="00FF6B71">
        <w:rPr>
          <w:rFonts w:ascii="Times New Roman" w:hAnsi="Times New Roman" w:cs="Times New Roman"/>
          <w:color w:val="000000"/>
        </w:rPr>
        <w:t>Reserve Officers</w:t>
      </w:r>
      <w:r w:rsidR="00FF6C4C">
        <w:rPr>
          <w:rFonts w:ascii="Times New Roman" w:hAnsi="Times New Roman" w:cs="Times New Roman"/>
          <w:color w:val="000000"/>
        </w:rPr>
        <w:t>’</w:t>
      </w:r>
      <w:r w:rsidRPr="00FF6B71">
        <w:rPr>
          <w:rFonts w:ascii="Times New Roman" w:hAnsi="Times New Roman" w:cs="Times New Roman"/>
          <w:color w:val="000000"/>
        </w:rPr>
        <w:t xml:space="preserve"> Training Corps</w:t>
      </w:r>
      <w:r w:rsidRPr="00FF6B71">
        <w:rPr>
          <w:rFonts w:ascii="Times New Roman" w:hAnsi="Times New Roman" w:cs="Times New Roman"/>
        </w:rPr>
        <w:t xml:space="preserve"> (ROTC) scholarship cadets and must –</w:t>
      </w:r>
    </w:p>
    <w:p w14:paraId="55B99ED4"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Identify each individual authorized to enroll by name and rank; for ROTC scholarship cadets, show social security number in lieu of rank;</w:t>
      </w:r>
    </w:p>
    <w:p w14:paraId="4D0F0E4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Identify the individual as an Army Medical Department member or ROTC scholarship cadet, when applicable;</w:t>
      </w:r>
    </w:p>
    <w:p w14:paraId="55A446EF"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Identify each course for which the individual is enrolling and its actual or estimated cost;</w:t>
      </w:r>
    </w:p>
    <w:p w14:paraId="1A422A0D"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(4)  State the appropriation chargeable for the instruction of each individual; and</w:t>
      </w:r>
    </w:p>
    <w:p w14:paraId="7753E56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(5)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006BB">
      <w:pPr>
        <w:pStyle w:val="Heading4"/>
      </w:pPr>
      <w:bookmarkStart w:id="70" w:name="_Toc536101169"/>
      <w:bookmarkStart w:id="71" w:name="_Toc7074006"/>
      <w:bookmarkStart w:id="72" w:name="_Toc7169935"/>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70"/>
      <w:bookmarkEnd w:id="71"/>
      <w:bookmarkEnd w:id="72"/>
    </w:p>
    <w:p w14:paraId="4603360A" w14:textId="77777777" w:rsidR="00D0678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84B6499" w:rsidR="006F2F05" w:rsidRDefault="00E52364">
      <w:pPr>
        <w:pStyle w:val="PlainText"/>
        <w:spacing w:after="240"/>
        <w:ind w:firstLine="720"/>
        <w:rPr>
          <w:rFonts w:ascii="Times New Roman" w:hAnsi="Times New Roman" w:cs="Times New Roman"/>
          <w:sz w:val="24"/>
        </w:rPr>
      </w:pPr>
      <w:r w:rsidRPr="00595B6F">
        <w:rPr>
          <w:rFonts w:ascii="Times New Roman" w:hAnsi="Times New Roman" w:cs="Times New Roman"/>
          <w:sz w:val="24"/>
        </w:rPr>
        <w:t xml:space="preserve">(a)  </w:t>
      </w:r>
      <w:r w:rsidR="00595B6F" w:rsidRPr="00595B6F">
        <w:rPr>
          <w:rFonts w:ascii="Times New Roman" w:hAnsi="Times New Roman" w:cs="Times New Roman"/>
          <w:sz w:val="24"/>
        </w:rPr>
        <w:t>F</w:t>
      </w:r>
      <w:r w:rsidRPr="00595B6F">
        <w:rPr>
          <w:rFonts w:ascii="Times New Roman" w:hAnsi="Times New Roman" w:cs="Times New Roman"/>
          <w:sz w:val="24"/>
        </w:rPr>
        <w:t>or Army Medical Department personnel</w:t>
      </w:r>
      <w:r w:rsidR="00595B6F" w:rsidRPr="00595B6F">
        <w:rPr>
          <w:rFonts w:ascii="Times New Roman" w:hAnsi="Times New Roman" w:cs="Times New Roman"/>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1979EC93" w14:textId="77777777" w:rsidR="003C12E8" w:rsidRDefault="003C12E8" w:rsidP="00F95BE6">
      <w:pPr>
        <w:pStyle w:val="PlainText"/>
        <w:spacing w:after="240"/>
        <w:rPr>
          <w:rFonts w:ascii="Times New Roman" w:hAnsi="Times New Roman" w:cs="Times New Roman"/>
          <w:sz w:val="24"/>
        </w:rPr>
      </w:pPr>
    </w:p>
    <w:p w14:paraId="221D5E23"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(b)  The appropriate professor of military science for ROTC scholarship cadets;</w:t>
      </w:r>
    </w:p>
    <w:p w14:paraId="5BB133EA" w14:textId="7575888F"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(c)  For Army officer personnel other than those identified in (a) and (b)</w:t>
      </w:r>
      <w:r w:rsidR="00595B6F">
        <w:rPr>
          <w:rFonts w:ascii="Times New Roman" w:hAnsi="Times New Roman" w:cs="Times New Roman"/>
        </w:rPr>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782B0596" w14:textId="77777777" w:rsidR="003C12E8" w:rsidRDefault="003C12E8"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25824241"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 xml:space="preserve">(d)  </w:t>
      </w:r>
      <w:r w:rsidR="000226B7">
        <w:rPr>
          <w:rFonts w:ascii="Times New Roman" w:hAnsi="Times New Roman" w:cs="Times New Roman"/>
        </w:rPr>
        <w:t>F</w:t>
      </w:r>
      <w:r w:rsidRPr="00595B6F">
        <w:rPr>
          <w:rFonts w:ascii="Times New Roman" w:hAnsi="Times New Roman" w:cs="Times New Roman"/>
        </w:rPr>
        <w:t>or Army enlisted personnel other than those identified in (a)</w:t>
      </w:r>
      <w:r w:rsidR="00595B6F">
        <w:rPr>
          <w:rFonts w:ascii="Times New Roman" w:hAnsi="Times New Roman" w:cs="Times New Roman"/>
        </w:rPr>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4B89749" w14:textId="77777777" w:rsidR="00D0678D" w:rsidRPr="00FF6B71" w:rsidRDefault="00BC309D" w:rsidP="005006BB">
      <w:pPr>
        <w:pStyle w:val="Heading4"/>
      </w:pPr>
      <w:bookmarkStart w:id="73" w:name="_Toc536101170"/>
      <w:bookmarkStart w:id="74" w:name="_Toc7074007"/>
      <w:bookmarkStart w:id="75" w:name="_Toc7169936"/>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73"/>
      <w:bookmarkEnd w:id="74"/>
      <w:bookmarkEnd w:id="75"/>
    </w:p>
    <w:p w14:paraId="38907BB3"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(a)  A gratuitous agreement is an agreement with a civilian educational institution or with a commercial firm for training of military personnel for which the Government does not pay.</w:t>
      </w:r>
    </w:p>
    <w:p w14:paraId="19E65400"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955D22" w:rsidRPr="00FF6B71">
        <w:rPr>
          <w:rFonts w:ascii="Times New Roman" w:hAnsi="Times New Roman" w:cs="Times New Roman"/>
        </w:rPr>
        <w:t>One of the offices in 5137.7204-93 will furnish r</w:t>
      </w:r>
      <w:r w:rsidRPr="00FF6B71">
        <w:rPr>
          <w:rFonts w:ascii="Times New Roman" w:hAnsi="Times New Roman" w:cs="Times New Roman"/>
        </w:rPr>
        <w:t xml:space="preserve">equests and information necessary for the execution of a gratuitous agreement </w:t>
      </w:r>
      <w:r w:rsidR="00324B53" w:rsidRPr="00FF6B71">
        <w:rPr>
          <w:rFonts w:ascii="Times New Roman" w:hAnsi="Times New Roman" w:cs="Times New Roman"/>
        </w:rPr>
        <w:t xml:space="preserve">to </w:t>
      </w:r>
      <w:r w:rsidRPr="00FF6B71">
        <w:rPr>
          <w:rFonts w:ascii="Times New Roman" w:hAnsi="Times New Roman" w:cs="Times New Roman"/>
        </w:rPr>
        <w:t xml:space="preserve">the contracting </w:t>
      </w:r>
      <w:r w:rsidR="00CB5E9B" w:rsidRPr="00FF6B71">
        <w:rPr>
          <w:rFonts w:ascii="Times New Roman" w:hAnsi="Times New Roman" w:cs="Times New Roman"/>
        </w:rPr>
        <w:t>office.</w:t>
      </w:r>
    </w:p>
    <w:p w14:paraId="343152E7"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w:t>
      </w:r>
      <w:r w:rsidR="00CB5E9B">
        <w:rPr>
          <w:rFonts w:ascii="Times New Roman" w:hAnsi="Times New Roman" w:cs="Times New Roman"/>
        </w:rPr>
        <w:t>The contracting officer shall f</w:t>
      </w:r>
      <w:r w:rsidRPr="00FF6B71">
        <w:rPr>
          <w:rFonts w:ascii="Times New Roman" w:hAnsi="Times New Roman" w:cs="Times New Roman"/>
        </w:rPr>
        <w:t xml:space="preserve">urnish two copies of the gratuitous agreement to the appropriate addressee in 5137.7204-93.  In addition, </w:t>
      </w:r>
      <w:r w:rsidR="00665B19">
        <w:rPr>
          <w:rFonts w:ascii="Times New Roman" w:hAnsi="Times New Roman" w:cs="Times New Roman"/>
        </w:rPr>
        <w:t xml:space="preserve">the contracting officer shall </w:t>
      </w:r>
      <w:r w:rsidR="00665B19" w:rsidRPr="00FF6B71">
        <w:rPr>
          <w:rFonts w:ascii="Times New Roman" w:hAnsi="Times New Roman" w:cs="Times New Roman"/>
        </w:rPr>
        <w:t>furnish</w:t>
      </w:r>
      <w:r w:rsidR="00665B19">
        <w:rPr>
          <w:rFonts w:ascii="Times New Roman" w:hAnsi="Times New Roman" w:cs="Times New Roman"/>
        </w:rPr>
        <w:t xml:space="preserve"> </w:t>
      </w:r>
      <w:r w:rsidRPr="00FF6B71">
        <w:rPr>
          <w:rFonts w:ascii="Times New Roman" w:hAnsi="Times New Roman" w:cs="Times New Roman"/>
        </w:rPr>
        <w:t>a copy of the agreement to all Army activities likely to have use for the training covered by the agreement.</w:t>
      </w:r>
    </w:p>
    <w:p w14:paraId="697138C8" w14:textId="0FDB0240" w:rsidR="00F9652B" w:rsidRDefault="00F9652B" w:rsidP="005006BB">
      <w:pPr>
        <w:pStyle w:val="Heading3"/>
      </w:pPr>
      <w:bookmarkStart w:id="76" w:name="_Toc536101171"/>
      <w:bookmarkStart w:id="77" w:name="_Toc7074008"/>
      <w:bookmarkStart w:id="78" w:name="_Toc7169937"/>
      <w:r>
        <w:t>Subpart 5137.74 – Services at Installations Being Closed</w:t>
      </w:r>
      <w:bookmarkEnd w:id="76"/>
      <w:bookmarkEnd w:id="77"/>
      <w:bookmarkEnd w:id="78"/>
    </w:p>
    <w:p w14:paraId="045D7195" w14:textId="5CB23D7F" w:rsidR="00F9652B" w:rsidRDefault="00F9652B" w:rsidP="005006BB">
      <w:pPr>
        <w:pStyle w:val="Heading4"/>
      </w:pPr>
      <w:bookmarkStart w:id="79" w:name="_Toc536101172"/>
      <w:bookmarkStart w:id="80" w:name="_Toc7074009"/>
      <w:bookmarkStart w:id="81" w:name="_Toc7169938"/>
      <w:proofErr w:type="gramStart"/>
      <w:r>
        <w:t>5137.7401  Policy</w:t>
      </w:r>
      <w:proofErr w:type="gramEnd"/>
      <w:r>
        <w:t>.</w:t>
      </w:r>
      <w:bookmarkEnd w:id="79"/>
      <w:bookmarkEnd w:id="80"/>
      <w:bookmarkEnd w:id="81"/>
    </w:p>
    <w:p w14:paraId="644FD25C" w14:textId="00A51BBC" w:rsidR="00F9652B" w:rsidRPr="005006BB" w:rsidRDefault="00F9652B" w:rsidP="005006BB">
      <w:pPr>
        <w:rPr>
          <w:rFonts w:ascii="Times New Roman" w:hAnsi="Times New Roman" w:cs="Times New Roman"/>
          <w:b/>
        </w:rPr>
      </w:pPr>
      <w:r w:rsidRPr="005006BB">
        <w:rPr>
          <w:rFonts w:ascii="Times New Roman" w:hAnsi="Times New Roman" w:cs="Times New Roman"/>
        </w:rPr>
        <w:t xml:space="preserve">(c)  The head of the contracting activity makes the determination at DFARS 237.7401(c).  See </w:t>
      </w:r>
      <w:hyperlink r:id="rId20" w:history="1">
        <w:r w:rsidRPr="0091557A">
          <w:rPr>
            <w:rStyle w:val="Hyperlink"/>
          </w:rPr>
          <w:t>Appendix GG</w:t>
        </w:r>
      </w:hyperlink>
      <w:r w:rsidRPr="005006BB">
        <w:rPr>
          <w:rFonts w:ascii="Times New Roman" w:hAnsi="Times New Roman" w:cs="Times New Roman"/>
        </w:rPr>
        <w:t xml:space="preserve"> for further delegation.</w:t>
      </w:r>
    </w:p>
    <w:p w14:paraId="634625A8" w14:textId="77777777" w:rsidR="00D0678D" w:rsidRPr="00FF6B71" w:rsidRDefault="00BC309D" w:rsidP="005006BB">
      <w:pPr>
        <w:pStyle w:val="Heading3"/>
      </w:pPr>
      <w:bookmarkStart w:id="82" w:name="_Toc536101173"/>
      <w:bookmarkStart w:id="83" w:name="_Toc7074010"/>
      <w:bookmarkStart w:id="84" w:name="_Toc7169939"/>
      <w:r w:rsidRPr="00FF6B71">
        <w:t>Subpart 5137.9</w:t>
      </w:r>
      <w:r w:rsidR="008311D0">
        <w:t>0</w:t>
      </w:r>
      <w:r w:rsidRPr="00FF6B71">
        <w:t xml:space="preserve"> – Security Clearances and Identification for Contractor Personnel</w:t>
      </w:r>
      <w:bookmarkEnd w:id="82"/>
      <w:bookmarkEnd w:id="83"/>
      <w:bookmarkEnd w:id="84"/>
    </w:p>
    <w:p w14:paraId="151F91A6" w14:textId="77777777" w:rsidR="00D0678D" w:rsidRPr="00FF6B71" w:rsidRDefault="000776F1" w:rsidP="005006BB">
      <w:pPr>
        <w:pStyle w:val="Heading4"/>
      </w:pPr>
      <w:bookmarkStart w:id="85" w:name="_Toc536101174"/>
      <w:bookmarkStart w:id="86" w:name="_Toc7074011"/>
      <w:bookmarkStart w:id="87" w:name="_Toc7169940"/>
      <w:proofErr w:type="gramStart"/>
      <w:r w:rsidRPr="00FF6B71">
        <w:t>5137.9</w:t>
      </w:r>
      <w:r w:rsidR="003E70A3">
        <w:t>0</w:t>
      </w:r>
      <w:r w:rsidRPr="00FF6B71">
        <w:t>01</w:t>
      </w:r>
      <w:r w:rsidR="003E70A3">
        <w:t xml:space="preserve"> </w:t>
      </w:r>
      <w:r>
        <w:t xml:space="preserve"> </w:t>
      </w:r>
      <w:r w:rsidRPr="00FF6B71">
        <w:t>Responsibilities</w:t>
      </w:r>
      <w:proofErr w:type="gramEnd"/>
      <w:r w:rsidR="00BC309D" w:rsidRPr="00FF6B71">
        <w:t>.</w:t>
      </w:r>
      <w:bookmarkEnd w:id="85"/>
      <w:bookmarkEnd w:id="86"/>
      <w:bookmarkEnd w:id="87"/>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006BB">
      <w:pPr>
        <w:pStyle w:val="Heading3"/>
      </w:pPr>
      <w:bookmarkStart w:id="88" w:name="_Toc536101175"/>
      <w:bookmarkStart w:id="89" w:name="_Toc7074012"/>
      <w:bookmarkStart w:id="90" w:name="_Toc7169941"/>
      <w:r w:rsidRPr="00FF6B71">
        <w:t>Subpart 5137.9</w:t>
      </w:r>
      <w:r w:rsidR="008311D0">
        <w:t>1</w:t>
      </w:r>
      <w:r w:rsidRPr="00FF6B71">
        <w:t xml:space="preserve"> – Accounting for Contract Services</w:t>
      </w:r>
      <w:bookmarkEnd w:id="88"/>
      <w:bookmarkEnd w:id="89"/>
      <w:bookmarkEnd w:id="90"/>
    </w:p>
    <w:p w14:paraId="04C990C9" w14:textId="42DD229B" w:rsidR="00D0678D" w:rsidRPr="00FF6B71" w:rsidRDefault="000776F1" w:rsidP="005006BB">
      <w:pPr>
        <w:pStyle w:val="Heading4"/>
      </w:pPr>
      <w:bookmarkStart w:id="91" w:name="_Toc536101176"/>
      <w:bookmarkStart w:id="92" w:name="_Toc7074013"/>
      <w:bookmarkStart w:id="93" w:name="_Toc7169942"/>
      <w:proofErr w:type="gramStart"/>
      <w:r w:rsidRPr="00FF6B71">
        <w:t>5137.9</w:t>
      </w:r>
      <w:r w:rsidR="003E70A3">
        <w:t>1</w:t>
      </w:r>
      <w:r w:rsidRPr="00FF6B71">
        <w:t>01</w:t>
      </w:r>
      <w:r>
        <w:t xml:space="preserve"> </w:t>
      </w:r>
      <w:r w:rsidR="003E70A3">
        <w:t xml:space="preserve"> </w:t>
      </w:r>
      <w:r>
        <w:t>Policy</w:t>
      </w:r>
      <w:proofErr w:type="gramEnd"/>
      <w:r w:rsidR="00F930A4">
        <w:t>.</w:t>
      </w:r>
      <w:bookmarkEnd w:id="91"/>
      <w:bookmarkEnd w:id="92"/>
      <w:bookmarkEnd w:id="93"/>
    </w:p>
    <w:p w14:paraId="43C42B90"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(a)  Contracting officers shall </w:t>
      </w:r>
      <w:r w:rsidR="003E70A3">
        <w:rPr>
          <w:rFonts w:ascii="Times New Roman" w:hAnsi="Times New Roman" w:cs="Times New Roman"/>
        </w:rPr>
        <w:t>ensure that</w:t>
      </w:r>
      <w:r w:rsidRPr="00FF6B71">
        <w:rPr>
          <w:rFonts w:ascii="Times New Roman" w:hAnsi="Times New Roman" w:cs="Times New Roman"/>
        </w:rPr>
        <w:t xml:space="preserve"> the requirement to report contractor manpower</w:t>
      </w:r>
      <w:r w:rsidR="003E70A3">
        <w:rPr>
          <w:rFonts w:ascii="Times New Roman" w:hAnsi="Times New Roman" w:cs="Times New Roman"/>
        </w:rPr>
        <w:t xml:space="preserve"> is included</w:t>
      </w:r>
      <w:r w:rsidRPr="00FF6B71">
        <w:rPr>
          <w:rFonts w:ascii="Times New Roman" w:hAnsi="Times New Roman" w:cs="Times New Roman"/>
        </w:rPr>
        <w:t xml:space="preserve"> in all contracts, task/delivery orders and modifications.</w:t>
      </w:r>
      <w:r w:rsidR="005F5D92">
        <w:rPr>
          <w:rFonts w:ascii="Times New Roman" w:hAnsi="Times New Roman" w:cs="Times New Roman"/>
        </w:rPr>
        <w:t xml:space="preserve">  </w:t>
      </w:r>
      <w:r w:rsidR="005F5D92" w:rsidRPr="00FF6B71">
        <w:rPr>
          <w:rFonts w:ascii="Times New Roman" w:hAnsi="Times New Roman" w:cs="Times New Roman"/>
        </w:rPr>
        <w:t xml:space="preserve">The cognizant contracting officer shall </w:t>
      </w:r>
      <w:r w:rsidR="003E70A3">
        <w:rPr>
          <w:rFonts w:ascii="Times New Roman" w:hAnsi="Times New Roman" w:cs="Times New Roman"/>
        </w:rPr>
        <w:t>include</w:t>
      </w:r>
      <w:r w:rsidR="005F5D92" w:rsidRPr="00FF6B71">
        <w:rPr>
          <w:rFonts w:ascii="Times New Roman" w:hAnsi="Times New Roman" w:cs="Times New Roman"/>
        </w:rPr>
        <w:t xml:space="preserve"> a separate line item in Section B of the contract to allow for payment in compliance with this requirement.</w:t>
      </w:r>
    </w:p>
    <w:p w14:paraId="57C80429" w14:textId="513A1CEC" w:rsidR="00316F0B" w:rsidRDefault="00BC309D" w:rsidP="00316F0B">
      <w:pPr>
        <w:pStyle w:val="Header"/>
        <w:tabs>
          <w:tab w:val="clear" w:pos="4320"/>
          <w:tab w:val="clear" w:pos="8640"/>
        </w:tabs>
        <w:spacing w:after="240" w:line="276" w:lineRule="auto"/>
        <w:rPr>
          <w:rFonts w:cs="Times New Roman"/>
        </w:rPr>
      </w:pPr>
      <w:r w:rsidRPr="00FF6B71">
        <w:rPr>
          <w:rFonts w:cs="Times New Roman"/>
        </w:rPr>
        <w:t xml:space="preserve">(b)  The list of contracts for which reporting is not applicable is located on the </w:t>
      </w:r>
      <w:ins w:id="94" w:author="Jordan, Amanda C CIV USARMY HQDA ASA ALT (USA)" w:date="2023-05-03T10:59:00Z">
        <w:r w:rsidR="00A334DA">
          <w:rPr>
            <w:rFonts w:cs="Times New Roman"/>
          </w:rPr>
          <w:fldChar w:fldCharType="begin"/>
        </w:r>
        <w:r w:rsidR="00A334DA">
          <w:rPr>
            <w:rFonts w:cs="Times New Roman"/>
          </w:rPr>
          <w:instrText xml:space="preserve"> HYPERLINK "https://www.asamra.army.mil/scra/" </w:instrText>
        </w:r>
        <w:r w:rsidR="00A334DA">
          <w:rPr>
            <w:rFonts w:cs="Times New Roman"/>
          </w:rPr>
        </w:r>
        <w:r w:rsidR="00A334DA">
          <w:rPr>
            <w:rFonts w:cs="Times New Roman"/>
          </w:rPr>
          <w:fldChar w:fldCharType="separate"/>
        </w:r>
        <w:r w:rsidR="00736C2D" w:rsidRPr="00A334DA">
          <w:rPr>
            <w:rStyle w:val="Hyperlink"/>
          </w:rPr>
          <w:t xml:space="preserve">Assistant Secretary of the Army Manpower </w:t>
        </w:r>
        <w:r w:rsidR="00E52F64" w:rsidRPr="00A334DA">
          <w:rPr>
            <w:rStyle w:val="Hyperlink"/>
          </w:rPr>
          <w:t xml:space="preserve">and </w:t>
        </w:r>
        <w:r w:rsidR="00736C2D" w:rsidRPr="00A334DA">
          <w:rPr>
            <w:rStyle w:val="Hyperlink"/>
          </w:rPr>
          <w:t>Reserve Affairs (</w:t>
        </w:r>
        <w:r w:rsidRPr="00A334DA">
          <w:rPr>
            <w:rStyle w:val="Hyperlink"/>
          </w:rPr>
          <w:t>ASA</w:t>
        </w:r>
        <w:r w:rsidR="003E70A3" w:rsidRPr="00A334DA">
          <w:rPr>
            <w:rStyle w:val="Hyperlink"/>
          </w:rPr>
          <w:t>(</w:t>
        </w:r>
        <w:r w:rsidRPr="00A334DA">
          <w:rPr>
            <w:rStyle w:val="Hyperlink"/>
          </w:rPr>
          <w:t>M&amp;RA</w:t>
        </w:r>
        <w:r w:rsidR="003E70A3" w:rsidRPr="00A334DA">
          <w:rPr>
            <w:rStyle w:val="Hyperlink"/>
          </w:rPr>
          <w:t>)</w:t>
        </w:r>
        <w:r w:rsidRPr="00A334DA">
          <w:rPr>
            <w:rStyle w:val="Hyperlink"/>
          </w:rPr>
          <w:t>) website</w:t>
        </w:r>
        <w:r w:rsidR="00A334DA">
          <w:rPr>
            <w:rFonts w:cs="Times New Roman"/>
          </w:rPr>
          <w:fldChar w:fldCharType="end"/>
        </w:r>
        <w:r w:rsidR="00A334DA">
          <w:rPr>
            <w:rFonts w:cs="Times New Roman"/>
          </w:rPr>
          <w:t>.</w:t>
        </w:r>
      </w:ins>
      <w:del w:id="95" w:author="Jordan, Amanda C CIV USARMY HQDA ASA ALT (USA)" w:date="2023-05-03T10:58:00Z">
        <w:r w:rsidR="002954D7" w:rsidDel="00A334DA">
          <w:rPr>
            <w:rFonts w:cs="Times New Roman"/>
          </w:rPr>
          <w:delText xml:space="preserve"> </w:delText>
        </w:r>
        <w:r w:rsidR="00E00DBA" w:rsidDel="00A334DA">
          <w:fldChar w:fldCharType="begin"/>
        </w:r>
        <w:r w:rsidR="00E00DBA" w:rsidDel="00A334DA">
          <w:delInstrText xml:space="preserve"> HYPERLINK "http://www.asamra.army.mil/scra/documents/ServicesContractApprovalForm.pdf" </w:delInstrText>
        </w:r>
        <w:r w:rsidR="00E00DBA" w:rsidDel="00A334DA">
          <w:fldChar w:fldCharType="separate"/>
        </w:r>
        <w:r w:rsidR="00F930A4" w:rsidRPr="002B03C8" w:rsidDel="00A334DA">
          <w:rPr>
            <w:rStyle w:val="Hyperlink"/>
          </w:rPr>
          <w:delText>http://www.asamra.army.mil/scra/documents/ServicesContractApprovalForm.pdf</w:delText>
        </w:r>
        <w:r w:rsidR="00E00DBA" w:rsidDel="00A334DA">
          <w:rPr>
            <w:rStyle w:val="Hyperlink"/>
          </w:rPr>
          <w:fldChar w:fldCharType="end"/>
        </w:r>
      </w:del>
      <w:r w:rsidR="002954D7">
        <w:rPr>
          <w:rFonts w:cs="Times New Roman"/>
        </w:rPr>
        <w:t>.</w:t>
      </w:r>
      <w:r w:rsidR="00F930A4">
        <w:rPr>
          <w:rFonts w:cs="Times New Roman"/>
        </w:rPr>
        <w:t xml:space="preserve"> </w:t>
      </w:r>
    </w:p>
    <w:p w14:paraId="2F54725C" w14:textId="0164DE12" w:rsidR="00D0678D" w:rsidRPr="00766AAB" w:rsidRDefault="00BC309D">
      <w:pPr>
        <w:spacing w:after="240"/>
        <w:rPr>
          <w:rFonts w:ascii="Times New Roman" w:hAnsi="Times New Roman" w:cs="Times New Roman"/>
        </w:rPr>
      </w:pPr>
      <w:r w:rsidRPr="00FF6B71">
        <w:rPr>
          <w:rFonts w:ascii="Times New Roman" w:hAnsi="Times New Roman" w:cs="Times New Roman"/>
        </w:rPr>
        <w:t>(</w:t>
      </w:r>
      <w:r w:rsidR="003E70A3">
        <w:rPr>
          <w:rFonts w:ascii="Times New Roman" w:hAnsi="Times New Roman" w:cs="Times New Roman"/>
        </w:rPr>
        <w:t>c</w:t>
      </w:r>
      <w:r w:rsidRPr="00FF6B71">
        <w:rPr>
          <w:rFonts w:ascii="Times New Roman" w:hAnsi="Times New Roman" w:cs="Times New Roman"/>
        </w:rPr>
        <w:t xml:space="preserve">)  </w:t>
      </w:r>
      <w:r w:rsidR="006B313E" w:rsidRPr="00114BF0">
        <w:rPr>
          <w:rFonts w:ascii="Times New Roman" w:hAnsi="Times New Roman" w:cs="Times New Roman"/>
        </w:rPr>
        <w:t xml:space="preserve">The Under Secretary of Defense for Acquisition &amp; Sustainment established services contractor reporting in </w:t>
      </w:r>
      <w:hyperlink r:id="rId21" w:history="1">
        <w:r w:rsidR="006B313E" w:rsidRPr="00114BF0">
          <w:rPr>
            <w:rStyle w:val="Hyperlink"/>
            <w:color w:val="auto"/>
          </w:rPr>
          <w:t>www.SAM.gov</w:t>
        </w:r>
      </w:hyperlink>
      <w:r w:rsidR="006B313E" w:rsidRPr="00114BF0">
        <w:rPr>
          <w:rFonts w:ascii="Times New Roman" w:hAnsi="Times New Roman" w:cs="Times New Roman"/>
        </w:rPr>
        <w:t xml:space="preserve"> on October 15, 2020.</w:t>
      </w:r>
      <w:r w:rsidR="006B313E" w:rsidRPr="00114BF0">
        <w:rPr>
          <w:sz w:val="20"/>
          <w:szCs w:val="20"/>
        </w:rPr>
        <w:t xml:space="preserve">  </w:t>
      </w:r>
      <w:r w:rsidRPr="00766AAB">
        <w:rPr>
          <w:rFonts w:ascii="Times New Roman" w:hAnsi="Times New Roman" w:cs="Times New Roman"/>
        </w:rPr>
        <w:t xml:space="preserve"> It provides most of the source data for compliance with </w:t>
      </w:r>
      <w:r w:rsidR="007164C9" w:rsidRPr="00766AAB">
        <w:rPr>
          <w:rFonts w:ascii="Times New Roman" w:hAnsi="Times New Roman" w:cs="Times New Roman"/>
        </w:rPr>
        <w:t xml:space="preserve">section </w:t>
      </w:r>
      <w:r w:rsidRPr="00766AAB">
        <w:rPr>
          <w:rFonts w:ascii="Times New Roman" w:hAnsi="Times New Roman" w:cs="Times New Roman"/>
        </w:rPr>
        <w:t xml:space="preserve">2330a of </w:t>
      </w:r>
      <w:r w:rsidR="003E70A3" w:rsidRPr="00766AAB">
        <w:rPr>
          <w:rFonts w:ascii="Times New Roman" w:hAnsi="Times New Roman" w:cs="Times New Roman"/>
        </w:rPr>
        <w:t>T</w:t>
      </w:r>
      <w:r w:rsidRPr="00766AAB">
        <w:rPr>
          <w:rFonts w:ascii="Times New Roman" w:hAnsi="Times New Roman" w:cs="Times New Roman"/>
        </w:rPr>
        <w:t>itle 10, United States Code.</w:t>
      </w:r>
    </w:p>
    <w:p w14:paraId="55B4089D" w14:textId="0595E0AB" w:rsidR="00D0678D" w:rsidRPr="00766AAB" w:rsidRDefault="00F930A4">
      <w:pPr>
        <w:spacing w:after="240"/>
        <w:rPr>
          <w:rFonts w:ascii="Times New Roman" w:hAnsi="Times New Roman" w:cs="Times New Roman"/>
        </w:rPr>
      </w:pPr>
      <w:r w:rsidRPr="00766AAB">
        <w:rPr>
          <w:rFonts w:ascii="Times New Roman" w:hAnsi="Times New Roman" w:cs="Times New Roman"/>
        </w:rPr>
        <w:t>(d</w:t>
      </w:r>
      <w:r w:rsidR="00BC309D" w:rsidRPr="00766AAB">
        <w:rPr>
          <w:rFonts w:ascii="Times New Roman" w:hAnsi="Times New Roman" w:cs="Times New Roman"/>
        </w:rPr>
        <w:t xml:space="preserve">)  </w:t>
      </w:r>
      <w:r w:rsidR="00665B19" w:rsidRPr="00766AAB">
        <w:rPr>
          <w:rFonts w:ascii="Times New Roman" w:hAnsi="Times New Roman" w:cs="Times New Roman"/>
        </w:rPr>
        <w:t>Enter d</w:t>
      </w:r>
      <w:r w:rsidR="00BC309D" w:rsidRPr="00766AAB">
        <w:rPr>
          <w:rFonts w:ascii="Times New Roman" w:hAnsi="Times New Roman" w:cs="Times New Roman"/>
        </w:rPr>
        <w:t xml:space="preserve">ata into the </w:t>
      </w:r>
      <w:hyperlink r:id="rId22" w:history="1">
        <w:r w:rsidR="00D86C68" w:rsidRPr="00AB7C8B">
          <w:rPr>
            <w:rStyle w:val="Hyperlink"/>
          </w:rPr>
          <w:t>www.SAM.gov</w:t>
        </w:r>
      </w:hyperlink>
      <w:r w:rsidR="00D86C68">
        <w:rPr>
          <w:rFonts w:ascii="Times New Roman" w:hAnsi="Times New Roman" w:cs="Times New Roman"/>
        </w:rPr>
        <w:t xml:space="preserve"> </w:t>
      </w:r>
      <w:r w:rsidR="00BC309D" w:rsidRPr="007164C9">
        <w:rPr>
          <w:rFonts w:ascii="Times New Roman" w:hAnsi="Times New Roman" w:cs="Times New Roman"/>
        </w:rPr>
        <w:t xml:space="preserve">system at any time during the contract’s period of performance.  However, data must be accurate and complete and entered into </w:t>
      </w:r>
      <w:hyperlink r:id="rId23" w:history="1">
        <w:r w:rsidR="007164C9" w:rsidRPr="007164C9">
          <w:rPr>
            <w:rStyle w:val="Hyperlink"/>
          </w:rPr>
          <w:t>www.SAM.gov</w:t>
        </w:r>
      </w:hyperlink>
      <w:r w:rsidR="007164C9" w:rsidRPr="007164C9">
        <w:rPr>
          <w:rFonts w:ascii="Times New Roman" w:hAnsi="Times New Roman" w:cs="Times New Roman"/>
        </w:rPr>
        <w:t xml:space="preserve"> </w:t>
      </w:r>
      <w:r w:rsidR="00BC309D" w:rsidRPr="007164C9">
        <w:rPr>
          <w:rFonts w:ascii="Times New Roman" w:hAnsi="Times New Roman" w:cs="Times New Roman"/>
        </w:rPr>
        <w:t xml:space="preserve"> not later than October </w:t>
      </w:r>
      <w:r w:rsidR="002E4965" w:rsidRPr="007164C9">
        <w:rPr>
          <w:rFonts w:ascii="Times New Roman" w:hAnsi="Times New Roman" w:cs="Times New Roman"/>
        </w:rPr>
        <w:t xml:space="preserve">31 </w:t>
      </w:r>
      <w:r w:rsidR="00BC309D" w:rsidRPr="007164C9">
        <w:rPr>
          <w:rFonts w:ascii="Times New Roman" w:hAnsi="Times New Roman" w:cs="Times New Roman"/>
        </w:rPr>
        <w:t>after the completion of each fiscal year or part of a fiscal year for which such contract is active.</w:t>
      </w:r>
    </w:p>
    <w:p w14:paraId="0CECC843" w14:textId="154E5F9B" w:rsidR="000F52AA" w:rsidRPr="007164C9" w:rsidRDefault="00F930A4">
      <w:pPr>
        <w:pStyle w:val="Header"/>
        <w:tabs>
          <w:tab w:val="clear" w:pos="4320"/>
          <w:tab w:val="clear" w:pos="8640"/>
        </w:tabs>
        <w:spacing w:after="240" w:line="276" w:lineRule="auto"/>
        <w:rPr>
          <w:rFonts w:cs="Times New Roman"/>
        </w:rPr>
      </w:pPr>
      <w:r w:rsidRPr="00766AAB">
        <w:rPr>
          <w:rFonts w:cs="Times New Roman"/>
          <w:bCs w:val="0"/>
        </w:rPr>
        <w:t>(e</w:t>
      </w:r>
      <w:r w:rsidR="00BC309D" w:rsidRPr="00766AAB">
        <w:rPr>
          <w:rFonts w:cs="Times New Roman"/>
          <w:bCs w:val="0"/>
        </w:rPr>
        <w:t xml:space="preserve">)  </w:t>
      </w:r>
      <w:r w:rsidR="00BC309D" w:rsidRPr="00766AAB">
        <w:rPr>
          <w:rFonts w:cs="Times New Roman"/>
        </w:rPr>
        <w:t>The</w:t>
      </w:r>
      <w:r w:rsidR="00BC309D" w:rsidRPr="00766AAB">
        <w:rPr>
          <w:rFonts w:cs="Times New Roman"/>
          <w:bCs w:val="0"/>
        </w:rPr>
        <w:t xml:space="preserve"> C</w:t>
      </w:r>
      <w:r w:rsidR="003E70A3" w:rsidRPr="00766AAB">
        <w:rPr>
          <w:rFonts w:cs="Times New Roman"/>
          <w:bCs w:val="0"/>
        </w:rPr>
        <w:t xml:space="preserve">ontractor </w:t>
      </w:r>
      <w:r w:rsidR="00BC309D" w:rsidRPr="00766AAB">
        <w:rPr>
          <w:rFonts w:cs="Times New Roman"/>
          <w:bCs w:val="0"/>
        </w:rPr>
        <w:t>M</w:t>
      </w:r>
      <w:r w:rsidR="003E70A3" w:rsidRPr="00766AAB">
        <w:rPr>
          <w:rFonts w:cs="Times New Roman"/>
          <w:bCs w:val="0"/>
        </w:rPr>
        <w:t xml:space="preserve">anpower </w:t>
      </w:r>
      <w:r w:rsidR="00BC309D" w:rsidRPr="00766AAB">
        <w:rPr>
          <w:rFonts w:cs="Times New Roman"/>
          <w:bCs w:val="0"/>
        </w:rPr>
        <w:t>R</w:t>
      </w:r>
      <w:r w:rsidR="003E70A3" w:rsidRPr="00766AAB">
        <w:rPr>
          <w:rFonts w:cs="Times New Roman"/>
          <w:bCs w:val="0"/>
        </w:rPr>
        <w:t>eporting</w:t>
      </w:r>
      <w:r w:rsidR="00BC309D" w:rsidRPr="00766AAB">
        <w:rPr>
          <w:rFonts w:cs="Times New Roman"/>
          <w:bCs w:val="0"/>
        </w:rPr>
        <w:t xml:space="preserve"> application</w:t>
      </w:r>
      <w:r w:rsidR="00665B19" w:rsidRPr="00766AAB">
        <w:rPr>
          <w:rFonts w:cs="Times New Roman"/>
          <w:bCs w:val="0"/>
        </w:rPr>
        <w:t xml:space="preserve"> is available</w:t>
      </w:r>
      <w:r w:rsidR="00BC309D" w:rsidRPr="00766AAB">
        <w:rPr>
          <w:rFonts w:cs="Times New Roman"/>
          <w:bCs w:val="0"/>
        </w:rPr>
        <w:t xml:space="preserve"> at</w:t>
      </w:r>
      <w:r w:rsidR="00DF1511" w:rsidRPr="00766AAB">
        <w:rPr>
          <w:rFonts w:cs="Times New Roman"/>
          <w:bCs w:val="0"/>
        </w:rPr>
        <w:t xml:space="preserve"> </w:t>
      </w:r>
      <w:hyperlink r:id="rId24" w:history="1">
        <w:r w:rsidR="007164C9" w:rsidRPr="007164C9">
          <w:rPr>
            <w:rStyle w:val="Hyperlink"/>
          </w:rPr>
          <w:t>https://www.SAM.gov</w:t>
        </w:r>
      </w:hyperlink>
      <w:r w:rsidR="007164C9" w:rsidRPr="007164C9">
        <w:rPr>
          <w:rFonts w:cs="Times New Roman"/>
        </w:rPr>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0E88"/>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358DE"/>
    <w:rsid w:val="00241E8F"/>
    <w:rsid w:val="0025533D"/>
    <w:rsid w:val="00260C90"/>
    <w:rsid w:val="0026470B"/>
    <w:rsid w:val="00264CF9"/>
    <w:rsid w:val="00264FEB"/>
    <w:rsid w:val="002672A0"/>
    <w:rsid w:val="0027055F"/>
    <w:rsid w:val="00274586"/>
    <w:rsid w:val="00277D88"/>
    <w:rsid w:val="00284ACA"/>
    <w:rsid w:val="00285CC9"/>
    <w:rsid w:val="002873C0"/>
    <w:rsid w:val="00292175"/>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2F4A4F"/>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538C"/>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847CB"/>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822"/>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557A"/>
    <w:rsid w:val="009176BD"/>
    <w:rsid w:val="00920FF7"/>
    <w:rsid w:val="009356FE"/>
    <w:rsid w:val="00936218"/>
    <w:rsid w:val="009411E8"/>
    <w:rsid w:val="00946FDA"/>
    <w:rsid w:val="009508F1"/>
    <w:rsid w:val="00955D22"/>
    <w:rsid w:val="00955DB9"/>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4DA"/>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3041"/>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0DBA"/>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616"/>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2">
    <w:name w:val="heading 2"/>
    <w:basedOn w:val="Normal"/>
    <w:next w:val="Normal"/>
    <w:link w:val="Heading2Char"/>
    <w:uiPriority w:val="99"/>
    <w:semiHidden/>
    <w:unhideWhenUsed/>
    <w:qFormat/>
    <w:rsid w:val="007F05E0"/>
    <w:pPr>
      <w:keepNext/>
      <w:keepLines/>
      <w:spacing w:before="120"/>
      <w:jc w:val="center"/>
      <w:outlineLvl w:val="1"/>
    </w:pPr>
    <w:rPr>
      <w:b/>
      <w:sz w:val="32"/>
    </w:rPr>
  </w:style>
  <w:style w:type="paragraph" w:styleId="Heading3">
    <w:name w:val="heading 3"/>
    <w:basedOn w:val="Normal"/>
    <w:link w:val="Heading3Char"/>
    <w:uiPriority w:val="99"/>
    <w:unhideWhenUsed/>
    <w:qFormat/>
    <w:rsid w:val="005006BB"/>
    <w:pPr>
      <w:spacing w:after="240"/>
      <w:jc w:val="center"/>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7F05E0"/>
    <w:rPr>
      <w:b/>
      <w:sz w:val="32"/>
    </w:rPr>
  </w:style>
  <w:style w:type="character" w:customStyle="1" w:styleId="Heading3Char">
    <w:name w:val="Heading 3 Char"/>
    <w:basedOn w:val="DefaultParagraphFont"/>
    <w:link w:val="Heading3"/>
    <w:uiPriority w:val="99"/>
    <w:rsid w:val="005006BB"/>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styleId="UnresolvedMention">
    <w:name w:val="Unresolved Mention"/>
    <w:basedOn w:val="DefaultParagraphFont"/>
    <w:uiPriority w:val="99"/>
    <w:semiHidden/>
    <w:unhideWhenUsed/>
    <w:rsid w:val="00A33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sam.gov/"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s://www.ecmra.mil/"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www.SAM.gov"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www.SAM.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3.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4.xml><?xml version="1.0" encoding="utf-8"?>
<ds:datastoreItem xmlns:ds="http://schemas.openxmlformats.org/officeDocument/2006/customXml" ds:itemID="{DE158ABC-2BE3-4C9C-84FB-294CA294298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1992CF1C-6E0F-4C69-A507-9E6A7C4A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Jordan, Amanda C CIV USARMY HQDA ASA ALT (USA)</cp:lastModifiedBy>
  <cp:revision>4</cp:revision>
  <cp:lastPrinted>2019-01-08T19:52:00Z</cp:lastPrinted>
  <dcterms:created xsi:type="dcterms:W3CDTF">2023-05-03T15:04:00Z</dcterms:created>
  <dcterms:modified xsi:type="dcterms:W3CDTF">2023-05-03T15:05:00Z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