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00021108"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3-04-12T14:52:00Z">
        <w:r w:rsidR="002C4B51" w:rsidDel="00E51011">
          <w:rPr>
            <w:rFonts w:ascii="Times New Roman" w:hAnsi="Times New Roman" w:cs="Times New Roman"/>
            <w:i/>
            <w:sz w:val="24"/>
            <w:szCs w:val="24"/>
          </w:rPr>
          <w:delText>13</w:delText>
        </w:r>
        <w:r w:rsidR="00801BD7" w:rsidDel="00E51011">
          <w:rPr>
            <w:rFonts w:ascii="Times New Roman" w:hAnsi="Times New Roman" w:cs="Times New Roman"/>
            <w:i/>
            <w:sz w:val="24"/>
            <w:szCs w:val="24"/>
          </w:rPr>
          <w:delText xml:space="preserve"> January</w:delText>
        </w:r>
      </w:del>
      <w:ins w:id="1" w:author="AMANDA" w:date="2023-04-13T15:00:00Z">
        <w:r w:rsidR="002A55F8">
          <w:rPr>
            <w:rFonts w:ascii="Times New Roman" w:hAnsi="Times New Roman" w:cs="Times New Roman"/>
            <w:i/>
            <w:sz w:val="24"/>
            <w:szCs w:val="24"/>
          </w:rPr>
          <w:t>11</w:t>
        </w:r>
      </w:ins>
      <w:ins w:id="2" w:author="Jordan, Amanda C CIV USARMY HQDA ASA ALT (USA)" w:date="2023-04-12T14:52:00Z">
        <w:del w:id="3" w:author="AMANDA" w:date="2023-04-13T15:00:00Z">
          <w:r w:rsidR="00E51011" w:rsidDel="002A55F8">
            <w:rPr>
              <w:rFonts w:ascii="Times New Roman" w:hAnsi="Times New Roman" w:cs="Times New Roman"/>
              <w:i/>
              <w:sz w:val="24"/>
              <w:szCs w:val="24"/>
            </w:rPr>
            <w:delText>XX</w:delText>
          </w:r>
        </w:del>
        <w:r w:rsidR="00E51011">
          <w:rPr>
            <w:rFonts w:ascii="Times New Roman" w:hAnsi="Times New Roman" w:cs="Times New Roman"/>
            <w:i/>
            <w:sz w:val="24"/>
            <w:szCs w:val="24"/>
          </w:rPr>
          <w:t xml:space="preserve"> April</w:t>
        </w:r>
      </w:ins>
      <w:r w:rsidR="00C65A19">
        <w:rPr>
          <w:rFonts w:ascii="Times New Roman" w:hAnsi="Times New Roman" w:cs="Times New Roman"/>
          <w:i/>
          <w:sz w:val="24"/>
          <w:szCs w:val="24"/>
        </w:rPr>
        <w:t xml:space="preserve"> </w:t>
      </w:r>
      <w:r w:rsidR="00FE0B9E">
        <w:rPr>
          <w:rFonts w:ascii="Times New Roman" w:hAnsi="Times New Roman" w:cs="Times New Roman"/>
          <w:i/>
          <w:sz w:val="24"/>
          <w:szCs w:val="24"/>
        </w:rPr>
        <w:t>202</w:t>
      </w:r>
      <w:r w:rsidR="00E542AF">
        <w:rPr>
          <w:rFonts w:ascii="Times New Roman" w:hAnsi="Times New Roman" w:cs="Times New Roman"/>
          <w:i/>
          <w:sz w:val="24"/>
          <w:szCs w:val="24"/>
        </w:rPr>
        <w:t>3</w:t>
      </w:r>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2A55F8">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2A55F8">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2A55F8">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2A55F8">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2A55F8">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4" w:name="_Toc514056291"/>
      <w:bookmarkStart w:id="5" w:name="_Toc1024321"/>
      <w:bookmarkStart w:id="6" w:name="_Toc77076544"/>
      <w:bookmarkStart w:id="7" w:name="_Toc77076615"/>
      <w:r w:rsidRPr="00321269">
        <w:t xml:space="preserve">5115.000  </w:t>
      </w:r>
      <w:r w:rsidRPr="009A0B79">
        <w:t>Scope</w:t>
      </w:r>
      <w:r w:rsidRPr="00321269">
        <w:t xml:space="preserve"> of part.</w:t>
      </w:r>
      <w:bookmarkEnd w:id="4"/>
      <w:bookmarkEnd w:id="5"/>
      <w:bookmarkEnd w:id="6"/>
      <w:bookmarkEnd w:id="7"/>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8" w:name="_Toc514056292"/>
      <w:bookmarkStart w:id="9" w:name="_Toc1024322"/>
      <w:bookmarkStart w:id="10" w:name="_Toc77076545"/>
      <w:bookmarkStart w:id="11" w:name="_Toc77076616"/>
      <w:r w:rsidRPr="007329F3">
        <w:t>5115.001  Definitions.</w:t>
      </w:r>
      <w:bookmarkEnd w:id="8"/>
      <w:bookmarkEnd w:id="9"/>
      <w:bookmarkEnd w:id="10"/>
      <w:bookmarkEnd w:id="11"/>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2" w:name="_Toc514056293"/>
      <w:bookmarkStart w:id="13" w:name="_Toc1024323"/>
      <w:bookmarkStart w:id="14" w:name="_Toc77076546"/>
      <w:bookmarkStart w:id="15" w:name="_Toc77076617"/>
      <w:r w:rsidRPr="00321269">
        <w:t>Subpart 5115.2 – Solicitation and Receipt of Proposals and Information</w:t>
      </w:r>
      <w:bookmarkEnd w:id="12"/>
      <w:bookmarkEnd w:id="13"/>
      <w:bookmarkEnd w:id="14"/>
      <w:bookmarkEnd w:id="15"/>
    </w:p>
    <w:p w14:paraId="7974922F" w14:textId="77777777" w:rsidR="00C743DC" w:rsidRPr="007329F3" w:rsidRDefault="00321269" w:rsidP="009A0B79">
      <w:pPr>
        <w:pStyle w:val="Heading4"/>
      </w:pPr>
      <w:bookmarkStart w:id="16" w:name="_Toc514056294"/>
      <w:bookmarkStart w:id="17" w:name="_Toc1024324"/>
      <w:bookmarkStart w:id="18" w:name="_Toc77076547"/>
      <w:bookmarkStart w:id="19" w:name="_Toc77076618"/>
      <w:r w:rsidRPr="007329F3">
        <w:t>5115.201  Exchanges with industry before receipt of proposals.</w:t>
      </w:r>
      <w:bookmarkEnd w:id="16"/>
      <w:bookmarkEnd w:id="17"/>
      <w:bookmarkEnd w:id="18"/>
      <w:bookmarkEnd w:id="19"/>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20" w:name="_Toc514056295"/>
      <w:bookmarkStart w:id="21" w:name="_Toc1024325"/>
      <w:bookmarkStart w:id="22" w:name="_Toc77076548"/>
      <w:bookmarkStart w:id="23" w:name="_Toc77076619"/>
      <w:r w:rsidRPr="007329F3">
        <w:t>5115.204  Contract format.</w:t>
      </w:r>
      <w:bookmarkEnd w:id="20"/>
      <w:bookmarkEnd w:id="21"/>
      <w:bookmarkEnd w:id="22"/>
      <w:bookmarkEnd w:id="23"/>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4" w:name="_Toc514056296"/>
      <w:bookmarkStart w:id="25" w:name="_Toc1024326"/>
      <w:bookmarkStart w:id="26" w:name="_Toc77076549"/>
      <w:bookmarkStart w:id="27" w:name="_Toc77076620"/>
      <w:r w:rsidRPr="00321269">
        <w:t>Subpart 5115.3 – Source Selection</w:t>
      </w:r>
      <w:bookmarkEnd w:id="24"/>
      <w:bookmarkEnd w:id="25"/>
      <w:bookmarkEnd w:id="26"/>
      <w:bookmarkEnd w:id="27"/>
    </w:p>
    <w:p w14:paraId="79749236" w14:textId="77777777" w:rsidR="00E9597B" w:rsidRPr="007329F3" w:rsidRDefault="00E9597B" w:rsidP="009A0B79">
      <w:pPr>
        <w:pStyle w:val="Heading4"/>
      </w:pPr>
      <w:bookmarkStart w:id="28" w:name="_Toc514056297"/>
      <w:bookmarkStart w:id="29" w:name="_Toc1024327"/>
      <w:bookmarkStart w:id="30" w:name="_Toc77076550"/>
      <w:bookmarkStart w:id="31" w:name="_Toc77076621"/>
      <w:r w:rsidRPr="007329F3">
        <w:t xml:space="preserve">5115.300  Scope of </w:t>
      </w:r>
      <w:r w:rsidR="00483109" w:rsidRPr="007329F3">
        <w:t>s</w:t>
      </w:r>
      <w:r w:rsidRPr="007329F3">
        <w:t>ubpart.</w:t>
      </w:r>
      <w:bookmarkEnd w:id="28"/>
      <w:bookmarkEnd w:id="29"/>
      <w:bookmarkEnd w:id="30"/>
      <w:bookmarkEnd w:id="31"/>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2" w:name="_Toc514056298"/>
      <w:bookmarkStart w:id="33" w:name="_Toc1024328"/>
      <w:bookmarkStart w:id="34" w:name="_Toc77076551"/>
      <w:bookmarkStart w:id="35" w:name="_Toc77076622"/>
      <w:r w:rsidRPr="00897E14">
        <w:t>5115.300-90</w:t>
      </w:r>
      <w:r w:rsidR="00903C8A" w:rsidRPr="00897E14">
        <w:t xml:space="preserve"> </w:t>
      </w:r>
      <w:r w:rsidR="00D6034F" w:rsidRPr="00897E14">
        <w:t>Waiver approvals.</w:t>
      </w:r>
      <w:bookmarkEnd w:id="32"/>
      <w:bookmarkEnd w:id="33"/>
      <w:bookmarkEnd w:id="34"/>
      <w:bookmarkEnd w:id="35"/>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6" w:name="_Toc514056299"/>
      <w:bookmarkStart w:id="37" w:name="_Toc1024329"/>
      <w:bookmarkStart w:id="38" w:name="_Toc77076552"/>
      <w:bookmarkStart w:id="39" w:name="_Toc77076623"/>
      <w:r w:rsidRPr="007329F3">
        <w:t>5115.303  Responsibilities.</w:t>
      </w:r>
      <w:bookmarkEnd w:id="36"/>
      <w:bookmarkEnd w:id="37"/>
      <w:bookmarkEnd w:id="38"/>
      <w:bookmarkEnd w:id="39"/>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0449445B"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 xml:space="preserve">Contracting activities shall submit nominations for SSA appointment to the AAE, DASA(P) or Senior Services Manager as indicated in </w:t>
      </w:r>
      <w:r w:rsidR="00615837">
        <w:rPr>
          <w:color w:val="000000"/>
        </w:rPr>
        <w:t>Table 15-1</w:t>
      </w:r>
      <w:r w:rsidR="00F30C40">
        <w:rPr>
          <w:color w:val="000000"/>
        </w:rPr>
        <w:t xml:space="preserve">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5BE6629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(D) Request for Source Selection Appointment documents for DASA(P) or AAE signature should be sent encrypted email to: </w:t>
      </w:r>
      <w:hyperlink r:id="rId14" w:history="1">
        <w:r w:rsidR="000D421A" w:rsidRPr="0055727E">
          <w:rPr>
            <w:rStyle w:val="Hyperlink"/>
          </w:rPr>
          <w:t>usarmy.pentagon.hqda-asa-alt.list.saal-ps-staff@army.mil</w:t>
        </w:r>
      </w:hyperlink>
      <w:r>
        <w:rPr>
          <w:color w:val="000000"/>
        </w:rPr>
        <w:t>.</w:t>
      </w:r>
      <w:r w:rsidR="000D421A">
        <w:rPr>
          <w:color w:val="000000"/>
        </w:rPr>
        <w:t xml:space="preserve"> </w:t>
      </w:r>
    </w:p>
    <w:p w14:paraId="7974923F" w14:textId="0D4F8996" w:rsidR="00D263CC" w:rsidRDefault="00D263CC"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40" w:name="_Toc514056300"/>
      <w:bookmarkStart w:id="41" w:name="_Toc1024330"/>
      <w:bookmarkStart w:id="42" w:name="_Toc77076553"/>
      <w:bookmarkStart w:id="43" w:name="_Toc77076624"/>
      <w:r w:rsidRPr="007329F3">
        <w:t>5115.304  Evaluation factors and significant subfactors.</w:t>
      </w:r>
      <w:bookmarkEnd w:id="40"/>
      <w:bookmarkEnd w:id="41"/>
      <w:bookmarkEnd w:id="42"/>
      <w:bookmarkEnd w:id="43"/>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4" w:name="_Toc514056301"/>
      <w:bookmarkStart w:id="45" w:name="_Toc1024331"/>
      <w:bookmarkStart w:id="46" w:name="_Toc77076554"/>
      <w:bookmarkStart w:id="47" w:name="_Toc77076625"/>
      <w:r w:rsidRPr="00321269">
        <w:t>5115.305  Proposal evaluation.</w:t>
      </w:r>
      <w:bookmarkEnd w:id="44"/>
      <w:bookmarkEnd w:id="45"/>
      <w:bookmarkEnd w:id="46"/>
      <w:bookmarkEnd w:id="47"/>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8" w:name="_Toc514056302"/>
      <w:bookmarkStart w:id="49" w:name="_Toc1024332"/>
      <w:bookmarkStart w:id="50" w:name="_Toc77076555"/>
      <w:bookmarkStart w:id="51" w:name="_Toc77076626"/>
      <w:r w:rsidRPr="007329F3">
        <w:t>5115.306  Exchanges with offerors after receipt of proposals.</w:t>
      </w:r>
      <w:bookmarkEnd w:id="48"/>
      <w:bookmarkEnd w:id="49"/>
      <w:bookmarkEnd w:id="50"/>
      <w:bookmarkEnd w:id="51"/>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52" w:name="_Toc514056303"/>
      <w:bookmarkStart w:id="53" w:name="_Toc1024333"/>
      <w:bookmarkStart w:id="54" w:name="_Toc77076556"/>
      <w:bookmarkStart w:id="55" w:name="_Toc77076627"/>
      <w:r w:rsidRPr="00321269">
        <w:t>5115.308  Source selection decision.</w:t>
      </w:r>
      <w:bookmarkEnd w:id="52"/>
      <w:bookmarkEnd w:id="53"/>
      <w:bookmarkEnd w:id="54"/>
      <w:bookmarkEnd w:id="55"/>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6" w:name="_Toc514056304"/>
      <w:bookmarkStart w:id="57" w:name="_Toc1024334"/>
      <w:bookmarkStart w:id="58" w:name="_Toc77076557"/>
      <w:bookmarkStart w:id="59" w:name="_Toc77076628"/>
      <w:r w:rsidRPr="00AB7229">
        <w:t>5115.371  Only one offer.</w:t>
      </w:r>
      <w:bookmarkEnd w:id="56"/>
      <w:bookmarkEnd w:id="57"/>
      <w:bookmarkEnd w:id="58"/>
      <w:bookmarkEnd w:id="59"/>
    </w:p>
    <w:p w14:paraId="76C0F00C" w14:textId="069D75B2" w:rsidR="00AB7229" w:rsidRPr="00AB7229" w:rsidRDefault="00AB7229" w:rsidP="009A0B79">
      <w:pPr>
        <w:pStyle w:val="Heading4"/>
      </w:pPr>
      <w:bookmarkStart w:id="60" w:name="_Toc514056305"/>
      <w:bookmarkStart w:id="61" w:name="_Toc1024335"/>
      <w:bookmarkStart w:id="62" w:name="_Toc77076558"/>
      <w:bookmarkStart w:id="63" w:name="_Toc77076629"/>
      <w:r w:rsidRPr="00AB7229">
        <w:t>5115.371-5  Waiver.</w:t>
      </w:r>
      <w:bookmarkEnd w:id="60"/>
      <w:bookmarkEnd w:id="61"/>
      <w:bookmarkEnd w:id="62"/>
      <w:bookmarkEnd w:id="63"/>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4" w:name="_Toc514056306"/>
      <w:bookmarkStart w:id="65" w:name="_Toc1024336"/>
      <w:bookmarkStart w:id="66" w:name="_Toc77076559"/>
      <w:bookmarkStart w:id="67" w:name="_Toc77076630"/>
      <w:r w:rsidRPr="00321269">
        <w:t>Subpart 5115.4 – Contract Pricing</w:t>
      </w:r>
      <w:bookmarkEnd w:id="64"/>
      <w:bookmarkEnd w:id="65"/>
      <w:bookmarkEnd w:id="66"/>
      <w:bookmarkEnd w:id="67"/>
    </w:p>
    <w:p w14:paraId="7974925B" w14:textId="77777777" w:rsidR="008446D8" w:rsidRDefault="00321269" w:rsidP="009A0B79">
      <w:pPr>
        <w:pStyle w:val="Heading4"/>
        <w:rPr>
          <w:i/>
        </w:rPr>
      </w:pPr>
      <w:bookmarkStart w:id="68" w:name="_Toc514056307"/>
      <w:bookmarkStart w:id="69" w:name="_Toc1024337"/>
      <w:bookmarkStart w:id="70" w:name="_Toc77076560"/>
      <w:bookmarkStart w:id="71" w:name="_Toc77076631"/>
      <w:r w:rsidRPr="00321269">
        <w:t xml:space="preserve">5115.403  Obtaining </w:t>
      </w:r>
      <w:r w:rsidR="00483109">
        <w:t xml:space="preserve">certified </w:t>
      </w:r>
      <w:r w:rsidRPr="00321269">
        <w:t>cost or pricing data</w:t>
      </w:r>
      <w:r w:rsidR="001240C2">
        <w:t>.</w:t>
      </w:r>
      <w:bookmarkEnd w:id="68"/>
      <w:bookmarkEnd w:id="69"/>
      <w:bookmarkEnd w:id="70"/>
      <w:bookmarkEnd w:id="71"/>
    </w:p>
    <w:p w14:paraId="05E69440" w14:textId="4D83A900" w:rsidR="00FE0B9E" w:rsidRPr="00FE0B9E" w:rsidRDefault="00321269" w:rsidP="00FE0B9E">
      <w:pPr>
        <w:pStyle w:val="Heading4"/>
      </w:pPr>
      <w:bookmarkStart w:id="72" w:name="_Toc514056308"/>
      <w:bookmarkStart w:id="73" w:name="_Toc1024338"/>
      <w:bookmarkStart w:id="74" w:name="_Toc77076561"/>
      <w:bookmarkStart w:id="75" w:name="_Toc77076632"/>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72"/>
      <w:bookmarkEnd w:id="73"/>
      <w:bookmarkEnd w:id="74"/>
      <w:bookmarkEnd w:id="75"/>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73C46C5" w14:textId="345A8B35" w:rsidR="00164955" w:rsidRDefault="00FE0B9E" w:rsidP="0046383F">
      <w:pPr>
        <w:pStyle w:val="paragraph"/>
        <w:shd w:val="clear" w:color="auto" w:fill="FFFFFF"/>
        <w:spacing w:before="0" w:beforeAutospacing="0" w:after="0" w:afterAutospacing="0"/>
        <w:textAlignment w:val="baseline"/>
      </w:pPr>
      <w:r w:rsidRPr="00B86ECE">
        <w:rPr>
          <w:rStyle w:val="normaltextrun"/>
          <w:color w:val="000000" w:themeColor="text1"/>
        </w:rPr>
        <w:t xml:space="preserve">Army Contracting Officers shall follow the procedures IAW </w:t>
      </w:r>
      <w:hyperlink r:id="rId17"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26F87D01" w14:textId="109B38CA" w:rsidR="0046383F" w:rsidRDefault="0046383F" w:rsidP="009A0B79">
      <w:pPr>
        <w:rPr>
          <w:rFonts w:ascii="Times New Roman" w:hAnsi="Times New Roman" w:cs="Times New Roman"/>
          <w:sz w:val="24"/>
          <w:szCs w:val="24"/>
        </w:rPr>
      </w:pPr>
      <w:r w:rsidRPr="000E37C1">
        <w:rPr>
          <w:rFonts w:ascii="Times New Roman" w:hAnsi="Times New Roman" w:cs="Times New Roman"/>
          <w:sz w:val="24"/>
          <w:szCs w:val="24"/>
        </w:rPr>
        <w:t xml:space="preserve">(A)(2)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 </w:t>
      </w:r>
    </w:p>
    <w:p w14:paraId="6C423661" w14:textId="657E67DE" w:rsidR="00FE0B9E" w:rsidRPr="009A0B79" w:rsidRDefault="00164955" w:rsidP="009A0B79">
      <w:pPr>
        <w:rPr>
          <w:rFonts w:ascii="Times New Roman" w:hAnsi="Times New Roman" w:cs="Times New Roman"/>
          <w:sz w:val="24"/>
          <w:szCs w:val="24"/>
        </w:rPr>
      </w:pPr>
      <w:r>
        <w:rPr>
          <w:rFonts w:ascii="Times New Roman" w:hAnsi="Times New Roman" w:cs="Times New Roman"/>
          <w:sz w:val="24"/>
          <w:szCs w:val="24"/>
        </w:rPr>
        <w:t xml:space="preserve">(5) </w:t>
      </w:r>
      <w:r w:rsidRPr="009A0B79">
        <w:rPr>
          <w:rFonts w:ascii="Times New Roman" w:hAnsi="Times New Roman" w:cs="Times New Roman"/>
          <w:sz w:val="24"/>
          <w:szCs w:val="24"/>
        </w:rPr>
        <w:t xml:space="preserve">The head of contracting activity </w:t>
      </w:r>
      <w:r w:rsidR="006A3B87">
        <w:rPr>
          <w:rFonts w:ascii="Times New Roman" w:hAnsi="Times New Roman" w:cs="Times New Roman"/>
          <w:sz w:val="24"/>
          <w:szCs w:val="24"/>
        </w:rPr>
        <w:t xml:space="preserve">is the approval authority for waivers </w:t>
      </w:r>
      <w:r>
        <w:rPr>
          <w:rFonts w:ascii="Times New Roman" w:hAnsi="Times New Roman" w:cs="Times New Roman"/>
          <w:sz w:val="24"/>
          <w:szCs w:val="24"/>
        </w:rPr>
        <w:t>Section (</w:t>
      </w:r>
      <w:r w:rsidR="006A3B87">
        <w:rPr>
          <w:rFonts w:ascii="Times New Roman" w:hAnsi="Times New Roman" w:cs="Times New Roman"/>
          <w:sz w:val="24"/>
          <w:szCs w:val="24"/>
        </w:rPr>
        <w:t>E</w:t>
      </w:r>
      <w:r>
        <w:rPr>
          <w:rFonts w:ascii="Times New Roman" w:hAnsi="Times New Roman" w:cs="Times New Roman"/>
          <w:sz w:val="24"/>
          <w:szCs w:val="24"/>
        </w:rPr>
        <w:t xml:space="preserve">) of </w:t>
      </w:r>
      <w:hyperlink r:id="rId18" w:history="1">
        <w:r w:rsidRPr="002016E1">
          <w:rPr>
            <w:rStyle w:val="Hyperlink"/>
            <w:rFonts w:ascii="Times New Roman" w:hAnsi="Times New Roman" w:cs="Times New Roman"/>
            <w:sz w:val="24"/>
            <w:szCs w:val="24"/>
          </w:rPr>
          <w:t>Defense Pricing and Contracting Class Deviation 2023-O0003—Temporary Authorizations for Covered Contracts Related to Ukraine</w:t>
        </w:r>
      </w:hyperlink>
      <w:r w:rsidR="00C65A19" w:rsidRPr="002016E1">
        <w:rPr>
          <w:rFonts w:ascii="Times New Roman" w:hAnsi="Times New Roman" w:cs="Times New Roman"/>
          <w:sz w:val="24"/>
          <w:szCs w:val="24"/>
        </w:rPr>
        <w:t>.</w:t>
      </w:r>
      <w:r w:rsidRPr="002016E1">
        <w:rPr>
          <w:rFonts w:ascii="Times New Roman" w:hAnsi="Times New Roman" w:cs="Times New Roman"/>
          <w:sz w:val="24"/>
          <w:szCs w:val="24"/>
        </w:rPr>
        <w:t xml:space="preserve">  </w:t>
      </w:r>
      <w:r w:rsidR="001F111D" w:rsidRPr="00783650">
        <w:rPr>
          <w:rFonts w:ascii="Times New Roman" w:hAnsi="Times New Roman" w:cs="Times New Roman"/>
          <w:color w:val="242424"/>
          <w:sz w:val="24"/>
          <w:szCs w:val="24"/>
        </w:rPr>
        <w:t>See AFARS 5153.206-93</w:t>
      </w:r>
      <w:del w:id="76" w:author="Jordan, Amanda C CIV USARMY HQDA ASA ALT (USA)" w:date="2023-03-21T09:26:00Z">
        <w:r w:rsidR="001F111D" w:rsidRPr="00783650" w:rsidDel="00144F1F">
          <w:rPr>
            <w:rFonts w:ascii="Times New Roman" w:hAnsi="Times New Roman" w:cs="Times New Roman"/>
            <w:color w:val="242424"/>
            <w:sz w:val="24"/>
            <w:szCs w:val="24"/>
          </w:rPr>
          <w:delText xml:space="preserve"> and AFARS 5153.303-12</w:delText>
        </w:r>
      </w:del>
      <w:r w:rsidR="001F111D" w:rsidRPr="00783650">
        <w:rPr>
          <w:rFonts w:ascii="Times New Roman" w:hAnsi="Times New Roman" w:cs="Times New Roman"/>
          <w:color w:val="242424"/>
          <w:sz w:val="24"/>
          <w:szCs w:val="24"/>
        </w:rPr>
        <w:t xml:space="preserve"> for instructions </w:t>
      </w:r>
      <w:del w:id="77" w:author="Jordan, Amanda C CIV USARMY HQDA ASA ALT (USA)" w:date="2023-03-21T09:26:00Z">
        <w:r w:rsidR="001F111D" w:rsidRPr="00783650" w:rsidDel="00144F1F">
          <w:rPr>
            <w:rFonts w:ascii="Times New Roman" w:hAnsi="Times New Roman" w:cs="Times New Roman"/>
            <w:color w:val="242424"/>
            <w:sz w:val="24"/>
            <w:szCs w:val="24"/>
          </w:rPr>
          <w:delText xml:space="preserve">and sample format </w:delText>
        </w:r>
      </w:del>
      <w:r w:rsidR="001F111D" w:rsidRPr="00783650">
        <w:rPr>
          <w:rFonts w:ascii="Times New Roman" w:hAnsi="Times New Roman" w:cs="Times New Roman"/>
          <w:color w:val="242424"/>
          <w:sz w:val="24"/>
          <w:szCs w:val="24"/>
        </w:rPr>
        <w:t>for reporting covered contracts applicable under this subpart to congressional defense committees.</w:t>
      </w:r>
    </w:p>
    <w:p w14:paraId="7974925F" w14:textId="68ADB14E" w:rsidR="008446D8" w:rsidRPr="000E37C1" w:rsidRDefault="0046383F" w:rsidP="00AC3ACC">
      <w:pPr>
        <w:pStyle w:val="Heading4"/>
      </w:pPr>
      <w:bookmarkStart w:id="78" w:name="_Toc514056309"/>
      <w:bookmarkStart w:id="79" w:name="_Toc1024339"/>
      <w:bookmarkStart w:id="80" w:name="_Toc77076562"/>
      <w:bookmarkStart w:id="81" w:name="_Toc77076633"/>
      <w:r w:rsidRPr="000E37C1">
        <w:t xml:space="preserve">5115.403-3 </w:t>
      </w:r>
      <w:r w:rsidR="00321269" w:rsidRPr="000E37C1">
        <w:t xml:space="preserve">Requiring </w:t>
      </w:r>
      <w:r w:rsidR="00483109" w:rsidRPr="000E37C1">
        <w:t>data</w:t>
      </w:r>
      <w:r w:rsidR="00321269" w:rsidRPr="000E37C1">
        <w:t xml:space="preserve"> other than </w:t>
      </w:r>
      <w:r w:rsidR="00483109" w:rsidRPr="000E37C1">
        <w:t xml:space="preserve">certified </w:t>
      </w:r>
      <w:r w:rsidR="00321269" w:rsidRPr="000E37C1">
        <w:t>cost or pricing data</w:t>
      </w:r>
      <w:r w:rsidR="001240C2" w:rsidRPr="000E37C1">
        <w:t>.</w:t>
      </w:r>
      <w:bookmarkEnd w:id="78"/>
      <w:bookmarkEnd w:id="79"/>
      <w:bookmarkEnd w:id="80"/>
      <w:bookmarkEnd w:id="81"/>
    </w:p>
    <w:p w14:paraId="37D36154" w14:textId="539E9ACC" w:rsidR="00CD7074"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 xml:space="preserve">(a)(4)  </w:t>
      </w:r>
      <w:r w:rsidR="00531722" w:rsidRPr="009A0B79">
        <w:rPr>
          <w:rFonts w:ascii="Times New Roman" w:hAnsi="Times New Roman" w:cs="Times New Roman"/>
          <w:sz w:val="24"/>
          <w:szCs w:val="24"/>
        </w:rPr>
        <w:t xml:space="preserve">The head of contracting activity makes the determination as specified in FAR 15.403-3(a)(4).  </w:t>
      </w:r>
      <w:r w:rsidRPr="009A0B79">
        <w:rPr>
          <w:rFonts w:ascii="Times New Roman" w:hAnsi="Times New Roman" w:cs="Times New Roman"/>
          <w:sz w:val="24"/>
          <w:szCs w:val="24"/>
        </w:rPr>
        <w:t xml:space="preserve">See </w:t>
      </w:r>
      <w:hyperlink r:id="rId19"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82" w:name="_Toc514056310"/>
      <w:bookmarkStart w:id="83" w:name="_Toc1024340"/>
      <w:bookmarkStart w:id="84" w:name="_Toc77076563"/>
      <w:bookmarkStart w:id="85" w:name="_Toc77076634"/>
      <w:r>
        <w:t xml:space="preserve">5115.403-3-90  </w:t>
      </w:r>
      <w:bookmarkEnd w:id="82"/>
      <w:bookmarkEnd w:id="83"/>
      <w:bookmarkEnd w:id="84"/>
      <w:r w:rsidR="00367B0B">
        <w:t>Process and Reporting Requirements Pertaining to Contractor Denials of Contracting Officer Requests for Data Other Than Certified Cost or Pricing Data.</w:t>
      </w:r>
      <w:bookmarkEnd w:id="85"/>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20">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86" w:name="_Toc514056311"/>
      <w:bookmarkStart w:id="87" w:name="_Toc1024341"/>
      <w:bookmarkStart w:id="88" w:name="_Toc77076564"/>
      <w:bookmarkStart w:id="89" w:name="_Toc77076635"/>
      <w:r>
        <w:t>5115.404  Proposal analysis.</w:t>
      </w:r>
      <w:bookmarkEnd w:id="86"/>
      <w:bookmarkEnd w:id="87"/>
      <w:bookmarkEnd w:id="88"/>
      <w:bookmarkEnd w:id="89"/>
    </w:p>
    <w:p w14:paraId="4F9794E8" w14:textId="22B9C297" w:rsidR="00CD7074" w:rsidRDefault="00CD7074" w:rsidP="009A0B79">
      <w:pPr>
        <w:pStyle w:val="Heading4"/>
      </w:pPr>
      <w:bookmarkStart w:id="90" w:name="_Toc514056312"/>
      <w:bookmarkStart w:id="91" w:name="_Toc1024342"/>
      <w:bookmarkStart w:id="92" w:name="_Toc77076565"/>
      <w:bookmarkStart w:id="93" w:name="_Toc77076636"/>
      <w:r>
        <w:t>5115.404-1  Proposal analysis techniques.</w:t>
      </w:r>
      <w:bookmarkEnd w:id="90"/>
      <w:bookmarkEnd w:id="91"/>
      <w:bookmarkEnd w:id="92"/>
      <w:bookmarkEnd w:id="93"/>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21">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94" w:name="_Toc514056313"/>
      <w:bookmarkStart w:id="95" w:name="_Toc1024343"/>
      <w:bookmarkStart w:id="96" w:name="_Toc77076566"/>
      <w:bookmarkStart w:id="97" w:name="_Toc77076637"/>
      <w:r w:rsidRPr="006F1D5E">
        <w:t>51</w:t>
      </w:r>
      <w:r w:rsidR="006F1D5E" w:rsidRPr="006F1D5E">
        <w:t>15.404-4  Profit</w:t>
      </w:r>
      <w:r w:rsidR="00B933DB">
        <w:t>.</w:t>
      </w:r>
      <w:bookmarkEnd w:id="94"/>
      <w:bookmarkEnd w:id="95"/>
      <w:bookmarkEnd w:id="96"/>
      <w:bookmarkEnd w:id="97"/>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 xml:space="preserve">(2)(C)(2)  </w:t>
      </w:r>
      <w:r w:rsidR="00531722" w:rsidRPr="009A0B79">
        <w:rPr>
          <w:rFonts w:ascii="Times New Roman" w:hAnsi="Times New Roman" w:cs="Times New Roman"/>
          <w:sz w:val="24"/>
          <w:szCs w:val="24"/>
        </w:rPr>
        <w:t>The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8" w:name="_Toc514056314"/>
      <w:bookmarkStart w:id="99" w:name="_Toc1024344"/>
      <w:bookmarkStart w:id="100" w:name="_Toc77076567"/>
      <w:bookmarkStart w:id="101" w:name="_Toc77076638"/>
      <w:r w:rsidRPr="00321269">
        <w:t>5115.406  Documentation.</w:t>
      </w:r>
      <w:bookmarkEnd w:id="98"/>
      <w:bookmarkEnd w:id="99"/>
      <w:bookmarkEnd w:id="100"/>
      <w:bookmarkEnd w:id="101"/>
    </w:p>
    <w:p w14:paraId="7974926C" w14:textId="77777777" w:rsidR="008446D8" w:rsidRPr="007329F3" w:rsidRDefault="00321269" w:rsidP="009A0B79">
      <w:pPr>
        <w:pStyle w:val="Heading4"/>
      </w:pPr>
      <w:bookmarkStart w:id="102" w:name="_Toc514056315"/>
      <w:bookmarkStart w:id="103" w:name="_Toc1024345"/>
      <w:bookmarkStart w:id="104" w:name="_Toc77076568"/>
      <w:bookmarkStart w:id="105" w:name="_Toc77076639"/>
      <w:r w:rsidRPr="007329F3">
        <w:t>5115.406-1  Prenegotiation objectives.</w:t>
      </w:r>
      <w:bookmarkEnd w:id="102"/>
      <w:bookmarkEnd w:id="103"/>
      <w:bookmarkEnd w:id="104"/>
      <w:bookmarkEnd w:id="105"/>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r w:rsidR="00DC5842">
        <w:rPr>
          <w:rFonts w:ascii="Times New Roman" w:hAnsi="Times New Roman" w:cs="Times New Roman"/>
          <w:sz w:val="24"/>
          <w:szCs w:val="24"/>
        </w:rPr>
        <w:t>p</w:t>
      </w:r>
      <w:r w:rsidRPr="00321269">
        <w:rPr>
          <w:rFonts w:ascii="Times New Roman" w:hAnsi="Times New Roman" w:cs="Times New Roman"/>
          <w:sz w:val="24"/>
          <w:szCs w:val="24"/>
        </w:rPr>
        <w:t xml:space="preserve">renegotiation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r w:rsidR="00DC5842">
        <w:rPr>
          <w:rFonts w:ascii="Times New Roman" w:hAnsi="Times New Roman" w:cs="Times New Roman"/>
          <w:sz w:val="24"/>
          <w:szCs w:val="24"/>
        </w:rPr>
        <w:t>p</w:t>
      </w:r>
      <w:r w:rsidRPr="00321269">
        <w:rPr>
          <w:rFonts w:ascii="Times New Roman" w:hAnsi="Times New Roman" w:cs="Times New Roman"/>
          <w:sz w:val="24"/>
          <w:szCs w:val="24"/>
        </w:rPr>
        <w:t xml:space="preserve">renegotiation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prenegotiation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include </w:t>
      </w:r>
      <w:r w:rsidRPr="06999180">
        <w:rPr>
          <w:rFonts w:ascii="Times New Roman" w:hAnsi="Times New Roman" w:cs="Times New Roman"/>
          <w:sz w:val="24"/>
          <w:szCs w:val="24"/>
        </w:rPr>
        <w:t xml:space="preserve"> the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06" w:name="_Toc514056316"/>
      <w:bookmarkStart w:id="107" w:name="_Toc1024346"/>
      <w:bookmarkStart w:id="108" w:name="_Toc77076569"/>
      <w:bookmarkStart w:id="109" w:name="_Toc77076640"/>
      <w:r w:rsidRPr="00321269">
        <w:t>5115.406-3  Documenting the negotiation.</w:t>
      </w:r>
      <w:bookmarkEnd w:id="106"/>
      <w:bookmarkEnd w:id="107"/>
      <w:bookmarkEnd w:id="108"/>
      <w:bookmarkEnd w:id="109"/>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3"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10" w:name="_Toc514056317"/>
      <w:bookmarkStart w:id="111" w:name="_Toc1024347"/>
      <w:bookmarkStart w:id="112" w:name="_Toc77076570"/>
      <w:bookmarkStart w:id="113" w:name="_Toc77076641"/>
      <w:r>
        <w:t>5115.407-3  Forward pricing rate agreements.</w:t>
      </w:r>
      <w:bookmarkEnd w:id="110"/>
      <w:bookmarkEnd w:id="111"/>
      <w:bookmarkEnd w:id="112"/>
      <w:bookmarkEnd w:id="113"/>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 xml:space="preserve">(b)(i) </w:t>
      </w:r>
      <w:r>
        <w:rPr>
          <w:rFonts w:ascii="Times New Roman" w:hAnsi="Times New Roman" w:cs="Times New Roman"/>
          <w:sz w:val="24"/>
          <w:szCs w:val="24"/>
        </w:rPr>
        <w:t xml:space="preserve"> </w:t>
      </w:r>
      <w:r w:rsidR="00531722">
        <w:rPr>
          <w:rFonts w:ascii="Times New Roman" w:hAnsi="Times New Roman" w:cs="Times New Roman"/>
          <w:sz w:val="24"/>
          <w:szCs w:val="24"/>
        </w:rPr>
        <w:t xml:space="preserve">The head of the contracting activity may waive rates as described in DFARS 215.407-3(b)(i).  </w:t>
      </w:r>
      <w:r>
        <w:rPr>
          <w:rFonts w:ascii="Times New Roman" w:hAnsi="Times New Roman" w:cs="Times New Roman"/>
          <w:sz w:val="24"/>
          <w:szCs w:val="24"/>
        </w:rPr>
        <w:t xml:space="preserve">See </w:t>
      </w:r>
      <w:hyperlink r:id="rId24"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14" w:name="_Toc514056318"/>
      <w:bookmarkStart w:id="115" w:name="_Toc1024348"/>
      <w:bookmarkStart w:id="116" w:name="_Toc77076571"/>
      <w:bookmarkStart w:id="117" w:name="_Toc77076642"/>
      <w:r w:rsidRPr="007329F3">
        <w:t>5115.407-4  Should-cost review.</w:t>
      </w:r>
      <w:bookmarkEnd w:id="114"/>
      <w:bookmarkEnd w:id="115"/>
      <w:bookmarkEnd w:id="116"/>
      <w:bookmarkEnd w:id="117"/>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 xml:space="preserve">(2)(B)  </w:t>
      </w:r>
      <w:r w:rsidR="00531722" w:rsidRPr="00AE3F6A">
        <w:rPr>
          <w:rFonts w:ascii="Times New Roman" w:hAnsi="Times New Roman" w:cs="Times New Roman"/>
          <w:sz w:val="24"/>
          <w:szCs w:val="24"/>
        </w:rPr>
        <w:t>The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5"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8" w:name="_Toc514056319"/>
      <w:bookmarkStart w:id="119" w:name="_Toc1024349"/>
      <w:bookmarkStart w:id="120" w:name="_Toc77076572"/>
      <w:bookmarkStart w:id="121" w:name="_Toc77076643"/>
      <w:r w:rsidRPr="00321269">
        <w:t>Subpart 5115.6 – Unsolicited Proposals</w:t>
      </w:r>
      <w:bookmarkEnd w:id="118"/>
      <w:bookmarkEnd w:id="119"/>
      <w:bookmarkEnd w:id="120"/>
      <w:bookmarkEnd w:id="121"/>
    </w:p>
    <w:p w14:paraId="79749277" w14:textId="77777777" w:rsidR="008446D8" w:rsidRPr="007329F3" w:rsidRDefault="00321269" w:rsidP="00AE3F6A">
      <w:pPr>
        <w:pStyle w:val="Heading4"/>
      </w:pPr>
      <w:bookmarkStart w:id="122" w:name="_Toc514056320"/>
      <w:bookmarkStart w:id="123" w:name="_Toc1024350"/>
      <w:bookmarkStart w:id="124" w:name="_Toc77076573"/>
      <w:bookmarkStart w:id="125" w:name="_Toc77076644"/>
      <w:r w:rsidRPr="007329F3">
        <w:t>5115.606  Agency procedures.</w:t>
      </w:r>
      <w:bookmarkEnd w:id="122"/>
      <w:bookmarkEnd w:id="123"/>
      <w:bookmarkEnd w:id="124"/>
      <w:bookmarkEnd w:id="125"/>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6"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6" w:name="_Toc1024351"/>
      <w:bookmarkStart w:id="127" w:name="_Toc77076574"/>
      <w:bookmarkStart w:id="128" w:name="_Toc77076645"/>
      <w:r w:rsidRPr="00247846">
        <w:t>5115.608  Prohibitions.</w:t>
      </w:r>
      <w:bookmarkEnd w:id="126"/>
      <w:bookmarkEnd w:id="127"/>
      <w:bookmarkEnd w:id="128"/>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22B80"/>
    <w:rsid w:val="00035BE3"/>
    <w:rsid w:val="0003770E"/>
    <w:rsid w:val="000452B4"/>
    <w:rsid w:val="00056550"/>
    <w:rsid w:val="00056FB6"/>
    <w:rsid w:val="00061C50"/>
    <w:rsid w:val="00062293"/>
    <w:rsid w:val="000647FE"/>
    <w:rsid w:val="00070E70"/>
    <w:rsid w:val="000772A5"/>
    <w:rsid w:val="00081FEB"/>
    <w:rsid w:val="0008330E"/>
    <w:rsid w:val="00092704"/>
    <w:rsid w:val="00094EF6"/>
    <w:rsid w:val="00097392"/>
    <w:rsid w:val="000C15D7"/>
    <w:rsid w:val="000C56B1"/>
    <w:rsid w:val="000D421A"/>
    <w:rsid w:val="000D61C1"/>
    <w:rsid w:val="000E14AB"/>
    <w:rsid w:val="000E156C"/>
    <w:rsid w:val="000E37C1"/>
    <w:rsid w:val="000F2E25"/>
    <w:rsid w:val="000F44EC"/>
    <w:rsid w:val="000F7948"/>
    <w:rsid w:val="00101361"/>
    <w:rsid w:val="00101C5F"/>
    <w:rsid w:val="001029AB"/>
    <w:rsid w:val="00104022"/>
    <w:rsid w:val="0010570C"/>
    <w:rsid w:val="00111D2A"/>
    <w:rsid w:val="001176B4"/>
    <w:rsid w:val="001240C2"/>
    <w:rsid w:val="0013371F"/>
    <w:rsid w:val="00144F1F"/>
    <w:rsid w:val="001463D7"/>
    <w:rsid w:val="00151210"/>
    <w:rsid w:val="00160EA5"/>
    <w:rsid w:val="00162A83"/>
    <w:rsid w:val="00162AFA"/>
    <w:rsid w:val="00162C01"/>
    <w:rsid w:val="00164955"/>
    <w:rsid w:val="00172832"/>
    <w:rsid w:val="00175B41"/>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111D"/>
    <w:rsid w:val="001F3DDF"/>
    <w:rsid w:val="001F45D2"/>
    <w:rsid w:val="002016E1"/>
    <w:rsid w:val="00216C41"/>
    <w:rsid w:val="0022269D"/>
    <w:rsid w:val="002229FF"/>
    <w:rsid w:val="00224076"/>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55F8"/>
    <w:rsid w:val="002A71E3"/>
    <w:rsid w:val="002C14A0"/>
    <w:rsid w:val="002C16DD"/>
    <w:rsid w:val="002C3B59"/>
    <w:rsid w:val="002C3E70"/>
    <w:rsid w:val="002C4A74"/>
    <w:rsid w:val="002C4B51"/>
    <w:rsid w:val="002D0917"/>
    <w:rsid w:val="002D4DFA"/>
    <w:rsid w:val="002D67AD"/>
    <w:rsid w:val="002D704B"/>
    <w:rsid w:val="002E085E"/>
    <w:rsid w:val="002E4A17"/>
    <w:rsid w:val="002E5F47"/>
    <w:rsid w:val="002E644B"/>
    <w:rsid w:val="002E7B99"/>
    <w:rsid w:val="0030041C"/>
    <w:rsid w:val="0030157E"/>
    <w:rsid w:val="0030221A"/>
    <w:rsid w:val="00302ACB"/>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5D58"/>
    <w:rsid w:val="00367B0B"/>
    <w:rsid w:val="00370195"/>
    <w:rsid w:val="00372CB9"/>
    <w:rsid w:val="003746E6"/>
    <w:rsid w:val="003A5EEB"/>
    <w:rsid w:val="003A75E5"/>
    <w:rsid w:val="003B1ECC"/>
    <w:rsid w:val="003C0470"/>
    <w:rsid w:val="003C38B9"/>
    <w:rsid w:val="003C5940"/>
    <w:rsid w:val="003D3431"/>
    <w:rsid w:val="003E5555"/>
    <w:rsid w:val="003E5FCE"/>
    <w:rsid w:val="003E7349"/>
    <w:rsid w:val="003E7D2F"/>
    <w:rsid w:val="003F2216"/>
    <w:rsid w:val="00400E67"/>
    <w:rsid w:val="0040115F"/>
    <w:rsid w:val="00401633"/>
    <w:rsid w:val="0041069B"/>
    <w:rsid w:val="004154DF"/>
    <w:rsid w:val="0042200C"/>
    <w:rsid w:val="00423432"/>
    <w:rsid w:val="00423BA5"/>
    <w:rsid w:val="00424C7C"/>
    <w:rsid w:val="00431BA6"/>
    <w:rsid w:val="004342BC"/>
    <w:rsid w:val="00435211"/>
    <w:rsid w:val="00462376"/>
    <w:rsid w:val="0046383F"/>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3643"/>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2F54"/>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576F"/>
    <w:rsid w:val="005D6C1D"/>
    <w:rsid w:val="005E3AA3"/>
    <w:rsid w:val="005E5302"/>
    <w:rsid w:val="005F5C97"/>
    <w:rsid w:val="005F6798"/>
    <w:rsid w:val="00605DC8"/>
    <w:rsid w:val="0061390C"/>
    <w:rsid w:val="00614514"/>
    <w:rsid w:val="00615837"/>
    <w:rsid w:val="00621730"/>
    <w:rsid w:val="00621982"/>
    <w:rsid w:val="006304BC"/>
    <w:rsid w:val="00642B85"/>
    <w:rsid w:val="00652788"/>
    <w:rsid w:val="00653D22"/>
    <w:rsid w:val="00664A88"/>
    <w:rsid w:val="0066539D"/>
    <w:rsid w:val="00667C7C"/>
    <w:rsid w:val="006705D4"/>
    <w:rsid w:val="006712F4"/>
    <w:rsid w:val="00677543"/>
    <w:rsid w:val="00677569"/>
    <w:rsid w:val="00680DA5"/>
    <w:rsid w:val="00682B78"/>
    <w:rsid w:val="00692602"/>
    <w:rsid w:val="00693FEF"/>
    <w:rsid w:val="0069667C"/>
    <w:rsid w:val="00697D44"/>
    <w:rsid w:val="006A2454"/>
    <w:rsid w:val="006A3B87"/>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713"/>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650"/>
    <w:rsid w:val="00783E99"/>
    <w:rsid w:val="00787486"/>
    <w:rsid w:val="007A0141"/>
    <w:rsid w:val="007B1C05"/>
    <w:rsid w:val="007B73F7"/>
    <w:rsid w:val="007D015B"/>
    <w:rsid w:val="007D080C"/>
    <w:rsid w:val="007D6422"/>
    <w:rsid w:val="007D718C"/>
    <w:rsid w:val="007E2FED"/>
    <w:rsid w:val="007E318F"/>
    <w:rsid w:val="007E5EE0"/>
    <w:rsid w:val="007F30C2"/>
    <w:rsid w:val="007F45B9"/>
    <w:rsid w:val="007F6092"/>
    <w:rsid w:val="00801BD7"/>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1F1E"/>
    <w:rsid w:val="008C2D05"/>
    <w:rsid w:val="008C4B28"/>
    <w:rsid w:val="008C5F5F"/>
    <w:rsid w:val="008D44F0"/>
    <w:rsid w:val="008E1C62"/>
    <w:rsid w:val="008E2622"/>
    <w:rsid w:val="008E77B2"/>
    <w:rsid w:val="00900BC9"/>
    <w:rsid w:val="009022EC"/>
    <w:rsid w:val="00903C8A"/>
    <w:rsid w:val="009046A8"/>
    <w:rsid w:val="00907B99"/>
    <w:rsid w:val="009137DE"/>
    <w:rsid w:val="009155FF"/>
    <w:rsid w:val="0092487A"/>
    <w:rsid w:val="00930CBE"/>
    <w:rsid w:val="00931A05"/>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2ACA"/>
    <w:rsid w:val="00A652EC"/>
    <w:rsid w:val="00A67DB0"/>
    <w:rsid w:val="00A70D1E"/>
    <w:rsid w:val="00A723D4"/>
    <w:rsid w:val="00A7425E"/>
    <w:rsid w:val="00A87670"/>
    <w:rsid w:val="00A93766"/>
    <w:rsid w:val="00A94F6F"/>
    <w:rsid w:val="00A96FA1"/>
    <w:rsid w:val="00AA2019"/>
    <w:rsid w:val="00AB1454"/>
    <w:rsid w:val="00AB529C"/>
    <w:rsid w:val="00AB6CAF"/>
    <w:rsid w:val="00AB7229"/>
    <w:rsid w:val="00AC1907"/>
    <w:rsid w:val="00AC3ACC"/>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2FE0"/>
    <w:rsid w:val="00B13FFE"/>
    <w:rsid w:val="00B15C24"/>
    <w:rsid w:val="00B27267"/>
    <w:rsid w:val="00B309C2"/>
    <w:rsid w:val="00B34088"/>
    <w:rsid w:val="00B34E02"/>
    <w:rsid w:val="00B5725C"/>
    <w:rsid w:val="00B6131B"/>
    <w:rsid w:val="00B6737E"/>
    <w:rsid w:val="00B77207"/>
    <w:rsid w:val="00B81A4D"/>
    <w:rsid w:val="00B81FDC"/>
    <w:rsid w:val="00B86ECE"/>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65A19"/>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314F9"/>
    <w:rsid w:val="00D41CF3"/>
    <w:rsid w:val="00D552BB"/>
    <w:rsid w:val="00D560F6"/>
    <w:rsid w:val="00D6034F"/>
    <w:rsid w:val="00D711B6"/>
    <w:rsid w:val="00D71242"/>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1011"/>
    <w:rsid w:val="00E53ECE"/>
    <w:rsid w:val="00E542AF"/>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 w:type="character" w:styleId="UnresolvedMention">
    <w:name w:val="Unresolved Mention"/>
    <w:basedOn w:val="DefaultParagraphFont"/>
    <w:uiPriority w:val="99"/>
    <w:semiHidden/>
    <w:unhideWhenUsed/>
    <w:rsid w:val="000D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102333633">
      <w:bodyDiv w:val="1"/>
      <w:marLeft w:val="0"/>
      <w:marRight w:val="0"/>
      <w:marTop w:val="0"/>
      <w:marBottom w:val="0"/>
      <w:divBdr>
        <w:top w:val="none" w:sz="0" w:space="0" w:color="auto"/>
        <w:left w:val="none" w:sz="0" w:space="0" w:color="auto"/>
        <w:bottom w:val="none" w:sz="0" w:space="0" w:color="auto"/>
        <w:right w:val="none" w:sz="0" w:space="0" w:color="auto"/>
      </w:divBdr>
    </w:div>
    <w:div w:id="1465779812">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2482-22-DPC.pdf" TargetMode="External"/><Relationship Id="rId26" Type="http://schemas.openxmlformats.org/officeDocument/2006/relationships/hyperlink" Target="http://www.apd.army.mil/"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15.aspx" TargetMode="External"/><Relationship Id="rId25"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www.acq.osd.mil/dpap/policy/policyvault/USA000642-19-DPC.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PGI/PGI_5115.aspx" TargetMode="External"/><Relationship Id="rId28" Type="http://schemas.microsoft.com/office/2011/relationships/people" Target="people.xm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army.mil" TargetMode="External"/><Relationship Id="rId22" Type="http://schemas.openxmlformats.org/officeDocument/2006/relationships/hyperlink" Target="https://spcs3.kc.army.mil/asaalt/procurement/AFARS/AFARS_AppGG.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correct typo at 5115.303 para (iv) that references “Contracting activities shall submit nominations for SSA appointment to the AAE, DASA(P) or Senior Services Manager as indicated in paragraphs (a)(i) and (ii) of this section.”  There is no paragraph (a) in this section because we deleted when added the Table 15-1.  </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DASAP-90-806</_dlc_DocId>
    <_dlc_DocIdUrl xmlns="4d2834f2-6e62-48ef-822a-880d84868a39">
      <Url>https://spcs3.kc.army.mil/asaalt/ZPTeam/PPS/_layouts/15/DocIdRedir.aspx?ID=DASAP-90-806</Url>
      <Description>DASAP-90-806</Description>
    </_dlc_DocIdUrl>
    <Part xmlns="4d2834f2-6e62-48ef-822a-880d84868a39">5115</Part>
    <Subpart xmlns="4d2834f2-6e62-48ef-822a-880d84868a39" xsi:nil="true"/>
    <AFARSRevisionNo xmlns="4d2834f2-6e62-48ef-822a-880d84868a39">28.10</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BD59EE-E2DB-49D4-B5F4-E7AA82B0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E7A6E-FAB8-43B9-B2EA-434BAE6C295B}">
  <ds:schemaRefs>
    <ds:schemaRef ds:uri="http://schemas.microsoft.com/sharepoint/events"/>
  </ds:schemaRefs>
</ds:datastoreItem>
</file>

<file path=customXml/itemProps3.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4.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AFARS 5115_Revision_28_10</vt:lpstr>
    </vt:vector>
  </TitlesOfParts>
  <Company>U.S. Army</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5115_Revision_28_10</dc:title>
  <dc:creator>Administrator</dc:creator>
  <cp:lastModifiedBy>AMANDA</cp:lastModifiedBy>
  <cp:revision>4</cp:revision>
  <cp:lastPrinted>2018-11-30T20:42:00Z</cp:lastPrinted>
  <dcterms:created xsi:type="dcterms:W3CDTF">2023-03-21T13:26:00Z</dcterms:created>
  <dcterms:modified xsi:type="dcterms:W3CDTF">2023-04-13T19:00:00Z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e5a42bdd-ffad-4644-86ea-db6a66eea072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2022-11-15T14:12:25Z</vt:filetime>
  </property>
  <property fmtid="{D5CDD505-2E9C-101B-9397-08002B2CF9AE}" pid="47" name="Template">
    <vt:lpwstr>No</vt:lpwstr>
  </property>
</Properties>
</file>