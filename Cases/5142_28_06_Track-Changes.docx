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79935600" w14:textId="24AA550A"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del w:id="0" w:author="AMANDA" w:date="2022-08-09T09:14:00Z">
        <w:r w:rsidR="00E95E81" w:rsidDel="00F97C16">
          <w:rPr>
            <w:rFonts w:ascii="Times New Roman" w:hAnsi="Times New Roman" w:cs="Times New Roman"/>
            <w:i/>
            <w:sz w:val="24"/>
            <w:szCs w:val="24"/>
          </w:rPr>
          <w:delText>23 March</w:delText>
        </w:r>
      </w:del>
      <w:ins w:id="1" w:author="AMANDA" w:date="2022-08-09T09:14:00Z">
        <w:r w:rsidR="00F97C16">
          <w:rPr>
            <w:rFonts w:ascii="Times New Roman" w:hAnsi="Times New Roman" w:cs="Times New Roman"/>
            <w:i/>
            <w:sz w:val="24"/>
            <w:szCs w:val="24"/>
          </w:rPr>
          <w:t>09 August</w:t>
        </w:r>
      </w:ins>
      <w:r w:rsidR="0047249A">
        <w:rPr>
          <w:rFonts w:ascii="Times New Roman" w:hAnsi="Times New Roman" w:cs="Times New Roman"/>
          <w:i/>
          <w:sz w:val="24"/>
          <w:szCs w:val="24"/>
        </w:rPr>
        <w:t xml:space="preserve"> 2022</w:t>
      </w:r>
      <w:r w:rsidRPr="00013162">
        <w:rPr>
          <w:rFonts w:ascii="Times New Roman" w:hAnsi="Times New Roman" w:cs="Times New Roman"/>
          <w:i/>
          <w:sz w:val="24"/>
          <w:szCs w:val="24"/>
        </w:rPr>
        <w:t>)</w:t>
      </w:r>
    </w:p>
    <w:p w14:paraId="2748CEF5" w14:textId="0F1D37F9" w:rsidR="00D0551A" w:rsidRPr="00D0551A" w:rsidRDefault="00013162">
      <w:pPr>
        <w:pStyle w:val="TOC3"/>
        <w:tabs>
          <w:tab w:val="right" w:leader="dot" w:pos="9350"/>
        </w:tabs>
        <w:rPr>
          <w:rFonts w:ascii="Times New Roman" w:eastAsiaTheme="minorEastAsia" w:hAnsi="Times New Roman" w:cs="Times New Roman"/>
          <w:noProof/>
          <w:sz w:val="24"/>
          <w:szCs w:val="24"/>
        </w:rPr>
      </w:pPr>
      <w:r w:rsidRPr="00D0551A">
        <w:rPr>
          <w:rFonts w:ascii="Times New Roman" w:hAnsi="Times New Roman" w:cs="Times New Roman"/>
          <w:i/>
          <w:sz w:val="24"/>
          <w:szCs w:val="24"/>
        </w:rPr>
        <w:fldChar w:fldCharType="begin"/>
      </w:r>
      <w:r w:rsidRPr="00D0551A">
        <w:rPr>
          <w:rFonts w:ascii="Times New Roman" w:hAnsi="Times New Roman" w:cs="Times New Roman"/>
          <w:i/>
          <w:sz w:val="24"/>
          <w:szCs w:val="24"/>
        </w:rPr>
        <w:instrText xml:space="preserve"> TOC \o "1-4" \h \z \u </w:instrText>
      </w:r>
      <w:r w:rsidRPr="00D0551A">
        <w:rPr>
          <w:rFonts w:ascii="Times New Roman" w:hAnsi="Times New Roman" w:cs="Times New Roman"/>
          <w:i/>
          <w:sz w:val="24"/>
          <w:szCs w:val="24"/>
        </w:rPr>
        <w:fldChar w:fldCharType="separate"/>
      </w:r>
      <w:hyperlink w:anchor="_Toc514071184" w:history="1">
        <w:r w:rsidR="00D0551A" w:rsidRPr="00D0551A">
          <w:rPr>
            <w:rStyle w:val="Hyperlink"/>
            <w:rFonts w:ascii="Times New Roman" w:hAnsi="Times New Roman" w:cs="Times New Roman"/>
            <w:noProof/>
            <w:sz w:val="24"/>
            <w:szCs w:val="24"/>
          </w:rPr>
          <w:t>Subpart 5142.1 – Contract Audit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F3865F2" w14:textId="5368B2A2"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85" w:history="1">
        <w:r w:rsidR="00D0551A" w:rsidRPr="00D0551A">
          <w:rPr>
            <w:rStyle w:val="Hyperlink"/>
            <w:rFonts w:ascii="Times New Roman" w:hAnsi="Times New Roman" w:cs="Times New Roman"/>
            <w:noProof/>
            <w:sz w:val="24"/>
            <w:szCs w:val="24"/>
          </w:rPr>
          <w:t>5142.190  Follow-up on contract audit reports.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1ABBFB2" w14:textId="5DD4CC97"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86" w:history="1">
        <w:r w:rsidR="00D0551A" w:rsidRPr="00D0551A">
          <w:rPr>
            <w:rStyle w:val="Hyperlink"/>
            <w:rFonts w:ascii="Times New Roman" w:hAnsi="Times New Roman" w:cs="Times New Roman"/>
            <w:noProof/>
            <w:sz w:val="24"/>
            <w:szCs w:val="24"/>
          </w:rPr>
          <w:t>5142.190-1  Responsibilities.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54E5CDC7" w14:textId="0314007C"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87" w:history="1">
        <w:r w:rsidR="00D0551A" w:rsidRPr="00D0551A">
          <w:rPr>
            <w:rStyle w:val="Hyperlink"/>
            <w:rFonts w:ascii="Times New Roman" w:hAnsi="Times New Roman" w:cs="Times New Roman"/>
            <w:noProof/>
            <w:sz w:val="24"/>
            <w:szCs w:val="24"/>
          </w:rPr>
          <w:t>5142.190-2  Tracking of contract audit report recommendations.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2</w:t>
        </w:r>
        <w:r w:rsidR="00D0551A" w:rsidRPr="00D0551A">
          <w:rPr>
            <w:rFonts w:ascii="Times New Roman" w:hAnsi="Times New Roman" w:cs="Times New Roman"/>
            <w:noProof/>
            <w:webHidden/>
            <w:sz w:val="24"/>
            <w:szCs w:val="24"/>
          </w:rPr>
          <w:fldChar w:fldCharType="end"/>
        </w:r>
      </w:hyperlink>
    </w:p>
    <w:p w14:paraId="0F143B64" w14:textId="6F0BB2D3"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88" w:history="1">
        <w:r w:rsidR="00D0551A" w:rsidRPr="00D0551A">
          <w:rPr>
            <w:rStyle w:val="Hyperlink"/>
            <w:rFonts w:ascii="Times New Roman" w:hAnsi="Times New Roman" w:cs="Times New Roman"/>
            <w:noProof/>
            <w:sz w:val="24"/>
            <w:szCs w:val="24"/>
          </w:rPr>
          <w:t>5142.190-3  Reporting.</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1637149E" w14:textId="5C8E7703"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89" w:history="1">
        <w:r w:rsidR="00D0551A" w:rsidRPr="00D0551A">
          <w:rPr>
            <w:rStyle w:val="Hyperlink"/>
            <w:rFonts w:ascii="Times New Roman" w:hAnsi="Times New Roman" w:cs="Times New Roman"/>
            <w:noProof/>
            <w:sz w:val="24"/>
            <w:szCs w:val="24"/>
          </w:rPr>
          <w:t>5142.190-4  Overage Audit Review Boards.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5A1EA818" w14:textId="2B2DA8C9"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190" w:history="1">
        <w:r w:rsidR="00D0551A" w:rsidRPr="00D0551A">
          <w:rPr>
            <w:rStyle w:val="Hyperlink"/>
            <w:rFonts w:ascii="Times New Roman" w:hAnsi="Times New Roman" w:cs="Times New Roman"/>
            <w:noProof/>
            <w:sz w:val="24"/>
            <w:szCs w:val="24"/>
          </w:rPr>
          <w:t>Subpart 5142.2 – Contract Administration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6523917C" w14:textId="0E6050F9"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91" w:history="1">
        <w:r w:rsidR="00D0551A" w:rsidRPr="00D0551A">
          <w:rPr>
            <w:rStyle w:val="Hyperlink"/>
            <w:rFonts w:ascii="Times New Roman" w:hAnsi="Times New Roman" w:cs="Times New Roman"/>
            <w:noProof/>
            <w:sz w:val="24"/>
            <w:szCs w:val="24"/>
          </w:rPr>
          <w:t>5142.202  Assignment of contract administration.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20912A0D" w14:textId="3B0B9DB1"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192" w:history="1">
        <w:r w:rsidR="00D0551A" w:rsidRPr="00D0551A">
          <w:rPr>
            <w:rStyle w:val="Hyperlink"/>
            <w:rFonts w:ascii="Times New Roman" w:hAnsi="Times New Roman" w:cs="Times New Roman"/>
            <w:noProof/>
            <w:sz w:val="24"/>
            <w:szCs w:val="24"/>
          </w:rPr>
          <w:t>Subpart 5142.3 – Contract Administration Office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7C06ECB1" w14:textId="49EAB887"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93" w:history="1">
        <w:r w:rsidR="00D0551A" w:rsidRPr="00D0551A">
          <w:rPr>
            <w:rStyle w:val="Hyperlink"/>
            <w:rFonts w:ascii="Times New Roman" w:hAnsi="Times New Roman" w:cs="Times New Roman"/>
            <w:noProof/>
            <w:sz w:val="24"/>
            <w:szCs w:val="24"/>
          </w:rPr>
          <w:t>5142.302  Contract administration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30B33671" w14:textId="70581064"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194" w:history="1">
        <w:r w:rsidR="00D0551A" w:rsidRPr="00D0551A">
          <w:rPr>
            <w:rStyle w:val="Hyperlink"/>
            <w:rFonts w:ascii="Times New Roman" w:hAnsi="Times New Roman" w:cs="Times New Roman"/>
            <w:noProof/>
            <w:sz w:val="24"/>
            <w:szCs w:val="24"/>
          </w:rPr>
          <w:t>Subpart 5142.6 – Corporate Administrative Contracting Officer</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663C5581" w14:textId="75DE4E63"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95" w:history="1">
        <w:r w:rsidR="00D0551A" w:rsidRPr="00D0551A">
          <w:rPr>
            <w:rStyle w:val="Hyperlink"/>
            <w:rFonts w:ascii="Times New Roman" w:hAnsi="Times New Roman" w:cs="Times New Roman"/>
            <w:noProof/>
            <w:sz w:val="24"/>
            <w:szCs w:val="24"/>
          </w:rPr>
          <w:t>5142.602  Assignment and location.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33A92881" w14:textId="236751CC"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196" w:history="1">
        <w:r w:rsidR="00D0551A" w:rsidRPr="00D0551A">
          <w:rPr>
            <w:rStyle w:val="Hyperlink"/>
            <w:rFonts w:ascii="Times New Roman" w:hAnsi="Times New Roman" w:cs="Times New Roman"/>
            <w:noProof/>
            <w:sz w:val="24"/>
            <w:szCs w:val="24"/>
          </w:rPr>
          <w:t>Subpart 5142.7 – Indirect Cost Rates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7B83B341" w14:textId="07ACBADB"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97" w:history="1">
        <w:r w:rsidR="00D0551A" w:rsidRPr="00D0551A">
          <w:rPr>
            <w:rStyle w:val="Hyperlink"/>
            <w:rFonts w:ascii="Times New Roman" w:hAnsi="Times New Roman" w:cs="Times New Roman"/>
            <w:noProof/>
            <w:sz w:val="24"/>
            <w:szCs w:val="24"/>
          </w:rPr>
          <w:t>5142.703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0680AF04" w14:textId="7EE25DE7"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198" w:history="1">
        <w:r w:rsidR="00D0551A" w:rsidRPr="00D0551A">
          <w:rPr>
            <w:rStyle w:val="Hyperlink"/>
            <w:rFonts w:ascii="Times New Roman" w:hAnsi="Times New Roman" w:cs="Times New Roman"/>
            <w:noProof/>
            <w:sz w:val="24"/>
            <w:szCs w:val="24"/>
          </w:rPr>
          <w:t>5142.703-2  Certification of indirect costs.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1C6DD3C" w14:textId="4A28A7A1"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199" w:history="1">
        <w:r w:rsidR="00D0551A" w:rsidRPr="00D0551A">
          <w:rPr>
            <w:rStyle w:val="Hyperlink"/>
            <w:rFonts w:ascii="Times New Roman" w:hAnsi="Times New Roman" w:cs="Times New Roman"/>
            <w:noProof/>
            <w:sz w:val="24"/>
            <w:szCs w:val="24"/>
          </w:rPr>
          <w:t>Subpart 5142.15 – Contractor Performance Information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52203CB" w14:textId="3728386D"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200" w:history="1">
        <w:r w:rsidR="00D0551A" w:rsidRPr="00D0551A">
          <w:rPr>
            <w:rStyle w:val="Hyperlink"/>
            <w:rFonts w:ascii="Times New Roman" w:hAnsi="Times New Roman" w:cs="Times New Roman"/>
            <w:noProof/>
            <w:sz w:val="24"/>
            <w:szCs w:val="24"/>
          </w:rPr>
          <w:t>5142.1502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4F830AD" w14:textId="20E1AB6D"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201" w:history="1">
        <w:r w:rsidR="00D0551A" w:rsidRPr="00D0551A">
          <w:rPr>
            <w:rStyle w:val="Hyperlink"/>
            <w:rFonts w:ascii="Times New Roman" w:hAnsi="Times New Roman" w:cs="Times New Roman"/>
            <w:noProof/>
            <w:sz w:val="24"/>
            <w:szCs w:val="24"/>
          </w:rPr>
          <w:t>5142.1503  Procedures.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07043F3" w14:textId="47FEA738"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202" w:history="1">
        <w:r w:rsidR="00D0551A" w:rsidRPr="00D0551A">
          <w:rPr>
            <w:rStyle w:val="Hyperlink"/>
            <w:rFonts w:ascii="Times New Roman" w:hAnsi="Times New Roman" w:cs="Times New Roman"/>
            <w:noProof/>
            <w:sz w:val="24"/>
            <w:szCs w:val="24"/>
          </w:rPr>
          <w:t>5142.1503-90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7</w:t>
        </w:r>
        <w:r w:rsidR="00D0551A" w:rsidRPr="00D0551A">
          <w:rPr>
            <w:rFonts w:ascii="Times New Roman" w:hAnsi="Times New Roman" w:cs="Times New Roman"/>
            <w:noProof/>
            <w:webHidden/>
            <w:sz w:val="24"/>
            <w:szCs w:val="24"/>
          </w:rPr>
          <w:fldChar w:fldCharType="end"/>
        </w:r>
      </w:hyperlink>
    </w:p>
    <w:p w14:paraId="7DEB98B7" w14:textId="78F05AFC" w:rsidR="00D0551A" w:rsidRPr="00D0551A" w:rsidRDefault="00F97C16">
      <w:pPr>
        <w:pStyle w:val="TOC3"/>
        <w:tabs>
          <w:tab w:val="right" w:leader="dot" w:pos="9350"/>
        </w:tabs>
        <w:rPr>
          <w:rFonts w:ascii="Times New Roman" w:eastAsiaTheme="minorEastAsia" w:hAnsi="Times New Roman" w:cs="Times New Roman"/>
          <w:noProof/>
          <w:sz w:val="24"/>
          <w:szCs w:val="24"/>
        </w:rPr>
      </w:pPr>
      <w:hyperlink w:anchor="_Toc514071203" w:history="1">
        <w:r w:rsidR="00D0551A" w:rsidRPr="00D0551A">
          <w:rPr>
            <w:rStyle w:val="Hyperlink"/>
            <w:rFonts w:ascii="Times New Roman" w:hAnsi="Times New Roman" w:cs="Times New Roman"/>
            <w:noProof/>
            <w:sz w:val="24"/>
            <w:szCs w:val="24"/>
          </w:rPr>
          <w:t>Subpart 5142.71 – Voluntary Refunds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524EA3B5" w14:textId="4B416A2A" w:rsidR="00D0551A" w:rsidRPr="00D0551A" w:rsidRDefault="00F97C16">
      <w:pPr>
        <w:pStyle w:val="TOC4"/>
        <w:tabs>
          <w:tab w:val="right" w:leader="dot" w:pos="9350"/>
        </w:tabs>
        <w:rPr>
          <w:rFonts w:ascii="Times New Roman" w:eastAsiaTheme="minorEastAsia" w:hAnsi="Times New Roman" w:cs="Times New Roman"/>
          <w:noProof/>
          <w:sz w:val="24"/>
          <w:szCs w:val="24"/>
        </w:rPr>
      </w:pPr>
      <w:hyperlink w:anchor="_Toc514071204" w:history="1">
        <w:r w:rsidR="00D0551A" w:rsidRPr="00D0551A">
          <w:rPr>
            <w:rStyle w:val="Hyperlink"/>
            <w:rFonts w:ascii="Times New Roman" w:hAnsi="Times New Roman" w:cs="Times New Roman"/>
            <w:noProof/>
            <w:sz w:val="24"/>
            <w:szCs w:val="24"/>
          </w:rPr>
          <w:t>5142.7100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61041507" w14:textId="743EC642" w:rsidR="00013162" w:rsidRPr="00013162" w:rsidRDefault="00013162" w:rsidP="00013162">
      <w:pPr>
        <w:jc w:val="center"/>
        <w:rPr>
          <w:rFonts w:ascii="Times New Roman" w:hAnsi="Times New Roman" w:cs="Times New Roman"/>
          <w:i/>
          <w:sz w:val="24"/>
          <w:szCs w:val="24"/>
        </w:rPr>
      </w:pPr>
      <w:r w:rsidRPr="00D0551A">
        <w:rPr>
          <w:rFonts w:ascii="Times New Roman" w:hAnsi="Times New Roman" w:cs="Times New Roman"/>
          <w:i/>
          <w:sz w:val="24"/>
          <w:szCs w:val="24"/>
        </w:rPr>
        <w:fldChar w:fldCharType="end"/>
      </w:r>
    </w:p>
    <w:p w14:paraId="79935601" w14:textId="77777777" w:rsidR="00F81BE2" w:rsidRDefault="00FC45A8" w:rsidP="00013162">
      <w:pPr>
        <w:pStyle w:val="Heading3"/>
      </w:pPr>
      <w:bookmarkStart w:id="2" w:name="_Toc514071184"/>
      <w:r>
        <w:t xml:space="preserve">Subpart </w:t>
      </w:r>
      <w:r w:rsidR="00B674F1">
        <w:t>5142.1 –</w:t>
      </w:r>
      <w:r w:rsidR="00143918">
        <w:t xml:space="preserve"> </w:t>
      </w:r>
      <w:r w:rsidR="00832544" w:rsidRPr="00013162">
        <w:t>Contract</w:t>
      </w:r>
      <w:r w:rsidR="00832544">
        <w:t xml:space="preserve"> Audit Services</w:t>
      </w:r>
      <w:bookmarkEnd w:id="2"/>
    </w:p>
    <w:p w14:paraId="79935602" w14:textId="77777777" w:rsidR="00F81BE2" w:rsidRDefault="0049479D" w:rsidP="00013162">
      <w:pPr>
        <w:pStyle w:val="Heading4"/>
      </w:pPr>
      <w:bookmarkStart w:id="3" w:name="_Toc514071185"/>
      <w:proofErr w:type="gramStart"/>
      <w:r w:rsidRPr="00442639">
        <w:t>5142.190  Follow</w:t>
      </w:r>
      <w:proofErr w:type="gramEnd"/>
      <w:r w:rsidRPr="00442639">
        <w:t>-up on contract audit reports.</w:t>
      </w:r>
      <w:bookmarkEnd w:id="3"/>
    </w:p>
    <w:p w14:paraId="79935603" w14:textId="77777777" w:rsidR="00F81BE2" w:rsidRDefault="0049479D" w:rsidP="00013162">
      <w:pPr>
        <w:pStyle w:val="Heading4"/>
      </w:pPr>
      <w:bookmarkStart w:id="4" w:name="_Toc514071186"/>
      <w:r w:rsidRPr="00442639">
        <w:t>5142.190-</w:t>
      </w:r>
      <w:proofErr w:type="gramStart"/>
      <w:r w:rsidRPr="00442639">
        <w:t>1  Responsibilities</w:t>
      </w:r>
      <w:proofErr w:type="gramEnd"/>
      <w:r w:rsidRPr="00442639">
        <w:t>.</w:t>
      </w:r>
      <w:bookmarkEnd w:id="4"/>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Establish Overage Audit Review </w:t>
      </w:r>
      <w:proofErr w:type="gramStart"/>
      <w:r w:rsidRPr="00442639">
        <w:rPr>
          <w:rFonts w:ascii="Times New Roman" w:hAnsi="Times New Roman" w:cs="Times New Roman"/>
          <w:sz w:val="24"/>
          <w:szCs w:val="24"/>
        </w:rPr>
        <w:t>Boards;</w:t>
      </w:r>
      <w:proofErr w:type="gramEnd"/>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contracting officers in the resolution and disposition of those audit recommendations which appear unlikely to be resolved within six months of the date of an audit report.</w:t>
      </w:r>
    </w:p>
    <w:p w14:paraId="7993560A"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(d)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 xml:space="preserve">those recommendations within 12 </w:t>
      </w:r>
      <w:proofErr w:type="gramStart"/>
      <w:r w:rsidRPr="00442639">
        <w:rPr>
          <w:rFonts w:ascii="Times New Roman" w:hAnsi="Times New Roman" w:cs="Times New Roman"/>
          <w:color w:val="000000"/>
          <w:sz w:val="24"/>
          <w:szCs w:val="24"/>
        </w:rPr>
        <w:t>months;</w:t>
      </w:r>
      <w:proofErr w:type="gramEnd"/>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2FAEA801" w:rsidR="00DE1EDA"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w:t>
      </w:r>
      <w:del w:id="5" w:author="WILLIAM" w:date="2022-08-09T08:49:00Z">
        <w:r w:rsidR="00674956" w:rsidRPr="00742286" w:rsidDel="008726EA">
          <w:rPr>
            <w:rFonts w:ascii="Times New Roman" w:hAnsi="Times New Roman" w:cs="Times New Roman"/>
            <w:sz w:val="24"/>
            <w:szCs w:val="24"/>
          </w:rPr>
          <w:delText>c</w:delText>
        </w:r>
      </w:del>
      <w:proofErr w:type="gramStart"/>
      <w:ins w:id="6" w:author="WILLIAM" w:date="2022-08-09T08:49:00Z">
        <w:r w:rsidR="008726EA">
          <w:rPr>
            <w:rFonts w:ascii="Times New Roman" w:hAnsi="Times New Roman" w:cs="Times New Roman"/>
            <w:sz w:val="24"/>
            <w:szCs w:val="24"/>
          </w:rPr>
          <w:t>a</w:t>
        </w:r>
      </w:ins>
      <w:r w:rsidR="00674956" w:rsidRPr="00742286">
        <w:rPr>
          <w:rFonts w:ascii="Times New Roman" w:hAnsi="Times New Roman" w:cs="Times New Roman"/>
          <w:sz w:val="24"/>
          <w:szCs w:val="24"/>
        </w:rPr>
        <w:t>)</w:t>
      </w:r>
      <w:ins w:id="7" w:author="WILLIAM" w:date="2022-08-09T08:49:00Z">
        <w:r w:rsidR="008726EA">
          <w:rPr>
            <w:rFonts w:ascii="Times New Roman" w:hAnsi="Times New Roman" w:cs="Times New Roman"/>
            <w:sz w:val="24"/>
            <w:szCs w:val="24"/>
          </w:rPr>
          <w:t>(</w:t>
        </w:r>
        <w:proofErr w:type="gramEnd"/>
        <w:r w:rsidR="008726EA">
          <w:rPr>
            <w:rFonts w:ascii="Times New Roman" w:hAnsi="Times New Roman" w:cs="Times New Roman"/>
            <w:sz w:val="24"/>
            <w:szCs w:val="24"/>
          </w:rPr>
          <w:t>4)</w:t>
        </w:r>
      </w:ins>
      <w:r w:rsidR="00674956" w:rsidRPr="00742286">
        <w:rPr>
          <w:rFonts w:ascii="Times New Roman" w:hAnsi="Times New Roman" w:cs="Times New Roman"/>
          <w:sz w:val="24"/>
          <w:szCs w:val="24"/>
        </w:rPr>
        <w:t>.</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FE3FE7"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t xml:space="preserve">See </w:t>
      </w:r>
      <w:hyperlink r:id="rId10"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7993560F" w14:textId="3B71B36F" w:rsidR="00F81BE2" w:rsidRDefault="00B95326" w:rsidP="00013162">
      <w:pPr>
        <w:pStyle w:val="Heading4"/>
      </w:pPr>
      <w:bookmarkStart w:id="8" w:name="_Toc514071187"/>
      <w:r>
        <w:t>5142.190-</w:t>
      </w:r>
      <w:proofErr w:type="gramStart"/>
      <w:r>
        <w:t>2  Tracking</w:t>
      </w:r>
      <w:proofErr w:type="gramEnd"/>
      <w:r>
        <w:t xml:space="preserve"> of contract audit report recommendations.</w:t>
      </w:r>
      <w:bookmarkEnd w:id="8"/>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Centrally track all contract audit reports from request for audit through receipt, </w:t>
      </w:r>
      <w:proofErr w:type="gramStart"/>
      <w:r w:rsidRPr="00442639">
        <w:rPr>
          <w:rFonts w:ascii="Times New Roman" w:hAnsi="Times New Roman" w:cs="Times New Roman"/>
          <w:sz w:val="24"/>
          <w:szCs w:val="24"/>
        </w:rPr>
        <w:t>resolution</w:t>
      </w:r>
      <w:proofErr w:type="gramEnd"/>
      <w:r w:rsidRPr="00442639">
        <w:rPr>
          <w:rFonts w:ascii="Times New Roman" w:hAnsi="Times New Roman" w:cs="Times New Roman"/>
          <w:sz w:val="24"/>
          <w:szCs w:val="24"/>
        </w:rPr>
        <w:t xml:space="preserve"> and disposition.  Each contracting or contract administration office, including satellite offices such as Government-owned contractor-operated, shall establish a single entity for requesting, </w:t>
      </w:r>
      <w:proofErr w:type="gramStart"/>
      <w:r w:rsidRPr="00442639">
        <w:rPr>
          <w:rFonts w:ascii="Times New Roman" w:hAnsi="Times New Roman" w:cs="Times New Roman"/>
          <w:sz w:val="24"/>
          <w:szCs w:val="24"/>
        </w:rPr>
        <w:t>receiving</w:t>
      </w:r>
      <w:proofErr w:type="gramEnd"/>
      <w:r w:rsidRPr="00442639">
        <w:rPr>
          <w:rFonts w:ascii="Times New Roman" w:hAnsi="Times New Roman" w:cs="Times New Roman"/>
          <w:sz w:val="24"/>
          <w:szCs w:val="24"/>
        </w:rPr>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in DoD</w:t>
      </w:r>
      <w:r w:rsidR="00761D29">
        <w:rPr>
          <w:rFonts w:ascii="Times New Roman" w:hAnsi="Times New Roman" w:cs="Times New Roman"/>
          <w:sz w:val="24"/>
          <w:szCs w:val="24"/>
        </w:rPr>
        <w:t>I</w:t>
      </w:r>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(5)  Date of final decision (if any) of contracting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9" w:name="_Toc514071188"/>
      <w:r w:rsidRPr="00442639">
        <w:t>5142.</w:t>
      </w:r>
      <w:r w:rsidR="00832544">
        <w:t>1</w:t>
      </w:r>
      <w:r w:rsidRPr="00442639">
        <w:t>90-</w:t>
      </w:r>
      <w:proofErr w:type="gramStart"/>
      <w:r w:rsidRPr="00442639">
        <w:t>3  Reporting</w:t>
      </w:r>
      <w:proofErr w:type="gramEnd"/>
      <w:r w:rsidRPr="00442639">
        <w:t>.</w:t>
      </w:r>
      <w:bookmarkEnd w:id="9"/>
    </w:p>
    <w:p w14:paraId="79935625" w14:textId="573FBFA1" w:rsidR="00F81BE2" w:rsidRDefault="00832544" w:rsidP="00F81BE2">
      <w:pPr>
        <w:spacing w:after="240"/>
        <w:rPr>
          <w:rFonts w:ascii="Times New Roman" w:hAnsi="Times New Roman" w:cs="Times New Roman"/>
          <w:sz w:val="24"/>
          <w:szCs w:val="24"/>
        </w:rPr>
      </w:pPr>
      <w:r w:rsidRPr="5E96300B">
        <w:rPr>
          <w:rFonts w:ascii="Times New Roman" w:hAnsi="Times New Roman" w:cs="Times New Roman"/>
          <w:sz w:val="24"/>
          <w:szCs w:val="24"/>
        </w:rPr>
        <w:t>Each contracting or contract administrative office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not later than 15 April and 15 October 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10" w:name="_Toc514071189"/>
      <w:r w:rsidRPr="00442639">
        <w:t>5142.</w:t>
      </w:r>
      <w:r w:rsidR="00832544">
        <w:t>1</w:t>
      </w:r>
      <w:r w:rsidRPr="00442639">
        <w:t>90-</w:t>
      </w:r>
      <w:proofErr w:type="gramStart"/>
      <w:r w:rsidRPr="00442639">
        <w:t>4  Overage</w:t>
      </w:r>
      <w:proofErr w:type="gramEnd"/>
      <w:r w:rsidRPr="00442639">
        <w:t xml:space="preserve"> Audit Review Boards.</w:t>
      </w:r>
      <w:bookmarkEnd w:id="10"/>
    </w:p>
    <w:p w14:paraId="79935627" w14:textId="444BAF9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Make every effort to resolve audit recommendations within six months of the date of</w:t>
      </w:r>
      <w:r w:rsidR="00DE5895">
        <w:rPr>
          <w:rFonts w:ascii="Times New Roman" w:hAnsi="Times New Roman" w:cs="Times New Roman"/>
          <w:sz w:val="24"/>
          <w:szCs w:val="24"/>
        </w:rPr>
        <w:t xml:space="preserve"> an audit report and dispose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43A7693E"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w:t>
      </w:r>
      <w:r w:rsidR="00D42DBC">
        <w:rPr>
          <w:rFonts w:ascii="Times New Roman" w:hAnsi="Times New Roman" w:cs="Times New Roman"/>
          <w:sz w:val="24"/>
          <w:szCs w:val="24"/>
        </w:rPr>
        <w:t>rised</w:t>
      </w:r>
      <w:r w:rsidRPr="00442639">
        <w:rPr>
          <w:rFonts w:ascii="Times New Roman" w:hAnsi="Times New Roman" w:cs="Times New Roman"/>
          <w:sz w:val="24"/>
          <w:szCs w:val="24"/>
        </w:rPr>
        <w:t xml:space="preserve"> of the contracting activity’s senior legal, contracting, and pricing </w:t>
      </w:r>
      <w:proofErr w:type="gramStart"/>
      <w:r w:rsidRPr="00442639">
        <w:rPr>
          <w:rFonts w:ascii="Times New Roman" w:hAnsi="Times New Roman" w:cs="Times New Roman"/>
          <w:sz w:val="24"/>
          <w:szCs w:val="24"/>
        </w:rPr>
        <w:t>personnel</w:t>
      </w:r>
      <w:r w:rsidR="00C551FF">
        <w:rPr>
          <w:rFonts w:ascii="Times New Roman" w:hAnsi="Times New Roman" w:cs="Times New Roman"/>
          <w:sz w:val="24"/>
          <w:szCs w:val="24"/>
        </w:rPr>
        <w:t>;</w:t>
      </w:r>
      <w:proofErr w:type="gramEnd"/>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xml:space="preserve">)  Review all open, unresolved audits over six months old and resolved audits over 12 months old that are reported as open on the most recent Status Report on Specified Contract Audit </w:t>
      </w:r>
      <w:proofErr w:type="gramStart"/>
      <w:r w:rsidRPr="00442639">
        <w:rPr>
          <w:rFonts w:ascii="Times New Roman" w:hAnsi="Times New Roman" w:cs="Times New Roman"/>
          <w:sz w:val="24"/>
          <w:szCs w:val="24"/>
        </w:rPr>
        <w:t>Reports</w:t>
      </w:r>
      <w:r w:rsidR="00C551FF">
        <w:rPr>
          <w:rFonts w:ascii="Times New Roman" w:hAnsi="Times New Roman" w:cs="Times New Roman"/>
          <w:sz w:val="24"/>
          <w:szCs w:val="24"/>
        </w:rPr>
        <w:t>;</w:t>
      </w:r>
      <w:proofErr w:type="gramEnd"/>
    </w:p>
    <w:p w14:paraId="7993562A"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xml:space="preserve">)  Meet early in November to consider those audits reported on the report due 15 October and early in May to consider those audits listed on the report due 15 April.  The Board may meet at other times, as </w:t>
      </w:r>
      <w:proofErr w:type="gramStart"/>
      <w:r w:rsidRPr="00442639">
        <w:rPr>
          <w:rFonts w:ascii="Times New Roman" w:hAnsi="Times New Roman" w:cs="Times New Roman"/>
          <w:sz w:val="24"/>
          <w:szCs w:val="24"/>
        </w:rPr>
        <w:t>necessary</w:t>
      </w:r>
      <w:r w:rsidR="00C551FF">
        <w:rPr>
          <w:rFonts w:ascii="Times New Roman" w:hAnsi="Times New Roman" w:cs="Times New Roman"/>
          <w:sz w:val="24"/>
          <w:szCs w:val="24"/>
        </w:rPr>
        <w:t>;</w:t>
      </w:r>
      <w:proofErr w:type="gramEnd"/>
    </w:p>
    <w:p w14:paraId="7993562B" w14:textId="269AF68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Hear the contracting officer’s presentation of efforts to resolve and dispose the audit </w:t>
      </w:r>
      <w:proofErr w:type="gramStart"/>
      <w:r w:rsidRPr="00442639">
        <w:rPr>
          <w:rFonts w:ascii="Times New Roman" w:hAnsi="Times New Roman" w:cs="Times New Roman"/>
          <w:sz w:val="24"/>
          <w:szCs w:val="24"/>
        </w:rPr>
        <w:t>recommendations</w:t>
      </w:r>
      <w:r w:rsidR="00C551FF">
        <w:rPr>
          <w:rFonts w:ascii="Times New Roman" w:hAnsi="Times New Roman" w:cs="Times New Roman"/>
          <w:sz w:val="24"/>
          <w:szCs w:val="24"/>
        </w:rPr>
        <w:t>;</w:t>
      </w:r>
      <w:proofErr w:type="gramEnd"/>
    </w:p>
    <w:p w14:paraId="7993562C"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Assist the contracting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2A03A86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Provide the contracting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additional or alternate </w:t>
      </w:r>
      <w:proofErr w:type="gramStart"/>
      <w:r w:rsidRPr="00442639">
        <w:rPr>
          <w:rFonts w:ascii="Times New Roman" w:hAnsi="Times New Roman" w:cs="Times New Roman"/>
          <w:sz w:val="24"/>
          <w:szCs w:val="24"/>
        </w:rPr>
        <w:t>resources</w:t>
      </w:r>
      <w:proofErr w:type="gramEnd"/>
      <w:r w:rsidRPr="00442639">
        <w:rPr>
          <w:rFonts w:ascii="Times New Roman" w:hAnsi="Times New Roman" w:cs="Times New Roman"/>
          <w:sz w:val="24"/>
          <w:szCs w:val="24"/>
        </w:rPr>
        <w:t xml:space="preserve">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F" w14:textId="227299E5" w:rsidR="00F81BE2" w:rsidRDefault="0049479D" w:rsidP="00F81BE2">
      <w:pPr>
        <w:pStyle w:val="ind4"/>
        <w:spacing w:after="240"/>
        <w:ind w:left="0"/>
        <w:rPr>
          <w:rFonts w:ascii="Times New Roman" w:hAnsi="Times New Roman" w:cs="Times New Roman"/>
          <w:sz w:val="24"/>
          <w:szCs w:val="24"/>
        </w:rPr>
      </w:pPr>
      <w:r w:rsidRPr="3C4A0C3F">
        <w:rPr>
          <w:rFonts w:ascii="Times New Roman" w:hAnsi="Times New Roman" w:cs="Times New Roman"/>
          <w:sz w:val="24"/>
          <w:szCs w:val="24"/>
        </w:rPr>
        <w:t>(</w:t>
      </w:r>
      <w:r w:rsidR="50BB0B94" w:rsidRPr="3C4A0C3F">
        <w:rPr>
          <w:rFonts w:ascii="Times New Roman" w:hAnsi="Times New Roman" w:cs="Times New Roman"/>
          <w:sz w:val="24"/>
          <w:szCs w:val="24"/>
        </w:rPr>
        <w:t>b</w:t>
      </w:r>
      <w:r w:rsidRPr="3C4A0C3F">
        <w:rPr>
          <w:rFonts w:ascii="Times New Roman" w:hAnsi="Times New Roman" w:cs="Times New Roman"/>
          <w:sz w:val="24"/>
          <w:szCs w:val="24"/>
        </w:rPr>
        <w:t>)  Upon completion of its review, but not later than 30 November and 31 May, the Overage Audit Review Board shall submit to the addressee in 5101.290(b)(</w:t>
      </w:r>
      <w:r w:rsidR="00742286" w:rsidRPr="3C4A0C3F">
        <w:rPr>
          <w:rFonts w:ascii="Times New Roman" w:hAnsi="Times New Roman" w:cs="Times New Roman"/>
          <w:sz w:val="24"/>
          <w:szCs w:val="24"/>
        </w:rPr>
        <w:t>2</w:t>
      </w:r>
      <w:r w:rsidRPr="3C4A0C3F">
        <w:rPr>
          <w:rFonts w:ascii="Times New Roman" w:hAnsi="Times New Roman" w:cs="Times New Roman"/>
          <w:sz w:val="24"/>
          <w:szCs w:val="24"/>
        </w:rPr>
        <w:t>)</w:t>
      </w:r>
      <w:r w:rsidR="00DE1EDA" w:rsidRPr="3C4A0C3F">
        <w:rPr>
          <w:rFonts w:ascii="Times New Roman" w:hAnsi="Times New Roman" w:cs="Times New Roman"/>
          <w:sz w:val="24"/>
          <w:szCs w:val="24"/>
        </w:rPr>
        <w:t>(ii)(</w:t>
      </w:r>
      <w:r w:rsidR="68E31950" w:rsidRPr="3C4A0C3F">
        <w:rPr>
          <w:rFonts w:ascii="Times New Roman" w:hAnsi="Times New Roman" w:cs="Times New Roman"/>
          <w:sz w:val="24"/>
          <w:szCs w:val="24"/>
        </w:rPr>
        <w:t>A</w:t>
      </w:r>
      <w:r w:rsidR="00DE1EDA" w:rsidRPr="3C4A0C3F">
        <w:rPr>
          <w:rFonts w:ascii="Times New Roman" w:hAnsi="Times New Roman" w:cs="Times New Roman"/>
          <w:sz w:val="24"/>
          <w:szCs w:val="24"/>
        </w:rPr>
        <w:t>)</w:t>
      </w:r>
      <w:r w:rsidRPr="3C4A0C3F">
        <w:rPr>
          <w:rFonts w:ascii="Times New Roman" w:hAnsi="Times New Roman" w:cs="Times New Roman"/>
          <w:sz w:val="24"/>
          <w:szCs w:val="24"/>
        </w:rPr>
        <w:t xml:space="preserve">, under a summary cover letter from the </w:t>
      </w:r>
      <w:r w:rsidR="007E6DF2" w:rsidRPr="3C4A0C3F">
        <w:rPr>
          <w:rFonts w:ascii="Times New Roman" w:hAnsi="Times New Roman" w:cs="Times New Roman"/>
          <w:sz w:val="24"/>
          <w:szCs w:val="24"/>
        </w:rPr>
        <w:t>SCO</w:t>
      </w:r>
      <w:r w:rsidRPr="3C4A0C3F">
        <w:rPr>
          <w:rFonts w:ascii="Times New Roman" w:hAnsi="Times New Roman" w:cs="Times New Roman"/>
          <w:sz w:val="24"/>
          <w:szCs w:val="24"/>
        </w:rPr>
        <w:t xml:space="preserve">, a detailed plan of action for the resolution and disposition of each audit report in the </w:t>
      </w:r>
      <w:r w:rsidR="00A1169F" w:rsidRPr="3C4A0C3F">
        <w:rPr>
          <w:rFonts w:ascii="Times New Roman" w:hAnsi="Times New Roman" w:cs="Times New Roman"/>
          <w:sz w:val="24"/>
          <w:szCs w:val="24"/>
        </w:rPr>
        <w:t xml:space="preserve">four </w:t>
      </w:r>
      <w:r w:rsidRPr="3C4A0C3F">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(x)  Contracting officer’s phone number.</w:t>
      </w:r>
    </w:p>
    <w:p w14:paraId="7993564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contracting officer.</w:t>
      </w:r>
    </w:p>
    <w:p w14:paraId="0303003F" w14:textId="76953906" w:rsidR="007A44A7" w:rsidRDefault="007A44A7" w:rsidP="00013162">
      <w:pPr>
        <w:pStyle w:val="Heading3"/>
      </w:pPr>
      <w:bookmarkStart w:id="11" w:name="_Toc514071190"/>
      <w:r>
        <w:t>Subpart 5142.2 – Contract Administration Services</w:t>
      </w:r>
      <w:bookmarkEnd w:id="11"/>
    </w:p>
    <w:p w14:paraId="562F7B2C" w14:textId="496BB44D" w:rsidR="007A44A7" w:rsidRDefault="007A44A7" w:rsidP="00013162">
      <w:pPr>
        <w:pStyle w:val="Heading4"/>
      </w:pPr>
      <w:bookmarkStart w:id="12" w:name="_Toc514071191"/>
      <w:proofErr w:type="gramStart"/>
      <w:r>
        <w:t>5142.202  Assignment</w:t>
      </w:r>
      <w:proofErr w:type="gramEnd"/>
      <w:r>
        <w:t xml:space="preserve"> of contract administration.</w:t>
      </w:r>
      <w:bookmarkEnd w:id="12"/>
      <w:r>
        <w:t xml:space="preserve"> </w:t>
      </w:r>
    </w:p>
    <w:p w14:paraId="55B9868D" w14:textId="084F97EF"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proofErr w:type="gramStart"/>
      <w:r w:rsidRPr="007A44A7">
        <w:rPr>
          <w:rFonts w:ascii="Times New Roman" w:hAnsi="Times New Roman" w:cs="Times New Roman"/>
          <w:bCs/>
          <w:sz w:val="24"/>
        </w:rPr>
        <w:t>)</w:t>
      </w:r>
      <w:r>
        <w:rPr>
          <w:rFonts w:ascii="Times New Roman" w:hAnsi="Times New Roman" w:cs="Times New Roman"/>
          <w:bCs/>
          <w:sz w:val="24"/>
        </w:rPr>
        <w:t xml:space="preserve">  The</w:t>
      </w:r>
      <w:proofErr w:type="gramEnd"/>
      <w:r>
        <w:rPr>
          <w:rFonts w:ascii="Times New Roman" w:hAnsi="Times New Roman" w:cs="Times New Roman"/>
          <w:bCs/>
          <w:sz w:val="24"/>
        </w:rPr>
        <w:t xml:space="preserve"> head of the contracting activity shall approve the delegation as stated in FAR 42.202(c)(2).  See </w:t>
      </w:r>
      <w:hyperlink r:id="rId11"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13A4083" w14:textId="309C4C68" w:rsidR="007A44A7" w:rsidRDefault="007A44A7" w:rsidP="00013162">
      <w:pPr>
        <w:pStyle w:val="Heading3"/>
      </w:pPr>
      <w:bookmarkStart w:id="13" w:name="_Toc514071192"/>
      <w:r>
        <w:t>Subpart 5142.3 – Contract Administration Office Functions</w:t>
      </w:r>
      <w:bookmarkEnd w:id="13"/>
    </w:p>
    <w:p w14:paraId="230C7975" w14:textId="4664119D" w:rsidR="007A44A7" w:rsidRDefault="007A44A7" w:rsidP="00013162">
      <w:pPr>
        <w:pStyle w:val="Heading4"/>
      </w:pPr>
      <w:bookmarkStart w:id="14" w:name="_Toc514071193"/>
      <w:proofErr w:type="gramStart"/>
      <w:r>
        <w:t>5142.302  Contract</w:t>
      </w:r>
      <w:proofErr w:type="gramEnd"/>
      <w:r>
        <w:t xml:space="preserve"> administration functions.</w:t>
      </w:r>
      <w:bookmarkEnd w:id="14"/>
    </w:p>
    <w:p w14:paraId="2979F2CB" w14:textId="31D9F161"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w:t>
      </w:r>
      <w:proofErr w:type="gramStart"/>
      <w:r w:rsidRPr="007A44A7">
        <w:rPr>
          <w:rFonts w:ascii="Times New Roman" w:hAnsi="Times New Roman" w:cs="Times New Roman"/>
          <w:bCs/>
          <w:sz w:val="24"/>
        </w:rPr>
        <w:t>75)(</w:t>
      </w:r>
      <w:proofErr w:type="gramEnd"/>
      <w:r w:rsidRPr="007A44A7">
        <w:rPr>
          <w:rFonts w:ascii="Times New Roman" w:hAnsi="Times New Roman" w:cs="Times New Roman"/>
          <w:bCs/>
          <w:sz w:val="24"/>
        </w:rPr>
        <w:t>c)(1)(i)(C)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242.302(a)(S-75)(c)(1)(i)(C)</w:t>
      </w:r>
      <w:r w:rsidRPr="007A44A7">
        <w:rPr>
          <w:rFonts w:ascii="Times New Roman" w:hAnsi="Times New Roman" w:cs="Times New Roman"/>
          <w:bCs/>
          <w:sz w:val="24"/>
        </w:rPr>
        <w:t xml:space="preserve">.  See </w:t>
      </w:r>
      <w:hyperlink r:id="rId12" w:history="1">
        <w:r w:rsidRPr="006E1C32">
          <w:rPr>
            <w:rStyle w:val="Hyperlink"/>
            <w:rFonts w:ascii="Times New Roman" w:hAnsi="Times New Roman" w:cs="Times New Roman"/>
            <w:bCs/>
            <w:sz w:val="24"/>
          </w:rPr>
          <w:t>Appendix GG</w:t>
        </w:r>
      </w:hyperlink>
      <w:r w:rsidRPr="007A44A7">
        <w:rPr>
          <w:rFonts w:ascii="Times New Roman" w:hAnsi="Times New Roman" w:cs="Times New Roman"/>
          <w:bCs/>
          <w:sz w:val="24"/>
        </w:rPr>
        <w:t xml:space="preserve"> for further delegation.     </w:t>
      </w:r>
    </w:p>
    <w:p w14:paraId="38C844B3" w14:textId="37F15B4B" w:rsidR="00DC4974" w:rsidRPr="00DC4974" w:rsidRDefault="00DC4974" w:rsidP="00013162">
      <w:pPr>
        <w:pStyle w:val="Heading3"/>
      </w:pPr>
      <w:bookmarkStart w:id="15" w:name="_Toc514071194"/>
      <w:r w:rsidRPr="00DC4974">
        <w:t>Subpart 5142.6</w:t>
      </w:r>
      <w:r>
        <w:t xml:space="preserve"> – Corporate Administrative Contracting Officer</w:t>
      </w:r>
      <w:bookmarkEnd w:id="15"/>
    </w:p>
    <w:p w14:paraId="76005D7E" w14:textId="41482C9B" w:rsidR="00DC4974" w:rsidRPr="00DC4974" w:rsidRDefault="00DC4974" w:rsidP="00013162">
      <w:pPr>
        <w:pStyle w:val="Heading4"/>
      </w:pPr>
      <w:bookmarkStart w:id="16" w:name="_Toc514071195"/>
      <w:proofErr w:type="gramStart"/>
      <w:r w:rsidRPr="00DC4974">
        <w:t>5142.602</w:t>
      </w:r>
      <w:r>
        <w:t xml:space="preserve">  Assignment</w:t>
      </w:r>
      <w:proofErr w:type="gramEnd"/>
      <w:r>
        <w:t xml:space="preserve"> and location.</w:t>
      </w:r>
      <w:bookmarkEnd w:id="16"/>
    </w:p>
    <w:p w14:paraId="7CE5E42C" w14:textId="36428767"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w:t>
      </w:r>
      <w:hyperlink r:id="rId13"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BC560AD" w14:textId="67FC13BB" w:rsidR="004B0BEF" w:rsidRPr="004B0BEF" w:rsidRDefault="004B0BEF" w:rsidP="00013162">
      <w:pPr>
        <w:pStyle w:val="Heading3"/>
      </w:pPr>
      <w:bookmarkStart w:id="17" w:name="_Toc514071196"/>
      <w:r w:rsidRPr="004B0BEF">
        <w:t xml:space="preserve">Subpart 5142.7 – </w:t>
      </w:r>
      <w:r>
        <w:t>Indirect Cost Rates</w:t>
      </w:r>
      <w:bookmarkEnd w:id="17"/>
    </w:p>
    <w:p w14:paraId="2E1A7AC8" w14:textId="4C8DE9C4" w:rsidR="004B0BEF" w:rsidRPr="004B0BEF" w:rsidRDefault="004B0BEF" w:rsidP="00013162">
      <w:pPr>
        <w:pStyle w:val="Heading4"/>
      </w:pPr>
      <w:bookmarkStart w:id="18" w:name="_Toc514071197"/>
      <w:r w:rsidRPr="004B0BEF">
        <w:t xml:space="preserve">5142.703 </w:t>
      </w:r>
      <w:r>
        <w:t>General.</w:t>
      </w:r>
      <w:bookmarkEnd w:id="18"/>
    </w:p>
    <w:p w14:paraId="7EFA3626" w14:textId="7312F746" w:rsidR="004B0BEF" w:rsidRDefault="004B0BEF" w:rsidP="00013162">
      <w:pPr>
        <w:pStyle w:val="Heading4"/>
      </w:pPr>
      <w:bookmarkStart w:id="19" w:name="_Toc514071198"/>
      <w:r w:rsidRPr="004B0BEF">
        <w:t>5142.703-</w:t>
      </w:r>
      <w:proofErr w:type="gramStart"/>
      <w:r w:rsidRPr="004B0BEF">
        <w:t>2</w:t>
      </w:r>
      <w:r>
        <w:t xml:space="preserve">  Certification</w:t>
      </w:r>
      <w:proofErr w:type="gramEnd"/>
      <w:r>
        <w:t xml:space="preserve"> of indirect costs.</w:t>
      </w:r>
      <w:bookmarkEnd w:id="19"/>
    </w:p>
    <w:p w14:paraId="6FCC74EB" w14:textId="31C599BC"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may waive the certification requirement at FAR 42.703-2.  See </w:t>
      </w:r>
      <w:hyperlink r:id="rId14"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79935642" w14:textId="77777777" w:rsidR="00F81BE2" w:rsidRDefault="0049479D" w:rsidP="00013162">
      <w:pPr>
        <w:pStyle w:val="Heading3"/>
      </w:pPr>
      <w:bookmarkStart w:id="20" w:name="_Toc514071199"/>
      <w:r w:rsidRPr="00442639">
        <w:t xml:space="preserve">Subpart 5142.15 </w:t>
      </w:r>
      <w:r w:rsidR="00B674F1">
        <w:t>–</w:t>
      </w:r>
      <w:r w:rsidRPr="00442639">
        <w:t xml:space="preserve"> Contractor Performance Information</w:t>
      </w:r>
      <w:bookmarkEnd w:id="20"/>
    </w:p>
    <w:p w14:paraId="79935643" w14:textId="77777777" w:rsidR="002352C0" w:rsidRDefault="002352C0" w:rsidP="00013162">
      <w:pPr>
        <w:pStyle w:val="Heading4"/>
      </w:pPr>
      <w:bookmarkStart w:id="21" w:name="_Toc514071200"/>
      <w:proofErr w:type="gramStart"/>
      <w:r>
        <w:t>5142.1502  Policy</w:t>
      </w:r>
      <w:proofErr w:type="gramEnd"/>
      <w:r w:rsidR="006378CE">
        <w:t>.</w:t>
      </w:r>
      <w:bookmarkEnd w:id="21"/>
    </w:p>
    <w:p w14:paraId="79935644" w14:textId="77777777"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contracting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22" w:name="_Toc514071201"/>
      <w:proofErr w:type="gramStart"/>
      <w:r>
        <w:t>5142.1503  Procedures</w:t>
      </w:r>
      <w:proofErr w:type="gramEnd"/>
      <w:r w:rsidR="006378CE">
        <w:t>.</w:t>
      </w:r>
      <w:bookmarkEnd w:id="22"/>
    </w:p>
    <w:p w14:paraId="79935646" w14:textId="77777777"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proofErr w:type="gramStart"/>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w:t>
      </w:r>
      <w:proofErr w:type="gramEnd"/>
      <w:r w:rsidR="00695D27">
        <w:rPr>
          <w:rFonts w:ascii="Times New Roman" w:hAnsi="Times New Roman" w:cs="Times New Roman"/>
          <w:sz w:val="24"/>
        </w:rPr>
        <w:t xml:space="preserve">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contracting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contracting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77777777"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contracting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(b)(2)(vi</w:t>
      </w:r>
      <w:proofErr w:type="gramStart"/>
      <w:r>
        <w:rPr>
          <w:rFonts w:ascii="Times New Roman" w:hAnsi="Times New Roman" w:cs="Times New Roman"/>
          <w:bCs/>
          <w:sz w:val="24"/>
        </w:rPr>
        <w:t>)  The</w:t>
      </w:r>
      <w:proofErr w:type="gramEnd"/>
      <w:r>
        <w:rPr>
          <w:rFonts w:ascii="Times New Roman" w:hAnsi="Times New Roman" w:cs="Times New Roman"/>
          <w:bCs/>
          <w:sz w:val="24"/>
        </w:rPr>
        <w:t xml:space="preserv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(b)(4</w:t>
      </w:r>
      <w:proofErr w:type="gramStart"/>
      <w:r>
        <w:rPr>
          <w:rFonts w:ascii="Times New Roman" w:hAnsi="Times New Roman" w:cs="Times New Roman"/>
          <w:bCs/>
          <w:sz w:val="24"/>
        </w:rPr>
        <w:t xml:space="preserve">)  </w:t>
      </w:r>
      <w:r w:rsidR="00C56719">
        <w:rPr>
          <w:rFonts w:ascii="Times New Roman" w:hAnsi="Times New Roman" w:cs="Times New Roman"/>
          <w:bCs/>
          <w:sz w:val="24"/>
        </w:rPr>
        <w:t>The</w:t>
      </w:r>
      <w:proofErr w:type="gramEnd"/>
      <w:r w:rsidR="00C56719">
        <w:rPr>
          <w:rFonts w:ascii="Times New Roman" w:hAnsi="Times New Roman" w:cs="Times New Roman"/>
          <w:bCs/>
          <w:sz w:val="24"/>
        </w:rPr>
        <w:t xml:space="preserv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The AO should support 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77777777" w:rsidR="00B67704" w:rsidRPr="00114216" w:rsidRDefault="00B67704"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(h)(2</w:t>
      </w:r>
      <w:proofErr w:type="gramStart"/>
      <w:r>
        <w:rPr>
          <w:rFonts w:ascii="Times New Roman" w:hAnsi="Times New Roman" w:cs="Times New Roman"/>
          <w:sz w:val="24"/>
        </w:rPr>
        <w:t>)  The</w:t>
      </w:r>
      <w:proofErr w:type="gramEnd"/>
      <w:r>
        <w:rPr>
          <w:rFonts w:ascii="Times New Roman" w:hAnsi="Times New Roman" w:cs="Times New Roman"/>
          <w:sz w:val="24"/>
        </w:rPr>
        <w:t xml:space="preserv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7993564D" w14:textId="77777777" w:rsidR="00F81BE2" w:rsidRDefault="0049479D" w:rsidP="00013162">
      <w:pPr>
        <w:pStyle w:val="Heading4"/>
      </w:pPr>
      <w:bookmarkStart w:id="23" w:name="_Toc514071202"/>
      <w:r w:rsidRPr="00442639">
        <w:t>5142.150</w:t>
      </w:r>
      <w:r w:rsidR="00DE1EDA">
        <w:t>3</w:t>
      </w:r>
      <w:r w:rsidRPr="00442639">
        <w:t>-</w:t>
      </w:r>
      <w:proofErr w:type="gramStart"/>
      <w:r w:rsidRPr="00442639">
        <w:t xml:space="preserve">90 </w:t>
      </w:r>
      <w:r w:rsidR="00B674F1">
        <w:t xml:space="preserve"> </w:t>
      </w:r>
      <w:r w:rsidRPr="00442639">
        <w:t>Policy</w:t>
      </w:r>
      <w:proofErr w:type="gramEnd"/>
      <w:r w:rsidRPr="00442639">
        <w:t>.</w:t>
      </w:r>
      <w:bookmarkEnd w:id="23"/>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166836AD"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For job order contracts, the contracting officer shall ensure completion of an assessment report for each order of $</w:t>
      </w:r>
      <w:r w:rsidR="00CE2C4D">
        <w:rPr>
          <w:rFonts w:ascii="Times New Roman" w:hAnsi="Times New Roman" w:cs="Times New Roman"/>
          <w:sz w:val="24"/>
        </w:rPr>
        <w:t>700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24" w:name="_Toc514071203"/>
      <w:r w:rsidRPr="004B0BEF">
        <w:t>Subpart 5142.71 – Voluntary Refunds</w:t>
      </w:r>
      <w:bookmarkEnd w:id="24"/>
    </w:p>
    <w:p w14:paraId="41BFD69B" w14:textId="1F58281D" w:rsidR="004B0BEF" w:rsidRDefault="004B0BEF" w:rsidP="00013162">
      <w:pPr>
        <w:pStyle w:val="Heading4"/>
      </w:pPr>
      <w:bookmarkStart w:id="25" w:name="_Toc514071204"/>
      <w:r>
        <w:t>5142.7100 General</w:t>
      </w:r>
      <w:r w:rsidR="00D0551A">
        <w:t>.</w:t>
      </w:r>
      <w:bookmarkEnd w:id="25"/>
    </w:p>
    <w:p w14:paraId="1E639E4D" w14:textId="3B94D1DC"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xml:space="preserve">.  See </w:t>
      </w:r>
      <w:hyperlink r:id="rId15" w:history="1">
        <w:r w:rsidRPr="006E1C3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4B0BEF" w:rsidRPr="00F81BE2" w:rsidSect="003069D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00A6" w14:textId="77777777" w:rsidR="00000000" w:rsidRDefault="00F97C16">
      <w:pPr>
        <w:spacing w:after="0" w:line="240" w:lineRule="auto"/>
      </w:pPr>
      <w:r>
        <w:separator/>
      </w:r>
    </w:p>
  </w:endnote>
  <w:endnote w:type="continuationSeparator" w:id="0">
    <w:p w14:paraId="22E1C955" w14:textId="77777777" w:rsidR="00000000" w:rsidRDefault="00F9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5" w:author="Jordan, Amanda C CIV USARMY HQDA ASA ALT (USA)" w:date="2022-08-09T12:55:00Z">
        <w:tblPr>
          <w:tblStyle w:val="TableGrid"/>
          <w:tblW w:w="0" w:type="nil"/>
          <w:tblLayout w:type="fixed"/>
          <w:tblLook w:val="06A0" w:firstRow="1" w:lastRow="0" w:firstColumn="1" w:lastColumn="0" w:noHBand="1" w:noVBand="1"/>
        </w:tblPr>
      </w:tblPrChange>
    </w:tblPr>
    <w:tblGrid>
      <w:gridCol w:w="3120"/>
      <w:gridCol w:w="3120"/>
      <w:gridCol w:w="3120"/>
      <w:tblGridChange w:id="36">
        <w:tblGrid>
          <w:gridCol w:w="3120"/>
          <w:gridCol w:w="3120"/>
          <w:gridCol w:w="3120"/>
        </w:tblGrid>
      </w:tblGridChange>
    </w:tblGrid>
    <w:tr w:rsidR="404717AC" w14:paraId="52656AFF" w14:textId="77777777" w:rsidTr="404717AC">
      <w:tc>
        <w:tcPr>
          <w:tcW w:w="3120" w:type="dxa"/>
          <w:tcPrChange w:id="37" w:author="Jordan, Amanda C CIV USARMY HQDA ASA ALT (USA)" w:date="2022-08-09T12:55:00Z">
            <w:tcPr>
              <w:tcW w:w="3120" w:type="dxa"/>
            </w:tcPr>
          </w:tcPrChange>
        </w:tcPr>
        <w:p w14:paraId="44458E7C" w14:textId="08FBC33E" w:rsidR="404717AC" w:rsidRDefault="404717AC">
          <w:pPr>
            <w:pStyle w:val="Header"/>
            <w:ind w:left="-115"/>
            <w:pPrChange w:id="38" w:author="Jordan, Amanda C CIV USARMY HQDA ASA ALT (USA)" w:date="2022-08-09T12:55:00Z">
              <w:pPr/>
            </w:pPrChange>
          </w:pPr>
        </w:p>
      </w:tc>
      <w:tc>
        <w:tcPr>
          <w:tcW w:w="3120" w:type="dxa"/>
          <w:tcPrChange w:id="39" w:author="Jordan, Amanda C CIV USARMY HQDA ASA ALT (USA)" w:date="2022-08-09T12:55:00Z">
            <w:tcPr>
              <w:tcW w:w="3120" w:type="dxa"/>
            </w:tcPr>
          </w:tcPrChange>
        </w:tcPr>
        <w:p w14:paraId="3DC3C06E" w14:textId="064D2074" w:rsidR="404717AC" w:rsidRDefault="404717AC">
          <w:pPr>
            <w:pStyle w:val="Header"/>
            <w:jc w:val="center"/>
            <w:pPrChange w:id="40" w:author="Jordan, Amanda C CIV USARMY HQDA ASA ALT (USA)" w:date="2022-08-09T12:55:00Z">
              <w:pPr/>
            </w:pPrChange>
          </w:pPr>
        </w:p>
      </w:tc>
      <w:tc>
        <w:tcPr>
          <w:tcW w:w="3120" w:type="dxa"/>
          <w:tcPrChange w:id="41" w:author="Jordan, Amanda C CIV USARMY HQDA ASA ALT (USA)" w:date="2022-08-09T12:55:00Z">
            <w:tcPr>
              <w:tcW w:w="3120" w:type="dxa"/>
            </w:tcPr>
          </w:tcPrChange>
        </w:tcPr>
        <w:p w14:paraId="0BAA6D85" w14:textId="55CB7623" w:rsidR="404717AC" w:rsidRDefault="404717AC">
          <w:pPr>
            <w:pStyle w:val="Header"/>
            <w:ind w:right="-115"/>
            <w:jc w:val="right"/>
            <w:pPrChange w:id="42" w:author="Jordan, Amanda C CIV USARMY HQDA ASA ALT (USA)" w:date="2022-08-09T12:55:00Z">
              <w:pPr/>
            </w:pPrChange>
          </w:pPr>
        </w:p>
      </w:tc>
    </w:tr>
  </w:tbl>
  <w:p w14:paraId="76379AB6" w14:textId="6CB2CCC4" w:rsidR="404717AC" w:rsidRDefault="404717AC">
    <w:pPr>
      <w:pStyle w:val="Footer"/>
      <w:pPrChange w:id="43" w:author="Jordan, Amanda C CIV USARMY HQDA ASA ALT (USA)" w:date="2022-08-09T12:55: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957C" w14:textId="77777777" w:rsidR="00000000" w:rsidRDefault="00F97C16">
      <w:pPr>
        <w:spacing w:after="0" w:line="240" w:lineRule="auto"/>
      </w:pPr>
      <w:r>
        <w:separator/>
      </w:r>
    </w:p>
  </w:footnote>
  <w:footnote w:type="continuationSeparator" w:id="0">
    <w:p w14:paraId="41CCC10B" w14:textId="77777777" w:rsidR="00000000" w:rsidRDefault="00F97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26" w:author="Jordan, Amanda C CIV USARMY HQDA ASA ALT (USA)" w:date="2022-08-09T12:55:00Z">
        <w:tblPr>
          <w:tblStyle w:val="TableGrid"/>
          <w:tblW w:w="0" w:type="nil"/>
          <w:tblLayout w:type="fixed"/>
          <w:tblLook w:val="06A0" w:firstRow="1" w:lastRow="0" w:firstColumn="1" w:lastColumn="0" w:noHBand="1" w:noVBand="1"/>
        </w:tblPr>
      </w:tblPrChange>
    </w:tblPr>
    <w:tblGrid>
      <w:gridCol w:w="3120"/>
      <w:gridCol w:w="3120"/>
      <w:gridCol w:w="3120"/>
      <w:tblGridChange w:id="27">
        <w:tblGrid>
          <w:gridCol w:w="3120"/>
          <w:gridCol w:w="3120"/>
          <w:gridCol w:w="3120"/>
        </w:tblGrid>
      </w:tblGridChange>
    </w:tblGrid>
    <w:tr w:rsidR="404717AC" w14:paraId="0DA401F9" w14:textId="77777777" w:rsidTr="404717AC">
      <w:tc>
        <w:tcPr>
          <w:tcW w:w="3120" w:type="dxa"/>
          <w:tcPrChange w:id="28" w:author="Jordan, Amanda C CIV USARMY HQDA ASA ALT (USA)" w:date="2022-08-09T12:55:00Z">
            <w:tcPr>
              <w:tcW w:w="3120" w:type="dxa"/>
            </w:tcPr>
          </w:tcPrChange>
        </w:tcPr>
        <w:p w14:paraId="321C360F" w14:textId="2272CD3C" w:rsidR="404717AC" w:rsidRDefault="404717AC">
          <w:pPr>
            <w:pStyle w:val="Header"/>
            <w:ind w:left="-115"/>
            <w:pPrChange w:id="29" w:author="Jordan, Amanda C CIV USARMY HQDA ASA ALT (USA)" w:date="2022-08-09T12:55:00Z">
              <w:pPr/>
            </w:pPrChange>
          </w:pPr>
        </w:p>
      </w:tc>
      <w:tc>
        <w:tcPr>
          <w:tcW w:w="3120" w:type="dxa"/>
          <w:tcPrChange w:id="30" w:author="Jordan, Amanda C CIV USARMY HQDA ASA ALT (USA)" w:date="2022-08-09T12:55:00Z">
            <w:tcPr>
              <w:tcW w:w="3120" w:type="dxa"/>
            </w:tcPr>
          </w:tcPrChange>
        </w:tcPr>
        <w:p w14:paraId="72614AF4" w14:textId="568B151E" w:rsidR="404717AC" w:rsidRDefault="404717AC">
          <w:pPr>
            <w:pStyle w:val="Header"/>
            <w:jc w:val="center"/>
            <w:pPrChange w:id="31" w:author="Jordan, Amanda C CIV USARMY HQDA ASA ALT (USA)" w:date="2022-08-09T12:55:00Z">
              <w:pPr/>
            </w:pPrChange>
          </w:pPr>
        </w:p>
      </w:tc>
      <w:tc>
        <w:tcPr>
          <w:tcW w:w="3120" w:type="dxa"/>
          <w:tcPrChange w:id="32" w:author="Jordan, Amanda C CIV USARMY HQDA ASA ALT (USA)" w:date="2022-08-09T12:55:00Z">
            <w:tcPr>
              <w:tcW w:w="3120" w:type="dxa"/>
            </w:tcPr>
          </w:tcPrChange>
        </w:tcPr>
        <w:p w14:paraId="71994C49" w14:textId="1B14BAD2" w:rsidR="404717AC" w:rsidRDefault="404717AC">
          <w:pPr>
            <w:pStyle w:val="Header"/>
            <w:ind w:right="-115"/>
            <w:jc w:val="right"/>
            <w:pPrChange w:id="33" w:author="Jordan, Amanda C CIV USARMY HQDA ASA ALT (USA)" w:date="2022-08-09T12:55:00Z">
              <w:pPr/>
            </w:pPrChange>
          </w:pPr>
        </w:p>
      </w:tc>
    </w:tr>
  </w:tbl>
  <w:p w14:paraId="4C270667" w14:textId="05C6785C" w:rsidR="404717AC" w:rsidRDefault="404717AC">
    <w:pPr>
      <w:pStyle w:val="Header"/>
      <w:pPrChange w:id="34" w:author="Jordan, Amanda C CIV USARMY HQDA ASA ALT (USA)" w:date="2022-08-09T12:55:00Z">
        <w:pPr/>
      </w:pPrChang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None" w15:userId="AMANDA"/>
  </w15:person>
  <w15:person w15:author="WILLIAM">
    <w15:presenceInfo w15:providerId="None" w15:userId="WILL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46088"/>
    <w:rsid w:val="00194840"/>
    <w:rsid w:val="001974B9"/>
    <w:rsid w:val="001A2C38"/>
    <w:rsid w:val="001A63F3"/>
    <w:rsid w:val="001A645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6441"/>
    <w:rsid w:val="004678EB"/>
    <w:rsid w:val="0047249A"/>
    <w:rsid w:val="00492950"/>
    <w:rsid w:val="0049479D"/>
    <w:rsid w:val="004B0BEF"/>
    <w:rsid w:val="004B5A42"/>
    <w:rsid w:val="004D60F4"/>
    <w:rsid w:val="004E6281"/>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E1C32"/>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64933"/>
    <w:rsid w:val="008726EA"/>
    <w:rsid w:val="008A14A0"/>
    <w:rsid w:val="008B5D14"/>
    <w:rsid w:val="008D3FE2"/>
    <w:rsid w:val="008F52B7"/>
    <w:rsid w:val="00906C35"/>
    <w:rsid w:val="009444AA"/>
    <w:rsid w:val="009654D8"/>
    <w:rsid w:val="009928DF"/>
    <w:rsid w:val="009A66DA"/>
    <w:rsid w:val="009E74B4"/>
    <w:rsid w:val="009F3266"/>
    <w:rsid w:val="009F6165"/>
    <w:rsid w:val="009F741B"/>
    <w:rsid w:val="00A018DC"/>
    <w:rsid w:val="00A1169F"/>
    <w:rsid w:val="00A62C34"/>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42DBC"/>
    <w:rsid w:val="00D75F0F"/>
    <w:rsid w:val="00D97370"/>
    <w:rsid w:val="00DC3860"/>
    <w:rsid w:val="00DC40BC"/>
    <w:rsid w:val="00DC4974"/>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97C16"/>
    <w:rsid w:val="00FB442B"/>
    <w:rsid w:val="00FB4905"/>
    <w:rsid w:val="00FC45A8"/>
    <w:rsid w:val="00FE3EF2"/>
    <w:rsid w:val="00FE4E56"/>
    <w:rsid w:val="1821516E"/>
    <w:rsid w:val="18946CFF"/>
    <w:rsid w:val="22C582E2"/>
    <w:rsid w:val="233BAB5D"/>
    <w:rsid w:val="3C4A0C3F"/>
    <w:rsid w:val="404717AC"/>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pcs3.kc.army.mil/asaalt/procurement/AFARS/AFARS_AppGG.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cs3.kc.army.mil/asaalt/procurement/AFARS/AFARS_AppGG.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cs3.kc.army.mil/asaalt/procurement/AFARS/AFARS_AppGG.aspx" TargetMode="External"/><Relationship Id="rId5" Type="http://schemas.openxmlformats.org/officeDocument/2006/relationships/styles" Target="styles.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PGI/PGI_5142.aspx"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customXml/itemProps2.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purl.org/dc/dcmitype/"/>
    <ds:schemaRef ds:uri="http://schemas.microsoft.com/office/infopath/2007/PartnerControls"/>
    <ds:schemaRef ds:uri="4233fc49-3339-4531-8895-cee7bd229291"/>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4.xml><?xml version="1.0" encoding="utf-8"?>
<ds:datastoreItem xmlns:ds="http://schemas.openxmlformats.org/officeDocument/2006/customXml" ds:itemID="{2D760797-5CF7-4B0A-B892-C44B803C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2108</Words>
  <Characters>12018</Characters>
  <Application>Microsoft Office Word</Application>
  <DocSecurity>0</DocSecurity>
  <Lines>100</Lines>
  <Paragraphs>28</Paragraphs>
  <ScaleCrop>false</ScaleCrop>
  <Company>U.S. Army</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AFARS_5142_Revision_28_04</dc:title>
  <dc:creator>Administrator</dc:creator>
  <cp:lastModifiedBy>AMANDA</cp:lastModifiedBy>
  <cp:revision>2</cp:revision>
  <dcterms:created xsi:type="dcterms:W3CDTF">2022-08-09T13:14:00Z</dcterms:created>
  <dcterms:modified xsi:type="dcterms:W3CDTF">2022-08-09T13:14:00Z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1ea4ca76-170e-4101-b3ca-baac7774377a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