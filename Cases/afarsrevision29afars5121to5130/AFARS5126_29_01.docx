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44A1" w14:textId="77777777" w:rsidR="002B0CEB" w:rsidRPr="00B126FA" w:rsidRDefault="002B0CEB" w:rsidP="00E63D69">
      <w:pPr>
        <w:pStyle w:val="ind8"/>
        <w:tabs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caps/>
          <w:sz w:val="32"/>
        </w:rPr>
      </w:pPr>
      <w:r w:rsidRPr="00B126FA">
        <w:rPr>
          <w:rFonts w:ascii="Times New Roman" w:hAnsi="Times New Roman" w:cs="Times New Roman"/>
          <w:b/>
          <w:bCs/>
          <w:caps/>
          <w:sz w:val="32"/>
        </w:rPr>
        <w:t xml:space="preserve">AFARS </w:t>
      </w:r>
      <w:r w:rsidR="00116A6B" w:rsidRPr="00B126FA">
        <w:rPr>
          <w:rFonts w:ascii="Times New Roman" w:hAnsi="Times New Roman" w:cs="Times New Roman"/>
          <w:b/>
          <w:bCs/>
          <w:caps/>
          <w:sz w:val="32"/>
        </w:rPr>
        <w:t>–</w:t>
      </w:r>
      <w:r w:rsidRPr="00B126FA">
        <w:rPr>
          <w:rFonts w:ascii="Times New Roman" w:hAnsi="Times New Roman" w:cs="Times New Roman"/>
          <w:b/>
          <w:bCs/>
          <w:caps/>
          <w:sz w:val="32"/>
        </w:rPr>
        <w:t xml:space="preserve"> Part 5126</w:t>
      </w:r>
    </w:p>
    <w:p w14:paraId="477CA962" w14:textId="77777777" w:rsidR="002B0CEB" w:rsidRPr="00552F1C" w:rsidRDefault="002B0CEB" w:rsidP="00552F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2F1C">
        <w:rPr>
          <w:rFonts w:ascii="Times New Roman" w:hAnsi="Times New Roman" w:cs="Times New Roman"/>
          <w:b/>
          <w:sz w:val="32"/>
          <w:szCs w:val="32"/>
        </w:rPr>
        <w:t>Other Socioeconomic Programs</w:t>
      </w:r>
    </w:p>
    <w:p w14:paraId="147AE6BA" w14:textId="2C1470F3" w:rsidR="00116A6B" w:rsidRPr="00751FAF" w:rsidRDefault="00751FAF" w:rsidP="00E63D69">
      <w:pPr>
        <w:pStyle w:val="ind8"/>
        <w:tabs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ins w:id="0" w:author="Jordan, Amanda C CIV USARMY HQDA ASA ALT (USA)" w:date="2024-09-22T16:13:00Z">
        <w:r w:rsidRPr="00751FAF">
          <w:rPr>
            <w:rFonts w:ascii="Times New Roman" w:hAnsi="Times New Roman" w:cs="Times New Roman"/>
            <w:i/>
            <w:iCs/>
            <w:sz w:val="24"/>
            <w:szCs w:val="24"/>
          </w:rPr>
          <w:t>(as of 01 October 2024)</w:t>
        </w:r>
      </w:ins>
    </w:p>
    <w:p w14:paraId="49F2240B" w14:textId="72F85A8C" w:rsidR="002B0CEB" w:rsidDel="00F45C5B" w:rsidRDefault="002B0CEB" w:rsidP="00E63D69">
      <w:pPr>
        <w:pStyle w:val="ind8"/>
        <w:tabs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del w:id="1" w:author="Jordan, Amanda C CIV USARMY HQDA ASA ALT (USA)" w:date="2024-09-04T11:02:00Z"/>
          <w:rFonts w:ascii="Times New Roman" w:hAnsi="Times New Roman" w:cs="Times New Roman"/>
          <w:b/>
          <w:bCs/>
          <w:sz w:val="32"/>
        </w:rPr>
      </w:pPr>
      <w:del w:id="2" w:author="Jordan, Amanda C CIV USARMY HQDA ASA ALT (USA)" w:date="2024-09-04T11:02:00Z">
        <w:r w:rsidRPr="00D33E0D" w:rsidDel="00F45C5B">
          <w:rPr>
            <w:rFonts w:ascii="Times New Roman" w:hAnsi="Times New Roman" w:cs="Times New Roman"/>
            <w:b/>
            <w:bCs/>
            <w:sz w:val="32"/>
          </w:rPr>
          <w:delText>Reserved</w:delText>
        </w:r>
      </w:del>
    </w:p>
    <w:p w14:paraId="701A1B4B" w14:textId="72F3CC3B" w:rsidR="00F45C5B" w:rsidRPr="00751FAF" w:rsidRDefault="00F45C5B" w:rsidP="00E63D69">
      <w:pPr>
        <w:pStyle w:val="ind8"/>
        <w:tabs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ins w:id="3" w:author="Jordan, Amanda C CIV USARMY HQDA ASA ALT (USA)" w:date="2024-09-04T11:02:00Z"/>
          <w:rFonts w:ascii="Times New Roman" w:hAnsi="Times New Roman" w:cs="Times New Roman"/>
          <w:sz w:val="24"/>
          <w:szCs w:val="24"/>
        </w:rPr>
      </w:pPr>
      <w:ins w:id="4" w:author="Jordan, Amanda C CIV USARMY HQDA ASA ALT (USA)" w:date="2024-09-04T11:02:00Z">
        <w:r w:rsidRPr="00751FAF">
          <w:rPr>
            <w:rFonts w:ascii="Times New Roman" w:hAnsi="Times New Roman" w:cs="Times New Roman"/>
            <w:sz w:val="24"/>
            <w:szCs w:val="24"/>
          </w:rPr>
          <w:t>No AFARS Text</w:t>
        </w:r>
      </w:ins>
    </w:p>
    <w:p w14:paraId="695D95DB" w14:textId="77777777" w:rsidR="003069DF" w:rsidRPr="00116A6B" w:rsidRDefault="003069DF" w:rsidP="00E63D69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116A6B" w:rsidSect="00E5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, Amanda C CIV USARMY HQDA ASA ALT (USA)">
    <w15:presenceInfo w15:providerId="AD" w15:userId="S::amanda.c.jordan14.civ@army.mil::b3c70d6d-a846-4b2c-bbb3-8ecaeb947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CEB"/>
    <w:rsid w:val="00116A6B"/>
    <w:rsid w:val="00172D42"/>
    <w:rsid w:val="002B0CEB"/>
    <w:rsid w:val="003069DF"/>
    <w:rsid w:val="003501FD"/>
    <w:rsid w:val="00552F1C"/>
    <w:rsid w:val="00560843"/>
    <w:rsid w:val="005F06A4"/>
    <w:rsid w:val="006678C4"/>
    <w:rsid w:val="006904E2"/>
    <w:rsid w:val="00751FAF"/>
    <w:rsid w:val="009E74B4"/>
    <w:rsid w:val="00B126FA"/>
    <w:rsid w:val="00BA658B"/>
    <w:rsid w:val="00D33E0D"/>
    <w:rsid w:val="00E11778"/>
    <w:rsid w:val="00E57619"/>
    <w:rsid w:val="00E63D69"/>
    <w:rsid w:val="00E806F0"/>
    <w:rsid w:val="00F45C5B"/>
    <w:rsid w:val="00FD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C441"/>
  <w15:docId w15:val="{0F4F7EB8-D634-453E-AB47-E949369D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8">
    <w:name w:val="ind .8"/>
    <w:basedOn w:val="Normal"/>
    <w:rsid w:val="002B0CEB"/>
    <w:pPr>
      <w:tabs>
        <w:tab w:val="left" w:pos="1728"/>
        <w:tab w:val="left" w:pos="2304"/>
        <w:tab w:val="left" w:pos="2880"/>
        <w:tab w:val="left" w:pos="3456"/>
      </w:tabs>
      <w:ind w:left="1152"/>
    </w:pPr>
  </w:style>
  <w:style w:type="paragraph" w:styleId="Revision">
    <w:name w:val="Revision"/>
    <w:hidden/>
    <w:uiPriority w:val="99"/>
    <w:semiHidden/>
    <w:rsid w:val="00F45C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class="ExternalClass939E099538E5448B92BD82A5CAE6CF25"&gt;&lt;p&gt;​PARC to SCO changes&lt;/p&gt;&lt;/div&gt;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5126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DASAP-90-620</_dlc_DocId>
    <_dlc_DocIdUrl xmlns="4d2834f2-6e62-48ef-822a-880d84868a39">
      <Url>https://spcs3.kc.army.mil/asaalt/ZPTeam/PPS/_layouts/15/DocIdRedir.aspx?ID=DASAP-90-620</Url>
      <Description>DASAP-90-620</Description>
    </_dlc_DocIdUrl>
    <WebPartName xmlns="4d2834f2-6e62-48ef-822a-880d84868a39" xsi:nil="true"/>
    <AFARSRevisionNo xmlns="4d2834f2-6e62-48ef-822a-880d84868a39">28.01</AFARSRevisionNo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5" ma:contentTypeDescription="Army Federal Acquisition Regulation Supplement" ma:contentTypeScope="" ma:versionID="9d4a548d5ad8be2f19451f4e1ee304f9">
  <xsd:schema xmlns:xsd="http://www.w3.org/2001/XMLSchema" xmlns:xs="http://www.w3.org/2001/XMLSchema" xmlns:p="http://schemas.microsoft.com/office/2006/metadata/properties" xmlns:ns1="4d2834f2-6e62-48ef-822a-880d84868a39" xmlns:ns3="1d182ed6-48bb-48f5-abfd-790737af81b2" targetNamespace="http://schemas.microsoft.com/office/2006/metadata/properties" ma:root="true" ma:fieldsID="76cfa627da9704b88091e5bd3eb730e2" ns1:_="" ns3:_="">
    <xsd:import namespace="4d2834f2-6e62-48ef-822a-880d84868a39"/>
    <xsd:import namespace="1d182ed6-48bb-48f5-abfd-790737af81b2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/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2ed6-48bb-48f5-abfd-790737af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16CCF6-75E2-40F2-9318-AB6A96AF9CB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FAF422A-4B65-48E7-A7DA-D01EE254CB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93795C-8BB9-4556-9406-B841A28E7818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4.xml><?xml version="1.0" encoding="utf-8"?>
<ds:datastoreItem xmlns:ds="http://schemas.openxmlformats.org/officeDocument/2006/customXml" ds:itemID="{9DC0B043-5736-4E2F-AC87-F692FF4F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1d182ed6-48bb-48f5-abfd-790737af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5126</vt:lpstr>
    </vt:vector>
  </TitlesOfParts>
  <Company>U.S. Army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5126_Revision_28_01</dc:title>
  <dc:creator>Administrator</dc:creator>
  <cp:lastModifiedBy>Jordan, Amanda C CIV USARMY HQDA ASA ALT (USA)</cp:lastModifiedBy>
  <cp:revision>3</cp:revision>
  <dcterms:created xsi:type="dcterms:W3CDTF">2024-09-04T15:02:00Z</dcterms:created>
  <dcterms:modified xsi:type="dcterms:W3CDTF">2024-09-22T20:14:00Z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2610437a-d606-4ec6-bc9e-61e83c0cc37c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