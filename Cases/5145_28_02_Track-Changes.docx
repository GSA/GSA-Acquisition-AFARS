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19960" w14:textId="3C41CA57" w:rsidR="00F84975" w:rsidRPr="00A928CC" w:rsidRDefault="00B3652F" w:rsidP="00A928CC">
      <w:pPr>
        <w:jc w:val="center"/>
        <w:rPr>
          <w:rFonts w:ascii="Times New Roman" w:hAnsi="Times New Roman" w:cs="Times New Roman"/>
          <w:b/>
          <w:sz w:val="32"/>
          <w:szCs w:val="32"/>
        </w:rPr>
      </w:pPr>
      <w:ins w:id="0" w:author="Dawson, Edward G Jr CIV USARMY HQDA ASA ALT (USA)" w:date="2022-06-21T16:37:00Z">
        <w:r>
          <w:rPr>
            <w:rFonts w:ascii="Times New Roman" w:hAnsi="Times New Roman" w:cs="Times New Roman"/>
            <w:b/>
            <w:sz w:val="32"/>
            <w:szCs w:val="32"/>
          </w:rPr>
          <w:t>-</w:t>
        </w:r>
      </w:ins>
      <w:bookmarkStart w:id="1" w:name="_Hlk112184231"/>
      <w:r w:rsidR="007015B3" w:rsidRPr="00A928CC">
        <w:rPr>
          <w:rFonts w:ascii="Times New Roman" w:hAnsi="Times New Roman" w:cs="Times New Roman"/>
          <w:b/>
          <w:sz w:val="32"/>
          <w:szCs w:val="32"/>
        </w:rPr>
        <w:t xml:space="preserve">AFARS </w:t>
      </w:r>
      <w:r w:rsidR="00F84975" w:rsidRPr="00A928CC">
        <w:rPr>
          <w:rFonts w:ascii="Times New Roman" w:hAnsi="Times New Roman" w:cs="Times New Roman"/>
          <w:b/>
          <w:sz w:val="32"/>
          <w:szCs w:val="32"/>
        </w:rPr>
        <w:t>–</w:t>
      </w:r>
      <w:r w:rsidR="007015B3" w:rsidRPr="00A928CC">
        <w:rPr>
          <w:rFonts w:ascii="Times New Roman" w:hAnsi="Times New Roman" w:cs="Times New Roman"/>
          <w:b/>
          <w:sz w:val="32"/>
          <w:szCs w:val="32"/>
        </w:rPr>
        <w:t xml:space="preserve"> P</w:t>
      </w:r>
      <w:r w:rsidR="006808FD">
        <w:rPr>
          <w:rFonts w:ascii="Times New Roman" w:hAnsi="Times New Roman" w:cs="Times New Roman"/>
          <w:b/>
          <w:sz w:val="32"/>
          <w:szCs w:val="32"/>
        </w:rPr>
        <w:t>ART</w:t>
      </w:r>
      <w:r w:rsidR="007015B3" w:rsidRPr="00A928CC">
        <w:rPr>
          <w:rFonts w:ascii="Times New Roman" w:hAnsi="Times New Roman" w:cs="Times New Roman"/>
          <w:b/>
          <w:sz w:val="32"/>
          <w:szCs w:val="32"/>
        </w:rPr>
        <w:t xml:space="preserve"> 5145</w:t>
      </w:r>
    </w:p>
    <w:p w14:paraId="6C119961" w14:textId="77777777" w:rsidR="00F01044" w:rsidRPr="00A928CC" w:rsidRDefault="00C64FAA" w:rsidP="00A928CC">
      <w:pPr>
        <w:jc w:val="center"/>
        <w:rPr>
          <w:rFonts w:ascii="Times New Roman" w:hAnsi="Times New Roman" w:cs="Times New Roman"/>
          <w:b/>
          <w:sz w:val="32"/>
          <w:szCs w:val="32"/>
        </w:rPr>
      </w:pPr>
      <w:r w:rsidRPr="00A928CC">
        <w:rPr>
          <w:rFonts w:ascii="Times New Roman" w:hAnsi="Times New Roman" w:cs="Times New Roman"/>
          <w:b/>
          <w:sz w:val="32"/>
          <w:szCs w:val="32"/>
        </w:rPr>
        <w:t>Government Property</w:t>
      </w:r>
    </w:p>
    <w:p w14:paraId="6C119962" w14:textId="253487D4" w:rsidR="00F01044" w:rsidRDefault="00343BCD" w:rsidP="00A928CC">
      <w:pPr>
        <w:jc w:val="center"/>
        <w:rPr>
          <w:rFonts w:ascii="Times New Roman" w:hAnsi="Times New Roman" w:cs="Times New Roman"/>
          <w:i/>
          <w:sz w:val="24"/>
          <w:szCs w:val="24"/>
        </w:rPr>
      </w:pPr>
      <w:r w:rsidRPr="00A928CC">
        <w:rPr>
          <w:rFonts w:ascii="Times New Roman" w:hAnsi="Times New Roman" w:cs="Times New Roman"/>
          <w:i/>
          <w:sz w:val="24"/>
          <w:szCs w:val="24"/>
        </w:rPr>
        <w:t>(Revised</w:t>
      </w:r>
      <w:del w:id="2" w:author="Jordan, Amanda C CIV USARMY HQDA ASA ALT (USA)" w:date="2022-05-19T15:01:00Z">
        <w:r w:rsidRPr="00A928CC" w:rsidDel="00A4482D">
          <w:rPr>
            <w:rFonts w:ascii="Times New Roman" w:hAnsi="Times New Roman" w:cs="Times New Roman"/>
            <w:i/>
            <w:sz w:val="24"/>
            <w:szCs w:val="24"/>
          </w:rPr>
          <w:delText xml:space="preserve"> </w:delText>
        </w:r>
      </w:del>
      <w:ins w:id="3" w:author="Jordan, Amanda C CIV USARMY HQDA ASA ALT (USA)" w:date="2022-05-19T15:01:00Z">
        <w:del w:id="4" w:author="Jordan, Amanda C CIV USARMY HQDA ASA ALT (USA) [2]" w:date="2022-09-09T14:08:00Z">
          <w:r w:rsidR="00A4482D" w:rsidDel="00AB76FA">
            <w:rPr>
              <w:rFonts w:ascii="Times New Roman" w:hAnsi="Times New Roman" w:cs="Times New Roman"/>
              <w:i/>
              <w:sz w:val="24"/>
              <w:szCs w:val="24"/>
            </w:rPr>
            <w:delText>XX May</w:delText>
          </w:r>
        </w:del>
      </w:ins>
      <w:ins w:id="5" w:author="Jordan, Amanda C CIV USARMY HQDA ASA ALT (USA) [2]" w:date="2022-09-09T14:08:00Z">
        <w:r w:rsidR="00AB76FA">
          <w:rPr>
            <w:rFonts w:ascii="Times New Roman" w:hAnsi="Times New Roman" w:cs="Times New Roman"/>
            <w:i/>
            <w:sz w:val="24"/>
            <w:szCs w:val="24"/>
          </w:rPr>
          <w:t>9 Septemb</w:t>
        </w:r>
      </w:ins>
      <w:ins w:id="6" w:author="Jordan, Amanda C CIV USARMY HQDA ASA ALT (USA) [2]" w:date="2022-09-09T14:09:00Z">
        <w:r w:rsidR="00AB76FA">
          <w:rPr>
            <w:rFonts w:ascii="Times New Roman" w:hAnsi="Times New Roman" w:cs="Times New Roman"/>
            <w:i/>
            <w:sz w:val="24"/>
            <w:szCs w:val="24"/>
          </w:rPr>
          <w:t>er</w:t>
        </w:r>
      </w:ins>
      <w:ins w:id="7" w:author="Jordan, Amanda C CIV USARMY HQDA ASA ALT (USA)" w:date="2022-05-19T15:01:00Z">
        <w:r w:rsidR="00A4482D">
          <w:rPr>
            <w:rFonts w:ascii="Times New Roman" w:hAnsi="Times New Roman" w:cs="Times New Roman"/>
            <w:i/>
            <w:sz w:val="24"/>
            <w:szCs w:val="24"/>
          </w:rPr>
          <w:t xml:space="preserve"> 2022</w:t>
        </w:r>
      </w:ins>
      <w:del w:id="8" w:author="Jordan, Amanda C CIV USARMY HQDA ASA ALT (USA)" w:date="2022-05-19T15:01:00Z">
        <w:r w:rsidR="008740BB" w:rsidDel="00A4482D">
          <w:rPr>
            <w:rFonts w:ascii="Times New Roman" w:hAnsi="Times New Roman" w:cs="Times New Roman"/>
            <w:i/>
            <w:sz w:val="24"/>
            <w:szCs w:val="24"/>
          </w:rPr>
          <w:delText>0</w:delText>
        </w:r>
        <w:r w:rsidR="00185A90" w:rsidDel="00A4482D">
          <w:rPr>
            <w:rFonts w:ascii="Times New Roman" w:hAnsi="Times New Roman" w:cs="Times New Roman"/>
            <w:i/>
            <w:sz w:val="24"/>
            <w:szCs w:val="24"/>
          </w:rPr>
          <w:delText>1 May 2019</w:delText>
        </w:r>
      </w:del>
      <w:r w:rsidR="003B4523" w:rsidRPr="00A928CC">
        <w:rPr>
          <w:rFonts w:ascii="Times New Roman" w:hAnsi="Times New Roman" w:cs="Times New Roman"/>
          <w:i/>
          <w:sz w:val="24"/>
          <w:szCs w:val="24"/>
        </w:rPr>
        <w:t>)</w:t>
      </w:r>
    </w:p>
    <w:p w14:paraId="06377D56" w14:textId="589C32AE" w:rsidR="0021081D" w:rsidRDefault="0021081D" w:rsidP="0021081D">
      <w:pPr>
        <w:pStyle w:val="TOC3"/>
        <w:tabs>
          <w:tab w:val="right" w:leader="dot" w:pos="9350"/>
        </w:tabs>
        <w:rPr>
          <w:ins w:id="9" w:author="Jordan, Amanda C CIV USARMY HQDA ASA ALT (USA)" w:date="2022-05-19T16:14:00Z"/>
        </w:rPr>
      </w:pPr>
      <w:ins w:id="10" w:author="Jordan, Amanda C CIV USARMY HQDA ASA ALT (USA)" w:date="2022-05-19T16:14:00Z">
        <w:r>
          <w:t>Subpart 51</w:t>
        </w:r>
        <w:r>
          <w:fldChar w:fldCharType="begin"/>
        </w:r>
        <w:r>
          <w:instrText xml:space="preserve"> HYPERLINK "https://www.acquisition.gov/far/part-45" \l "FAR_45_000" \o "45.000 Scope of part." </w:instrText>
        </w:r>
        <w:r>
          <w:fldChar w:fldCharType="separate"/>
        </w:r>
        <w:r>
          <w:rPr>
            <w:rStyle w:val="Hyperlink"/>
            <w:rFonts w:ascii="open_sansregular" w:hAnsi="open_sansregular"/>
            <w:sz w:val="21"/>
            <w:szCs w:val="21"/>
            <w:bdr w:val="none" w:sz="0" w:space="0" w:color="auto" w:frame="1"/>
            <w:shd w:val="clear" w:color="auto" w:fill="FFFFFF"/>
          </w:rPr>
          <w:t>45.000 Scope of part.</w:t>
        </w:r>
        <w:r>
          <w:fldChar w:fldCharType="end"/>
        </w:r>
      </w:ins>
    </w:p>
    <w:p w14:paraId="1A098071" w14:textId="548B3094" w:rsidR="00A928CC" w:rsidRPr="002F40A7" w:rsidRDefault="00A928CC">
      <w:pPr>
        <w:pStyle w:val="TOC3"/>
        <w:tabs>
          <w:tab w:val="right" w:leader="dot" w:pos="9350"/>
        </w:tabs>
        <w:rPr>
          <w:ins w:id="11" w:author="Jordan, Amanda C CIV USARMY HQDA ASA ALT (USA)" w:date="2022-05-19T15:50:00Z"/>
          <w:rFonts w:ascii="Times New Roman" w:hAnsi="Times New Roman" w:cs="Times New Roman"/>
          <w:noProof/>
          <w:sz w:val="24"/>
          <w:szCs w:val="24"/>
        </w:rPr>
      </w:pPr>
      <w:r w:rsidRPr="00A928CC">
        <w:rPr>
          <w:rFonts w:ascii="Times New Roman" w:hAnsi="Times New Roman" w:cs="Times New Roman"/>
          <w:i/>
          <w:sz w:val="24"/>
          <w:szCs w:val="24"/>
        </w:rPr>
        <w:fldChar w:fldCharType="begin"/>
      </w:r>
      <w:r w:rsidRPr="00A928CC">
        <w:rPr>
          <w:rFonts w:ascii="Times New Roman" w:hAnsi="Times New Roman" w:cs="Times New Roman"/>
          <w:i/>
          <w:sz w:val="24"/>
          <w:szCs w:val="24"/>
        </w:rPr>
        <w:instrText xml:space="preserve"> TOC \o "1-4" \h \z \u </w:instrText>
      </w:r>
      <w:r w:rsidRPr="00A928CC">
        <w:rPr>
          <w:rFonts w:ascii="Times New Roman" w:hAnsi="Times New Roman" w:cs="Times New Roman"/>
          <w:i/>
          <w:sz w:val="24"/>
          <w:szCs w:val="24"/>
        </w:rPr>
        <w:fldChar w:fldCharType="separate"/>
      </w:r>
      <w:r w:rsidRPr="00DC6116">
        <w:rPr>
          <w:rPrChange w:id="12" w:author="Dawson, Edward G Jr CIV USARMY HQDA ASA ALT (USA)" w:date="2022-08-23T22:22:00Z">
            <w:rPr>
              <w:rStyle w:val="Hyperlink"/>
              <w:rFonts w:ascii="Times New Roman" w:hAnsi="Times New Roman" w:cs="Times New Roman"/>
              <w:noProof/>
              <w:sz w:val="24"/>
              <w:szCs w:val="24"/>
            </w:rPr>
          </w:rPrChange>
        </w:rPr>
        <w:t>Subpart 5145.1 – General</w:t>
      </w:r>
      <w:r w:rsidRPr="002F40A7">
        <w:rPr>
          <w:rFonts w:ascii="Times New Roman" w:hAnsi="Times New Roman" w:cs="Times New Roman"/>
          <w:noProof/>
          <w:webHidden/>
          <w:sz w:val="24"/>
          <w:szCs w:val="24"/>
        </w:rPr>
        <w:tab/>
      </w:r>
      <w:del w:id="13" w:author="Dawson, Edward G Jr CIV USARMY HQDA ASA ALT (USA)" w:date="2022-08-23T22:22:00Z">
        <w:r w:rsidRPr="002F40A7" w:rsidDel="00DC6116">
          <w:rPr>
            <w:rFonts w:ascii="Times New Roman" w:hAnsi="Times New Roman" w:cs="Times New Roman"/>
            <w:noProof/>
            <w:webHidden/>
            <w:sz w:val="24"/>
            <w:szCs w:val="24"/>
          </w:rPr>
          <w:fldChar w:fldCharType="begin"/>
        </w:r>
        <w:r w:rsidRPr="002F40A7" w:rsidDel="00DC6116">
          <w:rPr>
            <w:rFonts w:ascii="Times New Roman" w:hAnsi="Times New Roman" w:cs="Times New Roman"/>
            <w:noProof/>
            <w:webHidden/>
            <w:sz w:val="24"/>
            <w:szCs w:val="24"/>
          </w:rPr>
          <w:delInstrText xml:space="preserve"> PAGEREF _Toc512856906 \h </w:delInstrText>
        </w:r>
        <w:r w:rsidRPr="002F40A7" w:rsidDel="00DC6116">
          <w:rPr>
            <w:rFonts w:ascii="Times New Roman" w:hAnsi="Times New Roman" w:cs="Times New Roman"/>
            <w:noProof/>
            <w:webHidden/>
            <w:sz w:val="24"/>
            <w:szCs w:val="24"/>
          </w:rPr>
        </w:r>
        <w:r w:rsidRPr="002F40A7" w:rsidDel="00DC6116">
          <w:rPr>
            <w:rFonts w:ascii="Times New Roman" w:hAnsi="Times New Roman" w:cs="Times New Roman"/>
            <w:noProof/>
            <w:webHidden/>
            <w:sz w:val="24"/>
            <w:szCs w:val="24"/>
          </w:rPr>
          <w:fldChar w:fldCharType="separate"/>
        </w:r>
        <w:r w:rsidRPr="002F40A7" w:rsidDel="00DC6116">
          <w:rPr>
            <w:rFonts w:ascii="Times New Roman" w:hAnsi="Times New Roman" w:cs="Times New Roman"/>
            <w:noProof/>
            <w:webHidden/>
            <w:sz w:val="24"/>
            <w:szCs w:val="24"/>
          </w:rPr>
          <w:delText>1</w:delText>
        </w:r>
        <w:r w:rsidRPr="002F40A7" w:rsidDel="00DC6116">
          <w:rPr>
            <w:rFonts w:ascii="Times New Roman" w:hAnsi="Times New Roman" w:cs="Times New Roman"/>
            <w:noProof/>
            <w:webHidden/>
            <w:sz w:val="24"/>
            <w:szCs w:val="24"/>
          </w:rPr>
          <w:fldChar w:fldCharType="end"/>
        </w:r>
      </w:del>
      <w:ins w:id="14" w:author="Dawson, Edward G Jr CIV USARMY HQDA ASA ALT (USA)" w:date="2022-08-23T22:22:00Z">
        <w:r w:rsidR="00DC6116">
          <w:rPr>
            <w:rFonts w:ascii="Times New Roman" w:hAnsi="Times New Roman" w:cs="Times New Roman"/>
            <w:noProof/>
            <w:webHidden/>
            <w:sz w:val="24"/>
            <w:szCs w:val="24"/>
          </w:rPr>
          <w:t>2</w:t>
        </w:r>
      </w:ins>
    </w:p>
    <w:p w14:paraId="3A567E58" w14:textId="41E605A4" w:rsidR="00CF5B08" w:rsidRPr="002F40A7" w:rsidRDefault="00CF5B08" w:rsidP="00CF5B08">
      <w:pPr>
        <w:rPr>
          <w:rFonts w:ascii="Times New Roman" w:hAnsi="Times New Roman" w:cs="Times New Roman"/>
          <w:sz w:val="24"/>
          <w:szCs w:val="24"/>
        </w:rPr>
      </w:pPr>
      <w:ins w:id="15" w:author="Jordan, Amanda C CIV USARMY HQDA ASA ALT (USA)" w:date="2022-05-19T15:50:00Z">
        <w:r w:rsidRPr="002F40A7">
          <w:tab/>
        </w:r>
      </w:ins>
      <w:ins w:id="16" w:author="Jordan, Amanda C CIV USARMY HQDA ASA ALT (USA)" w:date="2022-05-19T15:51:00Z">
        <w:r w:rsidRPr="002F40A7">
          <w:rPr>
            <w:rFonts w:ascii="Times New Roman" w:hAnsi="Times New Roman" w:cs="Times New Roman"/>
            <w:sz w:val="24"/>
            <w:szCs w:val="24"/>
          </w:rPr>
          <w:t>5145.101 Definitions</w:t>
        </w:r>
        <w:r w:rsidRPr="002F40A7">
          <w:rPr>
            <w:rFonts w:ascii="Times New Roman" w:hAnsi="Times New Roman" w:cs="Times New Roman"/>
            <w:sz w:val="24"/>
            <w:szCs w:val="24"/>
          </w:rPr>
          <w:tab/>
        </w:r>
        <w:r w:rsidRPr="002F40A7">
          <w:rPr>
            <w:rFonts w:ascii="Times New Roman" w:hAnsi="Times New Roman" w:cs="Times New Roman"/>
            <w:sz w:val="24"/>
            <w:szCs w:val="24"/>
          </w:rPr>
          <w:tab/>
        </w:r>
        <w:r w:rsidRPr="002F40A7">
          <w:rPr>
            <w:rFonts w:ascii="Times New Roman" w:hAnsi="Times New Roman" w:cs="Times New Roman"/>
            <w:sz w:val="24"/>
            <w:szCs w:val="24"/>
          </w:rPr>
          <w:tab/>
        </w:r>
        <w:r w:rsidRPr="002F40A7">
          <w:rPr>
            <w:rFonts w:ascii="Times New Roman" w:hAnsi="Times New Roman" w:cs="Times New Roman"/>
            <w:sz w:val="24"/>
            <w:szCs w:val="24"/>
          </w:rPr>
          <w:tab/>
        </w:r>
        <w:r w:rsidRPr="002F40A7">
          <w:rPr>
            <w:rFonts w:ascii="Times New Roman" w:hAnsi="Times New Roman" w:cs="Times New Roman"/>
            <w:sz w:val="24"/>
            <w:szCs w:val="24"/>
          </w:rPr>
          <w:tab/>
        </w:r>
        <w:r w:rsidRPr="002F40A7">
          <w:rPr>
            <w:rFonts w:ascii="Times New Roman" w:hAnsi="Times New Roman" w:cs="Times New Roman"/>
            <w:sz w:val="24"/>
            <w:szCs w:val="24"/>
          </w:rPr>
          <w:tab/>
        </w:r>
        <w:r w:rsidRPr="002F40A7">
          <w:rPr>
            <w:rFonts w:ascii="Times New Roman" w:hAnsi="Times New Roman" w:cs="Times New Roman"/>
            <w:sz w:val="24"/>
            <w:szCs w:val="24"/>
          </w:rPr>
          <w:tab/>
        </w:r>
        <w:r w:rsidRPr="002F40A7">
          <w:rPr>
            <w:rFonts w:ascii="Times New Roman" w:hAnsi="Times New Roman" w:cs="Times New Roman"/>
            <w:sz w:val="24"/>
            <w:szCs w:val="24"/>
          </w:rPr>
          <w:tab/>
        </w:r>
        <w:r w:rsidRPr="002F40A7">
          <w:rPr>
            <w:rFonts w:ascii="Times New Roman" w:hAnsi="Times New Roman" w:cs="Times New Roman"/>
            <w:sz w:val="24"/>
            <w:szCs w:val="24"/>
          </w:rPr>
          <w:tab/>
          <w:t xml:space="preserve"> </w:t>
        </w:r>
        <w:del w:id="17" w:author="Dawson, Edward G Jr CIV USARMY HQDA ASA ALT (USA)" w:date="2022-08-23T22:22:00Z">
          <w:r w:rsidRPr="002F40A7" w:rsidDel="00DC6116">
            <w:rPr>
              <w:rFonts w:ascii="Times New Roman" w:hAnsi="Times New Roman" w:cs="Times New Roman"/>
              <w:sz w:val="24"/>
              <w:szCs w:val="24"/>
            </w:rPr>
            <w:delText>1</w:delText>
          </w:r>
        </w:del>
      </w:ins>
      <w:ins w:id="18" w:author="Dawson, Edward G Jr CIV USARMY HQDA ASA ALT (USA)" w:date="2022-08-23T22:22:00Z">
        <w:r w:rsidR="00DC6116">
          <w:rPr>
            <w:rFonts w:ascii="Times New Roman" w:hAnsi="Times New Roman" w:cs="Times New Roman"/>
            <w:sz w:val="24"/>
            <w:szCs w:val="24"/>
          </w:rPr>
          <w:t>2</w:t>
        </w:r>
      </w:ins>
    </w:p>
    <w:p w14:paraId="79912D3D" w14:textId="03820E56" w:rsidR="00A928CC" w:rsidRPr="002F40A7" w:rsidRDefault="002F40A7">
      <w:pPr>
        <w:pStyle w:val="TOC4"/>
        <w:tabs>
          <w:tab w:val="right" w:leader="dot" w:pos="9350"/>
        </w:tabs>
        <w:rPr>
          <w:ins w:id="19" w:author="Jordan, Amanda C CIV USARMY HQDA ASA ALT (USA)" w:date="2022-05-19T15:52:00Z"/>
          <w:rFonts w:ascii="Times New Roman" w:hAnsi="Times New Roman" w:cs="Times New Roman"/>
          <w:noProof/>
          <w:sz w:val="24"/>
          <w:szCs w:val="24"/>
        </w:rPr>
      </w:pPr>
      <w:r w:rsidRPr="002F40A7">
        <w:fldChar w:fldCharType="begin"/>
      </w:r>
      <w:r w:rsidRPr="002F40A7">
        <w:instrText xml:space="preserve"> HYPERLINK \l "_Toc512856907" </w:instrText>
      </w:r>
      <w:r w:rsidRPr="002F40A7">
        <w:rPr>
          <w:rPrChange w:id="20" w:author="Jordan, Amanda C CIV USARMY HQDA ASA ALT (USA)" w:date="2022-05-20T11:10:00Z">
            <w:rPr>
              <w:rFonts w:ascii="Times New Roman" w:hAnsi="Times New Roman" w:cs="Times New Roman"/>
              <w:noProof/>
              <w:sz w:val="24"/>
              <w:szCs w:val="24"/>
            </w:rPr>
          </w:rPrChange>
        </w:rPr>
        <w:fldChar w:fldCharType="separate"/>
      </w:r>
      <w:r w:rsidR="00A928CC" w:rsidRPr="002F40A7">
        <w:rPr>
          <w:rStyle w:val="Hyperlink"/>
          <w:rFonts w:ascii="Times New Roman" w:hAnsi="Times New Roman" w:cs="Times New Roman"/>
          <w:noProof/>
          <w:sz w:val="24"/>
          <w:szCs w:val="24"/>
        </w:rPr>
        <w:t>5145.102  Policy.</w:t>
      </w:r>
      <w:r w:rsidR="00A928CC" w:rsidRPr="002F40A7">
        <w:rPr>
          <w:rFonts w:ascii="Times New Roman" w:hAnsi="Times New Roman" w:cs="Times New Roman"/>
          <w:noProof/>
          <w:webHidden/>
          <w:sz w:val="24"/>
          <w:szCs w:val="24"/>
        </w:rPr>
        <w:tab/>
      </w:r>
      <w:del w:id="21" w:author="Dawson, Edward G Jr CIV USARMY HQDA ASA ALT (USA)" w:date="2022-08-23T22:23:00Z">
        <w:r w:rsidR="00A928CC" w:rsidRPr="002F40A7" w:rsidDel="00DC6116">
          <w:rPr>
            <w:rFonts w:ascii="Times New Roman" w:hAnsi="Times New Roman" w:cs="Times New Roman"/>
            <w:noProof/>
            <w:webHidden/>
            <w:sz w:val="24"/>
            <w:szCs w:val="24"/>
          </w:rPr>
          <w:fldChar w:fldCharType="begin"/>
        </w:r>
        <w:r w:rsidR="00A928CC" w:rsidRPr="002F40A7" w:rsidDel="00DC6116">
          <w:rPr>
            <w:rFonts w:ascii="Times New Roman" w:hAnsi="Times New Roman" w:cs="Times New Roman"/>
            <w:noProof/>
            <w:webHidden/>
            <w:sz w:val="24"/>
            <w:szCs w:val="24"/>
          </w:rPr>
          <w:delInstrText xml:space="preserve"> PAGEREF _Toc512856907 \h </w:delInstrText>
        </w:r>
        <w:r w:rsidR="00A928CC" w:rsidRPr="002F40A7" w:rsidDel="00DC6116">
          <w:rPr>
            <w:rFonts w:ascii="Times New Roman" w:hAnsi="Times New Roman" w:cs="Times New Roman"/>
            <w:noProof/>
            <w:webHidden/>
            <w:sz w:val="24"/>
            <w:szCs w:val="24"/>
          </w:rPr>
        </w:r>
        <w:r w:rsidR="00A928CC" w:rsidRPr="002F40A7" w:rsidDel="00DC6116">
          <w:rPr>
            <w:rFonts w:ascii="Times New Roman" w:hAnsi="Times New Roman" w:cs="Times New Roman"/>
            <w:noProof/>
            <w:webHidden/>
            <w:sz w:val="24"/>
            <w:szCs w:val="24"/>
            <w:rPrChange w:id="22" w:author="Jordan, Amanda C CIV USARMY HQDA ASA ALT (USA)" w:date="2022-05-20T11:10:00Z">
              <w:rPr>
                <w:rFonts w:ascii="Times New Roman" w:hAnsi="Times New Roman" w:cs="Times New Roman"/>
                <w:noProof/>
                <w:webHidden/>
                <w:sz w:val="24"/>
                <w:szCs w:val="24"/>
              </w:rPr>
            </w:rPrChange>
          </w:rPr>
          <w:fldChar w:fldCharType="separate"/>
        </w:r>
        <w:r w:rsidR="00A928CC" w:rsidRPr="002F40A7" w:rsidDel="00DC6116">
          <w:rPr>
            <w:rFonts w:ascii="Times New Roman" w:hAnsi="Times New Roman" w:cs="Times New Roman"/>
            <w:noProof/>
            <w:webHidden/>
            <w:sz w:val="24"/>
            <w:szCs w:val="24"/>
          </w:rPr>
          <w:delText>1</w:delText>
        </w:r>
        <w:r w:rsidR="00A928CC" w:rsidRPr="002F40A7" w:rsidDel="00DC6116">
          <w:rPr>
            <w:rFonts w:ascii="Times New Roman" w:hAnsi="Times New Roman" w:cs="Times New Roman"/>
            <w:noProof/>
            <w:webHidden/>
            <w:sz w:val="24"/>
            <w:szCs w:val="24"/>
          </w:rPr>
          <w:fldChar w:fldCharType="end"/>
        </w:r>
      </w:del>
      <w:r w:rsidRPr="002F40A7">
        <w:rPr>
          <w:rFonts w:ascii="Times New Roman" w:hAnsi="Times New Roman" w:cs="Times New Roman"/>
          <w:noProof/>
          <w:sz w:val="24"/>
          <w:szCs w:val="24"/>
        </w:rPr>
        <w:fldChar w:fldCharType="end"/>
      </w:r>
      <w:ins w:id="23" w:author="Dawson, Edward G Jr CIV USARMY HQDA ASA ALT (USA)" w:date="2022-08-23T22:22:00Z">
        <w:r w:rsidR="00DC6116">
          <w:rPr>
            <w:rFonts w:ascii="Times New Roman" w:hAnsi="Times New Roman" w:cs="Times New Roman"/>
            <w:noProof/>
            <w:sz w:val="24"/>
            <w:szCs w:val="24"/>
          </w:rPr>
          <w:t>2</w:t>
        </w:r>
      </w:ins>
    </w:p>
    <w:p w14:paraId="00652C1B" w14:textId="75A74088" w:rsidR="00CF5B08" w:rsidRPr="002F40A7" w:rsidRDefault="00CF5B08" w:rsidP="00ED1D93">
      <w:pPr>
        <w:rPr>
          <w:ins w:id="24" w:author="Jordan, Amanda C CIV USARMY HQDA ASA ALT (USA)" w:date="2022-05-19T15:52:00Z"/>
        </w:rPr>
      </w:pPr>
      <w:ins w:id="25" w:author="Jordan, Amanda C CIV USARMY HQDA ASA ALT (USA)" w:date="2022-05-19T15:52:00Z">
        <w:r w:rsidRPr="002F40A7">
          <w:tab/>
          <w:t xml:space="preserve">5145.103 </w:t>
        </w:r>
      </w:ins>
      <w:ins w:id="26" w:author="Jordan, Amanda C CIV USARMY HQDA ASA ALT (USA)" w:date="2022-05-19T15:53:00Z">
        <w:r w:rsidRPr="002F40A7">
          <w:t>General</w:t>
        </w:r>
      </w:ins>
      <w:ins w:id="27" w:author="Dawson, Edward G Jr CIV USARMY HQDA ASA ALT (USA)" w:date="2022-08-23T22:23:00Z">
        <w:r w:rsidR="00DC6116">
          <w:t>…………………………………………………………………………………………………………</w:t>
        </w:r>
      </w:ins>
      <w:ins w:id="28" w:author="Dawson, Edward G Jr CIV USARMY HQDA ASA ALT (USA)" w:date="2022-08-23T22:24:00Z">
        <w:r w:rsidR="00DC6116">
          <w:t>……………3</w:t>
        </w:r>
      </w:ins>
    </w:p>
    <w:p w14:paraId="3D95354E" w14:textId="5F02D60E" w:rsidR="00CF5B08" w:rsidRDefault="00ED1D93" w:rsidP="00ED1D93">
      <w:pPr>
        <w:ind w:firstLine="660"/>
        <w:rPr>
          <w:ins w:id="29" w:author="Holland, George A CIV" w:date="2022-06-13T07:43:00Z"/>
        </w:rPr>
      </w:pPr>
      <w:ins w:id="30" w:author="Jordan, Amanda C CIV USARMY HQDA ASA ALT (USA)" w:date="2022-05-19T15:52:00Z">
        <w:r w:rsidRPr="002F40A7">
          <w:t>5145.103-70 Furnishing government property to c</w:t>
        </w:r>
        <w:r w:rsidR="00CF5B08" w:rsidRPr="002F40A7">
          <w:t>ontractors</w:t>
        </w:r>
      </w:ins>
      <w:ins w:id="31" w:author="Dawson, Edward G Jr CIV USARMY HQDA ASA ALT (USA)" w:date="2022-08-23T22:24:00Z">
        <w:r w:rsidR="00DC6116">
          <w:t>……………………………………………………..3</w:t>
        </w:r>
      </w:ins>
    </w:p>
    <w:p w14:paraId="7731EE29" w14:textId="48341448" w:rsidR="00CB791F" w:rsidRPr="004C425F" w:rsidRDefault="00CB791F">
      <w:pPr>
        <w:pStyle w:val="Heading4"/>
        <w:spacing w:line="480" w:lineRule="auto"/>
        <w:rPr>
          <w:ins w:id="32" w:author="Jordan, Amanda C CIV USARMY HQDA ASA ALT (USA)" w:date="2022-05-19T15:53:00Z"/>
          <w:bCs/>
        </w:rPr>
        <w:pPrChange w:id="33" w:author="Holland, George A CIV" w:date="2022-06-13T07:44:00Z">
          <w:pPr>
            <w:ind w:firstLine="660"/>
          </w:pPr>
        </w:pPrChange>
      </w:pPr>
      <w:ins w:id="34" w:author="Holland, George A CIV" w:date="2022-06-13T07:43:00Z">
        <w:r>
          <w:tab/>
        </w:r>
        <w:r w:rsidRPr="008950F0">
          <w:rPr>
            <w:b w:val="0"/>
            <w:bCs/>
            <w:rPrChange w:id="35" w:author="Dawson, Edward G Jr CIV USARMY HQDA ASA ALT (USA)" w:date="2022-08-23T21:57:00Z">
              <w:rPr>
                <w:b/>
              </w:rPr>
            </w:rPrChange>
          </w:rPr>
          <w:t>5145.103-72 Government-furnished property attachments to solicitations and awards</w:t>
        </w:r>
        <w:del w:id="36" w:author="Dawson, Edward G Jr CIV USARMY HQDA ASA ALT (USA)" w:date="2022-08-23T22:24:00Z">
          <w:r w:rsidRPr="008950F0" w:rsidDel="00DC6116">
            <w:rPr>
              <w:b w:val="0"/>
              <w:bCs/>
              <w:rPrChange w:id="37" w:author="Dawson, Edward G Jr CIV USARMY HQDA ASA ALT (USA)" w:date="2022-08-23T21:57:00Z">
                <w:rPr>
                  <w:b/>
                </w:rPr>
              </w:rPrChange>
            </w:rPr>
            <w:delText>.</w:delText>
          </w:r>
        </w:del>
      </w:ins>
      <w:ins w:id="38" w:author="Dawson, Edward G Jr CIV USARMY HQDA ASA ALT (USA)" w:date="2022-08-23T22:24:00Z">
        <w:r w:rsidR="00DC6116">
          <w:rPr>
            <w:b w:val="0"/>
            <w:bCs/>
          </w:rPr>
          <w:t>….4</w:t>
        </w:r>
      </w:ins>
    </w:p>
    <w:p w14:paraId="31BC4DC8" w14:textId="1CCB61CA" w:rsidR="00CF5B08" w:rsidRPr="002F40A7" w:rsidDel="00504A7B" w:rsidRDefault="00ED1D93" w:rsidP="00ED1D93">
      <w:pPr>
        <w:ind w:firstLine="660"/>
        <w:rPr>
          <w:ins w:id="39" w:author="Jordan, Amanda C CIV USARMY HQDA ASA ALT (USA)" w:date="2022-05-19T15:53:00Z"/>
          <w:del w:id="40" w:author="Dawson, Edward G Jr CIV USARMY HQDA ASA ALT (USA)" w:date="2022-08-23T21:26:00Z"/>
        </w:rPr>
      </w:pPr>
      <w:ins w:id="41" w:author="Jordan, Amanda C CIV USARMY HQDA ASA ALT (USA)" w:date="2022-05-19T15:53:00Z">
        <w:del w:id="42" w:author="Dawson, Edward G Jr CIV USARMY HQDA ASA ALT (USA)" w:date="2022-08-23T21:26:00Z">
          <w:r w:rsidRPr="002F40A7" w:rsidDel="00504A7B">
            <w:delText>5145.103-71 Transferring government property a</w:delText>
          </w:r>
          <w:r w:rsidR="00CF5B08" w:rsidRPr="002F40A7" w:rsidDel="00504A7B">
            <w:delText>ccountability</w:delText>
          </w:r>
        </w:del>
      </w:ins>
    </w:p>
    <w:p w14:paraId="65D54009" w14:textId="4A057298" w:rsidR="00CF5B08" w:rsidRPr="002F40A7" w:rsidRDefault="00ED1D93" w:rsidP="00ED1D93">
      <w:pPr>
        <w:ind w:firstLine="660"/>
        <w:rPr>
          <w:ins w:id="43" w:author="Jordan, Amanda C CIV USARMY HQDA ASA ALT (USA)" w:date="2022-05-19T15:53:00Z"/>
        </w:rPr>
      </w:pPr>
      <w:ins w:id="44" w:author="Jordan, Amanda C CIV USARMY HQDA ASA ALT (USA)" w:date="2022-05-19T15:53:00Z">
        <w:r w:rsidRPr="002F40A7">
          <w:t>5145.103-73 Government property under sustainment c</w:t>
        </w:r>
        <w:r w:rsidR="00CF5B08" w:rsidRPr="002F40A7">
          <w:t>ontractors</w:t>
        </w:r>
      </w:ins>
      <w:ins w:id="45" w:author="Dawson, Edward G Jr CIV USARMY HQDA ASA ALT (USA)" w:date="2022-08-23T22:25:00Z">
        <w:r w:rsidR="00DC6116">
          <w:t>……………………………………………4</w:t>
        </w:r>
      </w:ins>
    </w:p>
    <w:p w14:paraId="41910FA4" w14:textId="664BEDFD" w:rsidR="00CF5B08" w:rsidRPr="002F40A7" w:rsidRDefault="00ED1D93" w:rsidP="00ED1D93">
      <w:pPr>
        <w:ind w:firstLine="660"/>
        <w:rPr>
          <w:ins w:id="46" w:author="Jordan, Amanda C CIV USARMY HQDA ASA ALT (USA)" w:date="2022-05-19T16:04:00Z"/>
        </w:rPr>
      </w:pPr>
      <w:ins w:id="47" w:author="Jordan, Amanda C CIV USARMY HQDA ASA ALT (USA)" w:date="2022-05-19T15:54:00Z">
        <w:r w:rsidRPr="002F40A7">
          <w:t>5145.103-74 Contracting office r</w:t>
        </w:r>
        <w:r w:rsidR="00CF5B08" w:rsidRPr="002F40A7">
          <w:t>espons</w:t>
        </w:r>
      </w:ins>
      <w:ins w:id="48" w:author="Jordan, Amanda C CIV USARMY HQDA ASA ALT (USA)" w:date="2022-05-19T15:55:00Z">
        <w:r w:rsidR="00CF5B08" w:rsidRPr="002F40A7">
          <w:t>ibilities</w:t>
        </w:r>
      </w:ins>
      <w:ins w:id="49" w:author="Dawson, Edward G Jr CIV USARMY HQDA ASA ALT (USA)" w:date="2022-08-23T22:26:00Z">
        <w:r w:rsidR="00DC6116">
          <w:t>…………………………………………………………………………..5</w:t>
        </w:r>
      </w:ins>
    </w:p>
    <w:p w14:paraId="64C14271" w14:textId="397BB5D3" w:rsidR="00ED1D93" w:rsidRDefault="00ED1D93" w:rsidP="00ED1D93">
      <w:pPr>
        <w:ind w:firstLine="660"/>
        <w:rPr>
          <w:ins w:id="50" w:author="Dawson, Edward G Jr CIV USARMY HQDA ASA ALT (USA)" w:date="2022-08-23T22:27:00Z"/>
        </w:rPr>
      </w:pPr>
      <w:ins w:id="51" w:author="Jordan, Amanda C CIV USARMY HQDA ASA ALT (USA)" w:date="2022-05-19T16:04:00Z">
        <w:r w:rsidRPr="002F40A7">
          <w:t>5145.105 Contractor's property management system compliance</w:t>
        </w:r>
      </w:ins>
      <w:ins w:id="52" w:author="Dawson, Edward G Jr CIV USARMY HQDA ASA ALT (USA)" w:date="2022-08-23T22:26:00Z">
        <w:r w:rsidR="00DC6116">
          <w:t>………………………………………………6</w:t>
        </w:r>
      </w:ins>
    </w:p>
    <w:p w14:paraId="59FB3B4A" w14:textId="6EBBEB40" w:rsidR="00DC6116" w:rsidRPr="00DC6116" w:rsidDel="00DC6116" w:rsidRDefault="00DC6116" w:rsidP="00DC6116">
      <w:pPr>
        <w:ind w:firstLine="660"/>
        <w:rPr>
          <w:del w:id="53" w:author="Dawson, Edward G Jr CIV USARMY HQDA ASA ALT (USA)" w:date="2022-08-23T22:27:00Z"/>
          <w:bCs/>
          <w:rPrChange w:id="54" w:author="Dawson, Edward G Jr CIV USARMY HQDA ASA ALT (USA)" w:date="2022-08-23T22:27:00Z">
            <w:rPr>
              <w:del w:id="55" w:author="Dawson, Edward G Jr CIV USARMY HQDA ASA ALT (USA)" w:date="2022-08-23T22:27:00Z"/>
            </w:rPr>
          </w:rPrChange>
        </w:rPr>
      </w:pPr>
      <w:ins w:id="56" w:author="Dawson, Edward G Jr CIV USARMY HQDA ASA ALT (USA)" w:date="2022-08-23T22:27:00Z">
        <w:r w:rsidRPr="0042355D">
          <w:rPr>
            <w:rFonts w:ascii="Times New Roman" w:hAnsi="Times New Roman" w:cs="Times New Roman"/>
            <w:bCs/>
            <w:sz w:val="24"/>
            <w:szCs w:val="24"/>
          </w:rPr>
          <w:t>5145.107 Contract Clauses</w:t>
        </w:r>
        <w:r>
          <w:rPr>
            <w:rFonts w:ascii="Times New Roman" w:hAnsi="Times New Roman" w:cs="Times New Roman"/>
            <w:bCs/>
            <w:sz w:val="24"/>
            <w:szCs w:val="24"/>
          </w:rPr>
          <w:t>………………………………………………………………..7</w:t>
        </w:r>
      </w:ins>
    </w:p>
    <w:p w14:paraId="51817438" w14:textId="0B45B6C4" w:rsidR="00A928CC" w:rsidRPr="002F40A7" w:rsidRDefault="00A928CC">
      <w:pPr>
        <w:pStyle w:val="TOC4"/>
        <w:tabs>
          <w:tab w:val="right" w:leader="dot" w:pos="9350"/>
        </w:tabs>
        <w:rPr>
          <w:ins w:id="57" w:author="Jordan, Amanda C CIV USARMY HQDA ASA ALT (USA)" w:date="2022-05-19T16:05:00Z"/>
          <w:rFonts w:ascii="Times New Roman" w:hAnsi="Times New Roman" w:cs="Times New Roman"/>
          <w:noProof/>
          <w:sz w:val="24"/>
          <w:szCs w:val="24"/>
        </w:rPr>
      </w:pPr>
      <w:r w:rsidRPr="00DC6116">
        <w:rPr>
          <w:rPrChange w:id="58" w:author="Dawson, Edward G Jr CIV USARMY HQDA ASA ALT (USA)" w:date="2022-08-23T22:27:00Z">
            <w:rPr>
              <w:rStyle w:val="Hyperlink"/>
              <w:rFonts w:ascii="Times New Roman" w:hAnsi="Times New Roman" w:cs="Times New Roman"/>
              <w:noProof/>
              <w:sz w:val="24"/>
              <w:szCs w:val="24"/>
            </w:rPr>
          </w:rPrChange>
        </w:rPr>
        <w:t>5145.190  Leasing personal property.</w:t>
      </w:r>
      <w:r w:rsidRPr="002F40A7">
        <w:rPr>
          <w:rFonts w:ascii="Times New Roman" w:hAnsi="Times New Roman" w:cs="Times New Roman"/>
          <w:noProof/>
          <w:webHidden/>
          <w:sz w:val="24"/>
          <w:szCs w:val="24"/>
        </w:rPr>
        <w:tab/>
      </w:r>
      <w:ins w:id="59" w:author="Dawson, Edward G Jr CIV USARMY HQDA ASA ALT (USA)" w:date="2022-08-23T22:27:00Z">
        <w:r w:rsidR="00DC6116">
          <w:rPr>
            <w:rFonts w:ascii="Times New Roman" w:hAnsi="Times New Roman" w:cs="Times New Roman"/>
            <w:noProof/>
            <w:webHidden/>
            <w:sz w:val="24"/>
            <w:szCs w:val="24"/>
          </w:rPr>
          <w:t>8</w:t>
        </w:r>
      </w:ins>
      <w:del w:id="60" w:author="Dawson, Edward G Jr CIV USARMY HQDA ASA ALT (USA)" w:date="2022-08-23T22:27:00Z">
        <w:r w:rsidRPr="002F40A7" w:rsidDel="00DC6116">
          <w:rPr>
            <w:rFonts w:ascii="Times New Roman" w:hAnsi="Times New Roman" w:cs="Times New Roman"/>
            <w:noProof/>
            <w:webHidden/>
            <w:sz w:val="24"/>
            <w:szCs w:val="24"/>
          </w:rPr>
          <w:fldChar w:fldCharType="begin"/>
        </w:r>
        <w:r w:rsidRPr="002F40A7" w:rsidDel="00DC6116">
          <w:rPr>
            <w:rFonts w:ascii="Times New Roman" w:hAnsi="Times New Roman" w:cs="Times New Roman"/>
            <w:noProof/>
            <w:webHidden/>
            <w:sz w:val="24"/>
            <w:szCs w:val="24"/>
          </w:rPr>
          <w:delInstrText xml:space="preserve"> PAGEREF _Toc512856908 \h </w:delInstrText>
        </w:r>
        <w:r w:rsidRPr="002F40A7" w:rsidDel="00DC6116">
          <w:rPr>
            <w:rFonts w:ascii="Times New Roman" w:hAnsi="Times New Roman" w:cs="Times New Roman"/>
            <w:noProof/>
            <w:webHidden/>
            <w:sz w:val="24"/>
            <w:szCs w:val="24"/>
          </w:rPr>
        </w:r>
        <w:r w:rsidRPr="002F40A7" w:rsidDel="00DC6116">
          <w:rPr>
            <w:rFonts w:ascii="Times New Roman" w:hAnsi="Times New Roman" w:cs="Times New Roman"/>
            <w:noProof/>
            <w:webHidden/>
            <w:sz w:val="24"/>
            <w:szCs w:val="24"/>
            <w:rPrChange w:id="61" w:author="Jordan, Amanda C CIV USARMY HQDA ASA ALT (USA)" w:date="2022-05-20T11:10:00Z">
              <w:rPr>
                <w:rFonts w:ascii="Times New Roman" w:hAnsi="Times New Roman" w:cs="Times New Roman"/>
                <w:noProof/>
                <w:webHidden/>
                <w:sz w:val="24"/>
                <w:szCs w:val="24"/>
              </w:rPr>
            </w:rPrChange>
          </w:rPr>
          <w:fldChar w:fldCharType="separate"/>
        </w:r>
        <w:r w:rsidRPr="002F40A7" w:rsidDel="00DC6116">
          <w:rPr>
            <w:rFonts w:ascii="Times New Roman" w:hAnsi="Times New Roman" w:cs="Times New Roman"/>
            <w:noProof/>
            <w:webHidden/>
            <w:sz w:val="24"/>
            <w:szCs w:val="24"/>
          </w:rPr>
          <w:delText>1</w:delText>
        </w:r>
        <w:r w:rsidRPr="002F40A7" w:rsidDel="00DC6116">
          <w:rPr>
            <w:rFonts w:ascii="Times New Roman" w:hAnsi="Times New Roman" w:cs="Times New Roman"/>
            <w:noProof/>
            <w:webHidden/>
            <w:sz w:val="24"/>
            <w:szCs w:val="24"/>
          </w:rPr>
          <w:fldChar w:fldCharType="end"/>
        </w:r>
      </w:del>
    </w:p>
    <w:p w14:paraId="739C21D4" w14:textId="10FD85C8" w:rsidR="00ED1D93" w:rsidRPr="002F40A7" w:rsidRDefault="00ED1D93" w:rsidP="00ED1D93">
      <w:pPr>
        <w:rPr>
          <w:ins w:id="62" w:author="Jordan, Amanda C CIV USARMY HQDA ASA ALT (USA)" w:date="2022-05-19T16:08:00Z"/>
        </w:rPr>
      </w:pPr>
      <w:ins w:id="63" w:author="Jordan, Amanda C CIV USARMY HQDA ASA ALT (USA)" w:date="2022-05-19T16:05:00Z">
        <w:r w:rsidRPr="002F40A7">
          <w:tab/>
          <w:t>5145.190-1</w:t>
        </w:r>
      </w:ins>
      <w:ins w:id="64" w:author="Jordan, Amanda C CIV USARMY HQDA ASA ALT (USA)" w:date="2022-05-19T16:07:00Z">
        <w:r w:rsidRPr="002F40A7">
          <w:t xml:space="preserve"> Leasing personal property</w:t>
        </w:r>
      </w:ins>
      <w:ins w:id="65" w:author="Dawson, Edward G Jr CIV USARMY HQDA ASA ALT (USA)" w:date="2022-08-23T22:28:00Z">
        <w:r w:rsidR="00DC6116">
          <w:t>……………………………………………………………………………………….8</w:t>
        </w:r>
      </w:ins>
    </w:p>
    <w:p w14:paraId="5BDBD141" w14:textId="22011EEE" w:rsidR="00ED1D93" w:rsidRPr="002F40A7" w:rsidRDefault="00ED1D93" w:rsidP="00ED1D93">
      <w:pPr>
        <w:rPr>
          <w:ins w:id="66" w:author="Jordan, Amanda C CIV USARMY HQDA ASA ALT (USA)" w:date="2022-05-19T16:08:00Z"/>
        </w:rPr>
      </w:pPr>
      <w:ins w:id="67" w:author="Jordan, Amanda C CIV USARMY HQDA ASA ALT (USA)" w:date="2022-05-19T16:08:00Z">
        <w:r w:rsidRPr="002F40A7">
          <w:tab/>
          <w:t>5145.190-2 Furnishing government property after award</w:t>
        </w:r>
      </w:ins>
      <w:ins w:id="68" w:author="Dawson, Edward G Jr CIV USARMY HQDA ASA ALT (USA)" w:date="2022-08-23T22:28:00Z">
        <w:r w:rsidR="00DC6116">
          <w:t>………………………………………………………….8</w:t>
        </w:r>
      </w:ins>
    </w:p>
    <w:p w14:paraId="63068C97" w14:textId="2C4951F3" w:rsidR="00ED1D93" w:rsidRPr="002F40A7" w:rsidRDefault="00ED1D93" w:rsidP="00ED1D93">
      <w:pPr>
        <w:rPr>
          <w:ins w:id="69" w:author="Jordan, Amanda C CIV USARMY HQDA ASA ALT (USA)" w:date="2022-05-19T16:09:00Z"/>
        </w:rPr>
      </w:pPr>
      <w:ins w:id="70" w:author="Jordan, Amanda C CIV USARMY HQDA ASA ALT (USA)" w:date="2022-05-19T16:09:00Z">
        <w:r w:rsidRPr="002F40A7">
          <w:rPr>
            <w:rFonts w:ascii="open_sansregular" w:hAnsi="open_sansregular"/>
            <w:color w:val="000000"/>
            <w:sz w:val="21"/>
            <w:szCs w:val="21"/>
            <w:shd w:val="clear" w:color="auto" w:fill="FFFFFF"/>
          </w:rPr>
          <w:t> </w:t>
        </w:r>
        <w:r w:rsidRPr="002F40A7">
          <w:fldChar w:fldCharType="begin"/>
        </w:r>
        <w:r w:rsidRPr="002F40A7">
          <w:instrText xml:space="preserve"> HYPERLINK "https://www.acquisition.gov/far/part-45" \l "FAR_Subpart_45_2" \o "Subpart 45.2 - Solicitation and Evaluation Procedures" </w:instrText>
        </w:r>
        <w:r w:rsidRPr="002F40A7">
          <w:rPr>
            <w:rPrChange w:id="71" w:author="Jordan, Amanda C CIV USARMY HQDA ASA ALT (USA)" w:date="2022-05-20T11:10:00Z">
              <w:rPr/>
            </w:rPrChange>
          </w:rPr>
          <w:fldChar w:fldCharType="separate"/>
        </w:r>
        <w:r w:rsidRPr="002F40A7">
          <w:rPr>
            <w:rStyle w:val="Hyperlink"/>
            <w:rFonts w:ascii="open_sansregular" w:hAnsi="open_sansregular"/>
            <w:sz w:val="21"/>
            <w:szCs w:val="21"/>
            <w:bdr w:val="none" w:sz="0" w:space="0" w:color="auto" w:frame="1"/>
            <w:shd w:val="clear" w:color="auto" w:fill="FFFFFF"/>
          </w:rPr>
          <w:t>Subpart 5145.2 - Solicitation and Evaluation Procedures</w:t>
        </w:r>
        <w:r w:rsidRPr="002F40A7">
          <w:fldChar w:fldCharType="end"/>
        </w:r>
      </w:ins>
      <w:ins w:id="72" w:author="Dawson, Edward G Jr CIV USARMY HQDA ASA ALT (USA)" w:date="2022-08-23T22:28:00Z">
        <w:r w:rsidR="00DC6116">
          <w:t>………………………………………………………………………</w:t>
        </w:r>
        <w:proofErr w:type="gramStart"/>
        <w:r w:rsidR="00DC6116">
          <w:t>…..</w:t>
        </w:r>
        <w:proofErr w:type="gramEnd"/>
        <w:r w:rsidR="00DC6116">
          <w:t>9</w:t>
        </w:r>
      </w:ins>
    </w:p>
    <w:p w14:paraId="1E5A8CCE" w14:textId="6F417992" w:rsidR="00ED1D93" w:rsidRPr="002F40A7" w:rsidRDefault="00ED1D93" w:rsidP="00ED1D93">
      <w:pPr>
        <w:rPr>
          <w:ins w:id="73" w:author="Jordan, Amanda C CIV USARMY HQDA ASA ALT (USA)" w:date="2022-05-19T16:09:00Z"/>
        </w:rPr>
      </w:pPr>
      <w:ins w:id="74" w:author="Jordan, Amanda C CIV USARMY HQDA ASA ALT (USA)" w:date="2022-05-19T16:09:00Z">
        <w:r w:rsidRPr="002F40A7">
          <w:tab/>
          <w:t>5145.201 Solicitation</w:t>
        </w:r>
      </w:ins>
      <w:ins w:id="75" w:author="Dawson, Edward G Jr CIV USARMY HQDA ASA ALT (USA)" w:date="2022-08-23T22:29:00Z">
        <w:r w:rsidR="00DC6116">
          <w:t>…………………………………………………………………………………………………………………9</w:t>
        </w:r>
      </w:ins>
    </w:p>
    <w:p w14:paraId="466A88E3" w14:textId="41A69368" w:rsidR="00ED1D93" w:rsidRPr="002F40A7" w:rsidRDefault="00ED1D93" w:rsidP="00ED1D93">
      <w:ins w:id="76" w:author="Jordan, Amanda C CIV USARMY HQDA ASA ALT (USA)" w:date="2022-05-19T16:09:00Z">
        <w:r w:rsidRPr="002F40A7">
          <w:tab/>
          <w:t>5145.202 Evaluation procedures</w:t>
        </w:r>
      </w:ins>
      <w:ins w:id="77" w:author="Dawson, Edward G Jr CIV USARMY HQDA ASA ALT (USA)" w:date="2022-08-23T22:30:00Z">
        <w:r w:rsidR="00DC6116">
          <w:t>……………………………………………………………………………………………….10</w:t>
        </w:r>
      </w:ins>
    </w:p>
    <w:p w14:paraId="6E547A4F" w14:textId="5C04E410" w:rsidR="00A928CC" w:rsidRPr="002F40A7" w:rsidRDefault="002F40A7">
      <w:pPr>
        <w:pStyle w:val="TOC3"/>
        <w:tabs>
          <w:tab w:val="right" w:leader="dot" w:pos="9350"/>
        </w:tabs>
        <w:rPr>
          <w:rFonts w:ascii="Times New Roman" w:hAnsi="Times New Roman" w:cs="Times New Roman"/>
          <w:noProof/>
          <w:sz w:val="24"/>
          <w:szCs w:val="24"/>
        </w:rPr>
      </w:pPr>
      <w:r w:rsidRPr="002F40A7">
        <w:fldChar w:fldCharType="begin"/>
      </w:r>
      <w:r w:rsidRPr="002F40A7">
        <w:instrText xml:space="preserve"> HYPERLINK \l "_Toc512856909" </w:instrText>
      </w:r>
      <w:r w:rsidRPr="002F40A7">
        <w:rPr>
          <w:rPrChange w:id="78" w:author="Jordan, Amanda C CIV USARMY HQDA ASA ALT (USA)" w:date="2022-05-20T11:10:00Z">
            <w:rPr>
              <w:rFonts w:ascii="Times New Roman" w:hAnsi="Times New Roman" w:cs="Times New Roman"/>
              <w:noProof/>
              <w:sz w:val="24"/>
              <w:szCs w:val="24"/>
            </w:rPr>
          </w:rPrChange>
        </w:rPr>
        <w:fldChar w:fldCharType="separate"/>
      </w:r>
      <w:r w:rsidR="00A928CC" w:rsidRPr="002F40A7">
        <w:rPr>
          <w:rStyle w:val="Hyperlink"/>
          <w:rFonts w:ascii="Times New Roman" w:hAnsi="Times New Roman" w:cs="Times New Roman"/>
          <w:noProof/>
          <w:sz w:val="24"/>
          <w:szCs w:val="24"/>
        </w:rPr>
        <w:t>Subpart 5145.3 – Authorizing the Use and Rental of Government Property</w:t>
      </w:r>
      <w:r w:rsidR="00A928CC" w:rsidRPr="002F40A7">
        <w:rPr>
          <w:rFonts w:ascii="Times New Roman" w:hAnsi="Times New Roman" w:cs="Times New Roman"/>
          <w:noProof/>
          <w:webHidden/>
          <w:sz w:val="24"/>
          <w:szCs w:val="24"/>
        </w:rPr>
        <w:tab/>
      </w:r>
      <w:ins w:id="79" w:author="Dawson, Edward G Jr CIV USARMY HQDA ASA ALT (USA)" w:date="2022-08-23T22:31:00Z">
        <w:r w:rsidR="00DC6116">
          <w:rPr>
            <w:rFonts w:ascii="Times New Roman" w:hAnsi="Times New Roman" w:cs="Times New Roman"/>
            <w:noProof/>
            <w:webHidden/>
            <w:sz w:val="24"/>
            <w:szCs w:val="24"/>
          </w:rPr>
          <w:t>1</w:t>
        </w:r>
      </w:ins>
      <w:r w:rsidR="00A928CC" w:rsidRPr="002F40A7">
        <w:rPr>
          <w:rFonts w:ascii="Times New Roman" w:hAnsi="Times New Roman" w:cs="Times New Roman"/>
          <w:noProof/>
          <w:webHidden/>
          <w:sz w:val="24"/>
          <w:szCs w:val="24"/>
        </w:rPr>
        <w:fldChar w:fldCharType="begin"/>
      </w:r>
      <w:r w:rsidR="00A928CC" w:rsidRPr="002F40A7">
        <w:rPr>
          <w:rFonts w:ascii="Times New Roman" w:hAnsi="Times New Roman" w:cs="Times New Roman"/>
          <w:noProof/>
          <w:webHidden/>
          <w:sz w:val="24"/>
          <w:szCs w:val="24"/>
        </w:rPr>
        <w:instrText xml:space="preserve"> PAGEREF _Toc512856909 \h </w:instrText>
      </w:r>
      <w:r w:rsidR="00A928CC" w:rsidRPr="002F40A7">
        <w:rPr>
          <w:rFonts w:ascii="Times New Roman" w:hAnsi="Times New Roman" w:cs="Times New Roman"/>
          <w:noProof/>
          <w:webHidden/>
          <w:sz w:val="24"/>
          <w:szCs w:val="24"/>
        </w:rPr>
      </w:r>
      <w:r w:rsidR="00A928CC" w:rsidRPr="00AB76FA">
        <w:rPr>
          <w:rFonts w:ascii="Times New Roman" w:hAnsi="Times New Roman" w:cs="Times New Roman"/>
          <w:noProof/>
          <w:webHidden/>
          <w:sz w:val="24"/>
          <w:szCs w:val="24"/>
        </w:rPr>
        <w:fldChar w:fldCharType="separate"/>
      </w:r>
      <w:r w:rsidR="00A928CC" w:rsidRPr="002F40A7">
        <w:rPr>
          <w:rFonts w:ascii="Times New Roman" w:hAnsi="Times New Roman" w:cs="Times New Roman"/>
          <w:noProof/>
          <w:webHidden/>
          <w:sz w:val="24"/>
          <w:szCs w:val="24"/>
        </w:rPr>
        <w:t>1</w:t>
      </w:r>
      <w:r w:rsidR="00A928CC" w:rsidRPr="002F40A7">
        <w:rPr>
          <w:rFonts w:ascii="Times New Roman" w:hAnsi="Times New Roman" w:cs="Times New Roman"/>
          <w:noProof/>
          <w:webHidden/>
          <w:sz w:val="24"/>
          <w:szCs w:val="24"/>
        </w:rPr>
        <w:fldChar w:fldCharType="end"/>
      </w:r>
      <w:r w:rsidRPr="002F40A7">
        <w:rPr>
          <w:rFonts w:ascii="Times New Roman" w:hAnsi="Times New Roman" w:cs="Times New Roman"/>
          <w:noProof/>
          <w:sz w:val="24"/>
          <w:szCs w:val="24"/>
        </w:rPr>
        <w:fldChar w:fldCharType="end"/>
      </w:r>
    </w:p>
    <w:p w14:paraId="39E50D1B" w14:textId="0BA580D6" w:rsidR="00A928CC" w:rsidRPr="002F40A7" w:rsidRDefault="002F40A7">
      <w:pPr>
        <w:pStyle w:val="TOC4"/>
        <w:tabs>
          <w:tab w:val="right" w:leader="dot" w:pos="9350"/>
        </w:tabs>
        <w:rPr>
          <w:rFonts w:ascii="Times New Roman" w:hAnsi="Times New Roman" w:cs="Times New Roman"/>
          <w:noProof/>
          <w:sz w:val="24"/>
          <w:szCs w:val="24"/>
        </w:rPr>
      </w:pPr>
      <w:r w:rsidRPr="002F40A7">
        <w:fldChar w:fldCharType="begin"/>
      </w:r>
      <w:r w:rsidRPr="002F40A7">
        <w:instrText xml:space="preserve"> HYPERLINK \l "_Toc512856910" </w:instrText>
      </w:r>
      <w:r w:rsidRPr="002F40A7">
        <w:rPr>
          <w:rPrChange w:id="80" w:author="Jordan, Amanda C CIV USARMY HQDA ASA ALT (USA)" w:date="2022-05-20T11:10:00Z">
            <w:rPr>
              <w:rFonts w:ascii="Times New Roman" w:hAnsi="Times New Roman" w:cs="Times New Roman"/>
              <w:noProof/>
              <w:sz w:val="24"/>
              <w:szCs w:val="24"/>
            </w:rPr>
          </w:rPrChange>
        </w:rPr>
        <w:fldChar w:fldCharType="separate"/>
      </w:r>
      <w:r w:rsidR="00A928CC" w:rsidRPr="002F40A7">
        <w:rPr>
          <w:rStyle w:val="Hyperlink"/>
          <w:rFonts w:ascii="Times New Roman" w:hAnsi="Times New Roman" w:cs="Times New Roman"/>
          <w:noProof/>
          <w:sz w:val="24"/>
          <w:szCs w:val="24"/>
        </w:rPr>
        <w:t>5145.301  Use and rental.</w:t>
      </w:r>
      <w:r w:rsidR="00A928CC" w:rsidRPr="002F40A7">
        <w:rPr>
          <w:rFonts w:ascii="Times New Roman" w:hAnsi="Times New Roman" w:cs="Times New Roman"/>
          <w:noProof/>
          <w:webHidden/>
          <w:sz w:val="24"/>
          <w:szCs w:val="24"/>
        </w:rPr>
        <w:tab/>
      </w:r>
      <w:ins w:id="81" w:author="Dawson, Edward G Jr CIV USARMY HQDA ASA ALT (USA)" w:date="2022-08-23T22:31:00Z">
        <w:r w:rsidR="00DC6116">
          <w:rPr>
            <w:rFonts w:ascii="Times New Roman" w:hAnsi="Times New Roman" w:cs="Times New Roman"/>
            <w:noProof/>
            <w:webHidden/>
            <w:sz w:val="24"/>
            <w:szCs w:val="24"/>
          </w:rPr>
          <w:t>1</w:t>
        </w:r>
      </w:ins>
      <w:ins w:id="82" w:author="Dawson, Edward G Jr CIV USARMY HQDA ASA ALT (USA)" w:date="2022-08-23T22:32:00Z">
        <w:r w:rsidR="008A34B4">
          <w:rPr>
            <w:rFonts w:ascii="Times New Roman" w:hAnsi="Times New Roman" w:cs="Times New Roman"/>
            <w:noProof/>
            <w:webHidden/>
            <w:sz w:val="24"/>
            <w:szCs w:val="24"/>
          </w:rPr>
          <w:t>1</w:t>
        </w:r>
      </w:ins>
      <w:del w:id="83" w:author="Dawson, Edward G Jr CIV USARMY HQDA ASA ALT (USA)" w:date="2022-08-23T22:31:00Z">
        <w:r w:rsidR="00A928CC" w:rsidRPr="002F40A7" w:rsidDel="00DC6116">
          <w:rPr>
            <w:rFonts w:ascii="Times New Roman" w:hAnsi="Times New Roman" w:cs="Times New Roman"/>
            <w:noProof/>
            <w:webHidden/>
            <w:sz w:val="24"/>
            <w:szCs w:val="24"/>
          </w:rPr>
          <w:fldChar w:fldCharType="begin"/>
        </w:r>
        <w:r w:rsidR="00A928CC" w:rsidRPr="002F40A7" w:rsidDel="00DC6116">
          <w:rPr>
            <w:rFonts w:ascii="Times New Roman" w:hAnsi="Times New Roman" w:cs="Times New Roman"/>
            <w:noProof/>
            <w:webHidden/>
            <w:sz w:val="24"/>
            <w:szCs w:val="24"/>
          </w:rPr>
          <w:delInstrText xml:space="preserve"> PAGEREF _Toc512856910 \h </w:delInstrText>
        </w:r>
        <w:r w:rsidR="00A928CC" w:rsidRPr="002F40A7" w:rsidDel="00DC6116">
          <w:rPr>
            <w:rFonts w:ascii="Times New Roman" w:hAnsi="Times New Roman" w:cs="Times New Roman"/>
            <w:noProof/>
            <w:webHidden/>
            <w:sz w:val="24"/>
            <w:szCs w:val="24"/>
          </w:rPr>
        </w:r>
        <w:r w:rsidR="00A928CC" w:rsidRPr="002F40A7" w:rsidDel="00DC6116">
          <w:rPr>
            <w:rFonts w:ascii="Times New Roman" w:hAnsi="Times New Roman" w:cs="Times New Roman"/>
            <w:noProof/>
            <w:webHidden/>
            <w:sz w:val="24"/>
            <w:szCs w:val="24"/>
            <w:rPrChange w:id="84" w:author="Jordan, Amanda C CIV USARMY HQDA ASA ALT (USA)" w:date="2022-05-20T11:10:00Z">
              <w:rPr>
                <w:rFonts w:ascii="Times New Roman" w:hAnsi="Times New Roman" w:cs="Times New Roman"/>
                <w:noProof/>
                <w:webHidden/>
                <w:sz w:val="24"/>
                <w:szCs w:val="24"/>
              </w:rPr>
            </w:rPrChange>
          </w:rPr>
          <w:fldChar w:fldCharType="separate"/>
        </w:r>
        <w:r w:rsidR="00A928CC" w:rsidRPr="002F40A7" w:rsidDel="00DC6116">
          <w:rPr>
            <w:rFonts w:ascii="Times New Roman" w:hAnsi="Times New Roman" w:cs="Times New Roman"/>
            <w:noProof/>
            <w:webHidden/>
            <w:sz w:val="24"/>
            <w:szCs w:val="24"/>
          </w:rPr>
          <w:delText>2</w:delText>
        </w:r>
        <w:r w:rsidR="00A928CC" w:rsidRPr="002F40A7" w:rsidDel="00DC6116">
          <w:rPr>
            <w:rFonts w:ascii="Times New Roman" w:hAnsi="Times New Roman" w:cs="Times New Roman"/>
            <w:noProof/>
            <w:webHidden/>
            <w:sz w:val="24"/>
            <w:szCs w:val="24"/>
          </w:rPr>
          <w:fldChar w:fldCharType="end"/>
        </w:r>
      </w:del>
      <w:r w:rsidRPr="002F40A7">
        <w:rPr>
          <w:rFonts w:ascii="Times New Roman" w:hAnsi="Times New Roman" w:cs="Times New Roman"/>
          <w:noProof/>
          <w:sz w:val="24"/>
          <w:szCs w:val="24"/>
        </w:rPr>
        <w:fldChar w:fldCharType="end"/>
      </w:r>
    </w:p>
    <w:p w14:paraId="23348792" w14:textId="641004F9" w:rsidR="00A928CC" w:rsidRPr="002F40A7" w:rsidRDefault="00A928CC">
      <w:pPr>
        <w:pStyle w:val="TOC4"/>
        <w:tabs>
          <w:tab w:val="right" w:leader="dot" w:pos="9350"/>
        </w:tabs>
        <w:rPr>
          <w:ins w:id="85" w:author="Jordan, Amanda C CIV USARMY HQDA ASA ALT (USA)" w:date="2022-05-19T16:10:00Z"/>
          <w:rFonts w:ascii="Times New Roman" w:hAnsi="Times New Roman" w:cs="Times New Roman"/>
          <w:noProof/>
          <w:sz w:val="24"/>
          <w:szCs w:val="24"/>
        </w:rPr>
      </w:pPr>
      <w:r w:rsidRPr="008A34B4">
        <w:rPr>
          <w:rPrChange w:id="86" w:author="Dawson, Edward G Jr CIV USARMY HQDA ASA ALT (USA)" w:date="2022-08-23T22:32:00Z">
            <w:rPr>
              <w:rStyle w:val="Hyperlink"/>
              <w:rFonts w:ascii="Times New Roman" w:hAnsi="Times New Roman" w:cs="Times New Roman"/>
              <w:noProof/>
              <w:sz w:val="24"/>
              <w:szCs w:val="24"/>
            </w:rPr>
          </w:rPrChange>
        </w:rPr>
        <w:t>5145.390  Documentation of Government property in contracts.</w:t>
      </w:r>
      <w:r w:rsidRPr="002F40A7">
        <w:rPr>
          <w:rFonts w:ascii="Times New Roman" w:hAnsi="Times New Roman" w:cs="Times New Roman"/>
          <w:noProof/>
          <w:webHidden/>
          <w:sz w:val="24"/>
          <w:szCs w:val="24"/>
        </w:rPr>
        <w:tab/>
      </w:r>
      <w:ins w:id="87" w:author="Dawson, Edward G Jr CIV USARMY HQDA ASA ALT (USA)" w:date="2022-08-23T22:32:00Z">
        <w:r w:rsidR="008A34B4">
          <w:rPr>
            <w:rFonts w:ascii="Times New Roman" w:hAnsi="Times New Roman" w:cs="Times New Roman"/>
            <w:noProof/>
            <w:webHidden/>
            <w:sz w:val="24"/>
            <w:szCs w:val="24"/>
          </w:rPr>
          <w:t>11</w:t>
        </w:r>
      </w:ins>
      <w:del w:id="88" w:author="Dawson, Edward G Jr CIV USARMY HQDA ASA ALT (USA)" w:date="2022-08-23T22:32:00Z">
        <w:r w:rsidRPr="002F40A7" w:rsidDel="008A34B4">
          <w:rPr>
            <w:rFonts w:ascii="Times New Roman" w:hAnsi="Times New Roman" w:cs="Times New Roman"/>
            <w:noProof/>
            <w:webHidden/>
            <w:sz w:val="24"/>
            <w:szCs w:val="24"/>
          </w:rPr>
          <w:fldChar w:fldCharType="begin"/>
        </w:r>
        <w:r w:rsidRPr="002F40A7" w:rsidDel="008A34B4">
          <w:rPr>
            <w:rFonts w:ascii="Times New Roman" w:hAnsi="Times New Roman" w:cs="Times New Roman"/>
            <w:noProof/>
            <w:webHidden/>
            <w:sz w:val="24"/>
            <w:szCs w:val="24"/>
          </w:rPr>
          <w:delInstrText xml:space="preserve"> PAGEREF _Toc512856911 \h </w:delInstrText>
        </w:r>
        <w:r w:rsidRPr="002F40A7" w:rsidDel="008A34B4">
          <w:rPr>
            <w:rFonts w:ascii="Times New Roman" w:hAnsi="Times New Roman" w:cs="Times New Roman"/>
            <w:noProof/>
            <w:webHidden/>
            <w:sz w:val="24"/>
            <w:szCs w:val="24"/>
          </w:rPr>
        </w:r>
        <w:r w:rsidRPr="002F40A7" w:rsidDel="008A34B4">
          <w:rPr>
            <w:rFonts w:ascii="Times New Roman" w:hAnsi="Times New Roman" w:cs="Times New Roman"/>
            <w:noProof/>
            <w:webHidden/>
            <w:sz w:val="24"/>
            <w:szCs w:val="24"/>
            <w:rPrChange w:id="89" w:author="Jordan, Amanda C CIV USARMY HQDA ASA ALT (USA)" w:date="2022-05-20T11:10:00Z">
              <w:rPr>
                <w:rFonts w:ascii="Times New Roman" w:hAnsi="Times New Roman" w:cs="Times New Roman"/>
                <w:noProof/>
                <w:webHidden/>
                <w:sz w:val="24"/>
                <w:szCs w:val="24"/>
              </w:rPr>
            </w:rPrChange>
          </w:rPr>
          <w:fldChar w:fldCharType="separate"/>
        </w:r>
        <w:r w:rsidRPr="002F40A7" w:rsidDel="008A34B4">
          <w:rPr>
            <w:rFonts w:ascii="Times New Roman" w:hAnsi="Times New Roman" w:cs="Times New Roman"/>
            <w:noProof/>
            <w:webHidden/>
            <w:sz w:val="24"/>
            <w:szCs w:val="24"/>
          </w:rPr>
          <w:delText>2</w:delText>
        </w:r>
        <w:r w:rsidRPr="002F40A7" w:rsidDel="008A34B4">
          <w:rPr>
            <w:rFonts w:ascii="Times New Roman" w:hAnsi="Times New Roman" w:cs="Times New Roman"/>
            <w:noProof/>
            <w:webHidden/>
            <w:sz w:val="24"/>
            <w:szCs w:val="24"/>
          </w:rPr>
          <w:fldChar w:fldCharType="end"/>
        </w:r>
      </w:del>
    </w:p>
    <w:p w14:paraId="73618305" w14:textId="378D85C8" w:rsidR="00ED1D93" w:rsidRPr="002F40A7" w:rsidRDefault="00ED1D93" w:rsidP="00ED1D93">
      <w:pPr>
        <w:rPr>
          <w:ins w:id="90" w:author="Jordan, Amanda C CIV USARMY HQDA ASA ALT (USA)" w:date="2022-05-19T16:10:00Z"/>
        </w:rPr>
      </w:pPr>
      <w:ins w:id="91" w:author="Jordan, Amanda C CIV USARMY HQDA ASA ALT (USA)" w:date="2022-05-19T16:10:00Z">
        <w:r w:rsidRPr="002F40A7">
          <w:rPr>
            <w:rFonts w:ascii="open_sansregular" w:hAnsi="open_sansregular"/>
            <w:color w:val="000000"/>
            <w:sz w:val="21"/>
            <w:szCs w:val="21"/>
            <w:shd w:val="clear" w:color="auto" w:fill="FFFFFF"/>
          </w:rPr>
          <w:t> </w:t>
        </w:r>
        <w:r w:rsidRPr="002F40A7">
          <w:fldChar w:fldCharType="begin"/>
        </w:r>
        <w:r w:rsidRPr="002F40A7">
          <w:instrText xml:space="preserve"> HYPERLINK "https://www.acquisition.gov/far/part-45" \l "FAR_Subpart_45_4" \o "Subpart 45.4 - Title to Government Property" </w:instrText>
        </w:r>
        <w:r w:rsidRPr="002F40A7">
          <w:rPr>
            <w:rPrChange w:id="92" w:author="Jordan, Amanda C CIV USARMY HQDA ASA ALT (USA)" w:date="2022-05-20T11:10:00Z">
              <w:rPr/>
            </w:rPrChange>
          </w:rPr>
          <w:fldChar w:fldCharType="separate"/>
        </w:r>
        <w:r w:rsidRPr="002F40A7">
          <w:rPr>
            <w:rStyle w:val="Hyperlink"/>
            <w:rFonts w:ascii="open_sansregular" w:hAnsi="open_sansregular"/>
            <w:sz w:val="21"/>
            <w:szCs w:val="21"/>
            <w:bdr w:val="none" w:sz="0" w:space="0" w:color="auto" w:frame="1"/>
            <w:shd w:val="clear" w:color="auto" w:fill="FFFFFF"/>
          </w:rPr>
          <w:t>Subpart 5145.4 - Title to Government Property</w:t>
        </w:r>
        <w:r w:rsidRPr="002F40A7">
          <w:fldChar w:fldCharType="end"/>
        </w:r>
      </w:ins>
      <w:ins w:id="93" w:author="Dawson, Edward G Jr CIV USARMY HQDA ASA ALT (USA)" w:date="2022-08-23T22:32:00Z">
        <w:r w:rsidR="008A34B4">
          <w:t>………………………………………………………………………………………11</w:t>
        </w:r>
      </w:ins>
    </w:p>
    <w:p w14:paraId="66369875" w14:textId="186A406A" w:rsidR="00ED1D93" w:rsidRDefault="00ED1D93" w:rsidP="00ED1D93">
      <w:pPr>
        <w:rPr>
          <w:ins w:id="94" w:author="Dawson, Edward G Jr CIV USARMY HQDA ASA ALT (USA)" w:date="2022-08-23T22:34:00Z"/>
        </w:rPr>
      </w:pPr>
      <w:ins w:id="95" w:author="Jordan, Amanda C CIV USARMY HQDA ASA ALT (USA)" w:date="2022-05-19T16:10:00Z">
        <w:r w:rsidRPr="002F40A7">
          <w:tab/>
          <w:t>5145.402 Title to contractor-acquired property</w:t>
        </w:r>
      </w:ins>
      <w:ins w:id="96" w:author="Dawson, Edward G Jr CIV USARMY HQDA ASA ALT (USA)" w:date="2022-08-23T22:33:00Z">
        <w:r w:rsidR="008A34B4">
          <w:t>……………………………………………………………………….11</w:t>
        </w:r>
      </w:ins>
    </w:p>
    <w:moveToRangeStart w:id="97" w:author="Dawson, Edward G Jr CIV USARMY HQDA ASA ALT (USA)" w:date="2022-08-23T22:34:00Z" w:name="move112186512"/>
    <w:p w14:paraId="40E05FEA" w14:textId="128B9093" w:rsidR="008A34B4" w:rsidRPr="002F40A7" w:rsidRDefault="008A34B4" w:rsidP="008A34B4">
      <w:pPr>
        <w:pStyle w:val="TOC3"/>
        <w:tabs>
          <w:tab w:val="right" w:leader="dot" w:pos="9350"/>
        </w:tabs>
        <w:rPr>
          <w:moveTo w:id="98" w:author="Dawson, Edward G Jr CIV USARMY HQDA ASA ALT (USA)" w:date="2022-08-23T22:34:00Z"/>
          <w:rFonts w:ascii="Times New Roman" w:hAnsi="Times New Roman" w:cs="Times New Roman"/>
          <w:noProof/>
          <w:sz w:val="24"/>
          <w:szCs w:val="24"/>
        </w:rPr>
      </w:pPr>
      <w:moveTo w:id="99" w:author="Dawson, Edward G Jr CIV USARMY HQDA ASA ALT (USA)" w:date="2022-08-23T22:34:00Z">
        <w:r w:rsidRPr="002F40A7">
          <w:fldChar w:fldCharType="begin"/>
        </w:r>
        <w:r w:rsidRPr="002F40A7">
          <w:instrText xml:space="preserve"> HYPERLINK \l "_Toc512856912" </w:instrText>
        </w:r>
        <w:r w:rsidRPr="002F40A7">
          <w:fldChar w:fldCharType="separate"/>
        </w:r>
        <w:r w:rsidRPr="002F40A7">
          <w:rPr>
            <w:rStyle w:val="Hyperlink"/>
            <w:rFonts w:ascii="Times New Roman" w:hAnsi="Times New Roman" w:cs="Times New Roman"/>
            <w:noProof/>
            <w:sz w:val="24"/>
            <w:szCs w:val="24"/>
          </w:rPr>
          <w:t>Subpart 5145.5 – Support Government Property Administration</w:t>
        </w:r>
        <w:r w:rsidRPr="002F40A7">
          <w:rPr>
            <w:rFonts w:ascii="Times New Roman" w:hAnsi="Times New Roman" w:cs="Times New Roman"/>
            <w:noProof/>
            <w:webHidden/>
            <w:sz w:val="24"/>
            <w:szCs w:val="24"/>
          </w:rPr>
          <w:tab/>
        </w:r>
      </w:moveTo>
      <w:ins w:id="100" w:author="Dawson, Edward G Jr CIV USARMY HQDA ASA ALT (USA)" w:date="2022-08-23T22:35:00Z">
        <w:r>
          <w:rPr>
            <w:rFonts w:ascii="Times New Roman" w:hAnsi="Times New Roman" w:cs="Times New Roman"/>
            <w:noProof/>
            <w:webHidden/>
            <w:sz w:val="24"/>
            <w:szCs w:val="24"/>
          </w:rPr>
          <w:t>1</w:t>
        </w:r>
      </w:ins>
      <w:moveTo w:id="101" w:author="Dawson, Edward G Jr CIV USARMY HQDA ASA ALT (USA)" w:date="2022-08-23T22:34:00Z">
        <w:r w:rsidRPr="002F40A7">
          <w:rPr>
            <w:rFonts w:ascii="Times New Roman" w:hAnsi="Times New Roman" w:cs="Times New Roman"/>
            <w:noProof/>
            <w:webHidden/>
            <w:sz w:val="24"/>
            <w:szCs w:val="24"/>
          </w:rPr>
          <w:fldChar w:fldCharType="begin"/>
        </w:r>
        <w:r w:rsidRPr="002F40A7">
          <w:rPr>
            <w:rFonts w:ascii="Times New Roman" w:hAnsi="Times New Roman" w:cs="Times New Roman"/>
            <w:noProof/>
            <w:webHidden/>
            <w:sz w:val="24"/>
            <w:szCs w:val="24"/>
          </w:rPr>
          <w:instrText xml:space="preserve"> PAGEREF _Toc512856912 \h </w:instrText>
        </w:r>
      </w:moveTo>
      <w:r w:rsidRPr="002F40A7">
        <w:rPr>
          <w:rFonts w:ascii="Times New Roman" w:hAnsi="Times New Roman" w:cs="Times New Roman"/>
          <w:noProof/>
          <w:webHidden/>
          <w:sz w:val="24"/>
          <w:szCs w:val="24"/>
        </w:rPr>
      </w:r>
      <w:moveTo w:id="102" w:author="Dawson, Edward G Jr CIV USARMY HQDA ASA ALT (USA)" w:date="2022-08-23T22:34:00Z">
        <w:r w:rsidRPr="002F40A7">
          <w:rPr>
            <w:rFonts w:ascii="Times New Roman" w:hAnsi="Times New Roman" w:cs="Times New Roman"/>
            <w:noProof/>
            <w:webHidden/>
            <w:sz w:val="24"/>
            <w:szCs w:val="24"/>
          </w:rPr>
          <w:fldChar w:fldCharType="separate"/>
        </w:r>
        <w:r w:rsidRPr="002F40A7">
          <w:rPr>
            <w:rFonts w:ascii="Times New Roman" w:hAnsi="Times New Roman" w:cs="Times New Roman"/>
            <w:noProof/>
            <w:webHidden/>
            <w:sz w:val="24"/>
            <w:szCs w:val="24"/>
          </w:rPr>
          <w:t>2</w:t>
        </w:r>
        <w:r w:rsidRPr="002F40A7">
          <w:rPr>
            <w:rFonts w:ascii="Times New Roman" w:hAnsi="Times New Roman" w:cs="Times New Roman"/>
            <w:noProof/>
            <w:webHidden/>
            <w:sz w:val="24"/>
            <w:szCs w:val="24"/>
          </w:rPr>
          <w:fldChar w:fldCharType="end"/>
        </w:r>
        <w:r w:rsidRPr="002F40A7">
          <w:rPr>
            <w:rFonts w:ascii="Times New Roman" w:hAnsi="Times New Roman" w:cs="Times New Roman"/>
            <w:noProof/>
            <w:sz w:val="24"/>
            <w:szCs w:val="24"/>
          </w:rPr>
          <w:fldChar w:fldCharType="end"/>
        </w:r>
      </w:moveTo>
    </w:p>
    <w:p w14:paraId="7ACC6D8B" w14:textId="4280814F" w:rsidR="008A34B4" w:rsidRPr="002F40A7" w:rsidRDefault="008A34B4" w:rsidP="008A34B4">
      <w:pPr>
        <w:pStyle w:val="TOC4"/>
        <w:tabs>
          <w:tab w:val="right" w:leader="dot" w:pos="9350"/>
        </w:tabs>
        <w:rPr>
          <w:moveTo w:id="103" w:author="Dawson, Edward G Jr CIV USARMY HQDA ASA ALT (USA)" w:date="2022-08-23T22:34:00Z"/>
          <w:rFonts w:ascii="Times New Roman" w:hAnsi="Times New Roman" w:cs="Times New Roman"/>
          <w:noProof/>
          <w:sz w:val="24"/>
          <w:szCs w:val="24"/>
        </w:rPr>
      </w:pPr>
      <w:moveTo w:id="104" w:author="Dawson, Edward G Jr CIV USARMY HQDA ASA ALT (USA)" w:date="2022-08-23T22:34:00Z">
        <w:r w:rsidRPr="002F40A7">
          <w:fldChar w:fldCharType="begin"/>
        </w:r>
        <w:r w:rsidRPr="002F40A7">
          <w:instrText xml:space="preserve"> HYPERLINK \l "_Toc512856913" </w:instrText>
        </w:r>
        <w:r w:rsidRPr="002F40A7">
          <w:fldChar w:fldCharType="separate"/>
        </w:r>
        <w:r w:rsidRPr="002F40A7">
          <w:rPr>
            <w:rStyle w:val="Hyperlink"/>
            <w:rFonts w:ascii="Times New Roman" w:hAnsi="Times New Roman" w:cs="Times New Roman"/>
            <w:noProof/>
            <w:sz w:val="24"/>
            <w:szCs w:val="24"/>
          </w:rPr>
          <w:t>5145.570-90  Storage at the Government’s expense.</w:t>
        </w:r>
        <w:r w:rsidRPr="002F40A7">
          <w:rPr>
            <w:rFonts w:ascii="Times New Roman" w:hAnsi="Times New Roman" w:cs="Times New Roman"/>
            <w:noProof/>
            <w:webHidden/>
            <w:sz w:val="24"/>
            <w:szCs w:val="24"/>
          </w:rPr>
          <w:tab/>
        </w:r>
      </w:moveTo>
      <w:ins w:id="105" w:author="Dawson, Edward G Jr CIV USARMY HQDA ASA ALT (USA)" w:date="2022-08-23T22:35:00Z">
        <w:r>
          <w:rPr>
            <w:rFonts w:ascii="Times New Roman" w:hAnsi="Times New Roman" w:cs="Times New Roman"/>
            <w:noProof/>
            <w:webHidden/>
            <w:sz w:val="24"/>
            <w:szCs w:val="24"/>
          </w:rPr>
          <w:t>1</w:t>
        </w:r>
      </w:ins>
      <w:moveTo w:id="106" w:author="Dawson, Edward G Jr CIV USARMY HQDA ASA ALT (USA)" w:date="2022-08-23T22:34:00Z">
        <w:r w:rsidRPr="002F40A7">
          <w:rPr>
            <w:rFonts w:ascii="Times New Roman" w:hAnsi="Times New Roman" w:cs="Times New Roman"/>
            <w:noProof/>
            <w:webHidden/>
            <w:sz w:val="24"/>
            <w:szCs w:val="24"/>
          </w:rPr>
          <w:fldChar w:fldCharType="begin"/>
        </w:r>
        <w:r w:rsidRPr="002F40A7">
          <w:rPr>
            <w:rFonts w:ascii="Times New Roman" w:hAnsi="Times New Roman" w:cs="Times New Roman"/>
            <w:noProof/>
            <w:webHidden/>
            <w:sz w:val="24"/>
            <w:szCs w:val="24"/>
          </w:rPr>
          <w:instrText xml:space="preserve"> PAGEREF _Toc512856913 \h </w:instrText>
        </w:r>
      </w:moveTo>
      <w:r w:rsidRPr="002F40A7">
        <w:rPr>
          <w:rFonts w:ascii="Times New Roman" w:hAnsi="Times New Roman" w:cs="Times New Roman"/>
          <w:noProof/>
          <w:webHidden/>
          <w:sz w:val="24"/>
          <w:szCs w:val="24"/>
        </w:rPr>
      </w:r>
      <w:moveTo w:id="107" w:author="Dawson, Edward G Jr CIV USARMY HQDA ASA ALT (USA)" w:date="2022-08-23T22:34:00Z">
        <w:r w:rsidRPr="002F40A7">
          <w:rPr>
            <w:rFonts w:ascii="Times New Roman" w:hAnsi="Times New Roman" w:cs="Times New Roman"/>
            <w:noProof/>
            <w:webHidden/>
            <w:sz w:val="24"/>
            <w:szCs w:val="24"/>
          </w:rPr>
          <w:fldChar w:fldCharType="separate"/>
        </w:r>
        <w:r w:rsidRPr="002F40A7">
          <w:rPr>
            <w:rFonts w:ascii="Times New Roman" w:hAnsi="Times New Roman" w:cs="Times New Roman"/>
            <w:noProof/>
            <w:webHidden/>
            <w:sz w:val="24"/>
            <w:szCs w:val="24"/>
          </w:rPr>
          <w:t>2</w:t>
        </w:r>
        <w:r w:rsidRPr="002F40A7">
          <w:rPr>
            <w:rFonts w:ascii="Times New Roman" w:hAnsi="Times New Roman" w:cs="Times New Roman"/>
            <w:noProof/>
            <w:webHidden/>
            <w:sz w:val="24"/>
            <w:szCs w:val="24"/>
          </w:rPr>
          <w:fldChar w:fldCharType="end"/>
        </w:r>
        <w:r w:rsidRPr="002F40A7">
          <w:rPr>
            <w:rFonts w:ascii="Times New Roman" w:hAnsi="Times New Roman" w:cs="Times New Roman"/>
            <w:noProof/>
            <w:sz w:val="24"/>
            <w:szCs w:val="24"/>
          </w:rPr>
          <w:fldChar w:fldCharType="end"/>
        </w:r>
      </w:moveTo>
    </w:p>
    <w:moveToRangeEnd w:id="97"/>
    <w:p w14:paraId="3F35E1D3" w14:textId="77777777" w:rsidR="008A34B4" w:rsidRPr="002F40A7" w:rsidRDefault="008A34B4" w:rsidP="00ED1D93">
      <w:pPr>
        <w:rPr>
          <w:ins w:id="108" w:author="Jordan, Amanda C CIV USARMY HQDA ASA ALT (USA)" w:date="2022-05-19T16:10:00Z"/>
        </w:rPr>
      </w:pPr>
    </w:p>
    <w:p w14:paraId="4EAF4FB7" w14:textId="5566CFEB" w:rsidR="00ED1D93" w:rsidRPr="002F40A7" w:rsidRDefault="008A34B4" w:rsidP="00ED1D93">
      <w:pPr>
        <w:rPr>
          <w:ins w:id="109" w:author="Jordan, Amanda C CIV USARMY HQDA ASA ALT (USA)" w:date="2022-05-19T16:13:00Z"/>
        </w:rPr>
      </w:pPr>
      <w:ins w:id="110" w:author="Dawson, Edward G Jr CIV USARMY HQDA ASA ALT (USA)" w:date="2022-08-23T22:35:00Z">
        <w:r>
          <w:rPr>
            <w:rFonts w:ascii="open_sansregular" w:hAnsi="open_sansregular"/>
            <w:color w:val="000000"/>
            <w:sz w:val="21"/>
            <w:szCs w:val="21"/>
            <w:bdr w:val="none" w:sz="0" w:space="0" w:color="auto" w:frame="1"/>
            <w:shd w:val="clear" w:color="auto" w:fill="FFFFFF"/>
          </w:rPr>
          <w:t>.</w:t>
        </w:r>
      </w:ins>
      <w:ins w:id="111" w:author="Jordan, Amanda C CIV USARMY HQDA ASA ALT (USA)" w:date="2022-05-19T16:12:00Z">
        <w:r w:rsidR="00ED1D93" w:rsidRPr="002F40A7">
          <w:rPr>
            <w:rFonts w:ascii="open_sansregular" w:hAnsi="open_sansregular"/>
            <w:color w:val="000000"/>
            <w:sz w:val="21"/>
            <w:szCs w:val="21"/>
            <w:bdr w:val="none" w:sz="0" w:space="0" w:color="auto" w:frame="1"/>
            <w:shd w:val="clear" w:color="auto" w:fill="FFFFFF"/>
          </w:rPr>
          <w:t> </w:t>
        </w:r>
        <w:r w:rsidR="00ED1D93" w:rsidRPr="002F40A7">
          <w:rPr>
            <w:rFonts w:ascii="open_sansregular" w:hAnsi="open_sansregular"/>
            <w:color w:val="000000"/>
            <w:sz w:val="21"/>
            <w:szCs w:val="21"/>
            <w:shd w:val="clear" w:color="auto" w:fill="FFFFFF"/>
          </w:rPr>
          <w:t> </w:t>
        </w:r>
        <w:r w:rsidR="00ED1D93" w:rsidRPr="002F40A7">
          <w:fldChar w:fldCharType="begin"/>
        </w:r>
        <w:r w:rsidR="00ED1D93" w:rsidRPr="002F40A7">
          <w:instrText xml:space="preserve"> HYPERLINK "https://www.acquisition.gov/far/part-45" \l "FAR_Subpart_45_6" \o "Subpart 45.6 - Reporting, Reutilization, and Disposal" </w:instrText>
        </w:r>
        <w:r w:rsidR="00ED1D93" w:rsidRPr="002F40A7">
          <w:rPr>
            <w:rPrChange w:id="112" w:author="Jordan, Amanda C CIV USARMY HQDA ASA ALT (USA)" w:date="2022-05-20T11:10:00Z">
              <w:rPr/>
            </w:rPrChange>
          </w:rPr>
          <w:fldChar w:fldCharType="separate"/>
        </w:r>
        <w:r w:rsidR="00ED1D93" w:rsidRPr="002F40A7">
          <w:rPr>
            <w:rStyle w:val="Hyperlink"/>
            <w:rFonts w:ascii="open_sansregular" w:hAnsi="open_sansregular"/>
            <w:sz w:val="21"/>
            <w:szCs w:val="21"/>
            <w:bdr w:val="none" w:sz="0" w:space="0" w:color="auto" w:frame="1"/>
            <w:shd w:val="clear" w:color="auto" w:fill="FFFFFF"/>
          </w:rPr>
          <w:t>Subpart 5145.6 - Reporting, Reutilization, and Disposal</w:t>
        </w:r>
        <w:r w:rsidR="00ED1D93" w:rsidRPr="002F40A7">
          <w:fldChar w:fldCharType="end"/>
        </w:r>
      </w:ins>
      <w:ins w:id="113" w:author="Dawson, Edward G Jr CIV USARMY HQDA ASA ALT (USA)" w:date="2022-08-23T22:33:00Z">
        <w:r>
          <w:t>…………………………………</w:t>
        </w:r>
      </w:ins>
      <w:ins w:id="114" w:author="Dawson, Edward G Jr CIV USARMY HQDA ASA ALT (USA)" w:date="2022-08-23T22:34:00Z">
        <w:r>
          <w:t>………………………………………12</w:t>
        </w:r>
      </w:ins>
    </w:p>
    <w:p w14:paraId="72549E8B" w14:textId="6122C58F" w:rsidR="00ED1D93" w:rsidRPr="002F40A7" w:rsidRDefault="00ED1D93" w:rsidP="00ED1D93">
      <w:ins w:id="115" w:author="Jordan, Amanda C CIV USARMY HQDA ASA ALT (USA)" w:date="2022-05-19T16:13:00Z">
        <w:r w:rsidRPr="002F40A7">
          <w:tab/>
          <w:t>5145.605 Inventory disposal reports</w:t>
        </w:r>
      </w:ins>
      <w:ins w:id="116" w:author="Dawson, Edward G Jr CIV USARMY HQDA ASA ALT (USA)" w:date="2022-08-23T22:35:00Z">
        <w:r w:rsidR="008A34B4">
          <w:t>…………………………………………………………………………………………12</w:t>
        </w:r>
      </w:ins>
    </w:p>
    <w:moveFromRangeStart w:id="117" w:author="Dawson, Edward G Jr CIV USARMY HQDA ASA ALT (USA)" w:date="2022-08-23T22:34:00Z" w:name="move112186512"/>
    <w:p w14:paraId="3141BFCF" w14:textId="110C0936" w:rsidR="00A928CC" w:rsidRPr="002F40A7" w:rsidDel="008A34B4" w:rsidRDefault="002F40A7">
      <w:pPr>
        <w:pStyle w:val="TOC3"/>
        <w:tabs>
          <w:tab w:val="right" w:leader="dot" w:pos="9350"/>
        </w:tabs>
        <w:rPr>
          <w:moveFrom w:id="118" w:author="Dawson, Edward G Jr CIV USARMY HQDA ASA ALT (USA)" w:date="2022-08-23T22:34:00Z"/>
          <w:rFonts w:ascii="Times New Roman" w:hAnsi="Times New Roman" w:cs="Times New Roman"/>
          <w:noProof/>
          <w:sz w:val="24"/>
          <w:szCs w:val="24"/>
        </w:rPr>
      </w:pPr>
      <w:moveFrom w:id="119" w:author="Dawson, Edward G Jr CIV USARMY HQDA ASA ALT (USA)" w:date="2022-08-23T22:34:00Z">
        <w:r w:rsidRPr="002F40A7" w:rsidDel="008A34B4">
          <w:fldChar w:fldCharType="begin"/>
        </w:r>
        <w:r w:rsidRPr="002F40A7" w:rsidDel="008A34B4">
          <w:instrText xml:space="preserve"> HYPERLINK \l "_Toc512856912" </w:instrText>
        </w:r>
        <w:r w:rsidRPr="002F40A7" w:rsidDel="008A34B4">
          <w:rPr>
            <w:rPrChange w:id="120" w:author="Jordan, Amanda C CIV USARMY HQDA ASA ALT (USA)" w:date="2022-05-20T11:10:00Z">
              <w:rPr>
                <w:rFonts w:ascii="Times New Roman" w:hAnsi="Times New Roman" w:cs="Times New Roman"/>
                <w:noProof/>
                <w:sz w:val="24"/>
                <w:szCs w:val="24"/>
              </w:rPr>
            </w:rPrChange>
          </w:rPr>
          <w:fldChar w:fldCharType="separate"/>
        </w:r>
        <w:r w:rsidR="00A928CC" w:rsidRPr="002F40A7" w:rsidDel="008A34B4">
          <w:rPr>
            <w:rStyle w:val="Hyperlink"/>
            <w:rFonts w:ascii="Times New Roman" w:hAnsi="Times New Roman" w:cs="Times New Roman"/>
            <w:noProof/>
            <w:sz w:val="24"/>
            <w:szCs w:val="24"/>
          </w:rPr>
          <w:t>Subpart 5145.5 – Support Government Property Administration</w:t>
        </w:r>
        <w:r w:rsidR="00A928CC" w:rsidRPr="002F40A7" w:rsidDel="008A34B4">
          <w:rPr>
            <w:rFonts w:ascii="Times New Roman" w:hAnsi="Times New Roman" w:cs="Times New Roman"/>
            <w:noProof/>
            <w:webHidden/>
            <w:sz w:val="24"/>
            <w:szCs w:val="24"/>
          </w:rPr>
          <w:tab/>
        </w:r>
      </w:moveFrom>
      <w:ins w:id="121" w:author="Dawson, Edward G Jr CIV USARMY HQDA ASA ALT (USA)" w:date="2022-08-23T22:41:00Z">
        <w:r w:rsidR="008A34B4">
          <w:rPr>
            <w:rFonts w:ascii="Times New Roman" w:hAnsi="Times New Roman" w:cs="Times New Roman"/>
            <w:noProof/>
            <w:webHidden/>
            <w:sz w:val="24"/>
            <w:szCs w:val="24"/>
          </w:rPr>
          <w:t>12</w:t>
        </w:r>
      </w:ins>
      <w:moveFrom w:id="122" w:author="Dawson, Edward G Jr CIV USARMY HQDA ASA ALT (USA)" w:date="2022-08-23T22:34:00Z">
        <w:r w:rsidR="00A928CC" w:rsidRPr="002F40A7" w:rsidDel="008A34B4">
          <w:rPr>
            <w:rFonts w:ascii="Times New Roman" w:hAnsi="Times New Roman" w:cs="Times New Roman"/>
            <w:noProof/>
            <w:webHidden/>
            <w:sz w:val="24"/>
            <w:szCs w:val="24"/>
          </w:rPr>
          <w:fldChar w:fldCharType="begin"/>
        </w:r>
        <w:r w:rsidR="00A928CC" w:rsidRPr="002F40A7" w:rsidDel="008A34B4">
          <w:rPr>
            <w:rFonts w:ascii="Times New Roman" w:hAnsi="Times New Roman" w:cs="Times New Roman"/>
            <w:noProof/>
            <w:webHidden/>
            <w:sz w:val="24"/>
            <w:szCs w:val="24"/>
          </w:rPr>
          <w:instrText xml:space="preserve"> PAGEREF _Toc512856912 \h </w:instrText>
        </w:r>
      </w:moveFrom>
      <w:del w:id="123" w:author="Dawson, Edward G Jr CIV USARMY HQDA ASA ALT (USA)" w:date="2022-08-23T22:34:00Z">
        <w:r w:rsidR="00A928CC" w:rsidRPr="002F40A7" w:rsidDel="008A34B4">
          <w:rPr>
            <w:rFonts w:ascii="Times New Roman" w:hAnsi="Times New Roman" w:cs="Times New Roman"/>
            <w:noProof/>
            <w:webHidden/>
            <w:sz w:val="24"/>
            <w:szCs w:val="24"/>
          </w:rPr>
        </w:r>
      </w:del>
      <w:moveFrom w:id="124" w:author="Dawson, Edward G Jr CIV USARMY HQDA ASA ALT (USA)" w:date="2022-08-23T22:34:00Z">
        <w:r w:rsidR="00A928CC" w:rsidRPr="00AB76FA" w:rsidDel="008A34B4">
          <w:rPr>
            <w:rFonts w:ascii="Times New Roman" w:hAnsi="Times New Roman" w:cs="Times New Roman"/>
            <w:noProof/>
            <w:webHidden/>
            <w:sz w:val="24"/>
            <w:szCs w:val="24"/>
          </w:rPr>
          <w:fldChar w:fldCharType="separate"/>
        </w:r>
        <w:r w:rsidR="00A928CC" w:rsidRPr="002F40A7" w:rsidDel="008A34B4">
          <w:rPr>
            <w:rFonts w:ascii="Times New Roman" w:hAnsi="Times New Roman" w:cs="Times New Roman"/>
            <w:noProof/>
            <w:webHidden/>
            <w:sz w:val="24"/>
            <w:szCs w:val="24"/>
          </w:rPr>
          <w:t>2</w:t>
        </w:r>
        <w:r w:rsidR="00A928CC" w:rsidRPr="002F40A7" w:rsidDel="008A34B4">
          <w:rPr>
            <w:rFonts w:ascii="Times New Roman" w:hAnsi="Times New Roman" w:cs="Times New Roman"/>
            <w:noProof/>
            <w:webHidden/>
            <w:sz w:val="24"/>
            <w:szCs w:val="24"/>
          </w:rPr>
          <w:fldChar w:fldCharType="end"/>
        </w:r>
        <w:r w:rsidRPr="002F40A7" w:rsidDel="008A34B4">
          <w:rPr>
            <w:rFonts w:ascii="Times New Roman" w:hAnsi="Times New Roman" w:cs="Times New Roman"/>
            <w:noProof/>
            <w:sz w:val="24"/>
            <w:szCs w:val="24"/>
          </w:rPr>
          <w:fldChar w:fldCharType="end"/>
        </w:r>
      </w:moveFrom>
    </w:p>
    <w:p w14:paraId="426844E3" w14:textId="52562AF3" w:rsidR="00A928CC" w:rsidRPr="002F40A7" w:rsidDel="008A34B4" w:rsidRDefault="002F40A7">
      <w:pPr>
        <w:pStyle w:val="TOC4"/>
        <w:tabs>
          <w:tab w:val="right" w:leader="dot" w:pos="9350"/>
        </w:tabs>
        <w:rPr>
          <w:moveFrom w:id="125" w:author="Dawson, Edward G Jr CIV USARMY HQDA ASA ALT (USA)" w:date="2022-08-23T22:34:00Z"/>
          <w:rFonts w:ascii="Times New Roman" w:hAnsi="Times New Roman" w:cs="Times New Roman"/>
          <w:noProof/>
          <w:sz w:val="24"/>
          <w:szCs w:val="24"/>
        </w:rPr>
      </w:pPr>
      <w:moveFrom w:id="126" w:author="Dawson, Edward G Jr CIV USARMY HQDA ASA ALT (USA)" w:date="2022-08-23T22:34:00Z">
        <w:r w:rsidRPr="002F40A7" w:rsidDel="008A34B4">
          <w:fldChar w:fldCharType="begin"/>
        </w:r>
        <w:r w:rsidRPr="002F40A7" w:rsidDel="008A34B4">
          <w:instrText xml:space="preserve"> HYPERLINK \l "_Toc512856913" </w:instrText>
        </w:r>
        <w:r w:rsidRPr="002F40A7" w:rsidDel="008A34B4">
          <w:rPr>
            <w:rPrChange w:id="127" w:author="Jordan, Amanda C CIV USARMY HQDA ASA ALT (USA)" w:date="2022-05-20T11:10:00Z">
              <w:rPr>
                <w:rFonts w:ascii="Times New Roman" w:hAnsi="Times New Roman" w:cs="Times New Roman"/>
                <w:noProof/>
                <w:sz w:val="24"/>
                <w:szCs w:val="24"/>
              </w:rPr>
            </w:rPrChange>
          </w:rPr>
          <w:fldChar w:fldCharType="separate"/>
        </w:r>
        <w:r w:rsidR="00A928CC" w:rsidRPr="002F40A7" w:rsidDel="008A34B4">
          <w:rPr>
            <w:rStyle w:val="Hyperlink"/>
            <w:rFonts w:ascii="Times New Roman" w:hAnsi="Times New Roman" w:cs="Times New Roman"/>
            <w:noProof/>
            <w:sz w:val="24"/>
            <w:szCs w:val="24"/>
          </w:rPr>
          <w:t>5145.570-90  Storage at the Government’s expense.</w:t>
        </w:r>
        <w:r w:rsidR="00A928CC" w:rsidRPr="002F40A7" w:rsidDel="008A34B4">
          <w:rPr>
            <w:rFonts w:ascii="Times New Roman" w:hAnsi="Times New Roman" w:cs="Times New Roman"/>
            <w:noProof/>
            <w:webHidden/>
            <w:sz w:val="24"/>
            <w:szCs w:val="24"/>
          </w:rPr>
          <w:tab/>
        </w:r>
      </w:moveFrom>
      <w:ins w:id="128" w:author="Dawson, Edward G Jr CIV USARMY HQDA ASA ALT (USA)" w:date="2022-08-23T22:41:00Z">
        <w:r w:rsidR="008A34B4">
          <w:rPr>
            <w:rFonts w:ascii="Times New Roman" w:hAnsi="Times New Roman" w:cs="Times New Roman"/>
            <w:noProof/>
            <w:webHidden/>
            <w:sz w:val="24"/>
            <w:szCs w:val="24"/>
          </w:rPr>
          <w:t>12</w:t>
        </w:r>
      </w:ins>
      <w:moveFrom w:id="129" w:author="Dawson, Edward G Jr CIV USARMY HQDA ASA ALT (USA)" w:date="2022-08-23T22:34:00Z">
        <w:r w:rsidR="00A928CC" w:rsidRPr="002F40A7" w:rsidDel="008A34B4">
          <w:rPr>
            <w:rFonts w:ascii="Times New Roman" w:hAnsi="Times New Roman" w:cs="Times New Roman"/>
            <w:noProof/>
            <w:webHidden/>
            <w:sz w:val="24"/>
            <w:szCs w:val="24"/>
          </w:rPr>
          <w:fldChar w:fldCharType="begin"/>
        </w:r>
        <w:r w:rsidR="00A928CC" w:rsidRPr="002F40A7" w:rsidDel="008A34B4">
          <w:rPr>
            <w:rFonts w:ascii="Times New Roman" w:hAnsi="Times New Roman" w:cs="Times New Roman"/>
            <w:noProof/>
            <w:webHidden/>
            <w:sz w:val="24"/>
            <w:szCs w:val="24"/>
          </w:rPr>
          <w:instrText xml:space="preserve"> PAGEREF _Toc512856913 \h </w:instrText>
        </w:r>
      </w:moveFrom>
      <w:del w:id="130" w:author="Dawson, Edward G Jr CIV USARMY HQDA ASA ALT (USA)" w:date="2022-08-23T22:34:00Z">
        <w:r w:rsidR="00A928CC" w:rsidRPr="002F40A7" w:rsidDel="008A34B4">
          <w:rPr>
            <w:rFonts w:ascii="Times New Roman" w:hAnsi="Times New Roman" w:cs="Times New Roman"/>
            <w:noProof/>
            <w:webHidden/>
            <w:sz w:val="24"/>
            <w:szCs w:val="24"/>
          </w:rPr>
        </w:r>
      </w:del>
      <w:moveFrom w:id="131" w:author="Dawson, Edward G Jr CIV USARMY HQDA ASA ALT (USA)" w:date="2022-08-23T22:34:00Z">
        <w:r w:rsidR="00A928CC" w:rsidRPr="00AB76FA" w:rsidDel="008A34B4">
          <w:rPr>
            <w:rFonts w:ascii="Times New Roman" w:hAnsi="Times New Roman" w:cs="Times New Roman"/>
            <w:noProof/>
            <w:webHidden/>
            <w:sz w:val="24"/>
            <w:szCs w:val="24"/>
          </w:rPr>
          <w:fldChar w:fldCharType="separate"/>
        </w:r>
        <w:r w:rsidR="00A928CC" w:rsidRPr="002F40A7" w:rsidDel="008A34B4">
          <w:rPr>
            <w:rFonts w:ascii="Times New Roman" w:hAnsi="Times New Roman" w:cs="Times New Roman"/>
            <w:noProof/>
            <w:webHidden/>
            <w:sz w:val="24"/>
            <w:szCs w:val="24"/>
          </w:rPr>
          <w:t>2</w:t>
        </w:r>
        <w:r w:rsidR="00A928CC" w:rsidRPr="002F40A7" w:rsidDel="008A34B4">
          <w:rPr>
            <w:rFonts w:ascii="Times New Roman" w:hAnsi="Times New Roman" w:cs="Times New Roman"/>
            <w:noProof/>
            <w:webHidden/>
            <w:sz w:val="24"/>
            <w:szCs w:val="24"/>
          </w:rPr>
          <w:fldChar w:fldCharType="end"/>
        </w:r>
        <w:r w:rsidRPr="002F40A7" w:rsidDel="008A34B4">
          <w:rPr>
            <w:rFonts w:ascii="Times New Roman" w:hAnsi="Times New Roman" w:cs="Times New Roman"/>
            <w:noProof/>
            <w:sz w:val="24"/>
            <w:szCs w:val="24"/>
          </w:rPr>
          <w:fldChar w:fldCharType="end"/>
        </w:r>
      </w:moveFrom>
    </w:p>
    <w:moveFromRangeEnd w:id="117"/>
    <w:p w14:paraId="3E5D297F" w14:textId="1F9DE7D8" w:rsidR="00A928CC" w:rsidRPr="00A928CC" w:rsidRDefault="00A928CC" w:rsidP="00A928CC">
      <w:pPr>
        <w:jc w:val="center"/>
        <w:rPr>
          <w:rFonts w:ascii="Times New Roman" w:hAnsi="Times New Roman" w:cs="Times New Roman"/>
          <w:i/>
          <w:sz w:val="24"/>
          <w:szCs w:val="24"/>
        </w:rPr>
      </w:pPr>
      <w:r w:rsidRPr="00A928CC">
        <w:rPr>
          <w:rFonts w:ascii="Times New Roman" w:hAnsi="Times New Roman" w:cs="Times New Roman"/>
          <w:i/>
          <w:sz w:val="24"/>
          <w:szCs w:val="24"/>
        </w:rPr>
        <w:fldChar w:fldCharType="end"/>
      </w:r>
      <w:bookmarkEnd w:id="1"/>
    </w:p>
    <w:p w14:paraId="1D7FCBAA" w14:textId="3B5A6D2D" w:rsidR="00093A76" w:rsidRDefault="00093A76" w:rsidP="00093A76">
      <w:pPr>
        <w:pStyle w:val="Heading3"/>
        <w:spacing w:before="0" w:after="240"/>
        <w:rPr>
          <w:ins w:id="132" w:author="Jordan, Amanda C CIV USARMY HQDA ASA ALT (USA)" w:date="2022-05-19T16:14:00Z"/>
          <w:rFonts w:ascii="Times New Roman" w:hAnsi="Times New Roman" w:cs="Times New Roman"/>
          <w:sz w:val="24"/>
          <w:szCs w:val="24"/>
          <w:u w:val="none"/>
        </w:rPr>
      </w:pPr>
      <w:bookmarkStart w:id="133" w:name="_Toc512856906"/>
      <w:ins w:id="134" w:author="Jordan, Amanda C CIV USARMY HQDA ASA ALT (USA)" w:date="2022-05-19T16:14:00Z">
        <w:r>
          <w:rPr>
            <w:rFonts w:ascii="Times New Roman" w:hAnsi="Times New Roman" w:cs="Times New Roman"/>
            <w:sz w:val="24"/>
            <w:szCs w:val="24"/>
            <w:u w:val="none"/>
          </w:rPr>
          <w:t>Subpart 5145.000 – Scope of Part</w:t>
        </w:r>
      </w:ins>
    </w:p>
    <w:p w14:paraId="132BAD12" w14:textId="47AEB871" w:rsidR="00093A76" w:rsidRDefault="00093A76" w:rsidP="00093A76">
      <w:pPr>
        <w:pStyle w:val="Heading4"/>
        <w:rPr>
          <w:ins w:id="135" w:author="Jordan, Amanda C CIV USARMY HQDA ASA ALT (USA)" w:date="2022-05-19T16:16:00Z"/>
        </w:rPr>
      </w:pPr>
      <w:proofErr w:type="gramStart"/>
      <w:ins w:id="136" w:author="Jordan, Amanda C CIV USARMY HQDA ASA ALT (USA)" w:date="2022-05-19T16:15:00Z">
        <w:r>
          <w:t xml:space="preserve">5145.000  </w:t>
        </w:r>
      </w:ins>
      <w:ins w:id="137" w:author="Dawson, Edward G Jr CIV USARMY HQDA ASA ALT (USA)" w:date="2022-08-23T11:28:00Z">
        <w:r w:rsidR="00A11548" w:rsidRPr="00504A7B">
          <w:rPr>
            <w:b w:val="0"/>
            <w:bCs/>
            <w:rPrChange w:id="138" w:author="Dawson, Edward G Jr CIV USARMY HQDA ASA ALT (USA)" w:date="2022-08-23T21:24:00Z">
              <w:rPr/>
            </w:rPrChange>
          </w:rPr>
          <w:t>See</w:t>
        </w:r>
        <w:proofErr w:type="gramEnd"/>
        <w:r w:rsidR="00A11548" w:rsidRPr="00504A7B">
          <w:rPr>
            <w:b w:val="0"/>
            <w:bCs/>
            <w:rPrChange w:id="139" w:author="Dawson, Edward G Jr CIV USARMY HQDA ASA ALT (USA)" w:date="2022-08-23T21:24:00Z">
              <w:rPr/>
            </w:rPrChange>
          </w:rPr>
          <w:t xml:space="preserve"> AFARS PGI 5145.000(b)(5)(S-90)</w:t>
        </w:r>
      </w:ins>
      <w:ins w:id="140" w:author="Dawson, Edward G Jr CIV USARMY HQDA ASA ALT (USA)" w:date="2022-08-23T11:29:00Z">
        <w:r w:rsidR="00A11548" w:rsidRPr="00504A7B">
          <w:rPr>
            <w:b w:val="0"/>
            <w:bCs/>
            <w:rPrChange w:id="141" w:author="Dawson, Edward G Jr CIV USARMY HQDA ASA ALT (USA)" w:date="2022-08-23T21:24:00Z">
              <w:rPr/>
            </w:rPrChange>
          </w:rPr>
          <w:t>(i) for instructions associated with accounting for incidental property within the contract.</w:t>
        </w:r>
      </w:ins>
    </w:p>
    <w:p w14:paraId="73ECF88D" w14:textId="3BE8BDDB" w:rsidR="00093A76" w:rsidDel="00A11548" w:rsidRDefault="00093A76" w:rsidP="00A11548">
      <w:pPr>
        <w:pStyle w:val="Heading3"/>
        <w:jc w:val="left"/>
        <w:rPr>
          <w:ins w:id="142" w:author="Jordan, Amanda C CIV USARMY HQDA ASA ALT (USA)" w:date="2022-05-19T16:17:00Z"/>
          <w:del w:id="143" w:author="Dawson, Edward G Jr CIV USARMY HQDA ASA ALT (USA)" w:date="2022-08-23T11:29:00Z"/>
          <w:rFonts w:ascii="Times New Roman" w:hAnsi="Times New Roman" w:cs="Times New Roman"/>
          <w:b w:val="0"/>
          <w:sz w:val="24"/>
          <w:szCs w:val="24"/>
          <w:u w:val="none"/>
        </w:rPr>
      </w:pPr>
      <w:ins w:id="144" w:author="Jordan, Amanda C CIV USARMY HQDA ASA ALT (USA)" w:date="2022-05-19T16:16:00Z">
        <w:r w:rsidRPr="00093A76">
          <w:rPr>
            <w:b w:val="0"/>
            <w:u w:val="none"/>
          </w:rPr>
          <w:t>(</w:t>
        </w:r>
        <w:del w:id="145" w:author="Dawson, Edward G Jr CIV USARMY HQDA ASA ALT (USA)" w:date="2022-08-23T11:29:00Z">
          <w:r w:rsidRPr="00093A76" w:rsidDel="00A11548">
            <w:rPr>
              <w:b w:val="0"/>
              <w:u w:val="none"/>
            </w:rPr>
            <w:delText>b)(5)(S-90)(i</w:delText>
          </w:r>
        </w:del>
      </w:ins>
      <w:ins w:id="146" w:author="Jordan, Amanda C CIV USARMY HQDA ASA ALT (USA)" w:date="2022-05-19T16:17:00Z">
        <w:del w:id="147" w:author="Dawson, Edward G Jr CIV USARMY HQDA ASA ALT (USA)" w:date="2022-08-23T11:29:00Z">
          <w:r w:rsidRPr="00093A76" w:rsidDel="00A11548">
            <w:rPr>
              <w:b w:val="0"/>
              <w:u w:val="none"/>
            </w:rPr>
            <w:delText xml:space="preserve">) </w:delText>
          </w:r>
          <w:r w:rsidDel="00A11548">
            <w:rPr>
              <w:rFonts w:ascii="Times New Roman" w:hAnsi="Times New Roman" w:cs="Times New Roman"/>
              <w:b w:val="0"/>
              <w:sz w:val="24"/>
              <w:szCs w:val="24"/>
              <w:u w:val="none"/>
            </w:rPr>
            <w:delText xml:space="preserve">Government property that is provided to the contractor(s) as incidental to the place of performance shall be documented within the contract.  The </w:delText>
          </w:r>
        </w:del>
        <w:del w:id="148" w:author="Dawson, Edward G Jr CIV USARMY HQDA ASA ALT (USA)" w:date="2022-08-12T10:23:00Z">
          <w:r w:rsidDel="00101A65">
            <w:rPr>
              <w:rFonts w:ascii="Times New Roman" w:hAnsi="Times New Roman" w:cs="Times New Roman"/>
              <w:b w:val="0"/>
              <w:sz w:val="24"/>
              <w:szCs w:val="24"/>
              <w:u w:val="none"/>
            </w:rPr>
            <w:delText>R</w:delText>
          </w:r>
        </w:del>
        <w:del w:id="149" w:author="Dawson, Edward G Jr CIV USARMY HQDA ASA ALT (USA)" w:date="2022-08-23T11:29:00Z">
          <w:r w:rsidDel="00A11548">
            <w:rPr>
              <w:rFonts w:ascii="Times New Roman" w:hAnsi="Times New Roman" w:cs="Times New Roman"/>
              <w:b w:val="0"/>
              <w:sz w:val="24"/>
              <w:szCs w:val="24"/>
              <w:u w:val="none"/>
            </w:rPr>
            <w:delText xml:space="preserve">equiring </w:delText>
          </w:r>
        </w:del>
        <w:del w:id="150" w:author="Dawson, Edward G Jr CIV USARMY HQDA ASA ALT (USA)" w:date="2022-08-12T10:23:00Z">
          <w:r w:rsidDel="00101A65">
            <w:rPr>
              <w:rFonts w:ascii="Times New Roman" w:hAnsi="Times New Roman" w:cs="Times New Roman"/>
              <w:b w:val="0"/>
              <w:sz w:val="24"/>
              <w:szCs w:val="24"/>
              <w:u w:val="none"/>
            </w:rPr>
            <w:delText>A</w:delText>
          </w:r>
        </w:del>
        <w:del w:id="151" w:author="Dawson, Edward G Jr CIV USARMY HQDA ASA ALT (USA)" w:date="2022-08-23T11:29:00Z">
          <w:r w:rsidDel="00A11548">
            <w:rPr>
              <w:rFonts w:ascii="Times New Roman" w:hAnsi="Times New Roman" w:cs="Times New Roman"/>
              <w:b w:val="0"/>
              <w:sz w:val="24"/>
              <w:szCs w:val="24"/>
              <w:u w:val="none"/>
            </w:rPr>
            <w:delText xml:space="preserve">ctivity shall document on an attachment to </w:delText>
          </w:r>
        </w:del>
        <w:del w:id="152" w:author="Dawson, Edward G Jr CIV USARMY HQDA ASA ALT (USA)" w:date="2022-06-15T14:52:00Z">
          <w:r w:rsidDel="00EA7700">
            <w:rPr>
              <w:rFonts w:ascii="Times New Roman" w:hAnsi="Times New Roman" w:cs="Times New Roman"/>
              <w:b w:val="0"/>
              <w:sz w:val="24"/>
              <w:szCs w:val="24"/>
              <w:u w:val="none"/>
            </w:rPr>
            <w:delText xml:space="preserve">the contract and </w:delText>
          </w:r>
        </w:del>
        <w:del w:id="153" w:author="Dawson, Edward G Jr CIV USARMY HQDA ASA ALT (USA)" w:date="2022-08-23T11:29:00Z">
          <w:r w:rsidDel="00A11548">
            <w:rPr>
              <w:rFonts w:ascii="Times New Roman" w:hAnsi="Times New Roman" w:cs="Times New Roman"/>
              <w:b w:val="0"/>
              <w:sz w:val="24"/>
              <w:szCs w:val="24"/>
              <w:u w:val="none"/>
            </w:rPr>
            <w:delText xml:space="preserve">include in section </w:delText>
          </w:r>
        </w:del>
        <w:del w:id="154" w:author="Dawson, Edward G Jr CIV USARMY HQDA ASA ALT (USA)" w:date="2022-06-15T14:53:00Z">
          <w:r w:rsidDel="00EA7700">
            <w:rPr>
              <w:rFonts w:ascii="Times New Roman" w:hAnsi="Times New Roman" w:cs="Times New Roman"/>
              <w:b w:val="0"/>
              <w:sz w:val="24"/>
              <w:szCs w:val="24"/>
              <w:u w:val="none"/>
            </w:rPr>
            <w:delText>J</w:delText>
          </w:r>
        </w:del>
        <w:del w:id="155" w:author="Dawson, Edward G Jr CIV USARMY HQDA ASA ALT (USA)" w:date="2022-08-23T11:29:00Z">
          <w:r w:rsidDel="00A11548">
            <w:rPr>
              <w:rFonts w:ascii="Times New Roman" w:hAnsi="Times New Roman" w:cs="Times New Roman"/>
              <w:b w:val="0"/>
              <w:sz w:val="24"/>
              <w:szCs w:val="24"/>
              <w:u w:val="none"/>
            </w:rPr>
            <w:delText>. At a minimum, the data elements listed below shall be annotated.</w:delText>
          </w:r>
        </w:del>
      </w:ins>
    </w:p>
    <w:p w14:paraId="65083DB2" w14:textId="1EC5A7FC" w:rsidR="00093A76" w:rsidDel="00A11548" w:rsidRDefault="00093A76">
      <w:pPr>
        <w:pStyle w:val="Heading3"/>
        <w:jc w:val="left"/>
        <w:rPr>
          <w:ins w:id="156" w:author="Jordan, Amanda C CIV USARMY HQDA ASA ALT (USA)" w:date="2022-05-19T16:17:00Z"/>
          <w:del w:id="157" w:author="Dawson, Edward G Jr CIV USARMY HQDA ASA ALT (USA)" w:date="2022-08-23T11:29:00Z"/>
          <w:rFonts w:ascii="Times New Roman" w:hAnsi="Times New Roman" w:cs="Times New Roman"/>
          <w:b w:val="0"/>
          <w:sz w:val="24"/>
          <w:szCs w:val="24"/>
          <w:u w:val="none"/>
        </w:rPr>
        <w:pPrChange w:id="158" w:author="Dawson, Edward G Jr CIV USARMY HQDA ASA ALT (USA)" w:date="2022-08-23T11:29:00Z">
          <w:pPr>
            <w:pStyle w:val="Heading3"/>
            <w:numPr>
              <w:numId w:val="2"/>
            </w:numPr>
            <w:ind w:left="1440" w:hanging="360"/>
            <w:jc w:val="left"/>
          </w:pPr>
        </w:pPrChange>
      </w:pPr>
      <w:ins w:id="159" w:author="Jordan, Amanda C CIV USARMY HQDA ASA ALT (USA)" w:date="2022-05-19T16:17:00Z">
        <w:del w:id="160" w:author="Dawson, Edward G Jr CIV USARMY HQDA ASA ALT (USA)" w:date="2022-08-23T11:29:00Z">
          <w:r w:rsidDel="00A11548">
            <w:rPr>
              <w:rFonts w:ascii="Times New Roman" w:hAnsi="Times New Roman" w:cs="Times New Roman"/>
              <w:b w:val="0"/>
              <w:sz w:val="24"/>
              <w:szCs w:val="24"/>
              <w:u w:val="none"/>
            </w:rPr>
            <w:delText>The name, part number and description</w:delText>
          </w:r>
        </w:del>
      </w:ins>
    </w:p>
    <w:p w14:paraId="0833B4E7" w14:textId="2A0380C8" w:rsidR="00093A76" w:rsidDel="00A11548" w:rsidRDefault="00093A76">
      <w:pPr>
        <w:pStyle w:val="Heading3"/>
        <w:jc w:val="left"/>
        <w:rPr>
          <w:ins w:id="161" w:author="Jordan, Amanda C CIV USARMY HQDA ASA ALT (USA)" w:date="2022-05-19T16:17:00Z"/>
          <w:del w:id="162" w:author="Dawson, Edward G Jr CIV USARMY HQDA ASA ALT (USA)" w:date="2022-08-23T11:29:00Z"/>
          <w:rFonts w:ascii="Times New Roman" w:hAnsi="Times New Roman" w:cs="Times New Roman"/>
          <w:b w:val="0"/>
          <w:sz w:val="24"/>
          <w:szCs w:val="24"/>
          <w:u w:val="none"/>
        </w:rPr>
        <w:pPrChange w:id="163" w:author="Dawson, Edward G Jr CIV USARMY HQDA ASA ALT (USA)" w:date="2022-08-23T11:29:00Z">
          <w:pPr>
            <w:pStyle w:val="Heading3"/>
            <w:numPr>
              <w:numId w:val="2"/>
            </w:numPr>
            <w:ind w:left="1440" w:hanging="360"/>
            <w:jc w:val="left"/>
          </w:pPr>
        </w:pPrChange>
      </w:pPr>
      <w:ins w:id="164" w:author="Jordan, Amanda C CIV USARMY HQDA ASA ALT (USA)" w:date="2022-05-19T16:17:00Z">
        <w:del w:id="165" w:author="Dawson, Edward G Jr CIV USARMY HQDA ASA ALT (USA)" w:date="2022-08-23T11:29:00Z">
          <w:r w:rsidDel="00A11548">
            <w:rPr>
              <w:rFonts w:ascii="Times New Roman" w:hAnsi="Times New Roman" w:cs="Times New Roman"/>
              <w:b w:val="0"/>
              <w:sz w:val="24"/>
              <w:szCs w:val="24"/>
              <w:u w:val="none"/>
            </w:rPr>
            <w:delText>National Stock Number</w:delText>
          </w:r>
        </w:del>
      </w:ins>
    </w:p>
    <w:p w14:paraId="42AFB039" w14:textId="65FFF07B" w:rsidR="00093A76" w:rsidDel="00A11548" w:rsidRDefault="00093A76">
      <w:pPr>
        <w:pStyle w:val="Heading3"/>
        <w:jc w:val="left"/>
        <w:rPr>
          <w:ins w:id="166" w:author="Jordan, Amanda C CIV USARMY HQDA ASA ALT (USA)" w:date="2022-05-19T16:17:00Z"/>
          <w:del w:id="167" w:author="Dawson, Edward G Jr CIV USARMY HQDA ASA ALT (USA)" w:date="2022-08-23T11:29:00Z"/>
          <w:rFonts w:ascii="Times New Roman" w:hAnsi="Times New Roman" w:cs="Times New Roman"/>
          <w:b w:val="0"/>
          <w:sz w:val="24"/>
          <w:szCs w:val="24"/>
          <w:u w:val="none"/>
        </w:rPr>
        <w:pPrChange w:id="168" w:author="Dawson, Edward G Jr CIV USARMY HQDA ASA ALT (USA)" w:date="2022-08-23T11:29:00Z">
          <w:pPr>
            <w:pStyle w:val="Heading3"/>
            <w:numPr>
              <w:numId w:val="2"/>
            </w:numPr>
            <w:ind w:left="1440" w:hanging="360"/>
            <w:jc w:val="left"/>
          </w:pPr>
        </w:pPrChange>
      </w:pPr>
      <w:ins w:id="169" w:author="Jordan, Amanda C CIV USARMY HQDA ASA ALT (USA)" w:date="2022-05-19T16:17:00Z">
        <w:del w:id="170" w:author="Dawson, Edward G Jr CIV USARMY HQDA ASA ALT (USA)" w:date="2022-08-23T11:29:00Z">
          <w:r w:rsidDel="00A11548">
            <w:rPr>
              <w:rFonts w:ascii="Times New Roman" w:hAnsi="Times New Roman" w:cs="Times New Roman"/>
              <w:b w:val="0"/>
              <w:sz w:val="24"/>
              <w:szCs w:val="24"/>
              <w:u w:val="none"/>
            </w:rPr>
            <w:delText>Quantity</w:delText>
          </w:r>
        </w:del>
      </w:ins>
    </w:p>
    <w:p w14:paraId="69085E49" w14:textId="37485C36" w:rsidR="00093A76" w:rsidDel="00A11548" w:rsidRDefault="00093A76">
      <w:pPr>
        <w:pStyle w:val="Heading3"/>
        <w:jc w:val="left"/>
        <w:rPr>
          <w:ins w:id="171" w:author="Jordan, Amanda C CIV USARMY HQDA ASA ALT (USA)" w:date="2022-05-19T16:17:00Z"/>
          <w:del w:id="172" w:author="Dawson, Edward G Jr CIV USARMY HQDA ASA ALT (USA)" w:date="2022-08-23T11:29:00Z"/>
          <w:rFonts w:ascii="Times New Roman" w:hAnsi="Times New Roman" w:cs="Times New Roman"/>
          <w:b w:val="0"/>
          <w:sz w:val="24"/>
          <w:szCs w:val="24"/>
          <w:u w:val="none"/>
        </w:rPr>
        <w:pPrChange w:id="173" w:author="Dawson, Edward G Jr CIV USARMY HQDA ASA ALT (USA)" w:date="2022-08-23T11:29:00Z">
          <w:pPr>
            <w:pStyle w:val="Heading3"/>
            <w:numPr>
              <w:numId w:val="2"/>
            </w:numPr>
            <w:ind w:left="1440" w:hanging="360"/>
            <w:jc w:val="left"/>
          </w:pPr>
        </w:pPrChange>
      </w:pPr>
      <w:ins w:id="174" w:author="Jordan, Amanda C CIV USARMY HQDA ASA ALT (USA)" w:date="2022-05-19T16:17:00Z">
        <w:del w:id="175" w:author="Dawson, Edward G Jr CIV USARMY HQDA ASA ALT (USA)" w:date="2022-08-23T11:29:00Z">
          <w:r w:rsidDel="00A11548">
            <w:rPr>
              <w:rFonts w:ascii="Times New Roman" w:hAnsi="Times New Roman" w:cs="Times New Roman"/>
              <w:b w:val="0"/>
              <w:sz w:val="24"/>
              <w:szCs w:val="24"/>
              <w:u w:val="none"/>
            </w:rPr>
            <w:delText>Unit acquisition cost</w:delText>
          </w:r>
        </w:del>
      </w:ins>
    </w:p>
    <w:p w14:paraId="0115FFB9" w14:textId="0319FBC0" w:rsidR="00093A76" w:rsidDel="00A11548" w:rsidRDefault="00093A76">
      <w:pPr>
        <w:pStyle w:val="Heading3"/>
        <w:jc w:val="left"/>
        <w:rPr>
          <w:ins w:id="176" w:author="Jordan, Amanda C CIV USARMY HQDA ASA ALT (USA)" w:date="2022-05-19T16:17:00Z"/>
          <w:del w:id="177" w:author="Dawson, Edward G Jr CIV USARMY HQDA ASA ALT (USA)" w:date="2022-08-23T11:29:00Z"/>
          <w:rFonts w:ascii="Times New Roman" w:hAnsi="Times New Roman" w:cs="Times New Roman"/>
          <w:b w:val="0"/>
          <w:sz w:val="24"/>
          <w:szCs w:val="24"/>
          <w:u w:val="none"/>
        </w:rPr>
        <w:pPrChange w:id="178" w:author="Dawson, Edward G Jr CIV USARMY HQDA ASA ALT (USA)" w:date="2022-08-23T11:29:00Z">
          <w:pPr>
            <w:pStyle w:val="Heading3"/>
            <w:numPr>
              <w:numId w:val="2"/>
            </w:numPr>
            <w:ind w:left="1440" w:hanging="360"/>
            <w:jc w:val="left"/>
          </w:pPr>
        </w:pPrChange>
      </w:pPr>
      <w:ins w:id="179" w:author="Jordan, Amanda C CIV USARMY HQDA ASA ALT (USA)" w:date="2022-05-19T16:17:00Z">
        <w:del w:id="180" w:author="Dawson, Edward G Jr CIV USARMY HQDA ASA ALT (USA)" w:date="2022-08-23T11:29:00Z">
          <w:r w:rsidDel="00A11548">
            <w:rPr>
              <w:rFonts w:ascii="Times New Roman" w:hAnsi="Times New Roman" w:cs="Times New Roman"/>
              <w:b w:val="0"/>
              <w:sz w:val="24"/>
              <w:szCs w:val="24"/>
              <w:u w:val="none"/>
            </w:rPr>
            <w:delText>Unit of Issue</w:delText>
          </w:r>
        </w:del>
      </w:ins>
    </w:p>
    <w:p w14:paraId="44001095" w14:textId="78E0ED1C" w:rsidR="00093A76" w:rsidDel="00A11548" w:rsidRDefault="00093A76">
      <w:pPr>
        <w:pStyle w:val="Heading3"/>
        <w:jc w:val="left"/>
        <w:rPr>
          <w:ins w:id="181" w:author="Holland, George A CIV" w:date="2022-06-10T14:15:00Z"/>
          <w:del w:id="182" w:author="Dawson, Edward G Jr CIV USARMY HQDA ASA ALT (USA)" w:date="2022-08-23T11:29:00Z"/>
          <w:rFonts w:ascii="Times New Roman" w:hAnsi="Times New Roman" w:cs="Times New Roman"/>
          <w:b w:val="0"/>
          <w:sz w:val="24"/>
          <w:szCs w:val="24"/>
          <w:u w:val="none"/>
        </w:rPr>
        <w:pPrChange w:id="183" w:author="Dawson, Edward G Jr CIV USARMY HQDA ASA ALT (USA)" w:date="2022-08-23T11:29:00Z">
          <w:pPr>
            <w:pStyle w:val="Heading3"/>
            <w:numPr>
              <w:numId w:val="2"/>
            </w:numPr>
            <w:ind w:left="1440" w:hanging="360"/>
            <w:jc w:val="left"/>
          </w:pPr>
        </w:pPrChange>
      </w:pPr>
      <w:ins w:id="184" w:author="Jordan, Amanda C CIV USARMY HQDA ASA ALT (USA)" w:date="2022-05-19T16:17:00Z">
        <w:del w:id="185" w:author="Dawson, Edward G Jr CIV USARMY HQDA ASA ALT (USA)" w:date="2022-08-23T11:29:00Z">
          <w:r w:rsidDel="00A11548">
            <w:rPr>
              <w:rFonts w:ascii="Times New Roman" w:hAnsi="Times New Roman" w:cs="Times New Roman"/>
              <w:b w:val="0"/>
              <w:sz w:val="24"/>
              <w:szCs w:val="24"/>
              <w:u w:val="none"/>
            </w:rPr>
            <w:delText>Unique-item identifier or equivalent (if applicable)</w:delText>
          </w:r>
        </w:del>
      </w:ins>
    </w:p>
    <w:p w14:paraId="144AC982" w14:textId="453497D5" w:rsidR="00E73275" w:rsidDel="00A11548" w:rsidRDefault="00E73275">
      <w:pPr>
        <w:pStyle w:val="Heading3"/>
        <w:jc w:val="left"/>
        <w:rPr>
          <w:ins w:id="186" w:author="Holland, George A CIV" w:date="2022-06-13T08:30:00Z"/>
          <w:del w:id="187" w:author="Dawson, Edward G Jr CIV USARMY HQDA ASA ALT (USA)" w:date="2022-08-23T11:29:00Z"/>
          <w:rFonts w:ascii="Times New Roman" w:hAnsi="Times New Roman" w:cs="Times New Roman"/>
          <w:b w:val="0"/>
          <w:sz w:val="24"/>
          <w:szCs w:val="24"/>
          <w:u w:val="none"/>
        </w:rPr>
        <w:pPrChange w:id="188" w:author="Dawson, Edward G Jr CIV USARMY HQDA ASA ALT (USA)" w:date="2022-08-23T11:29:00Z">
          <w:pPr>
            <w:pStyle w:val="Heading3"/>
            <w:numPr>
              <w:numId w:val="2"/>
            </w:numPr>
            <w:ind w:left="1440" w:hanging="360"/>
            <w:jc w:val="left"/>
          </w:pPr>
        </w:pPrChange>
      </w:pPr>
      <w:ins w:id="189" w:author="Holland, George A CIV" w:date="2022-06-10T14:15:00Z">
        <w:del w:id="190" w:author="Dawson, Edward G Jr CIV USARMY HQDA ASA ALT (USA)" w:date="2022-08-23T11:29:00Z">
          <w:r w:rsidDel="00A11548">
            <w:rPr>
              <w:rFonts w:ascii="Times New Roman" w:hAnsi="Times New Roman" w:cs="Times New Roman"/>
              <w:b w:val="0"/>
              <w:sz w:val="24"/>
              <w:szCs w:val="24"/>
              <w:u w:val="none"/>
            </w:rPr>
            <w:delText xml:space="preserve">Serial number if applicable. </w:delText>
          </w:r>
        </w:del>
      </w:ins>
    </w:p>
    <w:p w14:paraId="2151CBB9" w14:textId="1ABD431B" w:rsidR="00115934" w:rsidDel="00A11548" w:rsidRDefault="00115934">
      <w:pPr>
        <w:pStyle w:val="Heading3"/>
        <w:jc w:val="left"/>
        <w:rPr>
          <w:ins w:id="191" w:author="Jordan, Amanda C CIV USARMY HQDA ASA ALT (USA)" w:date="2022-05-19T16:17:00Z"/>
          <w:del w:id="192" w:author="Dawson, Edward G Jr CIV USARMY HQDA ASA ALT (USA)" w:date="2022-08-23T11:29:00Z"/>
          <w:rFonts w:ascii="Times New Roman" w:hAnsi="Times New Roman" w:cs="Times New Roman"/>
          <w:b w:val="0"/>
          <w:sz w:val="24"/>
          <w:szCs w:val="24"/>
          <w:u w:val="none"/>
        </w:rPr>
        <w:pPrChange w:id="193" w:author="Dawson, Edward G Jr CIV USARMY HQDA ASA ALT (USA)" w:date="2022-08-23T11:29:00Z">
          <w:pPr>
            <w:pStyle w:val="Heading3"/>
            <w:numPr>
              <w:numId w:val="2"/>
            </w:numPr>
            <w:ind w:left="1440" w:hanging="360"/>
            <w:jc w:val="left"/>
          </w:pPr>
        </w:pPrChange>
      </w:pPr>
      <w:ins w:id="194" w:author="Holland, George A CIV" w:date="2022-06-13T08:30:00Z">
        <w:del w:id="195" w:author="Dawson, Edward G Jr CIV USARMY HQDA ASA ALT (USA)" w:date="2022-08-23T11:29:00Z">
          <w:r w:rsidDel="00A11548">
            <w:rPr>
              <w:rFonts w:ascii="Times New Roman" w:hAnsi="Times New Roman" w:cs="Times New Roman"/>
              <w:b w:val="0"/>
              <w:sz w:val="24"/>
              <w:szCs w:val="24"/>
              <w:u w:val="none"/>
            </w:rPr>
            <w:delText xml:space="preserve">Any other data elements the responsible </w:delText>
          </w:r>
        </w:del>
      </w:ins>
      <w:ins w:id="196" w:author="Holland, George A CIV" w:date="2022-06-13T08:31:00Z">
        <w:del w:id="197" w:author="Dawson, Edward G Jr CIV USARMY HQDA ASA ALT (USA)" w:date="2022-08-23T11:29:00Z">
          <w:r w:rsidR="00700696" w:rsidDel="00A11548">
            <w:rPr>
              <w:rFonts w:ascii="Times New Roman" w:hAnsi="Times New Roman" w:cs="Times New Roman"/>
              <w:b w:val="0"/>
              <w:sz w:val="24"/>
              <w:szCs w:val="24"/>
              <w:u w:val="none"/>
            </w:rPr>
            <w:delText xml:space="preserve">Accountable </w:delText>
          </w:r>
        </w:del>
      </w:ins>
      <w:ins w:id="198" w:author="Holland, George A CIV" w:date="2022-06-13T08:30:00Z">
        <w:del w:id="199" w:author="Dawson, Edward G Jr CIV USARMY HQDA ASA ALT (USA)" w:date="2022-08-23T11:29:00Z">
          <w:r w:rsidDel="00A11548">
            <w:rPr>
              <w:rFonts w:ascii="Times New Roman" w:hAnsi="Times New Roman" w:cs="Times New Roman"/>
              <w:b w:val="0"/>
              <w:sz w:val="24"/>
              <w:szCs w:val="24"/>
              <w:u w:val="none"/>
            </w:rPr>
            <w:delText>P</w:delText>
          </w:r>
        </w:del>
      </w:ins>
      <w:ins w:id="200" w:author="Holland, George A CIV" w:date="2022-06-13T08:31:00Z">
        <w:del w:id="201" w:author="Dawson, Edward G Jr CIV USARMY HQDA ASA ALT (USA)" w:date="2022-08-23T11:29:00Z">
          <w:r w:rsidR="00700696" w:rsidDel="00A11548">
            <w:rPr>
              <w:rFonts w:ascii="Times New Roman" w:hAnsi="Times New Roman" w:cs="Times New Roman"/>
              <w:b w:val="0"/>
              <w:sz w:val="24"/>
              <w:szCs w:val="24"/>
              <w:u w:val="none"/>
            </w:rPr>
            <w:delText xml:space="preserve">roperty </w:delText>
          </w:r>
        </w:del>
      </w:ins>
      <w:ins w:id="202" w:author="Holland, George A CIV" w:date="2022-06-13T08:30:00Z">
        <w:del w:id="203" w:author="Dawson, Edward G Jr CIV USARMY HQDA ASA ALT (USA)" w:date="2022-08-23T11:29:00Z">
          <w:r w:rsidDel="00A11548">
            <w:rPr>
              <w:rFonts w:ascii="Times New Roman" w:hAnsi="Times New Roman" w:cs="Times New Roman"/>
              <w:b w:val="0"/>
              <w:sz w:val="24"/>
              <w:szCs w:val="24"/>
              <w:u w:val="none"/>
            </w:rPr>
            <w:delText>O</w:delText>
          </w:r>
        </w:del>
      </w:ins>
      <w:ins w:id="204" w:author="Holland, George A CIV" w:date="2022-06-13T08:31:00Z">
        <w:del w:id="205" w:author="Dawson, Edward G Jr CIV USARMY HQDA ASA ALT (USA)" w:date="2022-08-23T11:29:00Z">
          <w:r w:rsidR="00700696" w:rsidDel="00A11548">
            <w:rPr>
              <w:rFonts w:ascii="Times New Roman" w:hAnsi="Times New Roman" w:cs="Times New Roman"/>
              <w:b w:val="0"/>
              <w:sz w:val="24"/>
              <w:szCs w:val="24"/>
              <w:u w:val="none"/>
            </w:rPr>
            <w:delText>fficer (APO)</w:delText>
          </w:r>
        </w:del>
      </w:ins>
      <w:ins w:id="206" w:author="Holland, George A CIV" w:date="2022-06-13T08:30:00Z">
        <w:del w:id="207" w:author="Dawson, Edward G Jr CIV USARMY HQDA ASA ALT (USA)" w:date="2022-08-23T11:29:00Z">
          <w:r w:rsidDel="00A11548">
            <w:rPr>
              <w:rFonts w:ascii="Times New Roman" w:hAnsi="Times New Roman" w:cs="Times New Roman"/>
              <w:b w:val="0"/>
              <w:sz w:val="24"/>
              <w:szCs w:val="24"/>
              <w:u w:val="none"/>
            </w:rPr>
            <w:delText xml:space="preserve"> requires.</w:delText>
          </w:r>
        </w:del>
      </w:ins>
    </w:p>
    <w:p w14:paraId="4E152D83" w14:textId="09E1652C" w:rsidR="00093A76" w:rsidRPr="00093A76" w:rsidRDefault="00093A76">
      <w:pPr>
        <w:pStyle w:val="Heading3"/>
        <w:jc w:val="left"/>
        <w:rPr>
          <w:ins w:id="208" w:author="Jordan, Amanda C CIV USARMY HQDA ASA ALT (USA)" w:date="2022-05-19T16:14:00Z"/>
        </w:rPr>
        <w:pPrChange w:id="209" w:author="Dawson, Edward G Jr CIV USARMY HQDA ASA ALT (USA)" w:date="2022-08-23T11:29:00Z">
          <w:pPr/>
        </w:pPrChange>
      </w:pPr>
      <w:ins w:id="210" w:author="Jordan, Amanda C CIV USARMY HQDA ASA ALT (USA)" w:date="2022-05-19T16:18:00Z">
        <w:del w:id="211" w:author="Dawson, Edward G Jr CIV USARMY HQDA ASA ALT (USA)" w:date="2022-08-23T11:29:00Z">
          <w:r w:rsidDel="00A11548">
            <w:delText xml:space="preserve">     </w:delText>
          </w:r>
        </w:del>
      </w:ins>
      <w:ins w:id="212" w:author="Jordan, Amanda C CIV USARMY HQDA ASA ALT (USA)" w:date="2022-05-19T16:19:00Z">
        <w:del w:id="213" w:author="Dawson, Edward G Jr CIV USARMY HQDA ASA ALT (USA)" w:date="2022-08-23T11:29:00Z">
          <w:r w:rsidDel="00A11548">
            <w:delText xml:space="preserve">         </w:delText>
          </w:r>
        </w:del>
      </w:ins>
      <w:ins w:id="214" w:author="Jordan, Amanda C CIV USARMY HQDA ASA ALT (USA)" w:date="2022-05-19T16:18:00Z">
        <w:del w:id="215" w:author="Dawson, Edward G Jr CIV USARMY HQDA ASA ALT (USA)" w:date="2022-08-23T11:29:00Z">
          <w:r w:rsidDel="00A11548">
            <w:delText xml:space="preserve"> </w:delText>
          </w:r>
        </w:del>
      </w:ins>
      <w:ins w:id="216" w:author="Jordan, Amanda C CIV USARMY HQDA ASA ALT (USA)" w:date="2022-05-19T16:19:00Z">
        <w:del w:id="217" w:author="Dawson, Edward G Jr CIV USARMY HQDA ASA ALT (USA)" w:date="2022-08-23T11:29:00Z">
          <w:r w:rsidDel="00A11548">
            <w:delText xml:space="preserve">(ii) </w:delText>
          </w:r>
        </w:del>
        <w:del w:id="218" w:author="Dawson, Edward G Jr CIV USARMY HQDA ASA ALT (USA)" w:date="2022-06-15T18:17:00Z">
          <w:r w:rsidRPr="00806DA7" w:rsidDel="004B285E">
            <w:delText>Because i</w:delText>
          </w:r>
        </w:del>
        <w:del w:id="219" w:author="Dawson, Edward G Jr CIV USARMY HQDA ASA ALT (USA)" w:date="2022-08-23T11:29:00Z">
          <w:r w:rsidRPr="00806DA7" w:rsidDel="00A11548">
            <w:delText>ncidental property is not covered under FAR Part 45, Government Property</w:delText>
          </w:r>
        </w:del>
        <w:del w:id="220" w:author="Dawson, Edward G Jr CIV USARMY HQDA ASA ALT (USA)" w:date="2022-06-15T18:19:00Z">
          <w:r w:rsidRPr="00806DA7" w:rsidDel="004B285E">
            <w:delText>,</w:delText>
          </w:r>
        </w:del>
        <w:del w:id="221" w:author="Dawson, Edward G Jr CIV USARMY HQDA ASA ALT (USA)" w:date="2022-08-23T11:29:00Z">
          <w:r w:rsidRPr="00806DA7" w:rsidDel="00A11548">
            <w:delText xml:space="preserve"> </w:delText>
          </w:r>
        </w:del>
        <w:del w:id="222" w:author="Dawson, Edward G Jr CIV USARMY HQDA ASA ALT (USA)" w:date="2022-06-15T18:19:00Z">
          <w:r w:rsidRPr="00806DA7" w:rsidDel="004B285E">
            <w:delText>t</w:delText>
          </w:r>
        </w:del>
        <w:del w:id="223" w:author="Dawson, Edward G Jr CIV USARMY HQDA ASA ALT (USA)" w:date="2022-08-23T11:29:00Z">
          <w:r w:rsidRPr="00806DA7" w:rsidDel="00A11548">
            <w:delText>he control, reporting, inventory requirements,</w:delText>
          </w:r>
        </w:del>
      </w:ins>
      <w:ins w:id="224" w:author="Holland, George A CIV" w:date="2022-06-10T14:12:00Z">
        <w:del w:id="225" w:author="Dawson, Edward G Jr CIV USARMY HQDA ASA ALT (USA)" w:date="2022-08-23T11:29:00Z">
          <w:r w:rsidR="00051A10" w:rsidDel="00A11548">
            <w:delText xml:space="preserve"> maintenance, repair, disposition and loss </w:delText>
          </w:r>
        </w:del>
      </w:ins>
      <w:ins w:id="226" w:author="Jordan, Amanda C CIV USARMY HQDA ASA ALT (USA)" w:date="2022-05-19T16:19:00Z">
        <w:del w:id="227" w:author="Dawson, Edward G Jr CIV USARMY HQDA ASA ALT (USA)" w:date="2022-08-23T11:29:00Z">
          <w:r w:rsidRPr="00806DA7" w:rsidDel="00A11548">
            <w:delText xml:space="preserve"> etc. shall be annotated </w:delText>
          </w:r>
        </w:del>
      </w:ins>
      <w:ins w:id="228" w:author="Colleen" w:date="2022-08-01T15:40:00Z">
        <w:del w:id="229" w:author="Dawson, Edward G Jr CIV USARMY HQDA ASA ALT (USA)" w:date="2022-08-23T11:29:00Z">
          <w:r w:rsidR="002D1C16" w:rsidDel="00A11548">
            <w:delText xml:space="preserve">by the Requiring Activity </w:delText>
          </w:r>
        </w:del>
      </w:ins>
      <w:ins w:id="230" w:author="Jordan, Amanda C CIV USARMY HQDA ASA ALT (USA)" w:date="2022-05-19T16:19:00Z">
        <w:del w:id="231" w:author="Dawson, Edward G Jr CIV USARMY HQDA ASA ALT (USA)" w:date="2022-08-23T11:29:00Z">
          <w:r w:rsidRPr="00806DA7" w:rsidDel="00A11548">
            <w:delText>within the Performance Work Statement (PWS) and validated via FAR Part 46, Quality Assurance</w:delText>
          </w:r>
          <w:r w:rsidDel="00A11548">
            <w:delText>.</w:delText>
          </w:r>
        </w:del>
      </w:ins>
      <w:ins w:id="232" w:author="Holland, George A CIV" w:date="2022-06-10T14:13:00Z">
        <w:del w:id="233" w:author="Dawson, Edward G Jr CIV USARMY HQDA ASA ALT (USA)" w:date="2022-08-23T11:29:00Z">
          <w:r w:rsidR="00051A10" w:rsidDel="00A11548">
            <w:delText xml:space="preserve"> </w:delText>
          </w:r>
        </w:del>
      </w:ins>
      <w:ins w:id="234" w:author="Colleen" w:date="2022-08-01T15:42:00Z">
        <w:del w:id="235" w:author="Dawson, Edward G Jr CIV USARMY HQDA ASA ALT (USA)" w:date="2022-08-23T11:29:00Z">
          <w:r w:rsidR="002D1C16" w:rsidDel="00A11548">
            <w:delText xml:space="preserve">Additionally, the Requiring Activity shall </w:delText>
          </w:r>
        </w:del>
      </w:ins>
      <w:ins w:id="236" w:author="Holland, George A CIV" w:date="2022-06-10T14:13:00Z">
        <w:del w:id="237" w:author="Dawson, Edward G Jr CIV USARMY HQDA ASA ALT (USA)" w:date="2022-08-23T11:29:00Z">
          <w:r w:rsidR="00051A10" w:rsidDel="00A11548">
            <w:delText>S</w:delText>
          </w:r>
        </w:del>
      </w:ins>
      <w:ins w:id="238" w:author="Colleen" w:date="2022-08-01T15:42:00Z">
        <w:del w:id="239" w:author="Dawson, Edward G Jr CIV USARMY HQDA ASA ALT (USA)" w:date="2022-08-23T11:29:00Z">
          <w:r w:rsidR="002D1C16" w:rsidDel="00A11548">
            <w:delText>s</w:delText>
          </w:r>
        </w:del>
      </w:ins>
      <w:ins w:id="240" w:author="Holland, George A CIV" w:date="2022-06-10T14:13:00Z">
        <w:del w:id="241" w:author="Dawson, Edward G Jr CIV USARMY HQDA ASA ALT (USA)" w:date="2022-08-23T11:29:00Z">
          <w:r w:rsidR="00051A10" w:rsidDel="00A11548">
            <w:delText xml:space="preserve">pecify </w:delText>
          </w:r>
        </w:del>
      </w:ins>
      <w:ins w:id="242" w:author="Colleen" w:date="2022-08-01T15:42:00Z">
        <w:del w:id="243" w:author="Dawson, Edward G Jr CIV USARMY HQDA ASA ALT (USA)" w:date="2022-08-23T11:29:00Z">
          <w:r w:rsidR="002D1C16" w:rsidDel="00A11548">
            <w:delText xml:space="preserve">in the PWS </w:delText>
          </w:r>
        </w:del>
      </w:ins>
      <w:ins w:id="244" w:author="Holland, George A CIV" w:date="2022-06-10T14:13:00Z">
        <w:del w:id="245" w:author="Dawson, Edward G Jr CIV USARMY HQDA ASA ALT (USA)" w:date="2022-08-23T11:29:00Z">
          <w:r w:rsidR="00051A10" w:rsidDel="00A11548">
            <w:delText>if the Government or contractor is responsible for maintenance and repair costs and conditions by which the contractor could be liable for loss.</w:delText>
          </w:r>
        </w:del>
        <w:r w:rsidR="00051A10">
          <w:t xml:space="preserve"> </w:t>
        </w:r>
      </w:ins>
    </w:p>
    <w:p w14:paraId="6C119963" w14:textId="3C100824" w:rsidR="00F01044" w:rsidRDefault="007015B3" w:rsidP="00F2231F">
      <w:pPr>
        <w:pStyle w:val="Heading3"/>
        <w:spacing w:before="0" w:after="240"/>
        <w:rPr>
          <w:rFonts w:ascii="Times New Roman" w:hAnsi="Times New Roman" w:cs="Times New Roman"/>
          <w:sz w:val="24"/>
          <w:szCs w:val="24"/>
          <w:u w:val="none"/>
        </w:rPr>
      </w:pPr>
      <w:r w:rsidRPr="007015B3">
        <w:rPr>
          <w:rFonts w:ascii="Times New Roman" w:hAnsi="Times New Roman" w:cs="Times New Roman"/>
          <w:sz w:val="24"/>
          <w:szCs w:val="24"/>
          <w:u w:val="none"/>
        </w:rPr>
        <w:t>Subpart 5145.1 – General</w:t>
      </w:r>
      <w:bookmarkEnd w:id="133"/>
    </w:p>
    <w:p w14:paraId="3EF9B1B5" w14:textId="76B860C6" w:rsidR="009738F8" w:rsidRDefault="009738F8" w:rsidP="00A928CC">
      <w:pPr>
        <w:pStyle w:val="Heading4"/>
        <w:rPr>
          <w:ins w:id="246" w:author="Jordan, Amanda C CIV USARMY HQDA ASA ALT (USA)" w:date="2022-05-20T09:04:00Z"/>
        </w:rPr>
      </w:pPr>
      <w:bookmarkStart w:id="247" w:name="_Hlk112146733"/>
      <w:bookmarkStart w:id="248" w:name="_Toc512856907"/>
      <w:ins w:id="249" w:author="Jordan, Amanda C CIV USARMY HQDA ASA ALT (USA)" w:date="2022-05-20T09:03:00Z">
        <w:r>
          <w:t>5145.101 Definitions.</w:t>
        </w:r>
      </w:ins>
    </w:p>
    <w:bookmarkEnd w:id="247"/>
    <w:p w14:paraId="4142AE31" w14:textId="77777777" w:rsidR="009738F8" w:rsidRDefault="009738F8" w:rsidP="009738F8">
      <w:pPr>
        <w:autoSpaceDE w:val="0"/>
        <w:autoSpaceDN w:val="0"/>
        <w:adjustRightInd w:val="0"/>
        <w:spacing w:after="0" w:line="240" w:lineRule="auto"/>
        <w:rPr>
          <w:ins w:id="250" w:author="Jordan, Amanda C CIV USARMY HQDA ASA ALT (USA)" w:date="2022-05-20T09:04:00Z"/>
          <w:rFonts w:ascii="Times New Roman" w:hAnsi="Times New Roman" w:cs="Times New Roman"/>
          <w:sz w:val="24"/>
          <w:szCs w:val="24"/>
        </w:rPr>
      </w:pPr>
      <w:ins w:id="251" w:author="Jordan, Amanda C CIV USARMY HQDA ASA ALT (USA)" w:date="2022-05-20T09:04:00Z">
        <w:r>
          <w:rPr>
            <w:rFonts w:ascii="Times New Roman" w:hAnsi="Times New Roman" w:cs="Times New Roman"/>
            <w:sz w:val="24"/>
            <w:szCs w:val="24"/>
          </w:rPr>
          <w:t>As used in this part—</w:t>
        </w:r>
      </w:ins>
    </w:p>
    <w:p w14:paraId="36215356" w14:textId="77777777" w:rsidR="009738F8" w:rsidRDefault="009738F8" w:rsidP="009738F8">
      <w:pPr>
        <w:autoSpaceDE w:val="0"/>
        <w:autoSpaceDN w:val="0"/>
        <w:adjustRightInd w:val="0"/>
        <w:spacing w:after="0" w:line="240" w:lineRule="auto"/>
        <w:rPr>
          <w:ins w:id="252" w:author="Jordan, Amanda C CIV USARMY HQDA ASA ALT (USA)" w:date="2022-05-20T09:04:00Z"/>
          <w:rFonts w:ascii="Times New Roman" w:hAnsi="Times New Roman" w:cs="Times New Roman"/>
          <w:sz w:val="24"/>
          <w:szCs w:val="24"/>
        </w:rPr>
      </w:pPr>
    </w:p>
    <w:p w14:paraId="3786D34C" w14:textId="66E21566" w:rsidR="009738F8" w:rsidRDefault="009738F8" w:rsidP="009738F8">
      <w:pPr>
        <w:autoSpaceDE w:val="0"/>
        <w:autoSpaceDN w:val="0"/>
        <w:adjustRightInd w:val="0"/>
        <w:spacing w:after="0" w:line="240" w:lineRule="auto"/>
        <w:rPr>
          <w:ins w:id="253" w:author="Jordan, Amanda C CIV USARMY HQDA ASA ALT (USA)" w:date="2022-05-20T09:04:00Z"/>
          <w:rFonts w:ascii="Times New Roman" w:hAnsi="Times New Roman" w:cs="Times New Roman"/>
          <w:sz w:val="24"/>
          <w:szCs w:val="24"/>
        </w:rPr>
      </w:pPr>
      <w:ins w:id="254" w:author="Jordan, Amanda C CIV USARMY HQDA ASA ALT (USA)" w:date="2022-05-20T09:04:00Z">
        <w:r>
          <w:rPr>
            <w:rFonts w:ascii="Times New Roman" w:hAnsi="Times New Roman" w:cs="Times New Roman"/>
            <w:sz w:val="24"/>
            <w:szCs w:val="24"/>
          </w:rPr>
          <w:t>“</w:t>
        </w:r>
        <w:r w:rsidRPr="00E333AF">
          <w:rPr>
            <w:rFonts w:ascii="Times New Roman" w:hAnsi="Times New Roman" w:cs="Times New Roman"/>
            <w:sz w:val="24"/>
            <w:szCs w:val="24"/>
          </w:rPr>
          <w:t>Accounting Requirements Code</w:t>
        </w:r>
        <w:r>
          <w:rPr>
            <w:rFonts w:ascii="Times New Roman" w:hAnsi="Times New Roman" w:cs="Times New Roman"/>
            <w:sz w:val="24"/>
            <w:szCs w:val="24"/>
          </w:rPr>
          <w:t>”</w:t>
        </w:r>
        <w:r w:rsidRPr="00E333AF">
          <w:rPr>
            <w:rFonts w:ascii="Times New Roman" w:hAnsi="Times New Roman" w:cs="Times New Roman"/>
            <w:sz w:val="24"/>
            <w:szCs w:val="24"/>
          </w:rPr>
          <w:t xml:space="preserve"> (ARC)</w:t>
        </w:r>
        <w:r>
          <w:rPr>
            <w:rFonts w:ascii="Times New Roman" w:hAnsi="Times New Roman" w:cs="Times New Roman"/>
            <w:b/>
            <w:sz w:val="24"/>
            <w:szCs w:val="24"/>
          </w:rPr>
          <w:t xml:space="preserve"> </w:t>
        </w:r>
        <w:r>
          <w:rPr>
            <w:rFonts w:ascii="Times New Roman" w:hAnsi="Times New Roman" w:cs="Times New Roman"/>
            <w:sz w:val="24"/>
            <w:szCs w:val="24"/>
          </w:rPr>
          <w:t>is</w:t>
        </w:r>
        <w:r w:rsidRPr="002B42B9">
          <w:rPr>
            <w:rFonts w:ascii="Times New Roman" w:hAnsi="Times New Roman" w:cs="Times New Roman"/>
            <w:b/>
            <w:sz w:val="24"/>
            <w:szCs w:val="24"/>
          </w:rPr>
          <w:t xml:space="preserve"> </w:t>
        </w:r>
        <w:r>
          <w:rPr>
            <w:rFonts w:ascii="Times New Roman" w:hAnsi="Times New Roman" w:cs="Times New Roman"/>
            <w:sz w:val="24"/>
            <w:szCs w:val="24"/>
          </w:rPr>
          <w:t>a code</w:t>
        </w:r>
        <w:r w:rsidRPr="00E333AF">
          <w:rPr>
            <w:rFonts w:ascii="Times New Roman" w:hAnsi="Times New Roman" w:cs="Times New Roman"/>
            <w:sz w:val="24"/>
            <w:szCs w:val="24"/>
          </w:rPr>
          <w:t xml:space="preserve"> assigned to each item of supply to identify its specific classification</w:t>
        </w:r>
        <w:r>
          <w:rPr>
            <w:rFonts w:ascii="Times New Roman" w:hAnsi="Times New Roman" w:cs="Times New Roman"/>
            <w:sz w:val="24"/>
            <w:szCs w:val="24"/>
          </w:rPr>
          <w:t xml:space="preserve"> </w:t>
        </w:r>
        <w:r w:rsidRPr="00E333AF">
          <w:rPr>
            <w:rFonts w:ascii="Times New Roman" w:hAnsi="Times New Roman" w:cs="Times New Roman"/>
            <w:sz w:val="24"/>
            <w:szCs w:val="24"/>
          </w:rPr>
          <w:t>and the degree of accounting and control that must be applied at the user level.</w:t>
        </w:r>
      </w:ins>
      <w:ins w:id="255" w:author="Edward G Mr CIV USA ASA ALT Dawson" w:date="2022-05-24T14:25:00Z">
        <w:r w:rsidR="0097449E">
          <w:rPr>
            <w:rFonts w:ascii="Times New Roman" w:hAnsi="Times New Roman" w:cs="Times New Roman"/>
            <w:sz w:val="24"/>
            <w:szCs w:val="24"/>
          </w:rPr>
          <w:t xml:space="preserve">  </w:t>
        </w:r>
        <w:r w:rsidR="0097449E" w:rsidRPr="00895CE6">
          <w:rPr>
            <w:rFonts w:ascii="Times New Roman" w:hAnsi="Times New Roman" w:cs="Times New Roman"/>
            <w:sz w:val="24"/>
            <w:szCs w:val="24"/>
          </w:rPr>
          <w:t>Logistics Support Activity assigns the accounting requirements code (ARC) using the ARC assignment</w:t>
        </w:r>
        <w:r w:rsidR="0097449E">
          <w:rPr>
            <w:rFonts w:ascii="Times New Roman" w:hAnsi="Times New Roman" w:cs="Times New Roman"/>
            <w:sz w:val="24"/>
            <w:szCs w:val="24"/>
          </w:rPr>
          <w:t xml:space="preserve"> </w:t>
        </w:r>
        <w:r w:rsidR="0097449E" w:rsidRPr="00895CE6">
          <w:rPr>
            <w:rFonts w:ascii="Times New Roman" w:hAnsi="Times New Roman" w:cs="Times New Roman"/>
            <w:sz w:val="24"/>
            <w:szCs w:val="24"/>
          </w:rPr>
          <w:t>criteria contained in DA Pam 708–2</w:t>
        </w:r>
      </w:ins>
      <w:ins w:id="256" w:author="Dawson, Edward G Jr CIV USARMY HQDA ASA ALT (USA)" w:date="2022-08-29T18:30:00Z">
        <w:r w:rsidR="00802A8C">
          <w:rPr>
            <w:rFonts w:ascii="Times New Roman" w:hAnsi="Times New Roman" w:cs="Times New Roman"/>
            <w:sz w:val="24"/>
            <w:szCs w:val="24"/>
          </w:rPr>
          <w:t xml:space="preserve">, </w:t>
        </w:r>
        <w:r w:rsidR="00802A8C" w:rsidRPr="00802A8C">
          <w:rPr>
            <w:rFonts w:ascii="Times New Roman" w:hAnsi="Times New Roman" w:cs="Times New Roman"/>
            <w:sz w:val="24"/>
            <w:szCs w:val="24"/>
          </w:rPr>
          <w:t>Cataloging and Supply Management Data Procedures for the Army Enterprise Material Master</w:t>
        </w:r>
      </w:ins>
      <w:ins w:id="257" w:author="Edward G Mr CIV USA ASA ALT Dawson" w:date="2022-05-24T14:25:00Z">
        <w:r w:rsidR="0097449E" w:rsidRPr="00895CE6">
          <w:rPr>
            <w:rFonts w:ascii="Times New Roman" w:hAnsi="Times New Roman" w:cs="Times New Roman"/>
            <w:sz w:val="24"/>
            <w:szCs w:val="24"/>
          </w:rPr>
          <w:t>.</w:t>
        </w:r>
      </w:ins>
    </w:p>
    <w:p w14:paraId="4A64E845" w14:textId="77777777" w:rsidR="009738F8" w:rsidRPr="00E333AF" w:rsidRDefault="009738F8" w:rsidP="009738F8">
      <w:pPr>
        <w:autoSpaceDE w:val="0"/>
        <w:autoSpaceDN w:val="0"/>
        <w:adjustRightInd w:val="0"/>
        <w:spacing w:after="0" w:line="240" w:lineRule="auto"/>
        <w:rPr>
          <w:ins w:id="258" w:author="Jordan, Amanda C CIV USARMY HQDA ASA ALT (USA)" w:date="2022-05-20T09:04:00Z"/>
          <w:rFonts w:ascii="Times New Roman" w:hAnsi="Times New Roman" w:cs="Times New Roman"/>
          <w:sz w:val="24"/>
          <w:szCs w:val="24"/>
        </w:rPr>
      </w:pPr>
    </w:p>
    <w:p w14:paraId="1A6574E8" w14:textId="1C86936D" w:rsidR="009738F8" w:rsidRDefault="009738F8" w:rsidP="009738F8">
      <w:pPr>
        <w:autoSpaceDE w:val="0"/>
        <w:autoSpaceDN w:val="0"/>
        <w:adjustRightInd w:val="0"/>
        <w:spacing w:after="0" w:line="240" w:lineRule="auto"/>
        <w:rPr>
          <w:ins w:id="259" w:author="Jordan, Amanda C CIV USARMY HQDA ASA ALT (USA)" w:date="2022-05-20T09:04:00Z"/>
          <w:rFonts w:ascii="Times New Roman" w:hAnsi="Times New Roman" w:cs="Times New Roman"/>
          <w:sz w:val="24"/>
          <w:szCs w:val="24"/>
        </w:rPr>
      </w:pPr>
      <w:ins w:id="260" w:author="Jordan, Amanda C CIV USARMY HQDA ASA ALT (USA)" w:date="2022-05-20T09:04:00Z">
        <w:r>
          <w:rPr>
            <w:rFonts w:ascii="Times New Roman" w:hAnsi="Times New Roman" w:cs="Times New Roman"/>
            <w:sz w:val="24"/>
            <w:szCs w:val="24"/>
          </w:rPr>
          <w:t>“</w:t>
        </w:r>
        <w:r w:rsidRPr="00B32473">
          <w:rPr>
            <w:rFonts w:ascii="Times New Roman" w:hAnsi="Times New Roman" w:cs="Times New Roman"/>
            <w:sz w:val="24"/>
            <w:szCs w:val="24"/>
          </w:rPr>
          <w:t>Nonexpendable</w:t>
        </w:r>
        <w:r>
          <w:rPr>
            <w:rFonts w:ascii="Times New Roman" w:hAnsi="Times New Roman" w:cs="Times New Roman"/>
            <w:sz w:val="24"/>
            <w:szCs w:val="24"/>
          </w:rPr>
          <w:t>”, as used in the definition of equipment at AR 735-5,</w:t>
        </w:r>
        <w:r w:rsidRPr="00B32473">
          <w:rPr>
            <w:rFonts w:ascii="Times New Roman" w:hAnsi="Times New Roman" w:cs="Times New Roman"/>
            <w:sz w:val="24"/>
            <w:szCs w:val="24"/>
          </w:rPr>
          <w:t xml:space="preserve"> </w:t>
        </w:r>
      </w:ins>
      <w:ins w:id="261" w:author="Dawson, Edward G Jr CIV USARMY HQDA ASA ALT (USA)" w:date="2022-08-26T21:56:00Z">
        <w:r w:rsidR="00E23499">
          <w:rPr>
            <w:rFonts w:ascii="Times New Roman" w:hAnsi="Times New Roman" w:cs="Times New Roman"/>
            <w:sz w:val="24"/>
            <w:szCs w:val="24"/>
          </w:rPr>
          <w:t>Property Accountability Policies</w:t>
        </w:r>
      </w:ins>
      <w:ins w:id="262" w:author="Dawson, Edward G Jr CIV USARMY HQDA ASA ALT (USA)" w:date="2022-08-23T11:32:00Z">
        <w:r w:rsidR="00A11548">
          <w:rPr>
            <w:rFonts w:ascii="Times New Roman" w:hAnsi="Times New Roman" w:cs="Times New Roman"/>
            <w:sz w:val="24"/>
            <w:szCs w:val="24"/>
          </w:rPr>
          <w:t xml:space="preserve"> </w:t>
        </w:r>
      </w:ins>
      <w:ins w:id="263" w:author="Jordan, Amanda C CIV USARMY HQDA ASA ALT (USA)" w:date="2022-05-20T09:04:00Z">
        <w:r>
          <w:rPr>
            <w:rFonts w:ascii="Times New Roman" w:hAnsi="Times New Roman" w:cs="Times New Roman"/>
            <w:sz w:val="24"/>
            <w:szCs w:val="24"/>
          </w:rPr>
          <w:t>refers to an item</w:t>
        </w:r>
        <w:r w:rsidRPr="00B32473">
          <w:rPr>
            <w:rFonts w:ascii="Times New Roman" w:hAnsi="Times New Roman" w:cs="Times New Roman"/>
            <w:sz w:val="24"/>
            <w:szCs w:val="24"/>
          </w:rPr>
          <w:t xml:space="preserve"> that is not consumed in use and that retains its original identity during the</w:t>
        </w:r>
        <w:r>
          <w:rPr>
            <w:rFonts w:ascii="Times New Roman" w:hAnsi="Times New Roman" w:cs="Times New Roman"/>
            <w:sz w:val="24"/>
            <w:szCs w:val="24"/>
          </w:rPr>
          <w:t xml:space="preserve"> period of use. </w:t>
        </w:r>
        <w:r w:rsidRPr="00E333AF">
          <w:rPr>
            <w:rFonts w:ascii="Times New Roman" w:hAnsi="Times New Roman" w:cs="Times New Roman"/>
            <w:sz w:val="24"/>
            <w:szCs w:val="24"/>
          </w:rPr>
          <w:t>These items have an ARC of “N” contained in</w:t>
        </w:r>
        <w:r>
          <w:rPr>
            <w:rFonts w:ascii="Times New Roman" w:hAnsi="Times New Roman" w:cs="Times New Roman"/>
            <w:sz w:val="24"/>
            <w:szCs w:val="24"/>
          </w:rPr>
          <w:t xml:space="preserve"> the Federal Logistics Data Base</w:t>
        </w:r>
        <w:r w:rsidRPr="00E333AF">
          <w:rPr>
            <w:rFonts w:ascii="Times New Roman" w:hAnsi="Times New Roman" w:cs="Times New Roman"/>
            <w:sz w:val="24"/>
            <w:szCs w:val="24"/>
          </w:rPr>
          <w:t xml:space="preserve"> </w:t>
        </w:r>
        <w:r>
          <w:rPr>
            <w:rFonts w:ascii="Times New Roman" w:hAnsi="Times New Roman" w:cs="Times New Roman"/>
            <w:sz w:val="24"/>
            <w:szCs w:val="24"/>
          </w:rPr>
          <w:t>(</w:t>
        </w:r>
        <w:r w:rsidRPr="00E333AF">
          <w:rPr>
            <w:rFonts w:ascii="Times New Roman" w:hAnsi="Times New Roman" w:cs="Times New Roman"/>
            <w:sz w:val="24"/>
            <w:szCs w:val="24"/>
          </w:rPr>
          <w:t>FEDLOG</w:t>
        </w:r>
        <w:r>
          <w:rPr>
            <w:rFonts w:ascii="Times New Roman" w:hAnsi="Times New Roman" w:cs="Times New Roman"/>
            <w:sz w:val="24"/>
            <w:szCs w:val="24"/>
          </w:rPr>
          <w:t xml:space="preserve">) </w:t>
        </w:r>
      </w:ins>
    </w:p>
    <w:p w14:paraId="3A113BD9" w14:textId="77777777" w:rsidR="009738F8" w:rsidRPr="009738F8" w:rsidRDefault="009738F8" w:rsidP="009738F8">
      <w:pPr>
        <w:autoSpaceDE w:val="0"/>
        <w:autoSpaceDN w:val="0"/>
        <w:adjustRightInd w:val="0"/>
        <w:spacing w:after="0" w:line="240" w:lineRule="auto"/>
        <w:rPr>
          <w:ins w:id="264" w:author="Jordan, Amanda C CIV USARMY HQDA ASA ALT (USA)" w:date="2022-05-20T09:03:00Z"/>
          <w:rFonts w:ascii="Times New Roman" w:hAnsi="Times New Roman" w:cs="Times New Roman"/>
          <w:sz w:val="24"/>
          <w:szCs w:val="24"/>
        </w:rPr>
      </w:pPr>
    </w:p>
    <w:p w14:paraId="6C119964" w14:textId="64738672" w:rsidR="00F2231F" w:rsidRDefault="00DC5FAF" w:rsidP="00A928CC">
      <w:pPr>
        <w:pStyle w:val="Heading4"/>
      </w:pPr>
      <w:bookmarkStart w:id="265" w:name="_Hlk112146924"/>
      <w:proofErr w:type="gramStart"/>
      <w:r>
        <w:t>5145.102</w:t>
      </w:r>
      <w:r w:rsidR="00024034">
        <w:t xml:space="preserve"> </w:t>
      </w:r>
      <w:r w:rsidR="00F2231F">
        <w:t xml:space="preserve"> </w:t>
      </w:r>
      <w:r w:rsidR="00F2231F" w:rsidRPr="00A928CC">
        <w:t>Policy</w:t>
      </w:r>
      <w:proofErr w:type="gramEnd"/>
      <w:r w:rsidR="00F2231F">
        <w:t>.</w:t>
      </w:r>
      <w:bookmarkEnd w:id="248"/>
    </w:p>
    <w:p w14:paraId="2419548D" w14:textId="77777777" w:rsidR="009738F8" w:rsidRPr="002B2945" w:rsidDel="00504A7B" w:rsidRDefault="009738F8" w:rsidP="009738F8">
      <w:pPr>
        <w:spacing w:before="100" w:beforeAutospacing="1" w:after="100" w:afterAutospacing="1" w:line="480" w:lineRule="auto"/>
        <w:rPr>
          <w:ins w:id="266" w:author="Jordan, Amanda C CIV USARMY HQDA ASA ALT (USA)" w:date="2022-05-20T09:05:00Z"/>
          <w:del w:id="267" w:author="Dawson, Edward G Jr CIV USARMY HQDA ASA ALT (USA)" w:date="2022-08-23T21:25:00Z"/>
          <w:rFonts w:ascii="Times New Roman" w:hAnsi="Times New Roman" w:cs="Times New Roman"/>
          <w:sz w:val="24"/>
          <w:szCs w:val="24"/>
        </w:rPr>
      </w:pPr>
      <w:bookmarkStart w:id="268" w:name="_Hlk112146980"/>
      <w:bookmarkEnd w:id="265"/>
      <w:ins w:id="269" w:author="Jordan, Amanda C CIV USARMY HQDA ASA ALT (USA)" w:date="2022-05-20T09:05:00Z">
        <w:r w:rsidRPr="002B2945">
          <w:rPr>
            <w:rFonts w:ascii="Times New Roman" w:hAnsi="Times New Roman" w:cs="Times New Roman"/>
            <w:sz w:val="24"/>
            <w:szCs w:val="24"/>
            <w:lang w:val="en"/>
          </w:rPr>
          <w:t xml:space="preserve">(b) See 5145.103-70.  </w:t>
        </w:r>
      </w:ins>
    </w:p>
    <w:bookmarkEnd w:id="268"/>
    <w:p w14:paraId="794D433C" w14:textId="77777777" w:rsidR="009738F8" w:rsidRDefault="009738F8">
      <w:pPr>
        <w:spacing w:before="100" w:beforeAutospacing="1" w:after="100" w:afterAutospacing="1" w:line="480" w:lineRule="auto"/>
        <w:rPr>
          <w:ins w:id="270" w:author="Jordan, Amanda C CIV USARMY HQDA ASA ALT (USA)" w:date="2022-05-20T09:05:00Z"/>
          <w:rFonts w:ascii="Times New Roman" w:hAnsi="Times New Roman" w:cs="Times New Roman"/>
          <w:sz w:val="24"/>
          <w:szCs w:val="24"/>
        </w:rPr>
        <w:pPrChange w:id="271" w:author="Dawson, Edward G Jr CIV USARMY HQDA ASA ALT (USA)" w:date="2022-08-23T21:25:00Z">
          <w:pPr/>
        </w:pPrChange>
      </w:pPr>
    </w:p>
    <w:p w14:paraId="6C119965" w14:textId="2927DCC5" w:rsidR="00343BCD" w:rsidRPr="00A928CC" w:rsidRDefault="00343BCD" w:rsidP="00A928CC">
      <w:pPr>
        <w:rPr>
          <w:rFonts w:ascii="Times New Roman" w:hAnsi="Times New Roman" w:cs="Times New Roman"/>
          <w:sz w:val="24"/>
          <w:szCs w:val="24"/>
        </w:rPr>
      </w:pPr>
      <w:r w:rsidRPr="00A928CC">
        <w:rPr>
          <w:rFonts w:ascii="Times New Roman" w:hAnsi="Times New Roman" w:cs="Times New Roman"/>
          <w:sz w:val="24"/>
          <w:szCs w:val="24"/>
        </w:rPr>
        <w:t>(e)  The head of the contracting activity shall make the determination at FAR 45.102(e).  See Appendix GG for further delegation.</w:t>
      </w:r>
    </w:p>
    <w:p w14:paraId="6C119966" w14:textId="77777777" w:rsidR="00C93143" w:rsidRPr="00A928CC" w:rsidRDefault="00024034" w:rsidP="00FD2BF3">
      <w:pPr>
        <w:ind w:firstLine="360"/>
        <w:rPr>
          <w:rFonts w:ascii="Times New Roman" w:hAnsi="Times New Roman" w:cs="Times New Roman"/>
          <w:i/>
          <w:sz w:val="24"/>
          <w:szCs w:val="24"/>
        </w:rPr>
      </w:pPr>
      <w:r w:rsidRPr="006808FD">
        <w:rPr>
          <w:rFonts w:ascii="Times New Roman" w:hAnsi="Times New Roman" w:cs="Times New Roman"/>
          <w:sz w:val="24"/>
          <w:szCs w:val="24"/>
        </w:rPr>
        <w:t>(4)</w:t>
      </w:r>
      <w:r w:rsidR="00DC5FAF" w:rsidRPr="00A928CC">
        <w:rPr>
          <w:rFonts w:ascii="Times New Roman" w:hAnsi="Times New Roman" w:cs="Times New Roman"/>
          <w:i/>
          <w:sz w:val="24"/>
          <w:szCs w:val="24"/>
        </w:rPr>
        <w:t xml:space="preserve">  </w:t>
      </w:r>
      <w:r w:rsidR="00964861" w:rsidRPr="00A928CC">
        <w:rPr>
          <w:rFonts w:ascii="Times New Roman" w:hAnsi="Times New Roman" w:cs="Times New Roman"/>
          <w:i/>
          <w:sz w:val="24"/>
          <w:szCs w:val="24"/>
        </w:rPr>
        <w:t>Government</w:t>
      </w:r>
      <w:r w:rsidR="00F2231F" w:rsidRPr="00A928CC">
        <w:rPr>
          <w:rFonts w:ascii="Times New Roman" w:hAnsi="Times New Roman" w:cs="Times New Roman"/>
          <w:i/>
          <w:sz w:val="24"/>
          <w:szCs w:val="24"/>
        </w:rPr>
        <w:t>-f</w:t>
      </w:r>
      <w:r w:rsidR="00964861" w:rsidRPr="00A928CC">
        <w:rPr>
          <w:rFonts w:ascii="Times New Roman" w:hAnsi="Times New Roman" w:cs="Times New Roman"/>
          <w:i/>
          <w:sz w:val="24"/>
          <w:szCs w:val="24"/>
        </w:rPr>
        <w:t xml:space="preserve">urnished </w:t>
      </w:r>
      <w:r w:rsidR="00F2231F" w:rsidRPr="00A928CC">
        <w:rPr>
          <w:rFonts w:ascii="Times New Roman" w:hAnsi="Times New Roman" w:cs="Times New Roman"/>
          <w:i/>
          <w:sz w:val="24"/>
          <w:szCs w:val="24"/>
        </w:rPr>
        <w:t>p</w:t>
      </w:r>
      <w:r w:rsidR="001F4FB4" w:rsidRPr="00A928CC">
        <w:rPr>
          <w:rFonts w:ascii="Times New Roman" w:hAnsi="Times New Roman" w:cs="Times New Roman"/>
          <w:i/>
          <w:sz w:val="24"/>
          <w:szCs w:val="24"/>
        </w:rPr>
        <w:t xml:space="preserve">roperty </w:t>
      </w:r>
      <w:r w:rsidR="00F2231F" w:rsidRPr="00A928CC">
        <w:rPr>
          <w:rFonts w:ascii="Times New Roman" w:hAnsi="Times New Roman" w:cs="Times New Roman"/>
          <w:i/>
          <w:sz w:val="24"/>
          <w:szCs w:val="24"/>
        </w:rPr>
        <w:t>i</w:t>
      </w:r>
      <w:r w:rsidR="001F4FB4" w:rsidRPr="00A928CC">
        <w:rPr>
          <w:rFonts w:ascii="Times New Roman" w:hAnsi="Times New Roman" w:cs="Times New Roman"/>
          <w:i/>
          <w:sz w:val="24"/>
          <w:szCs w:val="24"/>
        </w:rPr>
        <w:t>dentification.</w:t>
      </w:r>
    </w:p>
    <w:p w14:paraId="6C119967" w14:textId="413C8E88" w:rsidR="00897C5F" w:rsidRPr="00A928CC" w:rsidRDefault="00F2231F" w:rsidP="00A928CC">
      <w:pPr>
        <w:ind w:firstLine="720"/>
        <w:rPr>
          <w:rFonts w:ascii="Times New Roman" w:hAnsi="Times New Roman" w:cs="Times New Roman"/>
          <w:sz w:val="24"/>
          <w:szCs w:val="24"/>
        </w:rPr>
      </w:pPr>
      <w:r w:rsidRPr="00A928CC">
        <w:rPr>
          <w:rFonts w:ascii="Times New Roman" w:hAnsi="Times New Roman" w:cs="Times New Roman"/>
          <w:sz w:val="24"/>
          <w:szCs w:val="24"/>
        </w:rPr>
        <w:t xml:space="preserve">(ii)(B) </w:t>
      </w:r>
      <w:del w:id="272" w:author="Jordan, Amanda C CIV USARMY HQDA ASA ALT (USA)" w:date="2022-05-20T09:05:00Z">
        <w:r w:rsidRPr="00A928CC" w:rsidDel="009738F8">
          <w:rPr>
            <w:rFonts w:ascii="Times New Roman" w:hAnsi="Times New Roman" w:cs="Times New Roman"/>
            <w:sz w:val="24"/>
            <w:szCs w:val="24"/>
          </w:rPr>
          <w:delText xml:space="preserve"> </w:delText>
        </w:r>
      </w:del>
      <w:r w:rsidR="001F4FB4" w:rsidRPr="00A928CC">
        <w:rPr>
          <w:rFonts w:ascii="Times New Roman" w:hAnsi="Times New Roman" w:cs="Times New Roman"/>
          <w:sz w:val="24"/>
          <w:szCs w:val="24"/>
        </w:rPr>
        <w:t xml:space="preserve">The </w:t>
      </w:r>
      <w:r w:rsidR="00343BCD" w:rsidRPr="00A928CC">
        <w:rPr>
          <w:rFonts w:ascii="Times New Roman" w:hAnsi="Times New Roman" w:cs="Times New Roman"/>
          <w:sz w:val="24"/>
          <w:szCs w:val="24"/>
        </w:rPr>
        <w:t xml:space="preserve">Assistant Secretary of the Army (Acquisition, Logistics and Technology) </w:t>
      </w:r>
      <w:r w:rsidR="00EB5709" w:rsidRPr="00A928CC">
        <w:rPr>
          <w:rFonts w:ascii="Times New Roman" w:hAnsi="Times New Roman" w:cs="Times New Roman"/>
          <w:sz w:val="24"/>
          <w:szCs w:val="24"/>
        </w:rPr>
        <w:t xml:space="preserve">has the authority to </w:t>
      </w:r>
      <w:r w:rsidR="001F4FB4" w:rsidRPr="00A928CC">
        <w:rPr>
          <w:rFonts w:ascii="Times New Roman" w:hAnsi="Times New Roman" w:cs="Times New Roman"/>
          <w:sz w:val="24"/>
          <w:szCs w:val="24"/>
        </w:rPr>
        <w:t xml:space="preserve">determine </w:t>
      </w:r>
      <w:r w:rsidR="008D08AA" w:rsidRPr="00A928CC">
        <w:rPr>
          <w:rFonts w:ascii="Times New Roman" w:hAnsi="Times New Roman" w:cs="Times New Roman"/>
          <w:sz w:val="24"/>
          <w:szCs w:val="24"/>
        </w:rPr>
        <w:t>exceptions to the item u</w:t>
      </w:r>
      <w:r w:rsidR="00664581" w:rsidRPr="00A928CC">
        <w:rPr>
          <w:rFonts w:ascii="Times New Roman" w:hAnsi="Times New Roman" w:cs="Times New Roman"/>
          <w:sz w:val="24"/>
          <w:szCs w:val="24"/>
        </w:rPr>
        <w:t>nique id</w:t>
      </w:r>
      <w:r w:rsidR="008D08AA" w:rsidRPr="00A928CC">
        <w:rPr>
          <w:rFonts w:ascii="Times New Roman" w:hAnsi="Times New Roman" w:cs="Times New Roman"/>
          <w:sz w:val="24"/>
          <w:szCs w:val="24"/>
        </w:rPr>
        <w:t>entification requirement</w:t>
      </w:r>
      <w:r w:rsidR="00664581" w:rsidRPr="00A928CC">
        <w:rPr>
          <w:rFonts w:ascii="Times New Roman" w:hAnsi="Times New Roman" w:cs="Times New Roman"/>
          <w:sz w:val="24"/>
          <w:szCs w:val="24"/>
        </w:rPr>
        <w:t xml:space="preserve"> </w:t>
      </w:r>
      <w:r w:rsidR="008D08AA" w:rsidRPr="00A928CC">
        <w:rPr>
          <w:rFonts w:ascii="Times New Roman" w:hAnsi="Times New Roman" w:cs="Times New Roman"/>
          <w:sz w:val="24"/>
          <w:szCs w:val="24"/>
        </w:rPr>
        <w:t xml:space="preserve">to tag, mark and label items </w:t>
      </w:r>
      <w:r w:rsidR="008110E4" w:rsidRPr="00A928CC">
        <w:rPr>
          <w:rFonts w:ascii="Times New Roman" w:hAnsi="Times New Roman" w:cs="Times New Roman"/>
          <w:sz w:val="24"/>
          <w:szCs w:val="24"/>
        </w:rPr>
        <w:t xml:space="preserve">used to support a contingency operation, or to facilitate defense against or recovery from nuclear, biological, </w:t>
      </w:r>
      <w:proofErr w:type="gramStart"/>
      <w:r w:rsidR="008110E4" w:rsidRPr="00A928CC">
        <w:rPr>
          <w:rFonts w:ascii="Times New Roman" w:hAnsi="Times New Roman" w:cs="Times New Roman"/>
          <w:sz w:val="24"/>
          <w:szCs w:val="24"/>
        </w:rPr>
        <w:t>chemical</w:t>
      </w:r>
      <w:proofErr w:type="gramEnd"/>
      <w:r w:rsidR="008110E4" w:rsidRPr="00A928CC">
        <w:rPr>
          <w:rFonts w:ascii="Times New Roman" w:hAnsi="Times New Roman" w:cs="Times New Roman"/>
          <w:sz w:val="24"/>
          <w:szCs w:val="24"/>
        </w:rPr>
        <w:t xml:space="preserve"> or radiological attack</w:t>
      </w:r>
      <w:r w:rsidR="0061546E" w:rsidRPr="00A928CC">
        <w:rPr>
          <w:rFonts w:ascii="Times New Roman" w:hAnsi="Times New Roman" w:cs="Times New Roman"/>
          <w:sz w:val="24"/>
          <w:szCs w:val="24"/>
        </w:rPr>
        <w:t xml:space="preserve"> as set forth in DFARS 245.102(4)(ii)(B).  </w:t>
      </w:r>
      <w:r w:rsidR="00343BCD" w:rsidRPr="00A928CC">
        <w:rPr>
          <w:rFonts w:ascii="Times New Roman" w:hAnsi="Times New Roman" w:cs="Times New Roman"/>
          <w:sz w:val="24"/>
          <w:szCs w:val="24"/>
        </w:rPr>
        <w:t>See Appendix GG for further delegation.</w:t>
      </w:r>
    </w:p>
    <w:p w14:paraId="6A386184" w14:textId="57708339" w:rsidR="00590256" w:rsidRPr="00A928CC" w:rsidRDefault="00590256" w:rsidP="00A928CC">
      <w:pPr>
        <w:ind w:firstLine="990"/>
        <w:rPr>
          <w:rFonts w:ascii="Times New Roman" w:hAnsi="Times New Roman" w:cs="Times New Roman"/>
          <w:b/>
          <w:sz w:val="24"/>
          <w:szCs w:val="24"/>
        </w:rPr>
      </w:pPr>
      <w:r w:rsidRPr="00A928CC">
        <w:rPr>
          <w:rFonts w:ascii="Times New Roman" w:hAnsi="Times New Roman" w:cs="Times New Roman"/>
          <w:sz w:val="24"/>
          <w:szCs w:val="24"/>
        </w:rPr>
        <w:t>(C)</w:t>
      </w:r>
      <w:r w:rsidRPr="006808FD">
        <w:rPr>
          <w:rFonts w:ascii="Times New Roman" w:hAnsi="Times New Roman" w:cs="Times New Roman"/>
          <w:i/>
          <w:sz w:val="24"/>
          <w:szCs w:val="24"/>
        </w:rPr>
        <w:t>(1)(i)</w:t>
      </w:r>
      <w:r w:rsidR="00865477" w:rsidRPr="006808FD">
        <w:rPr>
          <w:rFonts w:ascii="Times New Roman" w:hAnsi="Times New Roman" w:cs="Times New Roman"/>
          <w:i/>
          <w:sz w:val="24"/>
          <w:szCs w:val="24"/>
        </w:rPr>
        <w:t xml:space="preserve"> </w:t>
      </w:r>
      <w:r w:rsidR="00865477" w:rsidRPr="00A928CC">
        <w:rPr>
          <w:rFonts w:ascii="Times New Roman" w:hAnsi="Times New Roman" w:cs="Times New Roman"/>
          <w:sz w:val="24"/>
          <w:szCs w:val="24"/>
        </w:rPr>
        <w:t>The responsible Program Executive Officer</w:t>
      </w:r>
      <w:r w:rsidR="005010BD" w:rsidRPr="00A928CC">
        <w:rPr>
          <w:rFonts w:ascii="Times New Roman" w:hAnsi="Times New Roman" w:cs="Times New Roman"/>
          <w:sz w:val="24"/>
          <w:szCs w:val="24"/>
        </w:rPr>
        <w:t xml:space="preserve"> </w:t>
      </w:r>
      <w:r w:rsidR="00865477" w:rsidRPr="00A928CC">
        <w:rPr>
          <w:rFonts w:ascii="Times New Roman" w:hAnsi="Times New Roman" w:cs="Times New Roman"/>
          <w:sz w:val="24"/>
          <w:szCs w:val="24"/>
        </w:rPr>
        <w:t xml:space="preserve">shall execute the determination and findings for all ACAT I programs. </w:t>
      </w:r>
    </w:p>
    <w:p w14:paraId="103B4C0B" w14:textId="7ACD7385" w:rsidR="003B4523" w:rsidRDefault="00590256" w:rsidP="007268EC">
      <w:pPr>
        <w:rPr>
          <w:ins w:id="273" w:author="Jordan, Amanda C CIV USARMY HQDA ASA ALT (USA)" w:date="2022-05-20T09:05:00Z"/>
          <w:rFonts w:ascii="Times New Roman" w:hAnsi="Times New Roman" w:cs="Times New Roman"/>
          <w:sz w:val="24"/>
          <w:szCs w:val="24"/>
        </w:rPr>
      </w:pPr>
      <w:r w:rsidRPr="00A928CC">
        <w:rPr>
          <w:rFonts w:ascii="Times New Roman" w:hAnsi="Times New Roman" w:cs="Times New Roman"/>
          <w:sz w:val="24"/>
          <w:szCs w:val="24"/>
        </w:rPr>
        <w:t xml:space="preserve">         </w:t>
      </w:r>
      <w:r w:rsidR="007268EC">
        <w:rPr>
          <w:rFonts w:ascii="Times New Roman" w:hAnsi="Times New Roman" w:cs="Times New Roman"/>
          <w:sz w:val="24"/>
          <w:szCs w:val="24"/>
        </w:rPr>
        <w:tab/>
      </w:r>
      <w:r w:rsidR="007268EC">
        <w:rPr>
          <w:rFonts w:ascii="Times New Roman" w:hAnsi="Times New Roman" w:cs="Times New Roman"/>
          <w:sz w:val="24"/>
          <w:szCs w:val="24"/>
        </w:rPr>
        <w:tab/>
      </w:r>
      <w:r w:rsidR="003B4523" w:rsidRPr="006808FD">
        <w:rPr>
          <w:rFonts w:ascii="Times New Roman" w:hAnsi="Times New Roman" w:cs="Times New Roman"/>
          <w:i/>
          <w:sz w:val="24"/>
          <w:szCs w:val="24"/>
        </w:rPr>
        <w:t xml:space="preserve">  </w:t>
      </w:r>
      <w:r w:rsidR="00343BCD" w:rsidRPr="006808FD">
        <w:rPr>
          <w:rFonts w:ascii="Times New Roman" w:hAnsi="Times New Roman" w:cs="Times New Roman"/>
          <w:i/>
          <w:sz w:val="24"/>
          <w:szCs w:val="24"/>
        </w:rPr>
        <w:t>(ii)</w:t>
      </w:r>
      <w:r w:rsidR="00343BCD" w:rsidRPr="00A928CC">
        <w:rPr>
          <w:rFonts w:ascii="Times New Roman" w:hAnsi="Times New Roman" w:cs="Times New Roman"/>
          <w:sz w:val="24"/>
          <w:szCs w:val="24"/>
        </w:rPr>
        <w:t xml:space="preserve"> The head of the contracting activity shall execute the determination and findings for all non-ACAT I programs.  See Appendix GG for further delegation.</w:t>
      </w:r>
    </w:p>
    <w:p w14:paraId="45BCF7B0" w14:textId="36323061" w:rsidR="009738F8" w:rsidRPr="00504A7B" w:rsidRDefault="009738F8" w:rsidP="009738F8">
      <w:pPr>
        <w:pStyle w:val="Heading4"/>
        <w:rPr>
          <w:ins w:id="274" w:author="Jordan, Amanda C CIV USARMY HQDA ASA ALT (USA)" w:date="2022-05-20T09:06:00Z"/>
          <w:b w:val="0"/>
          <w:bCs/>
          <w:rPrChange w:id="275" w:author="Dawson, Edward G Jr CIV USARMY HQDA ASA ALT (USA)" w:date="2022-08-23T21:25:00Z">
            <w:rPr>
              <w:ins w:id="276" w:author="Jordan, Amanda C CIV USARMY HQDA ASA ALT (USA)" w:date="2022-05-20T09:06:00Z"/>
            </w:rPr>
          </w:rPrChange>
        </w:rPr>
      </w:pPr>
      <w:bookmarkStart w:id="277" w:name="_Hlk112147306"/>
      <w:proofErr w:type="gramStart"/>
      <w:ins w:id="278" w:author="Jordan, Amanda C CIV USARMY HQDA ASA ALT (USA)" w:date="2022-05-20T09:05:00Z">
        <w:r>
          <w:t xml:space="preserve">5145.103  </w:t>
        </w:r>
      </w:ins>
      <w:ins w:id="279" w:author="Jordan, Amanda C CIV USARMY HQDA ASA ALT (USA)" w:date="2022-05-20T09:06:00Z">
        <w:r>
          <w:t>General</w:t>
        </w:r>
        <w:proofErr w:type="gramEnd"/>
        <w:r>
          <w:t>.</w:t>
        </w:r>
      </w:ins>
      <w:ins w:id="280" w:author="Dawson, Edward G Jr CIV USARMY HQDA ASA ALT (USA)" w:date="2022-08-23T11:42:00Z">
        <w:r w:rsidR="00EB4080">
          <w:t xml:space="preserve"> </w:t>
        </w:r>
        <w:bookmarkStart w:id="281" w:name="_Hlk112164689"/>
        <w:r w:rsidR="00EB4080" w:rsidRPr="00504A7B">
          <w:rPr>
            <w:b w:val="0"/>
            <w:bCs/>
            <w:rPrChange w:id="282" w:author="Dawson, Edward G Jr CIV USARMY HQDA ASA ALT (USA)" w:date="2022-08-23T21:25:00Z">
              <w:rPr/>
            </w:rPrChange>
          </w:rPr>
          <w:t>See AFARS PGI 5145.</w:t>
        </w:r>
      </w:ins>
      <w:ins w:id="283" w:author="Dawson, Edward G Jr CIV USARMY HQDA ASA ALT (USA)" w:date="2022-08-23T11:43:00Z">
        <w:r w:rsidR="00EB4080" w:rsidRPr="00504A7B">
          <w:rPr>
            <w:b w:val="0"/>
            <w:bCs/>
            <w:rPrChange w:id="284" w:author="Dawson, Edward G Jr CIV USARMY HQDA ASA ALT (USA)" w:date="2022-08-23T21:25:00Z">
              <w:rPr/>
            </w:rPrChange>
          </w:rPr>
          <w:t>103</w:t>
        </w:r>
      </w:ins>
      <w:ins w:id="285" w:author="Dawson, Edward G Jr CIV USARMY HQDA ASA ALT (USA)" w:date="2022-08-23T11:42:00Z">
        <w:r w:rsidR="00EB4080" w:rsidRPr="00504A7B">
          <w:rPr>
            <w:b w:val="0"/>
            <w:bCs/>
            <w:rPrChange w:id="286" w:author="Dawson, Edward G Jr CIV USARMY HQDA ASA ALT (USA)" w:date="2022-08-23T21:25:00Z">
              <w:rPr/>
            </w:rPrChange>
          </w:rPr>
          <w:t>(</w:t>
        </w:r>
      </w:ins>
      <w:ins w:id="287" w:author="Dawson, Edward G Jr CIV USARMY HQDA ASA ALT (USA)" w:date="2022-08-23T11:43:00Z">
        <w:r w:rsidR="00EB4080" w:rsidRPr="00504A7B">
          <w:rPr>
            <w:b w:val="0"/>
            <w:bCs/>
            <w:rPrChange w:id="288" w:author="Dawson, Edward G Jr CIV USARMY HQDA ASA ALT (USA)" w:date="2022-08-23T21:25:00Z">
              <w:rPr/>
            </w:rPrChange>
          </w:rPr>
          <w:t>a</w:t>
        </w:r>
      </w:ins>
      <w:ins w:id="289" w:author="Dawson, Edward G Jr CIV USARMY HQDA ASA ALT (USA)" w:date="2022-08-23T11:42:00Z">
        <w:r w:rsidR="00EB4080" w:rsidRPr="00504A7B">
          <w:rPr>
            <w:b w:val="0"/>
            <w:bCs/>
            <w:rPrChange w:id="290" w:author="Dawson, Edward G Jr CIV USARMY HQDA ASA ALT (USA)" w:date="2022-08-23T21:25:00Z">
              <w:rPr/>
            </w:rPrChange>
          </w:rPr>
          <w:t>)(</w:t>
        </w:r>
      </w:ins>
      <w:ins w:id="291" w:author="Dawson, Edward G Jr CIV USARMY HQDA ASA ALT (USA)" w:date="2022-08-23T11:43:00Z">
        <w:r w:rsidR="00EB4080" w:rsidRPr="00504A7B">
          <w:rPr>
            <w:b w:val="0"/>
            <w:bCs/>
            <w:rPrChange w:id="292" w:author="Dawson, Edward G Jr CIV USARMY HQDA ASA ALT (USA)" w:date="2022-08-23T21:25:00Z">
              <w:rPr/>
            </w:rPrChange>
          </w:rPr>
          <w:t>6</w:t>
        </w:r>
      </w:ins>
      <w:ins w:id="293" w:author="Dawson, Edward G Jr CIV USARMY HQDA ASA ALT (USA)" w:date="2022-08-23T11:42:00Z">
        <w:r w:rsidR="00EB4080" w:rsidRPr="00504A7B">
          <w:rPr>
            <w:b w:val="0"/>
            <w:bCs/>
            <w:rPrChange w:id="294" w:author="Dawson, Edward G Jr CIV USARMY HQDA ASA ALT (USA)" w:date="2022-08-23T21:25:00Z">
              <w:rPr/>
            </w:rPrChange>
          </w:rPr>
          <w:t xml:space="preserve">) for instructions associated with </w:t>
        </w:r>
      </w:ins>
      <w:ins w:id="295" w:author="Dawson, Edward G Jr CIV USARMY HQDA ASA ALT (USA)" w:date="2022-08-23T11:43:00Z">
        <w:r w:rsidR="00EB4080" w:rsidRPr="00504A7B">
          <w:rPr>
            <w:b w:val="0"/>
            <w:bCs/>
            <w:rPrChange w:id="296" w:author="Dawson, Edward G Jr CIV USARMY HQDA ASA ALT (USA)" w:date="2022-08-23T21:25:00Z">
              <w:rPr/>
            </w:rPrChange>
          </w:rPr>
          <w:t>declaring excess property.</w:t>
        </w:r>
      </w:ins>
      <w:bookmarkEnd w:id="281"/>
    </w:p>
    <w:p w14:paraId="119F5E78" w14:textId="7645258F" w:rsidR="009738F8" w:rsidRPr="005B52B2" w:rsidDel="00EB4080" w:rsidRDefault="009738F8" w:rsidP="009738F8">
      <w:pPr>
        <w:rPr>
          <w:ins w:id="297" w:author="Jordan, Amanda C CIV USARMY HQDA ASA ALT (USA)" w:date="2022-05-20T09:06:00Z"/>
          <w:del w:id="298" w:author="Dawson, Edward G Jr CIV USARMY HQDA ASA ALT (USA)" w:date="2022-08-23T11:43:00Z"/>
          <w:rFonts w:ascii="Times New Roman" w:hAnsi="Times New Roman" w:cs="Times New Roman"/>
          <w:sz w:val="24"/>
          <w:szCs w:val="24"/>
        </w:rPr>
      </w:pPr>
      <w:ins w:id="299" w:author="Jordan, Amanda C CIV USARMY HQDA ASA ALT (USA)" w:date="2022-05-20T09:06:00Z">
        <w:del w:id="300" w:author="Dawson, Edward G Jr CIV USARMY HQDA ASA ALT (USA)" w:date="2022-08-23T11:43:00Z">
          <w:r w:rsidRPr="005B52B2" w:rsidDel="00EB4080">
            <w:rPr>
              <w:rFonts w:ascii="Times New Roman" w:hAnsi="Times New Roman" w:cs="Times New Roman"/>
              <w:sz w:val="24"/>
              <w:szCs w:val="24"/>
            </w:rPr>
            <w:delText xml:space="preserve">(6) Contractors are required, pursuant to FAR 45.103, to declare property as excess when no longer needed for contract performance.  </w:delText>
          </w:r>
        </w:del>
      </w:ins>
      <w:bookmarkStart w:id="301" w:name="_Hlk111141664"/>
      <w:ins w:id="302" w:author="Holland, George A CIV" w:date="2022-06-13T07:37:00Z">
        <w:del w:id="303" w:author="Dawson, Edward G Jr CIV USARMY HQDA ASA ALT (USA)" w:date="2022-08-12T16:52:00Z">
          <w:r w:rsidR="00E746EE" w:rsidDel="00A33842">
            <w:rPr>
              <w:rFonts w:ascii="Times New Roman" w:hAnsi="Times New Roman" w:cs="Times New Roman"/>
              <w:sz w:val="24"/>
              <w:szCs w:val="24"/>
            </w:rPr>
            <w:delText>Contracting officers will ensure terms and conditions of contracts require</w:delText>
          </w:r>
        </w:del>
      </w:ins>
      <w:ins w:id="304" w:author="Jordan, Amanda C CIV USARMY HQDA ASA ALT (USA)" w:date="2022-05-20T09:06:00Z">
        <w:del w:id="305" w:author="Dawson, Edward G Jr CIV USARMY HQDA ASA ALT (USA)" w:date="2022-08-12T16:52:00Z">
          <w:r w:rsidRPr="005B52B2" w:rsidDel="00A33842">
            <w:rPr>
              <w:rFonts w:ascii="Times New Roman" w:hAnsi="Times New Roman" w:cs="Times New Roman"/>
              <w:sz w:val="24"/>
              <w:szCs w:val="24"/>
            </w:rPr>
            <w:delText xml:space="preserve"> C</w:delText>
          </w:r>
        </w:del>
      </w:ins>
      <w:ins w:id="306" w:author="Holland, George A CIV" w:date="2022-06-13T07:38:00Z">
        <w:del w:id="307" w:author="Dawson, Edward G Jr CIV USARMY HQDA ASA ALT (USA)" w:date="2022-08-12T16:52:00Z">
          <w:r w:rsidR="00E746EE" w:rsidDel="00A33842">
            <w:rPr>
              <w:rFonts w:ascii="Times New Roman" w:hAnsi="Times New Roman" w:cs="Times New Roman"/>
              <w:sz w:val="24"/>
              <w:szCs w:val="24"/>
            </w:rPr>
            <w:delText>c</w:delText>
          </w:r>
        </w:del>
      </w:ins>
      <w:ins w:id="308" w:author="Jordan, Amanda C CIV USARMY HQDA ASA ALT (USA)" w:date="2022-05-20T09:06:00Z">
        <w:del w:id="309" w:author="Dawson, Edward G Jr CIV USARMY HQDA ASA ALT (USA)" w:date="2022-08-23T11:43:00Z">
          <w:r w:rsidRPr="005B52B2" w:rsidDel="00EB4080">
            <w:rPr>
              <w:rFonts w:ascii="Times New Roman" w:hAnsi="Times New Roman" w:cs="Times New Roman"/>
              <w:sz w:val="24"/>
              <w:szCs w:val="24"/>
            </w:rPr>
            <w:delText>ontractors declaring</w:delText>
          </w:r>
        </w:del>
      </w:ins>
      <w:ins w:id="310" w:author="Holland, George A CIV" w:date="2022-06-13T07:38:00Z">
        <w:del w:id="311" w:author="Dawson, Edward G Jr CIV USARMY HQDA ASA ALT (USA)" w:date="2022-08-23T11:43:00Z">
          <w:r w:rsidR="00E746EE" w:rsidDel="00EB4080">
            <w:rPr>
              <w:rFonts w:ascii="Times New Roman" w:hAnsi="Times New Roman" w:cs="Times New Roman"/>
              <w:sz w:val="24"/>
              <w:szCs w:val="24"/>
            </w:rPr>
            <w:delText>e</w:delText>
          </w:r>
        </w:del>
      </w:ins>
      <w:ins w:id="312" w:author="Colleen" w:date="2022-08-01T15:48:00Z">
        <w:del w:id="313" w:author="Dawson, Edward G Jr CIV USARMY HQDA ASA ALT (USA)" w:date="2022-08-23T11:43:00Z">
          <w:r w:rsidR="0007617E" w:rsidDel="00EB4080">
            <w:rPr>
              <w:rFonts w:ascii="Times New Roman" w:hAnsi="Times New Roman" w:cs="Times New Roman"/>
              <w:sz w:val="24"/>
              <w:szCs w:val="24"/>
            </w:rPr>
            <w:delText>ing</w:delText>
          </w:r>
        </w:del>
      </w:ins>
      <w:ins w:id="314" w:author="Jordan, Amanda C CIV USARMY HQDA ASA ALT (USA)" w:date="2022-05-20T09:06:00Z">
        <w:del w:id="315" w:author="Dawson, Edward G Jr CIV USARMY HQDA ASA ALT (USA)" w:date="2022-08-23T11:43:00Z">
          <w:r w:rsidRPr="005B52B2" w:rsidDel="00EB4080">
            <w:rPr>
              <w:rFonts w:ascii="Times New Roman" w:hAnsi="Times New Roman" w:cs="Times New Roman"/>
              <w:sz w:val="24"/>
              <w:szCs w:val="24"/>
            </w:rPr>
            <w:delText xml:space="preserve"> excess property will use the Government Property disposition tool within the Plant Clearance capability of the of the Procurement Integrated Enterprise Environment (PIEE)</w:delText>
          </w:r>
          <w:r w:rsidDel="00EB4080">
            <w:rPr>
              <w:rFonts w:ascii="Times New Roman" w:hAnsi="Times New Roman" w:cs="Times New Roman"/>
              <w:sz w:val="24"/>
              <w:szCs w:val="24"/>
            </w:rPr>
            <w:delText xml:space="preserve"> </w:delText>
          </w:r>
          <w:r w:rsidRPr="00B36F60" w:rsidDel="00EB4080">
            <w:rPr>
              <w:rFonts w:ascii="Times New Roman" w:hAnsi="Times New Roman" w:cs="Times New Roman"/>
              <w:sz w:val="24"/>
              <w:szCs w:val="24"/>
            </w:rPr>
            <w:delText>Government Furnished Property (GFP) Module</w:delText>
          </w:r>
          <w:r w:rsidRPr="005B52B2" w:rsidDel="00EB4080">
            <w:rPr>
              <w:rFonts w:ascii="Times New Roman" w:hAnsi="Times New Roman" w:cs="Times New Roman"/>
              <w:sz w:val="24"/>
              <w:szCs w:val="24"/>
            </w:rPr>
            <w:delText>.</w:delText>
          </w:r>
          <w:r w:rsidRPr="005B52B2" w:rsidDel="00EB4080">
            <w:rPr>
              <w:rFonts w:ascii="Times New Roman" w:hAnsi="Times New Roman" w:cs="Times New Roman"/>
              <w:b/>
              <w:sz w:val="24"/>
              <w:szCs w:val="24"/>
            </w:rPr>
            <w:delText xml:space="preserve"> </w:delText>
          </w:r>
        </w:del>
      </w:ins>
    </w:p>
    <w:bookmarkEnd w:id="301"/>
    <w:bookmarkEnd w:id="277"/>
    <w:p w14:paraId="04BD8263" w14:textId="78A2C0AA" w:rsidR="009738F8" w:rsidRDefault="009738F8" w:rsidP="009738F8">
      <w:pPr>
        <w:pStyle w:val="Heading4"/>
        <w:rPr>
          <w:ins w:id="316" w:author="Jordan, Amanda C CIV USARMY HQDA ASA ALT (USA)" w:date="2022-05-20T09:09:00Z"/>
        </w:rPr>
      </w:pPr>
      <w:ins w:id="317" w:author="Jordan, Amanda C CIV USARMY HQDA ASA ALT (USA)" w:date="2022-05-20T09:06:00Z">
        <w:r>
          <w:t>5145.103-70</w:t>
        </w:r>
      </w:ins>
      <w:ins w:id="318" w:author="Jordan, Amanda C CIV USARMY HQDA ASA ALT (USA)" w:date="2022-05-20T09:09:00Z">
        <w:r>
          <w:t xml:space="preserve"> Furnishing Government property to contractors.</w:t>
        </w:r>
      </w:ins>
    </w:p>
    <w:p w14:paraId="4AB945FF" w14:textId="6F6E2366" w:rsidR="009738F8" w:rsidRPr="002B2945" w:rsidRDefault="009738F8" w:rsidP="009738F8">
      <w:pPr>
        <w:rPr>
          <w:ins w:id="319" w:author="Jordan, Amanda C CIV USARMY HQDA ASA ALT (USA)" w:date="2022-05-20T09:09:00Z"/>
          <w:rFonts w:ascii="Times New Roman" w:hAnsi="Times New Roman" w:cs="Times New Roman"/>
          <w:b/>
          <w:sz w:val="24"/>
          <w:szCs w:val="24"/>
        </w:rPr>
      </w:pPr>
      <w:ins w:id="320" w:author="Jordan, Amanda C CIV USARMY HQDA ASA ALT (USA)" w:date="2022-05-20T09:09:00Z">
        <w:r w:rsidRPr="002B2945">
          <w:rPr>
            <w:rFonts w:ascii="Times New Roman" w:hAnsi="Times New Roman" w:cs="Times New Roman"/>
            <w:sz w:val="24"/>
            <w:szCs w:val="24"/>
          </w:rPr>
          <w:t xml:space="preserve">(2)  </w:t>
        </w:r>
        <w:del w:id="321" w:author="Dawson, Edward G Jr CIV USARMY HQDA ASA ALT (USA)" w:date="2022-08-08T16:21:00Z">
          <w:r w:rsidRPr="002B2945" w:rsidDel="00454CE3">
            <w:rPr>
              <w:rFonts w:ascii="Times New Roman" w:hAnsi="Times New Roman" w:cs="Times New Roman"/>
              <w:sz w:val="24"/>
              <w:szCs w:val="24"/>
            </w:rPr>
            <w:delText xml:space="preserve">The </w:delText>
          </w:r>
          <w:r w:rsidDel="00454CE3">
            <w:rPr>
              <w:rFonts w:ascii="Times New Roman" w:hAnsi="Times New Roman" w:cs="Times New Roman"/>
              <w:sz w:val="24"/>
              <w:szCs w:val="24"/>
            </w:rPr>
            <w:delText>c</w:delText>
          </w:r>
          <w:r w:rsidRPr="002B2945" w:rsidDel="00454CE3">
            <w:rPr>
              <w:rFonts w:ascii="Times New Roman" w:hAnsi="Times New Roman" w:cs="Times New Roman"/>
              <w:sz w:val="24"/>
              <w:szCs w:val="24"/>
            </w:rPr>
            <w:delText xml:space="preserve">ontracting </w:delText>
          </w:r>
          <w:r w:rsidDel="00454CE3">
            <w:rPr>
              <w:rFonts w:ascii="Times New Roman" w:hAnsi="Times New Roman" w:cs="Times New Roman"/>
              <w:sz w:val="24"/>
              <w:szCs w:val="24"/>
            </w:rPr>
            <w:delText>o</w:delText>
          </w:r>
          <w:r w:rsidRPr="002B2945" w:rsidDel="00454CE3">
            <w:rPr>
              <w:rFonts w:ascii="Times New Roman" w:hAnsi="Times New Roman" w:cs="Times New Roman"/>
              <w:sz w:val="24"/>
              <w:szCs w:val="24"/>
            </w:rPr>
            <w:delText>fficer must ensure that written documentation provided by the Requiring Activity clearly demonstrates each of the requirements outlined in FAR 45.102 and DFARS PGI 245.103-70(2)</w:delText>
          </w:r>
          <w:r w:rsidDel="00454CE3">
            <w:rPr>
              <w:rFonts w:ascii="Times New Roman" w:hAnsi="Times New Roman" w:cs="Times New Roman"/>
              <w:sz w:val="24"/>
              <w:szCs w:val="24"/>
            </w:rPr>
            <w:delText>,</w:delText>
          </w:r>
          <w:r w:rsidRPr="002B2945" w:rsidDel="00454CE3">
            <w:rPr>
              <w:rFonts w:ascii="Times New Roman" w:hAnsi="Times New Roman" w:cs="Times New Roman"/>
              <w:sz w:val="24"/>
              <w:szCs w:val="24"/>
            </w:rPr>
            <w:delText xml:space="preserve"> prior to issuing a solicitation.  </w:delText>
          </w:r>
        </w:del>
        <w:r w:rsidRPr="002B2945">
          <w:rPr>
            <w:rFonts w:ascii="Times New Roman" w:hAnsi="Times New Roman" w:cs="Times New Roman"/>
            <w:sz w:val="24"/>
            <w:szCs w:val="24"/>
          </w:rPr>
          <w:t xml:space="preserve">The </w:t>
        </w:r>
        <w:r>
          <w:rPr>
            <w:rFonts w:ascii="Times New Roman" w:hAnsi="Times New Roman" w:cs="Times New Roman"/>
            <w:sz w:val="24"/>
            <w:szCs w:val="24"/>
          </w:rPr>
          <w:t>c</w:t>
        </w:r>
        <w:r w:rsidRPr="002B2945">
          <w:rPr>
            <w:rFonts w:ascii="Times New Roman" w:hAnsi="Times New Roman" w:cs="Times New Roman"/>
            <w:sz w:val="24"/>
            <w:szCs w:val="24"/>
          </w:rPr>
          <w:t xml:space="preserve">ontracting </w:t>
        </w:r>
        <w:r>
          <w:rPr>
            <w:rFonts w:ascii="Times New Roman" w:hAnsi="Times New Roman" w:cs="Times New Roman"/>
            <w:sz w:val="24"/>
            <w:szCs w:val="24"/>
          </w:rPr>
          <w:t>o</w:t>
        </w:r>
        <w:r w:rsidRPr="002B2945">
          <w:rPr>
            <w:rFonts w:ascii="Times New Roman" w:hAnsi="Times New Roman" w:cs="Times New Roman"/>
            <w:sz w:val="24"/>
            <w:szCs w:val="24"/>
          </w:rPr>
          <w:t>fficer sh</w:t>
        </w:r>
        <w:r>
          <w:rPr>
            <w:rFonts w:ascii="Times New Roman" w:hAnsi="Times New Roman" w:cs="Times New Roman"/>
            <w:sz w:val="24"/>
            <w:szCs w:val="24"/>
          </w:rPr>
          <w:t>all</w:t>
        </w:r>
        <w:r w:rsidRPr="002B2945">
          <w:rPr>
            <w:rFonts w:ascii="Times New Roman" w:hAnsi="Times New Roman" w:cs="Times New Roman"/>
            <w:sz w:val="24"/>
            <w:szCs w:val="24"/>
          </w:rPr>
          <w:t xml:space="preserve"> </w:t>
        </w:r>
        <w:del w:id="322" w:author="Dawson, Edward G Jr CIV USARMY HQDA ASA ALT (USA)" w:date="2022-08-05T15:20:00Z">
          <w:r w:rsidRPr="00314F5D" w:rsidDel="00D7218C">
            <w:rPr>
              <w:rFonts w:ascii="Times New Roman" w:hAnsi="Times New Roman" w:cs="Times New Roman"/>
              <w:sz w:val="24"/>
              <w:szCs w:val="24"/>
            </w:rPr>
            <w:delText>validate</w:delText>
          </w:r>
        </w:del>
      </w:ins>
      <w:ins w:id="323" w:author="Dawson, Edward G Jr CIV USARMY HQDA ASA ALT (USA)" w:date="2022-08-05T15:20:00Z">
        <w:r w:rsidR="00D7218C">
          <w:rPr>
            <w:rFonts w:ascii="Times New Roman" w:hAnsi="Times New Roman" w:cs="Times New Roman"/>
            <w:sz w:val="24"/>
            <w:szCs w:val="24"/>
          </w:rPr>
          <w:t>ensure</w:t>
        </w:r>
      </w:ins>
      <w:ins w:id="324" w:author="Jordan, Amanda C CIV USARMY HQDA ASA ALT (USA)" w:date="2022-05-20T09:09:00Z">
        <w:r w:rsidRPr="002B2945">
          <w:rPr>
            <w:rFonts w:ascii="Times New Roman" w:hAnsi="Times New Roman" w:cs="Times New Roman"/>
            <w:sz w:val="24"/>
            <w:szCs w:val="24"/>
          </w:rPr>
          <w:t xml:space="preserve"> the Requiring Activity’s </w:t>
        </w:r>
        <w:del w:id="325" w:author="Dawson, Edward G Jr CIV USARMY HQDA ASA ALT (USA)" w:date="2022-08-05T15:20:00Z">
          <w:r w:rsidRPr="002B2945" w:rsidDel="00D7218C">
            <w:rPr>
              <w:rFonts w:ascii="Times New Roman" w:hAnsi="Times New Roman" w:cs="Times New Roman"/>
              <w:sz w:val="24"/>
              <w:szCs w:val="24"/>
            </w:rPr>
            <w:delText>decision</w:delText>
          </w:r>
        </w:del>
      </w:ins>
      <w:ins w:id="326" w:author="Dawson, Edward G Jr CIV USARMY HQDA ASA ALT (USA)" w:date="2022-08-05T15:20:00Z">
        <w:r w:rsidR="00D7218C">
          <w:rPr>
            <w:rFonts w:ascii="Times New Roman" w:hAnsi="Times New Roman" w:cs="Times New Roman"/>
            <w:sz w:val="24"/>
            <w:szCs w:val="24"/>
          </w:rPr>
          <w:t>documentation</w:t>
        </w:r>
      </w:ins>
      <w:ins w:id="327" w:author="Jordan, Amanda C CIV USARMY HQDA ASA ALT (USA)" w:date="2022-05-20T09:09:00Z">
        <w:r w:rsidRPr="002B2945">
          <w:rPr>
            <w:rFonts w:ascii="Times New Roman" w:hAnsi="Times New Roman" w:cs="Times New Roman"/>
            <w:sz w:val="24"/>
            <w:szCs w:val="24"/>
          </w:rPr>
          <w:t xml:space="preserve"> to </w:t>
        </w:r>
      </w:ins>
      <w:ins w:id="328" w:author="Dawson, Edward G Jr CIV USARMY HQDA ASA ALT (USA)" w:date="2022-08-05T15:20:00Z">
        <w:r w:rsidR="00D7218C">
          <w:rPr>
            <w:rFonts w:ascii="Times New Roman" w:hAnsi="Times New Roman" w:cs="Times New Roman"/>
            <w:sz w:val="24"/>
            <w:szCs w:val="24"/>
          </w:rPr>
          <w:t xml:space="preserve">support </w:t>
        </w:r>
      </w:ins>
      <w:ins w:id="329" w:author="Jordan, Amanda C CIV USARMY HQDA ASA ALT (USA)" w:date="2022-05-20T09:09:00Z">
        <w:r w:rsidRPr="002B2945">
          <w:rPr>
            <w:rFonts w:ascii="Times New Roman" w:hAnsi="Times New Roman" w:cs="Times New Roman"/>
            <w:sz w:val="24"/>
            <w:szCs w:val="24"/>
          </w:rPr>
          <w:t>furnish</w:t>
        </w:r>
      </w:ins>
      <w:ins w:id="330" w:author="Dawson, Edward G Jr CIV USARMY HQDA ASA ALT (USA)" w:date="2022-08-05T15:20:00Z">
        <w:r w:rsidR="00D7218C">
          <w:rPr>
            <w:rFonts w:ascii="Times New Roman" w:hAnsi="Times New Roman" w:cs="Times New Roman"/>
            <w:sz w:val="24"/>
            <w:szCs w:val="24"/>
          </w:rPr>
          <w:t>ing</w:t>
        </w:r>
      </w:ins>
      <w:ins w:id="331" w:author="Jordan, Amanda C CIV USARMY HQDA ASA ALT (USA)" w:date="2022-05-20T09:09:00Z">
        <w:r w:rsidRPr="002B2945">
          <w:rPr>
            <w:rFonts w:ascii="Times New Roman" w:hAnsi="Times New Roman" w:cs="Times New Roman"/>
            <w:sz w:val="24"/>
            <w:szCs w:val="24"/>
          </w:rPr>
          <w:t xml:space="preserve"> government property for commercial services below the Simplified Acquisition Threshold (SAT)</w:t>
        </w:r>
        <w:r>
          <w:rPr>
            <w:rFonts w:ascii="Times New Roman" w:hAnsi="Times New Roman" w:cs="Times New Roman"/>
            <w:sz w:val="24"/>
            <w:szCs w:val="24"/>
          </w:rPr>
          <w:t>,</w:t>
        </w:r>
        <w:r w:rsidRPr="002B2945">
          <w:rPr>
            <w:rFonts w:ascii="Times New Roman" w:hAnsi="Times New Roman" w:cs="Times New Roman"/>
            <w:sz w:val="24"/>
            <w:szCs w:val="24"/>
          </w:rPr>
          <w:t xml:space="preserve"> as defined in FAR 2.101</w:t>
        </w:r>
      </w:ins>
      <w:ins w:id="332" w:author="Dawson, Edward G Jr CIV USARMY HQDA ASA ALT (USA)" w:date="2022-08-05T15:21:00Z">
        <w:r w:rsidR="00D7218C">
          <w:rPr>
            <w:rFonts w:ascii="Times New Roman" w:hAnsi="Times New Roman" w:cs="Times New Roman"/>
            <w:sz w:val="24"/>
            <w:szCs w:val="24"/>
          </w:rPr>
          <w:t xml:space="preserve">, meets </w:t>
        </w:r>
        <w:r w:rsidR="00D7218C" w:rsidRPr="002B2945">
          <w:rPr>
            <w:rFonts w:ascii="Times New Roman" w:hAnsi="Times New Roman" w:cs="Times New Roman"/>
            <w:sz w:val="24"/>
            <w:szCs w:val="24"/>
          </w:rPr>
          <w:t>the requirements outlined in FAR 45.102 and DFARS PGI 245.103-70(2)</w:t>
        </w:r>
      </w:ins>
      <w:ins w:id="333" w:author="Jordan, Amanda C CIV USARMY HQDA ASA ALT (USA)" w:date="2022-05-20T09:09:00Z">
        <w:r w:rsidRPr="002B2945">
          <w:rPr>
            <w:rFonts w:ascii="Times New Roman" w:hAnsi="Times New Roman" w:cs="Times New Roman"/>
            <w:sz w:val="24"/>
            <w:szCs w:val="24"/>
          </w:rPr>
          <w:t xml:space="preserve">.  </w:t>
        </w:r>
      </w:ins>
    </w:p>
    <w:p w14:paraId="40BF2D8A" w14:textId="0E486F7B" w:rsidR="009738F8" w:rsidRDefault="008E195A" w:rsidP="009738F8">
      <w:pPr>
        <w:rPr>
          <w:ins w:id="334" w:author="Holland, George A CIV" w:date="2022-06-10T14:19:00Z"/>
          <w:rFonts w:ascii="Times New Roman" w:hAnsi="Times New Roman" w:cs="Times New Roman"/>
          <w:sz w:val="24"/>
          <w:szCs w:val="24"/>
        </w:rPr>
      </w:pPr>
      <w:ins w:id="335" w:author="Dawson, Edward G Jr CIV USARMY HQDA ASA ALT (USA)" w:date="2022-06-15T19:00:00Z">
        <w:r>
          <w:rPr>
            <w:rFonts w:ascii="Times New Roman" w:hAnsi="Times New Roman" w:cs="Times New Roman"/>
            <w:sz w:val="24"/>
            <w:szCs w:val="24"/>
          </w:rPr>
          <w:t>The contracting officer shall i</w:t>
        </w:r>
      </w:ins>
      <w:ins w:id="336" w:author="Jordan, Amanda C CIV USARMY HQDA ASA ALT (USA)" w:date="2022-05-20T09:09:00Z">
        <w:del w:id="337" w:author="Dawson, Edward G Jr CIV USARMY HQDA ASA ALT (USA)" w:date="2022-06-15T19:00:00Z">
          <w:r w:rsidR="009738F8" w:rsidRPr="002B2945" w:rsidDel="008E195A">
            <w:rPr>
              <w:rFonts w:ascii="Times New Roman" w:hAnsi="Times New Roman" w:cs="Times New Roman"/>
              <w:sz w:val="24"/>
              <w:szCs w:val="24"/>
            </w:rPr>
            <w:delText>I</w:delText>
          </w:r>
        </w:del>
        <w:r w:rsidR="009738F8" w:rsidRPr="002B2945">
          <w:rPr>
            <w:rFonts w:ascii="Times New Roman" w:hAnsi="Times New Roman" w:cs="Times New Roman"/>
            <w:sz w:val="24"/>
            <w:szCs w:val="24"/>
          </w:rPr>
          <w:t xml:space="preserve">nclude </w:t>
        </w:r>
        <w:del w:id="338" w:author="Dawson, Edward G Jr CIV USARMY HQDA ASA ALT (USA)" w:date="2022-06-15T19:01:00Z">
          <w:r w:rsidR="009738F8" w:rsidRPr="002B2945" w:rsidDel="008E195A">
            <w:rPr>
              <w:rFonts w:ascii="Times New Roman" w:hAnsi="Times New Roman" w:cs="Times New Roman"/>
              <w:sz w:val="24"/>
              <w:szCs w:val="24"/>
            </w:rPr>
            <w:delText xml:space="preserve">the </w:delText>
          </w:r>
          <w:r w:rsidR="009738F8" w:rsidDel="008E195A">
            <w:rPr>
              <w:rFonts w:ascii="Times New Roman" w:hAnsi="Times New Roman" w:cs="Times New Roman"/>
              <w:sz w:val="24"/>
              <w:szCs w:val="24"/>
            </w:rPr>
            <w:delText>Justification to</w:delText>
          </w:r>
        </w:del>
        <w:r w:rsidR="009738F8">
          <w:rPr>
            <w:rFonts w:ascii="Times New Roman" w:hAnsi="Times New Roman" w:cs="Times New Roman"/>
            <w:sz w:val="24"/>
            <w:szCs w:val="24"/>
          </w:rPr>
          <w:t xml:space="preserve"> </w:t>
        </w:r>
        <w:del w:id="339" w:author="Dawson, Edward G Jr CIV USARMY HQDA ASA ALT (USA)" w:date="2022-06-15T19:03:00Z">
          <w:r w:rsidR="009738F8" w:rsidDel="008E195A">
            <w:rPr>
              <w:rFonts w:ascii="Times New Roman" w:hAnsi="Times New Roman" w:cs="Times New Roman"/>
              <w:sz w:val="24"/>
              <w:szCs w:val="24"/>
            </w:rPr>
            <w:delText xml:space="preserve">Provide Government Property Memorandum </w:delText>
          </w:r>
        </w:del>
      </w:ins>
      <w:ins w:id="340" w:author="Dawson, Edward G Jr CIV USARMY HQDA ASA ALT (USA)" w:date="2022-06-15T19:03:00Z">
        <w:r>
          <w:rPr>
            <w:rFonts w:ascii="Times New Roman" w:hAnsi="Times New Roman" w:cs="Times New Roman"/>
            <w:sz w:val="24"/>
            <w:szCs w:val="24"/>
          </w:rPr>
          <w:t xml:space="preserve">documentation </w:t>
        </w:r>
      </w:ins>
      <w:ins w:id="341" w:author="Jordan, Amanda C CIV USARMY HQDA ASA ALT (USA)" w:date="2022-05-20T09:09:00Z">
        <w:r w:rsidR="009738F8" w:rsidRPr="002B2945">
          <w:rPr>
            <w:rFonts w:ascii="Times New Roman" w:hAnsi="Times New Roman" w:cs="Times New Roman"/>
            <w:sz w:val="24"/>
            <w:szCs w:val="24"/>
          </w:rPr>
          <w:t xml:space="preserve">received from the Requiring Activity </w:t>
        </w:r>
      </w:ins>
      <w:ins w:id="342" w:author="Dawson, Edward G Jr CIV USARMY HQDA ASA ALT (USA)" w:date="2022-06-15T19:03:00Z">
        <w:r>
          <w:rPr>
            <w:rFonts w:ascii="Times New Roman" w:hAnsi="Times New Roman" w:cs="Times New Roman"/>
            <w:sz w:val="24"/>
            <w:szCs w:val="24"/>
          </w:rPr>
          <w:t>which supports the deci</w:t>
        </w:r>
      </w:ins>
      <w:ins w:id="343" w:author="Dawson, Edward G Jr CIV USARMY HQDA ASA ALT (USA)" w:date="2022-08-05T15:17:00Z">
        <w:r w:rsidR="00D7218C">
          <w:rPr>
            <w:rFonts w:ascii="Times New Roman" w:hAnsi="Times New Roman" w:cs="Times New Roman"/>
            <w:sz w:val="24"/>
            <w:szCs w:val="24"/>
          </w:rPr>
          <w:t>si</w:t>
        </w:r>
      </w:ins>
      <w:ins w:id="344" w:author="Dawson, Edward G Jr CIV USARMY HQDA ASA ALT (USA)" w:date="2022-06-15T19:03:00Z">
        <w:r>
          <w:rPr>
            <w:rFonts w:ascii="Times New Roman" w:hAnsi="Times New Roman" w:cs="Times New Roman"/>
            <w:sz w:val="24"/>
            <w:szCs w:val="24"/>
          </w:rPr>
          <w:t xml:space="preserve">on to provide Government Property </w:t>
        </w:r>
      </w:ins>
      <w:ins w:id="345" w:author="Jordan, Amanda C CIV USARMY HQDA ASA ALT (USA)" w:date="2022-05-20T09:09:00Z">
        <w:r w:rsidR="009738F8" w:rsidRPr="002B2945">
          <w:rPr>
            <w:rFonts w:ascii="Times New Roman" w:hAnsi="Times New Roman" w:cs="Times New Roman"/>
            <w:sz w:val="24"/>
            <w:szCs w:val="24"/>
          </w:rPr>
          <w:t>in the Paperless Contract File (PCF) Pre-award Section (i.e., Requirements Package folder)</w:t>
        </w:r>
        <w:r w:rsidR="009738F8">
          <w:rPr>
            <w:rFonts w:ascii="Times New Roman" w:hAnsi="Times New Roman" w:cs="Times New Roman"/>
            <w:sz w:val="24"/>
            <w:szCs w:val="24"/>
          </w:rPr>
          <w:t>,</w:t>
        </w:r>
        <w:r w:rsidR="009738F8" w:rsidRPr="002B2945">
          <w:rPr>
            <w:rFonts w:ascii="Times New Roman" w:hAnsi="Times New Roman" w:cs="Times New Roman"/>
            <w:sz w:val="24"/>
            <w:szCs w:val="24"/>
          </w:rPr>
          <w:t xml:space="preserve"> in accordance with AFARS 5104.8.</w:t>
        </w:r>
        <w:del w:id="346" w:author="Dawson, Edward G Jr CIV USARMY HQDA ASA ALT (USA)" w:date="2022-06-15T19:07:00Z">
          <w:r w:rsidR="009738F8" w:rsidRPr="002B2945" w:rsidDel="008E195A">
            <w:rPr>
              <w:rFonts w:ascii="Times New Roman" w:hAnsi="Times New Roman" w:cs="Times New Roman"/>
              <w:sz w:val="24"/>
              <w:szCs w:val="24"/>
            </w:rPr>
            <w:delText xml:space="preserve">  </w:delText>
          </w:r>
        </w:del>
      </w:ins>
    </w:p>
    <w:p w14:paraId="37A43A03" w14:textId="07FDBFDE" w:rsidR="00FE5098" w:rsidRPr="002B2945" w:rsidDel="007A4628" w:rsidRDefault="00FE5098" w:rsidP="009738F8">
      <w:pPr>
        <w:rPr>
          <w:ins w:id="347" w:author="Jordan, Amanda C CIV USARMY HQDA ASA ALT (USA)" w:date="2022-05-20T09:09:00Z"/>
          <w:del w:id="348" w:author="Dawson, Edward G Jr CIV USARMY HQDA ASA ALT (USA)" w:date="2022-08-23T11:49:00Z"/>
          <w:rFonts w:ascii="Times New Roman" w:hAnsi="Times New Roman" w:cs="Times New Roman"/>
          <w:b/>
          <w:sz w:val="24"/>
          <w:szCs w:val="24"/>
        </w:rPr>
      </w:pPr>
      <w:ins w:id="349" w:author="Holland, George A CIV" w:date="2022-06-10T14:19:00Z">
        <w:del w:id="350" w:author="Dawson, Edward G Jr CIV USARMY HQDA ASA ALT (USA)" w:date="2022-08-23T11:49:00Z">
          <w:r w:rsidDel="007A4628">
            <w:rPr>
              <w:rFonts w:ascii="Times New Roman" w:hAnsi="Times New Roman" w:cs="Times New Roman"/>
              <w:sz w:val="24"/>
              <w:szCs w:val="24"/>
            </w:rPr>
            <w:delText xml:space="preserve">(2) (v) Element 5: </w:delText>
          </w:r>
        </w:del>
      </w:ins>
      <w:ins w:id="351" w:author="Holland, George A CIV" w:date="2022-06-10T14:20:00Z">
        <w:del w:id="352" w:author="Dawson, Edward G Jr CIV USARMY HQDA ASA ALT (USA)" w:date="2022-08-23T11:49:00Z">
          <w:r w:rsidDel="007A4628">
            <w:rPr>
              <w:rFonts w:ascii="Times New Roman" w:hAnsi="Times New Roman" w:cs="Times New Roman"/>
              <w:sz w:val="24"/>
              <w:szCs w:val="24"/>
            </w:rPr>
            <w:delText>T</w:delText>
          </w:r>
          <w:r w:rsidRPr="00FE5098" w:rsidDel="007A4628">
            <w:rPr>
              <w:rFonts w:ascii="Times New Roman" w:hAnsi="Times New Roman" w:cs="Times New Roman"/>
              <w:sz w:val="24"/>
              <w:szCs w:val="24"/>
            </w:rPr>
            <w:delText xml:space="preserve">he written documentation provided by the Requiring Activity </w:delText>
          </w:r>
        </w:del>
        <w:del w:id="353" w:author="Dawson, Edward G Jr CIV USARMY HQDA ASA ALT (USA)" w:date="2022-08-11T17:07:00Z">
          <w:r w:rsidRPr="00FE5098" w:rsidDel="00D11AC0">
            <w:rPr>
              <w:rFonts w:ascii="Times New Roman" w:hAnsi="Times New Roman" w:cs="Times New Roman"/>
              <w:sz w:val="24"/>
              <w:szCs w:val="24"/>
            </w:rPr>
            <w:delText xml:space="preserve">must contain the statement: “I </w:delText>
          </w:r>
        </w:del>
        <w:del w:id="354" w:author="Dawson, Edward G Jr CIV USARMY HQDA ASA ALT (USA)" w:date="2022-08-23T11:49:00Z">
          <w:r w:rsidRPr="00FE5098" w:rsidDel="007A4628">
            <w:rPr>
              <w:rFonts w:ascii="Times New Roman" w:hAnsi="Times New Roman" w:cs="Times New Roman"/>
              <w:sz w:val="24"/>
              <w:szCs w:val="24"/>
            </w:rPr>
            <w:delText xml:space="preserve">understand that an accountable / fiduciary record must be established </w:delText>
          </w:r>
        </w:del>
      </w:ins>
      <w:ins w:id="355" w:author="Holland, George A CIV" w:date="2022-06-13T07:28:00Z">
        <w:del w:id="356" w:author="Dawson, Edward G Jr CIV USARMY HQDA ASA ALT (USA)" w:date="2022-08-23T11:49:00Z">
          <w:r w:rsidR="00DC14D8" w:rsidDel="007A4628">
            <w:rPr>
              <w:rFonts w:ascii="Times New Roman" w:hAnsi="Times New Roman" w:cs="Times New Roman"/>
              <w:sz w:val="24"/>
              <w:szCs w:val="24"/>
            </w:rPr>
            <w:delText xml:space="preserve">and maintained </w:delText>
          </w:r>
        </w:del>
      </w:ins>
      <w:ins w:id="357" w:author="Holland, George A CIV" w:date="2022-06-10T14:20:00Z">
        <w:del w:id="358" w:author="Dawson, Edward G Jr CIV USARMY HQDA ASA ALT (USA)" w:date="2022-08-23T11:49:00Z">
          <w:r w:rsidRPr="00FE5098" w:rsidDel="007A4628">
            <w:rPr>
              <w:rFonts w:ascii="Times New Roman" w:hAnsi="Times New Roman" w:cs="Times New Roman"/>
              <w:sz w:val="24"/>
              <w:szCs w:val="24"/>
            </w:rPr>
            <w:delText xml:space="preserve">in </w:delText>
          </w:r>
        </w:del>
        <w:del w:id="359" w:author="Dawson, Edward G Jr CIV USARMY HQDA ASA ALT (USA)" w:date="2022-08-11T17:08:00Z">
          <w:r w:rsidRPr="00FE5098" w:rsidDel="00D11AC0">
            <w:rPr>
              <w:rFonts w:ascii="Times New Roman" w:hAnsi="Times New Roman" w:cs="Times New Roman"/>
              <w:sz w:val="24"/>
              <w:szCs w:val="24"/>
            </w:rPr>
            <w:delText xml:space="preserve">our </w:delText>
          </w:r>
        </w:del>
        <w:del w:id="360" w:author="Dawson, Edward G Jr CIV USARMY HQDA ASA ALT (USA)" w:date="2022-08-23T11:49:00Z">
          <w:r w:rsidRPr="00FE5098" w:rsidDel="007A4628">
            <w:rPr>
              <w:rFonts w:ascii="Times New Roman" w:hAnsi="Times New Roman" w:cs="Times New Roman"/>
              <w:sz w:val="24"/>
              <w:szCs w:val="24"/>
            </w:rPr>
            <w:delText xml:space="preserve">Accountable System of Record for </w:delText>
          </w:r>
        </w:del>
        <w:del w:id="361" w:author="Dawson, Edward G Jr CIV USARMY HQDA ASA ALT (USA)" w:date="2022-08-11T20:00:00Z">
          <w:r w:rsidRPr="00FE5098" w:rsidDel="009D7287">
            <w:rPr>
              <w:rFonts w:ascii="Times New Roman" w:hAnsi="Times New Roman" w:cs="Times New Roman"/>
              <w:sz w:val="24"/>
              <w:szCs w:val="24"/>
            </w:rPr>
            <w:delText>Government Furnished Property</w:delText>
          </w:r>
        </w:del>
        <w:del w:id="362" w:author="Dawson, Edward G Jr CIV USARMY HQDA ASA ALT (USA)" w:date="2022-08-23T11:49:00Z">
          <w:r w:rsidRPr="00FE5098" w:rsidDel="007A4628">
            <w:rPr>
              <w:rFonts w:ascii="Times New Roman" w:hAnsi="Times New Roman" w:cs="Times New Roman"/>
              <w:sz w:val="24"/>
              <w:szCs w:val="24"/>
            </w:rPr>
            <w:delText xml:space="preserve"> provided to the contractor and will ensure these </w:delText>
          </w:r>
        </w:del>
      </w:ins>
      <w:ins w:id="363" w:author="Holland, George A CIV" w:date="2022-06-10T14:21:00Z">
        <w:del w:id="364" w:author="Dawson, Edward G Jr CIV USARMY HQDA ASA ALT (USA)" w:date="2022-08-23T11:49:00Z">
          <w:r w:rsidDel="007A4628">
            <w:rPr>
              <w:rFonts w:ascii="Times New Roman" w:hAnsi="Times New Roman" w:cs="Times New Roman"/>
              <w:sz w:val="24"/>
              <w:szCs w:val="24"/>
            </w:rPr>
            <w:delText xml:space="preserve">Government </w:delText>
          </w:r>
        </w:del>
      </w:ins>
      <w:ins w:id="365" w:author="Holland, George A CIV" w:date="2022-06-10T14:20:00Z">
        <w:del w:id="366" w:author="Dawson, Edward G Jr CIV USARMY HQDA ASA ALT (USA)" w:date="2022-08-23T11:49:00Z">
          <w:r w:rsidRPr="00FE5098" w:rsidDel="007A4628">
            <w:rPr>
              <w:rFonts w:ascii="Times New Roman" w:hAnsi="Times New Roman" w:cs="Times New Roman"/>
              <w:sz w:val="24"/>
              <w:szCs w:val="24"/>
            </w:rPr>
            <w:delText xml:space="preserve">requirements are met.”  The documentation shall </w:delText>
          </w:r>
        </w:del>
        <w:del w:id="367" w:author="Dawson, Edward G Jr CIV USARMY HQDA ASA ALT (USA)" w:date="2022-08-11T17:09:00Z">
          <w:r w:rsidRPr="00FE5098" w:rsidDel="00D11AC0">
            <w:rPr>
              <w:rFonts w:ascii="Times New Roman" w:hAnsi="Times New Roman" w:cs="Times New Roman"/>
              <w:sz w:val="24"/>
              <w:szCs w:val="24"/>
            </w:rPr>
            <w:delText xml:space="preserve">also </w:delText>
          </w:r>
        </w:del>
        <w:del w:id="368" w:author="Dawson, Edward G Jr CIV USARMY HQDA ASA ALT (USA)" w:date="2022-08-23T11:49:00Z">
          <w:r w:rsidRPr="00FE5098" w:rsidDel="007A4628">
            <w:rPr>
              <w:rFonts w:ascii="Times New Roman" w:hAnsi="Times New Roman" w:cs="Times New Roman"/>
              <w:sz w:val="24"/>
              <w:szCs w:val="24"/>
            </w:rPr>
            <w:delText xml:space="preserve">identify the Accountable Property Officer(s) (APO(s)) responsible to maintain the accountable / fiduciary records </w:delText>
          </w:r>
        </w:del>
        <w:del w:id="369" w:author="Dawson, Edward G Jr CIV USARMY HQDA ASA ALT (USA)" w:date="2022-08-11T17:10:00Z">
          <w:r w:rsidRPr="00FE5098" w:rsidDel="00D11AC0">
            <w:rPr>
              <w:rFonts w:ascii="Times New Roman" w:hAnsi="Times New Roman" w:cs="Times New Roman"/>
              <w:sz w:val="24"/>
              <w:szCs w:val="24"/>
            </w:rPr>
            <w:delText>by</w:delText>
          </w:r>
        </w:del>
        <w:del w:id="370" w:author="Dawson, Edward G Jr CIV USARMY HQDA ASA ALT (USA)" w:date="2022-08-23T11:49:00Z">
          <w:r w:rsidRPr="00FE5098" w:rsidDel="007A4628">
            <w:rPr>
              <w:rFonts w:ascii="Times New Roman" w:hAnsi="Times New Roman" w:cs="Times New Roman"/>
              <w:sz w:val="24"/>
              <w:szCs w:val="24"/>
            </w:rPr>
            <w:delText xml:space="preserve"> name with email and telephonic contact information. </w:delText>
          </w:r>
        </w:del>
        <w:del w:id="371" w:author="Dawson, Edward G Jr CIV USARMY HQDA ASA ALT (USA)" w:date="2022-08-11T17:12:00Z">
          <w:r w:rsidRPr="00FE5098" w:rsidDel="00D11AC0">
            <w:rPr>
              <w:rFonts w:ascii="Times New Roman" w:hAnsi="Times New Roman" w:cs="Times New Roman"/>
              <w:sz w:val="24"/>
              <w:szCs w:val="24"/>
            </w:rPr>
            <w:delText>If the contract is a</w:delText>
          </w:r>
        </w:del>
        <w:del w:id="372" w:author="Dawson, Edward G Jr CIV USARMY HQDA ASA ALT (USA)" w:date="2022-08-23T11:49:00Z">
          <w:r w:rsidRPr="00FE5098" w:rsidDel="007A4628">
            <w:rPr>
              <w:rFonts w:ascii="Times New Roman" w:hAnsi="Times New Roman" w:cs="Times New Roman"/>
              <w:sz w:val="24"/>
              <w:szCs w:val="24"/>
            </w:rPr>
            <w:delText xml:space="preserve"> sustainment contract with both inventory and equipment managed by separate APOs, the names of both (or all) </w:delText>
          </w:r>
        </w:del>
        <w:del w:id="373" w:author="Dawson, Edward G Jr CIV USARMY HQDA ASA ALT (USA)" w:date="2022-08-11T17:13:00Z">
          <w:r w:rsidRPr="00FE5098" w:rsidDel="00D11AC0">
            <w:rPr>
              <w:rFonts w:ascii="Times New Roman" w:hAnsi="Times New Roman" w:cs="Times New Roman"/>
              <w:sz w:val="24"/>
              <w:szCs w:val="24"/>
            </w:rPr>
            <w:delText>must</w:delText>
          </w:r>
        </w:del>
        <w:del w:id="374" w:author="Dawson, Edward G Jr CIV USARMY HQDA ASA ALT (USA)" w:date="2022-08-23T11:49:00Z">
          <w:r w:rsidRPr="00FE5098" w:rsidDel="007A4628">
            <w:rPr>
              <w:rFonts w:ascii="Times New Roman" w:hAnsi="Times New Roman" w:cs="Times New Roman"/>
              <w:sz w:val="24"/>
              <w:szCs w:val="24"/>
            </w:rPr>
            <w:delText xml:space="preserve"> be provided.  </w:delText>
          </w:r>
        </w:del>
      </w:ins>
    </w:p>
    <w:p w14:paraId="0142E22D" w14:textId="1B2CC116" w:rsidR="009738F8" w:rsidRPr="002B2945" w:rsidDel="00504A7B" w:rsidRDefault="009738F8" w:rsidP="009738F8">
      <w:pPr>
        <w:pStyle w:val="Heading4"/>
        <w:spacing w:line="480" w:lineRule="auto"/>
        <w:rPr>
          <w:ins w:id="375" w:author="Jordan, Amanda C CIV USARMY HQDA ASA ALT (USA)" w:date="2022-05-20T09:09:00Z"/>
          <w:del w:id="376" w:author="Dawson, Edward G Jr CIV USARMY HQDA ASA ALT (USA)" w:date="2022-08-23T21:26:00Z"/>
        </w:rPr>
      </w:pPr>
      <w:bookmarkStart w:id="377" w:name="_Toc15297360"/>
      <w:ins w:id="378" w:author="Jordan, Amanda C CIV USARMY HQDA ASA ALT (USA)" w:date="2022-05-20T09:09:00Z">
        <w:del w:id="379" w:author="Dawson, Edward G Jr CIV USARMY HQDA ASA ALT (USA)" w:date="2022-08-23T21:26:00Z">
          <w:r w:rsidRPr="002B2945" w:rsidDel="00504A7B">
            <w:delText>5145.103-71 Transferring Government property accountability.</w:delText>
          </w:r>
          <w:bookmarkEnd w:id="377"/>
        </w:del>
      </w:ins>
    </w:p>
    <w:p w14:paraId="7DEB800E" w14:textId="1EF8289C" w:rsidR="009738F8" w:rsidDel="008C6677" w:rsidRDefault="009738F8" w:rsidP="009738F8">
      <w:pPr>
        <w:rPr>
          <w:ins w:id="380" w:author="Jordan, Amanda C CIV USARMY HQDA ASA ALT (USA)" w:date="2022-05-20T09:09:00Z"/>
          <w:del w:id="381" w:author="Edward" w:date="2022-08-03T12:18:00Z"/>
          <w:rFonts w:ascii="Times New Roman" w:hAnsi="Times New Roman" w:cs="Times New Roman"/>
          <w:sz w:val="24"/>
          <w:szCs w:val="24"/>
        </w:rPr>
      </w:pPr>
      <w:ins w:id="382" w:author="Jordan, Amanda C CIV USARMY HQDA ASA ALT (USA)" w:date="2022-05-20T09:09:00Z">
        <w:del w:id="383" w:author="Dawson, Edward G Jr CIV USARMY HQDA ASA ALT (USA)" w:date="2022-08-23T21:26:00Z">
          <w:r w:rsidRPr="002B2945" w:rsidDel="00504A7B">
            <w:rPr>
              <w:rFonts w:ascii="Times New Roman" w:hAnsi="Times New Roman" w:cs="Times New Roman"/>
              <w:sz w:val="24"/>
              <w:szCs w:val="24"/>
            </w:rPr>
            <w:delText xml:space="preserve"> </w:delText>
          </w:r>
        </w:del>
        <w:del w:id="384" w:author="Edward" w:date="2022-08-03T12:18:00Z">
          <w:r w:rsidRPr="002B2945" w:rsidDel="008C6677">
            <w:rPr>
              <w:rFonts w:ascii="Times New Roman" w:hAnsi="Times New Roman" w:cs="Times New Roman"/>
              <w:sz w:val="24"/>
              <w:szCs w:val="24"/>
            </w:rPr>
            <w:delText>(</w:delText>
          </w:r>
          <w:r w:rsidDel="008C6677">
            <w:rPr>
              <w:rFonts w:ascii="Times New Roman" w:hAnsi="Times New Roman" w:cs="Times New Roman"/>
              <w:sz w:val="24"/>
              <w:szCs w:val="24"/>
            </w:rPr>
            <w:delText>1</w:delText>
          </w:r>
          <w:r w:rsidRPr="002B2945" w:rsidDel="008C6677">
            <w:rPr>
              <w:rFonts w:ascii="Times New Roman" w:hAnsi="Times New Roman" w:cs="Times New Roman"/>
              <w:sz w:val="24"/>
              <w:szCs w:val="24"/>
            </w:rPr>
            <w:delText xml:space="preserve">)  Contracting </w:delText>
          </w:r>
          <w:r w:rsidDel="008C6677">
            <w:rPr>
              <w:rFonts w:ascii="Times New Roman" w:hAnsi="Times New Roman" w:cs="Times New Roman"/>
              <w:sz w:val="24"/>
              <w:szCs w:val="24"/>
            </w:rPr>
            <w:delText>o</w:delText>
          </w:r>
          <w:r w:rsidRPr="002B2945" w:rsidDel="008C6677">
            <w:rPr>
              <w:rFonts w:ascii="Times New Roman" w:hAnsi="Times New Roman" w:cs="Times New Roman"/>
              <w:sz w:val="24"/>
              <w:szCs w:val="24"/>
            </w:rPr>
            <w:delText xml:space="preserve">fficers shall issue a </w:delText>
          </w:r>
          <w:r w:rsidDel="008C6677">
            <w:rPr>
              <w:rFonts w:ascii="Times New Roman" w:hAnsi="Times New Roman" w:cs="Times New Roman"/>
              <w:sz w:val="24"/>
              <w:szCs w:val="24"/>
            </w:rPr>
            <w:delText xml:space="preserve">contract </w:delText>
          </w:r>
          <w:r w:rsidRPr="002B2945" w:rsidDel="008C6677">
            <w:rPr>
              <w:rFonts w:ascii="Times New Roman" w:hAnsi="Times New Roman" w:cs="Times New Roman"/>
              <w:sz w:val="24"/>
              <w:szCs w:val="24"/>
            </w:rPr>
            <w:delText>modification to transfer GFP from one contract to another in accordance with DFARS PGI 245.103-71</w:delText>
          </w:r>
          <w:r w:rsidDel="008C6677">
            <w:rPr>
              <w:rFonts w:ascii="Times New Roman" w:hAnsi="Times New Roman" w:cs="Times New Roman"/>
              <w:sz w:val="24"/>
              <w:szCs w:val="24"/>
            </w:rPr>
            <w:delText>,</w:delText>
          </w:r>
          <w:r w:rsidRPr="002B2945" w:rsidDel="008C6677">
            <w:rPr>
              <w:rFonts w:ascii="Times New Roman" w:hAnsi="Times New Roman" w:cs="Times New Roman"/>
              <w:sz w:val="24"/>
              <w:szCs w:val="24"/>
            </w:rPr>
            <w:delText xml:space="preserve"> and ensure that the transfer is completed through the PIEE GFP Module. </w:delText>
          </w:r>
        </w:del>
      </w:ins>
    </w:p>
    <w:p w14:paraId="4E9CA3A1" w14:textId="4DEB7C3B" w:rsidR="009738F8" w:rsidRPr="000357C5" w:rsidRDefault="009738F8" w:rsidP="009738F8">
      <w:pPr>
        <w:rPr>
          <w:ins w:id="385" w:author="Jordan, Amanda C CIV USARMY HQDA ASA ALT (USA)" w:date="2022-05-20T09:09:00Z"/>
          <w:rFonts w:ascii="Times New Roman" w:hAnsi="Times New Roman" w:cs="Times New Roman"/>
          <w:b/>
          <w:sz w:val="24"/>
          <w:szCs w:val="24"/>
        </w:rPr>
      </w:pPr>
      <w:ins w:id="386" w:author="Jordan, Amanda C CIV USARMY HQDA ASA ALT (USA)" w:date="2022-05-20T09:09:00Z">
        <w:del w:id="387" w:author="Dawson, Edward G Jr CIV USARMY HQDA ASA ALT (USA)" w:date="2022-08-23T21:27:00Z">
          <w:r w:rsidRPr="00310F11" w:rsidDel="00504A7B">
            <w:rPr>
              <w:rFonts w:ascii="Times New Roman" w:hAnsi="Times New Roman" w:cs="Times New Roman"/>
              <w:sz w:val="24"/>
              <w:szCs w:val="24"/>
            </w:rPr>
            <w:delText xml:space="preserve">(2) </w:delText>
          </w:r>
        </w:del>
        <w:r w:rsidRPr="00236529">
          <w:rPr>
            <w:rFonts w:ascii="Times New Roman" w:hAnsi="Times New Roman" w:cs="Times New Roman"/>
            <w:strike/>
            <w:sz w:val="24"/>
            <w:szCs w:val="24"/>
          </w:rPr>
          <w:t>Contracting officers shall ensure that all Government-furnished property (GFP) attachments are placed in the PCF contract attachments folder</w:t>
        </w:r>
        <w:r w:rsidRPr="00E73963">
          <w:rPr>
            <w:rFonts w:ascii="Times New Roman" w:hAnsi="Times New Roman" w:cs="Times New Roman"/>
            <w:sz w:val="24"/>
            <w:szCs w:val="24"/>
          </w:rPr>
          <w:t>.</w:t>
        </w:r>
      </w:ins>
      <w:ins w:id="388" w:author="Holland, George A CIV" w:date="2022-06-10T13:26:00Z">
        <w:r w:rsidR="00957818">
          <w:rPr>
            <w:rFonts w:ascii="Times New Roman" w:hAnsi="Times New Roman" w:cs="Times New Roman"/>
            <w:sz w:val="24"/>
            <w:szCs w:val="24"/>
          </w:rPr>
          <w:t xml:space="preserve"> </w:t>
        </w:r>
      </w:ins>
      <w:ins w:id="389" w:author="Holland, George A CIV" w:date="2022-06-10T14:23:00Z">
        <w:del w:id="390" w:author="Dawson, Edward G Jr CIV USARMY HQDA ASA ALT (USA)" w:date="2022-08-23T15:37:00Z">
          <w:r w:rsidR="00062FAC" w:rsidDel="008B49A3">
            <w:rPr>
              <w:rFonts w:ascii="Times New Roman" w:hAnsi="Times New Roman" w:cs="Times New Roman"/>
              <w:sz w:val="24"/>
              <w:szCs w:val="24"/>
            </w:rPr>
            <w:delText>Use t</w:delText>
          </w:r>
        </w:del>
      </w:ins>
      <w:ins w:id="391" w:author="Holland, George A CIV" w:date="2022-06-10T14:22:00Z">
        <w:del w:id="392" w:author="Dawson, Edward G Jr CIV USARMY HQDA ASA ALT (USA)" w:date="2022-08-23T15:37:00Z">
          <w:r w:rsidR="00062FAC" w:rsidDel="008B49A3">
            <w:rPr>
              <w:rFonts w:ascii="Times New Roman" w:hAnsi="Times New Roman" w:cs="Times New Roman"/>
              <w:sz w:val="24"/>
              <w:szCs w:val="24"/>
            </w:rPr>
            <w:delText xml:space="preserve">he Procurement Integrated </w:delText>
          </w:r>
        </w:del>
      </w:ins>
      <w:ins w:id="393" w:author="Holland, George A CIV" w:date="2022-06-10T14:23:00Z">
        <w:del w:id="394" w:author="Dawson, Edward G Jr CIV USARMY HQDA ASA ALT (USA)" w:date="2022-08-23T15:37:00Z">
          <w:r w:rsidR="00062FAC" w:rsidDel="008B49A3">
            <w:rPr>
              <w:rFonts w:ascii="Times New Roman" w:hAnsi="Times New Roman" w:cs="Times New Roman"/>
              <w:sz w:val="24"/>
              <w:szCs w:val="24"/>
            </w:rPr>
            <w:delText>Enterprise</w:delText>
          </w:r>
        </w:del>
      </w:ins>
      <w:ins w:id="395" w:author="Holland, George A CIV" w:date="2022-06-10T14:22:00Z">
        <w:del w:id="396" w:author="Dawson, Edward G Jr CIV USARMY HQDA ASA ALT (USA)" w:date="2022-08-23T15:37:00Z">
          <w:r w:rsidR="00062FAC" w:rsidDel="008B49A3">
            <w:rPr>
              <w:rFonts w:ascii="Times New Roman" w:hAnsi="Times New Roman" w:cs="Times New Roman"/>
              <w:sz w:val="24"/>
              <w:szCs w:val="24"/>
            </w:rPr>
            <w:delText xml:space="preserve"> Environment </w:delText>
          </w:r>
          <w:r w:rsidR="00062FAC" w:rsidRPr="00236529" w:rsidDel="008B49A3">
            <w:rPr>
              <w:rFonts w:ascii="Times New Roman" w:hAnsi="Times New Roman" w:cs="Times New Roman"/>
              <w:sz w:val="24"/>
              <w:szCs w:val="24"/>
            </w:rPr>
            <w:delText>(</w:delText>
          </w:r>
        </w:del>
      </w:ins>
      <w:ins w:id="397" w:author="Holland, George A CIV" w:date="2022-06-10T13:26:00Z">
        <w:del w:id="398" w:author="Dawson, Edward G Jr CIV USARMY HQDA ASA ALT (USA)" w:date="2022-08-23T15:37:00Z">
          <w:r w:rsidR="00957818" w:rsidRPr="00236529" w:rsidDel="008B49A3">
            <w:rPr>
              <w:rFonts w:ascii="Times New Roman" w:hAnsi="Times New Roman" w:cs="Times New Roman"/>
              <w:sz w:val="24"/>
              <w:szCs w:val="24"/>
            </w:rPr>
            <w:delText>PIEE</w:delText>
          </w:r>
        </w:del>
      </w:ins>
      <w:ins w:id="399" w:author="Holland, George A CIV" w:date="2022-06-10T14:23:00Z">
        <w:del w:id="400" w:author="Dawson, Edward G Jr CIV USARMY HQDA ASA ALT (USA)" w:date="2022-08-23T15:37:00Z">
          <w:r w:rsidR="00062FAC" w:rsidRPr="00236529" w:rsidDel="008B49A3">
            <w:rPr>
              <w:rFonts w:ascii="Times New Roman" w:hAnsi="Times New Roman" w:cs="Times New Roman"/>
              <w:sz w:val="24"/>
              <w:szCs w:val="24"/>
            </w:rPr>
            <w:delText>)</w:delText>
          </w:r>
        </w:del>
      </w:ins>
      <w:ins w:id="401" w:author="Holland, George A CIV" w:date="2022-06-10T13:26:00Z">
        <w:del w:id="402" w:author="Dawson, Edward G Jr CIV USARMY HQDA ASA ALT (USA)" w:date="2022-08-23T15:37:00Z">
          <w:r w:rsidR="00957818" w:rsidRPr="00236529" w:rsidDel="008B49A3">
            <w:rPr>
              <w:rFonts w:ascii="Times New Roman" w:hAnsi="Times New Roman" w:cs="Times New Roman"/>
              <w:sz w:val="24"/>
              <w:szCs w:val="24"/>
            </w:rPr>
            <w:delText xml:space="preserve"> GFP module </w:delText>
          </w:r>
        </w:del>
      </w:ins>
      <w:ins w:id="403" w:author="Holland, George A CIV" w:date="2022-06-10T14:23:00Z">
        <w:del w:id="404" w:author="Dawson, Edward G Jr CIV USARMY HQDA ASA ALT (USA)" w:date="2022-08-23T15:37:00Z">
          <w:r w:rsidR="00062FAC" w:rsidRPr="00236529" w:rsidDel="008B49A3">
            <w:rPr>
              <w:rFonts w:ascii="Times New Roman" w:hAnsi="Times New Roman" w:cs="Times New Roman"/>
              <w:sz w:val="24"/>
              <w:szCs w:val="24"/>
            </w:rPr>
            <w:delText>for</w:delText>
          </w:r>
        </w:del>
      </w:ins>
      <w:ins w:id="405" w:author="Holland, George A CIV" w:date="2022-06-10T13:26:00Z">
        <w:del w:id="406" w:author="Dawson, Edward G Jr CIV USARMY HQDA ASA ALT (USA)" w:date="2022-08-23T15:37:00Z">
          <w:r w:rsidR="00957818" w:rsidRPr="00236529" w:rsidDel="008B49A3">
            <w:rPr>
              <w:rFonts w:ascii="Times New Roman" w:hAnsi="Times New Roman" w:cs="Times New Roman"/>
              <w:sz w:val="24"/>
              <w:szCs w:val="24"/>
            </w:rPr>
            <w:delText xml:space="preserve"> the official contract GFP attachment, loss, and disposition records</w:delText>
          </w:r>
        </w:del>
      </w:ins>
      <w:ins w:id="407" w:author="Holland, George A CIV" w:date="2022-06-10T14:23:00Z">
        <w:del w:id="408" w:author="Dawson, Edward G Jr CIV USARMY HQDA ASA ALT (USA)" w:date="2022-08-23T15:37:00Z">
          <w:r w:rsidR="00062FAC" w:rsidRPr="00236529" w:rsidDel="008B49A3">
            <w:rPr>
              <w:rFonts w:ascii="Times New Roman" w:hAnsi="Times New Roman" w:cs="Times New Roman"/>
              <w:sz w:val="24"/>
              <w:szCs w:val="24"/>
            </w:rPr>
            <w:delText xml:space="preserve"> rather than the VCE Paperless Contract File</w:delText>
          </w:r>
        </w:del>
      </w:ins>
      <w:ins w:id="409" w:author="Holland, George A CIV" w:date="2022-06-10T13:26:00Z">
        <w:del w:id="410" w:author="Dawson, Edward G Jr CIV USARMY HQDA ASA ALT (USA)" w:date="2022-08-23T15:37:00Z">
          <w:r w:rsidR="00957818" w:rsidRPr="00236529" w:rsidDel="008B49A3">
            <w:rPr>
              <w:rFonts w:ascii="Times New Roman" w:hAnsi="Times New Roman" w:cs="Times New Roman"/>
              <w:sz w:val="24"/>
              <w:szCs w:val="24"/>
            </w:rPr>
            <w:delText>.</w:delText>
          </w:r>
        </w:del>
      </w:ins>
      <w:ins w:id="411" w:author="Holland, George A CIV" w:date="2022-06-10T14:23:00Z">
        <w:del w:id="412" w:author="Dawson, Edward G Jr CIV USARMY HQDA ASA ALT (USA)" w:date="2022-08-23T15:37:00Z">
          <w:r w:rsidR="00062FAC" w:rsidDel="008B49A3">
            <w:rPr>
              <w:rFonts w:ascii="Times New Roman" w:hAnsi="Times New Roman" w:cs="Times New Roman"/>
              <w:sz w:val="24"/>
              <w:szCs w:val="24"/>
            </w:rPr>
            <w:delText xml:space="preserve"> </w:delText>
          </w:r>
        </w:del>
      </w:ins>
      <w:ins w:id="413" w:author="Holland, George A CIV" w:date="2022-06-10T13:26:00Z">
        <w:del w:id="414" w:author="Dawson, Edward G Jr CIV USARMY HQDA ASA ALT (USA)" w:date="2022-08-23T15:37:00Z">
          <w:r w:rsidR="00957818" w:rsidDel="008B49A3">
            <w:rPr>
              <w:rFonts w:ascii="Times New Roman" w:hAnsi="Times New Roman" w:cs="Times New Roman"/>
              <w:sz w:val="24"/>
              <w:szCs w:val="24"/>
            </w:rPr>
            <w:delText xml:space="preserve"> </w:delText>
          </w:r>
        </w:del>
      </w:ins>
    </w:p>
    <w:p w14:paraId="2739F362" w14:textId="48A87F3E" w:rsidR="00C078B1" w:rsidRPr="002B2945" w:rsidRDefault="00C078B1" w:rsidP="00C078B1">
      <w:pPr>
        <w:pStyle w:val="Heading4"/>
        <w:spacing w:line="480" w:lineRule="auto"/>
        <w:rPr>
          <w:ins w:id="415" w:author="Holland, George A CIV" w:date="2022-06-07T09:22:00Z"/>
        </w:rPr>
      </w:pPr>
      <w:bookmarkStart w:id="416" w:name="_Toc15297361"/>
      <w:ins w:id="417" w:author="Holland, George A CIV" w:date="2022-06-07T09:22:00Z">
        <w:r w:rsidRPr="002B2945">
          <w:t>5145.103-7</w:t>
        </w:r>
        <w:r>
          <w:t>2</w:t>
        </w:r>
        <w:r w:rsidRPr="002B2945">
          <w:t xml:space="preserve"> </w:t>
        </w:r>
        <w:r w:rsidRPr="00C078B1">
          <w:t>Government-furnished property attachments to solicitations and awards.</w:t>
        </w:r>
      </w:ins>
    </w:p>
    <w:p w14:paraId="315AC0C5" w14:textId="12C52FEB" w:rsidR="00C078B1" w:rsidRDefault="00C078B1" w:rsidP="009738F8">
      <w:pPr>
        <w:pStyle w:val="Heading4"/>
        <w:spacing w:line="480" w:lineRule="auto"/>
        <w:rPr>
          <w:ins w:id="418" w:author="Holland, George A CIV" w:date="2022-06-08T10:21:00Z"/>
          <w:b w:val="0"/>
        </w:rPr>
      </w:pPr>
      <w:ins w:id="419" w:author="Holland, George A CIV" w:date="2022-06-07T09:24:00Z">
        <w:r w:rsidRPr="00236529">
          <w:rPr>
            <w:b w:val="0"/>
          </w:rPr>
          <w:t xml:space="preserve">(a) </w:t>
        </w:r>
      </w:ins>
      <w:ins w:id="420" w:author="Holland, George A CIV" w:date="2022-06-07T09:25:00Z">
        <w:r w:rsidRPr="00236529">
          <w:rPr>
            <w:b w:val="0"/>
          </w:rPr>
          <w:t xml:space="preserve">The requiring activity is responsible for initiating the GFP attachment in the GFP module. </w:t>
        </w:r>
      </w:ins>
    </w:p>
    <w:p w14:paraId="6A3E3752" w14:textId="2251A605" w:rsidR="009738F8" w:rsidRPr="002B2945" w:rsidRDefault="009738F8" w:rsidP="009738F8">
      <w:pPr>
        <w:pStyle w:val="Heading4"/>
        <w:spacing w:line="480" w:lineRule="auto"/>
        <w:rPr>
          <w:ins w:id="421" w:author="Jordan, Amanda C CIV USARMY HQDA ASA ALT (USA)" w:date="2022-05-20T09:09:00Z"/>
        </w:rPr>
      </w:pPr>
      <w:ins w:id="422" w:author="Jordan, Amanda C CIV USARMY HQDA ASA ALT (USA)" w:date="2022-05-20T09:09:00Z">
        <w:r w:rsidRPr="002B2945">
          <w:t>5145.103-73 Government property under sustainment contracts.</w:t>
        </w:r>
        <w:bookmarkEnd w:id="416"/>
      </w:ins>
    </w:p>
    <w:p w14:paraId="6FDD2AD7" w14:textId="10932287" w:rsidR="009738F8" w:rsidRDefault="009738F8" w:rsidP="009738F8">
      <w:pPr>
        <w:rPr>
          <w:ins w:id="423" w:author="Dawson, Edward G Jr CIV USARMY HQDA ASA ALT (USA)" w:date="2022-08-23T21:29:00Z"/>
          <w:rFonts w:ascii="Times New Roman" w:hAnsi="Times New Roman" w:cs="Times New Roman"/>
          <w:sz w:val="24"/>
          <w:szCs w:val="24"/>
        </w:rPr>
      </w:pPr>
      <w:ins w:id="424" w:author="Jordan, Amanda C CIV USARMY HQDA ASA ALT (USA)" w:date="2022-05-20T09:09:00Z">
        <w:r w:rsidRPr="002B2945">
          <w:rPr>
            <w:rFonts w:ascii="Times New Roman" w:hAnsi="Times New Roman" w:cs="Times New Roman"/>
            <w:sz w:val="24"/>
            <w:szCs w:val="24"/>
          </w:rPr>
          <w:t>(1) Contracting officers may accept alternate Data Item Description from that identified in the DFARS PGI 245.103-73</w:t>
        </w:r>
        <w:r>
          <w:rPr>
            <w:rFonts w:ascii="Times New Roman" w:hAnsi="Times New Roman" w:cs="Times New Roman"/>
            <w:sz w:val="24"/>
            <w:szCs w:val="24"/>
          </w:rPr>
          <w:t>,</w:t>
        </w:r>
        <w:r w:rsidRPr="002B2945">
          <w:rPr>
            <w:rFonts w:ascii="Times New Roman" w:hAnsi="Times New Roman" w:cs="Times New Roman"/>
            <w:sz w:val="24"/>
            <w:szCs w:val="24"/>
          </w:rPr>
          <w:t xml:space="preserve"> if the </w:t>
        </w:r>
        <w:del w:id="425" w:author="Dawson, Edward G Jr CIV USARMY HQDA ASA ALT (USA)" w:date="2022-08-12T10:30:00Z">
          <w:r w:rsidDel="00101A65">
            <w:rPr>
              <w:rFonts w:ascii="Times New Roman" w:hAnsi="Times New Roman" w:cs="Times New Roman"/>
              <w:sz w:val="24"/>
              <w:szCs w:val="24"/>
            </w:rPr>
            <w:delText>R</w:delText>
          </w:r>
        </w:del>
      </w:ins>
      <w:ins w:id="426" w:author="Dawson, Edward G Jr CIV USARMY HQDA ASA ALT (USA)" w:date="2022-08-12T10:30:00Z">
        <w:r w:rsidR="00101A65">
          <w:rPr>
            <w:rFonts w:ascii="Times New Roman" w:hAnsi="Times New Roman" w:cs="Times New Roman"/>
            <w:sz w:val="24"/>
            <w:szCs w:val="24"/>
          </w:rPr>
          <w:t>r</w:t>
        </w:r>
      </w:ins>
      <w:ins w:id="427" w:author="Jordan, Amanda C CIV USARMY HQDA ASA ALT (USA)" w:date="2022-05-20T09:09:00Z">
        <w:r w:rsidRPr="002B2945">
          <w:rPr>
            <w:rFonts w:ascii="Times New Roman" w:hAnsi="Times New Roman" w:cs="Times New Roman"/>
            <w:sz w:val="24"/>
            <w:szCs w:val="24"/>
          </w:rPr>
          <w:t xml:space="preserve">equiring </w:t>
        </w:r>
        <w:del w:id="428" w:author="Dawson, Edward G Jr CIV USARMY HQDA ASA ALT (USA)" w:date="2022-08-12T10:30:00Z">
          <w:r w:rsidDel="00101A65">
            <w:rPr>
              <w:rFonts w:ascii="Times New Roman" w:hAnsi="Times New Roman" w:cs="Times New Roman"/>
              <w:sz w:val="24"/>
              <w:szCs w:val="24"/>
            </w:rPr>
            <w:delText>A</w:delText>
          </w:r>
        </w:del>
      </w:ins>
      <w:ins w:id="429" w:author="Dawson, Edward G Jr CIV USARMY HQDA ASA ALT (USA)" w:date="2022-08-12T10:30:00Z">
        <w:r w:rsidR="00101A65">
          <w:rPr>
            <w:rFonts w:ascii="Times New Roman" w:hAnsi="Times New Roman" w:cs="Times New Roman"/>
            <w:sz w:val="24"/>
            <w:szCs w:val="24"/>
          </w:rPr>
          <w:t>a</w:t>
        </w:r>
      </w:ins>
      <w:ins w:id="430" w:author="Jordan, Amanda C CIV USARMY HQDA ASA ALT (USA)" w:date="2022-05-20T09:09:00Z">
        <w:r w:rsidRPr="002B2945">
          <w:rPr>
            <w:rFonts w:ascii="Times New Roman" w:hAnsi="Times New Roman" w:cs="Times New Roman"/>
            <w:sz w:val="24"/>
            <w:szCs w:val="24"/>
          </w:rPr>
          <w:t>ctivity so determines.</w:t>
        </w:r>
      </w:ins>
    </w:p>
    <w:p w14:paraId="77A06091" w14:textId="578E4803" w:rsidR="00504A7B" w:rsidRDefault="00504A7B" w:rsidP="009738F8">
      <w:pPr>
        <w:rPr>
          <w:ins w:id="431" w:author="Holland, George A CIV" w:date="2022-06-10T13:31:00Z"/>
          <w:rFonts w:ascii="Times New Roman" w:hAnsi="Times New Roman" w:cs="Times New Roman"/>
          <w:sz w:val="24"/>
          <w:szCs w:val="24"/>
        </w:rPr>
      </w:pPr>
      <w:ins w:id="432" w:author="Dawson, Edward G Jr CIV USARMY HQDA ASA ALT (USA)" w:date="2022-08-23T21:29:00Z">
        <w:r w:rsidRPr="00504A7B">
          <w:rPr>
            <w:rFonts w:ascii="Times New Roman" w:hAnsi="Times New Roman" w:cs="Times New Roman"/>
            <w:sz w:val="24"/>
            <w:szCs w:val="24"/>
            <w:rPrChange w:id="433" w:author="Dawson, Edward G Jr CIV USARMY HQDA ASA ALT (USA)" w:date="2022-08-23T21:31:00Z">
              <w:rPr>
                <w:b/>
                <w:bCs/>
              </w:rPr>
            </w:rPrChange>
          </w:rPr>
          <w:t>See AFARS PGI 5145.103-74(</w:t>
        </w:r>
      </w:ins>
      <w:ins w:id="434" w:author="Dawson, Edward G Jr CIV USARMY HQDA ASA ALT (USA)" w:date="2022-08-23T21:30:00Z">
        <w:r w:rsidRPr="00504A7B">
          <w:rPr>
            <w:rFonts w:ascii="Times New Roman" w:hAnsi="Times New Roman" w:cs="Times New Roman"/>
            <w:sz w:val="24"/>
            <w:szCs w:val="24"/>
            <w:rPrChange w:id="435" w:author="Dawson, Edward G Jr CIV USARMY HQDA ASA ALT (USA)" w:date="2022-08-23T21:31:00Z">
              <w:rPr>
                <w:b/>
                <w:bCs/>
              </w:rPr>
            </w:rPrChange>
          </w:rPr>
          <w:t>1)</w:t>
        </w:r>
      </w:ins>
      <w:ins w:id="436" w:author="Dawson, Edward G Jr CIV USARMY HQDA ASA ALT (USA)" w:date="2022-08-23T21:29:00Z">
        <w:r w:rsidRPr="00504A7B">
          <w:rPr>
            <w:rFonts w:ascii="Times New Roman" w:hAnsi="Times New Roman" w:cs="Times New Roman"/>
            <w:sz w:val="24"/>
            <w:szCs w:val="24"/>
            <w:rPrChange w:id="437" w:author="Dawson, Edward G Jr CIV USARMY HQDA ASA ALT (USA)" w:date="2022-08-23T21:31:00Z">
              <w:rPr>
                <w:b/>
                <w:bCs/>
              </w:rPr>
            </w:rPrChange>
          </w:rPr>
          <w:t xml:space="preserve">(a) for instructions associated with </w:t>
        </w:r>
      </w:ins>
      <w:ins w:id="438" w:author="Dawson, Edward G Jr CIV USARMY HQDA ASA ALT (USA)" w:date="2022-08-23T21:30:00Z">
        <w:r w:rsidRPr="00504A7B">
          <w:rPr>
            <w:rFonts w:ascii="Times New Roman" w:hAnsi="Times New Roman" w:cs="Times New Roman"/>
            <w:sz w:val="24"/>
            <w:szCs w:val="24"/>
            <w:rPrChange w:id="439" w:author="Dawson, Edward G Jr CIV USARMY HQDA ASA ALT (USA)" w:date="2022-08-23T21:31:00Z">
              <w:rPr>
                <w:b/>
                <w:bCs/>
              </w:rPr>
            </w:rPrChange>
          </w:rPr>
          <w:t>the use of</w:t>
        </w:r>
        <w:r>
          <w:rPr>
            <w:b/>
            <w:bCs/>
          </w:rPr>
          <w:t xml:space="preserve"> </w:t>
        </w:r>
      </w:ins>
      <w:ins w:id="440" w:author="Dawson, Edward G Jr CIV USARMY HQDA ASA ALT (USA)" w:date="2022-08-23T21:31:00Z">
        <w:r>
          <w:rPr>
            <w:rFonts w:ascii="Times New Roman" w:hAnsi="Times New Roman" w:cs="Times New Roman"/>
            <w:sz w:val="24"/>
            <w:szCs w:val="24"/>
          </w:rPr>
          <w:t>Logistics Management Program (LMP) and Total Asset Visibility at Contractor Locations (TAV-C)</w:t>
        </w:r>
      </w:ins>
      <w:ins w:id="441" w:author="Dawson, Edward G Jr CIV USARMY HQDA ASA ALT (USA)" w:date="2022-08-23T21:29:00Z">
        <w:r w:rsidRPr="00D7741C">
          <w:rPr>
            <w:b/>
            <w:bCs/>
          </w:rPr>
          <w:t>.</w:t>
        </w:r>
      </w:ins>
    </w:p>
    <w:p w14:paraId="795BBEAE" w14:textId="38ED4268" w:rsidR="006734AE" w:rsidRPr="002B2945" w:rsidDel="00504A7B" w:rsidRDefault="00062FAC" w:rsidP="009738F8">
      <w:pPr>
        <w:rPr>
          <w:ins w:id="442" w:author="Jordan, Amanda C CIV USARMY HQDA ASA ALT (USA)" w:date="2022-05-20T09:09:00Z"/>
          <w:del w:id="443" w:author="Dawson, Edward G Jr CIV USARMY HQDA ASA ALT (USA)" w:date="2022-08-23T21:33:00Z"/>
          <w:rFonts w:ascii="Times New Roman" w:hAnsi="Times New Roman" w:cs="Times New Roman"/>
          <w:b/>
          <w:sz w:val="24"/>
          <w:szCs w:val="24"/>
        </w:rPr>
      </w:pPr>
      <w:ins w:id="444" w:author="Holland, George A CIV" w:date="2022-06-10T14:24:00Z">
        <w:del w:id="445" w:author="Dawson, Edward G Jr CIV USARMY HQDA ASA ALT (USA)" w:date="2022-08-23T21:33:00Z">
          <w:r w:rsidDel="00504A7B">
            <w:rPr>
              <w:rFonts w:ascii="Times New Roman" w:hAnsi="Times New Roman" w:cs="Times New Roman"/>
              <w:sz w:val="24"/>
              <w:szCs w:val="24"/>
            </w:rPr>
            <w:delText>(1)(</w:delText>
          </w:r>
        </w:del>
        <w:del w:id="446" w:author="Dawson, Edward G Jr CIV USARMY HQDA ASA ALT (USA)" w:date="2022-08-23T15:57:00Z">
          <w:r w:rsidDel="002F6C2D">
            <w:rPr>
              <w:rFonts w:ascii="Times New Roman" w:hAnsi="Times New Roman" w:cs="Times New Roman"/>
              <w:sz w:val="24"/>
              <w:szCs w:val="24"/>
            </w:rPr>
            <w:delText>A</w:delText>
          </w:r>
        </w:del>
        <w:del w:id="447" w:author="Dawson, Edward G Jr CIV USARMY HQDA ASA ALT (USA)" w:date="2022-08-23T21:33:00Z">
          <w:r w:rsidDel="00504A7B">
            <w:rPr>
              <w:rFonts w:ascii="Times New Roman" w:hAnsi="Times New Roman" w:cs="Times New Roman"/>
              <w:sz w:val="24"/>
              <w:szCs w:val="24"/>
            </w:rPr>
            <w:delText>) The u</w:delText>
          </w:r>
        </w:del>
      </w:ins>
      <w:ins w:id="448" w:author="Holland, George A CIV" w:date="2022-06-10T13:32:00Z">
        <w:del w:id="449" w:author="Dawson, Edward G Jr CIV USARMY HQDA ASA ALT (USA)" w:date="2022-08-23T21:33:00Z">
          <w:r w:rsidR="006734AE" w:rsidDel="00504A7B">
            <w:rPr>
              <w:rFonts w:ascii="Times New Roman" w:hAnsi="Times New Roman" w:cs="Times New Roman"/>
              <w:sz w:val="24"/>
              <w:szCs w:val="24"/>
            </w:rPr>
            <w:delText xml:space="preserve">se of </w:delText>
          </w:r>
        </w:del>
      </w:ins>
      <w:ins w:id="450" w:author="Holland, George A CIV" w:date="2022-06-10T14:24:00Z">
        <w:del w:id="451" w:author="Dawson, Edward G Jr CIV USARMY HQDA ASA ALT (USA)" w:date="2022-08-23T21:33:00Z">
          <w:r w:rsidDel="00504A7B">
            <w:rPr>
              <w:rFonts w:ascii="Times New Roman" w:hAnsi="Times New Roman" w:cs="Times New Roman"/>
              <w:sz w:val="24"/>
              <w:szCs w:val="24"/>
            </w:rPr>
            <w:delText xml:space="preserve">the Logistics Management Program </w:delText>
          </w:r>
        </w:del>
      </w:ins>
      <w:ins w:id="452" w:author="Holland, George A CIV" w:date="2022-06-10T13:32:00Z">
        <w:del w:id="453" w:author="Dawson, Edward G Jr CIV USARMY HQDA ASA ALT (USA)" w:date="2022-08-23T21:33:00Z">
          <w:r w:rsidR="006734AE" w:rsidDel="00504A7B">
            <w:rPr>
              <w:rFonts w:ascii="Times New Roman" w:hAnsi="Times New Roman" w:cs="Times New Roman"/>
              <w:sz w:val="24"/>
              <w:szCs w:val="24"/>
            </w:rPr>
            <w:delText>T</w:delText>
          </w:r>
        </w:del>
      </w:ins>
      <w:ins w:id="454" w:author="Holland, George A CIV" w:date="2022-06-10T14:25:00Z">
        <w:del w:id="455" w:author="Dawson, Edward G Jr CIV USARMY HQDA ASA ALT (USA)" w:date="2022-08-23T21:33:00Z">
          <w:r w:rsidDel="00504A7B">
            <w:rPr>
              <w:rFonts w:ascii="Times New Roman" w:hAnsi="Times New Roman" w:cs="Times New Roman"/>
              <w:sz w:val="24"/>
              <w:szCs w:val="24"/>
            </w:rPr>
            <w:delText xml:space="preserve">otal Asset Visibility </w:delText>
          </w:r>
        </w:del>
        <w:del w:id="456" w:author="Dawson, Edward G Jr CIV USARMY HQDA ASA ALT (USA)" w:date="2022-08-11T20:38:00Z">
          <w:r w:rsidDel="004527B2">
            <w:rPr>
              <w:rFonts w:ascii="Times New Roman" w:hAnsi="Times New Roman" w:cs="Times New Roman"/>
              <w:sz w:val="24"/>
              <w:szCs w:val="24"/>
            </w:rPr>
            <w:delText>– Contractor m</w:delText>
          </w:r>
        </w:del>
        <w:del w:id="457" w:author="Dawson, Edward G Jr CIV USARMY HQDA ASA ALT (USA)" w:date="2022-08-23T21:33:00Z">
          <w:r w:rsidDel="00504A7B">
            <w:rPr>
              <w:rFonts w:ascii="Times New Roman" w:hAnsi="Times New Roman" w:cs="Times New Roman"/>
              <w:sz w:val="24"/>
              <w:szCs w:val="24"/>
            </w:rPr>
            <w:delText xml:space="preserve">odule </w:delText>
          </w:r>
        </w:del>
      </w:ins>
      <w:ins w:id="458" w:author="Holland, George A CIV" w:date="2022-06-10T13:32:00Z">
        <w:del w:id="459" w:author="Dawson, Edward G Jr CIV USARMY HQDA ASA ALT (USA)" w:date="2022-08-23T21:33:00Z">
          <w:r w:rsidR="006734AE" w:rsidDel="00504A7B">
            <w:rPr>
              <w:rFonts w:ascii="Times New Roman" w:hAnsi="Times New Roman" w:cs="Times New Roman"/>
              <w:sz w:val="24"/>
              <w:szCs w:val="24"/>
            </w:rPr>
            <w:delText xml:space="preserve">meets the requirements of the </w:delText>
          </w:r>
        </w:del>
      </w:ins>
      <w:ins w:id="460" w:author="Holland, George A CIV" w:date="2022-06-10T14:25:00Z">
        <w:del w:id="461" w:author="Dawson, Edward G Jr CIV USARMY HQDA ASA ALT (USA)" w:date="2022-08-23T21:33:00Z">
          <w:r w:rsidDel="00504A7B">
            <w:rPr>
              <w:rFonts w:ascii="Times New Roman" w:hAnsi="Times New Roman" w:cs="Times New Roman"/>
              <w:sz w:val="24"/>
              <w:szCs w:val="24"/>
            </w:rPr>
            <w:delText xml:space="preserve">sustainment </w:delText>
          </w:r>
        </w:del>
      </w:ins>
      <w:ins w:id="462" w:author="Holland, George A CIV" w:date="2022-06-10T13:32:00Z">
        <w:del w:id="463" w:author="Dawson, Edward G Jr CIV USARMY HQDA ASA ALT (USA)" w:date="2022-08-23T21:33:00Z">
          <w:r w:rsidR="006734AE" w:rsidDel="00504A7B">
            <w:rPr>
              <w:rFonts w:ascii="Times New Roman" w:hAnsi="Times New Roman" w:cs="Times New Roman"/>
              <w:sz w:val="24"/>
              <w:szCs w:val="24"/>
            </w:rPr>
            <w:delText>CDRL</w:delText>
          </w:r>
        </w:del>
      </w:ins>
      <w:ins w:id="464" w:author="Holland, George A CIV" w:date="2022-06-10T14:25:00Z">
        <w:del w:id="465" w:author="Dawson, Edward G Jr CIV USARMY HQDA ASA ALT (USA)" w:date="2022-08-23T21:33:00Z">
          <w:r w:rsidDel="00504A7B">
            <w:rPr>
              <w:rFonts w:ascii="Times New Roman" w:hAnsi="Times New Roman" w:cs="Times New Roman"/>
              <w:sz w:val="24"/>
              <w:szCs w:val="24"/>
            </w:rPr>
            <w:delText xml:space="preserve"> </w:delText>
          </w:r>
        </w:del>
        <w:del w:id="466" w:author="Dawson, Edward G Jr CIV USARMY HQDA ASA ALT (USA)" w:date="2022-08-23T15:54:00Z">
          <w:r w:rsidDel="002F6C2D">
            <w:rPr>
              <w:rFonts w:ascii="Times New Roman" w:hAnsi="Times New Roman" w:cs="Times New Roman"/>
              <w:sz w:val="24"/>
              <w:szCs w:val="24"/>
            </w:rPr>
            <w:delText>and may be used in lieu of the</w:delText>
          </w:r>
        </w:del>
        <w:del w:id="467" w:author="Dawson, Edward G Jr CIV USARMY HQDA ASA ALT (USA)" w:date="2022-08-23T21:33:00Z">
          <w:r w:rsidDel="00504A7B">
            <w:rPr>
              <w:rFonts w:ascii="Times New Roman" w:hAnsi="Times New Roman" w:cs="Times New Roman"/>
              <w:sz w:val="24"/>
              <w:szCs w:val="24"/>
            </w:rPr>
            <w:delText xml:space="preserve"> CDRL. </w:delText>
          </w:r>
        </w:del>
      </w:ins>
      <w:ins w:id="468" w:author="Holland, George A CIV" w:date="2022-06-10T13:32:00Z">
        <w:del w:id="469" w:author="Dawson, Edward G Jr CIV USARMY HQDA ASA ALT (USA)" w:date="2022-08-23T21:33:00Z">
          <w:r w:rsidR="006734AE" w:rsidDel="00504A7B">
            <w:rPr>
              <w:rFonts w:ascii="Times New Roman" w:hAnsi="Times New Roman" w:cs="Times New Roman"/>
              <w:sz w:val="24"/>
              <w:szCs w:val="24"/>
            </w:rPr>
            <w:delText xml:space="preserve"> </w:delText>
          </w:r>
        </w:del>
      </w:ins>
    </w:p>
    <w:p w14:paraId="12C16315" w14:textId="011970D1" w:rsidR="009738F8" w:rsidRDefault="009738F8" w:rsidP="009738F8">
      <w:pPr>
        <w:pStyle w:val="Heading4"/>
        <w:spacing w:line="480" w:lineRule="auto"/>
        <w:rPr>
          <w:ins w:id="470" w:author="Dawson, Edward G Jr CIV USARMY HQDA ASA ALT (USA)" w:date="2022-08-23T16:31:00Z"/>
        </w:rPr>
      </w:pPr>
      <w:ins w:id="471" w:author="Jordan, Amanda C CIV USARMY HQDA ASA ALT (USA)" w:date="2022-05-20T09:09:00Z">
        <w:del w:id="472" w:author="Dawson, Edward G Jr CIV USARMY HQDA ASA ALT (USA)" w:date="2022-08-23T21:33:00Z">
          <w:r w:rsidRPr="002B2945" w:rsidDel="00504A7B">
            <w:rPr>
              <w:b w:val="0"/>
            </w:rPr>
            <w:delText xml:space="preserve"> </w:delText>
          </w:r>
        </w:del>
        <w:bookmarkStart w:id="473" w:name="_Toc15297362"/>
        <w:bookmarkStart w:id="474" w:name="_Hlk112164490"/>
        <w:r w:rsidRPr="002B2945">
          <w:t>5145.103-74 Contracting office responsibilities.</w:t>
        </w:r>
        <w:bookmarkEnd w:id="473"/>
        <w:r w:rsidRPr="002B2945">
          <w:t xml:space="preserve"> </w:t>
        </w:r>
      </w:ins>
    </w:p>
    <w:p w14:paraId="47AC7AD3" w14:textId="50429EFC" w:rsidR="00CF74CD" w:rsidRPr="00CF74CD" w:rsidRDefault="00CF74CD" w:rsidP="009738F8">
      <w:pPr>
        <w:pStyle w:val="Heading4"/>
        <w:spacing w:line="480" w:lineRule="auto"/>
        <w:rPr>
          <w:ins w:id="475" w:author="Jordan, Amanda C CIV USARMY HQDA ASA ALT (USA)" w:date="2022-05-20T09:09:00Z"/>
          <w:b w:val="0"/>
          <w:bCs/>
          <w:rPrChange w:id="476" w:author="Dawson, Edward G Jr CIV USARMY HQDA ASA ALT (USA)" w:date="2022-08-23T16:31:00Z">
            <w:rPr>
              <w:ins w:id="477" w:author="Jordan, Amanda C CIV USARMY HQDA ASA ALT (USA)" w:date="2022-05-20T09:09:00Z"/>
            </w:rPr>
          </w:rPrChange>
        </w:rPr>
      </w:pPr>
      <w:bookmarkStart w:id="478" w:name="_Hlk112165627"/>
      <w:ins w:id="479" w:author="Dawson, Edward G Jr CIV USARMY HQDA ASA ALT (USA)" w:date="2022-08-23T16:31:00Z">
        <w:r w:rsidRPr="00CF74CD">
          <w:rPr>
            <w:b w:val="0"/>
            <w:bCs/>
            <w:rPrChange w:id="480" w:author="Dawson, Edward G Jr CIV USARMY HQDA ASA ALT (USA)" w:date="2022-08-23T16:31:00Z">
              <w:rPr/>
            </w:rPrChange>
          </w:rPr>
          <w:t>See AFARS PGI 5145.</w:t>
        </w:r>
      </w:ins>
      <w:ins w:id="481" w:author="Dawson, Edward G Jr CIV USARMY HQDA ASA ALT (USA)" w:date="2022-08-23T16:32:00Z">
        <w:r>
          <w:rPr>
            <w:b w:val="0"/>
            <w:bCs/>
          </w:rPr>
          <w:t>103-74</w:t>
        </w:r>
      </w:ins>
      <w:ins w:id="482" w:author="Dawson, Edward G Jr CIV USARMY HQDA ASA ALT (USA)" w:date="2022-08-23T16:31:00Z">
        <w:r w:rsidRPr="00CF74CD">
          <w:rPr>
            <w:b w:val="0"/>
            <w:bCs/>
            <w:rPrChange w:id="483" w:author="Dawson, Edward G Jr CIV USARMY HQDA ASA ALT (USA)" w:date="2022-08-23T16:31:00Z">
              <w:rPr/>
            </w:rPrChange>
          </w:rPr>
          <w:t xml:space="preserve"> for instructions associated with </w:t>
        </w:r>
      </w:ins>
      <w:ins w:id="484" w:author="Dawson, Edward G Jr CIV USARMY HQDA ASA ALT (USA)" w:date="2022-08-23T16:32:00Z">
        <w:r w:rsidR="000546B9">
          <w:rPr>
            <w:b w:val="0"/>
            <w:bCs/>
          </w:rPr>
          <w:t>documentation of Government</w:t>
        </w:r>
      </w:ins>
      <w:bookmarkEnd w:id="478"/>
      <w:ins w:id="485" w:author="Dawson, Edward G Jr CIV USARMY HQDA ASA ALT (USA)" w:date="2022-08-29T17:54:00Z">
        <w:r w:rsidR="0003107B">
          <w:rPr>
            <w:b w:val="0"/>
            <w:bCs/>
          </w:rPr>
          <w:t xml:space="preserve"> </w:t>
        </w:r>
      </w:ins>
      <w:ins w:id="486" w:author="Dawson, Edward G Jr CIV USARMY HQDA ASA ALT (USA)" w:date="2022-08-23T16:32:00Z">
        <w:r w:rsidR="000546B9">
          <w:rPr>
            <w:b w:val="0"/>
            <w:bCs/>
          </w:rPr>
          <w:t>Property and recurring inventory</w:t>
        </w:r>
      </w:ins>
      <w:ins w:id="487" w:author="Dawson, Edward G Jr CIV USARMY HQDA ASA ALT (USA)" w:date="2022-08-23T16:33:00Z">
        <w:r w:rsidR="000546B9">
          <w:rPr>
            <w:b w:val="0"/>
            <w:bCs/>
          </w:rPr>
          <w:t xml:space="preserve"> reports.</w:t>
        </w:r>
      </w:ins>
    </w:p>
    <w:bookmarkEnd w:id="474"/>
    <w:p w14:paraId="2002E28A" w14:textId="3F734920" w:rsidR="009738F8" w:rsidRPr="002B2945" w:rsidRDefault="009738F8" w:rsidP="009738F8">
      <w:pPr>
        <w:tabs>
          <w:tab w:val="left" w:pos="720"/>
        </w:tabs>
        <w:rPr>
          <w:ins w:id="488" w:author="Jordan, Amanda C CIV USARMY HQDA ASA ALT (USA)" w:date="2022-05-20T09:09:00Z"/>
          <w:rFonts w:ascii="Times New Roman" w:hAnsi="Times New Roman" w:cs="Times New Roman"/>
          <w:b/>
          <w:sz w:val="24"/>
          <w:szCs w:val="24"/>
        </w:rPr>
      </w:pPr>
      <w:ins w:id="489" w:author="Jordan, Amanda C CIV USARMY HQDA ASA ALT (USA)" w:date="2022-05-20T09:09:00Z">
        <w:r w:rsidRPr="002B2945">
          <w:rPr>
            <w:rFonts w:ascii="Times New Roman" w:hAnsi="Times New Roman" w:cs="Times New Roman"/>
            <w:sz w:val="24"/>
            <w:szCs w:val="24"/>
          </w:rPr>
          <w:tab/>
        </w:r>
        <w:del w:id="490" w:author="Dawson, Edward G Jr CIV USARMY HQDA ASA ALT (USA)" w:date="2022-08-03T12:32:00Z">
          <w:r w:rsidRPr="002B2945" w:rsidDel="008D003E">
            <w:rPr>
              <w:rFonts w:ascii="Times New Roman" w:hAnsi="Times New Roman" w:cs="Times New Roman"/>
              <w:sz w:val="24"/>
              <w:szCs w:val="24"/>
            </w:rPr>
            <w:delText>(1)</w:delText>
          </w:r>
          <w:r w:rsidDel="008D003E">
            <w:rPr>
              <w:rFonts w:ascii="Times New Roman" w:hAnsi="Times New Roman" w:cs="Times New Roman"/>
              <w:sz w:val="24"/>
              <w:szCs w:val="24"/>
            </w:rPr>
            <w:delText>(A)</w:delText>
          </w:r>
          <w:r w:rsidRPr="002B2945" w:rsidDel="008D003E">
            <w:rPr>
              <w:rFonts w:ascii="Times New Roman" w:hAnsi="Times New Roman" w:cs="Times New Roman"/>
              <w:sz w:val="24"/>
              <w:szCs w:val="24"/>
            </w:rPr>
            <w:delText xml:space="preserve"> When DCMA is not administering the contract</w:delText>
          </w:r>
        </w:del>
        <w:del w:id="491" w:author="Dawson, Edward G Jr CIV USARMY HQDA ASA ALT (USA)" w:date="2022-06-15T22:39:00Z">
          <w:r w:rsidRPr="002B2945" w:rsidDel="001969AA">
            <w:rPr>
              <w:rFonts w:ascii="Times New Roman" w:hAnsi="Times New Roman" w:cs="Times New Roman"/>
              <w:sz w:val="24"/>
              <w:szCs w:val="24"/>
            </w:rPr>
            <w:delText>,</w:delText>
          </w:r>
        </w:del>
        <w:del w:id="492" w:author="Dawson, Edward G Jr CIV USARMY HQDA ASA ALT (USA)" w:date="2022-08-03T12:32:00Z">
          <w:r w:rsidRPr="002B2945" w:rsidDel="008D003E">
            <w:rPr>
              <w:rFonts w:ascii="Times New Roman" w:hAnsi="Times New Roman" w:cs="Times New Roman"/>
              <w:sz w:val="24"/>
              <w:szCs w:val="24"/>
            </w:rPr>
            <w:delText xml:space="preserve"> </w:delText>
          </w:r>
        </w:del>
        <w:del w:id="493" w:author="Dawson, Edward G Jr CIV USARMY HQDA ASA ALT (USA)" w:date="2022-06-15T22:39:00Z">
          <w:r w:rsidRPr="002B2945" w:rsidDel="001969AA">
            <w:rPr>
              <w:rFonts w:ascii="Times New Roman" w:hAnsi="Times New Roman" w:cs="Times New Roman"/>
              <w:sz w:val="24"/>
              <w:szCs w:val="24"/>
            </w:rPr>
            <w:delText>t</w:delText>
          </w:r>
        </w:del>
        <w:del w:id="494" w:author="Dawson, Edward G Jr CIV USARMY HQDA ASA ALT (USA)" w:date="2022-08-03T12:32:00Z">
          <w:r w:rsidRPr="002B2945" w:rsidDel="008D003E">
            <w:rPr>
              <w:rFonts w:ascii="Times New Roman" w:hAnsi="Times New Roman" w:cs="Times New Roman"/>
              <w:sz w:val="24"/>
              <w:szCs w:val="24"/>
            </w:rPr>
            <w:delText xml:space="preserve">he </w:delText>
          </w:r>
          <w:r w:rsidDel="008D003E">
            <w:rPr>
              <w:rFonts w:ascii="Times New Roman" w:hAnsi="Times New Roman" w:cs="Times New Roman"/>
              <w:sz w:val="24"/>
              <w:szCs w:val="24"/>
            </w:rPr>
            <w:delText>c</w:delText>
          </w:r>
          <w:r w:rsidRPr="002B2945" w:rsidDel="008D003E">
            <w:rPr>
              <w:rFonts w:ascii="Times New Roman" w:hAnsi="Times New Roman" w:cs="Times New Roman"/>
              <w:sz w:val="24"/>
              <w:szCs w:val="24"/>
            </w:rPr>
            <w:delText xml:space="preserve">ontracting </w:delText>
          </w:r>
          <w:r w:rsidDel="008D003E">
            <w:rPr>
              <w:rFonts w:ascii="Times New Roman" w:hAnsi="Times New Roman" w:cs="Times New Roman"/>
              <w:sz w:val="24"/>
              <w:szCs w:val="24"/>
            </w:rPr>
            <w:delText>o</w:delText>
          </w:r>
          <w:r w:rsidRPr="002B2945" w:rsidDel="008D003E">
            <w:rPr>
              <w:rFonts w:ascii="Times New Roman" w:hAnsi="Times New Roman" w:cs="Times New Roman"/>
              <w:sz w:val="24"/>
              <w:szCs w:val="24"/>
            </w:rPr>
            <w:delText xml:space="preserve">fficer shall </w:delText>
          </w:r>
        </w:del>
        <w:del w:id="495" w:author="Dawson, Edward G Jr CIV USARMY HQDA ASA ALT (USA)" w:date="2022-08-02T18:12:00Z">
          <w:r w:rsidRPr="002B2945" w:rsidDel="006F7C15">
            <w:rPr>
              <w:rFonts w:ascii="Times New Roman" w:hAnsi="Times New Roman" w:cs="Times New Roman"/>
              <w:sz w:val="24"/>
              <w:szCs w:val="24"/>
            </w:rPr>
            <w:delText xml:space="preserve">promptly </w:delText>
          </w:r>
        </w:del>
        <w:del w:id="496" w:author="Dawson, Edward G Jr CIV USARMY HQDA ASA ALT (USA)" w:date="2022-08-03T12:32:00Z">
          <w:r w:rsidRPr="002B2945" w:rsidDel="008D003E">
            <w:rPr>
              <w:rFonts w:ascii="Times New Roman" w:hAnsi="Times New Roman" w:cs="Times New Roman"/>
              <w:sz w:val="24"/>
              <w:szCs w:val="24"/>
            </w:rPr>
            <w:delText>complete contract modifications to execute transfers of Government property between existing contracts to ensure the property is full</w:delText>
          </w:r>
          <w:r w:rsidDel="008D003E">
            <w:rPr>
              <w:rFonts w:ascii="Times New Roman" w:hAnsi="Times New Roman" w:cs="Times New Roman"/>
              <w:sz w:val="24"/>
              <w:szCs w:val="24"/>
            </w:rPr>
            <w:delText>y</w:delText>
          </w:r>
          <w:r w:rsidRPr="002B2945" w:rsidDel="008D003E">
            <w:rPr>
              <w:rFonts w:ascii="Times New Roman" w:hAnsi="Times New Roman" w:cs="Times New Roman"/>
              <w:sz w:val="24"/>
              <w:szCs w:val="24"/>
            </w:rPr>
            <w:delText xml:space="preserve"> accountable and complies with the requirements set forth in DFARS PGI 245.10</w:delText>
          </w:r>
          <w:r w:rsidDel="008D003E">
            <w:rPr>
              <w:rFonts w:ascii="Times New Roman" w:hAnsi="Times New Roman" w:cs="Times New Roman"/>
              <w:sz w:val="24"/>
              <w:szCs w:val="24"/>
            </w:rPr>
            <w:delText>3</w:delText>
          </w:r>
          <w:r w:rsidRPr="002B2945" w:rsidDel="008D003E">
            <w:rPr>
              <w:rFonts w:ascii="Times New Roman" w:hAnsi="Times New Roman" w:cs="Times New Roman"/>
              <w:sz w:val="24"/>
              <w:szCs w:val="24"/>
            </w:rPr>
            <w:delText>-7</w:delText>
          </w:r>
          <w:r w:rsidDel="008D003E">
            <w:rPr>
              <w:rFonts w:ascii="Times New Roman" w:hAnsi="Times New Roman" w:cs="Times New Roman"/>
              <w:sz w:val="24"/>
              <w:szCs w:val="24"/>
            </w:rPr>
            <w:delText>2</w:delText>
          </w:r>
          <w:r w:rsidRPr="002B2945" w:rsidDel="008D003E">
            <w:rPr>
              <w:rFonts w:ascii="Times New Roman" w:hAnsi="Times New Roman" w:cs="Times New Roman"/>
              <w:sz w:val="24"/>
              <w:szCs w:val="24"/>
            </w:rPr>
            <w:delText>.</w:delText>
          </w:r>
        </w:del>
        <w:r w:rsidRPr="002B2945">
          <w:rPr>
            <w:rFonts w:ascii="Times New Roman" w:hAnsi="Times New Roman" w:cs="Times New Roman"/>
            <w:sz w:val="24"/>
            <w:szCs w:val="24"/>
          </w:rPr>
          <w:t xml:space="preserve"> </w:t>
        </w:r>
      </w:ins>
    </w:p>
    <w:p w14:paraId="29B98DAB" w14:textId="677D3D74" w:rsidR="009738F8" w:rsidRPr="002B2945" w:rsidDel="007F796E" w:rsidRDefault="009738F8" w:rsidP="009738F8">
      <w:pPr>
        <w:ind w:firstLine="720"/>
        <w:rPr>
          <w:ins w:id="497" w:author="Jordan, Amanda C CIV USARMY HQDA ASA ALT (USA)" w:date="2022-05-20T09:09:00Z"/>
          <w:del w:id="498" w:author="Dawson, Edward G Jr CIV USARMY HQDA ASA ALT (USA)" w:date="2022-08-03T12:33:00Z"/>
          <w:rFonts w:ascii="Times New Roman" w:hAnsi="Times New Roman" w:cs="Times New Roman"/>
          <w:b/>
          <w:sz w:val="24"/>
          <w:szCs w:val="24"/>
        </w:rPr>
      </w:pPr>
      <w:ins w:id="499" w:author="Jordan, Amanda C CIV USARMY HQDA ASA ALT (USA)" w:date="2022-05-20T09:09:00Z">
        <w:del w:id="500" w:author="Dawson, Edward G Jr CIV USARMY HQDA ASA ALT (USA)" w:date="2022-08-03T12:33:00Z">
          <w:r w:rsidRPr="002B2945" w:rsidDel="007F796E">
            <w:rPr>
              <w:rFonts w:ascii="Times New Roman" w:hAnsi="Times New Roman" w:cs="Times New Roman"/>
              <w:sz w:val="24"/>
              <w:szCs w:val="24"/>
            </w:rPr>
            <w:delText>(2)(A) Include the appropriate GFP attachments prepared in the Procurement Integrated Enterprise Environment (PIEE) GFP Module</w:delText>
          </w:r>
          <w:r w:rsidDel="007F796E">
            <w:rPr>
              <w:rFonts w:ascii="Times New Roman" w:hAnsi="Times New Roman" w:cs="Times New Roman"/>
              <w:sz w:val="24"/>
              <w:szCs w:val="24"/>
            </w:rPr>
            <w:delText>,</w:delText>
          </w:r>
          <w:r w:rsidRPr="002B2945" w:rsidDel="007F796E">
            <w:rPr>
              <w:rFonts w:ascii="Times New Roman" w:hAnsi="Times New Roman" w:cs="Times New Roman"/>
              <w:sz w:val="24"/>
              <w:szCs w:val="24"/>
            </w:rPr>
            <w:delText xml:space="preserve"> as required by DFARS PGI 245.103-72, in the solicitation to ensure offerors accurately price their proposals.  </w:delText>
          </w:r>
        </w:del>
      </w:ins>
      <w:ins w:id="501" w:author="Holland, George A CIV" w:date="2022-06-08T09:52:00Z">
        <w:del w:id="502" w:author="Dawson, Edward G Jr CIV USARMY HQDA ASA ALT (USA)" w:date="2022-08-03T12:33:00Z">
          <w:r w:rsidR="00187375" w:rsidDel="007F796E">
            <w:rPr>
              <w:rFonts w:ascii="Times New Roman" w:hAnsi="Times New Roman" w:cs="Times New Roman"/>
              <w:sz w:val="24"/>
              <w:szCs w:val="24"/>
            </w:rPr>
            <w:delText xml:space="preserve">See </w:delText>
          </w:r>
          <w:r w:rsidR="00187375" w:rsidRPr="002B2945" w:rsidDel="007F796E">
            <w:delText>5145.103-7</w:delText>
          </w:r>
          <w:r w:rsidR="00187375" w:rsidDel="007F796E">
            <w:delText>2</w:delText>
          </w:r>
          <w:r w:rsidR="00187375" w:rsidRPr="002B2945" w:rsidDel="007F796E">
            <w:delText xml:space="preserve"> </w:delText>
          </w:r>
          <w:r w:rsidR="00187375" w:rsidRPr="00C078B1" w:rsidDel="007F796E">
            <w:delText>Government-furnished property attachments to solicitations and awards.</w:delText>
          </w:r>
        </w:del>
      </w:ins>
      <w:ins w:id="503" w:author="Holland, George A CIV" w:date="2022-06-13T08:18:00Z">
        <w:del w:id="504" w:author="Dawson, Edward G Jr CIV USARMY HQDA ASA ALT (USA)" w:date="2022-08-03T12:33:00Z">
          <w:r w:rsidR="00026558" w:rsidDel="007F796E">
            <w:delText xml:space="preserve"> </w:delText>
          </w:r>
        </w:del>
      </w:ins>
    </w:p>
    <w:p w14:paraId="4E7CA22D" w14:textId="7A1F8EE4" w:rsidR="009738F8" w:rsidRPr="002B2945" w:rsidDel="001670FD" w:rsidRDefault="009738F8" w:rsidP="009738F8">
      <w:pPr>
        <w:ind w:firstLine="720"/>
        <w:rPr>
          <w:ins w:id="505" w:author="Jordan, Amanda C CIV USARMY HQDA ASA ALT (USA)" w:date="2022-05-20T09:09:00Z"/>
          <w:del w:id="506" w:author="Dawson, Edward G Jr CIV USARMY HQDA ASA ALT (USA)" w:date="2022-08-23T16:09:00Z"/>
          <w:rFonts w:ascii="Times New Roman" w:hAnsi="Times New Roman" w:cs="Times New Roman"/>
          <w:b/>
          <w:sz w:val="24"/>
          <w:szCs w:val="24"/>
        </w:rPr>
      </w:pPr>
      <w:ins w:id="507" w:author="Jordan, Amanda C CIV USARMY HQDA ASA ALT (USA)" w:date="2022-05-20T09:09:00Z">
        <w:del w:id="508" w:author="Dawson, Edward G Jr CIV USARMY HQDA ASA ALT (USA)" w:date="2022-08-23T16:09:00Z">
          <w:r w:rsidRPr="002B2945" w:rsidDel="001670FD">
            <w:rPr>
              <w:rFonts w:ascii="Times New Roman" w:hAnsi="Times New Roman" w:cs="Times New Roman"/>
              <w:sz w:val="24"/>
              <w:szCs w:val="24"/>
            </w:rPr>
            <w:delText>(2)(</w:delText>
          </w:r>
        </w:del>
        <w:del w:id="509" w:author="Dawson, Edward G Jr CIV USARMY HQDA ASA ALT (USA)" w:date="2022-08-11T17:50:00Z">
          <w:r w:rsidRPr="002B2945" w:rsidDel="0048185D">
            <w:rPr>
              <w:rFonts w:ascii="Times New Roman" w:hAnsi="Times New Roman" w:cs="Times New Roman"/>
              <w:sz w:val="24"/>
              <w:szCs w:val="24"/>
            </w:rPr>
            <w:delText>B</w:delText>
          </w:r>
        </w:del>
        <w:del w:id="510" w:author="Dawson, Edward G Jr CIV USARMY HQDA ASA ALT (USA)" w:date="2022-08-23T16:09:00Z">
          <w:r w:rsidRPr="002B2945" w:rsidDel="001670FD">
            <w:rPr>
              <w:rFonts w:ascii="Times New Roman" w:hAnsi="Times New Roman" w:cs="Times New Roman"/>
              <w:sz w:val="24"/>
              <w:szCs w:val="24"/>
            </w:rPr>
            <w:delText xml:space="preserve">) If an offeror proposes use of </w:delText>
          </w:r>
          <w:r w:rsidDel="001670FD">
            <w:rPr>
              <w:rFonts w:ascii="Times New Roman" w:hAnsi="Times New Roman" w:cs="Times New Roman"/>
              <w:sz w:val="24"/>
              <w:szCs w:val="24"/>
            </w:rPr>
            <w:delText>G</w:delText>
          </w:r>
          <w:r w:rsidRPr="002B2945" w:rsidDel="001670FD">
            <w:rPr>
              <w:rFonts w:ascii="Times New Roman" w:hAnsi="Times New Roman" w:cs="Times New Roman"/>
              <w:sz w:val="24"/>
              <w:szCs w:val="24"/>
            </w:rPr>
            <w:delText xml:space="preserve">overnment property not anticipated at time of solicitation, contracting officers shall ensure that the final contract award contains the appropriate GFP attachments, prepared in the Procurement Integrated PIEE GFP Module as required by DFARS PGI 245.103-72, and included in </w:delText>
          </w:r>
        </w:del>
        <w:del w:id="511" w:author="Dawson, Edward G Jr CIV USARMY HQDA ASA ALT (USA)" w:date="2022-06-15T15:08:00Z">
          <w:r w:rsidRPr="002B2945" w:rsidDel="001757B0">
            <w:rPr>
              <w:rFonts w:ascii="Times New Roman" w:hAnsi="Times New Roman" w:cs="Times New Roman"/>
              <w:sz w:val="24"/>
              <w:szCs w:val="24"/>
            </w:rPr>
            <w:delText>S</w:delText>
          </w:r>
        </w:del>
        <w:del w:id="512" w:author="Dawson, Edward G Jr CIV USARMY HQDA ASA ALT (USA)" w:date="2022-08-23T16:09:00Z">
          <w:r w:rsidRPr="002B2945" w:rsidDel="001670FD">
            <w:rPr>
              <w:rFonts w:ascii="Times New Roman" w:hAnsi="Times New Roman" w:cs="Times New Roman"/>
              <w:sz w:val="24"/>
              <w:szCs w:val="24"/>
            </w:rPr>
            <w:delText xml:space="preserve">ection </w:delText>
          </w:r>
        </w:del>
        <w:del w:id="513" w:author="Dawson, Edward G Jr CIV USARMY HQDA ASA ALT (USA)" w:date="2022-06-15T15:08:00Z">
          <w:r w:rsidRPr="002B2945" w:rsidDel="001757B0">
            <w:rPr>
              <w:rFonts w:ascii="Times New Roman" w:hAnsi="Times New Roman" w:cs="Times New Roman"/>
              <w:sz w:val="24"/>
              <w:szCs w:val="24"/>
            </w:rPr>
            <w:delText>J</w:delText>
          </w:r>
          <w:r w:rsidDel="001757B0">
            <w:rPr>
              <w:rFonts w:ascii="Times New Roman" w:hAnsi="Times New Roman" w:cs="Times New Roman"/>
              <w:sz w:val="24"/>
              <w:szCs w:val="24"/>
            </w:rPr>
            <w:delText xml:space="preserve"> </w:delText>
          </w:r>
        </w:del>
        <w:del w:id="514" w:author="Dawson, Edward G Jr CIV USARMY HQDA ASA ALT (USA)" w:date="2022-08-23T16:09:00Z">
          <w:r w:rsidDel="001670FD">
            <w:rPr>
              <w:rFonts w:ascii="Times New Roman" w:hAnsi="Times New Roman" w:cs="Times New Roman"/>
              <w:sz w:val="24"/>
              <w:szCs w:val="24"/>
            </w:rPr>
            <w:delText>of the contract</w:delText>
          </w:r>
          <w:r w:rsidRPr="002B2945" w:rsidDel="001670FD">
            <w:rPr>
              <w:rFonts w:ascii="Times New Roman" w:hAnsi="Times New Roman" w:cs="Times New Roman"/>
              <w:sz w:val="24"/>
              <w:szCs w:val="24"/>
            </w:rPr>
            <w:delText xml:space="preserve">. </w:delText>
          </w:r>
        </w:del>
      </w:ins>
    </w:p>
    <w:p w14:paraId="1E667603" w14:textId="635E7482" w:rsidR="009738F8" w:rsidRPr="002B2945" w:rsidDel="00C569EF" w:rsidRDefault="009738F8" w:rsidP="009738F8">
      <w:pPr>
        <w:ind w:firstLine="720"/>
        <w:rPr>
          <w:ins w:id="515" w:author="Jordan, Amanda C CIV USARMY HQDA ASA ALT (USA)" w:date="2022-05-20T09:09:00Z"/>
          <w:del w:id="516" w:author="Dawson, Edward G Jr CIV USARMY HQDA ASA ALT (USA)" w:date="2022-08-11T18:16:00Z"/>
          <w:rFonts w:ascii="Times New Roman" w:hAnsi="Times New Roman" w:cs="Times New Roman"/>
          <w:b/>
          <w:sz w:val="24"/>
          <w:szCs w:val="24"/>
        </w:rPr>
      </w:pPr>
      <w:bookmarkStart w:id="517" w:name="_Hlk111133602"/>
      <w:ins w:id="518" w:author="Jordan, Amanda C CIV USARMY HQDA ASA ALT (USA)" w:date="2022-05-20T09:09:00Z">
        <w:del w:id="519" w:author="Dawson, Edward G Jr CIV USARMY HQDA ASA ALT (USA)" w:date="2022-08-11T18:16:00Z">
          <w:r w:rsidRPr="002B2945" w:rsidDel="00C569EF">
            <w:rPr>
              <w:rFonts w:ascii="Times New Roman" w:hAnsi="Times New Roman" w:cs="Times New Roman"/>
              <w:sz w:val="24"/>
              <w:szCs w:val="24"/>
            </w:rPr>
            <w:delText>(3</w:delText>
          </w:r>
        </w:del>
      </w:ins>
      <w:ins w:id="520" w:author="Holland, George A CIV" w:date="2022-06-08T09:51:00Z">
        <w:del w:id="521" w:author="Dawson, Edward G Jr CIV USARMY HQDA ASA ALT (USA)" w:date="2022-08-11T18:16:00Z">
          <w:r w:rsidR="00187375" w:rsidDel="00C569EF">
            <w:rPr>
              <w:rFonts w:ascii="Times New Roman" w:hAnsi="Times New Roman" w:cs="Times New Roman"/>
              <w:sz w:val="24"/>
              <w:szCs w:val="24"/>
            </w:rPr>
            <w:delText>2</w:delText>
          </w:r>
        </w:del>
      </w:ins>
      <w:ins w:id="522" w:author="Jordan, Amanda C CIV USARMY HQDA ASA ALT (USA)" w:date="2022-05-20T09:09:00Z">
        <w:del w:id="523" w:author="Dawson, Edward G Jr CIV USARMY HQDA ASA ALT (USA)" w:date="2022-08-11T18:16:00Z">
          <w:r w:rsidRPr="002B2945" w:rsidDel="00C569EF">
            <w:rPr>
              <w:rFonts w:ascii="Times New Roman" w:hAnsi="Times New Roman" w:cs="Times New Roman"/>
              <w:sz w:val="24"/>
              <w:szCs w:val="24"/>
            </w:rPr>
            <w:delText>)(A</w:delText>
          </w:r>
        </w:del>
      </w:ins>
      <w:ins w:id="524" w:author="Holland, George A CIV" w:date="2022-06-08T09:51:00Z">
        <w:del w:id="525" w:author="Dawson, Edward G Jr CIV USARMY HQDA ASA ALT (USA)" w:date="2022-08-11T18:16:00Z">
          <w:r w:rsidR="00187375" w:rsidDel="00C569EF">
            <w:rPr>
              <w:rFonts w:ascii="Times New Roman" w:hAnsi="Times New Roman" w:cs="Times New Roman"/>
              <w:sz w:val="24"/>
              <w:szCs w:val="24"/>
            </w:rPr>
            <w:delText>C</w:delText>
          </w:r>
        </w:del>
      </w:ins>
      <w:ins w:id="526" w:author="Jordan, Amanda C CIV USARMY HQDA ASA ALT (USA)" w:date="2022-05-20T09:09:00Z">
        <w:del w:id="527" w:author="Dawson, Edward G Jr CIV USARMY HQDA ASA ALT (USA)" w:date="2022-08-11T18:16:00Z">
          <w:r w:rsidRPr="002B2945" w:rsidDel="00C569EF">
            <w:rPr>
              <w:rFonts w:ascii="Times New Roman" w:hAnsi="Times New Roman" w:cs="Times New Roman"/>
              <w:sz w:val="24"/>
              <w:szCs w:val="24"/>
            </w:rPr>
            <w:delText xml:space="preserve">) If a contractor requests </w:delText>
          </w:r>
          <w:r w:rsidDel="00C569EF">
            <w:rPr>
              <w:rFonts w:ascii="Times New Roman" w:hAnsi="Times New Roman" w:cs="Times New Roman"/>
              <w:sz w:val="24"/>
              <w:szCs w:val="24"/>
            </w:rPr>
            <w:delText xml:space="preserve">additional </w:delText>
          </w:r>
          <w:r w:rsidRPr="002B2945" w:rsidDel="00C569EF">
            <w:rPr>
              <w:rFonts w:ascii="Times New Roman" w:hAnsi="Times New Roman" w:cs="Times New Roman"/>
              <w:sz w:val="24"/>
              <w:szCs w:val="24"/>
            </w:rPr>
            <w:delText xml:space="preserve">GFP after contract award, and the government did not anticipate providing </w:delText>
          </w:r>
        </w:del>
        <w:del w:id="528" w:author="Dawson, Edward G Jr CIV USARMY HQDA ASA ALT (USA)" w:date="2022-08-02T19:01:00Z">
          <w:r w:rsidRPr="002004A0" w:rsidDel="005C4203">
            <w:rPr>
              <w:rFonts w:ascii="Times New Roman" w:hAnsi="Times New Roman" w:cs="Times New Roman"/>
              <w:sz w:val="24"/>
              <w:szCs w:val="24"/>
              <w:highlight w:val="yellow"/>
              <w:rPrChange w:id="529" w:author="Holland, George A CIV" w:date="2022-06-07T15:38:00Z">
                <w:rPr>
                  <w:rFonts w:ascii="Times New Roman" w:hAnsi="Times New Roman" w:cs="Times New Roman"/>
                  <w:sz w:val="24"/>
                  <w:szCs w:val="24"/>
                </w:rPr>
              </w:rPrChange>
            </w:rPr>
            <w:delText>such</w:delText>
          </w:r>
          <w:r w:rsidRPr="002B2945" w:rsidDel="005C4203">
            <w:rPr>
              <w:rFonts w:ascii="Times New Roman" w:hAnsi="Times New Roman" w:cs="Times New Roman"/>
              <w:sz w:val="24"/>
              <w:szCs w:val="24"/>
            </w:rPr>
            <w:delText xml:space="preserve"> </w:delText>
          </w:r>
        </w:del>
        <w:del w:id="530" w:author="Dawson, Edward G Jr CIV USARMY HQDA ASA ALT (USA)" w:date="2022-08-11T18:16:00Z">
          <w:r w:rsidRPr="002B2945" w:rsidDel="00C569EF">
            <w:rPr>
              <w:rFonts w:ascii="Times New Roman" w:hAnsi="Times New Roman" w:cs="Times New Roman"/>
              <w:sz w:val="24"/>
              <w:szCs w:val="24"/>
            </w:rPr>
            <w:delText xml:space="preserve">GFP prior to award, the </w:delText>
          </w:r>
          <w:r w:rsidDel="00C569EF">
            <w:rPr>
              <w:rFonts w:ascii="Times New Roman" w:hAnsi="Times New Roman" w:cs="Times New Roman"/>
              <w:sz w:val="24"/>
              <w:szCs w:val="24"/>
            </w:rPr>
            <w:delText>R</w:delText>
          </w:r>
          <w:r w:rsidRPr="002B2945" w:rsidDel="00C569EF">
            <w:rPr>
              <w:rFonts w:ascii="Times New Roman" w:hAnsi="Times New Roman" w:cs="Times New Roman"/>
              <w:sz w:val="24"/>
              <w:szCs w:val="24"/>
            </w:rPr>
            <w:delText xml:space="preserve">equiring </w:delText>
          </w:r>
          <w:r w:rsidDel="00C569EF">
            <w:rPr>
              <w:rFonts w:ascii="Times New Roman" w:hAnsi="Times New Roman" w:cs="Times New Roman"/>
              <w:sz w:val="24"/>
              <w:szCs w:val="24"/>
            </w:rPr>
            <w:delText>A</w:delText>
          </w:r>
          <w:r w:rsidRPr="002B2945" w:rsidDel="00C569EF">
            <w:rPr>
              <w:rFonts w:ascii="Times New Roman" w:hAnsi="Times New Roman" w:cs="Times New Roman"/>
              <w:sz w:val="24"/>
              <w:szCs w:val="24"/>
            </w:rPr>
            <w:delText>ctivity must determin</w:delText>
          </w:r>
        </w:del>
        <w:del w:id="531" w:author="Dawson, Edward G Jr CIV USARMY HQDA ASA ALT (USA)" w:date="2022-08-02T18:38:00Z">
          <w:r w:rsidRPr="002B2945" w:rsidDel="00E27CB3">
            <w:rPr>
              <w:rFonts w:ascii="Times New Roman" w:hAnsi="Times New Roman" w:cs="Times New Roman"/>
              <w:sz w:val="24"/>
              <w:szCs w:val="24"/>
            </w:rPr>
            <w:delText>e</w:delText>
          </w:r>
        </w:del>
        <w:del w:id="532" w:author="Dawson, Edward G Jr CIV USARMY HQDA ASA ALT (USA)" w:date="2022-08-11T18:16:00Z">
          <w:r w:rsidRPr="002B2945" w:rsidDel="00C569EF">
            <w:rPr>
              <w:rFonts w:ascii="Times New Roman" w:hAnsi="Times New Roman" w:cs="Times New Roman"/>
              <w:sz w:val="24"/>
              <w:szCs w:val="24"/>
            </w:rPr>
            <w:delText xml:space="preserve"> </w:delText>
          </w:r>
        </w:del>
      </w:ins>
      <w:ins w:id="533" w:author="Colleen" w:date="2022-08-01T16:35:00Z">
        <w:del w:id="534" w:author="Dawson, Edward G Jr CIV USARMY HQDA ASA ALT (USA)" w:date="2022-08-02T18:39:00Z">
          <w:r w:rsidR="00666081" w:rsidDel="00E27CB3">
            <w:rPr>
              <w:rFonts w:ascii="Times New Roman" w:hAnsi="Times New Roman" w:cs="Times New Roman"/>
              <w:sz w:val="24"/>
              <w:szCs w:val="24"/>
            </w:rPr>
            <w:delText xml:space="preserve">[in writing? IAW?] </w:delText>
          </w:r>
        </w:del>
      </w:ins>
      <w:ins w:id="535" w:author="Jordan, Amanda C CIV USARMY HQDA ASA ALT (USA)" w:date="2022-05-20T09:09:00Z">
        <w:del w:id="536" w:author="Dawson, Edward G Jr CIV USARMY HQDA ASA ALT (USA)" w:date="2022-08-02T18:39:00Z">
          <w:r w:rsidRPr="002B2945" w:rsidDel="00E27CB3">
            <w:rPr>
              <w:rFonts w:ascii="Times New Roman" w:hAnsi="Times New Roman" w:cs="Times New Roman"/>
              <w:sz w:val="24"/>
              <w:szCs w:val="24"/>
            </w:rPr>
            <w:delText xml:space="preserve">if furnishing the property </w:delText>
          </w:r>
        </w:del>
        <w:del w:id="537" w:author="Dawson, Edward G Jr CIV USARMY HQDA ASA ALT (USA)" w:date="2022-08-11T18:16:00Z">
          <w:r w:rsidRPr="002B2945" w:rsidDel="00C569EF">
            <w:rPr>
              <w:rFonts w:ascii="Times New Roman" w:hAnsi="Times New Roman" w:cs="Times New Roman"/>
              <w:sz w:val="24"/>
              <w:szCs w:val="24"/>
            </w:rPr>
            <w:delText xml:space="preserve">meets the standard at FAR 45.102.  If a positive determination is made, the contracting officer must document the contract file with the new </w:delText>
          </w:r>
        </w:del>
        <w:del w:id="538" w:author="Dawson, Edward G Jr CIV USARMY HQDA ASA ALT (USA)" w:date="2022-08-02T18:39:00Z">
          <w:r w:rsidRPr="002B2945" w:rsidDel="00E27CB3">
            <w:rPr>
              <w:rFonts w:ascii="Times New Roman" w:hAnsi="Times New Roman" w:cs="Times New Roman"/>
              <w:sz w:val="24"/>
              <w:szCs w:val="24"/>
            </w:rPr>
            <w:delText>justification</w:delText>
          </w:r>
        </w:del>
      </w:ins>
      <w:ins w:id="539" w:author="Colleen" w:date="2022-08-01T16:35:00Z">
        <w:del w:id="540" w:author="Dawson, Edward G Jr CIV USARMY HQDA ASA ALT (USA)" w:date="2022-08-02T18:39:00Z">
          <w:r w:rsidR="00666081" w:rsidDel="00E27CB3">
            <w:rPr>
              <w:rFonts w:ascii="Times New Roman" w:hAnsi="Times New Roman" w:cs="Times New Roman"/>
              <w:sz w:val="24"/>
              <w:szCs w:val="24"/>
            </w:rPr>
            <w:delText xml:space="preserve"> [who creates this justification?]</w:delText>
          </w:r>
        </w:del>
      </w:ins>
      <w:ins w:id="541" w:author="Jordan, Amanda C CIV USARMY HQDA ASA ALT (USA)" w:date="2022-05-20T09:09:00Z">
        <w:del w:id="542" w:author="Dawson, Edward G Jr CIV USARMY HQDA ASA ALT (USA)" w:date="2022-08-03T13:58:00Z">
          <w:r w:rsidRPr="002B2945" w:rsidDel="00C70F18">
            <w:rPr>
              <w:rFonts w:ascii="Times New Roman" w:hAnsi="Times New Roman" w:cs="Times New Roman"/>
              <w:sz w:val="24"/>
              <w:szCs w:val="24"/>
            </w:rPr>
            <w:delText>,</w:delText>
          </w:r>
        </w:del>
        <w:del w:id="543" w:author="Dawson, Edward G Jr CIV USARMY HQDA ASA ALT (USA)" w:date="2022-08-11T18:16:00Z">
          <w:r w:rsidRPr="002B2945" w:rsidDel="00C569EF">
            <w:rPr>
              <w:rFonts w:ascii="Times New Roman" w:hAnsi="Times New Roman" w:cs="Times New Roman"/>
              <w:sz w:val="24"/>
              <w:szCs w:val="24"/>
            </w:rPr>
            <w:delText xml:space="preserve"> and negotiate with the contractor for appropriate </w:delText>
          </w:r>
          <w:r w:rsidDel="00C569EF">
            <w:rPr>
              <w:rFonts w:ascii="Times New Roman" w:hAnsi="Times New Roman" w:cs="Times New Roman"/>
              <w:sz w:val="24"/>
              <w:szCs w:val="24"/>
            </w:rPr>
            <w:delText>consideration</w:delText>
          </w:r>
          <w:r w:rsidRPr="002B2945" w:rsidDel="00C569EF">
            <w:rPr>
              <w:rFonts w:ascii="Times New Roman" w:hAnsi="Times New Roman" w:cs="Times New Roman"/>
              <w:sz w:val="24"/>
              <w:szCs w:val="24"/>
            </w:rPr>
            <w:delText xml:space="preserve">.  The contracting officer must </w:delText>
          </w:r>
        </w:del>
        <w:del w:id="544" w:author="Dawson, Edward G Jr CIV USARMY HQDA ASA ALT (USA)" w:date="2022-08-02T18:12:00Z">
          <w:r w:rsidRPr="002B2945" w:rsidDel="006F7C15">
            <w:rPr>
              <w:rFonts w:ascii="Times New Roman" w:hAnsi="Times New Roman" w:cs="Times New Roman"/>
              <w:sz w:val="24"/>
              <w:szCs w:val="24"/>
            </w:rPr>
            <w:delText xml:space="preserve">promptly </w:delText>
          </w:r>
        </w:del>
        <w:del w:id="545" w:author="Dawson, Edward G Jr CIV USARMY HQDA ASA ALT (USA)" w:date="2022-08-11T18:16:00Z">
          <w:r w:rsidRPr="002B2945" w:rsidDel="00C569EF">
            <w:rPr>
              <w:rFonts w:ascii="Times New Roman" w:hAnsi="Times New Roman" w:cs="Times New Roman"/>
              <w:sz w:val="24"/>
              <w:szCs w:val="24"/>
            </w:rPr>
            <w:delText xml:space="preserve">issue a bilateral contract modification to add the </w:delText>
          </w:r>
          <w:r w:rsidDel="00C569EF">
            <w:rPr>
              <w:rFonts w:ascii="Times New Roman" w:hAnsi="Times New Roman" w:cs="Times New Roman"/>
              <w:sz w:val="24"/>
              <w:szCs w:val="24"/>
            </w:rPr>
            <w:delText xml:space="preserve">appropriate </w:delText>
          </w:r>
          <w:r w:rsidRPr="002B2945" w:rsidDel="00C569EF">
            <w:rPr>
              <w:rFonts w:ascii="Times New Roman" w:hAnsi="Times New Roman" w:cs="Times New Roman"/>
              <w:sz w:val="24"/>
              <w:szCs w:val="24"/>
            </w:rPr>
            <w:delText>FAR and DFARS clauses</w:delText>
          </w:r>
          <w:r w:rsidDel="00C569EF">
            <w:rPr>
              <w:rFonts w:ascii="Times New Roman" w:hAnsi="Times New Roman" w:cs="Times New Roman"/>
              <w:sz w:val="24"/>
              <w:szCs w:val="24"/>
            </w:rPr>
            <w:delText xml:space="preserve">, </w:delText>
          </w:r>
        </w:del>
        <w:del w:id="546" w:author="Dawson, Edward G Jr CIV USARMY HQDA ASA ALT (USA)" w:date="2022-06-15T22:43:00Z">
          <w:r w:rsidDel="001969AA">
            <w:rPr>
              <w:rFonts w:ascii="Times New Roman" w:hAnsi="Times New Roman" w:cs="Times New Roman"/>
              <w:sz w:val="24"/>
              <w:szCs w:val="24"/>
            </w:rPr>
            <w:delText xml:space="preserve">Justification </w:delText>
          </w:r>
        </w:del>
        <w:del w:id="547" w:author="Dawson, Edward G Jr CIV USARMY HQDA ASA ALT (USA)" w:date="2022-08-11T18:16:00Z">
          <w:r w:rsidDel="00C569EF">
            <w:rPr>
              <w:rFonts w:ascii="Times New Roman" w:hAnsi="Times New Roman" w:cs="Times New Roman"/>
              <w:sz w:val="24"/>
              <w:szCs w:val="24"/>
            </w:rPr>
            <w:delText>to Provide Government Property</w:delText>
          </w:r>
        </w:del>
        <w:del w:id="548" w:author="Dawson, Edward G Jr CIV USARMY HQDA ASA ALT (USA)" w:date="2022-06-15T22:44:00Z">
          <w:r w:rsidDel="001969AA">
            <w:rPr>
              <w:rFonts w:ascii="Times New Roman" w:hAnsi="Times New Roman" w:cs="Times New Roman"/>
              <w:sz w:val="24"/>
              <w:szCs w:val="24"/>
            </w:rPr>
            <w:delText xml:space="preserve"> </w:delText>
          </w:r>
        </w:del>
      </w:ins>
      <w:ins w:id="549" w:author="Colleen" w:date="2022-08-01T16:36:00Z">
        <w:del w:id="550" w:author="Dawson, Edward G Jr CIV USARMY HQDA ASA ALT (USA)" w:date="2022-08-02T18:40:00Z">
          <w:r w:rsidR="00666081" w:rsidDel="00E27CB3">
            <w:rPr>
              <w:rFonts w:ascii="Times New Roman" w:hAnsi="Times New Roman" w:cs="Times New Roman"/>
              <w:sz w:val="24"/>
              <w:szCs w:val="24"/>
            </w:rPr>
            <w:delText>[is the KO just including this documentation – or are they creating it</w:delText>
          </w:r>
        </w:del>
      </w:ins>
      <w:ins w:id="551" w:author="Colleen" w:date="2022-08-01T16:37:00Z">
        <w:del w:id="552" w:author="Dawson, Edward G Jr CIV USARMY HQDA ASA ALT (USA)" w:date="2022-08-02T18:40:00Z">
          <w:r w:rsidR="00666081" w:rsidDel="00E27CB3">
            <w:rPr>
              <w:rFonts w:ascii="Times New Roman" w:hAnsi="Times New Roman" w:cs="Times New Roman"/>
              <w:sz w:val="24"/>
              <w:szCs w:val="24"/>
            </w:rPr>
            <w:delText>? I think a word may be missing before ‘documentation’?]</w:delText>
          </w:r>
        </w:del>
      </w:ins>
      <w:ins w:id="553" w:author="Jordan, Amanda C CIV USARMY HQDA ASA ALT (USA)" w:date="2022-05-20T09:09:00Z">
        <w:del w:id="554" w:author="Dawson, Edward G Jr CIV USARMY HQDA ASA ALT (USA)" w:date="2022-06-15T22:44:00Z">
          <w:r w:rsidDel="001969AA">
            <w:rPr>
              <w:rFonts w:ascii="Times New Roman" w:hAnsi="Times New Roman" w:cs="Times New Roman"/>
              <w:sz w:val="24"/>
              <w:szCs w:val="24"/>
            </w:rPr>
            <w:delText>Memorandum</w:delText>
          </w:r>
        </w:del>
        <w:del w:id="555" w:author="Dawson, Edward G Jr CIV USARMY HQDA ASA ALT (USA)" w:date="2022-08-11T18:16:00Z">
          <w:r w:rsidDel="00C569EF">
            <w:rPr>
              <w:rFonts w:ascii="Times New Roman" w:hAnsi="Times New Roman" w:cs="Times New Roman"/>
              <w:sz w:val="24"/>
              <w:szCs w:val="24"/>
            </w:rPr>
            <w:delText>,</w:delText>
          </w:r>
          <w:r w:rsidRPr="002B2945" w:rsidDel="00C569EF">
            <w:rPr>
              <w:rFonts w:ascii="Times New Roman" w:hAnsi="Times New Roman" w:cs="Times New Roman"/>
              <w:sz w:val="24"/>
              <w:szCs w:val="24"/>
            </w:rPr>
            <w:delText xml:space="preserve"> and the GFP attachments, prepared in the PIEE GFP Module</w:delText>
          </w:r>
          <w:r w:rsidDel="00C569EF">
            <w:rPr>
              <w:rFonts w:ascii="Times New Roman" w:hAnsi="Times New Roman" w:cs="Times New Roman"/>
              <w:sz w:val="24"/>
              <w:szCs w:val="24"/>
            </w:rPr>
            <w:delText>,</w:delText>
          </w:r>
          <w:r w:rsidRPr="002B2945" w:rsidDel="00C569EF">
            <w:rPr>
              <w:rFonts w:ascii="Times New Roman" w:hAnsi="Times New Roman" w:cs="Times New Roman"/>
              <w:sz w:val="24"/>
              <w:szCs w:val="24"/>
            </w:rPr>
            <w:delText xml:space="preserve"> as required by DFARS PGI 245.103-72, and included in </w:delText>
          </w:r>
        </w:del>
        <w:del w:id="556" w:author="Dawson, Edward G Jr CIV USARMY HQDA ASA ALT (USA)" w:date="2022-06-15T15:10:00Z">
          <w:r w:rsidRPr="002B2945" w:rsidDel="001757B0">
            <w:rPr>
              <w:rFonts w:ascii="Times New Roman" w:hAnsi="Times New Roman" w:cs="Times New Roman"/>
              <w:sz w:val="24"/>
              <w:szCs w:val="24"/>
            </w:rPr>
            <w:delText>S</w:delText>
          </w:r>
        </w:del>
        <w:del w:id="557" w:author="Dawson, Edward G Jr CIV USARMY HQDA ASA ALT (USA)" w:date="2022-08-11T18:16:00Z">
          <w:r w:rsidRPr="002B2945" w:rsidDel="00C569EF">
            <w:rPr>
              <w:rFonts w:ascii="Times New Roman" w:hAnsi="Times New Roman" w:cs="Times New Roman"/>
              <w:sz w:val="24"/>
              <w:szCs w:val="24"/>
            </w:rPr>
            <w:delText xml:space="preserve">ection </w:delText>
          </w:r>
        </w:del>
        <w:del w:id="558" w:author="Dawson, Edward G Jr CIV USARMY HQDA ASA ALT (USA)" w:date="2022-06-15T15:10:00Z">
          <w:r w:rsidRPr="002B2945" w:rsidDel="001757B0">
            <w:rPr>
              <w:rFonts w:ascii="Times New Roman" w:hAnsi="Times New Roman" w:cs="Times New Roman"/>
              <w:sz w:val="24"/>
              <w:szCs w:val="24"/>
            </w:rPr>
            <w:delText>J</w:delText>
          </w:r>
          <w:r w:rsidDel="001757B0">
            <w:rPr>
              <w:rFonts w:ascii="Times New Roman" w:hAnsi="Times New Roman" w:cs="Times New Roman"/>
              <w:sz w:val="24"/>
              <w:szCs w:val="24"/>
            </w:rPr>
            <w:delText xml:space="preserve"> </w:delText>
          </w:r>
        </w:del>
        <w:del w:id="559" w:author="Dawson, Edward G Jr CIV USARMY HQDA ASA ALT (USA)" w:date="2022-08-11T18:16:00Z">
          <w:r w:rsidDel="00C569EF">
            <w:rPr>
              <w:rFonts w:ascii="Times New Roman" w:hAnsi="Times New Roman" w:cs="Times New Roman"/>
              <w:sz w:val="24"/>
              <w:szCs w:val="24"/>
            </w:rPr>
            <w:delText>of the contract</w:delText>
          </w:r>
          <w:r w:rsidRPr="002B2945" w:rsidDel="00C569EF">
            <w:rPr>
              <w:rFonts w:ascii="Times New Roman" w:hAnsi="Times New Roman" w:cs="Times New Roman"/>
              <w:sz w:val="24"/>
              <w:szCs w:val="24"/>
            </w:rPr>
            <w:delText xml:space="preserve">. </w:delText>
          </w:r>
        </w:del>
      </w:ins>
    </w:p>
    <w:bookmarkEnd w:id="517"/>
    <w:p w14:paraId="2854B1EE" w14:textId="65BCABC4" w:rsidR="006734AE" w:rsidRDefault="009738F8" w:rsidP="009738F8">
      <w:pPr>
        <w:ind w:firstLine="720"/>
        <w:rPr>
          <w:rFonts w:ascii="Times New Roman" w:hAnsi="Times New Roman" w:cs="Times New Roman"/>
          <w:sz w:val="24"/>
          <w:szCs w:val="24"/>
        </w:rPr>
      </w:pPr>
      <w:ins w:id="560" w:author="Jordan, Amanda C CIV USARMY HQDA ASA ALT (USA)" w:date="2022-05-20T09:09:00Z">
        <w:del w:id="561" w:author="Dawson, Edward G Jr CIV USARMY HQDA ASA ALT (USA)" w:date="2022-08-12T11:12:00Z">
          <w:r w:rsidRPr="002B2945" w:rsidDel="00621A18">
            <w:rPr>
              <w:rFonts w:ascii="Times New Roman" w:hAnsi="Times New Roman" w:cs="Times New Roman"/>
              <w:sz w:val="24"/>
              <w:szCs w:val="24"/>
            </w:rPr>
            <w:delText>(3)(B</w:delText>
          </w:r>
        </w:del>
      </w:ins>
      <w:ins w:id="562" w:author="Holland, George A CIV" w:date="2022-06-08T09:57:00Z">
        <w:del w:id="563" w:author="Dawson, Edward G Jr CIV USARMY HQDA ASA ALT (USA)" w:date="2022-08-12T11:12:00Z">
          <w:r w:rsidR="009F7658" w:rsidDel="00621A18">
            <w:rPr>
              <w:rFonts w:ascii="Times New Roman" w:hAnsi="Times New Roman" w:cs="Times New Roman"/>
              <w:sz w:val="24"/>
              <w:szCs w:val="24"/>
            </w:rPr>
            <w:delText>A</w:delText>
          </w:r>
        </w:del>
      </w:ins>
      <w:ins w:id="564" w:author="Jordan, Amanda C CIV USARMY HQDA ASA ALT (USA)" w:date="2022-05-20T09:09:00Z">
        <w:del w:id="565" w:author="Dawson, Edward G Jr CIV USARMY HQDA ASA ALT (USA)" w:date="2022-08-12T11:12:00Z">
          <w:r w:rsidRPr="002B2945" w:rsidDel="00621A18">
            <w:rPr>
              <w:rFonts w:ascii="Times New Roman" w:hAnsi="Times New Roman" w:cs="Times New Roman"/>
              <w:sz w:val="24"/>
              <w:szCs w:val="24"/>
            </w:rPr>
            <w:delText xml:space="preserve">) The </w:delText>
          </w:r>
          <w:r w:rsidDel="00621A18">
            <w:rPr>
              <w:rFonts w:ascii="Times New Roman" w:hAnsi="Times New Roman" w:cs="Times New Roman"/>
              <w:sz w:val="24"/>
              <w:szCs w:val="24"/>
            </w:rPr>
            <w:delText xml:space="preserve">finalized </w:delText>
          </w:r>
          <w:r w:rsidRPr="002B2945" w:rsidDel="00621A18">
            <w:rPr>
              <w:rFonts w:ascii="Times New Roman" w:hAnsi="Times New Roman" w:cs="Times New Roman"/>
              <w:sz w:val="24"/>
              <w:szCs w:val="24"/>
            </w:rPr>
            <w:delText xml:space="preserve">GFP attachment </w:delText>
          </w:r>
          <w:r w:rsidDel="00621A18">
            <w:rPr>
              <w:rFonts w:ascii="Times New Roman" w:hAnsi="Times New Roman" w:cs="Times New Roman"/>
              <w:sz w:val="24"/>
              <w:szCs w:val="24"/>
            </w:rPr>
            <w:delText xml:space="preserve">issued </w:delText>
          </w:r>
        </w:del>
      </w:ins>
      <w:ins w:id="566" w:author="Holland, George A CIV" w:date="2022-06-10T08:08:00Z">
        <w:del w:id="567" w:author="Dawson, Edward G Jr CIV USARMY HQDA ASA ALT (USA)" w:date="2022-08-12T11:12:00Z">
          <w:r w:rsidR="00157C2D" w:rsidDel="00621A18">
            <w:rPr>
              <w:rFonts w:ascii="Times New Roman" w:hAnsi="Times New Roman" w:cs="Times New Roman"/>
              <w:sz w:val="24"/>
              <w:szCs w:val="24"/>
            </w:rPr>
            <w:delText>upon</w:delText>
          </w:r>
        </w:del>
      </w:ins>
      <w:ins w:id="568" w:author="Holland, George A CIV" w:date="2022-06-10T08:22:00Z">
        <w:del w:id="569" w:author="Dawson, Edward G Jr CIV USARMY HQDA ASA ALT (USA)" w:date="2022-08-12T11:12:00Z">
          <w:r w:rsidR="00157C2D" w:rsidDel="00621A18">
            <w:rPr>
              <w:rFonts w:ascii="Times New Roman" w:hAnsi="Times New Roman" w:cs="Times New Roman"/>
              <w:sz w:val="24"/>
              <w:szCs w:val="24"/>
            </w:rPr>
            <w:delText>,</w:delText>
          </w:r>
        </w:del>
      </w:ins>
      <w:ins w:id="570" w:author="Holland, George A CIV" w:date="2022-06-10T08:08:00Z">
        <w:del w:id="571" w:author="Dawson, Edward G Jr CIV USARMY HQDA ASA ALT (USA)" w:date="2022-08-12T11:12:00Z">
          <w:r w:rsidR="009C11BB" w:rsidDel="00621A18">
            <w:rPr>
              <w:rFonts w:ascii="Times New Roman" w:hAnsi="Times New Roman" w:cs="Times New Roman"/>
              <w:sz w:val="24"/>
              <w:szCs w:val="24"/>
            </w:rPr>
            <w:delText xml:space="preserve"> or </w:delText>
          </w:r>
        </w:del>
      </w:ins>
      <w:ins w:id="572" w:author="Jordan, Amanda C CIV USARMY HQDA ASA ALT (USA)" w:date="2022-05-20T09:09:00Z">
        <w:del w:id="573" w:author="Dawson, Edward G Jr CIV USARMY HQDA ASA ALT (USA)" w:date="2022-08-12T11:12:00Z">
          <w:r w:rsidDel="00621A18">
            <w:rPr>
              <w:rFonts w:ascii="Times New Roman" w:hAnsi="Times New Roman" w:cs="Times New Roman"/>
              <w:sz w:val="24"/>
              <w:szCs w:val="24"/>
            </w:rPr>
            <w:delText xml:space="preserve">after award </w:delText>
          </w:r>
          <w:r w:rsidRPr="002B2945" w:rsidDel="00621A18">
            <w:rPr>
              <w:rFonts w:ascii="Times New Roman" w:hAnsi="Times New Roman" w:cs="Times New Roman"/>
              <w:sz w:val="24"/>
              <w:szCs w:val="24"/>
            </w:rPr>
            <w:delText xml:space="preserve">constitutes an </w:delText>
          </w:r>
          <w:r w:rsidDel="00621A18">
            <w:rPr>
              <w:rFonts w:ascii="Times New Roman" w:hAnsi="Times New Roman" w:cs="Times New Roman"/>
              <w:sz w:val="24"/>
              <w:szCs w:val="24"/>
            </w:rPr>
            <w:delText>authorized list</w:delText>
          </w:r>
        </w:del>
      </w:ins>
      <w:ins w:id="574" w:author="Holland, George A CIV" w:date="2022-06-10T08:08:00Z">
        <w:del w:id="575" w:author="Dawson, Edward G Jr CIV USARMY HQDA ASA ALT (USA)" w:date="2022-08-12T11:12:00Z">
          <w:r w:rsidR="009C11BB" w:rsidDel="00621A18">
            <w:rPr>
              <w:rFonts w:ascii="Times New Roman" w:hAnsi="Times New Roman" w:cs="Times New Roman"/>
              <w:sz w:val="24"/>
              <w:szCs w:val="24"/>
            </w:rPr>
            <w:delText xml:space="preserve"> </w:delText>
          </w:r>
        </w:del>
      </w:ins>
      <w:ins w:id="576" w:author="Holland, George A CIV" w:date="2022-06-10T08:07:00Z">
        <w:del w:id="577" w:author="Dawson, Edward G Jr CIV USARMY HQDA ASA ALT (USA)" w:date="2022-08-12T11:12:00Z">
          <w:r w:rsidR="009C11BB" w:rsidDel="00621A18">
            <w:rPr>
              <w:rFonts w:ascii="Times New Roman" w:hAnsi="Times New Roman" w:cs="Times New Roman"/>
              <w:sz w:val="24"/>
              <w:szCs w:val="24"/>
            </w:rPr>
            <w:delText>a contractual agreement</w:delText>
          </w:r>
        </w:del>
      </w:ins>
      <w:ins w:id="578" w:author="Jordan, Amanda C CIV USARMY HQDA ASA ALT (USA)" w:date="2022-05-20T09:09:00Z">
        <w:del w:id="579" w:author="Dawson, Edward G Jr CIV USARMY HQDA ASA ALT (USA)" w:date="2022-08-12T11:12:00Z">
          <w:r w:rsidDel="00621A18">
            <w:rPr>
              <w:rFonts w:ascii="Times New Roman" w:hAnsi="Times New Roman" w:cs="Times New Roman"/>
              <w:sz w:val="24"/>
              <w:szCs w:val="24"/>
            </w:rPr>
            <w:delText xml:space="preserve"> of </w:delText>
          </w:r>
        </w:del>
      </w:ins>
      <w:ins w:id="580" w:author="Holland, George A CIV" w:date="2022-06-10T08:07:00Z">
        <w:del w:id="581" w:author="Dawson, Edward G Jr CIV USARMY HQDA ASA ALT (USA)" w:date="2022-08-12T11:12:00Z">
          <w:r w:rsidR="009C11BB" w:rsidDel="00621A18">
            <w:rPr>
              <w:rFonts w:ascii="Times New Roman" w:hAnsi="Times New Roman" w:cs="Times New Roman"/>
              <w:sz w:val="24"/>
              <w:szCs w:val="24"/>
            </w:rPr>
            <w:delText xml:space="preserve">the </w:delText>
          </w:r>
        </w:del>
      </w:ins>
      <w:ins w:id="582" w:author="Holland, George A CIV" w:date="2022-06-10T08:09:00Z">
        <w:del w:id="583" w:author="Dawson, Edward G Jr CIV USARMY HQDA ASA ALT (USA)" w:date="2022-08-12T11:12:00Z">
          <w:r w:rsidR="009C11BB" w:rsidDel="00621A18">
            <w:rPr>
              <w:rFonts w:ascii="Times New Roman" w:hAnsi="Times New Roman" w:cs="Times New Roman"/>
              <w:sz w:val="24"/>
              <w:szCs w:val="24"/>
            </w:rPr>
            <w:delText xml:space="preserve">type and quantities of </w:delText>
          </w:r>
        </w:del>
      </w:ins>
      <w:ins w:id="584" w:author="Jordan, Amanda C CIV USARMY HQDA ASA ALT (USA)" w:date="2022-05-20T09:09:00Z">
        <w:del w:id="585" w:author="Dawson, Edward G Jr CIV USARMY HQDA ASA ALT (USA)" w:date="2022-08-12T11:12:00Z">
          <w:r w:rsidDel="00621A18">
            <w:rPr>
              <w:rFonts w:ascii="Times New Roman" w:hAnsi="Times New Roman" w:cs="Times New Roman"/>
              <w:sz w:val="24"/>
              <w:szCs w:val="24"/>
            </w:rPr>
            <w:delText>GFP</w:delText>
          </w:r>
          <w:r w:rsidRPr="002B2945" w:rsidDel="00621A18">
            <w:rPr>
              <w:rFonts w:ascii="Times New Roman" w:hAnsi="Times New Roman" w:cs="Times New Roman"/>
              <w:sz w:val="24"/>
              <w:szCs w:val="24"/>
            </w:rPr>
            <w:delText xml:space="preserve"> </w:delText>
          </w:r>
        </w:del>
      </w:ins>
      <w:ins w:id="586" w:author="Holland, George A CIV" w:date="2022-06-10T08:07:00Z">
        <w:del w:id="587" w:author="Dawson, Edward G Jr CIV USARMY HQDA ASA ALT (USA)" w:date="2022-08-12T11:12:00Z">
          <w:r w:rsidR="009C11BB" w:rsidDel="00621A18">
            <w:rPr>
              <w:rFonts w:ascii="Times New Roman" w:hAnsi="Times New Roman" w:cs="Times New Roman"/>
              <w:sz w:val="24"/>
              <w:szCs w:val="24"/>
            </w:rPr>
            <w:delText>to be</w:delText>
          </w:r>
        </w:del>
      </w:ins>
      <w:ins w:id="588" w:author="Holland, George A CIV" w:date="2022-06-10T08:09:00Z">
        <w:del w:id="589" w:author="Dawson, Edward G Jr CIV USARMY HQDA ASA ALT (USA)" w:date="2022-08-12T11:12:00Z">
          <w:r w:rsidR="009C11BB" w:rsidDel="00621A18">
            <w:rPr>
              <w:rFonts w:ascii="Times New Roman" w:hAnsi="Times New Roman" w:cs="Times New Roman"/>
              <w:sz w:val="24"/>
              <w:szCs w:val="24"/>
            </w:rPr>
            <w:delText>,</w:delText>
          </w:r>
        </w:del>
      </w:ins>
      <w:ins w:id="590" w:author="Holland, George A CIV" w:date="2022-06-10T08:07:00Z">
        <w:del w:id="591" w:author="Dawson, Edward G Jr CIV USARMY HQDA ASA ALT (USA)" w:date="2022-08-12T11:12:00Z">
          <w:r w:rsidR="009C11BB" w:rsidDel="00621A18">
            <w:rPr>
              <w:rFonts w:ascii="Times New Roman" w:hAnsi="Times New Roman" w:cs="Times New Roman"/>
              <w:sz w:val="24"/>
              <w:szCs w:val="24"/>
            </w:rPr>
            <w:delText xml:space="preserve"> or already </w:delText>
          </w:r>
        </w:del>
      </w:ins>
      <w:ins w:id="592" w:author="Jordan, Amanda C CIV USARMY HQDA ASA ALT (USA)" w:date="2022-05-20T09:09:00Z">
        <w:del w:id="593" w:author="Dawson, Edward G Jr CIV USARMY HQDA ASA ALT (USA)" w:date="2022-08-12T11:12:00Z">
          <w:r w:rsidDel="00621A18">
            <w:rPr>
              <w:rFonts w:ascii="Times New Roman" w:hAnsi="Times New Roman" w:cs="Times New Roman"/>
              <w:sz w:val="24"/>
              <w:szCs w:val="24"/>
            </w:rPr>
            <w:delText>provided by the</w:delText>
          </w:r>
          <w:r w:rsidRPr="002B2945" w:rsidDel="00621A18">
            <w:rPr>
              <w:rFonts w:ascii="Times New Roman" w:hAnsi="Times New Roman" w:cs="Times New Roman"/>
              <w:sz w:val="24"/>
              <w:szCs w:val="24"/>
            </w:rPr>
            <w:delText xml:space="preserve"> g</w:delText>
          </w:r>
        </w:del>
      </w:ins>
      <w:ins w:id="594" w:author="Holland, George A CIV" w:date="2022-06-10T08:10:00Z">
        <w:del w:id="595" w:author="Dawson, Edward G Jr CIV USARMY HQDA ASA ALT (USA)" w:date="2022-08-12T11:12:00Z">
          <w:r w:rsidR="009C11BB" w:rsidDel="00621A18">
            <w:rPr>
              <w:rFonts w:ascii="Times New Roman" w:hAnsi="Times New Roman" w:cs="Times New Roman"/>
              <w:sz w:val="24"/>
              <w:szCs w:val="24"/>
            </w:rPr>
            <w:delText>G</w:delText>
          </w:r>
        </w:del>
      </w:ins>
      <w:ins w:id="596" w:author="Jordan, Amanda C CIV USARMY HQDA ASA ALT (USA)" w:date="2022-05-20T09:09:00Z">
        <w:del w:id="597" w:author="Dawson, Edward G Jr CIV USARMY HQDA ASA ALT (USA)" w:date="2022-08-12T11:12:00Z">
          <w:r w:rsidRPr="002B2945" w:rsidDel="00621A18">
            <w:rPr>
              <w:rFonts w:ascii="Times New Roman" w:hAnsi="Times New Roman" w:cs="Times New Roman"/>
              <w:sz w:val="24"/>
              <w:szCs w:val="24"/>
            </w:rPr>
            <w:delText>overnment</w:delText>
          </w:r>
        </w:del>
      </w:ins>
      <w:ins w:id="598" w:author="Holland, George A CIV" w:date="2022-06-10T08:10:00Z">
        <w:del w:id="599" w:author="Dawson, Edward G Jr CIV USARMY HQDA ASA ALT (USA)" w:date="2022-08-12T11:12:00Z">
          <w:r w:rsidR="009C11BB" w:rsidDel="00621A18">
            <w:rPr>
              <w:rFonts w:ascii="Times New Roman" w:hAnsi="Times New Roman" w:cs="Times New Roman"/>
              <w:sz w:val="24"/>
              <w:szCs w:val="24"/>
            </w:rPr>
            <w:delText>.</w:delText>
          </w:r>
        </w:del>
      </w:ins>
      <w:ins w:id="600" w:author="Jordan, Amanda C CIV USARMY HQDA ASA ALT (USA)" w:date="2022-05-20T09:09:00Z">
        <w:del w:id="601" w:author="Dawson, Edward G Jr CIV USARMY HQDA ASA ALT (USA)" w:date="2022-08-12T11:12:00Z">
          <w:r w:rsidRPr="002B2945" w:rsidDel="00621A18">
            <w:rPr>
              <w:rFonts w:ascii="Times New Roman" w:hAnsi="Times New Roman" w:cs="Times New Roman"/>
              <w:sz w:val="24"/>
              <w:szCs w:val="24"/>
            </w:rPr>
            <w:delText xml:space="preserve"> </w:delText>
          </w:r>
        </w:del>
        <w:del w:id="602" w:author="Holland, George A CIV" w:date="2022-06-10T08:09:00Z">
          <w:r w:rsidRPr="002B2945" w:rsidDel="009C11BB">
            <w:rPr>
              <w:rFonts w:ascii="Times New Roman" w:hAnsi="Times New Roman" w:cs="Times New Roman"/>
              <w:sz w:val="24"/>
              <w:szCs w:val="24"/>
            </w:rPr>
            <w:delText>regarding the types and quantities of property</w:delText>
          </w:r>
        </w:del>
        <w:del w:id="603" w:author="Holland, George A CIV" w:date="2022-06-10T08:08:00Z">
          <w:r w:rsidRPr="002B2945" w:rsidDel="009C11BB">
            <w:rPr>
              <w:rFonts w:ascii="Times New Roman" w:hAnsi="Times New Roman" w:cs="Times New Roman"/>
              <w:sz w:val="24"/>
              <w:szCs w:val="24"/>
            </w:rPr>
            <w:delText xml:space="preserve"> to be furnished for purposes of contract pricing</w:delText>
          </w:r>
        </w:del>
        <w:del w:id="604" w:author="Holland, George A CIV" w:date="2022-06-10T08:09:00Z">
          <w:r w:rsidRPr="002B2945" w:rsidDel="009C11BB">
            <w:rPr>
              <w:rFonts w:ascii="Times New Roman" w:hAnsi="Times New Roman" w:cs="Times New Roman"/>
              <w:sz w:val="24"/>
              <w:szCs w:val="24"/>
            </w:rPr>
            <w:delText xml:space="preserve">.  </w:delText>
          </w:r>
        </w:del>
        <w:r w:rsidRPr="00CB4425">
          <w:rPr>
            <w:rFonts w:ascii="Times New Roman" w:hAnsi="Times New Roman" w:cs="Times New Roman"/>
            <w:strike/>
            <w:sz w:val="24"/>
            <w:szCs w:val="24"/>
          </w:rPr>
          <w:t>The GFP listing shall be maintained on a regular basis as determined by the cognizant contracting officer</w:t>
        </w:r>
      </w:ins>
      <w:ins w:id="605" w:author="Holland, George A CIV" w:date="2022-06-08T09:59:00Z">
        <w:r w:rsidR="009F7658" w:rsidRPr="00CB4425">
          <w:rPr>
            <w:rFonts w:ascii="Times New Roman" w:hAnsi="Times New Roman" w:cs="Times New Roman"/>
            <w:strike/>
            <w:sz w:val="24"/>
            <w:szCs w:val="24"/>
          </w:rPr>
          <w:t xml:space="preserve"> but no less than annually</w:t>
        </w:r>
      </w:ins>
      <w:ins w:id="606" w:author="Holland, George A CIV" w:date="2022-06-08T12:22:00Z">
        <w:r w:rsidR="00994E53" w:rsidRPr="00CB4425">
          <w:rPr>
            <w:rFonts w:ascii="Times New Roman" w:hAnsi="Times New Roman" w:cs="Times New Roman"/>
            <w:strike/>
            <w:sz w:val="24"/>
            <w:szCs w:val="24"/>
          </w:rPr>
          <w:t xml:space="preserve"> and/or if changes exceed 25% of the property listing</w:t>
        </w:r>
      </w:ins>
      <w:ins w:id="607" w:author="Jordan, Amanda C CIV USARMY HQDA ASA ALT (USA)" w:date="2022-05-20T09:09:00Z">
        <w:r w:rsidRPr="00CB4425">
          <w:rPr>
            <w:rFonts w:ascii="Times New Roman" w:hAnsi="Times New Roman" w:cs="Times New Roman"/>
            <w:strike/>
            <w:sz w:val="24"/>
            <w:szCs w:val="24"/>
          </w:rPr>
          <w:t>.</w:t>
        </w:r>
        <w:r>
          <w:rPr>
            <w:rFonts w:ascii="Times New Roman" w:hAnsi="Times New Roman" w:cs="Times New Roman"/>
            <w:sz w:val="24"/>
            <w:szCs w:val="24"/>
          </w:rPr>
          <w:t xml:space="preserve">  </w:t>
        </w:r>
      </w:ins>
    </w:p>
    <w:p w14:paraId="5BCA0683" w14:textId="041F302F" w:rsidR="009738F8" w:rsidRPr="002B2945" w:rsidRDefault="009738F8" w:rsidP="009738F8">
      <w:pPr>
        <w:ind w:firstLine="720"/>
        <w:rPr>
          <w:ins w:id="608" w:author="Jordan, Amanda C CIV USARMY HQDA ASA ALT (USA)" w:date="2022-05-20T09:09:00Z"/>
          <w:rFonts w:ascii="Times New Roman" w:hAnsi="Times New Roman" w:cs="Times New Roman"/>
          <w:b/>
          <w:sz w:val="24"/>
          <w:szCs w:val="24"/>
        </w:rPr>
      </w:pPr>
      <w:moveFromRangeStart w:id="609" w:author="Dawson, Edward G Jr CIV USARMY HQDA ASA ALT (USA)" w:date="2022-08-23T16:16:00Z" w:name="move112163803"/>
      <w:moveFrom w:id="610" w:author="Dawson, Edward G Jr CIV USARMY HQDA ASA ALT (USA)" w:date="2022-08-23T16:16:00Z">
        <w:ins w:id="611" w:author="Jordan, Amanda C CIV USARMY HQDA ASA ALT (USA)" w:date="2022-05-20T09:09:00Z">
          <w:r w:rsidRPr="00E31F37" w:rsidDel="00673770">
            <w:rPr>
              <w:rFonts w:ascii="Times New Roman" w:hAnsi="Times New Roman" w:cs="Times New Roman"/>
              <w:sz w:val="24"/>
              <w:szCs w:val="24"/>
            </w:rPr>
            <w:t xml:space="preserve">Any changes to the GFP </w:t>
          </w:r>
          <w:r w:rsidDel="00673770">
            <w:rPr>
              <w:rFonts w:ascii="Times New Roman" w:hAnsi="Times New Roman" w:cs="Times New Roman"/>
              <w:sz w:val="24"/>
              <w:szCs w:val="24"/>
            </w:rPr>
            <w:t>a</w:t>
          </w:r>
          <w:r w:rsidRPr="00E31F37" w:rsidDel="00673770">
            <w:rPr>
              <w:rFonts w:ascii="Times New Roman" w:hAnsi="Times New Roman" w:cs="Times New Roman"/>
              <w:sz w:val="24"/>
              <w:szCs w:val="24"/>
            </w:rPr>
            <w:t xml:space="preserve">ttachment over the life of the contract require both a contract modification and a GFP </w:t>
          </w:r>
          <w:r w:rsidDel="00673770">
            <w:rPr>
              <w:rFonts w:ascii="Times New Roman" w:hAnsi="Times New Roman" w:cs="Times New Roman"/>
              <w:sz w:val="24"/>
              <w:szCs w:val="24"/>
            </w:rPr>
            <w:t>a</w:t>
          </w:r>
          <w:r w:rsidRPr="00E31F37" w:rsidDel="00673770">
            <w:rPr>
              <w:rFonts w:ascii="Times New Roman" w:hAnsi="Times New Roman" w:cs="Times New Roman"/>
              <w:sz w:val="24"/>
              <w:szCs w:val="24"/>
            </w:rPr>
            <w:t>ttachment update</w:t>
          </w:r>
          <w:r w:rsidDel="00673770">
            <w:rPr>
              <w:rFonts w:ascii="Times New Roman" w:hAnsi="Times New Roman" w:cs="Times New Roman"/>
              <w:sz w:val="24"/>
              <w:szCs w:val="24"/>
            </w:rPr>
            <w:t>.</w:t>
          </w:r>
        </w:ins>
        <w:ins w:id="612" w:author="Holland, George A CIV" w:date="2022-06-10T10:18:00Z">
          <w:r w:rsidR="00581CE0" w:rsidDel="00673770">
            <w:rPr>
              <w:rFonts w:ascii="Times New Roman" w:hAnsi="Times New Roman" w:cs="Times New Roman"/>
              <w:sz w:val="24"/>
              <w:szCs w:val="24"/>
            </w:rPr>
            <w:t xml:space="preserve"> </w:t>
          </w:r>
        </w:ins>
      </w:moveFrom>
      <w:bookmarkStart w:id="613" w:name="_Hlk112164518"/>
      <w:moveFromRangeEnd w:id="609"/>
      <w:ins w:id="614" w:author="Holland, George A CIV" w:date="2022-06-10T10:18:00Z">
        <w:del w:id="615" w:author="Dawson, Edward G Jr CIV USARMY HQDA ASA ALT (USA)" w:date="2022-08-23T16:30:00Z">
          <w:r w:rsidR="00581CE0" w:rsidDel="00CF74CD">
            <w:rPr>
              <w:rFonts w:ascii="Times New Roman" w:hAnsi="Times New Roman" w:cs="Times New Roman"/>
              <w:sz w:val="24"/>
              <w:szCs w:val="24"/>
            </w:rPr>
            <w:delText xml:space="preserve">See </w:delText>
          </w:r>
          <w:r w:rsidR="00581CE0" w:rsidRPr="00581CE0" w:rsidDel="00CF74CD">
            <w:rPr>
              <w:rFonts w:ascii="Times New Roman" w:hAnsi="Times New Roman" w:cs="Times New Roman"/>
              <w:sz w:val="24"/>
              <w:szCs w:val="24"/>
            </w:rPr>
            <w:delText>5145.390  Documentation of Government property in contracts.</w:delText>
          </w:r>
        </w:del>
      </w:ins>
    </w:p>
    <w:bookmarkEnd w:id="613"/>
    <w:p w14:paraId="5BEB835F" w14:textId="77777777" w:rsidR="00A86818" w:rsidRPr="002B2945" w:rsidRDefault="009738F8" w:rsidP="00A86818">
      <w:pPr>
        <w:ind w:firstLine="720"/>
        <w:rPr>
          <w:ins w:id="616" w:author="Dawson, Edward G Jr CIV USARMY HQDA ASA ALT (USA)" w:date="2022-08-12T19:45:00Z"/>
          <w:rFonts w:ascii="Times New Roman" w:hAnsi="Times New Roman" w:cs="Times New Roman"/>
          <w:sz w:val="24"/>
          <w:szCs w:val="24"/>
        </w:rPr>
      </w:pPr>
      <w:ins w:id="617" w:author="Jordan, Amanda C CIV USARMY HQDA ASA ALT (USA)" w:date="2022-05-20T09:09:00Z">
        <w:r w:rsidRPr="002B2945" w:rsidDel="004D13B1">
          <w:rPr>
            <w:rFonts w:ascii="Times New Roman" w:hAnsi="Times New Roman" w:cs="Times New Roman"/>
            <w:sz w:val="24"/>
            <w:szCs w:val="24"/>
          </w:rPr>
          <w:t xml:space="preserve"> </w:t>
        </w:r>
      </w:ins>
      <w:bookmarkStart w:id="618" w:name="_Hlk111217850"/>
    </w:p>
    <w:p w14:paraId="7068BCFC" w14:textId="51D10CF9" w:rsidR="009738F8" w:rsidRPr="002B2945" w:rsidRDefault="009738F8" w:rsidP="009738F8">
      <w:pPr>
        <w:ind w:firstLine="720"/>
        <w:rPr>
          <w:ins w:id="619" w:author="Jordan, Amanda C CIV USARMY HQDA ASA ALT (USA)" w:date="2022-05-20T09:09:00Z"/>
          <w:rFonts w:ascii="Times New Roman" w:hAnsi="Times New Roman" w:cs="Times New Roman"/>
          <w:b/>
          <w:sz w:val="24"/>
          <w:szCs w:val="24"/>
        </w:rPr>
      </w:pPr>
      <w:ins w:id="620" w:author="Jordan, Amanda C CIV USARMY HQDA ASA ALT (USA)" w:date="2022-05-20T09:09:00Z">
        <w:del w:id="621" w:author="Dawson, Edward G Jr CIV USARMY HQDA ASA ALT (USA)" w:date="2022-08-12T19:45:00Z">
          <w:r w:rsidRPr="002B2945" w:rsidDel="00A86818">
            <w:rPr>
              <w:rFonts w:ascii="Times New Roman" w:hAnsi="Times New Roman" w:cs="Times New Roman"/>
              <w:sz w:val="24"/>
              <w:szCs w:val="24"/>
            </w:rPr>
            <w:delText>(4)</w:delText>
          </w:r>
          <w:r w:rsidDel="00A86818">
            <w:rPr>
              <w:rFonts w:ascii="Times New Roman" w:hAnsi="Times New Roman" w:cs="Times New Roman"/>
              <w:sz w:val="24"/>
              <w:szCs w:val="24"/>
            </w:rPr>
            <w:delText>(A)</w:delText>
          </w:r>
          <w:r w:rsidRPr="002B2945" w:rsidDel="00A86818">
            <w:rPr>
              <w:rFonts w:ascii="Times New Roman" w:hAnsi="Times New Roman" w:cs="Times New Roman"/>
              <w:sz w:val="24"/>
              <w:szCs w:val="24"/>
            </w:rPr>
            <w:delText xml:space="preserve"> </w:delText>
          </w:r>
        </w:del>
      </w:ins>
      <w:ins w:id="622" w:author="Holland, George A CIV" w:date="2022-06-10T13:41:00Z">
        <w:del w:id="623" w:author="Dawson, Edward G Jr CIV USARMY HQDA ASA ALT (USA)" w:date="2022-08-12T19:45:00Z">
          <w:r w:rsidR="00DC7F30" w:rsidDel="00A86818">
            <w:rPr>
              <w:rFonts w:ascii="Times New Roman" w:hAnsi="Times New Roman" w:cs="Times New Roman"/>
              <w:sz w:val="24"/>
              <w:szCs w:val="24"/>
            </w:rPr>
            <w:delText xml:space="preserve">For reoccurring inventory reports, </w:delText>
          </w:r>
        </w:del>
      </w:ins>
      <w:ins w:id="624" w:author="Jordan, Amanda C CIV USARMY HQDA ASA ALT (USA)" w:date="2022-05-20T09:09:00Z">
        <w:del w:id="625" w:author="Dawson, Edward G Jr CIV USARMY HQDA ASA ALT (USA)" w:date="2022-08-12T19:45:00Z">
          <w:r w:rsidRPr="002B2945" w:rsidDel="00A86818">
            <w:rPr>
              <w:rFonts w:ascii="Times New Roman" w:hAnsi="Times New Roman" w:cs="Times New Roman"/>
              <w:sz w:val="24"/>
              <w:szCs w:val="24"/>
            </w:rPr>
            <w:delText>A</w:delText>
          </w:r>
        </w:del>
      </w:ins>
      <w:ins w:id="626" w:author="Holland, George A CIV" w:date="2022-06-10T13:41:00Z">
        <w:del w:id="627" w:author="Dawson, Edward G Jr CIV USARMY HQDA ASA ALT (USA)" w:date="2022-08-12T19:45:00Z">
          <w:r w:rsidR="00DC7F30" w:rsidDel="00A86818">
            <w:rPr>
              <w:rFonts w:ascii="Times New Roman" w:hAnsi="Times New Roman" w:cs="Times New Roman"/>
              <w:sz w:val="24"/>
              <w:szCs w:val="24"/>
            </w:rPr>
            <w:delText>a</w:delText>
          </w:r>
        </w:del>
      </w:ins>
      <w:ins w:id="628" w:author="Jordan, Amanda C CIV USARMY HQDA ASA ALT (USA)" w:date="2022-05-20T09:09:00Z">
        <w:del w:id="629" w:author="Dawson, Edward G Jr CIV USARMY HQDA ASA ALT (USA)" w:date="2022-08-12T19:45:00Z">
          <w:r w:rsidRPr="002B2945" w:rsidDel="00A86818">
            <w:rPr>
              <w:rFonts w:ascii="Times New Roman" w:hAnsi="Times New Roman" w:cs="Times New Roman"/>
              <w:sz w:val="24"/>
              <w:szCs w:val="24"/>
            </w:rPr>
            <w:delText>dd proper Contract Line Item Numbers (CLINs)</w:delText>
          </w:r>
          <w:r w:rsidDel="00A86818">
            <w:rPr>
              <w:rFonts w:ascii="Times New Roman" w:hAnsi="Times New Roman" w:cs="Times New Roman"/>
              <w:sz w:val="24"/>
              <w:szCs w:val="24"/>
            </w:rPr>
            <w:delText>,</w:delText>
          </w:r>
          <w:r w:rsidRPr="002B2945" w:rsidDel="00A86818">
            <w:rPr>
              <w:rFonts w:ascii="Times New Roman" w:hAnsi="Times New Roman" w:cs="Times New Roman"/>
              <w:sz w:val="24"/>
              <w:szCs w:val="24"/>
            </w:rPr>
            <w:delText xml:space="preserve"> including a separate CLIN for any Contract Data Requirements List (CDRL) related to periodic</w:delText>
          </w:r>
        </w:del>
      </w:ins>
      <w:ins w:id="630" w:author="Holland, George A CIV" w:date="2022-06-10T14:26:00Z">
        <w:del w:id="631" w:author="Dawson, Edward G Jr CIV USARMY HQDA ASA ALT (USA)" w:date="2022-08-12T19:45:00Z">
          <w:r w:rsidR="00FD7548" w:rsidDel="00A86818">
            <w:rPr>
              <w:rFonts w:ascii="Times New Roman" w:hAnsi="Times New Roman" w:cs="Times New Roman"/>
              <w:sz w:val="24"/>
              <w:szCs w:val="24"/>
            </w:rPr>
            <w:delText xml:space="preserve"> reoccurring </w:delText>
          </w:r>
        </w:del>
      </w:ins>
      <w:ins w:id="632" w:author="Jordan, Amanda C CIV USARMY HQDA ASA ALT (USA)" w:date="2022-05-20T09:09:00Z">
        <w:del w:id="633" w:author="Dawson, Edward G Jr CIV USARMY HQDA ASA ALT (USA)" w:date="2022-08-12T19:45:00Z">
          <w:r w:rsidRPr="002B2945" w:rsidDel="00A86818">
            <w:rPr>
              <w:rFonts w:ascii="Times New Roman" w:hAnsi="Times New Roman" w:cs="Times New Roman"/>
              <w:sz w:val="24"/>
              <w:szCs w:val="24"/>
            </w:rPr>
            <w:delText xml:space="preserve"> contractor reporting of GFP, to include but </w:delText>
          </w:r>
          <w:r w:rsidDel="00A86818">
            <w:rPr>
              <w:rFonts w:ascii="Times New Roman" w:hAnsi="Times New Roman" w:cs="Times New Roman"/>
              <w:sz w:val="24"/>
              <w:szCs w:val="24"/>
            </w:rPr>
            <w:delText xml:space="preserve">not </w:delText>
          </w:r>
          <w:r w:rsidRPr="002B2945" w:rsidDel="00A86818">
            <w:rPr>
              <w:rFonts w:ascii="Times New Roman" w:hAnsi="Times New Roman" w:cs="Times New Roman"/>
              <w:sz w:val="24"/>
              <w:szCs w:val="24"/>
            </w:rPr>
            <w:delText>limited to reporting for sustainment contracts awarded after 28 December 2017 that require the contractor to hold or manage Government inventory</w:delText>
          </w:r>
        </w:del>
      </w:ins>
      <w:ins w:id="634" w:author="Jordan, Amanda C CIV USARMY HQDA ASA ALT (USA)" w:date="2022-05-20T09:10:00Z">
        <w:del w:id="635" w:author="Dawson, Edward G Jr CIV USARMY HQDA ASA ALT (USA)" w:date="2022-08-12T19:45:00Z">
          <w:r w:rsidDel="00A86818">
            <w:rPr>
              <w:rFonts w:ascii="Times New Roman" w:hAnsi="Times New Roman" w:cs="Times New Roman"/>
              <w:sz w:val="24"/>
              <w:szCs w:val="24"/>
            </w:rPr>
            <w:delText xml:space="preserve"> </w:delText>
          </w:r>
        </w:del>
      </w:ins>
      <w:ins w:id="636" w:author="Jordan, Amanda C CIV USARMY HQDA ASA ALT (USA)" w:date="2022-05-20T09:09:00Z">
        <w:del w:id="637" w:author="Dawson, Edward G Jr CIV USARMY HQDA ASA ALT (USA)" w:date="2022-08-12T19:45:00Z">
          <w:r w:rsidDel="00A86818">
            <w:rPr>
              <w:rFonts w:ascii="Times New Roman" w:hAnsi="Times New Roman" w:cs="Times New Roman"/>
              <w:sz w:val="24"/>
              <w:szCs w:val="24"/>
            </w:rPr>
            <w:delText>(</w:delText>
          </w:r>
          <w:r w:rsidRPr="002B2945" w:rsidDel="00A86818">
            <w:rPr>
              <w:rFonts w:ascii="Times New Roman" w:hAnsi="Times New Roman" w:cs="Times New Roman"/>
              <w:sz w:val="24"/>
              <w:szCs w:val="24"/>
            </w:rPr>
            <w:delText>see DFARS PGI 245.103-73</w:delText>
          </w:r>
          <w:r w:rsidDel="00A86818">
            <w:rPr>
              <w:rFonts w:ascii="Times New Roman" w:hAnsi="Times New Roman" w:cs="Times New Roman"/>
              <w:sz w:val="24"/>
              <w:szCs w:val="24"/>
            </w:rPr>
            <w:delText>)</w:delText>
          </w:r>
          <w:r w:rsidRPr="002B2945" w:rsidDel="00A86818">
            <w:rPr>
              <w:rFonts w:ascii="Times New Roman" w:hAnsi="Times New Roman" w:cs="Times New Roman"/>
              <w:sz w:val="24"/>
              <w:szCs w:val="24"/>
            </w:rPr>
            <w:delText xml:space="preserve">.  </w:delText>
          </w:r>
        </w:del>
        <w:del w:id="638" w:author="Holland, George A CIV" w:date="2022-06-10T13:41:00Z">
          <w:r w:rsidRPr="002B2945" w:rsidDel="00DC7F30">
            <w:rPr>
              <w:rFonts w:ascii="Times New Roman" w:hAnsi="Times New Roman" w:cs="Times New Roman"/>
              <w:sz w:val="24"/>
              <w:szCs w:val="24"/>
            </w:rPr>
            <w:delText xml:space="preserve">Other than for sustainment contracts, </w:delText>
          </w:r>
          <w:r w:rsidDel="00DC7F30">
            <w:rPr>
              <w:rFonts w:ascii="Times New Roman" w:hAnsi="Times New Roman" w:cs="Times New Roman"/>
              <w:sz w:val="24"/>
              <w:szCs w:val="24"/>
            </w:rPr>
            <w:delText>inventory</w:delText>
          </w:r>
          <w:r w:rsidRPr="00236529" w:rsidDel="00DC7F30">
            <w:rPr>
              <w:rFonts w:ascii="Times New Roman" w:hAnsi="Times New Roman" w:cs="Times New Roman"/>
              <w:sz w:val="24"/>
              <w:szCs w:val="24"/>
            </w:rPr>
            <w:delText>,</w:delText>
          </w:r>
          <w:r w:rsidDel="00DC7F30">
            <w:rPr>
              <w:rFonts w:ascii="Times New Roman" w:hAnsi="Times New Roman" w:cs="Times New Roman"/>
              <w:sz w:val="24"/>
              <w:szCs w:val="24"/>
            </w:rPr>
            <w:delText xml:space="preserve"> </w:delText>
          </w:r>
          <w:r w:rsidRPr="002B2945" w:rsidDel="00DC7F30">
            <w:rPr>
              <w:rFonts w:ascii="Times New Roman" w:hAnsi="Times New Roman" w:cs="Times New Roman"/>
              <w:sz w:val="24"/>
              <w:szCs w:val="24"/>
            </w:rPr>
            <w:delText xml:space="preserve">CDRLs may only be necessary if the conditions contained in FAR 52.245-1, which provides for an inventory report at no additional cost/price, is considered by the </w:delText>
          </w:r>
          <w:r w:rsidDel="00DC7F30">
            <w:rPr>
              <w:rFonts w:ascii="Times New Roman" w:hAnsi="Times New Roman" w:cs="Times New Roman"/>
              <w:sz w:val="24"/>
              <w:szCs w:val="24"/>
            </w:rPr>
            <w:delText>R</w:delText>
          </w:r>
          <w:r w:rsidRPr="0079576E" w:rsidDel="00DC7F30">
            <w:rPr>
              <w:rFonts w:ascii="Times New Roman" w:hAnsi="Times New Roman" w:cs="Times New Roman"/>
              <w:sz w:val="24"/>
              <w:szCs w:val="24"/>
            </w:rPr>
            <w:delText xml:space="preserve">equiring </w:delText>
          </w:r>
          <w:r w:rsidDel="00DC7F30">
            <w:rPr>
              <w:rFonts w:ascii="Times New Roman" w:hAnsi="Times New Roman" w:cs="Times New Roman"/>
              <w:sz w:val="24"/>
              <w:szCs w:val="24"/>
            </w:rPr>
            <w:delText>A</w:delText>
          </w:r>
          <w:r w:rsidRPr="0079576E" w:rsidDel="00DC7F30">
            <w:rPr>
              <w:rFonts w:ascii="Times New Roman" w:hAnsi="Times New Roman" w:cs="Times New Roman"/>
              <w:sz w:val="24"/>
              <w:szCs w:val="24"/>
            </w:rPr>
            <w:delText>ctivity</w:delText>
          </w:r>
          <w:r w:rsidRPr="002B2945" w:rsidDel="00DC7F30">
            <w:rPr>
              <w:rFonts w:ascii="Times New Roman" w:hAnsi="Times New Roman" w:cs="Times New Roman"/>
              <w:sz w:val="24"/>
              <w:szCs w:val="24"/>
            </w:rPr>
            <w:delText xml:space="preserve"> as insufficient to maintain Government accountability.</w:delText>
          </w:r>
        </w:del>
      </w:ins>
    </w:p>
    <w:p w14:paraId="63D9308A" w14:textId="2993B5BE" w:rsidR="000546B9" w:rsidRPr="002B2945" w:rsidRDefault="000546B9" w:rsidP="000546B9">
      <w:pPr>
        <w:pStyle w:val="Heading4"/>
        <w:rPr>
          <w:ins w:id="639" w:author="Dawson, Edward G Jr CIV USARMY HQDA ASA ALT (USA)" w:date="2022-08-23T16:36:00Z"/>
        </w:rPr>
      </w:pPr>
      <w:bookmarkStart w:id="640" w:name="_Toc15297363"/>
      <w:bookmarkStart w:id="641" w:name="_Hlk110361410"/>
      <w:bookmarkEnd w:id="618"/>
      <w:ins w:id="642" w:author="Dawson, Edward G Jr CIV USARMY HQDA ASA ALT (USA)" w:date="2022-08-23T16:36:00Z">
        <w:r w:rsidRPr="002B2945">
          <w:t>5145.105 Contractor’s property management sy</w:t>
        </w:r>
        <w:r w:rsidRPr="00AC69ED">
          <w:t>ste</w:t>
        </w:r>
        <w:r w:rsidRPr="002B2945">
          <w:t>m compliance.</w:t>
        </w:r>
      </w:ins>
      <w:ins w:id="643" w:author="Dawson, Edward G Jr CIV USARMY HQDA ASA ALT (USA)" w:date="2022-08-23T16:46:00Z">
        <w:r w:rsidR="00610CC0">
          <w:t xml:space="preserve"> </w:t>
        </w:r>
        <w:r w:rsidR="00610CC0" w:rsidRPr="00D7741C">
          <w:rPr>
            <w:b w:val="0"/>
            <w:bCs/>
          </w:rPr>
          <w:t>See AFARS PGI 5145.</w:t>
        </w:r>
        <w:r w:rsidR="00610CC0">
          <w:rPr>
            <w:b w:val="0"/>
            <w:bCs/>
          </w:rPr>
          <w:t>10</w:t>
        </w:r>
      </w:ins>
      <w:ins w:id="644" w:author="Dawson, Edward G Jr CIV USARMY HQDA ASA ALT (USA)" w:date="2022-08-23T16:47:00Z">
        <w:r w:rsidR="00610CC0">
          <w:rPr>
            <w:b w:val="0"/>
            <w:bCs/>
          </w:rPr>
          <w:t>5</w:t>
        </w:r>
      </w:ins>
      <w:ins w:id="645" w:author="Dawson, Edward G Jr CIV USARMY HQDA ASA ALT (USA)" w:date="2022-08-23T16:46:00Z">
        <w:r w:rsidR="00610CC0" w:rsidRPr="00D7741C">
          <w:rPr>
            <w:b w:val="0"/>
            <w:bCs/>
          </w:rPr>
          <w:t xml:space="preserve"> for instructions associated with </w:t>
        </w:r>
      </w:ins>
      <w:ins w:id="646" w:author="Dawson, Edward G Jr CIV USARMY HQDA ASA ALT (USA)" w:date="2022-08-23T16:47:00Z">
        <w:r w:rsidR="00610CC0">
          <w:rPr>
            <w:b w:val="0"/>
            <w:bCs/>
          </w:rPr>
          <w:t>the Contractor’s property management system compliance.</w:t>
        </w:r>
      </w:ins>
    </w:p>
    <w:p w14:paraId="000D658A" w14:textId="25AD353E" w:rsidR="00A07020" w:rsidRPr="002B2945" w:rsidDel="00DD4E0B" w:rsidRDefault="00A07020" w:rsidP="00A07020">
      <w:pPr>
        <w:pStyle w:val="Heading4"/>
        <w:rPr>
          <w:ins w:id="647" w:author="Jordan, Amanda C CIV USARMY HQDA ASA ALT (USA)" w:date="2022-05-20T09:11:00Z"/>
          <w:del w:id="648" w:author="Dawson, Edward G Jr CIV USARMY HQDA ASA ALT (USA)" w:date="2022-08-18T23:00:00Z"/>
        </w:rPr>
      </w:pPr>
      <w:ins w:id="649" w:author="Jordan, Amanda C CIV USARMY HQDA ASA ALT (USA)" w:date="2022-05-20T09:11:00Z">
        <w:del w:id="650" w:author="Dawson, Edward G Jr CIV USARMY HQDA ASA ALT (USA)" w:date="2022-08-18T23:00:00Z">
          <w:r w:rsidRPr="002B2945" w:rsidDel="00DD4E0B">
            <w:delText>5145.105 Contractor’s property management sy</w:delText>
          </w:r>
          <w:r w:rsidRPr="00AC69ED" w:rsidDel="00DD4E0B">
            <w:delText>ste</w:delText>
          </w:r>
          <w:r w:rsidRPr="002B2945" w:rsidDel="00DD4E0B">
            <w:delText>m compliance.</w:delText>
          </w:r>
          <w:bookmarkEnd w:id="640"/>
        </w:del>
      </w:ins>
    </w:p>
    <w:bookmarkEnd w:id="641"/>
    <w:p w14:paraId="2F11CB84" w14:textId="51EF7408" w:rsidR="00231A99" w:rsidDel="00DD4E0B" w:rsidRDefault="00E1747E" w:rsidP="00E1747E">
      <w:pPr>
        <w:rPr>
          <w:ins w:id="651" w:author="Holland, George A CIV" w:date="2022-06-09T15:07:00Z"/>
          <w:del w:id="652" w:author="Dawson, Edward G Jr CIV USARMY HQDA ASA ALT (USA)" w:date="2022-08-18T23:00:00Z"/>
          <w:rFonts w:ascii="Times New Roman" w:eastAsia="Times New Roman" w:hAnsi="Times New Roman" w:cs="Times New Roman"/>
          <w:sz w:val="24"/>
          <w:szCs w:val="24"/>
        </w:rPr>
      </w:pPr>
      <w:ins w:id="653" w:author="Holland, George A CIV" w:date="2022-06-08T12:36:00Z">
        <w:del w:id="654" w:author="Dawson, Edward G Jr CIV USARMY HQDA ASA ALT (USA)" w:date="2022-08-18T23:00:00Z">
          <w:r w:rsidDel="00DD4E0B">
            <w:rPr>
              <w:rFonts w:ascii="Times New Roman" w:eastAsia="Times New Roman" w:hAnsi="Times New Roman" w:cs="Times New Roman"/>
              <w:sz w:val="24"/>
              <w:szCs w:val="24"/>
            </w:rPr>
            <w:delText>(a)</w:delText>
          </w:r>
        </w:del>
      </w:ins>
      <w:ins w:id="655" w:author="Holland, George A CIV" w:date="2022-06-08T12:41:00Z">
        <w:del w:id="656" w:author="Dawson, Edward G Jr CIV USARMY HQDA ASA ALT (USA)" w:date="2022-08-18T23:00:00Z">
          <w:r w:rsidDel="00DD4E0B">
            <w:rPr>
              <w:rFonts w:ascii="Times New Roman" w:eastAsia="Times New Roman" w:hAnsi="Times New Roman" w:cs="Times New Roman"/>
              <w:sz w:val="24"/>
              <w:szCs w:val="24"/>
            </w:rPr>
            <w:delText>(i)</w:delText>
          </w:r>
        </w:del>
      </w:ins>
      <w:ins w:id="657" w:author="Holland, George A CIV" w:date="2022-06-08T12:36:00Z">
        <w:del w:id="658" w:author="Dawson, Edward G Jr CIV USARMY HQDA ASA ALT (USA)" w:date="2022-08-18T23:00:00Z">
          <w:r w:rsidDel="00DD4E0B">
            <w:rPr>
              <w:rFonts w:ascii="Times New Roman" w:eastAsia="Times New Roman" w:hAnsi="Times New Roman" w:cs="Times New Roman"/>
              <w:sz w:val="24"/>
              <w:szCs w:val="24"/>
            </w:rPr>
            <w:delText xml:space="preserve"> </w:delText>
          </w:r>
        </w:del>
      </w:ins>
      <w:ins w:id="659" w:author="Holland, George A CIV" w:date="2022-06-08T12:58:00Z">
        <w:del w:id="660" w:author="Dawson, Edward G Jr CIV USARMY HQDA ASA ALT (USA)" w:date="2022-08-02T19:19:00Z">
          <w:r w:rsidR="00987F50" w:rsidDel="003464F9">
            <w:rPr>
              <w:rFonts w:ascii="Times New Roman" w:eastAsia="Times New Roman" w:hAnsi="Times New Roman" w:cs="Times New Roman"/>
              <w:sz w:val="24"/>
              <w:szCs w:val="24"/>
            </w:rPr>
            <w:delText>The contractor establishes the scope of their</w:delText>
          </w:r>
        </w:del>
      </w:ins>
      <w:ins w:id="661" w:author="Holland, George A CIV" w:date="2022-06-08T15:04:00Z">
        <w:del w:id="662" w:author="Dawson, Edward G Jr CIV USARMY HQDA ASA ALT (USA)" w:date="2022-08-02T19:19:00Z">
          <w:r w:rsidR="00494C41" w:rsidDel="003464F9">
            <w:rPr>
              <w:rFonts w:ascii="Times New Roman" w:eastAsia="Times New Roman" w:hAnsi="Times New Roman" w:cs="Times New Roman"/>
              <w:sz w:val="24"/>
              <w:szCs w:val="24"/>
            </w:rPr>
            <w:delText xml:space="preserve"> property management</w:delText>
          </w:r>
        </w:del>
      </w:ins>
      <w:ins w:id="663" w:author="Holland, George A CIV" w:date="2022-06-08T12:58:00Z">
        <w:del w:id="664" w:author="Dawson, Edward G Jr CIV USARMY HQDA ASA ALT (USA)" w:date="2022-08-02T19:19:00Z">
          <w:r w:rsidR="00987F50" w:rsidDel="003464F9">
            <w:rPr>
              <w:rFonts w:ascii="Times New Roman" w:eastAsia="Times New Roman" w:hAnsi="Times New Roman" w:cs="Times New Roman"/>
              <w:sz w:val="24"/>
              <w:szCs w:val="24"/>
            </w:rPr>
            <w:delText xml:space="preserve"> system.  Government </w:delText>
          </w:r>
        </w:del>
      </w:ins>
      <w:ins w:id="665" w:author="Holland, George A CIV" w:date="2022-06-09T15:09:00Z">
        <w:del w:id="666" w:author="Dawson, Edward G Jr CIV USARMY HQDA ASA ALT (USA)" w:date="2022-08-02T19:19:00Z">
          <w:r w:rsidR="00231A99" w:rsidDel="003464F9">
            <w:rPr>
              <w:rFonts w:ascii="Times New Roman" w:eastAsia="Times New Roman" w:hAnsi="Times New Roman" w:cs="Times New Roman"/>
              <w:sz w:val="24"/>
              <w:szCs w:val="24"/>
            </w:rPr>
            <w:delText xml:space="preserve">property management </w:delText>
          </w:r>
        </w:del>
      </w:ins>
      <w:ins w:id="667" w:author="Holland, George A CIV" w:date="2022-06-08T12:58:00Z">
        <w:del w:id="668" w:author="Dawson, Edward G Jr CIV USARMY HQDA ASA ALT (USA)" w:date="2022-08-02T19:19:00Z">
          <w:r w:rsidR="00987F50" w:rsidDel="003464F9">
            <w:rPr>
              <w:rFonts w:ascii="Times New Roman" w:eastAsia="Times New Roman" w:hAnsi="Times New Roman" w:cs="Times New Roman"/>
              <w:sz w:val="24"/>
              <w:szCs w:val="24"/>
            </w:rPr>
            <w:delText>s</w:delText>
          </w:r>
        </w:del>
      </w:ins>
      <w:ins w:id="669" w:author="Holland, George A CIV" w:date="2022-06-08T12:49:00Z">
        <w:del w:id="670" w:author="Dawson, Edward G Jr CIV USARMY HQDA ASA ALT (USA)" w:date="2022-08-02T19:19:00Z">
          <w:r w:rsidR="00707280" w:rsidDel="003464F9">
            <w:rPr>
              <w:rFonts w:ascii="Times New Roman" w:eastAsia="Times New Roman" w:hAnsi="Times New Roman" w:cs="Times New Roman"/>
              <w:sz w:val="24"/>
              <w:szCs w:val="24"/>
            </w:rPr>
            <w:delText xml:space="preserve">ystem analysis </w:delText>
          </w:r>
        </w:del>
      </w:ins>
      <w:ins w:id="671" w:author="Holland, George A CIV" w:date="2022-06-10T07:09:00Z">
        <w:del w:id="672" w:author="Dawson, Edward G Jr CIV USARMY HQDA ASA ALT (USA)" w:date="2022-08-02T19:19:00Z">
          <w:r w:rsidR="00A24630" w:rsidDel="003464F9">
            <w:rPr>
              <w:rFonts w:ascii="Times New Roman" w:eastAsia="Times New Roman" w:hAnsi="Times New Roman" w:cs="Times New Roman"/>
              <w:sz w:val="24"/>
              <w:szCs w:val="24"/>
            </w:rPr>
            <w:delText>determining</w:delText>
          </w:r>
        </w:del>
      </w:ins>
      <w:ins w:id="673" w:author="Holland, George A CIV" w:date="2022-06-09T16:23:00Z">
        <w:del w:id="674" w:author="Dawson, Edward G Jr CIV USARMY HQDA ASA ALT (USA)" w:date="2022-08-02T19:19:00Z">
          <w:r w:rsidR="00787187" w:rsidDel="003464F9">
            <w:rPr>
              <w:rFonts w:ascii="Times New Roman" w:eastAsia="Times New Roman" w:hAnsi="Times New Roman" w:cs="Times New Roman"/>
              <w:sz w:val="24"/>
              <w:szCs w:val="24"/>
            </w:rPr>
            <w:delText xml:space="preserve"> compliance </w:delText>
          </w:r>
        </w:del>
      </w:ins>
      <w:ins w:id="675" w:author="Holland, George A CIV" w:date="2022-06-08T12:49:00Z">
        <w:del w:id="676" w:author="Dawson, Edward G Jr CIV USARMY HQDA ASA ALT (USA)" w:date="2022-08-02T19:19:00Z">
          <w:r w:rsidR="00707280" w:rsidDel="003464F9">
            <w:rPr>
              <w:rFonts w:ascii="Times New Roman" w:eastAsia="Times New Roman" w:hAnsi="Times New Roman" w:cs="Times New Roman"/>
              <w:sz w:val="24"/>
              <w:szCs w:val="24"/>
            </w:rPr>
            <w:delText xml:space="preserve">constitutes a sampling plan that considers all contracts containing Government property under a contractor’s system. </w:delText>
          </w:r>
        </w:del>
      </w:ins>
      <w:ins w:id="677" w:author="Holland, George A CIV" w:date="2022-06-08T12:36:00Z">
        <w:del w:id="678" w:author="Dawson, Edward G Jr CIV USARMY HQDA ASA ALT (USA)" w:date="2022-08-02T19:19:00Z">
          <w:r w:rsidDel="003464F9">
            <w:rPr>
              <w:rFonts w:ascii="Times New Roman" w:eastAsia="Times New Roman" w:hAnsi="Times New Roman" w:cs="Times New Roman"/>
              <w:sz w:val="24"/>
              <w:szCs w:val="24"/>
            </w:rPr>
            <w:delText xml:space="preserve">The cognizant </w:delText>
          </w:r>
        </w:del>
      </w:ins>
      <w:ins w:id="679" w:author="Holland, George A CIV" w:date="2022-06-08T12:37:00Z">
        <w:del w:id="680" w:author="Dawson, Edward G Jr CIV USARMY HQDA ASA ALT (USA)" w:date="2022-08-02T19:19:00Z">
          <w:r w:rsidDel="003464F9">
            <w:rPr>
              <w:rFonts w:ascii="Times New Roman" w:eastAsia="Times New Roman" w:hAnsi="Times New Roman" w:cs="Times New Roman"/>
              <w:sz w:val="24"/>
              <w:szCs w:val="24"/>
            </w:rPr>
            <w:delText>F</w:delText>
          </w:r>
        </w:del>
      </w:ins>
      <w:ins w:id="681" w:author="Holland, George A CIV" w:date="2022-06-08T12:36:00Z">
        <w:del w:id="682" w:author="Dawson, Edward G Jr CIV USARMY HQDA ASA ALT (USA)" w:date="2022-08-02T19:19:00Z">
          <w:r w:rsidDel="003464F9">
            <w:rPr>
              <w:rFonts w:ascii="Times New Roman" w:eastAsia="Times New Roman" w:hAnsi="Times New Roman" w:cs="Times New Roman"/>
              <w:sz w:val="24"/>
              <w:szCs w:val="24"/>
            </w:rPr>
            <w:delText xml:space="preserve">ederal agency </w:delText>
          </w:r>
        </w:del>
      </w:ins>
      <w:ins w:id="683" w:author="Holland, George A CIV" w:date="2022-06-08T12:38:00Z">
        <w:del w:id="684" w:author="Dawson, Edward G Jr CIV USARMY HQDA ASA ALT (USA)" w:date="2022-08-02T19:19:00Z">
          <w:r w:rsidDel="003464F9">
            <w:rPr>
              <w:rFonts w:ascii="Times New Roman" w:eastAsia="Times New Roman" w:hAnsi="Times New Roman" w:cs="Times New Roman"/>
              <w:sz w:val="24"/>
              <w:szCs w:val="24"/>
            </w:rPr>
            <w:delText xml:space="preserve">(see </w:delText>
          </w:r>
        </w:del>
      </w:ins>
      <w:ins w:id="685" w:author="Holland, George A CIV" w:date="2022-06-09T09:47:00Z">
        <w:del w:id="686" w:author="Dawson, Edward G Jr CIV USARMY HQDA ASA ALT (USA)" w:date="2022-08-02T19:19:00Z">
          <w:r w:rsidR="004F0849" w:rsidDel="003464F9">
            <w:rPr>
              <w:rFonts w:ascii="Times New Roman" w:eastAsia="Times New Roman" w:hAnsi="Times New Roman" w:cs="Times New Roman"/>
              <w:sz w:val="24"/>
              <w:szCs w:val="24"/>
            </w:rPr>
            <w:delText xml:space="preserve">FAR part </w:delText>
          </w:r>
        </w:del>
      </w:ins>
      <w:ins w:id="687" w:author="Holland, George A CIV" w:date="2022-06-08T12:38:00Z">
        <w:del w:id="688" w:author="Dawson, Edward G Jr CIV USARMY HQDA ASA ALT (USA)" w:date="2022-08-02T19:19:00Z">
          <w:r w:rsidDel="003464F9">
            <w:rPr>
              <w:rFonts w:ascii="Times New Roman" w:eastAsia="Times New Roman" w:hAnsi="Times New Roman" w:cs="Times New Roman"/>
              <w:sz w:val="24"/>
              <w:szCs w:val="24"/>
            </w:rPr>
            <w:delText>42.003 (b)</w:delText>
          </w:r>
        </w:del>
      </w:ins>
      <w:ins w:id="689" w:author="Holland, George A CIV" w:date="2022-06-08T12:49:00Z">
        <w:del w:id="690" w:author="Dawson, Edward G Jr CIV USARMY HQDA ASA ALT (USA)" w:date="2022-08-02T19:19:00Z">
          <w:r w:rsidR="00707280" w:rsidDel="003464F9">
            <w:rPr>
              <w:rFonts w:ascii="Times New Roman" w:eastAsia="Times New Roman" w:hAnsi="Times New Roman" w:cs="Times New Roman"/>
              <w:sz w:val="24"/>
              <w:szCs w:val="24"/>
            </w:rPr>
            <w:delText>)</w:delText>
          </w:r>
        </w:del>
      </w:ins>
      <w:ins w:id="691" w:author="Holland, George A CIV" w:date="2022-06-08T12:38:00Z">
        <w:del w:id="692" w:author="Dawson, Edward G Jr CIV USARMY HQDA ASA ALT (USA)" w:date="2022-08-02T19:19:00Z">
          <w:r w:rsidDel="003464F9">
            <w:rPr>
              <w:rFonts w:ascii="Times New Roman" w:eastAsia="Times New Roman" w:hAnsi="Times New Roman" w:cs="Times New Roman"/>
              <w:sz w:val="24"/>
              <w:szCs w:val="24"/>
            </w:rPr>
            <w:delText xml:space="preserve"> normally makes a determination of the </w:delText>
          </w:r>
        </w:del>
      </w:ins>
      <w:ins w:id="693" w:author="Holland, George A CIV" w:date="2022-06-08T12:39:00Z">
        <w:del w:id="694" w:author="Dawson, Edward G Jr CIV USARMY HQDA ASA ALT (USA)" w:date="2022-08-02T19:19:00Z">
          <w:r w:rsidRPr="003464F9" w:rsidDel="003464F9">
            <w:rPr>
              <w:rFonts w:ascii="Times New Roman" w:eastAsia="Times New Roman" w:hAnsi="Times New Roman" w:cs="Times New Roman"/>
              <w:sz w:val="24"/>
              <w:szCs w:val="24"/>
              <w:highlight w:val="yellow"/>
              <w:rPrChange w:id="695" w:author="Dawson, Edward G Jr CIV USARMY HQDA ASA ALT (USA)" w:date="2022-08-02T19:15:00Z">
                <w:rPr>
                  <w:rFonts w:ascii="Times New Roman" w:eastAsia="Times New Roman" w:hAnsi="Times New Roman" w:cs="Times New Roman"/>
                  <w:sz w:val="24"/>
                  <w:szCs w:val="24"/>
                </w:rPr>
              </w:rPrChange>
            </w:rPr>
            <w:delText>adequacy</w:delText>
          </w:r>
          <w:r w:rsidDel="003464F9">
            <w:rPr>
              <w:rFonts w:ascii="Times New Roman" w:eastAsia="Times New Roman" w:hAnsi="Times New Roman" w:cs="Times New Roman"/>
              <w:sz w:val="24"/>
              <w:szCs w:val="24"/>
            </w:rPr>
            <w:delText xml:space="preserve"> of the </w:delText>
          </w:r>
        </w:del>
      </w:ins>
      <w:ins w:id="696" w:author="Holland, George A CIV" w:date="2022-06-08T12:38:00Z">
        <w:del w:id="697" w:author="Dawson, Edward G Jr CIV USARMY HQDA ASA ALT (USA)" w:date="2022-08-02T19:19:00Z">
          <w:r w:rsidDel="003464F9">
            <w:rPr>
              <w:rFonts w:ascii="Times New Roman" w:eastAsia="Times New Roman" w:hAnsi="Times New Roman" w:cs="Times New Roman"/>
              <w:sz w:val="24"/>
              <w:szCs w:val="24"/>
            </w:rPr>
            <w:delText>contractor’s</w:delText>
          </w:r>
        </w:del>
      </w:ins>
      <w:ins w:id="698" w:author="Holland, George A CIV" w:date="2022-06-08T12:39:00Z">
        <w:del w:id="699" w:author="Dawson, Edward G Jr CIV USARMY HQDA ASA ALT (USA)" w:date="2022-08-02T19:19:00Z">
          <w:r w:rsidDel="003464F9">
            <w:rPr>
              <w:rFonts w:ascii="Times New Roman" w:eastAsia="Times New Roman" w:hAnsi="Times New Roman" w:cs="Times New Roman"/>
              <w:sz w:val="24"/>
              <w:szCs w:val="24"/>
            </w:rPr>
            <w:delText xml:space="preserve"> property management system.  Army contracting officers shall not make a </w:delText>
          </w:r>
        </w:del>
      </w:ins>
      <w:ins w:id="700" w:author="Holland, George A CIV" w:date="2022-06-08T12:40:00Z">
        <w:del w:id="701" w:author="Dawson, Edward G Jr CIV USARMY HQDA ASA ALT (USA)" w:date="2022-08-02T19:19:00Z">
          <w:r w:rsidDel="003464F9">
            <w:rPr>
              <w:rFonts w:ascii="Times New Roman" w:eastAsia="Times New Roman" w:hAnsi="Times New Roman" w:cs="Times New Roman"/>
              <w:sz w:val="24"/>
              <w:szCs w:val="24"/>
            </w:rPr>
            <w:delText>determination</w:delText>
          </w:r>
        </w:del>
      </w:ins>
      <w:ins w:id="702" w:author="Holland, George A CIV" w:date="2022-06-08T12:39:00Z">
        <w:del w:id="703" w:author="Dawson, Edward G Jr CIV USARMY HQDA ASA ALT (USA)" w:date="2022-08-02T19:19:00Z">
          <w:r w:rsidR="00707280" w:rsidDel="003464F9">
            <w:rPr>
              <w:rFonts w:ascii="Times New Roman" w:eastAsia="Times New Roman" w:hAnsi="Times New Roman" w:cs="Times New Roman"/>
              <w:sz w:val="24"/>
              <w:szCs w:val="24"/>
            </w:rPr>
            <w:delText xml:space="preserve"> of adequacy of the</w:delText>
          </w:r>
        </w:del>
      </w:ins>
      <w:ins w:id="704" w:author="Holland, George A CIV" w:date="2022-06-08T12:52:00Z">
        <w:del w:id="705" w:author="Dawson, Edward G Jr CIV USARMY HQDA ASA ALT (USA)" w:date="2022-08-02T19:19:00Z">
          <w:r w:rsidR="00707280" w:rsidDel="003464F9">
            <w:rPr>
              <w:rFonts w:ascii="Times New Roman" w:eastAsia="Times New Roman" w:hAnsi="Times New Roman" w:cs="Times New Roman"/>
              <w:sz w:val="24"/>
              <w:szCs w:val="24"/>
            </w:rPr>
            <w:delText xml:space="preserve"> </w:delText>
          </w:r>
        </w:del>
      </w:ins>
      <w:ins w:id="706" w:author="Holland, George A CIV" w:date="2022-06-08T12:39:00Z">
        <w:del w:id="707" w:author="Dawson, Edward G Jr CIV USARMY HQDA ASA ALT (USA)" w:date="2022-08-02T19:19:00Z">
          <w:r w:rsidDel="003464F9">
            <w:rPr>
              <w:rFonts w:ascii="Times New Roman" w:eastAsia="Times New Roman" w:hAnsi="Times New Roman" w:cs="Times New Roman"/>
              <w:sz w:val="24"/>
              <w:szCs w:val="24"/>
            </w:rPr>
            <w:delText>system un</w:delText>
          </w:r>
          <w:r w:rsidR="004618E8" w:rsidDel="003464F9">
            <w:rPr>
              <w:rFonts w:ascii="Times New Roman" w:eastAsia="Times New Roman" w:hAnsi="Times New Roman" w:cs="Times New Roman"/>
              <w:sz w:val="24"/>
              <w:szCs w:val="24"/>
            </w:rPr>
            <w:delText>less the Army is the cognizant F</w:delText>
          </w:r>
          <w:r w:rsidDel="003464F9">
            <w:rPr>
              <w:rFonts w:ascii="Times New Roman" w:eastAsia="Times New Roman" w:hAnsi="Times New Roman" w:cs="Times New Roman"/>
              <w:sz w:val="24"/>
              <w:szCs w:val="24"/>
            </w:rPr>
            <w:delText>ederal agenc</w:delText>
          </w:r>
          <w:r w:rsidRPr="00231A99" w:rsidDel="003464F9">
            <w:rPr>
              <w:rFonts w:ascii="Times New Roman" w:eastAsia="Times New Roman" w:hAnsi="Times New Roman" w:cs="Times New Roman"/>
              <w:sz w:val="24"/>
              <w:szCs w:val="24"/>
            </w:rPr>
            <w:delText>y</w:delText>
          </w:r>
        </w:del>
      </w:ins>
      <w:ins w:id="708" w:author="Holland, George A CIV" w:date="2022-06-09T16:28:00Z">
        <w:del w:id="709" w:author="Dawson, Edward G Jr CIV USARMY HQDA ASA ALT (USA)" w:date="2022-08-02T19:19:00Z">
          <w:r w:rsidR="0050412B" w:rsidDel="003464F9">
            <w:rPr>
              <w:rFonts w:ascii="Times New Roman" w:eastAsia="Times New Roman" w:hAnsi="Times New Roman" w:cs="Times New Roman"/>
              <w:sz w:val="24"/>
              <w:szCs w:val="24"/>
            </w:rPr>
            <w:delText xml:space="preserve"> </w:delText>
          </w:r>
        </w:del>
      </w:ins>
      <w:ins w:id="710" w:author="Holland, George A CIV" w:date="2022-06-10T12:50:00Z">
        <w:del w:id="711" w:author="Dawson, Edward G Jr CIV USARMY HQDA ASA ALT (USA)" w:date="2022-08-02T19:19:00Z">
          <w:r w:rsidR="00AD3BF9" w:rsidDel="003464F9">
            <w:rPr>
              <w:rFonts w:ascii="Times New Roman" w:eastAsia="Times New Roman" w:hAnsi="Times New Roman" w:cs="Times New Roman"/>
              <w:sz w:val="24"/>
              <w:szCs w:val="24"/>
            </w:rPr>
            <w:delText xml:space="preserve">(CFA) </w:delText>
          </w:r>
        </w:del>
      </w:ins>
      <w:ins w:id="712" w:author="Holland, George A CIV" w:date="2022-06-09T16:28:00Z">
        <w:del w:id="713" w:author="Dawson, Edward G Jr CIV USARMY HQDA ASA ALT (USA)" w:date="2022-08-02T19:19:00Z">
          <w:r w:rsidR="0050412B" w:rsidDel="003464F9">
            <w:rPr>
              <w:rFonts w:ascii="Times New Roman" w:eastAsia="Times New Roman" w:hAnsi="Times New Roman" w:cs="Times New Roman"/>
              <w:sz w:val="24"/>
              <w:szCs w:val="24"/>
            </w:rPr>
            <w:delText>of the contractor’s property management system</w:delText>
          </w:r>
        </w:del>
      </w:ins>
      <w:ins w:id="714" w:author="Holland, George A CIV" w:date="2022-06-08T12:40:00Z">
        <w:del w:id="715" w:author="Dawson, Edward G Jr CIV USARMY HQDA ASA ALT (USA)" w:date="2022-08-02T19:19:00Z">
          <w:r w:rsidRPr="00231A99" w:rsidDel="003464F9">
            <w:rPr>
              <w:rFonts w:ascii="Times New Roman" w:eastAsia="Times New Roman" w:hAnsi="Times New Roman" w:cs="Times New Roman"/>
              <w:sz w:val="24"/>
              <w:szCs w:val="24"/>
            </w:rPr>
            <w:delText>.</w:delText>
          </w:r>
        </w:del>
      </w:ins>
      <w:ins w:id="716" w:author="Holland, George A CIV" w:date="2022-06-08T12:55:00Z">
        <w:del w:id="717" w:author="Dawson, Edward G Jr CIV USARMY HQDA ASA ALT (USA)" w:date="2022-08-02T19:19:00Z">
          <w:r w:rsidR="00707280" w:rsidRPr="00231A99" w:rsidDel="003464F9">
            <w:rPr>
              <w:rFonts w:ascii="Times New Roman" w:eastAsia="Times New Roman" w:hAnsi="Times New Roman" w:cs="Times New Roman"/>
              <w:sz w:val="24"/>
              <w:szCs w:val="24"/>
            </w:rPr>
            <w:delText xml:space="preserve"> </w:delText>
          </w:r>
        </w:del>
      </w:ins>
    </w:p>
    <w:p w14:paraId="45E79EA7" w14:textId="31A860EB" w:rsidR="00F72B8E" w:rsidDel="00DD4E0B" w:rsidRDefault="00231A99" w:rsidP="00231A99">
      <w:pPr>
        <w:rPr>
          <w:ins w:id="718" w:author="Holland, George A CIV" w:date="2022-06-09T16:17:00Z"/>
          <w:del w:id="719" w:author="Dawson, Edward G Jr CIV USARMY HQDA ASA ALT (USA)" w:date="2022-08-18T23:00:00Z"/>
          <w:rFonts w:ascii="Times New Roman" w:eastAsia="Times New Roman" w:hAnsi="Times New Roman" w:cs="Times New Roman"/>
          <w:sz w:val="24"/>
          <w:szCs w:val="24"/>
        </w:rPr>
      </w:pPr>
      <w:ins w:id="720" w:author="Holland, George A CIV" w:date="2022-06-09T15:07:00Z">
        <w:del w:id="721" w:author="Dawson, Edward G Jr CIV USARMY HQDA ASA ALT (USA)" w:date="2022-08-18T23:00:00Z">
          <w:r w:rsidDel="00DD4E0B">
            <w:rPr>
              <w:rFonts w:ascii="Times New Roman" w:eastAsia="Times New Roman" w:hAnsi="Times New Roman" w:cs="Times New Roman"/>
              <w:sz w:val="24"/>
              <w:szCs w:val="24"/>
            </w:rPr>
            <w:delText xml:space="preserve">(a)(i)(A) </w:delText>
          </w:r>
        </w:del>
        <w:del w:id="722" w:author="Dawson, Edward G Jr CIV USARMY HQDA ASA ALT (USA)" w:date="2022-08-02T19:27:00Z">
          <w:r w:rsidDel="00B5021F">
            <w:rPr>
              <w:rFonts w:ascii="Times New Roman" w:eastAsia="Times New Roman" w:hAnsi="Times New Roman" w:cs="Times New Roman"/>
              <w:sz w:val="24"/>
              <w:szCs w:val="24"/>
            </w:rPr>
            <w:delText>If the Army is not the cognizant Federal agency, contracting officers shall make determination</w:delText>
          </w:r>
          <w:r w:rsidR="00805E51" w:rsidDel="00B5021F">
            <w:rPr>
              <w:rFonts w:ascii="Times New Roman" w:eastAsia="Times New Roman" w:hAnsi="Times New Roman" w:cs="Times New Roman"/>
              <w:sz w:val="24"/>
              <w:szCs w:val="24"/>
            </w:rPr>
            <w:delText xml:space="preserve">s on the </w:delText>
          </w:r>
        </w:del>
        <w:del w:id="723" w:author="Dawson, Edward G Jr CIV USARMY HQDA ASA ALT (USA)" w:date="2022-08-02T19:22:00Z">
          <w:r w:rsidR="00805E51" w:rsidDel="003464F9">
            <w:rPr>
              <w:rFonts w:ascii="Times New Roman" w:eastAsia="Times New Roman" w:hAnsi="Times New Roman" w:cs="Times New Roman"/>
              <w:sz w:val="24"/>
              <w:szCs w:val="24"/>
            </w:rPr>
            <w:delText>adequacy</w:delText>
          </w:r>
        </w:del>
        <w:del w:id="724" w:author="Dawson, Edward G Jr CIV USARMY HQDA ASA ALT (USA)" w:date="2022-08-02T19:27:00Z">
          <w:r w:rsidR="00805E51" w:rsidDel="00B5021F">
            <w:rPr>
              <w:rFonts w:ascii="Times New Roman" w:eastAsia="Times New Roman" w:hAnsi="Times New Roman" w:cs="Times New Roman"/>
              <w:sz w:val="24"/>
              <w:szCs w:val="24"/>
            </w:rPr>
            <w:delText xml:space="preserve"> of contractor</w:delText>
          </w:r>
        </w:del>
      </w:ins>
      <w:ins w:id="725" w:author="Holland, George A CIV" w:date="2022-06-09T15:15:00Z">
        <w:del w:id="726" w:author="Dawson, Edward G Jr CIV USARMY HQDA ASA ALT (USA)" w:date="2022-08-02T19:27:00Z">
          <w:r w:rsidR="00805E51" w:rsidDel="00B5021F">
            <w:rPr>
              <w:rFonts w:ascii="Times New Roman" w:eastAsia="Times New Roman" w:hAnsi="Times New Roman" w:cs="Times New Roman"/>
              <w:sz w:val="24"/>
              <w:szCs w:val="24"/>
            </w:rPr>
            <w:delText xml:space="preserve">’s execution of </w:delText>
          </w:r>
        </w:del>
      </w:ins>
      <w:ins w:id="727" w:author="Holland, George A CIV" w:date="2022-06-09T15:07:00Z">
        <w:del w:id="728" w:author="Dawson, Edward G Jr CIV USARMY HQDA ASA ALT (USA)" w:date="2022-08-02T19:27:00Z">
          <w:r w:rsidDel="00B5021F">
            <w:rPr>
              <w:rFonts w:ascii="Times New Roman" w:eastAsia="Times New Roman" w:hAnsi="Times New Roman" w:cs="Times New Roman"/>
              <w:sz w:val="24"/>
              <w:szCs w:val="24"/>
            </w:rPr>
            <w:delText>their property management system and FAR Part 45 requirements at the contract</w:delText>
          </w:r>
        </w:del>
      </w:ins>
      <w:ins w:id="729" w:author="Holland, George A CIV" w:date="2022-06-10T12:50:00Z">
        <w:del w:id="730" w:author="Dawson, Edward G Jr CIV USARMY HQDA ASA ALT (USA)" w:date="2022-08-02T19:27:00Z">
          <w:r w:rsidR="00AD3BF9" w:rsidDel="00B5021F">
            <w:rPr>
              <w:rFonts w:ascii="Times New Roman" w:eastAsia="Times New Roman" w:hAnsi="Times New Roman" w:cs="Times New Roman"/>
              <w:sz w:val="24"/>
              <w:szCs w:val="24"/>
            </w:rPr>
            <w:delText>/task order</w:delText>
          </w:r>
        </w:del>
      </w:ins>
      <w:ins w:id="731" w:author="Holland, George A CIV" w:date="2022-06-09T15:07:00Z">
        <w:del w:id="732" w:author="Dawson, Edward G Jr CIV USARMY HQDA ASA ALT (USA)" w:date="2022-08-02T19:27:00Z">
          <w:r w:rsidDel="00B5021F">
            <w:rPr>
              <w:rFonts w:ascii="Times New Roman" w:eastAsia="Times New Roman" w:hAnsi="Times New Roman" w:cs="Times New Roman"/>
              <w:sz w:val="24"/>
              <w:szCs w:val="24"/>
            </w:rPr>
            <w:delText xml:space="preserve"> level </w:delText>
          </w:r>
        </w:del>
      </w:ins>
      <w:ins w:id="733" w:author="Holland, George A CIV" w:date="2022-06-10T07:11:00Z">
        <w:del w:id="734" w:author="Dawson, Edward G Jr CIV USARMY HQDA ASA ALT (USA)" w:date="2022-08-02T19:27:00Z">
          <w:r w:rsidR="00A24630" w:rsidDel="00B5021F">
            <w:rPr>
              <w:rFonts w:ascii="Times New Roman" w:eastAsia="Times New Roman" w:hAnsi="Times New Roman" w:cs="Times New Roman"/>
              <w:sz w:val="24"/>
              <w:szCs w:val="24"/>
            </w:rPr>
            <w:delText xml:space="preserve">only </w:delText>
          </w:r>
        </w:del>
      </w:ins>
      <w:ins w:id="735" w:author="Holland, George A CIV" w:date="2022-06-10T08:30:00Z">
        <w:del w:id="736" w:author="Dawson, Edward G Jr CIV USARMY HQDA ASA ALT (USA)" w:date="2022-08-02T19:27:00Z">
          <w:r w:rsidR="00A46E5C" w:rsidDel="00B5021F">
            <w:rPr>
              <w:rFonts w:ascii="Times New Roman" w:eastAsia="Times New Roman" w:hAnsi="Times New Roman" w:cs="Times New Roman"/>
              <w:sz w:val="24"/>
              <w:szCs w:val="24"/>
            </w:rPr>
            <w:delText>in order to ensure contractor stewardship of Army property</w:delText>
          </w:r>
        </w:del>
      </w:ins>
      <w:ins w:id="737" w:author="Holland, George A CIV" w:date="2022-06-09T15:07:00Z">
        <w:del w:id="738" w:author="Dawson, Edward G Jr CIV USARMY HQDA ASA ALT (USA)" w:date="2022-08-02T19:27:00Z">
          <w:r w:rsidRPr="00215ADE" w:rsidDel="00B5021F">
            <w:rPr>
              <w:rFonts w:ascii="Times New Roman" w:eastAsia="Times New Roman" w:hAnsi="Times New Roman" w:cs="Times New Roman"/>
              <w:sz w:val="24"/>
              <w:szCs w:val="24"/>
            </w:rPr>
            <w:delText>.</w:delText>
          </w:r>
          <w:r w:rsidDel="00B5021F">
            <w:rPr>
              <w:rFonts w:ascii="Times New Roman" w:eastAsia="Times New Roman" w:hAnsi="Times New Roman" w:cs="Times New Roman"/>
              <w:sz w:val="24"/>
              <w:szCs w:val="24"/>
            </w:rPr>
            <w:delText xml:space="preserve">  </w:delText>
          </w:r>
        </w:del>
      </w:ins>
    </w:p>
    <w:p w14:paraId="205D4059" w14:textId="15BDF746" w:rsidR="00231A99" w:rsidDel="004D4AD8" w:rsidRDefault="00787187" w:rsidP="00231A99">
      <w:pPr>
        <w:rPr>
          <w:ins w:id="739" w:author="Holland, George A CIV" w:date="2022-06-09T15:07:00Z"/>
          <w:del w:id="740" w:author="Dawson, Edward G Jr CIV USARMY HQDA ASA ALT (USA)" w:date="2022-08-02T19:37:00Z"/>
          <w:rFonts w:ascii="Times New Roman" w:eastAsia="Times New Roman" w:hAnsi="Times New Roman" w:cs="Times New Roman"/>
          <w:sz w:val="24"/>
          <w:szCs w:val="24"/>
        </w:rPr>
      </w:pPr>
      <w:bookmarkStart w:id="741" w:name="_Hlk110361357"/>
      <w:ins w:id="742" w:author="Holland, George A CIV" w:date="2022-06-09T16:17:00Z">
        <w:del w:id="743" w:author="Dawson, Edward G Jr CIV USARMY HQDA ASA ALT (USA)" w:date="2022-08-02T19:37:00Z">
          <w:r w:rsidDel="004D4AD8">
            <w:rPr>
              <w:rFonts w:ascii="Times New Roman" w:eastAsia="Times New Roman" w:hAnsi="Times New Roman" w:cs="Times New Roman"/>
              <w:sz w:val="24"/>
              <w:szCs w:val="24"/>
            </w:rPr>
            <w:delText>(a)</w:delText>
          </w:r>
          <w:r w:rsidR="00F72B8E" w:rsidDel="004D4AD8">
            <w:rPr>
              <w:rFonts w:ascii="Times New Roman" w:eastAsia="Times New Roman" w:hAnsi="Times New Roman" w:cs="Times New Roman"/>
              <w:sz w:val="24"/>
              <w:szCs w:val="24"/>
            </w:rPr>
            <w:delText xml:space="preserve">(i)(B) </w:delText>
          </w:r>
        </w:del>
      </w:ins>
      <w:ins w:id="744" w:author="Holland, George A CIV" w:date="2022-06-09T15:20:00Z">
        <w:del w:id="745" w:author="Dawson, Edward G Jr CIV USARMY HQDA ASA ALT (USA)" w:date="2022-08-02T19:37:00Z">
          <w:r w:rsidR="00805E51" w:rsidDel="004D4AD8">
            <w:rPr>
              <w:rFonts w:ascii="Times New Roman" w:eastAsia="Times New Roman" w:hAnsi="Times New Roman" w:cs="Times New Roman"/>
              <w:sz w:val="24"/>
              <w:szCs w:val="24"/>
            </w:rPr>
            <w:delText xml:space="preserve">If it cannot be determined </w:delText>
          </w:r>
        </w:del>
      </w:ins>
      <w:ins w:id="746" w:author="Holland, George A CIV" w:date="2022-06-10T08:00:00Z">
        <w:del w:id="747" w:author="Dawson, Edward G Jr CIV USARMY HQDA ASA ALT (USA)" w:date="2022-08-02T19:37:00Z">
          <w:r w:rsidR="00456916" w:rsidDel="004D4AD8">
            <w:rPr>
              <w:rFonts w:ascii="Times New Roman" w:eastAsia="Times New Roman" w:hAnsi="Times New Roman" w:cs="Times New Roman"/>
              <w:sz w:val="24"/>
              <w:szCs w:val="24"/>
            </w:rPr>
            <w:delText>that</w:delText>
          </w:r>
        </w:del>
      </w:ins>
      <w:ins w:id="748" w:author="Holland, George A CIV" w:date="2022-06-09T15:20:00Z">
        <w:del w:id="749" w:author="Dawson, Edward G Jr CIV USARMY HQDA ASA ALT (USA)" w:date="2022-08-02T19:37:00Z">
          <w:r w:rsidR="00805E51" w:rsidDel="004D4AD8">
            <w:rPr>
              <w:rFonts w:ascii="Times New Roman" w:eastAsia="Times New Roman" w:hAnsi="Times New Roman" w:cs="Times New Roman"/>
              <w:sz w:val="24"/>
              <w:szCs w:val="24"/>
            </w:rPr>
            <w:delText xml:space="preserve"> the Army is</w:delText>
          </w:r>
        </w:del>
      </w:ins>
      <w:ins w:id="750" w:author="Holland, George A CIV" w:date="2022-06-10T08:31:00Z">
        <w:del w:id="751" w:author="Dawson, Edward G Jr CIV USARMY HQDA ASA ALT (USA)" w:date="2022-08-02T19:37:00Z">
          <w:r w:rsidR="008423A9" w:rsidDel="004D4AD8">
            <w:rPr>
              <w:rFonts w:ascii="Times New Roman" w:eastAsia="Times New Roman" w:hAnsi="Times New Roman" w:cs="Times New Roman"/>
              <w:sz w:val="24"/>
              <w:szCs w:val="24"/>
            </w:rPr>
            <w:delText>,</w:delText>
          </w:r>
        </w:del>
      </w:ins>
      <w:ins w:id="752" w:author="Holland, George A CIV" w:date="2022-06-09T15:20:00Z">
        <w:del w:id="753" w:author="Dawson, Edward G Jr CIV USARMY HQDA ASA ALT (USA)" w:date="2022-08-02T19:37:00Z">
          <w:r w:rsidR="00805E51" w:rsidDel="004D4AD8">
            <w:rPr>
              <w:rFonts w:ascii="Times New Roman" w:eastAsia="Times New Roman" w:hAnsi="Times New Roman" w:cs="Times New Roman"/>
              <w:sz w:val="24"/>
              <w:szCs w:val="24"/>
            </w:rPr>
            <w:delText xml:space="preserve"> </w:delText>
          </w:r>
        </w:del>
      </w:ins>
      <w:ins w:id="754" w:author="Holland, George A CIV" w:date="2022-06-09T15:21:00Z">
        <w:del w:id="755" w:author="Dawson, Edward G Jr CIV USARMY HQDA ASA ALT (USA)" w:date="2022-08-02T19:37:00Z">
          <w:r w:rsidR="00805E51" w:rsidDel="004D4AD8">
            <w:rPr>
              <w:rFonts w:ascii="Times New Roman" w:eastAsia="Times New Roman" w:hAnsi="Times New Roman" w:cs="Times New Roman"/>
              <w:sz w:val="24"/>
              <w:szCs w:val="24"/>
            </w:rPr>
            <w:delText>or should be</w:delText>
          </w:r>
        </w:del>
      </w:ins>
      <w:ins w:id="756" w:author="Holland, George A CIV" w:date="2022-06-10T08:31:00Z">
        <w:del w:id="757" w:author="Dawson, Edward G Jr CIV USARMY HQDA ASA ALT (USA)" w:date="2022-08-02T19:37:00Z">
          <w:r w:rsidR="008423A9" w:rsidDel="004D4AD8">
            <w:rPr>
              <w:rFonts w:ascii="Times New Roman" w:eastAsia="Times New Roman" w:hAnsi="Times New Roman" w:cs="Times New Roman"/>
              <w:sz w:val="24"/>
              <w:szCs w:val="24"/>
            </w:rPr>
            <w:delText>,</w:delText>
          </w:r>
        </w:del>
      </w:ins>
      <w:ins w:id="758" w:author="Holland, George A CIV" w:date="2022-06-09T15:21:00Z">
        <w:del w:id="759" w:author="Dawson, Edward G Jr CIV USARMY HQDA ASA ALT (USA)" w:date="2022-08-02T19:37:00Z">
          <w:r w:rsidR="00805E51" w:rsidDel="004D4AD8">
            <w:rPr>
              <w:rFonts w:ascii="Times New Roman" w:eastAsia="Times New Roman" w:hAnsi="Times New Roman" w:cs="Times New Roman"/>
              <w:sz w:val="24"/>
              <w:szCs w:val="24"/>
            </w:rPr>
            <w:delText xml:space="preserve"> </w:delText>
          </w:r>
        </w:del>
      </w:ins>
      <w:ins w:id="760" w:author="Holland, George A CIV" w:date="2022-06-09T15:20:00Z">
        <w:del w:id="761" w:author="Dawson, Edward G Jr CIV USARMY HQDA ASA ALT (USA)" w:date="2022-08-02T19:37:00Z">
          <w:r w:rsidR="00805E51" w:rsidDel="004D4AD8">
            <w:rPr>
              <w:rFonts w:ascii="Times New Roman" w:eastAsia="Times New Roman" w:hAnsi="Times New Roman" w:cs="Times New Roman"/>
              <w:sz w:val="24"/>
              <w:szCs w:val="24"/>
            </w:rPr>
            <w:delText xml:space="preserve">the cognizant Federal agency, </w:delText>
          </w:r>
        </w:del>
      </w:ins>
      <w:ins w:id="762" w:author="Holland, George A CIV" w:date="2022-06-09T16:20:00Z">
        <w:del w:id="763" w:author="Dawson, Edward G Jr CIV USARMY HQDA ASA ALT (USA)" w:date="2022-08-02T19:37:00Z">
          <w:r w:rsidR="00F82A22" w:rsidDel="004D4AD8">
            <w:rPr>
              <w:rFonts w:ascii="Times New Roman" w:eastAsia="Times New Roman" w:hAnsi="Times New Roman" w:cs="Times New Roman"/>
              <w:sz w:val="24"/>
              <w:szCs w:val="24"/>
            </w:rPr>
            <w:delText xml:space="preserve">contracting officers shall make </w:delText>
          </w:r>
        </w:del>
      </w:ins>
      <w:ins w:id="764" w:author="Holland, George A CIV" w:date="2022-06-09T15:20:00Z">
        <w:del w:id="765" w:author="Dawson, Edward G Jr CIV USARMY HQDA ASA ALT (USA)" w:date="2022-08-02T19:37:00Z">
          <w:r w:rsidR="00805E51" w:rsidDel="004D4AD8">
            <w:rPr>
              <w:rFonts w:ascii="Times New Roman" w:eastAsia="Times New Roman" w:hAnsi="Times New Roman" w:cs="Times New Roman"/>
              <w:sz w:val="24"/>
              <w:szCs w:val="24"/>
            </w:rPr>
            <w:delText xml:space="preserve">determinations </w:delText>
          </w:r>
        </w:del>
      </w:ins>
      <w:ins w:id="766" w:author="Holland, George A CIV" w:date="2022-06-09T15:21:00Z">
        <w:del w:id="767" w:author="Dawson, Edward G Jr CIV USARMY HQDA ASA ALT (USA)" w:date="2022-08-02T19:37:00Z">
          <w:r w:rsidR="00805E51" w:rsidDel="004D4AD8">
            <w:rPr>
              <w:rFonts w:ascii="Times New Roman" w:eastAsia="Times New Roman" w:hAnsi="Times New Roman" w:cs="Times New Roman"/>
              <w:sz w:val="24"/>
              <w:szCs w:val="24"/>
            </w:rPr>
            <w:delText xml:space="preserve">of the adequacy of contractor’s execution of their property management system and FAR Part </w:delText>
          </w:r>
          <w:r w:rsidR="00AD3BF9" w:rsidDel="004D4AD8">
            <w:rPr>
              <w:rFonts w:ascii="Times New Roman" w:eastAsia="Times New Roman" w:hAnsi="Times New Roman" w:cs="Times New Roman"/>
              <w:sz w:val="24"/>
              <w:szCs w:val="24"/>
            </w:rPr>
            <w:delText>45 requirements at the contract</w:delText>
          </w:r>
        </w:del>
      </w:ins>
      <w:ins w:id="768" w:author="Holland, George A CIV" w:date="2022-06-10T12:51:00Z">
        <w:del w:id="769" w:author="Dawson, Edward G Jr CIV USARMY HQDA ASA ALT (USA)" w:date="2022-08-02T19:37:00Z">
          <w:r w:rsidR="00AD3BF9" w:rsidDel="004D4AD8">
            <w:rPr>
              <w:rFonts w:ascii="Times New Roman" w:eastAsia="Times New Roman" w:hAnsi="Times New Roman" w:cs="Times New Roman"/>
              <w:sz w:val="24"/>
              <w:szCs w:val="24"/>
            </w:rPr>
            <w:delText>/task order level</w:delText>
          </w:r>
        </w:del>
      </w:ins>
      <w:ins w:id="770" w:author="Holland, George A CIV" w:date="2022-06-10T08:31:00Z">
        <w:del w:id="771" w:author="Dawson, Edward G Jr CIV USARMY HQDA ASA ALT (USA)" w:date="2022-08-02T19:37:00Z">
          <w:r w:rsidR="008423A9" w:rsidDel="004D4AD8">
            <w:rPr>
              <w:rFonts w:ascii="Times New Roman" w:eastAsia="Times New Roman" w:hAnsi="Times New Roman" w:cs="Times New Roman"/>
              <w:sz w:val="24"/>
              <w:szCs w:val="24"/>
            </w:rPr>
            <w:delText xml:space="preserve"> only</w:delText>
          </w:r>
        </w:del>
      </w:ins>
      <w:ins w:id="772" w:author="Holland, George A CIV" w:date="2022-06-09T15:21:00Z">
        <w:del w:id="773" w:author="Dawson, Edward G Jr CIV USARMY HQDA ASA ALT (USA)" w:date="2022-08-02T19:37:00Z">
          <w:r w:rsidR="00805E51" w:rsidDel="004D4AD8">
            <w:rPr>
              <w:rFonts w:ascii="Times New Roman" w:eastAsia="Times New Roman" w:hAnsi="Times New Roman" w:cs="Times New Roman"/>
              <w:sz w:val="24"/>
              <w:szCs w:val="24"/>
            </w:rPr>
            <w:delText>.</w:delText>
          </w:r>
        </w:del>
      </w:ins>
    </w:p>
    <w:p w14:paraId="02106495" w14:textId="6951A0DA" w:rsidR="00C67ED8" w:rsidDel="001D477E" w:rsidRDefault="00F72B8E" w:rsidP="00E1747E">
      <w:pPr>
        <w:rPr>
          <w:ins w:id="774" w:author="Holland, George A CIV" w:date="2022-06-09T16:33:00Z"/>
          <w:del w:id="775" w:author="Dawson, Edward G Jr CIV USARMY HQDA ASA ALT (USA)" w:date="2022-08-02T19:54:00Z"/>
          <w:rFonts w:ascii="Times New Roman" w:eastAsia="Times New Roman" w:hAnsi="Times New Roman" w:cs="Times New Roman"/>
          <w:sz w:val="24"/>
          <w:szCs w:val="24"/>
        </w:rPr>
      </w:pPr>
      <w:ins w:id="776" w:author="Holland, George A CIV" w:date="2022-06-09T15:15:00Z">
        <w:del w:id="777" w:author="Dawson, Edward G Jr CIV USARMY HQDA ASA ALT (USA)" w:date="2022-08-02T19:54:00Z">
          <w:r w:rsidDel="001D477E">
            <w:rPr>
              <w:rFonts w:ascii="Times New Roman" w:eastAsia="Times New Roman" w:hAnsi="Times New Roman" w:cs="Times New Roman"/>
              <w:sz w:val="24"/>
              <w:szCs w:val="24"/>
            </w:rPr>
            <w:delText>(a)(i)(C</w:delText>
          </w:r>
          <w:r w:rsidR="00805E51" w:rsidDel="001D477E">
            <w:rPr>
              <w:rFonts w:ascii="Times New Roman" w:eastAsia="Times New Roman" w:hAnsi="Times New Roman" w:cs="Times New Roman"/>
              <w:sz w:val="24"/>
              <w:szCs w:val="24"/>
            </w:rPr>
            <w:delText>) The Army can be consider</w:delText>
          </w:r>
        </w:del>
      </w:ins>
      <w:ins w:id="778" w:author="Holland, George A CIV" w:date="2022-06-09T15:21:00Z">
        <w:del w:id="779" w:author="Dawson, Edward G Jr CIV USARMY HQDA ASA ALT (USA)" w:date="2022-08-02T19:54:00Z">
          <w:r w:rsidR="00805E51" w:rsidDel="001D477E">
            <w:rPr>
              <w:rFonts w:ascii="Times New Roman" w:eastAsia="Times New Roman" w:hAnsi="Times New Roman" w:cs="Times New Roman"/>
              <w:sz w:val="24"/>
              <w:szCs w:val="24"/>
            </w:rPr>
            <w:delText>ed</w:delText>
          </w:r>
        </w:del>
      </w:ins>
      <w:ins w:id="780" w:author="Holland, George A CIV" w:date="2022-06-09T15:15:00Z">
        <w:del w:id="781" w:author="Dawson, Edward G Jr CIV USARMY HQDA ASA ALT (USA)" w:date="2022-08-02T19:54:00Z">
          <w:r w:rsidR="00805E51" w:rsidDel="001D477E">
            <w:rPr>
              <w:rFonts w:ascii="Times New Roman" w:eastAsia="Times New Roman" w:hAnsi="Times New Roman" w:cs="Times New Roman"/>
              <w:sz w:val="24"/>
              <w:szCs w:val="24"/>
            </w:rPr>
            <w:delText xml:space="preserve"> the Cognizant Federal Agency for determining property management system </w:delText>
          </w:r>
        </w:del>
      </w:ins>
      <w:ins w:id="782" w:author="Holland, George A CIV" w:date="2022-06-09T15:17:00Z">
        <w:del w:id="783" w:author="Dawson, Edward G Jr CIV USARMY HQDA ASA ALT (USA)" w:date="2022-08-02T19:54:00Z">
          <w:r w:rsidR="00805E51" w:rsidDel="001D477E">
            <w:rPr>
              <w:rFonts w:ascii="Times New Roman" w:eastAsia="Times New Roman" w:hAnsi="Times New Roman" w:cs="Times New Roman"/>
              <w:sz w:val="24"/>
              <w:szCs w:val="24"/>
            </w:rPr>
            <w:delText>analysis</w:delText>
          </w:r>
        </w:del>
      </w:ins>
      <w:ins w:id="784" w:author="Holland, George A CIV" w:date="2022-06-09T15:15:00Z">
        <w:del w:id="785" w:author="Dawson, Edward G Jr CIV USARMY HQDA ASA ALT (USA)" w:date="2022-08-02T19:54:00Z">
          <w:r w:rsidR="00805E51" w:rsidDel="001D477E">
            <w:rPr>
              <w:rFonts w:ascii="Times New Roman" w:eastAsia="Times New Roman" w:hAnsi="Times New Roman" w:cs="Times New Roman"/>
              <w:sz w:val="24"/>
              <w:szCs w:val="24"/>
            </w:rPr>
            <w:delText xml:space="preserve"> </w:delText>
          </w:r>
        </w:del>
      </w:ins>
      <w:ins w:id="786" w:author="Holland, George A CIV" w:date="2022-06-09T15:17:00Z">
        <w:del w:id="787" w:author="Dawson, Edward G Jr CIV USARMY HQDA ASA ALT (USA)" w:date="2022-08-02T19:54:00Z">
          <w:r w:rsidR="00805E51" w:rsidDel="001D477E">
            <w:rPr>
              <w:rFonts w:ascii="Times New Roman" w:eastAsia="Times New Roman" w:hAnsi="Times New Roman" w:cs="Times New Roman"/>
              <w:sz w:val="24"/>
              <w:szCs w:val="24"/>
            </w:rPr>
            <w:delText xml:space="preserve">compliance </w:delText>
          </w:r>
        </w:del>
      </w:ins>
      <w:ins w:id="788" w:author="Holland, George A CIV" w:date="2022-06-09T16:13:00Z">
        <w:del w:id="789" w:author="Dawson, Edward G Jr CIV USARMY HQDA ASA ALT (USA)" w:date="2022-08-02T19:54:00Z">
          <w:r w:rsidR="007201AF" w:rsidDel="001D477E">
            <w:rPr>
              <w:rFonts w:ascii="Times New Roman" w:eastAsia="Times New Roman" w:hAnsi="Times New Roman" w:cs="Times New Roman"/>
              <w:sz w:val="24"/>
              <w:szCs w:val="24"/>
            </w:rPr>
            <w:delText xml:space="preserve">when </w:delText>
          </w:r>
        </w:del>
      </w:ins>
      <w:ins w:id="790" w:author="Holland, George A CIV" w:date="2022-06-09T16:12:00Z">
        <w:del w:id="791" w:author="Dawson, Edward G Jr CIV USARMY HQDA ASA ALT (USA)" w:date="2022-08-02T19:54:00Z">
          <w:r w:rsidR="007201AF" w:rsidDel="001D477E">
            <w:rPr>
              <w:rFonts w:ascii="Times New Roman" w:eastAsia="Times New Roman" w:hAnsi="Times New Roman" w:cs="Times New Roman"/>
              <w:sz w:val="24"/>
              <w:szCs w:val="24"/>
            </w:rPr>
            <w:delText>t</w:delText>
          </w:r>
        </w:del>
      </w:ins>
      <w:ins w:id="792" w:author="Holland, George A CIV" w:date="2022-06-09T15:04:00Z">
        <w:del w:id="793" w:author="Dawson, Edward G Jr CIV USARMY HQDA ASA ALT (USA)" w:date="2022-08-02T19:54:00Z">
          <w:r w:rsidR="00231A99" w:rsidRPr="00F00C02" w:rsidDel="001D477E">
            <w:rPr>
              <w:rFonts w:ascii="Times New Roman" w:eastAsia="Times New Roman" w:hAnsi="Times New Roman" w:cs="Times New Roman"/>
              <w:sz w:val="24"/>
              <w:szCs w:val="24"/>
            </w:rPr>
            <w:delText xml:space="preserve">here is no </w:delText>
          </w:r>
        </w:del>
      </w:ins>
      <w:ins w:id="794" w:author="Holland, George A CIV" w:date="2022-06-09T15:18:00Z">
        <w:del w:id="795" w:author="Dawson, Edward G Jr CIV USARMY HQDA ASA ALT (USA)" w:date="2022-08-02T19:54:00Z">
          <w:r w:rsidR="00805E51" w:rsidDel="001D477E">
            <w:rPr>
              <w:rFonts w:ascii="Times New Roman" w:eastAsia="Times New Roman" w:hAnsi="Times New Roman" w:cs="Times New Roman"/>
              <w:sz w:val="24"/>
              <w:szCs w:val="24"/>
            </w:rPr>
            <w:delText xml:space="preserve">other identified </w:delText>
          </w:r>
        </w:del>
      </w:ins>
      <w:ins w:id="796" w:author="Holland, George A CIV" w:date="2022-06-09T15:04:00Z">
        <w:del w:id="797" w:author="Dawson, Edward G Jr CIV USARMY HQDA ASA ALT (USA)" w:date="2022-08-02T19:54:00Z">
          <w:r w:rsidR="00231A99" w:rsidRPr="00F00C02" w:rsidDel="001D477E">
            <w:rPr>
              <w:rFonts w:ascii="Times New Roman" w:eastAsia="Times New Roman" w:hAnsi="Times New Roman" w:cs="Times New Roman"/>
              <w:sz w:val="24"/>
              <w:szCs w:val="24"/>
            </w:rPr>
            <w:delText>cognizant Federal agency</w:delText>
          </w:r>
        </w:del>
      </w:ins>
      <w:ins w:id="798" w:author="Holland, George A CIV" w:date="2022-06-10T10:12:00Z">
        <w:del w:id="799" w:author="Dawson, Edward G Jr CIV USARMY HQDA ASA ALT (USA)" w:date="2022-08-02T19:54:00Z">
          <w:r w:rsidR="009907F2" w:rsidDel="001D477E">
            <w:rPr>
              <w:rFonts w:ascii="Times New Roman" w:eastAsia="Times New Roman" w:hAnsi="Times New Roman" w:cs="Times New Roman"/>
              <w:sz w:val="24"/>
              <w:szCs w:val="24"/>
            </w:rPr>
            <w:delText xml:space="preserve">, the contractor does not have a Government determination of system compliance from another Government Agency or Service, </w:delText>
          </w:r>
        </w:del>
      </w:ins>
      <w:ins w:id="800" w:author="Holland, George A CIV" w:date="2022-06-09T16:13:00Z">
        <w:del w:id="801" w:author="Dawson, Edward G Jr CIV USARMY HQDA ASA ALT (USA)" w:date="2022-08-02T19:54:00Z">
          <w:r w:rsidR="007201AF" w:rsidDel="001D477E">
            <w:rPr>
              <w:rFonts w:ascii="Times New Roman" w:eastAsia="Times New Roman" w:hAnsi="Times New Roman" w:cs="Times New Roman"/>
              <w:sz w:val="24"/>
              <w:szCs w:val="24"/>
            </w:rPr>
            <w:delText xml:space="preserve">and one or more of the following conditions can be met: </w:delText>
          </w:r>
        </w:del>
      </w:ins>
    </w:p>
    <w:p w14:paraId="66420A47" w14:textId="5EAD6A0F" w:rsidR="00C67ED8" w:rsidDel="001D477E" w:rsidRDefault="00C67ED8" w:rsidP="00E1747E">
      <w:pPr>
        <w:rPr>
          <w:ins w:id="802" w:author="Holland, George A CIV" w:date="2022-06-09T16:34:00Z"/>
          <w:del w:id="803" w:author="Dawson, Edward G Jr CIV USARMY HQDA ASA ALT (USA)" w:date="2022-08-02T19:54:00Z"/>
          <w:rFonts w:ascii="Times New Roman" w:eastAsia="Times New Roman" w:hAnsi="Times New Roman" w:cs="Times New Roman"/>
          <w:sz w:val="24"/>
          <w:szCs w:val="24"/>
        </w:rPr>
      </w:pPr>
      <w:ins w:id="804" w:author="Holland, George A CIV" w:date="2022-06-09T16:33:00Z">
        <w:del w:id="805" w:author="Dawson, Edward G Jr CIV USARMY HQDA ASA ALT (USA)" w:date="2022-08-02T19:54:00Z">
          <w:r w:rsidDel="001D477E">
            <w:rPr>
              <w:rFonts w:ascii="Times New Roman" w:eastAsia="Times New Roman" w:hAnsi="Times New Roman" w:cs="Times New Roman"/>
              <w:sz w:val="24"/>
              <w:szCs w:val="24"/>
            </w:rPr>
            <w:tab/>
            <w:delText>(1) T</w:delText>
          </w:r>
        </w:del>
      </w:ins>
      <w:ins w:id="806" w:author="Holland, George A CIV" w:date="2022-06-09T15:19:00Z">
        <w:del w:id="807" w:author="Dawson, Edward G Jr CIV USARMY HQDA ASA ALT (USA)" w:date="2022-08-02T19:54:00Z">
          <w:r w:rsidR="00805E51" w:rsidRPr="00805E51" w:rsidDel="001D477E">
            <w:rPr>
              <w:rFonts w:ascii="Times New Roman" w:eastAsia="Times New Roman" w:hAnsi="Times New Roman" w:cs="Times New Roman"/>
              <w:sz w:val="24"/>
              <w:szCs w:val="24"/>
            </w:rPr>
            <w:delText>he contractor establishes its system at the contract or task order level</w:delText>
          </w:r>
        </w:del>
      </w:ins>
      <w:ins w:id="808" w:author="Holland, George A CIV" w:date="2022-06-09T15:31:00Z">
        <w:del w:id="809" w:author="Dawson, Edward G Jr CIV USARMY HQDA ASA ALT (USA)" w:date="2022-08-02T19:54:00Z">
          <w:r w:rsidR="00D73AEB" w:rsidDel="001D477E">
            <w:rPr>
              <w:rFonts w:ascii="Times New Roman" w:eastAsia="Times New Roman" w:hAnsi="Times New Roman" w:cs="Times New Roman"/>
              <w:sz w:val="24"/>
              <w:szCs w:val="24"/>
            </w:rPr>
            <w:delText xml:space="preserve"> and the Army administers the contract</w:delText>
          </w:r>
        </w:del>
      </w:ins>
      <w:ins w:id="810" w:author="Holland, George A CIV" w:date="2022-06-09T16:11:00Z">
        <w:del w:id="811" w:author="Dawson, Edward G Jr CIV USARMY HQDA ASA ALT (USA)" w:date="2022-08-02T19:54:00Z">
          <w:r w:rsidR="007201AF" w:rsidDel="001D477E">
            <w:rPr>
              <w:rFonts w:ascii="Times New Roman" w:eastAsia="Times New Roman" w:hAnsi="Times New Roman" w:cs="Times New Roman"/>
              <w:sz w:val="24"/>
              <w:szCs w:val="24"/>
            </w:rPr>
            <w:delText>; or</w:delText>
          </w:r>
        </w:del>
      </w:ins>
      <w:ins w:id="812" w:author="Holland, George A CIV" w:date="2022-06-09T15:19:00Z">
        <w:del w:id="813" w:author="Dawson, Edward G Jr CIV USARMY HQDA ASA ALT (USA)" w:date="2022-08-02T19:54:00Z">
          <w:r w:rsidR="00C812B7" w:rsidDel="001D477E">
            <w:rPr>
              <w:rFonts w:ascii="Times New Roman" w:eastAsia="Times New Roman" w:hAnsi="Times New Roman" w:cs="Times New Roman"/>
              <w:sz w:val="24"/>
              <w:szCs w:val="24"/>
            </w:rPr>
            <w:delText xml:space="preserve"> </w:delText>
          </w:r>
        </w:del>
      </w:ins>
    </w:p>
    <w:p w14:paraId="52849CF5" w14:textId="2C97A62D" w:rsidR="00C67ED8" w:rsidDel="001D477E" w:rsidRDefault="00C67ED8" w:rsidP="00E1747E">
      <w:pPr>
        <w:rPr>
          <w:ins w:id="814" w:author="Holland, George A CIV" w:date="2022-06-09T16:34:00Z"/>
          <w:del w:id="815" w:author="Dawson, Edward G Jr CIV USARMY HQDA ASA ALT (USA)" w:date="2022-08-02T19:54:00Z"/>
          <w:rFonts w:ascii="Times New Roman" w:eastAsia="Times New Roman" w:hAnsi="Times New Roman" w:cs="Times New Roman"/>
          <w:sz w:val="24"/>
          <w:szCs w:val="24"/>
        </w:rPr>
      </w:pPr>
      <w:ins w:id="816" w:author="Holland, George A CIV" w:date="2022-06-09T16:34:00Z">
        <w:del w:id="817" w:author="Dawson, Edward G Jr CIV USARMY HQDA ASA ALT (USA)" w:date="2022-08-02T19:54:00Z">
          <w:r w:rsidDel="001D477E">
            <w:rPr>
              <w:rFonts w:ascii="Times New Roman" w:eastAsia="Times New Roman" w:hAnsi="Times New Roman" w:cs="Times New Roman"/>
              <w:sz w:val="24"/>
              <w:szCs w:val="24"/>
            </w:rPr>
            <w:tab/>
            <w:delText>(2) T</w:delText>
          </w:r>
        </w:del>
      </w:ins>
      <w:ins w:id="818" w:author="Holland, George A CIV" w:date="2022-06-09T15:19:00Z">
        <w:del w:id="819" w:author="Dawson, Edward G Jr CIV USARMY HQDA ASA ALT (USA)" w:date="2022-08-02T19:54:00Z">
          <w:r w:rsidR="00805E51" w:rsidRPr="00805E51" w:rsidDel="001D477E">
            <w:rPr>
              <w:rFonts w:ascii="Times New Roman" w:eastAsia="Times New Roman" w:hAnsi="Times New Roman" w:cs="Times New Roman"/>
              <w:sz w:val="24"/>
              <w:szCs w:val="24"/>
            </w:rPr>
            <w:delText>he contractor establishes a separate system for a</w:delText>
          </w:r>
          <w:r w:rsidR="00D73AEB" w:rsidDel="001D477E">
            <w:rPr>
              <w:rFonts w:ascii="Times New Roman" w:eastAsia="Times New Roman" w:hAnsi="Times New Roman" w:cs="Times New Roman"/>
              <w:sz w:val="24"/>
              <w:szCs w:val="24"/>
            </w:rPr>
            <w:delText xml:space="preserve"> particular </w:delText>
          </w:r>
        </w:del>
      </w:ins>
      <w:ins w:id="820" w:author="Holland, George A CIV" w:date="2022-06-09T15:28:00Z">
        <w:del w:id="821" w:author="Dawson, Edward G Jr CIV USARMY HQDA ASA ALT (USA)" w:date="2022-08-02T19:54:00Z">
          <w:r w:rsidR="00D73AEB" w:rsidDel="001D477E">
            <w:rPr>
              <w:rFonts w:ascii="Times New Roman" w:eastAsia="Times New Roman" w:hAnsi="Times New Roman" w:cs="Times New Roman"/>
              <w:sz w:val="24"/>
              <w:szCs w:val="24"/>
            </w:rPr>
            <w:delText xml:space="preserve">Army </w:delText>
          </w:r>
        </w:del>
      </w:ins>
      <w:ins w:id="822" w:author="Holland, George A CIV" w:date="2022-06-09T15:19:00Z">
        <w:del w:id="823" w:author="Dawson, Edward G Jr CIV USARMY HQDA ASA ALT (USA)" w:date="2022-08-02T19:54:00Z">
          <w:r w:rsidR="00D73AEB" w:rsidDel="001D477E">
            <w:rPr>
              <w:rFonts w:ascii="Times New Roman" w:eastAsia="Times New Roman" w:hAnsi="Times New Roman" w:cs="Times New Roman"/>
              <w:sz w:val="24"/>
              <w:szCs w:val="24"/>
            </w:rPr>
            <w:delText>contract/order</w:delText>
          </w:r>
        </w:del>
      </w:ins>
      <w:ins w:id="824" w:author="Holland, George A CIV" w:date="2022-06-09T15:32:00Z">
        <w:del w:id="825" w:author="Dawson, Edward G Jr CIV USARMY HQDA ASA ALT (USA)" w:date="2022-08-02T19:54:00Z">
          <w:r w:rsidR="00D73AEB" w:rsidDel="001D477E">
            <w:rPr>
              <w:rFonts w:ascii="Times New Roman" w:eastAsia="Times New Roman" w:hAnsi="Times New Roman" w:cs="Times New Roman"/>
              <w:sz w:val="24"/>
              <w:szCs w:val="24"/>
            </w:rPr>
            <w:delText xml:space="preserve"> and the Army administers the contract</w:delText>
          </w:r>
        </w:del>
      </w:ins>
      <w:ins w:id="826" w:author="Holland, George A CIV" w:date="2022-06-09T15:19:00Z">
        <w:del w:id="827" w:author="Dawson, Edward G Jr CIV USARMY HQDA ASA ALT (USA)" w:date="2022-08-02T19:54:00Z">
          <w:r w:rsidDel="001D477E">
            <w:rPr>
              <w:rFonts w:ascii="Times New Roman" w:eastAsia="Times New Roman" w:hAnsi="Times New Roman" w:cs="Times New Roman"/>
              <w:sz w:val="24"/>
              <w:szCs w:val="24"/>
            </w:rPr>
            <w:delText>;</w:delText>
          </w:r>
          <w:r w:rsidR="007201AF" w:rsidDel="001D477E">
            <w:rPr>
              <w:rFonts w:ascii="Times New Roman" w:eastAsia="Times New Roman" w:hAnsi="Times New Roman" w:cs="Times New Roman"/>
              <w:sz w:val="24"/>
              <w:szCs w:val="24"/>
            </w:rPr>
            <w:delText xml:space="preserve"> or</w:delText>
          </w:r>
        </w:del>
      </w:ins>
      <w:ins w:id="828" w:author="Holland, George A CIV" w:date="2022-06-09T16:14:00Z">
        <w:del w:id="829" w:author="Dawson, Edward G Jr CIV USARMY HQDA ASA ALT (USA)" w:date="2022-08-02T19:54:00Z">
          <w:r w:rsidR="007201AF" w:rsidDel="001D477E">
            <w:rPr>
              <w:rFonts w:ascii="Times New Roman" w:eastAsia="Times New Roman" w:hAnsi="Times New Roman" w:cs="Times New Roman"/>
              <w:sz w:val="24"/>
              <w:szCs w:val="24"/>
            </w:rPr>
            <w:delText xml:space="preserve"> </w:delText>
          </w:r>
        </w:del>
      </w:ins>
    </w:p>
    <w:p w14:paraId="1A3A706F" w14:textId="10E42573" w:rsidR="00C67ED8" w:rsidDel="001D477E" w:rsidRDefault="00C67ED8" w:rsidP="00E1747E">
      <w:pPr>
        <w:rPr>
          <w:ins w:id="830" w:author="Holland, George A CIV" w:date="2022-06-09T16:34:00Z"/>
          <w:del w:id="831" w:author="Dawson, Edward G Jr CIV USARMY HQDA ASA ALT (USA)" w:date="2022-08-02T19:54:00Z"/>
          <w:rFonts w:ascii="Times New Roman" w:eastAsia="Times New Roman" w:hAnsi="Times New Roman" w:cs="Times New Roman"/>
          <w:sz w:val="24"/>
          <w:szCs w:val="24"/>
        </w:rPr>
      </w:pPr>
      <w:ins w:id="832" w:author="Holland, George A CIV" w:date="2022-06-09T16:34:00Z">
        <w:del w:id="833" w:author="Dawson, Edward G Jr CIV USARMY HQDA ASA ALT (USA)" w:date="2022-08-02T19:54:00Z">
          <w:r w:rsidDel="001D477E">
            <w:rPr>
              <w:rFonts w:ascii="Times New Roman" w:eastAsia="Times New Roman" w:hAnsi="Times New Roman" w:cs="Times New Roman"/>
              <w:sz w:val="24"/>
              <w:szCs w:val="24"/>
            </w:rPr>
            <w:tab/>
            <w:delText>(3) T</w:delText>
          </w:r>
        </w:del>
      </w:ins>
      <w:ins w:id="834" w:author="Holland, George A CIV" w:date="2022-06-09T15:19:00Z">
        <w:del w:id="835" w:author="Dawson, Edward G Jr CIV USARMY HQDA ASA ALT (USA)" w:date="2022-08-02T19:54:00Z">
          <w:r w:rsidR="00805E51" w:rsidRPr="00805E51" w:rsidDel="001D477E">
            <w:rPr>
              <w:rFonts w:ascii="Times New Roman" w:eastAsia="Times New Roman" w:hAnsi="Times New Roman" w:cs="Times New Roman"/>
              <w:sz w:val="24"/>
              <w:szCs w:val="24"/>
            </w:rPr>
            <w:delText>he Army’s contract is the contractor’s only contract with Government property</w:delText>
          </w:r>
        </w:del>
      </w:ins>
      <w:ins w:id="836" w:author="Holland, George A CIV" w:date="2022-06-09T15:39:00Z">
        <w:del w:id="837" w:author="Dawson, Edward G Jr CIV USARMY HQDA ASA ALT (USA)" w:date="2022-08-02T19:54:00Z">
          <w:r w:rsidR="00C812B7" w:rsidDel="001D477E">
            <w:rPr>
              <w:rFonts w:ascii="Times New Roman" w:eastAsia="Times New Roman" w:hAnsi="Times New Roman" w:cs="Times New Roman"/>
              <w:sz w:val="24"/>
              <w:szCs w:val="24"/>
            </w:rPr>
            <w:delText xml:space="preserve"> and the Army administers the contract</w:delText>
          </w:r>
        </w:del>
      </w:ins>
      <w:ins w:id="838" w:author="Holland, George A CIV" w:date="2022-06-09T16:34:00Z">
        <w:del w:id="839" w:author="Dawson, Edward G Jr CIV USARMY HQDA ASA ALT (USA)" w:date="2022-08-02T19:54:00Z">
          <w:r w:rsidDel="001D477E">
            <w:rPr>
              <w:rFonts w:ascii="Times New Roman" w:eastAsia="Times New Roman" w:hAnsi="Times New Roman" w:cs="Times New Roman"/>
              <w:sz w:val="24"/>
              <w:szCs w:val="24"/>
            </w:rPr>
            <w:delText>; or</w:delText>
          </w:r>
        </w:del>
      </w:ins>
    </w:p>
    <w:p w14:paraId="35756CB7" w14:textId="1C436AE9" w:rsidR="00787187" w:rsidDel="001D477E" w:rsidRDefault="00C67ED8" w:rsidP="00E1747E">
      <w:pPr>
        <w:rPr>
          <w:ins w:id="840" w:author="Holland, George A CIV" w:date="2022-06-10T08:32:00Z"/>
          <w:del w:id="841" w:author="Dawson, Edward G Jr CIV USARMY HQDA ASA ALT (USA)" w:date="2022-08-02T19:54:00Z"/>
          <w:rFonts w:ascii="Times New Roman" w:eastAsia="Times New Roman" w:hAnsi="Times New Roman" w:cs="Times New Roman"/>
          <w:sz w:val="24"/>
          <w:szCs w:val="24"/>
        </w:rPr>
      </w:pPr>
      <w:ins w:id="842" w:author="Holland, George A CIV" w:date="2022-06-09T16:34:00Z">
        <w:del w:id="843" w:author="Dawson, Edward G Jr CIV USARMY HQDA ASA ALT (USA)" w:date="2022-08-02T19:54:00Z">
          <w:r w:rsidDel="001D477E">
            <w:rPr>
              <w:rFonts w:ascii="Times New Roman" w:eastAsia="Times New Roman" w:hAnsi="Times New Roman" w:cs="Times New Roman"/>
              <w:sz w:val="24"/>
              <w:szCs w:val="24"/>
            </w:rPr>
            <w:tab/>
            <w:delText>(4) I</w:delText>
          </w:r>
        </w:del>
      </w:ins>
      <w:ins w:id="844" w:author="Holland, George A CIV" w:date="2022-06-09T15:23:00Z">
        <w:del w:id="845" w:author="Dawson, Edward G Jr CIV USARMY HQDA ASA ALT (USA)" w:date="2022-08-02T19:54:00Z">
          <w:r w:rsidR="00805E51" w:rsidDel="001D477E">
            <w:rPr>
              <w:rFonts w:ascii="Times New Roman" w:eastAsia="Times New Roman" w:hAnsi="Times New Roman" w:cs="Times New Roman"/>
              <w:sz w:val="24"/>
              <w:szCs w:val="24"/>
            </w:rPr>
            <w:delText xml:space="preserve">t can be determined </w:delText>
          </w:r>
        </w:del>
      </w:ins>
      <w:ins w:id="846" w:author="Holland, George A CIV" w:date="2022-06-09T16:09:00Z">
        <w:del w:id="847" w:author="Dawson, Edward G Jr CIV USARMY HQDA ASA ALT (USA)" w:date="2022-08-02T19:54:00Z">
          <w:r w:rsidR="007201AF" w:rsidDel="001D477E">
            <w:rPr>
              <w:rFonts w:ascii="Times New Roman" w:eastAsia="Times New Roman" w:hAnsi="Times New Roman" w:cs="Times New Roman"/>
              <w:sz w:val="24"/>
              <w:szCs w:val="24"/>
            </w:rPr>
            <w:delText xml:space="preserve">the Army </w:delText>
          </w:r>
          <w:r w:rsidR="007201AF" w:rsidRPr="007201AF" w:rsidDel="001D477E">
            <w:rPr>
              <w:rFonts w:ascii="Times New Roman" w:eastAsia="Times New Roman" w:hAnsi="Times New Roman" w:cs="Times New Roman"/>
              <w:sz w:val="24"/>
              <w:szCs w:val="24"/>
            </w:rPr>
            <w:delText>has the largest dollar amount of negotiated contracts, including options</w:delText>
          </w:r>
          <w:r w:rsidR="007201AF" w:rsidDel="001D477E">
            <w:rPr>
              <w:rFonts w:ascii="Times New Roman" w:eastAsia="Times New Roman" w:hAnsi="Times New Roman" w:cs="Times New Roman"/>
              <w:sz w:val="24"/>
              <w:szCs w:val="24"/>
            </w:rPr>
            <w:delText>, within the scope of how the contractor define</w:delText>
          </w:r>
        </w:del>
      </w:ins>
      <w:ins w:id="848" w:author="Holland, George A CIV" w:date="2022-06-09T16:16:00Z">
        <w:del w:id="849" w:author="Dawson, Edward G Jr CIV USARMY HQDA ASA ALT (USA)" w:date="2022-08-02T19:54:00Z">
          <w:r w:rsidR="007201AF" w:rsidDel="001D477E">
            <w:rPr>
              <w:rFonts w:ascii="Times New Roman" w:eastAsia="Times New Roman" w:hAnsi="Times New Roman" w:cs="Times New Roman"/>
              <w:sz w:val="24"/>
              <w:szCs w:val="24"/>
            </w:rPr>
            <w:delText xml:space="preserve">s </w:delText>
          </w:r>
        </w:del>
      </w:ins>
      <w:ins w:id="850" w:author="Holland, George A CIV" w:date="2022-06-09T16:09:00Z">
        <w:del w:id="851" w:author="Dawson, Edward G Jr CIV USARMY HQDA ASA ALT (USA)" w:date="2022-08-02T19:54:00Z">
          <w:r w:rsidR="007201AF" w:rsidDel="001D477E">
            <w:rPr>
              <w:rFonts w:ascii="Times New Roman" w:eastAsia="Times New Roman" w:hAnsi="Times New Roman" w:cs="Times New Roman"/>
              <w:sz w:val="24"/>
              <w:szCs w:val="24"/>
            </w:rPr>
            <w:delText>their property management system.</w:delText>
          </w:r>
        </w:del>
      </w:ins>
      <w:ins w:id="852" w:author="Holland, George A CIV" w:date="2022-06-09T16:21:00Z">
        <w:del w:id="853" w:author="Dawson, Edward G Jr CIV USARMY HQDA ASA ALT (USA)" w:date="2022-08-02T19:54:00Z">
          <w:r w:rsidR="00787187" w:rsidDel="001D477E">
            <w:rPr>
              <w:rFonts w:ascii="Times New Roman" w:eastAsia="Times New Roman" w:hAnsi="Times New Roman" w:cs="Times New Roman"/>
              <w:sz w:val="24"/>
              <w:szCs w:val="24"/>
            </w:rPr>
            <w:delText xml:space="preserve"> </w:delText>
          </w:r>
        </w:del>
      </w:ins>
    </w:p>
    <w:p w14:paraId="0C3D78BC" w14:textId="70C0D41C" w:rsidR="00805E51" w:rsidDel="001D477E" w:rsidRDefault="009907F2" w:rsidP="00E1747E">
      <w:pPr>
        <w:rPr>
          <w:ins w:id="854" w:author="Holland, George A CIV" w:date="2022-06-09T15:18:00Z"/>
          <w:del w:id="855" w:author="Dawson, Edward G Jr CIV USARMY HQDA ASA ALT (USA)" w:date="2022-08-02T19:54:00Z"/>
          <w:rFonts w:ascii="Times New Roman" w:eastAsia="Times New Roman" w:hAnsi="Times New Roman" w:cs="Times New Roman"/>
          <w:sz w:val="24"/>
          <w:szCs w:val="24"/>
        </w:rPr>
      </w:pPr>
      <w:ins w:id="856" w:author="Holland, George A CIV" w:date="2022-06-10T10:13:00Z">
        <w:del w:id="857" w:author="Dawson, Edward G Jr CIV USARMY HQDA ASA ALT (USA)" w:date="2022-08-02T19:54:00Z">
          <w:r w:rsidDel="001D477E">
            <w:rPr>
              <w:rFonts w:ascii="Times New Roman" w:eastAsia="Times New Roman" w:hAnsi="Times New Roman" w:cs="Times New Roman"/>
              <w:sz w:val="24"/>
              <w:szCs w:val="24"/>
            </w:rPr>
            <w:delText xml:space="preserve"> </w:delText>
          </w:r>
        </w:del>
      </w:ins>
      <w:ins w:id="858" w:author="Holland, George A CIV" w:date="2022-06-09T16:33:00Z">
        <w:del w:id="859" w:author="Dawson, Edward G Jr CIV USARMY HQDA ASA ALT (USA)" w:date="2022-08-02T19:54:00Z">
          <w:r w:rsidR="00C67ED8" w:rsidDel="001D477E">
            <w:rPr>
              <w:rFonts w:ascii="Times New Roman" w:eastAsia="Times New Roman" w:hAnsi="Times New Roman" w:cs="Times New Roman"/>
              <w:sz w:val="24"/>
              <w:szCs w:val="24"/>
            </w:rPr>
            <w:delText xml:space="preserve">(a)(i)(D) </w:delText>
          </w:r>
        </w:del>
      </w:ins>
      <w:ins w:id="860" w:author="Holland, George A CIV" w:date="2022-06-09T16:25:00Z">
        <w:del w:id="861" w:author="Dawson, Edward G Jr CIV USARMY HQDA ASA ALT (USA)" w:date="2022-08-02T19:54:00Z">
          <w:r w:rsidR="00787187" w:rsidDel="001D477E">
            <w:rPr>
              <w:rFonts w:ascii="Times New Roman" w:eastAsia="Times New Roman" w:hAnsi="Times New Roman" w:cs="Times New Roman"/>
              <w:sz w:val="24"/>
              <w:szCs w:val="24"/>
            </w:rPr>
            <w:delText xml:space="preserve">When the </w:delText>
          </w:r>
        </w:del>
      </w:ins>
      <w:ins w:id="862" w:author="Holland, George A CIV" w:date="2022-06-10T12:40:00Z">
        <w:del w:id="863" w:author="Dawson, Edward G Jr CIV USARMY HQDA ASA ALT (USA)" w:date="2022-08-02T19:54:00Z">
          <w:r w:rsidR="000F258F" w:rsidDel="001D477E">
            <w:rPr>
              <w:rFonts w:ascii="Times New Roman" w:eastAsia="Times New Roman" w:hAnsi="Times New Roman" w:cs="Times New Roman"/>
              <w:sz w:val="24"/>
              <w:szCs w:val="24"/>
            </w:rPr>
            <w:delText>condition at (a)(i)(</w:delText>
          </w:r>
        </w:del>
      </w:ins>
      <w:ins w:id="864" w:author="Holland, George A CIV" w:date="2022-06-10T12:42:00Z">
        <w:del w:id="865" w:author="Dawson, Edward G Jr CIV USARMY HQDA ASA ALT (USA)" w:date="2022-08-02T19:54:00Z">
          <w:r w:rsidR="0021467F" w:rsidDel="001D477E">
            <w:rPr>
              <w:rFonts w:ascii="Times New Roman" w:eastAsia="Times New Roman" w:hAnsi="Times New Roman" w:cs="Times New Roman"/>
              <w:sz w:val="24"/>
              <w:szCs w:val="24"/>
            </w:rPr>
            <w:delText>C</w:delText>
          </w:r>
        </w:del>
      </w:ins>
      <w:ins w:id="866" w:author="Holland, George A CIV" w:date="2022-06-10T12:40:00Z">
        <w:del w:id="867" w:author="Dawson, Edward G Jr CIV USARMY HQDA ASA ALT (USA)" w:date="2022-08-02T19:54:00Z">
          <w:r w:rsidR="000F258F" w:rsidDel="001D477E">
            <w:rPr>
              <w:rFonts w:ascii="Times New Roman" w:eastAsia="Times New Roman" w:hAnsi="Times New Roman" w:cs="Times New Roman"/>
              <w:sz w:val="24"/>
              <w:szCs w:val="24"/>
            </w:rPr>
            <w:delText xml:space="preserve">)(4) of this section applies, </w:delText>
          </w:r>
        </w:del>
      </w:ins>
      <w:ins w:id="868" w:author="Holland, George A CIV" w:date="2022-06-09T16:25:00Z">
        <w:del w:id="869" w:author="Dawson, Edward G Jr CIV USARMY HQDA ASA ALT (USA)" w:date="2022-08-02T19:54:00Z">
          <w:r w:rsidR="00787187" w:rsidDel="001D477E">
            <w:rPr>
              <w:rFonts w:ascii="Times New Roman" w:eastAsia="Times New Roman" w:hAnsi="Times New Roman" w:cs="Times New Roman"/>
              <w:sz w:val="24"/>
              <w:szCs w:val="24"/>
            </w:rPr>
            <w:delText xml:space="preserve">and the </w:delText>
          </w:r>
        </w:del>
      </w:ins>
      <w:ins w:id="870" w:author="Holland, George A CIV" w:date="2022-06-09T16:21:00Z">
        <w:del w:id="871" w:author="Dawson, Edward G Jr CIV USARMY HQDA ASA ALT (USA)" w:date="2022-08-02T19:54:00Z">
          <w:r w:rsidR="00787187" w:rsidDel="001D477E">
            <w:rPr>
              <w:rFonts w:ascii="Times New Roman" w:eastAsia="Times New Roman" w:hAnsi="Times New Roman" w:cs="Times New Roman"/>
              <w:sz w:val="24"/>
              <w:szCs w:val="24"/>
            </w:rPr>
            <w:delText>scope of the contractor’s system includes</w:delText>
          </w:r>
        </w:del>
      </w:ins>
      <w:ins w:id="872" w:author="Holland, George A CIV" w:date="2022-06-09T16:09:00Z">
        <w:del w:id="873" w:author="Dawson, Edward G Jr CIV USARMY HQDA ASA ALT (USA)" w:date="2022-08-02T19:54:00Z">
          <w:r w:rsidR="007201AF" w:rsidDel="001D477E">
            <w:rPr>
              <w:rFonts w:ascii="Times New Roman" w:eastAsia="Times New Roman" w:hAnsi="Times New Roman" w:cs="Times New Roman"/>
              <w:sz w:val="24"/>
              <w:szCs w:val="24"/>
            </w:rPr>
            <w:delText xml:space="preserve"> </w:delText>
          </w:r>
        </w:del>
      </w:ins>
      <w:ins w:id="874" w:author="Holland, George A CIV" w:date="2022-06-09T16:21:00Z">
        <w:del w:id="875" w:author="Dawson, Edward G Jr CIV USARMY HQDA ASA ALT (USA)" w:date="2022-08-02T19:54:00Z">
          <w:r w:rsidR="00787187" w:rsidDel="001D477E">
            <w:rPr>
              <w:rFonts w:ascii="Times New Roman" w:eastAsia="Times New Roman" w:hAnsi="Times New Roman" w:cs="Times New Roman"/>
              <w:sz w:val="24"/>
              <w:szCs w:val="24"/>
            </w:rPr>
            <w:delText xml:space="preserve">contracts with other Services or Agencies, contact </w:delText>
          </w:r>
        </w:del>
      </w:ins>
      <w:ins w:id="876" w:author="Holland, George A CIV" w:date="2022-06-10T12:26:00Z">
        <w:del w:id="877" w:author="Dawson, Edward G Jr CIV USARMY HQDA ASA ALT (USA)" w:date="2022-08-02T19:54:00Z">
          <w:r w:rsidR="004967B5" w:rsidDel="001D477E">
            <w:rPr>
              <w:rFonts w:ascii="Times New Roman" w:eastAsia="Times New Roman" w:hAnsi="Times New Roman" w:cs="Times New Roman"/>
              <w:sz w:val="24"/>
              <w:szCs w:val="24"/>
            </w:rPr>
            <w:delText xml:space="preserve">the Defense Contract Management Agency </w:delText>
          </w:r>
        </w:del>
      </w:ins>
      <w:ins w:id="878" w:author="Holland, George A CIV" w:date="2022-06-10T12:27:00Z">
        <w:del w:id="879" w:author="Dawson, Edward G Jr CIV USARMY HQDA ASA ALT (USA)" w:date="2022-08-02T19:54:00Z">
          <w:r w:rsidR="004967B5" w:rsidDel="001D477E">
            <w:rPr>
              <w:rFonts w:ascii="Times New Roman" w:eastAsia="Times New Roman" w:hAnsi="Times New Roman" w:cs="Times New Roman"/>
              <w:sz w:val="24"/>
              <w:szCs w:val="24"/>
            </w:rPr>
            <w:delText>t</w:delText>
          </w:r>
        </w:del>
      </w:ins>
      <w:ins w:id="880" w:author="Holland, George A CIV" w:date="2022-06-09T16:21:00Z">
        <w:del w:id="881" w:author="Dawson, Edward G Jr CIV USARMY HQDA ASA ALT (USA)" w:date="2022-08-02T19:54:00Z">
          <w:r w:rsidR="00787187" w:rsidDel="001D477E">
            <w:rPr>
              <w:rFonts w:ascii="Times New Roman" w:eastAsia="Times New Roman" w:hAnsi="Times New Roman" w:cs="Times New Roman"/>
              <w:sz w:val="24"/>
              <w:szCs w:val="24"/>
            </w:rPr>
            <w:delText xml:space="preserve">o inquire if they could assume </w:delText>
          </w:r>
        </w:del>
      </w:ins>
      <w:ins w:id="882" w:author="Holland, George A CIV" w:date="2022-06-10T12:06:00Z">
        <w:del w:id="883" w:author="Dawson, Edward G Jr CIV USARMY HQDA ASA ALT (USA)" w:date="2022-08-02T19:54:00Z">
          <w:r w:rsidR="00AA2848" w:rsidDel="001D477E">
            <w:rPr>
              <w:rFonts w:ascii="Times New Roman" w:eastAsia="Times New Roman" w:hAnsi="Times New Roman" w:cs="Times New Roman"/>
              <w:sz w:val="24"/>
              <w:szCs w:val="24"/>
            </w:rPr>
            <w:delText>cognizance</w:delText>
          </w:r>
        </w:del>
      </w:ins>
      <w:ins w:id="884" w:author="Holland, George A CIV" w:date="2022-06-10T08:03:00Z">
        <w:del w:id="885" w:author="Dawson, Edward G Jr CIV USARMY HQDA ASA ALT (USA)" w:date="2022-08-02T19:54:00Z">
          <w:r w:rsidR="00BF3B65" w:rsidDel="001D477E">
            <w:rPr>
              <w:rFonts w:ascii="Times New Roman" w:eastAsia="Times New Roman" w:hAnsi="Times New Roman" w:cs="Times New Roman"/>
              <w:sz w:val="24"/>
              <w:szCs w:val="24"/>
            </w:rPr>
            <w:delText xml:space="preserve"> of that system</w:delText>
          </w:r>
        </w:del>
      </w:ins>
      <w:ins w:id="886" w:author="Holland, George A CIV" w:date="2022-06-10T12:41:00Z">
        <w:del w:id="887" w:author="Dawson, Edward G Jr CIV USARMY HQDA ASA ALT (USA)" w:date="2022-08-02T19:54:00Z">
          <w:r w:rsidR="000F258F" w:rsidDel="001D477E">
            <w:rPr>
              <w:rFonts w:ascii="Times New Roman" w:eastAsia="Times New Roman" w:hAnsi="Times New Roman" w:cs="Times New Roman"/>
              <w:sz w:val="24"/>
              <w:szCs w:val="24"/>
            </w:rPr>
            <w:delText xml:space="preserve">. </w:delText>
          </w:r>
        </w:del>
      </w:ins>
      <w:ins w:id="888" w:author="Holland, George A CIV" w:date="2022-06-09T16:26:00Z">
        <w:del w:id="889" w:author="Dawson, Edward G Jr CIV USARMY HQDA ASA ALT (USA)" w:date="2022-08-02T19:54:00Z">
          <w:r w:rsidR="00787187" w:rsidDel="001D477E">
            <w:rPr>
              <w:rFonts w:ascii="Times New Roman" w:eastAsia="Times New Roman" w:hAnsi="Times New Roman" w:cs="Times New Roman"/>
              <w:sz w:val="24"/>
              <w:szCs w:val="24"/>
            </w:rPr>
            <w:delText xml:space="preserve"> </w:delText>
          </w:r>
        </w:del>
      </w:ins>
    </w:p>
    <w:p w14:paraId="71BB8255" w14:textId="08D301D0" w:rsidR="00E1747E" w:rsidDel="001D477E" w:rsidRDefault="00C67ED8" w:rsidP="00E1747E">
      <w:pPr>
        <w:rPr>
          <w:ins w:id="890" w:author="Holland, George A CIV" w:date="2022-06-13T08:10:00Z"/>
          <w:del w:id="891" w:author="Dawson, Edward G Jr CIV USARMY HQDA ASA ALT (USA)" w:date="2022-08-02T19:58:00Z"/>
          <w:rFonts w:ascii="Times New Roman" w:eastAsia="Times New Roman" w:hAnsi="Times New Roman" w:cs="Times New Roman"/>
          <w:sz w:val="24"/>
          <w:szCs w:val="24"/>
        </w:rPr>
      </w:pPr>
      <w:ins w:id="892" w:author="Holland, George A CIV" w:date="2022-06-09T16:33:00Z">
        <w:del w:id="893" w:author="Dawson, Edward G Jr CIV USARMY HQDA ASA ALT (USA)" w:date="2022-08-02T19:58:00Z">
          <w:r w:rsidDel="001D477E">
            <w:rPr>
              <w:rFonts w:ascii="Times New Roman" w:eastAsia="Times New Roman" w:hAnsi="Times New Roman" w:cs="Times New Roman"/>
              <w:sz w:val="24"/>
              <w:szCs w:val="24"/>
            </w:rPr>
            <w:delText xml:space="preserve">(a)(i)(E) </w:delText>
          </w:r>
        </w:del>
      </w:ins>
      <w:ins w:id="894" w:author="Holland, George A CIV" w:date="2022-06-08T12:43:00Z">
        <w:del w:id="895" w:author="Dawson, Edward G Jr CIV USARMY HQDA ASA ALT (USA)" w:date="2022-08-02T19:58:00Z">
          <w:r w:rsidR="00E1747E" w:rsidDel="001D477E">
            <w:rPr>
              <w:rFonts w:ascii="Times New Roman" w:eastAsia="Times New Roman" w:hAnsi="Times New Roman" w:cs="Times New Roman"/>
              <w:sz w:val="24"/>
              <w:szCs w:val="24"/>
            </w:rPr>
            <w:delText xml:space="preserve"> </w:delText>
          </w:r>
        </w:del>
      </w:ins>
      <w:ins w:id="896" w:author="Holland, George A CIV" w:date="2022-06-09T16:29:00Z">
        <w:del w:id="897" w:author="Dawson, Edward G Jr CIV USARMY HQDA ASA ALT (USA)" w:date="2022-08-02T19:58:00Z">
          <w:r w:rsidR="00E90C2E" w:rsidDel="001D477E">
            <w:rPr>
              <w:rFonts w:ascii="Times New Roman" w:eastAsia="Times New Roman" w:hAnsi="Times New Roman" w:cs="Times New Roman"/>
              <w:sz w:val="24"/>
              <w:szCs w:val="24"/>
            </w:rPr>
            <w:delText>If the contractor produces a Government determination of adequacy of their property management system</w:delText>
          </w:r>
        </w:del>
      </w:ins>
      <w:ins w:id="898" w:author="Holland, George A CIV" w:date="2022-06-10T07:14:00Z">
        <w:del w:id="899" w:author="Dawson, Edward G Jr CIV USARMY HQDA ASA ALT (USA)" w:date="2022-08-02T19:58:00Z">
          <w:r w:rsidR="00A24630" w:rsidDel="001D477E">
            <w:rPr>
              <w:rFonts w:ascii="Times New Roman" w:eastAsia="Times New Roman" w:hAnsi="Times New Roman" w:cs="Times New Roman"/>
              <w:sz w:val="24"/>
              <w:szCs w:val="24"/>
            </w:rPr>
            <w:delText xml:space="preserve"> from another Service or Agency</w:delText>
          </w:r>
        </w:del>
      </w:ins>
      <w:ins w:id="900" w:author="Holland, George A CIV" w:date="2022-06-09T16:30:00Z">
        <w:del w:id="901" w:author="Dawson, Edward G Jr CIV USARMY HQDA ASA ALT (USA)" w:date="2022-08-02T19:58:00Z">
          <w:r w:rsidR="00E90C2E" w:rsidDel="001D477E">
            <w:rPr>
              <w:rFonts w:ascii="Times New Roman" w:eastAsia="Times New Roman" w:hAnsi="Times New Roman" w:cs="Times New Roman"/>
              <w:sz w:val="24"/>
              <w:szCs w:val="24"/>
            </w:rPr>
            <w:delText>, then conduct contract</w:delText>
          </w:r>
        </w:del>
      </w:ins>
      <w:ins w:id="902" w:author="Holland, George A CIV" w:date="2022-06-10T12:52:00Z">
        <w:del w:id="903" w:author="Dawson, Edward G Jr CIV USARMY HQDA ASA ALT (USA)" w:date="2022-08-02T19:58:00Z">
          <w:r w:rsidR="00AD3BF9" w:rsidDel="001D477E">
            <w:rPr>
              <w:rFonts w:ascii="Times New Roman" w:eastAsia="Times New Roman" w:hAnsi="Times New Roman" w:cs="Times New Roman"/>
              <w:sz w:val="24"/>
              <w:szCs w:val="24"/>
            </w:rPr>
            <w:delText>/task order</w:delText>
          </w:r>
        </w:del>
      </w:ins>
      <w:ins w:id="904" w:author="Holland, George A CIV" w:date="2022-06-09T16:30:00Z">
        <w:del w:id="905" w:author="Dawson, Edward G Jr CIV USARMY HQDA ASA ALT (USA)" w:date="2022-08-02T19:58:00Z">
          <w:r w:rsidR="00E90C2E" w:rsidDel="001D477E">
            <w:rPr>
              <w:rFonts w:ascii="Times New Roman" w:eastAsia="Times New Roman" w:hAnsi="Times New Roman" w:cs="Times New Roman"/>
              <w:sz w:val="24"/>
              <w:szCs w:val="24"/>
            </w:rPr>
            <w:delText xml:space="preserve"> </w:delText>
          </w:r>
        </w:del>
      </w:ins>
      <w:ins w:id="906" w:author="Holland, George A CIV" w:date="2022-06-10T12:52:00Z">
        <w:del w:id="907" w:author="Dawson, Edward G Jr CIV USARMY HQDA ASA ALT (USA)" w:date="2022-08-02T19:58:00Z">
          <w:r w:rsidR="00AD3BF9" w:rsidDel="001D477E">
            <w:rPr>
              <w:rFonts w:ascii="Times New Roman" w:eastAsia="Times New Roman" w:hAnsi="Times New Roman" w:cs="Times New Roman"/>
              <w:sz w:val="24"/>
              <w:szCs w:val="24"/>
            </w:rPr>
            <w:delText xml:space="preserve">level </w:delText>
          </w:r>
        </w:del>
      </w:ins>
      <w:ins w:id="908" w:author="Holland, George A CIV" w:date="2022-06-10T07:13:00Z">
        <w:del w:id="909" w:author="Dawson, Edward G Jr CIV USARMY HQDA ASA ALT (USA)" w:date="2022-08-02T19:58:00Z">
          <w:r w:rsidR="00A24630" w:rsidDel="001D477E">
            <w:rPr>
              <w:rFonts w:ascii="Times New Roman" w:eastAsia="Times New Roman" w:hAnsi="Times New Roman" w:cs="Times New Roman"/>
              <w:sz w:val="24"/>
              <w:szCs w:val="24"/>
            </w:rPr>
            <w:delText>analysis</w:delText>
          </w:r>
        </w:del>
      </w:ins>
      <w:ins w:id="910" w:author="Holland, George A CIV" w:date="2022-06-09T16:30:00Z">
        <w:del w:id="911" w:author="Dawson, Edward G Jr CIV USARMY HQDA ASA ALT (USA)" w:date="2022-08-02T19:58:00Z">
          <w:r w:rsidR="00E90C2E" w:rsidDel="001D477E">
            <w:rPr>
              <w:rFonts w:ascii="Times New Roman" w:eastAsia="Times New Roman" w:hAnsi="Times New Roman" w:cs="Times New Roman"/>
              <w:sz w:val="24"/>
              <w:szCs w:val="24"/>
            </w:rPr>
            <w:delText xml:space="preserve"> </w:delText>
          </w:r>
        </w:del>
      </w:ins>
      <w:ins w:id="912" w:author="Holland, George A CIV" w:date="2022-06-10T12:52:00Z">
        <w:del w:id="913" w:author="Dawson, Edward G Jr CIV USARMY HQDA ASA ALT (USA)" w:date="2022-08-02T19:58:00Z">
          <w:r w:rsidR="00AD3BF9" w:rsidDel="001D477E">
            <w:rPr>
              <w:rFonts w:ascii="Times New Roman" w:eastAsia="Times New Roman" w:hAnsi="Times New Roman" w:cs="Times New Roman"/>
              <w:sz w:val="24"/>
              <w:szCs w:val="24"/>
            </w:rPr>
            <w:delText>only</w:delText>
          </w:r>
        </w:del>
      </w:ins>
      <w:ins w:id="914" w:author="Holland, George A CIV" w:date="2022-06-09T16:30:00Z">
        <w:del w:id="915" w:author="Dawson, Edward G Jr CIV USARMY HQDA ASA ALT (USA)" w:date="2022-08-02T19:58:00Z">
          <w:r w:rsidR="00E90C2E" w:rsidDel="001D477E">
            <w:rPr>
              <w:rFonts w:ascii="Times New Roman" w:eastAsia="Times New Roman" w:hAnsi="Times New Roman" w:cs="Times New Roman"/>
              <w:sz w:val="24"/>
              <w:szCs w:val="24"/>
            </w:rPr>
            <w:delText xml:space="preserve">. </w:delText>
          </w:r>
        </w:del>
      </w:ins>
      <w:ins w:id="916" w:author="Holland, George A CIV" w:date="2022-06-09T16:29:00Z">
        <w:del w:id="917" w:author="Dawson, Edward G Jr CIV USARMY HQDA ASA ALT (USA)" w:date="2022-08-02T19:58:00Z">
          <w:r w:rsidR="00E90C2E" w:rsidDel="001D477E">
            <w:rPr>
              <w:rFonts w:ascii="Times New Roman" w:eastAsia="Times New Roman" w:hAnsi="Times New Roman" w:cs="Times New Roman"/>
              <w:sz w:val="24"/>
              <w:szCs w:val="24"/>
            </w:rPr>
            <w:delText xml:space="preserve"> </w:delText>
          </w:r>
        </w:del>
      </w:ins>
    </w:p>
    <w:p w14:paraId="627D3B91" w14:textId="6C2A60F4" w:rsidR="00AE11F7" w:rsidDel="00DD4E0B" w:rsidRDefault="00AE11F7" w:rsidP="00E1747E">
      <w:pPr>
        <w:rPr>
          <w:ins w:id="918" w:author="Holland, George A CIV" w:date="2022-06-08T12:56:00Z"/>
          <w:del w:id="919" w:author="Dawson, Edward G Jr CIV USARMY HQDA ASA ALT (USA)" w:date="2022-08-18T23:00:00Z"/>
          <w:rFonts w:ascii="Times New Roman" w:eastAsia="Times New Roman" w:hAnsi="Times New Roman" w:cs="Times New Roman"/>
          <w:sz w:val="24"/>
          <w:szCs w:val="24"/>
        </w:rPr>
      </w:pPr>
      <w:ins w:id="920" w:author="Holland, George A CIV" w:date="2022-06-13T08:10:00Z">
        <w:del w:id="921" w:author="Dawson, Edward G Jr CIV USARMY HQDA ASA ALT (USA)" w:date="2022-08-18T23:00:00Z">
          <w:r w:rsidDel="00DD4E0B">
            <w:rPr>
              <w:rFonts w:ascii="Times New Roman" w:eastAsia="Times New Roman" w:hAnsi="Times New Roman" w:cs="Times New Roman"/>
              <w:sz w:val="24"/>
              <w:szCs w:val="24"/>
            </w:rPr>
            <w:delText>(a)(i)(</w:delText>
          </w:r>
        </w:del>
        <w:del w:id="922" w:author="Dawson, Edward G Jr CIV USARMY HQDA ASA ALT (USA)" w:date="2022-08-02T20:00:00Z">
          <w:r w:rsidDel="004D1459">
            <w:rPr>
              <w:rFonts w:ascii="Times New Roman" w:eastAsia="Times New Roman" w:hAnsi="Times New Roman" w:cs="Times New Roman"/>
              <w:sz w:val="24"/>
              <w:szCs w:val="24"/>
            </w:rPr>
            <w:delText>F</w:delText>
          </w:r>
        </w:del>
        <w:del w:id="923" w:author="Dawson, Edward G Jr CIV USARMY HQDA ASA ALT (USA)" w:date="2022-08-18T23:00:00Z">
          <w:r w:rsidDel="00DD4E0B">
            <w:rPr>
              <w:rFonts w:ascii="Times New Roman" w:eastAsia="Times New Roman" w:hAnsi="Times New Roman" w:cs="Times New Roman"/>
              <w:sz w:val="24"/>
              <w:szCs w:val="24"/>
            </w:rPr>
            <w:delText xml:space="preserve">) </w:delText>
          </w:r>
        </w:del>
        <w:del w:id="924" w:author="Dawson, Edward G Jr CIV USARMY HQDA ASA ALT (USA)" w:date="2022-08-02T20:04:00Z">
          <w:r w:rsidDel="004D1459">
            <w:rPr>
              <w:rFonts w:ascii="Times New Roman" w:eastAsia="Times New Roman" w:hAnsi="Times New Roman" w:cs="Times New Roman"/>
              <w:sz w:val="24"/>
              <w:szCs w:val="24"/>
            </w:rPr>
            <w:delText xml:space="preserve">When a determination is made that a contractor is not in compliance </w:delText>
          </w:r>
        </w:del>
      </w:ins>
      <w:ins w:id="925" w:author="Holland, George A CIV" w:date="2022-06-13T08:11:00Z">
        <w:del w:id="926" w:author="Dawson, Edward G Jr CIV USARMY HQDA ASA ALT (USA)" w:date="2022-08-02T20:04:00Z">
          <w:r w:rsidDel="004D1459">
            <w:rPr>
              <w:rFonts w:ascii="Times New Roman" w:eastAsia="Times New Roman" w:hAnsi="Times New Roman" w:cs="Times New Roman"/>
              <w:sz w:val="24"/>
              <w:szCs w:val="24"/>
            </w:rPr>
            <w:delText xml:space="preserve">at the contract/task order level </w:delText>
          </w:r>
        </w:del>
      </w:ins>
      <w:ins w:id="927" w:author="Holland, George A CIV" w:date="2022-06-13T08:10:00Z">
        <w:del w:id="928" w:author="Dawson, Edward G Jr CIV USARMY HQDA ASA ALT (USA)" w:date="2022-08-02T20:04:00Z">
          <w:r w:rsidDel="004D1459">
            <w:rPr>
              <w:rFonts w:ascii="Times New Roman" w:eastAsia="Times New Roman" w:hAnsi="Times New Roman" w:cs="Times New Roman"/>
              <w:sz w:val="24"/>
              <w:szCs w:val="24"/>
            </w:rPr>
            <w:delText>and the Army is not the</w:delText>
          </w:r>
        </w:del>
      </w:ins>
      <w:ins w:id="929" w:author="Holland, George A CIV" w:date="2022-06-13T08:11:00Z">
        <w:del w:id="930" w:author="Dawson, Edward G Jr CIV USARMY HQDA ASA ALT (USA)" w:date="2022-08-02T20:04:00Z">
          <w:r w:rsidDel="004D1459">
            <w:rPr>
              <w:rFonts w:ascii="Times New Roman" w:eastAsia="Times New Roman" w:hAnsi="Times New Roman" w:cs="Times New Roman"/>
              <w:sz w:val="24"/>
              <w:szCs w:val="24"/>
            </w:rPr>
            <w:delText xml:space="preserve"> </w:delText>
          </w:r>
        </w:del>
      </w:ins>
      <w:ins w:id="931" w:author="Holland, George A CIV" w:date="2022-06-13T08:13:00Z">
        <w:del w:id="932" w:author="Dawson, Edward G Jr CIV USARMY HQDA ASA ALT (USA)" w:date="2022-08-02T20:04:00Z">
          <w:r w:rsidDel="004D1459">
            <w:rPr>
              <w:rFonts w:ascii="Times New Roman" w:eastAsia="Times New Roman" w:hAnsi="Times New Roman" w:cs="Times New Roman"/>
              <w:sz w:val="24"/>
              <w:szCs w:val="24"/>
            </w:rPr>
            <w:delText>c</w:delText>
          </w:r>
        </w:del>
      </w:ins>
      <w:ins w:id="933" w:author="Holland, George A CIV" w:date="2022-06-13T08:11:00Z">
        <w:del w:id="934" w:author="Dawson, Edward G Jr CIV USARMY HQDA ASA ALT (USA)" w:date="2022-08-02T20:04:00Z">
          <w:r w:rsidDel="004D1459">
            <w:rPr>
              <w:rFonts w:ascii="Times New Roman" w:eastAsia="Times New Roman" w:hAnsi="Times New Roman" w:cs="Times New Roman"/>
              <w:sz w:val="24"/>
              <w:szCs w:val="24"/>
            </w:rPr>
            <w:delText xml:space="preserve">ognizant Federal </w:delText>
          </w:r>
        </w:del>
      </w:ins>
      <w:ins w:id="935" w:author="Holland, George A CIV" w:date="2022-06-13T08:13:00Z">
        <w:del w:id="936" w:author="Dawson, Edward G Jr CIV USARMY HQDA ASA ALT (USA)" w:date="2022-08-02T20:04:00Z">
          <w:r w:rsidDel="004D1459">
            <w:rPr>
              <w:rFonts w:ascii="Times New Roman" w:eastAsia="Times New Roman" w:hAnsi="Times New Roman" w:cs="Times New Roman"/>
              <w:sz w:val="24"/>
              <w:szCs w:val="24"/>
            </w:rPr>
            <w:delText>o</w:delText>
          </w:r>
        </w:del>
      </w:ins>
      <w:ins w:id="937" w:author="Holland, George A CIV" w:date="2022-06-13T08:12:00Z">
        <w:del w:id="938" w:author="Dawson, Edward G Jr CIV USARMY HQDA ASA ALT (USA)" w:date="2022-08-02T20:04:00Z">
          <w:r w:rsidDel="004D1459">
            <w:rPr>
              <w:rFonts w:ascii="Times New Roman" w:eastAsia="Times New Roman" w:hAnsi="Times New Roman" w:cs="Times New Roman"/>
              <w:sz w:val="24"/>
              <w:szCs w:val="24"/>
            </w:rPr>
            <w:delText>rganization</w:delText>
          </w:r>
        </w:del>
      </w:ins>
      <w:ins w:id="939" w:author="Holland, George A CIV" w:date="2022-06-13T08:11:00Z">
        <w:del w:id="940" w:author="Dawson, Edward G Jr CIV USARMY HQDA ASA ALT (USA)" w:date="2022-08-02T20:04:00Z">
          <w:r w:rsidDel="004D1459">
            <w:rPr>
              <w:rFonts w:ascii="Times New Roman" w:eastAsia="Times New Roman" w:hAnsi="Times New Roman" w:cs="Times New Roman"/>
              <w:sz w:val="24"/>
              <w:szCs w:val="24"/>
            </w:rPr>
            <w:delText xml:space="preserve">, </w:delText>
          </w:r>
        </w:del>
      </w:ins>
      <w:ins w:id="941" w:author="Holland, George A CIV" w:date="2022-06-13T08:12:00Z">
        <w:del w:id="942" w:author="Dawson, Edward G Jr CIV USARMY HQDA ASA ALT (USA)" w:date="2022-08-02T20:04:00Z">
          <w:r w:rsidDel="004D1459">
            <w:rPr>
              <w:rFonts w:ascii="Times New Roman" w:eastAsia="Times New Roman" w:hAnsi="Times New Roman" w:cs="Times New Roman"/>
              <w:sz w:val="24"/>
              <w:szCs w:val="24"/>
            </w:rPr>
            <w:delText xml:space="preserve">provide documentation of noncompliance to the </w:delText>
          </w:r>
        </w:del>
      </w:ins>
      <w:ins w:id="943" w:author="Holland, George A CIV" w:date="2022-06-13T08:13:00Z">
        <w:del w:id="944" w:author="Dawson, Edward G Jr CIV USARMY HQDA ASA ALT (USA)" w:date="2022-08-02T20:04:00Z">
          <w:r w:rsidDel="004D1459">
            <w:rPr>
              <w:rFonts w:ascii="Times New Roman" w:eastAsia="Times New Roman" w:hAnsi="Times New Roman" w:cs="Times New Roman"/>
              <w:sz w:val="24"/>
              <w:szCs w:val="24"/>
            </w:rPr>
            <w:delText xml:space="preserve">cognizant Federal organization contracting officer/property administrator.  </w:delText>
          </w:r>
        </w:del>
      </w:ins>
      <w:ins w:id="945" w:author="Holland, George A CIV" w:date="2022-06-13T08:12:00Z">
        <w:del w:id="946" w:author="Dawson, Edward G Jr CIV USARMY HQDA ASA ALT (USA)" w:date="2022-08-02T20:04:00Z">
          <w:r w:rsidDel="004D1459">
            <w:rPr>
              <w:rFonts w:ascii="Times New Roman" w:eastAsia="Times New Roman" w:hAnsi="Times New Roman" w:cs="Times New Roman"/>
              <w:sz w:val="24"/>
              <w:szCs w:val="24"/>
            </w:rPr>
            <w:delText xml:space="preserve"> </w:delText>
          </w:r>
        </w:del>
      </w:ins>
      <w:ins w:id="947" w:author="Holland, George A CIV" w:date="2022-06-13T08:11:00Z">
        <w:del w:id="948" w:author="Dawson, Edward G Jr CIV USARMY HQDA ASA ALT (USA)" w:date="2022-08-02T20:04:00Z">
          <w:r w:rsidDel="004D1459">
            <w:rPr>
              <w:rFonts w:ascii="Times New Roman" w:eastAsia="Times New Roman" w:hAnsi="Times New Roman" w:cs="Times New Roman"/>
              <w:sz w:val="24"/>
              <w:szCs w:val="24"/>
            </w:rPr>
            <w:delText xml:space="preserve"> </w:delText>
          </w:r>
        </w:del>
      </w:ins>
      <w:ins w:id="949" w:author="Holland, George A CIV" w:date="2022-06-13T08:10:00Z">
        <w:del w:id="950" w:author="Dawson, Edward G Jr CIV USARMY HQDA ASA ALT (USA)" w:date="2022-08-02T20:04:00Z">
          <w:r w:rsidDel="004D1459">
            <w:rPr>
              <w:rFonts w:ascii="Times New Roman" w:eastAsia="Times New Roman" w:hAnsi="Times New Roman" w:cs="Times New Roman"/>
              <w:sz w:val="24"/>
              <w:szCs w:val="24"/>
            </w:rPr>
            <w:delText xml:space="preserve">   </w:delText>
          </w:r>
        </w:del>
      </w:ins>
    </w:p>
    <w:bookmarkEnd w:id="741"/>
    <w:p w14:paraId="1CFD0C05" w14:textId="59CC1AF6" w:rsidR="00A07020" w:rsidDel="00DD4E0B" w:rsidRDefault="00A07020" w:rsidP="00E1747E">
      <w:pPr>
        <w:rPr>
          <w:ins w:id="951" w:author="Holland, George A CIV" w:date="2022-06-08T11:16:00Z"/>
          <w:del w:id="952" w:author="Dawson, Edward G Jr CIV USARMY HQDA ASA ALT (USA)" w:date="2022-08-18T23:00:00Z"/>
          <w:rFonts w:ascii="Times New Roman" w:eastAsia="Times New Roman" w:hAnsi="Times New Roman" w:cs="Times New Roman"/>
          <w:sz w:val="24"/>
          <w:szCs w:val="24"/>
        </w:rPr>
      </w:pPr>
      <w:ins w:id="953" w:author="Jordan, Amanda C CIV USARMY HQDA ASA ALT (USA)" w:date="2022-05-20T09:11:00Z">
        <w:del w:id="954" w:author="Dawson, Edward G Jr CIV USARMY HQDA ASA ALT (USA)" w:date="2022-08-18T23:00:00Z">
          <w:r w:rsidRPr="005B52B2" w:rsidDel="00DD4E0B">
            <w:rPr>
              <w:rFonts w:ascii="Times New Roman" w:eastAsia="Times New Roman" w:hAnsi="Times New Roman" w:cs="Times New Roman"/>
              <w:sz w:val="24"/>
              <w:szCs w:val="24"/>
            </w:rPr>
            <w:delText xml:space="preserve">(b) When an outside agency has been delegated property administration functions, the </w:delText>
          </w:r>
          <w:r w:rsidRPr="00DF1EB8" w:rsidDel="00DD4E0B">
            <w:rPr>
              <w:rFonts w:ascii="Times New Roman" w:eastAsia="Times New Roman" w:hAnsi="Times New Roman" w:cs="Times New Roman"/>
              <w:sz w:val="24"/>
              <w:szCs w:val="24"/>
            </w:rPr>
            <w:delText>delegated agency</w:delText>
          </w:r>
          <w:r w:rsidRPr="005B52B2" w:rsidDel="00DD4E0B">
            <w:rPr>
              <w:rFonts w:ascii="Times New Roman" w:eastAsia="Times New Roman" w:hAnsi="Times New Roman" w:cs="Times New Roman"/>
              <w:sz w:val="24"/>
              <w:szCs w:val="24"/>
            </w:rPr>
            <w:delText xml:space="preserve"> shall perform the activities described under FAR 45.105 and DFARS 245.105. If a delegation is not assigned to an outside agency, and a</w:delText>
          </w:r>
        </w:del>
      </w:ins>
      <w:ins w:id="955" w:author="Holland, George A CIV" w:date="2022-06-10T12:08:00Z">
        <w:del w:id="956" w:author="Dawson, Edward G Jr CIV USARMY HQDA ASA ALT (USA)" w:date="2022-08-18T23:00:00Z">
          <w:r w:rsidR="00AA2848" w:rsidDel="00DD4E0B">
            <w:rPr>
              <w:rFonts w:ascii="Times New Roman" w:eastAsia="Times New Roman" w:hAnsi="Times New Roman" w:cs="Times New Roman"/>
              <w:sz w:val="24"/>
              <w:szCs w:val="24"/>
            </w:rPr>
            <w:delText xml:space="preserve"> </w:delText>
          </w:r>
        </w:del>
        <w:del w:id="957" w:author="Dawson, Edward G Jr CIV USARMY HQDA ASA ALT (USA)" w:date="2022-08-12T12:50:00Z">
          <w:r w:rsidR="00AA2848" w:rsidDel="00324D20">
            <w:rPr>
              <w:rFonts w:ascii="Times New Roman" w:eastAsia="Times New Roman" w:hAnsi="Times New Roman" w:cs="Times New Roman"/>
              <w:sz w:val="24"/>
              <w:szCs w:val="24"/>
            </w:rPr>
            <w:delText>properly appointed and qualified</w:delText>
          </w:r>
        </w:del>
      </w:ins>
      <w:ins w:id="958" w:author="Jordan, Amanda C CIV USARMY HQDA ASA ALT (USA)" w:date="2022-05-20T09:11:00Z">
        <w:del w:id="959" w:author="Dawson, Edward G Jr CIV USARMY HQDA ASA ALT (USA)" w:date="2022-08-12T12:50:00Z">
          <w:r w:rsidRPr="005B52B2" w:rsidDel="00324D20">
            <w:rPr>
              <w:rFonts w:ascii="Times New Roman" w:eastAsia="Times New Roman" w:hAnsi="Times New Roman" w:cs="Times New Roman"/>
              <w:sz w:val="24"/>
              <w:szCs w:val="24"/>
            </w:rPr>
            <w:delText xml:space="preserve"> </w:delText>
          </w:r>
        </w:del>
        <w:del w:id="960" w:author="Dawson, Edward G Jr CIV USARMY HQDA ASA ALT (USA)" w:date="2022-08-18T23:00:00Z">
          <w:r w:rsidRPr="005B52B2" w:rsidDel="00DD4E0B">
            <w:rPr>
              <w:rFonts w:ascii="Times New Roman" w:eastAsia="Times New Roman" w:hAnsi="Times New Roman" w:cs="Times New Roman"/>
              <w:sz w:val="24"/>
              <w:szCs w:val="24"/>
            </w:rPr>
            <w:delText>Property Administrator is not assigned, the contracting officer is responsible for completion of these activities.</w:delText>
          </w:r>
        </w:del>
      </w:ins>
    </w:p>
    <w:p w14:paraId="1DFD9270" w14:textId="697744A4" w:rsidR="007B5F6B" w:rsidDel="00DD4E0B" w:rsidRDefault="002F01C4" w:rsidP="00A07020">
      <w:pPr>
        <w:rPr>
          <w:ins w:id="961" w:author="Jordan, Amanda C CIV USARMY HQDA ASA ALT (USA)" w:date="2022-05-20T09:11:00Z"/>
          <w:del w:id="962" w:author="Dawson, Edward G Jr CIV USARMY HQDA ASA ALT (USA)" w:date="2022-08-18T23:00:00Z"/>
          <w:rFonts w:ascii="Times New Roman" w:eastAsia="Times New Roman" w:hAnsi="Times New Roman" w:cs="Times New Roman"/>
          <w:sz w:val="24"/>
          <w:szCs w:val="24"/>
        </w:rPr>
      </w:pPr>
      <w:bookmarkStart w:id="963" w:name="_Hlk112184819"/>
      <w:ins w:id="964" w:author="Dawson, Edward G Jr CIV USARMY HQDA ASA ALT (USA)" w:date="2022-08-23T21:36:00Z">
        <w:r w:rsidRPr="00971390">
          <w:rPr>
            <w:rFonts w:ascii="Times New Roman" w:hAnsi="Times New Roman" w:cs="Times New Roman"/>
            <w:b/>
            <w:sz w:val="24"/>
            <w:szCs w:val="24"/>
          </w:rPr>
          <w:t>5145.107 Contract Clauses</w:t>
        </w:r>
      </w:ins>
      <w:ins w:id="965" w:author="Dawson, Edward G Jr CIV USARMY HQDA ASA ALT (USA)" w:date="2022-08-23T21:37:00Z">
        <w:r>
          <w:rPr>
            <w:rFonts w:ascii="Times New Roman" w:hAnsi="Times New Roman" w:cs="Times New Roman"/>
            <w:b/>
            <w:sz w:val="24"/>
            <w:szCs w:val="24"/>
          </w:rPr>
          <w:t xml:space="preserve">.  </w:t>
        </w:r>
        <w:bookmarkEnd w:id="963"/>
        <w:r w:rsidRPr="002F01C4">
          <w:rPr>
            <w:rFonts w:ascii="Times New Roman" w:hAnsi="Times New Roman" w:cs="Times New Roman"/>
            <w:sz w:val="24"/>
            <w:szCs w:val="24"/>
            <w:rPrChange w:id="966" w:author="Dawson, Edward G Jr CIV USARMY HQDA ASA ALT (USA)" w:date="2022-08-23T21:37:00Z">
              <w:rPr>
                <w:rFonts w:ascii="Times New Roman" w:hAnsi="Times New Roman" w:cs="Times New Roman"/>
                <w:b/>
                <w:bCs/>
                <w:sz w:val="24"/>
                <w:szCs w:val="24"/>
              </w:rPr>
            </w:rPrChange>
          </w:rPr>
          <w:t xml:space="preserve">See AFARS PGI 5145.107 for instructions associated with </w:t>
        </w:r>
      </w:ins>
      <w:ins w:id="967" w:author="Dawson, Edward G Jr CIV USARMY HQDA ASA ALT (USA)" w:date="2022-08-26T23:11:00Z">
        <w:r w:rsidR="009A2BA8">
          <w:rPr>
            <w:rFonts w:ascii="Times New Roman" w:hAnsi="Times New Roman" w:cs="Times New Roman"/>
            <w:sz w:val="24"/>
            <w:szCs w:val="24"/>
          </w:rPr>
          <w:t>the use of clauses in solicitations and contracts which include the use of GFP</w:t>
        </w:r>
      </w:ins>
      <w:ins w:id="968" w:author="Dawson, Edward G Jr CIV USARMY HQDA ASA ALT (USA)" w:date="2022-08-26T23:14:00Z">
        <w:r w:rsidR="009A2BA8">
          <w:rPr>
            <w:rFonts w:ascii="Times New Roman" w:hAnsi="Times New Roman" w:cs="Times New Roman"/>
            <w:sz w:val="24"/>
            <w:szCs w:val="24"/>
          </w:rPr>
          <w:t>.</w:t>
        </w:r>
      </w:ins>
    </w:p>
    <w:p w14:paraId="32C2DEB9" w14:textId="62643389" w:rsidR="00A07020" w:rsidDel="00DD4E0B" w:rsidRDefault="00A07020" w:rsidP="00A07020">
      <w:pPr>
        <w:rPr>
          <w:ins w:id="969" w:author="Jordan, Amanda C CIV USARMY HQDA ASA ALT (USA)" w:date="2022-05-20T09:11:00Z"/>
          <w:del w:id="970" w:author="Dawson, Edward G Jr CIV USARMY HQDA ASA ALT (USA)" w:date="2022-08-18T23:00:00Z"/>
          <w:rFonts w:ascii="Times New Roman" w:hAnsi="Times New Roman" w:cs="Times New Roman"/>
          <w:sz w:val="24"/>
          <w:szCs w:val="24"/>
        </w:rPr>
      </w:pPr>
      <w:ins w:id="971" w:author="Jordan, Amanda C CIV USARMY HQDA ASA ALT (USA)" w:date="2022-05-20T09:11:00Z">
        <w:del w:id="972" w:author="Dawson, Edward G Jr CIV USARMY HQDA ASA ALT (USA)" w:date="2022-08-18T23:00:00Z">
          <w:r w:rsidRPr="00971390" w:rsidDel="00DD4E0B">
            <w:rPr>
              <w:rFonts w:ascii="Times New Roman" w:hAnsi="Times New Roman" w:cs="Times New Roman"/>
              <w:b/>
              <w:sz w:val="24"/>
              <w:szCs w:val="24"/>
            </w:rPr>
            <w:delText>5145.107 Contract Clauses</w:delText>
          </w:r>
        </w:del>
      </w:ins>
    </w:p>
    <w:p w14:paraId="5366D6C4" w14:textId="2EFAA2F9" w:rsidR="00C5616A" w:rsidDel="00DD4E0B" w:rsidRDefault="00C5616A" w:rsidP="00A07020">
      <w:pPr>
        <w:rPr>
          <w:ins w:id="973" w:author="Holland, George A CIV" w:date="2022-06-10T07:22:00Z"/>
          <w:del w:id="974" w:author="Dawson, Edward G Jr CIV USARMY HQDA ASA ALT (USA)" w:date="2022-08-18T23:00:00Z"/>
          <w:rFonts w:ascii="Times New Roman" w:hAnsi="Times New Roman" w:cs="Times New Roman"/>
          <w:sz w:val="24"/>
          <w:szCs w:val="24"/>
        </w:rPr>
      </w:pPr>
      <w:ins w:id="975" w:author="Holland, George A CIV" w:date="2022-06-09T09:02:00Z">
        <w:del w:id="976" w:author="Dawson, Edward G Jr CIV USARMY HQDA ASA ALT (USA)" w:date="2022-08-18T23:00:00Z">
          <w:r w:rsidDel="00DD4E0B">
            <w:rPr>
              <w:rFonts w:ascii="Times New Roman" w:hAnsi="Times New Roman" w:cs="Times New Roman"/>
              <w:sz w:val="24"/>
              <w:szCs w:val="24"/>
            </w:rPr>
            <w:delText>(a)(1)(i)</w:delText>
          </w:r>
        </w:del>
      </w:ins>
      <w:ins w:id="977" w:author="Holland, George A CIV" w:date="2022-06-10T07:21:00Z">
        <w:del w:id="978" w:author="Dawson, Edward G Jr CIV USARMY HQDA ASA ALT (USA)" w:date="2022-08-18T23:00:00Z">
          <w:r w:rsidR="00202227" w:rsidDel="00DD4E0B">
            <w:rPr>
              <w:rFonts w:ascii="Times New Roman" w:hAnsi="Times New Roman" w:cs="Times New Roman"/>
              <w:sz w:val="24"/>
              <w:szCs w:val="24"/>
            </w:rPr>
            <w:delText>(A)</w:delText>
          </w:r>
        </w:del>
      </w:ins>
      <w:ins w:id="979" w:author="Holland, George A CIV" w:date="2022-06-10T07:32:00Z">
        <w:del w:id="980" w:author="Dawson, Edward G Jr CIV USARMY HQDA ASA ALT (USA)" w:date="2022-08-18T23:00:00Z">
          <w:r w:rsidR="00563EBC" w:rsidDel="00DD4E0B">
            <w:rPr>
              <w:rFonts w:ascii="Times New Roman" w:hAnsi="Times New Roman" w:cs="Times New Roman"/>
              <w:sz w:val="24"/>
              <w:szCs w:val="24"/>
            </w:rPr>
            <w:delText xml:space="preserve"> Except as provided in paragraphs (a)(1)(i)(B) and (a)(1)(i)(C) of this section,  </w:delText>
          </w:r>
        </w:del>
      </w:ins>
      <w:ins w:id="981" w:author="Holland, George A CIV" w:date="2022-06-10T07:24:00Z">
        <w:del w:id="982" w:author="Dawson, Edward G Jr CIV USARMY HQDA ASA ALT (USA)" w:date="2022-08-18T23:00:00Z">
          <w:r w:rsidR="00202227" w:rsidDel="00DD4E0B">
            <w:rPr>
              <w:rFonts w:ascii="Times New Roman" w:hAnsi="Times New Roman" w:cs="Times New Roman"/>
              <w:sz w:val="24"/>
              <w:szCs w:val="24"/>
            </w:rPr>
            <w:delText xml:space="preserve"> </w:delText>
          </w:r>
        </w:del>
      </w:ins>
      <w:ins w:id="983" w:author="Holland, George A CIV" w:date="2022-06-10T07:32:00Z">
        <w:del w:id="984" w:author="Dawson, Edward G Jr CIV USARMY HQDA ASA ALT (USA)" w:date="2022-08-18T23:00:00Z">
          <w:r w:rsidR="00563EBC" w:rsidDel="00DD4E0B">
            <w:rPr>
              <w:rFonts w:ascii="Times New Roman" w:hAnsi="Times New Roman" w:cs="Times New Roman"/>
              <w:sz w:val="24"/>
              <w:szCs w:val="24"/>
            </w:rPr>
            <w:delText>i</w:delText>
          </w:r>
        </w:del>
      </w:ins>
      <w:ins w:id="985" w:author="Holland, George A CIV" w:date="2022-06-10T07:25:00Z">
        <w:del w:id="986" w:author="Dawson, Edward G Jr CIV USARMY HQDA ASA ALT (USA)" w:date="2022-08-18T23:00:00Z">
          <w:r w:rsidR="00202227" w:rsidDel="00DD4E0B">
            <w:rPr>
              <w:rFonts w:ascii="Times New Roman" w:hAnsi="Times New Roman" w:cs="Times New Roman"/>
              <w:sz w:val="24"/>
              <w:szCs w:val="24"/>
            </w:rPr>
            <w:delText xml:space="preserve">nclude </w:delText>
          </w:r>
        </w:del>
      </w:ins>
      <w:ins w:id="987" w:author="Holland, George A CIV" w:date="2022-06-10T07:26:00Z">
        <w:del w:id="988" w:author="Dawson, Edward G Jr CIV USARMY HQDA ASA ALT (USA)" w:date="2022-08-18T23:00:00Z">
          <w:r w:rsidR="00202227" w:rsidRPr="00202227" w:rsidDel="00DD4E0B">
            <w:rPr>
              <w:rFonts w:ascii="Times New Roman" w:hAnsi="Times New Roman" w:cs="Times New Roman"/>
              <w:sz w:val="24"/>
              <w:szCs w:val="24"/>
            </w:rPr>
            <w:delText>FAR part 45 and its supplements’ contract clauses</w:delText>
          </w:r>
        </w:del>
      </w:ins>
      <w:ins w:id="989" w:author="Holland, George A CIV" w:date="2022-06-10T07:27:00Z">
        <w:del w:id="990" w:author="Dawson, Edward G Jr CIV USARMY HQDA ASA ALT (USA)" w:date="2022-08-18T23:00:00Z">
          <w:r w:rsidR="00202227" w:rsidDel="00DD4E0B">
            <w:rPr>
              <w:rFonts w:ascii="Times New Roman" w:hAnsi="Times New Roman" w:cs="Times New Roman"/>
              <w:sz w:val="24"/>
              <w:szCs w:val="24"/>
            </w:rPr>
            <w:delText xml:space="preserve"> on </w:delText>
          </w:r>
        </w:del>
      </w:ins>
      <w:ins w:id="991" w:author="Holland, George A CIV" w:date="2022-06-10T10:50:00Z">
        <w:del w:id="992" w:author="Dawson, Edward G Jr CIV USARMY HQDA ASA ALT (USA)" w:date="2022-08-18T23:00:00Z">
          <w:r w:rsidR="00ED5824" w:rsidDel="00DD4E0B">
            <w:rPr>
              <w:rFonts w:ascii="Times New Roman" w:hAnsi="Times New Roman" w:cs="Times New Roman"/>
              <w:sz w:val="24"/>
              <w:szCs w:val="24"/>
            </w:rPr>
            <w:delText xml:space="preserve">solicitations and </w:delText>
          </w:r>
        </w:del>
      </w:ins>
      <w:ins w:id="993" w:author="Holland, George A CIV" w:date="2022-06-10T07:27:00Z">
        <w:del w:id="994" w:author="Dawson, Edward G Jr CIV USARMY HQDA ASA ALT (USA)" w:date="2022-08-18T23:00:00Z">
          <w:r w:rsidR="00202227" w:rsidDel="00DD4E0B">
            <w:rPr>
              <w:rFonts w:ascii="Times New Roman" w:hAnsi="Times New Roman" w:cs="Times New Roman"/>
              <w:sz w:val="24"/>
              <w:szCs w:val="24"/>
            </w:rPr>
            <w:delText>contracts that</w:delText>
          </w:r>
        </w:del>
      </w:ins>
      <w:ins w:id="995" w:author="Holland, George A CIV" w:date="2022-06-10T10:32:00Z">
        <w:del w:id="996" w:author="Dawson, Edward G Jr CIV USARMY HQDA ASA ALT (USA)" w:date="2022-08-18T23:00:00Z">
          <w:r w:rsidR="001056D2" w:rsidDel="00DD4E0B">
            <w:rPr>
              <w:rFonts w:ascii="Times New Roman" w:hAnsi="Times New Roman" w:cs="Times New Roman"/>
              <w:sz w:val="24"/>
              <w:szCs w:val="24"/>
            </w:rPr>
            <w:delText xml:space="preserve"> also</w:delText>
          </w:r>
        </w:del>
      </w:ins>
      <w:ins w:id="997" w:author="Holland, George A CIV" w:date="2022-06-10T07:27:00Z">
        <w:del w:id="998" w:author="Dawson, Edward G Jr CIV USARMY HQDA ASA ALT (USA)" w:date="2022-08-18T23:00:00Z">
          <w:r w:rsidR="00202227" w:rsidDel="00DD4E0B">
            <w:rPr>
              <w:rFonts w:ascii="Times New Roman" w:hAnsi="Times New Roman" w:cs="Times New Roman"/>
              <w:sz w:val="24"/>
              <w:szCs w:val="24"/>
            </w:rPr>
            <w:delText xml:space="preserve"> include cost or time and material CLIN</w:delText>
          </w:r>
        </w:del>
      </w:ins>
      <w:ins w:id="999" w:author="Holland, George A CIV" w:date="2022-06-10T11:00:00Z">
        <w:del w:id="1000" w:author="Dawson, Edward G Jr CIV USARMY HQDA ASA ALT (USA)" w:date="2022-08-18T23:00:00Z">
          <w:r w:rsidR="00F312EB" w:rsidDel="00DD4E0B">
            <w:rPr>
              <w:rFonts w:ascii="Times New Roman" w:hAnsi="Times New Roman" w:cs="Times New Roman"/>
              <w:sz w:val="24"/>
              <w:szCs w:val="24"/>
            </w:rPr>
            <w:delText>s</w:delText>
          </w:r>
        </w:del>
      </w:ins>
      <w:ins w:id="1001" w:author="Holland, George A CIV" w:date="2022-06-10T07:29:00Z">
        <w:del w:id="1002" w:author="Dawson, Edward G Jr CIV USARMY HQDA ASA ALT (USA)" w:date="2022-08-18T23:00:00Z">
          <w:r w:rsidR="00202227" w:rsidDel="00DD4E0B">
            <w:rPr>
              <w:rFonts w:ascii="Times New Roman" w:hAnsi="Times New Roman" w:cs="Times New Roman"/>
              <w:sz w:val="24"/>
              <w:szCs w:val="24"/>
            </w:rPr>
            <w:delText xml:space="preserve"> in order to ensure stewardship of contractor acquired property that can be procured under those CLIN types</w:delText>
          </w:r>
        </w:del>
      </w:ins>
      <w:ins w:id="1003" w:author="Holland, George A CIV" w:date="2022-06-10T07:28:00Z">
        <w:del w:id="1004" w:author="Dawson, Edward G Jr CIV USARMY HQDA ASA ALT (USA)" w:date="2022-08-18T23:00:00Z">
          <w:r w:rsidR="00202227" w:rsidDel="00DD4E0B">
            <w:rPr>
              <w:rFonts w:ascii="Times New Roman" w:hAnsi="Times New Roman" w:cs="Times New Roman"/>
              <w:sz w:val="24"/>
              <w:szCs w:val="24"/>
            </w:rPr>
            <w:delText xml:space="preserve">. </w:delText>
          </w:r>
        </w:del>
      </w:ins>
    </w:p>
    <w:p w14:paraId="759BF4F0" w14:textId="38AD4CE3" w:rsidR="00202227" w:rsidDel="00DD4E0B" w:rsidRDefault="00202227" w:rsidP="00A07020">
      <w:pPr>
        <w:rPr>
          <w:ins w:id="1005" w:author="Holland, George A CIV" w:date="2022-06-10T07:23:00Z"/>
          <w:del w:id="1006" w:author="Dawson, Edward G Jr CIV USARMY HQDA ASA ALT (USA)" w:date="2022-08-18T23:00:00Z"/>
          <w:rFonts w:ascii="Times New Roman" w:hAnsi="Times New Roman" w:cs="Times New Roman"/>
          <w:sz w:val="24"/>
          <w:szCs w:val="24"/>
        </w:rPr>
      </w:pPr>
      <w:ins w:id="1007" w:author="Holland, George A CIV" w:date="2022-06-10T07:22:00Z">
        <w:del w:id="1008" w:author="Dawson, Edward G Jr CIV USARMY HQDA ASA ALT (USA)" w:date="2022-08-18T23:00:00Z">
          <w:r w:rsidDel="00DD4E0B">
            <w:rPr>
              <w:rFonts w:ascii="Times New Roman" w:hAnsi="Times New Roman" w:cs="Times New Roman"/>
              <w:sz w:val="24"/>
              <w:szCs w:val="24"/>
            </w:rPr>
            <w:delText>(a)(1)(i)(B)</w:delText>
          </w:r>
        </w:del>
      </w:ins>
      <w:ins w:id="1009" w:author="Holland, George A CIV" w:date="2022-06-10T07:23:00Z">
        <w:del w:id="1010" w:author="Dawson, Edward G Jr CIV USARMY HQDA ASA ALT (USA)" w:date="2022-08-18T23:00:00Z">
          <w:r w:rsidDel="00DD4E0B">
            <w:rPr>
              <w:rFonts w:ascii="Times New Roman" w:hAnsi="Times New Roman" w:cs="Times New Roman"/>
              <w:sz w:val="24"/>
              <w:szCs w:val="24"/>
            </w:rPr>
            <w:delText xml:space="preserve"> For time and material </w:delText>
          </w:r>
        </w:del>
      </w:ins>
      <w:ins w:id="1011" w:author="Holland, George A CIV" w:date="2022-06-10T10:50:00Z">
        <w:del w:id="1012" w:author="Dawson, Edward G Jr CIV USARMY HQDA ASA ALT (USA)" w:date="2022-08-18T23:00:00Z">
          <w:r w:rsidR="00416CCA" w:rsidDel="00DD4E0B">
            <w:rPr>
              <w:rFonts w:ascii="Times New Roman" w:hAnsi="Times New Roman" w:cs="Times New Roman"/>
              <w:sz w:val="24"/>
              <w:szCs w:val="24"/>
            </w:rPr>
            <w:delText xml:space="preserve">solicitations and </w:delText>
          </w:r>
        </w:del>
      </w:ins>
      <w:ins w:id="1013" w:author="Holland, George A CIV" w:date="2022-06-10T07:23:00Z">
        <w:del w:id="1014" w:author="Dawson, Edward G Jr CIV USARMY HQDA ASA ALT (USA)" w:date="2022-08-18T23:00:00Z">
          <w:r w:rsidDel="00DD4E0B">
            <w:rPr>
              <w:rFonts w:ascii="Times New Roman" w:hAnsi="Times New Roman" w:cs="Times New Roman"/>
              <w:sz w:val="24"/>
              <w:szCs w:val="24"/>
            </w:rPr>
            <w:delText>contracts awarded under FAR part 12 procedures or</w:delText>
          </w:r>
        </w:del>
      </w:ins>
      <w:ins w:id="1015" w:author="Holland, George A CIV" w:date="2022-06-10T10:50:00Z">
        <w:del w:id="1016" w:author="Dawson, Edward G Jr CIV USARMY HQDA ASA ALT (USA)" w:date="2022-08-18T23:00:00Z">
          <w:r w:rsidR="00416CCA" w:rsidDel="00DD4E0B">
            <w:rPr>
              <w:rFonts w:ascii="Times New Roman" w:hAnsi="Times New Roman" w:cs="Times New Roman"/>
              <w:sz w:val="24"/>
              <w:szCs w:val="24"/>
            </w:rPr>
            <w:delText xml:space="preserve"> solicitations and</w:delText>
          </w:r>
        </w:del>
      </w:ins>
      <w:ins w:id="1017" w:author="Holland, George A CIV" w:date="2022-06-10T07:23:00Z">
        <w:del w:id="1018" w:author="Dawson, Edward G Jr CIV USARMY HQDA ASA ALT (USA)" w:date="2022-08-18T23:00:00Z">
          <w:r w:rsidDel="00DD4E0B">
            <w:rPr>
              <w:rFonts w:ascii="Times New Roman" w:hAnsi="Times New Roman" w:cs="Times New Roman"/>
              <w:sz w:val="24"/>
              <w:szCs w:val="24"/>
            </w:rPr>
            <w:delText xml:space="preserve"> contracts that</w:delText>
          </w:r>
          <w:r w:rsidR="00F312EB" w:rsidDel="00DD4E0B">
            <w:rPr>
              <w:rFonts w:ascii="Times New Roman" w:hAnsi="Times New Roman" w:cs="Times New Roman"/>
              <w:sz w:val="24"/>
              <w:szCs w:val="24"/>
            </w:rPr>
            <w:delText xml:space="preserve"> contain time and material CLINs</w:delText>
          </w:r>
          <w:r w:rsidDel="00DD4E0B">
            <w:rPr>
              <w:rFonts w:ascii="Times New Roman" w:hAnsi="Times New Roman" w:cs="Times New Roman"/>
              <w:sz w:val="24"/>
              <w:szCs w:val="24"/>
            </w:rPr>
            <w:delText xml:space="preserve"> </w:delText>
          </w:r>
          <w:r w:rsidRPr="00C5616A" w:rsidDel="00DD4E0B">
            <w:rPr>
              <w:rFonts w:ascii="Times New Roman" w:hAnsi="Times New Roman" w:cs="Times New Roman"/>
              <w:sz w:val="24"/>
              <w:szCs w:val="24"/>
            </w:rPr>
            <w:delText>awarded under FAR part 12 procedures</w:delText>
          </w:r>
          <w:r w:rsidDel="00DD4E0B">
            <w:rPr>
              <w:rFonts w:ascii="Times New Roman" w:hAnsi="Times New Roman" w:cs="Times New Roman"/>
              <w:sz w:val="24"/>
              <w:szCs w:val="24"/>
            </w:rPr>
            <w:delText>,</w:delText>
          </w:r>
          <w:r w:rsidRPr="00C5616A" w:rsidDel="00DD4E0B">
            <w:rPr>
              <w:rFonts w:ascii="Times New Roman" w:hAnsi="Times New Roman" w:cs="Times New Roman"/>
              <w:sz w:val="24"/>
              <w:szCs w:val="24"/>
            </w:rPr>
            <w:delText xml:space="preserve"> </w:delText>
          </w:r>
          <w:r w:rsidDel="00DD4E0B">
            <w:rPr>
              <w:rFonts w:ascii="Times New Roman" w:hAnsi="Times New Roman" w:cs="Times New Roman"/>
              <w:sz w:val="24"/>
              <w:szCs w:val="24"/>
            </w:rPr>
            <w:delText>follow provisions at 5145.107 (a)(1)(iii)(A) and 5145.107 (a)(1)(iii)(B).</w:delText>
          </w:r>
        </w:del>
      </w:ins>
    </w:p>
    <w:p w14:paraId="374A0037" w14:textId="4FC14D71" w:rsidR="00202227" w:rsidDel="00DD4E0B" w:rsidRDefault="00202227" w:rsidP="00A07020">
      <w:pPr>
        <w:rPr>
          <w:ins w:id="1019" w:author="Holland, George A CIV" w:date="2022-06-09T09:02:00Z"/>
          <w:del w:id="1020" w:author="Dawson, Edward G Jr CIV USARMY HQDA ASA ALT (USA)" w:date="2022-08-18T23:00:00Z"/>
          <w:rFonts w:ascii="Times New Roman" w:hAnsi="Times New Roman" w:cs="Times New Roman"/>
          <w:sz w:val="24"/>
          <w:szCs w:val="24"/>
        </w:rPr>
      </w:pPr>
      <w:ins w:id="1021" w:author="Holland, George A CIV" w:date="2022-06-10T07:23:00Z">
        <w:del w:id="1022" w:author="Dawson, Edward G Jr CIV USARMY HQDA ASA ALT (USA)" w:date="2022-08-18T23:00:00Z">
          <w:r w:rsidDel="00DD4E0B">
            <w:rPr>
              <w:rFonts w:ascii="Times New Roman" w:hAnsi="Times New Roman" w:cs="Times New Roman"/>
              <w:sz w:val="24"/>
              <w:szCs w:val="24"/>
            </w:rPr>
            <w:delText>(a)(1)(i)(</w:delText>
          </w:r>
        </w:del>
      </w:ins>
      <w:ins w:id="1023" w:author="Holland, George A CIV" w:date="2022-06-10T07:24:00Z">
        <w:del w:id="1024" w:author="Dawson, Edward G Jr CIV USARMY HQDA ASA ALT (USA)" w:date="2022-08-18T23:00:00Z">
          <w:r w:rsidDel="00DD4E0B">
            <w:rPr>
              <w:rFonts w:ascii="Times New Roman" w:hAnsi="Times New Roman" w:cs="Times New Roman"/>
              <w:sz w:val="24"/>
              <w:szCs w:val="24"/>
            </w:rPr>
            <w:delText>C</w:delText>
          </w:r>
        </w:del>
      </w:ins>
      <w:ins w:id="1025" w:author="Holland, George A CIV" w:date="2022-06-10T07:23:00Z">
        <w:del w:id="1026" w:author="Dawson, Edward G Jr CIV USARMY HQDA ASA ALT (USA)" w:date="2022-08-18T23:00:00Z">
          <w:r w:rsidDel="00DD4E0B">
            <w:rPr>
              <w:rFonts w:ascii="Times New Roman" w:hAnsi="Times New Roman" w:cs="Times New Roman"/>
              <w:sz w:val="24"/>
              <w:szCs w:val="24"/>
            </w:rPr>
            <w:delText>)</w:delText>
          </w:r>
        </w:del>
      </w:ins>
      <w:ins w:id="1027" w:author="Holland, George A CIV" w:date="2022-06-10T07:24:00Z">
        <w:del w:id="1028" w:author="Dawson, Edward G Jr CIV USARMY HQDA ASA ALT (USA)" w:date="2022-08-18T23:00:00Z">
          <w:r w:rsidDel="00DD4E0B">
            <w:rPr>
              <w:rFonts w:ascii="Times New Roman" w:hAnsi="Times New Roman" w:cs="Times New Roman"/>
              <w:sz w:val="24"/>
              <w:szCs w:val="24"/>
            </w:rPr>
            <w:delText xml:space="preserve"> </w:delText>
          </w:r>
        </w:del>
      </w:ins>
      <w:ins w:id="1029" w:author="Holland, George A CIV" w:date="2022-06-10T07:33:00Z">
        <w:del w:id="1030" w:author="Dawson, Edward G Jr CIV USARMY HQDA ASA ALT (USA)" w:date="2022-08-18T23:00:00Z">
          <w:r w:rsidR="00563EBC" w:rsidDel="00DD4E0B">
            <w:rPr>
              <w:rFonts w:ascii="Times New Roman" w:hAnsi="Times New Roman" w:cs="Times New Roman"/>
              <w:sz w:val="24"/>
              <w:szCs w:val="24"/>
            </w:rPr>
            <w:delText xml:space="preserve">For </w:delText>
          </w:r>
        </w:del>
      </w:ins>
      <w:ins w:id="1031" w:author="Holland, George A CIV" w:date="2022-06-10T10:51:00Z">
        <w:del w:id="1032" w:author="Dawson, Edward G Jr CIV USARMY HQDA ASA ALT (USA)" w:date="2022-08-18T23:00:00Z">
          <w:r w:rsidR="00FC1186" w:rsidDel="00DD4E0B">
            <w:rPr>
              <w:rFonts w:ascii="Times New Roman" w:hAnsi="Times New Roman" w:cs="Times New Roman"/>
              <w:sz w:val="24"/>
              <w:szCs w:val="24"/>
            </w:rPr>
            <w:delText xml:space="preserve">solicitations and </w:delText>
          </w:r>
        </w:del>
      </w:ins>
      <w:ins w:id="1033" w:author="Holland, George A CIV" w:date="2022-06-10T07:33:00Z">
        <w:del w:id="1034" w:author="Dawson, Edward G Jr CIV USARMY HQDA ASA ALT (USA)" w:date="2022-08-18T23:00:00Z">
          <w:r w:rsidR="00563EBC" w:rsidDel="00DD4E0B">
            <w:rPr>
              <w:rFonts w:ascii="Times New Roman" w:hAnsi="Times New Roman" w:cs="Times New Roman"/>
              <w:sz w:val="24"/>
              <w:szCs w:val="24"/>
            </w:rPr>
            <w:delText>contract</w:delText>
          </w:r>
        </w:del>
      </w:ins>
      <w:ins w:id="1035" w:author="Holland, George A CIV" w:date="2022-06-10T07:38:00Z">
        <w:del w:id="1036" w:author="Dawson, Edward G Jr CIV USARMY HQDA ASA ALT (USA)" w:date="2022-08-18T23:00:00Z">
          <w:r w:rsidR="005730DA" w:rsidDel="00DD4E0B">
            <w:rPr>
              <w:rFonts w:ascii="Times New Roman" w:hAnsi="Times New Roman" w:cs="Times New Roman"/>
              <w:sz w:val="24"/>
              <w:szCs w:val="24"/>
            </w:rPr>
            <w:delText>s</w:delText>
          </w:r>
        </w:del>
      </w:ins>
      <w:ins w:id="1037" w:author="Holland, George A CIV" w:date="2022-06-10T07:33:00Z">
        <w:del w:id="1038" w:author="Dawson, Edward G Jr CIV USARMY HQDA ASA ALT (USA)" w:date="2022-08-18T23:00:00Z">
          <w:r w:rsidR="00563EBC" w:rsidDel="00DD4E0B">
            <w:rPr>
              <w:rFonts w:ascii="Times New Roman" w:hAnsi="Times New Roman" w:cs="Times New Roman"/>
              <w:sz w:val="24"/>
              <w:szCs w:val="24"/>
            </w:rPr>
            <w:delText xml:space="preserve"> that contain cost type or time and material type CLIN</w:delText>
          </w:r>
        </w:del>
      </w:ins>
      <w:ins w:id="1039" w:author="Holland, George A CIV" w:date="2022-06-10T11:01:00Z">
        <w:del w:id="1040" w:author="Dawson, Edward G Jr CIV USARMY HQDA ASA ALT (USA)" w:date="2022-08-18T23:00:00Z">
          <w:r w:rsidR="00F312EB" w:rsidDel="00DD4E0B">
            <w:rPr>
              <w:rFonts w:ascii="Times New Roman" w:hAnsi="Times New Roman" w:cs="Times New Roman"/>
              <w:sz w:val="24"/>
              <w:szCs w:val="24"/>
            </w:rPr>
            <w:delText>s</w:delText>
          </w:r>
        </w:del>
      </w:ins>
      <w:ins w:id="1041" w:author="Holland, George A CIV" w:date="2022-06-10T07:44:00Z">
        <w:del w:id="1042" w:author="Dawson, Edward G Jr CIV USARMY HQDA ASA ALT (USA)" w:date="2022-08-18T23:00:00Z">
          <w:r w:rsidR="00ED2414" w:rsidDel="00DD4E0B">
            <w:rPr>
              <w:rFonts w:ascii="Times New Roman" w:hAnsi="Times New Roman" w:cs="Times New Roman"/>
              <w:sz w:val="24"/>
              <w:szCs w:val="24"/>
            </w:rPr>
            <w:delText>,</w:delText>
          </w:r>
        </w:del>
      </w:ins>
      <w:ins w:id="1043" w:author="Holland, George A CIV" w:date="2022-06-10T07:33:00Z">
        <w:del w:id="1044" w:author="Dawson, Edward G Jr CIV USARMY HQDA ASA ALT (USA)" w:date="2022-08-18T23:00:00Z">
          <w:r w:rsidR="00563EBC" w:rsidDel="00DD4E0B">
            <w:rPr>
              <w:rFonts w:ascii="Times New Roman" w:hAnsi="Times New Roman" w:cs="Times New Roman"/>
              <w:sz w:val="24"/>
              <w:szCs w:val="24"/>
            </w:rPr>
            <w:delText xml:space="preserve"> and th</w:delText>
          </w:r>
        </w:del>
      </w:ins>
      <w:ins w:id="1045" w:author="Holland, George A CIV" w:date="2022-06-10T07:36:00Z">
        <w:del w:id="1046" w:author="Dawson, Edward G Jr CIV USARMY HQDA ASA ALT (USA)" w:date="2022-08-18T23:00:00Z">
          <w:r w:rsidR="00F312EB" w:rsidDel="00DD4E0B">
            <w:rPr>
              <w:rFonts w:ascii="Times New Roman" w:hAnsi="Times New Roman" w:cs="Times New Roman"/>
              <w:sz w:val="24"/>
              <w:szCs w:val="24"/>
            </w:rPr>
            <w:delText>ose CLINs</w:delText>
          </w:r>
          <w:r w:rsidR="005730DA" w:rsidDel="00DD4E0B">
            <w:rPr>
              <w:rFonts w:ascii="Times New Roman" w:hAnsi="Times New Roman" w:cs="Times New Roman"/>
              <w:sz w:val="24"/>
              <w:szCs w:val="24"/>
            </w:rPr>
            <w:delText xml:space="preserve"> are for travel purposes </w:delText>
          </w:r>
        </w:del>
      </w:ins>
      <w:ins w:id="1047" w:author="Holland, George A CIV" w:date="2022-06-10T12:59:00Z">
        <w:del w:id="1048" w:author="Dawson, Edward G Jr CIV USARMY HQDA ASA ALT (USA)" w:date="2022-08-18T23:00:00Z">
          <w:r w:rsidR="000A44A9" w:rsidDel="00DD4E0B">
            <w:rPr>
              <w:rFonts w:ascii="Times New Roman" w:hAnsi="Times New Roman" w:cs="Times New Roman"/>
              <w:sz w:val="24"/>
              <w:szCs w:val="24"/>
            </w:rPr>
            <w:delText xml:space="preserve">and/or Defense Base Act (DBA) insurance </w:delText>
          </w:r>
        </w:del>
      </w:ins>
      <w:ins w:id="1049" w:author="Holland, George A CIV" w:date="2022-06-10T07:36:00Z">
        <w:del w:id="1050" w:author="Dawson, Edward G Jr CIV USARMY HQDA ASA ALT (USA)" w:date="2022-08-18T23:00:00Z">
          <w:r w:rsidR="005730DA" w:rsidDel="00DD4E0B">
            <w:rPr>
              <w:rFonts w:ascii="Times New Roman" w:hAnsi="Times New Roman" w:cs="Times New Roman"/>
              <w:sz w:val="24"/>
              <w:szCs w:val="24"/>
            </w:rPr>
            <w:delText>only,</w:delText>
          </w:r>
        </w:del>
      </w:ins>
      <w:ins w:id="1051" w:author="Holland, George A CIV" w:date="2022-06-10T07:38:00Z">
        <w:del w:id="1052" w:author="Dawson, Edward G Jr CIV USARMY HQDA ASA ALT (USA)" w:date="2022-08-18T23:00:00Z">
          <w:r w:rsidR="005730DA" w:rsidDel="00DD4E0B">
            <w:rPr>
              <w:rFonts w:ascii="Times New Roman" w:hAnsi="Times New Roman" w:cs="Times New Roman"/>
              <w:sz w:val="24"/>
              <w:szCs w:val="24"/>
            </w:rPr>
            <w:delText xml:space="preserve"> </w:delText>
          </w:r>
        </w:del>
      </w:ins>
      <w:ins w:id="1053" w:author="Holland, George A CIV" w:date="2022-06-10T07:39:00Z">
        <w:del w:id="1054" w:author="Dawson, Edward G Jr CIV USARMY HQDA ASA ALT (USA)" w:date="2022-08-18T23:00:00Z">
          <w:r w:rsidR="005730DA" w:rsidDel="00DD4E0B">
            <w:rPr>
              <w:rFonts w:ascii="Times New Roman" w:hAnsi="Times New Roman" w:cs="Times New Roman"/>
              <w:sz w:val="24"/>
              <w:szCs w:val="24"/>
            </w:rPr>
            <w:delText xml:space="preserve">obtain an individual deviation </w:delText>
          </w:r>
        </w:del>
      </w:ins>
      <w:ins w:id="1055" w:author="Holland, George A CIV" w:date="2022-06-10T07:38:00Z">
        <w:del w:id="1056" w:author="Dawson, Edward G Jr CIV USARMY HQDA ASA ALT (USA)" w:date="2022-08-18T23:00:00Z">
          <w:r w:rsidR="005730DA" w:rsidDel="00DD4E0B">
            <w:rPr>
              <w:rFonts w:ascii="Times New Roman" w:hAnsi="Times New Roman" w:cs="Times New Roman"/>
              <w:sz w:val="24"/>
              <w:szCs w:val="24"/>
            </w:rPr>
            <w:delText xml:space="preserve">using the </w:delText>
          </w:r>
        </w:del>
      </w:ins>
      <w:ins w:id="1057" w:author="Holland, George A CIV" w:date="2022-06-10T07:39:00Z">
        <w:del w:id="1058" w:author="Dawson, Edward G Jr CIV USARMY HQDA ASA ALT (USA)" w:date="2022-08-18T23:00:00Z">
          <w:r w:rsidR="005730DA" w:rsidDel="00DD4E0B">
            <w:rPr>
              <w:rFonts w:ascii="Times New Roman" w:hAnsi="Times New Roman" w:cs="Times New Roman"/>
              <w:sz w:val="24"/>
              <w:szCs w:val="24"/>
            </w:rPr>
            <w:delText>procedures at 5101.403</w:delText>
          </w:r>
        </w:del>
      </w:ins>
      <w:ins w:id="1059" w:author="Holland, George A CIV" w:date="2022-06-10T07:40:00Z">
        <w:del w:id="1060" w:author="Dawson, Edward G Jr CIV USARMY HQDA ASA ALT (USA)" w:date="2022-08-18T23:00:00Z">
          <w:r w:rsidR="005730DA" w:rsidDel="00DD4E0B">
            <w:rPr>
              <w:rFonts w:ascii="Times New Roman" w:hAnsi="Times New Roman" w:cs="Times New Roman"/>
              <w:sz w:val="24"/>
              <w:szCs w:val="24"/>
            </w:rPr>
            <w:delText xml:space="preserve"> before omitting FAR part 45 and its supplements’ clauses. Specify in the </w:delText>
          </w:r>
        </w:del>
      </w:ins>
      <w:ins w:id="1061" w:author="Holland, George A CIV" w:date="2022-06-10T10:51:00Z">
        <w:del w:id="1062" w:author="Dawson, Edward G Jr CIV USARMY HQDA ASA ALT (USA)" w:date="2022-08-18T23:00:00Z">
          <w:r w:rsidR="00FC1186" w:rsidDel="00DD4E0B">
            <w:rPr>
              <w:rFonts w:ascii="Times New Roman" w:hAnsi="Times New Roman" w:cs="Times New Roman"/>
              <w:sz w:val="24"/>
              <w:szCs w:val="24"/>
            </w:rPr>
            <w:delText xml:space="preserve">solicitation and </w:delText>
          </w:r>
        </w:del>
      </w:ins>
      <w:ins w:id="1063" w:author="Holland, George A CIV" w:date="2022-06-10T07:40:00Z">
        <w:del w:id="1064" w:author="Dawson, Edward G Jr CIV USARMY HQDA ASA ALT (USA)" w:date="2022-08-18T23:00:00Z">
          <w:r w:rsidR="005730DA" w:rsidDel="00DD4E0B">
            <w:rPr>
              <w:rFonts w:ascii="Times New Roman" w:hAnsi="Times New Roman" w:cs="Times New Roman"/>
              <w:sz w:val="24"/>
              <w:szCs w:val="24"/>
            </w:rPr>
            <w:delText>contract</w:delText>
          </w:r>
        </w:del>
      </w:ins>
      <w:ins w:id="1065" w:author="Holland, George A CIV" w:date="2022-06-10T07:41:00Z">
        <w:del w:id="1066" w:author="Dawson, Edward G Jr CIV USARMY HQDA ASA ALT (USA)" w:date="2022-08-18T23:00:00Z">
          <w:r w:rsidR="005730DA" w:rsidDel="00DD4E0B">
            <w:rPr>
              <w:rFonts w:ascii="Times New Roman" w:hAnsi="Times New Roman" w:cs="Times New Roman"/>
              <w:sz w:val="24"/>
              <w:szCs w:val="24"/>
            </w:rPr>
            <w:delText>’s terms and conditions that procuring property under those CLIN</w:delText>
          </w:r>
        </w:del>
      </w:ins>
      <w:ins w:id="1067" w:author="Holland, George A CIV" w:date="2022-06-10T11:00:00Z">
        <w:del w:id="1068" w:author="Dawson, Edward G Jr CIV USARMY HQDA ASA ALT (USA)" w:date="2022-08-18T23:00:00Z">
          <w:r w:rsidR="00F312EB" w:rsidDel="00DD4E0B">
            <w:rPr>
              <w:rFonts w:ascii="Times New Roman" w:hAnsi="Times New Roman" w:cs="Times New Roman"/>
              <w:sz w:val="24"/>
              <w:szCs w:val="24"/>
            </w:rPr>
            <w:delText>s</w:delText>
          </w:r>
        </w:del>
      </w:ins>
      <w:ins w:id="1069" w:author="Holland, George A CIV" w:date="2022-06-10T07:41:00Z">
        <w:del w:id="1070" w:author="Dawson, Edward G Jr CIV USARMY HQDA ASA ALT (USA)" w:date="2022-08-18T23:00:00Z">
          <w:r w:rsidR="005730DA" w:rsidDel="00DD4E0B">
            <w:rPr>
              <w:rFonts w:ascii="Times New Roman" w:hAnsi="Times New Roman" w:cs="Times New Roman"/>
              <w:sz w:val="24"/>
              <w:szCs w:val="24"/>
            </w:rPr>
            <w:delText xml:space="preserve"> is expressly </w:delText>
          </w:r>
        </w:del>
      </w:ins>
      <w:ins w:id="1071" w:author="Holland, George A CIV" w:date="2022-06-10T07:42:00Z">
        <w:del w:id="1072" w:author="Dawson, Edward G Jr CIV USARMY HQDA ASA ALT (USA)" w:date="2022-08-18T23:00:00Z">
          <w:r w:rsidR="005730DA" w:rsidDel="00DD4E0B">
            <w:rPr>
              <w:rFonts w:ascii="Times New Roman" w:hAnsi="Times New Roman" w:cs="Times New Roman"/>
              <w:sz w:val="24"/>
              <w:szCs w:val="24"/>
            </w:rPr>
            <w:delText>prohibited</w:delText>
          </w:r>
        </w:del>
      </w:ins>
      <w:ins w:id="1073" w:author="Holland, George A CIV" w:date="2022-06-10T07:41:00Z">
        <w:del w:id="1074" w:author="Dawson, Edward G Jr CIV USARMY HQDA ASA ALT (USA)" w:date="2022-08-18T23:00:00Z">
          <w:r w:rsidR="005730DA" w:rsidDel="00DD4E0B">
            <w:rPr>
              <w:rFonts w:ascii="Times New Roman" w:hAnsi="Times New Roman" w:cs="Times New Roman"/>
              <w:sz w:val="24"/>
              <w:szCs w:val="24"/>
            </w:rPr>
            <w:delText xml:space="preserve"> and any requests for </w:delText>
          </w:r>
        </w:del>
      </w:ins>
      <w:ins w:id="1075" w:author="Holland, George A CIV" w:date="2022-06-10T07:42:00Z">
        <w:del w:id="1076" w:author="Dawson, Edward G Jr CIV USARMY HQDA ASA ALT (USA)" w:date="2022-08-18T23:00:00Z">
          <w:r w:rsidR="005730DA" w:rsidDel="00DD4E0B">
            <w:rPr>
              <w:rFonts w:ascii="Times New Roman" w:hAnsi="Times New Roman" w:cs="Times New Roman"/>
              <w:sz w:val="24"/>
              <w:szCs w:val="24"/>
            </w:rPr>
            <w:delText>reimbursement</w:delText>
          </w:r>
        </w:del>
      </w:ins>
      <w:ins w:id="1077" w:author="Holland, George A CIV" w:date="2022-06-10T07:41:00Z">
        <w:del w:id="1078" w:author="Dawson, Edward G Jr CIV USARMY HQDA ASA ALT (USA)" w:date="2022-08-18T23:00:00Z">
          <w:r w:rsidR="005730DA" w:rsidDel="00DD4E0B">
            <w:rPr>
              <w:rFonts w:ascii="Times New Roman" w:hAnsi="Times New Roman" w:cs="Times New Roman"/>
              <w:sz w:val="24"/>
              <w:szCs w:val="24"/>
            </w:rPr>
            <w:delText xml:space="preserve"> of property under those </w:delText>
          </w:r>
        </w:del>
      </w:ins>
      <w:ins w:id="1079" w:author="Holland, George A CIV" w:date="2022-06-10T07:42:00Z">
        <w:del w:id="1080" w:author="Dawson, Edward G Jr CIV USARMY HQDA ASA ALT (USA)" w:date="2022-08-18T23:00:00Z">
          <w:r w:rsidR="00F312EB" w:rsidDel="00DD4E0B">
            <w:rPr>
              <w:rFonts w:ascii="Times New Roman" w:hAnsi="Times New Roman" w:cs="Times New Roman"/>
              <w:sz w:val="24"/>
              <w:szCs w:val="24"/>
            </w:rPr>
            <w:delText>CLINs</w:delText>
          </w:r>
          <w:r w:rsidR="005730DA" w:rsidDel="00DD4E0B">
            <w:rPr>
              <w:rFonts w:ascii="Times New Roman" w:hAnsi="Times New Roman" w:cs="Times New Roman"/>
              <w:sz w:val="24"/>
              <w:szCs w:val="24"/>
            </w:rPr>
            <w:delText xml:space="preserve"> will be considered unallowable. </w:delText>
          </w:r>
        </w:del>
      </w:ins>
      <w:ins w:id="1081" w:author="Holland, George A CIV" w:date="2022-06-10T07:36:00Z">
        <w:del w:id="1082" w:author="Dawson, Edward G Jr CIV USARMY HQDA ASA ALT (USA)" w:date="2022-08-18T23:00:00Z">
          <w:r w:rsidR="005730DA" w:rsidDel="00DD4E0B">
            <w:rPr>
              <w:rFonts w:ascii="Times New Roman" w:hAnsi="Times New Roman" w:cs="Times New Roman"/>
              <w:sz w:val="24"/>
              <w:szCs w:val="24"/>
            </w:rPr>
            <w:delText xml:space="preserve"> </w:delText>
          </w:r>
        </w:del>
      </w:ins>
      <w:ins w:id="1083" w:author="Holland, George A CIV" w:date="2022-06-10T07:33:00Z">
        <w:del w:id="1084" w:author="Dawson, Edward G Jr CIV USARMY HQDA ASA ALT (USA)" w:date="2022-08-18T23:00:00Z">
          <w:r w:rsidR="00563EBC" w:rsidDel="00DD4E0B">
            <w:rPr>
              <w:rFonts w:ascii="Times New Roman" w:hAnsi="Times New Roman" w:cs="Times New Roman"/>
              <w:sz w:val="24"/>
              <w:szCs w:val="24"/>
            </w:rPr>
            <w:delText xml:space="preserve"> </w:delText>
          </w:r>
        </w:del>
      </w:ins>
    </w:p>
    <w:p w14:paraId="6D2A22E4" w14:textId="6048896E" w:rsidR="00A54FB3" w:rsidDel="00DD4E0B" w:rsidRDefault="00A54FB3" w:rsidP="00A07020">
      <w:pPr>
        <w:rPr>
          <w:ins w:id="1085" w:author="Holland, George A CIV" w:date="2022-06-08T10:42:00Z"/>
          <w:del w:id="1086" w:author="Dawson, Edward G Jr CIV USARMY HQDA ASA ALT (USA)" w:date="2022-08-18T23:00:00Z"/>
          <w:rFonts w:ascii="Times New Roman" w:hAnsi="Times New Roman" w:cs="Times New Roman"/>
          <w:sz w:val="24"/>
          <w:szCs w:val="24"/>
        </w:rPr>
      </w:pPr>
      <w:ins w:id="1087" w:author="Holland, George A CIV" w:date="2022-06-08T10:28:00Z">
        <w:del w:id="1088" w:author="Dawson, Edward G Jr CIV USARMY HQDA ASA ALT (USA)" w:date="2022-08-18T23:00:00Z">
          <w:r w:rsidDel="00DD4E0B">
            <w:rPr>
              <w:rFonts w:ascii="Times New Roman" w:hAnsi="Times New Roman" w:cs="Times New Roman"/>
              <w:sz w:val="24"/>
              <w:szCs w:val="24"/>
            </w:rPr>
            <w:delText>(a)</w:delText>
          </w:r>
        </w:del>
      </w:ins>
      <w:ins w:id="1089" w:author="Holland, George A CIV" w:date="2022-06-08T10:42:00Z">
        <w:del w:id="1090" w:author="Dawson, Edward G Jr CIV USARMY HQDA ASA ALT (USA)" w:date="2022-08-18T23:00:00Z">
          <w:r w:rsidR="0055671D" w:rsidDel="00DD4E0B">
            <w:rPr>
              <w:rFonts w:ascii="Times New Roman" w:hAnsi="Times New Roman" w:cs="Times New Roman"/>
              <w:sz w:val="24"/>
              <w:szCs w:val="24"/>
            </w:rPr>
            <w:delText>(1)</w:delText>
          </w:r>
        </w:del>
      </w:ins>
      <w:ins w:id="1091" w:author="Holland, George A CIV" w:date="2022-06-08T10:28:00Z">
        <w:del w:id="1092" w:author="Dawson, Edward G Jr CIV USARMY HQDA ASA ALT (USA)" w:date="2022-08-18T23:00:00Z">
          <w:r w:rsidDel="00DD4E0B">
            <w:rPr>
              <w:rFonts w:ascii="Times New Roman" w:hAnsi="Times New Roman" w:cs="Times New Roman"/>
              <w:sz w:val="24"/>
              <w:szCs w:val="24"/>
            </w:rPr>
            <w:delText>(iii)</w:delText>
          </w:r>
        </w:del>
      </w:ins>
      <w:ins w:id="1093" w:author="Holland, George A CIV" w:date="2022-06-08T10:42:00Z">
        <w:del w:id="1094" w:author="Dawson, Edward G Jr CIV USARMY HQDA ASA ALT (USA)" w:date="2022-08-18T23:00:00Z">
          <w:r w:rsidR="0055671D" w:rsidDel="00DD4E0B">
            <w:rPr>
              <w:rFonts w:ascii="Times New Roman" w:hAnsi="Times New Roman" w:cs="Times New Roman"/>
              <w:sz w:val="24"/>
              <w:szCs w:val="24"/>
            </w:rPr>
            <w:delText>(A)</w:delText>
          </w:r>
        </w:del>
      </w:ins>
      <w:ins w:id="1095" w:author="Holland, George A CIV" w:date="2022-06-08T10:28:00Z">
        <w:del w:id="1096" w:author="Dawson, Edward G Jr CIV USARMY HQDA ASA ALT (USA)" w:date="2022-08-18T23:00:00Z">
          <w:r w:rsidDel="00DD4E0B">
            <w:rPr>
              <w:rFonts w:ascii="Times New Roman" w:hAnsi="Times New Roman" w:cs="Times New Roman"/>
              <w:sz w:val="24"/>
              <w:szCs w:val="24"/>
            </w:rPr>
            <w:delText xml:space="preserve"> </w:delText>
          </w:r>
        </w:del>
      </w:ins>
      <w:ins w:id="1097" w:author="Jordan, Amanda C CIV USARMY HQDA ASA ALT (USA)" w:date="2022-05-20T09:11:00Z">
        <w:del w:id="1098" w:author="Dawson, Edward G Jr CIV USARMY HQDA ASA ALT (USA)" w:date="2022-08-18T23:00:00Z">
          <w:r w:rsidR="00A07020" w:rsidDel="00DD4E0B">
            <w:rPr>
              <w:rFonts w:ascii="Times New Roman" w:hAnsi="Times New Roman" w:cs="Times New Roman"/>
              <w:sz w:val="24"/>
              <w:szCs w:val="24"/>
            </w:rPr>
            <w:delText xml:space="preserve"> </w:delText>
          </w:r>
        </w:del>
      </w:ins>
      <w:ins w:id="1099" w:author="Holland, George A CIV" w:date="2022-06-08T10:38:00Z">
        <w:del w:id="1100" w:author="Dawson, Edward G Jr CIV USARMY HQDA ASA ALT (USA)" w:date="2022-08-18T23:00:00Z">
          <w:r w:rsidR="00D1346F" w:rsidDel="00DD4E0B">
            <w:rPr>
              <w:rFonts w:ascii="Times New Roman" w:hAnsi="Times New Roman" w:cs="Times New Roman"/>
              <w:sz w:val="24"/>
              <w:szCs w:val="24"/>
            </w:rPr>
            <w:delText xml:space="preserve">Include </w:delText>
          </w:r>
        </w:del>
      </w:ins>
      <w:ins w:id="1101" w:author="Holland, George A CIV" w:date="2022-06-10T07:25:00Z">
        <w:del w:id="1102" w:author="Dawson, Edward G Jr CIV USARMY HQDA ASA ALT (USA)" w:date="2022-08-18T23:00:00Z">
          <w:r w:rsidR="00202227" w:rsidDel="00DD4E0B">
            <w:rPr>
              <w:rFonts w:ascii="Times New Roman" w:hAnsi="Times New Roman" w:cs="Times New Roman"/>
              <w:sz w:val="24"/>
              <w:szCs w:val="24"/>
            </w:rPr>
            <w:delText xml:space="preserve">FAR part 45 </w:delText>
          </w:r>
        </w:del>
      </w:ins>
      <w:ins w:id="1103" w:author="Holland, George A CIV" w:date="2022-06-10T07:26:00Z">
        <w:del w:id="1104" w:author="Dawson, Edward G Jr CIV USARMY HQDA ASA ALT (USA)" w:date="2022-08-18T23:00:00Z">
          <w:r w:rsidR="00202227" w:rsidDel="00DD4E0B">
            <w:rPr>
              <w:rFonts w:ascii="Times New Roman" w:hAnsi="Times New Roman" w:cs="Times New Roman"/>
              <w:sz w:val="24"/>
              <w:szCs w:val="24"/>
            </w:rPr>
            <w:delText xml:space="preserve">and its supplements’ </w:delText>
          </w:r>
        </w:del>
      </w:ins>
      <w:ins w:id="1105" w:author="Holland, George A CIV" w:date="2022-06-08T10:38:00Z">
        <w:del w:id="1106" w:author="Dawson, Edward G Jr CIV USARMY HQDA ASA ALT (USA)" w:date="2022-08-18T23:00:00Z">
          <w:r w:rsidR="00D1346F" w:rsidDel="00DD4E0B">
            <w:rPr>
              <w:rFonts w:ascii="Times New Roman" w:hAnsi="Times New Roman" w:cs="Times New Roman"/>
              <w:sz w:val="24"/>
              <w:szCs w:val="24"/>
            </w:rPr>
            <w:delText xml:space="preserve">contract clauses in </w:delText>
          </w:r>
        </w:del>
      </w:ins>
      <w:ins w:id="1107" w:author="Holland, George A CIV" w:date="2022-06-10T10:52:00Z">
        <w:del w:id="1108" w:author="Dawson, Edward G Jr CIV USARMY HQDA ASA ALT (USA)" w:date="2022-08-18T23:00:00Z">
          <w:r w:rsidR="00CE01EF" w:rsidDel="00DD4E0B">
            <w:rPr>
              <w:rFonts w:ascii="Times New Roman" w:hAnsi="Times New Roman" w:cs="Times New Roman"/>
              <w:sz w:val="24"/>
              <w:szCs w:val="24"/>
            </w:rPr>
            <w:delText xml:space="preserve">solicitations and </w:delText>
          </w:r>
        </w:del>
      </w:ins>
      <w:ins w:id="1109" w:author="Holland, George A CIV" w:date="2022-06-09T09:03:00Z">
        <w:del w:id="1110" w:author="Dawson, Edward G Jr CIV USARMY HQDA ASA ALT (USA)" w:date="2022-08-18T23:00:00Z">
          <w:r w:rsidR="00C5616A" w:rsidDel="00DD4E0B">
            <w:rPr>
              <w:rFonts w:ascii="Times New Roman" w:hAnsi="Times New Roman" w:cs="Times New Roman"/>
              <w:sz w:val="24"/>
              <w:szCs w:val="24"/>
            </w:rPr>
            <w:delText xml:space="preserve">contracts awarded under </w:delText>
          </w:r>
        </w:del>
      </w:ins>
      <w:ins w:id="1111" w:author="Holland, George A CIV" w:date="2022-06-09T09:05:00Z">
        <w:del w:id="1112" w:author="Dawson, Edward G Jr CIV USARMY HQDA ASA ALT (USA)" w:date="2022-08-18T23:00:00Z">
          <w:r w:rsidR="00C5616A" w:rsidDel="00DD4E0B">
            <w:rPr>
              <w:rFonts w:ascii="Times New Roman" w:hAnsi="Times New Roman" w:cs="Times New Roman"/>
              <w:sz w:val="24"/>
              <w:szCs w:val="24"/>
            </w:rPr>
            <w:delText xml:space="preserve">FAR </w:delText>
          </w:r>
        </w:del>
      </w:ins>
      <w:ins w:id="1113" w:author="Holland, George A CIV" w:date="2022-06-08T10:38:00Z">
        <w:del w:id="1114" w:author="Dawson, Edward G Jr CIV USARMY HQDA ASA ALT (USA)" w:date="2022-08-18T23:00:00Z">
          <w:r w:rsidR="00D1346F" w:rsidDel="00DD4E0B">
            <w:rPr>
              <w:rFonts w:ascii="Times New Roman" w:hAnsi="Times New Roman" w:cs="Times New Roman"/>
              <w:sz w:val="24"/>
              <w:szCs w:val="24"/>
            </w:rPr>
            <w:delText xml:space="preserve">part 12 procedures when the </w:delText>
          </w:r>
        </w:del>
      </w:ins>
      <w:ins w:id="1115" w:author="Holland, George A CIV" w:date="2022-06-09T09:00:00Z">
        <w:del w:id="1116" w:author="Dawson, Edward G Jr CIV USARMY HQDA ASA ALT (USA)" w:date="2022-08-18T23:00:00Z">
          <w:r w:rsidR="00263761" w:rsidDel="00DD4E0B">
            <w:rPr>
              <w:rFonts w:ascii="Times New Roman" w:hAnsi="Times New Roman" w:cs="Times New Roman"/>
              <w:sz w:val="24"/>
              <w:szCs w:val="24"/>
            </w:rPr>
            <w:delText xml:space="preserve">cumulative </w:delText>
          </w:r>
        </w:del>
      </w:ins>
      <w:ins w:id="1117" w:author="Holland, George A CIV" w:date="2022-06-08T10:38:00Z">
        <w:del w:id="1118" w:author="Dawson, Edward G Jr CIV USARMY HQDA ASA ALT (USA)" w:date="2022-08-18T23:00:00Z">
          <w:r w:rsidR="00D1346F" w:rsidDel="00DD4E0B">
            <w:rPr>
              <w:rFonts w:ascii="Times New Roman" w:hAnsi="Times New Roman" w:cs="Times New Roman"/>
              <w:sz w:val="24"/>
              <w:szCs w:val="24"/>
            </w:rPr>
            <w:delText>total valu</w:delText>
          </w:r>
          <w:r w:rsidR="0055671D" w:rsidDel="00DD4E0B">
            <w:rPr>
              <w:rFonts w:ascii="Times New Roman" w:hAnsi="Times New Roman" w:cs="Times New Roman"/>
              <w:sz w:val="24"/>
              <w:szCs w:val="24"/>
            </w:rPr>
            <w:delText xml:space="preserve">e of </w:delText>
          </w:r>
        </w:del>
      </w:ins>
      <w:ins w:id="1119" w:author="Holland, George A CIV" w:date="2022-06-08T10:54:00Z">
        <w:del w:id="1120" w:author="Dawson, Edward G Jr CIV USARMY HQDA ASA ALT (USA)" w:date="2022-08-18T23:00:00Z">
          <w:r w:rsidR="0021172B" w:rsidDel="00DD4E0B">
            <w:rPr>
              <w:rFonts w:ascii="Times New Roman" w:hAnsi="Times New Roman" w:cs="Times New Roman"/>
              <w:sz w:val="24"/>
              <w:szCs w:val="24"/>
            </w:rPr>
            <w:delText>G</w:delText>
          </w:r>
        </w:del>
      </w:ins>
      <w:ins w:id="1121" w:author="Holland, George A CIV" w:date="2022-06-08T10:38:00Z">
        <w:del w:id="1122" w:author="Dawson, Edward G Jr CIV USARMY HQDA ASA ALT (USA)" w:date="2022-08-18T23:00:00Z">
          <w:r w:rsidR="0055671D" w:rsidDel="00DD4E0B">
            <w:rPr>
              <w:rFonts w:ascii="Times New Roman" w:hAnsi="Times New Roman" w:cs="Times New Roman"/>
              <w:sz w:val="24"/>
              <w:szCs w:val="24"/>
            </w:rPr>
            <w:delText xml:space="preserve">overnment </w:delText>
          </w:r>
        </w:del>
      </w:ins>
      <w:ins w:id="1123" w:author="Holland, George A CIV" w:date="2022-06-08T10:54:00Z">
        <w:del w:id="1124" w:author="Dawson, Edward G Jr CIV USARMY HQDA ASA ALT (USA)" w:date="2022-08-18T23:00:00Z">
          <w:r w:rsidR="0021172B" w:rsidDel="00DD4E0B">
            <w:rPr>
              <w:rFonts w:ascii="Times New Roman" w:hAnsi="Times New Roman" w:cs="Times New Roman"/>
              <w:sz w:val="24"/>
              <w:szCs w:val="24"/>
            </w:rPr>
            <w:delText>P</w:delText>
          </w:r>
        </w:del>
      </w:ins>
      <w:ins w:id="1125" w:author="Holland, George A CIV" w:date="2022-06-08T10:38:00Z">
        <w:del w:id="1126" w:author="Dawson, Edward G Jr CIV USARMY HQDA ASA ALT (USA)" w:date="2022-08-18T23:00:00Z">
          <w:r w:rsidR="0055671D" w:rsidDel="00DD4E0B">
            <w:rPr>
              <w:rFonts w:ascii="Times New Roman" w:hAnsi="Times New Roman" w:cs="Times New Roman"/>
              <w:sz w:val="24"/>
              <w:szCs w:val="24"/>
            </w:rPr>
            <w:delText xml:space="preserve">roperty, including both </w:delText>
          </w:r>
        </w:del>
        <w:del w:id="1127" w:author="Dawson, Edward G Jr CIV USARMY HQDA ASA ALT (USA)" w:date="2022-08-11T20:02:00Z">
          <w:r w:rsidR="0055671D" w:rsidDel="009D7287">
            <w:rPr>
              <w:rFonts w:ascii="Times New Roman" w:hAnsi="Times New Roman" w:cs="Times New Roman"/>
              <w:sz w:val="24"/>
              <w:szCs w:val="24"/>
            </w:rPr>
            <w:delText>G</w:delText>
          </w:r>
        </w:del>
      </w:ins>
      <w:ins w:id="1128" w:author="Holland, George A CIV" w:date="2022-06-10T13:09:00Z">
        <w:del w:id="1129" w:author="Dawson, Edward G Jr CIV USARMY HQDA ASA ALT (USA)" w:date="2022-08-11T20:02:00Z">
          <w:r w:rsidR="00C0519D" w:rsidDel="009D7287">
            <w:rPr>
              <w:rFonts w:ascii="Times New Roman" w:hAnsi="Times New Roman" w:cs="Times New Roman"/>
              <w:sz w:val="24"/>
              <w:szCs w:val="24"/>
            </w:rPr>
            <w:delText xml:space="preserve">overnment </w:delText>
          </w:r>
        </w:del>
      </w:ins>
      <w:ins w:id="1130" w:author="Holland, George A CIV" w:date="2022-06-08T10:38:00Z">
        <w:del w:id="1131" w:author="Dawson, Edward G Jr CIV USARMY HQDA ASA ALT (USA)" w:date="2022-08-11T20:02:00Z">
          <w:r w:rsidR="0055671D" w:rsidDel="009D7287">
            <w:rPr>
              <w:rFonts w:ascii="Times New Roman" w:hAnsi="Times New Roman" w:cs="Times New Roman"/>
              <w:sz w:val="24"/>
              <w:szCs w:val="24"/>
            </w:rPr>
            <w:delText>F</w:delText>
          </w:r>
        </w:del>
      </w:ins>
      <w:ins w:id="1132" w:author="Holland, George A CIV" w:date="2022-06-10T13:09:00Z">
        <w:del w:id="1133" w:author="Dawson, Edward G Jr CIV USARMY HQDA ASA ALT (USA)" w:date="2022-08-11T20:02:00Z">
          <w:r w:rsidR="00C0519D" w:rsidDel="009D7287">
            <w:rPr>
              <w:rFonts w:ascii="Times New Roman" w:hAnsi="Times New Roman" w:cs="Times New Roman"/>
              <w:sz w:val="24"/>
              <w:szCs w:val="24"/>
            </w:rPr>
            <w:delText xml:space="preserve">urnished </w:delText>
          </w:r>
        </w:del>
      </w:ins>
      <w:ins w:id="1134" w:author="Holland, George A CIV" w:date="2022-06-08T10:38:00Z">
        <w:del w:id="1135" w:author="Dawson, Edward G Jr CIV USARMY HQDA ASA ALT (USA)" w:date="2022-08-11T20:02:00Z">
          <w:r w:rsidR="0055671D" w:rsidDel="009D7287">
            <w:rPr>
              <w:rFonts w:ascii="Times New Roman" w:hAnsi="Times New Roman" w:cs="Times New Roman"/>
              <w:sz w:val="24"/>
              <w:szCs w:val="24"/>
            </w:rPr>
            <w:delText>P</w:delText>
          </w:r>
        </w:del>
      </w:ins>
      <w:ins w:id="1136" w:author="Holland, George A CIV" w:date="2022-06-10T13:09:00Z">
        <w:del w:id="1137" w:author="Dawson, Edward G Jr CIV USARMY HQDA ASA ALT (USA)" w:date="2022-08-11T20:02:00Z">
          <w:r w:rsidR="00C0519D" w:rsidDel="009D7287">
            <w:rPr>
              <w:rFonts w:ascii="Times New Roman" w:hAnsi="Times New Roman" w:cs="Times New Roman"/>
              <w:sz w:val="24"/>
              <w:szCs w:val="24"/>
            </w:rPr>
            <w:delText>r</w:delText>
          </w:r>
        </w:del>
      </w:ins>
      <w:ins w:id="1138" w:author="Holland, George A CIV" w:date="2022-06-10T13:10:00Z">
        <w:del w:id="1139" w:author="Dawson, Edward G Jr CIV USARMY HQDA ASA ALT (USA)" w:date="2022-08-11T20:02:00Z">
          <w:r w:rsidR="00C0519D" w:rsidDel="009D7287">
            <w:rPr>
              <w:rFonts w:ascii="Times New Roman" w:hAnsi="Times New Roman" w:cs="Times New Roman"/>
              <w:sz w:val="24"/>
              <w:szCs w:val="24"/>
            </w:rPr>
            <w:delText>operty</w:delText>
          </w:r>
        </w:del>
      </w:ins>
      <w:ins w:id="1140" w:author="Holland, George A CIV" w:date="2022-06-08T10:38:00Z">
        <w:del w:id="1141" w:author="Dawson, Edward G Jr CIV USARMY HQDA ASA ALT (USA)" w:date="2022-08-18T23:00:00Z">
          <w:r w:rsidR="0055671D" w:rsidDel="00DD4E0B">
            <w:rPr>
              <w:rFonts w:ascii="Times New Roman" w:hAnsi="Times New Roman" w:cs="Times New Roman"/>
              <w:sz w:val="24"/>
              <w:szCs w:val="24"/>
            </w:rPr>
            <w:delText xml:space="preserve"> and </w:delText>
          </w:r>
        </w:del>
      </w:ins>
      <w:ins w:id="1142" w:author="Holland, George A CIV" w:date="2022-06-08T10:54:00Z">
        <w:del w:id="1143" w:author="Dawson, Edward G Jr CIV USARMY HQDA ASA ALT (USA)" w:date="2022-08-18T23:00:00Z">
          <w:r w:rsidR="0021172B" w:rsidDel="00DD4E0B">
            <w:rPr>
              <w:rFonts w:ascii="Times New Roman" w:hAnsi="Times New Roman" w:cs="Times New Roman"/>
              <w:sz w:val="24"/>
              <w:szCs w:val="24"/>
            </w:rPr>
            <w:delText>C</w:delText>
          </w:r>
        </w:del>
      </w:ins>
      <w:ins w:id="1144" w:author="Holland, George A CIV" w:date="2022-06-08T10:38:00Z">
        <w:del w:id="1145" w:author="Dawson, Edward G Jr CIV USARMY HQDA ASA ALT (USA)" w:date="2022-08-18T23:00:00Z">
          <w:r w:rsidR="0055671D" w:rsidDel="00DD4E0B">
            <w:rPr>
              <w:rFonts w:ascii="Times New Roman" w:hAnsi="Times New Roman" w:cs="Times New Roman"/>
              <w:sz w:val="24"/>
              <w:szCs w:val="24"/>
            </w:rPr>
            <w:delText xml:space="preserve">ontractor </w:delText>
          </w:r>
        </w:del>
      </w:ins>
      <w:ins w:id="1146" w:author="Holland, George A CIV" w:date="2022-06-08T10:54:00Z">
        <w:del w:id="1147" w:author="Dawson, Edward G Jr CIV USARMY HQDA ASA ALT (USA)" w:date="2022-08-18T23:00:00Z">
          <w:r w:rsidR="0021172B" w:rsidDel="00DD4E0B">
            <w:rPr>
              <w:rFonts w:ascii="Times New Roman" w:hAnsi="Times New Roman" w:cs="Times New Roman"/>
              <w:sz w:val="24"/>
              <w:szCs w:val="24"/>
            </w:rPr>
            <w:delText>A</w:delText>
          </w:r>
        </w:del>
      </w:ins>
      <w:ins w:id="1148" w:author="Holland, George A CIV" w:date="2022-06-08T10:39:00Z">
        <w:del w:id="1149" w:author="Dawson, Edward G Jr CIV USARMY HQDA ASA ALT (USA)" w:date="2022-08-18T23:00:00Z">
          <w:r w:rsidR="0055671D" w:rsidDel="00DD4E0B">
            <w:rPr>
              <w:rFonts w:ascii="Times New Roman" w:hAnsi="Times New Roman" w:cs="Times New Roman"/>
              <w:sz w:val="24"/>
              <w:szCs w:val="24"/>
            </w:rPr>
            <w:delText>cquired</w:delText>
          </w:r>
        </w:del>
      </w:ins>
      <w:ins w:id="1150" w:author="Holland, George A CIV" w:date="2022-06-08T10:38:00Z">
        <w:del w:id="1151" w:author="Dawson, Edward G Jr CIV USARMY HQDA ASA ALT (USA)" w:date="2022-08-18T23:00:00Z">
          <w:r w:rsidR="0055671D" w:rsidDel="00DD4E0B">
            <w:rPr>
              <w:rFonts w:ascii="Times New Roman" w:hAnsi="Times New Roman" w:cs="Times New Roman"/>
              <w:sz w:val="24"/>
              <w:szCs w:val="24"/>
            </w:rPr>
            <w:delText xml:space="preserve"> </w:delText>
          </w:r>
        </w:del>
      </w:ins>
      <w:ins w:id="1152" w:author="Holland, George A CIV" w:date="2022-06-08T10:55:00Z">
        <w:del w:id="1153" w:author="Dawson, Edward G Jr CIV USARMY HQDA ASA ALT (USA)" w:date="2022-08-18T23:00:00Z">
          <w:r w:rsidR="0021172B" w:rsidDel="00DD4E0B">
            <w:rPr>
              <w:rFonts w:ascii="Times New Roman" w:hAnsi="Times New Roman" w:cs="Times New Roman"/>
              <w:sz w:val="24"/>
              <w:szCs w:val="24"/>
            </w:rPr>
            <w:delText>P</w:delText>
          </w:r>
        </w:del>
      </w:ins>
      <w:ins w:id="1154" w:author="Holland, George A CIV" w:date="2022-06-08T10:39:00Z">
        <w:del w:id="1155" w:author="Dawson, Edward G Jr CIV USARMY HQDA ASA ALT (USA)" w:date="2022-08-18T23:00:00Z">
          <w:r w:rsidR="0055671D" w:rsidDel="00DD4E0B">
            <w:rPr>
              <w:rFonts w:ascii="Times New Roman" w:hAnsi="Times New Roman" w:cs="Times New Roman"/>
              <w:sz w:val="24"/>
              <w:szCs w:val="24"/>
            </w:rPr>
            <w:delText xml:space="preserve">roperty </w:delText>
          </w:r>
        </w:del>
      </w:ins>
      <w:ins w:id="1156" w:author="Holland, George A CIV" w:date="2022-06-08T10:55:00Z">
        <w:del w:id="1157" w:author="Dawson, Edward G Jr CIV USARMY HQDA ASA ALT (USA)" w:date="2022-08-18T23:00:00Z">
          <w:r w:rsidR="0021172B" w:rsidDel="00DD4E0B">
            <w:rPr>
              <w:rFonts w:ascii="Times New Roman" w:hAnsi="Times New Roman" w:cs="Times New Roman"/>
              <w:sz w:val="24"/>
              <w:szCs w:val="24"/>
            </w:rPr>
            <w:delText xml:space="preserve">(CAP) </w:delText>
          </w:r>
        </w:del>
      </w:ins>
      <w:ins w:id="1158" w:author="Holland, George A CIV" w:date="2022-06-08T10:39:00Z">
        <w:del w:id="1159" w:author="Dawson, Edward G Jr CIV USARMY HQDA ASA ALT (USA)" w:date="2022-08-18T23:00:00Z">
          <w:r w:rsidR="0055671D" w:rsidDel="00DD4E0B">
            <w:rPr>
              <w:rFonts w:ascii="Times New Roman" w:hAnsi="Times New Roman" w:cs="Times New Roman"/>
              <w:sz w:val="24"/>
              <w:szCs w:val="24"/>
            </w:rPr>
            <w:delText>under t</w:delText>
          </w:r>
          <w:r w:rsidR="0052653D" w:rsidDel="00DD4E0B">
            <w:rPr>
              <w:rFonts w:ascii="Times New Roman" w:hAnsi="Times New Roman" w:cs="Times New Roman"/>
              <w:sz w:val="24"/>
              <w:szCs w:val="24"/>
            </w:rPr>
            <w:delText>ime and material contracts/CLINs</w:delText>
          </w:r>
          <w:r w:rsidR="0055671D" w:rsidDel="00DD4E0B">
            <w:rPr>
              <w:rFonts w:ascii="Times New Roman" w:hAnsi="Times New Roman" w:cs="Times New Roman"/>
              <w:sz w:val="24"/>
              <w:szCs w:val="24"/>
            </w:rPr>
            <w:delText xml:space="preserve">, exceeds the SAT. </w:delText>
          </w:r>
        </w:del>
      </w:ins>
      <w:ins w:id="1160" w:author="Holland, George A CIV" w:date="2022-06-08T10:43:00Z">
        <w:del w:id="1161" w:author="Dawson, Edward G Jr CIV USARMY HQDA ASA ALT (USA)" w:date="2022-08-18T23:00:00Z">
          <w:r w:rsidR="00DE5752" w:rsidDel="00DD4E0B">
            <w:rPr>
              <w:rFonts w:ascii="Times New Roman" w:hAnsi="Times New Roman" w:cs="Times New Roman"/>
              <w:sz w:val="24"/>
              <w:szCs w:val="24"/>
            </w:rPr>
            <w:delText xml:space="preserve">If the </w:delText>
          </w:r>
        </w:del>
      </w:ins>
      <w:ins w:id="1162" w:author="Holland, George A CIV" w:date="2022-06-09T09:01:00Z">
        <w:del w:id="1163" w:author="Dawson, Edward G Jr CIV USARMY HQDA ASA ALT (USA)" w:date="2022-08-18T23:00:00Z">
          <w:r w:rsidR="00263761" w:rsidDel="00DD4E0B">
            <w:rPr>
              <w:rFonts w:ascii="Times New Roman" w:hAnsi="Times New Roman" w:cs="Times New Roman"/>
              <w:sz w:val="24"/>
              <w:szCs w:val="24"/>
            </w:rPr>
            <w:delText xml:space="preserve">cumulative </w:delText>
          </w:r>
        </w:del>
      </w:ins>
      <w:ins w:id="1164" w:author="Holland, George A CIV" w:date="2022-06-08T10:43:00Z">
        <w:del w:id="1165" w:author="Dawson, Edward G Jr CIV USARMY HQDA ASA ALT (USA)" w:date="2022-08-18T23:00:00Z">
          <w:r w:rsidR="00DE5752" w:rsidDel="00DD4E0B">
            <w:rPr>
              <w:rFonts w:ascii="Times New Roman" w:hAnsi="Times New Roman" w:cs="Times New Roman"/>
              <w:sz w:val="24"/>
              <w:szCs w:val="24"/>
            </w:rPr>
            <w:delText>total value of Government property exceeds the SAT after award through modifications, then clauses and</w:delText>
          </w:r>
          <w:r w:rsidR="00FF0D12" w:rsidDel="00DD4E0B">
            <w:rPr>
              <w:rFonts w:ascii="Times New Roman" w:hAnsi="Times New Roman" w:cs="Times New Roman"/>
              <w:sz w:val="24"/>
              <w:szCs w:val="24"/>
            </w:rPr>
            <w:delText xml:space="preserve"> other part 45 provisions apply; </w:delText>
          </w:r>
        </w:del>
      </w:ins>
      <w:ins w:id="1166" w:author="Holland, George A CIV" w:date="2022-06-09T09:56:00Z">
        <w:del w:id="1167" w:author="Dawson, Edward G Jr CIV USARMY HQDA ASA ALT (USA)" w:date="2022-08-18T23:00:00Z">
          <w:r w:rsidR="00FF0D12" w:rsidDel="00DD4E0B">
            <w:rPr>
              <w:rFonts w:ascii="Times New Roman" w:hAnsi="Times New Roman" w:cs="Times New Roman"/>
              <w:sz w:val="24"/>
              <w:szCs w:val="24"/>
            </w:rPr>
            <w:delText>f</w:delText>
          </w:r>
        </w:del>
      </w:ins>
      <w:ins w:id="1168" w:author="Holland, George A CIV" w:date="2022-06-09T09:55:00Z">
        <w:del w:id="1169" w:author="Dawson, Edward G Jr CIV USARMY HQDA ASA ALT (USA)" w:date="2022-08-18T23:00:00Z">
          <w:r w:rsidR="00FF0D12" w:rsidDel="00DD4E0B">
            <w:rPr>
              <w:rFonts w:ascii="Times New Roman" w:hAnsi="Times New Roman" w:cs="Times New Roman"/>
              <w:sz w:val="24"/>
              <w:szCs w:val="24"/>
            </w:rPr>
            <w:delText>ollow procedures at 5145</w:delText>
          </w:r>
        </w:del>
      </w:ins>
      <w:ins w:id="1170" w:author="Holland, George A CIV" w:date="2022-06-09T09:56:00Z">
        <w:del w:id="1171" w:author="Dawson, Edward G Jr CIV USARMY HQDA ASA ALT (USA)" w:date="2022-08-18T23:00:00Z">
          <w:r w:rsidR="00FF0D12" w:rsidDel="00DD4E0B">
            <w:rPr>
              <w:rFonts w:ascii="Times New Roman" w:hAnsi="Times New Roman" w:cs="Times New Roman"/>
              <w:sz w:val="24"/>
              <w:szCs w:val="24"/>
            </w:rPr>
            <w:delText>.190-2</w:delText>
          </w:r>
        </w:del>
      </w:ins>
      <w:ins w:id="1172" w:author="Holland, George A CIV" w:date="2022-06-10T10:43:00Z">
        <w:del w:id="1173" w:author="Dawson, Edward G Jr CIV USARMY HQDA ASA ALT (USA)" w:date="2022-08-18T23:00:00Z">
          <w:r w:rsidR="00654314" w:rsidDel="00DD4E0B">
            <w:rPr>
              <w:rFonts w:ascii="Times New Roman" w:hAnsi="Times New Roman" w:cs="Times New Roman"/>
              <w:sz w:val="24"/>
              <w:szCs w:val="24"/>
            </w:rPr>
            <w:delText xml:space="preserve"> </w:delText>
          </w:r>
          <w:r w:rsidR="00654314" w:rsidRPr="00654314" w:rsidDel="00DD4E0B">
            <w:rPr>
              <w:rFonts w:ascii="Times New Roman" w:hAnsi="Times New Roman" w:cs="Times New Roman"/>
              <w:sz w:val="24"/>
              <w:szCs w:val="24"/>
            </w:rPr>
            <w:delText>Furnishing Government property after award</w:delText>
          </w:r>
        </w:del>
      </w:ins>
      <w:ins w:id="1174" w:author="Holland, George A CIV" w:date="2022-06-09T09:55:00Z">
        <w:del w:id="1175" w:author="Dawson, Edward G Jr CIV USARMY HQDA ASA ALT (USA)" w:date="2022-08-18T23:00:00Z">
          <w:r w:rsidR="00FF0D12" w:rsidDel="00DD4E0B">
            <w:rPr>
              <w:rFonts w:ascii="Times New Roman" w:hAnsi="Times New Roman" w:cs="Times New Roman"/>
              <w:sz w:val="24"/>
              <w:szCs w:val="24"/>
            </w:rPr>
            <w:delText>.</w:delText>
          </w:r>
        </w:del>
      </w:ins>
      <w:ins w:id="1176" w:author="Holland, George A CIV" w:date="2022-06-08T10:43:00Z">
        <w:del w:id="1177" w:author="Dawson, Edward G Jr CIV USARMY HQDA ASA ALT (USA)" w:date="2022-08-18T23:00:00Z">
          <w:r w:rsidR="00DE5752" w:rsidDel="00DD4E0B">
            <w:rPr>
              <w:rFonts w:ascii="Times New Roman" w:hAnsi="Times New Roman" w:cs="Times New Roman"/>
              <w:sz w:val="24"/>
              <w:szCs w:val="24"/>
            </w:rPr>
            <w:delText xml:space="preserve"> </w:delText>
          </w:r>
        </w:del>
      </w:ins>
    </w:p>
    <w:p w14:paraId="755B13D9" w14:textId="7B15DF21" w:rsidR="0055671D" w:rsidDel="00DD4E0B" w:rsidRDefault="0055671D" w:rsidP="00A07020">
      <w:pPr>
        <w:rPr>
          <w:ins w:id="1178" w:author="Holland, George A CIV" w:date="2022-06-08T10:28:00Z"/>
          <w:del w:id="1179" w:author="Dawson, Edward G Jr CIV USARMY HQDA ASA ALT (USA)" w:date="2022-08-18T23:00:00Z"/>
          <w:rFonts w:ascii="Times New Roman" w:hAnsi="Times New Roman" w:cs="Times New Roman"/>
          <w:sz w:val="24"/>
          <w:szCs w:val="24"/>
        </w:rPr>
      </w:pPr>
      <w:ins w:id="1180" w:author="Holland, George A CIV" w:date="2022-06-08T10:42:00Z">
        <w:del w:id="1181" w:author="Dawson, Edward G Jr CIV USARMY HQDA ASA ALT (USA)" w:date="2022-08-18T23:00:00Z">
          <w:r w:rsidDel="00DD4E0B">
            <w:rPr>
              <w:rFonts w:ascii="Times New Roman" w:hAnsi="Times New Roman" w:cs="Times New Roman"/>
              <w:sz w:val="24"/>
              <w:szCs w:val="24"/>
            </w:rPr>
            <w:delText>(a)(1)(iii)(B)</w:delText>
          </w:r>
        </w:del>
      </w:ins>
      <w:ins w:id="1182" w:author="Holland, George A CIV" w:date="2022-06-08T10:49:00Z">
        <w:del w:id="1183" w:author="Dawson, Edward G Jr CIV USARMY HQDA ASA ALT (USA)" w:date="2022-08-18T23:00:00Z">
          <w:r w:rsidR="00A64388" w:rsidDel="00DD4E0B">
            <w:rPr>
              <w:rFonts w:ascii="Times New Roman" w:hAnsi="Times New Roman" w:cs="Times New Roman"/>
              <w:sz w:val="24"/>
              <w:szCs w:val="24"/>
            </w:rPr>
            <w:delText xml:space="preserve"> </w:delText>
          </w:r>
        </w:del>
      </w:ins>
      <w:ins w:id="1184" w:author="Holland, George A CIV" w:date="2022-06-10T13:16:00Z">
        <w:del w:id="1185" w:author="Dawson, Edward G Jr CIV USARMY HQDA ASA ALT (USA)" w:date="2022-08-18T23:00:00Z">
          <w:r w:rsidR="00C0519D" w:rsidDel="00DD4E0B">
            <w:rPr>
              <w:rFonts w:ascii="Times New Roman" w:hAnsi="Times New Roman" w:cs="Times New Roman"/>
              <w:sz w:val="24"/>
              <w:szCs w:val="24"/>
            </w:rPr>
            <w:delText>W</w:delText>
          </w:r>
        </w:del>
      </w:ins>
      <w:ins w:id="1186" w:author="Holland, George A CIV" w:date="2022-06-08T10:54:00Z">
        <w:del w:id="1187" w:author="Dawson, Edward G Jr CIV USARMY HQDA ASA ALT (USA)" w:date="2022-08-18T23:00:00Z">
          <w:r w:rsidR="0021172B" w:rsidDel="00DD4E0B">
            <w:rPr>
              <w:rFonts w:ascii="Times New Roman" w:hAnsi="Times New Roman" w:cs="Times New Roman"/>
              <w:sz w:val="24"/>
              <w:szCs w:val="24"/>
            </w:rPr>
            <w:delText>hen</w:delText>
          </w:r>
        </w:del>
      </w:ins>
      <w:ins w:id="1188" w:author="Holland, George A CIV" w:date="2022-06-09T09:01:00Z">
        <w:del w:id="1189" w:author="Dawson, Edward G Jr CIV USARMY HQDA ASA ALT (USA)" w:date="2022-08-18T23:00:00Z">
          <w:r w:rsidR="00263761" w:rsidDel="00DD4E0B">
            <w:rPr>
              <w:rFonts w:ascii="Times New Roman" w:hAnsi="Times New Roman" w:cs="Times New Roman"/>
              <w:sz w:val="24"/>
              <w:szCs w:val="24"/>
            </w:rPr>
            <w:delText xml:space="preserve"> cumulative</w:delText>
          </w:r>
        </w:del>
      </w:ins>
      <w:ins w:id="1190" w:author="Holland, George A CIV" w:date="2022-06-08T10:54:00Z">
        <w:del w:id="1191" w:author="Dawson, Edward G Jr CIV USARMY HQDA ASA ALT (USA)" w:date="2022-08-18T23:00:00Z">
          <w:r w:rsidR="0021172B" w:rsidDel="00DD4E0B">
            <w:rPr>
              <w:rFonts w:ascii="Times New Roman" w:hAnsi="Times New Roman" w:cs="Times New Roman"/>
              <w:sz w:val="24"/>
              <w:szCs w:val="24"/>
            </w:rPr>
            <w:delText xml:space="preserve"> total value of </w:delText>
          </w:r>
        </w:del>
      </w:ins>
      <w:ins w:id="1192" w:author="Holland, George A CIV" w:date="2022-06-08T10:55:00Z">
        <w:del w:id="1193" w:author="Dawson, Edward G Jr CIV USARMY HQDA ASA ALT (USA)" w:date="2022-08-18T23:00:00Z">
          <w:r w:rsidR="0021172B" w:rsidDel="00DD4E0B">
            <w:rPr>
              <w:rFonts w:ascii="Times New Roman" w:hAnsi="Times New Roman" w:cs="Times New Roman"/>
              <w:sz w:val="24"/>
              <w:szCs w:val="24"/>
            </w:rPr>
            <w:delText xml:space="preserve">Government Property </w:delText>
          </w:r>
        </w:del>
      </w:ins>
      <w:ins w:id="1194" w:author="Holland, George A CIV" w:date="2022-06-08T10:54:00Z">
        <w:del w:id="1195" w:author="Dawson, Edward G Jr CIV USARMY HQDA ASA ALT (USA)" w:date="2022-08-18T23:00:00Z">
          <w:r w:rsidR="0021172B" w:rsidDel="00DD4E0B">
            <w:rPr>
              <w:rFonts w:ascii="Times New Roman" w:hAnsi="Times New Roman" w:cs="Times New Roman"/>
              <w:sz w:val="24"/>
              <w:szCs w:val="24"/>
            </w:rPr>
            <w:delText xml:space="preserve">provided in </w:delText>
          </w:r>
        </w:del>
      </w:ins>
      <w:ins w:id="1196" w:author="Holland, George A CIV" w:date="2022-06-09T09:04:00Z">
        <w:del w:id="1197" w:author="Dawson, Edward G Jr CIV USARMY HQDA ASA ALT (USA)" w:date="2022-08-18T23:00:00Z">
          <w:r w:rsidR="00C5616A" w:rsidDel="00DD4E0B">
            <w:rPr>
              <w:rFonts w:ascii="Times New Roman" w:hAnsi="Times New Roman" w:cs="Times New Roman"/>
              <w:sz w:val="24"/>
              <w:szCs w:val="24"/>
            </w:rPr>
            <w:delText xml:space="preserve">contracts awarded under </w:delText>
          </w:r>
        </w:del>
      </w:ins>
      <w:ins w:id="1198" w:author="Holland, George A CIV" w:date="2022-06-09T09:05:00Z">
        <w:del w:id="1199" w:author="Dawson, Edward G Jr CIV USARMY HQDA ASA ALT (USA)" w:date="2022-08-18T23:00:00Z">
          <w:r w:rsidR="00C5616A" w:rsidDel="00DD4E0B">
            <w:rPr>
              <w:rFonts w:ascii="Times New Roman" w:hAnsi="Times New Roman" w:cs="Times New Roman"/>
              <w:sz w:val="24"/>
              <w:szCs w:val="24"/>
            </w:rPr>
            <w:delText xml:space="preserve">FAR </w:delText>
          </w:r>
        </w:del>
      </w:ins>
      <w:ins w:id="1200" w:author="Holland, George A CIV" w:date="2022-06-08T10:54:00Z">
        <w:del w:id="1201" w:author="Dawson, Edward G Jr CIV USARMY HQDA ASA ALT (USA)" w:date="2022-08-18T23:00:00Z">
          <w:r w:rsidR="0021172B" w:rsidDel="00DD4E0B">
            <w:rPr>
              <w:rFonts w:ascii="Times New Roman" w:hAnsi="Times New Roman" w:cs="Times New Roman"/>
              <w:sz w:val="24"/>
              <w:szCs w:val="24"/>
            </w:rPr>
            <w:delText xml:space="preserve">part 12 procedures </w:delText>
          </w:r>
        </w:del>
      </w:ins>
      <w:ins w:id="1202" w:author="Holland, George A CIV" w:date="2022-06-08T10:53:00Z">
        <w:del w:id="1203" w:author="Dawson, Edward G Jr CIV USARMY HQDA ASA ALT (USA)" w:date="2022-08-18T23:00:00Z">
          <w:r w:rsidR="0021172B" w:rsidRPr="0021172B" w:rsidDel="00DD4E0B">
            <w:rPr>
              <w:rFonts w:ascii="Times New Roman" w:hAnsi="Times New Roman" w:cs="Times New Roman"/>
              <w:sz w:val="24"/>
              <w:szCs w:val="24"/>
            </w:rPr>
            <w:delText>is</w:delText>
          </w:r>
        </w:del>
      </w:ins>
      <w:ins w:id="1204" w:author="Holland, George A CIV" w:date="2022-06-08T10:56:00Z">
        <w:del w:id="1205" w:author="Dawson, Edward G Jr CIV USARMY HQDA ASA ALT (USA)" w:date="2022-08-18T23:00:00Z">
          <w:r w:rsidR="0021172B" w:rsidDel="00DD4E0B">
            <w:rPr>
              <w:rFonts w:ascii="Times New Roman" w:hAnsi="Times New Roman" w:cs="Times New Roman"/>
              <w:sz w:val="24"/>
              <w:szCs w:val="24"/>
            </w:rPr>
            <w:delText xml:space="preserve"> below the SAT, </w:delText>
          </w:r>
        </w:del>
      </w:ins>
      <w:ins w:id="1206" w:author="Holland, George A CIV" w:date="2022-06-08T10:53:00Z">
        <w:del w:id="1207" w:author="Dawson, Edward G Jr CIV USARMY HQDA ASA ALT (USA)" w:date="2022-08-18T23:00:00Z">
          <w:r w:rsidR="0021172B" w:rsidRPr="0021172B" w:rsidDel="00DD4E0B">
            <w:rPr>
              <w:rFonts w:ascii="Times New Roman" w:hAnsi="Times New Roman" w:cs="Times New Roman"/>
              <w:sz w:val="24"/>
              <w:szCs w:val="24"/>
            </w:rPr>
            <w:delText xml:space="preserve">the control, reporting, inventory requirements, </w:delText>
          </w:r>
        </w:del>
      </w:ins>
      <w:ins w:id="1208" w:author="Holland, George A CIV" w:date="2022-06-08T10:56:00Z">
        <w:del w:id="1209" w:author="Dawson, Edward G Jr CIV USARMY HQDA ASA ALT (USA)" w:date="2022-08-18T23:00:00Z">
          <w:r w:rsidR="0021172B" w:rsidDel="00DD4E0B">
            <w:rPr>
              <w:rFonts w:ascii="Times New Roman" w:hAnsi="Times New Roman" w:cs="Times New Roman"/>
              <w:sz w:val="24"/>
              <w:szCs w:val="24"/>
            </w:rPr>
            <w:delText>maintenance, repair, disposition, loss</w:delText>
          </w:r>
        </w:del>
      </w:ins>
      <w:ins w:id="1210" w:author="Holland, George A CIV" w:date="2022-06-08T10:58:00Z">
        <w:del w:id="1211" w:author="Dawson, Edward G Jr CIV USARMY HQDA ASA ALT (USA)" w:date="2022-08-18T23:00:00Z">
          <w:r w:rsidR="0021172B" w:rsidDel="00DD4E0B">
            <w:rPr>
              <w:rFonts w:ascii="Times New Roman" w:hAnsi="Times New Roman" w:cs="Times New Roman"/>
              <w:sz w:val="24"/>
              <w:szCs w:val="24"/>
            </w:rPr>
            <w:delText xml:space="preserve"> processing,</w:delText>
          </w:r>
        </w:del>
      </w:ins>
      <w:ins w:id="1212" w:author="Holland, George A CIV" w:date="2022-06-08T10:56:00Z">
        <w:del w:id="1213" w:author="Dawson, Edward G Jr CIV USARMY HQDA ASA ALT (USA)" w:date="2022-08-18T23:00:00Z">
          <w:r w:rsidR="0021172B" w:rsidDel="00DD4E0B">
            <w:rPr>
              <w:rFonts w:ascii="Times New Roman" w:hAnsi="Times New Roman" w:cs="Times New Roman"/>
              <w:sz w:val="24"/>
              <w:szCs w:val="24"/>
            </w:rPr>
            <w:delText xml:space="preserve"> and loss liability </w:delText>
          </w:r>
        </w:del>
      </w:ins>
      <w:ins w:id="1214" w:author="Holland, George A CIV" w:date="2022-06-08T10:53:00Z">
        <w:del w:id="1215" w:author="Dawson, Edward G Jr CIV USARMY HQDA ASA ALT (USA)" w:date="2022-08-18T23:00:00Z">
          <w:r w:rsidR="0021172B" w:rsidRPr="0021172B" w:rsidDel="00DD4E0B">
            <w:rPr>
              <w:rFonts w:ascii="Times New Roman" w:hAnsi="Times New Roman" w:cs="Times New Roman"/>
              <w:sz w:val="24"/>
              <w:szCs w:val="24"/>
            </w:rPr>
            <w:delText>shall be annotated within the Performance Work Statement (PWS) and validated via</w:delText>
          </w:r>
          <w:r w:rsidR="00C0519D" w:rsidDel="00DD4E0B">
            <w:rPr>
              <w:rFonts w:ascii="Times New Roman" w:hAnsi="Times New Roman" w:cs="Times New Roman"/>
              <w:sz w:val="24"/>
              <w:szCs w:val="24"/>
            </w:rPr>
            <w:delText xml:space="preserve"> FAR Part 46, Quality Assurance unless </w:delText>
          </w:r>
        </w:del>
      </w:ins>
      <w:ins w:id="1216" w:author="Holland, George A CIV" w:date="2022-06-10T13:17:00Z">
        <w:del w:id="1217" w:author="Dawson, Edward G Jr CIV USARMY HQDA ASA ALT (USA)" w:date="2022-08-18T23:00:00Z">
          <w:r w:rsidR="00C0519D" w:rsidDel="00DD4E0B">
            <w:rPr>
              <w:rFonts w:ascii="Times New Roman" w:hAnsi="Times New Roman" w:cs="Times New Roman"/>
              <w:sz w:val="24"/>
              <w:szCs w:val="24"/>
            </w:rPr>
            <w:delText>Sensitive Items are being furnished</w:delText>
          </w:r>
        </w:del>
      </w:ins>
      <w:ins w:id="1218" w:author="Holland, George A CIV" w:date="2022-06-10T13:18:00Z">
        <w:del w:id="1219" w:author="Dawson, Edward G Jr CIV USARMY HQDA ASA ALT (USA)" w:date="2022-08-18T23:00:00Z">
          <w:r w:rsidR="00C0519D" w:rsidDel="00DD4E0B">
            <w:rPr>
              <w:rFonts w:ascii="Times New Roman" w:hAnsi="Times New Roman" w:cs="Times New Roman"/>
              <w:sz w:val="24"/>
              <w:szCs w:val="24"/>
            </w:rPr>
            <w:delText>.</w:delText>
          </w:r>
        </w:del>
      </w:ins>
    </w:p>
    <w:p w14:paraId="78E72FF0" w14:textId="3A127A6F" w:rsidR="00A07020" w:rsidDel="00DD4E0B" w:rsidRDefault="00A07020" w:rsidP="00A07020">
      <w:pPr>
        <w:rPr>
          <w:ins w:id="1220" w:author="Jordan, Amanda C CIV USARMY HQDA ASA ALT (USA)" w:date="2022-05-20T09:11:00Z"/>
          <w:del w:id="1221" w:author="Dawson, Edward G Jr CIV USARMY HQDA ASA ALT (USA)" w:date="2022-08-18T23:00:00Z"/>
          <w:rFonts w:ascii="Times New Roman" w:hAnsi="Times New Roman" w:cs="Times New Roman"/>
          <w:sz w:val="24"/>
          <w:szCs w:val="24"/>
        </w:rPr>
      </w:pPr>
      <w:ins w:id="1222" w:author="Jordan, Amanda C CIV USARMY HQDA ASA ALT (USA)" w:date="2022-05-20T09:11:00Z">
        <w:del w:id="1223" w:author="Dawson, Edward G Jr CIV USARMY HQDA ASA ALT (USA)" w:date="2022-08-18T23:00:00Z">
          <w:r w:rsidDel="00DD4E0B">
            <w:rPr>
              <w:rFonts w:ascii="Times New Roman" w:hAnsi="Times New Roman" w:cs="Times New Roman"/>
              <w:sz w:val="24"/>
              <w:szCs w:val="24"/>
            </w:rPr>
            <w:delText>(1)(i) Government property in the possession of contractors under Purchase Order contracts for repair, maintenance, overhaul, or modification of Government property, regardless of the unit acquisition cost of the items to be repaired, shall include FAR clause 52.245-1.</w:delText>
          </w:r>
        </w:del>
      </w:ins>
    </w:p>
    <w:p w14:paraId="36D5AE67" w14:textId="01BC308F" w:rsidR="009738F8" w:rsidRPr="00A07020" w:rsidDel="00DD4E0B" w:rsidRDefault="00A07020" w:rsidP="00A07020">
      <w:pPr>
        <w:rPr>
          <w:del w:id="1224" w:author="Dawson, Edward G Jr CIV USARMY HQDA ASA ALT (USA)" w:date="2022-08-18T23:00:00Z"/>
          <w:rFonts w:ascii="Times New Roman" w:hAnsi="Times New Roman" w:cs="Times New Roman"/>
          <w:sz w:val="24"/>
          <w:szCs w:val="24"/>
        </w:rPr>
      </w:pPr>
      <w:ins w:id="1225" w:author="Jordan, Amanda C CIV USARMY HQDA ASA ALT (USA)" w:date="2022-05-20T09:11:00Z">
        <w:del w:id="1226" w:author="Dawson, Edward G Jr CIV USARMY HQDA ASA ALT (USA)" w:date="2022-08-18T23:00:00Z">
          <w:r w:rsidRPr="00A07020" w:rsidDel="00DD4E0B">
            <w:rPr>
              <w:rFonts w:ascii="Times New Roman" w:hAnsi="Times New Roman" w:cs="Times New Roman"/>
              <w:sz w:val="24"/>
              <w:szCs w:val="24"/>
            </w:rPr>
            <w:delText xml:space="preserve">    (ii) FAR clause 52.245-1 is not required  for Government property under a Purchase Order contract for repair, maintenance, overhaul, or modification, </w:delText>
          </w:r>
        </w:del>
      </w:ins>
      <w:ins w:id="1227" w:author="Holland, George A CIV" w:date="2022-06-10T13:13:00Z">
        <w:del w:id="1228" w:author="Dawson, Edward G Jr CIV USARMY HQDA ASA ALT (USA)" w:date="2022-08-18T23:00:00Z">
          <w:r w:rsidR="00C0519D" w:rsidDel="00DD4E0B">
            <w:rPr>
              <w:rFonts w:ascii="Times New Roman" w:hAnsi="Times New Roman" w:cs="Times New Roman"/>
              <w:sz w:val="24"/>
              <w:szCs w:val="24"/>
            </w:rPr>
            <w:delText xml:space="preserve">when the required actions are accomplished on a Government site or installation, </w:delText>
          </w:r>
        </w:del>
      </w:ins>
      <w:ins w:id="1229" w:author="Jordan, Amanda C CIV USARMY HQDA ASA ALT (USA)" w:date="2022-05-20T09:11:00Z">
        <w:del w:id="1230" w:author="Dawson, Edward G Jr CIV USARMY HQDA ASA ALT (USA)" w:date="2022-08-18T23:00:00Z">
          <w:r w:rsidRPr="00A07020" w:rsidDel="00DD4E0B">
            <w:rPr>
              <w:rFonts w:ascii="Times New Roman" w:hAnsi="Times New Roman" w:cs="Times New Roman"/>
              <w:sz w:val="24"/>
              <w:szCs w:val="24"/>
            </w:rPr>
            <w:delText xml:space="preserve">the Government retains physical possession of the property, and no other </w:delText>
          </w:r>
        </w:del>
        <w:del w:id="1231" w:author="Dawson, Edward G Jr CIV USARMY HQDA ASA ALT (USA)" w:date="2022-08-11T20:03:00Z">
          <w:r w:rsidRPr="00A07020" w:rsidDel="009D7287">
            <w:rPr>
              <w:rFonts w:ascii="Times New Roman" w:hAnsi="Times New Roman" w:cs="Times New Roman"/>
              <w:sz w:val="24"/>
              <w:szCs w:val="24"/>
            </w:rPr>
            <w:delText xml:space="preserve">Government Furnished Property </w:delText>
          </w:r>
        </w:del>
        <w:del w:id="1232" w:author="Dawson, Edward G Jr CIV USARMY HQDA ASA ALT (USA)" w:date="2022-08-18T23:00:00Z">
          <w:r w:rsidRPr="00A07020" w:rsidDel="00DD4E0B">
            <w:rPr>
              <w:rFonts w:ascii="Times New Roman" w:hAnsi="Times New Roman" w:cs="Times New Roman"/>
              <w:sz w:val="24"/>
              <w:szCs w:val="24"/>
            </w:rPr>
            <w:delText>is provided.</w:delText>
          </w:r>
        </w:del>
      </w:ins>
    </w:p>
    <w:p w14:paraId="6C119969" w14:textId="2E11D8C0" w:rsidR="00F01044" w:rsidRDefault="007015B3" w:rsidP="00A928CC">
      <w:pPr>
        <w:pStyle w:val="Heading4"/>
        <w:rPr>
          <w:ins w:id="1233" w:author="Jordan, Amanda C CIV USARMY HQDA ASA ALT (USA)" w:date="2022-05-20T09:13:00Z"/>
        </w:rPr>
      </w:pPr>
      <w:bookmarkStart w:id="1234" w:name="_Toc512856908"/>
      <w:proofErr w:type="gramStart"/>
      <w:r w:rsidRPr="007015B3">
        <w:t>5145.190  Leasing</w:t>
      </w:r>
      <w:proofErr w:type="gramEnd"/>
      <w:r w:rsidRPr="007015B3">
        <w:t xml:space="preserve"> personal property.</w:t>
      </w:r>
      <w:bookmarkEnd w:id="1234"/>
    </w:p>
    <w:p w14:paraId="7DB50DB2" w14:textId="17460E87" w:rsidR="00A07020" w:rsidRDefault="00A07020" w:rsidP="00A07020">
      <w:pPr>
        <w:pStyle w:val="Heading4"/>
        <w:spacing w:line="240" w:lineRule="auto"/>
        <w:rPr>
          <w:bCs/>
        </w:rPr>
      </w:pPr>
      <w:bookmarkStart w:id="1235" w:name="_Toc15297364"/>
      <w:ins w:id="1236" w:author="Jordan, Amanda C CIV USARMY HQDA ASA ALT (USA)" w:date="2022-05-20T09:13:00Z">
        <w:r w:rsidRPr="002B2945">
          <w:t>5145.190-1 Leasing personal property.</w:t>
        </w:r>
      </w:ins>
      <w:bookmarkEnd w:id="1235"/>
    </w:p>
    <w:p w14:paraId="6C11996A" w14:textId="0A37C236" w:rsidR="00F01044" w:rsidRDefault="00A07020" w:rsidP="00A928CC">
      <w:pPr>
        <w:rPr>
          <w:ins w:id="1237" w:author="Jordan, Amanda C CIV USARMY HQDA ASA ALT (USA)" w:date="2022-05-20T09:12:00Z"/>
          <w:rFonts w:ascii="Times New Roman" w:hAnsi="Times New Roman" w:cs="Times New Roman"/>
          <w:sz w:val="24"/>
          <w:szCs w:val="24"/>
        </w:rPr>
      </w:pPr>
      <w:ins w:id="1238" w:author="Jordan, Amanda C CIV USARMY HQDA ASA ALT (USA)" w:date="2022-05-20T09:13:00Z">
        <w:r>
          <w:rPr>
            <w:rFonts w:ascii="Times New Roman" w:hAnsi="Times New Roman" w:cs="Times New Roman"/>
            <w:sz w:val="24"/>
            <w:szCs w:val="24"/>
          </w:rPr>
          <w:t xml:space="preserve">(a) </w:t>
        </w:r>
      </w:ins>
      <w:r w:rsidR="007015B3" w:rsidRPr="00A928CC">
        <w:rPr>
          <w:rFonts w:ascii="Times New Roman" w:hAnsi="Times New Roman" w:cs="Times New Roman"/>
          <w:sz w:val="24"/>
          <w:szCs w:val="24"/>
        </w:rPr>
        <w:t>See Army Regulation 700-131</w:t>
      </w:r>
      <w:del w:id="1239" w:author="Dawson, Edward G Jr CIV USARMY HQDA ASA ALT (USA)" w:date="2022-08-23T16:51:00Z">
        <w:r w:rsidR="007015B3" w:rsidRPr="00A928CC" w:rsidDel="00610CC0">
          <w:rPr>
            <w:rFonts w:ascii="Times New Roman" w:hAnsi="Times New Roman" w:cs="Times New Roman"/>
            <w:sz w:val="24"/>
            <w:szCs w:val="24"/>
          </w:rPr>
          <w:delText>.</w:delText>
        </w:r>
      </w:del>
      <w:ins w:id="1240" w:author="Holland, George A CIV" w:date="2022-06-08T11:03:00Z">
        <w:r w:rsidR="001F7305">
          <w:rPr>
            <w:rFonts w:ascii="Times New Roman" w:hAnsi="Times New Roman" w:cs="Times New Roman"/>
            <w:sz w:val="24"/>
            <w:szCs w:val="24"/>
          </w:rPr>
          <w:t xml:space="preserve">para 2-3 Government Furnished Equipment. </w:t>
        </w:r>
      </w:ins>
    </w:p>
    <w:p w14:paraId="001A859F" w14:textId="124D9FD3" w:rsidR="00610CC0" w:rsidRDefault="00610CC0" w:rsidP="00A07020">
      <w:pPr>
        <w:pStyle w:val="Heading4"/>
        <w:spacing w:line="240" w:lineRule="auto"/>
        <w:rPr>
          <w:ins w:id="1241" w:author="Dawson, Edward G Jr CIV USARMY HQDA ASA ALT (USA)" w:date="2022-08-23T16:53:00Z"/>
        </w:rPr>
      </w:pPr>
      <w:bookmarkStart w:id="1242" w:name="_Toc15297365"/>
      <w:bookmarkStart w:id="1243" w:name="_Hlk111756620"/>
    </w:p>
    <w:p w14:paraId="7C948FFB" w14:textId="0DD31A28" w:rsidR="00610CC0" w:rsidRPr="002B2945" w:rsidRDefault="00610CC0" w:rsidP="00610CC0">
      <w:pPr>
        <w:pStyle w:val="Heading4"/>
        <w:spacing w:line="240" w:lineRule="auto"/>
        <w:rPr>
          <w:ins w:id="1244" w:author="Dawson, Edward G Jr CIV USARMY HQDA ASA ALT (USA)" w:date="2022-08-23T16:53:00Z"/>
          <w:bCs/>
        </w:rPr>
      </w:pPr>
      <w:ins w:id="1245" w:author="Dawson, Edward G Jr CIV USARMY HQDA ASA ALT (USA)" w:date="2022-08-23T16:53:00Z">
        <w:r w:rsidRPr="002B2945">
          <w:t xml:space="preserve">5145.190-2 Furnishing </w:t>
        </w:r>
        <w:r>
          <w:t>G</w:t>
        </w:r>
        <w:r w:rsidRPr="002B2945">
          <w:t>overnment property after award.</w:t>
        </w:r>
        <w:r>
          <w:t xml:space="preserve">  </w:t>
        </w:r>
      </w:ins>
      <w:ins w:id="1246" w:author="Dawson, Edward G Jr CIV USARMY HQDA ASA ALT (USA)" w:date="2022-08-23T16:54:00Z">
        <w:r w:rsidRPr="00D7741C">
          <w:rPr>
            <w:b w:val="0"/>
            <w:bCs/>
          </w:rPr>
          <w:t>See AFARS PGI 5145.</w:t>
        </w:r>
        <w:r>
          <w:rPr>
            <w:b w:val="0"/>
            <w:bCs/>
          </w:rPr>
          <w:t>190-2</w:t>
        </w:r>
        <w:r w:rsidRPr="00D7741C">
          <w:rPr>
            <w:b w:val="0"/>
            <w:bCs/>
          </w:rPr>
          <w:t xml:space="preserve"> for instructions associated with </w:t>
        </w:r>
        <w:r>
          <w:rPr>
            <w:b w:val="0"/>
            <w:bCs/>
          </w:rPr>
          <w:t>the Furnishing Government property after award.</w:t>
        </w:r>
      </w:ins>
    </w:p>
    <w:p w14:paraId="46F9113B" w14:textId="77777777" w:rsidR="00610CC0" w:rsidRDefault="00610CC0" w:rsidP="00A07020">
      <w:pPr>
        <w:pStyle w:val="Heading4"/>
        <w:spacing w:line="240" w:lineRule="auto"/>
        <w:rPr>
          <w:ins w:id="1247" w:author="Dawson, Edward G Jr CIV USARMY HQDA ASA ALT (USA)" w:date="2022-08-23T16:51:00Z"/>
        </w:rPr>
      </w:pPr>
    </w:p>
    <w:p w14:paraId="03D83321" w14:textId="690F0408" w:rsidR="00A07020" w:rsidRPr="002B2945" w:rsidDel="00DA14C9" w:rsidRDefault="00A07020" w:rsidP="00A07020">
      <w:pPr>
        <w:pStyle w:val="Heading4"/>
        <w:spacing w:line="240" w:lineRule="auto"/>
        <w:rPr>
          <w:ins w:id="1248" w:author="Jordan, Amanda C CIV USARMY HQDA ASA ALT (USA)" w:date="2022-05-20T09:13:00Z"/>
          <w:del w:id="1249" w:author="Dawson, Edward G Jr CIV USARMY HQDA ASA ALT (USA)" w:date="2022-08-18T23:17:00Z"/>
          <w:bCs/>
        </w:rPr>
      </w:pPr>
      <w:ins w:id="1250" w:author="Jordan, Amanda C CIV USARMY HQDA ASA ALT (USA)" w:date="2022-05-20T09:13:00Z">
        <w:del w:id="1251" w:author="Dawson, Edward G Jr CIV USARMY HQDA ASA ALT (USA)" w:date="2022-08-18T23:17:00Z">
          <w:r w:rsidRPr="002B2945" w:rsidDel="00DA14C9">
            <w:delText xml:space="preserve">5145.190-2 Furnishing </w:delText>
          </w:r>
          <w:r w:rsidDel="00DA14C9">
            <w:delText>G</w:delText>
          </w:r>
          <w:r w:rsidRPr="002B2945" w:rsidDel="00DA14C9">
            <w:delText>overnment property after award.</w:delText>
          </w:r>
          <w:bookmarkEnd w:id="1242"/>
        </w:del>
      </w:ins>
    </w:p>
    <w:bookmarkEnd w:id="1243"/>
    <w:p w14:paraId="3CB0C7EA" w14:textId="362CDD30" w:rsidR="007B5F6B" w:rsidDel="00FC74BD" w:rsidRDefault="00A07020" w:rsidP="00A07020">
      <w:pPr>
        <w:rPr>
          <w:ins w:id="1252" w:author="Holland, George A CIV" w:date="2022-06-08T11:12:00Z"/>
          <w:del w:id="1253" w:author="Dawson, Edward G Jr CIV USARMY HQDA ASA ALT (USA)" w:date="2022-08-03T18:19:00Z"/>
          <w:rFonts w:ascii="Times New Roman" w:hAnsi="Times New Roman" w:cs="Times New Roman"/>
          <w:sz w:val="24"/>
          <w:szCs w:val="24"/>
        </w:rPr>
      </w:pPr>
      <w:ins w:id="1254" w:author="Jordan, Amanda C CIV USARMY HQDA ASA ALT (USA)" w:date="2022-05-20T09:13:00Z">
        <w:del w:id="1255" w:author="Dawson, Edward G Jr CIV USARMY HQDA ASA ALT (USA)" w:date="2022-08-03T18:19:00Z">
          <w:r w:rsidRPr="002B2945" w:rsidDel="00FC74BD">
            <w:rPr>
              <w:rFonts w:ascii="Times New Roman" w:hAnsi="Times New Roman" w:cs="Times New Roman"/>
              <w:sz w:val="24"/>
              <w:szCs w:val="24"/>
            </w:rPr>
            <w:delText xml:space="preserve">(a) If a contractor requests </w:delText>
          </w:r>
          <w:r w:rsidDel="00FC74BD">
            <w:rPr>
              <w:rFonts w:ascii="Times New Roman" w:hAnsi="Times New Roman" w:cs="Times New Roman"/>
              <w:sz w:val="24"/>
              <w:szCs w:val="24"/>
            </w:rPr>
            <w:delText xml:space="preserve">additional </w:delText>
          </w:r>
          <w:r w:rsidRPr="002B2945" w:rsidDel="00FC74BD">
            <w:rPr>
              <w:rFonts w:ascii="Times New Roman" w:hAnsi="Times New Roman" w:cs="Times New Roman"/>
              <w:sz w:val="24"/>
              <w:szCs w:val="24"/>
            </w:rPr>
            <w:delText xml:space="preserve">GFP after contract award, and the government did not anticipate providing such GFP prior to award, see 5145.103-74(3).  </w:delText>
          </w:r>
        </w:del>
      </w:ins>
    </w:p>
    <w:p w14:paraId="182E2460" w14:textId="5F578AD9" w:rsidR="00A07020" w:rsidRPr="002B2945" w:rsidDel="00FC74BD" w:rsidRDefault="007B5F6B" w:rsidP="00A07020">
      <w:pPr>
        <w:rPr>
          <w:ins w:id="1256" w:author="Jordan, Amanda C CIV USARMY HQDA ASA ALT (USA)" w:date="2022-05-20T09:13:00Z"/>
          <w:del w:id="1257" w:author="Dawson, Edward G Jr CIV USARMY HQDA ASA ALT (USA)" w:date="2022-08-03T18:19:00Z"/>
          <w:rFonts w:ascii="Times New Roman" w:hAnsi="Times New Roman" w:cs="Times New Roman"/>
          <w:b/>
          <w:sz w:val="24"/>
          <w:szCs w:val="24"/>
        </w:rPr>
      </w:pPr>
      <w:ins w:id="1258" w:author="Holland, George A CIV" w:date="2022-06-08T11:12:00Z">
        <w:del w:id="1259" w:author="Dawson, Edward G Jr CIV USARMY HQDA ASA ALT (USA)" w:date="2022-08-03T18:19:00Z">
          <w:r w:rsidDel="00FC74BD">
            <w:rPr>
              <w:rFonts w:ascii="Times New Roman" w:hAnsi="Times New Roman" w:cs="Times New Roman"/>
              <w:sz w:val="24"/>
              <w:szCs w:val="24"/>
            </w:rPr>
            <w:delText xml:space="preserve">(b) </w:delText>
          </w:r>
        </w:del>
      </w:ins>
      <w:ins w:id="1260" w:author="Jordan, Amanda C CIV USARMY HQDA ASA ALT (USA)" w:date="2022-05-20T09:13:00Z">
        <w:del w:id="1261" w:author="Dawson, Edward G Jr CIV USARMY HQDA ASA ALT (USA)" w:date="2022-08-03T18:19:00Z">
          <w:r w:rsidR="00A07020" w:rsidRPr="002B2945" w:rsidDel="00FC74BD">
            <w:rPr>
              <w:rFonts w:ascii="Times New Roman" w:hAnsi="Times New Roman" w:cs="Times New Roman"/>
              <w:sz w:val="24"/>
              <w:szCs w:val="24"/>
            </w:rPr>
            <w:delText xml:space="preserve">For contracts awarded pursuant to competitive procedures, consideration should be given to how providing property post-award may change the conditions, price and other factors considered, upon which the contract was awarded.  </w:delText>
          </w:r>
        </w:del>
      </w:ins>
      <w:ins w:id="1262" w:author="Holland, George A CIV" w:date="2022-06-08T11:12:00Z">
        <w:del w:id="1263" w:author="Dawson, Edward G Jr CIV USARMY HQDA ASA ALT (USA)" w:date="2022-08-03T18:19:00Z">
          <w:r w:rsidRPr="002B2945" w:rsidDel="00FC74BD">
            <w:rPr>
              <w:rFonts w:ascii="Times New Roman" w:hAnsi="Times New Roman" w:cs="Times New Roman"/>
              <w:sz w:val="24"/>
              <w:szCs w:val="24"/>
            </w:rPr>
            <w:delText>The contracting officer must negotiate with the contractor to obtain appropriate co</w:delText>
          </w:r>
          <w:r w:rsidDel="00FC74BD">
            <w:rPr>
              <w:rFonts w:ascii="Times New Roman" w:hAnsi="Times New Roman" w:cs="Times New Roman"/>
              <w:sz w:val="24"/>
              <w:szCs w:val="24"/>
            </w:rPr>
            <w:delText>nsideration</w:delText>
          </w:r>
          <w:r w:rsidRPr="002B2945" w:rsidDel="00FC74BD">
            <w:rPr>
              <w:rFonts w:ascii="Times New Roman" w:hAnsi="Times New Roman" w:cs="Times New Roman"/>
              <w:sz w:val="24"/>
              <w:szCs w:val="24"/>
            </w:rPr>
            <w:delText xml:space="preserve"> for providing GFP post-award.  </w:delText>
          </w:r>
        </w:del>
      </w:ins>
    </w:p>
    <w:p w14:paraId="3D3630DF" w14:textId="69515C4F" w:rsidR="00A07020" w:rsidRPr="002B2945" w:rsidDel="00FC74BD" w:rsidRDefault="00A07020" w:rsidP="00A07020">
      <w:pPr>
        <w:rPr>
          <w:ins w:id="1264" w:author="Jordan, Amanda C CIV USARMY HQDA ASA ALT (USA)" w:date="2022-05-20T09:13:00Z"/>
          <w:del w:id="1265" w:author="Dawson, Edward G Jr CIV USARMY HQDA ASA ALT (USA)" w:date="2022-08-03T18:19:00Z"/>
          <w:rFonts w:ascii="Times New Roman" w:hAnsi="Times New Roman" w:cs="Times New Roman"/>
          <w:b/>
          <w:sz w:val="24"/>
          <w:szCs w:val="24"/>
        </w:rPr>
      </w:pPr>
      <w:ins w:id="1266" w:author="Jordan, Amanda C CIV USARMY HQDA ASA ALT (USA)" w:date="2022-05-20T09:13:00Z">
        <w:del w:id="1267" w:author="Dawson, Edward G Jr CIV USARMY HQDA ASA ALT (USA)" w:date="2022-08-03T18:19:00Z">
          <w:r w:rsidRPr="002B2945" w:rsidDel="00FC74BD">
            <w:rPr>
              <w:rFonts w:ascii="Times New Roman" w:hAnsi="Times New Roman" w:cs="Times New Roman"/>
              <w:sz w:val="24"/>
              <w:szCs w:val="24"/>
            </w:rPr>
            <w:delText>(b</w:delText>
          </w:r>
        </w:del>
      </w:ins>
      <w:ins w:id="1268" w:author="Holland, George A CIV" w:date="2022-06-08T11:12:00Z">
        <w:del w:id="1269" w:author="Dawson, Edward G Jr CIV USARMY HQDA ASA ALT (USA)" w:date="2022-08-03T18:19:00Z">
          <w:r w:rsidR="007B5F6B" w:rsidDel="00FC74BD">
            <w:rPr>
              <w:rFonts w:ascii="Times New Roman" w:hAnsi="Times New Roman" w:cs="Times New Roman"/>
              <w:sz w:val="24"/>
              <w:szCs w:val="24"/>
            </w:rPr>
            <w:delText>c</w:delText>
          </w:r>
        </w:del>
      </w:ins>
      <w:ins w:id="1270" w:author="Jordan, Amanda C CIV USARMY HQDA ASA ALT (USA)" w:date="2022-05-20T09:13:00Z">
        <w:del w:id="1271" w:author="Dawson, Edward G Jr CIV USARMY HQDA ASA ALT (USA)" w:date="2022-08-03T18:19:00Z">
          <w:r w:rsidRPr="002B2945" w:rsidDel="00FC74BD">
            <w:rPr>
              <w:rFonts w:ascii="Times New Roman" w:hAnsi="Times New Roman" w:cs="Times New Roman"/>
              <w:sz w:val="24"/>
              <w:szCs w:val="24"/>
            </w:rPr>
            <w:delText>) The contracting officer must negotiate with the contractor to obtain appropriate co</w:delText>
          </w:r>
          <w:r w:rsidDel="00FC74BD">
            <w:rPr>
              <w:rFonts w:ascii="Times New Roman" w:hAnsi="Times New Roman" w:cs="Times New Roman"/>
              <w:sz w:val="24"/>
              <w:szCs w:val="24"/>
            </w:rPr>
            <w:delText>nsideration</w:delText>
          </w:r>
          <w:r w:rsidRPr="002B2945" w:rsidDel="00FC74BD">
            <w:rPr>
              <w:rFonts w:ascii="Times New Roman" w:hAnsi="Times New Roman" w:cs="Times New Roman"/>
              <w:sz w:val="24"/>
              <w:szCs w:val="24"/>
            </w:rPr>
            <w:delText xml:space="preserve"> for providing GFP post-award.  </w:delText>
          </w:r>
        </w:del>
      </w:ins>
      <w:ins w:id="1272" w:author="Holland, George A CIV" w:date="2022-06-08T11:12:00Z">
        <w:del w:id="1273" w:author="Dawson, Edward G Jr CIV USARMY HQDA ASA ALT (USA)" w:date="2022-08-03T18:19:00Z">
          <w:r w:rsidR="007B5F6B" w:rsidDel="00FC74BD">
            <w:rPr>
              <w:rFonts w:ascii="Times New Roman" w:hAnsi="Times New Roman" w:cs="Times New Roman"/>
              <w:sz w:val="24"/>
              <w:szCs w:val="24"/>
            </w:rPr>
            <w:delText>The requiring activity must adequately justify providing property</w:delText>
          </w:r>
        </w:del>
      </w:ins>
      <w:ins w:id="1274" w:author="Holland, George A CIV" w:date="2022-06-08T11:13:00Z">
        <w:del w:id="1275" w:author="Dawson, Edward G Jr CIV USARMY HQDA ASA ALT (USA)" w:date="2022-08-03T18:19:00Z">
          <w:r w:rsidR="007B5F6B" w:rsidDel="00FC74BD">
            <w:rPr>
              <w:rFonts w:ascii="Times New Roman" w:hAnsi="Times New Roman" w:cs="Times New Roman"/>
              <w:sz w:val="24"/>
              <w:szCs w:val="24"/>
            </w:rPr>
            <w:delText>,</w:delText>
          </w:r>
        </w:del>
      </w:ins>
      <w:ins w:id="1276" w:author="Holland, George A CIV" w:date="2022-06-08T11:12:00Z">
        <w:del w:id="1277" w:author="Dawson, Edward G Jr CIV USARMY HQDA ASA ALT (USA)" w:date="2022-08-03T18:19:00Z">
          <w:r w:rsidR="007B5F6B" w:rsidDel="00FC74BD">
            <w:rPr>
              <w:rFonts w:ascii="Times New Roman" w:hAnsi="Times New Roman" w:cs="Times New Roman"/>
              <w:sz w:val="24"/>
              <w:szCs w:val="24"/>
            </w:rPr>
            <w:delText xml:space="preserve"> see </w:delText>
          </w:r>
        </w:del>
      </w:ins>
      <w:ins w:id="1278" w:author="Holland, George A CIV" w:date="2022-06-08T11:14:00Z">
        <w:del w:id="1279" w:author="Dawson, Edward G Jr CIV USARMY HQDA ASA ALT (USA)" w:date="2022-08-03T18:19:00Z">
          <w:r w:rsidR="007B5F6B" w:rsidRPr="007B5F6B" w:rsidDel="00FC74BD">
            <w:rPr>
              <w:rFonts w:ascii="Times New Roman" w:hAnsi="Times New Roman" w:cs="Times New Roman"/>
              <w:sz w:val="24"/>
              <w:szCs w:val="24"/>
            </w:rPr>
            <w:delText>5145.103-70 Furnishing Government property to contractors</w:delText>
          </w:r>
        </w:del>
      </w:ins>
      <w:ins w:id="1280" w:author="Holland, George A CIV" w:date="2022-06-08T11:22:00Z">
        <w:del w:id="1281" w:author="Dawson, Edward G Jr CIV USARMY HQDA ASA ALT (USA)" w:date="2022-08-03T18:19:00Z">
          <w:r w:rsidR="00F0552F" w:rsidDel="00FC74BD">
            <w:rPr>
              <w:rFonts w:ascii="Times New Roman" w:hAnsi="Times New Roman" w:cs="Times New Roman"/>
              <w:sz w:val="24"/>
              <w:szCs w:val="24"/>
            </w:rPr>
            <w:delText>.</w:delText>
          </w:r>
        </w:del>
      </w:ins>
    </w:p>
    <w:p w14:paraId="62FDA51D" w14:textId="3CF6899B" w:rsidR="00A07020" w:rsidDel="00FC74BD" w:rsidRDefault="00A07020" w:rsidP="00A07020">
      <w:pPr>
        <w:rPr>
          <w:ins w:id="1282" w:author="Jordan, Amanda C CIV USARMY HQDA ASA ALT (USA)" w:date="2022-05-20T09:15:00Z"/>
          <w:del w:id="1283" w:author="Dawson, Edward G Jr CIV USARMY HQDA ASA ALT (USA)" w:date="2022-08-03T18:19:00Z"/>
          <w:rFonts w:ascii="Times New Roman" w:hAnsi="Times New Roman" w:cs="Times New Roman"/>
          <w:sz w:val="24"/>
          <w:szCs w:val="24"/>
        </w:rPr>
      </w:pPr>
      <w:ins w:id="1284" w:author="Jordan, Amanda C CIV USARMY HQDA ASA ALT (USA)" w:date="2022-05-20T09:13:00Z">
        <w:del w:id="1285" w:author="Dawson, Edward G Jr CIV USARMY HQDA ASA ALT (USA)" w:date="2022-08-03T18:19:00Z">
          <w:r w:rsidRPr="002B2945" w:rsidDel="00FC74BD">
            <w:rPr>
              <w:rFonts w:ascii="Times New Roman" w:hAnsi="Times New Roman" w:cs="Times New Roman"/>
              <w:sz w:val="24"/>
              <w:szCs w:val="24"/>
            </w:rPr>
            <w:delText xml:space="preserve"> (c</w:delText>
          </w:r>
        </w:del>
      </w:ins>
      <w:ins w:id="1286" w:author="Holland, George A CIV" w:date="2022-06-08T11:12:00Z">
        <w:del w:id="1287" w:author="Dawson, Edward G Jr CIV USARMY HQDA ASA ALT (USA)" w:date="2022-08-03T18:19:00Z">
          <w:r w:rsidR="007B5F6B" w:rsidDel="00FC74BD">
            <w:rPr>
              <w:rFonts w:ascii="Times New Roman" w:hAnsi="Times New Roman" w:cs="Times New Roman"/>
              <w:sz w:val="24"/>
              <w:szCs w:val="24"/>
            </w:rPr>
            <w:delText>d</w:delText>
          </w:r>
        </w:del>
      </w:ins>
      <w:ins w:id="1288" w:author="Jordan, Amanda C CIV USARMY HQDA ASA ALT (USA)" w:date="2022-05-20T09:13:00Z">
        <w:del w:id="1289" w:author="Dawson, Edward G Jr CIV USARMY HQDA ASA ALT (USA)" w:date="2022-08-03T18:19:00Z">
          <w:r w:rsidRPr="002B2945" w:rsidDel="00FC74BD">
            <w:rPr>
              <w:rFonts w:ascii="Times New Roman" w:hAnsi="Times New Roman" w:cs="Times New Roman"/>
              <w:sz w:val="24"/>
              <w:szCs w:val="24"/>
            </w:rPr>
            <w:delText>) The contracting officer</w:delText>
          </w:r>
          <w:r w:rsidDel="00FC74BD">
            <w:rPr>
              <w:rFonts w:ascii="Times New Roman" w:hAnsi="Times New Roman" w:cs="Times New Roman"/>
              <w:sz w:val="24"/>
              <w:szCs w:val="24"/>
            </w:rPr>
            <w:delText xml:space="preserve"> shall</w:delText>
          </w:r>
          <w:r w:rsidRPr="002B2945" w:rsidDel="00FC74BD">
            <w:rPr>
              <w:rFonts w:ascii="Times New Roman" w:hAnsi="Times New Roman" w:cs="Times New Roman"/>
              <w:sz w:val="24"/>
              <w:szCs w:val="24"/>
            </w:rPr>
            <w:delText xml:space="preserve"> issue a bilateral contract modification to add the full complement of FAR and DFARS clauses and the appropriate GFP attachments, prepared in the PIEE GFP </w:delText>
          </w:r>
          <w:r w:rsidDel="00FC74BD">
            <w:rPr>
              <w:rFonts w:ascii="Times New Roman" w:hAnsi="Times New Roman" w:cs="Times New Roman"/>
              <w:sz w:val="24"/>
              <w:szCs w:val="24"/>
            </w:rPr>
            <w:delText>m</w:delText>
          </w:r>
          <w:r w:rsidRPr="002B2945" w:rsidDel="00FC74BD">
            <w:rPr>
              <w:rFonts w:ascii="Times New Roman" w:hAnsi="Times New Roman" w:cs="Times New Roman"/>
              <w:sz w:val="24"/>
              <w:szCs w:val="24"/>
            </w:rPr>
            <w:delText xml:space="preserve">odule as required by DFARS PGI 245.103-72, in </w:delText>
          </w:r>
        </w:del>
        <w:del w:id="1290" w:author="Dawson, Edward G Jr CIV USARMY HQDA ASA ALT (USA)" w:date="2022-06-15T15:04:00Z">
          <w:r w:rsidRPr="002B2945" w:rsidDel="001757B0">
            <w:rPr>
              <w:rFonts w:ascii="Times New Roman" w:hAnsi="Times New Roman" w:cs="Times New Roman"/>
              <w:sz w:val="24"/>
              <w:szCs w:val="24"/>
            </w:rPr>
            <w:delText>S</w:delText>
          </w:r>
        </w:del>
        <w:del w:id="1291" w:author="Dawson, Edward G Jr CIV USARMY HQDA ASA ALT (USA)" w:date="2022-08-03T18:19:00Z">
          <w:r w:rsidRPr="002B2945" w:rsidDel="00FC74BD">
            <w:rPr>
              <w:rFonts w:ascii="Times New Roman" w:hAnsi="Times New Roman" w:cs="Times New Roman"/>
              <w:sz w:val="24"/>
              <w:szCs w:val="24"/>
            </w:rPr>
            <w:delText xml:space="preserve">ection </w:delText>
          </w:r>
        </w:del>
        <w:del w:id="1292" w:author="Dawson, Edward G Jr CIV USARMY HQDA ASA ALT (USA)" w:date="2022-06-15T15:05:00Z">
          <w:r w:rsidRPr="002B2945" w:rsidDel="001757B0">
            <w:rPr>
              <w:rFonts w:ascii="Times New Roman" w:hAnsi="Times New Roman" w:cs="Times New Roman"/>
              <w:sz w:val="24"/>
              <w:szCs w:val="24"/>
            </w:rPr>
            <w:delText xml:space="preserve">J </w:delText>
          </w:r>
        </w:del>
        <w:del w:id="1293" w:author="Dawson, Edward G Jr CIV USARMY HQDA ASA ALT (USA)" w:date="2022-08-03T18:19:00Z">
          <w:r w:rsidRPr="002B2945" w:rsidDel="00FC74BD">
            <w:rPr>
              <w:rFonts w:ascii="Times New Roman" w:hAnsi="Times New Roman" w:cs="Times New Roman"/>
              <w:sz w:val="24"/>
              <w:szCs w:val="24"/>
            </w:rPr>
            <w:delText>of the contract.</w:delText>
          </w:r>
        </w:del>
      </w:ins>
    </w:p>
    <w:p w14:paraId="0AEC962E" w14:textId="77777777" w:rsidR="00A07020" w:rsidRDefault="00A07020" w:rsidP="00A07020">
      <w:pPr>
        <w:pStyle w:val="Heading3"/>
        <w:rPr>
          <w:ins w:id="1294" w:author="Jordan, Amanda C CIV USARMY HQDA ASA ALT (USA)" w:date="2022-05-20T09:17:00Z"/>
          <w:rFonts w:ascii="Times New Roman" w:hAnsi="Times New Roman" w:cs="Times New Roman"/>
          <w:u w:val="none"/>
        </w:rPr>
      </w:pPr>
    </w:p>
    <w:p w14:paraId="3ADBF62F" w14:textId="7AA6A1BC" w:rsidR="00A07020" w:rsidRPr="00A07020" w:rsidDel="007B6FB9" w:rsidRDefault="00A07020" w:rsidP="00A07020">
      <w:pPr>
        <w:pStyle w:val="Heading3"/>
        <w:rPr>
          <w:ins w:id="1295" w:author="Jordan, Amanda C CIV USARMY HQDA ASA ALT (USA)" w:date="2022-05-20T09:15:00Z"/>
          <w:del w:id="1296" w:author="Dawson, Edward G Jr CIV USARMY HQDA ASA ALT (USA)" w:date="2022-08-18T23:24:00Z"/>
          <w:rFonts w:ascii="Times New Roman" w:hAnsi="Times New Roman" w:cs="Times New Roman"/>
        </w:rPr>
      </w:pPr>
      <w:ins w:id="1297" w:author="Jordan, Amanda C CIV USARMY HQDA ASA ALT (USA)" w:date="2022-05-20T09:16:00Z">
        <w:del w:id="1298" w:author="Dawson, Edward G Jr CIV USARMY HQDA ASA ALT (USA)" w:date="2022-08-18T23:24:00Z">
          <w:r w:rsidRPr="00A07020" w:rsidDel="007B6FB9">
            <w:rPr>
              <w:rFonts w:ascii="Times New Roman" w:hAnsi="Times New Roman" w:cs="Times New Roman"/>
              <w:u w:val="none"/>
            </w:rPr>
            <w:delText xml:space="preserve">Subpart 5145.2 – </w:delText>
          </w:r>
          <w:r w:rsidRPr="00A07020" w:rsidDel="007B6FB9">
            <w:rPr>
              <w:rFonts w:ascii="Times New Roman" w:hAnsi="Times New Roman" w:cs="Times New Roman"/>
            </w:rPr>
            <w:delText>Solicitation and Evaluation Procedures</w:delText>
          </w:r>
        </w:del>
      </w:ins>
    </w:p>
    <w:p w14:paraId="6D5FA311" w14:textId="115F2A2D" w:rsidR="00A07020" w:rsidDel="00610CC0" w:rsidRDefault="00A07020" w:rsidP="00A07020">
      <w:pPr>
        <w:pStyle w:val="Heading4"/>
        <w:rPr>
          <w:del w:id="1299" w:author="Dawson, Edward G Jr CIV USARMY HQDA ASA ALT (USA)" w:date="2022-08-18T23:24:00Z"/>
        </w:rPr>
      </w:pPr>
      <w:bookmarkStart w:id="1300" w:name="_Toc15297366"/>
      <w:ins w:id="1301" w:author="Jordan, Amanda C CIV USARMY HQDA ASA ALT (USA)" w:date="2022-05-20T09:15:00Z">
        <w:del w:id="1302" w:author="Dawson, Edward G Jr CIV USARMY HQDA ASA ALT (USA)" w:date="2022-08-18T23:24:00Z">
          <w:r w:rsidRPr="002B2945" w:rsidDel="007B6FB9">
            <w:delText>5145.201 Solicitation.</w:delText>
          </w:r>
        </w:del>
      </w:ins>
      <w:bookmarkEnd w:id="1300"/>
    </w:p>
    <w:p w14:paraId="39BF0C7B" w14:textId="77777777" w:rsidR="00610CC0" w:rsidRPr="005334B6" w:rsidRDefault="00610CC0" w:rsidP="00610CC0">
      <w:pPr>
        <w:jc w:val="center"/>
        <w:rPr>
          <w:ins w:id="1303" w:author="Dawson, Edward G Jr CIV USARMY HQDA ASA ALT (USA)" w:date="2022-08-23T16:55:00Z"/>
          <w:rFonts w:ascii="Times New Roman" w:hAnsi="Times New Roman" w:cs="Times New Roman"/>
          <w:b/>
          <w:sz w:val="24"/>
          <w:szCs w:val="24"/>
        </w:rPr>
      </w:pPr>
      <w:ins w:id="1304" w:author="Dawson, Edward G Jr CIV USARMY HQDA ASA ALT (USA)" w:date="2022-08-23T16:55:00Z">
        <w:r w:rsidRPr="00B21134">
          <w:rPr>
            <w:rFonts w:ascii="Times New Roman" w:hAnsi="Times New Roman" w:cs="Times New Roman"/>
            <w:b/>
            <w:sz w:val="24"/>
            <w:szCs w:val="24"/>
          </w:rPr>
          <w:t>Subpart 5145.2 – Solicitation and Evaluation Procedures</w:t>
        </w:r>
      </w:ins>
    </w:p>
    <w:p w14:paraId="13029A64" w14:textId="7F969C81" w:rsidR="00610CC0" w:rsidRPr="002B2945" w:rsidRDefault="00610CC0" w:rsidP="00610CC0">
      <w:pPr>
        <w:pStyle w:val="Heading4"/>
        <w:spacing w:line="240" w:lineRule="auto"/>
        <w:rPr>
          <w:ins w:id="1305" w:author="Dawson, Edward G Jr CIV USARMY HQDA ASA ALT (USA)" w:date="2022-08-23T16:56:00Z"/>
          <w:bCs/>
        </w:rPr>
      </w:pPr>
      <w:ins w:id="1306" w:author="Dawson, Edward G Jr CIV USARMY HQDA ASA ALT (USA)" w:date="2022-08-23T16:55:00Z">
        <w:r w:rsidRPr="002B2945">
          <w:t>5145.201 Solicitation.</w:t>
        </w:r>
      </w:ins>
      <w:ins w:id="1307" w:author="Dawson, Edward G Jr CIV USARMY HQDA ASA ALT (USA)" w:date="2022-08-23T16:56:00Z">
        <w:r>
          <w:t xml:space="preserve">  </w:t>
        </w:r>
        <w:r w:rsidRPr="00D7741C">
          <w:rPr>
            <w:b w:val="0"/>
            <w:bCs/>
          </w:rPr>
          <w:t>See AFARS PGI 5145.</w:t>
        </w:r>
        <w:r>
          <w:rPr>
            <w:b w:val="0"/>
            <w:bCs/>
          </w:rPr>
          <w:t>201</w:t>
        </w:r>
        <w:r w:rsidRPr="00D7741C">
          <w:rPr>
            <w:b w:val="0"/>
            <w:bCs/>
          </w:rPr>
          <w:t xml:space="preserve">for instructions associated with </w:t>
        </w:r>
        <w:r>
          <w:rPr>
            <w:b w:val="0"/>
            <w:bCs/>
          </w:rPr>
          <w:t xml:space="preserve">the </w:t>
        </w:r>
        <w:r w:rsidR="00770A93">
          <w:rPr>
            <w:b w:val="0"/>
            <w:bCs/>
          </w:rPr>
          <w:t>solicitation procedure</w:t>
        </w:r>
      </w:ins>
      <w:ins w:id="1308" w:author="Dawson, Edward G Jr CIV USARMY HQDA ASA ALT (USA)" w:date="2022-08-23T16:57:00Z">
        <w:r w:rsidR="00770A93">
          <w:rPr>
            <w:b w:val="0"/>
            <w:bCs/>
          </w:rPr>
          <w:t>s</w:t>
        </w:r>
      </w:ins>
      <w:ins w:id="1309" w:author="Dawson, Edward G Jr CIV USARMY HQDA ASA ALT (USA)" w:date="2022-08-23T16:56:00Z">
        <w:r>
          <w:rPr>
            <w:b w:val="0"/>
            <w:bCs/>
          </w:rPr>
          <w:t>.</w:t>
        </w:r>
      </w:ins>
    </w:p>
    <w:p w14:paraId="714E9862" w14:textId="65E99A75" w:rsidR="00610CC0" w:rsidRPr="002B2945" w:rsidRDefault="00610CC0" w:rsidP="00610CC0">
      <w:pPr>
        <w:pStyle w:val="Heading4"/>
        <w:rPr>
          <w:ins w:id="1310" w:author="Dawson, Edward G Jr CIV USARMY HQDA ASA ALT (USA)" w:date="2022-08-23T16:55:00Z"/>
        </w:rPr>
      </w:pPr>
    </w:p>
    <w:p w14:paraId="0AE1AB6F" w14:textId="77777777" w:rsidR="00610CC0" w:rsidRPr="002B2945" w:rsidRDefault="00610CC0" w:rsidP="00A07020">
      <w:pPr>
        <w:pStyle w:val="Heading4"/>
        <w:rPr>
          <w:ins w:id="1311" w:author="Dawson, Edward G Jr CIV USARMY HQDA ASA ALT (USA)" w:date="2022-08-23T16:55:00Z"/>
        </w:rPr>
      </w:pPr>
    </w:p>
    <w:p w14:paraId="58BA15BD" w14:textId="3AE88ED4" w:rsidR="009C11BB" w:rsidDel="007B6FB9" w:rsidRDefault="009C11BB" w:rsidP="00A07020">
      <w:pPr>
        <w:rPr>
          <w:ins w:id="1312" w:author="Holland, George A CIV" w:date="2022-06-10T08:14:00Z"/>
          <w:del w:id="1313" w:author="Dawson, Edward G Jr CIV USARMY HQDA ASA ALT (USA)" w:date="2022-08-18T23:24:00Z"/>
          <w:rFonts w:ascii="Times New Roman" w:hAnsi="Times New Roman" w:cs="Times New Roman"/>
          <w:sz w:val="24"/>
          <w:szCs w:val="24"/>
        </w:rPr>
      </w:pPr>
      <w:ins w:id="1314" w:author="Holland, George A CIV" w:date="2022-06-10T08:14:00Z">
        <w:del w:id="1315" w:author="Dawson, Edward G Jr CIV USARMY HQDA ASA ALT (USA)" w:date="2022-08-18T23:24:00Z">
          <w:r w:rsidDel="007B6FB9">
            <w:rPr>
              <w:rFonts w:ascii="Times New Roman" w:hAnsi="Times New Roman" w:cs="Times New Roman"/>
              <w:sz w:val="24"/>
              <w:szCs w:val="24"/>
            </w:rPr>
            <w:delText xml:space="preserve">(a) </w:delText>
          </w:r>
        </w:del>
      </w:ins>
      <w:ins w:id="1316" w:author="Jordan, Amanda C CIV USARMY HQDA ASA ALT (USA)" w:date="2022-05-20T09:15:00Z">
        <w:del w:id="1317" w:author="Dawson, Edward G Jr CIV USARMY HQDA ASA ALT (USA)" w:date="2022-08-18T23:24:00Z">
          <w:r w:rsidR="00A07020" w:rsidRPr="002B2945" w:rsidDel="007B6FB9">
            <w:rPr>
              <w:rFonts w:ascii="Times New Roman" w:hAnsi="Times New Roman" w:cs="Times New Roman"/>
              <w:sz w:val="24"/>
              <w:szCs w:val="24"/>
            </w:rPr>
            <w:delText xml:space="preserve"> </w:delText>
          </w:r>
        </w:del>
      </w:ins>
      <w:ins w:id="1318" w:author="Holland, George A CIV" w:date="2022-06-10T08:15:00Z">
        <w:del w:id="1319" w:author="Dawson, Edward G Jr CIV USARMY HQDA ASA ALT (USA)" w:date="2022-08-18T23:24:00Z">
          <w:r w:rsidDel="007B6FB9">
            <w:rPr>
              <w:rFonts w:ascii="Times New Roman" w:hAnsi="Times New Roman" w:cs="Times New Roman"/>
              <w:sz w:val="24"/>
              <w:szCs w:val="24"/>
            </w:rPr>
            <w:delText>The</w:delText>
          </w:r>
          <w:r w:rsidRPr="009C11BB" w:rsidDel="007B6FB9">
            <w:rPr>
              <w:rFonts w:ascii="Times New Roman" w:hAnsi="Times New Roman" w:cs="Times New Roman"/>
              <w:sz w:val="24"/>
              <w:szCs w:val="24"/>
            </w:rPr>
            <w:delText xml:space="preserve"> GFP attachment </w:delText>
          </w:r>
          <w:r w:rsidDel="007B6FB9">
            <w:rPr>
              <w:rFonts w:ascii="Times New Roman" w:hAnsi="Times New Roman" w:cs="Times New Roman"/>
              <w:sz w:val="24"/>
              <w:szCs w:val="24"/>
            </w:rPr>
            <w:delText>included in the solicitation is</w:delText>
          </w:r>
          <w:r w:rsidRPr="009C11BB" w:rsidDel="007B6FB9">
            <w:rPr>
              <w:rFonts w:ascii="Times New Roman" w:hAnsi="Times New Roman" w:cs="Times New Roman"/>
              <w:sz w:val="24"/>
              <w:szCs w:val="24"/>
            </w:rPr>
            <w:delText xml:space="preserve"> an authorized list of GFP</w:delText>
          </w:r>
          <w:r w:rsidDel="007B6FB9">
            <w:rPr>
              <w:rFonts w:ascii="Times New Roman" w:hAnsi="Times New Roman" w:cs="Times New Roman"/>
              <w:sz w:val="24"/>
              <w:szCs w:val="24"/>
            </w:rPr>
            <w:delText xml:space="preserve"> proposed to be</w:delText>
          </w:r>
          <w:r w:rsidRPr="009C11BB" w:rsidDel="007B6FB9">
            <w:rPr>
              <w:rFonts w:ascii="Times New Roman" w:hAnsi="Times New Roman" w:cs="Times New Roman"/>
              <w:sz w:val="24"/>
              <w:szCs w:val="24"/>
            </w:rPr>
            <w:delText xml:space="preserve"> provided by the </w:delText>
          </w:r>
        </w:del>
      </w:ins>
      <w:ins w:id="1320" w:author="Holland, George A CIV" w:date="2022-06-10T08:16:00Z">
        <w:del w:id="1321" w:author="Dawson, Edward G Jr CIV USARMY HQDA ASA ALT (USA)" w:date="2022-08-18T23:24:00Z">
          <w:r w:rsidDel="007B6FB9">
            <w:rPr>
              <w:rFonts w:ascii="Times New Roman" w:hAnsi="Times New Roman" w:cs="Times New Roman"/>
              <w:sz w:val="24"/>
              <w:szCs w:val="24"/>
            </w:rPr>
            <w:delText>G</w:delText>
          </w:r>
        </w:del>
      </w:ins>
      <w:ins w:id="1322" w:author="Holland, George A CIV" w:date="2022-06-10T08:15:00Z">
        <w:del w:id="1323" w:author="Dawson, Edward G Jr CIV USARMY HQDA ASA ALT (USA)" w:date="2022-08-18T23:24:00Z">
          <w:r w:rsidRPr="009C11BB" w:rsidDel="007B6FB9">
            <w:rPr>
              <w:rFonts w:ascii="Times New Roman" w:hAnsi="Times New Roman" w:cs="Times New Roman"/>
              <w:sz w:val="24"/>
              <w:szCs w:val="24"/>
            </w:rPr>
            <w:delText xml:space="preserve">overnment regarding the types and quantities of property to be furnished for purposes of </w:delText>
          </w:r>
        </w:del>
      </w:ins>
      <w:ins w:id="1324" w:author="Holland, George A CIV" w:date="2022-06-10T08:16:00Z">
        <w:del w:id="1325" w:author="Dawson, Edward G Jr CIV USARMY HQDA ASA ALT (USA)" w:date="2022-08-18T23:24:00Z">
          <w:r w:rsidDel="007B6FB9">
            <w:rPr>
              <w:rFonts w:ascii="Times New Roman" w:hAnsi="Times New Roman" w:cs="Times New Roman"/>
              <w:sz w:val="24"/>
              <w:szCs w:val="24"/>
            </w:rPr>
            <w:delText>offeror</w:delText>
          </w:r>
        </w:del>
      </w:ins>
      <w:ins w:id="1326" w:author="Holland, George A CIV" w:date="2022-06-10T08:15:00Z">
        <w:del w:id="1327" w:author="Dawson, Edward G Jr CIV USARMY HQDA ASA ALT (USA)" w:date="2022-08-18T23:24:00Z">
          <w:r w:rsidRPr="009C11BB" w:rsidDel="007B6FB9">
            <w:rPr>
              <w:rFonts w:ascii="Times New Roman" w:hAnsi="Times New Roman" w:cs="Times New Roman"/>
              <w:sz w:val="24"/>
              <w:szCs w:val="24"/>
            </w:rPr>
            <w:delText xml:space="preserve"> pricing.  </w:delText>
          </w:r>
        </w:del>
      </w:ins>
    </w:p>
    <w:p w14:paraId="08FFBD03" w14:textId="46DC0953" w:rsidR="00A07020" w:rsidDel="007B6FB9" w:rsidRDefault="00A07020" w:rsidP="00A07020">
      <w:pPr>
        <w:rPr>
          <w:ins w:id="1328" w:author="Jordan, Amanda C CIV USARMY HQDA ASA ALT (USA)" w:date="2022-05-20T09:15:00Z"/>
          <w:del w:id="1329" w:author="Dawson, Edward G Jr CIV USARMY HQDA ASA ALT (USA)" w:date="2022-08-18T23:24:00Z"/>
          <w:rFonts w:ascii="Times New Roman" w:hAnsi="Times New Roman" w:cs="Times New Roman"/>
          <w:sz w:val="24"/>
          <w:szCs w:val="24"/>
        </w:rPr>
      </w:pPr>
      <w:ins w:id="1330" w:author="Jordan, Amanda C CIV USARMY HQDA ASA ALT (USA)" w:date="2022-05-20T09:15:00Z">
        <w:del w:id="1331" w:author="Dawson, Edward G Jr CIV USARMY HQDA ASA ALT (USA)" w:date="2022-08-18T23:24:00Z">
          <w:r w:rsidRPr="002B2945" w:rsidDel="007B6FB9">
            <w:rPr>
              <w:rFonts w:ascii="Times New Roman" w:hAnsi="Times New Roman" w:cs="Times New Roman"/>
              <w:sz w:val="24"/>
              <w:szCs w:val="24"/>
            </w:rPr>
            <w:delText xml:space="preserve">(d) The contracting officer and </w:delText>
          </w:r>
        </w:del>
        <w:del w:id="1332" w:author="Dawson, Edward G Jr CIV USARMY HQDA ASA ALT (USA)" w:date="2022-08-12T12:59:00Z">
          <w:r w:rsidDel="00324D20">
            <w:rPr>
              <w:rFonts w:ascii="Times New Roman" w:hAnsi="Times New Roman" w:cs="Times New Roman"/>
              <w:sz w:val="24"/>
              <w:szCs w:val="24"/>
            </w:rPr>
            <w:delText>R</w:delText>
          </w:r>
        </w:del>
        <w:del w:id="1333" w:author="Dawson, Edward G Jr CIV USARMY HQDA ASA ALT (USA)" w:date="2022-08-18T23:24:00Z">
          <w:r w:rsidRPr="002B2945" w:rsidDel="007B6FB9">
            <w:rPr>
              <w:rFonts w:ascii="Times New Roman" w:hAnsi="Times New Roman" w:cs="Times New Roman"/>
              <w:sz w:val="24"/>
              <w:szCs w:val="24"/>
            </w:rPr>
            <w:delText xml:space="preserve">equiring </w:delText>
          </w:r>
        </w:del>
        <w:del w:id="1334" w:author="Dawson, Edward G Jr CIV USARMY HQDA ASA ALT (USA)" w:date="2022-08-12T12:59:00Z">
          <w:r w:rsidDel="00324D20">
            <w:rPr>
              <w:rFonts w:ascii="Times New Roman" w:hAnsi="Times New Roman" w:cs="Times New Roman"/>
              <w:sz w:val="24"/>
              <w:szCs w:val="24"/>
            </w:rPr>
            <w:delText>A</w:delText>
          </w:r>
        </w:del>
        <w:del w:id="1335" w:author="Dawson, Edward G Jr CIV USARMY HQDA ASA ALT (USA)" w:date="2022-08-18T23:24:00Z">
          <w:r w:rsidRPr="002B2945" w:rsidDel="007B6FB9">
            <w:rPr>
              <w:rFonts w:ascii="Times New Roman" w:hAnsi="Times New Roman" w:cs="Times New Roman"/>
              <w:sz w:val="24"/>
              <w:szCs w:val="24"/>
            </w:rPr>
            <w:delText>ctivity should apply a risk</w:delText>
          </w:r>
          <w:r w:rsidDel="007B6FB9">
            <w:rPr>
              <w:rFonts w:ascii="Times New Roman" w:hAnsi="Times New Roman" w:cs="Times New Roman"/>
              <w:sz w:val="24"/>
              <w:szCs w:val="24"/>
            </w:rPr>
            <w:delText>-</w:delText>
          </w:r>
          <w:r w:rsidRPr="002B2945" w:rsidDel="007B6FB9">
            <w:rPr>
              <w:rFonts w:ascii="Times New Roman" w:hAnsi="Times New Roman" w:cs="Times New Roman"/>
              <w:sz w:val="24"/>
              <w:szCs w:val="24"/>
            </w:rPr>
            <w:delText xml:space="preserve">based approach to determining the need for an evaluation factor or sub factor to assess the quality of an offeror’s </w:delText>
          </w:r>
          <w:r w:rsidDel="007B6FB9">
            <w:rPr>
              <w:rFonts w:ascii="Times New Roman" w:hAnsi="Times New Roman" w:cs="Times New Roman"/>
              <w:sz w:val="24"/>
              <w:szCs w:val="24"/>
            </w:rPr>
            <w:delText>Property M</w:delText>
          </w:r>
          <w:r w:rsidRPr="002B2945" w:rsidDel="007B6FB9">
            <w:rPr>
              <w:rFonts w:ascii="Times New Roman" w:hAnsi="Times New Roman" w:cs="Times New Roman"/>
              <w:sz w:val="24"/>
              <w:szCs w:val="24"/>
            </w:rPr>
            <w:delText xml:space="preserve">anagement </w:delText>
          </w:r>
          <w:r w:rsidDel="007B6FB9">
            <w:rPr>
              <w:rFonts w:ascii="Times New Roman" w:hAnsi="Times New Roman" w:cs="Times New Roman"/>
              <w:sz w:val="24"/>
              <w:szCs w:val="24"/>
            </w:rPr>
            <w:delText>P</w:delText>
          </w:r>
          <w:r w:rsidRPr="002B2945" w:rsidDel="007B6FB9">
            <w:rPr>
              <w:rFonts w:ascii="Times New Roman" w:hAnsi="Times New Roman" w:cs="Times New Roman"/>
              <w:sz w:val="24"/>
              <w:szCs w:val="24"/>
            </w:rPr>
            <w:delText xml:space="preserve">lan </w:delText>
          </w:r>
          <w:r w:rsidDel="007B6FB9">
            <w:rPr>
              <w:rFonts w:ascii="Times New Roman" w:hAnsi="Times New Roman" w:cs="Times New Roman"/>
              <w:sz w:val="24"/>
              <w:szCs w:val="24"/>
            </w:rPr>
            <w:delText xml:space="preserve">(PMP) </w:delText>
          </w:r>
          <w:r w:rsidRPr="002B2945" w:rsidDel="007B6FB9">
            <w:rPr>
              <w:rFonts w:ascii="Times New Roman" w:hAnsi="Times New Roman" w:cs="Times New Roman"/>
              <w:sz w:val="24"/>
              <w:szCs w:val="24"/>
            </w:rPr>
            <w:delText xml:space="preserve">and controls related to </w:delText>
          </w:r>
          <w:r w:rsidDel="007B6FB9">
            <w:rPr>
              <w:rFonts w:ascii="Times New Roman" w:hAnsi="Times New Roman" w:cs="Times New Roman"/>
              <w:sz w:val="24"/>
              <w:szCs w:val="24"/>
            </w:rPr>
            <w:delText>G</w:delText>
          </w:r>
          <w:r w:rsidRPr="002B2945" w:rsidDel="007B6FB9">
            <w:rPr>
              <w:rFonts w:ascii="Times New Roman" w:hAnsi="Times New Roman" w:cs="Times New Roman"/>
              <w:sz w:val="24"/>
              <w:szCs w:val="24"/>
            </w:rPr>
            <w:delText>overnment property</w:delText>
          </w:r>
          <w:r w:rsidDel="007B6FB9">
            <w:rPr>
              <w:rFonts w:ascii="Times New Roman" w:hAnsi="Times New Roman" w:cs="Times New Roman"/>
              <w:sz w:val="24"/>
              <w:szCs w:val="24"/>
            </w:rPr>
            <w:delText>.</w:delText>
          </w:r>
        </w:del>
      </w:ins>
      <w:ins w:id="1336" w:author="Holland, George A CIV" w:date="2022-06-08T11:24:00Z">
        <w:del w:id="1337" w:author="Dawson, Edward G Jr CIV USARMY HQDA ASA ALT (USA)" w:date="2022-08-18T23:24:00Z">
          <w:r w:rsidR="00F0552F" w:rsidDel="007B6FB9">
            <w:rPr>
              <w:rFonts w:ascii="Times New Roman" w:hAnsi="Times New Roman" w:cs="Times New Roman"/>
              <w:sz w:val="24"/>
              <w:szCs w:val="24"/>
            </w:rPr>
            <w:delText xml:space="preserve"> If an evaluation factor or subfactor is not used, then </w:delText>
          </w:r>
        </w:del>
      </w:ins>
      <w:ins w:id="1338" w:author="Holland, George A CIV" w:date="2022-06-10T10:20:00Z">
        <w:del w:id="1339" w:author="Dawson, Edward G Jr CIV USARMY HQDA ASA ALT (USA)" w:date="2022-08-18T23:24:00Z">
          <w:r w:rsidR="00581CE0" w:rsidDel="007B6FB9">
            <w:rPr>
              <w:rFonts w:ascii="Times New Roman" w:hAnsi="Times New Roman" w:cs="Times New Roman"/>
              <w:sz w:val="24"/>
              <w:szCs w:val="24"/>
            </w:rPr>
            <w:delText xml:space="preserve">a determination must be made that </w:delText>
          </w:r>
        </w:del>
      </w:ins>
      <w:ins w:id="1340" w:author="Holland, George A CIV" w:date="2022-06-08T11:24:00Z">
        <w:del w:id="1341" w:author="Dawson, Edward G Jr CIV USARMY HQDA ASA ALT (USA)" w:date="2022-08-18T23:24:00Z">
          <w:r w:rsidR="00F0552F" w:rsidDel="007B6FB9">
            <w:rPr>
              <w:rFonts w:ascii="Times New Roman" w:hAnsi="Times New Roman" w:cs="Times New Roman"/>
              <w:sz w:val="24"/>
              <w:szCs w:val="24"/>
            </w:rPr>
            <w:delText xml:space="preserve">the PMP </w:delText>
          </w:r>
        </w:del>
      </w:ins>
      <w:ins w:id="1342" w:author="Holland, George A CIV" w:date="2022-06-10T10:20:00Z">
        <w:del w:id="1343" w:author="Dawson, Edward G Jr CIV USARMY HQDA ASA ALT (USA)" w:date="2022-08-18T23:24:00Z">
          <w:r w:rsidR="00581CE0" w:rsidDel="007B6FB9">
            <w:rPr>
              <w:rFonts w:ascii="Times New Roman" w:hAnsi="Times New Roman" w:cs="Times New Roman"/>
              <w:sz w:val="24"/>
              <w:szCs w:val="24"/>
            </w:rPr>
            <w:delText xml:space="preserve">is </w:delText>
          </w:r>
        </w:del>
      </w:ins>
      <w:ins w:id="1344" w:author="Holland, George A CIV" w:date="2022-06-08T11:25:00Z">
        <w:del w:id="1345" w:author="Dawson, Edward G Jr CIV USARMY HQDA ASA ALT (USA)" w:date="2022-08-18T23:24:00Z">
          <w:r w:rsidR="00F0552F" w:rsidDel="007B6FB9">
            <w:rPr>
              <w:rFonts w:ascii="Times New Roman" w:hAnsi="Times New Roman" w:cs="Times New Roman"/>
              <w:sz w:val="24"/>
              <w:szCs w:val="24"/>
            </w:rPr>
            <w:delText>adequate</w:delText>
          </w:r>
          <w:r w:rsidR="0007415F" w:rsidDel="007B6FB9">
            <w:rPr>
              <w:rFonts w:ascii="Times New Roman" w:hAnsi="Times New Roman" w:cs="Times New Roman"/>
              <w:sz w:val="24"/>
              <w:szCs w:val="24"/>
            </w:rPr>
            <w:delText>, meet</w:delText>
          </w:r>
        </w:del>
      </w:ins>
      <w:ins w:id="1346" w:author="Holland, George A CIV" w:date="2022-06-10T10:20:00Z">
        <w:del w:id="1347" w:author="Dawson, Edward G Jr CIV USARMY HQDA ASA ALT (USA)" w:date="2022-08-18T23:24:00Z">
          <w:r w:rsidR="00581CE0" w:rsidDel="007B6FB9">
            <w:rPr>
              <w:rFonts w:ascii="Times New Roman" w:hAnsi="Times New Roman" w:cs="Times New Roman"/>
              <w:sz w:val="24"/>
              <w:szCs w:val="24"/>
            </w:rPr>
            <w:delText>s</w:delText>
          </w:r>
        </w:del>
      </w:ins>
      <w:ins w:id="1348" w:author="Holland, George A CIV" w:date="2022-06-08T11:25:00Z">
        <w:del w:id="1349" w:author="Dawson, Edward G Jr CIV USARMY HQDA ASA ALT (USA)" w:date="2022-08-18T23:24:00Z">
          <w:r w:rsidR="0007415F" w:rsidDel="007B6FB9">
            <w:rPr>
              <w:rFonts w:ascii="Times New Roman" w:hAnsi="Times New Roman" w:cs="Times New Roman"/>
              <w:sz w:val="24"/>
              <w:szCs w:val="24"/>
            </w:rPr>
            <w:delText xml:space="preserve"> the </w:delText>
          </w:r>
        </w:del>
      </w:ins>
      <w:ins w:id="1350" w:author="Holland, George A CIV" w:date="2022-06-10T08:28:00Z">
        <w:del w:id="1351" w:author="Dawson, Edward G Jr CIV USARMY HQDA ASA ALT (USA)" w:date="2022-08-18T23:24:00Z">
          <w:r w:rsidR="00157C2D" w:rsidDel="007B6FB9">
            <w:rPr>
              <w:rFonts w:ascii="Times New Roman" w:hAnsi="Times New Roman" w:cs="Times New Roman"/>
              <w:sz w:val="24"/>
              <w:szCs w:val="24"/>
            </w:rPr>
            <w:delText>requirements</w:delText>
          </w:r>
        </w:del>
      </w:ins>
      <w:ins w:id="1352" w:author="Holland, George A CIV" w:date="2022-06-08T11:25:00Z">
        <w:del w:id="1353" w:author="Dawson, Edward G Jr CIV USARMY HQDA ASA ALT (USA)" w:date="2022-08-18T23:24:00Z">
          <w:r w:rsidR="0007415F" w:rsidDel="007B6FB9">
            <w:rPr>
              <w:rFonts w:ascii="Times New Roman" w:hAnsi="Times New Roman" w:cs="Times New Roman"/>
              <w:sz w:val="24"/>
              <w:szCs w:val="24"/>
            </w:rPr>
            <w:delText xml:space="preserve"> of 52.245-1</w:delText>
          </w:r>
        </w:del>
      </w:ins>
      <w:ins w:id="1354" w:author="Holland, George A CIV" w:date="2022-06-08T12:13:00Z">
        <w:del w:id="1355" w:author="Dawson, Edward G Jr CIV USARMY HQDA ASA ALT (USA)" w:date="2022-08-18T23:24:00Z">
          <w:r w:rsidR="00994E53" w:rsidDel="007B6FB9">
            <w:rPr>
              <w:rFonts w:ascii="Times New Roman" w:hAnsi="Times New Roman" w:cs="Times New Roman"/>
              <w:sz w:val="24"/>
              <w:szCs w:val="24"/>
            </w:rPr>
            <w:delText xml:space="preserve">, and </w:delText>
          </w:r>
        </w:del>
      </w:ins>
      <w:ins w:id="1356" w:author="Holland, George A CIV" w:date="2022-06-10T11:34:00Z">
        <w:del w:id="1357" w:author="Dawson, Edward G Jr CIV USARMY HQDA ASA ALT (USA)" w:date="2022-08-18T23:24:00Z">
          <w:r w:rsidR="00F5284A" w:rsidDel="007B6FB9">
            <w:rPr>
              <w:rFonts w:ascii="Times New Roman" w:hAnsi="Times New Roman" w:cs="Times New Roman"/>
              <w:sz w:val="24"/>
              <w:szCs w:val="24"/>
            </w:rPr>
            <w:delText xml:space="preserve">is </w:delText>
          </w:r>
        </w:del>
      </w:ins>
      <w:ins w:id="1358" w:author="Holland, George A CIV" w:date="2022-06-10T10:20:00Z">
        <w:del w:id="1359" w:author="Dawson, Edward G Jr CIV USARMY HQDA ASA ALT (USA)" w:date="2022-08-18T23:24:00Z">
          <w:r w:rsidR="00581CE0" w:rsidDel="007B6FB9">
            <w:rPr>
              <w:rFonts w:ascii="Times New Roman" w:hAnsi="Times New Roman" w:cs="Times New Roman"/>
              <w:sz w:val="24"/>
              <w:szCs w:val="24"/>
            </w:rPr>
            <w:delText xml:space="preserve">appropriately </w:delText>
          </w:r>
        </w:del>
      </w:ins>
      <w:ins w:id="1360" w:author="Holland, George A CIV" w:date="2022-06-08T12:13:00Z">
        <w:del w:id="1361" w:author="Dawson, Edward G Jr CIV USARMY HQDA ASA ALT (USA)" w:date="2022-08-18T23:24:00Z">
          <w:r w:rsidR="00994E53" w:rsidDel="007B6FB9">
            <w:rPr>
              <w:rFonts w:ascii="Times New Roman" w:hAnsi="Times New Roman" w:cs="Times New Roman"/>
              <w:sz w:val="24"/>
              <w:szCs w:val="24"/>
            </w:rPr>
            <w:delText xml:space="preserve">tailored to complexity, </w:delText>
          </w:r>
        </w:del>
      </w:ins>
      <w:ins w:id="1362" w:author="Holland, George A CIV" w:date="2022-06-08T12:15:00Z">
        <w:del w:id="1363" w:author="Dawson, Edward G Jr CIV USARMY HQDA ASA ALT (USA)" w:date="2022-08-18T23:24:00Z">
          <w:r w:rsidR="00994E53" w:rsidDel="007B6FB9">
            <w:rPr>
              <w:rFonts w:ascii="Times New Roman" w:hAnsi="Times New Roman" w:cs="Times New Roman"/>
              <w:sz w:val="24"/>
              <w:szCs w:val="24"/>
            </w:rPr>
            <w:delText>sensitivity</w:delText>
          </w:r>
        </w:del>
      </w:ins>
      <w:ins w:id="1364" w:author="Holland, George A CIV" w:date="2022-06-08T12:13:00Z">
        <w:del w:id="1365" w:author="Dawson, Edward G Jr CIV USARMY HQDA ASA ALT (USA)" w:date="2022-08-18T23:24:00Z">
          <w:r w:rsidR="00994E53" w:rsidDel="007B6FB9">
            <w:rPr>
              <w:rFonts w:ascii="Times New Roman" w:hAnsi="Times New Roman" w:cs="Times New Roman"/>
              <w:sz w:val="24"/>
              <w:szCs w:val="24"/>
            </w:rPr>
            <w:delText>, and value of the property</w:delText>
          </w:r>
        </w:del>
      </w:ins>
      <w:ins w:id="1366" w:author="Holland, George A CIV" w:date="2022-06-10T08:28:00Z">
        <w:del w:id="1367" w:author="Dawson, Edward G Jr CIV USARMY HQDA ASA ALT (USA)" w:date="2022-08-18T23:24:00Z">
          <w:r w:rsidR="00157C2D" w:rsidDel="007B6FB9">
            <w:rPr>
              <w:rFonts w:ascii="Times New Roman" w:hAnsi="Times New Roman" w:cs="Times New Roman"/>
              <w:sz w:val="24"/>
              <w:szCs w:val="24"/>
            </w:rPr>
            <w:delText xml:space="preserve"> proposed to be provided and/or acquired</w:delText>
          </w:r>
        </w:del>
      </w:ins>
      <w:ins w:id="1368" w:author="Holland, George A CIV" w:date="2022-06-08T11:25:00Z">
        <w:del w:id="1369" w:author="Dawson, Edward G Jr CIV USARMY HQDA ASA ALT (USA)" w:date="2022-08-18T23:24:00Z">
          <w:r w:rsidR="00F0552F" w:rsidDel="007B6FB9">
            <w:rPr>
              <w:rFonts w:ascii="Times New Roman" w:hAnsi="Times New Roman" w:cs="Times New Roman"/>
              <w:sz w:val="24"/>
              <w:szCs w:val="24"/>
            </w:rPr>
            <w:delText xml:space="preserve">. Document the review of the PMP in the file.  </w:delText>
          </w:r>
        </w:del>
      </w:ins>
    </w:p>
    <w:p w14:paraId="5602DD0D" w14:textId="64400669" w:rsidR="00A07020" w:rsidDel="007B6FB9" w:rsidRDefault="00A07020" w:rsidP="00A07020">
      <w:pPr>
        <w:ind w:firstLine="720"/>
        <w:rPr>
          <w:ins w:id="1370" w:author="Jordan, Amanda C CIV USARMY HQDA ASA ALT (USA)" w:date="2022-05-20T09:15:00Z"/>
          <w:del w:id="1371" w:author="Dawson, Edward G Jr CIV USARMY HQDA ASA ALT (USA)" w:date="2022-08-18T23:24:00Z"/>
          <w:rFonts w:ascii="Times New Roman" w:hAnsi="Times New Roman" w:cs="Times New Roman"/>
          <w:sz w:val="24"/>
          <w:szCs w:val="24"/>
        </w:rPr>
      </w:pPr>
      <w:ins w:id="1372" w:author="Jordan, Amanda C CIV USARMY HQDA ASA ALT (USA)" w:date="2022-05-20T09:15:00Z">
        <w:del w:id="1373" w:author="Dawson, Edward G Jr CIV USARMY HQDA ASA ALT (USA)" w:date="2022-08-18T23:24:00Z">
          <w:r w:rsidRPr="002B2945" w:rsidDel="007B6FB9">
            <w:rPr>
              <w:rFonts w:ascii="Times New Roman" w:hAnsi="Times New Roman" w:cs="Times New Roman"/>
              <w:sz w:val="24"/>
              <w:szCs w:val="24"/>
            </w:rPr>
            <w:delText xml:space="preserve"> </w:delText>
          </w:r>
          <w:r w:rsidDel="007B6FB9">
            <w:rPr>
              <w:rFonts w:ascii="Times New Roman" w:hAnsi="Times New Roman" w:cs="Times New Roman"/>
              <w:sz w:val="24"/>
              <w:szCs w:val="24"/>
            </w:rPr>
            <w:delText xml:space="preserve">(1) Items listed as incidental property (see 5145.000(b)(5)(S-90)) </w:delText>
          </w:r>
        </w:del>
      </w:ins>
      <w:ins w:id="1374" w:author="Holland, George A CIV" w:date="2022-06-08T11:26:00Z">
        <w:del w:id="1375" w:author="Dawson, Edward G Jr CIV USARMY HQDA ASA ALT (USA)" w:date="2022-08-18T23:24:00Z">
          <w:r w:rsidR="00F0552F" w:rsidDel="007B6FB9">
            <w:rPr>
              <w:rFonts w:ascii="Times New Roman" w:hAnsi="Times New Roman" w:cs="Times New Roman"/>
              <w:sz w:val="24"/>
              <w:szCs w:val="24"/>
            </w:rPr>
            <w:delText xml:space="preserve">or property provided in </w:delText>
          </w:r>
        </w:del>
      </w:ins>
      <w:ins w:id="1376" w:author="Holland, George A CIV" w:date="2022-06-09T09:11:00Z">
        <w:del w:id="1377" w:author="Dawson, Edward G Jr CIV USARMY HQDA ASA ALT (USA)" w:date="2022-08-18T23:24:00Z">
          <w:r w:rsidR="00BC6EA3" w:rsidDel="007B6FB9">
            <w:rPr>
              <w:rFonts w:ascii="Times New Roman" w:hAnsi="Times New Roman" w:cs="Times New Roman"/>
              <w:sz w:val="24"/>
              <w:szCs w:val="24"/>
            </w:rPr>
            <w:delText xml:space="preserve">contracts awarded under </w:delText>
          </w:r>
        </w:del>
      </w:ins>
      <w:ins w:id="1378" w:author="Holland, George A CIV" w:date="2022-06-08T11:26:00Z">
        <w:del w:id="1379" w:author="Dawson, Edward G Jr CIV USARMY HQDA ASA ALT (USA)" w:date="2022-08-18T23:24:00Z">
          <w:r w:rsidR="00F0552F" w:rsidDel="007B6FB9">
            <w:rPr>
              <w:rFonts w:ascii="Times New Roman" w:hAnsi="Times New Roman" w:cs="Times New Roman"/>
              <w:sz w:val="24"/>
              <w:szCs w:val="24"/>
            </w:rPr>
            <w:delText>part 12 procedures w</w:delText>
          </w:r>
        </w:del>
      </w:ins>
      <w:ins w:id="1380" w:author="Holland, George A CIV" w:date="2022-06-09T09:11:00Z">
        <w:del w:id="1381" w:author="Dawson, Edward G Jr CIV USARMY HQDA ASA ALT (USA)" w:date="2022-08-18T23:24:00Z">
          <w:r w:rsidR="00BC6EA3" w:rsidDel="007B6FB9">
            <w:rPr>
              <w:rFonts w:ascii="Times New Roman" w:hAnsi="Times New Roman" w:cs="Times New Roman"/>
              <w:sz w:val="24"/>
              <w:szCs w:val="24"/>
            </w:rPr>
            <w:delText>h</w:delText>
          </w:r>
        </w:del>
      </w:ins>
      <w:ins w:id="1382" w:author="Holland, George A CIV" w:date="2022-06-08T11:26:00Z">
        <w:del w:id="1383" w:author="Dawson, Edward G Jr CIV USARMY HQDA ASA ALT (USA)" w:date="2022-08-18T23:24:00Z">
          <w:r w:rsidR="00F0552F" w:rsidDel="007B6FB9">
            <w:rPr>
              <w:rFonts w:ascii="Times New Roman" w:hAnsi="Times New Roman" w:cs="Times New Roman"/>
              <w:sz w:val="24"/>
              <w:szCs w:val="24"/>
            </w:rPr>
            <w:delText xml:space="preserve">en total </w:delText>
          </w:r>
        </w:del>
      </w:ins>
      <w:ins w:id="1384" w:author="Holland, George A CIV" w:date="2022-06-10T11:35:00Z">
        <w:del w:id="1385" w:author="Dawson, Edward G Jr CIV USARMY HQDA ASA ALT (USA)" w:date="2022-08-18T23:24:00Z">
          <w:r w:rsidR="00141DD5" w:rsidDel="007B6FB9">
            <w:rPr>
              <w:rFonts w:ascii="Times New Roman" w:hAnsi="Times New Roman" w:cs="Times New Roman"/>
              <w:sz w:val="24"/>
              <w:szCs w:val="24"/>
            </w:rPr>
            <w:delText xml:space="preserve">cumulative </w:delText>
          </w:r>
        </w:del>
      </w:ins>
      <w:ins w:id="1386" w:author="Holland, George A CIV" w:date="2022-06-08T11:26:00Z">
        <w:del w:id="1387" w:author="Dawson, Edward G Jr CIV USARMY HQDA ASA ALT (USA)" w:date="2022-08-18T23:24:00Z">
          <w:r w:rsidR="00F0552F" w:rsidDel="007B6FB9">
            <w:rPr>
              <w:rFonts w:ascii="Times New Roman" w:hAnsi="Times New Roman" w:cs="Times New Roman"/>
              <w:sz w:val="24"/>
              <w:szCs w:val="24"/>
            </w:rPr>
            <w:delText xml:space="preserve">value is below SAT </w:delText>
          </w:r>
        </w:del>
      </w:ins>
      <w:ins w:id="1388" w:author="Jordan, Amanda C CIV USARMY HQDA ASA ALT (USA)" w:date="2022-05-20T09:15:00Z">
        <w:del w:id="1389" w:author="Dawson, Edward G Jr CIV USARMY HQDA ASA ALT (USA)" w:date="2022-08-18T23:24:00Z">
          <w:r w:rsidDel="007B6FB9">
            <w:rPr>
              <w:rFonts w:ascii="Times New Roman" w:hAnsi="Times New Roman" w:cs="Times New Roman"/>
              <w:sz w:val="24"/>
              <w:szCs w:val="24"/>
            </w:rPr>
            <w:delText xml:space="preserve">are exempt from the </w:delText>
          </w:r>
          <w:r w:rsidRPr="00C51696" w:rsidDel="007B6FB9">
            <w:rPr>
              <w:rFonts w:ascii="Times New Roman" w:hAnsi="Times New Roman" w:cs="Times New Roman"/>
              <w:sz w:val="24"/>
              <w:szCs w:val="24"/>
            </w:rPr>
            <w:delText>PMP</w:delText>
          </w:r>
          <w:r w:rsidDel="007B6FB9">
            <w:rPr>
              <w:rFonts w:ascii="Times New Roman" w:hAnsi="Times New Roman" w:cs="Times New Roman"/>
              <w:sz w:val="24"/>
              <w:szCs w:val="24"/>
            </w:rPr>
            <w:delText xml:space="preserve"> submission requirements</w:delText>
          </w:r>
        </w:del>
      </w:ins>
      <w:ins w:id="1390" w:author="Holland, George A CIV" w:date="2022-06-10T13:47:00Z">
        <w:del w:id="1391" w:author="Dawson, Edward G Jr CIV USARMY HQDA ASA ALT (USA)" w:date="2022-08-18T23:24:00Z">
          <w:r w:rsidR="00743489" w:rsidDel="007B6FB9">
            <w:rPr>
              <w:rFonts w:ascii="Times New Roman" w:hAnsi="Times New Roman" w:cs="Times New Roman"/>
              <w:sz w:val="24"/>
              <w:szCs w:val="24"/>
            </w:rPr>
            <w:delText xml:space="preserve"> unless property is sensitive items.</w:delText>
          </w:r>
        </w:del>
      </w:ins>
      <w:ins w:id="1392" w:author="Jordan, Amanda C CIV USARMY HQDA ASA ALT (USA)" w:date="2022-05-20T09:15:00Z">
        <w:del w:id="1393" w:author="Dawson, Edward G Jr CIV USARMY HQDA ASA ALT (USA)" w:date="2022-08-18T23:24:00Z">
          <w:r w:rsidDel="007B6FB9">
            <w:rPr>
              <w:rFonts w:ascii="Times New Roman" w:hAnsi="Times New Roman" w:cs="Times New Roman"/>
              <w:sz w:val="24"/>
              <w:szCs w:val="24"/>
            </w:rPr>
            <w:delText xml:space="preserve"> as they do not qualify as Government Furnished Property.</w:delText>
          </w:r>
        </w:del>
      </w:ins>
    </w:p>
    <w:p w14:paraId="46E72812" w14:textId="27E23F60" w:rsidR="00A07020" w:rsidDel="007B6FB9" w:rsidRDefault="00A07020" w:rsidP="00A07020">
      <w:pPr>
        <w:ind w:firstLine="720"/>
        <w:rPr>
          <w:ins w:id="1394" w:author="Jordan, Amanda C CIV USARMY HQDA ASA ALT (USA)" w:date="2022-05-20T09:15:00Z"/>
          <w:del w:id="1395" w:author="Dawson, Edward G Jr CIV USARMY HQDA ASA ALT (USA)" w:date="2022-08-18T23:24:00Z"/>
          <w:rFonts w:ascii="Times New Roman" w:hAnsi="Times New Roman" w:cs="Times New Roman"/>
          <w:sz w:val="24"/>
          <w:szCs w:val="24"/>
        </w:rPr>
      </w:pPr>
      <w:ins w:id="1396" w:author="Jordan, Amanda C CIV USARMY HQDA ASA ALT (USA)" w:date="2022-05-20T09:15:00Z">
        <w:del w:id="1397" w:author="Dawson, Edward G Jr CIV USARMY HQDA ASA ALT (USA)" w:date="2022-08-18T23:24:00Z">
          <w:r w:rsidRPr="000D399F" w:rsidDel="007B6FB9">
            <w:rPr>
              <w:rFonts w:ascii="Times New Roman" w:hAnsi="Times New Roman" w:cs="Times New Roman"/>
              <w:sz w:val="24"/>
              <w:szCs w:val="24"/>
            </w:rPr>
            <w:delText>(2) The physical inventory of GFP sh</w:delText>
          </w:r>
          <w:r w:rsidDel="007B6FB9">
            <w:rPr>
              <w:rFonts w:ascii="Times New Roman" w:hAnsi="Times New Roman" w:cs="Times New Roman"/>
              <w:sz w:val="24"/>
              <w:szCs w:val="24"/>
            </w:rPr>
            <w:delText>all</w:delText>
          </w:r>
          <w:r w:rsidRPr="000D399F" w:rsidDel="007B6FB9">
            <w:rPr>
              <w:rFonts w:ascii="Times New Roman" w:hAnsi="Times New Roman" w:cs="Times New Roman"/>
              <w:sz w:val="24"/>
              <w:szCs w:val="24"/>
            </w:rPr>
            <w:delText xml:space="preserve"> be performed by the contractor in accordance with</w:delText>
          </w:r>
          <w:r w:rsidDel="007B6FB9">
            <w:rPr>
              <w:rFonts w:ascii="Times New Roman" w:hAnsi="Times New Roman" w:cs="Times New Roman"/>
              <w:sz w:val="24"/>
              <w:szCs w:val="24"/>
            </w:rPr>
            <w:delText xml:space="preserve"> the</w:delText>
          </w:r>
          <w:r w:rsidRPr="000D399F" w:rsidDel="007B6FB9">
            <w:rPr>
              <w:rFonts w:ascii="Times New Roman" w:hAnsi="Times New Roman" w:cs="Times New Roman"/>
              <w:sz w:val="24"/>
              <w:szCs w:val="24"/>
            </w:rPr>
            <w:delText xml:space="preserve"> terms and conditions within the contract</w:delText>
          </w:r>
        </w:del>
      </w:ins>
      <w:ins w:id="1398" w:author="Holland, George A CIV" w:date="2022-06-08T11:29:00Z">
        <w:del w:id="1399" w:author="Dawson, Edward G Jr CIV USARMY HQDA ASA ALT (USA)" w:date="2022-08-18T23:24:00Z">
          <w:r w:rsidR="00F0552F" w:rsidDel="007B6FB9">
            <w:rPr>
              <w:rFonts w:ascii="Times New Roman" w:hAnsi="Times New Roman" w:cs="Times New Roman"/>
              <w:sz w:val="24"/>
              <w:szCs w:val="24"/>
            </w:rPr>
            <w:delText>,</w:delText>
          </w:r>
        </w:del>
      </w:ins>
      <w:ins w:id="1400" w:author="Holland, George A CIV" w:date="2022-06-08T11:28:00Z">
        <w:del w:id="1401" w:author="Dawson, Edward G Jr CIV USARMY HQDA ASA ALT (USA)" w:date="2022-08-18T23:24:00Z">
          <w:r w:rsidR="00F0552F" w:rsidDel="007B6FB9">
            <w:rPr>
              <w:rFonts w:ascii="Times New Roman" w:hAnsi="Times New Roman" w:cs="Times New Roman"/>
              <w:sz w:val="24"/>
              <w:szCs w:val="24"/>
            </w:rPr>
            <w:delText xml:space="preserve"> </w:delText>
          </w:r>
        </w:del>
      </w:ins>
      <w:ins w:id="1402" w:author="Holland, George A CIV" w:date="2022-06-08T11:29:00Z">
        <w:del w:id="1403" w:author="Dawson, Edward G Jr CIV USARMY HQDA ASA ALT (USA)" w:date="2022-08-18T23:24:00Z">
          <w:r w:rsidR="00F0552F" w:rsidDel="007B6FB9">
            <w:rPr>
              <w:rFonts w:ascii="Times New Roman" w:hAnsi="Times New Roman" w:cs="Times New Roman"/>
              <w:sz w:val="24"/>
              <w:szCs w:val="24"/>
            </w:rPr>
            <w:delText>and/or the contractor’s property management system description</w:delText>
          </w:r>
        </w:del>
      </w:ins>
      <w:ins w:id="1404" w:author="Holland, George A CIV" w:date="2022-06-10T11:07:00Z">
        <w:del w:id="1405" w:author="Dawson, Edward G Jr CIV USARMY HQDA ASA ALT (USA)" w:date="2022-08-18T23:24:00Z">
          <w:r w:rsidR="009D3D8C" w:rsidDel="007B6FB9">
            <w:rPr>
              <w:rFonts w:ascii="Times New Roman" w:hAnsi="Times New Roman" w:cs="Times New Roman"/>
              <w:sz w:val="24"/>
              <w:szCs w:val="24"/>
            </w:rPr>
            <w:delText xml:space="preserve"> when the system is determined adequate</w:delText>
          </w:r>
        </w:del>
      </w:ins>
      <w:ins w:id="1406" w:author="Jordan, Amanda C CIV USARMY HQDA ASA ALT (USA)" w:date="2022-05-20T09:15:00Z">
        <w:del w:id="1407" w:author="Dawson, Edward G Jr CIV USARMY HQDA ASA ALT (USA)" w:date="2022-08-18T23:24:00Z">
          <w:r w:rsidRPr="000D399F" w:rsidDel="007B6FB9">
            <w:rPr>
              <w:rFonts w:ascii="Times New Roman" w:hAnsi="Times New Roman" w:cs="Times New Roman"/>
              <w:sz w:val="24"/>
              <w:szCs w:val="24"/>
            </w:rPr>
            <w:delText xml:space="preserve">. Physical inventory requirements for GFP to be performed by a contractor beyond the </w:delText>
          </w:r>
        </w:del>
      </w:ins>
      <w:ins w:id="1408" w:author="Holland, George A CIV" w:date="2022-06-08T11:31:00Z">
        <w:del w:id="1409" w:author="Dawson, Edward G Jr CIV USARMY HQDA ASA ALT (USA)" w:date="2022-08-18T23:24:00Z">
          <w:r w:rsidR="0007415F" w:rsidDel="007B6FB9">
            <w:rPr>
              <w:rFonts w:ascii="Times New Roman" w:hAnsi="Times New Roman" w:cs="Times New Roman"/>
              <w:sz w:val="24"/>
              <w:szCs w:val="24"/>
            </w:rPr>
            <w:delText>G</w:delText>
          </w:r>
        </w:del>
      </w:ins>
      <w:ins w:id="1410" w:author="Holland, George A CIV" w:date="2022-06-10T13:48:00Z">
        <w:del w:id="1411" w:author="Dawson, Edward G Jr CIV USARMY HQDA ASA ALT (USA)" w:date="2022-08-18T23:24:00Z">
          <w:r w:rsidR="00404B61" w:rsidDel="007B6FB9">
            <w:rPr>
              <w:rFonts w:ascii="Times New Roman" w:hAnsi="Times New Roman" w:cs="Times New Roman"/>
              <w:sz w:val="24"/>
              <w:szCs w:val="24"/>
            </w:rPr>
            <w:delText>overnment</w:delText>
          </w:r>
        </w:del>
      </w:ins>
      <w:ins w:id="1412" w:author="Holland, George A CIV" w:date="2022-06-08T11:31:00Z">
        <w:del w:id="1413" w:author="Dawson, Edward G Jr CIV USARMY HQDA ASA ALT (USA)" w:date="2022-08-18T23:24:00Z">
          <w:r w:rsidR="0007415F" w:rsidDel="007B6FB9">
            <w:rPr>
              <w:rFonts w:ascii="Times New Roman" w:hAnsi="Times New Roman" w:cs="Times New Roman"/>
              <w:sz w:val="24"/>
              <w:szCs w:val="24"/>
            </w:rPr>
            <w:delText xml:space="preserve"> accepted </w:delText>
          </w:r>
        </w:del>
      </w:ins>
      <w:ins w:id="1414" w:author="Jordan, Amanda C CIV USARMY HQDA ASA ALT (USA)" w:date="2022-05-20T09:15:00Z">
        <w:del w:id="1415" w:author="Dawson, Edward G Jr CIV USARMY HQDA ASA ALT (USA)" w:date="2022-08-18T23:24:00Z">
          <w:r w:rsidRPr="000D399F" w:rsidDel="007B6FB9">
            <w:rPr>
              <w:rFonts w:ascii="Times New Roman" w:hAnsi="Times New Roman" w:cs="Times New Roman"/>
              <w:sz w:val="24"/>
              <w:szCs w:val="24"/>
            </w:rPr>
            <w:delText>requirements of the mandatory property clauses</w:delText>
          </w:r>
        </w:del>
      </w:ins>
      <w:ins w:id="1416" w:author="Holland, George A CIV" w:date="2022-06-08T11:31:00Z">
        <w:del w:id="1417" w:author="Dawson, Edward G Jr CIV USARMY HQDA ASA ALT (USA)" w:date="2022-08-18T23:24:00Z">
          <w:r w:rsidR="0007415F" w:rsidDel="007B6FB9">
            <w:rPr>
              <w:rFonts w:ascii="Times New Roman" w:hAnsi="Times New Roman" w:cs="Times New Roman"/>
              <w:sz w:val="24"/>
              <w:szCs w:val="24"/>
            </w:rPr>
            <w:delText>property management system description</w:delText>
          </w:r>
        </w:del>
      </w:ins>
      <w:ins w:id="1418" w:author="Jordan, Amanda C CIV USARMY HQDA ASA ALT (USA)" w:date="2022-05-20T09:15:00Z">
        <w:del w:id="1419" w:author="Dawson, Edward G Jr CIV USARMY HQDA ASA ALT (USA)" w:date="2022-08-18T23:24:00Z">
          <w:r w:rsidRPr="000D399F" w:rsidDel="007B6FB9">
            <w:rPr>
              <w:rFonts w:ascii="Times New Roman" w:hAnsi="Times New Roman" w:cs="Times New Roman"/>
              <w:sz w:val="24"/>
              <w:szCs w:val="24"/>
            </w:rPr>
            <w:delText xml:space="preserve"> must be dictated in the work statement and supported</w:delText>
          </w:r>
          <w:r w:rsidDel="007B6FB9">
            <w:rPr>
              <w:rFonts w:ascii="Times New Roman" w:hAnsi="Times New Roman" w:cs="Times New Roman"/>
              <w:sz w:val="24"/>
              <w:szCs w:val="24"/>
            </w:rPr>
            <w:delText xml:space="preserve"> </w:delText>
          </w:r>
          <w:r w:rsidRPr="000D399F" w:rsidDel="007B6FB9">
            <w:rPr>
              <w:rFonts w:ascii="Times New Roman" w:hAnsi="Times New Roman" w:cs="Times New Roman"/>
              <w:sz w:val="24"/>
              <w:szCs w:val="24"/>
            </w:rPr>
            <w:delText xml:space="preserve">by a DD Form 1423, Contract Data Requirements List. </w:delText>
          </w:r>
        </w:del>
      </w:ins>
    </w:p>
    <w:p w14:paraId="2CF9070B" w14:textId="410BC9C5" w:rsidR="00A07020" w:rsidRPr="000D399F" w:rsidDel="007B6FB9" w:rsidRDefault="00A07020" w:rsidP="00A07020">
      <w:pPr>
        <w:ind w:firstLine="720"/>
        <w:rPr>
          <w:ins w:id="1420" w:author="Jordan, Amanda C CIV USARMY HQDA ASA ALT (USA)" w:date="2022-05-20T09:15:00Z"/>
          <w:del w:id="1421" w:author="Dawson, Edward G Jr CIV USARMY HQDA ASA ALT (USA)" w:date="2022-08-18T23:24:00Z"/>
          <w:rFonts w:ascii="Times New Roman" w:hAnsi="Times New Roman" w:cs="Times New Roman"/>
          <w:b/>
          <w:sz w:val="24"/>
          <w:szCs w:val="24"/>
        </w:rPr>
      </w:pPr>
      <w:ins w:id="1422" w:author="Jordan, Amanda C CIV USARMY HQDA ASA ALT (USA)" w:date="2022-05-20T09:15:00Z">
        <w:del w:id="1423" w:author="Dawson, Edward G Jr CIV USARMY HQDA ASA ALT (USA)" w:date="2022-08-18T23:24:00Z">
          <w:r w:rsidDel="007B6FB9">
            <w:rPr>
              <w:rFonts w:ascii="Times New Roman" w:hAnsi="Times New Roman" w:cs="Times New Roman"/>
              <w:sz w:val="24"/>
              <w:szCs w:val="24"/>
            </w:rPr>
            <w:delText xml:space="preserve">(3) </w:delText>
          </w:r>
        </w:del>
      </w:ins>
      <w:ins w:id="1424" w:author="Holland, George A CIV" w:date="2022-06-10T13:50:00Z">
        <w:del w:id="1425" w:author="Dawson, Edward G Jr CIV USARMY HQDA ASA ALT (USA)" w:date="2022-08-18T23:24:00Z">
          <w:r w:rsidR="00F35C1C" w:rsidDel="007B6FB9">
            <w:rPr>
              <w:rFonts w:ascii="Times New Roman" w:hAnsi="Times New Roman" w:cs="Times New Roman"/>
              <w:sz w:val="24"/>
              <w:szCs w:val="24"/>
            </w:rPr>
            <w:delText xml:space="preserve">Specify in the solicitation and contract that </w:delText>
          </w:r>
        </w:del>
      </w:ins>
      <w:ins w:id="1426" w:author="Jordan, Amanda C CIV USARMY HQDA ASA ALT (USA)" w:date="2022-05-20T09:15:00Z">
        <w:del w:id="1427" w:author="Dawson, Edward G Jr CIV USARMY HQDA ASA ALT (USA)" w:date="2022-08-18T23:24:00Z">
          <w:r w:rsidRPr="000D399F" w:rsidDel="007B6FB9">
            <w:rPr>
              <w:rFonts w:ascii="Times New Roman" w:hAnsi="Times New Roman" w:cs="Times New Roman"/>
              <w:sz w:val="24"/>
              <w:szCs w:val="24"/>
            </w:rPr>
            <w:delText>At a minimum, property will be inventoried at least every 3 years</w:delText>
          </w:r>
        </w:del>
      </w:ins>
      <w:ins w:id="1428" w:author="Holland, George A CIV" w:date="2022-06-10T13:51:00Z">
        <w:del w:id="1429" w:author="Dawson, Edward G Jr CIV USARMY HQDA ASA ALT (USA)" w:date="2022-08-18T23:24:00Z">
          <w:r w:rsidR="00F35C1C" w:rsidDel="007B6FB9">
            <w:rPr>
              <w:rFonts w:ascii="Times New Roman" w:hAnsi="Times New Roman" w:cs="Times New Roman"/>
              <w:sz w:val="24"/>
              <w:szCs w:val="24"/>
            </w:rPr>
            <w:delText xml:space="preserve"> at a minimum and</w:delText>
          </w:r>
        </w:del>
      </w:ins>
      <w:ins w:id="1430" w:author="Jordan, Amanda C CIV USARMY HQDA ASA ALT (USA)" w:date="2022-05-20T09:15:00Z">
        <w:del w:id="1431" w:author="Dawson, Edward G Jr CIV USARMY HQDA ASA ALT (USA)" w:date="2022-08-18T23:24:00Z">
          <w:r w:rsidRPr="000D399F" w:rsidDel="007B6FB9">
            <w:rPr>
              <w:rFonts w:ascii="Times New Roman" w:hAnsi="Times New Roman" w:cs="Times New Roman"/>
              <w:sz w:val="24"/>
              <w:szCs w:val="24"/>
            </w:rPr>
            <w:delText>. C</w:delText>
          </w:r>
        </w:del>
      </w:ins>
      <w:ins w:id="1432" w:author="Holland, George A CIV" w:date="2022-06-10T13:51:00Z">
        <w:del w:id="1433" w:author="Dawson, Edward G Jr CIV USARMY HQDA ASA ALT (USA)" w:date="2022-08-18T23:24:00Z">
          <w:r w:rsidR="00F35C1C" w:rsidDel="007B6FB9">
            <w:rPr>
              <w:rFonts w:ascii="Times New Roman" w:hAnsi="Times New Roman" w:cs="Times New Roman"/>
              <w:sz w:val="24"/>
              <w:szCs w:val="24"/>
            </w:rPr>
            <w:delText>c</w:delText>
          </w:r>
        </w:del>
      </w:ins>
      <w:ins w:id="1434" w:author="Jordan, Amanda C CIV USARMY HQDA ASA ALT (USA)" w:date="2022-05-20T09:15:00Z">
        <w:del w:id="1435" w:author="Dawson, Edward G Jr CIV USARMY HQDA ASA ALT (USA)" w:date="2022-08-18T23:24:00Z">
          <w:r w:rsidRPr="000D399F" w:rsidDel="007B6FB9">
            <w:rPr>
              <w:rFonts w:ascii="Times New Roman" w:hAnsi="Times New Roman" w:cs="Times New Roman"/>
              <w:sz w:val="24"/>
              <w:szCs w:val="24"/>
            </w:rPr>
            <w:delText>lassified or sensitive proper</w:delText>
          </w:r>
          <w:r w:rsidDel="007B6FB9">
            <w:rPr>
              <w:rFonts w:ascii="Times New Roman" w:hAnsi="Times New Roman" w:cs="Times New Roman"/>
              <w:sz w:val="24"/>
              <w:szCs w:val="24"/>
            </w:rPr>
            <w:delText>ty must be inventoried at least annually.</w:delText>
          </w:r>
        </w:del>
      </w:ins>
    </w:p>
    <w:p w14:paraId="6A4E1B6A" w14:textId="77777777" w:rsidR="00770A93" w:rsidRDefault="00770A93" w:rsidP="00A07020">
      <w:pPr>
        <w:pStyle w:val="Heading4"/>
        <w:rPr>
          <w:ins w:id="1436" w:author="Dawson, Edward G Jr CIV USARMY HQDA ASA ALT (USA)" w:date="2022-08-23T16:58:00Z"/>
        </w:rPr>
      </w:pPr>
      <w:bookmarkStart w:id="1437" w:name="_Toc15297367"/>
    </w:p>
    <w:p w14:paraId="53808EB9" w14:textId="77777777" w:rsidR="00770A93" w:rsidRPr="002B2945" w:rsidRDefault="00770A93" w:rsidP="00770A93">
      <w:pPr>
        <w:pStyle w:val="Heading4"/>
        <w:rPr>
          <w:ins w:id="1438" w:author="Dawson, Edward G Jr CIV USARMY HQDA ASA ALT (USA)" w:date="2022-08-23T16:59:00Z"/>
        </w:rPr>
      </w:pPr>
      <w:ins w:id="1439" w:author="Dawson, Edward G Jr CIV USARMY HQDA ASA ALT (USA)" w:date="2022-08-23T16:59:00Z">
        <w:r w:rsidRPr="002B2945">
          <w:t>5145.202 Evaluation Procedures.</w:t>
        </w:r>
      </w:ins>
    </w:p>
    <w:p w14:paraId="3491EDE8" w14:textId="4CC1D2FA" w:rsidR="00770A93" w:rsidRPr="002B2945" w:rsidRDefault="00770A93" w:rsidP="00770A93">
      <w:pPr>
        <w:pStyle w:val="Heading4"/>
        <w:spacing w:line="240" w:lineRule="auto"/>
        <w:rPr>
          <w:ins w:id="1440" w:author="Dawson, Edward G Jr CIV USARMY HQDA ASA ALT (USA)" w:date="2022-08-23T16:59:00Z"/>
          <w:bCs/>
        </w:rPr>
      </w:pPr>
      <w:bookmarkStart w:id="1441" w:name="_Hlk112167732"/>
      <w:ins w:id="1442" w:author="Dawson, Edward G Jr CIV USARMY HQDA ASA ALT (USA)" w:date="2022-08-23T16:59:00Z">
        <w:r w:rsidRPr="00D7741C">
          <w:rPr>
            <w:b w:val="0"/>
            <w:bCs/>
          </w:rPr>
          <w:t>See AFARS PGI 5145.</w:t>
        </w:r>
        <w:r>
          <w:rPr>
            <w:b w:val="0"/>
            <w:bCs/>
          </w:rPr>
          <w:t>202</w:t>
        </w:r>
      </w:ins>
      <w:ins w:id="1443" w:author="Dawson, Edward G Jr CIV USARMY HQDA ASA ALT (USA)" w:date="2022-08-23T21:45:00Z">
        <w:r w:rsidR="0023448F">
          <w:rPr>
            <w:b w:val="0"/>
            <w:bCs/>
          </w:rPr>
          <w:t xml:space="preserve"> </w:t>
        </w:r>
      </w:ins>
      <w:ins w:id="1444" w:author="Dawson, Edward G Jr CIV USARMY HQDA ASA ALT (USA)" w:date="2022-08-23T16:59:00Z">
        <w:r w:rsidRPr="00D7741C">
          <w:rPr>
            <w:b w:val="0"/>
            <w:bCs/>
          </w:rPr>
          <w:t xml:space="preserve">for instructions associated with </w:t>
        </w:r>
        <w:r>
          <w:rPr>
            <w:b w:val="0"/>
            <w:bCs/>
          </w:rPr>
          <w:t>the evaluation procedures.</w:t>
        </w:r>
      </w:ins>
    </w:p>
    <w:bookmarkEnd w:id="1441"/>
    <w:p w14:paraId="3C63D40F" w14:textId="77777777" w:rsidR="00770A93" w:rsidRDefault="00770A93" w:rsidP="00A07020">
      <w:pPr>
        <w:pStyle w:val="Heading4"/>
        <w:rPr>
          <w:ins w:id="1445" w:author="Dawson, Edward G Jr CIV USARMY HQDA ASA ALT (USA)" w:date="2022-08-23T16:58:00Z"/>
        </w:rPr>
      </w:pPr>
    </w:p>
    <w:p w14:paraId="688FF5EE" w14:textId="7810ED12" w:rsidR="00A07020" w:rsidRPr="002B2945" w:rsidDel="007B6FB9" w:rsidRDefault="00A07020" w:rsidP="00A07020">
      <w:pPr>
        <w:pStyle w:val="Heading4"/>
        <w:rPr>
          <w:ins w:id="1446" w:author="Jordan, Amanda C CIV USARMY HQDA ASA ALT (USA)" w:date="2022-05-20T09:15:00Z"/>
          <w:del w:id="1447" w:author="Dawson, Edward G Jr CIV USARMY HQDA ASA ALT (USA)" w:date="2022-08-18T23:24:00Z"/>
        </w:rPr>
      </w:pPr>
      <w:ins w:id="1448" w:author="Jordan, Amanda C CIV USARMY HQDA ASA ALT (USA)" w:date="2022-05-20T09:15:00Z">
        <w:del w:id="1449" w:author="Dawson, Edward G Jr CIV USARMY HQDA ASA ALT (USA)" w:date="2022-08-18T23:24:00Z">
          <w:r w:rsidRPr="002B2945" w:rsidDel="007B6FB9">
            <w:delText>5145.202 Evaluation Procedures.</w:delText>
          </w:r>
          <w:bookmarkEnd w:id="1437"/>
        </w:del>
      </w:ins>
    </w:p>
    <w:p w14:paraId="75DA897E" w14:textId="45649C00" w:rsidR="00A07020" w:rsidRPr="002B2945" w:rsidDel="007B6FB9" w:rsidRDefault="00A07020" w:rsidP="00A07020">
      <w:pPr>
        <w:rPr>
          <w:ins w:id="1450" w:author="Jordan, Amanda C CIV USARMY HQDA ASA ALT (USA)" w:date="2022-05-20T09:15:00Z"/>
          <w:del w:id="1451" w:author="Dawson, Edward G Jr CIV USARMY HQDA ASA ALT (USA)" w:date="2022-08-18T23:24:00Z"/>
          <w:rFonts w:ascii="Times New Roman" w:hAnsi="Times New Roman" w:cs="Times New Roman"/>
          <w:b/>
          <w:sz w:val="24"/>
          <w:szCs w:val="24"/>
        </w:rPr>
      </w:pPr>
      <w:ins w:id="1452" w:author="Jordan, Amanda C CIV USARMY HQDA ASA ALT (USA)" w:date="2022-05-20T09:15:00Z">
        <w:del w:id="1453" w:author="Dawson, Edward G Jr CIV USARMY HQDA ASA ALT (USA)" w:date="2022-08-18T23:24:00Z">
          <w:r w:rsidRPr="002B2945" w:rsidDel="007B6FB9">
            <w:rPr>
              <w:rFonts w:ascii="Times New Roman" w:hAnsi="Times New Roman" w:cs="Times New Roman"/>
              <w:sz w:val="24"/>
              <w:szCs w:val="24"/>
            </w:rPr>
            <w:delText xml:space="preserve">(a) In addition to the conditions at FAR 45.202, if an offeror proposes use of </w:delText>
          </w:r>
          <w:r w:rsidDel="007B6FB9">
            <w:rPr>
              <w:rFonts w:ascii="Times New Roman" w:hAnsi="Times New Roman" w:cs="Times New Roman"/>
              <w:sz w:val="24"/>
              <w:szCs w:val="24"/>
            </w:rPr>
            <w:delText>G</w:delText>
          </w:r>
          <w:r w:rsidRPr="002B2945" w:rsidDel="007B6FB9">
            <w:rPr>
              <w:rFonts w:ascii="Times New Roman" w:hAnsi="Times New Roman" w:cs="Times New Roman"/>
              <w:sz w:val="24"/>
              <w:szCs w:val="24"/>
            </w:rPr>
            <w:delText xml:space="preserve">overnment property not anticipated at time of </w:delText>
          </w:r>
          <w:r w:rsidDel="007B6FB9">
            <w:rPr>
              <w:rFonts w:ascii="Times New Roman" w:hAnsi="Times New Roman" w:cs="Times New Roman"/>
              <w:sz w:val="24"/>
              <w:szCs w:val="24"/>
            </w:rPr>
            <w:delText xml:space="preserve">the issuance of the </w:delText>
          </w:r>
          <w:r w:rsidRPr="002B2945" w:rsidDel="007B6FB9">
            <w:rPr>
              <w:rFonts w:ascii="Times New Roman" w:hAnsi="Times New Roman" w:cs="Times New Roman"/>
              <w:sz w:val="24"/>
              <w:szCs w:val="24"/>
            </w:rPr>
            <w:delText>solicitation, contracting officers shall:</w:delText>
          </w:r>
        </w:del>
      </w:ins>
    </w:p>
    <w:p w14:paraId="5BD9A567" w14:textId="5D4E1642" w:rsidR="00A07020" w:rsidDel="007B6FB9" w:rsidRDefault="00A07020" w:rsidP="00A07020">
      <w:pPr>
        <w:pStyle w:val="ListParagraph"/>
        <w:numPr>
          <w:ilvl w:val="0"/>
          <w:numId w:val="3"/>
        </w:numPr>
        <w:rPr>
          <w:ins w:id="1454" w:author="Holland, George A CIV" w:date="2022-06-08T11:35:00Z"/>
          <w:del w:id="1455" w:author="Dawson, Edward G Jr CIV USARMY HQDA ASA ALT (USA)" w:date="2022-08-18T23:24:00Z"/>
          <w:rFonts w:ascii="Times New Roman" w:hAnsi="Times New Roman" w:cs="Times New Roman"/>
          <w:sz w:val="24"/>
          <w:szCs w:val="24"/>
        </w:rPr>
      </w:pPr>
      <w:ins w:id="1456" w:author="Jordan, Amanda C CIV USARMY HQDA ASA ALT (USA)" w:date="2022-05-20T09:15:00Z">
        <w:del w:id="1457" w:author="Dawson, Edward G Jr CIV USARMY HQDA ASA ALT (USA)" w:date="2022-08-18T23:24:00Z">
          <w:r w:rsidRPr="001B6C93" w:rsidDel="007B6FB9">
            <w:rPr>
              <w:rFonts w:ascii="Times New Roman" w:hAnsi="Times New Roman" w:cs="Times New Roman"/>
              <w:sz w:val="24"/>
              <w:szCs w:val="24"/>
            </w:rPr>
            <w:delText xml:space="preserve">Ensure </w:delText>
          </w:r>
          <w:r w:rsidDel="007B6FB9">
            <w:rPr>
              <w:rFonts w:ascii="Times New Roman" w:hAnsi="Times New Roman" w:cs="Times New Roman"/>
              <w:sz w:val="24"/>
              <w:szCs w:val="24"/>
            </w:rPr>
            <w:delText>offeror’s</w:delText>
          </w:r>
          <w:r w:rsidRPr="001B6C93" w:rsidDel="007B6FB9">
            <w:rPr>
              <w:rFonts w:ascii="Times New Roman" w:hAnsi="Times New Roman" w:cs="Times New Roman"/>
              <w:sz w:val="24"/>
              <w:szCs w:val="24"/>
            </w:rPr>
            <w:delText xml:space="preserve"> have submitted a </w:delText>
          </w:r>
        </w:del>
        <w:del w:id="1458" w:author="Dawson, Edward G Jr CIV USARMY HQDA ASA ALT (USA)" w:date="2022-06-15T15:26:00Z">
          <w:r w:rsidRPr="001B6C93" w:rsidDel="00D701D4">
            <w:rPr>
              <w:rFonts w:ascii="Times New Roman" w:hAnsi="Times New Roman" w:cs="Times New Roman"/>
              <w:sz w:val="24"/>
              <w:szCs w:val="24"/>
            </w:rPr>
            <w:delText>(</w:delText>
          </w:r>
        </w:del>
        <w:del w:id="1459" w:author="Dawson, Edward G Jr CIV USARMY HQDA ASA ALT (USA)" w:date="2022-08-18T23:24:00Z">
          <w:r w:rsidRPr="001B6C93" w:rsidDel="007B6FB9">
            <w:rPr>
              <w:rFonts w:ascii="Times New Roman" w:hAnsi="Times New Roman" w:cs="Times New Roman"/>
              <w:sz w:val="24"/>
              <w:szCs w:val="24"/>
            </w:rPr>
            <w:delText>PMP</w:delText>
          </w:r>
        </w:del>
        <w:del w:id="1460" w:author="Dawson, Edward G Jr CIV USARMY HQDA ASA ALT (USA)" w:date="2022-06-15T15:26:00Z">
          <w:r w:rsidRPr="001B6C93" w:rsidDel="00D701D4">
            <w:rPr>
              <w:rFonts w:ascii="Times New Roman" w:hAnsi="Times New Roman" w:cs="Times New Roman"/>
              <w:sz w:val="24"/>
              <w:szCs w:val="24"/>
            </w:rPr>
            <w:delText>)</w:delText>
          </w:r>
        </w:del>
        <w:del w:id="1461" w:author="Dawson, Edward G Jr CIV USARMY HQDA ASA ALT (USA)" w:date="2022-08-18T23:24:00Z">
          <w:r w:rsidRPr="001B6C93" w:rsidDel="007B6FB9">
            <w:rPr>
              <w:rFonts w:ascii="Times New Roman" w:hAnsi="Times New Roman" w:cs="Times New Roman"/>
              <w:sz w:val="24"/>
              <w:szCs w:val="24"/>
            </w:rPr>
            <w:delText xml:space="preserve"> with their proposal if Government </w:delText>
          </w:r>
          <w:r w:rsidDel="007B6FB9">
            <w:rPr>
              <w:rFonts w:ascii="Times New Roman" w:hAnsi="Times New Roman" w:cs="Times New Roman"/>
              <w:sz w:val="24"/>
              <w:szCs w:val="24"/>
            </w:rPr>
            <w:delText>p</w:delText>
          </w:r>
          <w:r w:rsidRPr="001B6C93" w:rsidDel="007B6FB9">
            <w:rPr>
              <w:rFonts w:ascii="Times New Roman" w:hAnsi="Times New Roman" w:cs="Times New Roman"/>
              <w:sz w:val="24"/>
              <w:szCs w:val="24"/>
            </w:rPr>
            <w:delText>roperty is anticipate</w:delText>
          </w:r>
          <w:r w:rsidDel="007B6FB9">
            <w:rPr>
              <w:rFonts w:ascii="Times New Roman" w:hAnsi="Times New Roman" w:cs="Times New Roman"/>
              <w:sz w:val="24"/>
              <w:szCs w:val="24"/>
            </w:rPr>
            <w:delText>d</w:delText>
          </w:r>
          <w:r w:rsidRPr="001B6C93" w:rsidDel="007B6FB9">
            <w:rPr>
              <w:rFonts w:ascii="Times New Roman" w:hAnsi="Times New Roman" w:cs="Times New Roman"/>
              <w:sz w:val="24"/>
              <w:szCs w:val="24"/>
            </w:rPr>
            <w:delText xml:space="preserve"> as part of their proposal.</w:delText>
          </w:r>
          <w:r w:rsidRPr="001B6C93" w:rsidDel="007B6FB9">
            <w:rPr>
              <w:rFonts w:ascii="Times New Roman" w:hAnsi="Times New Roman" w:cs="Times New Roman"/>
              <w:sz w:val="24"/>
              <w:szCs w:val="24"/>
            </w:rPr>
            <w:tab/>
          </w:r>
        </w:del>
      </w:ins>
    </w:p>
    <w:p w14:paraId="7BCCD801" w14:textId="470B88A8" w:rsidR="00B20D92" w:rsidRPr="001B6C93" w:rsidDel="007B6FB9" w:rsidRDefault="00B20D92" w:rsidP="00994E53">
      <w:pPr>
        <w:pStyle w:val="ListParagraph"/>
        <w:numPr>
          <w:ilvl w:val="0"/>
          <w:numId w:val="3"/>
        </w:numPr>
        <w:rPr>
          <w:ins w:id="1462" w:author="Jordan, Amanda C CIV USARMY HQDA ASA ALT (USA)" w:date="2022-05-20T09:15:00Z"/>
          <w:del w:id="1463" w:author="Dawson, Edward G Jr CIV USARMY HQDA ASA ALT (USA)" w:date="2022-08-18T23:24:00Z"/>
          <w:rFonts w:ascii="Times New Roman" w:hAnsi="Times New Roman" w:cs="Times New Roman"/>
          <w:sz w:val="24"/>
          <w:szCs w:val="24"/>
        </w:rPr>
      </w:pPr>
      <w:ins w:id="1464" w:author="Holland, George A CIV" w:date="2022-06-08T11:35:00Z">
        <w:del w:id="1465" w:author="Dawson, Edward G Jr CIV USARMY HQDA ASA ALT (USA)" w:date="2022-08-18T23:24:00Z">
          <w:r w:rsidDel="007B6FB9">
            <w:rPr>
              <w:rFonts w:ascii="Times New Roman" w:hAnsi="Times New Roman" w:cs="Times New Roman"/>
              <w:sz w:val="24"/>
              <w:szCs w:val="24"/>
            </w:rPr>
            <w:delText>Determine the adequacy of the PMP ensuring it meets the requirements of FAR 52.245-1</w:delText>
          </w:r>
        </w:del>
      </w:ins>
      <w:ins w:id="1466" w:author="Holland, George A CIV" w:date="2022-06-08T12:16:00Z">
        <w:del w:id="1467" w:author="Dawson, Edward G Jr CIV USARMY HQDA ASA ALT (USA)" w:date="2022-08-18T23:24:00Z">
          <w:r w:rsidR="00994E53" w:rsidRPr="00994E53" w:rsidDel="007B6FB9">
            <w:delText xml:space="preserve"> </w:delText>
          </w:r>
          <w:r w:rsidR="00994E53" w:rsidRPr="00994E53" w:rsidDel="007B6FB9">
            <w:rPr>
              <w:rFonts w:ascii="Times New Roman" w:hAnsi="Times New Roman" w:cs="Times New Roman"/>
              <w:sz w:val="24"/>
              <w:szCs w:val="24"/>
            </w:rPr>
            <w:delText>and tailored to complexity, sensitivity, and value of the property</w:delText>
          </w:r>
        </w:del>
      </w:ins>
      <w:ins w:id="1468" w:author="Holland, George A CIV" w:date="2022-06-08T11:35:00Z">
        <w:del w:id="1469" w:author="Dawson, Edward G Jr CIV USARMY HQDA ASA ALT (USA)" w:date="2022-08-18T23:24:00Z">
          <w:r w:rsidDel="007B6FB9">
            <w:rPr>
              <w:rFonts w:ascii="Times New Roman" w:hAnsi="Times New Roman" w:cs="Times New Roman"/>
              <w:sz w:val="24"/>
              <w:szCs w:val="24"/>
            </w:rPr>
            <w:delText>.</w:delText>
          </w:r>
        </w:del>
      </w:ins>
      <w:ins w:id="1470" w:author="Holland, George A CIV" w:date="2022-06-13T07:30:00Z">
        <w:del w:id="1471" w:author="Dawson, Edward G Jr CIV USARMY HQDA ASA ALT (USA)" w:date="2022-08-18T23:24:00Z">
          <w:r w:rsidR="00C978E5" w:rsidDel="007B6FB9">
            <w:rPr>
              <w:rFonts w:ascii="Times New Roman" w:hAnsi="Times New Roman" w:cs="Times New Roman"/>
              <w:sz w:val="24"/>
              <w:szCs w:val="24"/>
            </w:rPr>
            <w:delText xml:space="preserve"> See 5145.201 (d). </w:delText>
          </w:r>
        </w:del>
      </w:ins>
    </w:p>
    <w:p w14:paraId="47AB395C" w14:textId="5C6394EE" w:rsidR="00A07020" w:rsidRPr="001B6C93" w:rsidDel="007B6FB9" w:rsidRDefault="00A07020" w:rsidP="00A07020">
      <w:pPr>
        <w:pStyle w:val="ListParagraph"/>
        <w:numPr>
          <w:ilvl w:val="0"/>
          <w:numId w:val="3"/>
        </w:numPr>
        <w:rPr>
          <w:ins w:id="1472" w:author="Jordan, Amanda C CIV USARMY HQDA ASA ALT (USA)" w:date="2022-05-20T09:15:00Z"/>
          <w:del w:id="1473" w:author="Dawson, Edward G Jr CIV USARMY HQDA ASA ALT (USA)" w:date="2022-08-18T23:24:00Z"/>
          <w:rFonts w:ascii="Times New Roman" w:hAnsi="Times New Roman" w:cs="Times New Roman"/>
          <w:sz w:val="24"/>
          <w:szCs w:val="24"/>
        </w:rPr>
      </w:pPr>
      <w:ins w:id="1474" w:author="Jordan, Amanda C CIV USARMY HQDA ASA ALT (USA)" w:date="2022-05-20T09:15:00Z">
        <w:del w:id="1475" w:author="Dawson, Edward G Jr CIV USARMY HQDA ASA ALT (USA)" w:date="2022-08-18T23:24:00Z">
          <w:r w:rsidRPr="001B6C93" w:rsidDel="007B6FB9">
            <w:rPr>
              <w:rFonts w:ascii="Times New Roman" w:hAnsi="Times New Roman" w:cs="Times New Roman"/>
              <w:sz w:val="24"/>
              <w:szCs w:val="24"/>
            </w:rPr>
            <w:delText xml:space="preserve">Ensure the </w:delText>
          </w:r>
          <w:r w:rsidRPr="005B52B2" w:rsidDel="007B6FB9">
            <w:rPr>
              <w:rFonts w:ascii="Times New Roman" w:hAnsi="Times New Roman" w:cs="Times New Roman"/>
              <w:sz w:val="24"/>
              <w:szCs w:val="24"/>
            </w:rPr>
            <w:delText>R</w:delText>
          </w:r>
          <w:r w:rsidRPr="00C51696" w:rsidDel="007B6FB9">
            <w:rPr>
              <w:rFonts w:ascii="Times New Roman" w:hAnsi="Times New Roman" w:cs="Times New Roman"/>
              <w:sz w:val="24"/>
              <w:szCs w:val="24"/>
            </w:rPr>
            <w:delText xml:space="preserve">equiring </w:delText>
          </w:r>
          <w:r w:rsidRPr="005B52B2" w:rsidDel="007B6FB9">
            <w:rPr>
              <w:rFonts w:ascii="Times New Roman" w:hAnsi="Times New Roman" w:cs="Times New Roman"/>
              <w:sz w:val="24"/>
              <w:szCs w:val="24"/>
            </w:rPr>
            <w:delText>A</w:delText>
          </w:r>
          <w:r w:rsidRPr="00C51696" w:rsidDel="007B6FB9">
            <w:rPr>
              <w:rFonts w:ascii="Times New Roman" w:hAnsi="Times New Roman" w:cs="Times New Roman"/>
              <w:sz w:val="24"/>
              <w:szCs w:val="24"/>
            </w:rPr>
            <w:delText>ctivity</w:delText>
          </w:r>
          <w:r w:rsidRPr="001B6C93" w:rsidDel="007B6FB9">
            <w:rPr>
              <w:rFonts w:ascii="Times New Roman" w:hAnsi="Times New Roman" w:cs="Times New Roman"/>
              <w:sz w:val="24"/>
              <w:szCs w:val="24"/>
            </w:rPr>
            <w:delText xml:space="preserve"> complies with the requirements of FAR 45.102 and DFARS PGI 245.103-70(2)</w:delText>
          </w:r>
          <w:r w:rsidDel="007B6FB9">
            <w:rPr>
              <w:rFonts w:ascii="Times New Roman" w:hAnsi="Times New Roman" w:cs="Times New Roman"/>
              <w:sz w:val="24"/>
              <w:szCs w:val="24"/>
            </w:rPr>
            <w:delText>, as well as</w:delText>
          </w:r>
          <w:r w:rsidRPr="001B6C93" w:rsidDel="007B6FB9">
            <w:rPr>
              <w:rFonts w:ascii="Times New Roman" w:hAnsi="Times New Roman" w:cs="Times New Roman"/>
              <w:sz w:val="24"/>
              <w:szCs w:val="24"/>
            </w:rPr>
            <w:delText xml:space="preserve"> the technical </w:delText>
          </w:r>
          <w:r w:rsidDel="007B6FB9">
            <w:rPr>
              <w:rFonts w:ascii="Times New Roman" w:hAnsi="Times New Roman" w:cs="Times New Roman"/>
              <w:sz w:val="24"/>
              <w:szCs w:val="24"/>
            </w:rPr>
            <w:delText>requirements</w:delText>
          </w:r>
        </w:del>
        <w:del w:id="1476" w:author="Dawson, Edward G Jr CIV USARMY HQDA ASA ALT (USA)" w:date="2022-06-15T15:27:00Z">
          <w:r w:rsidDel="00D701D4">
            <w:rPr>
              <w:rFonts w:ascii="Times New Roman" w:hAnsi="Times New Roman" w:cs="Times New Roman"/>
              <w:sz w:val="24"/>
              <w:szCs w:val="24"/>
            </w:rPr>
            <w:delText xml:space="preserve"> </w:delText>
          </w:r>
        </w:del>
        <w:del w:id="1477" w:author="Dawson, Edward G Jr CIV USARMY HQDA ASA ALT (USA)" w:date="2022-08-18T23:24:00Z">
          <w:r w:rsidRPr="001B6C93" w:rsidDel="007B6FB9">
            <w:rPr>
              <w:rFonts w:ascii="Times New Roman" w:hAnsi="Times New Roman" w:cs="Times New Roman"/>
              <w:sz w:val="24"/>
              <w:szCs w:val="24"/>
            </w:rPr>
            <w:delText>;</w:delText>
          </w:r>
        </w:del>
      </w:ins>
    </w:p>
    <w:p w14:paraId="0EC44934" w14:textId="05E15354" w:rsidR="00A07020" w:rsidRPr="001B6C93" w:rsidDel="007B6FB9" w:rsidRDefault="00A07020" w:rsidP="00A07020">
      <w:pPr>
        <w:pStyle w:val="ListParagraph"/>
        <w:numPr>
          <w:ilvl w:val="0"/>
          <w:numId w:val="3"/>
        </w:numPr>
        <w:rPr>
          <w:ins w:id="1478" w:author="Jordan, Amanda C CIV USARMY HQDA ASA ALT (USA)" w:date="2022-05-20T09:15:00Z"/>
          <w:del w:id="1479" w:author="Dawson, Edward G Jr CIV USARMY HQDA ASA ALT (USA)" w:date="2022-08-18T23:24:00Z"/>
          <w:rFonts w:ascii="Times New Roman" w:hAnsi="Times New Roman" w:cs="Times New Roman"/>
          <w:sz w:val="24"/>
          <w:szCs w:val="24"/>
        </w:rPr>
      </w:pPr>
      <w:ins w:id="1480" w:author="Jordan, Amanda C CIV USARMY HQDA ASA ALT (USA)" w:date="2022-05-20T09:15:00Z">
        <w:del w:id="1481" w:author="Dawson, Edward G Jr CIV USARMY HQDA ASA ALT (USA)" w:date="2022-08-18T23:24:00Z">
          <w:r w:rsidRPr="001B6C93" w:rsidDel="007B6FB9">
            <w:rPr>
              <w:rFonts w:ascii="Times New Roman" w:hAnsi="Times New Roman" w:cs="Times New Roman"/>
              <w:sz w:val="24"/>
              <w:szCs w:val="24"/>
            </w:rPr>
            <w:delText>Comply with FAR 45.202(a) requirements</w:delText>
          </w:r>
          <w:r w:rsidDel="007B6FB9">
            <w:rPr>
              <w:rFonts w:ascii="Times New Roman" w:hAnsi="Times New Roman" w:cs="Times New Roman"/>
              <w:sz w:val="24"/>
              <w:szCs w:val="24"/>
            </w:rPr>
            <w:delText>,</w:delText>
          </w:r>
          <w:r w:rsidRPr="001B6C93" w:rsidDel="007B6FB9">
            <w:rPr>
              <w:rFonts w:ascii="Times New Roman" w:hAnsi="Times New Roman" w:cs="Times New Roman"/>
              <w:sz w:val="24"/>
              <w:szCs w:val="24"/>
            </w:rPr>
            <w:delText xml:space="preserve"> and ensure the negotiated cost/price reflects the risk borne by the </w:delText>
          </w:r>
          <w:r w:rsidDel="007B6FB9">
            <w:rPr>
              <w:rFonts w:ascii="Times New Roman" w:hAnsi="Times New Roman" w:cs="Times New Roman"/>
              <w:sz w:val="24"/>
              <w:szCs w:val="24"/>
            </w:rPr>
            <w:delText>G</w:delText>
          </w:r>
          <w:r w:rsidRPr="001B6C93" w:rsidDel="007B6FB9">
            <w:rPr>
              <w:rFonts w:ascii="Times New Roman" w:hAnsi="Times New Roman" w:cs="Times New Roman"/>
              <w:sz w:val="24"/>
              <w:szCs w:val="24"/>
            </w:rPr>
            <w:delText xml:space="preserve">overnment of furnishing property for use under the contract.  </w:delText>
          </w:r>
        </w:del>
      </w:ins>
    </w:p>
    <w:p w14:paraId="0ABC1ADF" w14:textId="489EBA93" w:rsidR="00A07020" w:rsidRPr="00A07020" w:rsidDel="007B6FB9" w:rsidRDefault="00A07020" w:rsidP="00A07020">
      <w:pPr>
        <w:pStyle w:val="ListParagraph"/>
        <w:numPr>
          <w:ilvl w:val="0"/>
          <w:numId w:val="3"/>
        </w:numPr>
        <w:rPr>
          <w:ins w:id="1482" w:author="Jordan, Amanda C CIV USARMY HQDA ASA ALT (USA)" w:date="2022-05-20T09:13:00Z"/>
          <w:del w:id="1483" w:author="Dawson, Edward G Jr CIV USARMY HQDA ASA ALT (USA)" w:date="2022-08-18T23:24:00Z"/>
          <w:rFonts w:ascii="Times New Roman" w:hAnsi="Times New Roman" w:cs="Times New Roman"/>
          <w:sz w:val="24"/>
          <w:szCs w:val="24"/>
        </w:rPr>
      </w:pPr>
      <w:ins w:id="1484" w:author="Jordan, Amanda C CIV USARMY HQDA ASA ALT (USA)" w:date="2022-05-20T09:15:00Z">
        <w:del w:id="1485" w:author="Dawson, Edward G Jr CIV USARMY HQDA ASA ALT (USA)" w:date="2022-08-18T23:24:00Z">
          <w:r w:rsidRPr="001B6C93" w:rsidDel="007B6FB9">
            <w:rPr>
              <w:rFonts w:ascii="Times New Roman" w:hAnsi="Times New Roman" w:cs="Times New Roman"/>
              <w:sz w:val="24"/>
              <w:szCs w:val="24"/>
            </w:rPr>
            <w:delText xml:space="preserve">Ensure that the final contract award contains the appropriate FAR and DFARS clauses and the appropriate GFP attachments, prepared in the PIEE GFP </w:delText>
          </w:r>
          <w:r w:rsidDel="007B6FB9">
            <w:rPr>
              <w:rFonts w:ascii="Times New Roman" w:hAnsi="Times New Roman" w:cs="Times New Roman"/>
              <w:sz w:val="24"/>
              <w:szCs w:val="24"/>
            </w:rPr>
            <w:delText>M</w:delText>
          </w:r>
          <w:r w:rsidRPr="001B6C93" w:rsidDel="007B6FB9">
            <w:rPr>
              <w:rFonts w:ascii="Times New Roman" w:hAnsi="Times New Roman" w:cs="Times New Roman"/>
              <w:sz w:val="24"/>
              <w:szCs w:val="24"/>
            </w:rPr>
            <w:delText xml:space="preserve">odule as required by DFARS PGI 245.103-72, in </w:delText>
          </w:r>
        </w:del>
        <w:del w:id="1486" w:author="Dawson, Edward G Jr CIV USARMY HQDA ASA ALT (USA)" w:date="2022-06-21T17:19:00Z">
          <w:r w:rsidRPr="001B6C93" w:rsidDel="00B3652F">
            <w:rPr>
              <w:rFonts w:ascii="Times New Roman" w:hAnsi="Times New Roman" w:cs="Times New Roman"/>
              <w:sz w:val="24"/>
              <w:szCs w:val="24"/>
            </w:rPr>
            <w:delText>S</w:delText>
          </w:r>
        </w:del>
        <w:del w:id="1487" w:author="Dawson, Edward G Jr CIV USARMY HQDA ASA ALT (USA)" w:date="2022-08-18T23:24:00Z">
          <w:r w:rsidRPr="001B6C93" w:rsidDel="007B6FB9">
            <w:rPr>
              <w:rFonts w:ascii="Times New Roman" w:hAnsi="Times New Roman" w:cs="Times New Roman"/>
              <w:sz w:val="24"/>
              <w:szCs w:val="24"/>
            </w:rPr>
            <w:delText xml:space="preserve">ection </w:delText>
          </w:r>
        </w:del>
        <w:del w:id="1488" w:author="Dawson, Edward G Jr CIV USARMY HQDA ASA ALT (USA)" w:date="2022-06-21T17:19:00Z">
          <w:r w:rsidRPr="001B6C93" w:rsidDel="00B3652F">
            <w:rPr>
              <w:rFonts w:ascii="Times New Roman" w:hAnsi="Times New Roman" w:cs="Times New Roman"/>
              <w:sz w:val="24"/>
              <w:szCs w:val="24"/>
            </w:rPr>
            <w:delText xml:space="preserve">J </w:delText>
          </w:r>
        </w:del>
        <w:del w:id="1489" w:author="Dawson, Edward G Jr CIV USARMY HQDA ASA ALT (USA)" w:date="2022-08-18T23:24:00Z">
          <w:r w:rsidRPr="001B6C93" w:rsidDel="007B6FB9">
            <w:rPr>
              <w:rFonts w:ascii="Times New Roman" w:hAnsi="Times New Roman" w:cs="Times New Roman"/>
              <w:sz w:val="24"/>
              <w:szCs w:val="24"/>
            </w:rPr>
            <w:delText xml:space="preserve">of the </w:delText>
          </w:r>
          <w:r w:rsidRPr="00C51696" w:rsidDel="007B6FB9">
            <w:rPr>
              <w:rFonts w:ascii="Times New Roman" w:hAnsi="Times New Roman" w:cs="Times New Roman"/>
              <w:sz w:val="24"/>
              <w:szCs w:val="24"/>
            </w:rPr>
            <w:delText>awarded</w:delText>
          </w:r>
          <w:r w:rsidRPr="001B6C93" w:rsidDel="007B6FB9">
            <w:rPr>
              <w:rFonts w:ascii="Times New Roman" w:hAnsi="Times New Roman" w:cs="Times New Roman"/>
              <w:sz w:val="24"/>
              <w:szCs w:val="24"/>
            </w:rPr>
            <w:delText xml:space="preserve"> contract.</w:delText>
          </w:r>
        </w:del>
      </w:ins>
    </w:p>
    <w:p w14:paraId="638592BB" w14:textId="77777777" w:rsidR="00A07020" w:rsidRPr="00A928CC" w:rsidRDefault="00A07020" w:rsidP="00A928CC">
      <w:pPr>
        <w:rPr>
          <w:rFonts w:ascii="Times New Roman" w:hAnsi="Times New Roman" w:cs="Times New Roman"/>
          <w:b/>
          <w:sz w:val="24"/>
          <w:szCs w:val="24"/>
        </w:rPr>
      </w:pPr>
    </w:p>
    <w:p w14:paraId="6C11996B" w14:textId="77777777" w:rsidR="00F2231F" w:rsidRDefault="00F2231F" w:rsidP="00F2231F">
      <w:pPr>
        <w:pStyle w:val="Heading3"/>
        <w:spacing w:before="0" w:after="240"/>
        <w:rPr>
          <w:rFonts w:ascii="Times New Roman" w:hAnsi="Times New Roman" w:cs="Times New Roman"/>
          <w:sz w:val="24"/>
          <w:szCs w:val="24"/>
          <w:u w:val="none"/>
        </w:rPr>
      </w:pPr>
      <w:bookmarkStart w:id="1490" w:name="_Toc512856909"/>
      <w:r>
        <w:rPr>
          <w:rFonts w:ascii="Times New Roman" w:hAnsi="Times New Roman" w:cs="Times New Roman"/>
          <w:sz w:val="24"/>
          <w:szCs w:val="24"/>
          <w:u w:val="none"/>
        </w:rPr>
        <w:t>Subpart 5145.3 – Authorizing the Use and Rental of Government Property</w:t>
      </w:r>
      <w:bookmarkEnd w:id="1490"/>
    </w:p>
    <w:p w14:paraId="6C11996C" w14:textId="77777777" w:rsidR="00343BCD" w:rsidRDefault="00343BCD" w:rsidP="00A928CC">
      <w:pPr>
        <w:pStyle w:val="Heading4"/>
      </w:pPr>
      <w:bookmarkStart w:id="1491" w:name="_Toc512856910"/>
      <w:proofErr w:type="gramStart"/>
      <w:r>
        <w:t>5145.301  Use</w:t>
      </w:r>
      <w:proofErr w:type="gramEnd"/>
      <w:r>
        <w:t xml:space="preserve"> and rental.</w:t>
      </w:r>
      <w:bookmarkEnd w:id="1491"/>
      <w:r>
        <w:t xml:space="preserve"> </w:t>
      </w:r>
    </w:p>
    <w:p w14:paraId="6C11996D" w14:textId="77777777" w:rsidR="00343BCD" w:rsidRPr="00A928CC" w:rsidRDefault="00343BCD" w:rsidP="00A928CC">
      <w:pPr>
        <w:rPr>
          <w:rFonts w:ascii="Times New Roman" w:hAnsi="Times New Roman" w:cs="Times New Roman"/>
          <w:b/>
          <w:sz w:val="24"/>
          <w:szCs w:val="24"/>
        </w:rPr>
      </w:pPr>
      <w:r w:rsidRPr="00A928CC">
        <w:rPr>
          <w:rFonts w:ascii="Times New Roman" w:hAnsi="Times New Roman" w:cs="Times New Roman"/>
          <w:sz w:val="24"/>
          <w:szCs w:val="24"/>
        </w:rPr>
        <w:t xml:space="preserve">(f) The head of the contracting activity shall provide prior approval </w:t>
      </w:r>
      <w:r w:rsidRPr="00A928CC">
        <w:rPr>
          <w:rFonts w:ascii="Times New Roman" w:hAnsi="Times New Roman" w:cs="Times New Roman"/>
          <w:sz w:val="24"/>
          <w:szCs w:val="24"/>
          <w:lang w:val="en"/>
        </w:rPr>
        <w:t xml:space="preserve">where non-Government use is expected to exceed 25 percent of the total use of Government and commercial work performed.   See Appendix GG for further delegation. </w:t>
      </w:r>
    </w:p>
    <w:p w14:paraId="4BD07734" w14:textId="370D82C6" w:rsidR="00673770" w:rsidRDefault="00570D8E" w:rsidP="00A928CC">
      <w:pPr>
        <w:pStyle w:val="Heading4"/>
        <w:rPr>
          <w:ins w:id="1492" w:author="Dawson, Edward G Jr CIV USARMY HQDA ASA ALT (USA)" w:date="2022-08-23T16:17:00Z"/>
        </w:rPr>
      </w:pPr>
      <w:bookmarkStart w:id="1493" w:name="_Toc512856911"/>
      <w:proofErr w:type="gramStart"/>
      <w:r w:rsidRPr="00F2231F">
        <w:t>5145.39</w:t>
      </w:r>
      <w:r w:rsidR="004728E2">
        <w:t>0</w:t>
      </w:r>
      <w:r w:rsidRPr="00F2231F">
        <w:t xml:space="preserve">  Documentation</w:t>
      </w:r>
      <w:proofErr w:type="gramEnd"/>
      <w:r w:rsidRPr="00F2231F">
        <w:t xml:space="preserve"> of Government property in contracts</w:t>
      </w:r>
      <w:r w:rsidR="00F2231F">
        <w:t>.</w:t>
      </w:r>
      <w:bookmarkEnd w:id="1493"/>
    </w:p>
    <w:p w14:paraId="031C70B0" w14:textId="3E671364" w:rsidR="00673770" w:rsidRPr="00673770" w:rsidRDefault="00673770" w:rsidP="00A928CC">
      <w:pPr>
        <w:pStyle w:val="Heading4"/>
        <w:rPr>
          <w:b w:val="0"/>
          <w:bCs/>
          <w:rPrChange w:id="1494" w:author="Dawson, Edward G Jr CIV USARMY HQDA ASA ALT (USA)" w:date="2022-08-23T16:16:00Z">
            <w:rPr/>
          </w:rPrChange>
        </w:rPr>
      </w:pPr>
      <w:ins w:id="1495" w:author="Dawson, Edward G Jr CIV USARMY HQDA ASA ALT (USA)" w:date="2022-08-23T16:17:00Z">
        <w:r w:rsidRPr="00673770">
          <w:rPr>
            <w:b w:val="0"/>
            <w:bCs/>
            <w:color w:val="000000"/>
            <w:rPrChange w:id="1496" w:author="Dawson, Edward G Jr CIV USARMY HQDA ASA ALT (USA)" w:date="2022-08-23T16:17:00Z">
              <w:rPr>
                <w:color w:val="000000"/>
              </w:rPr>
            </w:rPrChange>
          </w:rPr>
          <w:t>Contracting officers must ensure that changes to Government property made over time are reflected by modifications to the contract</w:t>
        </w:r>
      </w:ins>
      <w:ins w:id="1497" w:author="Dawson, Edward G Jr CIV USARMY HQDA ASA ALT (USA)" w:date="2022-08-23T16:18:00Z">
        <w:r>
          <w:rPr>
            <w:b w:val="0"/>
            <w:bCs/>
            <w:color w:val="000000"/>
          </w:rPr>
          <w:t>.</w:t>
        </w:r>
        <w:r>
          <w:rPr>
            <w:b w:val="0"/>
            <w:bCs/>
          </w:rPr>
          <w:t xml:space="preserve">  </w:t>
        </w:r>
      </w:ins>
      <w:moveToRangeStart w:id="1498" w:author="Dawson, Edward G Jr CIV USARMY HQDA ASA ALT (USA)" w:date="2022-08-23T16:16:00Z" w:name="move112163803"/>
      <w:moveTo w:id="1499" w:author="Dawson, Edward G Jr CIV USARMY HQDA ASA ALT (USA)" w:date="2022-08-23T16:16:00Z">
        <w:r w:rsidRPr="00673770">
          <w:rPr>
            <w:b w:val="0"/>
            <w:bCs/>
            <w:rPrChange w:id="1500" w:author="Dawson, Edward G Jr CIV USARMY HQDA ASA ALT (USA)" w:date="2022-08-23T16:16:00Z">
              <w:rPr/>
            </w:rPrChange>
          </w:rPr>
          <w:t>Any changes to the GFP attachment over the life of the contract require both a contract modification and a GFP attachment update.</w:t>
        </w:r>
      </w:moveTo>
      <w:moveToRangeEnd w:id="1498"/>
    </w:p>
    <w:p w14:paraId="11806C6D" w14:textId="1B1C36AE" w:rsidR="00A07020" w:rsidRPr="006070E7" w:rsidRDefault="00A07020" w:rsidP="00A07020">
      <w:pPr>
        <w:spacing w:after="180" w:line="276" w:lineRule="atLeast"/>
        <w:rPr>
          <w:ins w:id="1501" w:author="Jordan, Amanda C CIV USARMY HQDA ASA ALT (USA)" w:date="2022-05-20T09:20:00Z"/>
          <w:rFonts w:ascii="Times New Roman" w:eastAsia="Times New Roman" w:hAnsi="Times New Roman" w:cs="Times New Roman"/>
          <w:color w:val="00B0F0"/>
          <w:spacing w:val="-2"/>
          <w:sz w:val="24"/>
          <w:szCs w:val="24"/>
        </w:rPr>
      </w:pPr>
      <w:ins w:id="1502" w:author="Jordan, Amanda C CIV USARMY HQDA ASA ALT (USA)" w:date="2022-05-20T09:19:00Z">
        <w:r>
          <w:rPr>
            <w:rFonts w:ascii="Times New Roman" w:hAnsi="Times New Roman" w:cs="Times New Roman"/>
            <w:sz w:val="24"/>
            <w:szCs w:val="24"/>
          </w:rPr>
          <w:t xml:space="preserve">(a) </w:t>
        </w:r>
      </w:ins>
      <w:r w:rsidR="00570D8E" w:rsidRPr="00A928CC">
        <w:rPr>
          <w:rFonts w:ascii="Times New Roman" w:hAnsi="Times New Roman" w:cs="Times New Roman"/>
          <w:sz w:val="24"/>
          <w:szCs w:val="24"/>
        </w:rPr>
        <w:t xml:space="preserve">Contracting officers must ensure that </w:t>
      </w:r>
      <w:ins w:id="1503" w:author="Jordan, Amanda C CIV USARMY HQDA ASA ALT (USA)" w:date="2022-05-20T09:19:00Z">
        <w:r>
          <w:rPr>
            <w:rFonts w:ascii="Times New Roman" w:hAnsi="Times New Roman" w:cs="Times New Roman"/>
            <w:sz w:val="24"/>
            <w:szCs w:val="24"/>
          </w:rPr>
          <w:t xml:space="preserve">additions and deletions </w:t>
        </w:r>
      </w:ins>
      <w:del w:id="1504" w:author="Jordan, Amanda C CIV USARMY HQDA ASA ALT (USA)" w:date="2022-05-20T09:19:00Z">
        <w:r w:rsidR="00570D8E" w:rsidRPr="00A928CC" w:rsidDel="00A07020">
          <w:rPr>
            <w:rFonts w:ascii="Times New Roman" w:hAnsi="Times New Roman" w:cs="Times New Roman"/>
            <w:sz w:val="24"/>
            <w:szCs w:val="24"/>
          </w:rPr>
          <w:delText>changes</w:delText>
        </w:r>
      </w:del>
      <w:r w:rsidR="00570D8E" w:rsidRPr="00A928CC">
        <w:rPr>
          <w:rFonts w:ascii="Times New Roman" w:hAnsi="Times New Roman" w:cs="Times New Roman"/>
          <w:sz w:val="24"/>
          <w:szCs w:val="24"/>
        </w:rPr>
        <w:t xml:space="preserve"> </w:t>
      </w:r>
      <w:del w:id="1505" w:author="Jordan, Amanda C CIV USARMY HQDA ASA ALT (USA)" w:date="2022-05-20T09:19:00Z">
        <w:r w:rsidR="00570D8E" w:rsidRPr="00A928CC" w:rsidDel="00A07020">
          <w:rPr>
            <w:rFonts w:ascii="Times New Roman" w:hAnsi="Times New Roman" w:cs="Times New Roman"/>
            <w:sz w:val="24"/>
            <w:szCs w:val="24"/>
          </w:rPr>
          <w:delText>to</w:delText>
        </w:r>
      </w:del>
      <w:del w:id="1506" w:author="Dawson, Edward G Jr CIV USARMY HQDA ASA ALT (USA)" w:date="2022-06-15T18:02:00Z">
        <w:r w:rsidR="00570D8E" w:rsidRPr="00A928CC" w:rsidDel="005A1BF2">
          <w:rPr>
            <w:rFonts w:ascii="Times New Roman" w:hAnsi="Times New Roman" w:cs="Times New Roman"/>
            <w:sz w:val="24"/>
            <w:szCs w:val="24"/>
          </w:rPr>
          <w:delText xml:space="preserve"> </w:delText>
        </w:r>
      </w:del>
      <w:ins w:id="1507" w:author="Jordan, Amanda C CIV USARMY HQDA ASA ALT (USA)" w:date="2022-05-20T09:19:00Z">
        <w:r>
          <w:rPr>
            <w:rFonts w:ascii="Times New Roman" w:hAnsi="Times New Roman" w:cs="Times New Roman"/>
            <w:sz w:val="24"/>
            <w:szCs w:val="24"/>
          </w:rPr>
          <w:t xml:space="preserve">of </w:t>
        </w:r>
      </w:ins>
      <w:del w:id="1508" w:author="Dawson, Edward G Jr CIV USARMY HQDA ASA ALT (USA)" w:date="2022-08-11T20:04:00Z">
        <w:r w:rsidR="00570D8E" w:rsidRPr="00A928CC" w:rsidDel="009D7287">
          <w:rPr>
            <w:rFonts w:ascii="Times New Roman" w:hAnsi="Times New Roman" w:cs="Times New Roman"/>
            <w:sz w:val="24"/>
            <w:szCs w:val="24"/>
          </w:rPr>
          <w:delText xml:space="preserve">Government </w:delText>
        </w:r>
      </w:del>
      <w:ins w:id="1509" w:author="Jordan, Amanda C CIV USARMY HQDA ASA ALT (USA)" w:date="2022-05-20T09:19:00Z">
        <w:del w:id="1510" w:author="Dawson, Edward G Jr CIV USARMY HQDA ASA ALT (USA)" w:date="2022-08-11T20:04:00Z">
          <w:r w:rsidDel="009D7287">
            <w:rPr>
              <w:rFonts w:ascii="Times New Roman" w:hAnsi="Times New Roman" w:cs="Times New Roman"/>
              <w:sz w:val="24"/>
              <w:szCs w:val="24"/>
            </w:rPr>
            <w:delText xml:space="preserve">furnished </w:delText>
          </w:r>
        </w:del>
      </w:ins>
      <w:del w:id="1511" w:author="Dawson, Edward G Jr CIV USARMY HQDA ASA ALT (USA)" w:date="2022-08-11T20:04:00Z">
        <w:r w:rsidR="00570D8E" w:rsidRPr="00A928CC" w:rsidDel="009D7287">
          <w:rPr>
            <w:rFonts w:ascii="Times New Roman" w:hAnsi="Times New Roman" w:cs="Times New Roman"/>
            <w:sz w:val="24"/>
            <w:szCs w:val="24"/>
          </w:rPr>
          <w:delText xml:space="preserve">property </w:delText>
        </w:r>
      </w:del>
      <w:ins w:id="1512" w:author="Dawson, Edward G Jr CIV USARMY HQDA ASA ALT (USA)" w:date="2022-08-11T20:04:00Z">
        <w:r w:rsidR="009D7287">
          <w:rPr>
            <w:rFonts w:ascii="Times New Roman" w:hAnsi="Times New Roman" w:cs="Times New Roman"/>
            <w:sz w:val="24"/>
            <w:szCs w:val="24"/>
          </w:rPr>
          <w:t xml:space="preserve">GFP </w:t>
        </w:r>
      </w:ins>
      <w:r w:rsidR="00570D8E" w:rsidRPr="00A928CC">
        <w:rPr>
          <w:rFonts w:ascii="Times New Roman" w:hAnsi="Times New Roman" w:cs="Times New Roman"/>
          <w:sz w:val="24"/>
          <w:szCs w:val="24"/>
        </w:rPr>
        <w:t>made over time are reflected by modifications to the contract</w:t>
      </w:r>
      <w:ins w:id="1513" w:author="Jordan, Amanda C CIV USARMY HQDA ASA ALT (USA)" w:date="2022-05-20T09:20:00Z">
        <w:r>
          <w:rPr>
            <w:rFonts w:ascii="Times New Roman" w:hAnsi="Times New Roman" w:cs="Times New Roman"/>
            <w:sz w:val="24"/>
            <w:szCs w:val="24"/>
          </w:rPr>
          <w:t xml:space="preserve"> </w:t>
        </w:r>
        <w:r w:rsidRPr="005917A1">
          <w:rPr>
            <w:rFonts w:ascii="Times New Roman" w:eastAsia="Times New Roman" w:hAnsi="Times New Roman" w:cs="Times New Roman"/>
            <w:spacing w:val="-2"/>
            <w:sz w:val="24"/>
            <w:szCs w:val="24"/>
          </w:rPr>
          <w:t xml:space="preserve">and the </w:t>
        </w:r>
        <w:r w:rsidRPr="005917A1">
          <w:rPr>
            <w:rFonts w:ascii="Times New Roman" w:eastAsia="Times New Roman" w:hAnsi="Times New Roman" w:cs="Times New Roman"/>
            <w:sz w:val="24"/>
            <w:szCs w:val="24"/>
          </w:rPr>
          <w:t xml:space="preserve">GFP </w:t>
        </w:r>
        <w:r>
          <w:rPr>
            <w:rFonts w:ascii="Times New Roman" w:eastAsia="Times New Roman" w:hAnsi="Times New Roman" w:cs="Times New Roman"/>
            <w:sz w:val="24"/>
            <w:szCs w:val="24"/>
          </w:rPr>
          <w:t>a</w:t>
        </w:r>
        <w:r w:rsidRPr="005917A1">
          <w:rPr>
            <w:rFonts w:ascii="Times New Roman" w:eastAsia="Times New Roman" w:hAnsi="Times New Roman" w:cs="Times New Roman"/>
            <w:sz w:val="24"/>
            <w:szCs w:val="24"/>
          </w:rPr>
          <w:t>ttachment within the PIEE module</w:t>
        </w:r>
      </w:ins>
      <w:ins w:id="1514" w:author="Holland, George A CIV" w:date="2022-06-08T12:19:00Z">
        <w:r w:rsidR="00994E53">
          <w:rPr>
            <w:rFonts w:ascii="Times New Roman" w:eastAsia="Times New Roman" w:hAnsi="Times New Roman" w:cs="Times New Roman"/>
            <w:sz w:val="24"/>
            <w:szCs w:val="24"/>
          </w:rPr>
          <w:t xml:space="preserve"> at least annually</w:t>
        </w:r>
      </w:ins>
      <w:ins w:id="1515" w:author="Holland, George A CIV" w:date="2022-06-08T12:24:00Z">
        <w:r w:rsidR="00267C0C" w:rsidRPr="00267C0C">
          <w:t xml:space="preserve"> </w:t>
        </w:r>
      </w:ins>
      <w:ins w:id="1516" w:author="Holland, George A CIV" w:date="2022-06-08T12:19:00Z">
        <w:r w:rsidR="00994E53">
          <w:rPr>
            <w:rFonts w:ascii="Times New Roman" w:eastAsia="Times New Roman" w:hAnsi="Times New Roman" w:cs="Times New Roman"/>
            <w:sz w:val="24"/>
            <w:szCs w:val="24"/>
          </w:rPr>
          <w:t xml:space="preserve">(see </w:t>
        </w:r>
      </w:ins>
      <w:ins w:id="1517" w:author="Holland, George A CIV" w:date="2022-06-08T12:20:00Z">
        <w:r w:rsidR="00994E53" w:rsidRPr="00994E53">
          <w:rPr>
            <w:rFonts w:ascii="Times New Roman" w:eastAsia="Times New Roman" w:hAnsi="Times New Roman" w:cs="Times New Roman"/>
            <w:sz w:val="24"/>
            <w:szCs w:val="24"/>
          </w:rPr>
          <w:t>5145.103-74 Contracting office responsibilities.</w:t>
        </w:r>
        <w:del w:id="1518" w:author="Dawson, Edward G Jr CIV USARMY HQDA ASA ALT (USA)" w:date="2022-08-23T17:05:00Z">
          <w:r w:rsidR="00994E53" w:rsidDel="00770A93">
            <w:rPr>
              <w:rFonts w:ascii="Times New Roman" w:eastAsia="Times New Roman" w:hAnsi="Times New Roman" w:cs="Times New Roman"/>
              <w:sz w:val="24"/>
              <w:szCs w:val="24"/>
            </w:rPr>
            <w:delText xml:space="preserve"> (3)(A)</w:delText>
          </w:r>
        </w:del>
      </w:ins>
      <w:ins w:id="1519" w:author="Jordan, Amanda C CIV USARMY HQDA ASA ALT (USA)" w:date="2022-05-20T09:20:00Z">
        <w:del w:id="1520" w:author="Dawson, Edward G Jr CIV USARMY HQDA ASA ALT (USA)" w:date="2022-08-23T17:05:00Z">
          <w:r w:rsidRPr="005917A1" w:rsidDel="00770A93">
            <w:rPr>
              <w:rFonts w:ascii="Times New Roman" w:eastAsia="Times New Roman" w:hAnsi="Times New Roman" w:cs="Times New Roman"/>
              <w:sz w:val="24"/>
              <w:szCs w:val="24"/>
            </w:rPr>
            <w:delText>.</w:delText>
          </w:r>
        </w:del>
      </w:ins>
    </w:p>
    <w:p w14:paraId="100F4FE7" w14:textId="32445A9A" w:rsidR="00A07020" w:rsidRDefault="00A07020" w:rsidP="00A07020">
      <w:pPr>
        <w:spacing w:line="240" w:lineRule="auto"/>
        <w:rPr>
          <w:ins w:id="1521" w:author="Jordan, Amanda C CIV USARMY HQDA ASA ALT (USA)" w:date="2022-05-20T09:20:00Z"/>
          <w:rFonts w:ascii="Times New Roman" w:hAnsi="Times New Roman" w:cs="Times New Roman"/>
          <w:sz w:val="24"/>
          <w:szCs w:val="24"/>
        </w:rPr>
      </w:pPr>
      <w:ins w:id="1522" w:author="Jordan, Amanda C CIV USARMY HQDA ASA ALT (USA)" w:date="2022-05-20T09:20:00Z">
        <w:r>
          <w:rPr>
            <w:rFonts w:ascii="Times New Roman" w:hAnsi="Times New Roman" w:cs="Times New Roman"/>
            <w:sz w:val="24"/>
            <w:szCs w:val="24"/>
          </w:rPr>
          <w:t>(b) Contracting officers shall ensure that the contract action report</w:t>
        </w:r>
        <w:del w:id="1523" w:author="Dawson, Edward G Jr CIV USARMY HQDA ASA ALT (USA)" w:date="2022-06-15T18:07:00Z">
          <w:r w:rsidDel="005A1BF2">
            <w:rPr>
              <w:rFonts w:ascii="Times New Roman" w:hAnsi="Times New Roman" w:cs="Times New Roman"/>
              <w:sz w:val="24"/>
              <w:szCs w:val="24"/>
            </w:rPr>
            <w:delText xml:space="preserve"> </w:delText>
          </w:r>
        </w:del>
        <w:r>
          <w:rPr>
            <w:rFonts w:ascii="Times New Roman" w:hAnsi="Times New Roman" w:cs="Times New Roman"/>
            <w:sz w:val="24"/>
            <w:szCs w:val="24"/>
          </w:rPr>
          <w:t xml:space="preserve"> statement within Federal Procurement Data System – Next Generation (FPDS-NG) is annotated as “Transaction uses GFP” on </w:t>
        </w:r>
      </w:ins>
      <w:ins w:id="1524" w:author="Holland, George A CIV" w:date="2022-06-08T12:31:00Z">
        <w:r w:rsidR="00894502">
          <w:rPr>
            <w:rFonts w:ascii="Times New Roman" w:hAnsi="Times New Roman" w:cs="Times New Roman"/>
            <w:sz w:val="24"/>
            <w:szCs w:val="24"/>
          </w:rPr>
          <w:t xml:space="preserve">the initial action and </w:t>
        </w:r>
      </w:ins>
      <w:ins w:id="1525" w:author="Jordan, Amanda C CIV USARMY HQDA ASA ALT (USA)" w:date="2022-05-20T09:20:00Z">
        <w:r>
          <w:rPr>
            <w:rFonts w:ascii="Times New Roman" w:hAnsi="Times New Roman" w:cs="Times New Roman"/>
            <w:sz w:val="24"/>
            <w:szCs w:val="24"/>
          </w:rPr>
          <w:t xml:space="preserve">all subsequent contract </w:t>
        </w:r>
        <w:del w:id="1526" w:author="Dawson, Edward G Jr CIV USARMY HQDA ASA ALT (USA)" w:date="2022-08-12T19:56:00Z">
          <w:r w:rsidDel="00072049">
            <w:rPr>
              <w:rFonts w:ascii="Times New Roman" w:hAnsi="Times New Roman" w:cs="Times New Roman"/>
              <w:sz w:val="24"/>
              <w:szCs w:val="24"/>
            </w:rPr>
            <w:delText>actions</w:delText>
          </w:r>
        </w:del>
      </w:ins>
      <w:ins w:id="1527" w:author="Dawson, Edward G Jr CIV USARMY HQDA ASA ALT (USA)" w:date="2022-08-12T19:56:00Z">
        <w:r w:rsidR="00072049">
          <w:rPr>
            <w:rFonts w:ascii="Times New Roman" w:hAnsi="Times New Roman" w:cs="Times New Roman"/>
            <w:sz w:val="24"/>
            <w:szCs w:val="24"/>
          </w:rPr>
          <w:t>modifications</w:t>
        </w:r>
      </w:ins>
      <w:ins w:id="1528" w:author="Jordan, Amanda C CIV USARMY HQDA ASA ALT (USA)" w:date="2022-05-20T09:20:00Z">
        <w:r>
          <w:rPr>
            <w:rFonts w:ascii="Times New Roman" w:hAnsi="Times New Roman" w:cs="Times New Roman"/>
            <w:sz w:val="24"/>
            <w:szCs w:val="24"/>
          </w:rPr>
          <w:t xml:space="preserve"> </w:t>
        </w:r>
        <w:del w:id="1529" w:author="Dawson, Edward G Jr CIV USARMY HQDA ASA ALT (USA)" w:date="2022-08-12T19:56:00Z">
          <w:r w:rsidDel="00072049">
            <w:rPr>
              <w:rFonts w:ascii="Times New Roman" w:hAnsi="Times New Roman" w:cs="Times New Roman"/>
              <w:sz w:val="24"/>
              <w:szCs w:val="24"/>
            </w:rPr>
            <w:delText xml:space="preserve">once GFP is </w:delText>
          </w:r>
          <w:r w:rsidRPr="002B42B9" w:rsidDel="00072049">
            <w:rPr>
              <w:rFonts w:ascii="Times New Roman" w:hAnsi="Times New Roman" w:cs="Times New Roman"/>
              <w:sz w:val="24"/>
              <w:szCs w:val="24"/>
            </w:rPr>
            <w:delText>initially provided</w:delText>
          </w:r>
        </w:del>
      </w:ins>
      <w:ins w:id="1530" w:author="Holland, George A CIV" w:date="2022-06-08T12:21:00Z">
        <w:del w:id="1531" w:author="Dawson, Edward G Jr CIV USARMY HQDA ASA ALT (USA)" w:date="2022-08-12T19:56:00Z">
          <w:r w:rsidR="00994E53" w:rsidDel="00072049">
            <w:rPr>
              <w:rFonts w:ascii="Times New Roman" w:hAnsi="Times New Roman" w:cs="Times New Roman"/>
              <w:sz w:val="24"/>
              <w:szCs w:val="24"/>
            </w:rPr>
            <w:delText xml:space="preserve"> </w:delText>
          </w:r>
        </w:del>
        <w:r w:rsidR="00994E53">
          <w:rPr>
            <w:rFonts w:ascii="Times New Roman" w:hAnsi="Times New Roman" w:cs="Times New Roman"/>
            <w:sz w:val="24"/>
            <w:szCs w:val="24"/>
          </w:rPr>
          <w:t>until all property is dispositioned</w:t>
        </w:r>
      </w:ins>
      <w:ins w:id="1532" w:author="Jordan, Amanda C CIV USARMY HQDA ASA ALT (USA)" w:date="2022-05-20T09:20:00Z">
        <w:r w:rsidRPr="002B42B9">
          <w:rPr>
            <w:rFonts w:ascii="Times New Roman" w:hAnsi="Times New Roman" w:cs="Times New Roman"/>
            <w:sz w:val="24"/>
            <w:szCs w:val="24"/>
          </w:rPr>
          <w:t>.</w:t>
        </w:r>
        <w:r>
          <w:rPr>
            <w:rFonts w:ascii="Times New Roman" w:hAnsi="Times New Roman" w:cs="Times New Roman"/>
            <w:sz w:val="24"/>
            <w:szCs w:val="24"/>
          </w:rPr>
          <w:t xml:space="preserve"> </w:t>
        </w:r>
      </w:ins>
    </w:p>
    <w:p w14:paraId="6C11996F" w14:textId="761DE82B" w:rsidR="00134E72" w:rsidRDefault="00570D8E" w:rsidP="00A928CC">
      <w:pPr>
        <w:rPr>
          <w:ins w:id="1533" w:author="Jordan, Amanda C CIV USARMY HQDA ASA ALT (USA)" w:date="2022-05-20T09:20:00Z"/>
          <w:rFonts w:ascii="Times New Roman" w:hAnsi="Times New Roman" w:cs="Times New Roman"/>
          <w:sz w:val="24"/>
          <w:szCs w:val="24"/>
        </w:rPr>
      </w:pPr>
      <w:del w:id="1534" w:author="Jordan, Amanda C CIV USARMY HQDA ASA ALT (USA)" w:date="2022-05-20T09:20:00Z">
        <w:r w:rsidRPr="00A928CC" w:rsidDel="00A07020">
          <w:rPr>
            <w:rFonts w:ascii="Times New Roman" w:hAnsi="Times New Roman" w:cs="Times New Roman"/>
            <w:sz w:val="24"/>
            <w:szCs w:val="24"/>
          </w:rPr>
          <w:delText>.</w:delText>
        </w:r>
      </w:del>
    </w:p>
    <w:p w14:paraId="3D0DADAD" w14:textId="1C91BA53" w:rsidR="004367F0" w:rsidRDefault="004367F0" w:rsidP="004367F0">
      <w:pPr>
        <w:pStyle w:val="Heading3"/>
        <w:spacing w:before="0" w:after="240"/>
        <w:rPr>
          <w:ins w:id="1535" w:author="Dawson, Edward G Jr CIV USARMY HQDA ASA ALT (USA)" w:date="2022-08-23T17:20:00Z"/>
          <w:rFonts w:ascii="Times New Roman" w:hAnsi="Times New Roman" w:cs="Times New Roman"/>
          <w:sz w:val="24"/>
          <w:szCs w:val="24"/>
          <w:u w:val="none"/>
        </w:rPr>
      </w:pPr>
      <w:ins w:id="1536" w:author="Jordan, Amanda C CIV USARMY HQDA ASA ALT (USA)" w:date="2022-05-20T09:20:00Z">
        <w:r>
          <w:rPr>
            <w:rFonts w:ascii="Times New Roman" w:hAnsi="Times New Roman" w:cs="Times New Roman"/>
            <w:sz w:val="24"/>
            <w:szCs w:val="24"/>
            <w:u w:val="none"/>
          </w:rPr>
          <w:t>Subpart 5145.4–</w:t>
        </w:r>
        <w:r w:rsidRPr="007015B3">
          <w:rPr>
            <w:rFonts w:ascii="Times New Roman" w:hAnsi="Times New Roman" w:cs="Times New Roman"/>
            <w:sz w:val="24"/>
            <w:szCs w:val="24"/>
            <w:u w:val="none"/>
          </w:rPr>
          <w:t xml:space="preserve"> </w:t>
        </w:r>
      </w:ins>
      <w:ins w:id="1537" w:author="Jordan, Amanda C CIV USARMY HQDA ASA ALT (USA)" w:date="2022-05-20T09:21:00Z">
        <w:r>
          <w:rPr>
            <w:rFonts w:ascii="Times New Roman" w:hAnsi="Times New Roman" w:cs="Times New Roman"/>
            <w:sz w:val="24"/>
            <w:szCs w:val="24"/>
            <w:u w:val="none"/>
          </w:rPr>
          <w:t>Title to Government Property</w:t>
        </w:r>
      </w:ins>
    </w:p>
    <w:p w14:paraId="1A10A084" w14:textId="759D4024" w:rsidR="008023BF" w:rsidRPr="002B2945" w:rsidRDefault="008023BF" w:rsidP="008023BF">
      <w:pPr>
        <w:pStyle w:val="Heading4"/>
        <w:spacing w:line="240" w:lineRule="auto"/>
        <w:rPr>
          <w:ins w:id="1538" w:author="Dawson, Edward G Jr CIV USARMY HQDA ASA ALT (USA)" w:date="2022-08-23T17:21:00Z"/>
          <w:bCs/>
        </w:rPr>
      </w:pPr>
      <w:bookmarkStart w:id="1539" w:name="_Hlk112168088"/>
      <w:ins w:id="1540" w:author="Dawson, Edward G Jr CIV USARMY HQDA ASA ALT (USA)" w:date="2022-08-23T17:21:00Z">
        <w:r w:rsidRPr="007015B3">
          <w:t>5145.</w:t>
        </w:r>
        <w:r>
          <w:t xml:space="preserve">402-70 Policy </w:t>
        </w:r>
        <w:r w:rsidRPr="00D7741C">
          <w:rPr>
            <w:b w:val="0"/>
            <w:bCs/>
          </w:rPr>
          <w:t>See AFARS PGI 5145.</w:t>
        </w:r>
      </w:ins>
      <w:ins w:id="1541" w:author="Dawson, Edward G Jr CIV USARMY HQDA ASA ALT (USA)" w:date="2022-08-23T17:22:00Z">
        <w:r>
          <w:rPr>
            <w:b w:val="0"/>
            <w:bCs/>
          </w:rPr>
          <w:t>4</w:t>
        </w:r>
      </w:ins>
      <w:ins w:id="1542" w:author="Dawson, Edward G Jr CIV USARMY HQDA ASA ALT (USA)" w:date="2022-08-23T17:21:00Z">
        <w:r>
          <w:rPr>
            <w:b w:val="0"/>
            <w:bCs/>
          </w:rPr>
          <w:t>02</w:t>
        </w:r>
      </w:ins>
      <w:ins w:id="1543" w:author="Dawson, Edward G Jr CIV USARMY HQDA ASA ALT (USA)" w:date="2022-08-23T17:22:00Z">
        <w:r>
          <w:rPr>
            <w:b w:val="0"/>
            <w:bCs/>
          </w:rPr>
          <w:t xml:space="preserve">- 70 </w:t>
        </w:r>
      </w:ins>
      <w:ins w:id="1544" w:author="Dawson, Edward G Jr CIV USARMY HQDA ASA ALT (USA)" w:date="2022-08-23T17:21:00Z">
        <w:r w:rsidRPr="00D7741C">
          <w:rPr>
            <w:b w:val="0"/>
            <w:bCs/>
          </w:rPr>
          <w:t xml:space="preserve">for instructions associated with </w:t>
        </w:r>
      </w:ins>
      <w:ins w:id="1545" w:author="Dawson, Edward G Jr CIV USARMY HQDA ASA ALT (USA)" w:date="2022-08-23T17:22:00Z">
        <w:r>
          <w:rPr>
            <w:b w:val="0"/>
            <w:bCs/>
          </w:rPr>
          <w:t>Contractor Acquired Property (CAP)</w:t>
        </w:r>
      </w:ins>
      <w:ins w:id="1546" w:author="Dawson, Edward G Jr CIV USARMY HQDA ASA ALT (USA)" w:date="2022-08-23T17:21:00Z">
        <w:r>
          <w:rPr>
            <w:b w:val="0"/>
            <w:bCs/>
          </w:rPr>
          <w:t>.</w:t>
        </w:r>
      </w:ins>
    </w:p>
    <w:bookmarkEnd w:id="1539"/>
    <w:p w14:paraId="1DA5BAF3" w14:textId="05166F2A" w:rsidR="008023BF" w:rsidDel="008023BF" w:rsidRDefault="008023BF">
      <w:pPr>
        <w:pStyle w:val="Heading3"/>
        <w:spacing w:before="0" w:after="240"/>
        <w:jc w:val="left"/>
        <w:rPr>
          <w:ins w:id="1547" w:author="Jordan, Amanda C CIV USARMY HQDA ASA ALT (USA)" w:date="2022-05-20T09:20:00Z"/>
          <w:del w:id="1548" w:author="Dawson, Edward G Jr CIV USARMY HQDA ASA ALT (USA)" w:date="2022-08-23T17:21:00Z"/>
          <w:rFonts w:ascii="Times New Roman" w:hAnsi="Times New Roman" w:cs="Times New Roman"/>
          <w:sz w:val="24"/>
          <w:szCs w:val="24"/>
          <w:u w:val="none"/>
        </w:rPr>
        <w:pPrChange w:id="1549" w:author="Dawson, Edward G Jr CIV USARMY HQDA ASA ALT (USA)" w:date="2022-08-23T17:21:00Z">
          <w:pPr>
            <w:pStyle w:val="Heading3"/>
            <w:spacing w:before="0" w:after="240"/>
          </w:pPr>
        </w:pPrChange>
      </w:pPr>
    </w:p>
    <w:p w14:paraId="21E4FD36" w14:textId="64676789" w:rsidR="004367F0" w:rsidDel="000D0856" w:rsidRDefault="004367F0" w:rsidP="004367F0">
      <w:pPr>
        <w:pStyle w:val="Heading4"/>
        <w:rPr>
          <w:ins w:id="1550" w:author="Jordan, Amanda C CIV USARMY HQDA ASA ALT (USA)" w:date="2022-05-20T09:21:00Z"/>
          <w:del w:id="1551" w:author="Dawson, Edward G Jr CIV USARMY HQDA ASA ALT (USA)" w:date="2022-08-18T23:36:00Z"/>
        </w:rPr>
      </w:pPr>
      <w:ins w:id="1552" w:author="Jordan, Amanda C CIV USARMY HQDA ASA ALT (USA)" w:date="2022-05-20T09:21:00Z">
        <w:del w:id="1553" w:author="Dawson, Edward G Jr CIV USARMY HQDA ASA ALT (USA)" w:date="2022-08-18T23:36:00Z">
          <w:r w:rsidRPr="007015B3" w:rsidDel="000D0856">
            <w:delText>5145.</w:delText>
          </w:r>
          <w:r w:rsidDel="000D0856">
            <w:delText>402 Title to contractor-acquired property.</w:delText>
          </w:r>
        </w:del>
      </w:ins>
    </w:p>
    <w:p w14:paraId="30FF4257" w14:textId="6AAE25EA" w:rsidR="004367F0" w:rsidDel="008D23A6" w:rsidRDefault="004367F0" w:rsidP="004367F0">
      <w:pPr>
        <w:spacing w:line="240" w:lineRule="auto"/>
        <w:rPr>
          <w:del w:id="1554" w:author="Dawson, Edward G Jr CIV USARMY HQDA ASA ALT (USA)" w:date="2022-08-12T13:10:00Z"/>
          <w:rFonts w:ascii="Times New Roman" w:hAnsi="Times New Roman" w:cs="Times New Roman"/>
          <w:sz w:val="24"/>
          <w:szCs w:val="24"/>
        </w:rPr>
      </w:pPr>
      <w:ins w:id="1555" w:author="Jordan, Amanda C CIV USARMY HQDA ASA ALT (USA)" w:date="2022-05-20T09:22:00Z">
        <w:del w:id="1556" w:author="Dawson, Edward G Jr CIV USARMY HQDA ASA ALT (USA)" w:date="2022-08-12T13:10:00Z">
          <w:r w:rsidDel="008D23A6">
            <w:rPr>
              <w:rFonts w:ascii="Times New Roman" w:hAnsi="Times New Roman" w:cs="Times New Roman"/>
              <w:sz w:val="24"/>
              <w:szCs w:val="24"/>
            </w:rPr>
            <w:delText xml:space="preserve">(a) Contractor Acquired Property (CAP) acquired by the contractor for use on the contract shall be receipted via a contract modification on a </w:delText>
          </w:r>
          <w:r w:rsidRPr="00D10AE6" w:rsidDel="008D23A6">
            <w:rPr>
              <w:rFonts w:ascii="Times New Roman" w:hAnsi="Times New Roman" w:cs="Times New Roman"/>
              <w:sz w:val="24"/>
              <w:szCs w:val="24"/>
            </w:rPr>
            <w:delText>periodic basis</w:delText>
          </w:r>
          <w:r w:rsidRPr="003E409A" w:rsidDel="008D23A6">
            <w:rPr>
              <w:rFonts w:ascii="Times New Roman" w:hAnsi="Times New Roman" w:cs="Times New Roman"/>
              <w:sz w:val="24"/>
              <w:szCs w:val="24"/>
            </w:rPr>
            <w:delText xml:space="preserve"> </w:delText>
          </w:r>
          <w:r w:rsidDel="008D23A6">
            <w:rPr>
              <w:rFonts w:ascii="Times New Roman" w:hAnsi="Times New Roman" w:cs="Times New Roman"/>
              <w:sz w:val="24"/>
              <w:szCs w:val="24"/>
            </w:rPr>
            <w:delText>as determined by the cognizant contracting officer IAW DFARS PGI 245.402-71(2) and (3)</w:delText>
          </w:r>
        </w:del>
      </w:ins>
      <w:ins w:id="1557" w:author="Holland, George A CIV" w:date="2022-06-08T12:26:00Z">
        <w:del w:id="1558" w:author="Dawson, Edward G Jr CIV USARMY HQDA ASA ALT (USA)" w:date="2022-08-12T13:10:00Z">
          <w:r w:rsidR="00267C0C" w:rsidDel="008D23A6">
            <w:rPr>
              <w:rFonts w:ascii="Times New Roman" w:hAnsi="Times New Roman" w:cs="Times New Roman"/>
              <w:sz w:val="24"/>
              <w:szCs w:val="24"/>
            </w:rPr>
            <w:delText xml:space="preserve"> but no less than annually</w:delText>
          </w:r>
        </w:del>
      </w:ins>
      <w:ins w:id="1559" w:author="Jordan, Amanda C CIV USARMY HQDA ASA ALT (USA)" w:date="2022-05-20T09:22:00Z">
        <w:del w:id="1560" w:author="Dawson, Edward G Jr CIV USARMY HQDA ASA ALT (USA)" w:date="2022-08-12T13:10:00Z">
          <w:r w:rsidDel="008D23A6">
            <w:rPr>
              <w:rFonts w:ascii="Times New Roman" w:hAnsi="Times New Roman" w:cs="Times New Roman"/>
              <w:sz w:val="24"/>
              <w:szCs w:val="24"/>
            </w:rPr>
            <w:delText xml:space="preserve">.  </w:delText>
          </w:r>
        </w:del>
      </w:ins>
    </w:p>
    <w:p w14:paraId="4BA0D8CC" w14:textId="6775296C" w:rsidR="004367F0" w:rsidDel="008D23A6" w:rsidRDefault="004367F0" w:rsidP="004367F0">
      <w:pPr>
        <w:spacing w:line="240" w:lineRule="auto"/>
        <w:rPr>
          <w:ins w:id="1561" w:author="Holland, George A CIV" w:date="2022-06-08T12:28:00Z"/>
          <w:del w:id="1562" w:author="Dawson, Edward G Jr CIV USARMY HQDA ASA ALT (USA)" w:date="2022-08-12T13:10:00Z"/>
          <w:rFonts w:ascii="Times New Roman" w:hAnsi="Times New Roman" w:cs="Times New Roman"/>
          <w:sz w:val="24"/>
          <w:szCs w:val="24"/>
        </w:rPr>
      </w:pPr>
      <w:ins w:id="1563" w:author="Jordan, Amanda C CIV USARMY HQDA ASA ALT (USA)" w:date="2022-05-20T09:22:00Z">
        <w:del w:id="1564" w:author="Dawson, Edward G Jr CIV USARMY HQDA ASA ALT (USA)" w:date="2022-08-12T13:10:00Z">
          <w:r w:rsidDel="008D23A6">
            <w:rPr>
              <w:rFonts w:ascii="Times New Roman" w:hAnsi="Times New Roman" w:cs="Times New Roman"/>
              <w:sz w:val="24"/>
              <w:szCs w:val="24"/>
            </w:rPr>
            <w:delText xml:space="preserve">     (</w:delText>
          </w:r>
        </w:del>
        <w:del w:id="1565" w:author="Dawson, Edward G Jr CIV USARMY HQDA ASA ALT (USA)" w:date="2022-06-20T22:42:00Z">
          <w:r w:rsidDel="00A6130C">
            <w:rPr>
              <w:rFonts w:ascii="Times New Roman" w:hAnsi="Times New Roman" w:cs="Times New Roman"/>
              <w:sz w:val="24"/>
              <w:szCs w:val="24"/>
            </w:rPr>
            <w:delText>i</w:delText>
          </w:r>
        </w:del>
        <w:del w:id="1566" w:author="Dawson, Edward G Jr CIV USARMY HQDA ASA ALT (USA)" w:date="2022-08-12T13:10:00Z">
          <w:r w:rsidDel="008D23A6">
            <w:rPr>
              <w:rFonts w:ascii="Times New Roman" w:hAnsi="Times New Roman" w:cs="Times New Roman"/>
              <w:sz w:val="24"/>
              <w:szCs w:val="24"/>
            </w:rPr>
            <w:delText>) Receipt action shall be accomplished via DFARS PGI 245.103-72, within the PIEE GFP module.</w:delText>
          </w:r>
        </w:del>
      </w:ins>
      <w:ins w:id="1567" w:author="Holland, George A CIV" w:date="2022-06-13T08:49:00Z">
        <w:del w:id="1568" w:author="Dawson, Edward G Jr CIV USARMY HQDA ASA ALT (USA)" w:date="2022-08-12T13:10:00Z">
          <w:r w:rsidR="00BE0D7A" w:rsidDel="008D23A6">
            <w:rPr>
              <w:rFonts w:ascii="Times New Roman" w:hAnsi="Times New Roman" w:cs="Times New Roman"/>
              <w:sz w:val="24"/>
              <w:szCs w:val="24"/>
            </w:rPr>
            <w:delText xml:space="preserve"> </w:delText>
          </w:r>
        </w:del>
      </w:ins>
    </w:p>
    <w:p w14:paraId="48C590D1" w14:textId="446913DA" w:rsidR="00267C0C" w:rsidDel="000D0856" w:rsidRDefault="00267C0C" w:rsidP="004367F0">
      <w:pPr>
        <w:spacing w:line="240" w:lineRule="auto"/>
        <w:rPr>
          <w:ins w:id="1569" w:author="Jordan, Amanda C CIV USARMY HQDA ASA ALT (USA)" w:date="2022-05-20T09:22:00Z"/>
          <w:del w:id="1570" w:author="Dawson, Edward G Jr CIV USARMY HQDA ASA ALT (USA)" w:date="2022-08-18T23:36:00Z"/>
          <w:rFonts w:ascii="Times New Roman" w:hAnsi="Times New Roman" w:cs="Times New Roman"/>
          <w:sz w:val="24"/>
          <w:szCs w:val="24"/>
        </w:rPr>
      </w:pPr>
      <w:ins w:id="1571" w:author="Holland, George A CIV" w:date="2022-06-08T12:28:00Z">
        <w:del w:id="1572" w:author="Dawson, Edward G Jr CIV USARMY HQDA ASA ALT (USA)" w:date="2022-08-18T23:36:00Z">
          <w:r w:rsidDel="000D0856">
            <w:rPr>
              <w:rFonts w:ascii="Times New Roman" w:hAnsi="Times New Roman" w:cs="Times New Roman"/>
              <w:sz w:val="24"/>
              <w:szCs w:val="24"/>
            </w:rPr>
            <w:delText>(</w:delText>
          </w:r>
        </w:del>
        <w:del w:id="1573" w:author="Dawson, Edward G Jr CIV USARMY HQDA ASA ALT (USA)" w:date="2022-06-20T22:42:00Z">
          <w:r w:rsidDel="00A6130C">
            <w:rPr>
              <w:rFonts w:ascii="Times New Roman" w:hAnsi="Times New Roman" w:cs="Times New Roman"/>
              <w:sz w:val="24"/>
              <w:szCs w:val="24"/>
            </w:rPr>
            <w:delText>ii</w:delText>
          </w:r>
        </w:del>
        <w:del w:id="1574" w:author="Dawson, Edward G Jr CIV USARMY HQDA ASA ALT (USA)" w:date="2022-08-18T23:36:00Z">
          <w:r w:rsidDel="000D0856">
            <w:rPr>
              <w:rFonts w:ascii="Times New Roman" w:hAnsi="Times New Roman" w:cs="Times New Roman"/>
              <w:sz w:val="24"/>
              <w:szCs w:val="24"/>
            </w:rPr>
            <w:delText xml:space="preserve">) Once CAP is receipted and provided as GFP, ensure </w:delText>
          </w:r>
          <w:r w:rsidRPr="00267C0C" w:rsidDel="000D0856">
            <w:rPr>
              <w:rFonts w:ascii="Times New Roman" w:hAnsi="Times New Roman" w:cs="Times New Roman"/>
              <w:sz w:val="24"/>
              <w:szCs w:val="24"/>
            </w:rPr>
            <w:delText xml:space="preserve">Federal Procurement Data System – Next Generation (FPDS-NG) is annotated as “Transaction uses GFP” on all subsequent contract </w:delText>
          </w:r>
        </w:del>
        <w:del w:id="1575" w:author="Dawson, Edward G Jr CIV USARMY HQDA ASA ALT (USA)" w:date="2022-08-12T13:04:00Z">
          <w:r w:rsidRPr="00267C0C" w:rsidDel="00324D20">
            <w:rPr>
              <w:rFonts w:ascii="Times New Roman" w:hAnsi="Times New Roman" w:cs="Times New Roman"/>
              <w:sz w:val="24"/>
              <w:szCs w:val="24"/>
            </w:rPr>
            <w:delText>actions</w:delText>
          </w:r>
        </w:del>
        <w:del w:id="1576" w:author="Dawson, Edward G Jr CIV USARMY HQDA ASA ALT (USA)" w:date="2022-08-18T23:36:00Z">
          <w:r w:rsidDel="000D0856">
            <w:rPr>
              <w:rFonts w:ascii="Times New Roman" w:hAnsi="Times New Roman" w:cs="Times New Roman"/>
              <w:sz w:val="24"/>
              <w:szCs w:val="24"/>
            </w:rPr>
            <w:delText xml:space="preserve"> until all property is dispositioned. </w:delText>
          </w:r>
        </w:del>
      </w:ins>
    </w:p>
    <w:p w14:paraId="74A9F81A" w14:textId="4BF5ED7B" w:rsidR="004367F0" w:rsidRPr="008B2126" w:rsidDel="00267C0C" w:rsidRDefault="004367F0" w:rsidP="004367F0">
      <w:pPr>
        <w:spacing w:line="240" w:lineRule="auto"/>
        <w:rPr>
          <w:ins w:id="1577" w:author="Jordan, Amanda C CIV USARMY HQDA ASA ALT (USA)" w:date="2022-05-20T09:22:00Z"/>
          <w:del w:id="1578" w:author="Holland, George A CIV" w:date="2022-06-08T12:29:00Z"/>
          <w:rFonts w:ascii="Times New Roman" w:hAnsi="Times New Roman" w:cs="Times New Roman"/>
          <w:sz w:val="24"/>
          <w:szCs w:val="24"/>
        </w:rPr>
      </w:pPr>
      <w:ins w:id="1579" w:author="Jordan, Amanda C CIV USARMY HQDA ASA ALT (USA)" w:date="2022-05-20T09:22:00Z">
        <w:del w:id="1580" w:author="Holland, George A CIV" w:date="2022-06-08T12:29:00Z">
          <w:r w:rsidDel="00267C0C">
            <w:rPr>
              <w:rFonts w:ascii="Times New Roman" w:hAnsi="Times New Roman" w:cs="Times New Roman"/>
              <w:sz w:val="24"/>
              <w:szCs w:val="24"/>
            </w:rPr>
            <w:delText xml:space="preserve">     (ii) Contract documentation may be obtained from the procuring or administrating contracting officer, if requested by the accountable property officer.</w:delText>
          </w:r>
        </w:del>
      </w:ins>
      <w:ins w:id="1581" w:author="Holland, George A CIV" w:date="2022-06-10T13:27:00Z">
        <w:r w:rsidR="006734AE">
          <w:rPr>
            <w:rFonts w:ascii="Times New Roman" w:hAnsi="Times New Roman" w:cs="Times New Roman"/>
            <w:sz w:val="24"/>
            <w:szCs w:val="24"/>
          </w:rPr>
          <w:t xml:space="preserve"> </w:t>
        </w:r>
      </w:ins>
      <w:ins w:id="1582" w:author="Holland, George A CIV" w:date="2022-06-10T14:33:00Z">
        <w:r w:rsidR="00867EC7">
          <w:rPr>
            <w:rFonts w:ascii="Times New Roman" w:hAnsi="Times New Roman" w:cs="Times New Roman"/>
            <w:sz w:val="24"/>
            <w:szCs w:val="24"/>
          </w:rPr>
          <w:t xml:space="preserve">Requiring activities and accountable property officials </w:t>
        </w:r>
      </w:ins>
      <w:ins w:id="1583" w:author="Holland, George A CIV" w:date="2022-06-10T14:34:00Z">
        <w:r w:rsidR="00867EC7" w:rsidRPr="00236529">
          <w:rPr>
            <w:rFonts w:ascii="Times New Roman" w:hAnsi="Times New Roman" w:cs="Times New Roman"/>
            <w:sz w:val="24"/>
            <w:szCs w:val="24"/>
          </w:rPr>
          <w:t>shall</w:t>
        </w:r>
      </w:ins>
      <w:ins w:id="1584" w:author="Holland, George A CIV" w:date="2022-06-10T13:27:00Z">
        <w:r w:rsidR="006734AE" w:rsidRPr="00867EC7">
          <w:rPr>
            <w:rFonts w:ascii="Times New Roman" w:hAnsi="Times New Roman" w:cs="Times New Roman"/>
            <w:sz w:val="24"/>
            <w:szCs w:val="24"/>
          </w:rPr>
          <w:t xml:space="preserve"> obtain </w:t>
        </w:r>
      </w:ins>
      <w:ins w:id="1585" w:author="Holland, George A CIV" w:date="2022-06-10T14:33:00Z">
        <w:r w:rsidR="00867EC7" w:rsidRPr="00236529">
          <w:rPr>
            <w:rFonts w:ascii="Times New Roman" w:hAnsi="Times New Roman" w:cs="Times New Roman"/>
            <w:sz w:val="24"/>
            <w:szCs w:val="24"/>
          </w:rPr>
          <w:t xml:space="preserve">Government property </w:t>
        </w:r>
      </w:ins>
      <w:ins w:id="1586" w:author="Holland, George A CIV" w:date="2022-06-10T13:27:00Z">
        <w:r w:rsidR="006734AE" w:rsidRPr="00867EC7">
          <w:rPr>
            <w:rFonts w:ascii="Times New Roman" w:hAnsi="Times New Roman" w:cs="Times New Roman"/>
            <w:sz w:val="24"/>
            <w:szCs w:val="24"/>
          </w:rPr>
          <w:t xml:space="preserve">records from </w:t>
        </w:r>
      </w:ins>
      <w:ins w:id="1587" w:author="Holland, George A CIV" w:date="2022-06-10T14:34:00Z">
        <w:r w:rsidR="00867EC7" w:rsidRPr="00867EC7">
          <w:rPr>
            <w:rFonts w:ascii="Times New Roman" w:hAnsi="Times New Roman" w:cs="Times New Roman"/>
            <w:sz w:val="24"/>
            <w:szCs w:val="24"/>
          </w:rPr>
          <w:t>the Procurement Integrated Enterprise Environment (PIEE) GFP module</w:t>
        </w:r>
      </w:ins>
      <w:ins w:id="1588" w:author="Holland, George A CIV" w:date="2022-06-10T14:35:00Z">
        <w:r w:rsidR="00867EC7">
          <w:rPr>
            <w:rFonts w:ascii="Times New Roman" w:hAnsi="Times New Roman" w:cs="Times New Roman"/>
            <w:sz w:val="24"/>
            <w:szCs w:val="24"/>
          </w:rPr>
          <w:t>, including loss and disposition records</w:t>
        </w:r>
      </w:ins>
      <w:ins w:id="1589" w:author="Holland, George A CIV" w:date="2022-06-10T14:34:00Z">
        <w:r w:rsidR="00867EC7">
          <w:rPr>
            <w:rFonts w:ascii="Times New Roman" w:hAnsi="Times New Roman" w:cs="Times New Roman"/>
            <w:sz w:val="24"/>
            <w:szCs w:val="24"/>
          </w:rPr>
          <w:t>.</w:t>
        </w:r>
      </w:ins>
    </w:p>
    <w:p w14:paraId="7460B506" w14:textId="77777777" w:rsidR="004367F0" w:rsidRPr="00A928CC" w:rsidRDefault="004367F0" w:rsidP="00A928CC">
      <w:pPr>
        <w:rPr>
          <w:rFonts w:ascii="Times New Roman" w:hAnsi="Times New Roman" w:cs="Times New Roman"/>
          <w:b/>
          <w:sz w:val="24"/>
          <w:szCs w:val="24"/>
        </w:rPr>
      </w:pPr>
    </w:p>
    <w:p w14:paraId="6C119970" w14:textId="3FD3006D" w:rsidR="00F2231F" w:rsidRDefault="007015B3" w:rsidP="00F2231F">
      <w:pPr>
        <w:pStyle w:val="Heading3"/>
        <w:spacing w:before="0" w:after="240"/>
        <w:rPr>
          <w:rFonts w:ascii="Times New Roman" w:hAnsi="Times New Roman" w:cs="Times New Roman"/>
          <w:sz w:val="24"/>
          <w:szCs w:val="24"/>
          <w:u w:val="none"/>
        </w:rPr>
      </w:pPr>
      <w:bookmarkStart w:id="1590" w:name="_Toc512856912"/>
      <w:r w:rsidRPr="007015B3">
        <w:rPr>
          <w:rFonts w:ascii="Times New Roman" w:hAnsi="Times New Roman" w:cs="Times New Roman"/>
          <w:sz w:val="24"/>
          <w:szCs w:val="24"/>
          <w:u w:val="none"/>
        </w:rPr>
        <w:t xml:space="preserve">Subpart 5145.5 </w:t>
      </w:r>
      <w:r w:rsidR="00135DDF">
        <w:rPr>
          <w:rFonts w:ascii="Times New Roman" w:hAnsi="Times New Roman" w:cs="Times New Roman"/>
          <w:sz w:val="24"/>
          <w:szCs w:val="24"/>
          <w:u w:val="none"/>
        </w:rPr>
        <w:t>–</w:t>
      </w:r>
      <w:r w:rsidRPr="007015B3">
        <w:rPr>
          <w:rFonts w:ascii="Times New Roman" w:hAnsi="Times New Roman" w:cs="Times New Roman"/>
          <w:sz w:val="24"/>
          <w:szCs w:val="24"/>
          <w:u w:val="none"/>
        </w:rPr>
        <w:t xml:space="preserve"> </w:t>
      </w:r>
      <w:r w:rsidR="00135DDF">
        <w:rPr>
          <w:rFonts w:ascii="Times New Roman" w:hAnsi="Times New Roman" w:cs="Times New Roman"/>
          <w:sz w:val="24"/>
          <w:szCs w:val="24"/>
          <w:u w:val="none"/>
        </w:rPr>
        <w:t>Support Government Property Administration</w:t>
      </w:r>
      <w:bookmarkEnd w:id="1590"/>
    </w:p>
    <w:p w14:paraId="6C119971" w14:textId="33A4A27C" w:rsidR="00135DDF" w:rsidRDefault="007015B3" w:rsidP="00A928CC">
      <w:pPr>
        <w:pStyle w:val="Heading4"/>
      </w:pPr>
      <w:bookmarkStart w:id="1591" w:name="_Toc512856913"/>
      <w:r w:rsidRPr="007015B3">
        <w:t>5145.</w:t>
      </w:r>
      <w:r w:rsidR="00135DDF">
        <w:t>5</w:t>
      </w:r>
      <w:r w:rsidR="00CF23CC">
        <w:t>70-</w:t>
      </w:r>
      <w:r w:rsidR="00135DDF">
        <w:t>90 S</w:t>
      </w:r>
      <w:r w:rsidRPr="007015B3">
        <w:t xml:space="preserve">torage at </w:t>
      </w:r>
      <w:r w:rsidR="00F2231F">
        <w:t xml:space="preserve">the </w:t>
      </w:r>
      <w:r w:rsidRPr="007015B3">
        <w:t>Government</w:t>
      </w:r>
      <w:r w:rsidR="00CF23CC">
        <w:t>’</w:t>
      </w:r>
      <w:r w:rsidRPr="007015B3">
        <w:t>s expense.</w:t>
      </w:r>
      <w:bookmarkEnd w:id="1591"/>
    </w:p>
    <w:p w14:paraId="34135A73" w14:textId="77777777" w:rsidR="00475AA9" w:rsidRPr="00475AA9" w:rsidRDefault="007375A3" w:rsidP="00475AA9">
      <w:pPr>
        <w:rPr>
          <w:ins w:id="1592" w:author="Jordan, Amanda C CIV USARMY HQDA ASA ALT (USA)" w:date="2022-05-20T11:09:00Z"/>
          <w:rFonts w:ascii="Times New Roman" w:hAnsi="Times New Roman" w:cs="Times New Roman"/>
          <w:sz w:val="24"/>
          <w:szCs w:val="24"/>
        </w:rPr>
      </w:pPr>
      <w:r w:rsidRPr="00475AA9">
        <w:rPr>
          <w:rFonts w:ascii="Times New Roman" w:hAnsi="Times New Roman" w:cs="Times New Roman"/>
          <w:sz w:val="24"/>
          <w:szCs w:val="24"/>
        </w:rPr>
        <w:t>The a</w:t>
      </w:r>
      <w:r w:rsidR="00251D86" w:rsidRPr="00475AA9">
        <w:rPr>
          <w:rFonts w:ascii="Times New Roman" w:hAnsi="Times New Roman" w:cs="Times New Roman"/>
          <w:sz w:val="24"/>
          <w:szCs w:val="24"/>
        </w:rPr>
        <w:t>pproval</w:t>
      </w:r>
      <w:r w:rsidRPr="00475AA9">
        <w:rPr>
          <w:rFonts w:ascii="Times New Roman" w:hAnsi="Times New Roman" w:cs="Times New Roman"/>
          <w:sz w:val="24"/>
          <w:szCs w:val="24"/>
        </w:rPr>
        <w:t xml:space="preserve"> authority</w:t>
      </w:r>
      <w:r w:rsidR="00251D86" w:rsidRPr="00475AA9">
        <w:rPr>
          <w:rFonts w:ascii="Times New Roman" w:hAnsi="Times New Roman" w:cs="Times New Roman"/>
          <w:sz w:val="24"/>
          <w:szCs w:val="24"/>
        </w:rPr>
        <w:t xml:space="preserve"> for d</w:t>
      </w:r>
      <w:r w:rsidR="007015B3" w:rsidRPr="00475AA9">
        <w:rPr>
          <w:rFonts w:ascii="Times New Roman" w:hAnsi="Times New Roman" w:cs="Times New Roman"/>
          <w:sz w:val="24"/>
          <w:szCs w:val="24"/>
        </w:rPr>
        <w:t xml:space="preserve">eterminations that contractor inventory may be stored at the Government’s expense for one year or more must </w:t>
      </w:r>
      <w:r w:rsidRPr="00475AA9">
        <w:rPr>
          <w:rFonts w:ascii="Times New Roman" w:hAnsi="Times New Roman" w:cs="Times New Roman"/>
          <w:sz w:val="24"/>
          <w:szCs w:val="24"/>
        </w:rPr>
        <w:t>be</w:t>
      </w:r>
      <w:r w:rsidR="007015B3" w:rsidRPr="00475AA9">
        <w:rPr>
          <w:rFonts w:ascii="Times New Roman" w:hAnsi="Times New Roman" w:cs="Times New Roman"/>
          <w:sz w:val="24"/>
          <w:szCs w:val="24"/>
        </w:rPr>
        <w:t xml:space="preserve"> </w:t>
      </w:r>
      <w:r w:rsidR="00152BDD" w:rsidRPr="00475AA9">
        <w:rPr>
          <w:rFonts w:ascii="Times New Roman" w:hAnsi="Times New Roman" w:cs="Times New Roman"/>
          <w:sz w:val="24"/>
          <w:szCs w:val="24"/>
        </w:rPr>
        <w:t>one level</w:t>
      </w:r>
      <w:r w:rsidR="007015B3" w:rsidRPr="00475AA9">
        <w:rPr>
          <w:rFonts w:ascii="Times New Roman" w:hAnsi="Times New Roman" w:cs="Times New Roman"/>
          <w:sz w:val="24"/>
          <w:szCs w:val="24"/>
        </w:rPr>
        <w:t xml:space="preserve"> higher than the contracting officer.</w:t>
      </w:r>
    </w:p>
    <w:p w14:paraId="7427FA25" w14:textId="0A6D6130" w:rsidR="004367F0" w:rsidDel="008023BF" w:rsidRDefault="004367F0" w:rsidP="004367F0">
      <w:pPr>
        <w:pStyle w:val="Heading3"/>
        <w:spacing w:before="0" w:after="240"/>
        <w:rPr>
          <w:del w:id="1593" w:author="Dawson, Edward G Jr CIV USARMY HQDA ASA ALT (USA)" w:date="2022-08-18T23:39:00Z"/>
          <w:rFonts w:ascii="Times New Roman" w:hAnsi="Times New Roman" w:cs="Times New Roman"/>
          <w:sz w:val="24"/>
          <w:szCs w:val="24"/>
          <w:u w:val="none"/>
        </w:rPr>
      </w:pPr>
      <w:ins w:id="1594" w:author="Jordan, Amanda C CIV USARMY HQDA ASA ALT (USA)" w:date="2022-05-20T09:22:00Z">
        <w:r>
          <w:rPr>
            <w:rFonts w:ascii="Times New Roman" w:hAnsi="Times New Roman" w:cs="Times New Roman"/>
            <w:sz w:val="24"/>
            <w:szCs w:val="24"/>
            <w:u w:val="none"/>
          </w:rPr>
          <w:t>Subpart 5145.6–</w:t>
        </w:r>
        <w:r w:rsidRPr="007015B3">
          <w:rPr>
            <w:rFonts w:ascii="Times New Roman" w:hAnsi="Times New Roman" w:cs="Times New Roman"/>
            <w:sz w:val="24"/>
            <w:szCs w:val="24"/>
            <w:u w:val="none"/>
          </w:rPr>
          <w:t xml:space="preserve"> </w:t>
        </w:r>
      </w:ins>
      <w:ins w:id="1595" w:author="Jordan, Amanda C CIV USARMY HQDA ASA ALT (USA)" w:date="2022-05-20T09:23:00Z">
        <w:r>
          <w:rPr>
            <w:rFonts w:ascii="Times New Roman" w:hAnsi="Times New Roman" w:cs="Times New Roman"/>
            <w:sz w:val="24"/>
            <w:szCs w:val="24"/>
            <w:u w:val="none"/>
          </w:rPr>
          <w:t>Reporting, Reutilization, and Disposal</w:t>
        </w:r>
      </w:ins>
    </w:p>
    <w:p w14:paraId="2678C21E" w14:textId="77777777" w:rsidR="004C425F" w:rsidRPr="002B2945" w:rsidRDefault="008023BF" w:rsidP="004C425F">
      <w:pPr>
        <w:pStyle w:val="Heading4"/>
        <w:spacing w:line="240" w:lineRule="auto"/>
        <w:rPr>
          <w:ins w:id="1596" w:author="Dawson, Edward G Jr CIV USARMY HQDA ASA ALT (USA)" w:date="2022-08-24T13:36:00Z"/>
          <w:bCs/>
        </w:rPr>
      </w:pPr>
      <w:ins w:id="1597" w:author="Dawson, Edward G Jr CIV USARMY HQDA ASA ALT (USA)" w:date="2022-08-23T17:24:00Z">
        <w:r w:rsidRPr="007015B3">
          <w:t>5145.</w:t>
        </w:r>
        <w:r>
          <w:t>605 Inventory disposal reports.</w:t>
        </w:r>
      </w:ins>
      <w:ins w:id="1598" w:author="Dawson, Edward G Jr CIV USARMY HQDA ASA ALT (USA)" w:date="2022-08-23T17:27:00Z">
        <w:r>
          <w:t xml:space="preserve">  </w:t>
        </w:r>
      </w:ins>
      <w:ins w:id="1599" w:author="Dawson, Edward G Jr CIV USARMY HQDA ASA ALT (USA)" w:date="2022-08-24T13:36:00Z">
        <w:r w:rsidR="004C425F" w:rsidRPr="00D7741C">
          <w:rPr>
            <w:b w:val="0"/>
            <w:bCs/>
          </w:rPr>
          <w:t>See AFARS PGI 5145.</w:t>
        </w:r>
        <w:r w:rsidR="004C425F">
          <w:rPr>
            <w:b w:val="0"/>
            <w:bCs/>
          </w:rPr>
          <w:t xml:space="preserve">605 </w:t>
        </w:r>
        <w:r w:rsidR="004C425F" w:rsidRPr="00D7741C">
          <w:rPr>
            <w:b w:val="0"/>
            <w:bCs/>
          </w:rPr>
          <w:t xml:space="preserve">for instructions associated with </w:t>
        </w:r>
        <w:r w:rsidR="004C425F">
          <w:rPr>
            <w:b w:val="0"/>
            <w:bCs/>
          </w:rPr>
          <w:t>Inventory disposal reports.</w:t>
        </w:r>
      </w:ins>
    </w:p>
    <w:p w14:paraId="3CB4655D" w14:textId="1FD7EB7C" w:rsidR="004367F0" w:rsidDel="000D0856" w:rsidRDefault="004367F0" w:rsidP="004367F0">
      <w:pPr>
        <w:pStyle w:val="Heading4"/>
        <w:rPr>
          <w:ins w:id="1600" w:author="Jordan, Amanda C CIV USARMY HQDA ASA ALT (USA)" w:date="2022-05-20T09:22:00Z"/>
          <w:del w:id="1601" w:author="Dawson, Edward G Jr CIV USARMY HQDA ASA ALT (USA)" w:date="2022-08-18T23:39:00Z"/>
        </w:rPr>
      </w:pPr>
      <w:ins w:id="1602" w:author="Jordan, Amanda C CIV USARMY HQDA ASA ALT (USA)" w:date="2022-05-20T09:22:00Z">
        <w:del w:id="1603" w:author="Dawson, Edward G Jr CIV USARMY HQDA ASA ALT (USA)" w:date="2022-08-18T23:39:00Z">
          <w:r w:rsidRPr="007015B3" w:rsidDel="000D0856">
            <w:delText>5145.</w:delText>
          </w:r>
          <w:r w:rsidDel="000D0856">
            <w:delText xml:space="preserve">605 Inventory </w:delText>
          </w:r>
        </w:del>
      </w:ins>
      <w:ins w:id="1604" w:author="Jordan, Amanda C CIV USARMY HQDA ASA ALT (USA)" w:date="2022-05-20T09:23:00Z">
        <w:del w:id="1605" w:author="Dawson, Edward G Jr CIV USARMY HQDA ASA ALT (USA)" w:date="2022-08-18T23:39:00Z">
          <w:r w:rsidDel="000D0856">
            <w:delText>disposal reports.</w:delText>
          </w:r>
        </w:del>
      </w:ins>
    </w:p>
    <w:p w14:paraId="5CF316A7" w14:textId="128C37A9" w:rsidR="004367F0" w:rsidDel="000D0856" w:rsidRDefault="004367F0" w:rsidP="004367F0">
      <w:pPr>
        <w:spacing w:line="240" w:lineRule="auto"/>
        <w:rPr>
          <w:ins w:id="1606" w:author="Jordan, Amanda C CIV USARMY HQDA ASA ALT (USA)" w:date="2022-05-20T09:23:00Z"/>
          <w:del w:id="1607" w:author="Dawson, Edward G Jr CIV USARMY HQDA ASA ALT (USA)" w:date="2022-08-18T23:39:00Z"/>
          <w:rFonts w:ascii="Times New Roman" w:hAnsi="Times New Roman" w:cs="Times New Roman"/>
          <w:color w:val="000000" w:themeColor="text1"/>
          <w:sz w:val="24"/>
          <w:szCs w:val="24"/>
        </w:rPr>
      </w:pPr>
      <w:ins w:id="1608" w:author="Jordan, Amanda C CIV USARMY HQDA ASA ALT (USA)" w:date="2022-05-20T09:23:00Z">
        <w:del w:id="1609" w:author="Dawson, Edward G Jr CIV USARMY HQDA ASA ALT (USA)" w:date="2022-08-18T23:39:00Z">
          <w:r w:rsidDel="000D0856">
            <w:rPr>
              <w:rFonts w:ascii="Times New Roman" w:hAnsi="Times New Roman" w:cs="Times New Roman"/>
              <w:color w:val="000000" w:themeColor="text1"/>
              <w:sz w:val="24"/>
              <w:szCs w:val="24"/>
            </w:rPr>
            <w:delText xml:space="preserve">(a) The Plant Clearance Officer shall provide the contractor disposition instructions for non-expendable military equipment via the GFP PIEE Plant Clearance module.  Instructions shall state to turn in assets to the Accountable Property Officers for final disposition instructions.  </w:delText>
          </w:r>
        </w:del>
      </w:ins>
    </w:p>
    <w:p w14:paraId="74B8EEEA" w14:textId="6A60DFC3" w:rsidR="004367F0" w:rsidDel="000D0856" w:rsidRDefault="004367F0" w:rsidP="004367F0">
      <w:pPr>
        <w:spacing w:line="240" w:lineRule="auto"/>
        <w:rPr>
          <w:ins w:id="1610" w:author="Jordan, Amanda C CIV USARMY HQDA ASA ALT (USA)" w:date="2022-05-20T09:23:00Z"/>
          <w:del w:id="1611" w:author="Dawson, Edward G Jr CIV USARMY HQDA ASA ALT (USA)" w:date="2022-08-18T23:39:00Z"/>
          <w:rFonts w:ascii="Times New Roman" w:hAnsi="Times New Roman" w:cs="Times New Roman"/>
          <w:color w:val="000000" w:themeColor="text1"/>
          <w:sz w:val="24"/>
          <w:szCs w:val="24"/>
        </w:rPr>
      </w:pPr>
      <w:ins w:id="1612" w:author="Jordan, Amanda C CIV USARMY HQDA ASA ALT (USA)" w:date="2022-05-20T09:23:00Z">
        <w:del w:id="1613" w:author="Dawson, Edward G Jr CIV USARMY HQDA ASA ALT (USA)" w:date="2022-08-18T23:39:00Z">
          <w:r w:rsidDel="000D0856">
            <w:rPr>
              <w:rFonts w:ascii="Times New Roman" w:hAnsi="Times New Roman" w:cs="Times New Roman"/>
              <w:color w:val="000000" w:themeColor="text1"/>
              <w:sz w:val="24"/>
              <w:szCs w:val="24"/>
            </w:rPr>
            <w:delText>(b) The Plant Clearance Officer shall provide the appropriate accountable property officer with a copy of the SF 1424, or equivalent ,and Inventory Disposal Schedule documentation.</w:delText>
          </w:r>
        </w:del>
      </w:ins>
      <w:ins w:id="1614" w:author="Holland, George A CIV" w:date="2022-06-10T14:36:00Z">
        <w:del w:id="1615" w:author="Dawson, Edward G Jr CIV USARMY HQDA ASA ALT (USA)" w:date="2022-08-18T23:39:00Z">
          <w:r w:rsidR="00236529" w:rsidRPr="00236529" w:rsidDel="000D0856">
            <w:rPr>
              <w:rFonts w:ascii="Times New Roman" w:hAnsi="Times New Roman" w:cs="Times New Roman"/>
              <w:sz w:val="24"/>
              <w:szCs w:val="24"/>
            </w:rPr>
            <w:delText xml:space="preserve"> </w:delText>
          </w:r>
          <w:r w:rsidR="00236529" w:rsidDel="000D0856">
            <w:rPr>
              <w:rFonts w:ascii="Times New Roman" w:hAnsi="Times New Roman" w:cs="Times New Roman"/>
              <w:sz w:val="24"/>
              <w:szCs w:val="24"/>
            </w:rPr>
            <w:delText xml:space="preserve">Requiring activities and accountable property officials </w:delText>
          </w:r>
          <w:r w:rsidR="00236529" w:rsidRPr="000F4606" w:rsidDel="000D0856">
            <w:rPr>
              <w:rFonts w:ascii="Times New Roman" w:hAnsi="Times New Roman" w:cs="Times New Roman"/>
              <w:sz w:val="24"/>
              <w:szCs w:val="24"/>
            </w:rPr>
            <w:delText>shall</w:delText>
          </w:r>
          <w:r w:rsidR="00236529" w:rsidRPr="00867EC7" w:rsidDel="000D0856">
            <w:rPr>
              <w:rFonts w:ascii="Times New Roman" w:hAnsi="Times New Roman" w:cs="Times New Roman"/>
              <w:sz w:val="24"/>
              <w:szCs w:val="24"/>
            </w:rPr>
            <w:delText xml:space="preserve"> obtain </w:delText>
          </w:r>
          <w:r w:rsidR="00236529" w:rsidRPr="000F4606" w:rsidDel="000D0856">
            <w:rPr>
              <w:rFonts w:ascii="Times New Roman" w:hAnsi="Times New Roman" w:cs="Times New Roman"/>
              <w:sz w:val="24"/>
              <w:szCs w:val="24"/>
            </w:rPr>
            <w:delText xml:space="preserve">Government property </w:delText>
          </w:r>
          <w:r w:rsidR="00236529" w:rsidRPr="00867EC7" w:rsidDel="000D0856">
            <w:rPr>
              <w:rFonts w:ascii="Times New Roman" w:hAnsi="Times New Roman" w:cs="Times New Roman"/>
              <w:sz w:val="24"/>
              <w:szCs w:val="24"/>
            </w:rPr>
            <w:delText>records from the Procurement Integrated Enterprise Environment (PIEE) GFP module</w:delText>
          </w:r>
          <w:r w:rsidR="00236529" w:rsidDel="000D0856">
            <w:rPr>
              <w:rFonts w:ascii="Times New Roman" w:hAnsi="Times New Roman" w:cs="Times New Roman"/>
              <w:sz w:val="24"/>
              <w:szCs w:val="24"/>
            </w:rPr>
            <w:delText>, including loss and disposition records.</w:delText>
          </w:r>
        </w:del>
      </w:ins>
    </w:p>
    <w:p w14:paraId="52E92776" w14:textId="77777777" w:rsidR="004367F0" w:rsidRDefault="004367F0" w:rsidP="00A928CC">
      <w:pPr>
        <w:pStyle w:val="ind4"/>
        <w:spacing w:after="240"/>
        <w:ind w:left="0"/>
        <w:rPr>
          <w:rFonts w:ascii="Times New Roman" w:hAnsi="Times New Roman" w:cs="Times New Roman"/>
          <w:sz w:val="24"/>
          <w:szCs w:val="24"/>
        </w:rPr>
      </w:pPr>
    </w:p>
    <w:sectPr w:rsidR="004367F0" w:rsidSect="00F66956">
      <w:footerReference w:type="default" r:id="rId11"/>
      <w:pgSz w:w="12240" w:h="15840"/>
      <w:pgMar w:top="1440" w:right="1440" w:bottom="1440" w:left="1440" w:header="720" w:footer="720" w:gutter="0"/>
      <w:lnNumType w:countBy="1" w:restart="continuous"/>
      <w:cols w:space="720"/>
      <w:docGrid w:linePitch="360"/>
      <w:sectPrChange w:id="1621" w:author="Dawson, Edward G Jr CIV USARMY HQDA ASA ALT (USA)" w:date="2022-06-14T15:00:00Z">
        <w:sectPr w:rsidR="004367F0" w:rsidSect="00F66956">
          <w:pgMar w:top="1440" w:right="1440" w:bottom="1440" w:left="1440" w:header="720" w:footer="720"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FDCB8" w14:textId="77777777" w:rsidR="00204C26" w:rsidRDefault="00204C26" w:rsidP="00026558">
      <w:pPr>
        <w:spacing w:after="0" w:line="240" w:lineRule="auto"/>
      </w:pPr>
      <w:r>
        <w:separator/>
      </w:r>
    </w:p>
  </w:endnote>
  <w:endnote w:type="continuationSeparator" w:id="0">
    <w:p w14:paraId="6D5DBCC7" w14:textId="77777777" w:rsidR="00204C26" w:rsidRDefault="00204C26" w:rsidP="0002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616" w:author="Holland, George A CIV" w:date="2022-06-13T08:19:00Z"/>
  <w:sdt>
    <w:sdtPr>
      <w:id w:val="1980652380"/>
      <w:docPartObj>
        <w:docPartGallery w:val="Page Numbers (Bottom of Page)"/>
        <w:docPartUnique/>
      </w:docPartObj>
    </w:sdtPr>
    <w:sdtEndPr>
      <w:rPr>
        <w:noProof/>
      </w:rPr>
    </w:sdtEndPr>
    <w:sdtContent>
      <w:customXmlInsRangeEnd w:id="1616"/>
      <w:p w14:paraId="7D6D24DD" w14:textId="6EDBDD72" w:rsidR="00026558" w:rsidRDefault="00026558">
        <w:pPr>
          <w:pStyle w:val="Footer"/>
          <w:jc w:val="center"/>
          <w:rPr>
            <w:ins w:id="1617" w:author="Holland, George A CIV" w:date="2022-06-13T08:19:00Z"/>
          </w:rPr>
        </w:pPr>
        <w:ins w:id="1618" w:author="Holland, George A CIV" w:date="2022-06-13T08:19:00Z">
          <w:r>
            <w:fldChar w:fldCharType="begin"/>
          </w:r>
          <w:r>
            <w:instrText xml:space="preserve"> PAGE   \* MERGEFORMAT </w:instrText>
          </w:r>
          <w:r>
            <w:fldChar w:fldCharType="separate"/>
          </w:r>
        </w:ins>
        <w:r w:rsidR="00997EEA">
          <w:rPr>
            <w:noProof/>
          </w:rPr>
          <w:t>1</w:t>
        </w:r>
        <w:ins w:id="1619" w:author="Holland, George A CIV" w:date="2022-06-13T08:19:00Z">
          <w:r>
            <w:rPr>
              <w:noProof/>
            </w:rPr>
            <w:fldChar w:fldCharType="end"/>
          </w:r>
        </w:ins>
      </w:p>
      <w:customXmlInsRangeStart w:id="1620" w:author="Holland, George A CIV" w:date="2022-06-13T08:19:00Z"/>
    </w:sdtContent>
  </w:sdt>
  <w:customXmlInsRangeEnd w:id="1620"/>
  <w:p w14:paraId="3959EED0" w14:textId="77777777" w:rsidR="00026558" w:rsidRDefault="00026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B4811" w14:textId="77777777" w:rsidR="00204C26" w:rsidRDefault="00204C26" w:rsidP="00026558">
      <w:pPr>
        <w:spacing w:after="0" w:line="240" w:lineRule="auto"/>
      </w:pPr>
      <w:r>
        <w:separator/>
      </w:r>
    </w:p>
  </w:footnote>
  <w:footnote w:type="continuationSeparator" w:id="0">
    <w:p w14:paraId="57F89750" w14:textId="77777777" w:rsidR="00204C26" w:rsidRDefault="00204C26" w:rsidP="00026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15E1"/>
    <w:multiLevelType w:val="hybridMultilevel"/>
    <w:tmpl w:val="71A4227C"/>
    <w:lvl w:ilvl="0" w:tplc="8B9E9122">
      <w:start w:val="1"/>
      <w:numFmt w:val="decimal"/>
      <w:lvlText w:val="%1."/>
      <w:lvlJc w:val="left"/>
      <w:pPr>
        <w:ind w:left="57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18B2EB6"/>
    <w:multiLevelType w:val="hybridMultilevel"/>
    <w:tmpl w:val="968E28D2"/>
    <w:lvl w:ilvl="0" w:tplc="142A0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875CB"/>
    <w:multiLevelType w:val="hybridMultilevel"/>
    <w:tmpl w:val="70AA842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son, Edward G Jr CIV USARMY HQDA ASA ALT (USA)">
    <w15:presenceInfo w15:providerId="None" w15:userId="Dawson, Edward G Jr CIV USARMY HQDA ASA ALT (USA)"/>
  </w15:person>
  <w15:person w15:author="Jordan, Amanda C CIV USARMY HQDA ASA ALT (USA)">
    <w15:presenceInfo w15:providerId="AD" w15:userId="S-1-5-21-412667653-668731278-4213794525-312396"/>
  </w15:person>
  <w15:person w15:author="Jordan, Amanda C CIV USARMY HQDA ASA ALT (USA) [2]">
    <w15:presenceInfo w15:providerId="None" w15:userId="Jordan, Amanda C CIV USARMY HQDA ASA ALT (USA)"/>
  </w15:person>
  <w15:person w15:author="Holland, George A CIV">
    <w15:presenceInfo w15:providerId="None" w15:userId="Holland, George A CIV"/>
  </w15:person>
  <w15:person w15:author="Colleen">
    <w15:presenceInfo w15:providerId="None" w15:userId="Colleen"/>
  </w15:person>
  <w15:person w15:author="Edward G Mr CIV USA ASA ALT Dawson">
    <w15:presenceInfo w15:providerId="AD" w15:userId="S-1-5-21-412667653-668731278-4213794525-305716"/>
  </w15:person>
  <w15:person w15:author="Edward">
    <w15:presenceInfo w15:providerId="None" w15:userId="Edw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F1"/>
    <w:rsid w:val="000058DF"/>
    <w:rsid w:val="0000752E"/>
    <w:rsid w:val="000107CC"/>
    <w:rsid w:val="00016ED5"/>
    <w:rsid w:val="00024034"/>
    <w:rsid w:val="00026558"/>
    <w:rsid w:val="000300E8"/>
    <w:rsid w:val="0003107B"/>
    <w:rsid w:val="00031777"/>
    <w:rsid w:val="00045192"/>
    <w:rsid w:val="00051A10"/>
    <w:rsid w:val="00052952"/>
    <w:rsid w:val="000546B9"/>
    <w:rsid w:val="00062FAC"/>
    <w:rsid w:val="0006340E"/>
    <w:rsid w:val="00072049"/>
    <w:rsid w:val="0007415F"/>
    <w:rsid w:val="0007617E"/>
    <w:rsid w:val="00093A76"/>
    <w:rsid w:val="000A1D54"/>
    <w:rsid w:val="000A44A9"/>
    <w:rsid w:val="000C0DEE"/>
    <w:rsid w:val="000C4D0F"/>
    <w:rsid w:val="000C6E1E"/>
    <w:rsid w:val="000D0856"/>
    <w:rsid w:val="000F258F"/>
    <w:rsid w:val="00101A65"/>
    <w:rsid w:val="00103C90"/>
    <w:rsid w:val="0010424F"/>
    <w:rsid w:val="001056D2"/>
    <w:rsid w:val="00105ED6"/>
    <w:rsid w:val="00115934"/>
    <w:rsid w:val="00133CA8"/>
    <w:rsid w:val="00134E72"/>
    <w:rsid w:val="00135DDF"/>
    <w:rsid w:val="00141DD5"/>
    <w:rsid w:val="001434F5"/>
    <w:rsid w:val="0014795A"/>
    <w:rsid w:val="00152BDD"/>
    <w:rsid w:val="001545BC"/>
    <w:rsid w:val="00155E8B"/>
    <w:rsid w:val="00156250"/>
    <w:rsid w:val="00157C2D"/>
    <w:rsid w:val="001670FD"/>
    <w:rsid w:val="001757B0"/>
    <w:rsid w:val="001825AF"/>
    <w:rsid w:val="00185A90"/>
    <w:rsid w:val="00186F24"/>
    <w:rsid w:val="00187375"/>
    <w:rsid w:val="00194A0A"/>
    <w:rsid w:val="001969AA"/>
    <w:rsid w:val="001D477E"/>
    <w:rsid w:val="001F06A0"/>
    <w:rsid w:val="001F4FB4"/>
    <w:rsid w:val="001F6A0C"/>
    <w:rsid w:val="001F7305"/>
    <w:rsid w:val="002004A0"/>
    <w:rsid w:val="00202227"/>
    <w:rsid w:val="00204C26"/>
    <w:rsid w:val="0021081D"/>
    <w:rsid w:val="0021172B"/>
    <w:rsid w:val="0021467F"/>
    <w:rsid w:val="0022108D"/>
    <w:rsid w:val="00231A99"/>
    <w:rsid w:val="0023448F"/>
    <w:rsid w:val="00234C91"/>
    <w:rsid w:val="00236529"/>
    <w:rsid w:val="00245F77"/>
    <w:rsid w:val="00251D86"/>
    <w:rsid w:val="00263761"/>
    <w:rsid w:val="00267C0C"/>
    <w:rsid w:val="00272540"/>
    <w:rsid w:val="002915FA"/>
    <w:rsid w:val="002937E9"/>
    <w:rsid w:val="002A3311"/>
    <w:rsid w:val="002B6A8D"/>
    <w:rsid w:val="002D00AE"/>
    <w:rsid w:val="002D1C16"/>
    <w:rsid w:val="002E0E62"/>
    <w:rsid w:val="002E35C2"/>
    <w:rsid w:val="002E3B5A"/>
    <w:rsid w:val="002F01C4"/>
    <w:rsid w:val="002F40A7"/>
    <w:rsid w:val="002F4E94"/>
    <w:rsid w:val="002F6C2D"/>
    <w:rsid w:val="002F7427"/>
    <w:rsid w:val="003069DF"/>
    <w:rsid w:val="003078E6"/>
    <w:rsid w:val="00314F5D"/>
    <w:rsid w:val="00324D20"/>
    <w:rsid w:val="00343BCD"/>
    <w:rsid w:val="00344718"/>
    <w:rsid w:val="003464F9"/>
    <w:rsid w:val="00360C81"/>
    <w:rsid w:val="003630D3"/>
    <w:rsid w:val="0036592B"/>
    <w:rsid w:val="0039623F"/>
    <w:rsid w:val="003A2AD6"/>
    <w:rsid w:val="003B4523"/>
    <w:rsid w:val="003C0B98"/>
    <w:rsid w:val="003C195D"/>
    <w:rsid w:val="003F043E"/>
    <w:rsid w:val="003F4FA1"/>
    <w:rsid w:val="00404B61"/>
    <w:rsid w:val="00406F9A"/>
    <w:rsid w:val="00416CCA"/>
    <w:rsid w:val="0043085B"/>
    <w:rsid w:val="004367F0"/>
    <w:rsid w:val="0044122B"/>
    <w:rsid w:val="00446F17"/>
    <w:rsid w:val="00451D00"/>
    <w:rsid w:val="004527B2"/>
    <w:rsid w:val="00454435"/>
    <w:rsid w:val="00454CE3"/>
    <w:rsid w:val="00456916"/>
    <w:rsid w:val="004571AC"/>
    <w:rsid w:val="004618E8"/>
    <w:rsid w:val="00463A7C"/>
    <w:rsid w:val="004728E2"/>
    <w:rsid w:val="00475AA9"/>
    <w:rsid w:val="004768EF"/>
    <w:rsid w:val="0048185D"/>
    <w:rsid w:val="00484AE9"/>
    <w:rsid w:val="00494C41"/>
    <w:rsid w:val="00495697"/>
    <w:rsid w:val="004967B5"/>
    <w:rsid w:val="004B0AEF"/>
    <w:rsid w:val="004B285E"/>
    <w:rsid w:val="004C0685"/>
    <w:rsid w:val="004C35DE"/>
    <w:rsid w:val="004C425F"/>
    <w:rsid w:val="004C5BB9"/>
    <w:rsid w:val="004D1459"/>
    <w:rsid w:val="004D4AD8"/>
    <w:rsid w:val="004F0849"/>
    <w:rsid w:val="005010BD"/>
    <w:rsid w:val="0050412B"/>
    <w:rsid w:val="005046CE"/>
    <w:rsid w:val="00504A7B"/>
    <w:rsid w:val="0052653D"/>
    <w:rsid w:val="0055671D"/>
    <w:rsid w:val="00563EBC"/>
    <w:rsid w:val="005676DA"/>
    <w:rsid w:val="00570D8E"/>
    <w:rsid w:val="005730DA"/>
    <w:rsid w:val="005735DF"/>
    <w:rsid w:val="005808E8"/>
    <w:rsid w:val="005812BC"/>
    <w:rsid w:val="00581CE0"/>
    <w:rsid w:val="00583518"/>
    <w:rsid w:val="00590256"/>
    <w:rsid w:val="00593935"/>
    <w:rsid w:val="0059546C"/>
    <w:rsid w:val="00596638"/>
    <w:rsid w:val="005A1BF2"/>
    <w:rsid w:val="005B4BD1"/>
    <w:rsid w:val="005B738E"/>
    <w:rsid w:val="005C4203"/>
    <w:rsid w:val="005C7E85"/>
    <w:rsid w:val="005E2A8B"/>
    <w:rsid w:val="00602A64"/>
    <w:rsid w:val="006070CD"/>
    <w:rsid w:val="006078DC"/>
    <w:rsid w:val="00610CC0"/>
    <w:rsid w:val="0061546E"/>
    <w:rsid w:val="00615948"/>
    <w:rsid w:val="006206DE"/>
    <w:rsid w:val="00621A18"/>
    <w:rsid w:val="00637E98"/>
    <w:rsid w:val="00642CA7"/>
    <w:rsid w:val="00645B82"/>
    <w:rsid w:val="00654314"/>
    <w:rsid w:val="00664581"/>
    <w:rsid w:val="00666081"/>
    <w:rsid w:val="006734AE"/>
    <w:rsid w:val="00673770"/>
    <w:rsid w:val="0067459C"/>
    <w:rsid w:val="00676C58"/>
    <w:rsid w:val="006808FD"/>
    <w:rsid w:val="006829CB"/>
    <w:rsid w:val="00697E0A"/>
    <w:rsid w:val="006A7367"/>
    <w:rsid w:val="006B1B79"/>
    <w:rsid w:val="006D033F"/>
    <w:rsid w:val="006F7C15"/>
    <w:rsid w:val="00700696"/>
    <w:rsid w:val="007015B3"/>
    <w:rsid w:val="00707280"/>
    <w:rsid w:val="007201AF"/>
    <w:rsid w:val="007268EC"/>
    <w:rsid w:val="00726BF1"/>
    <w:rsid w:val="00730417"/>
    <w:rsid w:val="007375A3"/>
    <w:rsid w:val="00743489"/>
    <w:rsid w:val="0076648C"/>
    <w:rsid w:val="00770A93"/>
    <w:rsid w:val="00772716"/>
    <w:rsid w:val="00787187"/>
    <w:rsid w:val="007A4628"/>
    <w:rsid w:val="007B53FB"/>
    <w:rsid w:val="007B5F6B"/>
    <w:rsid w:val="007B6FB9"/>
    <w:rsid w:val="007C4918"/>
    <w:rsid w:val="007D3C27"/>
    <w:rsid w:val="007F796E"/>
    <w:rsid w:val="008023BF"/>
    <w:rsid w:val="00802A8C"/>
    <w:rsid w:val="00805E51"/>
    <w:rsid w:val="00806DA7"/>
    <w:rsid w:val="008105F5"/>
    <w:rsid w:val="00810D4F"/>
    <w:rsid w:val="008110E4"/>
    <w:rsid w:val="00830885"/>
    <w:rsid w:val="00833EBF"/>
    <w:rsid w:val="008423A9"/>
    <w:rsid w:val="00863BEA"/>
    <w:rsid w:val="00865477"/>
    <w:rsid w:val="00867EC7"/>
    <w:rsid w:val="008740BB"/>
    <w:rsid w:val="008747B1"/>
    <w:rsid w:val="00894109"/>
    <w:rsid w:val="00894502"/>
    <w:rsid w:val="008950F0"/>
    <w:rsid w:val="00897C5F"/>
    <w:rsid w:val="008A34B4"/>
    <w:rsid w:val="008A57E8"/>
    <w:rsid w:val="008B49A3"/>
    <w:rsid w:val="008B5E2D"/>
    <w:rsid w:val="008C05B4"/>
    <w:rsid w:val="008C21C1"/>
    <w:rsid w:val="008C6677"/>
    <w:rsid w:val="008D003E"/>
    <w:rsid w:val="008D08AA"/>
    <w:rsid w:val="008D23A6"/>
    <w:rsid w:val="008E16DD"/>
    <w:rsid w:val="008E195A"/>
    <w:rsid w:val="008F4AF9"/>
    <w:rsid w:val="00910C1B"/>
    <w:rsid w:val="00916EBA"/>
    <w:rsid w:val="00920458"/>
    <w:rsid w:val="00957818"/>
    <w:rsid w:val="00964861"/>
    <w:rsid w:val="009738F8"/>
    <w:rsid w:val="0097449E"/>
    <w:rsid w:val="00987F50"/>
    <w:rsid w:val="009907F2"/>
    <w:rsid w:val="00994E53"/>
    <w:rsid w:val="00996FA4"/>
    <w:rsid w:val="00997EEA"/>
    <w:rsid w:val="009A2BA8"/>
    <w:rsid w:val="009A5EAC"/>
    <w:rsid w:val="009B0582"/>
    <w:rsid w:val="009C11BB"/>
    <w:rsid w:val="009D239C"/>
    <w:rsid w:val="009D38F5"/>
    <w:rsid w:val="009D3D8C"/>
    <w:rsid w:val="009D7287"/>
    <w:rsid w:val="009E74B4"/>
    <w:rsid w:val="009F3B19"/>
    <w:rsid w:val="009F7658"/>
    <w:rsid w:val="00A01266"/>
    <w:rsid w:val="00A07020"/>
    <w:rsid w:val="00A11548"/>
    <w:rsid w:val="00A21A5D"/>
    <w:rsid w:val="00A24630"/>
    <w:rsid w:val="00A33842"/>
    <w:rsid w:val="00A4482D"/>
    <w:rsid w:val="00A46E5C"/>
    <w:rsid w:val="00A54FB3"/>
    <w:rsid w:val="00A6130C"/>
    <w:rsid w:val="00A64388"/>
    <w:rsid w:val="00A86818"/>
    <w:rsid w:val="00A928CC"/>
    <w:rsid w:val="00AA2848"/>
    <w:rsid w:val="00AA2B71"/>
    <w:rsid w:val="00AB187A"/>
    <w:rsid w:val="00AB76FA"/>
    <w:rsid w:val="00AC69ED"/>
    <w:rsid w:val="00AD22FC"/>
    <w:rsid w:val="00AD3BF9"/>
    <w:rsid w:val="00AE052C"/>
    <w:rsid w:val="00AE11F7"/>
    <w:rsid w:val="00AF16C5"/>
    <w:rsid w:val="00B20D92"/>
    <w:rsid w:val="00B3652F"/>
    <w:rsid w:val="00B41DCB"/>
    <w:rsid w:val="00B5021F"/>
    <w:rsid w:val="00B55032"/>
    <w:rsid w:val="00B579BC"/>
    <w:rsid w:val="00B83EF1"/>
    <w:rsid w:val="00BA4341"/>
    <w:rsid w:val="00BC6EA3"/>
    <w:rsid w:val="00BE0D7A"/>
    <w:rsid w:val="00BE22AE"/>
    <w:rsid w:val="00BE7F82"/>
    <w:rsid w:val="00BF3B65"/>
    <w:rsid w:val="00C0519D"/>
    <w:rsid w:val="00C07192"/>
    <w:rsid w:val="00C078B1"/>
    <w:rsid w:val="00C13A51"/>
    <w:rsid w:val="00C410F8"/>
    <w:rsid w:val="00C5616A"/>
    <w:rsid w:val="00C569EF"/>
    <w:rsid w:val="00C64FAA"/>
    <w:rsid w:val="00C67ED8"/>
    <w:rsid w:val="00C70F18"/>
    <w:rsid w:val="00C812B7"/>
    <w:rsid w:val="00C83AC1"/>
    <w:rsid w:val="00C93143"/>
    <w:rsid w:val="00C93EB3"/>
    <w:rsid w:val="00C978E5"/>
    <w:rsid w:val="00CB4425"/>
    <w:rsid w:val="00CB767F"/>
    <w:rsid w:val="00CB791F"/>
    <w:rsid w:val="00CE01EF"/>
    <w:rsid w:val="00CF23CC"/>
    <w:rsid w:val="00CF5B08"/>
    <w:rsid w:val="00CF74CD"/>
    <w:rsid w:val="00D11AC0"/>
    <w:rsid w:val="00D1346F"/>
    <w:rsid w:val="00D14113"/>
    <w:rsid w:val="00D26509"/>
    <w:rsid w:val="00D67718"/>
    <w:rsid w:val="00D701D4"/>
    <w:rsid w:val="00D7218C"/>
    <w:rsid w:val="00D73AEB"/>
    <w:rsid w:val="00D82B27"/>
    <w:rsid w:val="00D84D4E"/>
    <w:rsid w:val="00DA0016"/>
    <w:rsid w:val="00DA14C9"/>
    <w:rsid w:val="00DB3EE7"/>
    <w:rsid w:val="00DC14D8"/>
    <w:rsid w:val="00DC5FAF"/>
    <w:rsid w:val="00DC6116"/>
    <w:rsid w:val="00DC7F30"/>
    <w:rsid w:val="00DD4E0B"/>
    <w:rsid w:val="00DE5752"/>
    <w:rsid w:val="00DF7616"/>
    <w:rsid w:val="00E05F83"/>
    <w:rsid w:val="00E1747E"/>
    <w:rsid w:val="00E23499"/>
    <w:rsid w:val="00E27CB3"/>
    <w:rsid w:val="00E316BD"/>
    <w:rsid w:val="00E64BB8"/>
    <w:rsid w:val="00E73275"/>
    <w:rsid w:val="00E736D4"/>
    <w:rsid w:val="00E746EE"/>
    <w:rsid w:val="00E90C2E"/>
    <w:rsid w:val="00EA7700"/>
    <w:rsid w:val="00EB4080"/>
    <w:rsid w:val="00EB5709"/>
    <w:rsid w:val="00ED1D93"/>
    <w:rsid w:val="00ED2414"/>
    <w:rsid w:val="00ED527C"/>
    <w:rsid w:val="00ED5824"/>
    <w:rsid w:val="00EE7416"/>
    <w:rsid w:val="00F00C02"/>
    <w:rsid w:val="00F01044"/>
    <w:rsid w:val="00F0552F"/>
    <w:rsid w:val="00F05D10"/>
    <w:rsid w:val="00F20A19"/>
    <w:rsid w:val="00F2231F"/>
    <w:rsid w:val="00F22F0B"/>
    <w:rsid w:val="00F253A4"/>
    <w:rsid w:val="00F27F3A"/>
    <w:rsid w:val="00F312EB"/>
    <w:rsid w:val="00F32204"/>
    <w:rsid w:val="00F35C1C"/>
    <w:rsid w:val="00F4624D"/>
    <w:rsid w:val="00F5284A"/>
    <w:rsid w:val="00F66910"/>
    <w:rsid w:val="00F66956"/>
    <w:rsid w:val="00F72B8E"/>
    <w:rsid w:val="00F745B8"/>
    <w:rsid w:val="00F82A22"/>
    <w:rsid w:val="00F84975"/>
    <w:rsid w:val="00F876DA"/>
    <w:rsid w:val="00FA2478"/>
    <w:rsid w:val="00FB54A8"/>
    <w:rsid w:val="00FB7DB2"/>
    <w:rsid w:val="00FC1186"/>
    <w:rsid w:val="00FC74BD"/>
    <w:rsid w:val="00FD2BF3"/>
    <w:rsid w:val="00FD4A23"/>
    <w:rsid w:val="00FD7548"/>
    <w:rsid w:val="00FE5098"/>
    <w:rsid w:val="00FF0D12"/>
    <w:rsid w:val="00FF4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960"/>
  <w15:docId w15:val="{4721C30D-97C6-459B-B8D5-1C12EBC5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8CC"/>
  </w:style>
  <w:style w:type="paragraph" w:styleId="Heading2">
    <w:name w:val="heading 2"/>
    <w:basedOn w:val="Normal"/>
    <w:next w:val="Normal"/>
    <w:link w:val="Heading2Char"/>
    <w:unhideWhenUsed/>
    <w:qFormat/>
    <w:rsid w:val="00B83EF1"/>
    <w:pPr>
      <w:keepNext/>
      <w:keepLines/>
      <w:spacing w:before="120"/>
      <w:jc w:val="center"/>
      <w:outlineLvl w:val="1"/>
    </w:pPr>
    <w:rPr>
      <w:b/>
      <w:sz w:val="32"/>
    </w:rPr>
  </w:style>
  <w:style w:type="paragraph" w:styleId="Heading3">
    <w:name w:val="heading 3"/>
    <w:basedOn w:val="Normal"/>
    <w:link w:val="Heading3Char"/>
    <w:unhideWhenUsed/>
    <w:qFormat/>
    <w:rsid w:val="00B83EF1"/>
    <w:pPr>
      <w:spacing w:before="120"/>
      <w:jc w:val="center"/>
      <w:outlineLvl w:val="2"/>
    </w:pPr>
    <w:rPr>
      <w:b/>
      <w:u w:val="single"/>
    </w:rPr>
  </w:style>
  <w:style w:type="paragraph" w:styleId="Heading4">
    <w:name w:val="heading 4"/>
    <w:basedOn w:val="Heading3"/>
    <w:link w:val="Heading4Char"/>
    <w:unhideWhenUsed/>
    <w:qFormat/>
    <w:rsid w:val="00A928CC"/>
    <w:pPr>
      <w:spacing w:before="0" w:after="240"/>
      <w:jc w:val="left"/>
      <w:outlineLvl w:val="3"/>
    </w:pPr>
    <w:rPr>
      <w:rFonts w:ascii="Times New Roman" w:hAnsi="Times New Roman" w:cs="Times New Roman"/>
      <w:sz w:val="24"/>
      <w:szCs w:val="24"/>
      <w:u w:val="none"/>
    </w:rPr>
  </w:style>
  <w:style w:type="paragraph" w:styleId="Heading5">
    <w:name w:val="heading 5"/>
    <w:basedOn w:val="Heading4"/>
    <w:link w:val="Heading5Char"/>
    <w:unhideWhenUsed/>
    <w:qFormat/>
    <w:rsid w:val="00B83EF1"/>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83EF1"/>
    <w:rPr>
      <w:b/>
      <w:sz w:val="32"/>
    </w:rPr>
  </w:style>
  <w:style w:type="character" w:customStyle="1" w:styleId="Heading3Char">
    <w:name w:val="Heading 3 Char"/>
    <w:basedOn w:val="DefaultParagraphFont"/>
    <w:link w:val="Heading3"/>
    <w:rsid w:val="00B83EF1"/>
    <w:rPr>
      <w:b/>
      <w:u w:val="single"/>
    </w:rPr>
  </w:style>
  <w:style w:type="character" w:customStyle="1" w:styleId="Heading4Char">
    <w:name w:val="Heading 4 Char"/>
    <w:basedOn w:val="DefaultParagraphFont"/>
    <w:link w:val="Heading4"/>
    <w:rsid w:val="00A928CC"/>
    <w:rPr>
      <w:rFonts w:ascii="Times New Roman" w:hAnsi="Times New Roman" w:cs="Times New Roman"/>
      <w:b/>
      <w:sz w:val="24"/>
      <w:szCs w:val="24"/>
    </w:rPr>
  </w:style>
  <w:style w:type="character" w:customStyle="1" w:styleId="Heading5Char">
    <w:name w:val="Heading 5 Char"/>
    <w:basedOn w:val="DefaultParagraphFont"/>
    <w:link w:val="Heading5"/>
    <w:rsid w:val="00B83EF1"/>
    <w:rPr>
      <w:b/>
      <w:u w:val="single"/>
    </w:rPr>
  </w:style>
  <w:style w:type="character" w:styleId="Hyperlink">
    <w:name w:val="Hyperlink"/>
    <w:basedOn w:val="DefaultParagraphFont"/>
    <w:uiPriority w:val="99"/>
    <w:unhideWhenUsed/>
    <w:rsid w:val="00B83EF1"/>
    <w:rPr>
      <w:color w:val="0000FF"/>
      <w:u w:val="single"/>
    </w:rPr>
  </w:style>
  <w:style w:type="paragraph" w:customStyle="1" w:styleId="hangind4">
    <w:name w:val="hang ind .4"/>
    <w:basedOn w:val="Normal"/>
    <w:rsid w:val="00B83EF1"/>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B83EF1"/>
    <w:pPr>
      <w:tabs>
        <w:tab w:val="left" w:pos="2304"/>
        <w:tab w:val="left" w:pos="2880"/>
        <w:tab w:val="left" w:pos="3456"/>
      </w:tabs>
      <w:ind w:left="1728"/>
    </w:pPr>
  </w:style>
  <w:style w:type="paragraph" w:customStyle="1" w:styleId="ind20">
    <w:name w:val="ind 2.0"/>
    <w:basedOn w:val="Normal"/>
    <w:rsid w:val="00B83EF1"/>
    <w:pPr>
      <w:tabs>
        <w:tab w:val="left" w:pos="3456"/>
        <w:tab w:val="left" w:pos="4032"/>
      </w:tabs>
      <w:ind w:left="2880"/>
    </w:pPr>
  </w:style>
  <w:style w:type="paragraph" w:customStyle="1" w:styleId="ind24">
    <w:name w:val="ind 2.4"/>
    <w:basedOn w:val="Normal"/>
    <w:rsid w:val="00B83EF1"/>
    <w:pPr>
      <w:tabs>
        <w:tab w:val="left" w:pos="4032"/>
      </w:tabs>
      <w:ind w:left="3456"/>
    </w:pPr>
  </w:style>
  <w:style w:type="paragraph" w:customStyle="1" w:styleId="ind8">
    <w:name w:val="ind .8"/>
    <w:basedOn w:val="Normal"/>
    <w:rsid w:val="00B83EF1"/>
    <w:pPr>
      <w:tabs>
        <w:tab w:val="left" w:pos="1728"/>
        <w:tab w:val="left" w:pos="2304"/>
        <w:tab w:val="left" w:pos="2880"/>
        <w:tab w:val="left" w:pos="3456"/>
      </w:tabs>
      <w:ind w:left="1152"/>
    </w:pPr>
  </w:style>
  <w:style w:type="paragraph" w:customStyle="1" w:styleId="ind16">
    <w:name w:val="ind 1.6"/>
    <w:basedOn w:val="Normal"/>
    <w:rsid w:val="00B83EF1"/>
    <w:pPr>
      <w:tabs>
        <w:tab w:val="left" w:pos="2880"/>
        <w:tab w:val="left" w:pos="3456"/>
        <w:tab w:val="left" w:pos="4032"/>
      </w:tabs>
      <w:ind w:left="2304"/>
    </w:pPr>
  </w:style>
  <w:style w:type="paragraph" w:customStyle="1" w:styleId="ind4">
    <w:name w:val="ind .4"/>
    <w:basedOn w:val="hangind4"/>
    <w:rsid w:val="00B83EF1"/>
    <w:pPr>
      <w:tabs>
        <w:tab w:val="clear" w:pos="576"/>
      </w:tabs>
      <w:ind w:firstLine="0"/>
    </w:pPr>
  </w:style>
  <w:style w:type="paragraph" w:styleId="BalloonText">
    <w:name w:val="Balloon Text"/>
    <w:basedOn w:val="Normal"/>
    <w:link w:val="BalloonTextChar"/>
    <w:uiPriority w:val="99"/>
    <w:semiHidden/>
    <w:unhideWhenUsed/>
    <w:rsid w:val="00143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34F5"/>
    <w:rPr>
      <w:rFonts w:ascii="Tahoma" w:hAnsi="Tahoma" w:cs="Tahoma"/>
      <w:sz w:val="16"/>
      <w:szCs w:val="16"/>
    </w:rPr>
  </w:style>
  <w:style w:type="character" w:styleId="CommentReference">
    <w:name w:val="annotation reference"/>
    <w:basedOn w:val="DefaultParagraphFont"/>
    <w:uiPriority w:val="99"/>
    <w:semiHidden/>
    <w:unhideWhenUsed/>
    <w:rsid w:val="00C07192"/>
    <w:rPr>
      <w:sz w:val="16"/>
      <w:szCs w:val="16"/>
    </w:rPr>
  </w:style>
  <w:style w:type="paragraph" w:styleId="CommentText">
    <w:name w:val="annotation text"/>
    <w:basedOn w:val="Normal"/>
    <w:link w:val="CommentTextChar"/>
    <w:uiPriority w:val="99"/>
    <w:semiHidden/>
    <w:unhideWhenUsed/>
    <w:rsid w:val="00C07192"/>
    <w:pPr>
      <w:spacing w:line="240" w:lineRule="auto"/>
    </w:pPr>
    <w:rPr>
      <w:sz w:val="20"/>
      <w:szCs w:val="20"/>
    </w:rPr>
  </w:style>
  <w:style w:type="character" w:customStyle="1" w:styleId="CommentTextChar">
    <w:name w:val="Comment Text Char"/>
    <w:basedOn w:val="DefaultParagraphFont"/>
    <w:link w:val="CommentText"/>
    <w:uiPriority w:val="99"/>
    <w:semiHidden/>
    <w:rsid w:val="00C07192"/>
    <w:rPr>
      <w:sz w:val="20"/>
      <w:szCs w:val="20"/>
    </w:rPr>
  </w:style>
  <w:style w:type="paragraph" w:styleId="CommentSubject">
    <w:name w:val="annotation subject"/>
    <w:basedOn w:val="CommentText"/>
    <w:next w:val="CommentText"/>
    <w:link w:val="CommentSubjectChar"/>
    <w:uiPriority w:val="99"/>
    <w:semiHidden/>
    <w:unhideWhenUsed/>
    <w:rsid w:val="00C07192"/>
    <w:rPr>
      <w:b/>
      <w:bCs/>
    </w:rPr>
  </w:style>
  <w:style w:type="character" w:customStyle="1" w:styleId="CommentSubjectChar">
    <w:name w:val="Comment Subject Char"/>
    <w:basedOn w:val="CommentTextChar"/>
    <w:link w:val="CommentSubject"/>
    <w:uiPriority w:val="99"/>
    <w:semiHidden/>
    <w:rsid w:val="00C07192"/>
    <w:rPr>
      <w:b/>
      <w:bCs/>
      <w:sz w:val="20"/>
      <w:szCs w:val="20"/>
    </w:rPr>
  </w:style>
  <w:style w:type="paragraph" w:styleId="Revision">
    <w:name w:val="Revision"/>
    <w:hidden/>
    <w:uiPriority w:val="99"/>
    <w:semiHidden/>
    <w:rsid w:val="00CF23CC"/>
    <w:pPr>
      <w:spacing w:after="0" w:line="240" w:lineRule="auto"/>
    </w:pPr>
  </w:style>
  <w:style w:type="paragraph" w:styleId="PlainText">
    <w:name w:val="Plain Text"/>
    <w:basedOn w:val="Normal"/>
    <w:link w:val="PlainTextChar"/>
    <w:uiPriority w:val="99"/>
    <w:unhideWhenUsed/>
    <w:rsid w:val="000240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24034"/>
    <w:rPr>
      <w:rFonts w:ascii="Consolas" w:hAnsi="Consolas"/>
      <w:sz w:val="21"/>
      <w:szCs w:val="21"/>
    </w:rPr>
  </w:style>
  <w:style w:type="paragraph" w:customStyle="1" w:styleId="dfars">
    <w:name w:val="dfars"/>
    <w:basedOn w:val="Normal"/>
    <w:rsid w:val="000240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24034"/>
    <w:rPr>
      <w:i/>
      <w:iCs/>
    </w:rPr>
  </w:style>
  <w:style w:type="paragraph" w:customStyle="1" w:styleId="style1">
    <w:name w:val="style1"/>
    <w:basedOn w:val="Normal"/>
    <w:rsid w:val="005B4BD1"/>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A928CC"/>
    <w:pPr>
      <w:spacing w:after="100"/>
      <w:ind w:left="440"/>
    </w:pPr>
  </w:style>
  <w:style w:type="paragraph" w:styleId="TOC4">
    <w:name w:val="toc 4"/>
    <w:basedOn w:val="Normal"/>
    <w:next w:val="Normal"/>
    <w:autoRedefine/>
    <w:uiPriority w:val="39"/>
    <w:unhideWhenUsed/>
    <w:rsid w:val="00A928CC"/>
    <w:pPr>
      <w:spacing w:after="100"/>
      <w:ind w:left="660"/>
    </w:pPr>
  </w:style>
  <w:style w:type="paragraph" w:styleId="ListParagraph">
    <w:name w:val="List Paragraph"/>
    <w:basedOn w:val="Normal"/>
    <w:uiPriority w:val="34"/>
    <w:qFormat/>
    <w:rsid w:val="00A07020"/>
    <w:pPr>
      <w:ind w:left="720"/>
      <w:contextualSpacing/>
    </w:pPr>
  </w:style>
  <w:style w:type="paragraph" w:styleId="Header">
    <w:name w:val="header"/>
    <w:basedOn w:val="Normal"/>
    <w:link w:val="HeaderChar"/>
    <w:uiPriority w:val="99"/>
    <w:unhideWhenUsed/>
    <w:rsid w:val="000265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558"/>
  </w:style>
  <w:style w:type="paragraph" w:styleId="Footer">
    <w:name w:val="footer"/>
    <w:basedOn w:val="Normal"/>
    <w:link w:val="FooterChar"/>
    <w:uiPriority w:val="99"/>
    <w:unhideWhenUsed/>
    <w:rsid w:val="000265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558"/>
  </w:style>
  <w:style w:type="character" w:styleId="LineNumber">
    <w:name w:val="line number"/>
    <w:basedOn w:val="DefaultParagraphFont"/>
    <w:uiPriority w:val="99"/>
    <w:semiHidden/>
    <w:unhideWhenUsed/>
    <w:rsid w:val="00F66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236783">
      <w:bodyDiv w:val="1"/>
      <w:marLeft w:val="0"/>
      <w:marRight w:val="0"/>
      <w:marTop w:val="0"/>
      <w:marBottom w:val="0"/>
      <w:divBdr>
        <w:top w:val="none" w:sz="0" w:space="0" w:color="auto"/>
        <w:left w:val="none" w:sz="0" w:space="0" w:color="auto"/>
        <w:bottom w:val="none" w:sz="0" w:space="0" w:color="auto"/>
        <w:right w:val="none" w:sz="0" w:space="0" w:color="auto"/>
      </w:divBdr>
    </w:div>
    <w:div w:id="722482036">
      <w:bodyDiv w:val="1"/>
      <w:marLeft w:val="0"/>
      <w:marRight w:val="0"/>
      <w:marTop w:val="0"/>
      <w:marBottom w:val="0"/>
      <w:divBdr>
        <w:top w:val="none" w:sz="0" w:space="0" w:color="auto"/>
        <w:left w:val="none" w:sz="0" w:space="0" w:color="auto"/>
        <w:bottom w:val="none" w:sz="0" w:space="0" w:color="auto"/>
        <w:right w:val="none" w:sz="0" w:space="0" w:color="auto"/>
      </w:divBdr>
    </w:div>
    <w:div w:id="768350321">
      <w:bodyDiv w:val="1"/>
      <w:marLeft w:val="0"/>
      <w:marRight w:val="0"/>
      <w:marTop w:val="0"/>
      <w:marBottom w:val="0"/>
      <w:divBdr>
        <w:top w:val="none" w:sz="0" w:space="0" w:color="auto"/>
        <w:left w:val="none" w:sz="0" w:space="0" w:color="auto"/>
        <w:bottom w:val="none" w:sz="0" w:space="0" w:color="auto"/>
        <w:right w:val="none" w:sz="0" w:space="0" w:color="auto"/>
      </w:divBdr>
    </w:div>
    <w:div w:id="985361073">
      <w:bodyDiv w:val="1"/>
      <w:marLeft w:val="0"/>
      <w:marRight w:val="0"/>
      <w:marTop w:val="0"/>
      <w:marBottom w:val="0"/>
      <w:divBdr>
        <w:top w:val="none" w:sz="0" w:space="0" w:color="auto"/>
        <w:left w:val="none" w:sz="0" w:space="0" w:color="auto"/>
        <w:bottom w:val="none" w:sz="0" w:space="0" w:color="auto"/>
        <w:right w:val="none" w:sz="0" w:space="0" w:color="auto"/>
      </w:divBdr>
    </w:div>
    <w:div w:id="1538852105">
      <w:bodyDiv w:val="1"/>
      <w:marLeft w:val="0"/>
      <w:marRight w:val="0"/>
      <w:marTop w:val="0"/>
      <w:marBottom w:val="0"/>
      <w:divBdr>
        <w:top w:val="none" w:sz="0" w:space="0" w:color="auto"/>
        <w:left w:val="none" w:sz="0" w:space="0" w:color="auto"/>
        <w:bottom w:val="none" w:sz="0" w:space="0" w:color="auto"/>
        <w:right w:val="none" w:sz="0" w:space="0" w:color="auto"/>
      </w:divBdr>
    </w:div>
    <w:div w:id="157019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C6715070294EF41ABFEDE79FE1E8754" ma:contentTypeVersion="11" ma:contentTypeDescription="Create a new document." ma:contentTypeScope="" ma:versionID="d9f4b860ed09f60c6ae76ea02cae154c">
  <xsd:schema xmlns:xsd="http://www.w3.org/2001/XMLSchema" xmlns:xs="http://www.w3.org/2001/XMLSchema" xmlns:p="http://schemas.microsoft.com/office/2006/metadata/properties" xmlns:ns3="51fd4f3f-1d02-4bbc-b06c-dfbac6b1adcd" xmlns:ns4="af947787-dd0a-4c7a-be58-4edbcb08396c" targetNamespace="http://schemas.microsoft.com/office/2006/metadata/properties" ma:root="true" ma:fieldsID="ffdbbec7c433e6478528cac8a4d958d1" ns3:_="" ns4:_="">
    <xsd:import namespace="51fd4f3f-1d02-4bbc-b06c-dfbac6b1adcd"/>
    <xsd:import namespace="af947787-dd0a-4c7a-be58-4edbcb0839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d4f3f-1d02-4bbc-b06c-dfbac6b1adc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947787-dd0a-4c7a-be58-4edbcb0839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01004-CC1E-4E47-8D24-E6078F651F96}">
  <ds:schemaRefs>
    <ds:schemaRef ds:uri="http://purl.org/dc/elements/1.1/"/>
    <ds:schemaRef ds:uri="http://www.w3.org/XML/1998/namespace"/>
    <ds:schemaRef ds:uri="51fd4f3f-1d02-4bbc-b06c-dfbac6b1adcd"/>
    <ds:schemaRef ds:uri="http://purl.org/dc/dcmitype/"/>
    <ds:schemaRef ds:uri="http://schemas.microsoft.com/office/2006/documentManagement/types"/>
    <ds:schemaRef ds:uri="http://schemas.openxmlformats.org/package/2006/metadata/core-properties"/>
    <ds:schemaRef ds:uri="http://schemas.microsoft.com/office/2006/metadata/properties"/>
    <ds:schemaRef ds:uri="http://schemas.microsoft.com/office/infopath/2007/PartnerControls"/>
    <ds:schemaRef ds:uri="af947787-dd0a-4c7a-be58-4edbcb08396c"/>
    <ds:schemaRef ds:uri="http://purl.org/dc/terms/"/>
  </ds:schemaRefs>
</ds:datastoreItem>
</file>

<file path=customXml/itemProps2.xml><?xml version="1.0" encoding="utf-8"?>
<ds:datastoreItem xmlns:ds="http://schemas.openxmlformats.org/officeDocument/2006/customXml" ds:itemID="{6F26B253-9D45-44FF-9937-9BCAF51EFA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d4f3f-1d02-4bbc-b06c-dfbac6b1adcd"/>
    <ds:schemaRef ds:uri="af947787-dd0a-4c7a-be58-4edbcb083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7B2052-07BB-4948-8479-EDC047EA40ED}">
  <ds:schemaRefs>
    <ds:schemaRef ds:uri="http://schemas.microsoft.com/sharepoint/v3/contenttype/forms"/>
  </ds:schemaRefs>
</ds:datastoreItem>
</file>

<file path=customXml/itemProps4.xml><?xml version="1.0" encoding="utf-8"?>
<ds:datastoreItem xmlns:ds="http://schemas.openxmlformats.org/officeDocument/2006/customXml" ds:itemID="{1ED8EF20-592E-4482-A69C-DF1E415F7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4166</Words>
  <Characters>23749</Characters>
  <Application>Microsoft Office Word</Application>
  <DocSecurity>4</DocSecurity>
  <Lines>197</Lines>
  <Paragraphs>55</Paragraphs>
  <ScaleCrop>false</ScaleCrop>
  <HeadingPairs>
    <vt:vector size="2" baseType="variant">
      <vt:variant>
        <vt:lpstr>Title</vt:lpstr>
      </vt:variant>
      <vt:variant>
        <vt:i4>1</vt:i4>
      </vt:variant>
    </vt:vector>
  </HeadingPairs>
  <TitlesOfParts>
    <vt:vector size="1" baseType="lpstr">
      <vt:lpstr>AFARS_5145_Revision_27_01</vt:lpstr>
    </vt:vector>
  </TitlesOfParts>
  <Company>U.S. Army</Company>
  <LinksUpToDate>false</LinksUpToDate>
  <CharactersWithSpaces>27860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AFARS_5145_Revision_27_01</dc:title>
  <dc:creator>Administrator</dc:creator>
  <cp:lastModifiedBy>Jordan, Amanda C CIV USARMY HQDA ASA ALT (USA)</cp:lastModifiedBy>
  <cp:revision>2</cp:revision>
  <cp:lastPrinted>2014-06-24T16:40:00Z</cp:lastPrinted>
  <dcterms:created xsi:type="dcterms:W3CDTF">2022-09-09T18:09:00Z</dcterms:created>
  <dcterms:modified xsi:type="dcterms:W3CDTF">2022-09-09T18:09:00Z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0x0101002C6715070294EF41ABFEDE79FE1E8754</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e5df0661-f886-4381-80d5-ce039c0c5421</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