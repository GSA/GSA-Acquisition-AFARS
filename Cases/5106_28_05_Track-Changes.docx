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793A0" w14:textId="62C0AFAA" w:rsidR="007F3CA6" w:rsidRPr="005D7064" w:rsidRDefault="00223205" w:rsidP="005D7064">
      <w:pPr>
        <w:jc w:val="center"/>
        <w:rPr>
          <w:rFonts w:ascii="Times New Roman" w:hAnsi="Times New Roman" w:cs="Times New Roman"/>
          <w:b/>
          <w:sz w:val="32"/>
          <w:szCs w:val="32"/>
        </w:rPr>
      </w:pPr>
      <w:r w:rsidRPr="005D7064">
        <w:rPr>
          <w:rFonts w:ascii="Times New Roman" w:hAnsi="Times New Roman" w:cs="Times New Roman"/>
          <w:b/>
          <w:sz w:val="32"/>
          <w:szCs w:val="32"/>
        </w:rPr>
        <w:t>AFARS</w:t>
      </w:r>
      <w:r w:rsidR="006C7D9F" w:rsidRPr="005D7064">
        <w:rPr>
          <w:rFonts w:ascii="Times New Roman" w:hAnsi="Times New Roman" w:cs="Times New Roman"/>
          <w:b/>
          <w:sz w:val="32"/>
          <w:szCs w:val="32"/>
        </w:rPr>
        <w:t xml:space="preserve"> –</w:t>
      </w:r>
      <w:r w:rsidRPr="005D7064">
        <w:rPr>
          <w:rFonts w:ascii="Times New Roman" w:hAnsi="Times New Roman" w:cs="Times New Roman"/>
          <w:b/>
          <w:sz w:val="32"/>
          <w:szCs w:val="32"/>
        </w:rPr>
        <w:t xml:space="preserve"> P</w:t>
      </w:r>
      <w:r w:rsidR="0090684D">
        <w:rPr>
          <w:rFonts w:ascii="Times New Roman" w:hAnsi="Times New Roman" w:cs="Times New Roman"/>
          <w:b/>
          <w:sz w:val="32"/>
          <w:szCs w:val="32"/>
        </w:rPr>
        <w:t>ART</w:t>
      </w:r>
      <w:r w:rsidRPr="005D7064">
        <w:rPr>
          <w:rFonts w:ascii="Times New Roman" w:hAnsi="Times New Roman" w:cs="Times New Roman"/>
          <w:b/>
          <w:sz w:val="32"/>
          <w:szCs w:val="32"/>
        </w:rPr>
        <w:t xml:space="preserve"> 5106</w:t>
      </w:r>
    </w:p>
    <w:p w14:paraId="605793A1" w14:textId="77777777" w:rsidR="007F3CA6" w:rsidRPr="005D7064" w:rsidRDefault="00223205" w:rsidP="005D7064">
      <w:pPr>
        <w:jc w:val="center"/>
        <w:rPr>
          <w:rFonts w:ascii="Times New Roman" w:hAnsi="Times New Roman" w:cs="Times New Roman"/>
          <w:b/>
          <w:sz w:val="32"/>
          <w:szCs w:val="32"/>
        </w:rPr>
      </w:pPr>
      <w:r w:rsidRPr="005D7064">
        <w:rPr>
          <w:rFonts w:ascii="Times New Roman" w:hAnsi="Times New Roman" w:cs="Times New Roman"/>
          <w:b/>
          <w:sz w:val="32"/>
          <w:szCs w:val="32"/>
        </w:rPr>
        <w:t>Competition Requirements</w:t>
      </w:r>
    </w:p>
    <w:p w14:paraId="605793A2" w14:textId="4CA11C6E" w:rsidR="007F3CA6" w:rsidRDefault="00495E34" w:rsidP="005D7064">
      <w:pPr>
        <w:jc w:val="center"/>
        <w:rPr>
          <w:rFonts w:ascii="Times New Roman" w:hAnsi="Times New Roman" w:cs="Times New Roman"/>
          <w:i/>
          <w:sz w:val="24"/>
          <w:szCs w:val="24"/>
        </w:rPr>
      </w:pPr>
      <w:r w:rsidRPr="005D7064">
        <w:rPr>
          <w:rFonts w:ascii="Times New Roman" w:hAnsi="Times New Roman" w:cs="Times New Roman"/>
          <w:i/>
          <w:sz w:val="24"/>
          <w:szCs w:val="24"/>
        </w:rPr>
        <w:t>(Revised</w:t>
      </w:r>
      <w:del w:id="0" w:author="Jordan, Amanda C CIV USARMY HQDA ASA ALT (USA)" w:date="2023-01-03T10:37:00Z">
        <w:r w:rsidRPr="005D7064" w:rsidDel="000559F5">
          <w:rPr>
            <w:rFonts w:ascii="Times New Roman" w:hAnsi="Times New Roman" w:cs="Times New Roman"/>
            <w:i/>
            <w:sz w:val="24"/>
            <w:szCs w:val="24"/>
          </w:rPr>
          <w:delText xml:space="preserve"> </w:delText>
        </w:r>
      </w:del>
      <w:ins w:id="1" w:author="Jordan, Amanda C CIV USARMY HQDA ASA ALT (USA)" w:date="2023-01-03T10:37:00Z">
        <w:r w:rsidR="000559F5">
          <w:rPr>
            <w:rFonts w:ascii="Times New Roman" w:hAnsi="Times New Roman" w:cs="Times New Roman"/>
            <w:i/>
            <w:sz w:val="24"/>
            <w:szCs w:val="24"/>
          </w:rPr>
          <w:t>03 January 2023</w:t>
        </w:r>
      </w:ins>
      <w:del w:id="2" w:author="Jordan, Amanda C CIV USARMY HQDA ASA ALT (USA)" w:date="2023-01-03T10:37:00Z">
        <w:r w:rsidR="00EF28E9" w:rsidDel="000559F5">
          <w:rPr>
            <w:rFonts w:ascii="Times New Roman" w:hAnsi="Times New Roman" w:cs="Times New Roman"/>
            <w:i/>
            <w:sz w:val="24"/>
            <w:szCs w:val="24"/>
          </w:rPr>
          <w:delText>2</w:delText>
        </w:r>
        <w:r w:rsidR="000559F5" w:rsidDel="000559F5">
          <w:rPr>
            <w:rFonts w:ascii="Times New Roman" w:hAnsi="Times New Roman" w:cs="Times New Roman"/>
            <w:i/>
            <w:sz w:val="24"/>
            <w:szCs w:val="24"/>
          </w:rPr>
          <w:delText xml:space="preserve">7 </w:delText>
        </w:r>
        <w:r w:rsidR="00FF214B" w:rsidDel="000559F5">
          <w:rPr>
            <w:rFonts w:ascii="Times New Roman" w:hAnsi="Times New Roman" w:cs="Times New Roman"/>
            <w:i/>
            <w:sz w:val="24"/>
            <w:szCs w:val="24"/>
          </w:rPr>
          <w:delText>December 2022</w:delText>
        </w:r>
      </w:del>
      <w:r w:rsidR="00CD3A69" w:rsidRPr="005D7064">
        <w:rPr>
          <w:rFonts w:ascii="Times New Roman" w:hAnsi="Times New Roman" w:cs="Times New Roman"/>
          <w:i/>
          <w:sz w:val="24"/>
          <w:szCs w:val="24"/>
        </w:rPr>
        <w:t>)</w:t>
      </w:r>
    </w:p>
    <w:p w14:paraId="7AD035A1" w14:textId="30C5CA10" w:rsidR="000068D2" w:rsidRDefault="000068D2">
      <w:pPr>
        <w:pStyle w:val="TOC3"/>
        <w:tabs>
          <w:tab w:val="right" w:leader="dot" w:pos="9350"/>
        </w:tabs>
        <w:rPr>
          <w:rFonts w:eastAsiaTheme="minorEastAsia"/>
          <w:noProof/>
        </w:rPr>
      </w:pP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TOC \o "1-4" \h \z \u </w:instrText>
      </w:r>
      <w:r>
        <w:rPr>
          <w:rFonts w:ascii="Times New Roman" w:hAnsi="Times New Roman" w:cs="Times New Roman"/>
          <w:i/>
          <w:sz w:val="24"/>
          <w:szCs w:val="24"/>
        </w:rPr>
        <w:fldChar w:fldCharType="separate"/>
      </w:r>
      <w:hyperlink w:anchor="_Toc123708019" w:history="1">
        <w:r w:rsidRPr="001E6065">
          <w:rPr>
            <w:rStyle w:val="Hyperlink"/>
            <w:noProof/>
          </w:rPr>
          <w:t>Subpart 5106.2 – Full and Open Competition After Exclusion of Sources</w:t>
        </w:r>
        <w:r>
          <w:rPr>
            <w:noProof/>
            <w:webHidden/>
          </w:rPr>
          <w:tab/>
        </w:r>
        <w:r>
          <w:rPr>
            <w:noProof/>
            <w:webHidden/>
          </w:rPr>
          <w:fldChar w:fldCharType="begin"/>
        </w:r>
        <w:r>
          <w:rPr>
            <w:noProof/>
            <w:webHidden/>
          </w:rPr>
          <w:instrText xml:space="preserve"> PAGEREF _Toc123708019 \h </w:instrText>
        </w:r>
        <w:r>
          <w:rPr>
            <w:noProof/>
            <w:webHidden/>
          </w:rPr>
        </w:r>
        <w:r>
          <w:rPr>
            <w:noProof/>
            <w:webHidden/>
          </w:rPr>
          <w:fldChar w:fldCharType="separate"/>
        </w:r>
        <w:r>
          <w:rPr>
            <w:noProof/>
            <w:webHidden/>
          </w:rPr>
          <w:t>1</w:t>
        </w:r>
        <w:r>
          <w:rPr>
            <w:noProof/>
            <w:webHidden/>
          </w:rPr>
          <w:fldChar w:fldCharType="end"/>
        </w:r>
      </w:hyperlink>
    </w:p>
    <w:p w14:paraId="20A663F1" w14:textId="5FE0E9F7" w:rsidR="000068D2" w:rsidRDefault="000068D2">
      <w:pPr>
        <w:pStyle w:val="TOC4"/>
        <w:tabs>
          <w:tab w:val="right" w:leader="dot" w:pos="9350"/>
        </w:tabs>
        <w:rPr>
          <w:rFonts w:eastAsiaTheme="minorEastAsia"/>
          <w:noProof/>
        </w:rPr>
      </w:pPr>
      <w:hyperlink w:anchor="_Toc123708020" w:history="1">
        <w:r w:rsidRPr="001E6065">
          <w:rPr>
            <w:rStyle w:val="Hyperlink"/>
            <w:noProof/>
          </w:rPr>
          <w:t>5106.202  Establishing or maintaining alternative sources.</w:t>
        </w:r>
        <w:r>
          <w:rPr>
            <w:noProof/>
            <w:webHidden/>
          </w:rPr>
          <w:tab/>
        </w:r>
        <w:r>
          <w:rPr>
            <w:noProof/>
            <w:webHidden/>
          </w:rPr>
          <w:fldChar w:fldCharType="begin"/>
        </w:r>
        <w:r>
          <w:rPr>
            <w:noProof/>
            <w:webHidden/>
          </w:rPr>
          <w:instrText xml:space="preserve"> PAGEREF _Toc123708020 \h </w:instrText>
        </w:r>
        <w:r>
          <w:rPr>
            <w:noProof/>
            <w:webHidden/>
          </w:rPr>
        </w:r>
        <w:r>
          <w:rPr>
            <w:noProof/>
            <w:webHidden/>
          </w:rPr>
          <w:fldChar w:fldCharType="separate"/>
        </w:r>
        <w:r>
          <w:rPr>
            <w:noProof/>
            <w:webHidden/>
          </w:rPr>
          <w:t>1</w:t>
        </w:r>
        <w:r>
          <w:rPr>
            <w:noProof/>
            <w:webHidden/>
          </w:rPr>
          <w:fldChar w:fldCharType="end"/>
        </w:r>
      </w:hyperlink>
    </w:p>
    <w:p w14:paraId="2A54D12B" w14:textId="7297C6CA" w:rsidR="000068D2" w:rsidRDefault="000068D2">
      <w:pPr>
        <w:pStyle w:val="TOC3"/>
        <w:tabs>
          <w:tab w:val="right" w:leader="dot" w:pos="9350"/>
        </w:tabs>
        <w:rPr>
          <w:rFonts w:eastAsiaTheme="minorEastAsia"/>
          <w:noProof/>
        </w:rPr>
      </w:pPr>
      <w:hyperlink w:anchor="_Toc123708021" w:history="1">
        <w:r w:rsidRPr="001E6065">
          <w:rPr>
            <w:rStyle w:val="Hyperlink"/>
            <w:noProof/>
          </w:rPr>
          <w:t>Subpart 5106.3 – Other Than Full and Open Competition</w:t>
        </w:r>
        <w:r>
          <w:rPr>
            <w:noProof/>
            <w:webHidden/>
          </w:rPr>
          <w:tab/>
        </w:r>
        <w:r>
          <w:rPr>
            <w:noProof/>
            <w:webHidden/>
          </w:rPr>
          <w:fldChar w:fldCharType="begin"/>
        </w:r>
        <w:r>
          <w:rPr>
            <w:noProof/>
            <w:webHidden/>
          </w:rPr>
          <w:instrText xml:space="preserve"> PAGEREF _Toc123708021 \h </w:instrText>
        </w:r>
        <w:r>
          <w:rPr>
            <w:noProof/>
            <w:webHidden/>
          </w:rPr>
        </w:r>
        <w:r>
          <w:rPr>
            <w:noProof/>
            <w:webHidden/>
          </w:rPr>
          <w:fldChar w:fldCharType="separate"/>
        </w:r>
        <w:r>
          <w:rPr>
            <w:noProof/>
            <w:webHidden/>
          </w:rPr>
          <w:t>2</w:t>
        </w:r>
        <w:r>
          <w:rPr>
            <w:noProof/>
            <w:webHidden/>
          </w:rPr>
          <w:fldChar w:fldCharType="end"/>
        </w:r>
      </w:hyperlink>
    </w:p>
    <w:p w14:paraId="12E93671" w14:textId="79FFCD26" w:rsidR="000068D2" w:rsidRDefault="000068D2">
      <w:pPr>
        <w:pStyle w:val="TOC4"/>
        <w:tabs>
          <w:tab w:val="right" w:leader="dot" w:pos="9350"/>
        </w:tabs>
        <w:rPr>
          <w:rFonts w:eastAsiaTheme="minorEastAsia"/>
          <w:noProof/>
        </w:rPr>
      </w:pPr>
      <w:hyperlink w:anchor="_Toc123708022" w:history="1">
        <w:r w:rsidRPr="001E6065">
          <w:rPr>
            <w:rStyle w:val="Hyperlink"/>
            <w:noProof/>
          </w:rPr>
          <w:t>5106.302  Circumstances permitting other than full and open competition.</w:t>
        </w:r>
        <w:r>
          <w:rPr>
            <w:noProof/>
            <w:webHidden/>
          </w:rPr>
          <w:tab/>
        </w:r>
        <w:r>
          <w:rPr>
            <w:noProof/>
            <w:webHidden/>
          </w:rPr>
          <w:fldChar w:fldCharType="begin"/>
        </w:r>
        <w:r>
          <w:rPr>
            <w:noProof/>
            <w:webHidden/>
          </w:rPr>
          <w:instrText xml:space="preserve"> PAGEREF _Toc123708022 \h </w:instrText>
        </w:r>
        <w:r>
          <w:rPr>
            <w:noProof/>
            <w:webHidden/>
          </w:rPr>
        </w:r>
        <w:r>
          <w:rPr>
            <w:noProof/>
            <w:webHidden/>
          </w:rPr>
          <w:fldChar w:fldCharType="separate"/>
        </w:r>
        <w:r>
          <w:rPr>
            <w:noProof/>
            <w:webHidden/>
          </w:rPr>
          <w:t>2</w:t>
        </w:r>
        <w:r>
          <w:rPr>
            <w:noProof/>
            <w:webHidden/>
          </w:rPr>
          <w:fldChar w:fldCharType="end"/>
        </w:r>
      </w:hyperlink>
    </w:p>
    <w:p w14:paraId="17DA3C09" w14:textId="2E8EFC82" w:rsidR="000068D2" w:rsidRDefault="000068D2">
      <w:pPr>
        <w:pStyle w:val="TOC4"/>
        <w:tabs>
          <w:tab w:val="right" w:leader="dot" w:pos="9350"/>
        </w:tabs>
        <w:rPr>
          <w:rFonts w:eastAsiaTheme="minorEastAsia"/>
          <w:noProof/>
        </w:rPr>
      </w:pPr>
      <w:hyperlink w:anchor="_Toc123708023" w:history="1">
        <w:r w:rsidRPr="001E6065">
          <w:rPr>
            <w:rStyle w:val="Hyperlink"/>
            <w:noProof/>
          </w:rPr>
          <w:t xml:space="preserve">5106.302-1  </w:t>
        </w:r>
        <w:r w:rsidRPr="001E6065">
          <w:rPr>
            <w:rStyle w:val="Hyperlink"/>
            <w:noProof/>
            <w:lang w:val="en"/>
          </w:rPr>
          <w:t>Only one responsible source and no other supplies or services will satisfy agency requirements.</w:t>
        </w:r>
        <w:r>
          <w:rPr>
            <w:noProof/>
            <w:webHidden/>
          </w:rPr>
          <w:tab/>
        </w:r>
        <w:r>
          <w:rPr>
            <w:noProof/>
            <w:webHidden/>
          </w:rPr>
          <w:fldChar w:fldCharType="begin"/>
        </w:r>
        <w:r>
          <w:rPr>
            <w:noProof/>
            <w:webHidden/>
          </w:rPr>
          <w:instrText xml:space="preserve"> PAGEREF _Toc123708023 \h </w:instrText>
        </w:r>
        <w:r>
          <w:rPr>
            <w:noProof/>
            <w:webHidden/>
          </w:rPr>
        </w:r>
        <w:r>
          <w:rPr>
            <w:noProof/>
            <w:webHidden/>
          </w:rPr>
          <w:fldChar w:fldCharType="separate"/>
        </w:r>
        <w:r>
          <w:rPr>
            <w:noProof/>
            <w:webHidden/>
          </w:rPr>
          <w:t>2</w:t>
        </w:r>
        <w:r>
          <w:rPr>
            <w:noProof/>
            <w:webHidden/>
          </w:rPr>
          <w:fldChar w:fldCharType="end"/>
        </w:r>
      </w:hyperlink>
    </w:p>
    <w:p w14:paraId="2A3DD47A" w14:textId="4A5DE057" w:rsidR="000068D2" w:rsidRDefault="000068D2">
      <w:pPr>
        <w:pStyle w:val="TOC4"/>
        <w:tabs>
          <w:tab w:val="right" w:leader="dot" w:pos="9350"/>
        </w:tabs>
        <w:rPr>
          <w:rFonts w:eastAsiaTheme="minorEastAsia"/>
          <w:noProof/>
        </w:rPr>
      </w:pPr>
      <w:hyperlink w:anchor="_Toc123708024" w:history="1">
        <w:r w:rsidRPr="001E6065">
          <w:rPr>
            <w:rStyle w:val="Hyperlink"/>
            <w:noProof/>
          </w:rPr>
          <w:t>5106.302-2  Unusual and compelling urgency.</w:t>
        </w:r>
        <w:r>
          <w:rPr>
            <w:noProof/>
            <w:webHidden/>
          </w:rPr>
          <w:tab/>
        </w:r>
        <w:r>
          <w:rPr>
            <w:noProof/>
            <w:webHidden/>
          </w:rPr>
          <w:fldChar w:fldCharType="begin"/>
        </w:r>
        <w:r>
          <w:rPr>
            <w:noProof/>
            <w:webHidden/>
          </w:rPr>
          <w:instrText xml:space="preserve"> PAGEREF _Toc123708024 \h </w:instrText>
        </w:r>
        <w:r>
          <w:rPr>
            <w:noProof/>
            <w:webHidden/>
          </w:rPr>
        </w:r>
        <w:r>
          <w:rPr>
            <w:noProof/>
            <w:webHidden/>
          </w:rPr>
          <w:fldChar w:fldCharType="separate"/>
        </w:r>
        <w:r>
          <w:rPr>
            <w:noProof/>
            <w:webHidden/>
          </w:rPr>
          <w:t>2</w:t>
        </w:r>
        <w:r>
          <w:rPr>
            <w:noProof/>
            <w:webHidden/>
          </w:rPr>
          <w:fldChar w:fldCharType="end"/>
        </w:r>
      </w:hyperlink>
    </w:p>
    <w:p w14:paraId="210D106F" w14:textId="197B5B76" w:rsidR="000068D2" w:rsidRDefault="000068D2">
      <w:pPr>
        <w:pStyle w:val="TOC4"/>
        <w:tabs>
          <w:tab w:val="right" w:leader="dot" w:pos="9350"/>
        </w:tabs>
        <w:rPr>
          <w:rFonts w:eastAsiaTheme="minorEastAsia"/>
          <w:noProof/>
        </w:rPr>
      </w:pPr>
      <w:hyperlink w:anchor="_Toc123708025" w:history="1">
        <w:r w:rsidRPr="001E6065">
          <w:rPr>
            <w:rStyle w:val="Hyperlink"/>
            <w:noProof/>
          </w:rPr>
          <w:t>5106.302-3  Industrial mobilization; engineering, developmental, or research capability; or expert services.</w:t>
        </w:r>
        <w:r>
          <w:rPr>
            <w:noProof/>
            <w:webHidden/>
          </w:rPr>
          <w:tab/>
        </w:r>
        <w:r>
          <w:rPr>
            <w:noProof/>
            <w:webHidden/>
          </w:rPr>
          <w:fldChar w:fldCharType="begin"/>
        </w:r>
        <w:r>
          <w:rPr>
            <w:noProof/>
            <w:webHidden/>
          </w:rPr>
          <w:instrText xml:space="preserve"> PAGEREF _Toc123708025 \h </w:instrText>
        </w:r>
        <w:r>
          <w:rPr>
            <w:noProof/>
            <w:webHidden/>
          </w:rPr>
        </w:r>
        <w:r>
          <w:rPr>
            <w:noProof/>
            <w:webHidden/>
          </w:rPr>
          <w:fldChar w:fldCharType="separate"/>
        </w:r>
        <w:r>
          <w:rPr>
            <w:noProof/>
            <w:webHidden/>
          </w:rPr>
          <w:t>2</w:t>
        </w:r>
        <w:r>
          <w:rPr>
            <w:noProof/>
            <w:webHidden/>
          </w:rPr>
          <w:fldChar w:fldCharType="end"/>
        </w:r>
      </w:hyperlink>
    </w:p>
    <w:p w14:paraId="0D3C2A13" w14:textId="6984CA68" w:rsidR="000068D2" w:rsidRDefault="000068D2">
      <w:pPr>
        <w:pStyle w:val="TOC4"/>
        <w:tabs>
          <w:tab w:val="right" w:leader="dot" w:pos="9350"/>
        </w:tabs>
        <w:rPr>
          <w:rFonts w:eastAsiaTheme="minorEastAsia"/>
          <w:noProof/>
        </w:rPr>
      </w:pPr>
      <w:hyperlink w:anchor="_Toc123708026" w:history="1">
        <w:r w:rsidRPr="001E6065">
          <w:rPr>
            <w:rStyle w:val="Hyperlink"/>
            <w:noProof/>
          </w:rPr>
          <w:t>5106.302-4  International agreement.</w:t>
        </w:r>
        <w:r>
          <w:rPr>
            <w:noProof/>
            <w:webHidden/>
          </w:rPr>
          <w:tab/>
        </w:r>
        <w:r>
          <w:rPr>
            <w:noProof/>
            <w:webHidden/>
          </w:rPr>
          <w:fldChar w:fldCharType="begin"/>
        </w:r>
        <w:r>
          <w:rPr>
            <w:noProof/>
            <w:webHidden/>
          </w:rPr>
          <w:instrText xml:space="preserve"> PAGEREF _Toc123708026 \h </w:instrText>
        </w:r>
        <w:r>
          <w:rPr>
            <w:noProof/>
            <w:webHidden/>
          </w:rPr>
        </w:r>
        <w:r>
          <w:rPr>
            <w:noProof/>
            <w:webHidden/>
          </w:rPr>
          <w:fldChar w:fldCharType="separate"/>
        </w:r>
        <w:r>
          <w:rPr>
            <w:noProof/>
            <w:webHidden/>
          </w:rPr>
          <w:t>2</w:t>
        </w:r>
        <w:r>
          <w:rPr>
            <w:noProof/>
            <w:webHidden/>
          </w:rPr>
          <w:fldChar w:fldCharType="end"/>
        </w:r>
      </w:hyperlink>
    </w:p>
    <w:p w14:paraId="5826D3C6" w14:textId="5C4DC4BB" w:rsidR="000068D2" w:rsidRDefault="000068D2">
      <w:pPr>
        <w:pStyle w:val="TOC4"/>
        <w:tabs>
          <w:tab w:val="right" w:leader="dot" w:pos="9350"/>
        </w:tabs>
        <w:rPr>
          <w:rFonts w:eastAsiaTheme="minorEastAsia"/>
          <w:noProof/>
        </w:rPr>
      </w:pPr>
      <w:hyperlink w:anchor="_Toc123708027" w:history="1">
        <w:r w:rsidRPr="001E6065">
          <w:rPr>
            <w:rStyle w:val="Hyperlink"/>
            <w:noProof/>
          </w:rPr>
          <w:t>5106.302-5 Authorized or required by statute.</w:t>
        </w:r>
        <w:r>
          <w:rPr>
            <w:noProof/>
            <w:webHidden/>
          </w:rPr>
          <w:tab/>
        </w:r>
        <w:r>
          <w:rPr>
            <w:noProof/>
            <w:webHidden/>
          </w:rPr>
          <w:fldChar w:fldCharType="begin"/>
        </w:r>
        <w:r>
          <w:rPr>
            <w:noProof/>
            <w:webHidden/>
          </w:rPr>
          <w:instrText xml:space="preserve"> PAGEREF _Toc123708027 \h </w:instrText>
        </w:r>
        <w:r>
          <w:rPr>
            <w:noProof/>
            <w:webHidden/>
          </w:rPr>
        </w:r>
        <w:r>
          <w:rPr>
            <w:noProof/>
            <w:webHidden/>
          </w:rPr>
          <w:fldChar w:fldCharType="separate"/>
        </w:r>
        <w:r>
          <w:rPr>
            <w:noProof/>
            <w:webHidden/>
          </w:rPr>
          <w:t>3</w:t>
        </w:r>
        <w:r>
          <w:rPr>
            <w:noProof/>
            <w:webHidden/>
          </w:rPr>
          <w:fldChar w:fldCharType="end"/>
        </w:r>
      </w:hyperlink>
    </w:p>
    <w:p w14:paraId="64972799" w14:textId="2C966C1A" w:rsidR="000068D2" w:rsidRDefault="000068D2">
      <w:pPr>
        <w:pStyle w:val="TOC4"/>
        <w:tabs>
          <w:tab w:val="right" w:leader="dot" w:pos="9350"/>
        </w:tabs>
        <w:rPr>
          <w:rFonts w:eastAsiaTheme="minorEastAsia"/>
          <w:noProof/>
        </w:rPr>
      </w:pPr>
      <w:hyperlink w:anchor="_Toc123708028" w:history="1">
        <w:r w:rsidRPr="001E6065">
          <w:rPr>
            <w:rStyle w:val="Hyperlink"/>
            <w:noProof/>
          </w:rPr>
          <w:t>5106.302-7 Public Interest.</w:t>
        </w:r>
        <w:r>
          <w:rPr>
            <w:noProof/>
            <w:webHidden/>
          </w:rPr>
          <w:tab/>
        </w:r>
        <w:r>
          <w:rPr>
            <w:noProof/>
            <w:webHidden/>
          </w:rPr>
          <w:fldChar w:fldCharType="begin"/>
        </w:r>
        <w:r>
          <w:rPr>
            <w:noProof/>
            <w:webHidden/>
          </w:rPr>
          <w:instrText xml:space="preserve"> PAGEREF _Toc123708028 \h </w:instrText>
        </w:r>
        <w:r>
          <w:rPr>
            <w:noProof/>
            <w:webHidden/>
          </w:rPr>
        </w:r>
        <w:r>
          <w:rPr>
            <w:noProof/>
            <w:webHidden/>
          </w:rPr>
          <w:fldChar w:fldCharType="separate"/>
        </w:r>
        <w:r>
          <w:rPr>
            <w:noProof/>
            <w:webHidden/>
          </w:rPr>
          <w:t>3</w:t>
        </w:r>
        <w:r>
          <w:rPr>
            <w:noProof/>
            <w:webHidden/>
          </w:rPr>
          <w:fldChar w:fldCharType="end"/>
        </w:r>
      </w:hyperlink>
    </w:p>
    <w:p w14:paraId="15D6FC2A" w14:textId="1F090C25" w:rsidR="000068D2" w:rsidRDefault="000068D2">
      <w:pPr>
        <w:pStyle w:val="TOC4"/>
        <w:tabs>
          <w:tab w:val="right" w:leader="dot" w:pos="9350"/>
        </w:tabs>
        <w:rPr>
          <w:rFonts w:eastAsiaTheme="minorEastAsia"/>
          <w:noProof/>
        </w:rPr>
      </w:pPr>
      <w:hyperlink w:anchor="_Toc123708029" w:history="1">
        <w:r w:rsidRPr="001E6065">
          <w:rPr>
            <w:rStyle w:val="Hyperlink"/>
            <w:noProof/>
          </w:rPr>
          <w:t>5106.303  Justifications.</w:t>
        </w:r>
        <w:r>
          <w:rPr>
            <w:noProof/>
            <w:webHidden/>
          </w:rPr>
          <w:tab/>
        </w:r>
        <w:r>
          <w:rPr>
            <w:noProof/>
            <w:webHidden/>
          </w:rPr>
          <w:fldChar w:fldCharType="begin"/>
        </w:r>
        <w:r>
          <w:rPr>
            <w:noProof/>
            <w:webHidden/>
          </w:rPr>
          <w:instrText xml:space="preserve"> PAGEREF _Toc123708029 \h </w:instrText>
        </w:r>
        <w:r>
          <w:rPr>
            <w:noProof/>
            <w:webHidden/>
          </w:rPr>
        </w:r>
        <w:r>
          <w:rPr>
            <w:noProof/>
            <w:webHidden/>
          </w:rPr>
          <w:fldChar w:fldCharType="separate"/>
        </w:r>
        <w:r>
          <w:rPr>
            <w:noProof/>
            <w:webHidden/>
          </w:rPr>
          <w:t>4</w:t>
        </w:r>
        <w:r>
          <w:rPr>
            <w:noProof/>
            <w:webHidden/>
          </w:rPr>
          <w:fldChar w:fldCharType="end"/>
        </w:r>
      </w:hyperlink>
    </w:p>
    <w:p w14:paraId="73949A17" w14:textId="3695E8DD" w:rsidR="000068D2" w:rsidRDefault="000068D2">
      <w:pPr>
        <w:pStyle w:val="TOC4"/>
        <w:tabs>
          <w:tab w:val="right" w:leader="dot" w:pos="9350"/>
        </w:tabs>
        <w:rPr>
          <w:rFonts w:eastAsiaTheme="minorEastAsia"/>
          <w:noProof/>
        </w:rPr>
      </w:pPr>
      <w:hyperlink w:anchor="_Toc123708030" w:history="1">
        <w:r w:rsidRPr="001E6065">
          <w:rPr>
            <w:rStyle w:val="Hyperlink"/>
            <w:noProof/>
          </w:rPr>
          <w:t>5106.303-1  Requirements.</w:t>
        </w:r>
        <w:r>
          <w:rPr>
            <w:noProof/>
            <w:webHidden/>
          </w:rPr>
          <w:tab/>
        </w:r>
        <w:r>
          <w:rPr>
            <w:noProof/>
            <w:webHidden/>
          </w:rPr>
          <w:fldChar w:fldCharType="begin"/>
        </w:r>
        <w:r>
          <w:rPr>
            <w:noProof/>
            <w:webHidden/>
          </w:rPr>
          <w:instrText xml:space="preserve"> PAGEREF _Toc123708030 \h </w:instrText>
        </w:r>
        <w:r>
          <w:rPr>
            <w:noProof/>
            <w:webHidden/>
          </w:rPr>
        </w:r>
        <w:r>
          <w:rPr>
            <w:noProof/>
            <w:webHidden/>
          </w:rPr>
          <w:fldChar w:fldCharType="separate"/>
        </w:r>
        <w:r>
          <w:rPr>
            <w:noProof/>
            <w:webHidden/>
          </w:rPr>
          <w:t>4</w:t>
        </w:r>
        <w:r>
          <w:rPr>
            <w:noProof/>
            <w:webHidden/>
          </w:rPr>
          <w:fldChar w:fldCharType="end"/>
        </w:r>
      </w:hyperlink>
    </w:p>
    <w:p w14:paraId="26E86575" w14:textId="72ECF980" w:rsidR="000068D2" w:rsidRDefault="000068D2">
      <w:pPr>
        <w:pStyle w:val="TOC4"/>
        <w:tabs>
          <w:tab w:val="right" w:leader="dot" w:pos="9350"/>
        </w:tabs>
        <w:rPr>
          <w:rFonts w:eastAsiaTheme="minorEastAsia"/>
          <w:noProof/>
        </w:rPr>
      </w:pPr>
      <w:hyperlink w:anchor="_Toc123708031" w:history="1">
        <w:r w:rsidRPr="001E6065">
          <w:rPr>
            <w:rStyle w:val="Hyperlink"/>
            <w:noProof/>
          </w:rPr>
          <w:t>5106.303-1-90  Requirements for amended justifications.</w:t>
        </w:r>
        <w:r>
          <w:rPr>
            <w:noProof/>
            <w:webHidden/>
          </w:rPr>
          <w:tab/>
        </w:r>
        <w:r>
          <w:rPr>
            <w:noProof/>
            <w:webHidden/>
          </w:rPr>
          <w:fldChar w:fldCharType="begin"/>
        </w:r>
        <w:r>
          <w:rPr>
            <w:noProof/>
            <w:webHidden/>
          </w:rPr>
          <w:instrText xml:space="preserve"> PAGEREF _Toc123708031 \h </w:instrText>
        </w:r>
        <w:r>
          <w:rPr>
            <w:noProof/>
            <w:webHidden/>
          </w:rPr>
        </w:r>
        <w:r>
          <w:rPr>
            <w:noProof/>
            <w:webHidden/>
          </w:rPr>
          <w:fldChar w:fldCharType="separate"/>
        </w:r>
        <w:r>
          <w:rPr>
            <w:noProof/>
            <w:webHidden/>
          </w:rPr>
          <w:t>5</w:t>
        </w:r>
        <w:r>
          <w:rPr>
            <w:noProof/>
            <w:webHidden/>
          </w:rPr>
          <w:fldChar w:fldCharType="end"/>
        </w:r>
      </w:hyperlink>
    </w:p>
    <w:p w14:paraId="3C891225" w14:textId="5D289F97" w:rsidR="000068D2" w:rsidRDefault="000068D2">
      <w:pPr>
        <w:pStyle w:val="TOC4"/>
        <w:tabs>
          <w:tab w:val="right" w:leader="dot" w:pos="9350"/>
        </w:tabs>
        <w:rPr>
          <w:rFonts w:eastAsiaTheme="minorEastAsia"/>
          <w:noProof/>
        </w:rPr>
      </w:pPr>
      <w:hyperlink w:anchor="_Toc123708032" w:history="1">
        <w:r w:rsidRPr="001E6065">
          <w:rPr>
            <w:rStyle w:val="Hyperlink"/>
            <w:noProof/>
          </w:rPr>
          <w:t>5106.303-2  Content.</w:t>
        </w:r>
        <w:r>
          <w:rPr>
            <w:noProof/>
            <w:webHidden/>
          </w:rPr>
          <w:tab/>
        </w:r>
        <w:r>
          <w:rPr>
            <w:noProof/>
            <w:webHidden/>
          </w:rPr>
          <w:fldChar w:fldCharType="begin"/>
        </w:r>
        <w:r>
          <w:rPr>
            <w:noProof/>
            <w:webHidden/>
          </w:rPr>
          <w:instrText xml:space="preserve"> PAGEREF _Toc123708032 \h </w:instrText>
        </w:r>
        <w:r>
          <w:rPr>
            <w:noProof/>
            <w:webHidden/>
          </w:rPr>
        </w:r>
        <w:r>
          <w:rPr>
            <w:noProof/>
            <w:webHidden/>
          </w:rPr>
          <w:fldChar w:fldCharType="separate"/>
        </w:r>
        <w:r>
          <w:rPr>
            <w:noProof/>
            <w:webHidden/>
          </w:rPr>
          <w:t>5</w:t>
        </w:r>
        <w:r>
          <w:rPr>
            <w:noProof/>
            <w:webHidden/>
          </w:rPr>
          <w:fldChar w:fldCharType="end"/>
        </w:r>
      </w:hyperlink>
    </w:p>
    <w:p w14:paraId="7189EAB5" w14:textId="3800C98A" w:rsidR="000068D2" w:rsidRDefault="000068D2">
      <w:pPr>
        <w:pStyle w:val="TOC4"/>
        <w:tabs>
          <w:tab w:val="right" w:leader="dot" w:pos="9350"/>
        </w:tabs>
        <w:rPr>
          <w:rFonts w:eastAsiaTheme="minorEastAsia"/>
          <w:noProof/>
        </w:rPr>
      </w:pPr>
      <w:hyperlink w:anchor="_Toc123708033" w:history="1">
        <w:r w:rsidRPr="001E6065">
          <w:rPr>
            <w:rStyle w:val="Hyperlink"/>
            <w:noProof/>
          </w:rPr>
          <w:t>5106.303-2-90  Format and submission of the justification review and justification and approval documents.</w:t>
        </w:r>
        <w:r>
          <w:rPr>
            <w:noProof/>
            <w:webHidden/>
          </w:rPr>
          <w:tab/>
        </w:r>
        <w:r>
          <w:rPr>
            <w:noProof/>
            <w:webHidden/>
          </w:rPr>
          <w:fldChar w:fldCharType="begin"/>
        </w:r>
        <w:r>
          <w:rPr>
            <w:noProof/>
            <w:webHidden/>
          </w:rPr>
          <w:instrText xml:space="preserve"> PAGEREF _Toc123708033 \h </w:instrText>
        </w:r>
        <w:r>
          <w:rPr>
            <w:noProof/>
            <w:webHidden/>
          </w:rPr>
        </w:r>
        <w:r>
          <w:rPr>
            <w:noProof/>
            <w:webHidden/>
          </w:rPr>
          <w:fldChar w:fldCharType="separate"/>
        </w:r>
        <w:r>
          <w:rPr>
            <w:noProof/>
            <w:webHidden/>
          </w:rPr>
          <w:t>5</w:t>
        </w:r>
        <w:r>
          <w:rPr>
            <w:noProof/>
            <w:webHidden/>
          </w:rPr>
          <w:fldChar w:fldCharType="end"/>
        </w:r>
      </w:hyperlink>
    </w:p>
    <w:p w14:paraId="52FE16B7" w14:textId="14AFFAB8" w:rsidR="000068D2" w:rsidRDefault="000068D2">
      <w:pPr>
        <w:pStyle w:val="TOC4"/>
        <w:tabs>
          <w:tab w:val="right" w:leader="dot" w:pos="9350"/>
        </w:tabs>
        <w:rPr>
          <w:rFonts w:eastAsiaTheme="minorEastAsia"/>
          <w:noProof/>
        </w:rPr>
      </w:pPr>
      <w:hyperlink w:anchor="_Toc123708034" w:history="1">
        <w:r w:rsidRPr="001E6065">
          <w:rPr>
            <w:rStyle w:val="Hyperlink"/>
            <w:noProof/>
          </w:rPr>
          <w:t>5106.304  Approval of the justification.</w:t>
        </w:r>
        <w:r>
          <w:rPr>
            <w:noProof/>
            <w:webHidden/>
          </w:rPr>
          <w:tab/>
        </w:r>
        <w:r>
          <w:rPr>
            <w:noProof/>
            <w:webHidden/>
          </w:rPr>
          <w:fldChar w:fldCharType="begin"/>
        </w:r>
        <w:r>
          <w:rPr>
            <w:noProof/>
            <w:webHidden/>
          </w:rPr>
          <w:instrText xml:space="preserve"> PAGEREF _Toc123708034 \h </w:instrText>
        </w:r>
        <w:r>
          <w:rPr>
            <w:noProof/>
            <w:webHidden/>
          </w:rPr>
        </w:r>
        <w:r>
          <w:rPr>
            <w:noProof/>
            <w:webHidden/>
          </w:rPr>
          <w:fldChar w:fldCharType="separate"/>
        </w:r>
        <w:r>
          <w:rPr>
            <w:noProof/>
            <w:webHidden/>
          </w:rPr>
          <w:t>7</w:t>
        </w:r>
        <w:r>
          <w:rPr>
            <w:noProof/>
            <w:webHidden/>
          </w:rPr>
          <w:fldChar w:fldCharType="end"/>
        </w:r>
      </w:hyperlink>
    </w:p>
    <w:p w14:paraId="78BA5925" w14:textId="3C5AD5E3" w:rsidR="000068D2" w:rsidRDefault="000068D2">
      <w:pPr>
        <w:pStyle w:val="TOC3"/>
        <w:tabs>
          <w:tab w:val="right" w:leader="dot" w:pos="9350"/>
        </w:tabs>
        <w:rPr>
          <w:rFonts w:eastAsiaTheme="minorEastAsia"/>
          <w:noProof/>
        </w:rPr>
      </w:pPr>
      <w:hyperlink w:anchor="_Toc123708035" w:history="1">
        <w:r w:rsidRPr="001E6065">
          <w:rPr>
            <w:rStyle w:val="Hyperlink"/>
            <w:noProof/>
          </w:rPr>
          <w:t>Subpart 5106.5 – Advocates for Competition</w:t>
        </w:r>
        <w:r>
          <w:rPr>
            <w:noProof/>
            <w:webHidden/>
          </w:rPr>
          <w:tab/>
        </w:r>
        <w:r>
          <w:rPr>
            <w:noProof/>
            <w:webHidden/>
          </w:rPr>
          <w:fldChar w:fldCharType="begin"/>
        </w:r>
        <w:r>
          <w:rPr>
            <w:noProof/>
            <w:webHidden/>
          </w:rPr>
          <w:instrText xml:space="preserve"> PAGEREF _Toc123708035 \h </w:instrText>
        </w:r>
        <w:r>
          <w:rPr>
            <w:noProof/>
            <w:webHidden/>
          </w:rPr>
        </w:r>
        <w:r>
          <w:rPr>
            <w:noProof/>
            <w:webHidden/>
          </w:rPr>
          <w:fldChar w:fldCharType="separate"/>
        </w:r>
        <w:r>
          <w:rPr>
            <w:noProof/>
            <w:webHidden/>
          </w:rPr>
          <w:t>7</w:t>
        </w:r>
        <w:r>
          <w:rPr>
            <w:noProof/>
            <w:webHidden/>
          </w:rPr>
          <w:fldChar w:fldCharType="end"/>
        </w:r>
      </w:hyperlink>
    </w:p>
    <w:p w14:paraId="1FFAEB83" w14:textId="7E34B121" w:rsidR="000068D2" w:rsidRDefault="000068D2">
      <w:pPr>
        <w:pStyle w:val="TOC4"/>
        <w:tabs>
          <w:tab w:val="right" w:leader="dot" w:pos="9350"/>
        </w:tabs>
        <w:rPr>
          <w:rFonts w:eastAsiaTheme="minorEastAsia"/>
          <w:noProof/>
        </w:rPr>
      </w:pPr>
      <w:hyperlink w:anchor="_Toc123708036" w:history="1">
        <w:r w:rsidRPr="001E6065">
          <w:rPr>
            <w:rStyle w:val="Hyperlink"/>
            <w:noProof/>
          </w:rPr>
          <w:t>5106.501  Requirement.</w:t>
        </w:r>
        <w:r>
          <w:rPr>
            <w:noProof/>
            <w:webHidden/>
          </w:rPr>
          <w:tab/>
        </w:r>
        <w:r>
          <w:rPr>
            <w:noProof/>
            <w:webHidden/>
          </w:rPr>
          <w:fldChar w:fldCharType="begin"/>
        </w:r>
        <w:r>
          <w:rPr>
            <w:noProof/>
            <w:webHidden/>
          </w:rPr>
          <w:instrText xml:space="preserve"> PAGEREF _Toc123708036 \h </w:instrText>
        </w:r>
        <w:r>
          <w:rPr>
            <w:noProof/>
            <w:webHidden/>
          </w:rPr>
        </w:r>
        <w:r>
          <w:rPr>
            <w:noProof/>
            <w:webHidden/>
          </w:rPr>
          <w:fldChar w:fldCharType="separate"/>
        </w:r>
        <w:r>
          <w:rPr>
            <w:noProof/>
            <w:webHidden/>
          </w:rPr>
          <w:t>7</w:t>
        </w:r>
        <w:r>
          <w:rPr>
            <w:noProof/>
            <w:webHidden/>
          </w:rPr>
          <w:fldChar w:fldCharType="end"/>
        </w:r>
      </w:hyperlink>
    </w:p>
    <w:p w14:paraId="7829B8DC" w14:textId="4459391E" w:rsidR="000068D2" w:rsidRDefault="000068D2">
      <w:pPr>
        <w:pStyle w:val="TOC4"/>
        <w:tabs>
          <w:tab w:val="right" w:leader="dot" w:pos="9350"/>
        </w:tabs>
        <w:rPr>
          <w:rFonts w:eastAsiaTheme="minorEastAsia"/>
          <w:noProof/>
        </w:rPr>
      </w:pPr>
      <w:hyperlink w:anchor="_Toc123708037" w:history="1">
        <w:r w:rsidRPr="001E6065">
          <w:rPr>
            <w:rStyle w:val="Hyperlink"/>
            <w:noProof/>
          </w:rPr>
          <w:t>5106.502  Duties and responsibilities.</w:t>
        </w:r>
        <w:r>
          <w:rPr>
            <w:noProof/>
            <w:webHidden/>
          </w:rPr>
          <w:tab/>
        </w:r>
        <w:r>
          <w:rPr>
            <w:noProof/>
            <w:webHidden/>
          </w:rPr>
          <w:fldChar w:fldCharType="begin"/>
        </w:r>
        <w:r>
          <w:rPr>
            <w:noProof/>
            <w:webHidden/>
          </w:rPr>
          <w:instrText xml:space="preserve"> PAGEREF _Toc123708037 \h </w:instrText>
        </w:r>
        <w:r>
          <w:rPr>
            <w:noProof/>
            <w:webHidden/>
          </w:rPr>
        </w:r>
        <w:r>
          <w:rPr>
            <w:noProof/>
            <w:webHidden/>
          </w:rPr>
          <w:fldChar w:fldCharType="separate"/>
        </w:r>
        <w:r>
          <w:rPr>
            <w:noProof/>
            <w:webHidden/>
          </w:rPr>
          <w:t>8</w:t>
        </w:r>
        <w:r>
          <w:rPr>
            <w:noProof/>
            <w:webHidden/>
          </w:rPr>
          <w:fldChar w:fldCharType="end"/>
        </w:r>
      </w:hyperlink>
    </w:p>
    <w:p w14:paraId="73A5B991" w14:textId="3D33403B" w:rsidR="000068D2" w:rsidRDefault="000068D2">
      <w:pPr>
        <w:pStyle w:val="TOC4"/>
        <w:tabs>
          <w:tab w:val="right" w:leader="dot" w:pos="9350"/>
        </w:tabs>
        <w:rPr>
          <w:rFonts w:eastAsiaTheme="minorEastAsia"/>
          <w:noProof/>
        </w:rPr>
      </w:pPr>
      <w:hyperlink w:anchor="_Toc123708038" w:history="1">
        <w:r w:rsidRPr="001E6065">
          <w:rPr>
            <w:rStyle w:val="Hyperlink"/>
            <w:noProof/>
          </w:rPr>
          <w:t>5106.502-90  Supplementary information.</w:t>
        </w:r>
        <w:r>
          <w:rPr>
            <w:noProof/>
            <w:webHidden/>
          </w:rPr>
          <w:tab/>
        </w:r>
        <w:r>
          <w:rPr>
            <w:noProof/>
            <w:webHidden/>
          </w:rPr>
          <w:fldChar w:fldCharType="begin"/>
        </w:r>
        <w:r>
          <w:rPr>
            <w:noProof/>
            <w:webHidden/>
          </w:rPr>
          <w:instrText xml:space="preserve"> PAGEREF _Toc123708038 \h </w:instrText>
        </w:r>
        <w:r>
          <w:rPr>
            <w:noProof/>
            <w:webHidden/>
          </w:rPr>
        </w:r>
        <w:r>
          <w:rPr>
            <w:noProof/>
            <w:webHidden/>
          </w:rPr>
          <w:fldChar w:fldCharType="separate"/>
        </w:r>
        <w:r>
          <w:rPr>
            <w:noProof/>
            <w:webHidden/>
          </w:rPr>
          <w:t>8</w:t>
        </w:r>
        <w:r>
          <w:rPr>
            <w:noProof/>
            <w:webHidden/>
          </w:rPr>
          <w:fldChar w:fldCharType="end"/>
        </w:r>
      </w:hyperlink>
    </w:p>
    <w:p w14:paraId="7B550916" w14:textId="37CCF460" w:rsidR="00012CF2" w:rsidRPr="00012CF2" w:rsidDel="000068D2" w:rsidRDefault="000068D2" w:rsidP="000068D2">
      <w:pPr>
        <w:pStyle w:val="TOC3"/>
        <w:tabs>
          <w:tab w:val="right" w:leader="dot" w:pos="9350"/>
        </w:tabs>
        <w:rPr>
          <w:del w:id="3" w:author="Jordan, Amanda C CIV USARMY HQDA ASA ALT (USA)" w:date="2023-01-04T06:59:00Z"/>
          <w:rFonts w:ascii="Times New Roman" w:eastAsiaTheme="minorEastAsia" w:hAnsi="Times New Roman" w:cs="Times New Roman"/>
          <w:noProof/>
          <w:sz w:val="24"/>
          <w:szCs w:val="24"/>
        </w:rPr>
      </w:pPr>
      <w:r>
        <w:rPr>
          <w:rFonts w:ascii="Times New Roman" w:hAnsi="Times New Roman" w:cs="Times New Roman"/>
          <w:i/>
          <w:sz w:val="24"/>
          <w:szCs w:val="24"/>
        </w:rPr>
        <w:fldChar w:fldCharType="end"/>
      </w:r>
      <w:del w:id="4" w:author="Jordan, Amanda C CIV USARMY HQDA ASA ALT (USA)" w:date="2023-01-04T07:00:00Z">
        <w:r w:rsidR="00012CF2" w:rsidDel="000068D2">
          <w:rPr>
            <w:rFonts w:ascii="Times New Roman" w:hAnsi="Times New Roman" w:cs="Times New Roman"/>
            <w:i/>
            <w:sz w:val="24"/>
            <w:szCs w:val="24"/>
          </w:rPr>
          <w:fldChar w:fldCharType="begin"/>
        </w:r>
        <w:r w:rsidR="00012CF2" w:rsidDel="000068D2">
          <w:rPr>
            <w:rFonts w:ascii="Times New Roman" w:hAnsi="Times New Roman" w:cs="Times New Roman"/>
            <w:i/>
            <w:sz w:val="24"/>
            <w:szCs w:val="24"/>
          </w:rPr>
          <w:delInstrText xml:space="preserve"> TOC \o "1-4" \h \z \u </w:delInstrText>
        </w:r>
        <w:r w:rsidR="00012CF2" w:rsidDel="000068D2">
          <w:rPr>
            <w:rFonts w:ascii="Times New Roman" w:hAnsi="Times New Roman" w:cs="Times New Roman"/>
            <w:i/>
            <w:sz w:val="24"/>
            <w:szCs w:val="24"/>
          </w:rPr>
          <w:fldChar w:fldCharType="separate"/>
        </w:r>
      </w:del>
      <w:del w:id="5" w:author="Jordan, Amanda C CIV USARMY HQDA ASA ALT (USA)" w:date="2023-01-04T06:59:00Z">
        <w:r w:rsidR="000564BC" w:rsidDel="000068D2">
          <w:fldChar w:fldCharType="begin"/>
        </w:r>
        <w:r w:rsidR="000564BC" w:rsidDel="000068D2">
          <w:delInstrText xml:space="preserve"> HYPERLINK \l "_Toc43291014" </w:delInstrText>
        </w:r>
        <w:r w:rsidR="000564BC" w:rsidDel="000068D2">
          <w:fldChar w:fldCharType="separate"/>
        </w:r>
        <w:r w:rsidR="00012CF2" w:rsidRPr="00012CF2" w:rsidDel="000068D2">
          <w:rPr>
            <w:rStyle w:val="Hyperlink"/>
            <w:rFonts w:ascii="Times New Roman" w:hAnsi="Times New Roman" w:cs="Times New Roman"/>
            <w:noProof/>
            <w:sz w:val="24"/>
            <w:szCs w:val="24"/>
          </w:rPr>
          <w:delText>Subpart 5106.2 – Full and Open Competition After Exclusion of Sources</w:delText>
        </w:r>
        <w:r w:rsidR="00012CF2" w:rsidRPr="00012CF2" w:rsidDel="000068D2">
          <w:rPr>
            <w:rFonts w:ascii="Times New Roman" w:hAnsi="Times New Roman" w:cs="Times New Roman"/>
            <w:noProof/>
            <w:webHidden/>
            <w:sz w:val="24"/>
            <w:szCs w:val="24"/>
          </w:rPr>
          <w:tab/>
        </w:r>
        <w:r w:rsidR="00012CF2" w:rsidRPr="00012CF2" w:rsidDel="000068D2">
          <w:rPr>
            <w:rFonts w:ascii="Times New Roman" w:hAnsi="Times New Roman" w:cs="Times New Roman"/>
            <w:noProof/>
            <w:webHidden/>
            <w:sz w:val="24"/>
            <w:szCs w:val="24"/>
          </w:rPr>
          <w:fldChar w:fldCharType="begin"/>
        </w:r>
        <w:r w:rsidR="00012CF2" w:rsidRPr="00012CF2" w:rsidDel="000068D2">
          <w:rPr>
            <w:rFonts w:ascii="Times New Roman" w:hAnsi="Times New Roman" w:cs="Times New Roman"/>
            <w:noProof/>
            <w:webHidden/>
            <w:sz w:val="24"/>
            <w:szCs w:val="24"/>
          </w:rPr>
          <w:delInstrText xml:space="preserve"> PAGEREF _Toc43291014 \h </w:delInstrText>
        </w:r>
        <w:r w:rsidR="00012CF2" w:rsidRPr="00012CF2" w:rsidDel="000068D2">
          <w:rPr>
            <w:rFonts w:ascii="Times New Roman" w:hAnsi="Times New Roman" w:cs="Times New Roman"/>
            <w:noProof/>
            <w:webHidden/>
            <w:sz w:val="24"/>
            <w:szCs w:val="24"/>
          </w:rPr>
        </w:r>
        <w:r w:rsidR="00012CF2" w:rsidRPr="00012CF2" w:rsidDel="000068D2">
          <w:rPr>
            <w:rFonts w:ascii="Times New Roman" w:hAnsi="Times New Roman" w:cs="Times New Roman"/>
            <w:noProof/>
            <w:webHidden/>
            <w:sz w:val="24"/>
            <w:szCs w:val="24"/>
          </w:rPr>
          <w:fldChar w:fldCharType="separate"/>
        </w:r>
        <w:r w:rsidR="00012CF2" w:rsidRPr="00012CF2" w:rsidDel="000068D2">
          <w:rPr>
            <w:rFonts w:ascii="Times New Roman" w:hAnsi="Times New Roman" w:cs="Times New Roman"/>
            <w:noProof/>
            <w:webHidden/>
            <w:sz w:val="24"/>
            <w:szCs w:val="24"/>
          </w:rPr>
          <w:delText>1</w:delText>
        </w:r>
        <w:r w:rsidR="00012CF2" w:rsidRPr="00012CF2" w:rsidDel="000068D2">
          <w:rPr>
            <w:rFonts w:ascii="Times New Roman" w:hAnsi="Times New Roman" w:cs="Times New Roman"/>
            <w:noProof/>
            <w:webHidden/>
            <w:sz w:val="24"/>
            <w:szCs w:val="24"/>
          </w:rPr>
          <w:fldChar w:fldCharType="end"/>
        </w:r>
        <w:r w:rsidR="000564BC" w:rsidDel="000068D2">
          <w:rPr>
            <w:rFonts w:ascii="Times New Roman" w:hAnsi="Times New Roman" w:cs="Times New Roman"/>
            <w:noProof/>
            <w:sz w:val="24"/>
            <w:szCs w:val="24"/>
          </w:rPr>
          <w:fldChar w:fldCharType="end"/>
        </w:r>
      </w:del>
    </w:p>
    <w:p w14:paraId="084A971E" w14:textId="1F1679EE" w:rsidR="00012CF2" w:rsidRPr="00012CF2" w:rsidDel="000068D2" w:rsidRDefault="000564BC" w:rsidP="000564BC">
      <w:pPr>
        <w:pStyle w:val="TOC3"/>
        <w:tabs>
          <w:tab w:val="right" w:leader="dot" w:pos="9350"/>
        </w:tabs>
        <w:rPr>
          <w:del w:id="6" w:author="Jordan, Amanda C CIV USARMY HQDA ASA ALT (USA)" w:date="2023-01-04T06:59:00Z"/>
          <w:rFonts w:ascii="Times New Roman" w:eastAsiaTheme="minorEastAsia" w:hAnsi="Times New Roman" w:cs="Times New Roman"/>
          <w:noProof/>
          <w:sz w:val="24"/>
          <w:szCs w:val="24"/>
        </w:rPr>
      </w:pPr>
      <w:del w:id="7" w:author="Jordan, Amanda C CIV USARMY HQDA ASA ALT (USA)" w:date="2023-01-04T06:59:00Z">
        <w:r w:rsidDel="000068D2">
          <w:fldChar w:fldCharType="begin"/>
        </w:r>
        <w:r w:rsidDel="000068D2">
          <w:delInstrText xml:space="preserve"> HYPERLINK \l "_Toc43291015" </w:delInstrText>
        </w:r>
        <w:r w:rsidDel="000068D2">
          <w:fldChar w:fldCharType="separate"/>
        </w:r>
        <w:r w:rsidR="00012CF2" w:rsidRPr="00012CF2" w:rsidDel="000068D2">
          <w:rPr>
            <w:rStyle w:val="Hyperlink"/>
            <w:rFonts w:ascii="Times New Roman" w:hAnsi="Times New Roman" w:cs="Times New Roman"/>
            <w:noProof/>
            <w:sz w:val="24"/>
            <w:szCs w:val="24"/>
          </w:rPr>
          <w:delText>5106.202  Establishing or maintaining alternative sources.</w:delText>
        </w:r>
        <w:r w:rsidR="00012CF2" w:rsidRPr="00012CF2" w:rsidDel="000068D2">
          <w:rPr>
            <w:rFonts w:ascii="Times New Roman" w:hAnsi="Times New Roman" w:cs="Times New Roman"/>
            <w:noProof/>
            <w:webHidden/>
            <w:sz w:val="24"/>
            <w:szCs w:val="24"/>
          </w:rPr>
          <w:tab/>
        </w:r>
        <w:r w:rsidR="00012CF2" w:rsidRPr="00012CF2" w:rsidDel="000068D2">
          <w:rPr>
            <w:rFonts w:ascii="Times New Roman" w:hAnsi="Times New Roman" w:cs="Times New Roman"/>
            <w:noProof/>
            <w:webHidden/>
            <w:sz w:val="24"/>
            <w:szCs w:val="24"/>
          </w:rPr>
          <w:fldChar w:fldCharType="begin"/>
        </w:r>
        <w:r w:rsidR="00012CF2" w:rsidRPr="00012CF2" w:rsidDel="000068D2">
          <w:rPr>
            <w:rFonts w:ascii="Times New Roman" w:hAnsi="Times New Roman" w:cs="Times New Roman"/>
            <w:noProof/>
            <w:webHidden/>
            <w:sz w:val="24"/>
            <w:szCs w:val="24"/>
          </w:rPr>
          <w:delInstrText xml:space="preserve"> PAGEREF _Toc43291015 \h </w:delInstrText>
        </w:r>
        <w:r w:rsidR="00012CF2" w:rsidRPr="00012CF2" w:rsidDel="000068D2">
          <w:rPr>
            <w:rFonts w:ascii="Times New Roman" w:hAnsi="Times New Roman" w:cs="Times New Roman"/>
            <w:noProof/>
            <w:webHidden/>
            <w:sz w:val="24"/>
            <w:szCs w:val="24"/>
          </w:rPr>
        </w:r>
        <w:r w:rsidR="00012CF2" w:rsidRPr="00012CF2" w:rsidDel="000068D2">
          <w:rPr>
            <w:rFonts w:ascii="Times New Roman" w:hAnsi="Times New Roman" w:cs="Times New Roman"/>
            <w:noProof/>
            <w:webHidden/>
            <w:sz w:val="24"/>
            <w:szCs w:val="24"/>
          </w:rPr>
          <w:fldChar w:fldCharType="separate"/>
        </w:r>
        <w:r w:rsidR="00012CF2" w:rsidRPr="00012CF2" w:rsidDel="000068D2">
          <w:rPr>
            <w:rFonts w:ascii="Times New Roman" w:hAnsi="Times New Roman" w:cs="Times New Roman"/>
            <w:noProof/>
            <w:webHidden/>
            <w:sz w:val="24"/>
            <w:szCs w:val="24"/>
          </w:rPr>
          <w:delText>1</w:delText>
        </w:r>
        <w:r w:rsidR="00012CF2" w:rsidRPr="00012CF2" w:rsidDel="000068D2">
          <w:rPr>
            <w:rFonts w:ascii="Times New Roman" w:hAnsi="Times New Roman" w:cs="Times New Roman"/>
            <w:noProof/>
            <w:webHidden/>
            <w:sz w:val="24"/>
            <w:szCs w:val="24"/>
          </w:rPr>
          <w:fldChar w:fldCharType="end"/>
        </w:r>
        <w:r w:rsidDel="000068D2">
          <w:rPr>
            <w:rFonts w:ascii="Times New Roman" w:hAnsi="Times New Roman" w:cs="Times New Roman"/>
            <w:noProof/>
            <w:sz w:val="24"/>
            <w:szCs w:val="24"/>
          </w:rPr>
          <w:fldChar w:fldCharType="end"/>
        </w:r>
      </w:del>
    </w:p>
    <w:p w14:paraId="309412C5" w14:textId="731DD562" w:rsidR="00012CF2" w:rsidRPr="00012CF2" w:rsidDel="000068D2" w:rsidRDefault="000564BC" w:rsidP="000564BC">
      <w:pPr>
        <w:pStyle w:val="TOC3"/>
        <w:tabs>
          <w:tab w:val="right" w:leader="dot" w:pos="9350"/>
        </w:tabs>
        <w:rPr>
          <w:del w:id="8" w:author="Jordan, Amanda C CIV USARMY HQDA ASA ALT (USA)" w:date="2023-01-04T06:59:00Z"/>
          <w:rFonts w:ascii="Times New Roman" w:eastAsiaTheme="minorEastAsia" w:hAnsi="Times New Roman" w:cs="Times New Roman"/>
          <w:noProof/>
          <w:sz w:val="24"/>
          <w:szCs w:val="24"/>
        </w:rPr>
      </w:pPr>
      <w:del w:id="9" w:author="Jordan, Amanda C CIV USARMY HQDA ASA ALT (USA)" w:date="2023-01-04T06:59:00Z">
        <w:r w:rsidDel="000068D2">
          <w:fldChar w:fldCharType="begin"/>
        </w:r>
        <w:r w:rsidDel="000068D2">
          <w:delInstrText xml:space="preserve"> HYPERLINK \l "_Toc43291016" </w:delInstrText>
        </w:r>
        <w:r w:rsidDel="000068D2">
          <w:fldChar w:fldCharType="separate"/>
        </w:r>
        <w:r w:rsidR="00012CF2" w:rsidRPr="00012CF2" w:rsidDel="000068D2">
          <w:rPr>
            <w:rStyle w:val="Hyperlink"/>
            <w:rFonts w:ascii="Times New Roman" w:hAnsi="Times New Roman" w:cs="Times New Roman"/>
            <w:noProof/>
            <w:sz w:val="24"/>
            <w:szCs w:val="24"/>
          </w:rPr>
          <w:delText>Subpart 5106.3 – Other Than Full and Open Competition</w:delText>
        </w:r>
        <w:r w:rsidR="00012CF2" w:rsidRPr="00012CF2" w:rsidDel="000068D2">
          <w:rPr>
            <w:rFonts w:ascii="Times New Roman" w:hAnsi="Times New Roman" w:cs="Times New Roman"/>
            <w:noProof/>
            <w:webHidden/>
            <w:sz w:val="24"/>
            <w:szCs w:val="24"/>
          </w:rPr>
          <w:tab/>
        </w:r>
        <w:r w:rsidR="00012CF2" w:rsidRPr="00012CF2" w:rsidDel="000068D2">
          <w:rPr>
            <w:rFonts w:ascii="Times New Roman" w:hAnsi="Times New Roman" w:cs="Times New Roman"/>
            <w:noProof/>
            <w:webHidden/>
            <w:sz w:val="24"/>
            <w:szCs w:val="24"/>
          </w:rPr>
          <w:fldChar w:fldCharType="begin"/>
        </w:r>
        <w:r w:rsidR="00012CF2" w:rsidRPr="00012CF2" w:rsidDel="000068D2">
          <w:rPr>
            <w:rFonts w:ascii="Times New Roman" w:hAnsi="Times New Roman" w:cs="Times New Roman"/>
            <w:noProof/>
            <w:webHidden/>
            <w:sz w:val="24"/>
            <w:szCs w:val="24"/>
          </w:rPr>
          <w:delInstrText xml:space="preserve"> PAGEREF _Toc43291016 \h </w:delInstrText>
        </w:r>
        <w:r w:rsidR="00012CF2" w:rsidRPr="00012CF2" w:rsidDel="000068D2">
          <w:rPr>
            <w:rFonts w:ascii="Times New Roman" w:hAnsi="Times New Roman" w:cs="Times New Roman"/>
            <w:noProof/>
            <w:webHidden/>
            <w:sz w:val="24"/>
            <w:szCs w:val="24"/>
          </w:rPr>
        </w:r>
        <w:r w:rsidR="00012CF2" w:rsidRPr="00012CF2" w:rsidDel="000068D2">
          <w:rPr>
            <w:rFonts w:ascii="Times New Roman" w:hAnsi="Times New Roman" w:cs="Times New Roman"/>
            <w:noProof/>
            <w:webHidden/>
            <w:sz w:val="24"/>
            <w:szCs w:val="24"/>
          </w:rPr>
          <w:fldChar w:fldCharType="separate"/>
        </w:r>
        <w:r w:rsidR="00012CF2" w:rsidRPr="00012CF2" w:rsidDel="000068D2">
          <w:rPr>
            <w:rFonts w:ascii="Times New Roman" w:hAnsi="Times New Roman" w:cs="Times New Roman"/>
            <w:noProof/>
            <w:webHidden/>
            <w:sz w:val="24"/>
            <w:szCs w:val="24"/>
          </w:rPr>
          <w:delText>1</w:delText>
        </w:r>
        <w:r w:rsidR="00012CF2" w:rsidRPr="00012CF2" w:rsidDel="000068D2">
          <w:rPr>
            <w:rFonts w:ascii="Times New Roman" w:hAnsi="Times New Roman" w:cs="Times New Roman"/>
            <w:noProof/>
            <w:webHidden/>
            <w:sz w:val="24"/>
            <w:szCs w:val="24"/>
          </w:rPr>
          <w:fldChar w:fldCharType="end"/>
        </w:r>
        <w:r w:rsidDel="000068D2">
          <w:rPr>
            <w:rFonts w:ascii="Times New Roman" w:hAnsi="Times New Roman" w:cs="Times New Roman"/>
            <w:noProof/>
            <w:sz w:val="24"/>
            <w:szCs w:val="24"/>
          </w:rPr>
          <w:fldChar w:fldCharType="end"/>
        </w:r>
      </w:del>
    </w:p>
    <w:p w14:paraId="3BA0E43C" w14:textId="7089D7EA" w:rsidR="00012CF2" w:rsidRPr="00012CF2" w:rsidDel="000068D2" w:rsidRDefault="000564BC" w:rsidP="000564BC">
      <w:pPr>
        <w:pStyle w:val="TOC3"/>
        <w:tabs>
          <w:tab w:val="right" w:leader="dot" w:pos="9350"/>
        </w:tabs>
        <w:rPr>
          <w:del w:id="10" w:author="Jordan, Amanda C CIV USARMY HQDA ASA ALT (USA)" w:date="2023-01-04T06:59:00Z"/>
          <w:rFonts w:ascii="Times New Roman" w:eastAsiaTheme="minorEastAsia" w:hAnsi="Times New Roman" w:cs="Times New Roman"/>
          <w:noProof/>
          <w:sz w:val="24"/>
          <w:szCs w:val="24"/>
        </w:rPr>
      </w:pPr>
      <w:del w:id="11" w:author="Jordan, Amanda C CIV USARMY HQDA ASA ALT (USA)" w:date="2023-01-04T06:59:00Z">
        <w:r w:rsidDel="000068D2">
          <w:fldChar w:fldCharType="begin"/>
        </w:r>
        <w:r w:rsidDel="000068D2">
          <w:delInstrText xml:space="preserve"> HYPERLINK</w:delInstrText>
        </w:r>
        <w:r w:rsidDel="000068D2">
          <w:delInstrText xml:space="preserve"> \l "_Toc43291017" </w:delInstrText>
        </w:r>
        <w:r w:rsidDel="000068D2">
          <w:fldChar w:fldCharType="separate"/>
        </w:r>
        <w:r w:rsidR="00012CF2" w:rsidRPr="00012CF2" w:rsidDel="000068D2">
          <w:rPr>
            <w:rStyle w:val="Hyperlink"/>
            <w:rFonts w:ascii="Times New Roman" w:hAnsi="Times New Roman" w:cs="Times New Roman"/>
            <w:noProof/>
            <w:sz w:val="24"/>
            <w:szCs w:val="24"/>
          </w:rPr>
          <w:delText>5106.302  Circumstances permitting other than full and open competition.</w:delText>
        </w:r>
        <w:r w:rsidR="00012CF2" w:rsidRPr="00012CF2" w:rsidDel="000068D2">
          <w:rPr>
            <w:rFonts w:ascii="Times New Roman" w:hAnsi="Times New Roman" w:cs="Times New Roman"/>
            <w:noProof/>
            <w:webHidden/>
            <w:sz w:val="24"/>
            <w:szCs w:val="24"/>
          </w:rPr>
          <w:tab/>
        </w:r>
        <w:r w:rsidR="00012CF2" w:rsidRPr="00012CF2" w:rsidDel="000068D2">
          <w:rPr>
            <w:rFonts w:ascii="Times New Roman" w:hAnsi="Times New Roman" w:cs="Times New Roman"/>
            <w:noProof/>
            <w:webHidden/>
            <w:sz w:val="24"/>
            <w:szCs w:val="24"/>
          </w:rPr>
          <w:fldChar w:fldCharType="begin"/>
        </w:r>
        <w:r w:rsidR="00012CF2" w:rsidRPr="00012CF2" w:rsidDel="000068D2">
          <w:rPr>
            <w:rFonts w:ascii="Times New Roman" w:hAnsi="Times New Roman" w:cs="Times New Roman"/>
            <w:noProof/>
            <w:webHidden/>
            <w:sz w:val="24"/>
            <w:szCs w:val="24"/>
          </w:rPr>
          <w:delInstrText xml:space="preserve"> PAGEREF _Toc43291017 \h </w:delInstrText>
        </w:r>
        <w:r w:rsidR="00012CF2" w:rsidRPr="00012CF2" w:rsidDel="000068D2">
          <w:rPr>
            <w:rFonts w:ascii="Times New Roman" w:hAnsi="Times New Roman" w:cs="Times New Roman"/>
            <w:noProof/>
            <w:webHidden/>
            <w:sz w:val="24"/>
            <w:szCs w:val="24"/>
          </w:rPr>
        </w:r>
        <w:r w:rsidR="00012CF2" w:rsidRPr="00012CF2" w:rsidDel="000068D2">
          <w:rPr>
            <w:rFonts w:ascii="Times New Roman" w:hAnsi="Times New Roman" w:cs="Times New Roman"/>
            <w:noProof/>
            <w:webHidden/>
            <w:sz w:val="24"/>
            <w:szCs w:val="24"/>
          </w:rPr>
          <w:fldChar w:fldCharType="separate"/>
        </w:r>
        <w:r w:rsidR="00012CF2" w:rsidRPr="00012CF2" w:rsidDel="000068D2">
          <w:rPr>
            <w:rFonts w:ascii="Times New Roman" w:hAnsi="Times New Roman" w:cs="Times New Roman"/>
            <w:noProof/>
            <w:webHidden/>
            <w:sz w:val="24"/>
            <w:szCs w:val="24"/>
          </w:rPr>
          <w:delText>1</w:delText>
        </w:r>
        <w:r w:rsidR="00012CF2" w:rsidRPr="00012CF2" w:rsidDel="000068D2">
          <w:rPr>
            <w:rFonts w:ascii="Times New Roman" w:hAnsi="Times New Roman" w:cs="Times New Roman"/>
            <w:noProof/>
            <w:webHidden/>
            <w:sz w:val="24"/>
            <w:szCs w:val="24"/>
          </w:rPr>
          <w:fldChar w:fldCharType="end"/>
        </w:r>
        <w:r w:rsidDel="000068D2">
          <w:rPr>
            <w:rFonts w:ascii="Times New Roman" w:hAnsi="Times New Roman" w:cs="Times New Roman"/>
            <w:noProof/>
            <w:sz w:val="24"/>
            <w:szCs w:val="24"/>
          </w:rPr>
          <w:fldChar w:fldCharType="end"/>
        </w:r>
      </w:del>
    </w:p>
    <w:p w14:paraId="2660B561" w14:textId="562128B0" w:rsidR="00012CF2" w:rsidRPr="00012CF2" w:rsidDel="000068D2" w:rsidRDefault="000564BC" w:rsidP="000564BC">
      <w:pPr>
        <w:pStyle w:val="TOC3"/>
        <w:tabs>
          <w:tab w:val="right" w:leader="dot" w:pos="9350"/>
        </w:tabs>
        <w:rPr>
          <w:del w:id="12" w:author="Jordan, Amanda C CIV USARMY HQDA ASA ALT (USA)" w:date="2023-01-04T06:59:00Z"/>
          <w:rFonts w:ascii="Times New Roman" w:eastAsiaTheme="minorEastAsia" w:hAnsi="Times New Roman" w:cs="Times New Roman"/>
          <w:noProof/>
          <w:sz w:val="24"/>
          <w:szCs w:val="24"/>
        </w:rPr>
      </w:pPr>
      <w:del w:id="13" w:author="Jordan, Amanda C CIV USARMY HQDA ASA ALT (USA)" w:date="2023-01-04T06:59:00Z">
        <w:r w:rsidDel="000068D2">
          <w:lastRenderedPageBreak/>
          <w:fldChar w:fldCharType="begin"/>
        </w:r>
        <w:r w:rsidDel="000068D2">
          <w:delInstrText xml:space="preserve"> HYPERLINK \l "_Toc43291018" </w:delInstrText>
        </w:r>
        <w:r w:rsidDel="000068D2">
          <w:fldChar w:fldCharType="separate"/>
        </w:r>
        <w:r w:rsidR="00012CF2" w:rsidRPr="00012CF2" w:rsidDel="000068D2">
          <w:rPr>
            <w:rStyle w:val="Hyperlink"/>
            <w:rFonts w:ascii="Times New Roman" w:hAnsi="Times New Roman" w:cs="Times New Roman"/>
            <w:noProof/>
            <w:sz w:val="24"/>
            <w:szCs w:val="24"/>
          </w:rPr>
          <w:delText xml:space="preserve">5106.302-1  </w:delText>
        </w:r>
        <w:r w:rsidR="00012CF2" w:rsidRPr="00012CF2" w:rsidDel="000068D2">
          <w:rPr>
            <w:rStyle w:val="Hyperlink"/>
            <w:rFonts w:ascii="Times New Roman" w:hAnsi="Times New Roman" w:cs="Times New Roman"/>
            <w:noProof/>
            <w:sz w:val="24"/>
            <w:szCs w:val="24"/>
            <w:lang w:val="en"/>
          </w:rPr>
          <w:delText>Only one responsible source and no other supplies or services will satisfy agency requirements.</w:delText>
        </w:r>
        <w:r w:rsidR="00012CF2" w:rsidRPr="00012CF2" w:rsidDel="000068D2">
          <w:rPr>
            <w:rFonts w:ascii="Times New Roman" w:hAnsi="Times New Roman" w:cs="Times New Roman"/>
            <w:noProof/>
            <w:webHidden/>
            <w:sz w:val="24"/>
            <w:szCs w:val="24"/>
          </w:rPr>
          <w:tab/>
        </w:r>
        <w:r w:rsidR="00012CF2" w:rsidRPr="00012CF2" w:rsidDel="000068D2">
          <w:rPr>
            <w:rFonts w:ascii="Times New Roman" w:hAnsi="Times New Roman" w:cs="Times New Roman"/>
            <w:noProof/>
            <w:webHidden/>
            <w:sz w:val="24"/>
            <w:szCs w:val="24"/>
          </w:rPr>
          <w:fldChar w:fldCharType="begin"/>
        </w:r>
        <w:r w:rsidR="00012CF2" w:rsidRPr="00012CF2" w:rsidDel="000068D2">
          <w:rPr>
            <w:rFonts w:ascii="Times New Roman" w:hAnsi="Times New Roman" w:cs="Times New Roman"/>
            <w:noProof/>
            <w:webHidden/>
            <w:sz w:val="24"/>
            <w:szCs w:val="24"/>
          </w:rPr>
          <w:delInstrText xml:space="preserve"> PAGEREF _Toc43291018 \h </w:delInstrText>
        </w:r>
        <w:r w:rsidR="00012CF2" w:rsidRPr="00012CF2" w:rsidDel="000068D2">
          <w:rPr>
            <w:rFonts w:ascii="Times New Roman" w:hAnsi="Times New Roman" w:cs="Times New Roman"/>
            <w:noProof/>
            <w:webHidden/>
            <w:sz w:val="24"/>
            <w:szCs w:val="24"/>
          </w:rPr>
        </w:r>
        <w:r w:rsidR="00012CF2" w:rsidRPr="00012CF2" w:rsidDel="000068D2">
          <w:rPr>
            <w:rFonts w:ascii="Times New Roman" w:hAnsi="Times New Roman" w:cs="Times New Roman"/>
            <w:noProof/>
            <w:webHidden/>
            <w:sz w:val="24"/>
            <w:szCs w:val="24"/>
          </w:rPr>
          <w:fldChar w:fldCharType="separate"/>
        </w:r>
        <w:r w:rsidR="00012CF2" w:rsidRPr="00012CF2" w:rsidDel="000068D2">
          <w:rPr>
            <w:rFonts w:ascii="Times New Roman" w:hAnsi="Times New Roman" w:cs="Times New Roman"/>
            <w:noProof/>
            <w:webHidden/>
            <w:sz w:val="24"/>
            <w:szCs w:val="24"/>
          </w:rPr>
          <w:delText>1</w:delText>
        </w:r>
        <w:r w:rsidR="00012CF2" w:rsidRPr="00012CF2" w:rsidDel="000068D2">
          <w:rPr>
            <w:rFonts w:ascii="Times New Roman" w:hAnsi="Times New Roman" w:cs="Times New Roman"/>
            <w:noProof/>
            <w:webHidden/>
            <w:sz w:val="24"/>
            <w:szCs w:val="24"/>
          </w:rPr>
          <w:fldChar w:fldCharType="end"/>
        </w:r>
        <w:r w:rsidDel="000068D2">
          <w:rPr>
            <w:rFonts w:ascii="Times New Roman" w:hAnsi="Times New Roman" w:cs="Times New Roman"/>
            <w:noProof/>
            <w:sz w:val="24"/>
            <w:szCs w:val="24"/>
          </w:rPr>
          <w:fldChar w:fldCharType="end"/>
        </w:r>
      </w:del>
    </w:p>
    <w:p w14:paraId="671B0D12" w14:textId="1CB2E039" w:rsidR="00012CF2" w:rsidRPr="00012CF2" w:rsidDel="000068D2" w:rsidRDefault="000564BC" w:rsidP="000564BC">
      <w:pPr>
        <w:pStyle w:val="TOC3"/>
        <w:tabs>
          <w:tab w:val="right" w:leader="dot" w:pos="9350"/>
        </w:tabs>
        <w:rPr>
          <w:del w:id="14" w:author="Jordan, Amanda C CIV USARMY HQDA ASA ALT (USA)" w:date="2023-01-04T06:59:00Z"/>
          <w:rFonts w:ascii="Times New Roman" w:eastAsiaTheme="minorEastAsia" w:hAnsi="Times New Roman" w:cs="Times New Roman"/>
          <w:noProof/>
          <w:sz w:val="24"/>
          <w:szCs w:val="24"/>
        </w:rPr>
      </w:pPr>
      <w:del w:id="15" w:author="Jordan, Amanda C CIV USARMY HQDA ASA ALT (USA)" w:date="2023-01-04T06:59:00Z">
        <w:r w:rsidDel="000068D2">
          <w:fldChar w:fldCharType="begin"/>
        </w:r>
        <w:r w:rsidDel="000068D2">
          <w:delInstrText xml:space="preserve"> HYPERLINK \l "_Toc43291019" </w:delInstrText>
        </w:r>
        <w:r w:rsidDel="000068D2">
          <w:fldChar w:fldCharType="separate"/>
        </w:r>
        <w:r w:rsidR="00012CF2" w:rsidRPr="00012CF2" w:rsidDel="000068D2">
          <w:rPr>
            <w:rStyle w:val="Hyperlink"/>
            <w:rFonts w:ascii="Times New Roman" w:hAnsi="Times New Roman" w:cs="Times New Roman"/>
            <w:noProof/>
            <w:sz w:val="24"/>
            <w:szCs w:val="24"/>
          </w:rPr>
          <w:delText>5106.302-2  Unusual and compelling urgency.</w:delText>
        </w:r>
        <w:r w:rsidR="00012CF2" w:rsidRPr="00012CF2" w:rsidDel="000068D2">
          <w:rPr>
            <w:rFonts w:ascii="Times New Roman" w:hAnsi="Times New Roman" w:cs="Times New Roman"/>
            <w:noProof/>
            <w:webHidden/>
            <w:sz w:val="24"/>
            <w:szCs w:val="24"/>
          </w:rPr>
          <w:tab/>
        </w:r>
        <w:r w:rsidR="00012CF2" w:rsidRPr="00012CF2" w:rsidDel="000068D2">
          <w:rPr>
            <w:rFonts w:ascii="Times New Roman" w:hAnsi="Times New Roman" w:cs="Times New Roman"/>
            <w:noProof/>
            <w:webHidden/>
            <w:sz w:val="24"/>
            <w:szCs w:val="24"/>
          </w:rPr>
          <w:fldChar w:fldCharType="begin"/>
        </w:r>
        <w:r w:rsidR="00012CF2" w:rsidRPr="00012CF2" w:rsidDel="000068D2">
          <w:rPr>
            <w:rFonts w:ascii="Times New Roman" w:hAnsi="Times New Roman" w:cs="Times New Roman"/>
            <w:noProof/>
            <w:webHidden/>
            <w:sz w:val="24"/>
            <w:szCs w:val="24"/>
          </w:rPr>
          <w:delInstrText xml:space="preserve"> PAGEREF _Toc43291019 \h </w:delInstrText>
        </w:r>
        <w:r w:rsidR="00012CF2" w:rsidRPr="00012CF2" w:rsidDel="000068D2">
          <w:rPr>
            <w:rFonts w:ascii="Times New Roman" w:hAnsi="Times New Roman" w:cs="Times New Roman"/>
            <w:noProof/>
            <w:webHidden/>
            <w:sz w:val="24"/>
            <w:szCs w:val="24"/>
          </w:rPr>
        </w:r>
        <w:r w:rsidR="00012CF2" w:rsidRPr="00012CF2" w:rsidDel="000068D2">
          <w:rPr>
            <w:rFonts w:ascii="Times New Roman" w:hAnsi="Times New Roman" w:cs="Times New Roman"/>
            <w:noProof/>
            <w:webHidden/>
            <w:sz w:val="24"/>
            <w:szCs w:val="24"/>
          </w:rPr>
          <w:fldChar w:fldCharType="separate"/>
        </w:r>
        <w:r w:rsidR="00012CF2" w:rsidRPr="00012CF2" w:rsidDel="000068D2">
          <w:rPr>
            <w:rFonts w:ascii="Times New Roman" w:hAnsi="Times New Roman" w:cs="Times New Roman"/>
            <w:noProof/>
            <w:webHidden/>
            <w:sz w:val="24"/>
            <w:szCs w:val="24"/>
          </w:rPr>
          <w:delText>1</w:delText>
        </w:r>
        <w:r w:rsidR="00012CF2" w:rsidRPr="00012CF2" w:rsidDel="000068D2">
          <w:rPr>
            <w:rFonts w:ascii="Times New Roman" w:hAnsi="Times New Roman" w:cs="Times New Roman"/>
            <w:noProof/>
            <w:webHidden/>
            <w:sz w:val="24"/>
            <w:szCs w:val="24"/>
          </w:rPr>
          <w:fldChar w:fldCharType="end"/>
        </w:r>
        <w:r w:rsidDel="000068D2">
          <w:rPr>
            <w:rFonts w:ascii="Times New Roman" w:hAnsi="Times New Roman" w:cs="Times New Roman"/>
            <w:noProof/>
            <w:sz w:val="24"/>
            <w:szCs w:val="24"/>
          </w:rPr>
          <w:fldChar w:fldCharType="end"/>
        </w:r>
      </w:del>
    </w:p>
    <w:p w14:paraId="13D16CA5" w14:textId="7137E405" w:rsidR="00012CF2" w:rsidRPr="00012CF2" w:rsidDel="000068D2" w:rsidRDefault="000564BC" w:rsidP="000564BC">
      <w:pPr>
        <w:pStyle w:val="TOC3"/>
        <w:tabs>
          <w:tab w:val="right" w:leader="dot" w:pos="9350"/>
        </w:tabs>
        <w:rPr>
          <w:del w:id="16" w:author="Jordan, Amanda C CIV USARMY HQDA ASA ALT (USA)" w:date="2023-01-04T06:59:00Z"/>
          <w:rFonts w:ascii="Times New Roman" w:eastAsiaTheme="minorEastAsia" w:hAnsi="Times New Roman" w:cs="Times New Roman"/>
          <w:noProof/>
          <w:sz w:val="24"/>
          <w:szCs w:val="24"/>
        </w:rPr>
      </w:pPr>
      <w:del w:id="17" w:author="Jordan, Amanda C CIV USARMY HQDA ASA ALT (USA)" w:date="2023-01-04T06:59:00Z">
        <w:r w:rsidDel="000068D2">
          <w:fldChar w:fldCharType="begin"/>
        </w:r>
        <w:r w:rsidDel="000068D2">
          <w:delInstrText xml:space="preserve"> HYPERLINK \l "_Toc4</w:delInstrText>
        </w:r>
        <w:r w:rsidDel="000068D2">
          <w:delInstrText xml:space="preserve">3291020" </w:delInstrText>
        </w:r>
        <w:r w:rsidDel="000068D2">
          <w:fldChar w:fldCharType="separate"/>
        </w:r>
        <w:r w:rsidR="00012CF2" w:rsidRPr="00012CF2" w:rsidDel="000068D2">
          <w:rPr>
            <w:rStyle w:val="Hyperlink"/>
            <w:rFonts w:ascii="Times New Roman" w:hAnsi="Times New Roman" w:cs="Times New Roman"/>
            <w:noProof/>
            <w:sz w:val="24"/>
            <w:szCs w:val="24"/>
          </w:rPr>
          <w:delText>5106.302-3  Industrial mobilization; engineering, developmental, or research capability; or expert services.</w:delText>
        </w:r>
        <w:r w:rsidR="00012CF2" w:rsidRPr="00012CF2" w:rsidDel="000068D2">
          <w:rPr>
            <w:rFonts w:ascii="Times New Roman" w:hAnsi="Times New Roman" w:cs="Times New Roman"/>
            <w:noProof/>
            <w:webHidden/>
            <w:sz w:val="24"/>
            <w:szCs w:val="24"/>
          </w:rPr>
          <w:tab/>
        </w:r>
        <w:r w:rsidR="00012CF2" w:rsidRPr="00012CF2" w:rsidDel="000068D2">
          <w:rPr>
            <w:rFonts w:ascii="Times New Roman" w:hAnsi="Times New Roman" w:cs="Times New Roman"/>
            <w:noProof/>
            <w:webHidden/>
            <w:sz w:val="24"/>
            <w:szCs w:val="24"/>
          </w:rPr>
          <w:fldChar w:fldCharType="begin"/>
        </w:r>
        <w:r w:rsidR="00012CF2" w:rsidRPr="00012CF2" w:rsidDel="000068D2">
          <w:rPr>
            <w:rFonts w:ascii="Times New Roman" w:hAnsi="Times New Roman" w:cs="Times New Roman"/>
            <w:noProof/>
            <w:webHidden/>
            <w:sz w:val="24"/>
            <w:szCs w:val="24"/>
          </w:rPr>
          <w:delInstrText xml:space="preserve"> PAGEREF _Toc43291020 \h </w:delInstrText>
        </w:r>
        <w:r w:rsidR="00012CF2" w:rsidRPr="00012CF2" w:rsidDel="000068D2">
          <w:rPr>
            <w:rFonts w:ascii="Times New Roman" w:hAnsi="Times New Roman" w:cs="Times New Roman"/>
            <w:noProof/>
            <w:webHidden/>
            <w:sz w:val="24"/>
            <w:szCs w:val="24"/>
          </w:rPr>
        </w:r>
        <w:r w:rsidR="00012CF2" w:rsidRPr="00012CF2" w:rsidDel="000068D2">
          <w:rPr>
            <w:rFonts w:ascii="Times New Roman" w:hAnsi="Times New Roman" w:cs="Times New Roman"/>
            <w:noProof/>
            <w:webHidden/>
            <w:sz w:val="24"/>
            <w:szCs w:val="24"/>
          </w:rPr>
          <w:fldChar w:fldCharType="separate"/>
        </w:r>
        <w:r w:rsidR="00012CF2" w:rsidRPr="00012CF2" w:rsidDel="000068D2">
          <w:rPr>
            <w:rFonts w:ascii="Times New Roman" w:hAnsi="Times New Roman" w:cs="Times New Roman"/>
            <w:noProof/>
            <w:webHidden/>
            <w:sz w:val="24"/>
            <w:szCs w:val="24"/>
          </w:rPr>
          <w:delText>1</w:delText>
        </w:r>
        <w:r w:rsidR="00012CF2" w:rsidRPr="00012CF2" w:rsidDel="000068D2">
          <w:rPr>
            <w:rFonts w:ascii="Times New Roman" w:hAnsi="Times New Roman" w:cs="Times New Roman"/>
            <w:noProof/>
            <w:webHidden/>
            <w:sz w:val="24"/>
            <w:szCs w:val="24"/>
          </w:rPr>
          <w:fldChar w:fldCharType="end"/>
        </w:r>
        <w:r w:rsidDel="000068D2">
          <w:rPr>
            <w:rFonts w:ascii="Times New Roman" w:hAnsi="Times New Roman" w:cs="Times New Roman"/>
            <w:noProof/>
            <w:sz w:val="24"/>
            <w:szCs w:val="24"/>
          </w:rPr>
          <w:fldChar w:fldCharType="end"/>
        </w:r>
      </w:del>
    </w:p>
    <w:p w14:paraId="6441A824" w14:textId="58B31515" w:rsidR="00012CF2" w:rsidRPr="00012CF2" w:rsidDel="000068D2" w:rsidRDefault="000564BC" w:rsidP="000564BC">
      <w:pPr>
        <w:pStyle w:val="TOC3"/>
        <w:tabs>
          <w:tab w:val="right" w:leader="dot" w:pos="9350"/>
        </w:tabs>
        <w:rPr>
          <w:del w:id="18" w:author="Jordan, Amanda C CIV USARMY HQDA ASA ALT (USA)" w:date="2023-01-04T06:59:00Z"/>
          <w:rFonts w:ascii="Times New Roman" w:eastAsiaTheme="minorEastAsia" w:hAnsi="Times New Roman" w:cs="Times New Roman"/>
          <w:noProof/>
          <w:sz w:val="24"/>
          <w:szCs w:val="24"/>
        </w:rPr>
      </w:pPr>
      <w:del w:id="19" w:author="Jordan, Amanda C CIV USARMY HQDA ASA ALT (USA)" w:date="2023-01-04T06:59:00Z">
        <w:r w:rsidDel="000068D2">
          <w:fldChar w:fldCharType="begin"/>
        </w:r>
        <w:r w:rsidDel="000068D2">
          <w:delInstrText xml:space="preserve"> HYPERLINK \l "_Toc43291021" </w:delInstrText>
        </w:r>
        <w:r w:rsidDel="000068D2">
          <w:fldChar w:fldCharType="separate"/>
        </w:r>
        <w:r w:rsidR="00012CF2" w:rsidRPr="00012CF2" w:rsidDel="000068D2">
          <w:rPr>
            <w:rStyle w:val="Hyperlink"/>
            <w:rFonts w:ascii="Times New Roman" w:hAnsi="Times New Roman" w:cs="Times New Roman"/>
            <w:noProof/>
            <w:sz w:val="24"/>
            <w:szCs w:val="24"/>
          </w:rPr>
          <w:delText>5106.302-4  International agreement.</w:delText>
        </w:r>
        <w:r w:rsidR="00012CF2" w:rsidRPr="00012CF2" w:rsidDel="000068D2">
          <w:rPr>
            <w:rFonts w:ascii="Times New Roman" w:hAnsi="Times New Roman" w:cs="Times New Roman"/>
            <w:noProof/>
            <w:webHidden/>
            <w:sz w:val="24"/>
            <w:szCs w:val="24"/>
          </w:rPr>
          <w:tab/>
        </w:r>
        <w:r w:rsidR="00012CF2" w:rsidRPr="00012CF2" w:rsidDel="000068D2">
          <w:rPr>
            <w:rFonts w:ascii="Times New Roman" w:hAnsi="Times New Roman" w:cs="Times New Roman"/>
            <w:noProof/>
            <w:webHidden/>
            <w:sz w:val="24"/>
            <w:szCs w:val="24"/>
          </w:rPr>
          <w:fldChar w:fldCharType="begin"/>
        </w:r>
        <w:r w:rsidR="00012CF2" w:rsidRPr="00012CF2" w:rsidDel="000068D2">
          <w:rPr>
            <w:rFonts w:ascii="Times New Roman" w:hAnsi="Times New Roman" w:cs="Times New Roman"/>
            <w:noProof/>
            <w:webHidden/>
            <w:sz w:val="24"/>
            <w:szCs w:val="24"/>
          </w:rPr>
          <w:delInstrText xml:space="preserve"> PAGEREF _Toc43291021 \h </w:delInstrText>
        </w:r>
        <w:r w:rsidR="00012CF2" w:rsidRPr="00012CF2" w:rsidDel="000068D2">
          <w:rPr>
            <w:rFonts w:ascii="Times New Roman" w:hAnsi="Times New Roman" w:cs="Times New Roman"/>
            <w:noProof/>
            <w:webHidden/>
            <w:sz w:val="24"/>
            <w:szCs w:val="24"/>
          </w:rPr>
        </w:r>
        <w:r w:rsidR="00012CF2" w:rsidRPr="00012CF2" w:rsidDel="000068D2">
          <w:rPr>
            <w:rFonts w:ascii="Times New Roman" w:hAnsi="Times New Roman" w:cs="Times New Roman"/>
            <w:noProof/>
            <w:webHidden/>
            <w:sz w:val="24"/>
            <w:szCs w:val="24"/>
          </w:rPr>
          <w:fldChar w:fldCharType="separate"/>
        </w:r>
        <w:r w:rsidR="00012CF2" w:rsidRPr="00012CF2" w:rsidDel="000068D2">
          <w:rPr>
            <w:rFonts w:ascii="Times New Roman" w:hAnsi="Times New Roman" w:cs="Times New Roman"/>
            <w:noProof/>
            <w:webHidden/>
            <w:sz w:val="24"/>
            <w:szCs w:val="24"/>
          </w:rPr>
          <w:delText>1</w:delText>
        </w:r>
        <w:r w:rsidR="00012CF2" w:rsidRPr="00012CF2" w:rsidDel="000068D2">
          <w:rPr>
            <w:rFonts w:ascii="Times New Roman" w:hAnsi="Times New Roman" w:cs="Times New Roman"/>
            <w:noProof/>
            <w:webHidden/>
            <w:sz w:val="24"/>
            <w:szCs w:val="24"/>
          </w:rPr>
          <w:fldChar w:fldCharType="end"/>
        </w:r>
        <w:r w:rsidDel="000068D2">
          <w:rPr>
            <w:rFonts w:ascii="Times New Roman" w:hAnsi="Times New Roman" w:cs="Times New Roman"/>
            <w:noProof/>
            <w:sz w:val="24"/>
            <w:szCs w:val="24"/>
          </w:rPr>
          <w:fldChar w:fldCharType="end"/>
        </w:r>
      </w:del>
    </w:p>
    <w:p w14:paraId="45DC61BE" w14:textId="25A7FB3B" w:rsidR="00012CF2" w:rsidRPr="00012CF2" w:rsidDel="000068D2" w:rsidRDefault="000564BC" w:rsidP="000564BC">
      <w:pPr>
        <w:pStyle w:val="TOC3"/>
        <w:tabs>
          <w:tab w:val="right" w:leader="dot" w:pos="9350"/>
        </w:tabs>
        <w:rPr>
          <w:del w:id="20" w:author="Jordan, Amanda C CIV USARMY HQDA ASA ALT (USA)" w:date="2023-01-04T06:59:00Z"/>
          <w:rFonts w:ascii="Times New Roman" w:eastAsiaTheme="minorEastAsia" w:hAnsi="Times New Roman" w:cs="Times New Roman"/>
          <w:noProof/>
          <w:sz w:val="24"/>
          <w:szCs w:val="24"/>
        </w:rPr>
      </w:pPr>
      <w:del w:id="21" w:author="Jordan, Amanda C CIV USARMY HQDA ASA ALT (USA)" w:date="2023-01-04T06:59:00Z">
        <w:r w:rsidDel="000068D2">
          <w:fldChar w:fldCharType="begin"/>
        </w:r>
        <w:r w:rsidDel="000068D2">
          <w:delInstrText xml:space="preserve"> HYPERLINK \l "_Toc43291022" </w:delInstrText>
        </w:r>
        <w:r w:rsidDel="000068D2">
          <w:fldChar w:fldCharType="separate"/>
        </w:r>
        <w:r w:rsidR="00012CF2" w:rsidRPr="00012CF2" w:rsidDel="000068D2">
          <w:rPr>
            <w:rStyle w:val="Hyperlink"/>
            <w:rFonts w:ascii="Times New Roman" w:hAnsi="Times New Roman" w:cs="Times New Roman"/>
            <w:noProof/>
            <w:sz w:val="24"/>
            <w:szCs w:val="24"/>
          </w:rPr>
          <w:delText>5106.302-5 Authorized or required by statute.</w:delText>
        </w:r>
        <w:r w:rsidR="00012CF2" w:rsidRPr="00012CF2" w:rsidDel="000068D2">
          <w:rPr>
            <w:rFonts w:ascii="Times New Roman" w:hAnsi="Times New Roman" w:cs="Times New Roman"/>
            <w:noProof/>
            <w:webHidden/>
            <w:sz w:val="24"/>
            <w:szCs w:val="24"/>
          </w:rPr>
          <w:tab/>
        </w:r>
        <w:r w:rsidR="00012CF2" w:rsidRPr="00012CF2" w:rsidDel="000068D2">
          <w:rPr>
            <w:rFonts w:ascii="Times New Roman" w:hAnsi="Times New Roman" w:cs="Times New Roman"/>
            <w:noProof/>
            <w:webHidden/>
            <w:sz w:val="24"/>
            <w:szCs w:val="24"/>
          </w:rPr>
          <w:fldChar w:fldCharType="begin"/>
        </w:r>
        <w:r w:rsidR="00012CF2" w:rsidRPr="00012CF2" w:rsidDel="000068D2">
          <w:rPr>
            <w:rFonts w:ascii="Times New Roman" w:hAnsi="Times New Roman" w:cs="Times New Roman"/>
            <w:noProof/>
            <w:webHidden/>
            <w:sz w:val="24"/>
            <w:szCs w:val="24"/>
          </w:rPr>
          <w:delInstrText xml:space="preserve"> PAGEREF _Toc43291022 \h </w:delInstrText>
        </w:r>
        <w:r w:rsidR="00012CF2" w:rsidRPr="00012CF2" w:rsidDel="000068D2">
          <w:rPr>
            <w:rFonts w:ascii="Times New Roman" w:hAnsi="Times New Roman" w:cs="Times New Roman"/>
            <w:noProof/>
            <w:webHidden/>
            <w:sz w:val="24"/>
            <w:szCs w:val="24"/>
          </w:rPr>
        </w:r>
        <w:r w:rsidR="00012CF2" w:rsidRPr="00012CF2" w:rsidDel="000068D2">
          <w:rPr>
            <w:rFonts w:ascii="Times New Roman" w:hAnsi="Times New Roman" w:cs="Times New Roman"/>
            <w:noProof/>
            <w:webHidden/>
            <w:sz w:val="24"/>
            <w:szCs w:val="24"/>
          </w:rPr>
          <w:fldChar w:fldCharType="separate"/>
        </w:r>
        <w:r w:rsidR="00012CF2" w:rsidRPr="00012CF2" w:rsidDel="000068D2">
          <w:rPr>
            <w:rFonts w:ascii="Times New Roman" w:hAnsi="Times New Roman" w:cs="Times New Roman"/>
            <w:noProof/>
            <w:webHidden/>
            <w:sz w:val="24"/>
            <w:szCs w:val="24"/>
          </w:rPr>
          <w:delText>1</w:delText>
        </w:r>
        <w:r w:rsidR="00012CF2" w:rsidRPr="00012CF2" w:rsidDel="000068D2">
          <w:rPr>
            <w:rFonts w:ascii="Times New Roman" w:hAnsi="Times New Roman" w:cs="Times New Roman"/>
            <w:noProof/>
            <w:webHidden/>
            <w:sz w:val="24"/>
            <w:szCs w:val="24"/>
          </w:rPr>
          <w:fldChar w:fldCharType="end"/>
        </w:r>
        <w:r w:rsidDel="000068D2">
          <w:rPr>
            <w:rFonts w:ascii="Times New Roman" w:hAnsi="Times New Roman" w:cs="Times New Roman"/>
            <w:noProof/>
            <w:sz w:val="24"/>
            <w:szCs w:val="24"/>
          </w:rPr>
          <w:fldChar w:fldCharType="end"/>
        </w:r>
      </w:del>
    </w:p>
    <w:p w14:paraId="329E88BF" w14:textId="164F25EF" w:rsidR="00012CF2" w:rsidRPr="00012CF2" w:rsidDel="000068D2" w:rsidRDefault="000564BC" w:rsidP="000564BC">
      <w:pPr>
        <w:pStyle w:val="TOC3"/>
        <w:tabs>
          <w:tab w:val="right" w:leader="dot" w:pos="9350"/>
        </w:tabs>
        <w:rPr>
          <w:del w:id="22" w:author="Jordan, Amanda C CIV USARMY HQDA ASA ALT (USA)" w:date="2023-01-04T06:59:00Z"/>
          <w:rFonts w:ascii="Times New Roman" w:eastAsiaTheme="minorEastAsia" w:hAnsi="Times New Roman" w:cs="Times New Roman"/>
          <w:noProof/>
          <w:sz w:val="24"/>
          <w:szCs w:val="24"/>
        </w:rPr>
      </w:pPr>
      <w:del w:id="23" w:author="Jordan, Amanda C CIV USARMY HQDA ASA ALT (USA)" w:date="2023-01-04T06:59:00Z">
        <w:r w:rsidDel="000068D2">
          <w:fldChar w:fldCharType="begin"/>
        </w:r>
        <w:r w:rsidDel="000068D2">
          <w:delInstrText xml:space="preserve"> HYPERLINK \l "_Toc43291023" </w:delInstrText>
        </w:r>
        <w:r w:rsidDel="000068D2">
          <w:fldChar w:fldCharType="separate"/>
        </w:r>
        <w:r w:rsidR="00012CF2" w:rsidRPr="00012CF2" w:rsidDel="000068D2">
          <w:rPr>
            <w:rStyle w:val="Hyperlink"/>
            <w:rFonts w:ascii="Times New Roman" w:hAnsi="Times New Roman" w:cs="Times New Roman"/>
            <w:noProof/>
            <w:sz w:val="24"/>
            <w:szCs w:val="24"/>
          </w:rPr>
          <w:delText>5106.303  Justifications.</w:delText>
        </w:r>
        <w:r w:rsidR="00012CF2" w:rsidRPr="00012CF2" w:rsidDel="000068D2">
          <w:rPr>
            <w:rFonts w:ascii="Times New Roman" w:hAnsi="Times New Roman" w:cs="Times New Roman"/>
            <w:noProof/>
            <w:webHidden/>
            <w:sz w:val="24"/>
            <w:szCs w:val="24"/>
          </w:rPr>
          <w:tab/>
        </w:r>
        <w:r w:rsidR="00012CF2" w:rsidRPr="00012CF2" w:rsidDel="000068D2">
          <w:rPr>
            <w:rFonts w:ascii="Times New Roman" w:hAnsi="Times New Roman" w:cs="Times New Roman"/>
            <w:noProof/>
            <w:webHidden/>
            <w:sz w:val="24"/>
            <w:szCs w:val="24"/>
          </w:rPr>
          <w:fldChar w:fldCharType="begin"/>
        </w:r>
        <w:r w:rsidR="00012CF2" w:rsidRPr="00012CF2" w:rsidDel="000068D2">
          <w:rPr>
            <w:rFonts w:ascii="Times New Roman" w:hAnsi="Times New Roman" w:cs="Times New Roman"/>
            <w:noProof/>
            <w:webHidden/>
            <w:sz w:val="24"/>
            <w:szCs w:val="24"/>
          </w:rPr>
          <w:delInstrText xml:space="preserve"> PAGEREF _Toc43291023 \h </w:delInstrText>
        </w:r>
        <w:r w:rsidR="00012CF2" w:rsidRPr="00012CF2" w:rsidDel="000068D2">
          <w:rPr>
            <w:rFonts w:ascii="Times New Roman" w:hAnsi="Times New Roman" w:cs="Times New Roman"/>
            <w:noProof/>
            <w:webHidden/>
            <w:sz w:val="24"/>
            <w:szCs w:val="24"/>
          </w:rPr>
        </w:r>
        <w:r w:rsidR="00012CF2" w:rsidRPr="00012CF2" w:rsidDel="000068D2">
          <w:rPr>
            <w:rFonts w:ascii="Times New Roman" w:hAnsi="Times New Roman" w:cs="Times New Roman"/>
            <w:noProof/>
            <w:webHidden/>
            <w:sz w:val="24"/>
            <w:szCs w:val="24"/>
          </w:rPr>
          <w:fldChar w:fldCharType="separate"/>
        </w:r>
        <w:r w:rsidR="00012CF2" w:rsidRPr="00012CF2" w:rsidDel="000068D2">
          <w:rPr>
            <w:rFonts w:ascii="Times New Roman" w:hAnsi="Times New Roman" w:cs="Times New Roman"/>
            <w:noProof/>
            <w:webHidden/>
            <w:sz w:val="24"/>
            <w:szCs w:val="24"/>
          </w:rPr>
          <w:delText>1</w:delText>
        </w:r>
        <w:r w:rsidR="00012CF2" w:rsidRPr="00012CF2" w:rsidDel="000068D2">
          <w:rPr>
            <w:rFonts w:ascii="Times New Roman" w:hAnsi="Times New Roman" w:cs="Times New Roman"/>
            <w:noProof/>
            <w:webHidden/>
            <w:sz w:val="24"/>
            <w:szCs w:val="24"/>
          </w:rPr>
          <w:fldChar w:fldCharType="end"/>
        </w:r>
        <w:r w:rsidDel="000068D2">
          <w:rPr>
            <w:rFonts w:ascii="Times New Roman" w:hAnsi="Times New Roman" w:cs="Times New Roman"/>
            <w:noProof/>
            <w:sz w:val="24"/>
            <w:szCs w:val="24"/>
          </w:rPr>
          <w:fldChar w:fldCharType="end"/>
        </w:r>
      </w:del>
    </w:p>
    <w:p w14:paraId="06F0CF3F" w14:textId="24E7E0E1" w:rsidR="00012CF2" w:rsidRPr="00012CF2" w:rsidDel="000068D2" w:rsidRDefault="000564BC" w:rsidP="000564BC">
      <w:pPr>
        <w:pStyle w:val="TOC3"/>
        <w:tabs>
          <w:tab w:val="right" w:leader="dot" w:pos="9350"/>
        </w:tabs>
        <w:rPr>
          <w:del w:id="24" w:author="Jordan, Amanda C CIV USARMY HQDA ASA ALT (USA)" w:date="2023-01-04T06:59:00Z"/>
          <w:rFonts w:ascii="Times New Roman" w:eastAsiaTheme="minorEastAsia" w:hAnsi="Times New Roman" w:cs="Times New Roman"/>
          <w:noProof/>
          <w:sz w:val="24"/>
          <w:szCs w:val="24"/>
        </w:rPr>
      </w:pPr>
      <w:del w:id="25" w:author="Jordan, Amanda C CIV USARMY HQDA ASA ALT (USA)" w:date="2023-01-04T06:59:00Z">
        <w:r w:rsidDel="000068D2">
          <w:fldChar w:fldCharType="begin"/>
        </w:r>
        <w:r w:rsidDel="000068D2">
          <w:delInstrText xml:space="preserve"> HYPERLINK \l "_Toc43291024" </w:delInstrText>
        </w:r>
        <w:r w:rsidDel="000068D2">
          <w:fldChar w:fldCharType="separate"/>
        </w:r>
        <w:r w:rsidR="00012CF2" w:rsidRPr="00012CF2" w:rsidDel="000068D2">
          <w:rPr>
            <w:rStyle w:val="Hyperlink"/>
            <w:rFonts w:ascii="Times New Roman" w:hAnsi="Times New Roman" w:cs="Times New Roman"/>
            <w:noProof/>
            <w:sz w:val="24"/>
            <w:szCs w:val="24"/>
          </w:rPr>
          <w:delText>5106.303-1  Requirements.</w:delText>
        </w:r>
        <w:r w:rsidR="00012CF2" w:rsidRPr="00012CF2" w:rsidDel="000068D2">
          <w:rPr>
            <w:rFonts w:ascii="Times New Roman" w:hAnsi="Times New Roman" w:cs="Times New Roman"/>
            <w:noProof/>
            <w:webHidden/>
            <w:sz w:val="24"/>
            <w:szCs w:val="24"/>
          </w:rPr>
          <w:tab/>
        </w:r>
        <w:r w:rsidR="00012CF2" w:rsidRPr="00012CF2" w:rsidDel="000068D2">
          <w:rPr>
            <w:rFonts w:ascii="Times New Roman" w:hAnsi="Times New Roman" w:cs="Times New Roman"/>
            <w:noProof/>
            <w:webHidden/>
            <w:sz w:val="24"/>
            <w:szCs w:val="24"/>
          </w:rPr>
          <w:fldChar w:fldCharType="begin"/>
        </w:r>
        <w:r w:rsidR="00012CF2" w:rsidRPr="00012CF2" w:rsidDel="000068D2">
          <w:rPr>
            <w:rFonts w:ascii="Times New Roman" w:hAnsi="Times New Roman" w:cs="Times New Roman"/>
            <w:noProof/>
            <w:webHidden/>
            <w:sz w:val="24"/>
            <w:szCs w:val="24"/>
          </w:rPr>
          <w:delInstrText xml:space="preserve"> PAGEREF _Toc43291024 \h </w:delInstrText>
        </w:r>
        <w:r w:rsidR="00012CF2" w:rsidRPr="00012CF2" w:rsidDel="000068D2">
          <w:rPr>
            <w:rFonts w:ascii="Times New Roman" w:hAnsi="Times New Roman" w:cs="Times New Roman"/>
            <w:noProof/>
            <w:webHidden/>
            <w:sz w:val="24"/>
            <w:szCs w:val="24"/>
          </w:rPr>
        </w:r>
        <w:r w:rsidR="00012CF2" w:rsidRPr="00012CF2" w:rsidDel="000068D2">
          <w:rPr>
            <w:rFonts w:ascii="Times New Roman" w:hAnsi="Times New Roman" w:cs="Times New Roman"/>
            <w:noProof/>
            <w:webHidden/>
            <w:sz w:val="24"/>
            <w:szCs w:val="24"/>
          </w:rPr>
          <w:fldChar w:fldCharType="separate"/>
        </w:r>
        <w:r w:rsidR="00012CF2" w:rsidRPr="00012CF2" w:rsidDel="000068D2">
          <w:rPr>
            <w:rFonts w:ascii="Times New Roman" w:hAnsi="Times New Roman" w:cs="Times New Roman"/>
            <w:noProof/>
            <w:webHidden/>
            <w:sz w:val="24"/>
            <w:szCs w:val="24"/>
          </w:rPr>
          <w:delText>1</w:delText>
        </w:r>
        <w:r w:rsidR="00012CF2" w:rsidRPr="00012CF2" w:rsidDel="000068D2">
          <w:rPr>
            <w:rFonts w:ascii="Times New Roman" w:hAnsi="Times New Roman" w:cs="Times New Roman"/>
            <w:noProof/>
            <w:webHidden/>
            <w:sz w:val="24"/>
            <w:szCs w:val="24"/>
          </w:rPr>
          <w:fldChar w:fldCharType="end"/>
        </w:r>
        <w:r w:rsidDel="000068D2">
          <w:rPr>
            <w:rFonts w:ascii="Times New Roman" w:hAnsi="Times New Roman" w:cs="Times New Roman"/>
            <w:noProof/>
            <w:sz w:val="24"/>
            <w:szCs w:val="24"/>
          </w:rPr>
          <w:fldChar w:fldCharType="end"/>
        </w:r>
      </w:del>
    </w:p>
    <w:p w14:paraId="5F4B5EC7" w14:textId="289DA45B" w:rsidR="00012CF2" w:rsidRPr="00012CF2" w:rsidDel="000068D2" w:rsidRDefault="000564BC" w:rsidP="000564BC">
      <w:pPr>
        <w:pStyle w:val="TOC3"/>
        <w:tabs>
          <w:tab w:val="right" w:leader="dot" w:pos="9350"/>
        </w:tabs>
        <w:rPr>
          <w:del w:id="26" w:author="Jordan, Amanda C CIV USARMY HQDA ASA ALT (USA)" w:date="2023-01-04T06:59:00Z"/>
          <w:rFonts w:ascii="Times New Roman" w:eastAsiaTheme="minorEastAsia" w:hAnsi="Times New Roman" w:cs="Times New Roman"/>
          <w:noProof/>
          <w:sz w:val="24"/>
          <w:szCs w:val="24"/>
        </w:rPr>
      </w:pPr>
      <w:del w:id="27" w:author="Jordan, Amanda C CIV USARMY HQDA ASA ALT (USA)" w:date="2023-01-04T06:59:00Z">
        <w:r w:rsidDel="000068D2">
          <w:fldChar w:fldCharType="begin"/>
        </w:r>
        <w:r w:rsidDel="000068D2">
          <w:delInstrText xml:space="preserve"> HYPERLINK \l "_Toc43291025" </w:delInstrText>
        </w:r>
        <w:r w:rsidDel="000068D2">
          <w:fldChar w:fldCharType="separate"/>
        </w:r>
        <w:r w:rsidR="00012CF2" w:rsidRPr="00012CF2" w:rsidDel="000068D2">
          <w:rPr>
            <w:rStyle w:val="Hyperlink"/>
            <w:rFonts w:ascii="Times New Roman" w:hAnsi="Times New Roman" w:cs="Times New Roman"/>
            <w:noProof/>
            <w:sz w:val="24"/>
            <w:szCs w:val="24"/>
          </w:rPr>
          <w:delText>5106.303-1-90  Requirements for amended justifications.</w:delText>
        </w:r>
        <w:r w:rsidR="00012CF2" w:rsidRPr="00012CF2" w:rsidDel="000068D2">
          <w:rPr>
            <w:rFonts w:ascii="Times New Roman" w:hAnsi="Times New Roman" w:cs="Times New Roman"/>
            <w:noProof/>
            <w:webHidden/>
            <w:sz w:val="24"/>
            <w:szCs w:val="24"/>
          </w:rPr>
          <w:tab/>
        </w:r>
        <w:r w:rsidR="00012CF2" w:rsidRPr="00012CF2" w:rsidDel="000068D2">
          <w:rPr>
            <w:rFonts w:ascii="Times New Roman" w:hAnsi="Times New Roman" w:cs="Times New Roman"/>
            <w:noProof/>
            <w:webHidden/>
            <w:sz w:val="24"/>
            <w:szCs w:val="24"/>
          </w:rPr>
          <w:fldChar w:fldCharType="begin"/>
        </w:r>
        <w:r w:rsidR="00012CF2" w:rsidRPr="00012CF2" w:rsidDel="000068D2">
          <w:rPr>
            <w:rFonts w:ascii="Times New Roman" w:hAnsi="Times New Roman" w:cs="Times New Roman"/>
            <w:noProof/>
            <w:webHidden/>
            <w:sz w:val="24"/>
            <w:szCs w:val="24"/>
          </w:rPr>
          <w:delInstrText xml:space="preserve"> PAGEREF _Toc43291025 \h </w:delInstrText>
        </w:r>
        <w:r w:rsidR="00012CF2" w:rsidRPr="00012CF2" w:rsidDel="000068D2">
          <w:rPr>
            <w:rFonts w:ascii="Times New Roman" w:hAnsi="Times New Roman" w:cs="Times New Roman"/>
            <w:noProof/>
            <w:webHidden/>
            <w:sz w:val="24"/>
            <w:szCs w:val="24"/>
          </w:rPr>
        </w:r>
        <w:r w:rsidR="00012CF2" w:rsidRPr="00012CF2" w:rsidDel="000068D2">
          <w:rPr>
            <w:rFonts w:ascii="Times New Roman" w:hAnsi="Times New Roman" w:cs="Times New Roman"/>
            <w:noProof/>
            <w:webHidden/>
            <w:sz w:val="24"/>
            <w:szCs w:val="24"/>
          </w:rPr>
          <w:fldChar w:fldCharType="separate"/>
        </w:r>
        <w:r w:rsidR="00012CF2" w:rsidRPr="00012CF2" w:rsidDel="000068D2">
          <w:rPr>
            <w:rFonts w:ascii="Times New Roman" w:hAnsi="Times New Roman" w:cs="Times New Roman"/>
            <w:noProof/>
            <w:webHidden/>
            <w:sz w:val="24"/>
            <w:szCs w:val="24"/>
          </w:rPr>
          <w:delText>1</w:delText>
        </w:r>
        <w:r w:rsidR="00012CF2" w:rsidRPr="00012CF2" w:rsidDel="000068D2">
          <w:rPr>
            <w:rFonts w:ascii="Times New Roman" w:hAnsi="Times New Roman" w:cs="Times New Roman"/>
            <w:noProof/>
            <w:webHidden/>
            <w:sz w:val="24"/>
            <w:szCs w:val="24"/>
          </w:rPr>
          <w:fldChar w:fldCharType="end"/>
        </w:r>
        <w:r w:rsidDel="000068D2">
          <w:rPr>
            <w:rFonts w:ascii="Times New Roman" w:hAnsi="Times New Roman" w:cs="Times New Roman"/>
            <w:noProof/>
            <w:sz w:val="24"/>
            <w:szCs w:val="24"/>
          </w:rPr>
          <w:fldChar w:fldCharType="end"/>
        </w:r>
      </w:del>
    </w:p>
    <w:p w14:paraId="697FEFA7" w14:textId="7066C558" w:rsidR="00012CF2" w:rsidRPr="00012CF2" w:rsidDel="000068D2" w:rsidRDefault="000564BC" w:rsidP="000564BC">
      <w:pPr>
        <w:pStyle w:val="TOC3"/>
        <w:tabs>
          <w:tab w:val="right" w:leader="dot" w:pos="9350"/>
        </w:tabs>
        <w:rPr>
          <w:del w:id="28" w:author="Jordan, Amanda C CIV USARMY HQDA ASA ALT (USA)" w:date="2023-01-04T06:59:00Z"/>
          <w:rFonts w:ascii="Times New Roman" w:eastAsiaTheme="minorEastAsia" w:hAnsi="Times New Roman" w:cs="Times New Roman"/>
          <w:noProof/>
          <w:sz w:val="24"/>
          <w:szCs w:val="24"/>
        </w:rPr>
      </w:pPr>
      <w:del w:id="29" w:author="Jordan, Amanda C CIV USARMY HQDA ASA ALT (USA)" w:date="2023-01-04T06:59:00Z">
        <w:r w:rsidDel="000068D2">
          <w:fldChar w:fldCharType="begin"/>
        </w:r>
        <w:r w:rsidDel="000068D2">
          <w:delInstrText xml:space="preserve"> HYPERLINK \l "_Toc43291026" </w:delInstrText>
        </w:r>
        <w:r w:rsidDel="000068D2">
          <w:fldChar w:fldCharType="separate"/>
        </w:r>
        <w:r w:rsidR="00012CF2" w:rsidRPr="00012CF2" w:rsidDel="000068D2">
          <w:rPr>
            <w:rStyle w:val="Hyperlink"/>
            <w:rFonts w:ascii="Times New Roman" w:hAnsi="Times New Roman" w:cs="Times New Roman"/>
            <w:noProof/>
            <w:sz w:val="24"/>
            <w:szCs w:val="24"/>
          </w:rPr>
          <w:delText>5106.303-2  Content.</w:delText>
        </w:r>
        <w:r w:rsidR="00012CF2" w:rsidRPr="00012CF2" w:rsidDel="000068D2">
          <w:rPr>
            <w:rFonts w:ascii="Times New Roman" w:hAnsi="Times New Roman" w:cs="Times New Roman"/>
            <w:noProof/>
            <w:webHidden/>
            <w:sz w:val="24"/>
            <w:szCs w:val="24"/>
          </w:rPr>
          <w:tab/>
        </w:r>
        <w:r w:rsidR="00012CF2" w:rsidRPr="00012CF2" w:rsidDel="000068D2">
          <w:rPr>
            <w:rFonts w:ascii="Times New Roman" w:hAnsi="Times New Roman" w:cs="Times New Roman"/>
            <w:noProof/>
            <w:webHidden/>
            <w:sz w:val="24"/>
            <w:szCs w:val="24"/>
          </w:rPr>
          <w:fldChar w:fldCharType="begin"/>
        </w:r>
        <w:r w:rsidR="00012CF2" w:rsidRPr="00012CF2" w:rsidDel="000068D2">
          <w:rPr>
            <w:rFonts w:ascii="Times New Roman" w:hAnsi="Times New Roman" w:cs="Times New Roman"/>
            <w:noProof/>
            <w:webHidden/>
            <w:sz w:val="24"/>
            <w:szCs w:val="24"/>
          </w:rPr>
          <w:delInstrText xml:space="preserve"> PAGEREF _Toc43291026 \h </w:delInstrText>
        </w:r>
        <w:r w:rsidR="00012CF2" w:rsidRPr="00012CF2" w:rsidDel="000068D2">
          <w:rPr>
            <w:rFonts w:ascii="Times New Roman" w:hAnsi="Times New Roman" w:cs="Times New Roman"/>
            <w:noProof/>
            <w:webHidden/>
            <w:sz w:val="24"/>
            <w:szCs w:val="24"/>
          </w:rPr>
        </w:r>
        <w:r w:rsidR="00012CF2" w:rsidRPr="00012CF2" w:rsidDel="000068D2">
          <w:rPr>
            <w:rFonts w:ascii="Times New Roman" w:hAnsi="Times New Roman" w:cs="Times New Roman"/>
            <w:noProof/>
            <w:webHidden/>
            <w:sz w:val="24"/>
            <w:szCs w:val="24"/>
          </w:rPr>
          <w:fldChar w:fldCharType="separate"/>
        </w:r>
        <w:r w:rsidR="00012CF2" w:rsidRPr="00012CF2" w:rsidDel="000068D2">
          <w:rPr>
            <w:rFonts w:ascii="Times New Roman" w:hAnsi="Times New Roman" w:cs="Times New Roman"/>
            <w:noProof/>
            <w:webHidden/>
            <w:sz w:val="24"/>
            <w:szCs w:val="24"/>
          </w:rPr>
          <w:delText>1</w:delText>
        </w:r>
        <w:r w:rsidR="00012CF2" w:rsidRPr="00012CF2" w:rsidDel="000068D2">
          <w:rPr>
            <w:rFonts w:ascii="Times New Roman" w:hAnsi="Times New Roman" w:cs="Times New Roman"/>
            <w:noProof/>
            <w:webHidden/>
            <w:sz w:val="24"/>
            <w:szCs w:val="24"/>
          </w:rPr>
          <w:fldChar w:fldCharType="end"/>
        </w:r>
        <w:r w:rsidDel="000068D2">
          <w:rPr>
            <w:rFonts w:ascii="Times New Roman" w:hAnsi="Times New Roman" w:cs="Times New Roman"/>
            <w:noProof/>
            <w:sz w:val="24"/>
            <w:szCs w:val="24"/>
          </w:rPr>
          <w:fldChar w:fldCharType="end"/>
        </w:r>
      </w:del>
    </w:p>
    <w:p w14:paraId="6C19C111" w14:textId="1BB4E440" w:rsidR="00012CF2" w:rsidRPr="00012CF2" w:rsidDel="000068D2" w:rsidRDefault="000564BC" w:rsidP="000564BC">
      <w:pPr>
        <w:pStyle w:val="TOC3"/>
        <w:tabs>
          <w:tab w:val="right" w:leader="dot" w:pos="9350"/>
        </w:tabs>
        <w:rPr>
          <w:del w:id="30" w:author="Jordan, Amanda C CIV USARMY HQDA ASA ALT (USA)" w:date="2023-01-04T06:59:00Z"/>
          <w:rFonts w:ascii="Times New Roman" w:eastAsiaTheme="minorEastAsia" w:hAnsi="Times New Roman" w:cs="Times New Roman"/>
          <w:noProof/>
          <w:sz w:val="24"/>
          <w:szCs w:val="24"/>
        </w:rPr>
      </w:pPr>
      <w:del w:id="31" w:author="Jordan, Amanda C CIV USARMY HQDA ASA ALT (USA)" w:date="2023-01-04T06:59:00Z">
        <w:r w:rsidDel="000068D2">
          <w:fldChar w:fldCharType="begin"/>
        </w:r>
        <w:r w:rsidDel="000068D2">
          <w:delInstrText xml:space="preserve"> HYPERLINK \l "_Toc43291027" </w:delInstrText>
        </w:r>
        <w:r w:rsidDel="000068D2">
          <w:fldChar w:fldCharType="separate"/>
        </w:r>
        <w:r w:rsidR="00012CF2" w:rsidRPr="00012CF2" w:rsidDel="000068D2">
          <w:rPr>
            <w:rStyle w:val="Hyperlink"/>
            <w:rFonts w:ascii="Times New Roman" w:hAnsi="Times New Roman" w:cs="Times New Roman"/>
            <w:noProof/>
            <w:sz w:val="24"/>
            <w:szCs w:val="24"/>
          </w:rPr>
          <w:delText>5106.303-2-90  Format and submission of the justification review and justification and approval documents.</w:delText>
        </w:r>
        <w:r w:rsidR="00012CF2" w:rsidRPr="00012CF2" w:rsidDel="000068D2">
          <w:rPr>
            <w:rFonts w:ascii="Times New Roman" w:hAnsi="Times New Roman" w:cs="Times New Roman"/>
            <w:noProof/>
            <w:webHidden/>
            <w:sz w:val="24"/>
            <w:szCs w:val="24"/>
          </w:rPr>
          <w:tab/>
        </w:r>
        <w:r w:rsidR="00012CF2" w:rsidRPr="00012CF2" w:rsidDel="000068D2">
          <w:rPr>
            <w:rFonts w:ascii="Times New Roman" w:hAnsi="Times New Roman" w:cs="Times New Roman"/>
            <w:noProof/>
            <w:webHidden/>
            <w:sz w:val="24"/>
            <w:szCs w:val="24"/>
          </w:rPr>
          <w:fldChar w:fldCharType="begin"/>
        </w:r>
        <w:r w:rsidR="00012CF2" w:rsidRPr="00012CF2" w:rsidDel="000068D2">
          <w:rPr>
            <w:rFonts w:ascii="Times New Roman" w:hAnsi="Times New Roman" w:cs="Times New Roman"/>
            <w:noProof/>
            <w:webHidden/>
            <w:sz w:val="24"/>
            <w:szCs w:val="24"/>
          </w:rPr>
          <w:delInstrText xml:space="preserve"> PAGEREF _Toc43291027 \h </w:delInstrText>
        </w:r>
        <w:r w:rsidR="00012CF2" w:rsidRPr="00012CF2" w:rsidDel="000068D2">
          <w:rPr>
            <w:rFonts w:ascii="Times New Roman" w:hAnsi="Times New Roman" w:cs="Times New Roman"/>
            <w:noProof/>
            <w:webHidden/>
            <w:sz w:val="24"/>
            <w:szCs w:val="24"/>
          </w:rPr>
        </w:r>
        <w:r w:rsidR="00012CF2" w:rsidRPr="00012CF2" w:rsidDel="000068D2">
          <w:rPr>
            <w:rFonts w:ascii="Times New Roman" w:hAnsi="Times New Roman" w:cs="Times New Roman"/>
            <w:noProof/>
            <w:webHidden/>
            <w:sz w:val="24"/>
            <w:szCs w:val="24"/>
          </w:rPr>
          <w:fldChar w:fldCharType="separate"/>
        </w:r>
        <w:r w:rsidR="00012CF2" w:rsidRPr="00012CF2" w:rsidDel="000068D2">
          <w:rPr>
            <w:rFonts w:ascii="Times New Roman" w:hAnsi="Times New Roman" w:cs="Times New Roman"/>
            <w:noProof/>
            <w:webHidden/>
            <w:sz w:val="24"/>
            <w:szCs w:val="24"/>
          </w:rPr>
          <w:delText>1</w:delText>
        </w:r>
        <w:r w:rsidR="00012CF2" w:rsidRPr="00012CF2" w:rsidDel="000068D2">
          <w:rPr>
            <w:rFonts w:ascii="Times New Roman" w:hAnsi="Times New Roman" w:cs="Times New Roman"/>
            <w:noProof/>
            <w:webHidden/>
            <w:sz w:val="24"/>
            <w:szCs w:val="24"/>
          </w:rPr>
          <w:fldChar w:fldCharType="end"/>
        </w:r>
        <w:r w:rsidDel="000068D2">
          <w:rPr>
            <w:rFonts w:ascii="Times New Roman" w:hAnsi="Times New Roman" w:cs="Times New Roman"/>
            <w:noProof/>
            <w:sz w:val="24"/>
            <w:szCs w:val="24"/>
          </w:rPr>
          <w:fldChar w:fldCharType="end"/>
        </w:r>
      </w:del>
    </w:p>
    <w:p w14:paraId="33109C7E" w14:textId="78C8927D" w:rsidR="00012CF2" w:rsidRPr="00012CF2" w:rsidDel="000068D2" w:rsidRDefault="000564BC" w:rsidP="000564BC">
      <w:pPr>
        <w:pStyle w:val="TOC3"/>
        <w:tabs>
          <w:tab w:val="right" w:leader="dot" w:pos="9350"/>
        </w:tabs>
        <w:rPr>
          <w:del w:id="32" w:author="Jordan, Amanda C CIV USARMY HQDA ASA ALT (USA)" w:date="2023-01-04T06:59:00Z"/>
          <w:rFonts w:ascii="Times New Roman" w:eastAsiaTheme="minorEastAsia" w:hAnsi="Times New Roman" w:cs="Times New Roman"/>
          <w:noProof/>
          <w:sz w:val="24"/>
          <w:szCs w:val="24"/>
        </w:rPr>
      </w:pPr>
      <w:del w:id="33" w:author="Jordan, Amanda C CIV USARMY HQDA ASA ALT (USA)" w:date="2023-01-04T06:59:00Z">
        <w:r w:rsidDel="000068D2">
          <w:fldChar w:fldCharType="begin"/>
        </w:r>
        <w:r w:rsidDel="000068D2">
          <w:delInstrText xml:space="preserve"> HYPERLINK \l "_Toc43291</w:delInstrText>
        </w:r>
        <w:r w:rsidDel="000068D2">
          <w:delInstrText xml:space="preserve">028" </w:delInstrText>
        </w:r>
        <w:r w:rsidDel="000068D2">
          <w:fldChar w:fldCharType="separate"/>
        </w:r>
        <w:r w:rsidR="00012CF2" w:rsidRPr="00012CF2" w:rsidDel="000068D2">
          <w:rPr>
            <w:rStyle w:val="Hyperlink"/>
            <w:rFonts w:ascii="Times New Roman" w:hAnsi="Times New Roman" w:cs="Times New Roman"/>
            <w:noProof/>
            <w:sz w:val="24"/>
            <w:szCs w:val="24"/>
          </w:rPr>
          <w:delText>5106.304  Approval of the justification.</w:delText>
        </w:r>
        <w:r w:rsidR="00012CF2" w:rsidRPr="00012CF2" w:rsidDel="000068D2">
          <w:rPr>
            <w:rFonts w:ascii="Times New Roman" w:hAnsi="Times New Roman" w:cs="Times New Roman"/>
            <w:noProof/>
            <w:webHidden/>
            <w:sz w:val="24"/>
            <w:szCs w:val="24"/>
          </w:rPr>
          <w:tab/>
        </w:r>
        <w:r w:rsidR="00012CF2" w:rsidRPr="00012CF2" w:rsidDel="000068D2">
          <w:rPr>
            <w:rFonts w:ascii="Times New Roman" w:hAnsi="Times New Roman" w:cs="Times New Roman"/>
            <w:noProof/>
            <w:webHidden/>
            <w:sz w:val="24"/>
            <w:szCs w:val="24"/>
          </w:rPr>
          <w:fldChar w:fldCharType="begin"/>
        </w:r>
        <w:r w:rsidR="00012CF2" w:rsidRPr="00012CF2" w:rsidDel="000068D2">
          <w:rPr>
            <w:rFonts w:ascii="Times New Roman" w:hAnsi="Times New Roman" w:cs="Times New Roman"/>
            <w:noProof/>
            <w:webHidden/>
            <w:sz w:val="24"/>
            <w:szCs w:val="24"/>
          </w:rPr>
          <w:delInstrText xml:space="preserve"> PAGEREF _Toc43291028 \h </w:delInstrText>
        </w:r>
        <w:r w:rsidR="00012CF2" w:rsidRPr="00012CF2" w:rsidDel="000068D2">
          <w:rPr>
            <w:rFonts w:ascii="Times New Roman" w:hAnsi="Times New Roman" w:cs="Times New Roman"/>
            <w:noProof/>
            <w:webHidden/>
            <w:sz w:val="24"/>
            <w:szCs w:val="24"/>
          </w:rPr>
        </w:r>
        <w:r w:rsidR="00012CF2" w:rsidRPr="00012CF2" w:rsidDel="000068D2">
          <w:rPr>
            <w:rFonts w:ascii="Times New Roman" w:hAnsi="Times New Roman" w:cs="Times New Roman"/>
            <w:noProof/>
            <w:webHidden/>
            <w:sz w:val="24"/>
            <w:szCs w:val="24"/>
          </w:rPr>
          <w:fldChar w:fldCharType="separate"/>
        </w:r>
        <w:r w:rsidR="00012CF2" w:rsidRPr="00012CF2" w:rsidDel="000068D2">
          <w:rPr>
            <w:rFonts w:ascii="Times New Roman" w:hAnsi="Times New Roman" w:cs="Times New Roman"/>
            <w:noProof/>
            <w:webHidden/>
            <w:sz w:val="24"/>
            <w:szCs w:val="24"/>
          </w:rPr>
          <w:delText>1</w:delText>
        </w:r>
        <w:r w:rsidR="00012CF2" w:rsidRPr="00012CF2" w:rsidDel="000068D2">
          <w:rPr>
            <w:rFonts w:ascii="Times New Roman" w:hAnsi="Times New Roman" w:cs="Times New Roman"/>
            <w:noProof/>
            <w:webHidden/>
            <w:sz w:val="24"/>
            <w:szCs w:val="24"/>
          </w:rPr>
          <w:fldChar w:fldCharType="end"/>
        </w:r>
        <w:r w:rsidDel="000068D2">
          <w:rPr>
            <w:rFonts w:ascii="Times New Roman" w:hAnsi="Times New Roman" w:cs="Times New Roman"/>
            <w:noProof/>
            <w:sz w:val="24"/>
            <w:szCs w:val="24"/>
          </w:rPr>
          <w:fldChar w:fldCharType="end"/>
        </w:r>
      </w:del>
    </w:p>
    <w:p w14:paraId="1F50563B" w14:textId="3CDE38C8" w:rsidR="00012CF2" w:rsidRPr="00012CF2" w:rsidDel="000068D2" w:rsidRDefault="000564BC" w:rsidP="000564BC">
      <w:pPr>
        <w:pStyle w:val="TOC3"/>
        <w:tabs>
          <w:tab w:val="right" w:leader="dot" w:pos="9350"/>
        </w:tabs>
        <w:rPr>
          <w:del w:id="34" w:author="Jordan, Amanda C CIV USARMY HQDA ASA ALT (USA)" w:date="2023-01-04T06:59:00Z"/>
          <w:rFonts w:ascii="Times New Roman" w:eastAsiaTheme="minorEastAsia" w:hAnsi="Times New Roman" w:cs="Times New Roman"/>
          <w:noProof/>
          <w:sz w:val="24"/>
          <w:szCs w:val="24"/>
        </w:rPr>
      </w:pPr>
      <w:del w:id="35" w:author="Jordan, Amanda C CIV USARMY HQDA ASA ALT (USA)" w:date="2023-01-04T06:59:00Z">
        <w:r w:rsidDel="000068D2">
          <w:fldChar w:fldCharType="begin"/>
        </w:r>
        <w:r w:rsidDel="000068D2">
          <w:delInstrText xml:space="preserve"> HYPERLINK \l "_Toc43291029" </w:delInstrText>
        </w:r>
        <w:r w:rsidDel="000068D2">
          <w:fldChar w:fldCharType="separate"/>
        </w:r>
        <w:r w:rsidR="00012CF2" w:rsidRPr="00012CF2" w:rsidDel="000068D2">
          <w:rPr>
            <w:rStyle w:val="Hyperlink"/>
            <w:rFonts w:ascii="Times New Roman" w:hAnsi="Times New Roman" w:cs="Times New Roman"/>
            <w:noProof/>
            <w:sz w:val="24"/>
            <w:szCs w:val="24"/>
          </w:rPr>
          <w:delText>Subpart 5106.5 – Advocates for Competition</w:delText>
        </w:r>
        <w:r w:rsidR="00012CF2" w:rsidRPr="00012CF2" w:rsidDel="000068D2">
          <w:rPr>
            <w:rFonts w:ascii="Times New Roman" w:hAnsi="Times New Roman" w:cs="Times New Roman"/>
            <w:noProof/>
            <w:webHidden/>
            <w:sz w:val="24"/>
            <w:szCs w:val="24"/>
          </w:rPr>
          <w:tab/>
        </w:r>
        <w:r w:rsidR="00012CF2" w:rsidRPr="00012CF2" w:rsidDel="000068D2">
          <w:rPr>
            <w:rFonts w:ascii="Times New Roman" w:hAnsi="Times New Roman" w:cs="Times New Roman"/>
            <w:noProof/>
            <w:webHidden/>
            <w:sz w:val="24"/>
            <w:szCs w:val="24"/>
          </w:rPr>
          <w:fldChar w:fldCharType="begin"/>
        </w:r>
        <w:r w:rsidR="00012CF2" w:rsidRPr="00012CF2" w:rsidDel="000068D2">
          <w:rPr>
            <w:rFonts w:ascii="Times New Roman" w:hAnsi="Times New Roman" w:cs="Times New Roman"/>
            <w:noProof/>
            <w:webHidden/>
            <w:sz w:val="24"/>
            <w:szCs w:val="24"/>
          </w:rPr>
          <w:delInstrText xml:space="preserve"> PAGEREF _Toc43291029 \h </w:delInstrText>
        </w:r>
        <w:r w:rsidR="00012CF2" w:rsidRPr="00012CF2" w:rsidDel="000068D2">
          <w:rPr>
            <w:rFonts w:ascii="Times New Roman" w:hAnsi="Times New Roman" w:cs="Times New Roman"/>
            <w:noProof/>
            <w:webHidden/>
            <w:sz w:val="24"/>
            <w:szCs w:val="24"/>
          </w:rPr>
        </w:r>
        <w:r w:rsidR="00012CF2" w:rsidRPr="00012CF2" w:rsidDel="000068D2">
          <w:rPr>
            <w:rFonts w:ascii="Times New Roman" w:hAnsi="Times New Roman" w:cs="Times New Roman"/>
            <w:noProof/>
            <w:webHidden/>
            <w:sz w:val="24"/>
            <w:szCs w:val="24"/>
          </w:rPr>
          <w:fldChar w:fldCharType="separate"/>
        </w:r>
        <w:r w:rsidR="00012CF2" w:rsidRPr="00012CF2" w:rsidDel="000068D2">
          <w:rPr>
            <w:rFonts w:ascii="Times New Roman" w:hAnsi="Times New Roman" w:cs="Times New Roman"/>
            <w:noProof/>
            <w:webHidden/>
            <w:sz w:val="24"/>
            <w:szCs w:val="24"/>
          </w:rPr>
          <w:delText>1</w:delText>
        </w:r>
        <w:r w:rsidR="00012CF2" w:rsidRPr="00012CF2" w:rsidDel="000068D2">
          <w:rPr>
            <w:rFonts w:ascii="Times New Roman" w:hAnsi="Times New Roman" w:cs="Times New Roman"/>
            <w:noProof/>
            <w:webHidden/>
            <w:sz w:val="24"/>
            <w:szCs w:val="24"/>
          </w:rPr>
          <w:fldChar w:fldCharType="end"/>
        </w:r>
        <w:r w:rsidDel="000068D2">
          <w:rPr>
            <w:rFonts w:ascii="Times New Roman" w:hAnsi="Times New Roman" w:cs="Times New Roman"/>
            <w:noProof/>
            <w:sz w:val="24"/>
            <w:szCs w:val="24"/>
          </w:rPr>
          <w:fldChar w:fldCharType="end"/>
        </w:r>
      </w:del>
    </w:p>
    <w:p w14:paraId="6808E1B5" w14:textId="6A6A6283" w:rsidR="00012CF2" w:rsidRPr="00012CF2" w:rsidDel="000068D2" w:rsidRDefault="000564BC" w:rsidP="000564BC">
      <w:pPr>
        <w:pStyle w:val="TOC3"/>
        <w:tabs>
          <w:tab w:val="right" w:leader="dot" w:pos="9350"/>
        </w:tabs>
        <w:rPr>
          <w:del w:id="36" w:author="Jordan, Amanda C CIV USARMY HQDA ASA ALT (USA)" w:date="2023-01-04T06:59:00Z"/>
          <w:rFonts w:ascii="Times New Roman" w:eastAsiaTheme="minorEastAsia" w:hAnsi="Times New Roman" w:cs="Times New Roman"/>
          <w:noProof/>
          <w:sz w:val="24"/>
          <w:szCs w:val="24"/>
        </w:rPr>
      </w:pPr>
      <w:del w:id="37" w:author="Jordan, Amanda C CIV USARMY HQDA ASA ALT (USA)" w:date="2023-01-04T06:59:00Z">
        <w:r w:rsidDel="000068D2">
          <w:fldChar w:fldCharType="begin"/>
        </w:r>
        <w:r w:rsidDel="000068D2">
          <w:delInstrText xml:space="preserve"> HYPERLINK \l "_Toc43291030" </w:delInstrText>
        </w:r>
        <w:r w:rsidDel="000068D2">
          <w:fldChar w:fldCharType="separate"/>
        </w:r>
        <w:r w:rsidR="00012CF2" w:rsidRPr="00012CF2" w:rsidDel="000068D2">
          <w:rPr>
            <w:rStyle w:val="Hyperlink"/>
            <w:rFonts w:ascii="Times New Roman" w:hAnsi="Times New Roman" w:cs="Times New Roman"/>
            <w:noProof/>
            <w:sz w:val="24"/>
            <w:szCs w:val="24"/>
          </w:rPr>
          <w:delText>5106.501  Requirement.</w:delText>
        </w:r>
        <w:r w:rsidR="00012CF2" w:rsidRPr="00012CF2" w:rsidDel="000068D2">
          <w:rPr>
            <w:rFonts w:ascii="Times New Roman" w:hAnsi="Times New Roman" w:cs="Times New Roman"/>
            <w:noProof/>
            <w:webHidden/>
            <w:sz w:val="24"/>
            <w:szCs w:val="24"/>
          </w:rPr>
          <w:tab/>
        </w:r>
        <w:r w:rsidR="00012CF2" w:rsidRPr="00012CF2" w:rsidDel="000068D2">
          <w:rPr>
            <w:rFonts w:ascii="Times New Roman" w:hAnsi="Times New Roman" w:cs="Times New Roman"/>
            <w:noProof/>
            <w:webHidden/>
            <w:sz w:val="24"/>
            <w:szCs w:val="24"/>
          </w:rPr>
          <w:fldChar w:fldCharType="begin"/>
        </w:r>
        <w:r w:rsidR="00012CF2" w:rsidRPr="00012CF2" w:rsidDel="000068D2">
          <w:rPr>
            <w:rFonts w:ascii="Times New Roman" w:hAnsi="Times New Roman" w:cs="Times New Roman"/>
            <w:noProof/>
            <w:webHidden/>
            <w:sz w:val="24"/>
            <w:szCs w:val="24"/>
          </w:rPr>
          <w:delInstrText xml:space="preserve"> PAGEREF _Toc43291030 \h </w:delInstrText>
        </w:r>
        <w:r w:rsidR="00012CF2" w:rsidRPr="00012CF2" w:rsidDel="000068D2">
          <w:rPr>
            <w:rFonts w:ascii="Times New Roman" w:hAnsi="Times New Roman" w:cs="Times New Roman"/>
            <w:noProof/>
            <w:webHidden/>
            <w:sz w:val="24"/>
            <w:szCs w:val="24"/>
          </w:rPr>
        </w:r>
        <w:r w:rsidR="00012CF2" w:rsidRPr="00012CF2" w:rsidDel="000068D2">
          <w:rPr>
            <w:rFonts w:ascii="Times New Roman" w:hAnsi="Times New Roman" w:cs="Times New Roman"/>
            <w:noProof/>
            <w:webHidden/>
            <w:sz w:val="24"/>
            <w:szCs w:val="24"/>
          </w:rPr>
          <w:fldChar w:fldCharType="separate"/>
        </w:r>
        <w:r w:rsidR="00012CF2" w:rsidRPr="00012CF2" w:rsidDel="000068D2">
          <w:rPr>
            <w:rFonts w:ascii="Times New Roman" w:hAnsi="Times New Roman" w:cs="Times New Roman"/>
            <w:noProof/>
            <w:webHidden/>
            <w:sz w:val="24"/>
            <w:szCs w:val="24"/>
          </w:rPr>
          <w:delText>1</w:delText>
        </w:r>
        <w:r w:rsidR="00012CF2" w:rsidRPr="00012CF2" w:rsidDel="000068D2">
          <w:rPr>
            <w:rFonts w:ascii="Times New Roman" w:hAnsi="Times New Roman" w:cs="Times New Roman"/>
            <w:noProof/>
            <w:webHidden/>
            <w:sz w:val="24"/>
            <w:szCs w:val="24"/>
          </w:rPr>
          <w:fldChar w:fldCharType="end"/>
        </w:r>
        <w:r w:rsidDel="000068D2">
          <w:rPr>
            <w:rFonts w:ascii="Times New Roman" w:hAnsi="Times New Roman" w:cs="Times New Roman"/>
            <w:noProof/>
            <w:sz w:val="24"/>
            <w:szCs w:val="24"/>
          </w:rPr>
          <w:fldChar w:fldCharType="end"/>
        </w:r>
      </w:del>
    </w:p>
    <w:p w14:paraId="37C7D983" w14:textId="0C25EA82" w:rsidR="00012CF2" w:rsidRPr="00012CF2" w:rsidDel="000068D2" w:rsidRDefault="000564BC" w:rsidP="000564BC">
      <w:pPr>
        <w:pStyle w:val="TOC3"/>
        <w:tabs>
          <w:tab w:val="right" w:leader="dot" w:pos="9350"/>
        </w:tabs>
        <w:rPr>
          <w:del w:id="38" w:author="Jordan, Amanda C CIV USARMY HQDA ASA ALT (USA)" w:date="2023-01-04T06:59:00Z"/>
          <w:rFonts w:ascii="Times New Roman" w:eastAsiaTheme="minorEastAsia" w:hAnsi="Times New Roman" w:cs="Times New Roman"/>
          <w:noProof/>
          <w:sz w:val="24"/>
          <w:szCs w:val="24"/>
        </w:rPr>
      </w:pPr>
      <w:del w:id="39" w:author="Jordan, Amanda C CIV USARMY HQDA ASA ALT (USA)" w:date="2023-01-04T06:59:00Z">
        <w:r w:rsidDel="000068D2">
          <w:fldChar w:fldCharType="begin"/>
        </w:r>
        <w:r w:rsidDel="000068D2">
          <w:delInstrText xml:space="preserve"> HYPERLINK \l "_Toc43291031" </w:delInstrText>
        </w:r>
        <w:r w:rsidDel="000068D2">
          <w:fldChar w:fldCharType="separate"/>
        </w:r>
        <w:r w:rsidR="00012CF2" w:rsidRPr="00012CF2" w:rsidDel="000068D2">
          <w:rPr>
            <w:rStyle w:val="Hyperlink"/>
            <w:rFonts w:ascii="Times New Roman" w:hAnsi="Times New Roman" w:cs="Times New Roman"/>
            <w:noProof/>
            <w:sz w:val="24"/>
            <w:szCs w:val="24"/>
          </w:rPr>
          <w:delText>5106.502  Duties and responsibilities.</w:delText>
        </w:r>
        <w:r w:rsidR="00012CF2" w:rsidRPr="00012CF2" w:rsidDel="000068D2">
          <w:rPr>
            <w:rFonts w:ascii="Times New Roman" w:hAnsi="Times New Roman" w:cs="Times New Roman"/>
            <w:noProof/>
            <w:webHidden/>
            <w:sz w:val="24"/>
            <w:szCs w:val="24"/>
          </w:rPr>
          <w:tab/>
        </w:r>
        <w:r w:rsidR="00012CF2" w:rsidRPr="00012CF2" w:rsidDel="000068D2">
          <w:rPr>
            <w:rFonts w:ascii="Times New Roman" w:hAnsi="Times New Roman" w:cs="Times New Roman"/>
            <w:noProof/>
            <w:webHidden/>
            <w:sz w:val="24"/>
            <w:szCs w:val="24"/>
          </w:rPr>
          <w:fldChar w:fldCharType="begin"/>
        </w:r>
        <w:r w:rsidR="00012CF2" w:rsidRPr="00012CF2" w:rsidDel="000068D2">
          <w:rPr>
            <w:rFonts w:ascii="Times New Roman" w:hAnsi="Times New Roman" w:cs="Times New Roman"/>
            <w:noProof/>
            <w:webHidden/>
            <w:sz w:val="24"/>
            <w:szCs w:val="24"/>
          </w:rPr>
          <w:delInstrText xml:space="preserve"> PAGEREF _Toc43291031 \h </w:delInstrText>
        </w:r>
        <w:r w:rsidR="00012CF2" w:rsidRPr="00012CF2" w:rsidDel="000068D2">
          <w:rPr>
            <w:rFonts w:ascii="Times New Roman" w:hAnsi="Times New Roman" w:cs="Times New Roman"/>
            <w:noProof/>
            <w:webHidden/>
            <w:sz w:val="24"/>
            <w:szCs w:val="24"/>
          </w:rPr>
        </w:r>
        <w:r w:rsidR="00012CF2" w:rsidRPr="00012CF2" w:rsidDel="000068D2">
          <w:rPr>
            <w:rFonts w:ascii="Times New Roman" w:hAnsi="Times New Roman" w:cs="Times New Roman"/>
            <w:noProof/>
            <w:webHidden/>
            <w:sz w:val="24"/>
            <w:szCs w:val="24"/>
          </w:rPr>
          <w:fldChar w:fldCharType="separate"/>
        </w:r>
        <w:r w:rsidR="00012CF2" w:rsidRPr="00012CF2" w:rsidDel="000068D2">
          <w:rPr>
            <w:rFonts w:ascii="Times New Roman" w:hAnsi="Times New Roman" w:cs="Times New Roman"/>
            <w:noProof/>
            <w:webHidden/>
            <w:sz w:val="24"/>
            <w:szCs w:val="24"/>
          </w:rPr>
          <w:delText>1</w:delText>
        </w:r>
        <w:r w:rsidR="00012CF2" w:rsidRPr="00012CF2" w:rsidDel="000068D2">
          <w:rPr>
            <w:rFonts w:ascii="Times New Roman" w:hAnsi="Times New Roman" w:cs="Times New Roman"/>
            <w:noProof/>
            <w:webHidden/>
            <w:sz w:val="24"/>
            <w:szCs w:val="24"/>
          </w:rPr>
          <w:fldChar w:fldCharType="end"/>
        </w:r>
        <w:r w:rsidDel="000068D2">
          <w:rPr>
            <w:rFonts w:ascii="Times New Roman" w:hAnsi="Times New Roman" w:cs="Times New Roman"/>
            <w:noProof/>
            <w:sz w:val="24"/>
            <w:szCs w:val="24"/>
          </w:rPr>
          <w:fldChar w:fldCharType="end"/>
        </w:r>
      </w:del>
    </w:p>
    <w:p w14:paraId="08F03AA1" w14:textId="31B9C2AF" w:rsidR="00012CF2" w:rsidRPr="00012CF2" w:rsidDel="000068D2" w:rsidRDefault="000564BC" w:rsidP="000564BC">
      <w:pPr>
        <w:pStyle w:val="TOC3"/>
        <w:tabs>
          <w:tab w:val="right" w:leader="dot" w:pos="9350"/>
        </w:tabs>
        <w:rPr>
          <w:del w:id="40" w:author="Jordan, Amanda C CIV USARMY HQDA ASA ALT (USA)" w:date="2023-01-04T07:00:00Z"/>
          <w:rFonts w:ascii="Times New Roman" w:eastAsiaTheme="minorEastAsia" w:hAnsi="Times New Roman" w:cs="Times New Roman"/>
          <w:noProof/>
          <w:sz w:val="24"/>
          <w:szCs w:val="24"/>
        </w:rPr>
      </w:pPr>
      <w:del w:id="41" w:author="Jordan, Amanda C CIV USARMY HQDA ASA ALT (USA)" w:date="2023-01-04T06:59:00Z">
        <w:r w:rsidDel="000068D2">
          <w:fldChar w:fldCharType="begin"/>
        </w:r>
        <w:r w:rsidDel="000068D2">
          <w:delInstrText xml:space="preserve"> HYPERLINK \l "_Toc4329103</w:delInstrText>
        </w:r>
        <w:r w:rsidDel="000068D2">
          <w:delInstrText xml:space="preserve">2" </w:delInstrText>
        </w:r>
        <w:r w:rsidDel="000068D2">
          <w:fldChar w:fldCharType="separate"/>
        </w:r>
        <w:r w:rsidR="00012CF2" w:rsidRPr="00012CF2" w:rsidDel="000068D2">
          <w:rPr>
            <w:rStyle w:val="Hyperlink"/>
            <w:rFonts w:ascii="Times New Roman" w:hAnsi="Times New Roman" w:cs="Times New Roman"/>
            <w:noProof/>
            <w:sz w:val="24"/>
            <w:szCs w:val="24"/>
          </w:rPr>
          <w:delText>5106.502-90  Supplementary information.</w:delText>
        </w:r>
        <w:r w:rsidR="00012CF2" w:rsidRPr="00012CF2" w:rsidDel="000068D2">
          <w:rPr>
            <w:rFonts w:ascii="Times New Roman" w:hAnsi="Times New Roman" w:cs="Times New Roman"/>
            <w:noProof/>
            <w:webHidden/>
            <w:sz w:val="24"/>
            <w:szCs w:val="24"/>
          </w:rPr>
          <w:tab/>
        </w:r>
        <w:r w:rsidR="00012CF2" w:rsidRPr="00012CF2" w:rsidDel="000068D2">
          <w:rPr>
            <w:rFonts w:ascii="Times New Roman" w:hAnsi="Times New Roman" w:cs="Times New Roman"/>
            <w:noProof/>
            <w:webHidden/>
            <w:sz w:val="24"/>
            <w:szCs w:val="24"/>
          </w:rPr>
          <w:fldChar w:fldCharType="begin"/>
        </w:r>
        <w:r w:rsidR="00012CF2" w:rsidRPr="00012CF2" w:rsidDel="000068D2">
          <w:rPr>
            <w:rFonts w:ascii="Times New Roman" w:hAnsi="Times New Roman" w:cs="Times New Roman"/>
            <w:noProof/>
            <w:webHidden/>
            <w:sz w:val="24"/>
            <w:szCs w:val="24"/>
          </w:rPr>
          <w:delInstrText xml:space="preserve"> PAGEREF _Toc43291032 \h </w:delInstrText>
        </w:r>
        <w:r w:rsidR="00012CF2" w:rsidRPr="00012CF2" w:rsidDel="000068D2">
          <w:rPr>
            <w:rFonts w:ascii="Times New Roman" w:hAnsi="Times New Roman" w:cs="Times New Roman"/>
            <w:noProof/>
            <w:webHidden/>
            <w:sz w:val="24"/>
            <w:szCs w:val="24"/>
          </w:rPr>
        </w:r>
        <w:r w:rsidR="00012CF2" w:rsidRPr="00012CF2" w:rsidDel="000068D2">
          <w:rPr>
            <w:rFonts w:ascii="Times New Roman" w:hAnsi="Times New Roman" w:cs="Times New Roman"/>
            <w:noProof/>
            <w:webHidden/>
            <w:sz w:val="24"/>
            <w:szCs w:val="24"/>
          </w:rPr>
          <w:fldChar w:fldCharType="separate"/>
        </w:r>
        <w:r w:rsidR="00012CF2" w:rsidRPr="00012CF2" w:rsidDel="000068D2">
          <w:rPr>
            <w:rFonts w:ascii="Times New Roman" w:hAnsi="Times New Roman" w:cs="Times New Roman"/>
            <w:noProof/>
            <w:webHidden/>
            <w:sz w:val="24"/>
            <w:szCs w:val="24"/>
          </w:rPr>
          <w:delText>1</w:delText>
        </w:r>
        <w:r w:rsidR="00012CF2" w:rsidRPr="00012CF2" w:rsidDel="000068D2">
          <w:rPr>
            <w:rFonts w:ascii="Times New Roman" w:hAnsi="Times New Roman" w:cs="Times New Roman"/>
            <w:noProof/>
            <w:webHidden/>
            <w:sz w:val="24"/>
            <w:szCs w:val="24"/>
          </w:rPr>
          <w:fldChar w:fldCharType="end"/>
        </w:r>
        <w:r w:rsidDel="000068D2">
          <w:rPr>
            <w:rFonts w:ascii="Times New Roman" w:hAnsi="Times New Roman" w:cs="Times New Roman"/>
            <w:noProof/>
            <w:sz w:val="24"/>
            <w:szCs w:val="24"/>
          </w:rPr>
          <w:fldChar w:fldCharType="end"/>
        </w:r>
      </w:del>
    </w:p>
    <w:p w14:paraId="60CE9449" w14:textId="3E6E86AC" w:rsidR="005D7064" w:rsidRPr="005D7064" w:rsidRDefault="00012CF2" w:rsidP="005D7064">
      <w:pPr>
        <w:jc w:val="center"/>
        <w:rPr>
          <w:rFonts w:ascii="Times New Roman" w:hAnsi="Times New Roman" w:cs="Times New Roman"/>
          <w:i/>
          <w:sz w:val="24"/>
          <w:szCs w:val="24"/>
        </w:rPr>
      </w:pPr>
      <w:del w:id="42" w:author="Jordan, Amanda C CIV USARMY HQDA ASA ALT (USA)" w:date="2023-01-04T07:00:00Z">
        <w:r w:rsidDel="000068D2">
          <w:rPr>
            <w:rFonts w:ascii="Times New Roman" w:hAnsi="Times New Roman" w:cs="Times New Roman"/>
            <w:i/>
            <w:sz w:val="24"/>
            <w:szCs w:val="24"/>
          </w:rPr>
          <w:fldChar w:fldCharType="end"/>
        </w:r>
      </w:del>
    </w:p>
    <w:p w14:paraId="0773AA8E" w14:textId="442220BD" w:rsidR="001D7FEC" w:rsidRDefault="001D7FEC" w:rsidP="005D7064">
      <w:pPr>
        <w:pStyle w:val="Heading3"/>
      </w:pPr>
      <w:bookmarkStart w:id="43" w:name="_Toc513812134"/>
      <w:bookmarkStart w:id="44" w:name="_Toc123708019"/>
      <w:r w:rsidRPr="005D7064">
        <w:t>Subpart</w:t>
      </w:r>
      <w:r>
        <w:t xml:space="preserve"> 5106.2 – Full and Open Competition After Exclusion of Sources</w:t>
      </w:r>
      <w:bookmarkEnd w:id="43"/>
      <w:bookmarkEnd w:id="44"/>
    </w:p>
    <w:p w14:paraId="79AB8534" w14:textId="5DFCC6BF" w:rsidR="001D7FEC" w:rsidRPr="005D7064" w:rsidRDefault="0090684D" w:rsidP="005D7064">
      <w:pPr>
        <w:pStyle w:val="Heading4"/>
      </w:pPr>
      <w:bookmarkStart w:id="45" w:name="_Toc513812135"/>
      <w:bookmarkStart w:id="46" w:name="_Toc123708020"/>
      <w:r>
        <w:t>5106.202  Establishing or maintaining alternative s</w:t>
      </w:r>
      <w:r w:rsidR="001D7FEC" w:rsidRPr="005D7064">
        <w:t>ources.</w:t>
      </w:r>
      <w:bookmarkEnd w:id="45"/>
      <w:bookmarkEnd w:id="46"/>
    </w:p>
    <w:p w14:paraId="604E7DAE" w14:textId="4D4695E8" w:rsidR="001D7FEC" w:rsidRPr="001D7FEC" w:rsidRDefault="001D7FEC" w:rsidP="001D7FEC">
      <w:pPr>
        <w:rPr>
          <w:rFonts w:ascii="Times New Roman" w:hAnsi="Times New Roman" w:cs="Times New Roman"/>
          <w:sz w:val="24"/>
          <w:szCs w:val="24"/>
        </w:rPr>
      </w:pPr>
      <w:r w:rsidRPr="001D7FEC">
        <w:rPr>
          <w:rFonts w:ascii="Times New Roman" w:hAnsi="Times New Roman" w:cs="Times New Roman"/>
          <w:sz w:val="24"/>
          <w:szCs w:val="24"/>
        </w:rPr>
        <w:t>(a)</w:t>
      </w:r>
      <w:r>
        <w:rPr>
          <w:rFonts w:ascii="Times New Roman" w:hAnsi="Times New Roman" w:cs="Times New Roman"/>
          <w:sz w:val="24"/>
          <w:szCs w:val="24"/>
        </w:rPr>
        <w:t xml:space="preserve"> The Assistant Secretary of the Army (Acquisi</w:t>
      </w:r>
      <w:r w:rsidR="0090684D">
        <w:rPr>
          <w:rFonts w:ascii="Times New Roman" w:hAnsi="Times New Roman" w:cs="Times New Roman"/>
          <w:sz w:val="24"/>
          <w:szCs w:val="24"/>
        </w:rPr>
        <w:t xml:space="preserve">tion, Logistics and Technology) may </w:t>
      </w:r>
      <w:r>
        <w:rPr>
          <w:rFonts w:ascii="Times New Roman" w:hAnsi="Times New Roman" w:cs="Times New Roman"/>
          <w:sz w:val="24"/>
          <w:szCs w:val="24"/>
        </w:rPr>
        <w:t xml:space="preserve">make the determination as stated in FAR 6.202(a).  </w:t>
      </w:r>
      <w:r w:rsidR="00C157E4">
        <w:rPr>
          <w:rFonts w:ascii="Times New Roman" w:hAnsi="Times New Roman" w:cs="Times New Roman"/>
          <w:sz w:val="24"/>
          <w:szCs w:val="24"/>
        </w:rPr>
        <w:t>See Appendix GG for further delegation</w:t>
      </w:r>
      <w:r w:rsidR="00BB6CAF">
        <w:rPr>
          <w:rFonts w:ascii="Times New Roman" w:hAnsi="Times New Roman" w:cs="Times New Roman"/>
          <w:sz w:val="24"/>
          <w:szCs w:val="24"/>
        </w:rPr>
        <w:t>, based on the dollar value of the contract action</w:t>
      </w:r>
      <w:r w:rsidR="00C157E4">
        <w:rPr>
          <w:rFonts w:ascii="Times New Roman" w:hAnsi="Times New Roman" w:cs="Times New Roman"/>
          <w:sz w:val="24"/>
          <w:szCs w:val="24"/>
        </w:rPr>
        <w:t>.</w:t>
      </w:r>
    </w:p>
    <w:p w14:paraId="605793A3" w14:textId="77777777" w:rsidR="007F3CA6" w:rsidRDefault="00223205" w:rsidP="005D7064">
      <w:pPr>
        <w:pStyle w:val="Heading3"/>
      </w:pPr>
      <w:bookmarkStart w:id="47" w:name="_Toc513812136"/>
      <w:bookmarkStart w:id="48" w:name="_Toc123708021"/>
      <w:r w:rsidRPr="00223205">
        <w:t xml:space="preserve">Subpart 5106.3 </w:t>
      </w:r>
      <w:r w:rsidR="006C7D9F">
        <w:t>–</w:t>
      </w:r>
      <w:r w:rsidRPr="00223205">
        <w:t xml:space="preserve"> Other Than Full and Open Competition</w:t>
      </w:r>
      <w:bookmarkEnd w:id="47"/>
      <w:bookmarkEnd w:id="48"/>
    </w:p>
    <w:p w14:paraId="605793A4" w14:textId="77777777" w:rsidR="007F3CA6" w:rsidRDefault="00223205" w:rsidP="005D7064">
      <w:pPr>
        <w:pStyle w:val="Heading4"/>
      </w:pPr>
      <w:bookmarkStart w:id="49" w:name="_Toc513812137"/>
      <w:bookmarkStart w:id="50" w:name="_Toc123708022"/>
      <w:r w:rsidRPr="00223205">
        <w:t xml:space="preserve">5106.302 </w:t>
      </w:r>
      <w:r w:rsidR="00C40408">
        <w:t xml:space="preserve"> </w:t>
      </w:r>
      <w:r w:rsidRPr="00223205">
        <w:t>Circumstances permitting other than full and open competition.</w:t>
      </w:r>
      <w:bookmarkEnd w:id="49"/>
      <w:bookmarkEnd w:id="50"/>
    </w:p>
    <w:p w14:paraId="3459F49D" w14:textId="5F2C94DF" w:rsidR="00495E34" w:rsidRDefault="00495E34" w:rsidP="005D7064">
      <w:pPr>
        <w:pStyle w:val="Heading4"/>
        <w:rPr>
          <w:lang w:val="en"/>
        </w:rPr>
      </w:pPr>
      <w:bookmarkStart w:id="51" w:name="_Toc513812138"/>
      <w:bookmarkStart w:id="52" w:name="_Toc123708023"/>
      <w:r>
        <w:t xml:space="preserve">5106.302-1 </w:t>
      </w:r>
      <w:r w:rsidRPr="00495E34">
        <w:t xml:space="preserve"> </w:t>
      </w:r>
      <w:r w:rsidRPr="00495E34">
        <w:rPr>
          <w:lang w:val="en"/>
        </w:rPr>
        <w:t>Only one responsible source and no other supplies or services will satisfy agency requirements.</w:t>
      </w:r>
      <w:bookmarkEnd w:id="51"/>
      <w:bookmarkEnd w:id="52"/>
    </w:p>
    <w:p w14:paraId="34C57DDD" w14:textId="4331C7FA" w:rsidR="006F488E" w:rsidRPr="005D7064" w:rsidRDefault="00E35F82" w:rsidP="005D7064">
      <w:pPr>
        <w:rPr>
          <w:rFonts w:ascii="Times New Roman" w:hAnsi="Times New Roman" w:cs="Times New Roman"/>
          <w:sz w:val="24"/>
          <w:szCs w:val="24"/>
        </w:rPr>
      </w:pPr>
      <w:r w:rsidRPr="005D7064">
        <w:rPr>
          <w:rFonts w:ascii="Times New Roman" w:hAnsi="Times New Roman" w:cs="Times New Roman"/>
          <w:sz w:val="24"/>
          <w:szCs w:val="24"/>
        </w:rPr>
        <w:t>(a)(2)(i)(1)  The head of the contracting activity shall make the determination at DFARS 206.302-1(a)(2)(i)(1).  See Appendix GG for further delegation.</w:t>
      </w:r>
    </w:p>
    <w:p w14:paraId="2E99B4AD" w14:textId="47E109CA" w:rsidR="00386240" w:rsidRPr="005D7064" w:rsidRDefault="00386240" w:rsidP="005D7064">
      <w:pPr>
        <w:rPr>
          <w:rFonts w:ascii="Times New Roman" w:hAnsi="Times New Roman" w:cs="Times New Roman"/>
          <w:sz w:val="24"/>
          <w:szCs w:val="24"/>
        </w:rPr>
      </w:pPr>
      <w:r w:rsidRPr="005D7064">
        <w:rPr>
          <w:rFonts w:ascii="Times New Roman" w:hAnsi="Times New Roman" w:cs="Times New Roman"/>
          <w:sz w:val="24"/>
          <w:szCs w:val="24"/>
        </w:rPr>
        <w:lastRenderedPageBreak/>
        <w:t xml:space="preserve">(d)  </w:t>
      </w:r>
      <w:r w:rsidR="003A649C" w:rsidRPr="005D7064">
        <w:rPr>
          <w:rFonts w:ascii="Times New Roman" w:hAnsi="Times New Roman" w:cs="Times New Roman"/>
          <w:sz w:val="24"/>
          <w:szCs w:val="24"/>
        </w:rPr>
        <w:t>The head of the contracting activity may waive the requirements as stated in DFARS</w:t>
      </w:r>
      <w:r w:rsidR="00C12EDB" w:rsidRPr="005D7064">
        <w:rPr>
          <w:rFonts w:ascii="Times New Roman" w:hAnsi="Times New Roman" w:cs="Times New Roman"/>
          <w:sz w:val="24"/>
          <w:szCs w:val="24"/>
        </w:rPr>
        <w:t xml:space="preserve"> and DFARS PGI</w:t>
      </w:r>
      <w:r w:rsidR="003A649C" w:rsidRPr="005D7064">
        <w:rPr>
          <w:rFonts w:ascii="Times New Roman" w:hAnsi="Times New Roman" w:cs="Times New Roman"/>
          <w:sz w:val="24"/>
          <w:szCs w:val="24"/>
        </w:rPr>
        <w:t xml:space="preserve"> 206.302-1(d).  </w:t>
      </w:r>
      <w:r w:rsidRPr="005D7064">
        <w:rPr>
          <w:rFonts w:ascii="Times New Roman" w:hAnsi="Times New Roman" w:cs="Times New Roman"/>
          <w:sz w:val="24"/>
          <w:szCs w:val="24"/>
        </w:rPr>
        <w:t>See Appendix GG for further delegation.</w:t>
      </w:r>
    </w:p>
    <w:p w14:paraId="700D485E" w14:textId="26905EC7" w:rsidR="00710090" w:rsidRDefault="004A6413" w:rsidP="005D7064">
      <w:pPr>
        <w:pStyle w:val="Heading4"/>
      </w:pPr>
      <w:bookmarkStart w:id="53" w:name="_Toc513812139"/>
      <w:bookmarkStart w:id="54" w:name="_Toc123708024"/>
      <w:r>
        <w:t>5106.302-2  Unusual and compelling u</w:t>
      </w:r>
      <w:r w:rsidR="00710090">
        <w:t>rgency.</w:t>
      </w:r>
      <w:bookmarkEnd w:id="53"/>
      <w:bookmarkEnd w:id="54"/>
      <w:r w:rsidR="00710090">
        <w:t xml:space="preserve"> </w:t>
      </w:r>
    </w:p>
    <w:p w14:paraId="799FB64E" w14:textId="523BFC81" w:rsidR="00710090" w:rsidRPr="005D7064" w:rsidRDefault="00710090" w:rsidP="005D7064">
      <w:pPr>
        <w:rPr>
          <w:rFonts w:ascii="Times New Roman" w:hAnsi="Times New Roman" w:cs="Times New Roman"/>
          <w:sz w:val="24"/>
          <w:szCs w:val="24"/>
        </w:rPr>
      </w:pPr>
      <w:r w:rsidRPr="005D7064">
        <w:rPr>
          <w:rFonts w:ascii="Times New Roman" w:hAnsi="Times New Roman" w:cs="Times New Roman"/>
          <w:sz w:val="24"/>
          <w:szCs w:val="24"/>
        </w:rPr>
        <w:t>(d)(1)(ii) The Assistant Secretary of the Army (Acquisition, Logistics and Technology) shall make the determination that exceptional circumstances apply</w:t>
      </w:r>
      <w:r w:rsidR="00881A83" w:rsidRPr="005D7064">
        <w:rPr>
          <w:rFonts w:ascii="Times New Roman" w:hAnsi="Times New Roman" w:cs="Times New Roman"/>
          <w:sz w:val="24"/>
          <w:szCs w:val="24"/>
        </w:rPr>
        <w:t xml:space="preserve"> as described in FAR 6.302-2(d)(1)(ii).  See Appendix GG for further delegation. </w:t>
      </w:r>
    </w:p>
    <w:p w14:paraId="7B093C0B" w14:textId="0B85C9D5" w:rsidR="00AD2627" w:rsidRPr="005D7064" w:rsidRDefault="00AD2627" w:rsidP="005D7064">
      <w:pPr>
        <w:rPr>
          <w:rFonts w:ascii="Times New Roman" w:hAnsi="Times New Roman" w:cs="Times New Roman"/>
          <w:sz w:val="24"/>
          <w:szCs w:val="24"/>
        </w:rPr>
      </w:pPr>
      <w:r w:rsidRPr="005D7064">
        <w:rPr>
          <w:rFonts w:ascii="Times New Roman" w:hAnsi="Times New Roman" w:cs="Times New Roman"/>
          <w:sz w:val="24"/>
          <w:szCs w:val="24"/>
        </w:rPr>
        <w:t xml:space="preserve">    (2)(ii) The Assistant Secretary of the Army (Acquisition, Logistics and Technology) shall make the determination for any subsequent modification as set forth in FAR 6.302-2(d)(2)(ii).  See Appendix GG for further delegation.</w:t>
      </w:r>
    </w:p>
    <w:p w14:paraId="605793A5" w14:textId="77777777" w:rsidR="007F3CA6" w:rsidRPr="005D7064" w:rsidRDefault="00223205" w:rsidP="005D7064">
      <w:pPr>
        <w:pStyle w:val="Heading4"/>
      </w:pPr>
      <w:bookmarkStart w:id="55" w:name="_Toc513812140"/>
      <w:bookmarkStart w:id="56" w:name="_Toc123708025"/>
      <w:r w:rsidRPr="005D7064">
        <w:t xml:space="preserve">5106.302-3 </w:t>
      </w:r>
      <w:r w:rsidR="00C40408" w:rsidRPr="005D7064">
        <w:t xml:space="preserve"> </w:t>
      </w:r>
      <w:r w:rsidRPr="005D7064">
        <w:t>Industrial mobilization; engineering, developmental, or research capability; or expert services.</w:t>
      </w:r>
      <w:bookmarkEnd w:id="55"/>
      <w:bookmarkEnd w:id="56"/>
    </w:p>
    <w:p w14:paraId="605793A6" w14:textId="77777777" w:rsidR="007F3CA6" w:rsidRDefault="00223205">
      <w:pPr>
        <w:pStyle w:val="ind4"/>
        <w:spacing w:after="240"/>
        <w:ind w:left="0"/>
        <w:rPr>
          <w:rFonts w:ascii="Times New Roman" w:hAnsi="Times New Roman" w:cs="Times New Roman"/>
          <w:sz w:val="24"/>
          <w:szCs w:val="24"/>
        </w:rPr>
      </w:pPr>
      <w:r w:rsidRPr="00223205">
        <w:rPr>
          <w:rFonts w:ascii="Times New Roman" w:hAnsi="Times New Roman" w:cs="Times New Roman"/>
          <w:sz w:val="24"/>
          <w:szCs w:val="24"/>
        </w:rPr>
        <w:t xml:space="preserve">(c)  </w:t>
      </w:r>
      <w:r w:rsidRPr="00223205">
        <w:rPr>
          <w:rFonts w:ascii="Times New Roman" w:hAnsi="Times New Roman" w:cs="Times New Roman"/>
          <w:i/>
          <w:sz w:val="24"/>
          <w:szCs w:val="24"/>
        </w:rPr>
        <w:t xml:space="preserve">Limitations.  </w:t>
      </w:r>
      <w:r w:rsidRPr="00223205">
        <w:rPr>
          <w:rFonts w:ascii="Times New Roman" w:hAnsi="Times New Roman" w:cs="Times New Roman"/>
          <w:sz w:val="24"/>
          <w:szCs w:val="24"/>
        </w:rPr>
        <w:t xml:space="preserve">When citing the authority at </w:t>
      </w:r>
      <w:r w:rsidR="0093064D" w:rsidRPr="00403563">
        <w:rPr>
          <w:rFonts w:ascii="Times New Roman" w:hAnsi="Times New Roman" w:cs="Times New Roman"/>
          <w:sz w:val="24"/>
          <w:szCs w:val="24"/>
        </w:rPr>
        <w:t>10 U.S.C. 2304(c)(</w:t>
      </w:r>
      <w:r w:rsidR="0093064D">
        <w:rPr>
          <w:rFonts w:ascii="Times New Roman" w:hAnsi="Times New Roman" w:cs="Times New Roman"/>
          <w:sz w:val="24"/>
          <w:szCs w:val="24"/>
        </w:rPr>
        <w:t>3</w:t>
      </w:r>
      <w:r w:rsidR="0093064D" w:rsidRPr="00403563">
        <w:rPr>
          <w:rFonts w:ascii="Times New Roman" w:hAnsi="Times New Roman" w:cs="Times New Roman"/>
          <w:sz w:val="24"/>
          <w:szCs w:val="24"/>
        </w:rPr>
        <w:t>)</w:t>
      </w:r>
      <w:r w:rsidR="0093064D">
        <w:rPr>
          <w:rFonts w:ascii="Times New Roman" w:hAnsi="Times New Roman" w:cs="Times New Roman"/>
          <w:sz w:val="24"/>
          <w:szCs w:val="24"/>
        </w:rPr>
        <w:t xml:space="preserve"> as implemented in </w:t>
      </w:r>
      <w:r w:rsidRPr="00223205">
        <w:rPr>
          <w:rFonts w:ascii="Times New Roman" w:hAnsi="Times New Roman" w:cs="Times New Roman"/>
          <w:sz w:val="24"/>
          <w:szCs w:val="24"/>
        </w:rPr>
        <w:t xml:space="preserve">FAR 6.302-3(a)(2)(ii), the contracting officer must ensure </w:t>
      </w:r>
      <w:r w:rsidR="002A75D6">
        <w:rPr>
          <w:rFonts w:ascii="Times New Roman" w:hAnsi="Times New Roman" w:cs="Times New Roman"/>
          <w:sz w:val="24"/>
          <w:szCs w:val="24"/>
        </w:rPr>
        <w:t xml:space="preserve">the </w:t>
      </w:r>
      <w:r w:rsidRPr="00223205">
        <w:rPr>
          <w:rFonts w:ascii="Times New Roman" w:hAnsi="Times New Roman" w:cs="Times New Roman"/>
          <w:sz w:val="24"/>
          <w:szCs w:val="24"/>
        </w:rPr>
        <w:t>certifications required by FAR 6.303-1(c) and FAR 6.303-2(c) contain a statement that the</w:t>
      </w:r>
      <w:r w:rsidR="00E7054C">
        <w:rPr>
          <w:rFonts w:ascii="Times New Roman" w:hAnsi="Times New Roman" w:cs="Times New Roman"/>
          <w:sz w:val="24"/>
          <w:szCs w:val="24"/>
        </w:rPr>
        <w:t xml:space="preserve"> technical </w:t>
      </w:r>
      <w:r w:rsidR="00E247EC">
        <w:rPr>
          <w:rFonts w:ascii="Times New Roman" w:hAnsi="Times New Roman" w:cs="Times New Roman"/>
          <w:sz w:val="24"/>
          <w:szCs w:val="24"/>
        </w:rPr>
        <w:t>and</w:t>
      </w:r>
      <w:r w:rsidR="00E7054C">
        <w:rPr>
          <w:rFonts w:ascii="Times New Roman" w:hAnsi="Times New Roman" w:cs="Times New Roman"/>
          <w:sz w:val="24"/>
          <w:szCs w:val="24"/>
        </w:rPr>
        <w:t xml:space="preserve"> requirements personnel reviewed the</w:t>
      </w:r>
      <w:r w:rsidRPr="00223205">
        <w:rPr>
          <w:rFonts w:ascii="Times New Roman" w:hAnsi="Times New Roman" w:cs="Times New Roman"/>
          <w:sz w:val="24"/>
          <w:szCs w:val="24"/>
        </w:rPr>
        <w:t xml:space="preserve"> proposed effort to </w:t>
      </w:r>
      <w:r w:rsidR="00E7054C">
        <w:rPr>
          <w:rFonts w:ascii="Times New Roman" w:hAnsi="Times New Roman" w:cs="Times New Roman"/>
          <w:sz w:val="24"/>
          <w:szCs w:val="24"/>
        </w:rPr>
        <w:t>en</w:t>
      </w:r>
      <w:r w:rsidR="00E7054C" w:rsidRPr="00223205">
        <w:rPr>
          <w:rFonts w:ascii="Times New Roman" w:hAnsi="Times New Roman" w:cs="Times New Roman"/>
          <w:sz w:val="24"/>
          <w:szCs w:val="24"/>
        </w:rPr>
        <w:t xml:space="preserve">sure </w:t>
      </w:r>
      <w:r w:rsidRPr="00223205">
        <w:rPr>
          <w:rFonts w:ascii="Times New Roman" w:hAnsi="Times New Roman" w:cs="Times New Roman"/>
          <w:sz w:val="24"/>
          <w:szCs w:val="24"/>
        </w:rPr>
        <w:t xml:space="preserve">that it falls within the charter or special capabilities of the proposed institution.  In addition, the statement will </w:t>
      </w:r>
      <w:r w:rsidR="00E7054C">
        <w:rPr>
          <w:rFonts w:ascii="Times New Roman" w:hAnsi="Times New Roman" w:cs="Times New Roman"/>
          <w:sz w:val="24"/>
          <w:szCs w:val="24"/>
        </w:rPr>
        <w:t>explain how</w:t>
      </w:r>
      <w:r w:rsidRPr="00223205">
        <w:rPr>
          <w:rFonts w:ascii="Times New Roman" w:hAnsi="Times New Roman" w:cs="Times New Roman"/>
          <w:sz w:val="24"/>
          <w:szCs w:val="24"/>
        </w:rPr>
        <w:t xml:space="preserve"> the proposed effort establishes or maintains (as appropriate) an essential engineering, research, or development capability to be provided by an educational or other non-profit institution or a federally funded research and development center (FFRDC).  When proposing to contract directly with a</w:t>
      </w:r>
      <w:r w:rsidR="006E7254">
        <w:rPr>
          <w:rFonts w:ascii="Times New Roman" w:hAnsi="Times New Roman" w:cs="Times New Roman"/>
          <w:sz w:val="24"/>
          <w:szCs w:val="24"/>
        </w:rPr>
        <w:t>n</w:t>
      </w:r>
      <w:r w:rsidRPr="00223205">
        <w:rPr>
          <w:rFonts w:ascii="Times New Roman" w:hAnsi="Times New Roman" w:cs="Times New Roman"/>
          <w:sz w:val="24"/>
          <w:szCs w:val="24"/>
        </w:rPr>
        <w:t xml:space="preserve"> FFRDC not sponsored by the contracting activity, the contracting officer must ensure that the procurement request includes a written confirmation from the sponsoring agency that the proposed effort falls within the mission and general scope of effort or special competency of the FFRDC.</w:t>
      </w:r>
    </w:p>
    <w:p w14:paraId="1518F98A" w14:textId="32460E68" w:rsidR="00386240" w:rsidRDefault="00386240" w:rsidP="005D7064">
      <w:pPr>
        <w:pStyle w:val="Heading4"/>
      </w:pPr>
      <w:bookmarkStart w:id="57" w:name="_Toc513812141"/>
      <w:bookmarkStart w:id="58" w:name="_Toc123708026"/>
      <w:r>
        <w:t>5106.302-4  International agreement.</w:t>
      </w:r>
      <w:bookmarkEnd w:id="57"/>
      <w:bookmarkEnd w:id="58"/>
    </w:p>
    <w:p w14:paraId="44A36DCB" w14:textId="3802514A" w:rsidR="00386240" w:rsidRPr="004A6413" w:rsidRDefault="004A6413" w:rsidP="004A6413">
      <w:pPr>
        <w:rPr>
          <w:rFonts w:ascii="Times New Roman" w:hAnsi="Times New Roman" w:cs="Times New Roman"/>
          <w:sz w:val="24"/>
          <w:szCs w:val="24"/>
        </w:rPr>
      </w:pPr>
      <w:r w:rsidRPr="00EA4C6C">
        <w:rPr>
          <w:rFonts w:ascii="Times New Roman" w:hAnsi="Times New Roman" w:cs="Times New Roman"/>
          <w:sz w:val="24"/>
          <w:szCs w:val="24"/>
        </w:rPr>
        <w:t xml:space="preserve">(c) </w:t>
      </w:r>
      <w:r w:rsidRPr="00512564">
        <w:rPr>
          <w:rFonts w:ascii="Times New Roman" w:hAnsi="Times New Roman" w:cs="Times New Roman"/>
          <w:i/>
          <w:sz w:val="24"/>
          <w:szCs w:val="24"/>
        </w:rPr>
        <w:t xml:space="preserve">Limitations. </w:t>
      </w:r>
      <w:r w:rsidRPr="00EA4C6C">
        <w:rPr>
          <w:rFonts w:ascii="Times New Roman" w:hAnsi="Times New Roman" w:cs="Times New Roman"/>
          <w:sz w:val="24"/>
          <w:szCs w:val="24"/>
        </w:rPr>
        <w:t>When citing the authority at 10 U.S.C. 2304(c)(4) as implemented in FAR 6.302-4 and DFAR</w:t>
      </w:r>
      <w:r>
        <w:rPr>
          <w:rFonts w:ascii="Times New Roman" w:hAnsi="Times New Roman" w:cs="Times New Roman"/>
          <w:sz w:val="24"/>
          <w:szCs w:val="24"/>
        </w:rPr>
        <w:t>S</w:t>
      </w:r>
      <w:r w:rsidRPr="00EA4C6C">
        <w:rPr>
          <w:rFonts w:ascii="Times New Roman" w:hAnsi="Times New Roman" w:cs="Times New Roman"/>
          <w:sz w:val="24"/>
          <w:szCs w:val="24"/>
        </w:rPr>
        <w:t xml:space="preserve"> 206.302-4(c), the contracting officer must ensure the document referred to in DFARS 206.302-4(c) is titled "International Agreement Competitive Restrictions" (IACR).  The IACR describes the terms of an international agreement or treaty, or the written directions of a foreign government reimbursing the cost of the procurement, that have the effect of requiring other than competitive procedures for the procurement.  </w:t>
      </w:r>
      <w:r>
        <w:rPr>
          <w:rFonts w:ascii="Times New Roman" w:hAnsi="Times New Roman" w:cs="Times New Roman"/>
          <w:sz w:val="24"/>
          <w:szCs w:val="24"/>
        </w:rPr>
        <w:t xml:space="preserve">The </w:t>
      </w:r>
      <w:r w:rsidRPr="00003547">
        <w:rPr>
          <w:rFonts w:ascii="Times New Roman" w:hAnsi="Times New Roman" w:cs="Times New Roman"/>
          <w:sz w:val="24"/>
          <w:szCs w:val="24"/>
        </w:rPr>
        <w:t xml:space="preserve">IACR may be used even when the terms of the agreement or treaty, or the written directions, do not specifically name a required source, provided the agreement or treaty, or the written directions, contain sufficient information to explain why the use of other than competitive procedures is required.  </w:t>
      </w:r>
      <w:r w:rsidRPr="00EA4C6C">
        <w:rPr>
          <w:rFonts w:ascii="Times New Roman" w:hAnsi="Times New Roman" w:cs="Times New Roman"/>
          <w:sz w:val="24"/>
          <w:szCs w:val="24"/>
        </w:rPr>
        <w:t>The HCA may delegate authority to prepare an IACR to a level no lower than the chief of the contracting office.  The contracting officer must include in the contract file the IACR and a copy of the associated Letter of Offer and Acceptance, or other international agreement, treaty, or written directions of the reimbursing foreign government.</w:t>
      </w:r>
      <w:r>
        <w:rPr>
          <w:rFonts w:ascii="Times New Roman" w:hAnsi="Times New Roman" w:cs="Times New Roman"/>
          <w:sz w:val="24"/>
          <w:szCs w:val="24"/>
        </w:rPr>
        <w:t xml:space="preserve">  </w:t>
      </w:r>
    </w:p>
    <w:p w14:paraId="1E2DF3EE" w14:textId="36410437" w:rsidR="00927438" w:rsidRPr="00927438" w:rsidRDefault="00927438" w:rsidP="00CE4586">
      <w:pPr>
        <w:pStyle w:val="Heading4"/>
      </w:pPr>
      <w:bookmarkStart w:id="59" w:name="_Toc513812142"/>
      <w:bookmarkStart w:id="60" w:name="_Toc123708027"/>
      <w:r w:rsidRPr="00BE6F16">
        <w:lastRenderedPageBreak/>
        <w:t>5106.302-5 Authorized or required by statute.</w:t>
      </w:r>
      <w:bookmarkEnd w:id="60"/>
    </w:p>
    <w:p w14:paraId="437A9969" w14:textId="77777777" w:rsidR="00927438" w:rsidRPr="00BE6F16" w:rsidRDefault="00927438" w:rsidP="00927438">
      <w:pPr>
        <w:pStyle w:val="NormalWeb"/>
        <w:rPr>
          <w:color w:val="000000"/>
        </w:rPr>
      </w:pPr>
      <w:r w:rsidRPr="00BE6F16">
        <w:rPr>
          <w:color w:val="000000"/>
        </w:rPr>
        <w:t>(b) Application. Agencies may use this authority to—</w:t>
      </w:r>
    </w:p>
    <w:p w14:paraId="515C2477" w14:textId="48A2DA11" w:rsidR="00927438" w:rsidRDefault="00927438" w:rsidP="00927438">
      <w:pPr>
        <w:pStyle w:val="NormalWeb"/>
        <w:ind w:firstLine="720"/>
        <w:rPr>
          <w:ins w:id="61" w:author="Moye, Rachel J CIV USARMY HQDA ASA ALT (USA)" w:date="2022-12-24T12:06:00Z"/>
          <w:color w:val="000000"/>
        </w:rPr>
      </w:pPr>
      <w:r w:rsidRPr="00BE6F16">
        <w:rPr>
          <w:color w:val="000000"/>
        </w:rPr>
        <w:t>(4) See 5106.303-1(b) for requirements for justification and approval of sole source 8(a) awards exceeding $100 million</w:t>
      </w:r>
      <w:r w:rsidR="00547518">
        <w:rPr>
          <w:color w:val="000000"/>
        </w:rPr>
        <w:t>.</w:t>
      </w:r>
    </w:p>
    <w:p w14:paraId="22593A76" w14:textId="215E81F1" w:rsidR="00B64E88" w:rsidRPr="00B64E88" w:rsidRDefault="00B64E88" w:rsidP="00633EBD">
      <w:pPr>
        <w:pStyle w:val="Heading4"/>
        <w:rPr>
          <w:ins w:id="62" w:author="Moye, Rachel J CIV USARMY HQDA ASA ALT (USA)" w:date="2022-12-24T12:06:00Z"/>
        </w:rPr>
      </w:pPr>
      <w:bookmarkStart w:id="63" w:name="_Toc123708028"/>
      <w:ins w:id="64" w:author="Moye, Rachel J CIV USARMY HQDA ASA ALT (USA)" w:date="2022-12-24T12:06:00Z">
        <w:r w:rsidRPr="00B64E88">
          <w:t>5106.302-7 Public Interest</w:t>
        </w:r>
      </w:ins>
      <w:ins w:id="65" w:author="Jordan, Amanda C CIV USARMY HQDA ASA ALT (USA)" w:date="2022-12-27T12:40:00Z">
        <w:r w:rsidR="00633EBD">
          <w:t>.</w:t>
        </w:r>
      </w:ins>
      <w:bookmarkEnd w:id="63"/>
    </w:p>
    <w:p w14:paraId="542492B0" w14:textId="77777777" w:rsidR="00B64E88" w:rsidRPr="00F21BE9" w:rsidRDefault="00B64E88" w:rsidP="00B64E88">
      <w:pPr>
        <w:pStyle w:val="NormalWeb"/>
        <w:rPr>
          <w:ins w:id="66" w:author="Moye, Rachel J CIV USARMY HQDA ASA ALT (USA)" w:date="2022-12-24T12:06:00Z"/>
          <w:color w:val="000000"/>
        </w:rPr>
      </w:pPr>
      <w:ins w:id="67" w:author="Moye, Rachel J CIV USARMY HQDA ASA ALT (USA)" w:date="2022-12-24T12:06:00Z">
        <w:r w:rsidRPr="00633EBD">
          <w:rPr>
            <w:color w:val="000000"/>
          </w:rPr>
          <w:t>(b)</w:t>
        </w:r>
        <w:r w:rsidRPr="00F21BE9">
          <w:rPr>
            <w:b/>
            <w:bCs/>
            <w:color w:val="000000"/>
          </w:rPr>
          <w:t xml:space="preserve"> </w:t>
        </w:r>
        <w:r w:rsidRPr="00F21BE9">
          <w:rPr>
            <w:color w:val="000000"/>
          </w:rPr>
          <w:t>Application.</w:t>
        </w:r>
        <w:r w:rsidRPr="00F21BE9">
          <w:rPr>
            <w:b/>
            <w:bCs/>
            <w:color w:val="000000"/>
          </w:rPr>
          <w:t xml:space="preserve"> </w:t>
        </w:r>
        <w:r w:rsidRPr="00F21BE9">
          <w:rPr>
            <w:color w:val="000000"/>
          </w:rPr>
          <w:t>This authority may be used when —</w:t>
        </w:r>
      </w:ins>
    </w:p>
    <w:p w14:paraId="1A1C5144" w14:textId="6EFA331F" w:rsidR="00B64E88" w:rsidRPr="00F21BE9" w:rsidRDefault="00B64E88" w:rsidP="00B64E88">
      <w:pPr>
        <w:pStyle w:val="NormalWeb"/>
        <w:rPr>
          <w:ins w:id="68" w:author="Moye, Rachel J CIV USARMY HQDA ASA ALT (USA)" w:date="2022-12-24T12:06:00Z"/>
          <w:color w:val="000000"/>
        </w:rPr>
      </w:pPr>
      <w:ins w:id="69" w:author="Moye, Rachel J CIV USARMY HQDA ASA ALT (USA)" w:date="2022-12-24T12:06:00Z">
        <w:r w:rsidRPr="00F21BE9">
          <w:rPr>
            <w:color w:val="000000"/>
          </w:rPr>
          <w:t xml:space="preserve">(1) See Section B of </w:t>
        </w:r>
      </w:ins>
      <w:ins w:id="70" w:author="Jordan, Amanda C CIV USARMY HQDA ASA ALT (USA)" w:date="2022-12-27T12:41:00Z">
        <w:r w:rsidR="00633EBD">
          <w:rPr>
            <w:color w:val="000000"/>
          </w:rPr>
          <w:fldChar w:fldCharType="begin"/>
        </w:r>
        <w:r w:rsidR="00633EBD">
          <w:rPr>
            <w:color w:val="000000"/>
          </w:rPr>
          <w:instrText xml:space="preserve"> HYPERLINK "https://www.acq.osd.mil/dpap/policy/policyvault/USA002482-22-DPC.pdf" </w:instrText>
        </w:r>
        <w:r w:rsidR="00633EBD">
          <w:rPr>
            <w:color w:val="000000"/>
          </w:rPr>
          <w:fldChar w:fldCharType="separate"/>
        </w:r>
        <w:r w:rsidRPr="00633EBD">
          <w:rPr>
            <w:rStyle w:val="Hyperlink"/>
          </w:rPr>
          <w:t xml:space="preserve">Defense </w:t>
        </w:r>
        <w:r w:rsidR="0009196D" w:rsidRPr="00633EBD">
          <w:rPr>
            <w:rStyle w:val="Hyperlink"/>
          </w:rPr>
          <w:t xml:space="preserve">Pricing and </w:t>
        </w:r>
        <w:r w:rsidRPr="00633EBD">
          <w:rPr>
            <w:rStyle w:val="Hyperlink"/>
          </w:rPr>
          <w:t>Contracting Class Deviation 2023-O0003</w:t>
        </w:r>
        <w:r w:rsidR="00633EBD">
          <w:rPr>
            <w:color w:val="000000"/>
          </w:rPr>
          <w:fldChar w:fldCharType="end"/>
        </w:r>
      </w:ins>
      <w:ins w:id="71" w:author="Moye, Rachel J CIV USARMY HQDA ASA ALT (USA)" w:date="2022-12-24T12:06:00Z">
        <w:r w:rsidRPr="00F21BE9">
          <w:rPr>
            <w:color w:val="000000"/>
          </w:rPr>
          <w:t xml:space="preserve"> for instructions on use of other than competitive procedures under FAR 6.302-7 for “covered contracts” defined as those awarded to </w:t>
        </w:r>
      </w:ins>
    </w:p>
    <w:p w14:paraId="4B6663B0" w14:textId="77777777" w:rsidR="00B64E88" w:rsidRPr="00F21BE9" w:rsidRDefault="00B64E88" w:rsidP="00B64E88">
      <w:pPr>
        <w:pStyle w:val="NormalWeb"/>
        <w:ind w:firstLine="720"/>
        <w:rPr>
          <w:ins w:id="72" w:author="Moye, Rachel J CIV USARMY HQDA ASA ALT (USA)" w:date="2022-12-24T12:06:00Z"/>
          <w:color w:val="000000"/>
        </w:rPr>
      </w:pPr>
      <w:ins w:id="73" w:author="Moye, Rachel J CIV USARMY HQDA ASA ALT (USA)" w:date="2022-12-24T12:06:00Z">
        <w:r w:rsidRPr="00F21BE9">
          <w:rPr>
            <w:color w:val="000000"/>
          </w:rPr>
          <w:t>(A) build the stocks of critical munitions and other defense articles of the Department;</w:t>
        </w:r>
      </w:ins>
    </w:p>
    <w:p w14:paraId="320B2371" w14:textId="77777777" w:rsidR="00B64E88" w:rsidRPr="00F21BE9" w:rsidRDefault="00B64E88" w:rsidP="00B64E88">
      <w:pPr>
        <w:pStyle w:val="NormalWeb"/>
        <w:ind w:firstLine="720"/>
        <w:rPr>
          <w:ins w:id="74" w:author="Moye, Rachel J CIV USARMY HQDA ASA ALT (USA)" w:date="2022-12-24T12:06:00Z"/>
          <w:color w:val="000000"/>
        </w:rPr>
      </w:pPr>
      <w:ins w:id="75" w:author="Moye, Rachel J CIV USARMY HQDA ASA ALT (USA)" w:date="2022-12-24T12:06:00Z">
        <w:r w:rsidRPr="00F21BE9">
          <w:rPr>
            <w:color w:val="000000"/>
          </w:rPr>
          <w:t>(B) provide materiel and related services to foreign allies and partners that have provided support to the Government of Ukraine; and</w:t>
        </w:r>
      </w:ins>
    </w:p>
    <w:p w14:paraId="705B6AFB" w14:textId="77777777" w:rsidR="00B64E88" w:rsidRPr="00F21BE9" w:rsidRDefault="00B64E88" w:rsidP="00B64E88">
      <w:pPr>
        <w:pStyle w:val="NormalWeb"/>
        <w:ind w:firstLine="720"/>
        <w:rPr>
          <w:ins w:id="76" w:author="Moye, Rachel J CIV USARMY HQDA ASA ALT (USA)" w:date="2022-12-24T12:06:00Z"/>
          <w:color w:val="000000"/>
        </w:rPr>
      </w:pPr>
      <w:ins w:id="77" w:author="Moye, Rachel J CIV USARMY HQDA ASA ALT (USA)" w:date="2022-12-24T12:06:00Z">
        <w:r w:rsidRPr="00F21BE9">
          <w:rPr>
            <w:color w:val="000000"/>
          </w:rPr>
          <w:t>(C) provide materiel and related services to the Government of Ukraine.</w:t>
        </w:r>
      </w:ins>
    </w:p>
    <w:p w14:paraId="7E242394" w14:textId="183909CB" w:rsidR="00B64E88" w:rsidRPr="00F21BE9" w:rsidRDefault="00B64E88" w:rsidP="00B64E88">
      <w:pPr>
        <w:autoSpaceDE w:val="0"/>
        <w:autoSpaceDN w:val="0"/>
        <w:adjustRightInd w:val="0"/>
        <w:spacing w:after="0" w:line="240" w:lineRule="auto"/>
        <w:rPr>
          <w:ins w:id="78" w:author="Moye, Rachel J CIV USARMY HQDA ASA ALT (USA)" w:date="2022-12-24T12:06:00Z"/>
          <w:color w:val="000000"/>
        </w:rPr>
      </w:pPr>
      <w:ins w:id="79" w:author="Moye, Rachel J CIV USARMY HQDA ASA ALT (USA)" w:date="2022-12-24T12:06:00Z">
        <w:r w:rsidRPr="00F21BE9">
          <w:rPr>
            <w:rFonts w:ascii="Times New Roman" w:hAnsi="Times New Roman" w:cs="Times New Roman"/>
            <w:color w:val="000000"/>
            <w:sz w:val="24"/>
            <w:szCs w:val="24"/>
          </w:rPr>
          <w:t>(2) Authority to make the head of the agency determination specified at FAR 6.302-7(a)(2) is delegated to the Head of the Contracting Activity</w:t>
        </w:r>
        <w:del w:id="80" w:author="Hoburg, Paul D CIV USARMY HQDA OGC (USA)" w:date="2022-12-28T10:30:00Z">
          <w:r w:rsidRPr="00F21BE9" w:rsidDel="005E7E46">
            <w:rPr>
              <w:rFonts w:ascii="Times New Roman" w:hAnsi="Times New Roman" w:cs="Times New Roman"/>
              <w:color w:val="000000"/>
              <w:sz w:val="24"/>
              <w:szCs w:val="24"/>
            </w:rPr>
            <w:delText>,</w:delText>
          </w:r>
        </w:del>
        <w:r w:rsidRPr="00F21BE9">
          <w:rPr>
            <w:rFonts w:ascii="Times New Roman" w:hAnsi="Times New Roman" w:cs="Times New Roman"/>
            <w:color w:val="000000"/>
            <w:sz w:val="24"/>
            <w:szCs w:val="24"/>
          </w:rPr>
          <w:t xml:space="preserve"> </w:t>
        </w:r>
      </w:ins>
      <w:ins w:id="81" w:author="Hoburg, Paul D CIV USARMY HQDA OGC (USA)" w:date="2022-12-28T10:05:00Z">
        <w:r w:rsidR="00B725A5">
          <w:rPr>
            <w:rFonts w:ascii="Times New Roman" w:hAnsi="Times New Roman" w:cs="Times New Roman"/>
            <w:color w:val="000000"/>
            <w:sz w:val="24"/>
            <w:szCs w:val="24"/>
          </w:rPr>
          <w:t>who meets the eligibility criteria st</w:t>
        </w:r>
      </w:ins>
      <w:ins w:id="82" w:author="Hoburg, Paul D CIV USARMY HQDA OGC (USA)" w:date="2022-12-28T10:06:00Z">
        <w:r w:rsidR="00B725A5">
          <w:rPr>
            <w:rFonts w:ascii="Times New Roman" w:hAnsi="Times New Roman" w:cs="Times New Roman"/>
            <w:color w:val="000000"/>
            <w:sz w:val="24"/>
            <w:szCs w:val="24"/>
          </w:rPr>
          <w:t xml:space="preserve">ated in the class deviation, </w:t>
        </w:r>
      </w:ins>
      <w:ins w:id="83" w:author="Moye, Rachel J CIV USARMY HQDA ASA ALT (USA)" w:date="2022-12-24T12:06:00Z">
        <w:r w:rsidRPr="00F21BE9">
          <w:rPr>
            <w:rFonts w:ascii="Times New Roman" w:hAnsi="Times New Roman" w:cs="Times New Roman"/>
            <w:color w:val="000000"/>
            <w:sz w:val="24"/>
            <w:szCs w:val="24"/>
          </w:rPr>
          <w:t xml:space="preserve">regardless of the dollar value of the procurement action.  See </w:t>
        </w:r>
      </w:ins>
      <w:ins w:id="84" w:author="Jordan, Amanda C CIV USARMY HQDA ASA ALT (USA)" w:date="2022-12-27T12:42:00Z">
        <w:r w:rsidR="0032137B">
          <w:rPr>
            <w:rFonts w:ascii="Times New Roman" w:hAnsi="Times New Roman" w:cs="Times New Roman"/>
            <w:color w:val="000000"/>
            <w:sz w:val="24"/>
            <w:szCs w:val="24"/>
          </w:rPr>
          <w:fldChar w:fldCharType="begin"/>
        </w:r>
        <w:r w:rsidR="0032137B">
          <w:rPr>
            <w:rFonts w:ascii="Times New Roman" w:hAnsi="Times New Roman" w:cs="Times New Roman"/>
            <w:color w:val="000000"/>
            <w:sz w:val="24"/>
            <w:szCs w:val="24"/>
          </w:rPr>
          <w:instrText xml:space="preserve"> HYPERLINK "https://spcs3.kc.army.mil/asaalt/procurement/AFARS/AFARS_AppGG.aspx" </w:instrText>
        </w:r>
        <w:r w:rsidR="0032137B">
          <w:rPr>
            <w:rFonts w:ascii="Times New Roman" w:hAnsi="Times New Roman" w:cs="Times New Roman"/>
            <w:color w:val="000000"/>
            <w:sz w:val="24"/>
            <w:szCs w:val="24"/>
          </w:rPr>
          <w:fldChar w:fldCharType="separate"/>
        </w:r>
        <w:r w:rsidRPr="0032137B">
          <w:rPr>
            <w:rStyle w:val="Hyperlink"/>
            <w:rFonts w:ascii="Times New Roman" w:hAnsi="Times New Roman" w:cs="Times New Roman"/>
            <w:sz w:val="24"/>
            <w:szCs w:val="24"/>
          </w:rPr>
          <w:t>Appendix GG</w:t>
        </w:r>
        <w:r w:rsidR="0032137B">
          <w:rPr>
            <w:rFonts w:ascii="Times New Roman" w:hAnsi="Times New Roman" w:cs="Times New Roman"/>
            <w:color w:val="000000"/>
            <w:sz w:val="24"/>
            <w:szCs w:val="24"/>
          </w:rPr>
          <w:fldChar w:fldCharType="end"/>
        </w:r>
      </w:ins>
      <w:ins w:id="85" w:author="Moye, Rachel J CIV USARMY HQDA ASA ALT (USA)" w:date="2022-12-24T12:06:00Z">
        <w:r w:rsidRPr="00F21BE9">
          <w:rPr>
            <w:rFonts w:ascii="Times New Roman" w:hAnsi="Times New Roman" w:cs="Times New Roman"/>
            <w:color w:val="000000"/>
            <w:sz w:val="24"/>
            <w:szCs w:val="24"/>
          </w:rPr>
          <w:t xml:space="preserve"> for further delegations. </w:t>
        </w:r>
      </w:ins>
    </w:p>
    <w:p w14:paraId="4B75E378" w14:textId="77777777" w:rsidR="00B64E88" w:rsidRPr="00B64E88" w:rsidRDefault="00B64E88" w:rsidP="00B64E88">
      <w:pPr>
        <w:pStyle w:val="NormalWeb"/>
        <w:rPr>
          <w:ins w:id="86" w:author="Moye, Rachel J CIV USARMY HQDA ASA ALT (USA)" w:date="2022-12-24T12:06:00Z"/>
          <w:color w:val="000000"/>
        </w:rPr>
      </w:pPr>
      <w:ins w:id="87" w:author="Moye, Rachel J CIV USARMY HQDA ASA ALT (USA)" w:date="2022-12-24T12:06:00Z">
        <w:r w:rsidRPr="00F21BE9">
          <w:rPr>
            <w:color w:val="000000"/>
          </w:rPr>
          <w:t>(3) In lieu of the requirement at FAR 6.302-7(c)(2), not later than 7 days before awarding a covered contract using the authority in paragraph (b)(1), the Army must submit written notification of use of this authority to the congressional defense committees.  Contracting Officers shall submit congressional notification for HQDA review, coordination, and/or approval via the HQDA Task Management Tool (TMT) to the ODASA(P) directorate listed at AFARS 5101.290(b)(1)(ii)(B).</w:t>
        </w:r>
      </w:ins>
    </w:p>
    <w:p w14:paraId="04A4526E" w14:textId="77777777" w:rsidR="00B64E88" w:rsidRPr="00F21BE9" w:rsidRDefault="00B64E88" w:rsidP="00B64E88">
      <w:pPr>
        <w:pStyle w:val="NormalWeb"/>
        <w:rPr>
          <w:ins w:id="88" w:author="Moye, Rachel J CIV USARMY HQDA ASA ALT (USA)" w:date="2022-12-24T12:06:00Z"/>
          <w:color w:val="000000"/>
        </w:rPr>
      </w:pPr>
      <w:ins w:id="89" w:author="Moye, Rachel J CIV USARMY HQDA ASA ALT (USA)" w:date="2022-12-24T12:06:00Z">
        <w:r w:rsidRPr="00F21BE9">
          <w:rPr>
            <w:color w:val="000000"/>
          </w:rPr>
          <w:t>(See AFARS 5153.206-92 and AFARS 5153.303-11 for determination and findings for other than full and open competition for covered contracts applicable under this subpart.)</w:t>
        </w:r>
      </w:ins>
    </w:p>
    <w:p w14:paraId="605793A7" w14:textId="20F62720" w:rsidR="007F3CA6" w:rsidRDefault="00223205" w:rsidP="005D7064">
      <w:pPr>
        <w:pStyle w:val="Heading4"/>
      </w:pPr>
      <w:bookmarkStart w:id="90" w:name="_Toc123708029"/>
      <w:r w:rsidRPr="00B64E88">
        <w:t>5</w:t>
      </w:r>
      <w:r w:rsidRPr="00223205">
        <w:t xml:space="preserve">106.303 </w:t>
      </w:r>
      <w:r w:rsidR="00C40408">
        <w:t xml:space="preserve"> </w:t>
      </w:r>
      <w:r w:rsidRPr="00223205">
        <w:t>Justifications.</w:t>
      </w:r>
      <w:bookmarkEnd w:id="59"/>
      <w:bookmarkEnd w:id="90"/>
    </w:p>
    <w:p w14:paraId="605793A8" w14:textId="77777777" w:rsidR="007F3CA6" w:rsidRDefault="00223205" w:rsidP="005D7064">
      <w:pPr>
        <w:pStyle w:val="Heading4"/>
      </w:pPr>
      <w:bookmarkStart w:id="91" w:name="_Toc513812143"/>
      <w:bookmarkStart w:id="92" w:name="_Toc123708030"/>
      <w:r w:rsidRPr="00223205">
        <w:t>5106.303-1</w:t>
      </w:r>
      <w:r w:rsidR="00C40408">
        <w:t xml:space="preserve"> </w:t>
      </w:r>
      <w:r w:rsidRPr="00223205">
        <w:t xml:space="preserve"> Requirements.</w:t>
      </w:r>
      <w:bookmarkEnd w:id="91"/>
      <w:bookmarkEnd w:id="92"/>
    </w:p>
    <w:p w14:paraId="605793A9" w14:textId="0D53B0E2" w:rsidR="007F3CA6" w:rsidRDefault="00223205">
      <w:pPr>
        <w:pStyle w:val="ind4"/>
        <w:spacing w:after="240"/>
        <w:ind w:left="0"/>
        <w:rPr>
          <w:rFonts w:ascii="Times New Roman" w:hAnsi="Times New Roman" w:cs="Times New Roman"/>
          <w:sz w:val="24"/>
          <w:szCs w:val="24"/>
        </w:rPr>
      </w:pPr>
      <w:r w:rsidRPr="00223205">
        <w:rPr>
          <w:rFonts w:ascii="Times New Roman" w:hAnsi="Times New Roman" w:cs="Times New Roman"/>
          <w:sz w:val="24"/>
          <w:szCs w:val="24"/>
        </w:rPr>
        <w:t>(a)  Contracting officers shall not release any solicitation for other than full and open competition prior to approval of the justification, except when citing the authority at 10 U.S.C. 2304(c)(2) as implemented at FAR 6.302-2.</w:t>
      </w:r>
    </w:p>
    <w:p w14:paraId="77C81370" w14:textId="77777777" w:rsidR="00927438" w:rsidRPr="00BE4E05" w:rsidRDefault="00927438" w:rsidP="00927438">
      <w:pPr>
        <w:pStyle w:val="NormalWeb"/>
        <w:rPr>
          <w:color w:val="000000"/>
        </w:rPr>
      </w:pPr>
      <w:r w:rsidRPr="00BE4E05">
        <w:rPr>
          <w:color w:val="000000"/>
        </w:rPr>
        <w:lastRenderedPageBreak/>
        <w:t>(b) Contracting officers shall not release any solicitation for a sole-source contract prior to approval of the justification, except when citing the 8(a) authority (15 U.S.C. 637(a)) for an amount exceeding $100 million unless—</w:t>
      </w:r>
    </w:p>
    <w:p w14:paraId="356F0B57" w14:textId="0012CF6B" w:rsidR="00BE4E05" w:rsidRDefault="00BE4E05">
      <w:pPr>
        <w:pStyle w:val="ind4"/>
        <w:spacing w:after="240"/>
        <w:ind w:left="0"/>
        <w:rPr>
          <w:rFonts w:ascii="Times New Roman" w:hAnsi="Times New Roman" w:cs="Times New Roman"/>
          <w:color w:val="000000"/>
          <w:sz w:val="24"/>
          <w:szCs w:val="24"/>
        </w:rPr>
      </w:pPr>
      <w:r>
        <w:rPr>
          <w:rFonts w:ascii="Times New Roman" w:hAnsi="Times New Roman" w:cs="Times New Roman"/>
          <w:color w:val="000000"/>
          <w:sz w:val="24"/>
          <w:szCs w:val="24"/>
        </w:rPr>
        <w:tab/>
      </w:r>
      <w:r w:rsidR="00927438" w:rsidRPr="00BE4E05">
        <w:rPr>
          <w:rFonts w:ascii="Times New Roman" w:hAnsi="Times New Roman" w:cs="Times New Roman"/>
          <w:color w:val="000000"/>
          <w:sz w:val="24"/>
          <w:szCs w:val="24"/>
        </w:rPr>
        <w:t>(2) The head of the procuring activity has approved the justification.  See Appendix GG for further delegation,</w:t>
      </w:r>
    </w:p>
    <w:p w14:paraId="605793AA" w14:textId="1B736825" w:rsidR="007F3CA6" w:rsidRPr="00BE4E05" w:rsidRDefault="00223205">
      <w:pPr>
        <w:pStyle w:val="ind4"/>
        <w:spacing w:after="240"/>
        <w:ind w:left="0"/>
        <w:rPr>
          <w:rFonts w:ascii="Times New Roman" w:hAnsi="Times New Roman" w:cs="Times New Roman"/>
          <w:i/>
          <w:sz w:val="24"/>
          <w:szCs w:val="24"/>
        </w:rPr>
      </w:pPr>
      <w:r w:rsidRPr="00BE4E05">
        <w:rPr>
          <w:rFonts w:ascii="Times New Roman" w:hAnsi="Times New Roman" w:cs="Times New Roman"/>
          <w:sz w:val="24"/>
          <w:szCs w:val="24"/>
        </w:rPr>
        <w:t>(</w:t>
      </w:r>
      <w:r w:rsidR="00961833" w:rsidRPr="00BE4E05">
        <w:rPr>
          <w:rFonts w:ascii="Times New Roman" w:hAnsi="Times New Roman" w:cs="Times New Roman"/>
          <w:sz w:val="24"/>
          <w:szCs w:val="24"/>
        </w:rPr>
        <w:t>c</w:t>
      </w:r>
      <w:r w:rsidRPr="00BE4E05">
        <w:rPr>
          <w:rFonts w:ascii="Times New Roman" w:hAnsi="Times New Roman" w:cs="Times New Roman"/>
          <w:sz w:val="24"/>
          <w:szCs w:val="24"/>
        </w:rPr>
        <w:t xml:space="preserve">)  Only United States Government employees </w:t>
      </w:r>
      <w:r w:rsidR="00ED2B83" w:rsidRPr="00BE4E05">
        <w:rPr>
          <w:rFonts w:ascii="Times New Roman" w:hAnsi="Times New Roman" w:cs="Times New Roman"/>
          <w:sz w:val="24"/>
          <w:szCs w:val="24"/>
        </w:rPr>
        <w:t xml:space="preserve">formally representing the appropriate functional activity </w:t>
      </w:r>
      <w:r w:rsidRPr="00BE4E05">
        <w:rPr>
          <w:rFonts w:ascii="Times New Roman" w:hAnsi="Times New Roman" w:cs="Times New Roman"/>
          <w:sz w:val="24"/>
          <w:szCs w:val="24"/>
        </w:rPr>
        <w:t>may sign technical and requirements certifications under this provision.</w:t>
      </w:r>
    </w:p>
    <w:p w14:paraId="605793AB" w14:textId="77777777" w:rsidR="00B438BF" w:rsidRPr="00B438BF" w:rsidRDefault="00223205" w:rsidP="000F4626">
      <w:pPr>
        <w:pStyle w:val="ind4"/>
        <w:spacing w:after="240"/>
        <w:ind w:left="0"/>
        <w:rPr>
          <w:rFonts w:ascii="Times New Roman" w:hAnsi="Times New Roman" w:cs="Times New Roman"/>
          <w:sz w:val="24"/>
          <w:szCs w:val="24"/>
        </w:rPr>
      </w:pPr>
      <w:r w:rsidRPr="00223205">
        <w:rPr>
          <w:rFonts w:ascii="Times New Roman" w:hAnsi="Times New Roman" w:cs="Times New Roman"/>
          <w:sz w:val="24"/>
          <w:szCs w:val="24"/>
        </w:rPr>
        <w:t>(</w:t>
      </w:r>
      <w:r w:rsidR="00961833">
        <w:rPr>
          <w:rFonts w:ascii="Times New Roman" w:hAnsi="Times New Roman" w:cs="Times New Roman"/>
          <w:sz w:val="24"/>
          <w:szCs w:val="24"/>
        </w:rPr>
        <w:t>d</w:t>
      </w:r>
      <w:r w:rsidRPr="00223205">
        <w:rPr>
          <w:rFonts w:ascii="Times New Roman" w:hAnsi="Times New Roman" w:cs="Times New Roman"/>
          <w:sz w:val="24"/>
          <w:szCs w:val="24"/>
        </w:rPr>
        <w:t xml:space="preserve">)  A </w:t>
      </w:r>
      <w:r w:rsidR="003332CF" w:rsidRPr="0059407F">
        <w:t>j</w:t>
      </w:r>
      <w:r w:rsidRPr="00223205">
        <w:rPr>
          <w:rFonts w:ascii="Times New Roman" w:hAnsi="Times New Roman" w:cs="Times New Roman"/>
          <w:sz w:val="24"/>
          <w:szCs w:val="24"/>
        </w:rPr>
        <w:t>ustification</w:t>
      </w:r>
      <w:r w:rsidR="001F39AE">
        <w:rPr>
          <w:rFonts w:ascii="Times New Roman" w:hAnsi="Times New Roman" w:cs="Times New Roman"/>
          <w:sz w:val="24"/>
          <w:szCs w:val="24"/>
        </w:rPr>
        <w:t xml:space="preserve"> approved </w:t>
      </w:r>
      <w:r w:rsidRPr="00223205">
        <w:rPr>
          <w:rFonts w:ascii="Times New Roman" w:hAnsi="Times New Roman" w:cs="Times New Roman"/>
          <w:sz w:val="24"/>
          <w:szCs w:val="24"/>
        </w:rPr>
        <w:t>on a class basis</w:t>
      </w:r>
      <w:r w:rsidR="001F39AE">
        <w:rPr>
          <w:rFonts w:ascii="Times New Roman" w:hAnsi="Times New Roman" w:cs="Times New Roman"/>
          <w:sz w:val="24"/>
          <w:szCs w:val="24"/>
        </w:rPr>
        <w:t xml:space="preserve"> authorizes the award of two or more contract actions using other than full and open competition.  </w:t>
      </w:r>
      <w:r w:rsidR="00782414">
        <w:rPr>
          <w:rFonts w:ascii="Times New Roman" w:hAnsi="Times New Roman" w:cs="Times New Roman"/>
          <w:sz w:val="24"/>
          <w:szCs w:val="24"/>
        </w:rPr>
        <w:t>Provided</w:t>
      </w:r>
      <w:r w:rsidR="001C0259">
        <w:rPr>
          <w:rFonts w:ascii="Times New Roman" w:hAnsi="Times New Roman" w:cs="Times New Roman"/>
          <w:sz w:val="24"/>
          <w:szCs w:val="24"/>
        </w:rPr>
        <w:t xml:space="preserve"> that it complies with the requirements below, t</w:t>
      </w:r>
      <w:r w:rsidR="001F39AE">
        <w:rPr>
          <w:rFonts w:ascii="Times New Roman" w:hAnsi="Times New Roman" w:cs="Times New Roman"/>
          <w:sz w:val="24"/>
          <w:szCs w:val="24"/>
        </w:rPr>
        <w:t xml:space="preserve">he </w:t>
      </w:r>
      <w:r w:rsidR="00E42EE5">
        <w:rPr>
          <w:rFonts w:ascii="Times New Roman" w:hAnsi="Times New Roman" w:cs="Times New Roman"/>
          <w:sz w:val="24"/>
          <w:szCs w:val="24"/>
        </w:rPr>
        <w:t>justification</w:t>
      </w:r>
      <w:r w:rsidR="001F39AE">
        <w:rPr>
          <w:rFonts w:ascii="Times New Roman" w:hAnsi="Times New Roman" w:cs="Times New Roman"/>
          <w:sz w:val="24"/>
          <w:szCs w:val="24"/>
        </w:rPr>
        <w:t xml:space="preserve"> may </w:t>
      </w:r>
      <w:r w:rsidR="001C0259">
        <w:rPr>
          <w:rFonts w:ascii="Times New Roman" w:hAnsi="Times New Roman" w:cs="Times New Roman"/>
          <w:sz w:val="24"/>
          <w:szCs w:val="24"/>
        </w:rPr>
        <w:t>encompass</w:t>
      </w:r>
      <w:r w:rsidR="001F39AE">
        <w:rPr>
          <w:rFonts w:ascii="Times New Roman" w:hAnsi="Times New Roman" w:cs="Times New Roman"/>
          <w:sz w:val="24"/>
          <w:szCs w:val="24"/>
        </w:rPr>
        <w:t xml:space="preserve"> </w:t>
      </w:r>
      <w:r w:rsidR="001C0259">
        <w:rPr>
          <w:rFonts w:ascii="Times New Roman" w:hAnsi="Times New Roman" w:cs="Times New Roman"/>
          <w:sz w:val="24"/>
          <w:szCs w:val="24"/>
        </w:rPr>
        <w:t xml:space="preserve">identified </w:t>
      </w:r>
      <w:r w:rsidR="001F39AE">
        <w:rPr>
          <w:rFonts w:ascii="Times New Roman" w:hAnsi="Times New Roman" w:cs="Times New Roman"/>
          <w:sz w:val="24"/>
          <w:szCs w:val="24"/>
        </w:rPr>
        <w:t xml:space="preserve">contract actions for the same or integrally related supplies or services or other contract actions that require essentially identical justification.  A </w:t>
      </w:r>
      <w:r w:rsidR="00E42EE5">
        <w:rPr>
          <w:rFonts w:ascii="Times New Roman" w:hAnsi="Times New Roman" w:cs="Times New Roman"/>
          <w:sz w:val="24"/>
          <w:szCs w:val="24"/>
        </w:rPr>
        <w:t>justification</w:t>
      </w:r>
      <w:r w:rsidR="001F39AE">
        <w:rPr>
          <w:rFonts w:ascii="Times New Roman" w:hAnsi="Times New Roman" w:cs="Times New Roman"/>
          <w:sz w:val="24"/>
          <w:szCs w:val="24"/>
        </w:rPr>
        <w:t xml:space="preserve"> made on a class basis</w:t>
      </w:r>
      <w:r w:rsidRPr="00223205">
        <w:rPr>
          <w:rFonts w:ascii="Times New Roman" w:hAnsi="Times New Roman" w:cs="Times New Roman"/>
          <w:sz w:val="24"/>
          <w:szCs w:val="24"/>
        </w:rPr>
        <w:t>—</w:t>
      </w:r>
    </w:p>
    <w:p w14:paraId="605793AC" w14:textId="77777777" w:rsidR="007F3CA6" w:rsidRDefault="00223205">
      <w:pPr>
        <w:pStyle w:val="ind4"/>
        <w:spacing w:after="240"/>
        <w:ind w:left="0" w:firstLine="720"/>
        <w:rPr>
          <w:rFonts w:ascii="Times New Roman" w:hAnsi="Times New Roman" w:cs="Times New Roman"/>
          <w:sz w:val="24"/>
          <w:szCs w:val="24"/>
        </w:rPr>
      </w:pPr>
      <w:r w:rsidRPr="00223205">
        <w:rPr>
          <w:rFonts w:ascii="Times New Roman" w:hAnsi="Times New Roman" w:cs="Times New Roman"/>
          <w:sz w:val="24"/>
          <w:szCs w:val="24"/>
        </w:rPr>
        <w:t xml:space="preserve">(i)  </w:t>
      </w:r>
      <w:r w:rsidR="001F39AE">
        <w:rPr>
          <w:rFonts w:ascii="Times New Roman" w:hAnsi="Times New Roman" w:cs="Times New Roman"/>
          <w:sz w:val="24"/>
          <w:szCs w:val="24"/>
        </w:rPr>
        <w:t>Is not limited to a single contractor;</w:t>
      </w:r>
    </w:p>
    <w:p w14:paraId="605793AD" w14:textId="77777777" w:rsidR="007F3CA6" w:rsidRDefault="001F39AE">
      <w:pPr>
        <w:pStyle w:val="ind4"/>
        <w:spacing w:after="240"/>
        <w:ind w:left="0" w:firstLine="720"/>
        <w:rPr>
          <w:rFonts w:ascii="Times New Roman" w:hAnsi="Times New Roman" w:cs="Times New Roman"/>
          <w:sz w:val="24"/>
          <w:szCs w:val="24"/>
        </w:rPr>
      </w:pPr>
      <w:r>
        <w:rPr>
          <w:rFonts w:ascii="Times New Roman" w:hAnsi="Times New Roman" w:cs="Times New Roman"/>
          <w:sz w:val="24"/>
          <w:szCs w:val="24"/>
        </w:rPr>
        <w:t xml:space="preserve">(ii)  </w:t>
      </w:r>
      <w:r w:rsidR="00223205" w:rsidRPr="00223205">
        <w:rPr>
          <w:rFonts w:ascii="Times New Roman" w:hAnsi="Times New Roman" w:cs="Times New Roman"/>
          <w:sz w:val="24"/>
          <w:szCs w:val="24"/>
        </w:rPr>
        <w:t>May cover contracts</w:t>
      </w:r>
      <w:r w:rsidR="00252D22">
        <w:rPr>
          <w:rFonts w:ascii="Times New Roman" w:hAnsi="Times New Roman" w:cs="Times New Roman"/>
          <w:sz w:val="24"/>
          <w:szCs w:val="24"/>
        </w:rPr>
        <w:t xml:space="preserve"> for non-permanent requirements</w:t>
      </w:r>
      <w:r w:rsidR="00223205" w:rsidRPr="00223205">
        <w:rPr>
          <w:rFonts w:ascii="Times New Roman" w:hAnsi="Times New Roman" w:cs="Times New Roman"/>
          <w:sz w:val="24"/>
          <w:szCs w:val="24"/>
        </w:rPr>
        <w:t xml:space="preserve"> to be awarded in successive fiscal years, provided that the requirements and quantities</w:t>
      </w:r>
      <w:r>
        <w:rPr>
          <w:rFonts w:ascii="Times New Roman" w:hAnsi="Times New Roman" w:cs="Times New Roman"/>
          <w:sz w:val="24"/>
          <w:szCs w:val="24"/>
        </w:rPr>
        <w:t xml:space="preserve"> are</w:t>
      </w:r>
      <w:r w:rsidR="00223205" w:rsidRPr="00223205">
        <w:rPr>
          <w:rFonts w:ascii="Times New Roman" w:hAnsi="Times New Roman" w:cs="Times New Roman"/>
          <w:sz w:val="24"/>
          <w:szCs w:val="24"/>
        </w:rPr>
        <w:t xml:space="preserve"> included in the Future Years Defense Plan, and their costs have been specifically identified</w:t>
      </w:r>
      <w:r>
        <w:rPr>
          <w:rFonts w:ascii="Times New Roman" w:hAnsi="Times New Roman" w:cs="Times New Roman"/>
          <w:sz w:val="24"/>
          <w:szCs w:val="24"/>
        </w:rPr>
        <w:t>;</w:t>
      </w:r>
    </w:p>
    <w:p w14:paraId="605793AE" w14:textId="77777777" w:rsidR="007F3CA6" w:rsidRDefault="00223205">
      <w:pPr>
        <w:pStyle w:val="ind4"/>
        <w:spacing w:after="240"/>
        <w:ind w:left="0" w:firstLine="720"/>
        <w:rPr>
          <w:rFonts w:ascii="Times New Roman" w:hAnsi="Times New Roman" w:cs="Times New Roman"/>
          <w:sz w:val="24"/>
          <w:szCs w:val="24"/>
        </w:rPr>
      </w:pPr>
      <w:r w:rsidRPr="00223205">
        <w:rPr>
          <w:rFonts w:ascii="Times New Roman" w:hAnsi="Times New Roman" w:cs="Times New Roman"/>
          <w:sz w:val="24"/>
          <w:szCs w:val="24"/>
        </w:rPr>
        <w:t>(ii</w:t>
      </w:r>
      <w:r w:rsidR="001F39AE">
        <w:rPr>
          <w:rFonts w:ascii="Times New Roman" w:hAnsi="Times New Roman" w:cs="Times New Roman"/>
          <w:sz w:val="24"/>
          <w:szCs w:val="24"/>
        </w:rPr>
        <w:t>i</w:t>
      </w:r>
      <w:r w:rsidRPr="00223205">
        <w:rPr>
          <w:rFonts w:ascii="Times New Roman" w:hAnsi="Times New Roman" w:cs="Times New Roman"/>
          <w:sz w:val="24"/>
          <w:szCs w:val="24"/>
        </w:rPr>
        <w:t>)  Must address every contract included in the scope of the class justification in each paragraph</w:t>
      </w:r>
      <w:r w:rsidR="007B23C0">
        <w:rPr>
          <w:rFonts w:ascii="Times New Roman" w:hAnsi="Times New Roman" w:cs="Times New Roman"/>
          <w:sz w:val="24"/>
          <w:szCs w:val="24"/>
        </w:rPr>
        <w:t>,</w:t>
      </w:r>
      <w:r w:rsidRPr="00223205">
        <w:rPr>
          <w:rFonts w:ascii="Times New Roman" w:hAnsi="Times New Roman" w:cs="Times New Roman"/>
          <w:sz w:val="24"/>
          <w:szCs w:val="24"/>
        </w:rPr>
        <w:t xml:space="preserve"> in detail (e.g., specific quantity and dollar amounts for each contract; detailed documentation of the circumstances supporting the use of other than full and open competitive procedures for each contracting action)</w:t>
      </w:r>
      <w:r w:rsidR="001F39AE">
        <w:rPr>
          <w:rFonts w:ascii="Times New Roman" w:hAnsi="Times New Roman" w:cs="Times New Roman"/>
          <w:sz w:val="24"/>
          <w:szCs w:val="24"/>
        </w:rPr>
        <w:t>;</w:t>
      </w:r>
      <w:r w:rsidRPr="00223205">
        <w:rPr>
          <w:rFonts w:ascii="Times New Roman" w:hAnsi="Times New Roman" w:cs="Times New Roman"/>
          <w:sz w:val="24"/>
          <w:szCs w:val="24"/>
        </w:rPr>
        <w:t xml:space="preserve"> </w:t>
      </w:r>
      <w:r w:rsidR="009520D6">
        <w:rPr>
          <w:rFonts w:ascii="Times New Roman" w:hAnsi="Times New Roman" w:cs="Times New Roman"/>
          <w:sz w:val="24"/>
          <w:szCs w:val="24"/>
        </w:rPr>
        <w:t>and</w:t>
      </w:r>
    </w:p>
    <w:p w14:paraId="605793AF" w14:textId="77777777" w:rsidR="007F3CA6" w:rsidRDefault="00223205">
      <w:pPr>
        <w:pStyle w:val="ind4"/>
        <w:spacing w:after="240"/>
        <w:ind w:left="0" w:firstLine="720"/>
        <w:rPr>
          <w:rFonts w:ascii="Times New Roman" w:hAnsi="Times New Roman" w:cs="Times New Roman"/>
          <w:sz w:val="24"/>
          <w:szCs w:val="24"/>
        </w:rPr>
      </w:pPr>
      <w:r w:rsidRPr="00223205">
        <w:rPr>
          <w:rFonts w:ascii="Times New Roman" w:hAnsi="Times New Roman" w:cs="Times New Roman"/>
          <w:sz w:val="24"/>
          <w:szCs w:val="24"/>
        </w:rPr>
        <w:t>(</w:t>
      </w:r>
      <w:r w:rsidR="001F39AE">
        <w:rPr>
          <w:rFonts w:ascii="Times New Roman" w:hAnsi="Times New Roman" w:cs="Times New Roman"/>
          <w:sz w:val="24"/>
          <w:szCs w:val="24"/>
        </w:rPr>
        <w:t>iv</w:t>
      </w:r>
      <w:r w:rsidRPr="00223205">
        <w:rPr>
          <w:rFonts w:ascii="Times New Roman" w:hAnsi="Times New Roman" w:cs="Times New Roman"/>
          <w:sz w:val="24"/>
          <w:szCs w:val="24"/>
        </w:rPr>
        <w:t>)  Must include only those supply or service components that are, and will clearly remain, sole</w:t>
      </w:r>
      <w:r w:rsidR="001F39AE">
        <w:rPr>
          <w:rFonts w:ascii="Times New Roman" w:hAnsi="Times New Roman" w:cs="Times New Roman"/>
          <w:sz w:val="24"/>
          <w:szCs w:val="24"/>
        </w:rPr>
        <w:t xml:space="preserve"> or limited</w:t>
      </w:r>
      <w:r w:rsidRPr="00223205">
        <w:rPr>
          <w:rFonts w:ascii="Times New Roman" w:hAnsi="Times New Roman" w:cs="Times New Roman"/>
          <w:sz w:val="24"/>
          <w:szCs w:val="24"/>
        </w:rPr>
        <w:t xml:space="preserve"> source for the period covered by the justification.</w:t>
      </w:r>
    </w:p>
    <w:p w14:paraId="605793B0" w14:textId="77777777" w:rsidR="00C12A7E" w:rsidRPr="00BE71CB" w:rsidRDefault="00223205" w:rsidP="000F4626">
      <w:pPr>
        <w:tabs>
          <w:tab w:val="left" w:pos="0"/>
        </w:tabs>
        <w:autoSpaceDE w:val="0"/>
        <w:autoSpaceDN w:val="0"/>
        <w:adjustRightInd w:val="0"/>
        <w:spacing w:after="240"/>
        <w:rPr>
          <w:rFonts w:ascii="Times New Roman" w:hAnsi="Times New Roman" w:cs="Times New Roman"/>
          <w:sz w:val="24"/>
          <w:szCs w:val="24"/>
        </w:rPr>
      </w:pPr>
      <w:r w:rsidRPr="00223205">
        <w:rPr>
          <w:rFonts w:ascii="Times New Roman" w:hAnsi="Times New Roman" w:cs="Times New Roman"/>
          <w:sz w:val="24"/>
          <w:szCs w:val="24"/>
        </w:rPr>
        <w:t>(</w:t>
      </w:r>
      <w:r w:rsidR="00C86BDC">
        <w:rPr>
          <w:rFonts w:ascii="Times New Roman" w:hAnsi="Times New Roman" w:cs="Times New Roman"/>
          <w:sz w:val="24"/>
          <w:szCs w:val="24"/>
        </w:rPr>
        <w:t>e</w:t>
      </w:r>
      <w:r w:rsidRPr="00223205">
        <w:rPr>
          <w:rFonts w:ascii="Times New Roman" w:hAnsi="Times New Roman" w:cs="Times New Roman"/>
          <w:sz w:val="24"/>
          <w:szCs w:val="24"/>
        </w:rPr>
        <w:t xml:space="preserve">)  If </w:t>
      </w:r>
      <w:r w:rsidR="009542AB">
        <w:rPr>
          <w:rFonts w:ascii="Times New Roman" w:hAnsi="Times New Roman" w:cs="Times New Roman"/>
          <w:sz w:val="24"/>
          <w:szCs w:val="24"/>
        </w:rPr>
        <w:t xml:space="preserve">a contracting officer awards </w:t>
      </w:r>
      <w:r w:rsidRPr="00223205">
        <w:rPr>
          <w:rFonts w:ascii="Times New Roman" w:hAnsi="Times New Roman" w:cs="Times New Roman"/>
          <w:sz w:val="24"/>
          <w:szCs w:val="24"/>
        </w:rPr>
        <w:t xml:space="preserve">a contract exceeding the dollar threshold identified at FAR 6.304(a)(4) prior to approval of </w:t>
      </w:r>
      <w:r w:rsidR="00192654" w:rsidRPr="00C86BDC">
        <w:rPr>
          <w:rFonts w:ascii="Times New Roman" w:hAnsi="Times New Roman" w:cs="Times New Roman"/>
          <w:sz w:val="24"/>
          <w:szCs w:val="24"/>
        </w:rPr>
        <w:t>the required</w:t>
      </w:r>
      <w:r w:rsidRPr="00223205">
        <w:rPr>
          <w:rFonts w:ascii="Times New Roman" w:hAnsi="Times New Roman" w:cs="Times New Roman"/>
          <w:sz w:val="24"/>
          <w:szCs w:val="24"/>
        </w:rPr>
        <w:t xml:space="preserve"> justification using the authority cited in FAR 6.302-2, </w:t>
      </w:r>
      <w:r w:rsidR="009542AB">
        <w:rPr>
          <w:rFonts w:ascii="Times New Roman" w:hAnsi="Times New Roman" w:cs="Times New Roman"/>
          <w:sz w:val="24"/>
          <w:szCs w:val="24"/>
        </w:rPr>
        <w:t xml:space="preserve">the contracting activity must submit </w:t>
      </w:r>
      <w:r w:rsidRPr="00223205">
        <w:rPr>
          <w:rFonts w:ascii="Times New Roman" w:hAnsi="Times New Roman" w:cs="Times New Roman"/>
          <w:sz w:val="24"/>
          <w:szCs w:val="24"/>
        </w:rPr>
        <w:t>the justification for approval to the address in 5101.290(b)(</w:t>
      </w:r>
      <w:r w:rsidR="00586B47">
        <w:rPr>
          <w:rFonts w:ascii="Times New Roman" w:hAnsi="Times New Roman" w:cs="Times New Roman"/>
          <w:sz w:val="24"/>
          <w:szCs w:val="24"/>
        </w:rPr>
        <w:t>2</w:t>
      </w:r>
      <w:r w:rsidRPr="00223205">
        <w:rPr>
          <w:rFonts w:ascii="Times New Roman" w:hAnsi="Times New Roman" w:cs="Times New Roman"/>
          <w:sz w:val="24"/>
          <w:szCs w:val="24"/>
        </w:rPr>
        <w:t>)</w:t>
      </w:r>
      <w:r w:rsidR="00586B47">
        <w:rPr>
          <w:rFonts w:ascii="Times New Roman" w:hAnsi="Times New Roman" w:cs="Times New Roman"/>
          <w:sz w:val="24"/>
          <w:szCs w:val="24"/>
        </w:rPr>
        <w:t>(ii)(C)</w:t>
      </w:r>
      <w:r w:rsidRPr="00223205">
        <w:rPr>
          <w:rFonts w:ascii="Times New Roman" w:hAnsi="Times New Roman" w:cs="Times New Roman"/>
          <w:sz w:val="24"/>
          <w:szCs w:val="24"/>
        </w:rPr>
        <w:t xml:space="preserve"> no later than </w:t>
      </w:r>
      <w:r w:rsidR="00FF1BA6" w:rsidRPr="00C86BDC">
        <w:rPr>
          <w:rFonts w:ascii="Times New Roman" w:hAnsi="Times New Roman" w:cs="Times New Roman"/>
          <w:sz w:val="24"/>
          <w:szCs w:val="24"/>
        </w:rPr>
        <w:t>seven</w:t>
      </w:r>
      <w:r w:rsidRPr="00223205">
        <w:rPr>
          <w:rFonts w:ascii="Times New Roman" w:hAnsi="Times New Roman" w:cs="Times New Roman"/>
          <w:sz w:val="24"/>
          <w:szCs w:val="24"/>
        </w:rPr>
        <w:t xml:space="preserve"> calendar days after contract award</w:t>
      </w:r>
      <w:r w:rsidRPr="00223205">
        <w:rPr>
          <w:rFonts w:ascii="Times New Roman" w:hAnsi="Times New Roman" w:cs="Times New Roman"/>
          <w:i/>
          <w:sz w:val="24"/>
          <w:szCs w:val="24"/>
        </w:rPr>
        <w:t>.</w:t>
      </w:r>
    </w:p>
    <w:p w14:paraId="605793B1" w14:textId="77777777" w:rsidR="007F3CA6" w:rsidRPr="00707EA7" w:rsidRDefault="00223205" w:rsidP="005D7064">
      <w:pPr>
        <w:pStyle w:val="Heading4"/>
      </w:pPr>
      <w:bookmarkStart w:id="93" w:name="_Toc513812144"/>
      <w:bookmarkStart w:id="94" w:name="_Toc123708031"/>
      <w:r w:rsidRPr="00707EA7">
        <w:t>5106.303-1-90</w:t>
      </w:r>
      <w:r w:rsidR="00C40408" w:rsidRPr="00707EA7">
        <w:t xml:space="preserve"> </w:t>
      </w:r>
      <w:r w:rsidRPr="00707EA7">
        <w:t xml:space="preserve"> Requirements for amended justifications.</w:t>
      </w:r>
      <w:bookmarkEnd w:id="93"/>
      <w:bookmarkEnd w:id="94"/>
    </w:p>
    <w:p w14:paraId="605793B2" w14:textId="77777777" w:rsidR="007F3CA6" w:rsidRDefault="00223205">
      <w:pPr>
        <w:pStyle w:val="ind4"/>
        <w:spacing w:after="240"/>
        <w:ind w:left="0"/>
        <w:rPr>
          <w:rFonts w:ascii="Times New Roman" w:hAnsi="Times New Roman" w:cs="Times New Roman"/>
          <w:sz w:val="24"/>
          <w:szCs w:val="24"/>
        </w:rPr>
      </w:pPr>
      <w:r w:rsidRPr="00223205">
        <w:rPr>
          <w:rFonts w:ascii="Times New Roman" w:hAnsi="Times New Roman" w:cs="Times New Roman"/>
          <w:sz w:val="24"/>
          <w:szCs w:val="24"/>
        </w:rPr>
        <w:t xml:space="preserve">(a)  The contracting officer </w:t>
      </w:r>
      <w:r w:rsidR="00EE54C9">
        <w:rPr>
          <w:rFonts w:ascii="Times New Roman" w:hAnsi="Times New Roman" w:cs="Times New Roman"/>
          <w:sz w:val="24"/>
          <w:szCs w:val="24"/>
        </w:rPr>
        <w:t>shall</w:t>
      </w:r>
      <w:r w:rsidRPr="00223205">
        <w:rPr>
          <w:rFonts w:ascii="Times New Roman" w:hAnsi="Times New Roman" w:cs="Times New Roman"/>
          <w:sz w:val="24"/>
          <w:szCs w:val="24"/>
        </w:rPr>
        <w:t xml:space="preserve"> amend </w:t>
      </w:r>
      <w:r w:rsidR="000D7EC3">
        <w:rPr>
          <w:rFonts w:ascii="Times New Roman" w:hAnsi="Times New Roman" w:cs="Times New Roman"/>
          <w:sz w:val="24"/>
          <w:szCs w:val="24"/>
        </w:rPr>
        <w:t>a</w:t>
      </w:r>
      <w:r w:rsidRPr="00223205">
        <w:rPr>
          <w:rFonts w:ascii="Times New Roman" w:hAnsi="Times New Roman" w:cs="Times New Roman"/>
          <w:sz w:val="24"/>
          <w:szCs w:val="24"/>
        </w:rPr>
        <w:t xml:space="preserve"> justification and obtain the required approvals when any of the following occur</w:t>
      </w:r>
      <w:r w:rsidR="000D7EC3">
        <w:rPr>
          <w:rFonts w:ascii="Times New Roman" w:hAnsi="Times New Roman" w:cs="Times New Roman"/>
          <w:sz w:val="24"/>
          <w:szCs w:val="24"/>
        </w:rPr>
        <w:t xml:space="preserve"> prior to award of the contract action</w:t>
      </w:r>
      <w:r w:rsidR="00670028">
        <w:rPr>
          <w:rFonts w:ascii="Times New Roman" w:hAnsi="Times New Roman" w:cs="Times New Roman"/>
          <w:sz w:val="24"/>
          <w:szCs w:val="24"/>
        </w:rPr>
        <w:t>:</w:t>
      </w:r>
    </w:p>
    <w:p w14:paraId="605793B3" w14:textId="77777777" w:rsidR="007F3CA6" w:rsidRDefault="00223205">
      <w:pPr>
        <w:pStyle w:val="ind8"/>
        <w:spacing w:after="240"/>
        <w:ind w:left="0" w:firstLine="720"/>
        <w:rPr>
          <w:rFonts w:ascii="Times New Roman" w:hAnsi="Times New Roman" w:cs="Times New Roman"/>
          <w:sz w:val="24"/>
          <w:szCs w:val="24"/>
        </w:rPr>
      </w:pPr>
      <w:r w:rsidRPr="00223205">
        <w:rPr>
          <w:rFonts w:ascii="Times New Roman" w:hAnsi="Times New Roman" w:cs="Times New Roman"/>
          <w:sz w:val="24"/>
          <w:szCs w:val="24"/>
        </w:rPr>
        <w:t xml:space="preserve">(1)  </w:t>
      </w:r>
      <w:r w:rsidR="00BD1249">
        <w:rPr>
          <w:rFonts w:ascii="Times New Roman" w:hAnsi="Times New Roman" w:cs="Times New Roman"/>
          <w:sz w:val="24"/>
          <w:szCs w:val="24"/>
        </w:rPr>
        <w:t>T</w:t>
      </w:r>
      <w:r w:rsidRPr="00223205">
        <w:rPr>
          <w:rFonts w:ascii="Times New Roman" w:hAnsi="Times New Roman" w:cs="Times New Roman"/>
          <w:sz w:val="24"/>
          <w:szCs w:val="24"/>
        </w:rPr>
        <w:t xml:space="preserve">he dollar value of the prospective contract </w:t>
      </w:r>
      <w:r w:rsidR="00950306">
        <w:rPr>
          <w:rFonts w:ascii="Times New Roman" w:hAnsi="Times New Roman" w:cs="Times New Roman"/>
          <w:sz w:val="24"/>
          <w:szCs w:val="24"/>
        </w:rPr>
        <w:t xml:space="preserve">action </w:t>
      </w:r>
      <w:r w:rsidR="00BD1249">
        <w:rPr>
          <w:rFonts w:ascii="Times New Roman" w:hAnsi="Times New Roman" w:cs="Times New Roman"/>
          <w:sz w:val="24"/>
          <w:szCs w:val="24"/>
        </w:rPr>
        <w:t xml:space="preserve">increases </w:t>
      </w:r>
      <w:r w:rsidRPr="00223205">
        <w:rPr>
          <w:rFonts w:ascii="Times New Roman" w:hAnsi="Times New Roman" w:cs="Times New Roman"/>
          <w:sz w:val="24"/>
          <w:szCs w:val="24"/>
        </w:rPr>
        <w:t>beyond the authority of the previous approving official</w:t>
      </w:r>
      <w:r w:rsidR="00670028">
        <w:rPr>
          <w:rFonts w:ascii="Times New Roman" w:hAnsi="Times New Roman" w:cs="Times New Roman"/>
          <w:sz w:val="24"/>
          <w:szCs w:val="24"/>
        </w:rPr>
        <w:t>.</w:t>
      </w:r>
    </w:p>
    <w:p w14:paraId="605793B4" w14:textId="77777777" w:rsidR="007F3CA6" w:rsidRDefault="00223205">
      <w:pPr>
        <w:pStyle w:val="ind8"/>
        <w:spacing w:after="240"/>
        <w:ind w:left="0" w:firstLine="720"/>
        <w:rPr>
          <w:rFonts w:ascii="Times New Roman" w:hAnsi="Times New Roman" w:cs="Times New Roman"/>
          <w:sz w:val="24"/>
          <w:szCs w:val="24"/>
        </w:rPr>
      </w:pPr>
      <w:r w:rsidRPr="00223205">
        <w:rPr>
          <w:rFonts w:ascii="Times New Roman" w:hAnsi="Times New Roman" w:cs="Times New Roman"/>
          <w:sz w:val="24"/>
          <w:szCs w:val="24"/>
        </w:rPr>
        <w:t>(2)  A change in the competitive strategy further reduces competition</w:t>
      </w:r>
      <w:r w:rsidR="00670028">
        <w:rPr>
          <w:rFonts w:ascii="Times New Roman" w:hAnsi="Times New Roman" w:cs="Times New Roman"/>
          <w:sz w:val="24"/>
          <w:szCs w:val="24"/>
        </w:rPr>
        <w:t>.</w:t>
      </w:r>
    </w:p>
    <w:p w14:paraId="605793B5" w14:textId="77777777" w:rsidR="007F3CA6" w:rsidRDefault="00223205">
      <w:pPr>
        <w:pStyle w:val="ind8"/>
        <w:spacing w:after="240"/>
        <w:ind w:left="0" w:firstLine="720"/>
        <w:rPr>
          <w:rFonts w:ascii="Times New Roman" w:hAnsi="Times New Roman" w:cs="Times New Roman"/>
          <w:sz w:val="24"/>
          <w:szCs w:val="24"/>
        </w:rPr>
      </w:pPr>
      <w:r w:rsidRPr="00223205">
        <w:rPr>
          <w:rFonts w:ascii="Times New Roman" w:hAnsi="Times New Roman" w:cs="Times New Roman"/>
          <w:sz w:val="24"/>
          <w:szCs w:val="24"/>
        </w:rPr>
        <w:lastRenderedPageBreak/>
        <w:t>(3)  A change in requirements affects the basis for the justification.</w:t>
      </w:r>
    </w:p>
    <w:p w14:paraId="605793B6" w14:textId="77777777" w:rsidR="007F3CA6" w:rsidRDefault="00223205">
      <w:pPr>
        <w:pStyle w:val="ind8"/>
        <w:spacing w:after="240"/>
        <w:ind w:left="0"/>
        <w:rPr>
          <w:rFonts w:ascii="Times New Roman" w:hAnsi="Times New Roman" w:cs="Times New Roman"/>
          <w:sz w:val="24"/>
          <w:szCs w:val="24"/>
        </w:rPr>
      </w:pPr>
      <w:r w:rsidRPr="00223205">
        <w:rPr>
          <w:rFonts w:ascii="Times New Roman" w:hAnsi="Times New Roman" w:cs="Times New Roman"/>
          <w:sz w:val="24"/>
          <w:szCs w:val="24"/>
        </w:rPr>
        <w:t xml:space="preserve">(b)  </w:t>
      </w:r>
      <w:r w:rsidR="000D7EC3">
        <w:rPr>
          <w:rFonts w:ascii="Times New Roman" w:hAnsi="Times New Roman" w:cs="Times New Roman"/>
          <w:sz w:val="24"/>
          <w:szCs w:val="24"/>
        </w:rPr>
        <w:t xml:space="preserve">The </w:t>
      </w:r>
      <w:r w:rsidR="00962A84">
        <w:rPr>
          <w:rFonts w:ascii="Times New Roman" w:hAnsi="Times New Roman" w:cs="Times New Roman"/>
          <w:sz w:val="24"/>
          <w:szCs w:val="24"/>
        </w:rPr>
        <w:t>S</w:t>
      </w:r>
      <w:r w:rsidRPr="00223205">
        <w:rPr>
          <w:rFonts w:ascii="Times New Roman" w:hAnsi="Times New Roman" w:cs="Times New Roman"/>
          <w:sz w:val="24"/>
          <w:szCs w:val="24"/>
        </w:rPr>
        <w:t xml:space="preserve">enior </w:t>
      </w:r>
      <w:r w:rsidR="00962A84">
        <w:rPr>
          <w:rFonts w:ascii="Times New Roman" w:hAnsi="Times New Roman" w:cs="Times New Roman"/>
          <w:sz w:val="24"/>
          <w:szCs w:val="24"/>
        </w:rPr>
        <w:t>P</w:t>
      </w:r>
      <w:r w:rsidRPr="00223205">
        <w:rPr>
          <w:rFonts w:ascii="Times New Roman" w:hAnsi="Times New Roman" w:cs="Times New Roman"/>
          <w:sz w:val="24"/>
          <w:szCs w:val="24"/>
        </w:rPr>
        <w:t xml:space="preserve">rocurement </w:t>
      </w:r>
      <w:r w:rsidR="00962A84">
        <w:rPr>
          <w:rFonts w:ascii="Times New Roman" w:hAnsi="Times New Roman" w:cs="Times New Roman"/>
          <w:sz w:val="24"/>
          <w:szCs w:val="24"/>
        </w:rPr>
        <w:t>E</w:t>
      </w:r>
      <w:r w:rsidRPr="00223205">
        <w:rPr>
          <w:rFonts w:ascii="Times New Roman" w:hAnsi="Times New Roman" w:cs="Times New Roman"/>
          <w:sz w:val="24"/>
          <w:szCs w:val="24"/>
        </w:rPr>
        <w:t>xecutive (SPE) approve</w:t>
      </w:r>
      <w:r w:rsidR="000D7EC3">
        <w:rPr>
          <w:rFonts w:ascii="Times New Roman" w:hAnsi="Times New Roman" w:cs="Times New Roman"/>
          <w:sz w:val="24"/>
          <w:szCs w:val="24"/>
        </w:rPr>
        <w:t>s all amendments to justifications</w:t>
      </w:r>
      <w:r w:rsidR="00DF48E1">
        <w:rPr>
          <w:rFonts w:ascii="Times New Roman" w:hAnsi="Times New Roman" w:cs="Times New Roman"/>
          <w:sz w:val="24"/>
          <w:szCs w:val="24"/>
        </w:rPr>
        <w:t xml:space="preserve"> previously approved at the SPE level,</w:t>
      </w:r>
      <w:r w:rsidRPr="00223205">
        <w:rPr>
          <w:rFonts w:ascii="Times New Roman" w:hAnsi="Times New Roman" w:cs="Times New Roman"/>
          <w:sz w:val="24"/>
          <w:szCs w:val="24"/>
        </w:rPr>
        <w:t xml:space="preserve"> except when the basis for the </w:t>
      </w:r>
      <w:r w:rsidR="006B3013">
        <w:rPr>
          <w:rFonts w:ascii="Times New Roman" w:hAnsi="Times New Roman" w:cs="Times New Roman"/>
          <w:sz w:val="24"/>
          <w:szCs w:val="24"/>
        </w:rPr>
        <w:t xml:space="preserve">amended </w:t>
      </w:r>
      <w:r w:rsidR="00E42EE5">
        <w:rPr>
          <w:rFonts w:ascii="Times New Roman" w:hAnsi="Times New Roman" w:cs="Times New Roman"/>
          <w:sz w:val="24"/>
          <w:szCs w:val="24"/>
        </w:rPr>
        <w:t>justification</w:t>
      </w:r>
      <w:r w:rsidRPr="00223205">
        <w:rPr>
          <w:rFonts w:ascii="Times New Roman" w:hAnsi="Times New Roman" w:cs="Times New Roman"/>
          <w:sz w:val="24"/>
          <w:szCs w:val="24"/>
        </w:rPr>
        <w:t xml:space="preserve"> </w:t>
      </w:r>
      <w:r w:rsidR="006B3013">
        <w:rPr>
          <w:rFonts w:ascii="Times New Roman" w:hAnsi="Times New Roman" w:cs="Times New Roman"/>
          <w:sz w:val="24"/>
          <w:szCs w:val="24"/>
        </w:rPr>
        <w:t>supports</w:t>
      </w:r>
      <w:r w:rsidRPr="00223205">
        <w:rPr>
          <w:rFonts w:ascii="Times New Roman" w:hAnsi="Times New Roman" w:cs="Times New Roman"/>
          <w:sz w:val="24"/>
          <w:szCs w:val="24"/>
        </w:rPr>
        <w:t xml:space="preserve"> a lower approval level per FAR 6.304.</w:t>
      </w:r>
    </w:p>
    <w:p w14:paraId="605793B7" w14:textId="77777777" w:rsidR="007F3CA6" w:rsidRDefault="00223205">
      <w:pPr>
        <w:pStyle w:val="ind8"/>
        <w:spacing w:after="240"/>
        <w:ind w:left="0"/>
        <w:rPr>
          <w:rFonts w:ascii="Times New Roman" w:hAnsi="Times New Roman" w:cs="Times New Roman"/>
          <w:sz w:val="24"/>
          <w:szCs w:val="24"/>
        </w:rPr>
      </w:pPr>
      <w:r w:rsidRPr="00223205">
        <w:rPr>
          <w:rFonts w:ascii="Times New Roman" w:hAnsi="Times New Roman" w:cs="Times New Roman"/>
          <w:sz w:val="24"/>
          <w:szCs w:val="24"/>
        </w:rPr>
        <w:t>(</w:t>
      </w:r>
      <w:r w:rsidR="00665A37">
        <w:rPr>
          <w:rFonts w:ascii="Times New Roman" w:hAnsi="Times New Roman" w:cs="Times New Roman"/>
          <w:sz w:val="24"/>
          <w:szCs w:val="24"/>
        </w:rPr>
        <w:t>c</w:t>
      </w:r>
      <w:r w:rsidRPr="00223205">
        <w:rPr>
          <w:rFonts w:ascii="Times New Roman" w:hAnsi="Times New Roman" w:cs="Times New Roman"/>
          <w:sz w:val="24"/>
          <w:szCs w:val="24"/>
        </w:rPr>
        <w:t>)  Prepare all amended justifications as required in 5106.303-2-90(</w:t>
      </w:r>
      <w:r w:rsidR="00892CC1">
        <w:rPr>
          <w:rFonts w:ascii="Times New Roman" w:hAnsi="Times New Roman" w:cs="Times New Roman"/>
          <w:sz w:val="24"/>
          <w:szCs w:val="24"/>
        </w:rPr>
        <w:t>c</w:t>
      </w:r>
      <w:r w:rsidRPr="00223205">
        <w:rPr>
          <w:rFonts w:ascii="Times New Roman" w:hAnsi="Times New Roman" w:cs="Times New Roman"/>
          <w:sz w:val="24"/>
          <w:szCs w:val="24"/>
        </w:rPr>
        <w:t>)(3).</w:t>
      </w:r>
    </w:p>
    <w:p w14:paraId="70EB6171" w14:textId="77777777" w:rsidR="00054354" w:rsidRDefault="00223205" w:rsidP="005D7064">
      <w:pPr>
        <w:pStyle w:val="Heading4"/>
      </w:pPr>
      <w:bookmarkStart w:id="95" w:name="_Toc513812145"/>
      <w:bookmarkStart w:id="96" w:name="_Toc123708032"/>
      <w:r w:rsidRPr="00223205">
        <w:t xml:space="preserve">5106.303-2 </w:t>
      </w:r>
      <w:r w:rsidR="00C40408">
        <w:t xml:space="preserve"> </w:t>
      </w:r>
      <w:r w:rsidRPr="00223205">
        <w:t>Content.</w:t>
      </w:r>
      <w:bookmarkEnd w:id="95"/>
      <w:bookmarkEnd w:id="96"/>
    </w:p>
    <w:p w14:paraId="6FA630FB" w14:textId="04E66440" w:rsidR="005C7DAA" w:rsidRPr="005C7DAA" w:rsidRDefault="005C7DAA">
      <w:pPr>
        <w:pStyle w:val="ind8"/>
        <w:spacing w:after="240"/>
        <w:ind w:left="0"/>
        <w:rPr>
          <w:rFonts w:ascii="Times New Roman" w:hAnsi="Times New Roman" w:cs="Times New Roman"/>
          <w:sz w:val="24"/>
          <w:szCs w:val="24"/>
        </w:rPr>
      </w:pPr>
      <w:r w:rsidRPr="005C7DAA">
        <w:rPr>
          <w:rFonts w:ascii="Times New Roman" w:hAnsi="Times New Roman" w:cs="Times New Roman"/>
          <w:sz w:val="24"/>
          <w:szCs w:val="24"/>
        </w:rPr>
        <w:t xml:space="preserve">(d)(5) </w:t>
      </w:r>
      <w:r>
        <w:rPr>
          <w:rFonts w:ascii="Times New Roman" w:hAnsi="Times New Roman" w:cs="Times New Roman"/>
          <w:sz w:val="24"/>
          <w:szCs w:val="24"/>
        </w:rPr>
        <w:t>The Assistant Secretary of the Army (</w:t>
      </w:r>
      <w:r w:rsidR="005D7064">
        <w:rPr>
          <w:rFonts w:ascii="Times New Roman" w:hAnsi="Times New Roman" w:cs="Times New Roman"/>
          <w:sz w:val="24"/>
          <w:szCs w:val="24"/>
        </w:rPr>
        <w:t>Acquisition</w:t>
      </w:r>
      <w:r>
        <w:rPr>
          <w:rFonts w:ascii="Times New Roman" w:hAnsi="Times New Roman" w:cs="Times New Roman"/>
          <w:sz w:val="24"/>
          <w:szCs w:val="24"/>
        </w:rPr>
        <w:t xml:space="preserve">, Logistics and Technology) shall specify other matters as described in FAR 6.303-2(d)(5).  See Appendix GG for further delegation.  </w:t>
      </w:r>
    </w:p>
    <w:p w14:paraId="605793B9" w14:textId="77777777" w:rsidR="007F3CA6" w:rsidRPr="00707EA7" w:rsidRDefault="00223205" w:rsidP="005D7064">
      <w:pPr>
        <w:pStyle w:val="Heading4"/>
      </w:pPr>
      <w:bookmarkStart w:id="97" w:name="_Toc513812146"/>
      <w:bookmarkStart w:id="98" w:name="_Toc123708033"/>
      <w:r w:rsidRPr="00707EA7">
        <w:t>5106.303-2-90</w:t>
      </w:r>
      <w:r w:rsidR="00B00691" w:rsidRPr="00707EA7">
        <w:t xml:space="preserve">  </w:t>
      </w:r>
      <w:r w:rsidRPr="00707EA7">
        <w:t>Format and submission of the justification review and justification and approval documents.</w:t>
      </w:r>
      <w:bookmarkEnd w:id="97"/>
      <w:bookmarkEnd w:id="98"/>
    </w:p>
    <w:p w14:paraId="605793BA" w14:textId="77777777" w:rsidR="007F3CA6" w:rsidRDefault="00223205">
      <w:pPr>
        <w:autoSpaceDE w:val="0"/>
        <w:autoSpaceDN w:val="0"/>
        <w:adjustRightInd w:val="0"/>
        <w:spacing w:after="240"/>
        <w:rPr>
          <w:rFonts w:ascii="Times New Roman" w:hAnsi="Times New Roman" w:cs="Times New Roman"/>
          <w:sz w:val="24"/>
          <w:szCs w:val="24"/>
        </w:rPr>
      </w:pPr>
      <w:r w:rsidRPr="00223205">
        <w:rPr>
          <w:rFonts w:ascii="Times New Roman" w:hAnsi="Times New Roman" w:cs="Times New Roman"/>
          <w:sz w:val="24"/>
          <w:szCs w:val="24"/>
        </w:rPr>
        <w:t xml:space="preserve">(a)  </w:t>
      </w:r>
      <w:r w:rsidRPr="00223205">
        <w:rPr>
          <w:rFonts w:ascii="Times New Roman" w:hAnsi="Times New Roman" w:cs="Times New Roman"/>
          <w:i/>
          <w:sz w:val="24"/>
          <w:szCs w:val="24"/>
        </w:rPr>
        <w:t>General.</w:t>
      </w:r>
      <w:r w:rsidRPr="00223205">
        <w:rPr>
          <w:rFonts w:ascii="Times New Roman" w:hAnsi="Times New Roman" w:cs="Times New Roman"/>
          <w:sz w:val="24"/>
          <w:szCs w:val="24"/>
        </w:rPr>
        <w:t xml:space="preserve">  The </w:t>
      </w:r>
      <w:r w:rsidR="000F4626">
        <w:rPr>
          <w:rFonts w:ascii="Times New Roman" w:hAnsi="Times New Roman" w:cs="Times New Roman"/>
          <w:sz w:val="24"/>
          <w:szCs w:val="24"/>
        </w:rPr>
        <w:t>j</w:t>
      </w:r>
      <w:r w:rsidR="00B00691">
        <w:rPr>
          <w:rFonts w:ascii="Times New Roman" w:hAnsi="Times New Roman" w:cs="Times New Roman"/>
          <w:sz w:val="24"/>
          <w:szCs w:val="24"/>
        </w:rPr>
        <w:t xml:space="preserve">ustification and </w:t>
      </w:r>
      <w:r w:rsidR="000F4626">
        <w:rPr>
          <w:rFonts w:ascii="Times New Roman" w:hAnsi="Times New Roman" w:cs="Times New Roman"/>
          <w:sz w:val="24"/>
          <w:szCs w:val="24"/>
        </w:rPr>
        <w:t>a</w:t>
      </w:r>
      <w:r w:rsidR="00B00691">
        <w:rPr>
          <w:rFonts w:ascii="Times New Roman" w:hAnsi="Times New Roman" w:cs="Times New Roman"/>
          <w:sz w:val="24"/>
          <w:szCs w:val="24"/>
        </w:rPr>
        <w:t>pproval (</w:t>
      </w:r>
      <w:r w:rsidRPr="00223205">
        <w:rPr>
          <w:rFonts w:ascii="Times New Roman" w:hAnsi="Times New Roman" w:cs="Times New Roman"/>
          <w:sz w:val="24"/>
          <w:szCs w:val="24"/>
        </w:rPr>
        <w:t>J&amp;A</w:t>
      </w:r>
      <w:r w:rsidR="00B00691">
        <w:rPr>
          <w:rFonts w:ascii="Times New Roman" w:hAnsi="Times New Roman" w:cs="Times New Roman"/>
          <w:sz w:val="24"/>
          <w:szCs w:val="24"/>
        </w:rPr>
        <w:t>)</w:t>
      </w:r>
      <w:r w:rsidRPr="00223205">
        <w:rPr>
          <w:rFonts w:ascii="Times New Roman" w:hAnsi="Times New Roman" w:cs="Times New Roman"/>
          <w:sz w:val="24"/>
          <w:szCs w:val="24"/>
        </w:rPr>
        <w:t xml:space="preserve"> </w:t>
      </w:r>
      <w:r w:rsidR="00120A6D">
        <w:rPr>
          <w:rFonts w:ascii="Times New Roman" w:hAnsi="Times New Roman" w:cs="Times New Roman"/>
          <w:sz w:val="24"/>
          <w:szCs w:val="24"/>
        </w:rPr>
        <w:t xml:space="preserve">format at </w:t>
      </w:r>
      <w:r w:rsidRPr="00223205">
        <w:rPr>
          <w:rFonts w:ascii="Times New Roman" w:hAnsi="Times New Roman" w:cs="Times New Roman"/>
          <w:sz w:val="24"/>
          <w:szCs w:val="24"/>
        </w:rPr>
        <w:t>5153.</w:t>
      </w:r>
      <w:r w:rsidR="00892CC1">
        <w:rPr>
          <w:rFonts w:ascii="Times New Roman" w:hAnsi="Times New Roman" w:cs="Times New Roman"/>
          <w:sz w:val="24"/>
          <w:szCs w:val="24"/>
        </w:rPr>
        <w:t>303-5</w:t>
      </w:r>
      <w:r w:rsidRPr="00223205">
        <w:rPr>
          <w:rFonts w:ascii="Times New Roman" w:hAnsi="Times New Roman" w:cs="Times New Roman"/>
          <w:sz w:val="24"/>
          <w:szCs w:val="24"/>
        </w:rPr>
        <w:t xml:space="preserve"> </w:t>
      </w:r>
      <w:proofErr w:type="gramStart"/>
      <w:r w:rsidR="00120A6D">
        <w:rPr>
          <w:rFonts w:ascii="Times New Roman" w:hAnsi="Times New Roman" w:cs="Times New Roman"/>
          <w:sz w:val="24"/>
          <w:szCs w:val="24"/>
        </w:rPr>
        <w:t>is</w:t>
      </w:r>
      <w:proofErr w:type="gramEnd"/>
      <w:r w:rsidR="000D1D6C">
        <w:rPr>
          <w:rFonts w:ascii="Times New Roman" w:hAnsi="Times New Roman" w:cs="Times New Roman"/>
          <w:sz w:val="24"/>
          <w:szCs w:val="24"/>
        </w:rPr>
        <w:t xml:space="preserve"> mandatory</w:t>
      </w:r>
      <w:r w:rsidR="00466B73">
        <w:rPr>
          <w:rFonts w:ascii="Times New Roman" w:hAnsi="Times New Roman" w:cs="Times New Roman"/>
          <w:sz w:val="24"/>
          <w:szCs w:val="24"/>
        </w:rPr>
        <w:t xml:space="preserve"> for all justifications in support of other than full and open competition</w:t>
      </w:r>
      <w:r w:rsidRPr="00223205">
        <w:rPr>
          <w:rFonts w:ascii="Times New Roman" w:hAnsi="Times New Roman" w:cs="Times New Roman"/>
          <w:sz w:val="24"/>
          <w:szCs w:val="24"/>
        </w:rPr>
        <w:t>.</w:t>
      </w:r>
      <w:r w:rsidR="00466B73">
        <w:rPr>
          <w:rFonts w:ascii="Times New Roman" w:hAnsi="Times New Roman" w:cs="Times New Roman"/>
          <w:sz w:val="24"/>
          <w:szCs w:val="24"/>
        </w:rPr>
        <w:t xml:space="preserve">  C</w:t>
      </w:r>
      <w:r w:rsidR="006C6D78">
        <w:rPr>
          <w:rFonts w:ascii="Times New Roman" w:hAnsi="Times New Roman" w:cs="Times New Roman"/>
          <w:sz w:val="24"/>
          <w:szCs w:val="24"/>
        </w:rPr>
        <w:t>ontracting officers will tailor the J&amp;A’s</w:t>
      </w:r>
      <w:r w:rsidR="00120A6D">
        <w:rPr>
          <w:rFonts w:ascii="Times New Roman" w:hAnsi="Times New Roman" w:cs="Times New Roman"/>
          <w:sz w:val="24"/>
          <w:szCs w:val="24"/>
        </w:rPr>
        <w:t xml:space="preserve"> </w:t>
      </w:r>
      <w:r w:rsidR="006C6D78">
        <w:rPr>
          <w:rFonts w:ascii="Times New Roman" w:hAnsi="Times New Roman" w:cs="Times New Roman"/>
          <w:sz w:val="24"/>
          <w:szCs w:val="24"/>
        </w:rPr>
        <w:t xml:space="preserve">format </w:t>
      </w:r>
      <w:r w:rsidR="00120A6D">
        <w:rPr>
          <w:rFonts w:ascii="Times New Roman" w:hAnsi="Times New Roman" w:cs="Times New Roman"/>
          <w:sz w:val="24"/>
          <w:szCs w:val="24"/>
        </w:rPr>
        <w:t xml:space="preserve">to accommodate other type justifications in accordance with </w:t>
      </w:r>
      <w:r w:rsidR="00451832">
        <w:rPr>
          <w:rFonts w:ascii="Times New Roman" w:hAnsi="Times New Roman" w:cs="Times New Roman"/>
          <w:sz w:val="24"/>
          <w:szCs w:val="24"/>
        </w:rPr>
        <w:t xml:space="preserve">the </w:t>
      </w:r>
      <w:r w:rsidR="00120A6D">
        <w:rPr>
          <w:rFonts w:ascii="Times New Roman" w:hAnsi="Times New Roman" w:cs="Times New Roman"/>
          <w:sz w:val="24"/>
          <w:szCs w:val="24"/>
        </w:rPr>
        <w:t xml:space="preserve">FAR </w:t>
      </w:r>
      <w:r w:rsidR="00451832">
        <w:rPr>
          <w:rFonts w:ascii="Times New Roman" w:hAnsi="Times New Roman" w:cs="Times New Roman"/>
          <w:sz w:val="24"/>
          <w:szCs w:val="24"/>
        </w:rPr>
        <w:t xml:space="preserve">approval </w:t>
      </w:r>
      <w:r w:rsidR="00120A6D">
        <w:rPr>
          <w:rFonts w:ascii="Times New Roman" w:hAnsi="Times New Roman" w:cs="Times New Roman"/>
          <w:sz w:val="24"/>
          <w:szCs w:val="24"/>
        </w:rPr>
        <w:t>thresholds and required content.</w:t>
      </w:r>
    </w:p>
    <w:p w14:paraId="32196B2D" w14:textId="0F4ED15B" w:rsidR="00054354" w:rsidRDefault="00906BC6">
      <w:pPr>
        <w:tabs>
          <w:tab w:val="left" w:pos="1080"/>
        </w:tabs>
        <w:autoSpaceDE w:val="0"/>
        <w:autoSpaceDN w:val="0"/>
        <w:adjustRightInd w:val="0"/>
        <w:spacing w:after="240"/>
        <w:rPr>
          <w:rFonts w:ascii="Times New Roman" w:hAnsi="Times New Roman" w:cs="Times New Roman"/>
          <w:color w:val="000000"/>
          <w:sz w:val="24"/>
          <w:szCs w:val="24"/>
        </w:rPr>
      </w:pPr>
      <w:r>
        <w:rPr>
          <w:rFonts w:ascii="Times New Roman" w:hAnsi="Times New Roman" w:cs="Times New Roman"/>
          <w:sz w:val="24"/>
          <w:szCs w:val="24"/>
        </w:rPr>
        <w:t xml:space="preserve">(b)  </w:t>
      </w:r>
      <w:r w:rsidR="00E126E3">
        <w:rPr>
          <w:rFonts w:ascii="Times New Roman" w:hAnsi="Times New Roman" w:cs="Times New Roman"/>
          <w:sz w:val="24"/>
          <w:szCs w:val="24"/>
        </w:rPr>
        <w:t xml:space="preserve">Reserved. </w:t>
      </w:r>
    </w:p>
    <w:p w14:paraId="605793BC" w14:textId="77777777" w:rsidR="007F3CA6" w:rsidRDefault="00223205">
      <w:pPr>
        <w:pStyle w:val="ind4"/>
        <w:spacing w:after="240"/>
        <w:ind w:left="0"/>
        <w:rPr>
          <w:rFonts w:ascii="Times New Roman" w:hAnsi="Times New Roman" w:cs="Times New Roman"/>
          <w:sz w:val="24"/>
          <w:szCs w:val="24"/>
        </w:rPr>
      </w:pPr>
      <w:r w:rsidRPr="00223205">
        <w:rPr>
          <w:rFonts w:ascii="Times New Roman" w:hAnsi="Times New Roman" w:cs="Times New Roman"/>
          <w:sz w:val="24"/>
          <w:szCs w:val="24"/>
        </w:rPr>
        <w:t>(</w:t>
      </w:r>
      <w:r w:rsidR="00906BC6">
        <w:rPr>
          <w:rFonts w:ascii="Times New Roman" w:hAnsi="Times New Roman" w:cs="Times New Roman"/>
          <w:sz w:val="24"/>
          <w:szCs w:val="24"/>
        </w:rPr>
        <w:t>c</w:t>
      </w:r>
      <w:r w:rsidRPr="00223205">
        <w:rPr>
          <w:rFonts w:ascii="Times New Roman" w:hAnsi="Times New Roman" w:cs="Times New Roman"/>
          <w:sz w:val="24"/>
          <w:szCs w:val="24"/>
        </w:rPr>
        <w:t xml:space="preserve">)  </w:t>
      </w:r>
      <w:r w:rsidRPr="00223205">
        <w:rPr>
          <w:rFonts w:ascii="Times New Roman" w:hAnsi="Times New Roman" w:cs="Times New Roman"/>
          <w:bCs/>
          <w:i/>
          <w:sz w:val="24"/>
          <w:szCs w:val="24"/>
        </w:rPr>
        <w:t>Instructions.</w:t>
      </w:r>
    </w:p>
    <w:p w14:paraId="605793BD" w14:textId="77777777" w:rsidR="007F3CA6" w:rsidRDefault="00223205">
      <w:pPr>
        <w:pStyle w:val="ind8"/>
        <w:spacing w:after="240"/>
        <w:ind w:left="0" w:firstLine="720"/>
        <w:rPr>
          <w:rFonts w:ascii="Times New Roman" w:hAnsi="Times New Roman" w:cs="Times New Roman"/>
          <w:sz w:val="24"/>
          <w:szCs w:val="24"/>
        </w:rPr>
      </w:pPr>
      <w:r w:rsidRPr="00223205">
        <w:rPr>
          <w:rFonts w:ascii="Times New Roman" w:hAnsi="Times New Roman" w:cs="Times New Roman"/>
          <w:sz w:val="24"/>
          <w:szCs w:val="24"/>
        </w:rPr>
        <w:t>(1)</w:t>
      </w:r>
      <w:r w:rsidR="009E130F">
        <w:rPr>
          <w:rFonts w:ascii="Times New Roman" w:hAnsi="Times New Roman" w:cs="Times New Roman"/>
          <w:sz w:val="24"/>
          <w:szCs w:val="24"/>
        </w:rPr>
        <w:t xml:space="preserve">  </w:t>
      </w:r>
      <w:r w:rsidRPr="00223205">
        <w:rPr>
          <w:rFonts w:ascii="Times New Roman" w:hAnsi="Times New Roman" w:cs="Times New Roman"/>
          <w:bCs/>
          <w:i/>
          <w:sz w:val="24"/>
          <w:szCs w:val="24"/>
        </w:rPr>
        <w:t>Justification review document (JRD)</w:t>
      </w:r>
      <w:r w:rsidRPr="00223205">
        <w:rPr>
          <w:rFonts w:ascii="Times New Roman" w:hAnsi="Times New Roman" w:cs="Times New Roman"/>
          <w:i/>
          <w:sz w:val="24"/>
          <w:szCs w:val="24"/>
        </w:rPr>
        <w:t>.</w:t>
      </w:r>
      <w:r w:rsidRPr="00223205">
        <w:rPr>
          <w:rFonts w:ascii="Times New Roman" w:hAnsi="Times New Roman" w:cs="Times New Roman"/>
          <w:sz w:val="24"/>
          <w:szCs w:val="24"/>
        </w:rPr>
        <w:t xml:space="preserve">  Th</w:t>
      </w:r>
      <w:r w:rsidR="00B52180">
        <w:rPr>
          <w:rFonts w:ascii="Times New Roman" w:hAnsi="Times New Roman" w:cs="Times New Roman"/>
          <w:sz w:val="24"/>
          <w:szCs w:val="24"/>
        </w:rPr>
        <w:t xml:space="preserve">e JRD </w:t>
      </w:r>
      <w:r w:rsidR="006C6D78">
        <w:rPr>
          <w:rFonts w:ascii="Times New Roman" w:hAnsi="Times New Roman" w:cs="Times New Roman"/>
          <w:sz w:val="24"/>
          <w:szCs w:val="24"/>
        </w:rPr>
        <w:t>serves as</w:t>
      </w:r>
      <w:r w:rsidRPr="00223205">
        <w:rPr>
          <w:rFonts w:ascii="Times New Roman" w:hAnsi="Times New Roman" w:cs="Times New Roman"/>
          <w:sz w:val="24"/>
          <w:szCs w:val="24"/>
        </w:rPr>
        <w:t xml:space="preserve"> the cover page</w:t>
      </w:r>
      <w:r w:rsidR="00B52180">
        <w:rPr>
          <w:rFonts w:ascii="Times New Roman" w:hAnsi="Times New Roman" w:cs="Times New Roman"/>
          <w:sz w:val="24"/>
          <w:szCs w:val="24"/>
        </w:rPr>
        <w:t>(s)</w:t>
      </w:r>
      <w:r w:rsidRPr="00223205">
        <w:rPr>
          <w:rFonts w:ascii="Times New Roman" w:hAnsi="Times New Roman" w:cs="Times New Roman"/>
          <w:sz w:val="24"/>
          <w:szCs w:val="24"/>
        </w:rPr>
        <w:t xml:space="preserve"> </w:t>
      </w:r>
      <w:r w:rsidR="00B52180">
        <w:rPr>
          <w:rFonts w:ascii="Times New Roman" w:hAnsi="Times New Roman" w:cs="Times New Roman"/>
          <w:sz w:val="24"/>
          <w:szCs w:val="24"/>
        </w:rPr>
        <w:t>to</w:t>
      </w:r>
      <w:r w:rsidRPr="00223205">
        <w:rPr>
          <w:rFonts w:ascii="Times New Roman" w:hAnsi="Times New Roman" w:cs="Times New Roman"/>
          <w:sz w:val="24"/>
          <w:szCs w:val="24"/>
        </w:rPr>
        <w:t xml:space="preserve"> the </w:t>
      </w:r>
      <w:r w:rsidR="00B52180">
        <w:rPr>
          <w:rFonts w:ascii="Times New Roman" w:hAnsi="Times New Roman" w:cs="Times New Roman"/>
          <w:sz w:val="24"/>
          <w:szCs w:val="24"/>
        </w:rPr>
        <w:t>J&amp;A</w:t>
      </w:r>
      <w:r w:rsidRPr="00223205">
        <w:rPr>
          <w:rFonts w:ascii="Times New Roman" w:hAnsi="Times New Roman" w:cs="Times New Roman"/>
          <w:sz w:val="24"/>
          <w:szCs w:val="24"/>
        </w:rPr>
        <w:t xml:space="preserve"> document</w:t>
      </w:r>
      <w:r w:rsidR="006C6D78">
        <w:rPr>
          <w:rFonts w:ascii="Times New Roman" w:hAnsi="Times New Roman" w:cs="Times New Roman"/>
          <w:sz w:val="24"/>
          <w:szCs w:val="24"/>
        </w:rPr>
        <w:t xml:space="preserve"> and may be tailored to reflect the</w:t>
      </w:r>
      <w:r w:rsidR="008C6972">
        <w:rPr>
          <w:rFonts w:ascii="Times New Roman" w:hAnsi="Times New Roman" w:cs="Times New Roman"/>
          <w:sz w:val="24"/>
          <w:szCs w:val="24"/>
        </w:rPr>
        <w:t xml:space="preserve"> approval thresholds and relevant functions for the</w:t>
      </w:r>
      <w:r w:rsidR="006C6D78">
        <w:rPr>
          <w:rFonts w:ascii="Times New Roman" w:hAnsi="Times New Roman" w:cs="Times New Roman"/>
          <w:sz w:val="24"/>
          <w:szCs w:val="24"/>
        </w:rPr>
        <w:t xml:space="preserve"> instant contract action</w:t>
      </w:r>
      <w:r w:rsidRPr="00223205">
        <w:rPr>
          <w:rFonts w:ascii="Times New Roman" w:hAnsi="Times New Roman" w:cs="Times New Roman"/>
          <w:sz w:val="24"/>
          <w:szCs w:val="24"/>
        </w:rPr>
        <w:t>.</w:t>
      </w:r>
    </w:p>
    <w:p w14:paraId="605793BE" w14:textId="77777777" w:rsidR="007F3CA6" w:rsidRDefault="00223205">
      <w:pPr>
        <w:pStyle w:val="ind8"/>
        <w:spacing w:after="240"/>
        <w:ind w:left="0" w:firstLine="720"/>
        <w:rPr>
          <w:rFonts w:ascii="Times New Roman" w:hAnsi="Times New Roman" w:cs="Times New Roman"/>
          <w:sz w:val="24"/>
          <w:szCs w:val="24"/>
        </w:rPr>
      </w:pPr>
      <w:r w:rsidRPr="00223205">
        <w:rPr>
          <w:rFonts w:ascii="Times New Roman" w:hAnsi="Times New Roman" w:cs="Times New Roman"/>
          <w:sz w:val="24"/>
          <w:szCs w:val="24"/>
        </w:rPr>
        <w:t xml:space="preserve">(2)  </w:t>
      </w:r>
      <w:r w:rsidRPr="00223205">
        <w:rPr>
          <w:rFonts w:ascii="Times New Roman" w:hAnsi="Times New Roman" w:cs="Times New Roman"/>
          <w:i/>
          <w:sz w:val="24"/>
          <w:szCs w:val="24"/>
        </w:rPr>
        <w:t>Justification and approval document.</w:t>
      </w:r>
    </w:p>
    <w:p w14:paraId="605793BF" w14:textId="77777777" w:rsidR="007F3CA6" w:rsidRDefault="00223205">
      <w:pPr>
        <w:pStyle w:val="ind12"/>
        <w:spacing w:after="240"/>
        <w:ind w:left="0" w:firstLine="1440"/>
        <w:rPr>
          <w:rFonts w:ascii="Times New Roman" w:hAnsi="Times New Roman" w:cs="Times New Roman"/>
          <w:sz w:val="24"/>
          <w:szCs w:val="24"/>
        </w:rPr>
      </w:pPr>
      <w:r w:rsidRPr="00223205">
        <w:rPr>
          <w:rFonts w:ascii="Times New Roman" w:hAnsi="Times New Roman" w:cs="Times New Roman"/>
          <w:sz w:val="24"/>
          <w:szCs w:val="24"/>
        </w:rPr>
        <w:t xml:space="preserve">(i)  </w:t>
      </w:r>
      <w:r w:rsidR="00B52180">
        <w:rPr>
          <w:rFonts w:ascii="Times New Roman" w:hAnsi="Times New Roman" w:cs="Times New Roman"/>
          <w:sz w:val="24"/>
          <w:szCs w:val="24"/>
        </w:rPr>
        <w:t>Begin</w:t>
      </w:r>
      <w:r w:rsidRPr="00223205">
        <w:rPr>
          <w:rFonts w:ascii="Times New Roman" w:hAnsi="Times New Roman" w:cs="Times New Roman"/>
          <w:sz w:val="24"/>
          <w:szCs w:val="24"/>
        </w:rPr>
        <w:t xml:space="preserve"> page numbering on the first page of the </w:t>
      </w:r>
      <w:r w:rsidR="00B52180">
        <w:rPr>
          <w:rFonts w:ascii="Times New Roman" w:hAnsi="Times New Roman" w:cs="Times New Roman"/>
          <w:sz w:val="24"/>
          <w:szCs w:val="24"/>
        </w:rPr>
        <w:t>JRD</w:t>
      </w:r>
      <w:r w:rsidRPr="00223205">
        <w:rPr>
          <w:rFonts w:ascii="Times New Roman" w:hAnsi="Times New Roman" w:cs="Times New Roman"/>
          <w:sz w:val="24"/>
          <w:szCs w:val="24"/>
        </w:rPr>
        <w:t>, and number each</w:t>
      </w:r>
      <w:r w:rsidR="00B52180">
        <w:rPr>
          <w:rFonts w:ascii="Times New Roman" w:hAnsi="Times New Roman" w:cs="Times New Roman"/>
          <w:sz w:val="24"/>
          <w:szCs w:val="24"/>
        </w:rPr>
        <w:t xml:space="preserve"> subsequent</w:t>
      </w:r>
      <w:r w:rsidRPr="00223205">
        <w:rPr>
          <w:rFonts w:ascii="Times New Roman" w:hAnsi="Times New Roman" w:cs="Times New Roman"/>
          <w:sz w:val="24"/>
          <w:szCs w:val="24"/>
        </w:rPr>
        <w:t xml:space="preserve"> page of the document</w:t>
      </w:r>
      <w:r w:rsidR="006B3B51">
        <w:rPr>
          <w:rFonts w:ascii="Times New Roman" w:hAnsi="Times New Roman" w:cs="Times New Roman"/>
          <w:sz w:val="24"/>
          <w:szCs w:val="24"/>
        </w:rPr>
        <w:t xml:space="preserve"> sequentially</w:t>
      </w:r>
      <w:r w:rsidRPr="00223205">
        <w:rPr>
          <w:rFonts w:ascii="Times New Roman" w:hAnsi="Times New Roman" w:cs="Times New Roman"/>
          <w:sz w:val="24"/>
          <w:szCs w:val="24"/>
        </w:rPr>
        <w:t>.</w:t>
      </w:r>
    </w:p>
    <w:p w14:paraId="605793C0" w14:textId="77777777" w:rsidR="007F3CA6" w:rsidRDefault="00223205">
      <w:pPr>
        <w:pStyle w:val="ind12"/>
        <w:spacing w:after="240"/>
        <w:ind w:left="0" w:firstLine="1440"/>
        <w:rPr>
          <w:rFonts w:ascii="Times New Roman" w:hAnsi="Times New Roman" w:cs="Times New Roman"/>
          <w:sz w:val="24"/>
          <w:szCs w:val="24"/>
        </w:rPr>
      </w:pPr>
      <w:r w:rsidRPr="00223205">
        <w:rPr>
          <w:rFonts w:ascii="Times New Roman" w:hAnsi="Times New Roman" w:cs="Times New Roman"/>
          <w:sz w:val="24"/>
          <w:szCs w:val="24"/>
        </w:rPr>
        <w:t>(ii)  Enter the control number in the upper right corner of each page</w:t>
      </w:r>
      <w:r w:rsidR="002E396B">
        <w:rPr>
          <w:rFonts w:ascii="Times New Roman" w:hAnsi="Times New Roman" w:cs="Times New Roman"/>
          <w:sz w:val="24"/>
          <w:szCs w:val="24"/>
        </w:rPr>
        <w:t xml:space="preserve">, including the JRD and </w:t>
      </w:r>
      <w:r w:rsidR="000F4626">
        <w:rPr>
          <w:rFonts w:ascii="Times New Roman" w:hAnsi="Times New Roman" w:cs="Times New Roman"/>
          <w:sz w:val="24"/>
          <w:szCs w:val="24"/>
        </w:rPr>
        <w:t>a</w:t>
      </w:r>
      <w:r w:rsidR="002E396B">
        <w:rPr>
          <w:rFonts w:ascii="Times New Roman" w:hAnsi="Times New Roman" w:cs="Times New Roman"/>
          <w:sz w:val="24"/>
          <w:szCs w:val="24"/>
        </w:rPr>
        <w:t>pproval pages</w:t>
      </w:r>
      <w:r w:rsidRPr="00223205">
        <w:rPr>
          <w:rFonts w:ascii="Times New Roman" w:hAnsi="Times New Roman" w:cs="Times New Roman"/>
          <w:sz w:val="24"/>
          <w:szCs w:val="24"/>
        </w:rPr>
        <w:t>.</w:t>
      </w:r>
    </w:p>
    <w:p w14:paraId="605793C1" w14:textId="77777777" w:rsidR="007F3CA6" w:rsidRDefault="00223205">
      <w:pPr>
        <w:pStyle w:val="ind12"/>
        <w:spacing w:after="240"/>
        <w:ind w:left="0" w:firstLine="1440"/>
        <w:rPr>
          <w:rFonts w:ascii="Times New Roman" w:hAnsi="Times New Roman" w:cs="Times New Roman"/>
          <w:sz w:val="24"/>
          <w:szCs w:val="24"/>
        </w:rPr>
      </w:pPr>
      <w:r w:rsidRPr="00223205">
        <w:rPr>
          <w:rFonts w:ascii="Times New Roman" w:hAnsi="Times New Roman" w:cs="Times New Roman"/>
          <w:sz w:val="24"/>
          <w:szCs w:val="24"/>
        </w:rPr>
        <w:t>(iii)  If a paragraph</w:t>
      </w:r>
      <w:r w:rsidR="002E396B">
        <w:rPr>
          <w:rFonts w:ascii="Times New Roman" w:hAnsi="Times New Roman" w:cs="Times New Roman"/>
          <w:sz w:val="24"/>
          <w:szCs w:val="24"/>
        </w:rPr>
        <w:t xml:space="preserve"> prescribed in </w:t>
      </w:r>
      <w:r w:rsidRPr="00223205">
        <w:rPr>
          <w:rFonts w:ascii="Times New Roman" w:hAnsi="Times New Roman" w:cs="Times New Roman"/>
          <w:sz w:val="24"/>
          <w:szCs w:val="24"/>
        </w:rPr>
        <w:t>the format does not apply to the contract action, indicate “Not applicable” and explain why.</w:t>
      </w:r>
    </w:p>
    <w:p w14:paraId="605793C2" w14:textId="77777777" w:rsidR="007F3CA6" w:rsidRDefault="00223205">
      <w:pPr>
        <w:pStyle w:val="ind12"/>
        <w:spacing w:after="240"/>
        <w:ind w:left="0" w:firstLine="1440"/>
        <w:rPr>
          <w:rFonts w:ascii="Times New Roman" w:hAnsi="Times New Roman" w:cs="Times New Roman"/>
          <w:sz w:val="24"/>
          <w:szCs w:val="24"/>
        </w:rPr>
      </w:pPr>
      <w:r w:rsidRPr="00223205">
        <w:rPr>
          <w:rFonts w:ascii="Times New Roman" w:hAnsi="Times New Roman" w:cs="Times New Roman"/>
          <w:sz w:val="24"/>
          <w:szCs w:val="24"/>
        </w:rPr>
        <w:t xml:space="preserve">(iv)  </w:t>
      </w:r>
      <w:r w:rsidR="00832988">
        <w:rPr>
          <w:rFonts w:ascii="Times New Roman" w:hAnsi="Times New Roman" w:cs="Times New Roman"/>
          <w:sz w:val="24"/>
          <w:szCs w:val="24"/>
        </w:rPr>
        <w:t>C</w:t>
      </w:r>
      <w:r w:rsidR="00DF0D8C">
        <w:rPr>
          <w:rFonts w:ascii="Times New Roman" w:hAnsi="Times New Roman" w:cs="Times New Roman"/>
          <w:sz w:val="24"/>
          <w:szCs w:val="24"/>
        </w:rPr>
        <w:t>ertifying officials must approve any</w:t>
      </w:r>
      <w:r w:rsidR="002E396B">
        <w:rPr>
          <w:rFonts w:ascii="Times New Roman" w:hAnsi="Times New Roman" w:cs="Times New Roman"/>
          <w:sz w:val="24"/>
          <w:szCs w:val="24"/>
        </w:rPr>
        <w:t xml:space="preserve"> material change</w:t>
      </w:r>
      <w:r w:rsidR="00DF0D8C">
        <w:rPr>
          <w:rFonts w:ascii="Times New Roman" w:hAnsi="Times New Roman" w:cs="Times New Roman"/>
          <w:sz w:val="24"/>
          <w:szCs w:val="24"/>
        </w:rPr>
        <w:t>s</w:t>
      </w:r>
      <w:r w:rsidR="002E396B">
        <w:rPr>
          <w:rFonts w:ascii="Times New Roman" w:hAnsi="Times New Roman" w:cs="Times New Roman"/>
          <w:sz w:val="24"/>
          <w:szCs w:val="24"/>
        </w:rPr>
        <w:t xml:space="preserve"> to the </w:t>
      </w:r>
      <w:r w:rsidR="00DF0D8C">
        <w:rPr>
          <w:rFonts w:ascii="Times New Roman" w:hAnsi="Times New Roman" w:cs="Times New Roman"/>
          <w:sz w:val="24"/>
          <w:szCs w:val="24"/>
        </w:rPr>
        <w:t xml:space="preserve">original </w:t>
      </w:r>
      <w:r w:rsidR="002E396B">
        <w:rPr>
          <w:rFonts w:ascii="Times New Roman" w:hAnsi="Times New Roman" w:cs="Times New Roman"/>
          <w:sz w:val="24"/>
          <w:szCs w:val="24"/>
        </w:rPr>
        <w:t>J&amp;A contents.</w:t>
      </w:r>
    </w:p>
    <w:p w14:paraId="605793C3" w14:textId="77777777" w:rsidR="007F3CA6" w:rsidRDefault="002E396B">
      <w:pPr>
        <w:pStyle w:val="ind12"/>
        <w:spacing w:after="240"/>
        <w:ind w:left="0" w:firstLine="1440"/>
        <w:rPr>
          <w:rFonts w:ascii="Times New Roman" w:hAnsi="Times New Roman" w:cs="Times New Roman"/>
          <w:sz w:val="24"/>
          <w:szCs w:val="24"/>
        </w:rPr>
      </w:pPr>
      <w:r>
        <w:rPr>
          <w:rFonts w:ascii="Times New Roman" w:hAnsi="Times New Roman" w:cs="Times New Roman"/>
          <w:sz w:val="24"/>
          <w:szCs w:val="24"/>
        </w:rPr>
        <w:lastRenderedPageBreak/>
        <w:t>(v)  P</w:t>
      </w:r>
      <w:r w:rsidR="00223205" w:rsidRPr="00223205">
        <w:rPr>
          <w:rFonts w:ascii="Times New Roman" w:hAnsi="Times New Roman" w:cs="Times New Roman"/>
          <w:sz w:val="24"/>
          <w:szCs w:val="24"/>
        </w:rPr>
        <w:t>aragraph 7, “Actions to Increase Competition</w:t>
      </w:r>
      <w:r w:rsidR="00975F15">
        <w:rPr>
          <w:rFonts w:ascii="Times New Roman" w:hAnsi="Times New Roman" w:cs="Times New Roman"/>
          <w:sz w:val="24"/>
          <w:szCs w:val="24"/>
        </w:rPr>
        <w:t>,</w:t>
      </w:r>
      <w:r w:rsidR="00223205" w:rsidRPr="00223205">
        <w:rPr>
          <w:rFonts w:ascii="Times New Roman" w:hAnsi="Times New Roman" w:cs="Times New Roman"/>
          <w:sz w:val="24"/>
          <w:szCs w:val="24"/>
        </w:rPr>
        <w:t>”</w:t>
      </w:r>
      <w:r>
        <w:rPr>
          <w:rFonts w:ascii="Times New Roman" w:hAnsi="Times New Roman" w:cs="Times New Roman"/>
          <w:sz w:val="24"/>
          <w:szCs w:val="24"/>
        </w:rPr>
        <w:t xml:space="preserve"> must be specific and comprehensive.</w:t>
      </w:r>
    </w:p>
    <w:p w14:paraId="605793C4" w14:textId="77777777" w:rsidR="007F3CA6" w:rsidRDefault="00223205">
      <w:pPr>
        <w:autoSpaceDE w:val="0"/>
        <w:autoSpaceDN w:val="0"/>
        <w:adjustRightInd w:val="0"/>
        <w:spacing w:after="240"/>
        <w:ind w:firstLine="1440"/>
        <w:rPr>
          <w:rFonts w:ascii="Times New Roman" w:hAnsi="Times New Roman" w:cs="Times New Roman"/>
          <w:sz w:val="24"/>
          <w:szCs w:val="24"/>
        </w:rPr>
      </w:pPr>
      <w:r w:rsidRPr="00223205">
        <w:rPr>
          <w:rFonts w:ascii="Times New Roman" w:hAnsi="Times New Roman" w:cs="Times New Roman"/>
          <w:sz w:val="24"/>
          <w:szCs w:val="24"/>
        </w:rPr>
        <w:t>(v</w:t>
      </w:r>
      <w:r w:rsidR="002E396B">
        <w:rPr>
          <w:rFonts w:ascii="Times New Roman" w:hAnsi="Times New Roman" w:cs="Times New Roman"/>
          <w:sz w:val="24"/>
          <w:szCs w:val="24"/>
        </w:rPr>
        <w:t>i</w:t>
      </w:r>
      <w:r w:rsidRPr="00223205">
        <w:rPr>
          <w:rFonts w:ascii="Times New Roman" w:hAnsi="Times New Roman" w:cs="Times New Roman"/>
          <w:sz w:val="24"/>
          <w:szCs w:val="24"/>
        </w:rPr>
        <w:t xml:space="preserve">)  Only United States Government </w:t>
      </w:r>
      <w:r w:rsidR="002E396B">
        <w:rPr>
          <w:rFonts w:ascii="Times New Roman" w:hAnsi="Times New Roman" w:cs="Times New Roman"/>
          <w:sz w:val="24"/>
          <w:szCs w:val="24"/>
        </w:rPr>
        <w:t xml:space="preserve">employees </w:t>
      </w:r>
      <w:r w:rsidR="0030141A">
        <w:rPr>
          <w:rFonts w:ascii="Times New Roman" w:hAnsi="Times New Roman" w:cs="Times New Roman"/>
          <w:sz w:val="24"/>
          <w:szCs w:val="24"/>
        </w:rPr>
        <w:t xml:space="preserve">formally </w:t>
      </w:r>
      <w:r w:rsidR="002E396B">
        <w:rPr>
          <w:rFonts w:ascii="Times New Roman" w:hAnsi="Times New Roman" w:cs="Times New Roman"/>
          <w:sz w:val="24"/>
          <w:szCs w:val="24"/>
        </w:rPr>
        <w:t xml:space="preserve">representing the </w:t>
      </w:r>
      <w:r w:rsidR="0030141A">
        <w:rPr>
          <w:rFonts w:ascii="Times New Roman" w:hAnsi="Times New Roman" w:cs="Times New Roman"/>
          <w:sz w:val="24"/>
          <w:szCs w:val="24"/>
        </w:rPr>
        <w:t>appropriate functional</w:t>
      </w:r>
      <w:r w:rsidR="00F01E2E">
        <w:rPr>
          <w:rFonts w:ascii="Times New Roman" w:hAnsi="Times New Roman" w:cs="Times New Roman"/>
          <w:sz w:val="24"/>
          <w:szCs w:val="24"/>
        </w:rPr>
        <w:t xml:space="preserve"> activity may </w:t>
      </w:r>
      <w:r w:rsidR="00691F6F">
        <w:rPr>
          <w:rFonts w:ascii="Times New Roman" w:hAnsi="Times New Roman" w:cs="Times New Roman"/>
          <w:sz w:val="24"/>
          <w:szCs w:val="24"/>
        </w:rPr>
        <w:t>validate</w:t>
      </w:r>
      <w:r w:rsidR="00080D64">
        <w:rPr>
          <w:rFonts w:ascii="Times New Roman" w:hAnsi="Times New Roman" w:cs="Times New Roman"/>
          <w:sz w:val="24"/>
          <w:szCs w:val="24"/>
        </w:rPr>
        <w:t xml:space="preserve"> and</w:t>
      </w:r>
      <w:r w:rsidRPr="00223205">
        <w:rPr>
          <w:rFonts w:ascii="Times New Roman" w:hAnsi="Times New Roman" w:cs="Times New Roman"/>
          <w:sz w:val="24"/>
          <w:szCs w:val="24"/>
        </w:rPr>
        <w:t xml:space="preserve"> certify the </w:t>
      </w:r>
      <w:r w:rsidR="0030141A">
        <w:rPr>
          <w:rFonts w:ascii="Times New Roman" w:hAnsi="Times New Roman" w:cs="Times New Roman"/>
          <w:sz w:val="24"/>
          <w:szCs w:val="24"/>
        </w:rPr>
        <w:t>JRD and J&amp;A (s</w:t>
      </w:r>
      <w:r w:rsidR="0030141A" w:rsidRPr="001A0BBC">
        <w:rPr>
          <w:rFonts w:ascii="Times New Roman" w:hAnsi="Times New Roman" w:cs="Times New Roman"/>
          <w:sz w:val="24"/>
          <w:szCs w:val="24"/>
        </w:rPr>
        <w:t>ee 5153.</w:t>
      </w:r>
      <w:r w:rsidR="00080D64">
        <w:rPr>
          <w:rFonts w:ascii="Times New Roman" w:hAnsi="Times New Roman" w:cs="Times New Roman"/>
          <w:sz w:val="24"/>
          <w:szCs w:val="24"/>
        </w:rPr>
        <w:t>303-4</w:t>
      </w:r>
      <w:r w:rsidR="0030141A" w:rsidRPr="001A0BBC">
        <w:rPr>
          <w:rFonts w:ascii="Times New Roman" w:hAnsi="Times New Roman" w:cs="Times New Roman"/>
          <w:sz w:val="24"/>
          <w:szCs w:val="24"/>
        </w:rPr>
        <w:t xml:space="preserve"> and 5153.</w:t>
      </w:r>
      <w:r w:rsidR="00080D64">
        <w:rPr>
          <w:rFonts w:ascii="Times New Roman" w:hAnsi="Times New Roman" w:cs="Times New Roman"/>
          <w:sz w:val="24"/>
          <w:szCs w:val="24"/>
        </w:rPr>
        <w:t>303-5</w:t>
      </w:r>
      <w:r w:rsidR="0030141A" w:rsidRPr="001A0BBC">
        <w:rPr>
          <w:rFonts w:ascii="Times New Roman" w:hAnsi="Times New Roman" w:cs="Times New Roman"/>
          <w:sz w:val="24"/>
          <w:szCs w:val="24"/>
        </w:rPr>
        <w:t>)</w:t>
      </w:r>
      <w:r w:rsidR="0030141A">
        <w:rPr>
          <w:rFonts w:ascii="Times New Roman" w:hAnsi="Times New Roman" w:cs="Times New Roman"/>
          <w:sz w:val="24"/>
          <w:szCs w:val="24"/>
        </w:rPr>
        <w:t xml:space="preserve">.  </w:t>
      </w:r>
      <w:r w:rsidR="00F01E2E">
        <w:rPr>
          <w:rFonts w:ascii="Times New Roman" w:hAnsi="Times New Roman" w:cs="Times New Roman"/>
          <w:sz w:val="24"/>
          <w:szCs w:val="24"/>
        </w:rPr>
        <w:t xml:space="preserve">Other government officials </w:t>
      </w:r>
      <w:r w:rsidR="000C3874">
        <w:rPr>
          <w:rFonts w:ascii="Times New Roman" w:hAnsi="Times New Roman" w:cs="Times New Roman"/>
          <w:sz w:val="24"/>
          <w:szCs w:val="24"/>
        </w:rPr>
        <w:t>shall</w:t>
      </w:r>
      <w:r w:rsidR="00F01E2E">
        <w:rPr>
          <w:rFonts w:ascii="Times New Roman" w:hAnsi="Times New Roman" w:cs="Times New Roman"/>
          <w:sz w:val="24"/>
          <w:szCs w:val="24"/>
        </w:rPr>
        <w:t xml:space="preserve"> not perform this certification.</w:t>
      </w:r>
    </w:p>
    <w:p w14:paraId="605793C5" w14:textId="77777777" w:rsidR="007F3CA6" w:rsidRDefault="00223205">
      <w:pPr>
        <w:pStyle w:val="ind8"/>
        <w:spacing w:after="240"/>
        <w:ind w:left="0" w:firstLine="720"/>
        <w:rPr>
          <w:rFonts w:ascii="Times New Roman" w:hAnsi="Times New Roman" w:cs="Times New Roman"/>
          <w:sz w:val="24"/>
          <w:szCs w:val="24"/>
        </w:rPr>
      </w:pPr>
      <w:r w:rsidRPr="00223205">
        <w:rPr>
          <w:rFonts w:ascii="Times New Roman" w:hAnsi="Times New Roman" w:cs="Times New Roman"/>
          <w:sz w:val="24"/>
          <w:szCs w:val="24"/>
        </w:rPr>
        <w:t xml:space="preserve">(3)  </w:t>
      </w:r>
      <w:r w:rsidRPr="00223205">
        <w:rPr>
          <w:rFonts w:ascii="Times New Roman" w:hAnsi="Times New Roman" w:cs="Times New Roman"/>
          <w:i/>
          <w:sz w:val="24"/>
          <w:szCs w:val="24"/>
        </w:rPr>
        <w:t>Amended justifications.</w:t>
      </w:r>
    </w:p>
    <w:p w14:paraId="605793C6" w14:textId="77777777" w:rsidR="007F3CA6" w:rsidRDefault="00223205">
      <w:pPr>
        <w:pStyle w:val="ind12"/>
        <w:spacing w:after="240"/>
        <w:ind w:left="0" w:firstLine="1440"/>
        <w:rPr>
          <w:rFonts w:ascii="Times New Roman" w:hAnsi="Times New Roman" w:cs="Times New Roman"/>
          <w:sz w:val="24"/>
          <w:szCs w:val="24"/>
        </w:rPr>
      </w:pPr>
      <w:r w:rsidRPr="00223205">
        <w:rPr>
          <w:rFonts w:ascii="Times New Roman" w:hAnsi="Times New Roman" w:cs="Times New Roman"/>
          <w:sz w:val="24"/>
          <w:szCs w:val="24"/>
        </w:rPr>
        <w:t xml:space="preserve">(i)  When </w:t>
      </w:r>
      <w:r w:rsidR="00C0041B" w:rsidRPr="0035336D">
        <w:rPr>
          <w:rFonts w:ascii="Times New Roman" w:hAnsi="Times New Roman" w:cs="Times New Roman"/>
          <w:sz w:val="24"/>
          <w:szCs w:val="24"/>
        </w:rPr>
        <w:t>5106.303-1-90</w:t>
      </w:r>
      <w:r w:rsidR="00C0041B">
        <w:rPr>
          <w:rFonts w:ascii="Times New Roman" w:hAnsi="Times New Roman" w:cs="Times New Roman"/>
          <w:sz w:val="24"/>
          <w:szCs w:val="24"/>
        </w:rPr>
        <w:t xml:space="preserve"> requires </w:t>
      </w:r>
      <w:r w:rsidRPr="00223205">
        <w:rPr>
          <w:rFonts w:ascii="Times New Roman" w:hAnsi="Times New Roman" w:cs="Times New Roman"/>
          <w:sz w:val="24"/>
          <w:szCs w:val="24"/>
        </w:rPr>
        <w:t xml:space="preserve">an amended justification, </w:t>
      </w:r>
      <w:r w:rsidR="0081105E">
        <w:rPr>
          <w:rFonts w:ascii="Times New Roman" w:hAnsi="Times New Roman" w:cs="Times New Roman"/>
          <w:sz w:val="24"/>
          <w:szCs w:val="24"/>
        </w:rPr>
        <w:t xml:space="preserve">the contracting officer </w:t>
      </w:r>
      <w:r w:rsidR="004C2F5A">
        <w:rPr>
          <w:rFonts w:ascii="Times New Roman" w:hAnsi="Times New Roman" w:cs="Times New Roman"/>
          <w:sz w:val="24"/>
          <w:szCs w:val="24"/>
        </w:rPr>
        <w:t>must</w:t>
      </w:r>
      <w:r w:rsidR="0081105E">
        <w:rPr>
          <w:rFonts w:ascii="Times New Roman" w:hAnsi="Times New Roman" w:cs="Times New Roman"/>
          <w:sz w:val="24"/>
          <w:szCs w:val="24"/>
        </w:rPr>
        <w:t xml:space="preserve"> </w:t>
      </w:r>
      <w:r w:rsidRPr="00223205">
        <w:rPr>
          <w:rFonts w:ascii="Times New Roman" w:hAnsi="Times New Roman" w:cs="Times New Roman"/>
          <w:sz w:val="24"/>
          <w:szCs w:val="24"/>
        </w:rPr>
        <w:t xml:space="preserve">prepare a document entitled “Amendment to Justification for Other Than Full and Open Competition,” using the same paragraph designations used in the original justification.  Attach a copy of the original </w:t>
      </w:r>
      <w:r w:rsidR="00081137">
        <w:rPr>
          <w:rFonts w:ascii="Times New Roman" w:hAnsi="Times New Roman" w:cs="Times New Roman"/>
          <w:sz w:val="24"/>
          <w:szCs w:val="24"/>
        </w:rPr>
        <w:t>JRD and J&amp;A</w:t>
      </w:r>
      <w:r w:rsidRPr="00223205">
        <w:rPr>
          <w:rFonts w:ascii="Times New Roman" w:hAnsi="Times New Roman" w:cs="Times New Roman"/>
          <w:sz w:val="24"/>
          <w:szCs w:val="24"/>
        </w:rPr>
        <w:t xml:space="preserve"> documents.  In addition</w:t>
      </w:r>
      <w:r w:rsidR="00FF037D" w:rsidRPr="00317E96">
        <w:rPr>
          <w:rFonts w:ascii="Times New Roman" w:hAnsi="Times New Roman" w:cs="Times New Roman"/>
          <w:sz w:val="24"/>
          <w:szCs w:val="24"/>
        </w:rPr>
        <w:t>—</w:t>
      </w:r>
    </w:p>
    <w:p w14:paraId="605793C7" w14:textId="77777777" w:rsidR="007F3CA6" w:rsidRDefault="00223205">
      <w:pPr>
        <w:pStyle w:val="ind16"/>
        <w:spacing w:after="240"/>
        <w:ind w:left="0" w:firstLine="2160"/>
        <w:rPr>
          <w:rFonts w:ascii="Times New Roman" w:hAnsi="Times New Roman" w:cs="Times New Roman"/>
          <w:sz w:val="24"/>
          <w:szCs w:val="24"/>
        </w:rPr>
      </w:pPr>
      <w:r w:rsidRPr="00223205">
        <w:rPr>
          <w:rFonts w:ascii="Times New Roman" w:hAnsi="Times New Roman" w:cs="Times New Roman"/>
          <w:sz w:val="24"/>
          <w:szCs w:val="24"/>
        </w:rPr>
        <w:t>(A)  Number amendments sequentially</w:t>
      </w:r>
      <w:r w:rsidR="00FF037D">
        <w:rPr>
          <w:rFonts w:ascii="Times New Roman" w:hAnsi="Times New Roman" w:cs="Times New Roman"/>
          <w:sz w:val="24"/>
          <w:szCs w:val="24"/>
        </w:rPr>
        <w:t>;</w:t>
      </w:r>
    </w:p>
    <w:p w14:paraId="605793C8" w14:textId="77777777" w:rsidR="007F3CA6" w:rsidRDefault="00223205">
      <w:pPr>
        <w:pStyle w:val="ind16"/>
        <w:spacing w:after="240"/>
        <w:ind w:left="0" w:firstLine="2160"/>
        <w:rPr>
          <w:rFonts w:ascii="Times New Roman" w:hAnsi="Times New Roman" w:cs="Times New Roman"/>
          <w:sz w:val="24"/>
          <w:szCs w:val="24"/>
        </w:rPr>
      </w:pPr>
      <w:r w:rsidRPr="00223205">
        <w:rPr>
          <w:rFonts w:ascii="Times New Roman" w:hAnsi="Times New Roman" w:cs="Times New Roman"/>
          <w:sz w:val="24"/>
          <w:szCs w:val="24"/>
        </w:rPr>
        <w:t xml:space="preserve">(B)  Include </w:t>
      </w:r>
      <w:r w:rsidR="00081137">
        <w:rPr>
          <w:rFonts w:ascii="Times New Roman" w:hAnsi="Times New Roman" w:cs="Times New Roman"/>
          <w:sz w:val="24"/>
          <w:szCs w:val="24"/>
        </w:rPr>
        <w:t xml:space="preserve">J&amp;A </w:t>
      </w:r>
      <w:r w:rsidRPr="00223205">
        <w:rPr>
          <w:rFonts w:ascii="Times New Roman" w:hAnsi="Times New Roman" w:cs="Times New Roman"/>
          <w:sz w:val="24"/>
          <w:szCs w:val="24"/>
        </w:rPr>
        <w:t>paragraphs 1, 2 and 3 in full, revised if required</w:t>
      </w:r>
      <w:r w:rsidR="00FF037D">
        <w:rPr>
          <w:rFonts w:ascii="Times New Roman" w:hAnsi="Times New Roman" w:cs="Times New Roman"/>
          <w:sz w:val="24"/>
          <w:szCs w:val="24"/>
        </w:rPr>
        <w:t>;</w:t>
      </w:r>
    </w:p>
    <w:p w14:paraId="605793C9" w14:textId="77777777" w:rsidR="007F3CA6" w:rsidRDefault="00223205">
      <w:pPr>
        <w:pStyle w:val="ind16"/>
        <w:spacing w:after="240"/>
        <w:ind w:left="0" w:firstLine="2160"/>
        <w:rPr>
          <w:rFonts w:ascii="Times New Roman" w:hAnsi="Times New Roman" w:cs="Times New Roman"/>
          <w:sz w:val="24"/>
          <w:szCs w:val="24"/>
        </w:rPr>
      </w:pPr>
      <w:r w:rsidRPr="00223205">
        <w:rPr>
          <w:rFonts w:ascii="Times New Roman" w:hAnsi="Times New Roman" w:cs="Times New Roman"/>
          <w:sz w:val="24"/>
          <w:szCs w:val="24"/>
        </w:rPr>
        <w:t>(C)  Include new certifications by the contracting officer (paragraphs 1</w:t>
      </w:r>
      <w:r w:rsidR="00081137">
        <w:rPr>
          <w:rFonts w:ascii="Times New Roman" w:hAnsi="Times New Roman" w:cs="Times New Roman"/>
          <w:sz w:val="24"/>
          <w:szCs w:val="24"/>
        </w:rPr>
        <w:t>3</w:t>
      </w:r>
      <w:r w:rsidRPr="00223205">
        <w:rPr>
          <w:rFonts w:ascii="Times New Roman" w:hAnsi="Times New Roman" w:cs="Times New Roman"/>
          <w:sz w:val="24"/>
          <w:szCs w:val="24"/>
        </w:rPr>
        <w:t xml:space="preserve"> and 1</w:t>
      </w:r>
      <w:r w:rsidR="00081137">
        <w:rPr>
          <w:rFonts w:ascii="Times New Roman" w:hAnsi="Times New Roman" w:cs="Times New Roman"/>
          <w:sz w:val="24"/>
          <w:szCs w:val="24"/>
        </w:rPr>
        <w:t>4</w:t>
      </w:r>
      <w:r w:rsidRPr="00223205">
        <w:rPr>
          <w:rFonts w:ascii="Times New Roman" w:hAnsi="Times New Roman" w:cs="Times New Roman"/>
          <w:sz w:val="24"/>
          <w:szCs w:val="24"/>
        </w:rPr>
        <w:t>).  Include new technical and requirements certifications (paragraphs 1</w:t>
      </w:r>
      <w:r w:rsidR="00081137">
        <w:rPr>
          <w:rFonts w:ascii="Times New Roman" w:hAnsi="Times New Roman" w:cs="Times New Roman"/>
          <w:sz w:val="24"/>
          <w:szCs w:val="24"/>
        </w:rPr>
        <w:t>1</w:t>
      </w:r>
      <w:r w:rsidRPr="00223205">
        <w:rPr>
          <w:rFonts w:ascii="Times New Roman" w:hAnsi="Times New Roman" w:cs="Times New Roman"/>
          <w:sz w:val="24"/>
          <w:szCs w:val="24"/>
        </w:rPr>
        <w:t xml:space="preserve"> and 1</w:t>
      </w:r>
      <w:r w:rsidR="00081137">
        <w:rPr>
          <w:rFonts w:ascii="Times New Roman" w:hAnsi="Times New Roman" w:cs="Times New Roman"/>
          <w:sz w:val="24"/>
          <w:szCs w:val="24"/>
        </w:rPr>
        <w:t>2</w:t>
      </w:r>
      <w:r w:rsidRPr="00223205">
        <w:rPr>
          <w:rFonts w:ascii="Times New Roman" w:hAnsi="Times New Roman" w:cs="Times New Roman"/>
          <w:sz w:val="24"/>
          <w:szCs w:val="24"/>
        </w:rPr>
        <w:t>) only when changes in those areas of responsibility prompted the amendment</w:t>
      </w:r>
      <w:r w:rsidR="00FF037D">
        <w:rPr>
          <w:rFonts w:ascii="Times New Roman" w:hAnsi="Times New Roman" w:cs="Times New Roman"/>
          <w:sz w:val="24"/>
          <w:szCs w:val="24"/>
        </w:rPr>
        <w:t>;</w:t>
      </w:r>
    </w:p>
    <w:p w14:paraId="605793CA" w14:textId="77777777" w:rsidR="007F3CA6" w:rsidRDefault="00223205">
      <w:pPr>
        <w:pStyle w:val="ind16"/>
        <w:spacing w:after="240"/>
        <w:ind w:left="0" w:firstLine="2160"/>
        <w:rPr>
          <w:rFonts w:ascii="Times New Roman" w:hAnsi="Times New Roman" w:cs="Times New Roman"/>
          <w:sz w:val="24"/>
          <w:szCs w:val="24"/>
        </w:rPr>
      </w:pPr>
      <w:r w:rsidRPr="00223205">
        <w:rPr>
          <w:rFonts w:ascii="Times New Roman" w:hAnsi="Times New Roman" w:cs="Times New Roman"/>
          <w:sz w:val="24"/>
          <w:szCs w:val="24"/>
        </w:rPr>
        <w:t>(D)  Use paragraph 10 to explain the reason for the amendment and to give any additional information that would help the reader understand the changes</w:t>
      </w:r>
      <w:r w:rsidR="00FF037D">
        <w:rPr>
          <w:rFonts w:ascii="Times New Roman" w:hAnsi="Times New Roman" w:cs="Times New Roman"/>
          <w:sz w:val="24"/>
          <w:szCs w:val="24"/>
        </w:rPr>
        <w:t>; and</w:t>
      </w:r>
    </w:p>
    <w:p w14:paraId="605793CB" w14:textId="77777777" w:rsidR="007F3CA6" w:rsidRDefault="00223205">
      <w:pPr>
        <w:pStyle w:val="ind16"/>
        <w:spacing w:after="240"/>
        <w:ind w:left="0" w:firstLine="2160"/>
        <w:rPr>
          <w:rFonts w:ascii="Times New Roman" w:hAnsi="Times New Roman" w:cs="Times New Roman"/>
          <w:sz w:val="24"/>
          <w:szCs w:val="24"/>
        </w:rPr>
      </w:pPr>
      <w:r w:rsidRPr="00223205">
        <w:rPr>
          <w:rFonts w:ascii="Times New Roman" w:hAnsi="Times New Roman" w:cs="Times New Roman"/>
          <w:sz w:val="24"/>
          <w:szCs w:val="24"/>
        </w:rPr>
        <w:t xml:space="preserve">(E)  Address all remaining paragraphs of the </w:t>
      </w:r>
      <w:r w:rsidR="00081137">
        <w:rPr>
          <w:rFonts w:ascii="Times New Roman" w:hAnsi="Times New Roman" w:cs="Times New Roman"/>
          <w:sz w:val="24"/>
          <w:szCs w:val="24"/>
        </w:rPr>
        <w:t>J&amp;A</w:t>
      </w:r>
      <w:r w:rsidRPr="00223205">
        <w:rPr>
          <w:rFonts w:ascii="Times New Roman" w:hAnsi="Times New Roman" w:cs="Times New Roman"/>
          <w:sz w:val="24"/>
          <w:szCs w:val="24"/>
        </w:rPr>
        <w:t xml:space="preserve"> by stating “No change” following the paragraph number or by inserting </w:t>
      </w:r>
      <w:r w:rsidR="009D66D0">
        <w:rPr>
          <w:rFonts w:ascii="Times New Roman" w:hAnsi="Times New Roman" w:cs="Times New Roman"/>
          <w:sz w:val="24"/>
          <w:szCs w:val="24"/>
        </w:rPr>
        <w:t>an</w:t>
      </w:r>
      <w:r w:rsidRPr="00223205">
        <w:rPr>
          <w:rFonts w:ascii="Times New Roman" w:hAnsi="Times New Roman" w:cs="Times New Roman"/>
          <w:sz w:val="24"/>
          <w:szCs w:val="24"/>
        </w:rPr>
        <w:t xml:space="preserve"> entire</w:t>
      </w:r>
      <w:r w:rsidR="00832988">
        <w:rPr>
          <w:rFonts w:ascii="Times New Roman" w:hAnsi="Times New Roman" w:cs="Times New Roman"/>
          <w:sz w:val="24"/>
          <w:szCs w:val="24"/>
        </w:rPr>
        <w:t>ly</w:t>
      </w:r>
      <w:r w:rsidRPr="00223205">
        <w:rPr>
          <w:rFonts w:ascii="Times New Roman" w:hAnsi="Times New Roman" w:cs="Times New Roman"/>
          <w:sz w:val="24"/>
          <w:szCs w:val="24"/>
        </w:rPr>
        <w:t xml:space="preserve"> revised paragraph.  </w:t>
      </w:r>
      <w:r w:rsidR="00D8185B">
        <w:rPr>
          <w:rFonts w:ascii="Times New Roman" w:hAnsi="Times New Roman" w:cs="Times New Roman"/>
          <w:sz w:val="24"/>
          <w:szCs w:val="24"/>
        </w:rPr>
        <w:t>When there are minor changes, m</w:t>
      </w:r>
      <w:r w:rsidR="005937E0">
        <w:rPr>
          <w:rFonts w:ascii="Times New Roman" w:hAnsi="Times New Roman" w:cs="Times New Roman"/>
          <w:sz w:val="24"/>
          <w:szCs w:val="24"/>
        </w:rPr>
        <w:t>ark through deleted items and underline additions to the original paragraph to indicate changes to the original document</w:t>
      </w:r>
      <w:r w:rsidRPr="00223205">
        <w:rPr>
          <w:rFonts w:ascii="Times New Roman" w:hAnsi="Times New Roman" w:cs="Times New Roman"/>
          <w:sz w:val="24"/>
          <w:szCs w:val="24"/>
        </w:rPr>
        <w:t xml:space="preserve">.  For major revisions, including the addition of paragraphs that previously did not apply, instead of </w:t>
      </w:r>
      <w:r w:rsidR="005937E0">
        <w:rPr>
          <w:rFonts w:ascii="Times New Roman" w:hAnsi="Times New Roman" w:cs="Times New Roman"/>
          <w:sz w:val="24"/>
          <w:szCs w:val="24"/>
        </w:rPr>
        <w:t>marking through and underlining</w:t>
      </w:r>
      <w:r w:rsidRPr="00223205">
        <w:rPr>
          <w:rFonts w:ascii="Times New Roman" w:hAnsi="Times New Roman" w:cs="Times New Roman"/>
          <w:sz w:val="24"/>
          <w:szCs w:val="24"/>
        </w:rPr>
        <w:t>, use paragraph 10 to identify the paragraph number and summarize the changes</w:t>
      </w:r>
      <w:r w:rsidR="0026297F">
        <w:rPr>
          <w:rFonts w:ascii="Times New Roman" w:hAnsi="Times New Roman" w:cs="Times New Roman"/>
          <w:sz w:val="24"/>
          <w:szCs w:val="24"/>
        </w:rPr>
        <w:t xml:space="preserve">. </w:t>
      </w:r>
      <w:r w:rsidRPr="00223205">
        <w:rPr>
          <w:rFonts w:ascii="Times New Roman" w:hAnsi="Times New Roman" w:cs="Times New Roman"/>
          <w:sz w:val="24"/>
          <w:szCs w:val="24"/>
        </w:rPr>
        <w:t xml:space="preserve"> </w:t>
      </w:r>
      <w:r w:rsidR="0026297F">
        <w:rPr>
          <w:rFonts w:ascii="Times New Roman" w:hAnsi="Times New Roman" w:cs="Times New Roman"/>
          <w:sz w:val="24"/>
          <w:szCs w:val="24"/>
        </w:rPr>
        <w:t>I</w:t>
      </w:r>
      <w:r w:rsidR="005937E0">
        <w:rPr>
          <w:rFonts w:ascii="Times New Roman" w:hAnsi="Times New Roman" w:cs="Times New Roman"/>
          <w:sz w:val="24"/>
          <w:szCs w:val="24"/>
        </w:rPr>
        <w:t>nclude</w:t>
      </w:r>
      <w:r w:rsidRPr="00223205">
        <w:rPr>
          <w:rFonts w:ascii="Times New Roman" w:hAnsi="Times New Roman" w:cs="Times New Roman"/>
          <w:sz w:val="24"/>
          <w:szCs w:val="24"/>
        </w:rPr>
        <w:t xml:space="preserve"> this</w:t>
      </w:r>
      <w:r w:rsidR="005937E0">
        <w:rPr>
          <w:rFonts w:ascii="Times New Roman" w:hAnsi="Times New Roman" w:cs="Times New Roman"/>
          <w:sz w:val="24"/>
          <w:szCs w:val="24"/>
        </w:rPr>
        <w:t xml:space="preserve"> information</w:t>
      </w:r>
      <w:r w:rsidRPr="00223205">
        <w:rPr>
          <w:rFonts w:ascii="Times New Roman" w:hAnsi="Times New Roman" w:cs="Times New Roman"/>
          <w:sz w:val="24"/>
          <w:szCs w:val="24"/>
        </w:rPr>
        <w:t xml:space="preserve"> following the entry required by (D).</w:t>
      </w:r>
    </w:p>
    <w:p w14:paraId="605793CC" w14:textId="77777777" w:rsidR="007F3CA6" w:rsidRDefault="00223205">
      <w:pPr>
        <w:pStyle w:val="ind12"/>
        <w:spacing w:after="240"/>
        <w:ind w:left="0" w:firstLine="1440"/>
        <w:rPr>
          <w:rFonts w:ascii="Times New Roman" w:hAnsi="Times New Roman" w:cs="Times New Roman"/>
          <w:sz w:val="24"/>
          <w:szCs w:val="24"/>
        </w:rPr>
      </w:pPr>
      <w:r w:rsidRPr="00223205">
        <w:rPr>
          <w:rFonts w:ascii="Times New Roman" w:hAnsi="Times New Roman" w:cs="Times New Roman"/>
          <w:sz w:val="24"/>
          <w:szCs w:val="24"/>
        </w:rPr>
        <w:t xml:space="preserve">(ii)  Determine the approval level for an amended </w:t>
      </w:r>
      <w:r w:rsidR="00081137">
        <w:rPr>
          <w:rFonts w:ascii="Times New Roman" w:hAnsi="Times New Roman" w:cs="Times New Roman"/>
          <w:sz w:val="24"/>
          <w:szCs w:val="24"/>
        </w:rPr>
        <w:t>J&amp;A</w:t>
      </w:r>
      <w:r w:rsidRPr="00223205">
        <w:rPr>
          <w:rFonts w:ascii="Times New Roman" w:hAnsi="Times New Roman" w:cs="Times New Roman"/>
          <w:sz w:val="24"/>
          <w:szCs w:val="24"/>
        </w:rPr>
        <w:t xml:space="preserve"> by using the </w:t>
      </w:r>
      <w:r w:rsidR="00081137">
        <w:rPr>
          <w:rFonts w:ascii="Times New Roman" w:hAnsi="Times New Roman" w:cs="Times New Roman"/>
          <w:sz w:val="24"/>
          <w:szCs w:val="24"/>
        </w:rPr>
        <w:t>cumulative</w:t>
      </w:r>
      <w:r w:rsidRPr="00223205">
        <w:rPr>
          <w:rFonts w:ascii="Times New Roman" w:hAnsi="Times New Roman" w:cs="Times New Roman"/>
          <w:sz w:val="24"/>
          <w:szCs w:val="24"/>
        </w:rPr>
        <w:t xml:space="preserve"> dollar value of the amended justification</w:t>
      </w:r>
      <w:r w:rsidR="00C0608B">
        <w:rPr>
          <w:rFonts w:ascii="Times New Roman" w:hAnsi="Times New Roman" w:cs="Times New Roman"/>
          <w:sz w:val="24"/>
          <w:szCs w:val="24"/>
        </w:rPr>
        <w:t>,</w:t>
      </w:r>
      <w:r w:rsidR="00081137">
        <w:rPr>
          <w:rFonts w:ascii="Times New Roman" w:hAnsi="Times New Roman" w:cs="Times New Roman"/>
          <w:sz w:val="24"/>
          <w:szCs w:val="24"/>
        </w:rPr>
        <w:t xml:space="preserve"> </w:t>
      </w:r>
      <w:r w:rsidR="00C3599C">
        <w:rPr>
          <w:rFonts w:ascii="Times New Roman" w:hAnsi="Times New Roman" w:cs="Times New Roman"/>
          <w:sz w:val="24"/>
          <w:szCs w:val="24"/>
        </w:rPr>
        <w:t>e.g.,</w:t>
      </w:r>
      <w:r w:rsidR="0026297F">
        <w:rPr>
          <w:rFonts w:ascii="Times New Roman" w:hAnsi="Times New Roman" w:cs="Times New Roman"/>
          <w:sz w:val="24"/>
          <w:szCs w:val="24"/>
        </w:rPr>
        <w:t xml:space="preserve"> </w:t>
      </w:r>
      <w:r w:rsidR="00081137">
        <w:rPr>
          <w:rFonts w:ascii="Times New Roman" w:hAnsi="Times New Roman" w:cs="Times New Roman"/>
          <w:sz w:val="24"/>
          <w:szCs w:val="24"/>
        </w:rPr>
        <w:t>original J&amp;A value plus the amount of the change</w:t>
      </w:r>
      <w:r w:rsidRPr="00223205">
        <w:rPr>
          <w:rFonts w:ascii="Times New Roman" w:hAnsi="Times New Roman" w:cs="Times New Roman"/>
          <w:sz w:val="24"/>
          <w:szCs w:val="24"/>
        </w:rPr>
        <w:t>.</w:t>
      </w:r>
    </w:p>
    <w:p w14:paraId="605793CD" w14:textId="77777777" w:rsidR="007F3CA6" w:rsidRDefault="00223205">
      <w:pPr>
        <w:pStyle w:val="ind12"/>
        <w:tabs>
          <w:tab w:val="left" w:pos="0"/>
        </w:tabs>
        <w:spacing w:after="240"/>
        <w:ind w:left="0"/>
        <w:rPr>
          <w:rFonts w:ascii="Times New Roman" w:hAnsi="Times New Roman" w:cs="Times New Roman"/>
          <w:sz w:val="24"/>
          <w:szCs w:val="24"/>
        </w:rPr>
      </w:pPr>
      <w:r w:rsidRPr="00223205">
        <w:rPr>
          <w:rFonts w:ascii="Times New Roman" w:hAnsi="Times New Roman" w:cs="Times New Roman"/>
          <w:sz w:val="24"/>
          <w:szCs w:val="24"/>
        </w:rPr>
        <w:t>(</w:t>
      </w:r>
      <w:r w:rsidR="00906BC6">
        <w:rPr>
          <w:rFonts w:ascii="Times New Roman" w:hAnsi="Times New Roman" w:cs="Times New Roman"/>
          <w:sz w:val="24"/>
          <w:szCs w:val="24"/>
        </w:rPr>
        <w:t>d</w:t>
      </w:r>
      <w:r w:rsidRPr="00223205">
        <w:rPr>
          <w:rFonts w:ascii="Times New Roman" w:hAnsi="Times New Roman" w:cs="Times New Roman"/>
          <w:sz w:val="24"/>
          <w:szCs w:val="24"/>
        </w:rPr>
        <w:t xml:space="preserve">)  </w:t>
      </w:r>
      <w:r w:rsidRPr="00223205">
        <w:rPr>
          <w:rFonts w:ascii="Times New Roman" w:hAnsi="Times New Roman" w:cs="Times New Roman"/>
          <w:i/>
          <w:sz w:val="24"/>
          <w:szCs w:val="24"/>
        </w:rPr>
        <w:t>Submission.</w:t>
      </w:r>
    </w:p>
    <w:p w14:paraId="605793CE" w14:textId="77777777" w:rsidR="00670028" w:rsidRDefault="00A22F63">
      <w:pPr>
        <w:pStyle w:val="ind12"/>
        <w:tabs>
          <w:tab w:val="left" w:pos="0"/>
          <w:tab w:val="left" w:pos="1080"/>
        </w:tabs>
        <w:spacing w:after="240"/>
        <w:ind w:left="0" w:firstLine="720"/>
        <w:rPr>
          <w:rFonts w:ascii="Times New Roman" w:hAnsi="Times New Roman" w:cs="Times New Roman"/>
          <w:sz w:val="24"/>
          <w:szCs w:val="24"/>
        </w:rPr>
      </w:pPr>
      <w:r>
        <w:rPr>
          <w:rFonts w:ascii="Times New Roman" w:hAnsi="Times New Roman" w:cs="Times New Roman"/>
          <w:sz w:val="24"/>
          <w:szCs w:val="24"/>
        </w:rPr>
        <w:t xml:space="preserve">(1)  </w:t>
      </w:r>
      <w:r w:rsidR="00223205" w:rsidRPr="00223205">
        <w:rPr>
          <w:rFonts w:ascii="Times New Roman" w:hAnsi="Times New Roman" w:cs="Times New Roman"/>
          <w:sz w:val="24"/>
          <w:szCs w:val="24"/>
        </w:rPr>
        <w:t>For contracting actions exceeding the dollar threshold identified at FAR 6.304(a)(4), the</w:t>
      </w:r>
      <w:r w:rsidR="00A760EA">
        <w:rPr>
          <w:rFonts w:ascii="Times New Roman" w:hAnsi="Times New Roman" w:cs="Times New Roman"/>
          <w:sz w:val="24"/>
          <w:szCs w:val="24"/>
        </w:rPr>
        <w:t xml:space="preserve"> contracting activity must submit the</w:t>
      </w:r>
      <w:r w:rsidR="00223205" w:rsidRPr="00223205">
        <w:rPr>
          <w:rFonts w:ascii="Times New Roman" w:hAnsi="Times New Roman" w:cs="Times New Roman"/>
          <w:sz w:val="24"/>
          <w:szCs w:val="24"/>
        </w:rPr>
        <w:t xml:space="preserve"> justification </w:t>
      </w:r>
      <w:r w:rsidR="00DD294D">
        <w:rPr>
          <w:rFonts w:ascii="Times New Roman" w:hAnsi="Times New Roman" w:cs="Times New Roman"/>
          <w:sz w:val="24"/>
          <w:szCs w:val="24"/>
        </w:rPr>
        <w:t>in sufficient time</w:t>
      </w:r>
      <w:r w:rsidR="00DD294D" w:rsidRPr="00DD294D">
        <w:rPr>
          <w:rFonts w:ascii="Times New Roman" w:hAnsi="Times New Roman" w:cs="Times New Roman"/>
          <w:sz w:val="24"/>
          <w:szCs w:val="24"/>
        </w:rPr>
        <w:t xml:space="preserve"> </w:t>
      </w:r>
      <w:r w:rsidR="00DD294D" w:rsidRPr="001A0BBC">
        <w:rPr>
          <w:rFonts w:ascii="Times New Roman" w:hAnsi="Times New Roman" w:cs="Times New Roman"/>
          <w:sz w:val="24"/>
          <w:szCs w:val="24"/>
        </w:rPr>
        <w:t>for approval</w:t>
      </w:r>
      <w:r w:rsidR="00DD294D">
        <w:rPr>
          <w:rFonts w:ascii="Times New Roman" w:hAnsi="Times New Roman" w:cs="Times New Roman"/>
          <w:sz w:val="24"/>
          <w:szCs w:val="24"/>
        </w:rPr>
        <w:t xml:space="preserve">, approximately 40 working days, </w:t>
      </w:r>
      <w:r w:rsidR="00223205" w:rsidRPr="00223205">
        <w:rPr>
          <w:rFonts w:ascii="Times New Roman" w:hAnsi="Times New Roman" w:cs="Times New Roman"/>
          <w:sz w:val="24"/>
          <w:szCs w:val="24"/>
        </w:rPr>
        <w:t>to the address at 5101.290(b)(</w:t>
      </w:r>
      <w:r w:rsidR="00586B47">
        <w:rPr>
          <w:rFonts w:ascii="Times New Roman" w:hAnsi="Times New Roman" w:cs="Times New Roman"/>
          <w:sz w:val="24"/>
          <w:szCs w:val="24"/>
        </w:rPr>
        <w:t>2</w:t>
      </w:r>
      <w:r w:rsidR="00223205" w:rsidRPr="00223205">
        <w:rPr>
          <w:rFonts w:ascii="Times New Roman" w:hAnsi="Times New Roman" w:cs="Times New Roman"/>
          <w:sz w:val="24"/>
          <w:szCs w:val="24"/>
        </w:rPr>
        <w:t>)</w:t>
      </w:r>
      <w:r w:rsidR="00586B47">
        <w:rPr>
          <w:rFonts w:ascii="Times New Roman" w:hAnsi="Times New Roman" w:cs="Times New Roman"/>
          <w:sz w:val="24"/>
          <w:szCs w:val="24"/>
        </w:rPr>
        <w:t>(ii)(C)</w:t>
      </w:r>
      <w:r w:rsidR="00223205" w:rsidRPr="00223205">
        <w:rPr>
          <w:rFonts w:ascii="Times New Roman" w:hAnsi="Times New Roman" w:cs="Times New Roman"/>
          <w:sz w:val="24"/>
          <w:szCs w:val="24"/>
        </w:rPr>
        <w:t>.  Electronic</w:t>
      </w:r>
      <w:r w:rsidR="00081137">
        <w:rPr>
          <w:rFonts w:ascii="Times New Roman" w:hAnsi="Times New Roman" w:cs="Times New Roman"/>
          <w:sz w:val="24"/>
          <w:szCs w:val="24"/>
        </w:rPr>
        <w:t xml:space="preserve"> transmission</w:t>
      </w:r>
      <w:r w:rsidR="00223205" w:rsidRPr="00223205">
        <w:rPr>
          <w:rFonts w:ascii="Times New Roman" w:hAnsi="Times New Roman" w:cs="Times New Roman"/>
          <w:sz w:val="24"/>
          <w:szCs w:val="24"/>
        </w:rPr>
        <w:t xml:space="preserve"> is preferred</w:t>
      </w:r>
      <w:r w:rsidR="00832988">
        <w:rPr>
          <w:rFonts w:ascii="Times New Roman" w:hAnsi="Times New Roman" w:cs="Times New Roman"/>
          <w:sz w:val="24"/>
          <w:szCs w:val="24"/>
        </w:rPr>
        <w:t>.</w:t>
      </w:r>
      <w:r w:rsidR="00223205" w:rsidRPr="00223205">
        <w:rPr>
          <w:rFonts w:ascii="Times New Roman" w:hAnsi="Times New Roman" w:cs="Times New Roman"/>
          <w:sz w:val="24"/>
          <w:szCs w:val="24"/>
        </w:rPr>
        <w:t xml:space="preserve">  For electronic submission, indicate the lead point of contact and the alternate (name, phone number, email address).</w:t>
      </w:r>
    </w:p>
    <w:p w14:paraId="605793CF" w14:textId="77777777" w:rsidR="00670028" w:rsidRPr="00707EA7" w:rsidRDefault="00A22F63" w:rsidP="00707EA7">
      <w:pPr>
        <w:spacing w:after="240"/>
        <w:ind w:firstLine="720"/>
        <w:rPr>
          <w:rFonts w:ascii="Times New Roman" w:hAnsi="Times New Roman" w:cs="Times New Roman"/>
          <w:sz w:val="24"/>
          <w:szCs w:val="24"/>
        </w:rPr>
      </w:pPr>
      <w:r w:rsidRPr="00707EA7">
        <w:rPr>
          <w:rFonts w:ascii="Times New Roman" w:hAnsi="Times New Roman" w:cs="Times New Roman"/>
          <w:sz w:val="24"/>
          <w:szCs w:val="24"/>
        </w:rPr>
        <w:lastRenderedPageBreak/>
        <w:t xml:space="preserve">(2)  </w:t>
      </w:r>
      <w:r w:rsidR="006E350E" w:rsidRPr="00707EA7">
        <w:rPr>
          <w:rFonts w:ascii="Times New Roman" w:hAnsi="Times New Roman" w:cs="Times New Roman"/>
          <w:sz w:val="24"/>
          <w:szCs w:val="24"/>
        </w:rPr>
        <w:t>Include with the justification the transmittal memorandum signed by the appropriate official, the current acquisition plan, and any other key documents related to the instant action.</w:t>
      </w:r>
      <w:r w:rsidR="00E14F07" w:rsidRPr="00707EA7">
        <w:rPr>
          <w:rFonts w:ascii="Times New Roman" w:hAnsi="Times New Roman" w:cs="Times New Roman"/>
          <w:sz w:val="24"/>
          <w:szCs w:val="24"/>
        </w:rPr>
        <w:t xml:space="preserve">  </w:t>
      </w:r>
      <w:r w:rsidR="00CA040A" w:rsidRPr="00707EA7">
        <w:rPr>
          <w:rFonts w:ascii="Times New Roman" w:hAnsi="Times New Roman" w:cs="Times New Roman"/>
          <w:sz w:val="24"/>
          <w:szCs w:val="24"/>
        </w:rPr>
        <w:t>The approval authority or his/her office may request a copy of the acquisition strategy</w:t>
      </w:r>
      <w:r w:rsidR="00C0608B" w:rsidRPr="00707EA7">
        <w:rPr>
          <w:rFonts w:ascii="Times New Roman" w:hAnsi="Times New Roman" w:cs="Times New Roman"/>
          <w:sz w:val="24"/>
          <w:szCs w:val="24"/>
        </w:rPr>
        <w:t>,</w:t>
      </w:r>
      <w:r w:rsidR="00CA040A" w:rsidRPr="00707EA7">
        <w:rPr>
          <w:rFonts w:ascii="Times New Roman" w:hAnsi="Times New Roman" w:cs="Times New Roman"/>
          <w:sz w:val="24"/>
          <w:szCs w:val="24"/>
        </w:rPr>
        <w:t xml:space="preserve"> </w:t>
      </w:r>
      <w:r w:rsidR="00A06E82" w:rsidRPr="00707EA7">
        <w:rPr>
          <w:rFonts w:ascii="Times New Roman" w:hAnsi="Times New Roman" w:cs="Times New Roman"/>
          <w:sz w:val="24"/>
          <w:szCs w:val="24"/>
        </w:rPr>
        <w:t xml:space="preserve">usually for large </w:t>
      </w:r>
      <w:r w:rsidR="00CA040A" w:rsidRPr="00707EA7">
        <w:rPr>
          <w:rFonts w:ascii="Times New Roman" w:hAnsi="Times New Roman" w:cs="Times New Roman"/>
          <w:sz w:val="24"/>
          <w:szCs w:val="24"/>
        </w:rPr>
        <w:t>services or</w:t>
      </w:r>
      <w:r w:rsidR="00A06E82" w:rsidRPr="00707EA7">
        <w:rPr>
          <w:rFonts w:ascii="Times New Roman" w:hAnsi="Times New Roman" w:cs="Times New Roman"/>
          <w:sz w:val="24"/>
          <w:szCs w:val="24"/>
        </w:rPr>
        <w:t xml:space="preserve"> </w:t>
      </w:r>
      <w:r w:rsidR="00CA040A" w:rsidRPr="00707EA7">
        <w:rPr>
          <w:rFonts w:ascii="Times New Roman" w:hAnsi="Times New Roman" w:cs="Times New Roman"/>
          <w:sz w:val="24"/>
          <w:szCs w:val="24"/>
        </w:rPr>
        <w:t>major weapons system contract</w:t>
      </w:r>
      <w:r w:rsidR="00A06E82" w:rsidRPr="00707EA7">
        <w:rPr>
          <w:rFonts w:ascii="Times New Roman" w:hAnsi="Times New Roman" w:cs="Times New Roman"/>
          <w:sz w:val="24"/>
          <w:szCs w:val="24"/>
        </w:rPr>
        <w:t>s</w:t>
      </w:r>
      <w:r w:rsidR="00C0608B" w:rsidRPr="00707EA7">
        <w:rPr>
          <w:rFonts w:ascii="Times New Roman" w:hAnsi="Times New Roman" w:cs="Times New Roman"/>
          <w:sz w:val="24"/>
          <w:szCs w:val="24"/>
        </w:rPr>
        <w:t>;</w:t>
      </w:r>
      <w:r w:rsidR="00CA040A" w:rsidRPr="00707EA7">
        <w:rPr>
          <w:rFonts w:ascii="Times New Roman" w:hAnsi="Times New Roman" w:cs="Times New Roman"/>
          <w:sz w:val="24"/>
          <w:szCs w:val="24"/>
        </w:rPr>
        <w:t xml:space="preserve"> business case analysis </w:t>
      </w:r>
      <w:r w:rsidR="00A06E82" w:rsidRPr="00707EA7">
        <w:rPr>
          <w:rFonts w:ascii="Times New Roman" w:hAnsi="Times New Roman" w:cs="Times New Roman"/>
          <w:sz w:val="24"/>
          <w:szCs w:val="24"/>
        </w:rPr>
        <w:t xml:space="preserve">for </w:t>
      </w:r>
      <w:r w:rsidR="00CA040A" w:rsidRPr="00707EA7">
        <w:rPr>
          <w:rFonts w:ascii="Times New Roman" w:hAnsi="Times New Roman" w:cs="Times New Roman"/>
          <w:sz w:val="24"/>
          <w:szCs w:val="24"/>
        </w:rPr>
        <w:t>performance based logistics and select Acquisition Category programs</w:t>
      </w:r>
      <w:r w:rsidR="00C0608B" w:rsidRPr="00707EA7">
        <w:rPr>
          <w:rFonts w:ascii="Times New Roman" w:hAnsi="Times New Roman" w:cs="Times New Roman"/>
          <w:sz w:val="24"/>
          <w:szCs w:val="24"/>
        </w:rPr>
        <w:t>;</w:t>
      </w:r>
      <w:r w:rsidR="00CA040A" w:rsidRPr="00707EA7">
        <w:rPr>
          <w:rFonts w:ascii="Times New Roman" w:hAnsi="Times New Roman" w:cs="Times New Roman"/>
          <w:sz w:val="24"/>
          <w:szCs w:val="24"/>
        </w:rPr>
        <w:t xml:space="preserve"> or requirements validation separately.</w:t>
      </w:r>
    </w:p>
    <w:p w14:paraId="605793D0" w14:textId="77777777" w:rsidR="007F3CA6" w:rsidRDefault="00E25A02">
      <w:pPr>
        <w:pStyle w:val="ind12"/>
        <w:tabs>
          <w:tab w:val="left" w:pos="0"/>
        </w:tabs>
        <w:spacing w:after="240"/>
        <w:ind w:left="0"/>
        <w:rPr>
          <w:rFonts w:ascii="Times New Roman" w:hAnsi="Times New Roman" w:cs="Times New Roman"/>
          <w:i/>
          <w:sz w:val="24"/>
          <w:szCs w:val="24"/>
        </w:rPr>
      </w:pPr>
      <w:r>
        <w:rPr>
          <w:rFonts w:ascii="Times New Roman" w:hAnsi="Times New Roman" w:cs="Times New Roman"/>
          <w:sz w:val="24"/>
          <w:szCs w:val="24"/>
        </w:rPr>
        <w:t>(</w:t>
      </w:r>
      <w:r w:rsidR="00906BC6">
        <w:rPr>
          <w:rFonts w:ascii="Times New Roman" w:hAnsi="Times New Roman" w:cs="Times New Roman"/>
          <w:sz w:val="24"/>
          <w:szCs w:val="24"/>
        </w:rPr>
        <w:t>e</w:t>
      </w:r>
      <w:r>
        <w:rPr>
          <w:rFonts w:ascii="Times New Roman" w:hAnsi="Times New Roman" w:cs="Times New Roman"/>
          <w:sz w:val="24"/>
          <w:szCs w:val="24"/>
        </w:rPr>
        <w:t xml:space="preserve">)  </w:t>
      </w:r>
      <w:r w:rsidR="00223205" w:rsidRPr="00223205">
        <w:rPr>
          <w:rFonts w:ascii="Times New Roman" w:hAnsi="Times New Roman" w:cs="Times New Roman"/>
          <w:i/>
          <w:sz w:val="24"/>
          <w:szCs w:val="24"/>
        </w:rPr>
        <w:t>Revisions.</w:t>
      </w:r>
      <w:r>
        <w:rPr>
          <w:rFonts w:ascii="Times New Roman" w:hAnsi="Times New Roman" w:cs="Times New Roman"/>
          <w:sz w:val="24"/>
          <w:szCs w:val="24"/>
        </w:rPr>
        <w:t xml:space="preserve">  </w:t>
      </w:r>
      <w:r w:rsidR="00CA040A">
        <w:rPr>
          <w:rFonts w:ascii="Times New Roman" w:hAnsi="Times New Roman" w:cs="Times New Roman"/>
          <w:sz w:val="24"/>
          <w:szCs w:val="24"/>
        </w:rPr>
        <w:t xml:space="preserve">The Office of the Deputy Assistant Secretary of the Army (Procurement) (ODASA (P)) action officer will return </w:t>
      </w:r>
      <w:r>
        <w:rPr>
          <w:rFonts w:ascii="Times New Roman" w:hAnsi="Times New Roman" w:cs="Times New Roman"/>
          <w:sz w:val="24"/>
          <w:szCs w:val="24"/>
        </w:rPr>
        <w:t xml:space="preserve">J&amp;As submitted for SPE approval when directed revisions cannot be accomplished within five business days.  The </w:t>
      </w:r>
      <w:r w:rsidR="003B70C5">
        <w:rPr>
          <w:rFonts w:ascii="Times New Roman" w:hAnsi="Times New Roman" w:cs="Times New Roman"/>
          <w:sz w:val="24"/>
          <w:szCs w:val="24"/>
        </w:rPr>
        <w:t>contracting</w:t>
      </w:r>
      <w:r>
        <w:rPr>
          <w:rFonts w:ascii="Times New Roman" w:hAnsi="Times New Roman" w:cs="Times New Roman"/>
          <w:sz w:val="24"/>
          <w:szCs w:val="24"/>
        </w:rPr>
        <w:t xml:space="preserve"> activity may re-submit the J&amp;A </w:t>
      </w:r>
      <w:r w:rsidR="00B0788D">
        <w:rPr>
          <w:rFonts w:ascii="Times New Roman" w:hAnsi="Times New Roman" w:cs="Times New Roman"/>
          <w:sz w:val="24"/>
          <w:szCs w:val="24"/>
        </w:rPr>
        <w:t>after making</w:t>
      </w:r>
      <w:r w:rsidR="00886CFD">
        <w:rPr>
          <w:rFonts w:ascii="Times New Roman" w:hAnsi="Times New Roman" w:cs="Times New Roman"/>
          <w:sz w:val="24"/>
          <w:szCs w:val="24"/>
        </w:rPr>
        <w:t xml:space="preserve"> the </w:t>
      </w:r>
      <w:r>
        <w:rPr>
          <w:rFonts w:ascii="Times New Roman" w:hAnsi="Times New Roman" w:cs="Times New Roman"/>
          <w:sz w:val="24"/>
          <w:szCs w:val="24"/>
        </w:rPr>
        <w:t xml:space="preserve">requested revisions.  Once received, the ODASA(P) action officer will start </w:t>
      </w:r>
      <w:r w:rsidR="00AA015D">
        <w:rPr>
          <w:rFonts w:ascii="Times New Roman" w:hAnsi="Times New Roman" w:cs="Times New Roman"/>
          <w:sz w:val="24"/>
          <w:szCs w:val="24"/>
        </w:rPr>
        <w:t xml:space="preserve">anew </w:t>
      </w:r>
      <w:r>
        <w:rPr>
          <w:rFonts w:ascii="Times New Roman" w:hAnsi="Times New Roman" w:cs="Times New Roman"/>
          <w:sz w:val="24"/>
          <w:szCs w:val="24"/>
        </w:rPr>
        <w:t>processing the action for approval.</w:t>
      </w:r>
    </w:p>
    <w:p w14:paraId="605793D1" w14:textId="77777777" w:rsidR="007F3CA6" w:rsidRDefault="00223205" w:rsidP="005D7064">
      <w:pPr>
        <w:pStyle w:val="Heading4"/>
      </w:pPr>
      <w:bookmarkStart w:id="99" w:name="_Toc513812147"/>
      <w:bookmarkStart w:id="100" w:name="_Toc123708034"/>
      <w:r w:rsidRPr="00223205">
        <w:t xml:space="preserve">5106.304 </w:t>
      </w:r>
      <w:r w:rsidR="00C40408">
        <w:t xml:space="preserve"> </w:t>
      </w:r>
      <w:r w:rsidRPr="00223205">
        <w:t>Approval of the justification.</w:t>
      </w:r>
      <w:bookmarkEnd w:id="99"/>
      <w:bookmarkEnd w:id="100"/>
    </w:p>
    <w:p w14:paraId="30DF49AD" w14:textId="1EFD300A" w:rsidR="007200A0" w:rsidRPr="005D7064" w:rsidRDefault="00223205" w:rsidP="005D7064">
      <w:pPr>
        <w:rPr>
          <w:rFonts w:ascii="Times New Roman" w:hAnsi="Times New Roman" w:cs="Times New Roman"/>
          <w:sz w:val="24"/>
          <w:szCs w:val="24"/>
        </w:rPr>
      </w:pPr>
      <w:r w:rsidRPr="005D7064">
        <w:rPr>
          <w:rFonts w:ascii="Times New Roman" w:hAnsi="Times New Roman" w:cs="Times New Roman"/>
          <w:sz w:val="24"/>
          <w:szCs w:val="24"/>
        </w:rPr>
        <w:t>(a)</w:t>
      </w:r>
      <w:r w:rsidR="007200A0" w:rsidRPr="005D7064">
        <w:rPr>
          <w:rFonts w:ascii="Times New Roman" w:hAnsi="Times New Roman" w:cs="Times New Roman"/>
          <w:sz w:val="24"/>
          <w:szCs w:val="24"/>
        </w:rPr>
        <w:t xml:space="preserve">(3) </w:t>
      </w:r>
      <w:r w:rsidR="00106B56" w:rsidRPr="005D7064">
        <w:rPr>
          <w:rFonts w:ascii="Times New Roman" w:hAnsi="Times New Roman" w:cs="Times New Roman"/>
          <w:sz w:val="24"/>
          <w:szCs w:val="24"/>
        </w:rPr>
        <w:t xml:space="preserve"> The head of the contracting activity </w:t>
      </w:r>
      <w:r w:rsidR="00E0227C" w:rsidRPr="005D7064">
        <w:rPr>
          <w:rFonts w:ascii="Times New Roman" w:hAnsi="Times New Roman" w:cs="Times New Roman"/>
          <w:sz w:val="24"/>
          <w:szCs w:val="24"/>
        </w:rPr>
        <w:t xml:space="preserve">shall </w:t>
      </w:r>
      <w:r w:rsidR="00C82CB1" w:rsidRPr="005D7064">
        <w:rPr>
          <w:rFonts w:ascii="Times New Roman" w:hAnsi="Times New Roman" w:cs="Times New Roman"/>
          <w:sz w:val="24"/>
          <w:szCs w:val="24"/>
        </w:rPr>
        <w:t>approve justifications</w:t>
      </w:r>
      <w:r w:rsidR="00E0227C" w:rsidRPr="005D7064">
        <w:rPr>
          <w:rFonts w:ascii="Times New Roman" w:hAnsi="Times New Roman" w:cs="Times New Roman"/>
          <w:sz w:val="24"/>
          <w:szCs w:val="24"/>
        </w:rPr>
        <w:t xml:space="preserve"> as described </w:t>
      </w:r>
      <w:r w:rsidR="009013BD" w:rsidRPr="005D7064">
        <w:rPr>
          <w:rFonts w:ascii="Times New Roman" w:hAnsi="Times New Roman" w:cs="Times New Roman"/>
          <w:sz w:val="24"/>
          <w:szCs w:val="24"/>
        </w:rPr>
        <w:t xml:space="preserve">at </w:t>
      </w:r>
      <w:r w:rsidR="00E0227C" w:rsidRPr="005D7064">
        <w:rPr>
          <w:rFonts w:ascii="Times New Roman" w:hAnsi="Times New Roman" w:cs="Times New Roman"/>
          <w:sz w:val="24"/>
          <w:szCs w:val="24"/>
        </w:rPr>
        <w:t xml:space="preserve">FAR 6.304(a)(3).  </w:t>
      </w:r>
      <w:r w:rsidR="007200A0" w:rsidRPr="005D7064">
        <w:rPr>
          <w:rFonts w:ascii="Times New Roman" w:hAnsi="Times New Roman" w:cs="Times New Roman"/>
          <w:sz w:val="24"/>
          <w:szCs w:val="24"/>
        </w:rPr>
        <w:t xml:space="preserve">See Appendix GG for further delegation. </w:t>
      </w:r>
    </w:p>
    <w:p w14:paraId="605793D2" w14:textId="011A2F38" w:rsidR="007F3CA6" w:rsidRPr="005D7064" w:rsidRDefault="00960F44" w:rsidP="0090684D">
      <w:pPr>
        <w:ind w:firstLine="720"/>
        <w:rPr>
          <w:rFonts w:ascii="Times New Roman" w:hAnsi="Times New Roman" w:cs="Times New Roman"/>
          <w:sz w:val="24"/>
          <w:szCs w:val="24"/>
        </w:rPr>
      </w:pPr>
      <w:r w:rsidRPr="005D7064">
        <w:rPr>
          <w:rFonts w:ascii="Times New Roman" w:hAnsi="Times New Roman" w:cs="Times New Roman"/>
          <w:sz w:val="24"/>
          <w:szCs w:val="24"/>
        </w:rPr>
        <w:t>(i)</w:t>
      </w:r>
      <w:r w:rsidR="00223205" w:rsidRPr="005D7064">
        <w:rPr>
          <w:rFonts w:ascii="Times New Roman" w:hAnsi="Times New Roman" w:cs="Times New Roman"/>
          <w:sz w:val="24"/>
          <w:szCs w:val="24"/>
        </w:rPr>
        <w:t xml:space="preserve">  </w:t>
      </w:r>
      <w:r w:rsidR="0074537F" w:rsidRPr="005D7064">
        <w:rPr>
          <w:rFonts w:ascii="Times New Roman" w:hAnsi="Times New Roman" w:cs="Times New Roman"/>
          <w:sz w:val="24"/>
          <w:szCs w:val="24"/>
        </w:rPr>
        <w:t>See 5106.303-1-90 for approval of amended justifications.</w:t>
      </w:r>
    </w:p>
    <w:p w14:paraId="605793D3" w14:textId="77777777" w:rsidR="00670028" w:rsidRPr="005D7064" w:rsidRDefault="00960F44" w:rsidP="0090684D">
      <w:pPr>
        <w:ind w:firstLine="720"/>
        <w:rPr>
          <w:rFonts w:ascii="Times New Roman" w:hAnsi="Times New Roman" w:cs="Times New Roman"/>
          <w:sz w:val="24"/>
          <w:szCs w:val="24"/>
        </w:rPr>
      </w:pPr>
      <w:r w:rsidRPr="005D7064">
        <w:rPr>
          <w:rFonts w:ascii="Times New Roman" w:hAnsi="Times New Roman" w:cs="Times New Roman"/>
          <w:sz w:val="24"/>
          <w:szCs w:val="24"/>
        </w:rPr>
        <w:t>(ii)</w:t>
      </w:r>
      <w:r w:rsidR="008D3435" w:rsidRPr="005D7064">
        <w:rPr>
          <w:rFonts w:ascii="Times New Roman" w:hAnsi="Times New Roman" w:cs="Times New Roman"/>
          <w:sz w:val="24"/>
          <w:szCs w:val="24"/>
        </w:rPr>
        <w:t xml:space="preserve">  </w:t>
      </w:r>
      <w:r w:rsidR="00487ED6" w:rsidRPr="005D7064">
        <w:rPr>
          <w:rFonts w:ascii="Times New Roman" w:hAnsi="Times New Roman" w:cs="Times New Roman"/>
          <w:sz w:val="24"/>
          <w:szCs w:val="24"/>
        </w:rPr>
        <w:t xml:space="preserve">Requirements shall not be split </w:t>
      </w:r>
      <w:r w:rsidR="00ED308D" w:rsidRPr="005D7064">
        <w:rPr>
          <w:rFonts w:ascii="Times New Roman" w:hAnsi="Times New Roman" w:cs="Times New Roman"/>
          <w:sz w:val="24"/>
          <w:szCs w:val="24"/>
        </w:rPr>
        <w:t>in order to</w:t>
      </w:r>
      <w:r w:rsidR="00487ED6" w:rsidRPr="005D7064">
        <w:rPr>
          <w:rFonts w:ascii="Times New Roman" w:hAnsi="Times New Roman" w:cs="Times New Roman"/>
          <w:sz w:val="24"/>
          <w:szCs w:val="24"/>
        </w:rPr>
        <w:t xml:space="preserve"> avoid submission of a </w:t>
      </w:r>
      <w:r w:rsidR="0059407F" w:rsidRPr="005D7064">
        <w:rPr>
          <w:rFonts w:ascii="Times New Roman" w:hAnsi="Times New Roman" w:cs="Times New Roman"/>
          <w:sz w:val="24"/>
          <w:szCs w:val="24"/>
        </w:rPr>
        <w:t>justification</w:t>
      </w:r>
      <w:r w:rsidR="00487ED6" w:rsidRPr="005D7064">
        <w:rPr>
          <w:rFonts w:ascii="Times New Roman" w:hAnsi="Times New Roman" w:cs="Times New Roman"/>
          <w:sz w:val="24"/>
          <w:szCs w:val="24"/>
        </w:rPr>
        <w:t xml:space="preserve"> to a </w:t>
      </w:r>
      <w:r w:rsidR="00ED308D" w:rsidRPr="005D7064">
        <w:rPr>
          <w:rFonts w:ascii="Times New Roman" w:hAnsi="Times New Roman" w:cs="Times New Roman"/>
          <w:sz w:val="24"/>
          <w:szCs w:val="24"/>
        </w:rPr>
        <w:t>higher-level</w:t>
      </w:r>
      <w:r w:rsidR="00487ED6" w:rsidRPr="005D7064">
        <w:rPr>
          <w:rFonts w:ascii="Times New Roman" w:hAnsi="Times New Roman" w:cs="Times New Roman"/>
          <w:sz w:val="24"/>
          <w:szCs w:val="24"/>
        </w:rPr>
        <w:t xml:space="preserve"> approval authority.</w:t>
      </w:r>
    </w:p>
    <w:p w14:paraId="605793D4" w14:textId="77777777" w:rsidR="007F3CA6" w:rsidRDefault="00223205">
      <w:pPr>
        <w:pStyle w:val="ind4"/>
        <w:spacing w:after="240"/>
        <w:ind w:left="0"/>
        <w:rPr>
          <w:rFonts w:ascii="Times New Roman" w:hAnsi="Times New Roman" w:cs="Times New Roman"/>
          <w:sz w:val="24"/>
          <w:szCs w:val="24"/>
        </w:rPr>
      </w:pPr>
      <w:r w:rsidRPr="00223205">
        <w:rPr>
          <w:rFonts w:ascii="Times New Roman" w:hAnsi="Times New Roman" w:cs="Times New Roman"/>
          <w:sz w:val="24"/>
          <w:szCs w:val="24"/>
        </w:rPr>
        <w:t xml:space="preserve">(c)  </w:t>
      </w:r>
      <w:r w:rsidR="00EB7993">
        <w:rPr>
          <w:rFonts w:ascii="Times New Roman" w:hAnsi="Times New Roman" w:cs="Times New Roman"/>
          <w:sz w:val="24"/>
          <w:szCs w:val="24"/>
        </w:rPr>
        <w:t>Approval procedures and thresholds for j</w:t>
      </w:r>
      <w:r w:rsidR="0059407F">
        <w:rPr>
          <w:rFonts w:ascii="Times New Roman" w:hAnsi="Times New Roman" w:cs="Times New Roman"/>
          <w:sz w:val="24"/>
          <w:szCs w:val="24"/>
        </w:rPr>
        <w:t>ustifications</w:t>
      </w:r>
      <w:r w:rsidR="00487ED6">
        <w:rPr>
          <w:rFonts w:ascii="Times New Roman" w:hAnsi="Times New Roman" w:cs="Times New Roman"/>
          <w:sz w:val="24"/>
          <w:szCs w:val="24"/>
        </w:rPr>
        <w:t xml:space="preserve"> </w:t>
      </w:r>
      <w:r w:rsidR="00E54A5F">
        <w:rPr>
          <w:rFonts w:ascii="Times New Roman" w:hAnsi="Times New Roman" w:cs="Times New Roman"/>
          <w:sz w:val="24"/>
          <w:szCs w:val="24"/>
        </w:rPr>
        <w:t xml:space="preserve">based </w:t>
      </w:r>
      <w:r w:rsidR="00487ED6">
        <w:rPr>
          <w:rFonts w:ascii="Times New Roman" w:hAnsi="Times New Roman" w:cs="Times New Roman"/>
          <w:sz w:val="24"/>
          <w:szCs w:val="24"/>
        </w:rPr>
        <w:t>on a c</w:t>
      </w:r>
      <w:r w:rsidRPr="00223205">
        <w:rPr>
          <w:rFonts w:ascii="Times New Roman" w:hAnsi="Times New Roman" w:cs="Times New Roman"/>
          <w:sz w:val="24"/>
          <w:szCs w:val="24"/>
        </w:rPr>
        <w:t xml:space="preserve">lass </w:t>
      </w:r>
      <w:r w:rsidR="00E54A5F">
        <w:rPr>
          <w:rFonts w:ascii="Times New Roman" w:hAnsi="Times New Roman" w:cs="Times New Roman"/>
          <w:sz w:val="24"/>
          <w:szCs w:val="24"/>
        </w:rPr>
        <w:t>of contracts</w:t>
      </w:r>
      <w:r w:rsidRPr="00223205">
        <w:rPr>
          <w:rFonts w:ascii="Times New Roman" w:hAnsi="Times New Roman" w:cs="Times New Roman"/>
          <w:sz w:val="24"/>
          <w:szCs w:val="24"/>
        </w:rPr>
        <w:t xml:space="preserve"> </w:t>
      </w:r>
      <w:r w:rsidR="00BA29B7">
        <w:rPr>
          <w:rFonts w:ascii="Times New Roman" w:hAnsi="Times New Roman" w:cs="Times New Roman"/>
          <w:sz w:val="24"/>
          <w:szCs w:val="24"/>
        </w:rPr>
        <w:t>are</w:t>
      </w:r>
      <w:r w:rsidRPr="00223205">
        <w:rPr>
          <w:rFonts w:ascii="Times New Roman" w:hAnsi="Times New Roman" w:cs="Times New Roman"/>
          <w:sz w:val="24"/>
          <w:szCs w:val="24"/>
        </w:rPr>
        <w:t xml:space="preserve"> </w:t>
      </w:r>
      <w:r w:rsidR="00EB7993">
        <w:rPr>
          <w:rFonts w:ascii="Times New Roman" w:hAnsi="Times New Roman" w:cs="Times New Roman"/>
          <w:sz w:val="24"/>
          <w:szCs w:val="24"/>
        </w:rPr>
        <w:t>the same</w:t>
      </w:r>
      <w:r w:rsidRPr="00223205">
        <w:rPr>
          <w:rFonts w:ascii="Times New Roman" w:hAnsi="Times New Roman" w:cs="Times New Roman"/>
          <w:sz w:val="24"/>
          <w:szCs w:val="24"/>
        </w:rPr>
        <w:t xml:space="preserve"> as</w:t>
      </w:r>
      <w:r w:rsidR="00F52C38">
        <w:rPr>
          <w:rFonts w:ascii="Times New Roman" w:hAnsi="Times New Roman" w:cs="Times New Roman"/>
          <w:sz w:val="24"/>
          <w:szCs w:val="24"/>
        </w:rPr>
        <w:t xml:space="preserve"> for</w:t>
      </w:r>
      <w:r w:rsidRPr="00223205">
        <w:rPr>
          <w:rFonts w:ascii="Times New Roman" w:hAnsi="Times New Roman" w:cs="Times New Roman"/>
          <w:sz w:val="24"/>
          <w:szCs w:val="24"/>
        </w:rPr>
        <w:t xml:space="preserve"> individual justifications</w:t>
      </w:r>
      <w:r w:rsidR="00C0608B">
        <w:rPr>
          <w:rFonts w:ascii="Times New Roman" w:hAnsi="Times New Roman" w:cs="Times New Roman"/>
          <w:sz w:val="24"/>
          <w:szCs w:val="24"/>
        </w:rPr>
        <w:t>;</w:t>
      </w:r>
      <w:r w:rsidR="00E54A5F">
        <w:rPr>
          <w:rFonts w:ascii="Times New Roman" w:hAnsi="Times New Roman" w:cs="Times New Roman"/>
          <w:sz w:val="24"/>
          <w:szCs w:val="24"/>
        </w:rPr>
        <w:t xml:space="preserve"> see FAR 6.304</w:t>
      </w:r>
      <w:r w:rsidRPr="00223205">
        <w:rPr>
          <w:rFonts w:ascii="Times New Roman" w:hAnsi="Times New Roman" w:cs="Times New Roman"/>
          <w:sz w:val="24"/>
          <w:szCs w:val="24"/>
        </w:rPr>
        <w:t>.</w:t>
      </w:r>
    </w:p>
    <w:p w14:paraId="605793D5" w14:textId="77777777" w:rsidR="007F3CA6" w:rsidRDefault="00223205" w:rsidP="005D7064">
      <w:pPr>
        <w:pStyle w:val="Heading3"/>
      </w:pPr>
      <w:bookmarkStart w:id="101" w:name="_Toc513812148"/>
      <w:bookmarkStart w:id="102" w:name="_Toc123708035"/>
      <w:r w:rsidRPr="00223205">
        <w:t xml:space="preserve">Subpart 5106.5 </w:t>
      </w:r>
      <w:r w:rsidR="008D07DB">
        <w:t>–</w:t>
      </w:r>
      <w:r w:rsidRPr="00223205">
        <w:t xml:space="preserve"> </w:t>
      </w:r>
      <w:r w:rsidR="003C2402">
        <w:t>Advocates for Compe</w:t>
      </w:r>
      <w:r w:rsidR="00344B48">
        <w:t>ti</w:t>
      </w:r>
      <w:r w:rsidR="003C2402">
        <w:t>tion</w:t>
      </w:r>
      <w:bookmarkEnd w:id="101"/>
      <w:bookmarkEnd w:id="102"/>
    </w:p>
    <w:p w14:paraId="605793D6" w14:textId="77777777" w:rsidR="007F3CA6" w:rsidRPr="0042488C" w:rsidRDefault="00223205" w:rsidP="005D7064">
      <w:pPr>
        <w:pStyle w:val="Heading4"/>
      </w:pPr>
      <w:bookmarkStart w:id="103" w:name="_Toc513812149"/>
      <w:bookmarkStart w:id="104" w:name="_Toc123708036"/>
      <w:r w:rsidRPr="0042488C">
        <w:t xml:space="preserve">5106.501 </w:t>
      </w:r>
      <w:r w:rsidR="00C40408" w:rsidRPr="0042488C">
        <w:t xml:space="preserve"> </w:t>
      </w:r>
      <w:r w:rsidRPr="0042488C">
        <w:t>Requirement.</w:t>
      </w:r>
      <w:bookmarkEnd w:id="103"/>
      <w:bookmarkEnd w:id="104"/>
    </w:p>
    <w:p w14:paraId="605793D7" w14:textId="2C852EB5" w:rsidR="007F3CA6" w:rsidRDefault="00773499">
      <w:pPr>
        <w:spacing w:after="240"/>
        <w:rPr>
          <w:rFonts w:ascii="Times New Roman" w:hAnsi="Times New Roman" w:cs="Times New Roman"/>
          <w:sz w:val="24"/>
          <w:szCs w:val="24"/>
        </w:rPr>
      </w:pPr>
      <w:r w:rsidRPr="0042488C">
        <w:rPr>
          <w:rFonts w:ascii="Times New Roman" w:hAnsi="Times New Roman" w:cs="Times New Roman"/>
          <w:sz w:val="24"/>
          <w:szCs w:val="24"/>
        </w:rPr>
        <w:t xml:space="preserve">(1)  </w:t>
      </w:r>
      <w:r w:rsidR="00223205" w:rsidRPr="0042488C">
        <w:rPr>
          <w:rFonts w:ascii="Times New Roman" w:hAnsi="Times New Roman" w:cs="Times New Roman"/>
          <w:sz w:val="24"/>
          <w:szCs w:val="24"/>
        </w:rPr>
        <w:t xml:space="preserve">The Deputy Assistant Secretary of the Army for Procurement </w:t>
      </w:r>
      <w:r w:rsidR="00E159B9" w:rsidRPr="0042488C">
        <w:rPr>
          <w:rFonts w:ascii="Times New Roman" w:hAnsi="Times New Roman" w:cs="Times New Roman"/>
          <w:sz w:val="24"/>
          <w:szCs w:val="24"/>
        </w:rPr>
        <w:t>serves as</w:t>
      </w:r>
      <w:r w:rsidR="00223205" w:rsidRPr="0042488C">
        <w:rPr>
          <w:rFonts w:ascii="Times New Roman" w:hAnsi="Times New Roman" w:cs="Times New Roman"/>
          <w:sz w:val="24"/>
          <w:szCs w:val="24"/>
        </w:rPr>
        <w:t xml:space="preserve"> the Army </w:t>
      </w:r>
      <w:r w:rsidR="00B014BD" w:rsidRPr="0042488C">
        <w:rPr>
          <w:rFonts w:ascii="Times New Roman" w:hAnsi="Times New Roman" w:cs="Times New Roman"/>
          <w:sz w:val="24"/>
          <w:szCs w:val="24"/>
        </w:rPr>
        <w:t xml:space="preserve">Advocate for </w:t>
      </w:r>
      <w:r w:rsidR="00344B48" w:rsidRPr="0042488C">
        <w:rPr>
          <w:rFonts w:ascii="Times New Roman" w:hAnsi="Times New Roman" w:cs="Times New Roman"/>
          <w:sz w:val="24"/>
          <w:szCs w:val="24"/>
        </w:rPr>
        <w:t>C</w:t>
      </w:r>
      <w:r w:rsidR="00B014BD" w:rsidRPr="0042488C">
        <w:rPr>
          <w:rFonts w:ascii="Times New Roman" w:hAnsi="Times New Roman" w:cs="Times New Roman"/>
          <w:sz w:val="24"/>
          <w:szCs w:val="24"/>
        </w:rPr>
        <w:t>ompetition</w:t>
      </w:r>
      <w:r w:rsidR="00223205" w:rsidRPr="0042488C">
        <w:rPr>
          <w:rFonts w:ascii="Times New Roman" w:hAnsi="Times New Roman" w:cs="Times New Roman"/>
          <w:sz w:val="24"/>
          <w:szCs w:val="24"/>
        </w:rPr>
        <w:t xml:space="preserve"> (</w:t>
      </w:r>
      <w:r w:rsidR="00B014BD" w:rsidRPr="0042488C">
        <w:rPr>
          <w:rFonts w:ascii="Times New Roman" w:hAnsi="Times New Roman" w:cs="Times New Roman"/>
          <w:sz w:val="24"/>
          <w:szCs w:val="24"/>
        </w:rPr>
        <w:t>AA</w:t>
      </w:r>
      <w:r w:rsidR="00344B48" w:rsidRPr="0042488C">
        <w:rPr>
          <w:rFonts w:ascii="Times New Roman" w:hAnsi="Times New Roman" w:cs="Times New Roman"/>
          <w:sz w:val="24"/>
          <w:szCs w:val="24"/>
        </w:rPr>
        <w:t>F</w:t>
      </w:r>
      <w:r w:rsidR="00B014BD" w:rsidRPr="0042488C">
        <w:rPr>
          <w:rFonts w:ascii="Times New Roman" w:hAnsi="Times New Roman" w:cs="Times New Roman"/>
          <w:sz w:val="24"/>
          <w:szCs w:val="24"/>
        </w:rPr>
        <w:t>C</w:t>
      </w:r>
      <w:r w:rsidR="00223205" w:rsidRPr="0042488C">
        <w:rPr>
          <w:rFonts w:ascii="Times New Roman" w:hAnsi="Times New Roman" w:cs="Times New Roman"/>
          <w:sz w:val="24"/>
          <w:szCs w:val="24"/>
        </w:rPr>
        <w:t xml:space="preserve">).  </w:t>
      </w:r>
      <w:r w:rsidR="009F751C" w:rsidRPr="0042488C">
        <w:rPr>
          <w:rFonts w:ascii="Times New Roman" w:hAnsi="Times New Roman" w:cs="Times New Roman"/>
          <w:sz w:val="24"/>
          <w:szCs w:val="24"/>
        </w:rPr>
        <w:t>Heads of contracting activities (</w:t>
      </w:r>
      <w:r w:rsidR="00223205" w:rsidRPr="0042488C">
        <w:rPr>
          <w:rFonts w:ascii="Times New Roman" w:hAnsi="Times New Roman" w:cs="Times New Roman"/>
          <w:sz w:val="24"/>
          <w:szCs w:val="24"/>
        </w:rPr>
        <w:t>HCAs</w:t>
      </w:r>
      <w:r w:rsidR="009F751C" w:rsidRPr="0042488C">
        <w:rPr>
          <w:rFonts w:ascii="Times New Roman" w:hAnsi="Times New Roman" w:cs="Times New Roman"/>
          <w:sz w:val="24"/>
          <w:szCs w:val="24"/>
        </w:rPr>
        <w:t>)</w:t>
      </w:r>
      <w:r w:rsidR="00035AEA" w:rsidRPr="0042488C">
        <w:rPr>
          <w:rFonts w:ascii="Times New Roman" w:hAnsi="Times New Roman" w:cs="Times New Roman"/>
          <w:sz w:val="24"/>
          <w:szCs w:val="24"/>
        </w:rPr>
        <w:t>, delega</w:t>
      </w:r>
      <w:r w:rsidR="005C7DAA">
        <w:rPr>
          <w:rFonts w:ascii="Times New Roman" w:hAnsi="Times New Roman" w:cs="Times New Roman"/>
          <w:sz w:val="24"/>
          <w:szCs w:val="24"/>
        </w:rPr>
        <w:t>ble only to their</w:t>
      </w:r>
      <w:r w:rsidR="00E14F07" w:rsidRPr="0042488C">
        <w:rPr>
          <w:rFonts w:ascii="Times New Roman" w:hAnsi="Times New Roman" w:cs="Times New Roman"/>
          <w:sz w:val="24"/>
          <w:szCs w:val="24"/>
        </w:rPr>
        <w:t xml:space="preserve"> </w:t>
      </w:r>
      <w:r w:rsidR="00A02A9D">
        <w:rPr>
          <w:rFonts w:ascii="Times New Roman" w:hAnsi="Times New Roman" w:cs="Times New Roman"/>
          <w:sz w:val="24"/>
          <w:szCs w:val="24"/>
        </w:rPr>
        <w:t xml:space="preserve">senior </w:t>
      </w:r>
      <w:r w:rsidR="009F751C" w:rsidRPr="0042488C">
        <w:rPr>
          <w:rFonts w:ascii="Times New Roman" w:hAnsi="Times New Roman" w:cs="Times New Roman"/>
          <w:sz w:val="24"/>
          <w:szCs w:val="24"/>
        </w:rPr>
        <w:t>contracting</w:t>
      </w:r>
      <w:r w:rsidR="00A02A9D">
        <w:rPr>
          <w:rFonts w:ascii="Times New Roman" w:hAnsi="Times New Roman" w:cs="Times New Roman"/>
          <w:sz w:val="24"/>
          <w:szCs w:val="24"/>
        </w:rPr>
        <w:t xml:space="preserve"> official</w:t>
      </w:r>
      <w:r w:rsidR="00035AEA" w:rsidRPr="0042488C">
        <w:rPr>
          <w:rFonts w:ascii="Times New Roman" w:hAnsi="Times New Roman" w:cs="Times New Roman"/>
          <w:sz w:val="24"/>
          <w:szCs w:val="24"/>
        </w:rPr>
        <w:t>, may</w:t>
      </w:r>
      <w:r w:rsidR="00223205" w:rsidRPr="0042488C">
        <w:rPr>
          <w:rFonts w:ascii="Times New Roman" w:hAnsi="Times New Roman" w:cs="Times New Roman"/>
          <w:sz w:val="24"/>
          <w:szCs w:val="24"/>
        </w:rPr>
        <w:t xml:space="preserve"> appoint </w:t>
      </w:r>
      <w:r w:rsidR="004942E1" w:rsidRPr="0042488C">
        <w:rPr>
          <w:rFonts w:ascii="Times New Roman" w:hAnsi="Times New Roman" w:cs="Times New Roman"/>
          <w:sz w:val="24"/>
          <w:szCs w:val="24"/>
        </w:rPr>
        <w:t xml:space="preserve">a </w:t>
      </w:r>
      <w:r w:rsidR="00C62819" w:rsidRPr="0042488C">
        <w:rPr>
          <w:rFonts w:ascii="Times New Roman" w:hAnsi="Times New Roman" w:cs="Times New Roman"/>
          <w:sz w:val="24"/>
          <w:szCs w:val="24"/>
        </w:rPr>
        <w:t xml:space="preserve">command </w:t>
      </w:r>
      <w:r w:rsidR="00244190" w:rsidRPr="0042488C">
        <w:rPr>
          <w:rFonts w:ascii="Times New Roman" w:hAnsi="Times New Roman" w:cs="Times New Roman"/>
          <w:sz w:val="24"/>
          <w:szCs w:val="24"/>
        </w:rPr>
        <w:t xml:space="preserve">advocate for competition </w:t>
      </w:r>
      <w:r w:rsidR="00223205" w:rsidRPr="0042488C">
        <w:rPr>
          <w:rFonts w:ascii="Times New Roman" w:hAnsi="Times New Roman" w:cs="Times New Roman"/>
          <w:sz w:val="24"/>
          <w:szCs w:val="24"/>
        </w:rPr>
        <w:t>(</w:t>
      </w:r>
      <w:r w:rsidR="00C62819" w:rsidRPr="0042488C">
        <w:rPr>
          <w:rFonts w:ascii="Times New Roman" w:hAnsi="Times New Roman" w:cs="Times New Roman"/>
          <w:sz w:val="24"/>
          <w:szCs w:val="24"/>
        </w:rPr>
        <w:t>CAFC</w:t>
      </w:r>
      <w:r w:rsidR="00244190" w:rsidRPr="0042488C">
        <w:rPr>
          <w:rFonts w:ascii="Times New Roman" w:hAnsi="Times New Roman" w:cs="Times New Roman"/>
          <w:sz w:val="24"/>
          <w:szCs w:val="24"/>
        </w:rPr>
        <w:t>)</w:t>
      </w:r>
      <w:r w:rsidR="00223205" w:rsidRPr="0042488C">
        <w:rPr>
          <w:rFonts w:ascii="Times New Roman" w:hAnsi="Times New Roman" w:cs="Times New Roman"/>
          <w:sz w:val="24"/>
          <w:szCs w:val="24"/>
        </w:rPr>
        <w:t xml:space="preserve"> </w:t>
      </w:r>
      <w:r w:rsidR="00E159B9" w:rsidRPr="0042488C">
        <w:rPr>
          <w:rFonts w:ascii="Times New Roman" w:hAnsi="Times New Roman" w:cs="Times New Roman"/>
          <w:sz w:val="24"/>
          <w:szCs w:val="24"/>
        </w:rPr>
        <w:t>and alternates within their contracting activities</w:t>
      </w:r>
      <w:r w:rsidR="00223205" w:rsidRPr="0042488C">
        <w:rPr>
          <w:rFonts w:ascii="Times New Roman" w:hAnsi="Times New Roman" w:cs="Times New Roman"/>
          <w:sz w:val="24"/>
          <w:szCs w:val="24"/>
        </w:rPr>
        <w:t>.</w:t>
      </w:r>
      <w:r w:rsidR="00035AEA" w:rsidRPr="0042488C" w:rsidDel="00035AEA">
        <w:rPr>
          <w:rFonts w:ascii="Times New Roman" w:hAnsi="Times New Roman" w:cs="Times New Roman"/>
          <w:sz w:val="24"/>
          <w:szCs w:val="24"/>
        </w:rPr>
        <w:t xml:space="preserve"> </w:t>
      </w:r>
      <w:r w:rsidR="00244190" w:rsidRPr="0042488C">
        <w:rPr>
          <w:rFonts w:ascii="Times New Roman" w:hAnsi="Times New Roman" w:cs="Times New Roman"/>
          <w:sz w:val="24"/>
          <w:szCs w:val="24"/>
        </w:rPr>
        <w:t xml:space="preserve"> </w:t>
      </w:r>
      <w:r w:rsidR="00E14F07" w:rsidRPr="0042488C">
        <w:rPr>
          <w:rFonts w:ascii="Times New Roman" w:hAnsi="Times New Roman" w:cs="Times New Roman"/>
          <w:sz w:val="24"/>
          <w:szCs w:val="24"/>
        </w:rPr>
        <w:t xml:space="preserve">HCAs shall appoint at least one </w:t>
      </w:r>
      <w:r w:rsidR="00C62819" w:rsidRPr="0042488C">
        <w:rPr>
          <w:rFonts w:ascii="Times New Roman" w:hAnsi="Times New Roman" w:cs="Times New Roman"/>
          <w:sz w:val="24"/>
          <w:szCs w:val="24"/>
        </w:rPr>
        <w:t xml:space="preserve">CAFC </w:t>
      </w:r>
      <w:r w:rsidR="00E14F07" w:rsidRPr="0042488C">
        <w:rPr>
          <w:rFonts w:ascii="Times New Roman" w:hAnsi="Times New Roman" w:cs="Times New Roman"/>
          <w:sz w:val="24"/>
          <w:szCs w:val="24"/>
        </w:rPr>
        <w:t>for each contracting activity.  In addition, the HCA</w:t>
      </w:r>
      <w:r w:rsidR="008B09F6" w:rsidRPr="0042488C">
        <w:rPr>
          <w:rFonts w:ascii="Times New Roman" w:hAnsi="Times New Roman" w:cs="Times New Roman"/>
          <w:sz w:val="24"/>
          <w:szCs w:val="24"/>
        </w:rPr>
        <w:t xml:space="preserve"> </w:t>
      </w:r>
      <w:r w:rsidR="00E14F07" w:rsidRPr="0042488C">
        <w:rPr>
          <w:rFonts w:ascii="Times New Roman" w:hAnsi="Times New Roman" w:cs="Times New Roman"/>
          <w:sz w:val="24"/>
          <w:szCs w:val="24"/>
        </w:rPr>
        <w:t xml:space="preserve">shall appoint a local </w:t>
      </w:r>
      <w:r w:rsidR="00244190" w:rsidRPr="0042488C">
        <w:rPr>
          <w:rFonts w:ascii="Times New Roman" w:hAnsi="Times New Roman" w:cs="Times New Roman"/>
          <w:sz w:val="24"/>
          <w:szCs w:val="24"/>
        </w:rPr>
        <w:t xml:space="preserve">advocate for </w:t>
      </w:r>
      <w:r w:rsidR="00E14F07" w:rsidRPr="0042488C">
        <w:rPr>
          <w:rFonts w:ascii="Times New Roman" w:hAnsi="Times New Roman" w:cs="Times New Roman"/>
          <w:sz w:val="24"/>
          <w:szCs w:val="24"/>
        </w:rPr>
        <w:t>competition wherever there is a small business specialist appointed for that organization.</w:t>
      </w:r>
      <w:r w:rsidR="00C62819" w:rsidRPr="0042488C">
        <w:rPr>
          <w:rFonts w:ascii="Times New Roman" w:hAnsi="Times New Roman" w:cs="Times New Roman"/>
          <w:sz w:val="24"/>
          <w:szCs w:val="24"/>
        </w:rPr>
        <w:t xml:space="preserve">  See Appendix GG.</w:t>
      </w:r>
    </w:p>
    <w:p w14:paraId="605793D8" w14:textId="77777777" w:rsidR="007F3CA6" w:rsidRDefault="00773499">
      <w:pPr>
        <w:spacing w:after="240"/>
        <w:rPr>
          <w:rFonts w:ascii="Times New Roman" w:hAnsi="Times New Roman" w:cs="Times New Roman"/>
          <w:sz w:val="24"/>
          <w:szCs w:val="24"/>
        </w:rPr>
      </w:pPr>
      <w:r>
        <w:rPr>
          <w:rFonts w:ascii="Times New Roman" w:hAnsi="Times New Roman" w:cs="Times New Roman"/>
          <w:sz w:val="24"/>
          <w:szCs w:val="24"/>
        </w:rPr>
        <w:t xml:space="preserve">(2)  </w:t>
      </w:r>
      <w:r w:rsidR="00223205" w:rsidRPr="00223205">
        <w:rPr>
          <w:rFonts w:ascii="Times New Roman" w:hAnsi="Times New Roman" w:cs="Times New Roman"/>
          <w:sz w:val="24"/>
          <w:szCs w:val="24"/>
        </w:rPr>
        <w:t>Designation of advocates</w:t>
      </w:r>
      <w:r w:rsidR="00244190">
        <w:rPr>
          <w:rFonts w:ascii="Times New Roman" w:hAnsi="Times New Roman" w:cs="Times New Roman"/>
          <w:sz w:val="24"/>
          <w:szCs w:val="24"/>
        </w:rPr>
        <w:t xml:space="preserve"> for competition</w:t>
      </w:r>
      <w:r w:rsidR="00BD4FAE">
        <w:rPr>
          <w:rFonts w:ascii="Times New Roman" w:hAnsi="Times New Roman" w:cs="Times New Roman"/>
          <w:sz w:val="24"/>
          <w:szCs w:val="24"/>
        </w:rPr>
        <w:t xml:space="preserve"> </w:t>
      </w:r>
      <w:r w:rsidR="00223205" w:rsidRPr="00223205">
        <w:rPr>
          <w:rFonts w:ascii="Times New Roman" w:hAnsi="Times New Roman" w:cs="Times New Roman"/>
          <w:sz w:val="24"/>
          <w:szCs w:val="24"/>
        </w:rPr>
        <w:t>at contracting offices subordinate to contracting activities</w:t>
      </w:r>
      <w:r w:rsidR="000E0C91">
        <w:rPr>
          <w:rFonts w:ascii="Times New Roman" w:hAnsi="Times New Roman" w:cs="Times New Roman"/>
          <w:sz w:val="24"/>
          <w:szCs w:val="24"/>
        </w:rPr>
        <w:t xml:space="preserve"> depends</w:t>
      </w:r>
      <w:r w:rsidR="00223205" w:rsidRPr="00223205">
        <w:rPr>
          <w:rFonts w:ascii="Times New Roman" w:hAnsi="Times New Roman" w:cs="Times New Roman"/>
          <w:sz w:val="24"/>
          <w:szCs w:val="24"/>
        </w:rPr>
        <w:t xml:space="preserve"> on the nature of the contracting mission of the office, the volume of significant contracting actions, the complexity of acquisition planning</w:t>
      </w:r>
      <w:r w:rsidR="000E0C91">
        <w:rPr>
          <w:rFonts w:ascii="Times New Roman" w:hAnsi="Times New Roman" w:cs="Times New Roman"/>
          <w:sz w:val="24"/>
          <w:szCs w:val="24"/>
        </w:rPr>
        <w:t>,</w:t>
      </w:r>
      <w:r w:rsidR="00223205" w:rsidRPr="00223205">
        <w:rPr>
          <w:rFonts w:ascii="Times New Roman" w:hAnsi="Times New Roman" w:cs="Times New Roman"/>
          <w:sz w:val="24"/>
          <w:szCs w:val="24"/>
        </w:rPr>
        <w:t xml:space="preserve"> and other responsibilities of such local advocates.  </w:t>
      </w:r>
      <w:r w:rsidR="00BD4FAE">
        <w:rPr>
          <w:rFonts w:ascii="Times New Roman" w:hAnsi="Times New Roman" w:cs="Times New Roman"/>
          <w:sz w:val="24"/>
          <w:szCs w:val="24"/>
        </w:rPr>
        <w:t xml:space="preserve">Advocates for </w:t>
      </w:r>
      <w:r w:rsidR="00B014BD">
        <w:rPr>
          <w:rFonts w:ascii="Times New Roman" w:hAnsi="Times New Roman" w:cs="Times New Roman"/>
          <w:sz w:val="24"/>
          <w:szCs w:val="24"/>
        </w:rPr>
        <w:t>c</w:t>
      </w:r>
      <w:r w:rsidR="00223205" w:rsidRPr="00223205">
        <w:rPr>
          <w:rFonts w:ascii="Times New Roman" w:hAnsi="Times New Roman" w:cs="Times New Roman"/>
          <w:sz w:val="24"/>
          <w:szCs w:val="24"/>
        </w:rPr>
        <w:t xml:space="preserve">ompetition may be appointed on a part-time </w:t>
      </w:r>
      <w:r w:rsidRPr="000502BE">
        <w:rPr>
          <w:rFonts w:ascii="Times New Roman" w:hAnsi="Times New Roman" w:cs="Times New Roman"/>
          <w:sz w:val="24"/>
          <w:szCs w:val="24"/>
        </w:rPr>
        <w:t>basis</w:t>
      </w:r>
      <w:r w:rsidR="000E0C91">
        <w:rPr>
          <w:rFonts w:ascii="Times New Roman" w:hAnsi="Times New Roman" w:cs="Times New Roman"/>
          <w:sz w:val="24"/>
          <w:szCs w:val="24"/>
        </w:rPr>
        <w:t xml:space="preserve"> or as an additional duty when there are no conflicts of interest</w:t>
      </w:r>
      <w:r w:rsidR="00223205" w:rsidRPr="00223205">
        <w:rPr>
          <w:rFonts w:ascii="Times New Roman" w:hAnsi="Times New Roman" w:cs="Times New Roman"/>
          <w:sz w:val="24"/>
          <w:szCs w:val="24"/>
        </w:rPr>
        <w:t>.</w:t>
      </w:r>
    </w:p>
    <w:p w14:paraId="605793D9" w14:textId="77777777" w:rsidR="007F3CA6" w:rsidRDefault="00223205" w:rsidP="005D7064">
      <w:pPr>
        <w:pStyle w:val="Heading4"/>
      </w:pPr>
      <w:bookmarkStart w:id="105" w:name="_Toc513812150"/>
      <w:bookmarkStart w:id="106" w:name="_Toc123708037"/>
      <w:r w:rsidRPr="00223205">
        <w:t xml:space="preserve">5106.502 </w:t>
      </w:r>
      <w:r w:rsidR="00C40408">
        <w:t xml:space="preserve"> </w:t>
      </w:r>
      <w:r w:rsidRPr="00223205">
        <w:t>Duties and responsibilities.</w:t>
      </w:r>
      <w:bookmarkEnd w:id="105"/>
      <w:bookmarkEnd w:id="106"/>
    </w:p>
    <w:p w14:paraId="605793DA" w14:textId="3572DFAC" w:rsidR="007F3CA6" w:rsidRDefault="00B90855">
      <w:pPr>
        <w:spacing w:after="240"/>
        <w:rPr>
          <w:rFonts w:ascii="Times New Roman" w:hAnsi="Times New Roman" w:cs="Times New Roman"/>
          <w:sz w:val="24"/>
          <w:szCs w:val="24"/>
        </w:rPr>
      </w:pPr>
      <w:r>
        <w:rPr>
          <w:rFonts w:ascii="Times New Roman" w:hAnsi="Times New Roman" w:cs="Times New Roman"/>
          <w:sz w:val="24"/>
          <w:szCs w:val="24"/>
        </w:rPr>
        <w:lastRenderedPageBreak/>
        <w:t>(a)  Local advocates</w:t>
      </w:r>
      <w:r w:rsidR="00606EA2">
        <w:rPr>
          <w:rFonts w:ascii="Times New Roman" w:hAnsi="Times New Roman" w:cs="Times New Roman"/>
          <w:sz w:val="24"/>
          <w:szCs w:val="24"/>
        </w:rPr>
        <w:t xml:space="preserve"> for competition </w:t>
      </w:r>
      <w:r>
        <w:rPr>
          <w:rFonts w:ascii="Times New Roman" w:hAnsi="Times New Roman" w:cs="Times New Roman"/>
          <w:sz w:val="24"/>
          <w:szCs w:val="24"/>
        </w:rPr>
        <w:t xml:space="preserve">are an extension of the </w:t>
      </w:r>
      <w:r w:rsidR="00C62819">
        <w:rPr>
          <w:rFonts w:ascii="Times New Roman" w:hAnsi="Times New Roman" w:cs="Times New Roman"/>
          <w:sz w:val="24"/>
          <w:szCs w:val="24"/>
        </w:rPr>
        <w:t xml:space="preserve">CAFC </w:t>
      </w:r>
      <w:r>
        <w:rPr>
          <w:rFonts w:ascii="Times New Roman" w:hAnsi="Times New Roman" w:cs="Times New Roman"/>
          <w:sz w:val="24"/>
          <w:szCs w:val="24"/>
        </w:rPr>
        <w:t xml:space="preserve">office and assist the </w:t>
      </w:r>
      <w:r w:rsidR="00C62819">
        <w:rPr>
          <w:rFonts w:ascii="Times New Roman" w:hAnsi="Times New Roman" w:cs="Times New Roman"/>
          <w:sz w:val="24"/>
          <w:szCs w:val="24"/>
        </w:rPr>
        <w:t xml:space="preserve">CAFC </w:t>
      </w:r>
      <w:r>
        <w:rPr>
          <w:rFonts w:ascii="Times New Roman" w:hAnsi="Times New Roman" w:cs="Times New Roman"/>
          <w:sz w:val="24"/>
          <w:szCs w:val="24"/>
        </w:rPr>
        <w:t>in the accomplishment of their responsibilities.</w:t>
      </w:r>
    </w:p>
    <w:p w14:paraId="605793DB" w14:textId="12FB9E02" w:rsidR="007F3CA6" w:rsidRDefault="00223205">
      <w:pPr>
        <w:spacing w:after="240"/>
        <w:rPr>
          <w:rFonts w:ascii="Times New Roman" w:hAnsi="Times New Roman" w:cs="Times New Roman"/>
          <w:sz w:val="24"/>
          <w:szCs w:val="24"/>
        </w:rPr>
      </w:pPr>
      <w:r w:rsidRPr="00223205">
        <w:rPr>
          <w:rFonts w:ascii="Times New Roman" w:hAnsi="Times New Roman" w:cs="Times New Roman"/>
          <w:sz w:val="24"/>
          <w:szCs w:val="24"/>
        </w:rPr>
        <w:t xml:space="preserve">(b)(2) </w:t>
      </w:r>
      <w:r w:rsidR="001A6B26">
        <w:rPr>
          <w:rFonts w:ascii="Times New Roman" w:hAnsi="Times New Roman" w:cs="Times New Roman"/>
          <w:sz w:val="24"/>
          <w:szCs w:val="24"/>
        </w:rPr>
        <w:t xml:space="preserve"> </w:t>
      </w:r>
      <w:r w:rsidR="00C62819">
        <w:rPr>
          <w:rFonts w:ascii="Times New Roman" w:hAnsi="Times New Roman" w:cs="Times New Roman"/>
          <w:sz w:val="24"/>
          <w:szCs w:val="24"/>
        </w:rPr>
        <w:t>Command</w:t>
      </w:r>
      <w:r w:rsidR="00C62819" w:rsidRPr="00223205">
        <w:rPr>
          <w:rFonts w:ascii="Times New Roman" w:hAnsi="Times New Roman" w:cs="Times New Roman"/>
          <w:sz w:val="24"/>
          <w:szCs w:val="24"/>
        </w:rPr>
        <w:t xml:space="preserve"> </w:t>
      </w:r>
      <w:r w:rsidRPr="00223205">
        <w:rPr>
          <w:rFonts w:ascii="Times New Roman" w:hAnsi="Times New Roman" w:cs="Times New Roman"/>
          <w:sz w:val="24"/>
          <w:szCs w:val="24"/>
        </w:rPr>
        <w:t xml:space="preserve">advocates </w:t>
      </w:r>
      <w:r w:rsidR="00606EA2">
        <w:rPr>
          <w:rFonts w:ascii="Times New Roman" w:hAnsi="Times New Roman" w:cs="Times New Roman"/>
          <w:sz w:val="24"/>
          <w:szCs w:val="24"/>
        </w:rPr>
        <w:t xml:space="preserve">for competition </w:t>
      </w:r>
      <w:r w:rsidRPr="00223205">
        <w:rPr>
          <w:rFonts w:ascii="Times New Roman" w:hAnsi="Times New Roman" w:cs="Times New Roman"/>
          <w:sz w:val="24"/>
          <w:szCs w:val="24"/>
        </w:rPr>
        <w:t xml:space="preserve">must report </w:t>
      </w:r>
      <w:r w:rsidR="001A6B26" w:rsidRPr="00317E96">
        <w:rPr>
          <w:rFonts w:ascii="Times New Roman" w:hAnsi="Times New Roman" w:cs="Times New Roman"/>
          <w:sz w:val="24"/>
          <w:szCs w:val="24"/>
        </w:rPr>
        <w:t xml:space="preserve">the following information </w:t>
      </w:r>
      <w:r w:rsidRPr="00223205">
        <w:rPr>
          <w:rFonts w:ascii="Times New Roman" w:hAnsi="Times New Roman" w:cs="Times New Roman"/>
          <w:sz w:val="24"/>
          <w:szCs w:val="24"/>
        </w:rPr>
        <w:t xml:space="preserve">to the </w:t>
      </w:r>
      <w:r w:rsidR="005A7837">
        <w:rPr>
          <w:rFonts w:ascii="Times New Roman" w:hAnsi="Times New Roman" w:cs="Times New Roman"/>
          <w:sz w:val="24"/>
          <w:szCs w:val="24"/>
        </w:rPr>
        <w:t>A</w:t>
      </w:r>
      <w:r w:rsidR="00A07277">
        <w:rPr>
          <w:rFonts w:ascii="Times New Roman" w:hAnsi="Times New Roman" w:cs="Times New Roman"/>
          <w:sz w:val="24"/>
          <w:szCs w:val="24"/>
        </w:rPr>
        <w:t>A</w:t>
      </w:r>
      <w:r w:rsidR="004942E1">
        <w:rPr>
          <w:rFonts w:ascii="Times New Roman" w:hAnsi="Times New Roman" w:cs="Times New Roman"/>
          <w:sz w:val="24"/>
          <w:szCs w:val="24"/>
        </w:rPr>
        <w:t>FC</w:t>
      </w:r>
      <w:r w:rsidRPr="00223205">
        <w:rPr>
          <w:rFonts w:ascii="Times New Roman" w:hAnsi="Times New Roman" w:cs="Times New Roman"/>
          <w:sz w:val="24"/>
          <w:szCs w:val="24"/>
        </w:rPr>
        <w:t xml:space="preserve"> (</w:t>
      </w:r>
      <w:r w:rsidR="00962A84">
        <w:rPr>
          <w:rFonts w:ascii="Times New Roman" w:hAnsi="Times New Roman" w:cs="Times New Roman"/>
          <w:sz w:val="24"/>
          <w:szCs w:val="24"/>
        </w:rPr>
        <w:t>see address at</w:t>
      </w:r>
      <w:r w:rsidR="00962A84" w:rsidRPr="00223205">
        <w:rPr>
          <w:rFonts w:ascii="Times New Roman" w:hAnsi="Times New Roman" w:cs="Times New Roman"/>
          <w:sz w:val="24"/>
          <w:szCs w:val="24"/>
        </w:rPr>
        <w:t xml:space="preserve"> </w:t>
      </w:r>
      <w:r w:rsidRPr="00223205">
        <w:rPr>
          <w:rFonts w:ascii="Times New Roman" w:hAnsi="Times New Roman" w:cs="Times New Roman"/>
          <w:sz w:val="24"/>
          <w:szCs w:val="24"/>
        </w:rPr>
        <w:t>5101.290(b)(</w:t>
      </w:r>
      <w:r w:rsidR="00586B47">
        <w:rPr>
          <w:rFonts w:ascii="Times New Roman" w:hAnsi="Times New Roman" w:cs="Times New Roman"/>
          <w:sz w:val="24"/>
          <w:szCs w:val="24"/>
        </w:rPr>
        <w:t>2</w:t>
      </w:r>
      <w:r w:rsidRPr="00223205">
        <w:rPr>
          <w:rFonts w:ascii="Times New Roman" w:hAnsi="Times New Roman" w:cs="Times New Roman"/>
          <w:sz w:val="24"/>
          <w:szCs w:val="24"/>
        </w:rPr>
        <w:t>)</w:t>
      </w:r>
      <w:r w:rsidR="00586B47">
        <w:rPr>
          <w:rFonts w:ascii="Times New Roman" w:hAnsi="Times New Roman" w:cs="Times New Roman"/>
          <w:sz w:val="24"/>
          <w:szCs w:val="24"/>
        </w:rPr>
        <w:t>(ii)(C)</w:t>
      </w:r>
      <w:r w:rsidRPr="00223205">
        <w:rPr>
          <w:rFonts w:ascii="Times New Roman" w:hAnsi="Times New Roman" w:cs="Times New Roman"/>
          <w:sz w:val="24"/>
          <w:szCs w:val="24"/>
        </w:rPr>
        <w:t xml:space="preserve">) no later than November 15 </w:t>
      </w:r>
      <w:r w:rsidR="00540475">
        <w:rPr>
          <w:rFonts w:ascii="Times New Roman" w:hAnsi="Times New Roman" w:cs="Times New Roman"/>
          <w:sz w:val="24"/>
          <w:szCs w:val="24"/>
        </w:rPr>
        <w:t xml:space="preserve">of </w:t>
      </w:r>
      <w:r w:rsidRPr="00223205">
        <w:rPr>
          <w:rFonts w:ascii="Times New Roman" w:hAnsi="Times New Roman" w:cs="Times New Roman"/>
          <w:sz w:val="24"/>
          <w:szCs w:val="24"/>
        </w:rPr>
        <w:t>each year</w:t>
      </w:r>
      <w:r w:rsidR="009542AB">
        <w:rPr>
          <w:rFonts w:ascii="Times New Roman" w:hAnsi="Times New Roman" w:cs="Times New Roman"/>
          <w:sz w:val="24"/>
          <w:szCs w:val="24"/>
        </w:rPr>
        <w:t xml:space="preserve">, or as the </w:t>
      </w:r>
      <w:r w:rsidR="00BD0D90">
        <w:rPr>
          <w:rFonts w:ascii="Times New Roman" w:hAnsi="Times New Roman" w:cs="Times New Roman"/>
          <w:sz w:val="24"/>
          <w:szCs w:val="24"/>
        </w:rPr>
        <w:t>AA</w:t>
      </w:r>
      <w:r w:rsidR="004942E1">
        <w:rPr>
          <w:rFonts w:ascii="Times New Roman" w:hAnsi="Times New Roman" w:cs="Times New Roman"/>
          <w:sz w:val="24"/>
          <w:szCs w:val="24"/>
        </w:rPr>
        <w:t>F</w:t>
      </w:r>
      <w:r w:rsidR="00BD0D90">
        <w:rPr>
          <w:rFonts w:ascii="Times New Roman" w:hAnsi="Times New Roman" w:cs="Times New Roman"/>
          <w:sz w:val="24"/>
          <w:szCs w:val="24"/>
        </w:rPr>
        <w:t>C</w:t>
      </w:r>
      <w:r w:rsidR="009542AB">
        <w:rPr>
          <w:rFonts w:ascii="Times New Roman" w:hAnsi="Times New Roman" w:cs="Times New Roman"/>
          <w:sz w:val="24"/>
          <w:szCs w:val="24"/>
        </w:rPr>
        <w:t xml:space="preserve"> specifies</w:t>
      </w:r>
      <w:r w:rsidR="00321D52">
        <w:rPr>
          <w:rFonts w:ascii="Times New Roman" w:hAnsi="Times New Roman" w:cs="Times New Roman"/>
          <w:sz w:val="24"/>
          <w:szCs w:val="24"/>
        </w:rPr>
        <w:t>—</w:t>
      </w:r>
    </w:p>
    <w:p w14:paraId="605793DC" w14:textId="77777777" w:rsidR="007F3CA6" w:rsidRDefault="00223205">
      <w:pPr>
        <w:spacing w:after="240"/>
        <w:ind w:firstLine="720"/>
        <w:rPr>
          <w:rFonts w:ascii="Times New Roman" w:hAnsi="Times New Roman" w:cs="Times New Roman"/>
          <w:sz w:val="24"/>
          <w:szCs w:val="24"/>
        </w:rPr>
      </w:pPr>
      <w:r w:rsidRPr="00223205">
        <w:rPr>
          <w:rFonts w:ascii="Times New Roman" w:hAnsi="Times New Roman" w:cs="Times New Roman"/>
          <w:sz w:val="24"/>
          <w:szCs w:val="24"/>
        </w:rPr>
        <w:t>(A)  The level of competition achieved against their goal for the fiscal year and</w:t>
      </w:r>
      <w:r w:rsidR="00B0788D">
        <w:rPr>
          <w:rFonts w:ascii="Times New Roman" w:hAnsi="Times New Roman" w:cs="Times New Roman"/>
          <w:sz w:val="24"/>
          <w:szCs w:val="24"/>
        </w:rPr>
        <w:t>, if applicable,</w:t>
      </w:r>
      <w:r w:rsidRPr="00223205">
        <w:rPr>
          <w:rFonts w:ascii="Times New Roman" w:hAnsi="Times New Roman" w:cs="Times New Roman"/>
          <w:sz w:val="24"/>
          <w:szCs w:val="24"/>
        </w:rPr>
        <w:t xml:space="preserve"> reasons for not attaining the goal.</w:t>
      </w:r>
    </w:p>
    <w:p w14:paraId="605793DD" w14:textId="77777777" w:rsidR="007F3CA6" w:rsidRDefault="00223205">
      <w:pPr>
        <w:spacing w:after="240"/>
        <w:ind w:firstLine="720"/>
        <w:rPr>
          <w:rFonts w:ascii="Times New Roman" w:hAnsi="Times New Roman" w:cs="Times New Roman"/>
          <w:sz w:val="24"/>
          <w:szCs w:val="24"/>
        </w:rPr>
      </w:pPr>
      <w:r w:rsidRPr="00223205">
        <w:rPr>
          <w:rFonts w:ascii="Times New Roman" w:hAnsi="Times New Roman" w:cs="Times New Roman"/>
          <w:sz w:val="24"/>
          <w:szCs w:val="24"/>
        </w:rPr>
        <w:t>(B)  Significant actions taken to increase competition or overcome barriers to competition, number of new sources identified as a result of market research, notable savings or performance</w:t>
      </w:r>
      <w:r w:rsidR="00AD7741">
        <w:rPr>
          <w:rFonts w:ascii="Times New Roman" w:hAnsi="Times New Roman" w:cs="Times New Roman"/>
          <w:sz w:val="24"/>
          <w:szCs w:val="24"/>
        </w:rPr>
        <w:t xml:space="preserve"> or </w:t>
      </w:r>
      <w:r w:rsidRPr="00223205">
        <w:rPr>
          <w:rFonts w:ascii="Times New Roman" w:hAnsi="Times New Roman" w:cs="Times New Roman"/>
          <w:sz w:val="24"/>
          <w:szCs w:val="24"/>
        </w:rPr>
        <w:t>quality enhancements resulting from competition, and employees recognized for initiatives to enhance competition.</w:t>
      </w:r>
    </w:p>
    <w:p w14:paraId="605793DE" w14:textId="77777777" w:rsidR="007F3CA6" w:rsidRDefault="00223205">
      <w:pPr>
        <w:spacing w:after="240"/>
        <w:ind w:firstLine="720"/>
        <w:rPr>
          <w:rFonts w:ascii="Times New Roman" w:hAnsi="Times New Roman" w:cs="Times New Roman"/>
          <w:sz w:val="24"/>
          <w:szCs w:val="24"/>
        </w:rPr>
      </w:pPr>
      <w:r w:rsidRPr="00223205">
        <w:rPr>
          <w:rFonts w:ascii="Times New Roman" w:hAnsi="Times New Roman" w:cs="Times New Roman"/>
          <w:sz w:val="24"/>
          <w:szCs w:val="24"/>
        </w:rPr>
        <w:t>(C)  Mitigating factors affecting goal achievement.</w:t>
      </w:r>
    </w:p>
    <w:p w14:paraId="605793DF" w14:textId="77777777" w:rsidR="007F3CA6" w:rsidRDefault="00223205">
      <w:pPr>
        <w:spacing w:after="240"/>
        <w:ind w:firstLine="720"/>
        <w:rPr>
          <w:rFonts w:ascii="Times New Roman" w:hAnsi="Times New Roman" w:cs="Times New Roman"/>
          <w:sz w:val="24"/>
          <w:szCs w:val="24"/>
        </w:rPr>
      </w:pPr>
      <w:r w:rsidRPr="00223205">
        <w:rPr>
          <w:rFonts w:ascii="Times New Roman" w:hAnsi="Times New Roman" w:cs="Times New Roman"/>
          <w:sz w:val="24"/>
          <w:szCs w:val="24"/>
        </w:rPr>
        <w:t>(D)  A plan for competition in the coming fiscal year.</w:t>
      </w:r>
    </w:p>
    <w:p w14:paraId="605793E0" w14:textId="77777777" w:rsidR="007F3CA6" w:rsidRDefault="00223205">
      <w:pPr>
        <w:spacing w:after="240"/>
        <w:ind w:firstLine="720"/>
        <w:rPr>
          <w:rFonts w:ascii="Times New Roman" w:hAnsi="Times New Roman" w:cs="Times New Roman"/>
          <w:sz w:val="24"/>
          <w:szCs w:val="24"/>
        </w:rPr>
      </w:pPr>
      <w:r w:rsidRPr="00223205">
        <w:rPr>
          <w:rFonts w:ascii="Times New Roman" w:hAnsi="Times New Roman" w:cs="Times New Roman"/>
          <w:sz w:val="24"/>
          <w:szCs w:val="24"/>
        </w:rPr>
        <w:t>(E)  Any other activities and accomplishments.</w:t>
      </w:r>
    </w:p>
    <w:p w14:paraId="605793E1" w14:textId="77777777" w:rsidR="007F3CA6" w:rsidRDefault="00223205">
      <w:pPr>
        <w:spacing w:after="240"/>
        <w:ind w:firstLine="720"/>
        <w:rPr>
          <w:rFonts w:ascii="Times New Roman" w:hAnsi="Times New Roman" w:cs="Times New Roman"/>
          <w:sz w:val="24"/>
          <w:szCs w:val="24"/>
        </w:rPr>
      </w:pPr>
      <w:r w:rsidRPr="00223205">
        <w:rPr>
          <w:rFonts w:ascii="Times New Roman" w:hAnsi="Times New Roman" w:cs="Times New Roman"/>
          <w:sz w:val="24"/>
          <w:szCs w:val="24"/>
        </w:rPr>
        <w:t>(F)  Their competition goal for the coming fiscal year.</w:t>
      </w:r>
    </w:p>
    <w:p w14:paraId="605793E2" w14:textId="3D508E7D" w:rsidR="007F3CA6" w:rsidRDefault="006F7332" w:rsidP="00054354">
      <w:pPr>
        <w:spacing w:after="240"/>
        <w:ind w:firstLine="270"/>
        <w:rPr>
          <w:rFonts w:ascii="Times New Roman" w:hAnsi="Times New Roman" w:cs="Times New Roman"/>
          <w:sz w:val="24"/>
          <w:szCs w:val="24"/>
        </w:rPr>
      </w:pPr>
      <w:r>
        <w:rPr>
          <w:rFonts w:ascii="Times New Roman" w:hAnsi="Times New Roman" w:cs="Times New Roman"/>
          <w:sz w:val="24"/>
          <w:szCs w:val="24"/>
        </w:rPr>
        <w:t>(3)</w:t>
      </w:r>
      <w:r w:rsidR="001A6B26">
        <w:rPr>
          <w:rFonts w:ascii="Times New Roman" w:hAnsi="Times New Roman" w:cs="Times New Roman"/>
          <w:sz w:val="24"/>
          <w:szCs w:val="24"/>
        </w:rPr>
        <w:t xml:space="preserve"> </w:t>
      </w:r>
      <w:r>
        <w:rPr>
          <w:rFonts w:ascii="Times New Roman" w:hAnsi="Times New Roman" w:cs="Times New Roman"/>
          <w:sz w:val="24"/>
          <w:szCs w:val="24"/>
        </w:rPr>
        <w:t xml:space="preserve"> </w:t>
      </w:r>
      <w:r w:rsidR="001A6B26">
        <w:rPr>
          <w:rFonts w:ascii="Times New Roman" w:hAnsi="Times New Roman" w:cs="Times New Roman"/>
          <w:sz w:val="24"/>
          <w:szCs w:val="24"/>
        </w:rPr>
        <w:t xml:space="preserve">Before seeking approval, </w:t>
      </w:r>
      <w:r w:rsidR="00C62819">
        <w:rPr>
          <w:rFonts w:ascii="Times New Roman" w:hAnsi="Times New Roman" w:cs="Times New Roman"/>
          <w:sz w:val="24"/>
          <w:szCs w:val="24"/>
        </w:rPr>
        <w:t xml:space="preserve">CAFCs </w:t>
      </w:r>
      <w:r>
        <w:rPr>
          <w:rFonts w:ascii="Times New Roman" w:hAnsi="Times New Roman" w:cs="Times New Roman"/>
          <w:sz w:val="24"/>
          <w:szCs w:val="24"/>
        </w:rPr>
        <w:t xml:space="preserve">will coordinate their activity’s annual competition goals with the local </w:t>
      </w:r>
      <w:r w:rsidR="00670028">
        <w:rPr>
          <w:rFonts w:ascii="Times New Roman" w:hAnsi="Times New Roman" w:cs="Times New Roman"/>
          <w:sz w:val="24"/>
          <w:szCs w:val="24"/>
        </w:rPr>
        <w:t>s</w:t>
      </w:r>
      <w:r>
        <w:rPr>
          <w:rFonts w:ascii="Times New Roman" w:hAnsi="Times New Roman" w:cs="Times New Roman"/>
          <w:sz w:val="24"/>
          <w:szCs w:val="24"/>
        </w:rPr>
        <w:t xml:space="preserve">mall </w:t>
      </w:r>
      <w:r w:rsidR="00670028">
        <w:rPr>
          <w:rFonts w:ascii="Times New Roman" w:hAnsi="Times New Roman" w:cs="Times New Roman"/>
          <w:sz w:val="24"/>
          <w:szCs w:val="24"/>
        </w:rPr>
        <w:t>b</w:t>
      </w:r>
      <w:r>
        <w:rPr>
          <w:rFonts w:ascii="Times New Roman" w:hAnsi="Times New Roman" w:cs="Times New Roman"/>
          <w:sz w:val="24"/>
          <w:szCs w:val="24"/>
        </w:rPr>
        <w:t xml:space="preserve">usiness </w:t>
      </w:r>
      <w:r w:rsidR="00670028">
        <w:rPr>
          <w:rFonts w:ascii="Times New Roman" w:hAnsi="Times New Roman" w:cs="Times New Roman"/>
          <w:sz w:val="24"/>
          <w:szCs w:val="24"/>
        </w:rPr>
        <w:t>s</w:t>
      </w:r>
      <w:r>
        <w:rPr>
          <w:rFonts w:ascii="Times New Roman" w:hAnsi="Times New Roman" w:cs="Times New Roman"/>
          <w:sz w:val="24"/>
          <w:szCs w:val="24"/>
        </w:rPr>
        <w:t>pecialist to balance socio-economic and competition goals with organizational interests.</w:t>
      </w:r>
    </w:p>
    <w:p w14:paraId="605793E3" w14:textId="77777777" w:rsidR="007F3CA6" w:rsidRDefault="00223205" w:rsidP="005D7064">
      <w:pPr>
        <w:pStyle w:val="Heading4"/>
      </w:pPr>
      <w:bookmarkStart w:id="107" w:name="_Toc513812151"/>
      <w:bookmarkStart w:id="108" w:name="_Toc123708038"/>
      <w:r w:rsidRPr="00223205">
        <w:t xml:space="preserve">5106.502-90  </w:t>
      </w:r>
      <w:r w:rsidR="00746D73">
        <w:t xml:space="preserve">Supplementary </w:t>
      </w:r>
      <w:r w:rsidR="00670028">
        <w:t>i</w:t>
      </w:r>
      <w:r w:rsidR="00746D73">
        <w:t>nformation.</w:t>
      </w:r>
      <w:bookmarkEnd w:id="107"/>
      <w:bookmarkEnd w:id="108"/>
    </w:p>
    <w:p w14:paraId="605793E4" w14:textId="56772062" w:rsidR="007F3CA6" w:rsidRDefault="00CB62F8">
      <w:pPr>
        <w:spacing w:after="240"/>
        <w:rPr>
          <w:rFonts w:ascii="Times New Roman" w:hAnsi="Times New Roman" w:cs="Times New Roman"/>
          <w:sz w:val="24"/>
          <w:szCs w:val="24"/>
        </w:rPr>
      </w:pPr>
      <w:r>
        <w:rPr>
          <w:rFonts w:ascii="Times New Roman" w:hAnsi="Times New Roman" w:cs="Times New Roman"/>
          <w:sz w:val="24"/>
          <w:szCs w:val="24"/>
        </w:rPr>
        <w:t>Command</w:t>
      </w:r>
      <w:r w:rsidRPr="00223205">
        <w:rPr>
          <w:rFonts w:ascii="Times New Roman" w:hAnsi="Times New Roman" w:cs="Times New Roman"/>
          <w:sz w:val="24"/>
          <w:szCs w:val="24"/>
        </w:rPr>
        <w:t xml:space="preserve"> </w:t>
      </w:r>
      <w:r w:rsidR="00A07277">
        <w:rPr>
          <w:rFonts w:ascii="Times New Roman" w:hAnsi="Times New Roman" w:cs="Times New Roman"/>
          <w:sz w:val="24"/>
          <w:szCs w:val="24"/>
        </w:rPr>
        <w:t>ad</w:t>
      </w:r>
      <w:r w:rsidR="00B014BD">
        <w:rPr>
          <w:rFonts w:ascii="Times New Roman" w:hAnsi="Times New Roman" w:cs="Times New Roman"/>
          <w:sz w:val="24"/>
          <w:szCs w:val="24"/>
        </w:rPr>
        <w:t>v</w:t>
      </w:r>
      <w:r w:rsidR="00A07277">
        <w:rPr>
          <w:rFonts w:ascii="Times New Roman" w:hAnsi="Times New Roman" w:cs="Times New Roman"/>
          <w:sz w:val="24"/>
          <w:szCs w:val="24"/>
        </w:rPr>
        <w:t xml:space="preserve">ocates for </w:t>
      </w:r>
      <w:r w:rsidR="00223205" w:rsidRPr="00223205">
        <w:rPr>
          <w:rFonts w:ascii="Times New Roman" w:hAnsi="Times New Roman" w:cs="Times New Roman"/>
          <w:sz w:val="24"/>
          <w:szCs w:val="24"/>
        </w:rPr>
        <w:t xml:space="preserve">competition should provide supplementary information on items considered significant to the </w:t>
      </w:r>
      <w:r w:rsidR="006F7332">
        <w:rPr>
          <w:rFonts w:ascii="Times New Roman" w:hAnsi="Times New Roman" w:cs="Times New Roman"/>
          <w:sz w:val="24"/>
          <w:szCs w:val="24"/>
        </w:rPr>
        <w:t>A</w:t>
      </w:r>
      <w:r w:rsidR="00A07277">
        <w:rPr>
          <w:rFonts w:ascii="Times New Roman" w:hAnsi="Times New Roman" w:cs="Times New Roman"/>
          <w:sz w:val="24"/>
          <w:szCs w:val="24"/>
        </w:rPr>
        <w:t>A</w:t>
      </w:r>
      <w:r w:rsidR="004942E1">
        <w:rPr>
          <w:rFonts w:ascii="Times New Roman" w:hAnsi="Times New Roman" w:cs="Times New Roman"/>
          <w:sz w:val="24"/>
          <w:szCs w:val="24"/>
        </w:rPr>
        <w:t>F</w:t>
      </w:r>
      <w:r w:rsidR="00A07277">
        <w:rPr>
          <w:rFonts w:ascii="Times New Roman" w:hAnsi="Times New Roman" w:cs="Times New Roman"/>
          <w:sz w:val="24"/>
          <w:szCs w:val="24"/>
        </w:rPr>
        <w:t>C</w:t>
      </w:r>
      <w:r w:rsidR="00223205" w:rsidRPr="00223205">
        <w:rPr>
          <w:rFonts w:ascii="Times New Roman" w:hAnsi="Times New Roman" w:cs="Times New Roman"/>
          <w:sz w:val="24"/>
          <w:szCs w:val="24"/>
        </w:rPr>
        <w:t xml:space="preserve"> at any time during the fiscal year.</w:t>
      </w:r>
    </w:p>
    <w:sectPr w:rsidR="007F3CA6"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C330D3"/>
    <w:multiLevelType w:val="hybridMultilevel"/>
    <w:tmpl w:val="07B04514"/>
    <w:lvl w:ilvl="0" w:tplc="87F097E6">
      <w:start w:val="1"/>
      <w:numFmt w:val="decimal"/>
      <w:lvlText w:val="(%1)"/>
      <w:lvlJc w:val="left"/>
      <w:pPr>
        <w:ind w:left="705" w:hanging="360"/>
      </w:pPr>
      <w:rPr>
        <w:rFonts w:cs="Times New Roman"/>
        <w:sz w:val="24"/>
        <w:szCs w:val="24"/>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64DB7DA2"/>
    <w:multiLevelType w:val="hybridMultilevel"/>
    <w:tmpl w:val="61962200"/>
    <w:lvl w:ilvl="0" w:tplc="DDA248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dan, Amanda C CIV USARMY HQDA ASA ALT (USA)">
    <w15:presenceInfo w15:providerId="None" w15:userId="Jordan, Amanda C CIV USARMY HQDA ASA ALT (USA)"/>
  </w15:person>
  <w15:person w15:author="Moye, Rachel J CIV USARMY HQDA ASA ALT (USA)">
    <w15:presenceInfo w15:providerId="None" w15:userId="Moye, Rachel J CIV USARMY HQDA ASA ALT (USA)"/>
  </w15:person>
  <w15:person w15:author="Hoburg, Paul D CIV USARMY HQDA OGC (USA)">
    <w15:presenceInfo w15:providerId="None" w15:userId="Hoburg, Paul D CIV USARMY HQDA OGC (U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A7E"/>
    <w:rsid w:val="000068D2"/>
    <w:rsid w:val="00012CF2"/>
    <w:rsid w:val="00035AEA"/>
    <w:rsid w:val="00036CCC"/>
    <w:rsid w:val="00043813"/>
    <w:rsid w:val="00047E21"/>
    <w:rsid w:val="000502BE"/>
    <w:rsid w:val="00051F77"/>
    <w:rsid w:val="00054354"/>
    <w:rsid w:val="000559F5"/>
    <w:rsid w:val="000564BC"/>
    <w:rsid w:val="00080876"/>
    <w:rsid w:val="00080D64"/>
    <w:rsid w:val="00081137"/>
    <w:rsid w:val="00086005"/>
    <w:rsid w:val="00086A10"/>
    <w:rsid w:val="0009196D"/>
    <w:rsid w:val="0009555F"/>
    <w:rsid w:val="00097A91"/>
    <w:rsid w:val="000C3874"/>
    <w:rsid w:val="000D1D6C"/>
    <w:rsid w:val="000D7EC3"/>
    <w:rsid w:val="000E0C91"/>
    <w:rsid w:val="000E1C66"/>
    <w:rsid w:val="000F4626"/>
    <w:rsid w:val="00106B56"/>
    <w:rsid w:val="00120A6D"/>
    <w:rsid w:val="00160C27"/>
    <w:rsid w:val="00192654"/>
    <w:rsid w:val="00195231"/>
    <w:rsid w:val="001A0BBC"/>
    <w:rsid w:val="001A6B26"/>
    <w:rsid w:val="001B0063"/>
    <w:rsid w:val="001C0259"/>
    <w:rsid w:val="001D108E"/>
    <w:rsid w:val="001D24B9"/>
    <w:rsid w:val="001D7FEC"/>
    <w:rsid w:val="001F39AE"/>
    <w:rsid w:val="00223205"/>
    <w:rsid w:val="002238B2"/>
    <w:rsid w:val="00244190"/>
    <w:rsid w:val="00244640"/>
    <w:rsid w:val="00244962"/>
    <w:rsid w:val="00247D74"/>
    <w:rsid w:val="00252D22"/>
    <w:rsid w:val="00262522"/>
    <w:rsid w:val="0026297F"/>
    <w:rsid w:val="00291B48"/>
    <w:rsid w:val="002934FD"/>
    <w:rsid w:val="00295AC3"/>
    <w:rsid w:val="002A225E"/>
    <w:rsid w:val="002A4CC6"/>
    <w:rsid w:val="002A75D6"/>
    <w:rsid w:val="002C7109"/>
    <w:rsid w:val="002E040F"/>
    <w:rsid w:val="002E396B"/>
    <w:rsid w:val="002F0D96"/>
    <w:rsid w:val="0030141A"/>
    <w:rsid w:val="003069DF"/>
    <w:rsid w:val="00317E96"/>
    <w:rsid w:val="0032137B"/>
    <w:rsid w:val="00321D52"/>
    <w:rsid w:val="003315FC"/>
    <w:rsid w:val="003332CF"/>
    <w:rsid w:val="00344B48"/>
    <w:rsid w:val="0035336D"/>
    <w:rsid w:val="0035424E"/>
    <w:rsid w:val="00354F57"/>
    <w:rsid w:val="00360605"/>
    <w:rsid w:val="00371A5A"/>
    <w:rsid w:val="00386240"/>
    <w:rsid w:val="003A649C"/>
    <w:rsid w:val="003B3BB7"/>
    <w:rsid w:val="003B70C5"/>
    <w:rsid w:val="003C2402"/>
    <w:rsid w:val="003D4645"/>
    <w:rsid w:val="003F1CB1"/>
    <w:rsid w:val="0040313F"/>
    <w:rsid w:val="00403563"/>
    <w:rsid w:val="00410DF9"/>
    <w:rsid w:val="00411B32"/>
    <w:rsid w:val="0042488C"/>
    <w:rsid w:val="00426F07"/>
    <w:rsid w:val="00434952"/>
    <w:rsid w:val="00451832"/>
    <w:rsid w:val="00452229"/>
    <w:rsid w:val="004603FD"/>
    <w:rsid w:val="00466B73"/>
    <w:rsid w:val="004677A8"/>
    <w:rsid w:val="00470C3E"/>
    <w:rsid w:val="00480D75"/>
    <w:rsid w:val="00482149"/>
    <w:rsid w:val="00487ED6"/>
    <w:rsid w:val="004942E1"/>
    <w:rsid w:val="00495E34"/>
    <w:rsid w:val="004A6413"/>
    <w:rsid w:val="004C2F5A"/>
    <w:rsid w:val="004D418C"/>
    <w:rsid w:val="004D644D"/>
    <w:rsid w:val="004E29AC"/>
    <w:rsid w:val="004E6AFF"/>
    <w:rsid w:val="004F0CC9"/>
    <w:rsid w:val="004F31CE"/>
    <w:rsid w:val="004F44B3"/>
    <w:rsid w:val="00540475"/>
    <w:rsid w:val="005413B8"/>
    <w:rsid w:val="00547518"/>
    <w:rsid w:val="005613B7"/>
    <w:rsid w:val="00572181"/>
    <w:rsid w:val="00586B47"/>
    <w:rsid w:val="00590B40"/>
    <w:rsid w:val="0059106B"/>
    <w:rsid w:val="005937E0"/>
    <w:rsid w:val="005937F7"/>
    <w:rsid w:val="0059407F"/>
    <w:rsid w:val="005A378A"/>
    <w:rsid w:val="005A5386"/>
    <w:rsid w:val="005A7837"/>
    <w:rsid w:val="005B4069"/>
    <w:rsid w:val="005C7DAA"/>
    <w:rsid w:val="005D7064"/>
    <w:rsid w:val="005E7E46"/>
    <w:rsid w:val="0060236E"/>
    <w:rsid w:val="00602862"/>
    <w:rsid w:val="00606EA2"/>
    <w:rsid w:val="00610EDE"/>
    <w:rsid w:val="006119F4"/>
    <w:rsid w:val="00623330"/>
    <w:rsid w:val="00633EBD"/>
    <w:rsid w:val="00635C2C"/>
    <w:rsid w:val="00664DFD"/>
    <w:rsid w:val="00665A37"/>
    <w:rsid w:val="00670028"/>
    <w:rsid w:val="006806D3"/>
    <w:rsid w:val="00691F6F"/>
    <w:rsid w:val="00696CAF"/>
    <w:rsid w:val="006B1221"/>
    <w:rsid w:val="006B3013"/>
    <w:rsid w:val="006B3B51"/>
    <w:rsid w:val="006C6D78"/>
    <w:rsid w:val="006C7D9F"/>
    <w:rsid w:val="006D429D"/>
    <w:rsid w:val="006E350E"/>
    <w:rsid w:val="006E7254"/>
    <w:rsid w:val="006F1024"/>
    <w:rsid w:val="006F14BC"/>
    <w:rsid w:val="006F488E"/>
    <w:rsid w:val="006F7332"/>
    <w:rsid w:val="00707EA7"/>
    <w:rsid w:val="00710090"/>
    <w:rsid w:val="007200A0"/>
    <w:rsid w:val="00725A05"/>
    <w:rsid w:val="00731C67"/>
    <w:rsid w:val="0074537F"/>
    <w:rsid w:val="00746D73"/>
    <w:rsid w:val="00773499"/>
    <w:rsid w:val="00782414"/>
    <w:rsid w:val="00783EDF"/>
    <w:rsid w:val="00784C87"/>
    <w:rsid w:val="00795EEA"/>
    <w:rsid w:val="007B23C0"/>
    <w:rsid w:val="007C4D25"/>
    <w:rsid w:val="007D5EF2"/>
    <w:rsid w:val="007F3CA6"/>
    <w:rsid w:val="00802401"/>
    <w:rsid w:val="0080242C"/>
    <w:rsid w:val="00804351"/>
    <w:rsid w:val="0081105E"/>
    <w:rsid w:val="008155DE"/>
    <w:rsid w:val="00815F7C"/>
    <w:rsid w:val="0081622A"/>
    <w:rsid w:val="0082640C"/>
    <w:rsid w:val="00832988"/>
    <w:rsid w:val="00832DFC"/>
    <w:rsid w:val="008401B7"/>
    <w:rsid w:val="0087511A"/>
    <w:rsid w:val="00880916"/>
    <w:rsid w:val="00881A83"/>
    <w:rsid w:val="00886CFD"/>
    <w:rsid w:val="00892CC1"/>
    <w:rsid w:val="00897E5E"/>
    <w:rsid w:val="008B09F6"/>
    <w:rsid w:val="008B3545"/>
    <w:rsid w:val="008C6972"/>
    <w:rsid w:val="008D07DB"/>
    <w:rsid w:val="008D3435"/>
    <w:rsid w:val="008D71E7"/>
    <w:rsid w:val="008E0096"/>
    <w:rsid w:val="009013BD"/>
    <w:rsid w:val="0090684D"/>
    <w:rsid w:val="00906BC6"/>
    <w:rsid w:val="009207DC"/>
    <w:rsid w:val="009231A6"/>
    <w:rsid w:val="0092321B"/>
    <w:rsid w:val="00927438"/>
    <w:rsid w:val="0093064D"/>
    <w:rsid w:val="00941D41"/>
    <w:rsid w:val="0094446A"/>
    <w:rsid w:val="00950306"/>
    <w:rsid w:val="009520D6"/>
    <w:rsid w:val="009542AB"/>
    <w:rsid w:val="00960F44"/>
    <w:rsid w:val="00961833"/>
    <w:rsid w:val="00962A84"/>
    <w:rsid w:val="0096313A"/>
    <w:rsid w:val="00964355"/>
    <w:rsid w:val="00974A2E"/>
    <w:rsid w:val="00975681"/>
    <w:rsid w:val="00975F15"/>
    <w:rsid w:val="0098429B"/>
    <w:rsid w:val="009A4FFB"/>
    <w:rsid w:val="009B2E86"/>
    <w:rsid w:val="009C0FEA"/>
    <w:rsid w:val="009C58EA"/>
    <w:rsid w:val="009D66D0"/>
    <w:rsid w:val="009E130F"/>
    <w:rsid w:val="009E74B4"/>
    <w:rsid w:val="009F4CC2"/>
    <w:rsid w:val="009F751C"/>
    <w:rsid w:val="009F7819"/>
    <w:rsid w:val="00A02A9D"/>
    <w:rsid w:val="00A06E82"/>
    <w:rsid w:val="00A07277"/>
    <w:rsid w:val="00A11C8F"/>
    <w:rsid w:val="00A22F63"/>
    <w:rsid w:val="00A43C2A"/>
    <w:rsid w:val="00A72DA1"/>
    <w:rsid w:val="00A760EA"/>
    <w:rsid w:val="00A83326"/>
    <w:rsid w:val="00A95601"/>
    <w:rsid w:val="00AA015D"/>
    <w:rsid w:val="00AC0F58"/>
    <w:rsid w:val="00AC3F7D"/>
    <w:rsid w:val="00AD2627"/>
    <w:rsid w:val="00AD7741"/>
    <w:rsid w:val="00B00691"/>
    <w:rsid w:val="00B014BD"/>
    <w:rsid w:val="00B0529F"/>
    <w:rsid w:val="00B0788D"/>
    <w:rsid w:val="00B25650"/>
    <w:rsid w:val="00B33169"/>
    <w:rsid w:val="00B438BF"/>
    <w:rsid w:val="00B52180"/>
    <w:rsid w:val="00B61161"/>
    <w:rsid w:val="00B64E88"/>
    <w:rsid w:val="00B725A5"/>
    <w:rsid w:val="00B90855"/>
    <w:rsid w:val="00B917E6"/>
    <w:rsid w:val="00BA29B7"/>
    <w:rsid w:val="00BA5648"/>
    <w:rsid w:val="00BB243D"/>
    <w:rsid w:val="00BB2602"/>
    <w:rsid w:val="00BB492E"/>
    <w:rsid w:val="00BB6CAF"/>
    <w:rsid w:val="00BC375C"/>
    <w:rsid w:val="00BC436F"/>
    <w:rsid w:val="00BD0D90"/>
    <w:rsid w:val="00BD1249"/>
    <w:rsid w:val="00BD4FAE"/>
    <w:rsid w:val="00BE4E05"/>
    <w:rsid w:val="00BE71CB"/>
    <w:rsid w:val="00BF0341"/>
    <w:rsid w:val="00C0041B"/>
    <w:rsid w:val="00C014F6"/>
    <w:rsid w:val="00C0608B"/>
    <w:rsid w:val="00C12A7E"/>
    <w:rsid w:val="00C12EDB"/>
    <w:rsid w:val="00C157E4"/>
    <w:rsid w:val="00C20413"/>
    <w:rsid w:val="00C3388D"/>
    <w:rsid w:val="00C3599C"/>
    <w:rsid w:val="00C37064"/>
    <w:rsid w:val="00C40408"/>
    <w:rsid w:val="00C40AFB"/>
    <w:rsid w:val="00C4781F"/>
    <w:rsid w:val="00C52D8E"/>
    <w:rsid w:val="00C552A0"/>
    <w:rsid w:val="00C57680"/>
    <w:rsid w:val="00C62819"/>
    <w:rsid w:val="00C71B16"/>
    <w:rsid w:val="00C73CCC"/>
    <w:rsid w:val="00C75E61"/>
    <w:rsid w:val="00C80655"/>
    <w:rsid w:val="00C82CB1"/>
    <w:rsid w:val="00C85285"/>
    <w:rsid w:val="00C86BDC"/>
    <w:rsid w:val="00CA040A"/>
    <w:rsid w:val="00CA3CEE"/>
    <w:rsid w:val="00CA6773"/>
    <w:rsid w:val="00CA77D1"/>
    <w:rsid w:val="00CB62F8"/>
    <w:rsid w:val="00CC2CBA"/>
    <w:rsid w:val="00CD3A69"/>
    <w:rsid w:val="00CE4586"/>
    <w:rsid w:val="00D00284"/>
    <w:rsid w:val="00D06FFC"/>
    <w:rsid w:val="00D34466"/>
    <w:rsid w:val="00D5757D"/>
    <w:rsid w:val="00D6065B"/>
    <w:rsid w:val="00D65FC9"/>
    <w:rsid w:val="00D75D06"/>
    <w:rsid w:val="00D765E3"/>
    <w:rsid w:val="00D8185B"/>
    <w:rsid w:val="00D83522"/>
    <w:rsid w:val="00DA2B0B"/>
    <w:rsid w:val="00DB0A61"/>
    <w:rsid w:val="00DB7894"/>
    <w:rsid w:val="00DD294D"/>
    <w:rsid w:val="00DD325E"/>
    <w:rsid w:val="00DD5B5B"/>
    <w:rsid w:val="00DF0D8C"/>
    <w:rsid w:val="00DF48E1"/>
    <w:rsid w:val="00E0227C"/>
    <w:rsid w:val="00E06A8A"/>
    <w:rsid w:val="00E126E3"/>
    <w:rsid w:val="00E14F07"/>
    <w:rsid w:val="00E159B9"/>
    <w:rsid w:val="00E247EC"/>
    <w:rsid w:val="00E25A02"/>
    <w:rsid w:val="00E318A0"/>
    <w:rsid w:val="00E359A6"/>
    <w:rsid w:val="00E35F82"/>
    <w:rsid w:val="00E42EE5"/>
    <w:rsid w:val="00E51BB7"/>
    <w:rsid w:val="00E54085"/>
    <w:rsid w:val="00E54A5F"/>
    <w:rsid w:val="00E602BA"/>
    <w:rsid w:val="00E7054C"/>
    <w:rsid w:val="00E75BA1"/>
    <w:rsid w:val="00EA002A"/>
    <w:rsid w:val="00EB3FDE"/>
    <w:rsid w:val="00EB7993"/>
    <w:rsid w:val="00EB7BE4"/>
    <w:rsid w:val="00EC7731"/>
    <w:rsid w:val="00ED2B83"/>
    <w:rsid w:val="00ED308D"/>
    <w:rsid w:val="00EE54C9"/>
    <w:rsid w:val="00EF28E9"/>
    <w:rsid w:val="00F01E2E"/>
    <w:rsid w:val="00F10097"/>
    <w:rsid w:val="00F11166"/>
    <w:rsid w:val="00F32E92"/>
    <w:rsid w:val="00F52C38"/>
    <w:rsid w:val="00F606F6"/>
    <w:rsid w:val="00F632F0"/>
    <w:rsid w:val="00F6504D"/>
    <w:rsid w:val="00F73340"/>
    <w:rsid w:val="00FB7D9D"/>
    <w:rsid w:val="00FC4715"/>
    <w:rsid w:val="00FF037D"/>
    <w:rsid w:val="00FF1BA6"/>
    <w:rsid w:val="00FF2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793A0"/>
  <w15:docId w15:val="{D47CBA99-2510-46FD-B750-45E8373FC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A7E"/>
  </w:style>
  <w:style w:type="paragraph" w:styleId="Heading2">
    <w:name w:val="heading 2"/>
    <w:basedOn w:val="Normal"/>
    <w:next w:val="Normal"/>
    <w:link w:val="Heading2Char"/>
    <w:unhideWhenUsed/>
    <w:qFormat/>
    <w:rsid w:val="00C12A7E"/>
    <w:pPr>
      <w:keepNext/>
      <w:keepLines/>
      <w:spacing w:before="120"/>
      <w:jc w:val="center"/>
      <w:outlineLvl w:val="1"/>
    </w:pPr>
    <w:rPr>
      <w:b/>
      <w:sz w:val="32"/>
    </w:rPr>
  </w:style>
  <w:style w:type="paragraph" w:styleId="Heading3">
    <w:name w:val="heading 3"/>
    <w:basedOn w:val="Heading2"/>
    <w:link w:val="Heading3Char"/>
    <w:unhideWhenUsed/>
    <w:qFormat/>
    <w:rsid w:val="005D7064"/>
    <w:pPr>
      <w:spacing w:before="0" w:after="240"/>
      <w:outlineLvl w:val="2"/>
    </w:pPr>
    <w:rPr>
      <w:rFonts w:ascii="Times New Roman" w:hAnsi="Times New Roman" w:cs="Times New Roman"/>
      <w:sz w:val="24"/>
      <w:szCs w:val="24"/>
    </w:rPr>
  </w:style>
  <w:style w:type="paragraph" w:styleId="Heading4">
    <w:name w:val="heading 4"/>
    <w:basedOn w:val="Normal"/>
    <w:link w:val="Heading4Char"/>
    <w:unhideWhenUsed/>
    <w:qFormat/>
    <w:rsid w:val="005D7064"/>
    <w:pPr>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C12A7E"/>
    <w:pPr>
      <w:outlineLvl w:val="4"/>
    </w:pPr>
    <w:rPr>
      <w:u w:val="single"/>
    </w:rPr>
  </w:style>
  <w:style w:type="paragraph" w:styleId="Heading6">
    <w:name w:val="heading 6"/>
    <w:basedOn w:val="Normal"/>
    <w:next w:val="Normal"/>
    <w:link w:val="Heading6Char"/>
    <w:unhideWhenUsed/>
    <w:qFormat/>
    <w:rsid w:val="00C12A7E"/>
    <w:pPr>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12A7E"/>
    <w:rPr>
      <w:b/>
      <w:sz w:val="32"/>
    </w:rPr>
  </w:style>
  <w:style w:type="character" w:customStyle="1" w:styleId="Heading3Char">
    <w:name w:val="Heading 3 Char"/>
    <w:basedOn w:val="DefaultParagraphFont"/>
    <w:link w:val="Heading3"/>
    <w:rsid w:val="005D7064"/>
    <w:rPr>
      <w:rFonts w:ascii="Times New Roman" w:hAnsi="Times New Roman" w:cs="Times New Roman"/>
      <w:b/>
      <w:sz w:val="24"/>
      <w:szCs w:val="24"/>
    </w:rPr>
  </w:style>
  <w:style w:type="character" w:customStyle="1" w:styleId="Heading4Char">
    <w:name w:val="Heading 4 Char"/>
    <w:basedOn w:val="DefaultParagraphFont"/>
    <w:link w:val="Heading4"/>
    <w:rsid w:val="005D7064"/>
    <w:rPr>
      <w:rFonts w:ascii="Times New Roman" w:hAnsi="Times New Roman" w:cs="Times New Roman"/>
      <w:b/>
      <w:sz w:val="24"/>
      <w:szCs w:val="24"/>
    </w:rPr>
  </w:style>
  <w:style w:type="character" w:customStyle="1" w:styleId="Heading5Char">
    <w:name w:val="Heading 5 Char"/>
    <w:basedOn w:val="DefaultParagraphFont"/>
    <w:link w:val="Heading5"/>
    <w:rsid w:val="00C12A7E"/>
    <w:rPr>
      <w:b/>
      <w:u w:val="single"/>
    </w:rPr>
  </w:style>
  <w:style w:type="character" w:customStyle="1" w:styleId="Heading6Char">
    <w:name w:val="Heading 6 Char"/>
    <w:basedOn w:val="DefaultParagraphFont"/>
    <w:link w:val="Heading6"/>
    <w:rsid w:val="00C12A7E"/>
    <w:rPr>
      <w:b/>
    </w:rPr>
  </w:style>
  <w:style w:type="character" w:styleId="Hyperlink">
    <w:name w:val="Hyperlink"/>
    <w:basedOn w:val="DefaultParagraphFont"/>
    <w:uiPriority w:val="99"/>
    <w:unhideWhenUsed/>
    <w:rsid w:val="00C12A7E"/>
    <w:rPr>
      <w:color w:val="0000FF"/>
      <w:u w:val="single"/>
    </w:rPr>
  </w:style>
  <w:style w:type="paragraph" w:styleId="BodyText">
    <w:name w:val="Body Text"/>
    <w:basedOn w:val="Normal"/>
    <w:link w:val="BodyTextChar"/>
    <w:unhideWhenUsed/>
    <w:rsid w:val="00C12A7E"/>
    <w:rPr>
      <w:i/>
      <w:iCs/>
    </w:rPr>
  </w:style>
  <w:style w:type="character" w:customStyle="1" w:styleId="BodyTextChar">
    <w:name w:val="Body Text Char"/>
    <w:basedOn w:val="DefaultParagraphFont"/>
    <w:link w:val="BodyText"/>
    <w:rsid w:val="00C12A7E"/>
    <w:rPr>
      <w:i/>
      <w:iCs/>
    </w:rPr>
  </w:style>
  <w:style w:type="paragraph" w:styleId="ListParagraph">
    <w:name w:val="List Paragraph"/>
    <w:basedOn w:val="Normal"/>
    <w:uiPriority w:val="34"/>
    <w:qFormat/>
    <w:rsid w:val="00C12A7E"/>
    <w:pPr>
      <w:ind w:left="720"/>
      <w:contextualSpacing/>
    </w:pPr>
  </w:style>
  <w:style w:type="paragraph" w:customStyle="1" w:styleId="ind4">
    <w:name w:val="ind .4"/>
    <w:basedOn w:val="Normal"/>
    <w:rsid w:val="00C12A7E"/>
    <w:pPr>
      <w:tabs>
        <w:tab w:val="left" w:pos="1152"/>
        <w:tab w:val="left" w:pos="1728"/>
        <w:tab w:val="left" w:pos="2304"/>
        <w:tab w:val="left" w:pos="2880"/>
        <w:tab w:val="left" w:pos="3456"/>
      </w:tabs>
      <w:ind w:left="576"/>
    </w:pPr>
  </w:style>
  <w:style w:type="paragraph" w:customStyle="1" w:styleId="ind12">
    <w:name w:val="ind 1.2"/>
    <w:basedOn w:val="Normal"/>
    <w:rsid w:val="00C12A7E"/>
    <w:pPr>
      <w:tabs>
        <w:tab w:val="left" w:pos="2304"/>
        <w:tab w:val="left" w:pos="2880"/>
        <w:tab w:val="left" w:pos="3456"/>
      </w:tabs>
      <w:ind w:left="1728"/>
    </w:pPr>
  </w:style>
  <w:style w:type="paragraph" w:customStyle="1" w:styleId="ind8">
    <w:name w:val="ind .8"/>
    <w:basedOn w:val="Normal"/>
    <w:rsid w:val="00C12A7E"/>
    <w:pPr>
      <w:tabs>
        <w:tab w:val="left" w:pos="1728"/>
        <w:tab w:val="left" w:pos="2304"/>
        <w:tab w:val="left" w:pos="2880"/>
        <w:tab w:val="left" w:pos="3456"/>
      </w:tabs>
      <w:ind w:left="1152"/>
    </w:pPr>
  </w:style>
  <w:style w:type="paragraph" w:customStyle="1" w:styleId="ind16">
    <w:name w:val="ind 1.6"/>
    <w:basedOn w:val="Normal"/>
    <w:rsid w:val="00C12A7E"/>
    <w:pPr>
      <w:tabs>
        <w:tab w:val="left" w:pos="2880"/>
        <w:tab w:val="left" w:pos="3456"/>
        <w:tab w:val="left" w:pos="4032"/>
      </w:tabs>
      <w:ind w:left="2304"/>
    </w:pPr>
  </w:style>
  <w:style w:type="paragraph" w:styleId="BalloonText">
    <w:name w:val="Balloon Text"/>
    <w:basedOn w:val="Normal"/>
    <w:link w:val="BalloonTextChar"/>
    <w:uiPriority w:val="99"/>
    <w:semiHidden/>
    <w:unhideWhenUsed/>
    <w:rsid w:val="003F1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CB1"/>
    <w:rPr>
      <w:rFonts w:ascii="Tahoma" w:hAnsi="Tahoma" w:cs="Tahoma"/>
      <w:sz w:val="16"/>
      <w:szCs w:val="16"/>
    </w:rPr>
  </w:style>
  <w:style w:type="character" w:styleId="CommentReference">
    <w:name w:val="annotation reference"/>
    <w:basedOn w:val="DefaultParagraphFont"/>
    <w:uiPriority w:val="99"/>
    <w:semiHidden/>
    <w:unhideWhenUsed/>
    <w:rsid w:val="00160C27"/>
    <w:rPr>
      <w:sz w:val="16"/>
      <w:szCs w:val="16"/>
    </w:rPr>
  </w:style>
  <w:style w:type="paragraph" w:styleId="CommentText">
    <w:name w:val="annotation text"/>
    <w:basedOn w:val="Normal"/>
    <w:link w:val="CommentTextChar"/>
    <w:uiPriority w:val="99"/>
    <w:semiHidden/>
    <w:unhideWhenUsed/>
    <w:rsid w:val="00160C27"/>
    <w:pPr>
      <w:spacing w:line="240" w:lineRule="auto"/>
    </w:pPr>
    <w:rPr>
      <w:sz w:val="20"/>
      <w:szCs w:val="20"/>
    </w:rPr>
  </w:style>
  <w:style w:type="character" w:customStyle="1" w:styleId="CommentTextChar">
    <w:name w:val="Comment Text Char"/>
    <w:basedOn w:val="DefaultParagraphFont"/>
    <w:link w:val="CommentText"/>
    <w:uiPriority w:val="99"/>
    <w:semiHidden/>
    <w:rsid w:val="00160C27"/>
    <w:rPr>
      <w:sz w:val="20"/>
      <w:szCs w:val="20"/>
    </w:rPr>
  </w:style>
  <w:style w:type="paragraph" w:styleId="CommentSubject">
    <w:name w:val="annotation subject"/>
    <w:basedOn w:val="CommentText"/>
    <w:next w:val="CommentText"/>
    <w:link w:val="CommentSubjectChar"/>
    <w:uiPriority w:val="99"/>
    <w:semiHidden/>
    <w:unhideWhenUsed/>
    <w:rsid w:val="00160C27"/>
    <w:rPr>
      <w:b/>
      <w:bCs/>
    </w:rPr>
  </w:style>
  <w:style w:type="character" w:customStyle="1" w:styleId="CommentSubjectChar">
    <w:name w:val="Comment Subject Char"/>
    <w:basedOn w:val="CommentTextChar"/>
    <w:link w:val="CommentSubject"/>
    <w:uiPriority w:val="99"/>
    <w:semiHidden/>
    <w:rsid w:val="00160C27"/>
    <w:rPr>
      <w:b/>
      <w:bCs/>
      <w:sz w:val="20"/>
      <w:szCs w:val="20"/>
    </w:rPr>
  </w:style>
  <w:style w:type="paragraph" w:styleId="Revision">
    <w:name w:val="Revision"/>
    <w:hidden/>
    <w:uiPriority w:val="99"/>
    <w:semiHidden/>
    <w:rsid w:val="00906BC6"/>
    <w:pPr>
      <w:spacing w:after="0" w:line="240" w:lineRule="auto"/>
    </w:pPr>
  </w:style>
  <w:style w:type="paragraph" w:styleId="TOC3">
    <w:name w:val="toc 3"/>
    <w:basedOn w:val="Normal"/>
    <w:next w:val="Normal"/>
    <w:autoRedefine/>
    <w:uiPriority w:val="39"/>
    <w:unhideWhenUsed/>
    <w:rsid w:val="00C75E61"/>
    <w:pPr>
      <w:spacing w:after="100"/>
      <w:ind w:left="440"/>
    </w:pPr>
  </w:style>
  <w:style w:type="paragraph" w:styleId="TOC4">
    <w:name w:val="toc 4"/>
    <w:basedOn w:val="Normal"/>
    <w:next w:val="Normal"/>
    <w:autoRedefine/>
    <w:uiPriority w:val="39"/>
    <w:unhideWhenUsed/>
    <w:rsid w:val="00C75E61"/>
    <w:pPr>
      <w:spacing w:after="100"/>
      <w:ind w:left="660"/>
    </w:pPr>
  </w:style>
  <w:style w:type="paragraph" w:styleId="NormalWeb">
    <w:name w:val="Normal (Web)"/>
    <w:basedOn w:val="Normal"/>
    <w:uiPriority w:val="99"/>
    <w:unhideWhenUsed/>
    <w:rsid w:val="00927438"/>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33E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75482">
      <w:bodyDiv w:val="1"/>
      <w:marLeft w:val="0"/>
      <w:marRight w:val="0"/>
      <w:marTop w:val="0"/>
      <w:marBottom w:val="0"/>
      <w:divBdr>
        <w:top w:val="none" w:sz="0" w:space="0" w:color="auto"/>
        <w:left w:val="none" w:sz="0" w:space="0" w:color="auto"/>
        <w:bottom w:val="none" w:sz="0" w:space="0" w:color="auto"/>
        <w:right w:val="none" w:sz="0" w:space="0" w:color="auto"/>
      </w:divBdr>
    </w:div>
    <w:div w:id="392044541">
      <w:bodyDiv w:val="1"/>
      <w:marLeft w:val="0"/>
      <w:marRight w:val="0"/>
      <w:marTop w:val="0"/>
      <w:marBottom w:val="0"/>
      <w:divBdr>
        <w:top w:val="none" w:sz="0" w:space="0" w:color="auto"/>
        <w:left w:val="none" w:sz="0" w:space="0" w:color="auto"/>
        <w:bottom w:val="none" w:sz="0" w:space="0" w:color="auto"/>
        <w:right w:val="none" w:sz="0" w:space="0" w:color="auto"/>
      </w:divBdr>
    </w:div>
    <w:div w:id="109871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microsoft.com/office/2011/relationships/people" Target="people.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5" ma:contentTypeDescription="Army Federal Acquisition Regulation Supplement" ma:contentTypeScope="" ma:versionID="9d4a548d5ad8be2f19451f4e1ee304f9">
  <xsd:schema xmlns:xsd="http://www.w3.org/2001/XMLSchema" xmlns:xs="http://www.w3.org/2001/XMLSchema" xmlns:p="http://schemas.microsoft.com/office/2006/metadata/properties" xmlns:ns1="4d2834f2-6e62-48ef-822a-880d84868a39" xmlns:ns3="1d182ed6-48bb-48f5-abfd-790737af81b2" targetNamespace="http://schemas.microsoft.com/office/2006/metadata/properties" ma:root="true" ma:fieldsID="76cfa627da9704b88091e5bd3eb730e2" ns1:_="" ns3:_="">
    <xsd:import namespace="4d2834f2-6e62-48ef-822a-880d84868a39"/>
    <xsd:import namespace="1d182ed6-48bb-48f5-abfd-790737af81b2"/>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d182ed6-48bb-48f5-abfd-790737af81b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added 8(a) threshold from $22M to $100M for JA, delegable to SCO at GO/SES level.</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5106</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DASAP-90-705</_dlc_DocId>
    <_dlc_DocIdUrl xmlns="4d2834f2-6e62-48ef-822a-880d84868a39">
      <Url>https://spcs3.kc.army.mil/asaalt/ZPTeam/PPS/_layouts/15/DocIdRedir.aspx?ID=DASAP-90-705</Url>
      <Description>DASAP-90-705</Description>
    </_dlc_DocIdUrl>
    <WebPartName xmlns="4d2834f2-6e62-48ef-822a-880d84868a39" xsi:nil="true"/>
    <AFARSRevisionNo xmlns="4d2834f2-6e62-48ef-822a-880d84868a39">28.03</AFARSRevisionNo>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C3FAA7-9DA5-49C9-AD09-B4A2A25AED42}">
  <ds:schemaRefs>
    <ds:schemaRef ds:uri="http://schemas.microsoft.com/sharepoint/events"/>
  </ds:schemaRefs>
</ds:datastoreItem>
</file>

<file path=customXml/itemProps2.xml><?xml version="1.0" encoding="utf-8"?>
<ds:datastoreItem xmlns:ds="http://schemas.openxmlformats.org/officeDocument/2006/customXml" ds:itemID="{F2295E9D-5D23-4464-A7E0-80A02E650B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1d182ed6-48bb-48f5-abfd-790737af81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8AE9E4E-CB7E-4B16-A8E1-75FCA3AB5EEB}">
  <ds:schemaRefs>
    <ds:schemaRef ds:uri="http://schemas.microsoft.com/office/2006/metadata/properties"/>
    <ds:schemaRef ds:uri="http://schemas.microsoft.com/office/infopath/2007/PartnerControls"/>
    <ds:schemaRef ds:uri="4d2834f2-6e62-48ef-822a-880d84868a39"/>
  </ds:schemaRefs>
</ds:datastoreItem>
</file>

<file path=customXml/itemProps4.xml><?xml version="1.0" encoding="utf-8"?>
<ds:datastoreItem xmlns:ds="http://schemas.openxmlformats.org/officeDocument/2006/customXml" ds:itemID="{53822130-FE7D-4BAD-8CCF-B01A291C0993}">
  <ds:schemaRefs>
    <ds:schemaRef ds:uri="http://schemas.microsoft.com/sharepoint/v3/contenttype/forms"/>
  </ds:schemaRefs>
</ds:datastoreItem>
</file>

<file path=customXml/itemProps5.xml><?xml version="1.0" encoding="utf-8"?>
<ds:datastoreItem xmlns:ds="http://schemas.openxmlformats.org/officeDocument/2006/customXml" ds:itemID="{F993DF54-2D42-4C17-8AC5-2A423C035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9</Pages>
  <Words>3168</Words>
  <Characters>18058</Characters>
  <Application>Microsoft Office Word</Application>
  <DocSecurity>4</DocSecurity>
  <Lines>150</Lines>
  <Paragraphs>42</Paragraphs>
  <ScaleCrop>false</ScaleCrop>
  <HeadingPairs>
    <vt:vector size="2" baseType="variant">
      <vt:variant>
        <vt:lpstr>Title</vt:lpstr>
      </vt:variant>
      <vt:variant>
        <vt:i4>1</vt:i4>
      </vt:variant>
    </vt:vector>
  </HeadingPairs>
  <TitlesOfParts>
    <vt:vector size="1" baseType="lpstr">
      <vt:lpstr>AFARS 5106_Revision_28_03</vt:lpstr>
    </vt:vector>
  </TitlesOfParts>
  <Company>U.S. Army</Company>
  <LinksUpToDate>false</LinksUpToDate>
  <CharactersWithSpaces>21184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5106_Revision_28_03</dc:title>
  <dc:creator>Administrator</dc:creator>
  <cp:lastModifiedBy>Jordan, Amanda C CIV USARMY HQDA ASA ALT (USA)</cp:lastModifiedBy>
  <cp:revision>2</cp:revision>
  <cp:lastPrinted>2017-11-13T17:43:00Z</cp:lastPrinted>
  <dcterms:created xsi:type="dcterms:W3CDTF">2023-01-04T12:29:00Z</dcterms:created>
  <dcterms:modified xsi:type="dcterms:W3CDTF">2023-01-04T12:29:00Z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827874e7-73d7-4892-a65f-26b31e70e9eb</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Pillar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ies>
</file>