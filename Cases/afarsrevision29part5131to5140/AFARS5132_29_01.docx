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F5E" w14:textId="65C890E2" w:rsidR="00235A70" w:rsidRPr="001E1E30" w:rsidRDefault="00181351" w:rsidP="001E1E30">
      <w:pPr>
        <w:jc w:val="center"/>
        <w:rPr>
          <w:rFonts w:ascii="Times New Roman" w:hAnsi="Times New Roman" w:cs="Times New Roman"/>
          <w:b/>
          <w:bCs/>
          <w:sz w:val="32"/>
          <w:szCs w:val="32"/>
        </w:rPr>
      </w:pPr>
      <w:r w:rsidRPr="001E1E30">
        <w:rPr>
          <w:rFonts w:ascii="Times New Roman" w:hAnsi="Times New Roman" w:cs="Times New Roman"/>
          <w:b/>
          <w:bCs/>
          <w:sz w:val="32"/>
          <w:szCs w:val="32"/>
        </w:rPr>
        <w:t xml:space="preserve">AFARS </w:t>
      </w:r>
      <w:r w:rsidR="00226871" w:rsidRPr="001E1E30">
        <w:rPr>
          <w:rFonts w:ascii="Times New Roman" w:hAnsi="Times New Roman" w:cs="Times New Roman"/>
          <w:b/>
          <w:bCs/>
          <w:sz w:val="32"/>
          <w:szCs w:val="32"/>
        </w:rPr>
        <w:t>–</w:t>
      </w:r>
      <w:r w:rsidRPr="001E1E30">
        <w:rPr>
          <w:rFonts w:ascii="Times New Roman" w:hAnsi="Times New Roman" w:cs="Times New Roman"/>
          <w:b/>
          <w:bCs/>
          <w:sz w:val="32"/>
          <w:szCs w:val="32"/>
        </w:rPr>
        <w:t xml:space="preserve"> P</w:t>
      </w:r>
      <w:r w:rsidR="00857AFE" w:rsidRPr="001E1E30">
        <w:rPr>
          <w:rFonts w:ascii="Times New Roman" w:hAnsi="Times New Roman" w:cs="Times New Roman"/>
          <w:b/>
          <w:bCs/>
          <w:sz w:val="32"/>
          <w:szCs w:val="32"/>
        </w:rPr>
        <w:t>ART</w:t>
      </w:r>
      <w:r w:rsidRPr="001E1E30">
        <w:rPr>
          <w:rFonts w:ascii="Times New Roman" w:hAnsi="Times New Roman" w:cs="Times New Roman"/>
          <w:b/>
          <w:bCs/>
          <w:sz w:val="32"/>
          <w:szCs w:val="32"/>
        </w:rPr>
        <w:t xml:space="preserve"> 5132</w:t>
      </w:r>
    </w:p>
    <w:p w14:paraId="11BB4F5F" w14:textId="77777777" w:rsidR="00235A70" w:rsidRPr="00880260" w:rsidRDefault="00181351" w:rsidP="001E1E30">
      <w:pPr>
        <w:spacing w:line="240" w:lineRule="auto"/>
        <w:jc w:val="center"/>
        <w:rPr>
          <w:rFonts w:ascii="Times New Roman" w:hAnsi="Times New Roman" w:cs="Times New Roman"/>
          <w:b/>
          <w:sz w:val="32"/>
          <w:szCs w:val="32"/>
        </w:rPr>
      </w:pPr>
      <w:r w:rsidRPr="00880260">
        <w:rPr>
          <w:rFonts w:ascii="Times New Roman" w:hAnsi="Times New Roman" w:cs="Times New Roman"/>
          <w:b/>
          <w:sz w:val="32"/>
          <w:szCs w:val="32"/>
        </w:rPr>
        <w:t>Contract Financing</w:t>
      </w:r>
    </w:p>
    <w:p w14:paraId="11BB4F60" w14:textId="7CB71353" w:rsidR="00235A70" w:rsidRDefault="00656D03" w:rsidP="001E1E30">
      <w:pPr>
        <w:spacing w:line="240" w:lineRule="auto"/>
        <w:jc w:val="center"/>
        <w:rPr>
          <w:rFonts w:ascii="Times New Roman" w:hAnsi="Times New Roman" w:cs="Times New Roman"/>
          <w:i/>
          <w:sz w:val="24"/>
          <w:szCs w:val="24"/>
        </w:rPr>
      </w:pPr>
      <w:r w:rsidRPr="00880260">
        <w:rPr>
          <w:rFonts w:ascii="Times New Roman" w:hAnsi="Times New Roman" w:cs="Times New Roman"/>
          <w:i/>
          <w:sz w:val="24"/>
          <w:szCs w:val="24"/>
        </w:rPr>
        <w:t xml:space="preserve">(Revised </w:t>
      </w:r>
      <w:del w:id="2" w:author="Stephenson, Evelyn K CIV HQDA ASA ALT" w:date="2024-08-29T12:31:00Z">
        <w:r w:rsidR="003A7123" w:rsidDel="003E0A99">
          <w:rPr>
            <w:rFonts w:ascii="Times New Roman" w:hAnsi="Times New Roman" w:cs="Times New Roman"/>
            <w:i/>
            <w:sz w:val="24"/>
            <w:szCs w:val="24"/>
          </w:rPr>
          <w:delText>23</w:delText>
        </w:r>
      </w:del>
      <w:ins w:id="3" w:author="Jordan, Amanda C CIV USARMY HQDA ASA ALT (USA)" w:date="2024-09-27T06:42:00Z">
        <w:r w:rsidR="000701AE">
          <w:rPr>
            <w:rFonts w:ascii="Times New Roman" w:hAnsi="Times New Roman" w:cs="Times New Roman"/>
            <w:i/>
            <w:sz w:val="24"/>
            <w:szCs w:val="24"/>
          </w:rPr>
          <w:t>01</w:t>
        </w:r>
      </w:ins>
      <w:ins w:id="4" w:author="Stephenson, Evelyn K CIV HQDA ASA ALT" w:date="2024-08-29T12:31:00Z">
        <w:r w:rsidR="003E0A99">
          <w:rPr>
            <w:rFonts w:ascii="Times New Roman" w:hAnsi="Times New Roman" w:cs="Times New Roman"/>
            <w:i/>
            <w:sz w:val="24"/>
            <w:szCs w:val="24"/>
          </w:rPr>
          <w:t xml:space="preserve"> October </w:t>
        </w:r>
      </w:ins>
      <w:del w:id="5" w:author="Stephenson, Evelyn K CIV HQDA ASA ALT" w:date="2024-08-29T12:31:00Z">
        <w:r w:rsidR="003A7123" w:rsidDel="003E0A99">
          <w:rPr>
            <w:rFonts w:ascii="Times New Roman" w:hAnsi="Times New Roman" w:cs="Times New Roman"/>
            <w:i/>
            <w:sz w:val="24"/>
            <w:szCs w:val="24"/>
          </w:rPr>
          <w:delText xml:space="preserve"> March</w:delText>
        </w:r>
        <w:r w:rsidR="00056218" w:rsidDel="003E0A99">
          <w:rPr>
            <w:rFonts w:ascii="Times New Roman" w:hAnsi="Times New Roman" w:cs="Times New Roman"/>
            <w:i/>
            <w:sz w:val="24"/>
            <w:szCs w:val="24"/>
          </w:rPr>
          <w:delText xml:space="preserve"> </w:delText>
        </w:r>
      </w:del>
      <w:r w:rsidR="00056218">
        <w:rPr>
          <w:rFonts w:ascii="Times New Roman" w:hAnsi="Times New Roman" w:cs="Times New Roman"/>
          <w:i/>
          <w:sz w:val="24"/>
          <w:szCs w:val="24"/>
        </w:rPr>
        <w:t>20</w:t>
      </w:r>
      <w:del w:id="6" w:author="Stephenson, Evelyn K CIV HQDA ASA ALT" w:date="2024-08-29T12:31:00Z">
        <w:r w:rsidR="00056218" w:rsidDel="003E0A99">
          <w:rPr>
            <w:rFonts w:ascii="Times New Roman" w:hAnsi="Times New Roman" w:cs="Times New Roman"/>
            <w:i/>
            <w:sz w:val="24"/>
            <w:szCs w:val="24"/>
          </w:rPr>
          <w:delText>2</w:delText>
        </w:r>
      </w:del>
      <w:r w:rsidR="00056218">
        <w:rPr>
          <w:rFonts w:ascii="Times New Roman" w:hAnsi="Times New Roman" w:cs="Times New Roman"/>
          <w:i/>
          <w:sz w:val="24"/>
          <w:szCs w:val="24"/>
        </w:rPr>
        <w:t>2</w:t>
      </w:r>
      <w:ins w:id="7" w:author="Stephenson, Evelyn K CIV HQDA ASA ALT" w:date="2024-08-29T12:31:00Z">
        <w:r w:rsidR="003E0A99">
          <w:rPr>
            <w:rFonts w:ascii="Times New Roman" w:hAnsi="Times New Roman" w:cs="Times New Roman"/>
            <w:i/>
            <w:sz w:val="24"/>
            <w:szCs w:val="24"/>
          </w:rPr>
          <w:t>4</w:t>
        </w:r>
      </w:ins>
      <w:r w:rsidRPr="00880260">
        <w:rPr>
          <w:rFonts w:ascii="Times New Roman" w:hAnsi="Times New Roman" w:cs="Times New Roman"/>
          <w:i/>
          <w:sz w:val="24"/>
          <w:szCs w:val="24"/>
        </w:rPr>
        <w:t>)</w:t>
      </w:r>
    </w:p>
    <w:p w14:paraId="4DA199D5" w14:textId="1E98AAC4" w:rsidR="006409DF" w:rsidRPr="006409DF" w:rsidRDefault="006409DF" w:rsidP="00A56BF0">
      <w:pPr>
        <w:pStyle w:val="TOC4"/>
        <w:rPr>
          <w:ins w:id="8" w:author="Jordan, Amanda C CIV USARMY HQDA ASA ALT (USA)" w:date="2024-09-12T09:09:00Z"/>
          <w:rFonts w:eastAsiaTheme="minorEastAsia"/>
          <w:noProof/>
          <w:kern w:val="2"/>
          <w14:ligatures w14:val="standardContextual"/>
        </w:rPr>
      </w:pPr>
      <w:r w:rsidRPr="006409DF">
        <w:rPr>
          <w:i/>
        </w:rPr>
        <w:fldChar w:fldCharType="begin"/>
      </w:r>
      <w:r w:rsidRPr="006409DF">
        <w:rPr>
          <w:i/>
        </w:rPr>
        <w:instrText xml:space="preserve"> TOC \o "1-4" \h \z \u </w:instrText>
      </w:r>
      <w:r w:rsidRPr="006409DF">
        <w:rPr>
          <w:i/>
        </w:rPr>
        <w:fldChar w:fldCharType="separate"/>
      </w:r>
      <w:ins w:id="9" w:author="Jordan, Amanda C CIV USARMY HQDA ASA ALT (USA)" w:date="2024-09-12T09:09:00Z">
        <w:r w:rsidRPr="006409DF">
          <w:rPr>
            <w:rStyle w:val="Hyperlink"/>
            <w:rFonts w:ascii="Times New Roman" w:hAnsi="Times New Roman" w:cs="Times New Roman"/>
            <w:noProof/>
            <w:sz w:val="24"/>
            <w:szCs w:val="24"/>
            <w:rPrChange w:id="10"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11" w:author="Jordan, Amanda C CIV USARMY HQDA ASA ALT (USA)" w:date="2024-09-12T09:09:00Z">
              <w:rPr>
                <w:rStyle w:val="Hyperlink"/>
                <w:noProof/>
              </w:rPr>
            </w:rPrChange>
          </w:rPr>
          <w:instrText xml:space="preserve"> </w:instrText>
        </w:r>
        <w:r w:rsidRPr="006409DF">
          <w:rPr>
            <w:noProof/>
          </w:rPr>
          <w:instrText>HYPERLINK \l "_Toc177024585"</w:instrText>
        </w:r>
        <w:r w:rsidRPr="006409DF">
          <w:rPr>
            <w:rStyle w:val="Hyperlink"/>
            <w:rFonts w:ascii="Times New Roman" w:hAnsi="Times New Roman" w:cs="Times New Roman"/>
            <w:noProof/>
            <w:sz w:val="24"/>
            <w:szCs w:val="24"/>
            <w:rPrChange w:id="12"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13"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14" w:author="Jordan, Amanda C CIV USARMY HQDA ASA ALT (USA)" w:date="2024-09-12T09:09:00Z">
              <w:rPr>
                <w:rStyle w:val="Hyperlink"/>
                <w:noProof/>
              </w:rPr>
            </w:rPrChange>
          </w:rPr>
          <w:t>5132.006  Reduction or suspension of contract payments upon finding of fraud.</w:t>
        </w:r>
        <w:r w:rsidRPr="006409DF">
          <w:rPr>
            <w:noProof/>
            <w:webHidden/>
          </w:rPr>
          <w:tab/>
        </w:r>
        <w:r w:rsidRPr="006409DF">
          <w:rPr>
            <w:noProof/>
            <w:webHidden/>
          </w:rPr>
          <w:fldChar w:fldCharType="begin"/>
        </w:r>
        <w:r w:rsidRPr="006409DF">
          <w:rPr>
            <w:noProof/>
            <w:webHidden/>
          </w:rPr>
          <w:instrText xml:space="preserve"> PAGEREF _Toc177024585 \h </w:instrText>
        </w:r>
      </w:ins>
      <w:r w:rsidRPr="006409DF">
        <w:rPr>
          <w:noProof/>
          <w:webHidden/>
        </w:rPr>
      </w:r>
      <w:r w:rsidRPr="006409DF">
        <w:rPr>
          <w:noProof/>
          <w:webHidden/>
        </w:rPr>
        <w:fldChar w:fldCharType="separate"/>
      </w:r>
      <w:ins w:id="15" w:author="Jordan, Amanda C CIV USARMY HQDA ASA ALT (USA)" w:date="2024-09-12T09:09:00Z">
        <w:r w:rsidRPr="006409DF">
          <w:rPr>
            <w:noProof/>
            <w:webHidden/>
          </w:rPr>
          <w:t>2</w:t>
        </w:r>
        <w:r w:rsidRPr="006409DF">
          <w:rPr>
            <w:noProof/>
            <w:webHidden/>
          </w:rPr>
          <w:fldChar w:fldCharType="end"/>
        </w:r>
        <w:r w:rsidRPr="006409DF">
          <w:rPr>
            <w:rStyle w:val="Hyperlink"/>
            <w:rFonts w:ascii="Times New Roman" w:hAnsi="Times New Roman" w:cs="Times New Roman"/>
            <w:noProof/>
            <w:sz w:val="24"/>
            <w:szCs w:val="24"/>
            <w:rPrChange w:id="16" w:author="Jordan, Amanda C CIV USARMY HQDA ASA ALT (USA)" w:date="2024-09-12T09:09:00Z">
              <w:rPr>
                <w:rStyle w:val="Hyperlink"/>
                <w:noProof/>
              </w:rPr>
            </w:rPrChange>
          </w:rPr>
          <w:fldChar w:fldCharType="end"/>
        </w:r>
      </w:ins>
    </w:p>
    <w:p w14:paraId="4B975BB7" w14:textId="309F0FC6" w:rsidR="006409DF" w:rsidRPr="006409DF" w:rsidRDefault="006409DF" w:rsidP="00A56BF0">
      <w:pPr>
        <w:pStyle w:val="TOC4"/>
        <w:rPr>
          <w:ins w:id="17" w:author="Jordan, Amanda C CIV USARMY HQDA ASA ALT (USA)" w:date="2024-09-12T09:09:00Z"/>
          <w:rFonts w:eastAsiaTheme="minorEastAsia"/>
          <w:noProof/>
          <w:kern w:val="2"/>
          <w14:ligatures w14:val="standardContextual"/>
        </w:rPr>
      </w:pPr>
      <w:ins w:id="18" w:author="Jordan, Amanda C CIV USARMY HQDA ASA ALT (USA)" w:date="2024-09-12T09:09:00Z">
        <w:r w:rsidRPr="006409DF">
          <w:rPr>
            <w:rStyle w:val="Hyperlink"/>
            <w:rFonts w:ascii="Times New Roman" w:hAnsi="Times New Roman" w:cs="Times New Roman"/>
            <w:noProof/>
            <w:sz w:val="24"/>
            <w:szCs w:val="24"/>
            <w:rPrChange w:id="19"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20" w:author="Jordan, Amanda C CIV USARMY HQDA ASA ALT (USA)" w:date="2024-09-12T09:09:00Z">
              <w:rPr>
                <w:rStyle w:val="Hyperlink"/>
                <w:noProof/>
              </w:rPr>
            </w:rPrChange>
          </w:rPr>
          <w:instrText xml:space="preserve"> </w:instrText>
        </w:r>
        <w:r w:rsidRPr="006409DF">
          <w:rPr>
            <w:noProof/>
          </w:rPr>
          <w:instrText>HYPERLINK \l "_Toc177024586"</w:instrText>
        </w:r>
        <w:r w:rsidRPr="006409DF">
          <w:rPr>
            <w:rStyle w:val="Hyperlink"/>
            <w:rFonts w:ascii="Times New Roman" w:hAnsi="Times New Roman" w:cs="Times New Roman"/>
            <w:noProof/>
            <w:sz w:val="24"/>
            <w:szCs w:val="24"/>
            <w:rPrChange w:id="21"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22"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23" w:author="Jordan, Amanda C CIV USARMY HQDA ASA ALT (USA)" w:date="2024-09-12T09:09:00Z">
              <w:rPr>
                <w:rStyle w:val="Hyperlink"/>
                <w:noProof/>
              </w:rPr>
            </w:rPrChange>
          </w:rPr>
          <w:t>5132.006-1  General.</w:t>
        </w:r>
        <w:r w:rsidRPr="006409DF">
          <w:rPr>
            <w:noProof/>
            <w:webHidden/>
          </w:rPr>
          <w:tab/>
        </w:r>
        <w:r w:rsidRPr="006409DF">
          <w:rPr>
            <w:noProof/>
            <w:webHidden/>
          </w:rPr>
          <w:fldChar w:fldCharType="begin"/>
        </w:r>
        <w:r w:rsidRPr="006409DF">
          <w:rPr>
            <w:noProof/>
            <w:webHidden/>
          </w:rPr>
          <w:instrText xml:space="preserve"> PAGEREF _Toc177024586 \h </w:instrText>
        </w:r>
      </w:ins>
      <w:r w:rsidRPr="006409DF">
        <w:rPr>
          <w:noProof/>
          <w:webHidden/>
        </w:rPr>
      </w:r>
      <w:r w:rsidRPr="006409DF">
        <w:rPr>
          <w:noProof/>
          <w:webHidden/>
        </w:rPr>
        <w:fldChar w:fldCharType="separate"/>
      </w:r>
      <w:ins w:id="24" w:author="Jordan, Amanda C CIV USARMY HQDA ASA ALT (USA)" w:date="2024-09-12T09:09:00Z">
        <w:r w:rsidRPr="006409DF">
          <w:rPr>
            <w:noProof/>
            <w:webHidden/>
          </w:rPr>
          <w:t>2</w:t>
        </w:r>
        <w:r w:rsidRPr="006409DF">
          <w:rPr>
            <w:noProof/>
            <w:webHidden/>
          </w:rPr>
          <w:fldChar w:fldCharType="end"/>
        </w:r>
        <w:r w:rsidRPr="006409DF">
          <w:rPr>
            <w:rStyle w:val="Hyperlink"/>
            <w:rFonts w:ascii="Times New Roman" w:hAnsi="Times New Roman" w:cs="Times New Roman"/>
            <w:noProof/>
            <w:sz w:val="24"/>
            <w:szCs w:val="24"/>
            <w:rPrChange w:id="25" w:author="Jordan, Amanda C CIV USARMY HQDA ASA ALT (USA)" w:date="2024-09-12T09:09:00Z">
              <w:rPr>
                <w:rStyle w:val="Hyperlink"/>
                <w:noProof/>
              </w:rPr>
            </w:rPrChange>
          </w:rPr>
          <w:fldChar w:fldCharType="end"/>
        </w:r>
      </w:ins>
    </w:p>
    <w:p w14:paraId="08A6656F" w14:textId="3FE884E9" w:rsidR="006409DF" w:rsidRPr="006409DF" w:rsidRDefault="006409DF" w:rsidP="00A56BF0">
      <w:pPr>
        <w:pStyle w:val="TOC4"/>
        <w:rPr>
          <w:ins w:id="26" w:author="Jordan, Amanda C CIV USARMY HQDA ASA ALT (USA)" w:date="2024-09-12T09:09:00Z"/>
          <w:rFonts w:eastAsiaTheme="minorEastAsia"/>
          <w:noProof/>
          <w:kern w:val="2"/>
          <w14:ligatures w14:val="standardContextual"/>
        </w:rPr>
      </w:pPr>
      <w:ins w:id="27" w:author="Jordan, Amanda C CIV USARMY HQDA ASA ALT (USA)" w:date="2024-09-12T09:09:00Z">
        <w:r w:rsidRPr="006409DF">
          <w:rPr>
            <w:rStyle w:val="Hyperlink"/>
            <w:rFonts w:ascii="Times New Roman" w:hAnsi="Times New Roman" w:cs="Times New Roman"/>
            <w:noProof/>
            <w:sz w:val="24"/>
            <w:szCs w:val="24"/>
            <w:rPrChange w:id="28"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29" w:author="Jordan, Amanda C CIV USARMY HQDA ASA ALT (USA)" w:date="2024-09-12T09:09:00Z">
              <w:rPr>
                <w:rStyle w:val="Hyperlink"/>
                <w:noProof/>
              </w:rPr>
            </w:rPrChange>
          </w:rPr>
          <w:instrText xml:space="preserve"> </w:instrText>
        </w:r>
        <w:r w:rsidRPr="006409DF">
          <w:rPr>
            <w:noProof/>
          </w:rPr>
          <w:instrText>HYPERLINK \l "_Toc177024587"</w:instrText>
        </w:r>
        <w:r w:rsidRPr="006409DF">
          <w:rPr>
            <w:rStyle w:val="Hyperlink"/>
            <w:rFonts w:ascii="Times New Roman" w:hAnsi="Times New Roman" w:cs="Times New Roman"/>
            <w:noProof/>
            <w:sz w:val="24"/>
            <w:szCs w:val="24"/>
            <w:rPrChange w:id="30"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31"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32" w:author="Jordan, Amanda C CIV USARMY HQDA ASA ALT (USA)" w:date="2024-09-12T09:09:00Z">
              <w:rPr>
                <w:rStyle w:val="Hyperlink"/>
                <w:noProof/>
              </w:rPr>
            </w:rPrChange>
          </w:rPr>
          <w:t>5132.006-2  Definition.</w:t>
        </w:r>
        <w:r w:rsidRPr="006409DF">
          <w:rPr>
            <w:noProof/>
            <w:webHidden/>
          </w:rPr>
          <w:tab/>
        </w:r>
        <w:r w:rsidRPr="006409DF">
          <w:rPr>
            <w:noProof/>
            <w:webHidden/>
          </w:rPr>
          <w:fldChar w:fldCharType="begin"/>
        </w:r>
        <w:r w:rsidRPr="006409DF">
          <w:rPr>
            <w:noProof/>
            <w:webHidden/>
          </w:rPr>
          <w:instrText xml:space="preserve"> PAGEREF _Toc177024587 \h </w:instrText>
        </w:r>
      </w:ins>
      <w:r w:rsidRPr="006409DF">
        <w:rPr>
          <w:noProof/>
          <w:webHidden/>
        </w:rPr>
      </w:r>
      <w:r w:rsidRPr="006409DF">
        <w:rPr>
          <w:noProof/>
          <w:webHidden/>
        </w:rPr>
        <w:fldChar w:fldCharType="separate"/>
      </w:r>
      <w:ins w:id="33" w:author="Jordan, Amanda C CIV USARMY HQDA ASA ALT (USA)" w:date="2024-09-12T09:09:00Z">
        <w:r w:rsidRPr="006409DF">
          <w:rPr>
            <w:noProof/>
            <w:webHidden/>
          </w:rPr>
          <w:t>2</w:t>
        </w:r>
        <w:r w:rsidRPr="006409DF">
          <w:rPr>
            <w:noProof/>
            <w:webHidden/>
          </w:rPr>
          <w:fldChar w:fldCharType="end"/>
        </w:r>
        <w:r w:rsidRPr="006409DF">
          <w:rPr>
            <w:rStyle w:val="Hyperlink"/>
            <w:rFonts w:ascii="Times New Roman" w:hAnsi="Times New Roman" w:cs="Times New Roman"/>
            <w:noProof/>
            <w:sz w:val="24"/>
            <w:szCs w:val="24"/>
            <w:rPrChange w:id="34" w:author="Jordan, Amanda C CIV USARMY HQDA ASA ALT (USA)" w:date="2024-09-12T09:09:00Z">
              <w:rPr>
                <w:rStyle w:val="Hyperlink"/>
                <w:noProof/>
              </w:rPr>
            </w:rPrChange>
          </w:rPr>
          <w:fldChar w:fldCharType="end"/>
        </w:r>
      </w:ins>
    </w:p>
    <w:p w14:paraId="728E00A7" w14:textId="3392DAFB" w:rsidR="006409DF" w:rsidRPr="006409DF" w:rsidRDefault="006409DF" w:rsidP="00A56BF0">
      <w:pPr>
        <w:pStyle w:val="TOC4"/>
        <w:rPr>
          <w:ins w:id="35" w:author="Jordan, Amanda C CIV USARMY HQDA ASA ALT (USA)" w:date="2024-09-12T09:09:00Z"/>
          <w:rFonts w:eastAsiaTheme="minorEastAsia"/>
          <w:noProof/>
          <w:kern w:val="2"/>
          <w14:ligatures w14:val="standardContextual"/>
        </w:rPr>
      </w:pPr>
      <w:ins w:id="36" w:author="Jordan, Amanda C CIV USARMY HQDA ASA ALT (USA)" w:date="2024-09-12T09:09:00Z">
        <w:r w:rsidRPr="006409DF">
          <w:rPr>
            <w:rStyle w:val="Hyperlink"/>
            <w:rFonts w:ascii="Times New Roman" w:hAnsi="Times New Roman" w:cs="Times New Roman"/>
            <w:noProof/>
            <w:sz w:val="24"/>
            <w:szCs w:val="24"/>
            <w:rPrChange w:id="37"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38" w:author="Jordan, Amanda C CIV USARMY HQDA ASA ALT (USA)" w:date="2024-09-12T09:09:00Z">
              <w:rPr>
                <w:rStyle w:val="Hyperlink"/>
                <w:noProof/>
              </w:rPr>
            </w:rPrChange>
          </w:rPr>
          <w:instrText xml:space="preserve"> </w:instrText>
        </w:r>
        <w:r w:rsidRPr="006409DF">
          <w:rPr>
            <w:noProof/>
          </w:rPr>
          <w:instrText>HYPERLINK \l "_Toc177024588"</w:instrText>
        </w:r>
        <w:r w:rsidRPr="006409DF">
          <w:rPr>
            <w:rStyle w:val="Hyperlink"/>
            <w:rFonts w:ascii="Times New Roman" w:hAnsi="Times New Roman" w:cs="Times New Roman"/>
            <w:noProof/>
            <w:sz w:val="24"/>
            <w:szCs w:val="24"/>
            <w:rPrChange w:id="39"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40"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41" w:author="Jordan, Amanda C CIV USARMY HQDA ASA ALT (USA)" w:date="2024-09-12T09:09:00Z">
              <w:rPr>
                <w:rStyle w:val="Hyperlink"/>
                <w:noProof/>
              </w:rPr>
            </w:rPrChange>
          </w:rPr>
          <w:t>5132.006-3  Responsibilities.</w:t>
        </w:r>
        <w:r w:rsidRPr="006409DF">
          <w:rPr>
            <w:noProof/>
            <w:webHidden/>
          </w:rPr>
          <w:tab/>
        </w:r>
        <w:r w:rsidRPr="006409DF">
          <w:rPr>
            <w:noProof/>
            <w:webHidden/>
          </w:rPr>
          <w:fldChar w:fldCharType="begin"/>
        </w:r>
        <w:r w:rsidRPr="006409DF">
          <w:rPr>
            <w:noProof/>
            <w:webHidden/>
          </w:rPr>
          <w:instrText xml:space="preserve"> PAGEREF _Toc177024588 \h </w:instrText>
        </w:r>
      </w:ins>
      <w:r w:rsidRPr="006409DF">
        <w:rPr>
          <w:noProof/>
          <w:webHidden/>
        </w:rPr>
      </w:r>
      <w:r w:rsidRPr="006409DF">
        <w:rPr>
          <w:noProof/>
          <w:webHidden/>
        </w:rPr>
        <w:fldChar w:fldCharType="separate"/>
      </w:r>
      <w:ins w:id="42" w:author="Jordan, Amanda C CIV USARMY HQDA ASA ALT (USA)" w:date="2024-09-12T09:09:00Z">
        <w:r w:rsidRPr="006409DF">
          <w:rPr>
            <w:noProof/>
            <w:webHidden/>
          </w:rPr>
          <w:t>2</w:t>
        </w:r>
        <w:r w:rsidRPr="006409DF">
          <w:rPr>
            <w:noProof/>
            <w:webHidden/>
          </w:rPr>
          <w:fldChar w:fldCharType="end"/>
        </w:r>
        <w:r w:rsidRPr="006409DF">
          <w:rPr>
            <w:rStyle w:val="Hyperlink"/>
            <w:rFonts w:ascii="Times New Roman" w:hAnsi="Times New Roman" w:cs="Times New Roman"/>
            <w:noProof/>
            <w:sz w:val="24"/>
            <w:szCs w:val="24"/>
            <w:rPrChange w:id="43" w:author="Jordan, Amanda C CIV USARMY HQDA ASA ALT (USA)" w:date="2024-09-12T09:09:00Z">
              <w:rPr>
                <w:rStyle w:val="Hyperlink"/>
                <w:noProof/>
              </w:rPr>
            </w:rPrChange>
          </w:rPr>
          <w:fldChar w:fldCharType="end"/>
        </w:r>
      </w:ins>
    </w:p>
    <w:p w14:paraId="4CBC02C0" w14:textId="4227E749" w:rsidR="006409DF" w:rsidRPr="006409DF" w:rsidRDefault="006409DF" w:rsidP="00A56BF0">
      <w:pPr>
        <w:pStyle w:val="TOC4"/>
        <w:rPr>
          <w:ins w:id="44" w:author="Jordan, Amanda C CIV USARMY HQDA ASA ALT (USA)" w:date="2024-09-12T09:09:00Z"/>
          <w:rFonts w:eastAsiaTheme="minorEastAsia"/>
          <w:noProof/>
          <w:kern w:val="2"/>
          <w14:ligatures w14:val="standardContextual"/>
        </w:rPr>
      </w:pPr>
      <w:ins w:id="45" w:author="Jordan, Amanda C CIV USARMY HQDA ASA ALT (USA)" w:date="2024-09-12T09:09:00Z">
        <w:r w:rsidRPr="006409DF">
          <w:rPr>
            <w:rStyle w:val="Hyperlink"/>
            <w:rFonts w:ascii="Times New Roman" w:hAnsi="Times New Roman" w:cs="Times New Roman"/>
            <w:noProof/>
            <w:sz w:val="24"/>
            <w:szCs w:val="24"/>
            <w:rPrChange w:id="46"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47" w:author="Jordan, Amanda C CIV USARMY HQDA ASA ALT (USA)" w:date="2024-09-12T09:09:00Z">
              <w:rPr>
                <w:rStyle w:val="Hyperlink"/>
                <w:noProof/>
              </w:rPr>
            </w:rPrChange>
          </w:rPr>
          <w:instrText xml:space="preserve"> </w:instrText>
        </w:r>
        <w:r w:rsidRPr="006409DF">
          <w:rPr>
            <w:noProof/>
          </w:rPr>
          <w:instrText>HYPERLINK \l "_Toc177024589"</w:instrText>
        </w:r>
        <w:r w:rsidRPr="006409DF">
          <w:rPr>
            <w:rStyle w:val="Hyperlink"/>
            <w:rFonts w:ascii="Times New Roman" w:hAnsi="Times New Roman" w:cs="Times New Roman"/>
            <w:noProof/>
            <w:sz w:val="24"/>
            <w:szCs w:val="24"/>
            <w:rPrChange w:id="48"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49"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50" w:author="Jordan, Amanda C CIV USARMY HQDA ASA ALT (USA)" w:date="2024-09-12T09:09:00Z">
              <w:rPr>
                <w:rStyle w:val="Hyperlink"/>
                <w:noProof/>
              </w:rPr>
            </w:rPrChange>
          </w:rPr>
          <w:t>5132.007  Contract financing payments.</w:t>
        </w:r>
        <w:r w:rsidRPr="006409DF">
          <w:rPr>
            <w:noProof/>
            <w:webHidden/>
          </w:rPr>
          <w:tab/>
        </w:r>
        <w:r w:rsidRPr="006409DF">
          <w:rPr>
            <w:noProof/>
            <w:webHidden/>
          </w:rPr>
          <w:fldChar w:fldCharType="begin"/>
        </w:r>
        <w:r w:rsidRPr="006409DF">
          <w:rPr>
            <w:noProof/>
            <w:webHidden/>
          </w:rPr>
          <w:instrText xml:space="preserve"> PAGEREF _Toc177024589 \h </w:instrText>
        </w:r>
      </w:ins>
      <w:r w:rsidRPr="006409DF">
        <w:rPr>
          <w:noProof/>
          <w:webHidden/>
        </w:rPr>
      </w:r>
      <w:r w:rsidRPr="006409DF">
        <w:rPr>
          <w:noProof/>
          <w:webHidden/>
        </w:rPr>
        <w:fldChar w:fldCharType="separate"/>
      </w:r>
      <w:ins w:id="51" w:author="Jordan, Amanda C CIV USARMY HQDA ASA ALT (USA)" w:date="2024-09-12T09:09:00Z">
        <w:r w:rsidRPr="006409DF">
          <w:rPr>
            <w:noProof/>
            <w:webHidden/>
          </w:rPr>
          <w:t>2</w:t>
        </w:r>
        <w:r w:rsidRPr="006409DF">
          <w:rPr>
            <w:noProof/>
            <w:webHidden/>
          </w:rPr>
          <w:fldChar w:fldCharType="end"/>
        </w:r>
        <w:r w:rsidRPr="006409DF">
          <w:rPr>
            <w:rStyle w:val="Hyperlink"/>
            <w:rFonts w:ascii="Times New Roman" w:hAnsi="Times New Roman" w:cs="Times New Roman"/>
            <w:noProof/>
            <w:sz w:val="24"/>
            <w:szCs w:val="24"/>
            <w:rPrChange w:id="52" w:author="Jordan, Amanda C CIV USARMY HQDA ASA ALT (USA)" w:date="2024-09-12T09:09:00Z">
              <w:rPr>
                <w:rStyle w:val="Hyperlink"/>
                <w:noProof/>
              </w:rPr>
            </w:rPrChange>
          </w:rPr>
          <w:fldChar w:fldCharType="end"/>
        </w:r>
      </w:ins>
    </w:p>
    <w:p w14:paraId="63C251CB" w14:textId="79DA9A94" w:rsidR="006409DF" w:rsidRPr="006409DF" w:rsidRDefault="006409DF" w:rsidP="00A56BF0">
      <w:pPr>
        <w:pStyle w:val="TOC3"/>
        <w:rPr>
          <w:ins w:id="53" w:author="Jordan, Amanda C CIV USARMY HQDA ASA ALT (USA)" w:date="2024-09-12T09:09:00Z"/>
          <w:rFonts w:eastAsiaTheme="minorEastAsia"/>
          <w:noProof/>
          <w:kern w:val="2"/>
          <w14:ligatures w14:val="standardContextual"/>
        </w:rPr>
      </w:pPr>
      <w:ins w:id="54" w:author="Jordan, Amanda C CIV USARMY HQDA ASA ALT (USA)" w:date="2024-09-12T09:09:00Z">
        <w:r w:rsidRPr="006409DF">
          <w:rPr>
            <w:rStyle w:val="Hyperlink"/>
            <w:rFonts w:ascii="Times New Roman" w:hAnsi="Times New Roman" w:cs="Times New Roman"/>
            <w:noProof/>
            <w:sz w:val="24"/>
            <w:szCs w:val="24"/>
            <w:rPrChange w:id="55"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56" w:author="Jordan, Amanda C CIV USARMY HQDA ASA ALT (USA)" w:date="2024-09-12T09:09:00Z">
              <w:rPr>
                <w:rStyle w:val="Hyperlink"/>
                <w:noProof/>
              </w:rPr>
            </w:rPrChange>
          </w:rPr>
          <w:instrText xml:space="preserve"> </w:instrText>
        </w:r>
        <w:r w:rsidRPr="006409DF">
          <w:rPr>
            <w:noProof/>
          </w:rPr>
          <w:instrText>HYPERLINK \l "_Toc177024590"</w:instrText>
        </w:r>
        <w:r w:rsidRPr="006409DF">
          <w:rPr>
            <w:rStyle w:val="Hyperlink"/>
            <w:rFonts w:ascii="Times New Roman" w:hAnsi="Times New Roman" w:cs="Times New Roman"/>
            <w:noProof/>
            <w:sz w:val="24"/>
            <w:szCs w:val="24"/>
            <w:rPrChange w:id="57"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58"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59" w:author="Jordan, Amanda C CIV USARMY HQDA ASA ALT (USA)" w:date="2024-09-12T09:09:00Z">
              <w:rPr>
                <w:rStyle w:val="Hyperlink"/>
                <w:noProof/>
              </w:rPr>
            </w:rPrChange>
          </w:rPr>
          <w:t>Subpart 5132.1 – Non-Commercial Item Purchase Financing</w:t>
        </w:r>
        <w:r w:rsidRPr="006409DF">
          <w:rPr>
            <w:noProof/>
            <w:webHidden/>
          </w:rPr>
          <w:tab/>
        </w:r>
        <w:r w:rsidRPr="006409DF">
          <w:rPr>
            <w:noProof/>
            <w:webHidden/>
          </w:rPr>
          <w:fldChar w:fldCharType="begin"/>
        </w:r>
        <w:r w:rsidRPr="006409DF">
          <w:rPr>
            <w:noProof/>
            <w:webHidden/>
          </w:rPr>
          <w:instrText xml:space="preserve"> PAGEREF _Toc177024590 \h </w:instrText>
        </w:r>
      </w:ins>
      <w:r w:rsidRPr="006409DF">
        <w:rPr>
          <w:noProof/>
          <w:webHidden/>
        </w:rPr>
      </w:r>
      <w:r w:rsidRPr="006409DF">
        <w:rPr>
          <w:noProof/>
          <w:webHidden/>
        </w:rPr>
        <w:fldChar w:fldCharType="separate"/>
      </w:r>
      <w:ins w:id="60" w:author="Jordan, Amanda C CIV USARMY HQDA ASA ALT (USA)" w:date="2024-09-12T09:09:00Z">
        <w:r w:rsidRPr="006409DF">
          <w:rPr>
            <w:noProof/>
            <w:webHidden/>
          </w:rPr>
          <w:t>2</w:t>
        </w:r>
        <w:r w:rsidRPr="006409DF">
          <w:rPr>
            <w:noProof/>
            <w:webHidden/>
          </w:rPr>
          <w:fldChar w:fldCharType="end"/>
        </w:r>
        <w:r w:rsidRPr="006409DF">
          <w:rPr>
            <w:rStyle w:val="Hyperlink"/>
            <w:rFonts w:ascii="Times New Roman" w:hAnsi="Times New Roman" w:cs="Times New Roman"/>
            <w:noProof/>
            <w:sz w:val="24"/>
            <w:szCs w:val="24"/>
            <w:rPrChange w:id="61" w:author="Jordan, Amanda C CIV USARMY HQDA ASA ALT (USA)" w:date="2024-09-12T09:09:00Z">
              <w:rPr>
                <w:rStyle w:val="Hyperlink"/>
                <w:noProof/>
              </w:rPr>
            </w:rPrChange>
          </w:rPr>
          <w:fldChar w:fldCharType="end"/>
        </w:r>
      </w:ins>
    </w:p>
    <w:p w14:paraId="30C8D4FA" w14:textId="5EDA47A2" w:rsidR="006409DF" w:rsidRPr="006409DF" w:rsidRDefault="006409DF" w:rsidP="00A56BF0">
      <w:pPr>
        <w:pStyle w:val="TOC4"/>
        <w:rPr>
          <w:ins w:id="62" w:author="Jordan, Amanda C CIV USARMY HQDA ASA ALT (USA)" w:date="2024-09-12T09:09:00Z"/>
          <w:rFonts w:eastAsiaTheme="minorEastAsia"/>
          <w:noProof/>
          <w:kern w:val="2"/>
          <w14:ligatures w14:val="standardContextual"/>
        </w:rPr>
      </w:pPr>
      <w:ins w:id="63" w:author="Jordan, Amanda C CIV USARMY HQDA ASA ALT (USA)" w:date="2024-09-12T09:09:00Z">
        <w:r w:rsidRPr="006409DF">
          <w:rPr>
            <w:rStyle w:val="Hyperlink"/>
            <w:rFonts w:ascii="Times New Roman" w:hAnsi="Times New Roman" w:cs="Times New Roman"/>
            <w:noProof/>
            <w:sz w:val="24"/>
            <w:szCs w:val="24"/>
            <w:rPrChange w:id="64"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65" w:author="Jordan, Amanda C CIV USARMY HQDA ASA ALT (USA)" w:date="2024-09-12T09:09:00Z">
              <w:rPr>
                <w:rStyle w:val="Hyperlink"/>
                <w:noProof/>
              </w:rPr>
            </w:rPrChange>
          </w:rPr>
          <w:instrText xml:space="preserve"> </w:instrText>
        </w:r>
        <w:r w:rsidRPr="006409DF">
          <w:rPr>
            <w:noProof/>
          </w:rPr>
          <w:instrText>HYPERLINK \l "_Toc177024591"</w:instrText>
        </w:r>
        <w:r w:rsidRPr="006409DF">
          <w:rPr>
            <w:rStyle w:val="Hyperlink"/>
            <w:rFonts w:ascii="Times New Roman" w:hAnsi="Times New Roman" w:cs="Times New Roman"/>
            <w:noProof/>
            <w:sz w:val="24"/>
            <w:szCs w:val="24"/>
            <w:rPrChange w:id="66"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67"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68" w:author="Jordan, Amanda C CIV USARMY HQDA ASA ALT (USA)" w:date="2024-09-12T09:09:00Z">
              <w:rPr>
                <w:rStyle w:val="Hyperlink"/>
                <w:noProof/>
              </w:rPr>
            </w:rPrChange>
          </w:rPr>
          <w:t>5132.111  Contract clauses for non-commercial purchases.</w:t>
        </w:r>
        <w:r w:rsidRPr="006409DF">
          <w:rPr>
            <w:noProof/>
            <w:webHidden/>
          </w:rPr>
          <w:tab/>
        </w:r>
        <w:r w:rsidRPr="006409DF">
          <w:rPr>
            <w:noProof/>
            <w:webHidden/>
          </w:rPr>
          <w:fldChar w:fldCharType="begin"/>
        </w:r>
        <w:r w:rsidRPr="006409DF">
          <w:rPr>
            <w:noProof/>
            <w:webHidden/>
          </w:rPr>
          <w:instrText xml:space="preserve"> PAGEREF _Toc177024591 \h </w:instrText>
        </w:r>
      </w:ins>
      <w:r w:rsidRPr="006409DF">
        <w:rPr>
          <w:noProof/>
          <w:webHidden/>
        </w:rPr>
      </w:r>
      <w:r w:rsidRPr="006409DF">
        <w:rPr>
          <w:noProof/>
          <w:webHidden/>
        </w:rPr>
        <w:fldChar w:fldCharType="separate"/>
      </w:r>
      <w:ins w:id="69" w:author="Jordan, Amanda C CIV USARMY HQDA ASA ALT (USA)" w:date="2024-09-12T09:09:00Z">
        <w:r w:rsidRPr="006409DF">
          <w:rPr>
            <w:noProof/>
            <w:webHidden/>
          </w:rPr>
          <w:t>2</w:t>
        </w:r>
        <w:r w:rsidRPr="006409DF">
          <w:rPr>
            <w:noProof/>
            <w:webHidden/>
          </w:rPr>
          <w:fldChar w:fldCharType="end"/>
        </w:r>
        <w:r w:rsidRPr="006409DF">
          <w:rPr>
            <w:rStyle w:val="Hyperlink"/>
            <w:rFonts w:ascii="Times New Roman" w:hAnsi="Times New Roman" w:cs="Times New Roman"/>
            <w:noProof/>
            <w:sz w:val="24"/>
            <w:szCs w:val="24"/>
            <w:rPrChange w:id="70" w:author="Jordan, Amanda C CIV USARMY HQDA ASA ALT (USA)" w:date="2024-09-12T09:09:00Z">
              <w:rPr>
                <w:rStyle w:val="Hyperlink"/>
                <w:noProof/>
              </w:rPr>
            </w:rPrChange>
          </w:rPr>
          <w:fldChar w:fldCharType="end"/>
        </w:r>
      </w:ins>
    </w:p>
    <w:p w14:paraId="239F5ACE" w14:textId="45279950" w:rsidR="006409DF" w:rsidRPr="006409DF" w:rsidRDefault="006409DF" w:rsidP="00A56BF0">
      <w:pPr>
        <w:pStyle w:val="TOC4"/>
        <w:rPr>
          <w:ins w:id="71" w:author="Jordan, Amanda C CIV USARMY HQDA ASA ALT (USA)" w:date="2024-09-12T09:09:00Z"/>
          <w:rFonts w:eastAsiaTheme="minorEastAsia"/>
          <w:noProof/>
          <w:kern w:val="2"/>
          <w14:ligatures w14:val="standardContextual"/>
        </w:rPr>
      </w:pPr>
      <w:ins w:id="72" w:author="Jordan, Amanda C CIV USARMY HQDA ASA ALT (USA)" w:date="2024-09-12T09:09:00Z">
        <w:r w:rsidRPr="006409DF">
          <w:rPr>
            <w:rStyle w:val="Hyperlink"/>
            <w:rFonts w:ascii="Times New Roman" w:hAnsi="Times New Roman" w:cs="Times New Roman"/>
            <w:noProof/>
            <w:sz w:val="24"/>
            <w:szCs w:val="24"/>
            <w:rPrChange w:id="73"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74" w:author="Jordan, Amanda C CIV USARMY HQDA ASA ALT (USA)" w:date="2024-09-12T09:09:00Z">
              <w:rPr>
                <w:rStyle w:val="Hyperlink"/>
                <w:noProof/>
              </w:rPr>
            </w:rPrChange>
          </w:rPr>
          <w:instrText xml:space="preserve"> </w:instrText>
        </w:r>
        <w:r w:rsidRPr="006409DF">
          <w:rPr>
            <w:noProof/>
          </w:rPr>
          <w:instrText>HYPERLINK \l "_Toc177024592"</w:instrText>
        </w:r>
        <w:r w:rsidRPr="006409DF">
          <w:rPr>
            <w:rStyle w:val="Hyperlink"/>
            <w:rFonts w:ascii="Times New Roman" w:hAnsi="Times New Roman" w:cs="Times New Roman"/>
            <w:noProof/>
            <w:sz w:val="24"/>
            <w:szCs w:val="24"/>
            <w:rPrChange w:id="75"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76"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77" w:author="Jordan, Amanda C CIV USARMY HQDA ASA ALT (USA)" w:date="2024-09-12T09:09:00Z">
              <w:rPr>
                <w:rStyle w:val="Hyperlink"/>
                <w:noProof/>
              </w:rPr>
            </w:rPrChange>
          </w:rPr>
          <w:t>5132.114  Unusual contract financing.</w:t>
        </w:r>
        <w:r w:rsidRPr="006409DF">
          <w:rPr>
            <w:noProof/>
            <w:webHidden/>
          </w:rPr>
          <w:tab/>
        </w:r>
        <w:r w:rsidRPr="006409DF">
          <w:rPr>
            <w:noProof/>
            <w:webHidden/>
          </w:rPr>
          <w:fldChar w:fldCharType="begin"/>
        </w:r>
        <w:r w:rsidRPr="006409DF">
          <w:rPr>
            <w:noProof/>
            <w:webHidden/>
          </w:rPr>
          <w:instrText xml:space="preserve"> PAGEREF _Toc177024592 \h </w:instrText>
        </w:r>
      </w:ins>
      <w:r w:rsidRPr="006409DF">
        <w:rPr>
          <w:noProof/>
          <w:webHidden/>
        </w:rPr>
      </w:r>
      <w:r w:rsidRPr="006409DF">
        <w:rPr>
          <w:noProof/>
          <w:webHidden/>
        </w:rPr>
        <w:fldChar w:fldCharType="separate"/>
      </w:r>
      <w:ins w:id="78"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79" w:author="Jordan, Amanda C CIV USARMY HQDA ASA ALT (USA)" w:date="2024-09-12T09:09:00Z">
              <w:rPr>
                <w:rStyle w:val="Hyperlink"/>
                <w:noProof/>
              </w:rPr>
            </w:rPrChange>
          </w:rPr>
          <w:fldChar w:fldCharType="end"/>
        </w:r>
      </w:ins>
    </w:p>
    <w:p w14:paraId="336B5E76" w14:textId="4813128C" w:rsidR="006409DF" w:rsidRPr="006409DF" w:rsidRDefault="006409DF" w:rsidP="00A56BF0">
      <w:pPr>
        <w:pStyle w:val="TOC3"/>
        <w:rPr>
          <w:ins w:id="80" w:author="Jordan, Amanda C CIV USARMY HQDA ASA ALT (USA)" w:date="2024-09-12T09:09:00Z"/>
          <w:rFonts w:eastAsiaTheme="minorEastAsia"/>
          <w:noProof/>
          <w:kern w:val="2"/>
          <w14:ligatures w14:val="standardContextual"/>
        </w:rPr>
      </w:pPr>
      <w:ins w:id="81" w:author="Jordan, Amanda C CIV USARMY HQDA ASA ALT (USA)" w:date="2024-09-12T09:09:00Z">
        <w:r w:rsidRPr="006409DF">
          <w:rPr>
            <w:rStyle w:val="Hyperlink"/>
            <w:rFonts w:ascii="Times New Roman" w:hAnsi="Times New Roman" w:cs="Times New Roman"/>
            <w:noProof/>
            <w:sz w:val="24"/>
            <w:szCs w:val="24"/>
            <w:rPrChange w:id="82"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83" w:author="Jordan, Amanda C CIV USARMY HQDA ASA ALT (USA)" w:date="2024-09-12T09:09:00Z">
              <w:rPr>
                <w:rStyle w:val="Hyperlink"/>
                <w:noProof/>
              </w:rPr>
            </w:rPrChange>
          </w:rPr>
          <w:instrText xml:space="preserve"> </w:instrText>
        </w:r>
        <w:r w:rsidRPr="006409DF">
          <w:rPr>
            <w:noProof/>
          </w:rPr>
          <w:instrText>HYPERLINK \l "_Toc177024593"</w:instrText>
        </w:r>
        <w:r w:rsidRPr="006409DF">
          <w:rPr>
            <w:rStyle w:val="Hyperlink"/>
            <w:rFonts w:ascii="Times New Roman" w:hAnsi="Times New Roman" w:cs="Times New Roman"/>
            <w:noProof/>
            <w:sz w:val="24"/>
            <w:szCs w:val="24"/>
            <w:rPrChange w:id="84"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85"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86" w:author="Jordan, Amanda C CIV USARMY HQDA ASA ALT (USA)" w:date="2024-09-12T09:09:00Z">
              <w:rPr>
                <w:rStyle w:val="Hyperlink"/>
                <w:noProof/>
              </w:rPr>
            </w:rPrChange>
          </w:rPr>
          <w:t>Subpart 5132.2 – Commercial Item Purchase Financing</w:t>
        </w:r>
        <w:r w:rsidRPr="006409DF">
          <w:rPr>
            <w:noProof/>
            <w:webHidden/>
          </w:rPr>
          <w:tab/>
        </w:r>
        <w:r w:rsidRPr="006409DF">
          <w:rPr>
            <w:noProof/>
            <w:webHidden/>
          </w:rPr>
          <w:fldChar w:fldCharType="begin"/>
        </w:r>
        <w:r w:rsidRPr="006409DF">
          <w:rPr>
            <w:noProof/>
            <w:webHidden/>
          </w:rPr>
          <w:instrText xml:space="preserve"> PAGEREF _Toc177024593 \h </w:instrText>
        </w:r>
      </w:ins>
      <w:r w:rsidRPr="006409DF">
        <w:rPr>
          <w:noProof/>
          <w:webHidden/>
        </w:rPr>
      </w:r>
      <w:r w:rsidRPr="006409DF">
        <w:rPr>
          <w:noProof/>
          <w:webHidden/>
        </w:rPr>
        <w:fldChar w:fldCharType="separate"/>
      </w:r>
      <w:ins w:id="87"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88" w:author="Jordan, Amanda C CIV USARMY HQDA ASA ALT (USA)" w:date="2024-09-12T09:09:00Z">
              <w:rPr>
                <w:rStyle w:val="Hyperlink"/>
                <w:noProof/>
              </w:rPr>
            </w:rPrChange>
          </w:rPr>
          <w:fldChar w:fldCharType="end"/>
        </w:r>
      </w:ins>
    </w:p>
    <w:p w14:paraId="3913B59A" w14:textId="161A74DA" w:rsidR="006409DF" w:rsidRPr="006409DF" w:rsidRDefault="006409DF" w:rsidP="00A56BF0">
      <w:pPr>
        <w:pStyle w:val="TOC4"/>
        <w:rPr>
          <w:ins w:id="89" w:author="Jordan, Amanda C CIV USARMY HQDA ASA ALT (USA)" w:date="2024-09-12T09:09:00Z"/>
          <w:rFonts w:eastAsiaTheme="minorEastAsia"/>
          <w:noProof/>
          <w:kern w:val="2"/>
          <w14:ligatures w14:val="standardContextual"/>
        </w:rPr>
      </w:pPr>
      <w:ins w:id="90" w:author="Jordan, Amanda C CIV USARMY HQDA ASA ALT (USA)" w:date="2024-09-12T09:09:00Z">
        <w:r w:rsidRPr="006409DF">
          <w:rPr>
            <w:rStyle w:val="Hyperlink"/>
            <w:rFonts w:ascii="Times New Roman" w:hAnsi="Times New Roman" w:cs="Times New Roman"/>
            <w:noProof/>
            <w:sz w:val="24"/>
            <w:szCs w:val="24"/>
            <w:rPrChange w:id="91"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92" w:author="Jordan, Amanda C CIV USARMY HQDA ASA ALT (USA)" w:date="2024-09-12T09:09:00Z">
              <w:rPr>
                <w:rStyle w:val="Hyperlink"/>
                <w:noProof/>
              </w:rPr>
            </w:rPrChange>
          </w:rPr>
          <w:instrText xml:space="preserve"> </w:instrText>
        </w:r>
        <w:r w:rsidRPr="006409DF">
          <w:rPr>
            <w:noProof/>
          </w:rPr>
          <w:instrText>HYPERLINK \l "_Toc177024594"</w:instrText>
        </w:r>
        <w:r w:rsidRPr="006409DF">
          <w:rPr>
            <w:rStyle w:val="Hyperlink"/>
            <w:rFonts w:ascii="Times New Roman" w:hAnsi="Times New Roman" w:cs="Times New Roman"/>
            <w:noProof/>
            <w:sz w:val="24"/>
            <w:szCs w:val="24"/>
            <w:rPrChange w:id="93"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94"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95" w:author="Jordan, Amanda C CIV USARMY HQDA ASA ALT (USA)" w:date="2024-09-12T09:09:00Z">
              <w:rPr>
                <w:rStyle w:val="Hyperlink"/>
                <w:noProof/>
              </w:rPr>
            </w:rPrChange>
          </w:rPr>
          <w:t>5132.201  Statutory authority.</w:t>
        </w:r>
        <w:r w:rsidRPr="006409DF">
          <w:rPr>
            <w:noProof/>
            <w:webHidden/>
          </w:rPr>
          <w:tab/>
        </w:r>
        <w:r w:rsidRPr="006409DF">
          <w:rPr>
            <w:noProof/>
            <w:webHidden/>
          </w:rPr>
          <w:fldChar w:fldCharType="begin"/>
        </w:r>
        <w:r w:rsidRPr="006409DF">
          <w:rPr>
            <w:noProof/>
            <w:webHidden/>
          </w:rPr>
          <w:instrText xml:space="preserve"> PAGEREF _Toc177024594 \h </w:instrText>
        </w:r>
      </w:ins>
      <w:r w:rsidRPr="006409DF">
        <w:rPr>
          <w:noProof/>
          <w:webHidden/>
        </w:rPr>
      </w:r>
      <w:r w:rsidRPr="006409DF">
        <w:rPr>
          <w:noProof/>
          <w:webHidden/>
        </w:rPr>
        <w:fldChar w:fldCharType="separate"/>
      </w:r>
      <w:ins w:id="96"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97" w:author="Jordan, Amanda C CIV USARMY HQDA ASA ALT (USA)" w:date="2024-09-12T09:09:00Z">
              <w:rPr>
                <w:rStyle w:val="Hyperlink"/>
                <w:noProof/>
              </w:rPr>
            </w:rPrChange>
          </w:rPr>
          <w:fldChar w:fldCharType="end"/>
        </w:r>
      </w:ins>
    </w:p>
    <w:p w14:paraId="442A9B87" w14:textId="664D9511" w:rsidR="006409DF" w:rsidRPr="006409DF" w:rsidRDefault="006409DF" w:rsidP="00A56BF0">
      <w:pPr>
        <w:pStyle w:val="TOC4"/>
        <w:rPr>
          <w:ins w:id="98" w:author="Jordan, Amanda C CIV USARMY HQDA ASA ALT (USA)" w:date="2024-09-12T09:09:00Z"/>
          <w:rFonts w:eastAsiaTheme="minorEastAsia"/>
          <w:noProof/>
          <w:kern w:val="2"/>
          <w14:ligatures w14:val="standardContextual"/>
        </w:rPr>
      </w:pPr>
      <w:ins w:id="99" w:author="Jordan, Amanda C CIV USARMY HQDA ASA ALT (USA)" w:date="2024-09-12T09:09:00Z">
        <w:r w:rsidRPr="006409DF">
          <w:rPr>
            <w:rStyle w:val="Hyperlink"/>
            <w:rFonts w:ascii="Times New Roman" w:hAnsi="Times New Roman" w:cs="Times New Roman"/>
            <w:noProof/>
            <w:sz w:val="24"/>
            <w:szCs w:val="24"/>
            <w:rPrChange w:id="100"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101" w:author="Jordan, Amanda C CIV USARMY HQDA ASA ALT (USA)" w:date="2024-09-12T09:09:00Z">
              <w:rPr>
                <w:rStyle w:val="Hyperlink"/>
                <w:noProof/>
              </w:rPr>
            </w:rPrChange>
          </w:rPr>
          <w:instrText xml:space="preserve"> </w:instrText>
        </w:r>
        <w:r w:rsidRPr="006409DF">
          <w:rPr>
            <w:noProof/>
          </w:rPr>
          <w:instrText>HYPERLINK \l "_Toc177024595"</w:instrText>
        </w:r>
        <w:r w:rsidRPr="006409DF">
          <w:rPr>
            <w:rStyle w:val="Hyperlink"/>
            <w:rFonts w:ascii="Times New Roman" w:hAnsi="Times New Roman" w:cs="Times New Roman"/>
            <w:noProof/>
            <w:sz w:val="24"/>
            <w:szCs w:val="24"/>
            <w:rPrChange w:id="102"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103"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104" w:author="Jordan, Amanda C CIV USARMY HQDA ASA ALT (USA)" w:date="2024-09-12T09:09:00Z">
              <w:rPr>
                <w:rStyle w:val="Hyperlink"/>
                <w:noProof/>
              </w:rPr>
            </w:rPrChange>
          </w:rPr>
          <w:t>5132.202  General.</w:t>
        </w:r>
        <w:r w:rsidRPr="006409DF">
          <w:rPr>
            <w:noProof/>
            <w:webHidden/>
          </w:rPr>
          <w:tab/>
        </w:r>
        <w:r w:rsidRPr="006409DF">
          <w:rPr>
            <w:noProof/>
            <w:webHidden/>
          </w:rPr>
          <w:fldChar w:fldCharType="begin"/>
        </w:r>
        <w:r w:rsidRPr="006409DF">
          <w:rPr>
            <w:noProof/>
            <w:webHidden/>
          </w:rPr>
          <w:instrText xml:space="preserve"> PAGEREF _Toc177024595 \h </w:instrText>
        </w:r>
      </w:ins>
      <w:r w:rsidRPr="006409DF">
        <w:rPr>
          <w:noProof/>
          <w:webHidden/>
        </w:rPr>
      </w:r>
      <w:r w:rsidRPr="006409DF">
        <w:rPr>
          <w:noProof/>
          <w:webHidden/>
        </w:rPr>
        <w:fldChar w:fldCharType="separate"/>
      </w:r>
      <w:ins w:id="105"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106" w:author="Jordan, Amanda C CIV USARMY HQDA ASA ALT (USA)" w:date="2024-09-12T09:09:00Z">
              <w:rPr>
                <w:rStyle w:val="Hyperlink"/>
                <w:noProof/>
              </w:rPr>
            </w:rPrChange>
          </w:rPr>
          <w:fldChar w:fldCharType="end"/>
        </w:r>
      </w:ins>
    </w:p>
    <w:p w14:paraId="319D67EE" w14:textId="631CDDAF" w:rsidR="006409DF" w:rsidRPr="006409DF" w:rsidRDefault="006409DF" w:rsidP="00A56BF0">
      <w:pPr>
        <w:pStyle w:val="TOC4"/>
        <w:rPr>
          <w:ins w:id="107" w:author="Jordan, Amanda C CIV USARMY HQDA ASA ALT (USA)" w:date="2024-09-12T09:09:00Z"/>
          <w:rFonts w:eastAsiaTheme="minorEastAsia"/>
          <w:noProof/>
          <w:kern w:val="2"/>
          <w14:ligatures w14:val="standardContextual"/>
        </w:rPr>
      </w:pPr>
      <w:ins w:id="108" w:author="Jordan, Amanda C CIV USARMY HQDA ASA ALT (USA)" w:date="2024-09-12T09:09:00Z">
        <w:r w:rsidRPr="006409DF">
          <w:rPr>
            <w:rStyle w:val="Hyperlink"/>
            <w:rFonts w:ascii="Times New Roman" w:hAnsi="Times New Roman" w:cs="Times New Roman"/>
            <w:noProof/>
            <w:sz w:val="24"/>
            <w:szCs w:val="24"/>
            <w:rPrChange w:id="109"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110" w:author="Jordan, Amanda C CIV USARMY HQDA ASA ALT (USA)" w:date="2024-09-12T09:09:00Z">
              <w:rPr>
                <w:rStyle w:val="Hyperlink"/>
                <w:noProof/>
              </w:rPr>
            </w:rPrChange>
          </w:rPr>
          <w:instrText xml:space="preserve"> </w:instrText>
        </w:r>
        <w:r w:rsidRPr="006409DF">
          <w:rPr>
            <w:noProof/>
          </w:rPr>
          <w:instrText>HYPERLINK \l "_Toc177024596"</w:instrText>
        </w:r>
        <w:r w:rsidRPr="006409DF">
          <w:rPr>
            <w:rStyle w:val="Hyperlink"/>
            <w:rFonts w:ascii="Times New Roman" w:hAnsi="Times New Roman" w:cs="Times New Roman"/>
            <w:noProof/>
            <w:sz w:val="24"/>
            <w:szCs w:val="24"/>
            <w:rPrChange w:id="111"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112"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113" w:author="Jordan, Amanda C CIV USARMY HQDA ASA ALT (USA)" w:date="2024-09-12T09:09:00Z">
              <w:rPr>
                <w:rStyle w:val="Hyperlink"/>
                <w:noProof/>
              </w:rPr>
            </w:rPrChange>
          </w:rPr>
          <w:t>5132.202-1  Policy.</w:t>
        </w:r>
        <w:r w:rsidRPr="006409DF">
          <w:rPr>
            <w:noProof/>
            <w:webHidden/>
          </w:rPr>
          <w:tab/>
        </w:r>
        <w:r w:rsidRPr="006409DF">
          <w:rPr>
            <w:noProof/>
            <w:webHidden/>
          </w:rPr>
          <w:fldChar w:fldCharType="begin"/>
        </w:r>
        <w:r w:rsidRPr="006409DF">
          <w:rPr>
            <w:noProof/>
            <w:webHidden/>
          </w:rPr>
          <w:instrText xml:space="preserve"> PAGEREF _Toc177024596 \h </w:instrText>
        </w:r>
      </w:ins>
      <w:r w:rsidRPr="006409DF">
        <w:rPr>
          <w:noProof/>
          <w:webHidden/>
        </w:rPr>
      </w:r>
      <w:r w:rsidRPr="006409DF">
        <w:rPr>
          <w:noProof/>
          <w:webHidden/>
        </w:rPr>
        <w:fldChar w:fldCharType="separate"/>
      </w:r>
      <w:ins w:id="114"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115" w:author="Jordan, Amanda C CIV USARMY HQDA ASA ALT (USA)" w:date="2024-09-12T09:09:00Z">
              <w:rPr>
                <w:rStyle w:val="Hyperlink"/>
                <w:noProof/>
              </w:rPr>
            </w:rPrChange>
          </w:rPr>
          <w:fldChar w:fldCharType="end"/>
        </w:r>
      </w:ins>
    </w:p>
    <w:p w14:paraId="7EA8DFC9" w14:textId="6E5526A3" w:rsidR="006409DF" w:rsidRPr="006409DF" w:rsidRDefault="006409DF" w:rsidP="00A56BF0">
      <w:pPr>
        <w:pStyle w:val="TOC3"/>
        <w:rPr>
          <w:ins w:id="116" w:author="Jordan, Amanda C CIV USARMY HQDA ASA ALT (USA)" w:date="2024-09-12T09:09:00Z"/>
          <w:rFonts w:eastAsiaTheme="minorEastAsia"/>
          <w:noProof/>
          <w:kern w:val="2"/>
          <w14:ligatures w14:val="standardContextual"/>
        </w:rPr>
      </w:pPr>
      <w:ins w:id="117" w:author="Jordan, Amanda C CIV USARMY HQDA ASA ALT (USA)" w:date="2024-09-12T09:09:00Z">
        <w:r w:rsidRPr="006409DF">
          <w:rPr>
            <w:rStyle w:val="Hyperlink"/>
            <w:rFonts w:ascii="Times New Roman" w:hAnsi="Times New Roman" w:cs="Times New Roman"/>
            <w:noProof/>
            <w:sz w:val="24"/>
            <w:szCs w:val="24"/>
            <w:rPrChange w:id="118"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119" w:author="Jordan, Amanda C CIV USARMY HQDA ASA ALT (USA)" w:date="2024-09-12T09:09:00Z">
              <w:rPr>
                <w:rStyle w:val="Hyperlink"/>
                <w:noProof/>
              </w:rPr>
            </w:rPrChange>
          </w:rPr>
          <w:instrText xml:space="preserve"> </w:instrText>
        </w:r>
        <w:r w:rsidRPr="006409DF">
          <w:rPr>
            <w:noProof/>
          </w:rPr>
          <w:instrText>HYPERLINK \l "_Toc177024597"</w:instrText>
        </w:r>
        <w:r w:rsidRPr="006409DF">
          <w:rPr>
            <w:rStyle w:val="Hyperlink"/>
            <w:rFonts w:ascii="Times New Roman" w:hAnsi="Times New Roman" w:cs="Times New Roman"/>
            <w:noProof/>
            <w:sz w:val="24"/>
            <w:szCs w:val="24"/>
            <w:rPrChange w:id="120"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121"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122" w:author="Jordan, Amanda C CIV USARMY HQDA ASA ALT (USA)" w:date="2024-09-12T09:09:00Z">
              <w:rPr>
                <w:rStyle w:val="Hyperlink"/>
                <w:noProof/>
              </w:rPr>
            </w:rPrChange>
          </w:rPr>
          <w:t>Subpart 5132.4 Advance Payments for Non-Commercial Items</w:t>
        </w:r>
        <w:r w:rsidRPr="006409DF">
          <w:rPr>
            <w:noProof/>
            <w:webHidden/>
          </w:rPr>
          <w:tab/>
        </w:r>
        <w:r w:rsidRPr="006409DF">
          <w:rPr>
            <w:noProof/>
            <w:webHidden/>
          </w:rPr>
          <w:fldChar w:fldCharType="begin"/>
        </w:r>
        <w:r w:rsidRPr="006409DF">
          <w:rPr>
            <w:noProof/>
            <w:webHidden/>
          </w:rPr>
          <w:instrText xml:space="preserve"> PAGEREF _Toc177024597 \h </w:instrText>
        </w:r>
      </w:ins>
      <w:r w:rsidRPr="006409DF">
        <w:rPr>
          <w:noProof/>
          <w:webHidden/>
        </w:rPr>
      </w:r>
      <w:r w:rsidRPr="006409DF">
        <w:rPr>
          <w:noProof/>
          <w:webHidden/>
        </w:rPr>
        <w:fldChar w:fldCharType="separate"/>
      </w:r>
      <w:ins w:id="123"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124" w:author="Jordan, Amanda C CIV USARMY HQDA ASA ALT (USA)" w:date="2024-09-12T09:09:00Z">
              <w:rPr>
                <w:rStyle w:val="Hyperlink"/>
                <w:noProof/>
              </w:rPr>
            </w:rPrChange>
          </w:rPr>
          <w:fldChar w:fldCharType="end"/>
        </w:r>
      </w:ins>
    </w:p>
    <w:p w14:paraId="2F9E296B" w14:textId="7B9E638A" w:rsidR="006409DF" w:rsidRPr="006409DF" w:rsidRDefault="006409DF" w:rsidP="00A56BF0">
      <w:pPr>
        <w:pStyle w:val="TOC4"/>
        <w:rPr>
          <w:ins w:id="125" w:author="Jordan, Amanda C CIV USARMY HQDA ASA ALT (USA)" w:date="2024-09-12T09:09:00Z"/>
          <w:rFonts w:eastAsiaTheme="minorEastAsia"/>
          <w:noProof/>
          <w:kern w:val="2"/>
          <w14:ligatures w14:val="standardContextual"/>
        </w:rPr>
      </w:pPr>
      <w:ins w:id="126" w:author="Jordan, Amanda C CIV USARMY HQDA ASA ALT (USA)" w:date="2024-09-12T09:09:00Z">
        <w:r w:rsidRPr="006409DF">
          <w:rPr>
            <w:rStyle w:val="Hyperlink"/>
            <w:rFonts w:ascii="Times New Roman" w:hAnsi="Times New Roman" w:cs="Times New Roman"/>
            <w:noProof/>
            <w:sz w:val="24"/>
            <w:szCs w:val="24"/>
            <w:rPrChange w:id="127"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128" w:author="Jordan, Amanda C CIV USARMY HQDA ASA ALT (USA)" w:date="2024-09-12T09:09:00Z">
              <w:rPr>
                <w:rStyle w:val="Hyperlink"/>
                <w:noProof/>
              </w:rPr>
            </w:rPrChange>
          </w:rPr>
          <w:instrText xml:space="preserve"> </w:instrText>
        </w:r>
        <w:r w:rsidRPr="006409DF">
          <w:rPr>
            <w:noProof/>
          </w:rPr>
          <w:instrText>HYPERLINK \l "_Toc177024598"</w:instrText>
        </w:r>
        <w:r w:rsidRPr="006409DF">
          <w:rPr>
            <w:rStyle w:val="Hyperlink"/>
            <w:rFonts w:ascii="Times New Roman" w:hAnsi="Times New Roman" w:cs="Times New Roman"/>
            <w:noProof/>
            <w:sz w:val="24"/>
            <w:szCs w:val="24"/>
            <w:rPrChange w:id="129"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130"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131" w:author="Jordan, Amanda C CIV USARMY HQDA ASA ALT (USA)" w:date="2024-09-12T09:09:00Z">
              <w:rPr>
                <w:rStyle w:val="Hyperlink"/>
                <w:noProof/>
              </w:rPr>
            </w:rPrChange>
          </w:rPr>
          <w:t>5132.402  General.</w:t>
        </w:r>
        <w:r w:rsidRPr="006409DF">
          <w:rPr>
            <w:noProof/>
            <w:webHidden/>
          </w:rPr>
          <w:tab/>
        </w:r>
        <w:r w:rsidRPr="006409DF">
          <w:rPr>
            <w:noProof/>
            <w:webHidden/>
          </w:rPr>
          <w:fldChar w:fldCharType="begin"/>
        </w:r>
        <w:r w:rsidRPr="006409DF">
          <w:rPr>
            <w:noProof/>
            <w:webHidden/>
          </w:rPr>
          <w:instrText xml:space="preserve"> PAGEREF _Toc177024598 \h </w:instrText>
        </w:r>
      </w:ins>
      <w:r w:rsidRPr="006409DF">
        <w:rPr>
          <w:noProof/>
          <w:webHidden/>
        </w:rPr>
      </w:r>
      <w:r w:rsidRPr="006409DF">
        <w:rPr>
          <w:noProof/>
          <w:webHidden/>
        </w:rPr>
        <w:fldChar w:fldCharType="separate"/>
      </w:r>
      <w:ins w:id="132"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133" w:author="Jordan, Amanda C CIV USARMY HQDA ASA ALT (USA)" w:date="2024-09-12T09:09:00Z">
              <w:rPr>
                <w:rStyle w:val="Hyperlink"/>
                <w:noProof/>
              </w:rPr>
            </w:rPrChange>
          </w:rPr>
          <w:fldChar w:fldCharType="end"/>
        </w:r>
      </w:ins>
    </w:p>
    <w:p w14:paraId="61A7AA09" w14:textId="5870E2DB" w:rsidR="006409DF" w:rsidRPr="006409DF" w:rsidRDefault="006409DF" w:rsidP="00A56BF0">
      <w:pPr>
        <w:pStyle w:val="TOC4"/>
        <w:rPr>
          <w:ins w:id="134" w:author="Jordan, Amanda C CIV USARMY HQDA ASA ALT (USA)" w:date="2024-09-12T09:09:00Z"/>
          <w:rFonts w:eastAsiaTheme="minorEastAsia"/>
          <w:noProof/>
          <w:kern w:val="2"/>
          <w14:ligatures w14:val="standardContextual"/>
        </w:rPr>
      </w:pPr>
      <w:ins w:id="135" w:author="Jordan, Amanda C CIV USARMY HQDA ASA ALT (USA)" w:date="2024-09-12T09:09:00Z">
        <w:r w:rsidRPr="006409DF">
          <w:rPr>
            <w:rStyle w:val="Hyperlink"/>
            <w:rFonts w:ascii="Times New Roman" w:hAnsi="Times New Roman" w:cs="Times New Roman"/>
            <w:noProof/>
            <w:sz w:val="24"/>
            <w:szCs w:val="24"/>
            <w:rPrChange w:id="136"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137" w:author="Jordan, Amanda C CIV USARMY HQDA ASA ALT (USA)" w:date="2024-09-12T09:09:00Z">
              <w:rPr>
                <w:rStyle w:val="Hyperlink"/>
                <w:noProof/>
              </w:rPr>
            </w:rPrChange>
          </w:rPr>
          <w:instrText xml:space="preserve"> </w:instrText>
        </w:r>
        <w:r w:rsidRPr="006409DF">
          <w:rPr>
            <w:noProof/>
          </w:rPr>
          <w:instrText>HYPERLINK \l "_Toc177024599"</w:instrText>
        </w:r>
        <w:r w:rsidRPr="006409DF">
          <w:rPr>
            <w:rStyle w:val="Hyperlink"/>
            <w:rFonts w:ascii="Times New Roman" w:hAnsi="Times New Roman" w:cs="Times New Roman"/>
            <w:noProof/>
            <w:sz w:val="24"/>
            <w:szCs w:val="24"/>
            <w:rPrChange w:id="138"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139"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140" w:author="Jordan, Amanda C CIV USARMY HQDA ASA ALT (USA)" w:date="2024-09-12T09:09:00Z">
              <w:rPr>
                <w:rStyle w:val="Hyperlink"/>
                <w:noProof/>
              </w:rPr>
            </w:rPrChange>
          </w:rPr>
          <w:t>5132.407  Interest.</w:t>
        </w:r>
        <w:r w:rsidRPr="006409DF">
          <w:rPr>
            <w:noProof/>
            <w:webHidden/>
          </w:rPr>
          <w:tab/>
        </w:r>
        <w:r w:rsidRPr="006409DF">
          <w:rPr>
            <w:noProof/>
            <w:webHidden/>
          </w:rPr>
          <w:fldChar w:fldCharType="begin"/>
        </w:r>
        <w:r w:rsidRPr="006409DF">
          <w:rPr>
            <w:noProof/>
            <w:webHidden/>
          </w:rPr>
          <w:instrText xml:space="preserve"> PAGEREF _Toc177024599 \h </w:instrText>
        </w:r>
      </w:ins>
      <w:r w:rsidRPr="006409DF">
        <w:rPr>
          <w:noProof/>
          <w:webHidden/>
        </w:rPr>
      </w:r>
      <w:r w:rsidRPr="006409DF">
        <w:rPr>
          <w:noProof/>
          <w:webHidden/>
        </w:rPr>
        <w:fldChar w:fldCharType="separate"/>
      </w:r>
      <w:ins w:id="141"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142" w:author="Jordan, Amanda C CIV USARMY HQDA ASA ALT (USA)" w:date="2024-09-12T09:09:00Z">
              <w:rPr>
                <w:rStyle w:val="Hyperlink"/>
                <w:noProof/>
              </w:rPr>
            </w:rPrChange>
          </w:rPr>
          <w:fldChar w:fldCharType="end"/>
        </w:r>
      </w:ins>
    </w:p>
    <w:p w14:paraId="78331600" w14:textId="4A36510F" w:rsidR="006409DF" w:rsidRPr="006409DF" w:rsidRDefault="006409DF" w:rsidP="00A56BF0">
      <w:pPr>
        <w:pStyle w:val="TOC4"/>
        <w:rPr>
          <w:ins w:id="143" w:author="Jordan, Amanda C CIV USARMY HQDA ASA ALT (USA)" w:date="2024-09-12T09:09:00Z"/>
          <w:rFonts w:eastAsiaTheme="minorEastAsia"/>
          <w:noProof/>
          <w:kern w:val="2"/>
          <w14:ligatures w14:val="standardContextual"/>
        </w:rPr>
      </w:pPr>
      <w:ins w:id="144" w:author="Jordan, Amanda C CIV USARMY HQDA ASA ALT (USA)" w:date="2024-09-12T09:09:00Z">
        <w:r w:rsidRPr="006409DF">
          <w:rPr>
            <w:rStyle w:val="Hyperlink"/>
            <w:rFonts w:ascii="Times New Roman" w:hAnsi="Times New Roman" w:cs="Times New Roman"/>
            <w:noProof/>
            <w:sz w:val="24"/>
            <w:szCs w:val="24"/>
            <w:rPrChange w:id="145"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146" w:author="Jordan, Amanda C CIV USARMY HQDA ASA ALT (USA)" w:date="2024-09-12T09:09:00Z">
              <w:rPr>
                <w:rStyle w:val="Hyperlink"/>
                <w:noProof/>
              </w:rPr>
            </w:rPrChange>
          </w:rPr>
          <w:instrText xml:space="preserve"> </w:instrText>
        </w:r>
        <w:r w:rsidRPr="006409DF">
          <w:rPr>
            <w:noProof/>
          </w:rPr>
          <w:instrText>HYPERLINK \l "_Toc177024600"</w:instrText>
        </w:r>
        <w:r w:rsidRPr="006409DF">
          <w:rPr>
            <w:rStyle w:val="Hyperlink"/>
            <w:rFonts w:ascii="Times New Roman" w:hAnsi="Times New Roman" w:cs="Times New Roman"/>
            <w:noProof/>
            <w:sz w:val="24"/>
            <w:szCs w:val="24"/>
            <w:rPrChange w:id="147"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148"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149" w:author="Jordan, Amanda C CIV USARMY HQDA ASA ALT (USA)" w:date="2024-09-12T09:09:00Z">
              <w:rPr>
                <w:rStyle w:val="Hyperlink"/>
                <w:noProof/>
              </w:rPr>
            </w:rPrChange>
          </w:rPr>
          <w:t>5132.409  Contracting officer action.</w:t>
        </w:r>
        <w:r w:rsidRPr="006409DF">
          <w:rPr>
            <w:noProof/>
            <w:webHidden/>
          </w:rPr>
          <w:tab/>
        </w:r>
        <w:r w:rsidRPr="006409DF">
          <w:rPr>
            <w:noProof/>
            <w:webHidden/>
          </w:rPr>
          <w:fldChar w:fldCharType="begin"/>
        </w:r>
        <w:r w:rsidRPr="006409DF">
          <w:rPr>
            <w:noProof/>
            <w:webHidden/>
          </w:rPr>
          <w:instrText xml:space="preserve"> PAGEREF _Toc177024600 \h </w:instrText>
        </w:r>
      </w:ins>
      <w:r w:rsidRPr="006409DF">
        <w:rPr>
          <w:noProof/>
          <w:webHidden/>
        </w:rPr>
      </w:r>
      <w:r w:rsidRPr="006409DF">
        <w:rPr>
          <w:noProof/>
          <w:webHidden/>
        </w:rPr>
        <w:fldChar w:fldCharType="separate"/>
      </w:r>
      <w:ins w:id="150"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151" w:author="Jordan, Amanda C CIV USARMY HQDA ASA ALT (USA)" w:date="2024-09-12T09:09:00Z">
              <w:rPr>
                <w:rStyle w:val="Hyperlink"/>
                <w:noProof/>
              </w:rPr>
            </w:rPrChange>
          </w:rPr>
          <w:fldChar w:fldCharType="end"/>
        </w:r>
      </w:ins>
    </w:p>
    <w:p w14:paraId="5ADFEC11" w14:textId="12877646" w:rsidR="006409DF" w:rsidRPr="006409DF" w:rsidRDefault="006409DF" w:rsidP="00A56BF0">
      <w:pPr>
        <w:pStyle w:val="TOC4"/>
        <w:rPr>
          <w:ins w:id="152" w:author="Jordan, Amanda C CIV USARMY HQDA ASA ALT (USA)" w:date="2024-09-12T09:09:00Z"/>
          <w:rFonts w:eastAsiaTheme="minorEastAsia"/>
          <w:noProof/>
          <w:kern w:val="2"/>
          <w14:ligatures w14:val="standardContextual"/>
        </w:rPr>
      </w:pPr>
      <w:ins w:id="153" w:author="Jordan, Amanda C CIV USARMY HQDA ASA ALT (USA)" w:date="2024-09-12T09:09:00Z">
        <w:r w:rsidRPr="006409DF">
          <w:rPr>
            <w:rStyle w:val="Hyperlink"/>
            <w:rFonts w:ascii="Times New Roman" w:hAnsi="Times New Roman" w:cs="Times New Roman"/>
            <w:noProof/>
            <w:sz w:val="24"/>
            <w:szCs w:val="24"/>
            <w:rPrChange w:id="154"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155" w:author="Jordan, Amanda C CIV USARMY HQDA ASA ALT (USA)" w:date="2024-09-12T09:09:00Z">
              <w:rPr>
                <w:rStyle w:val="Hyperlink"/>
                <w:noProof/>
              </w:rPr>
            </w:rPrChange>
          </w:rPr>
          <w:instrText xml:space="preserve"> </w:instrText>
        </w:r>
        <w:r w:rsidRPr="006409DF">
          <w:rPr>
            <w:noProof/>
          </w:rPr>
          <w:instrText>HYPERLINK \l "_Toc177024601"</w:instrText>
        </w:r>
        <w:r w:rsidRPr="006409DF">
          <w:rPr>
            <w:rStyle w:val="Hyperlink"/>
            <w:rFonts w:ascii="Times New Roman" w:hAnsi="Times New Roman" w:cs="Times New Roman"/>
            <w:noProof/>
            <w:sz w:val="24"/>
            <w:szCs w:val="24"/>
            <w:rPrChange w:id="156"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157"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158" w:author="Jordan, Amanda C CIV USARMY HQDA ASA ALT (USA)" w:date="2024-09-12T09:09:00Z">
              <w:rPr>
                <w:rStyle w:val="Hyperlink"/>
                <w:noProof/>
              </w:rPr>
            </w:rPrChange>
          </w:rPr>
          <w:t>5132.409-1 Recommendation for approval.</w:t>
        </w:r>
        <w:r w:rsidRPr="006409DF">
          <w:rPr>
            <w:noProof/>
            <w:webHidden/>
          </w:rPr>
          <w:tab/>
        </w:r>
        <w:r w:rsidRPr="006409DF">
          <w:rPr>
            <w:noProof/>
            <w:webHidden/>
          </w:rPr>
          <w:fldChar w:fldCharType="begin"/>
        </w:r>
        <w:r w:rsidRPr="006409DF">
          <w:rPr>
            <w:noProof/>
            <w:webHidden/>
          </w:rPr>
          <w:instrText xml:space="preserve"> PAGEREF _Toc177024601 \h </w:instrText>
        </w:r>
      </w:ins>
      <w:r w:rsidRPr="006409DF">
        <w:rPr>
          <w:noProof/>
          <w:webHidden/>
        </w:rPr>
      </w:r>
      <w:r w:rsidRPr="006409DF">
        <w:rPr>
          <w:noProof/>
          <w:webHidden/>
        </w:rPr>
        <w:fldChar w:fldCharType="separate"/>
      </w:r>
      <w:ins w:id="159"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160" w:author="Jordan, Amanda C CIV USARMY HQDA ASA ALT (USA)" w:date="2024-09-12T09:09:00Z">
              <w:rPr>
                <w:rStyle w:val="Hyperlink"/>
                <w:noProof/>
              </w:rPr>
            </w:rPrChange>
          </w:rPr>
          <w:fldChar w:fldCharType="end"/>
        </w:r>
      </w:ins>
    </w:p>
    <w:p w14:paraId="5B7041EF" w14:textId="675E689D" w:rsidR="006409DF" w:rsidRPr="006409DF" w:rsidRDefault="006409DF" w:rsidP="00A56BF0">
      <w:pPr>
        <w:pStyle w:val="TOC3"/>
        <w:rPr>
          <w:ins w:id="161" w:author="Jordan, Amanda C CIV USARMY HQDA ASA ALT (USA)" w:date="2024-09-12T09:09:00Z"/>
          <w:rFonts w:eastAsiaTheme="minorEastAsia"/>
          <w:noProof/>
          <w:kern w:val="2"/>
          <w14:ligatures w14:val="standardContextual"/>
        </w:rPr>
      </w:pPr>
      <w:ins w:id="162" w:author="Jordan, Amanda C CIV USARMY HQDA ASA ALT (USA)" w:date="2024-09-12T09:09:00Z">
        <w:r w:rsidRPr="006409DF">
          <w:rPr>
            <w:rStyle w:val="Hyperlink"/>
            <w:rFonts w:ascii="Times New Roman" w:hAnsi="Times New Roman" w:cs="Times New Roman"/>
            <w:noProof/>
            <w:sz w:val="24"/>
            <w:szCs w:val="24"/>
            <w:rPrChange w:id="163"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164" w:author="Jordan, Amanda C CIV USARMY HQDA ASA ALT (USA)" w:date="2024-09-12T09:09:00Z">
              <w:rPr>
                <w:rStyle w:val="Hyperlink"/>
                <w:noProof/>
              </w:rPr>
            </w:rPrChange>
          </w:rPr>
          <w:instrText xml:space="preserve"> </w:instrText>
        </w:r>
        <w:r w:rsidRPr="006409DF">
          <w:rPr>
            <w:noProof/>
          </w:rPr>
          <w:instrText>HYPERLINK \l "_Toc177024602"</w:instrText>
        </w:r>
        <w:r w:rsidRPr="006409DF">
          <w:rPr>
            <w:rStyle w:val="Hyperlink"/>
            <w:rFonts w:ascii="Times New Roman" w:hAnsi="Times New Roman" w:cs="Times New Roman"/>
            <w:noProof/>
            <w:sz w:val="24"/>
            <w:szCs w:val="24"/>
            <w:rPrChange w:id="165"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166"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167" w:author="Jordan, Amanda C CIV USARMY HQDA ASA ALT (USA)" w:date="2024-09-12T09:09:00Z">
              <w:rPr>
                <w:rStyle w:val="Hyperlink"/>
                <w:noProof/>
              </w:rPr>
            </w:rPrChange>
          </w:rPr>
          <w:t>Subpart 5132.5 – Progress Payments Based on Costs</w:t>
        </w:r>
        <w:r w:rsidRPr="006409DF">
          <w:rPr>
            <w:noProof/>
            <w:webHidden/>
          </w:rPr>
          <w:tab/>
        </w:r>
        <w:r w:rsidRPr="006409DF">
          <w:rPr>
            <w:noProof/>
            <w:webHidden/>
          </w:rPr>
          <w:fldChar w:fldCharType="begin"/>
        </w:r>
        <w:r w:rsidRPr="006409DF">
          <w:rPr>
            <w:noProof/>
            <w:webHidden/>
          </w:rPr>
          <w:instrText xml:space="preserve"> PAGEREF _Toc177024602 \h </w:instrText>
        </w:r>
      </w:ins>
      <w:r w:rsidRPr="006409DF">
        <w:rPr>
          <w:noProof/>
          <w:webHidden/>
        </w:rPr>
      </w:r>
      <w:r w:rsidRPr="006409DF">
        <w:rPr>
          <w:noProof/>
          <w:webHidden/>
        </w:rPr>
        <w:fldChar w:fldCharType="separate"/>
      </w:r>
      <w:ins w:id="168"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169" w:author="Jordan, Amanda C CIV USARMY HQDA ASA ALT (USA)" w:date="2024-09-12T09:09:00Z">
              <w:rPr>
                <w:rStyle w:val="Hyperlink"/>
                <w:noProof/>
              </w:rPr>
            </w:rPrChange>
          </w:rPr>
          <w:fldChar w:fldCharType="end"/>
        </w:r>
      </w:ins>
    </w:p>
    <w:p w14:paraId="7C9E4E07" w14:textId="063E6673" w:rsidR="006409DF" w:rsidRPr="006409DF" w:rsidRDefault="006409DF" w:rsidP="00A56BF0">
      <w:pPr>
        <w:pStyle w:val="TOC4"/>
        <w:rPr>
          <w:ins w:id="170" w:author="Jordan, Amanda C CIV USARMY HQDA ASA ALT (USA)" w:date="2024-09-12T09:09:00Z"/>
          <w:rFonts w:eastAsiaTheme="minorEastAsia"/>
          <w:noProof/>
          <w:kern w:val="2"/>
          <w14:ligatures w14:val="standardContextual"/>
        </w:rPr>
      </w:pPr>
      <w:ins w:id="171" w:author="Jordan, Amanda C CIV USARMY HQDA ASA ALT (USA)" w:date="2024-09-12T09:09:00Z">
        <w:r w:rsidRPr="006409DF">
          <w:rPr>
            <w:rStyle w:val="Hyperlink"/>
            <w:rFonts w:ascii="Times New Roman" w:hAnsi="Times New Roman" w:cs="Times New Roman"/>
            <w:noProof/>
            <w:sz w:val="24"/>
            <w:szCs w:val="24"/>
            <w:rPrChange w:id="172"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173" w:author="Jordan, Amanda C CIV USARMY HQDA ASA ALT (USA)" w:date="2024-09-12T09:09:00Z">
              <w:rPr>
                <w:rStyle w:val="Hyperlink"/>
                <w:noProof/>
              </w:rPr>
            </w:rPrChange>
          </w:rPr>
          <w:instrText xml:space="preserve"> </w:instrText>
        </w:r>
        <w:r w:rsidRPr="006409DF">
          <w:rPr>
            <w:noProof/>
          </w:rPr>
          <w:instrText>HYPERLINK \l "_Toc177024603"</w:instrText>
        </w:r>
        <w:r w:rsidRPr="006409DF">
          <w:rPr>
            <w:rStyle w:val="Hyperlink"/>
            <w:rFonts w:ascii="Times New Roman" w:hAnsi="Times New Roman" w:cs="Times New Roman"/>
            <w:noProof/>
            <w:sz w:val="24"/>
            <w:szCs w:val="24"/>
            <w:rPrChange w:id="174"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175"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176" w:author="Jordan, Amanda C CIV USARMY HQDA ASA ALT (USA)" w:date="2024-09-12T09:09:00Z">
              <w:rPr>
                <w:rStyle w:val="Hyperlink"/>
                <w:noProof/>
              </w:rPr>
            </w:rPrChange>
          </w:rPr>
          <w:t>5132.501  General.</w:t>
        </w:r>
        <w:r w:rsidRPr="006409DF">
          <w:rPr>
            <w:noProof/>
            <w:webHidden/>
          </w:rPr>
          <w:tab/>
        </w:r>
        <w:r w:rsidRPr="006409DF">
          <w:rPr>
            <w:noProof/>
            <w:webHidden/>
          </w:rPr>
          <w:fldChar w:fldCharType="begin"/>
        </w:r>
        <w:r w:rsidRPr="006409DF">
          <w:rPr>
            <w:noProof/>
            <w:webHidden/>
          </w:rPr>
          <w:instrText xml:space="preserve"> PAGEREF _Toc177024603 \h </w:instrText>
        </w:r>
      </w:ins>
      <w:r w:rsidRPr="006409DF">
        <w:rPr>
          <w:noProof/>
          <w:webHidden/>
        </w:rPr>
      </w:r>
      <w:r w:rsidRPr="006409DF">
        <w:rPr>
          <w:noProof/>
          <w:webHidden/>
        </w:rPr>
        <w:fldChar w:fldCharType="separate"/>
      </w:r>
      <w:ins w:id="177"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178" w:author="Jordan, Amanda C CIV USARMY HQDA ASA ALT (USA)" w:date="2024-09-12T09:09:00Z">
              <w:rPr>
                <w:rStyle w:val="Hyperlink"/>
                <w:noProof/>
              </w:rPr>
            </w:rPrChange>
          </w:rPr>
          <w:fldChar w:fldCharType="end"/>
        </w:r>
      </w:ins>
    </w:p>
    <w:p w14:paraId="60246B6F" w14:textId="73A39D4A" w:rsidR="006409DF" w:rsidRPr="006409DF" w:rsidRDefault="006409DF" w:rsidP="00A56BF0">
      <w:pPr>
        <w:pStyle w:val="TOC4"/>
        <w:rPr>
          <w:ins w:id="179" w:author="Jordan, Amanda C CIV USARMY HQDA ASA ALT (USA)" w:date="2024-09-12T09:09:00Z"/>
          <w:rFonts w:eastAsiaTheme="minorEastAsia"/>
          <w:noProof/>
          <w:kern w:val="2"/>
          <w14:ligatures w14:val="standardContextual"/>
        </w:rPr>
      </w:pPr>
      <w:ins w:id="180" w:author="Jordan, Amanda C CIV USARMY HQDA ASA ALT (USA)" w:date="2024-09-12T09:09:00Z">
        <w:r w:rsidRPr="006409DF">
          <w:rPr>
            <w:rStyle w:val="Hyperlink"/>
            <w:rFonts w:ascii="Times New Roman" w:hAnsi="Times New Roman" w:cs="Times New Roman"/>
            <w:noProof/>
            <w:sz w:val="24"/>
            <w:szCs w:val="24"/>
            <w:rPrChange w:id="181"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182" w:author="Jordan, Amanda C CIV USARMY HQDA ASA ALT (USA)" w:date="2024-09-12T09:09:00Z">
              <w:rPr>
                <w:rStyle w:val="Hyperlink"/>
                <w:noProof/>
              </w:rPr>
            </w:rPrChange>
          </w:rPr>
          <w:instrText xml:space="preserve"> </w:instrText>
        </w:r>
        <w:r w:rsidRPr="006409DF">
          <w:rPr>
            <w:noProof/>
          </w:rPr>
          <w:instrText>HYPERLINK \l "_Toc177024604"</w:instrText>
        </w:r>
        <w:r w:rsidRPr="006409DF">
          <w:rPr>
            <w:rStyle w:val="Hyperlink"/>
            <w:rFonts w:ascii="Times New Roman" w:hAnsi="Times New Roman" w:cs="Times New Roman"/>
            <w:noProof/>
            <w:sz w:val="24"/>
            <w:szCs w:val="24"/>
            <w:rPrChange w:id="183"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184"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185" w:author="Jordan, Amanda C CIV USARMY HQDA ASA ALT (USA)" w:date="2024-09-12T09:09:00Z">
              <w:rPr>
                <w:rStyle w:val="Hyperlink"/>
                <w:noProof/>
              </w:rPr>
            </w:rPrChange>
          </w:rPr>
          <w:t>5132.501-2  Unusual progress payments.</w:t>
        </w:r>
        <w:r w:rsidRPr="006409DF">
          <w:rPr>
            <w:noProof/>
            <w:webHidden/>
          </w:rPr>
          <w:tab/>
        </w:r>
        <w:r w:rsidRPr="006409DF">
          <w:rPr>
            <w:noProof/>
            <w:webHidden/>
          </w:rPr>
          <w:fldChar w:fldCharType="begin"/>
        </w:r>
        <w:r w:rsidRPr="006409DF">
          <w:rPr>
            <w:noProof/>
            <w:webHidden/>
          </w:rPr>
          <w:instrText xml:space="preserve"> PAGEREF _Toc177024604 \h </w:instrText>
        </w:r>
      </w:ins>
      <w:r w:rsidRPr="006409DF">
        <w:rPr>
          <w:noProof/>
          <w:webHidden/>
        </w:rPr>
      </w:r>
      <w:r w:rsidRPr="006409DF">
        <w:rPr>
          <w:noProof/>
          <w:webHidden/>
        </w:rPr>
        <w:fldChar w:fldCharType="separate"/>
      </w:r>
      <w:ins w:id="186" w:author="Jordan, Amanda C CIV USARMY HQDA ASA ALT (USA)" w:date="2024-09-12T09:09:00Z">
        <w:r w:rsidRPr="006409DF">
          <w:rPr>
            <w:noProof/>
            <w:webHidden/>
          </w:rPr>
          <w:t>3</w:t>
        </w:r>
        <w:r w:rsidRPr="006409DF">
          <w:rPr>
            <w:noProof/>
            <w:webHidden/>
          </w:rPr>
          <w:fldChar w:fldCharType="end"/>
        </w:r>
        <w:r w:rsidRPr="006409DF">
          <w:rPr>
            <w:rStyle w:val="Hyperlink"/>
            <w:rFonts w:ascii="Times New Roman" w:hAnsi="Times New Roman" w:cs="Times New Roman"/>
            <w:noProof/>
            <w:sz w:val="24"/>
            <w:szCs w:val="24"/>
            <w:rPrChange w:id="187" w:author="Jordan, Amanda C CIV USARMY HQDA ASA ALT (USA)" w:date="2024-09-12T09:09:00Z">
              <w:rPr>
                <w:rStyle w:val="Hyperlink"/>
                <w:noProof/>
              </w:rPr>
            </w:rPrChange>
          </w:rPr>
          <w:fldChar w:fldCharType="end"/>
        </w:r>
      </w:ins>
    </w:p>
    <w:p w14:paraId="703A7C21" w14:textId="44F84BB5" w:rsidR="006409DF" w:rsidRPr="006409DF" w:rsidRDefault="006409DF" w:rsidP="00A56BF0">
      <w:pPr>
        <w:pStyle w:val="TOC3"/>
        <w:rPr>
          <w:ins w:id="188" w:author="Jordan, Amanda C CIV USARMY HQDA ASA ALT (USA)" w:date="2024-09-12T09:09:00Z"/>
          <w:rFonts w:eastAsiaTheme="minorEastAsia"/>
          <w:noProof/>
          <w:kern w:val="2"/>
          <w14:ligatures w14:val="standardContextual"/>
        </w:rPr>
      </w:pPr>
      <w:ins w:id="189" w:author="Jordan, Amanda C CIV USARMY HQDA ASA ALT (USA)" w:date="2024-09-12T09:09:00Z">
        <w:r w:rsidRPr="006409DF">
          <w:rPr>
            <w:rStyle w:val="Hyperlink"/>
            <w:rFonts w:ascii="Times New Roman" w:hAnsi="Times New Roman" w:cs="Times New Roman"/>
            <w:noProof/>
            <w:sz w:val="24"/>
            <w:szCs w:val="24"/>
            <w:rPrChange w:id="190"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191" w:author="Jordan, Amanda C CIV USARMY HQDA ASA ALT (USA)" w:date="2024-09-12T09:09:00Z">
              <w:rPr>
                <w:rStyle w:val="Hyperlink"/>
                <w:noProof/>
              </w:rPr>
            </w:rPrChange>
          </w:rPr>
          <w:instrText xml:space="preserve"> </w:instrText>
        </w:r>
        <w:r w:rsidRPr="006409DF">
          <w:rPr>
            <w:noProof/>
          </w:rPr>
          <w:instrText>HYPERLINK \l "_Toc177024605"</w:instrText>
        </w:r>
        <w:r w:rsidRPr="006409DF">
          <w:rPr>
            <w:rStyle w:val="Hyperlink"/>
            <w:rFonts w:ascii="Times New Roman" w:hAnsi="Times New Roman" w:cs="Times New Roman"/>
            <w:noProof/>
            <w:sz w:val="24"/>
            <w:szCs w:val="24"/>
            <w:rPrChange w:id="192"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193"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194" w:author="Jordan, Amanda C CIV USARMY HQDA ASA ALT (USA)" w:date="2024-09-12T09:09:00Z">
              <w:rPr>
                <w:rStyle w:val="Hyperlink"/>
                <w:noProof/>
              </w:rPr>
            </w:rPrChange>
          </w:rPr>
          <w:t>Subpart 5132.6 – Contract Debts</w:t>
        </w:r>
        <w:r w:rsidRPr="006409DF">
          <w:rPr>
            <w:noProof/>
            <w:webHidden/>
          </w:rPr>
          <w:tab/>
        </w:r>
        <w:r w:rsidRPr="006409DF">
          <w:rPr>
            <w:noProof/>
            <w:webHidden/>
          </w:rPr>
          <w:fldChar w:fldCharType="begin"/>
        </w:r>
        <w:r w:rsidRPr="006409DF">
          <w:rPr>
            <w:noProof/>
            <w:webHidden/>
          </w:rPr>
          <w:instrText xml:space="preserve"> PAGEREF _Toc177024605 \h </w:instrText>
        </w:r>
      </w:ins>
      <w:r w:rsidRPr="006409DF">
        <w:rPr>
          <w:noProof/>
          <w:webHidden/>
        </w:rPr>
      </w:r>
      <w:r w:rsidRPr="006409DF">
        <w:rPr>
          <w:noProof/>
          <w:webHidden/>
        </w:rPr>
        <w:fldChar w:fldCharType="separate"/>
      </w:r>
      <w:ins w:id="195" w:author="Jordan, Amanda C CIV USARMY HQDA ASA ALT (USA)" w:date="2024-09-12T09:09:00Z">
        <w:r w:rsidRPr="006409DF">
          <w:rPr>
            <w:noProof/>
            <w:webHidden/>
          </w:rPr>
          <w:t>4</w:t>
        </w:r>
        <w:r w:rsidRPr="006409DF">
          <w:rPr>
            <w:noProof/>
            <w:webHidden/>
          </w:rPr>
          <w:fldChar w:fldCharType="end"/>
        </w:r>
        <w:r w:rsidRPr="006409DF">
          <w:rPr>
            <w:rStyle w:val="Hyperlink"/>
            <w:rFonts w:ascii="Times New Roman" w:hAnsi="Times New Roman" w:cs="Times New Roman"/>
            <w:noProof/>
            <w:sz w:val="24"/>
            <w:szCs w:val="24"/>
            <w:rPrChange w:id="196" w:author="Jordan, Amanda C CIV USARMY HQDA ASA ALT (USA)" w:date="2024-09-12T09:09:00Z">
              <w:rPr>
                <w:rStyle w:val="Hyperlink"/>
                <w:noProof/>
              </w:rPr>
            </w:rPrChange>
          </w:rPr>
          <w:fldChar w:fldCharType="end"/>
        </w:r>
      </w:ins>
    </w:p>
    <w:p w14:paraId="0EB8F308" w14:textId="3B1885A2" w:rsidR="006409DF" w:rsidRPr="006409DF" w:rsidRDefault="006409DF" w:rsidP="00A56BF0">
      <w:pPr>
        <w:pStyle w:val="TOC4"/>
        <w:rPr>
          <w:ins w:id="197" w:author="Jordan, Amanda C CIV USARMY HQDA ASA ALT (USA)" w:date="2024-09-12T09:09:00Z"/>
          <w:rFonts w:eastAsiaTheme="minorEastAsia"/>
          <w:noProof/>
          <w:kern w:val="2"/>
          <w14:ligatures w14:val="standardContextual"/>
        </w:rPr>
      </w:pPr>
      <w:ins w:id="198" w:author="Jordan, Amanda C CIV USARMY HQDA ASA ALT (USA)" w:date="2024-09-12T09:09:00Z">
        <w:r w:rsidRPr="006409DF">
          <w:rPr>
            <w:rStyle w:val="Hyperlink"/>
            <w:rFonts w:ascii="Times New Roman" w:hAnsi="Times New Roman" w:cs="Times New Roman"/>
            <w:noProof/>
            <w:sz w:val="24"/>
            <w:szCs w:val="24"/>
            <w:rPrChange w:id="199"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200" w:author="Jordan, Amanda C CIV USARMY HQDA ASA ALT (USA)" w:date="2024-09-12T09:09:00Z">
              <w:rPr>
                <w:rStyle w:val="Hyperlink"/>
                <w:noProof/>
              </w:rPr>
            </w:rPrChange>
          </w:rPr>
          <w:instrText xml:space="preserve"> </w:instrText>
        </w:r>
        <w:r w:rsidRPr="006409DF">
          <w:rPr>
            <w:noProof/>
          </w:rPr>
          <w:instrText>HYPERLINK \l "_Toc177024606"</w:instrText>
        </w:r>
        <w:r w:rsidRPr="006409DF">
          <w:rPr>
            <w:rStyle w:val="Hyperlink"/>
            <w:rFonts w:ascii="Times New Roman" w:hAnsi="Times New Roman" w:cs="Times New Roman"/>
            <w:noProof/>
            <w:sz w:val="24"/>
            <w:szCs w:val="24"/>
            <w:rPrChange w:id="201"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202"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203" w:author="Jordan, Amanda C CIV USARMY HQDA ASA ALT (USA)" w:date="2024-09-12T09:09:00Z">
              <w:rPr>
                <w:rStyle w:val="Hyperlink"/>
                <w:noProof/>
              </w:rPr>
            </w:rPrChange>
          </w:rPr>
          <w:t>5132.606  Debt collection.</w:t>
        </w:r>
        <w:r w:rsidRPr="006409DF">
          <w:rPr>
            <w:noProof/>
            <w:webHidden/>
          </w:rPr>
          <w:tab/>
        </w:r>
        <w:r w:rsidRPr="006409DF">
          <w:rPr>
            <w:noProof/>
            <w:webHidden/>
          </w:rPr>
          <w:fldChar w:fldCharType="begin"/>
        </w:r>
        <w:r w:rsidRPr="006409DF">
          <w:rPr>
            <w:noProof/>
            <w:webHidden/>
          </w:rPr>
          <w:instrText xml:space="preserve"> PAGEREF _Toc177024606 \h </w:instrText>
        </w:r>
      </w:ins>
      <w:r w:rsidRPr="006409DF">
        <w:rPr>
          <w:noProof/>
          <w:webHidden/>
        </w:rPr>
      </w:r>
      <w:r w:rsidRPr="006409DF">
        <w:rPr>
          <w:noProof/>
          <w:webHidden/>
        </w:rPr>
        <w:fldChar w:fldCharType="separate"/>
      </w:r>
      <w:ins w:id="204" w:author="Jordan, Amanda C CIV USARMY HQDA ASA ALT (USA)" w:date="2024-09-12T09:09:00Z">
        <w:r w:rsidRPr="006409DF">
          <w:rPr>
            <w:noProof/>
            <w:webHidden/>
          </w:rPr>
          <w:t>4</w:t>
        </w:r>
        <w:r w:rsidRPr="006409DF">
          <w:rPr>
            <w:noProof/>
            <w:webHidden/>
          </w:rPr>
          <w:fldChar w:fldCharType="end"/>
        </w:r>
        <w:r w:rsidRPr="006409DF">
          <w:rPr>
            <w:rStyle w:val="Hyperlink"/>
            <w:rFonts w:ascii="Times New Roman" w:hAnsi="Times New Roman" w:cs="Times New Roman"/>
            <w:noProof/>
            <w:sz w:val="24"/>
            <w:szCs w:val="24"/>
            <w:rPrChange w:id="205" w:author="Jordan, Amanda C CIV USARMY HQDA ASA ALT (USA)" w:date="2024-09-12T09:09:00Z">
              <w:rPr>
                <w:rStyle w:val="Hyperlink"/>
                <w:noProof/>
              </w:rPr>
            </w:rPrChange>
          </w:rPr>
          <w:fldChar w:fldCharType="end"/>
        </w:r>
      </w:ins>
    </w:p>
    <w:p w14:paraId="685022E4" w14:textId="1E1167D2" w:rsidR="006409DF" w:rsidRPr="006409DF" w:rsidRDefault="006409DF" w:rsidP="00A56BF0">
      <w:pPr>
        <w:pStyle w:val="TOC4"/>
        <w:rPr>
          <w:ins w:id="206" w:author="Jordan, Amanda C CIV USARMY HQDA ASA ALT (USA)" w:date="2024-09-12T09:09:00Z"/>
          <w:rFonts w:eastAsiaTheme="minorEastAsia"/>
          <w:noProof/>
          <w:kern w:val="2"/>
          <w14:ligatures w14:val="standardContextual"/>
        </w:rPr>
      </w:pPr>
      <w:ins w:id="207" w:author="Jordan, Amanda C CIV USARMY HQDA ASA ALT (USA)" w:date="2024-09-12T09:09:00Z">
        <w:r w:rsidRPr="006409DF">
          <w:rPr>
            <w:rStyle w:val="Hyperlink"/>
            <w:rFonts w:ascii="Times New Roman" w:hAnsi="Times New Roman" w:cs="Times New Roman"/>
            <w:noProof/>
            <w:sz w:val="24"/>
            <w:szCs w:val="24"/>
            <w:rPrChange w:id="208"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209" w:author="Jordan, Amanda C CIV USARMY HQDA ASA ALT (USA)" w:date="2024-09-12T09:09:00Z">
              <w:rPr>
                <w:rStyle w:val="Hyperlink"/>
                <w:noProof/>
              </w:rPr>
            </w:rPrChange>
          </w:rPr>
          <w:instrText xml:space="preserve"> </w:instrText>
        </w:r>
        <w:r w:rsidRPr="006409DF">
          <w:rPr>
            <w:noProof/>
          </w:rPr>
          <w:instrText>HYPERLINK \l "_Toc177024607"</w:instrText>
        </w:r>
        <w:r w:rsidRPr="006409DF">
          <w:rPr>
            <w:rStyle w:val="Hyperlink"/>
            <w:rFonts w:ascii="Times New Roman" w:hAnsi="Times New Roman" w:cs="Times New Roman"/>
            <w:noProof/>
            <w:sz w:val="24"/>
            <w:szCs w:val="24"/>
            <w:rPrChange w:id="210"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211"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212" w:author="Jordan, Amanda C CIV USARMY HQDA ASA ALT (USA)" w:date="2024-09-12T09:09:00Z">
              <w:rPr>
                <w:rStyle w:val="Hyperlink"/>
                <w:noProof/>
              </w:rPr>
            </w:rPrChange>
          </w:rPr>
          <w:t xml:space="preserve">5132.607  </w:t>
        </w:r>
        <w:r w:rsidRPr="006409DF">
          <w:rPr>
            <w:rStyle w:val="Hyperlink"/>
            <w:rFonts w:ascii="Times New Roman" w:hAnsi="Times New Roman" w:cs="Times New Roman"/>
            <w:noProof/>
            <w:sz w:val="24"/>
            <w:szCs w:val="24"/>
            <w:lang w:val="en"/>
            <w:rPrChange w:id="213" w:author="Jordan, Amanda C CIV USARMY HQDA ASA ALT (USA)" w:date="2024-09-12T09:09:00Z">
              <w:rPr>
                <w:rStyle w:val="Hyperlink"/>
                <w:noProof/>
                <w:lang w:val="en"/>
              </w:rPr>
            </w:rPrChange>
          </w:rPr>
          <w:t>Installment payments and deferment of collection.</w:t>
        </w:r>
        <w:r w:rsidRPr="006409DF">
          <w:rPr>
            <w:noProof/>
            <w:webHidden/>
          </w:rPr>
          <w:tab/>
        </w:r>
        <w:r w:rsidRPr="006409DF">
          <w:rPr>
            <w:noProof/>
            <w:webHidden/>
          </w:rPr>
          <w:fldChar w:fldCharType="begin"/>
        </w:r>
        <w:r w:rsidRPr="006409DF">
          <w:rPr>
            <w:noProof/>
            <w:webHidden/>
          </w:rPr>
          <w:instrText xml:space="preserve"> PAGEREF _Toc177024607 \h </w:instrText>
        </w:r>
      </w:ins>
      <w:r w:rsidRPr="006409DF">
        <w:rPr>
          <w:noProof/>
          <w:webHidden/>
        </w:rPr>
      </w:r>
      <w:r w:rsidRPr="006409DF">
        <w:rPr>
          <w:noProof/>
          <w:webHidden/>
        </w:rPr>
        <w:fldChar w:fldCharType="separate"/>
      </w:r>
      <w:ins w:id="214" w:author="Jordan, Amanda C CIV USARMY HQDA ASA ALT (USA)" w:date="2024-09-12T09:09:00Z">
        <w:r w:rsidRPr="006409DF">
          <w:rPr>
            <w:noProof/>
            <w:webHidden/>
          </w:rPr>
          <w:t>5</w:t>
        </w:r>
        <w:r w:rsidRPr="006409DF">
          <w:rPr>
            <w:noProof/>
            <w:webHidden/>
          </w:rPr>
          <w:fldChar w:fldCharType="end"/>
        </w:r>
        <w:r w:rsidRPr="006409DF">
          <w:rPr>
            <w:rStyle w:val="Hyperlink"/>
            <w:rFonts w:ascii="Times New Roman" w:hAnsi="Times New Roman" w:cs="Times New Roman"/>
            <w:noProof/>
            <w:sz w:val="24"/>
            <w:szCs w:val="24"/>
            <w:rPrChange w:id="215" w:author="Jordan, Amanda C CIV USARMY HQDA ASA ALT (USA)" w:date="2024-09-12T09:09:00Z">
              <w:rPr>
                <w:rStyle w:val="Hyperlink"/>
                <w:noProof/>
              </w:rPr>
            </w:rPrChange>
          </w:rPr>
          <w:fldChar w:fldCharType="end"/>
        </w:r>
      </w:ins>
    </w:p>
    <w:p w14:paraId="65576C61" w14:textId="2B1435A7" w:rsidR="006409DF" w:rsidRPr="006409DF" w:rsidRDefault="006409DF" w:rsidP="00A56BF0">
      <w:pPr>
        <w:pStyle w:val="TOC4"/>
        <w:rPr>
          <w:ins w:id="216" w:author="Jordan, Amanda C CIV USARMY HQDA ASA ALT (USA)" w:date="2024-09-12T09:09:00Z"/>
          <w:rFonts w:eastAsiaTheme="minorEastAsia"/>
          <w:noProof/>
          <w:kern w:val="2"/>
          <w14:ligatures w14:val="standardContextual"/>
        </w:rPr>
      </w:pPr>
      <w:ins w:id="217" w:author="Jordan, Amanda C CIV USARMY HQDA ASA ALT (USA)" w:date="2024-09-12T09:09:00Z">
        <w:r w:rsidRPr="006409DF">
          <w:rPr>
            <w:rStyle w:val="Hyperlink"/>
            <w:rFonts w:ascii="Times New Roman" w:hAnsi="Times New Roman" w:cs="Times New Roman"/>
            <w:noProof/>
            <w:sz w:val="24"/>
            <w:szCs w:val="24"/>
            <w:rPrChange w:id="218"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219" w:author="Jordan, Amanda C CIV USARMY HQDA ASA ALT (USA)" w:date="2024-09-12T09:09:00Z">
              <w:rPr>
                <w:rStyle w:val="Hyperlink"/>
                <w:noProof/>
              </w:rPr>
            </w:rPrChange>
          </w:rPr>
          <w:instrText xml:space="preserve"> </w:instrText>
        </w:r>
        <w:r w:rsidRPr="006409DF">
          <w:rPr>
            <w:noProof/>
          </w:rPr>
          <w:instrText>HYPERLINK \l "_Toc177024608"</w:instrText>
        </w:r>
        <w:r w:rsidRPr="006409DF">
          <w:rPr>
            <w:rStyle w:val="Hyperlink"/>
            <w:rFonts w:ascii="Times New Roman" w:hAnsi="Times New Roman" w:cs="Times New Roman"/>
            <w:noProof/>
            <w:sz w:val="24"/>
            <w:szCs w:val="24"/>
            <w:rPrChange w:id="220"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221"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222" w:author="Jordan, Amanda C CIV USARMY HQDA ASA ALT (USA)" w:date="2024-09-12T09:09:00Z">
              <w:rPr>
                <w:rStyle w:val="Hyperlink"/>
                <w:noProof/>
              </w:rPr>
            </w:rPrChange>
          </w:rPr>
          <w:t>5132.671  Bankruptcy reporting.</w:t>
        </w:r>
        <w:r w:rsidRPr="006409DF">
          <w:rPr>
            <w:noProof/>
            <w:webHidden/>
          </w:rPr>
          <w:tab/>
        </w:r>
        <w:r w:rsidRPr="006409DF">
          <w:rPr>
            <w:noProof/>
            <w:webHidden/>
          </w:rPr>
          <w:fldChar w:fldCharType="begin"/>
        </w:r>
        <w:r w:rsidRPr="006409DF">
          <w:rPr>
            <w:noProof/>
            <w:webHidden/>
          </w:rPr>
          <w:instrText xml:space="preserve"> PAGEREF _Toc177024608 \h </w:instrText>
        </w:r>
      </w:ins>
      <w:r w:rsidRPr="006409DF">
        <w:rPr>
          <w:noProof/>
          <w:webHidden/>
        </w:rPr>
      </w:r>
      <w:r w:rsidRPr="006409DF">
        <w:rPr>
          <w:noProof/>
          <w:webHidden/>
        </w:rPr>
        <w:fldChar w:fldCharType="separate"/>
      </w:r>
      <w:ins w:id="223" w:author="Jordan, Amanda C CIV USARMY HQDA ASA ALT (USA)" w:date="2024-09-12T09:09:00Z">
        <w:r w:rsidRPr="006409DF">
          <w:rPr>
            <w:noProof/>
            <w:webHidden/>
          </w:rPr>
          <w:t>5</w:t>
        </w:r>
        <w:r w:rsidRPr="006409DF">
          <w:rPr>
            <w:noProof/>
            <w:webHidden/>
          </w:rPr>
          <w:fldChar w:fldCharType="end"/>
        </w:r>
        <w:r w:rsidRPr="006409DF">
          <w:rPr>
            <w:rStyle w:val="Hyperlink"/>
            <w:rFonts w:ascii="Times New Roman" w:hAnsi="Times New Roman" w:cs="Times New Roman"/>
            <w:noProof/>
            <w:sz w:val="24"/>
            <w:szCs w:val="24"/>
            <w:rPrChange w:id="224" w:author="Jordan, Amanda C CIV USARMY HQDA ASA ALT (USA)" w:date="2024-09-12T09:09:00Z">
              <w:rPr>
                <w:rStyle w:val="Hyperlink"/>
                <w:noProof/>
              </w:rPr>
            </w:rPrChange>
          </w:rPr>
          <w:fldChar w:fldCharType="end"/>
        </w:r>
      </w:ins>
    </w:p>
    <w:p w14:paraId="65E5A020" w14:textId="32104942" w:rsidR="006409DF" w:rsidRPr="006409DF" w:rsidRDefault="006409DF" w:rsidP="00A56BF0">
      <w:pPr>
        <w:pStyle w:val="TOC3"/>
        <w:rPr>
          <w:ins w:id="225" w:author="Jordan, Amanda C CIV USARMY HQDA ASA ALT (USA)" w:date="2024-09-12T09:09:00Z"/>
          <w:rFonts w:eastAsiaTheme="minorEastAsia"/>
          <w:noProof/>
          <w:kern w:val="2"/>
          <w14:ligatures w14:val="standardContextual"/>
        </w:rPr>
      </w:pPr>
      <w:ins w:id="226" w:author="Jordan, Amanda C CIV USARMY HQDA ASA ALT (USA)" w:date="2024-09-12T09:09:00Z">
        <w:r w:rsidRPr="006409DF">
          <w:rPr>
            <w:rStyle w:val="Hyperlink"/>
            <w:rFonts w:ascii="Times New Roman" w:hAnsi="Times New Roman" w:cs="Times New Roman"/>
            <w:noProof/>
            <w:sz w:val="24"/>
            <w:szCs w:val="24"/>
            <w:rPrChange w:id="227"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228" w:author="Jordan, Amanda C CIV USARMY HQDA ASA ALT (USA)" w:date="2024-09-12T09:09:00Z">
              <w:rPr>
                <w:rStyle w:val="Hyperlink"/>
                <w:noProof/>
              </w:rPr>
            </w:rPrChange>
          </w:rPr>
          <w:instrText xml:space="preserve"> </w:instrText>
        </w:r>
        <w:r w:rsidRPr="006409DF">
          <w:rPr>
            <w:noProof/>
          </w:rPr>
          <w:instrText>HYPERLINK \l "_Toc177024609"</w:instrText>
        </w:r>
        <w:r w:rsidRPr="006409DF">
          <w:rPr>
            <w:rStyle w:val="Hyperlink"/>
            <w:rFonts w:ascii="Times New Roman" w:hAnsi="Times New Roman" w:cs="Times New Roman"/>
            <w:noProof/>
            <w:sz w:val="24"/>
            <w:szCs w:val="24"/>
            <w:rPrChange w:id="229"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230"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231" w:author="Jordan, Amanda C CIV USARMY HQDA ASA ALT (USA)" w:date="2024-09-12T09:09:00Z">
              <w:rPr>
                <w:rStyle w:val="Hyperlink"/>
                <w:noProof/>
              </w:rPr>
            </w:rPrChange>
          </w:rPr>
          <w:t>Subpart 5132.7 – Contract Funding</w:t>
        </w:r>
        <w:r w:rsidRPr="006409DF">
          <w:rPr>
            <w:noProof/>
            <w:webHidden/>
          </w:rPr>
          <w:tab/>
        </w:r>
        <w:r w:rsidRPr="006409DF">
          <w:rPr>
            <w:noProof/>
            <w:webHidden/>
          </w:rPr>
          <w:fldChar w:fldCharType="begin"/>
        </w:r>
        <w:r w:rsidRPr="006409DF">
          <w:rPr>
            <w:noProof/>
            <w:webHidden/>
          </w:rPr>
          <w:instrText xml:space="preserve"> PAGEREF _Toc177024609 \h </w:instrText>
        </w:r>
      </w:ins>
      <w:r w:rsidRPr="006409DF">
        <w:rPr>
          <w:noProof/>
          <w:webHidden/>
        </w:rPr>
      </w:r>
      <w:r w:rsidRPr="006409DF">
        <w:rPr>
          <w:noProof/>
          <w:webHidden/>
        </w:rPr>
        <w:fldChar w:fldCharType="separate"/>
      </w:r>
      <w:ins w:id="232" w:author="Jordan, Amanda C CIV USARMY HQDA ASA ALT (USA)" w:date="2024-09-12T09:09:00Z">
        <w:r w:rsidRPr="006409DF">
          <w:rPr>
            <w:noProof/>
            <w:webHidden/>
          </w:rPr>
          <w:t>5</w:t>
        </w:r>
        <w:r w:rsidRPr="006409DF">
          <w:rPr>
            <w:noProof/>
            <w:webHidden/>
          </w:rPr>
          <w:fldChar w:fldCharType="end"/>
        </w:r>
        <w:r w:rsidRPr="006409DF">
          <w:rPr>
            <w:rStyle w:val="Hyperlink"/>
            <w:rFonts w:ascii="Times New Roman" w:hAnsi="Times New Roman" w:cs="Times New Roman"/>
            <w:noProof/>
            <w:sz w:val="24"/>
            <w:szCs w:val="24"/>
            <w:rPrChange w:id="233" w:author="Jordan, Amanda C CIV USARMY HQDA ASA ALT (USA)" w:date="2024-09-12T09:09:00Z">
              <w:rPr>
                <w:rStyle w:val="Hyperlink"/>
                <w:noProof/>
              </w:rPr>
            </w:rPrChange>
          </w:rPr>
          <w:fldChar w:fldCharType="end"/>
        </w:r>
      </w:ins>
    </w:p>
    <w:p w14:paraId="353CD221" w14:textId="0789938E" w:rsidR="006409DF" w:rsidRPr="006409DF" w:rsidRDefault="006409DF" w:rsidP="00A56BF0">
      <w:pPr>
        <w:pStyle w:val="TOC4"/>
        <w:rPr>
          <w:ins w:id="234" w:author="Jordan, Amanda C CIV USARMY HQDA ASA ALT (USA)" w:date="2024-09-12T09:09:00Z"/>
          <w:rFonts w:eastAsiaTheme="minorEastAsia"/>
          <w:noProof/>
          <w:kern w:val="2"/>
          <w14:ligatures w14:val="standardContextual"/>
        </w:rPr>
      </w:pPr>
      <w:ins w:id="235" w:author="Jordan, Amanda C CIV USARMY HQDA ASA ALT (USA)" w:date="2024-09-12T09:09:00Z">
        <w:r w:rsidRPr="006409DF">
          <w:rPr>
            <w:rStyle w:val="Hyperlink"/>
            <w:rFonts w:ascii="Times New Roman" w:hAnsi="Times New Roman" w:cs="Times New Roman"/>
            <w:noProof/>
            <w:sz w:val="24"/>
            <w:szCs w:val="24"/>
            <w:rPrChange w:id="236" w:author="Jordan, Amanda C CIV USARMY HQDA ASA ALT (USA)" w:date="2024-09-12T09:09:00Z">
              <w:rPr>
                <w:rStyle w:val="Hyperlink"/>
                <w:noProof/>
              </w:rPr>
            </w:rPrChange>
          </w:rPr>
          <w:fldChar w:fldCharType="begin"/>
        </w:r>
        <w:r w:rsidRPr="006409DF">
          <w:rPr>
            <w:rStyle w:val="Hyperlink"/>
            <w:rFonts w:ascii="Times New Roman" w:hAnsi="Times New Roman" w:cs="Times New Roman"/>
            <w:noProof/>
            <w:sz w:val="24"/>
            <w:szCs w:val="24"/>
            <w:rPrChange w:id="237" w:author="Jordan, Amanda C CIV USARMY HQDA ASA ALT (USA)" w:date="2024-09-12T09:09:00Z">
              <w:rPr>
                <w:rStyle w:val="Hyperlink"/>
                <w:noProof/>
              </w:rPr>
            </w:rPrChange>
          </w:rPr>
          <w:instrText xml:space="preserve"> </w:instrText>
        </w:r>
        <w:r w:rsidRPr="006409DF">
          <w:rPr>
            <w:noProof/>
          </w:rPr>
          <w:instrText>HYPERLINK \l "_Toc177024610"</w:instrText>
        </w:r>
        <w:r w:rsidRPr="006409DF">
          <w:rPr>
            <w:rStyle w:val="Hyperlink"/>
            <w:rFonts w:ascii="Times New Roman" w:hAnsi="Times New Roman" w:cs="Times New Roman"/>
            <w:noProof/>
            <w:sz w:val="24"/>
            <w:szCs w:val="24"/>
            <w:rPrChange w:id="238" w:author="Jordan, Amanda C CIV USARMY HQDA ASA ALT (USA)" w:date="2024-09-12T09:09:00Z">
              <w:rPr>
                <w:rStyle w:val="Hyperlink"/>
                <w:noProof/>
              </w:rPr>
            </w:rPrChange>
          </w:rPr>
          <w:instrText xml:space="preserve"> </w:instrText>
        </w:r>
        <w:r w:rsidRPr="000701AE">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Change w:id="239" w:author="Jordan, Amanda C CIV USARMY HQDA ASA ALT (USA)" w:date="2024-09-12T09:09:00Z">
              <w:rPr>
                <w:rStyle w:val="Hyperlink"/>
                <w:noProof/>
              </w:rPr>
            </w:rPrChange>
          </w:rPr>
          <w:fldChar w:fldCharType="separate"/>
        </w:r>
        <w:r w:rsidRPr="006409DF">
          <w:rPr>
            <w:rStyle w:val="Hyperlink"/>
            <w:rFonts w:ascii="Times New Roman" w:hAnsi="Times New Roman" w:cs="Times New Roman"/>
            <w:noProof/>
            <w:sz w:val="24"/>
            <w:szCs w:val="24"/>
            <w:rPrChange w:id="240" w:author="Jordan, Amanda C CIV USARMY HQDA ASA ALT (USA)" w:date="2024-09-12T09:09:00Z">
              <w:rPr>
                <w:rStyle w:val="Hyperlink"/>
                <w:noProof/>
              </w:rPr>
            </w:rPrChange>
          </w:rPr>
          <w:t>5132.702  Policy.</w:t>
        </w:r>
        <w:r w:rsidRPr="006409DF">
          <w:rPr>
            <w:noProof/>
            <w:webHidden/>
          </w:rPr>
          <w:tab/>
        </w:r>
        <w:r w:rsidRPr="006409DF">
          <w:rPr>
            <w:noProof/>
            <w:webHidden/>
          </w:rPr>
          <w:fldChar w:fldCharType="begin"/>
        </w:r>
        <w:r w:rsidRPr="006409DF">
          <w:rPr>
            <w:noProof/>
            <w:webHidden/>
          </w:rPr>
          <w:instrText xml:space="preserve"> PAGEREF _Toc177024610 \h </w:instrText>
        </w:r>
      </w:ins>
      <w:r w:rsidRPr="006409DF">
        <w:rPr>
          <w:noProof/>
          <w:webHidden/>
        </w:rPr>
      </w:r>
      <w:r w:rsidRPr="006409DF">
        <w:rPr>
          <w:noProof/>
          <w:webHidden/>
        </w:rPr>
        <w:fldChar w:fldCharType="separate"/>
      </w:r>
      <w:ins w:id="241" w:author="Jordan, Amanda C CIV USARMY HQDA ASA ALT (USA)" w:date="2024-09-12T09:09:00Z">
        <w:r w:rsidRPr="006409DF">
          <w:rPr>
            <w:noProof/>
            <w:webHidden/>
          </w:rPr>
          <w:t>5</w:t>
        </w:r>
        <w:r w:rsidRPr="006409DF">
          <w:rPr>
            <w:noProof/>
            <w:webHidden/>
          </w:rPr>
          <w:fldChar w:fldCharType="end"/>
        </w:r>
        <w:r w:rsidRPr="006409DF">
          <w:rPr>
            <w:rStyle w:val="Hyperlink"/>
            <w:rFonts w:ascii="Times New Roman" w:hAnsi="Times New Roman" w:cs="Times New Roman"/>
            <w:noProof/>
            <w:sz w:val="24"/>
            <w:szCs w:val="24"/>
            <w:rPrChange w:id="242" w:author="Jordan, Amanda C CIV USARMY HQDA ASA ALT (USA)" w:date="2024-09-12T09:09:00Z">
              <w:rPr>
                <w:rStyle w:val="Hyperlink"/>
                <w:noProof/>
              </w:rPr>
            </w:rPrChange>
          </w:rPr>
          <w:fldChar w:fldCharType="end"/>
        </w:r>
      </w:ins>
    </w:p>
    <w:p w14:paraId="7956020B" w14:textId="6529B05C" w:rsidR="006409DF" w:rsidRPr="006409DF" w:rsidRDefault="006409DF" w:rsidP="00A56BF0">
      <w:pPr>
        <w:pStyle w:val="TOC3"/>
        <w:rPr>
          <w:ins w:id="243" w:author="Jordan, Amanda C CIV USARMY HQDA ASA ALT (USA)" w:date="2024-09-12T09:09:00Z"/>
          <w:rFonts w:eastAsiaTheme="minorEastAsia"/>
          <w:noProof/>
          <w:kern w:val="2"/>
          <w14:ligatures w14:val="standardContextual"/>
        </w:rPr>
      </w:pPr>
      <w:ins w:id="244" w:author="Jordan, Amanda C CIV USARMY HQDA ASA ALT (USA)" w:date="2024-09-12T09:09:00Z">
        <w:r w:rsidRPr="006409DF">
          <w:rPr>
            <w:rStyle w:val="Hyperlink"/>
            <w:rFonts w:ascii="Times New Roman" w:hAnsi="Times New Roman" w:cs="Times New Roman"/>
            <w:noProof/>
            <w:sz w:val="24"/>
            <w:szCs w:val="24"/>
          </w:rPr>
          <w:lastRenderedPageBreak/>
          <w:fldChar w:fldCharType="begin"/>
        </w:r>
        <w:r w:rsidRPr="006409DF">
          <w:rPr>
            <w:rStyle w:val="Hyperlink"/>
            <w:rFonts w:ascii="Times New Roman" w:hAnsi="Times New Roman" w:cs="Times New Roman"/>
            <w:noProof/>
            <w:sz w:val="24"/>
            <w:szCs w:val="24"/>
          </w:rPr>
          <w:instrText xml:space="preserve"> </w:instrText>
        </w:r>
        <w:r w:rsidRPr="006409DF">
          <w:rPr>
            <w:noProof/>
          </w:rPr>
          <w:instrText>HYPERLINK \l "_Toc177024611"</w:instrText>
        </w:r>
        <w:r w:rsidRPr="006409DF">
          <w:rPr>
            <w:rStyle w:val="Hyperlink"/>
            <w:rFonts w:ascii="Times New Roman" w:hAnsi="Times New Roman" w:cs="Times New Roman"/>
            <w:noProof/>
            <w:sz w:val="24"/>
            <w:szCs w:val="24"/>
          </w:rPr>
          <w:instrText xml:space="preserve"> </w:instrText>
        </w:r>
        <w:r w:rsidRPr="006409DF">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
          <w:fldChar w:fldCharType="separate"/>
        </w:r>
        <w:r w:rsidRPr="006409DF">
          <w:rPr>
            <w:rStyle w:val="Hyperlink"/>
            <w:rFonts w:ascii="Times New Roman" w:hAnsi="Times New Roman" w:cs="Times New Roman"/>
            <w:noProof/>
            <w:sz w:val="24"/>
            <w:szCs w:val="24"/>
          </w:rPr>
          <w:t>Subpart 5132.8 – Assignment of Claims</w:t>
        </w:r>
        <w:r w:rsidRPr="006409DF">
          <w:rPr>
            <w:noProof/>
            <w:webHidden/>
          </w:rPr>
          <w:tab/>
        </w:r>
        <w:r w:rsidRPr="006409DF">
          <w:rPr>
            <w:noProof/>
            <w:webHidden/>
          </w:rPr>
          <w:fldChar w:fldCharType="begin"/>
        </w:r>
        <w:r w:rsidRPr="006409DF">
          <w:rPr>
            <w:noProof/>
            <w:webHidden/>
          </w:rPr>
          <w:instrText xml:space="preserve"> PAGEREF _Toc177024611 \h </w:instrText>
        </w:r>
      </w:ins>
      <w:r w:rsidRPr="006409DF">
        <w:rPr>
          <w:noProof/>
          <w:webHidden/>
        </w:rPr>
      </w:r>
      <w:r w:rsidRPr="006409DF">
        <w:rPr>
          <w:noProof/>
          <w:webHidden/>
        </w:rPr>
        <w:fldChar w:fldCharType="separate"/>
      </w:r>
      <w:ins w:id="245" w:author="Jordan, Amanda C CIV USARMY HQDA ASA ALT (USA)" w:date="2024-09-12T09:09:00Z">
        <w:r w:rsidRPr="006409DF">
          <w:rPr>
            <w:noProof/>
            <w:webHidden/>
          </w:rPr>
          <w:t>6</w:t>
        </w:r>
        <w:r w:rsidRPr="006409DF">
          <w:rPr>
            <w:noProof/>
            <w:webHidden/>
          </w:rPr>
          <w:fldChar w:fldCharType="end"/>
        </w:r>
        <w:r w:rsidRPr="006409DF">
          <w:rPr>
            <w:rStyle w:val="Hyperlink"/>
            <w:rFonts w:ascii="Times New Roman" w:hAnsi="Times New Roman" w:cs="Times New Roman"/>
            <w:noProof/>
            <w:sz w:val="24"/>
            <w:szCs w:val="24"/>
          </w:rPr>
          <w:fldChar w:fldCharType="end"/>
        </w:r>
      </w:ins>
    </w:p>
    <w:p w14:paraId="739959D4" w14:textId="01182F0E" w:rsidR="006409DF" w:rsidRPr="006409DF" w:rsidRDefault="006409DF" w:rsidP="00A56BF0">
      <w:pPr>
        <w:pStyle w:val="TOC4"/>
        <w:rPr>
          <w:ins w:id="246" w:author="Jordan, Amanda C CIV USARMY HQDA ASA ALT (USA)" w:date="2024-09-12T09:09:00Z"/>
          <w:rFonts w:eastAsiaTheme="minorEastAsia"/>
          <w:noProof/>
          <w:kern w:val="2"/>
          <w14:ligatures w14:val="standardContextual"/>
        </w:rPr>
      </w:pPr>
      <w:ins w:id="247" w:author="Jordan, Amanda C CIV USARMY HQDA ASA ALT (USA)" w:date="2024-09-12T09:09:00Z">
        <w:r w:rsidRPr="006409DF">
          <w:rPr>
            <w:rStyle w:val="Hyperlink"/>
            <w:rFonts w:ascii="Times New Roman" w:hAnsi="Times New Roman" w:cs="Times New Roman"/>
            <w:noProof/>
            <w:sz w:val="24"/>
            <w:szCs w:val="24"/>
          </w:rPr>
          <w:fldChar w:fldCharType="begin"/>
        </w:r>
        <w:r w:rsidRPr="006409DF">
          <w:rPr>
            <w:rStyle w:val="Hyperlink"/>
            <w:rFonts w:ascii="Times New Roman" w:hAnsi="Times New Roman" w:cs="Times New Roman"/>
            <w:noProof/>
            <w:sz w:val="24"/>
            <w:szCs w:val="24"/>
            <w:rPrChange w:id="248" w:author="Jordan, Amanda C CIV USARMY HQDA ASA ALT (USA)" w:date="2024-09-12T09:09:00Z">
              <w:rPr>
                <w:rStyle w:val="Hyperlink"/>
                <w:noProof/>
              </w:rPr>
            </w:rPrChange>
          </w:rPr>
          <w:instrText xml:space="preserve"> </w:instrText>
        </w:r>
        <w:r w:rsidRPr="006409DF">
          <w:rPr>
            <w:noProof/>
          </w:rPr>
          <w:instrText>HYPERLINK \l "_Toc177024612"</w:instrText>
        </w:r>
        <w:r w:rsidRPr="006409DF">
          <w:rPr>
            <w:rStyle w:val="Hyperlink"/>
            <w:rFonts w:ascii="Times New Roman" w:hAnsi="Times New Roman" w:cs="Times New Roman"/>
            <w:noProof/>
            <w:sz w:val="24"/>
            <w:szCs w:val="24"/>
            <w:rPrChange w:id="249" w:author="Jordan, Amanda C CIV USARMY HQDA ASA ALT (USA)" w:date="2024-09-12T09:09:00Z">
              <w:rPr>
                <w:rStyle w:val="Hyperlink"/>
                <w:noProof/>
              </w:rPr>
            </w:rPrChange>
          </w:rPr>
          <w:instrText xml:space="preserve"> </w:instrText>
        </w:r>
        <w:r w:rsidRPr="006409DF">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
          <w:fldChar w:fldCharType="separate"/>
        </w:r>
        <w:r w:rsidRPr="006409DF">
          <w:rPr>
            <w:rStyle w:val="Hyperlink"/>
            <w:rFonts w:ascii="Times New Roman" w:hAnsi="Times New Roman" w:cs="Times New Roman"/>
            <w:noProof/>
            <w:sz w:val="24"/>
            <w:szCs w:val="24"/>
          </w:rPr>
          <w:t>5132.803  Policies.</w:t>
        </w:r>
        <w:r w:rsidRPr="006409DF">
          <w:rPr>
            <w:noProof/>
            <w:webHidden/>
          </w:rPr>
          <w:tab/>
        </w:r>
        <w:r w:rsidRPr="006409DF">
          <w:rPr>
            <w:noProof/>
            <w:webHidden/>
          </w:rPr>
          <w:fldChar w:fldCharType="begin"/>
        </w:r>
        <w:r w:rsidRPr="006409DF">
          <w:rPr>
            <w:noProof/>
            <w:webHidden/>
          </w:rPr>
          <w:instrText xml:space="preserve"> PAGEREF _Toc177024612 \h </w:instrText>
        </w:r>
      </w:ins>
      <w:r w:rsidRPr="006409DF">
        <w:rPr>
          <w:noProof/>
          <w:webHidden/>
        </w:rPr>
      </w:r>
      <w:r w:rsidRPr="006409DF">
        <w:rPr>
          <w:noProof/>
          <w:webHidden/>
        </w:rPr>
        <w:fldChar w:fldCharType="separate"/>
      </w:r>
      <w:ins w:id="250" w:author="Jordan, Amanda C CIV USARMY HQDA ASA ALT (USA)" w:date="2024-09-12T09:09:00Z">
        <w:r w:rsidRPr="006409DF">
          <w:rPr>
            <w:noProof/>
            <w:webHidden/>
          </w:rPr>
          <w:t>6</w:t>
        </w:r>
        <w:r w:rsidRPr="006409DF">
          <w:rPr>
            <w:noProof/>
            <w:webHidden/>
          </w:rPr>
          <w:fldChar w:fldCharType="end"/>
        </w:r>
        <w:r w:rsidRPr="006409DF">
          <w:rPr>
            <w:rStyle w:val="Hyperlink"/>
            <w:rFonts w:ascii="Times New Roman" w:hAnsi="Times New Roman" w:cs="Times New Roman"/>
            <w:noProof/>
            <w:sz w:val="24"/>
            <w:szCs w:val="24"/>
          </w:rPr>
          <w:fldChar w:fldCharType="end"/>
        </w:r>
      </w:ins>
    </w:p>
    <w:p w14:paraId="5D180157" w14:textId="25A8E71A" w:rsidR="006409DF" w:rsidRPr="006409DF" w:rsidRDefault="006409DF" w:rsidP="00A56BF0">
      <w:pPr>
        <w:pStyle w:val="TOC3"/>
        <w:rPr>
          <w:ins w:id="251" w:author="Jordan, Amanda C CIV USARMY HQDA ASA ALT (USA)" w:date="2024-09-12T09:09:00Z"/>
          <w:rFonts w:eastAsiaTheme="minorEastAsia"/>
          <w:noProof/>
          <w:kern w:val="2"/>
          <w14:ligatures w14:val="standardContextual"/>
        </w:rPr>
      </w:pPr>
      <w:ins w:id="252" w:author="Jordan, Amanda C CIV USARMY HQDA ASA ALT (USA)" w:date="2024-09-12T09:09:00Z">
        <w:r w:rsidRPr="006409DF">
          <w:rPr>
            <w:rStyle w:val="Hyperlink"/>
            <w:rFonts w:ascii="Times New Roman" w:hAnsi="Times New Roman" w:cs="Times New Roman"/>
            <w:noProof/>
            <w:sz w:val="24"/>
            <w:szCs w:val="24"/>
          </w:rPr>
          <w:fldChar w:fldCharType="begin"/>
        </w:r>
        <w:r w:rsidRPr="006409DF">
          <w:rPr>
            <w:rStyle w:val="Hyperlink"/>
            <w:rFonts w:ascii="Times New Roman" w:hAnsi="Times New Roman" w:cs="Times New Roman"/>
            <w:noProof/>
            <w:sz w:val="24"/>
            <w:szCs w:val="24"/>
            <w:rPrChange w:id="253" w:author="Jordan, Amanda C CIV USARMY HQDA ASA ALT (USA)" w:date="2024-09-12T09:09:00Z">
              <w:rPr>
                <w:rStyle w:val="Hyperlink"/>
                <w:noProof/>
              </w:rPr>
            </w:rPrChange>
          </w:rPr>
          <w:instrText xml:space="preserve"> </w:instrText>
        </w:r>
        <w:r w:rsidRPr="006409DF">
          <w:rPr>
            <w:noProof/>
          </w:rPr>
          <w:instrText>HYPERLINK \l "_Toc177024613"</w:instrText>
        </w:r>
        <w:r w:rsidRPr="006409DF">
          <w:rPr>
            <w:rStyle w:val="Hyperlink"/>
            <w:rFonts w:ascii="Times New Roman" w:hAnsi="Times New Roman" w:cs="Times New Roman"/>
            <w:noProof/>
            <w:sz w:val="24"/>
            <w:szCs w:val="24"/>
            <w:rPrChange w:id="254" w:author="Jordan, Amanda C CIV USARMY HQDA ASA ALT (USA)" w:date="2024-09-12T09:09:00Z">
              <w:rPr>
                <w:rStyle w:val="Hyperlink"/>
                <w:noProof/>
              </w:rPr>
            </w:rPrChange>
          </w:rPr>
          <w:instrText xml:space="preserve"> </w:instrText>
        </w:r>
        <w:r w:rsidRPr="006409DF">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
          <w:fldChar w:fldCharType="separate"/>
        </w:r>
        <w:r w:rsidRPr="006409DF">
          <w:rPr>
            <w:rStyle w:val="Hyperlink"/>
            <w:rFonts w:ascii="Times New Roman" w:hAnsi="Times New Roman" w:cs="Times New Roman"/>
            <w:noProof/>
            <w:sz w:val="24"/>
            <w:szCs w:val="24"/>
          </w:rPr>
          <w:t>Subpart 5132.9 – Prompt Payment</w:t>
        </w:r>
        <w:r w:rsidRPr="006409DF">
          <w:rPr>
            <w:noProof/>
            <w:webHidden/>
          </w:rPr>
          <w:tab/>
        </w:r>
        <w:r w:rsidRPr="006409DF">
          <w:rPr>
            <w:noProof/>
            <w:webHidden/>
          </w:rPr>
          <w:fldChar w:fldCharType="begin"/>
        </w:r>
        <w:r w:rsidRPr="006409DF">
          <w:rPr>
            <w:noProof/>
            <w:webHidden/>
          </w:rPr>
          <w:instrText xml:space="preserve"> PAGEREF _Toc177024613 \h </w:instrText>
        </w:r>
      </w:ins>
      <w:r w:rsidRPr="006409DF">
        <w:rPr>
          <w:noProof/>
          <w:webHidden/>
        </w:rPr>
      </w:r>
      <w:r w:rsidRPr="006409DF">
        <w:rPr>
          <w:noProof/>
          <w:webHidden/>
        </w:rPr>
        <w:fldChar w:fldCharType="separate"/>
      </w:r>
      <w:ins w:id="255" w:author="Jordan, Amanda C CIV USARMY HQDA ASA ALT (USA)" w:date="2024-09-12T09:09:00Z">
        <w:r w:rsidRPr="006409DF">
          <w:rPr>
            <w:noProof/>
            <w:webHidden/>
          </w:rPr>
          <w:t>6</w:t>
        </w:r>
        <w:r w:rsidRPr="006409DF">
          <w:rPr>
            <w:noProof/>
            <w:webHidden/>
          </w:rPr>
          <w:fldChar w:fldCharType="end"/>
        </w:r>
        <w:r w:rsidRPr="006409DF">
          <w:rPr>
            <w:rStyle w:val="Hyperlink"/>
            <w:rFonts w:ascii="Times New Roman" w:hAnsi="Times New Roman" w:cs="Times New Roman"/>
            <w:noProof/>
            <w:sz w:val="24"/>
            <w:szCs w:val="24"/>
          </w:rPr>
          <w:fldChar w:fldCharType="end"/>
        </w:r>
      </w:ins>
    </w:p>
    <w:p w14:paraId="7CF85306" w14:textId="6F1D45DC" w:rsidR="006409DF" w:rsidRPr="006409DF" w:rsidRDefault="006409DF" w:rsidP="00A56BF0">
      <w:pPr>
        <w:pStyle w:val="TOC4"/>
        <w:rPr>
          <w:ins w:id="256" w:author="Jordan, Amanda C CIV USARMY HQDA ASA ALT (USA)" w:date="2024-09-12T09:09:00Z"/>
          <w:rFonts w:eastAsiaTheme="minorEastAsia"/>
          <w:noProof/>
          <w:kern w:val="2"/>
          <w14:ligatures w14:val="standardContextual"/>
        </w:rPr>
      </w:pPr>
      <w:ins w:id="257" w:author="Jordan, Amanda C CIV USARMY HQDA ASA ALT (USA)" w:date="2024-09-12T09:09:00Z">
        <w:r w:rsidRPr="006409DF">
          <w:rPr>
            <w:rStyle w:val="Hyperlink"/>
            <w:rFonts w:ascii="Times New Roman" w:hAnsi="Times New Roman" w:cs="Times New Roman"/>
            <w:noProof/>
            <w:sz w:val="24"/>
            <w:szCs w:val="24"/>
          </w:rPr>
          <w:fldChar w:fldCharType="begin"/>
        </w:r>
        <w:r w:rsidRPr="006409DF">
          <w:rPr>
            <w:rStyle w:val="Hyperlink"/>
            <w:rFonts w:ascii="Times New Roman" w:hAnsi="Times New Roman" w:cs="Times New Roman"/>
            <w:noProof/>
            <w:sz w:val="24"/>
            <w:szCs w:val="24"/>
          </w:rPr>
          <w:instrText xml:space="preserve"> </w:instrText>
        </w:r>
        <w:r w:rsidRPr="006409DF">
          <w:rPr>
            <w:noProof/>
          </w:rPr>
          <w:instrText>HYPERLINK \l "_Toc177024614"</w:instrText>
        </w:r>
        <w:r w:rsidRPr="006409DF">
          <w:rPr>
            <w:rStyle w:val="Hyperlink"/>
            <w:rFonts w:ascii="Times New Roman" w:hAnsi="Times New Roman" w:cs="Times New Roman"/>
            <w:noProof/>
            <w:sz w:val="24"/>
            <w:szCs w:val="24"/>
          </w:rPr>
          <w:instrText xml:space="preserve"> </w:instrText>
        </w:r>
        <w:r w:rsidRPr="006409DF">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
          <w:fldChar w:fldCharType="separate"/>
        </w:r>
        <w:r w:rsidRPr="006409DF">
          <w:rPr>
            <w:rStyle w:val="Hyperlink"/>
            <w:rFonts w:ascii="Times New Roman" w:hAnsi="Times New Roman" w:cs="Times New Roman"/>
            <w:noProof/>
            <w:sz w:val="24"/>
            <w:szCs w:val="24"/>
          </w:rPr>
          <w:t>5132.901  Applicability.</w:t>
        </w:r>
        <w:r w:rsidRPr="006409DF">
          <w:rPr>
            <w:noProof/>
            <w:webHidden/>
          </w:rPr>
          <w:tab/>
        </w:r>
        <w:r w:rsidRPr="006409DF">
          <w:rPr>
            <w:noProof/>
            <w:webHidden/>
          </w:rPr>
          <w:fldChar w:fldCharType="begin"/>
        </w:r>
        <w:r w:rsidRPr="006409DF">
          <w:rPr>
            <w:noProof/>
            <w:webHidden/>
          </w:rPr>
          <w:instrText xml:space="preserve"> PAGEREF _Toc177024614 \h </w:instrText>
        </w:r>
      </w:ins>
      <w:r w:rsidRPr="006409DF">
        <w:rPr>
          <w:noProof/>
          <w:webHidden/>
        </w:rPr>
      </w:r>
      <w:r w:rsidRPr="006409DF">
        <w:rPr>
          <w:noProof/>
          <w:webHidden/>
        </w:rPr>
        <w:fldChar w:fldCharType="separate"/>
      </w:r>
      <w:ins w:id="258" w:author="Jordan, Amanda C CIV USARMY HQDA ASA ALT (USA)" w:date="2024-09-12T09:09:00Z">
        <w:r w:rsidRPr="006409DF">
          <w:rPr>
            <w:noProof/>
            <w:webHidden/>
          </w:rPr>
          <w:t>6</w:t>
        </w:r>
        <w:r w:rsidRPr="006409DF">
          <w:rPr>
            <w:noProof/>
            <w:webHidden/>
          </w:rPr>
          <w:fldChar w:fldCharType="end"/>
        </w:r>
        <w:r w:rsidRPr="006409DF">
          <w:rPr>
            <w:rStyle w:val="Hyperlink"/>
            <w:rFonts w:ascii="Times New Roman" w:hAnsi="Times New Roman" w:cs="Times New Roman"/>
            <w:noProof/>
            <w:sz w:val="24"/>
            <w:szCs w:val="24"/>
          </w:rPr>
          <w:fldChar w:fldCharType="end"/>
        </w:r>
      </w:ins>
    </w:p>
    <w:p w14:paraId="5D960703" w14:textId="7C89FD63" w:rsidR="006409DF" w:rsidRPr="006409DF" w:rsidRDefault="006409DF" w:rsidP="00A56BF0">
      <w:pPr>
        <w:pStyle w:val="TOC4"/>
        <w:rPr>
          <w:ins w:id="259" w:author="Jordan, Amanda C CIV USARMY HQDA ASA ALT (USA)" w:date="2024-09-12T09:09:00Z"/>
          <w:rFonts w:eastAsiaTheme="minorEastAsia"/>
          <w:noProof/>
          <w:kern w:val="2"/>
          <w14:ligatures w14:val="standardContextual"/>
        </w:rPr>
      </w:pPr>
      <w:ins w:id="260" w:author="Jordan, Amanda C CIV USARMY HQDA ASA ALT (USA)" w:date="2024-09-12T09:09:00Z">
        <w:r w:rsidRPr="006409DF">
          <w:rPr>
            <w:rStyle w:val="Hyperlink"/>
            <w:rFonts w:ascii="Times New Roman" w:hAnsi="Times New Roman" w:cs="Times New Roman"/>
            <w:noProof/>
            <w:sz w:val="24"/>
            <w:szCs w:val="24"/>
          </w:rPr>
          <w:fldChar w:fldCharType="begin"/>
        </w:r>
        <w:r w:rsidRPr="006409DF">
          <w:rPr>
            <w:rStyle w:val="Hyperlink"/>
            <w:rFonts w:ascii="Times New Roman" w:hAnsi="Times New Roman" w:cs="Times New Roman"/>
            <w:noProof/>
            <w:sz w:val="24"/>
            <w:szCs w:val="24"/>
          </w:rPr>
          <w:instrText xml:space="preserve"> </w:instrText>
        </w:r>
        <w:r w:rsidRPr="006409DF">
          <w:rPr>
            <w:noProof/>
          </w:rPr>
          <w:instrText>HYPERLINK \l "_Toc177024615"</w:instrText>
        </w:r>
        <w:r w:rsidRPr="006409DF">
          <w:rPr>
            <w:rStyle w:val="Hyperlink"/>
            <w:rFonts w:ascii="Times New Roman" w:hAnsi="Times New Roman" w:cs="Times New Roman"/>
            <w:noProof/>
            <w:sz w:val="24"/>
            <w:szCs w:val="24"/>
          </w:rPr>
          <w:instrText xml:space="preserve"> </w:instrText>
        </w:r>
        <w:r w:rsidRPr="006409DF">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
          <w:fldChar w:fldCharType="separate"/>
        </w:r>
        <w:r w:rsidRPr="006409DF">
          <w:rPr>
            <w:rStyle w:val="Hyperlink"/>
            <w:rFonts w:ascii="Times New Roman" w:hAnsi="Times New Roman" w:cs="Times New Roman"/>
            <w:noProof/>
            <w:sz w:val="24"/>
            <w:szCs w:val="24"/>
          </w:rPr>
          <w:t>5132.903  Responsibilities.</w:t>
        </w:r>
        <w:r w:rsidRPr="006409DF">
          <w:rPr>
            <w:noProof/>
            <w:webHidden/>
          </w:rPr>
          <w:tab/>
        </w:r>
        <w:r w:rsidRPr="006409DF">
          <w:rPr>
            <w:noProof/>
            <w:webHidden/>
          </w:rPr>
          <w:fldChar w:fldCharType="begin"/>
        </w:r>
        <w:r w:rsidRPr="006409DF">
          <w:rPr>
            <w:noProof/>
            <w:webHidden/>
          </w:rPr>
          <w:instrText xml:space="preserve"> PAGEREF _Toc177024615 \h </w:instrText>
        </w:r>
      </w:ins>
      <w:r w:rsidRPr="006409DF">
        <w:rPr>
          <w:noProof/>
          <w:webHidden/>
        </w:rPr>
      </w:r>
      <w:r w:rsidRPr="006409DF">
        <w:rPr>
          <w:noProof/>
          <w:webHidden/>
        </w:rPr>
        <w:fldChar w:fldCharType="separate"/>
      </w:r>
      <w:ins w:id="261" w:author="Jordan, Amanda C CIV USARMY HQDA ASA ALT (USA)" w:date="2024-09-12T09:09:00Z">
        <w:r w:rsidRPr="006409DF">
          <w:rPr>
            <w:noProof/>
            <w:webHidden/>
          </w:rPr>
          <w:t>6</w:t>
        </w:r>
        <w:r w:rsidRPr="006409DF">
          <w:rPr>
            <w:noProof/>
            <w:webHidden/>
          </w:rPr>
          <w:fldChar w:fldCharType="end"/>
        </w:r>
        <w:r w:rsidRPr="006409DF">
          <w:rPr>
            <w:rStyle w:val="Hyperlink"/>
            <w:rFonts w:ascii="Times New Roman" w:hAnsi="Times New Roman" w:cs="Times New Roman"/>
            <w:noProof/>
            <w:sz w:val="24"/>
            <w:szCs w:val="24"/>
          </w:rPr>
          <w:fldChar w:fldCharType="end"/>
        </w:r>
      </w:ins>
    </w:p>
    <w:p w14:paraId="5F97E56A" w14:textId="5EFF6769" w:rsidR="006409DF" w:rsidRPr="006409DF" w:rsidRDefault="006409DF" w:rsidP="00A56BF0">
      <w:pPr>
        <w:pStyle w:val="TOC4"/>
        <w:rPr>
          <w:ins w:id="262" w:author="Jordan, Amanda C CIV USARMY HQDA ASA ALT (USA)" w:date="2024-09-12T09:09:00Z"/>
          <w:rFonts w:eastAsiaTheme="minorEastAsia"/>
          <w:noProof/>
          <w:kern w:val="2"/>
          <w14:ligatures w14:val="standardContextual"/>
        </w:rPr>
      </w:pPr>
      <w:ins w:id="263" w:author="Jordan, Amanda C CIV USARMY HQDA ASA ALT (USA)" w:date="2024-09-12T09:09:00Z">
        <w:r w:rsidRPr="006409DF">
          <w:rPr>
            <w:rStyle w:val="Hyperlink"/>
            <w:rFonts w:ascii="Times New Roman" w:hAnsi="Times New Roman" w:cs="Times New Roman"/>
            <w:noProof/>
            <w:sz w:val="24"/>
            <w:szCs w:val="24"/>
          </w:rPr>
          <w:fldChar w:fldCharType="begin"/>
        </w:r>
        <w:r w:rsidRPr="006409DF">
          <w:rPr>
            <w:rStyle w:val="Hyperlink"/>
            <w:rFonts w:ascii="Times New Roman" w:hAnsi="Times New Roman" w:cs="Times New Roman"/>
            <w:noProof/>
            <w:sz w:val="24"/>
            <w:szCs w:val="24"/>
          </w:rPr>
          <w:instrText xml:space="preserve"> </w:instrText>
        </w:r>
        <w:r w:rsidRPr="006409DF">
          <w:rPr>
            <w:noProof/>
          </w:rPr>
          <w:instrText>HYPERLINK \l "_Toc177024616"</w:instrText>
        </w:r>
        <w:r w:rsidRPr="006409DF">
          <w:rPr>
            <w:rStyle w:val="Hyperlink"/>
            <w:rFonts w:ascii="Times New Roman" w:hAnsi="Times New Roman" w:cs="Times New Roman"/>
            <w:noProof/>
            <w:sz w:val="24"/>
            <w:szCs w:val="24"/>
          </w:rPr>
          <w:instrText xml:space="preserve"> </w:instrText>
        </w:r>
        <w:r w:rsidRPr="006409DF">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
          <w:fldChar w:fldCharType="separate"/>
        </w:r>
        <w:r w:rsidRPr="006409DF">
          <w:rPr>
            <w:rStyle w:val="Hyperlink"/>
            <w:rFonts w:ascii="Times New Roman" w:hAnsi="Times New Roman" w:cs="Times New Roman"/>
            <w:noProof/>
            <w:sz w:val="24"/>
            <w:szCs w:val="24"/>
          </w:rPr>
          <w:t>5132.906  Making payments.</w:t>
        </w:r>
        <w:r w:rsidRPr="006409DF">
          <w:rPr>
            <w:noProof/>
            <w:webHidden/>
          </w:rPr>
          <w:tab/>
        </w:r>
        <w:r w:rsidRPr="006409DF">
          <w:rPr>
            <w:noProof/>
            <w:webHidden/>
          </w:rPr>
          <w:fldChar w:fldCharType="begin"/>
        </w:r>
        <w:r w:rsidRPr="006409DF">
          <w:rPr>
            <w:noProof/>
            <w:webHidden/>
          </w:rPr>
          <w:instrText xml:space="preserve"> PAGEREF _Toc177024616 \h </w:instrText>
        </w:r>
      </w:ins>
      <w:r w:rsidRPr="006409DF">
        <w:rPr>
          <w:noProof/>
          <w:webHidden/>
        </w:rPr>
      </w:r>
      <w:r w:rsidRPr="006409DF">
        <w:rPr>
          <w:noProof/>
          <w:webHidden/>
        </w:rPr>
        <w:fldChar w:fldCharType="separate"/>
      </w:r>
      <w:ins w:id="264" w:author="Jordan, Amanda C CIV USARMY HQDA ASA ALT (USA)" w:date="2024-09-12T09:09:00Z">
        <w:r w:rsidRPr="006409DF">
          <w:rPr>
            <w:noProof/>
            <w:webHidden/>
          </w:rPr>
          <w:t>6</w:t>
        </w:r>
        <w:r w:rsidRPr="006409DF">
          <w:rPr>
            <w:noProof/>
            <w:webHidden/>
          </w:rPr>
          <w:fldChar w:fldCharType="end"/>
        </w:r>
        <w:r w:rsidRPr="006409DF">
          <w:rPr>
            <w:rStyle w:val="Hyperlink"/>
            <w:rFonts w:ascii="Times New Roman" w:hAnsi="Times New Roman" w:cs="Times New Roman"/>
            <w:noProof/>
            <w:sz w:val="24"/>
            <w:szCs w:val="24"/>
          </w:rPr>
          <w:fldChar w:fldCharType="end"/>
        </w:r>
      </w:ins>
    </w:p>
    <w:p w14:paraId="6148FFDA" w14:textId="7803C475" w:rsidR="006409DF" w:rsidRPr="006409DF" w:rsidRDefault="006409DF" w:rsidP="00A56BF0">
      <w:pPr>
        <w:pStyle w:val="TOC3"/>
        <w:rPr>
          <w:ins w:id="265" w:author="Jordan, Amanda C CIV USARMY HQDA ASA ALT (USA)" w:date="2024-09-12T09:09:00Z"/>
          <w:rFonts w:eastAsiaTheme="minorEastAsia"/>
          <w:noProof/>
          <w:kern w:val="2"/>
          <w14:ligatures w14:val="standardContextual"/>
        </w:rPr>
      </w:pPr>
      <w:ins w:id="266" w:author="Jordan, Amanda C CIV USARMY HQDA ASA ALT (USA)" w:date="2024-09-12T09:09:00Z">
        <w:r w:rsidRPr="006409DF">
          <w:rPr>
            <w:rStyle w:val="Hyperlink"/>
            <w:rFonts w:ascii="Times New Roman" w:hAnsi="Times New Roman" w:cs="Times New Roman"/>
            <w:noProof/>
            <w:sz w:val="24"/>
            <w:szCs w:val="24"/>
          </w:rPr>
          <w:fldChar w:fldCharType="begin"/>
        </w:r>
        <w:r w:rsidRPr="006409DF">
          <w:rPr>
            <w:rStyle w:val="Hyperlink"/>
            <w:rFonts w:ascii="Times New Roman" w:hAnsi="Times New Roman" w:cs="Times New Roman"/>
            <w:noProof/>
            <w:sz w:val="24"/>
            <w:szCs w:val="24"/>
          </w:rPr>
          <w:instrText xml:space="preserve"> </w:instrText>
        </w:r>
        <w:r w:rsidRPr="006409DF">
          <w:rPr>
            <w:noProof/>
          </w:rPr>
          <w:instrText>HYPERLINK \l "_Toc177024617"</w:instrText>
        </w:r>
        <w:r w:rsidRPr="006409DF">
          <w:rPr>
            <w:rStyle w:val="Hyperlink"/>
            <w:rFonts w:ascii="Times New Roman" w:hAnsi="Times New Roman" w:cs="Times New Roman"/>
            <w:noProof/>
            <w:sz w:val="24"/>
            <w:szCs w:val="24"/>
          </w:rPr>
          <w:instrText xml:space="preserve"> </w:instrText>
        </w:r>
        <w:r w:rsidRPr="006409DF">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
          <w:fldChar w:fldCharType="separate"/>
        </w:r>
        <w:r w:rsidRPr="006409DF">
          <w:rPr>
            <w:rStyle w:val="Hyperlink"/>
            <w:rFonts w:ascii="Times New Roman" w:hAnsi="Times New Roman" w:cs="Times New Roman"/>
            <w:noProof/>
            <w:sz w:val="24"/>
            <w:szCs w:val="24"/>
          </w:rPr>
          <w:t>Subpart 5132.11 – Electronic Funds Transfer</w:t>
        </w:r>
        <w:r w:rsidRPr="006409DF">
          <w:rPr>
            <w:noProof/>
            <w:webHidden/>
          </w:rPr>
          <w:tab/>
        </w:r>
        <w:r w:rsidRPr="006409DF">
          <w:rPr>
            <w:noProof/>
            <w:webHidden/>
          </w:rPr>
          <w:fldChar w:fldCharType="begin"/>
        </w:r>
        <w:r w:rsidRPr="006409DF">
          <w:rPr>
            <w:noProof/>
            <w:webHidden/>
          </w:rPr>
          <w:instrText xml:space="preserve"> PAGEREF _Toc177024617 \h </w:instrText>
        </w:r>
      </w:ins>
      <w:r w:rsidRPr="006409DF">
        <w:rPr>
          <w:noProof/>
          <w:webHidden/>
        </w:rPr>
      </w:r>
      <w:r w:rsidRPr="006409DF">
        <w:rPr>
          <w:noProof/>
          <w:webHidden/>
        </w:rPr>
        <w:fldChar w:fldCharType="separate"/>
      </w:r>
      <w:ins w:id="267" w:author="Jordan, Amanda C CIV USARMY HQDA ASA ALT (USA)" w:date="2024-09-12T09:09:00Z">
        <w:r w:rsidRPr="006409DF">
          <w:rPr>
            <w:noProof/>
            <w:webHidden/>
          </w:rPr>
          <w:t>6</w:t>
        </w:r>
        <w:r w:rsidRPr="006409DF">
          <w:rPr>
            <w:noProof/>
            <w:webHidden/>
          </w:rPr>
          <w:fldChar w:fldCharType="end"/>
        </w:r>
        <w:r w:rsidRPr="006409DF">
          <w:rPr>
            <w:rStyle w:val="Hyperlink"/>
            <w:rFonts w:ascii="Times New Roman" w:hAnsi="Times New Roman" w:cs="Times New Roman"/>
            <w:noProof/>
            <w:sz w:val="24"/>
            <w:szCs w:val="24"/>
          </w:rPr>
          <w:fldChar w:fldCharType="end"/>
        </w:r>
      </w:ins>
    </w:p>
    <w:p w14:paraId="488C410F" w14:textId="32A084B2" w:rsidR="006409DF" w:rsidRPr="006409DF" w:rsidRDefault="006409DF" w:rsidP="00A56BF0">
      <w:pPr>
        <w:pStyle w:val="TOC4"/>
        <w:rPr>
          <w:ins w:id="268" w:author="Jordan, Amanda C CIV USARMY HQDA ASA ALT (USA)" w:date="2024-09-12T09:09:00Z"/>
          <w:rFonts w:eastAsiaTheme="minorEastAsia"/>
          <w:noProof/>
          <w:kern w:val="2"/>
          <w14:ligatures w14:val="standardContextual"/>
        </w:rPr>
      </w:pPr>
      <w:ins w:id="269" w:author="Jordan, Amanda C CIV USARMY HQDA ASA ALT (USA)" w:date="2024-09-12T09:09:00Z">
        <w:r w:rsidRPr="006409DF">
          <w:rPr>
            <w:rStyle w:val="Hyperlink"/>
            <w:rFonts w:ascii="Times New Roman" w:hAnsi="Times New Roman" w:cs="Times New Roman"/>
            <w:noProof/>
            <w:sz w:val="24"/>
            <w:szCs w:val="24"/>
          </w:rPr>
          <w:fldChar w:fldCharType="begin"/>
        </w:r>
        <w:r w:rsidRPr="006409DF">
          <w:rPr>
            <w:rStyle w:val="Hyperlink"/>
            <w:rFonts w:ascii="Times New Roman" w:hAnsi="Times New Roman" w:cs="Times New Roman"/>
            <w:noProof/>
            <w:sz w:val="24"/>
            <w:szCs w:val="24"/>
          </w:rPr>
          <w:instrText xml:space="preserve"> </w:instrText>
        </w:r>
        <w:r w:rsidRPr="006409DF">
          <w:rPr>
            <w:noProof/>
          </w:rPr>
          <w:instrText>HYPERLINK \l "_Toc177024618"</w:instrText>
        </w:r>
        <w:r w:rsidRPr="006409DF">
          <w:rPr>
            <w:rStyle w:val="Hyperlink"/>
            <w:rFonts w:ascii="Times New Roman" w:hAnsi="Times New Roman" w:cs="Times New Roman"/>
            <w:noProof/>
            <w:sz w:val="24"/>
            <w:szCs w:val="24"/>
          </w:rPr>
          <w:instrText xml:space="preserve"> </w:instrText>
        </w:r>
        <w:r w:rsidRPr="006409DF">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
          <w:fldChar w:fldCharType="separate"/>
        </w:r>
        <w:r w:rsidRPr="006409DF">
          <w:rPr>
            <w:rStyle w:val="Hyperlink"/>
            <w:rFonts w:ascii="Times New Roman" w:hAnsi="Times New Roman" w:cs="Times New Roman"/>
            <w:noProof/>
            <w:sz w:val="24"/>
            <w:szCs w:val="24"/>
          </w:rPr>
          <w:t>5132.1106  EFT mechanisms.</w:t>
        </w:r>
        <w:r w:rsidRPr="006409DF">
          <w:rPr>
            <w:noProof/>
            <w:webHidden/>
          </w:rPr>
          <w:tab/>
        </w:r>
        <w:r w:rsidRPr="006409DF">
          <w:rPr>
            <w:noProof/>
            <w:webHidden/>
          </w:rPr>
          <w:fldChar w:fldCharType="begin"/>
        </w:r>
        <w:r w:rsidRPr="006409DF">
          <w:rPr>
            <w:noProof/>
            <w:webHidden/>
          </w:rPr>
          <w:instrText xml:space="preserve"> PAGEREF _Toc177024618 \h </w:instrText>
        </w:r>
      </w:ins>
      <w:r w:rsidRPr="006409DF">
        <w:rPr>
          <w:noProof/>
          <w:webHidden/>
        </w:rPr>
      </w:r>
      <w:r w:rsidRPr="006409DF">
        <w:rPr>
          <w:noProof/>
          <w:webHidden/>
        </w:rPr>
        <w:fldChar w:fldCharType="separate"/>
      </w:r>
      <w:ins w:id="270" w:author="Jordan, Amanda C CIV USARMY HQDA ASA ALT (USA)" w:date="2024-09-12T09:09:00Z">
        <w:r w:rsidRPr="006409DF">
          <w:rPr>
            <w:noProof/>
            <w:webHidden/>
          </w:rPr>
          <w:t>6</w:t>
        </w:r>
        <w:r w:rsidRPr="006409DF">
          <w:rPr>
            <w:noProof/>
            <w:webHidden/>
          </w:rPr>
          <w:fldChar w:fldCharType="end"/>
        </w:r>
        <w:r w:rsidRPr="006409DF">
          <w:rPr>
            <w:rStyle w:val="Hyperlink"/>
            <w:rFonts w:ascii="Times New Roman" w:hAnsi="Times New Roman" w:cs="Times New Roman"/>
            <w:noProof/>
            <w:sz w:val="24"/>
            <w:szCs w:val="24"/>
          </w:rPr>
          <w:fldChar w:fldCharType="end"/>
        </w:r>
      </w:ins>
    </w:p>
    <w:p w14:paraId="47A8C7BF" w14:textId="59C62C59" w:rsidR="006409DF" w:rsidRPr="006409DF" w:rsidRDefault="006409DF" w:rsidP="00A56BF0">
      <w:pPr>
        <w:pStyle w:val="TOC3"/>
        <w:rPr>
          <w:ins w:id="271" w:author="Jordan, Amanda C CIV USARMY HQDA ASA ALT (USA)" w:date="2024-09-12T09:09:00Z"/>
          <w:rFonts w:eastAsiaTheme="minorEastAsia"/>
          <w:noProof/>
          <w:kern w:val="2"/>
          <w14:ligatures w14:val="standardContextual"/>
        </w:rPr>
      </w:pPr>
      <w:ins w:id="272" w:author="Jordan, Amanda C CIV USARMY HQDA ASA ALT (USA)" w:date="2024-09-12T09:09:00Z">
        <w:r w:rsidRPr="006409DF">
          <w:rPr>
            <w:rStyle w:val="Hyperlink"/>
            <w:rFonts w:ascii="Times New Roman" w:hAnsi="Times New Roman" w:cs="Times New Roman"/>
            <w:noProof/>
            <w:sz w:val="24"/>
            <w:szCs w:val="24"/>
          </w:rPr>
          <w:fldChar w:fldCharType="begin"/>
        </w:r>
        <w:r w:rsidRPr="006409DF">
          <w:rPr>
            <w:rStyle w:val="Hyperlink"/>
            <w:rFonts w:ascii="Times New Roman" w:hAnsi="Times New Roman" w:cs="Times New Roman"/>
            <w:noProof/>
            <w:sz w:val="24"/>
            <w:szCs w:val="24"/>
          </w:rPr>
          <w:instrText xml:space="preserve"> </w:instrText>
        </w:r>
        <w:r w:rsidRPr="006409DF">
          <w:rPr>
            <w:noProof/>
          </w:rPr>
          <w:instrText>HYPERLINK \l "_Toc177024619"</w:instrText>
        </w:r>
        <w:r w:rsidRPr="006409DF">
          <w:rPr>
            <w:rStyle w:val="Hyperlink"/>
            <w:rFonts w:ascii="Times New Roman" w:hAnsi="Times New Roman" w:cs="Times New Roman"/>
            <w:noProof/>
            <w:sz w:val="24"/>
            <w:szCs w:val="24"/>
          </w:rPr>
          <w:instrText xml:space="preserve"> </w:instrText>
        </w:r>
        <w:r w:rsidRPr="006409DF">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
          <w:fldChar w:fldCharType="separate"/>
        </w:r>
        <w:r w:rsidRPr="006409DF">
          <w:rPr>
            <w:rStyle w:val="Hyperlink"/>
            <w:rFonts w:ascii="Times New Roman" w:hAnsi="Times New Roman" w:cs="Times New Roman"/>
            <w:noProof/>
            <w:sz w:val="24"/>
            <w:szCs w:val="24"/>
          </w:rPr>
          <w:t>Subpart 5132.71 – Levies on Contract Payments</w:t>
        </w:r>
        <w:r w:rsidRPr="006409DF">
          <w:rPr>
            <w:noProof/>
            <w:webHidden/>
          </w:rPr>
          <w:tab/>
        </w:r>
        <w:r w:rsidRPr="006409DF">
          <w:rPr>
            <w:noProof/>
            <w:webHidden/>
          </w:rPr>
          <w:fldChar w:fldCharType="begin"/>
        </w:r>
        <w:r w:rsidRPr="006409DF">
          <w:rPr>
            <w:noProof/>
            <w:webHidden/>
          </w:rPr>
          <w:instrText xml:space="preserve"> PAGEREF _Toc177024619 \h </w:instrText>
        </w:r>
      </w:ins>
      <w:r w:rsidRPr="006409DF">
        <w:rPr>
          <w:noProof/>
          <w:webHidden/>
        </w:rPr>
      </w:r>
      <w:r w:rsidRPr="006409DF">
        <w:rPr>
          <w:noProof/>
          <w:webHidden/>
        </w:rPr>
        <w:fldChar w:fldCharType="separate"/>
      </w:r>
      <w:ins w:id="273" w:author="Jordan, Amanda C CIV USARMY HQDA ASA ALT (USA)" w:date="2024-09-12T09:09:00Z">
        <w:r w:rsidRPr="006409DF">
          <w:rPr>
            <w:noProof/>
            <w:webHidden/>
          </w:rPr>
          <w:t>7</w:t>
        </w:r>
        <w:r w:rsidRPr="006409DF">
          <w:rPr>
            <w:noProof/>
            <w:webHidden/>
          </w:rPr>
          <w:fldChar w:fldCharType="end"/>
        </w:r>
        <w:r w:rsidRPr="006409DF">
          <w:rPr>
            <w:rStyle w:val="Hyperlink"/>
            <w:rFonts w:ascii="Times New Roman" w:hAnsi="Times New Roman" w:cs="Times New Roman"/>
            <w:noProof/>
            <w:sz w:val="24"/>
            <w:szCs w:val="24"/>
          </w:rPr>
          <w:fldChar w:fldCharType="end"/>
        </w:r>
      </w:ins>
    </w:p>
    <w:p w14:paraId="3103C86C" w14:textId="16E89A51" w:rsidR="006409DF" w:rsidRPr="006409DF" w:rsidRDefault="006409DF" w:rsidP="00A56BF0">
      <w:pPr>
        <w:pStyle w:val="TOC4"/>
        <w:rPr>
          <w:ins w:id="274" w:author="Jordan, Amanda C CIV USARMY HQDA ASA ALT (USA)" w:date="2024-09-12T09:09:00Z"/>
          <w:rFonts w:eastAsiaTheme="minorEastAsia"/>
          <w:noProof/>
          <w:kern w:val="2"/>
          <w14:ligatures w14:val="standardContextual"/>
        </w:rPr>
      </w:pPr>
      <w:ins w:id="275" w:author="Jordan, Amanda C CIV USARMY HQDA ASA ALT (USA)" w:date="2024-09-12T09:09:00Z">
        <w:r w:rsidRPr="006409DF">
          <w:rPr>
            <w:rStyle w:val="Hyperlink"/>
            <w:rFonts w:ascii="Times New Roman" w:hAnsi="Times New Roman" w:cs="Times New Roman"/>
            <w:noProof/>
            <w:sz w:val="24"/>
            <w:szCs w:val="24"/>
          </w:rPr>
          <w:fldChar w:fldCharType="begin"/>
        </w:r>
        <w:r w:rsidRPr="006409DF">
          <w:rPr>
            <w:rStyle w:val="Hyperlink"/>
            <w:rFonts w:ascii="Times New Roman" w:hAnsi="Times New Roman" w:cs="Times New Roman"/>
            <w:noProof/>
            <w:sz w:val="24"/>
            <w:szCs w:val="24"/>
          </w:rPr>
          <w:instrText xml:space="preserve"> </w:instrText>
        </w:r>
        <w:r w:rsidRPr="006409DF">
          <w:rPr>
            <w:noProof/>
          </w:rPr>
          <w:instrText>HYPERLINK \l "_Toc177024620"</w:instrText>
        </w:r>
        <w:r w:rsidRPr="006409DF">
          <w:rPr>
            <w:rStyle w:val="Hyperlink"/>
            <w:rFonts w:ascii="Times New Roman" w:hAnsi="Times New Roman" w:cs="Times New Roman"/>
            <w:noProof/>
            <w:sz w:val="24"/>
            <w:szCs w:val="24"/>
          </w:rPr>
          <w:instrText xml:space="preserve"> </w:instrText>
        </w:r>
        <w:r w:rsidRPr="006409DF">
          <w:rPr>
            <w:rStyle w:val="Hyperlink"/>
            <w:rFonts w:ascii="Times New Roman" w:hAnsi="Times New Roman" w:cs="Times New Roman"/>
            <w:noProof/>
            <w:sz w:val="24"/>
            <w:szCs w:val="24"/>
          </w:rPr>
        </w:r>
        <w:r w:rsidRPr="006409DF">
          <w:rPr>
            <w:rStyle w:val="Hyperlink"/>
            <w:rFonts w:ascii="Times New Roman" w:hAnsi="Times New Roman" w:cs="Times New Roman"/>
            <w:noProof/>
            <w:sz w:val="24"/>
            <w:szCs w:val="24"/>
          </w:rPr>
          <w:fldChar w:fldCharType="separate"/>
        </w:r>
        <w:r w:rsidRPr="006409DF">
          <w:rPr>
            <w:rStyle w:val="Hyperlink"/>
            <w:rFonts w:ascii="Times New Roman" w:hAnsi="Times New Roman" w:cs="Times New Roman"/>
            <w:noProof/>
            <w:sz w:val="24"/>
            <w:szCs w:val="24"/>
          </w:rPr>
          <w:t>5132.7101  Policy and procedures.</w:t>
        </w:r>
        <w:r w:rsidRPr="006409DF">
          <w:rPr>
            <w:noProof/>
            <w:webHidden/>
          </w:rPr>
          <w:tab/>
        </w:r>
        <w:r w:rsidRPr="006409DF">
          <w:rPr>
            <w:noProof/>
            <w:webHidden/>
          </w:rPr>
          <w:fldChar w:fldCharType="begin"/>
        </w:r>
        <w:r w:rsidRPr="006409DF">
          <w:rPr>
            <w:noProof/>
            <w:webHidden/>
          </w:rPr>
          <w:instrText xml:space="preserve"> PAGEREF _Toc177024620 \h </w:instrText>
        </w:r>
      </w:ins>
      <w:r w:rsidRPr="006409DF">
        <w:rPr>
          <w:noProof/>
          <w:webHidden/>
        </w:rPr>
      </w:r>
      <w:r w:rsidRPr="006409DF">
        <w:rPr>
          <w:noProof/>
          <w:webHidden/>
        </w:rPr>
        <w:fldChar w:fldCharType="separate"/>
      </w:r>
      <w:ins w:id="276" w:author="Jordan, Amanda C CIV USARMY HQDA ASA ALT (USA)" w:date="2024-09-12T09:09:00Z">
        <w:r w:rsidRPr="006409DF">
          <w:rPr>
            <w:noProof/>
            <w:webHidden/>
          </w:rPr>
          <w:t>7</w:t>
        </w:r>
        <w:r w:rsidRPr="006409DF">
          <w:rPr>
            <w:noProof/>
            <w:webHidden/>
          </w:rPr>
          <w:fldChar w:fldCharType="end"/>
        </w:r>
        <w:r w:rsidRPr="006409DF">
          <w:rPr>
            <w:rStyle w:val="Hyperlink"/>
            <w:rFonts w:ascii="Times New Roman" w:hAnsi="Times New Roman" w:cs="Times New Roman"/>
            <w:noProof/>
            <w:sz w:val="24"/>
            <w:szCs w:val="24"/>
          </w:rPr>
          <w:fldChar w:fldCharType="end"/>
        </w:r>
      </w:ins>
    </w:p>
    <w:p w14:paraId="3B03AD7D" w14:textId="792CAF7F" w:rsidR="00880260" w:rsidRPr="00880260" w:rsidRDefault="006409DF" w:rsidP="001E1E30">
      <w:pPr>
        <w:spacing w:line="240" w:lineRule="auto"/>
        <w:jc w:val="center"/>
        <w:rPr>
          <w:rFonts w:ascii="Times New Roman" w:hAnsi="Times New Roman" w:cs="Times New Roman"/>
          <w:i/>
          <w:sz w:val="24"/>
          <w:szCs w:val="24"/>
        </w:rPr>
      </w:pPr>
      <w:ins w:id="277" w:author="Jordan, Amanda C CIV USARMY HQDA ASA ALT (USA)" w:date="2024-09-12T09:09:00Z">
        <w:r w:rsidRPr="006409DF">
          <w:rPr>
            <w:rFonts w:ascii="Times New Roman" w:hAnsi="Times New Roman" w:cs="Times New Roman"/>
            <w:i/>
            <w:sz w:val="24"/>
            <w:szCs w:val="24"/>
          </w:rPr>
          <w:fldChar w:fldCharType="end"/>
        </w:r>
      </w:ins>
    </w:p>
    <w:p w14:paraId="11BB4F61" w14:textId="77777777" w:rsidR="00235A70" w:rsidRDefault="00181351" w:rsidP="001E1E30">
      <w:pPr>
        <w:pStyle w:val="Heading4"/>
        <w:spacing w:line="240" w:lineRule="auto"/>
      </w:pPr>
      <w:bookmarkStart w:id="278" w:name="_Toc514068004"/>
      <w:bookmarkStart w:id="279" w:name="_Toc177024585"/>
      <w:proofErr w:type="gramStart"/>
      <w:r w:rsidRPr="00CC23F7">
        <w:t xml:space="preserve">5132.006 </w:t>
      </w:r>
      <w:r w:rsidR="00B51998">
        <w:t xml:space="preserve"> </w:t>
      </w:r>
      <w:r w:rsidRPr="00CC23F7">
        <w:t>Reduction</w:t>
      </w:r>
      <w:proofErr w:type="gramEnd"/>
      <w:r w:rsidRPr="00CC23F7">
        <w:t xml:space="preserve"> or suspension of </w:t>
      </w:r>
      <w:r w:rsidRPr="00880260">
        <w:t>contract</w:t>
      </w:r>
      <w:r w:rsidRPr="00CC23F7">
        <w:t xml:space="preserve"> payments upon finding of fraud.</w:t>
      </w:r>
      <w:bookmarkEnd w:id="278"/>
      <w:bookmarkEnd w:id="279"/>
    </w:p>
    <w:p w14:paraId="11BB4F62" w14:textId="77777777" w:rsidR="00235A70" w:rsidRDefault="00181351" w:rsidP="001E1E30">
      <w:pPr>
        <w:pStyle w:val="Heading4"/>
        <w:spacing w:line="240" w:lineRule="auto"/>
      </w:pPr>
      <w:bookmarkStart w:id="280" w:name="_Toc514068005"/>
      <w:bookmarkStart w:id="281" w:name="_Toc177024586"/>
      <w:r w:rsidRPr="00CC23F7">
        <w:t>5132.006-</w:t>
      </w:r>
      <w:proofErr w:type="gramStart"/>
      <w:r w:rsidRPr="00CC23F7">
        <w:t xml:space="preserve">1 </w:t>
      </w:r>
      <w:r w:rsidR="00B51998">
        <w:t xml:space="preserve"> </w:t>
      </w:r>
      <w:r w:rsidRPr="00CC23F7">
        <w:t>General</w:t>
      </w:r>
      <w:proofErr w:type="gramEnd"/>
      <w:r w:rsidRPr="00CC23F7">
        <w:t>.</w:t>
      </w:r>
      <w:bookmarkEnd w:id="280"/>
      <w:bookmarkEnd w:id="281"/>
    </w:p>
    <w:p w14:paraId="11BB4F63" w14:textId="12171723" w:rsidR="00235A70" w:rsidRDefault="00181351" w:rsidP="001E1E30">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sidRPr="00CC23F7">
        <w:rPr>
          <w:rFonts w:ascii="Times New Roman" w:hAnsi="Times New Roman" w:cs="Times New Roman"/>
          <w:sz w:val="24"/>
          <w:szCs w:val="24"/>
        </w:rPr>
        <w:t>(</w:t>
      </w:r>
      <w:del w:id="282" w:author="Stephenson, Evelyn K CIV HQDA ASA ALT" w:date="2024-08-29T12:34:00Z">
        <w:r w:rsidRPr="00CC23F7" w:rsidDel="005F2E5F">
          <w:rPr>
            <w:rFonts w:ascii="Times New Roman" w:hAnsi="Times New Roman" w:cs="Times New Roman"/>
            <w:sz w:val="24"/>
            <w:szCs w:val="24"/>
          </w:rPr>
          <w:delText>c</w:delText>
        </w:r>
      </w:del>
      <w:proofErr w:type="gramStart"/>
      <w:ins w:id="283" w:author="Stephenson, Evelyn K CIV HQDA ASA ALT" w:date="2024-08-29T12:36:00Z">
        <w:r w:rsidR="00783CF8">
          <w:rPr>
            <w:rFonts w:ascii="Times New Roman" w:hAnsi="Times New Roman" w:cs="Times New Roman"/>
            <w:sz w:val="24"/>
            <w:szCs w:val="24"/>
          </w:rPr>
          <w:t>b</w:t>
        </w:r>
      </w:ins>
      <w:r w:rsidRPr="00CC23F7">
        <w:rPr>
          <w:rFonts w:ascii="Times New Roman" w:hAnsi="Times New Roman" w:cs="Times New Roman"/>
          <w:sz w:val="24"/>
          <w:szCs w:val="24"/>
        </w:rPr>
        <w:t>)  The</w:t>
      </w:r>
      <w:proofErr w:type="gramEnd"/>
      <w:r w:rsidRPr="00CC23F7">
        <w:rPr>
          <w:rFonts w:ascii="Times New Roman" w:hAnsi="Times New Roman" w:cs="Times New Roman"/>
          <w:sz w:val="24"/>
          <w:szCs w:val="24"/>
        </w:rPr>
        <w:t xml:space="preserve"> Assistant Secretary of the Army (Acquisition, Logistics and Technology) </w:t>
      </w:r>
      <w:r w:rsidR="00CD37FF">
        <w:rPr>
          <w:rFonts w:ascii="Times New Roman" w:hAnsi="Times New Roman" w:cs="Times New Roman"/>
          <w:sz w:val="24"/>
          <w:szCs w:val="24"/>
        </w:rPr>
        <w:t xml:space="preserve">has the </w:t>
      </w:r>
      <w:commentRangeStart w:id="284"/>
      <w:r w:rsidR="00CD37FF">
        <w:rPr>
          <w:rFonts w:ascii="Times New Roman" w:hAnsi="Times New Roman" w:cs="Times New Roman"/>
          <w:sz w:val="24"/>
          <w:szCs w:val="24"/>
        </w:rPr>
        <w:t>authority</w:t>
      </w:r>
      <w:commentRangeEnd w:id="284"/>
      <w:r w:rsidR="00F051DE">
        <w:rPr>
          <w:rStyle w:val="CommentReference"/>
        </w:rPr>
        <w:commentReference w:id="284"/>
      </w:r>
      <w:r w:rsidR="009A588E">
        <w:rPr>
          <w:rFonts w:ascii="Times New Roman" w:hAnsi="Times New Roman" w:cs="Times New Roman"/>
          <w:sz w:val="24"/>
          <w:szCs w:val="24"/>
        </w:rPr>
        <w:t xml:space="preserve"> </w:t>
      </w:r>
      <w:r w:rsidRPr="00CC23F7">
        <w:rPr>
          <w:rFonts w:ascii="Times New Roman" w:hAnsi="Times New Roman" w:cs="Times New Roman"/>
          <w:sz w:val="24"/>
          <w:szCs w:val="24"/>
        </w:rPr>
        <w:t xml:space="preserve">to reduce or suspend contract payments </w:t>
      </w:r>
      <w:r w:rsidR="00146BED">
        <w:rPr>
          <w:rFonts w:ascii="Times New Roman" w:hAnsi="Times New Roman" w:cs="Times New Roman"/>
          <w:sz w:val="24"/>
          <w:szCs w:val="24"/>
        </w:rPr>
        <w:t xml:space="preserve">where there is substantial evidence </w:t>
      </w:r>
      <w:r w:rsidR="008E78A9">
        <w:rPr>
          <w:rFonts w:ascii="Times New Roman" w:hAnsi="Times New Roman" w:cs="Times New Roman"/>
          <w:sz w:val="24"/>
          <w:szCs w:val="24"/>
        </w:rPr>
        <w:t xml:space="preserve">that </w:t>
      </w:r>
      <w:r w:rsidR="00146BED">
        <w:rPr>
          <w:rFonts w:ascii="Times New Roman" w:hAnsi="Times New Roman" w:cs="Times New Roman"/>
          <w:sz w:val="24"/>
          <w:szCs w:val="24"/>
        </w:rPr>
        <w:t>t</w:t>
      </w:r>
      <w:r w:rsidRPr="00CC23F7">
        <w:rPr>
          <w:rFonts w:ascii="Times New Roman" w:hAnsi="Times New Roman" w:cs="Times New Roman"/>
          <w:sz w:val="24"/>
          <w:szCs w:val="24"/>
        </w:rPr>
        <w:t>he contractor’s request for advance, partial, or progress payments</w:t>
      </w:r>
      <w:r w:rsidR="008E78A9">
        <w:rPr>
          <w:rFonts w:ascii="Times New Roman" w:hAnsi="Times New Roman" w:cs="Times New Roman"/>
          <w:sz w:val="24"/>
          <w:szCs w:val="24"/>
        </w:rPr>
        <w:t xml:space="preserve"> </w:t>
      </w:r>
      <w:r w:rsidRPr="00CC23F7">
        <w:rPr>
          <w:rFonts w:ascii="Times New Roman" w:hAnsi="Times New Roman" w:cs="Times New Roman"/>
          <w:sz w:val="24"/>
          <w:szCs w:val="24"/>
        </w:rPr>
        <w:t>is based on fraud.</w:t>
      </w:r>
      <w:r w:rsidR="00925F5E">
        <w:rPr>
          <w:rFonts w:ascii="Times New Roman" w:hAnsi="Times New Roman" w:cs="Times New Roman"/>
          <w:sz w:val="24"/>
          <w:szCs w:val="24"/>
        </w:rPr>
        <w:t xml:space="preserve">  See Appendix GG for further delegation.</w:t>
      </w:r>
    </w:p>
    <w:p w14:paraId="11BB4F64" w14:textId="77777777" w:rsidR="00235A70" w:rsidRDefault="00181351" w:rsidP="001E1E30">
      <w:pPr>
        <w:pStyle w:val="Heading4"/>
        <w:spacing w:line="240" w:lineRule="auto"/>
      </w:pPr>
      <w:bookmarkStart w:id="285" w:name="_Toc514068006"/>
      <w:bookmarkStart w:id="286" w:name="_Toc177024587"/>
      <w:r w:rsidRPr="00CC23F7">
        <w:t>5132.006-</w:t>
      </w:r>
      <w:proofErr w:type="gramStart"/>
      <w:r w:rsidRPr="00CC23F7">
        <w:t xml:space="preserve">2 </w:t>
      </w:r>
      <w:r w:rsidR="00B51998">
        <w:t xml:space="preserve"> </w:t>
      </w:r>
      <w:r w:rsidRPr="00CC23F7">
        <w:t>Definition</w:t>
      </w:r>
      <w:proofErr w:type="gramEnd"/>
      <w:r w:rsidRPr="00CC23F7">
        <w:t>.</w:t>
      </w:r>
      <w:bookmarkEnd w:id="285"/>
      <w:bookmarkEnd w:id="286"/>
    </w:p>
    <w:p w14:paraId="11BB4F65" w14:textId="39B9D568" w:rsidR="00235A70" w:rsidRDefault="00181351" w:rsidP="001E1E30">
      <w:pPr>
        <w:spacing w:after="240" w:line="240" w:lineRule="auto"/>
        <w:rPr>
          <w:rFonts w:ascii="Times New Roman" w:hAnsi="Times New Roman" w:cs="Times New Roman"/>
          <w:sz w:val="24"/>
          <w:szCs w:val="24"/>
        </w:rPr>
      </w:pPr>
      <w:r w:rsidRPr="00CC23F7">
        <w:rPr>
          <w:rFonts w:ascii="Times New Roman" w:hAnsi="Times New Roman" w:cs="Times New Roman"/>
          <w:sz w:val="24"/>
          <w:szCs w:val="24"/>
        </w:rPr>
        <w:t xml:space="preserve">The Army’s </w:t>
      </w:r>
      <w:r w:rsidR="00096786">
        <w:rPr>
          <w:rFonts w:ascii="Times New Roman" w:hAnsi="Times New Roman" w:cs="Times New Roman"/>
          <w:sz w:val="24"/>
          <w:szCs w:val="24"/>
        </w:rPr>
        <w:t>r</w:t>
      </w:r>
      <w:r w:rsidRPr="00CC23F7">
        <w:rPr>
          <w:rFonts w:ascii="Times New Roman" w:hAnsi="Times New Roman" w:cs="Times New Roman"/>
          <w:sz w:val="24"/>
          <w:szCs w:val="24"/>
        </w:rPr>
        <w:t xml:space="preserve">emedy </w:t>
      </w:r>
      <w:r w:rsidR="00096786">
        <w:rPr>
          <w:rFonts w:ascii="Times New Roman" w:hAnsi="Times New Roman" w:cs="Times New Roman"/>
          <w:sz w:val="24"/>
          <w:szCs w:val="24"/>
        </w:rPr>
        <w:t>c</w:t>
      </w:r>
      <w:r w:rsidRPr="00CC23F7">
        <w:rPr>
          <w:rFonts w:ascii="Times New Roman" w:hAnsi="Times New Roman" w:cs="Times New Roman"/>
          <w:sz w:val="24"/>
          <w:szCs w:val="24"/>
        </w:rPr>
        <w:t xml:space="preserve">oordination </w:t>
      </w:r>
      <w:r w:rsidR="00096786">
        <w:rPr>
          <w:rFonts w:ascii="Times New Roman" w:hAnsi="Times New Roman" w:cs="Times New Roman"/>
          <w:sz w:val="24"/>
          <w:szCs w:val="24"/>
        </w:rPr>
        <w:t>o</w:t>
      </w:r>
      <w:r w:rsidRPr="00CC23F7">
        <w:rPr>
          <w:rFonts w:ascii="Times New Roman" w:hAnsi="Times New Roman" w:cs="Times New Roman"/>
          <w:sz w:val="24"/>
          <w:szCs w:val="24"/>
        </w:rPr>
        <w:t xml:space="preserve">fficial is the Chief, Procurement Fraud </w:t>
      </w:r>
      <w:ins w:id="287" w:author="Stephenson, Evelyn K CIV HQDA ASA ALT" w:date="2024-08-29T12:40:00Z">
        <w:r w:rsidR="00DA0BE7">
          <w:rPr>
            <w:rFonts w:ascii="Times New Roman" w:hAnsi="Times New Roman" w:cs="Times New Roman"/>
            <w:sz w:val="24"/>
            <w:szCs w:val="24"/>
          </w:rPr>
          <w:t xml:space="preserve">Division </w:t>
        </w:r>
      </w:ins>
      <w:del w:id="288" w:author="Stephenson, Evelyn K CIV HQDA ASA ALT" w:date="2024-08-29T12:40:00Z">
        <w:r w:rsidRPr="00CC23F7" w:rsidDel="00DA0BE7">
          <w:rPr>
            <w:rFonts w:ascii="Times New Roman" w:hAnsi="Times New Roman" w:cs="Times New Roman"/>
            <w:sz w:val="24"/>
            <w:szCs w:val="24"/>
          </w:rPr>
          <w:delText>Branch</w:delText>
        </w:r>
      </w:del>
      <w:r w:rsidRPr="00CC23F7">
        <w:rPr>
          <w:rFonts w:ascii="Times New Roman" w:hAnsi="Times New Roman" w:cs="Times New Roman"/>
          <w:sz w:val="24"/>
          <w:szCs w:val="24"/>
        </w:rPr>
        <w:t xml:space="preserve">, Office of The Judge Advocate General; </w:t>
      </w:r>
      <w:r w:rsidR="00B51998">
        <w:rPr>
          <w:rFonts w:ascii="Times New Roman" w:hAnsi="Times New Roman" w:cs="Times New Roman"/>
          <w:sz w:val="24"/>
          <w:szCs w:val="24"/>
        </w:rPr>
        <w:t>t</w:t>
      </w:r>
      <w:r w:rsidR="00924848">
        <w:rPr>
          <w:rFonts w:ascii="Times New Roman" w:hAnsi="Times New Roman" w:cs="Times New Roman"/>
          <w:sz w:val="24"/>
          <w:szCs w:val="24"/>
        </w:rPr>
        <w:t xml:space="preserve">elephone </w:t>
      </w:r>
      <w:commentRangeStart w:id="289"/>
      <w:commentRangeStart w:id="290"/>
      <w:r w:rsidR="00924848">
        <w:rPr>
          <w:rFonts w:ascii="Times New Roman" w:hAnsi="Times New Roman" w:cs="Times New Roman"/>
          <w:sz w:val="24"/>
          <w:szCs w:val="24"/>
        </w:rPr>
        <w:t xml:space="preserve">(703) </w:t>
      </w:r>
      <w:del w:id="291" w:author="Amanda" w:date="2024-09-23T13:34:00Z">
        <w:r w:rsidR="00924848" w:rsidDel="00EA6668">
          <w:rPr>
            <w:rFonts w:ascii="Times New Roman" w:hAnsi="Times New Roman" w:cs="Times New Roman"/>
            <w:sz w:val="24"/>
            <w:szCs w:val="24"/>
          </w:rPr>
          <w:delText>696-1550</w:delText>
        </w:r>
      </w:del>
      <w:ins w:id="292" w:author="Amanda" w:date="2024-09-23T13:34:00Z">
        <w:r w:rsidR="00EA6668">
          <w:rPr>
            <w:rFonts w:ascii="Times New Roman" w:hAnsi="Times New Roman" w:cs="Times New Roman"/>
            <w:sz w:val="24"/>
            <w:szCs w:val="24"/>
          </w:rPr>
          <w:t>693-1228</w:t>
        </w:r>
      </w:ins>
      <w:del w:id="293" w:author="Amanda" w:date="2024-09-23T13:34:00Z">
        <w:r w:rsidR="00924848" w:rsidDel="00EA6668">
          <w:rPr>
            <w:rFonts w:ascii="Times New Roman" w:hAnsi="Times New Roman" w:cs="Times New Roman"/>
            <w:sz w:val="24"/>
            <w:szCs w:val="24"/>
          </w:rPr>
          <w:delText>; Fax</w:delText>
        </w:r>
        <w:r w:rsidRPr="00CC23F7" w:rsidDel="00EA6668">
          <w:rPr>
            <w:rFonts w:ascii="Times New Roman" w:hAnsi="Times New Roman" w:cs="Times New Roman"/>
            <w:sz w:val="24"/>
            <w:szCs w:val="24"/>
          </w:rPr>
          <w:delText xml:space="preserve"> (703) 696-1559.</w:delText>
        </w:r>
        <w:commentRangeEnd w:id="289"/>
        <w:r w:rsidR="00986156" w:rsidDel="00EA6668">
          <w:rPr>
            <w:rStyle w:val="CommentReference"/>
          </w:rPr>
          <w:commentReference w:id="289"/>
        </w:r>
        <w:commentRangeEnd w:id="290"/>
        <w:r w:rsidR="00A56BF0" w:rsidDel="00EA6668">
          <w:rPr>
            <w:rStyle w:val="CommentReference"/>
          </w:rPr>
          <w:commentReference w:id="290"/>
        </w:r>
      </w:del>
      <w:ins w:id="294" w:author="Amanda" w:date="2024-09-23T13:34:00Z">
        <w:r w:rsidR="00EA6668">
          <w:rPr>
            <w:rFonts w:ascii="Times New Roman" w:hAnsi="Times New Roman" w:cs="Times New Roman"/>
            <w:sz w:val="24"/>
            <w:szCs w:val="24"/>
          </w:rPr>
          <w:t>.</w:t>
        </w:r>
      </w:ins>
    </w:p>
    <w:p w14:paraId="11BB4F66" w14:textId="77777777" w:rsidR="00235A70" w:rsidRDefault="00181351" w:rsidP="001E1E30">
      <w:pPr>
        <w:pStyle w:val="Heading4"/>
        <w:spacing w:line="240" w:lineRule="auto"/>
      </w:pPr>
      <w:bookmarkStart w:id="295" w:name="_Toc514068007"/>
      <w:bookmarkStart w:id="296" w:name="_Toc177024588"/>
      <w:r w:rsidRPr="00CC23F7">
        <w:t>5132.006-</w:t>
      </w:r>
      <w:proofErr w:type="gramStart"/>
      <w:r w:rsidRPr="00CC23F7">
        <w:t xml:space="preserve">3 </w:t>
      </w:r>
      <w:r w:rsidR="00B51998">
        <w:t xml:space="preserve"> </w:t>
      </w:r>
      <w:r w:rsidRPr="00CC23F7">
        <w:t>Responsibilities</w:t>
      </w:r>
      <w:proofErr w:type="gramEnd"/>
      <w:r w:rsidRPr="00CC23F7">
        <w:t>.</w:t>
      </w:r>
      <w:bookmarkEnd w:id="295"/>
      <w:bookmarkEnd w:id="296"/>
    </w:p>
    <w:p w14:paraId="11BB4F67" w14:textId="77777777" w:rsidR="00235A70" w:rsidRDefault="00181351" w:rsidP="001E1E30">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sidRPr="00CC23F7">
        <w:rPr>
          <w:rFonts w:ascii="Times New Roman" w:hAnsi="Times New Roman" w:cs="Times New Roman"/>
          <w:sz w:val="24"/>
          <w:szCs w:val="24"/>
        </w:rPr>
        <w:t xml:space="preserve">(b)  Report suspected fraud related to advance, partial, or progress payments to the </w:t>
      </w:r>
      <w:r w:rsidR="00CD37FF">
        <w:rPr>
          <w:rFonts w:ascii="Times New Roman" w:hAnsi="Times New Roman" w:cs="Times New Roman"/>
          <w:sz w:val="24"/>
          <w:szCs w:val="24"/>
        </w:rPr>
        <w:t>contracting office’s</w:t>
      </w:r>
      <w:r w:rsidRPr="00CC23F7">
        <w:rPr>
          <w:rFonts w:ascii="Times New Roman" w:hAnsi="Times New Roman" w:cs="Times New Roman"/>
          <w:sz w:val="24"/>
          <w:szCs w:val="24"/>
        </w:rPr>
        <w:t xml:space="preserve"> </w:t>
      </w:r>
      <w:r w:rsidR="00096786">
        <w:rPr>
          <w:rFonts w:ascii="Times New Roman" w:hAnsi="Times New Roman" w:cs="Times New Roman"/>
          <w:sz w:val="24"/>
          <w:szCs w:val="24"/>
        </w:rPr>
        <w:t>p</w:t>
      </w:r>
      <w:r w:rsidRPr="00CC23F7">
        <w:rPr>
          <w:rFonts w:ascii="Times New Roman" w:hAnsi="Times New Roman" w:cs="Times New Roman"/>
          <w:sz w:val="24"/>
          <w:szCs w:val="24"/>
        </w:rPr>
        <w:t xml:space="preserve">rocurement </w:t>
      </w:r>
      <w:r w:rsidR="00096786">
        <w:rPr>
          <w:rFonts w:ascii="Times New Roman" w:hAnsi="Times New Roman" w:cs="Times New Roman"/>
          <w:sz w:val="24"/>
          <w:szCs w:val="24"/>
        </w:rPr>
        <w:t>f</w:t>
      </w:r>
      <w:r w:rsidRPr="00CC23F7">
        <w:rPr>
          <w:rFonts w:ascii="Times New Roman" w:hAnsi="Times New Roman" w:cs="Times New Roman"/>
          <w:sz w:val="24"/>
          <w:szCs w:val="24"/>
        </w:rPr>
        <w:t xml:space="preserve">raud </w:t>
      </w:r>
      <w:r w:rsidR="00096786">
        <w:rPr>
          <w:rFonts w:ascii="Times New Roman" w:hAnsi="Times New Roman" w:cs="Times New Roman"/>
          <w:sz w:val="24"/>
          <w:szCs w:val="24"/>
        </w:rPr>
        <w:t>a</w:t>
      </w:r>
      <w:r w:rsidRPr="00CC23F7">
        <w:rPr>
          <w:rFonts w:ascii="Times New Roman" w:hAnsi="Times New Roman" w:cs="Times New Roman"/>
          <w:sz w:val="24"/>
          <w:szCs w:val="24"/>
        </w:rPr>
        <w:t>dvisor</w:t>
      </w:r>
      <w:r w:rsidR="0089787B">
        <w:rPr>
          <w:rFonts w:ascii="Times New Roman" w:hAnsi="Times New Roman" w:cs="Times New Roman"/>
          <w:sz w:val="24"/>
          <w:szCs w:val="24"/>
        </w:rPr>
        <w:t>,</w:t>
      </w:r>
      <w:r w:rsidRPr="00CC23F7">
        <w:rPr>
          <w:rFonts w:ascii="Times New Roman" w:hAnsi="Times New Roman" w:cs="Times New Roman"/>
          <w:sz w:val="24"/>
          <w:szCs w:val="24"/>
        </w:rPr>
        <w:t xml:space="preserve"> who will coordinate the matter as prescribed in Army Regulation 27-40.</w:t>
      </w:r>
    </w:p>
    <w:p w14:paraId="11BB4F68" w14:textId="77777777" w:rsidR="00A9678C" w:rsidRDefault="00A9678C" w:rsidP="001E1E30">
      <w:pPr>
        <w:pStyle w:val="Heading4"/>
        <w:spacing w:line="240" w:lineRule="auto"/>
      </w:pPr>
      <w:bookmarkStart w:id="297" w:name="_Toc514068008"/>
      <w:bookmarkStart w:id="298" w:name="_Toc177024589"/>
      <w:proofErr w:type="gramStart"/>
      <w:r w:rsidRPr="00A9678C">
        <w:t>5132.007  Contract</w:t>
      </w:r>
      <w:proofErr w:type="gramEnd"/>
      <w:r w:rsidRPr="00A9678C">
        <w:t xml:space="preserve"> financing payments.</w:t>
      </w:r>
      <w:bookmarkEnd w:id="297"/>
      <w:bookmarkEnd w:id="298"/>
    </w:p>
    <w:p w14:paraId="11BB4F69" w14:textId="77777777" w:rsidR="00A9678C" w:rsidRPr="00A9678C" w:rsidRDefault="00A9678C" w:rsidP="001E1E30">
      <w:pPr>
        <w:pStyle w:val="ind4"/>
        <w:tabs>
          <w:tab w:val="clear" w:pos="1152"/>
          <w:tab w:val="clear" w:pos="1728"/>
          <w:tab w:val="clear" w:pos="2304"/>
          <w:tab w:val="clear" w:pos="2880"/>
          <w:tab w:val="clear" w:pos="3456"/>
        </w:tabs>
        <w:spacing w:after="240" w:line="240" w:lineRule="auto"/>
        <w:ind w:left="0"/>
        <w:rPr>
          <w:rFonts w:ascii="Times New Roman" w:hAnsi="Times New Roman" w:cs="Times New Roman"/>
          <w:sz w:val="24"/>
          <w:szCs w:val="24"/>
        </w:rPr>
      </w:pPr>
      <w:r w:rsidRPr="00A9678C">
        <w:rPr>
          <w:rFonts w:ascii="Times New Roman" w:hAnsi="Times New Roman" w:cs="Times New Roman"/>
          <w:sz w:val="24"/>
          <w:szCs w:val="24"/>
        </w:rPr>
        <w:t>(a)(3) and (4)</w:t>
      </w:r>
      <w:r>
        <w:rPr>
          <w:rFonts w:ascii="Times New Roman" w:hAnsi="Times New Roman" w:cs="Times New Roman"/>
          <w:sz w:val="24"/>
          <w:szCs w:val="24"/>
        </w:rPr>
        <w:t xml:space="preserve"> </w:t>
      </w:r>
      <w:r w:rsidRPr="00A9678C">
        <w:rPr>
          <w:rFonts w:ascii="Times New Roman" w:hAnsi="Times New Roman" w:cs="Times New Roman"/>
          <w:sz w:val="24"/>
          <w:szCs w:val="24"/>
        </w:rPr>
        <w:t>The Assistant Secretary of the Army (Acquisition, Logistics and Technology) may prescribe the periods for payment as described in FAR 32.007(a)(3) and (4).  See Appendix GG for further delegation.</w:t>
      </w:r>
    </w:p>
    <w:p w14:paraId="11BB4F6A" w14:textId="77777777" w:rsidR="00235A70" w:rsidRDefault="001904CB" w:rsidP="001E1E30">
      <w:pPr>
        <w:pStyle w:val="Heading3"/>
        <w:spacing w:line="240" w:lineRule="auto"/>
      </w:pPr>
      <w:bookmarkStart w:id="299" w:name="_Toc514068009"/>
      <w:bookmarkStart w:id="300" w:name="_Toc177024590"/>
      <w:r>
        <w:t>Subpart 5132.</w:t>
      </w:r>
      <w:r w:rsidR="009E5C6A" w:rsidRPr="001904CB">
        <w:t>1 –</w:t>
      </w:r>
      <w:r>
        <w:t xml:space="preserve"> Non-Commercial Item Purchase Financing</w:t>
      </w:r>
      <w:bookmarkEnd w:id="299"/>
      <w:bookmarkEnd w:id="300"/>
    </w:p>
    <w:p w14:paraId="11BB4F6B" w14:textId="77777777" w:rsidR="00235A70" w:rsidRPr="00235A70" w:rsidRDefault="00235A70" w:rsidP="001E1E30">
      <w:pPr>
        <w:pStyle w:val="Heading4"/>
        <w:spacing w:line="240" w:lineRule="auto"/>
      </w:pPr>
      <w:bookmarkStart w:id="301" w:name="_Toc514068010"/>
      <w:bookmarkStart w:id="302" w:name="_Toc177024591"/>
      <w:proofErr w:type="gramStart"/>
      <w:r w:rsidRPr="00235A70">
        <w:t>5132.111</w:t>
      </w:r>
      <w:r w:rsidR="00CE6D1B">
        <w:t xml:space="preserve"> </w:t>
      </w:r>
      <w:r w:rsidRPr="00235A70">
        <w:t xml:space="preserve"> Contract</w:t>
      </w:r>
      <w:proofErr w:type="gramEnd"/>
      <w:r w:rsidRPr="00235A70">
        <w:t xml:space="preserve"> </w:t>
      </w:r>
      <w:r w:rsidR="00CE6D1B">
        <w:t>c</w:t>
      </w:r>
      <w:r w:rsidRPr="00235A70">
        <w:t xml:space="preserve">lauses for </w:t>
      </w:r>
      <w:r w:rsidR="00CE6D1B">
        <w:t>n</w:t>
      </w:r>
      <w:r w:rsidRPr="00235A70">
        <w:t>on-</w:t>
      </w:r>
      <w:r w:rsidR="00CE6D1B">
        <w:t>c</w:t>
      </w:r>
      <w:r w:rsidRPr="00235A70">
        <w:t xml:space="preserve">ommercial </w:t>
      </w:r>
      <w:r w:rsidR="00CE6D1B">
        <w:t>p</w:t>
      </w:r>
      <w:r w:rsidRPr="00235A70">
        <w:t>urchases.</w:t>
      </w:r>
      <w:bookmarkEnd w:id="301"/>
      <w:bookmarkEnd w:id="302"/>
    </w:p>
    <w:p w14:paraId="11BB4F6C" w14:textId="21CBB378" w:rsidR="00235A70" w:rsidRDefault="00235A70" w:rsidP="001E1E30">
      <w:pPr>
        <w:pStyle w:val="PlainText"/>
        <w:spacing w:after="240"/>
        <w:rPr>
          <w:rFonts w:ascii="Times New Roman" w:hAnsi="Times New Roman" w:cs="Times New Roman"/>
          <w:sz w:val="24"/>
          <w:szCs w:val="24"/>
        </w:rPr>
      </w:pPr>
      <w:r w:rsidRPr="00235A70">
        <w:rPr>
          <w:rFonts w:ascii="Times New Roman" w:hAnsi="Times New Roman" w:cs="Times New Roman"/>
          <w:sz w:val="24"/>
          <w:szCs w:val="24"/>
        </w:rPr>
        <w:lastRenderedPageBreak/>
        <w:t>(a)(7</w:t>
      </w:r>
      <w:proofErr w:type="gramStart"/>
      <w:r w:rsidRPr="00235A70">
        <w:rPr>
          <w:rFonts w:ascii="Times New Roman" w:hAnsi="Times New Roman" w:cs="Times New Roman"/>
          <w:sz w:val="24"/>
          <w:szCs w:val="24"/>
        </w:rPr>
        <w:t xml:space="preserve">) </w:t>
      </w:r>
      <w:r w:rsidR="00CE6D1B">
        <w:rPr>
          <w:rFonts w:ascii="Times New Roman" w:hAnsi="Times New Roman" w:cs="Times New Roman"/>
          <w:sz w:val="24"/>
          <w:szCs w:val="24"/>
        </w:rPr>
        <w:t xml:space="preserve"> </w:t>
      </w:r>
      <w:r w:rsidRPr="00235A70">
        <w:rPr>
          <w:rFonts w:ascii="Times New Roman" w:hAnsi="Times New Roman" w:cs="Times New Roman"/>
          <w:sz w:val="24"/>
          <w:szCs w:val="24"/>
        </w:rPr>
        <w:t>The</w:t>
      </w:r>
      <w:proofErr w:type="gramEnd"/>
      <w:r w:rsidRPr="00235A70">
        <w:rPr>
          <w:rFonts w:ascii="Times New Roman" w:hAnsi="Times New Roman" w:cs="Times New Roman"/>
          <w:sz w:val="24"/>
          <w:szCs w:val="24"/>
        </w:rPr>
        <w:t xml:space="preserve"> </w:t>
      </w:r>
      <w:ins w:id="303" w:author="Jordan, Amanda C CIV USARMY HQDA ASA ALT (USA)" w:date="2024-09-10T08:27:00Z">
        <w:r w:rsidR="001E1E30">
          <w:rPr>
            <w:rFonts w:ascii="Times New Roman" w:hAnsi="Times New Roman" w:cs="Times New Roman"/>
            <w:sz w:val="24"/>
            <w:szCs w:val="24"/>
          </w:rPr>
          <w:t>C</w:t>
        </w:r>
      </w:ins>
      <w:del w:id="304" w:author="Jordan, Amanda C CIV USARMY HQDA ASA ALT (USA)" w:date="2024-09-10T08:27:00Z">
        <w:r w:rsidRPr="00235A70" w:rsidDel="001E1E30">
          <w:rPr>
            <w:rFonts w:ascii="Times New Roman" w:hAnsi="Times New Roman" w:cs="Times New Roman"/>
            <w:sz w:val="24"/>
            <w:szCs w:val="24"/>
          </w:rPr>
          <w:delText>c</w:delText>
        </w:r>
      </w:del>
      <w:r w:rsidRPr="00235A70">
        <w:rPr>
          <w:rFonts w:ascii="Times New Roman" w:hAnsi="Times New Roman" w:cs="Times New Roman"/>
          <w:sz w:val="24"/>
          <w:szCs w:val="24"/>
        </w:rPr>
        <w:t xml:space="preserve">ontracting officer must document the contract file with </w:t>
      </w:r>
      <w:r w:rsidR="00486A2F">
        <w:rPr>
          <w:rFonts w:ascii="Times New Roman" w:hAnsi="Times New Roman" w:cs="Times New Roman"/>
          <w:sz w:val="24"/>
          <w:szCs w:val="24"/>
        </w:rPr>
        <w:t>the rationale to support the amount of payments withheld under FAR 52.232-7(a)(7).</w:t>
      </w:r>
    </w:p>
    <w:p w14:paraId="11BB4F6D" w14:textId="71753F6D" w:rsidR="00A9678C" w:rsidRPr="00141D1E" w:rsidRDefault="00A9678C" w:rsidP="001E1E30">
      <w:pPr>
        <w:pStyle w:val="Heading4"/>
        <w:spacing w:line="240" w:lineRule="auto"/>
      </w:pPr>
      <w:bookmarkStart w:id="305" w:name="_Toc514068011"/>
      <w:bookmarkStart w:id="306" w:name="_Toc177024592"/>
      <w:proofErr w:type="gramStart"/>
      <w:r w:rsidRPr="00141D1E">
        <w:t>5132.114  Unusual</w:t>
      </w:r>
      <w:proofErr w:type="gramEnd"/>
      <w:r w:rsidR="00141D1E">
        <w:t xml:space="preserve"> contract financing.</w:t>
      </w:r>
      <w:bookmarkEnd w:id="305"/>
      <w:bookmarkEnd w:id="306"/>
      <w:r w:rsidR="00141D1E">
        <w:t xml:space="preserve"> </w:t>
      </w:r>
    </w:p>
    <w:p w14:paraId="3E5C1F58" w14:textId="023241E3" w:rsidR="00630B9B" w:rsidRPr="00141D1E" w:rsidRDefault="00630B9B" w:rsidP="001E1E30">
      <w:pPr>
        <w:pStyle w:val="PlainText"/>
        <w:spacing w:after="240"/>
        <w:rPr>
          <w:rFonts w:ascii="Times New Roman" w:hAnsi="Times New Roman" w:cs="Times New Roman"/>
          <w:sz w:val="24"/>
          <w:szCs w:val="24"/>
        </w:rPr>
      </w:pPr>
      <w:r w:rsidRPr="00141D1E">
        <w:rPr>
          <w:rFonts w:ascii="Times New Roman" w:hAnsi="Times New Roman" w:cs="Times New Roman"/>
          <w:sz w:val="24"/>
          <w:szCs w:val="24"/>
        </w:rPr>
        <w:t xml:space="preserve">The </w:t>
      </w:r>
      <w:ins w:id="307" w:author="Stephenson, Evelyn K CIV HQDA ASA ALT" w:date="2024-08-29T13:03:00Z">
        <w:r w:rsidR="00D41514">
          <w:rPr>
            <w:rFonts w:ascii="Times New Roman" w:hAnsi="Times New Roman" w:cs="Times New Roman"/>
            <w:sz w:val="24"/>
            <w:szCs w:val="24"/>
          </w:rPr>
          <w:t xml:space="preserve">Principal Director, </w:t>
        </w:r>
        <w:r w:rsidR="002A58DD">
          <w:rPr>
            <w:rFonts w:ascii="Times New Roman" w:hAnsi="Times New Roman" w:cs="Times New Roman"/>
            <w:sz w:val="24"/>
            <w:szCs w:val="24"/>
          </w:rPr>
          <w:t xml:space="preserve">Defense Pricing, Contracting, </w:t>
        </w:r>
      </w:ins>
      <w:ins w:id="308" w:author="Stephenson, Evelyn K CIV HQDA ASA ALT" w:date="2024-08-29T13:04:00Z">
        <w:r w:rsidR="00936FDE">
          <w:rPr>
            <w:rFonts w:ascii="Times New Roman" w:hAnsi="Times New Roman" w:cs="Times New Roman"/>
            <w:sz w:val="24"/>
            <w:szCs w:val="24"/>
          </w:rPr>
          <w:t>and Acquisition Policy</w:t>
        </w:r>
      </w:ins>
      <w:ins w:id="309" w:author="Stephenson, Evelyn K CIV HQDA ASA ALT" w:date="2024-09-09T15:40:00Z">
        <w:r w:rsidR="0067657B">
          <w:rPr>
            <w:rFonts w:ascii="Times New Roman" w:hAnsi="Times New Roman" w:cs="Times New Roman"/>
            <w:sz w:val="24"/>
            <w:szCs w:val="24"/>
          </w:rPr>
          <w:t xml:space="preserve"> (DPCAP)</w:t>
        </w:r>
      </w:ins>
      <w:ins w:id="310" w:author="Stephenson, Evelyn K CIV HQDA ASA ALT" w:date="2024-08-29T13:04:00Z">
        <w:r w:rsidR="00936FDE">
          <w:rPr>
            <w:rFonts w:ascii="Times New Roman" w:hAnsi="Times New Roman" w:cs="Times New Roman"/>
            <w:sz w:val="24"/>
            <w:szCs w:val="24"/>
          </w:rPr>
          <w:t xml:space="preserve"> </w:t>
        </w:r>
      </w:ins>
      <w:del w:id="311" w:author="Stephenson, Evelyn K CIV HQDA ASA ALT" w:date="2024-08-29T13:03:00Z">
        <w:r w:rsidR="00E33520" w:rsidRPr="00141D1E" w:rsidDel="00D41514">
          <w:rPr>
            <w:rFonts w:ascii="Times New Roman" w:hAnsi="Times New Roman" w:cs="Times New Roman"/>
            <w:sz w:val="24"/>
            <w:szCs w:val="24"/>
          </w:rPr>
          <w:delText xml:space="preserve">Director, Defense Procurement and </w:delText>
        </w:r>
        <w:r w:rsidR="00141D1E" w:rsidRPr="00141D1E" w:rsidDel="00D41514">
          <w:rPr>
            <w:rFonts w:ascii="Times New Roman" w:hAnsi="Times New Roman" w:cs="Times New Roman"/>
            <w:sz w:val="24"/>
            <w:szCs w:val="24"/>
          </w:rPr>
          <w:delText>Acquisition</w:delText>
        </w:r>
        <w:r w:rsidR="00E33520" w:rsidRPr="00141D1E" w:rsidDel="00D41514">
          <w:rPr>
            <w:rFonts w:ascii="Times New Roman" w:hAnsi="Times New Roman" w:cs="Times New Roman"/>
            <w:sz w:val="24"/>
            <w:szCs w:val="24"/>
          </w:rPr>
          <w:delText xml:space="preserve"> Policy, </w:delText>
        </w:r>
      </w:del>
      <w:r w:rsidR="00E33520" w:rsidRPr="00141D1E">
        <w:rPr>
          <w:rFonts w:ascii="Times New Roman" w:hAnsi="Times New Roman" w:cs="Times New Roman"/>
          <w:sz w:val="24"/>
          <w:szCs w:val="24"/>
        </w:rPr>
        <w:t xml:space="preserve">on a non-delegable basis, </w:t>
      </w:r>
      <w:r w:rsidRPr="00141D1E">
        <w:rPr>
          <w:rFonts w:ascii="Times New Roman" w:hAnsi="Times New Roman" w:cs="Times New Roman"/>
          <w:sz w:val="24"/>
          <w:szCs w:val="24"/>
        </w:rPr>
        <w:t xml:space="preserve">shall approve actions as stated </w:t>
      </w:r>
      <w:r w:rsidR="009E567C" w:rsidRPr="00141D1E">
        <w:rPr>
          <w:rFonts w:ascii="Times New Roman" w:hAnsi="Times New Roman" w:cs="Times New Roman"/>
          <w:sz w:val="24"/>
          <w:szCs w:val="24"/>
        </w:rPr>
        <w:t>in FAR 32.114 and DFARS 201.402(1</w:t>
      </w:r>
      <w:r w:rsidRPr="00141D1E">
        <w:rPr>
          <w:rFonts w:ascii="Times New Roman" w:hAnsi="Times New Roman" w:cs="Times New Roman"/>
          <w:sz w:val="24"/>
          <w:szCs w:val="24"/>
        </w:rPr>
        <w:t xml:space="preserve">)(vi).  </w:t>
      </w:r>
    </w:p>
    <w:p w14:paraId="11BB4F70" w14:textId="07E47251" w:rsidR="00A9678C" w:rsidRDefault="00A9678C" w:rsidP="001E1E30">
      <w:pPr>
        <w:pStyle w:val="Heading3"/>
        <w:spacing w:line="240" w:lineRule="auto"/>
      </w:pPr>
      <w:bookmarkStart w:id="312" w:name="_Toc514068012"/>
      <w:bookmarkStart w:id="313" w:name="_Toc177024593"/>
      <w:r w:rsidRPr="00A9678C">
        <w:t>Subpart 5132.2 – Commercial Item Purchase Financing</w:t>
      </w:r>
      <w:bookmarkEnd w:id="312"/>
      <w:bookmarkEnd w:id="313"/>
    </w:p>
    <w:p w14:paraId="1DAD5466" w14:textId="0F890825" w:rsidR="00C85571" w:rsidRDefault="00C85571" w:rsidP="001E1E30">
      <w:pPr>
        <w:pStyle w:val="Heading4"/>
        <w:spacing w:line="240" w:lineRule="auto"/>
      </w:pPr>
      <w:bookmarkStart w:id="314" w:name="_Toc514068013"/>
      <w:bookmarkStart w:id="315" w:name="_Toc177024594"/>
      <w:proofErr w:type="gramStart"/>
      <w:r>
        <w:t>5132.201  Statutory</w:t>
      </w:r>
      <w:proofErr w:type="gramEnd"/>
      <w:r>
        <w:t xml:space="preserve"> authority.</w:t>
      </w:r>
      <w:bookmarkEnd w:id="314"/>
      <w:bookmarkEnd w:id="315"/>
      <w:r>
        <w:t xml:space="preserve"> </w:t>
      </w:r>
    </w:p>
    <w:p w14:paraId="1D8B9969" w14:textId="170A335C" w:rsidR="00C85571" w:rsidRPr="00C85571" w:rsidRDefault="00C85571" w:rsidP="001E1E30">
      <w:pPr>
        <w:pStyle w:val="PlainText"/>
        <w:spacing w:after="240"/>
        <w:rPr>
          <w:rFonts w:ascii="Times New Roman" w:hAnsi="Times New Roman" w:cs="Times New Roman"/>
          <w:sz w:val="24"/>
          <w:szCs w:val="24"/>
        </w:rPr>
      </w:pPr>
      <w:r w:rsidRPr="00C85571">
        <w:rPr>
          <w:rFonts w:ascii="Times New Roman" w:hAnsi="Times New Roman" w:cs="Times New Roman"/>
          <w:sz w:val="24"/>
          <w:szCs w:val="24"/>
        </w:rPr>
        <w:t>The Assistant Secretary of the Army (Acquisition, Logistics and Technology) shall make the determination as described at FAR 32.201.  See Appendix GG for further delegation.</w:t>
      </w:r>
    </w:p>
    <w:p w14:paraId="11BB4F71" w14:textId="77777777" w:rsidR="00A9678C" w:rsidRDefault="00A9678C" w:rsidP="001E1E30">
      <w:pPr>
        <w:pStyle w:val="Heading4"/>
        <w:spacing w:line="240" w:lineRule="auto"/>
      </w:pPr>
      <w:bookmarkStart w:id="316" w:name="_Toc514068014"/>
      <w:bookmarkStart w:id="317" w:name="_Toc177024595"/>
      <w:proofErr w:type="gramStart"/>
      <w:r>
        <w:t>5132.202  General</w:t>
      </w:r>
      <w:proofErr w:type="gramEnd"/>
      <w:r>
        <w:t>.</w:t>
      </w:r>
      <w:bookmarkEnd w:id="316"/>
      <w:bookmarkEnd w:id="317"/>
    </w:p>
    <w:p w14:paraId="11BB4F72" w14:textId="77777777" w:rsidR="00A9678C" w:rsidRDefault="00A9678C" w:rsidP="001E1E30">
      <w:pPr>
        <w:pStyle w:val="Heading4"/>
        <w:spacing w:line="240" w:lineRule="auto"/>
      </w:pPr>
      <w:bookmarkStart w:id="318" w:name="_Toc514068015"/>
      <w:bookmarkStart w:id="319" w:name="_Toc177024596"/>
      <w:r>
        <w:t>5132.202-</w:t>
      </w:r>
      <w:proofErr w:type="gramStart"/>
      <w:r>
        <w:t>1  Policy</w:t>
      </w:r>
      <w:proofErr w:type="gramEnd"/>
      <w:r>
        <w:t>.</w:t>
      </w:r>
      <w:bookmarkEnd w:id="318"/>
      <w:bookmarkEnd w:id="319"/>
    </w:p>
    <w:p w14:paraId="11BB4F73" w14:textId="711A9509" w:rsidR="00A9678C" w:rsidRPr="002C432B" w:rsidRDefault="002C432B" w:rsidP="001E1E30">
      <w:pPr>
        <w:pStyle w:val="PlainText"/>
        <w:spacing w:after="240"/>
        <w:rPr>
          <w:rFonts w:ascii="Times New Roman" w:hAnsi="Times New Roman" w:cs="Times New Roman"/>
          <w:sz w:val="24"/>
          <w:szCs w:val="24"/>
          <w:highlight w:val="yellow"/>
        </w:rPr>
      </w:pPr>
      <w:r>
        <w:rPr>
          <w:rFonts w:ascii="Times New Roman" w:hAnsi="Times New Roman" w:cs="Times New Roman"/>
          <w:sz w:val="24"/>
          <w:szCs w:val="24"/>
        </w:rPr>
        <w:t xml:space="preserve">(d)  </w:t>
      </w:r>
      <w:r w:rsidRPr="002C432B">
        <w:rPr>
          <w:rFonts w:ascii="Times New Roman" w:hAnsi="Times New Roman" w:cs="Times New Roman"/>
          <w:sz w:val="24"/>
          <w:szCs w:val="24"/>
        </w:rPr>
        <w:t xml:space="preserve">The </w:t>
      </w:r>
      <w:ins w:id="320" w:author="Stephenson, Evelyn K CIV HQDA ASA ALT" w:date="2024-08-29T13:07:00Z">
        <w:r w:rsidR="007B206A">
          <w:rPr>
            <w:rFonts w:ascii="Times New Roman" w:hAnsi="Times New Roman" w:cs="Times New Roman"/>
            <w:sz w:val="24"/>
            <w:szCs w:val="24"/>
          </w:rPr>
          <w:t xml:space="preserve">Principal Director, </w:t>
        </w:r>
      </w:ins>
      <w:ins w:id="321" w:author="Stephenson, Evelyn K CIV HQDA ASA ALT" w:date="2024-09-09T15:37:00Z">
        <w:r w:rsidR="003A7702">
          <w:rPr>
            <w:rFonts w:ascii="Times New Roman" w:hAnsi="Times New Roman" w:cs="Times New Roman"/>
            <w:sz w:val="24"/>
            <w:szCs w:val="24"/>
          </w:rPr>
          <w:t xml:space="preserve">DPCAP </w:t>
        </w:r>
      </w:ins>
      <w:del w:id="322" w:author="Stephenson, Evelyn K CIV HQDA ASA ALT" w:date="2024-08-29T13:07:00Z">
        <w:r w:rsidRPr="002C432B" w:rsidDel="007B206A">
          <w:rPr>
            <w:rFonts w:ascii="Times New Roman" w:hAnsi="Times New Roman" w:cs="Times New Roman"/>
            <w:sz w:val="24"/>
            <w:szCs w:val="24"/>
          </w:rPr>
          <w:delText xml:space="preserve">Director, Defense Procurement and </w:delText>
        </w:r>
        <w:r w:rsidR="00880260" w:rsidRPr="002C432B" w:rsidDel="007B206A">
          <w:rPr>
            <w:rFonts w:ascii="Times New Roman" w:hAnsi="Times New Roman" w:cs="Times New Roman"/>
            <w:sz w:val="24"/>
            <w:szCs w:val="24"/>
          </w:rPr>
          <w:delText>Acquisition</w:delText>
        </w:r>
        <w:r w:rsidRPr="002C432B" w:rsidDel="007B206A">
          <w:rPr>
            <w:rFonts w:ascii="Times New Roman" w:hAnsi="Times New Roman" w:cs="Times New Roman"/>
            <w:sz w:val="24"/>
            <w:szCs w:val="24"/>
          </w:rPr>
          <w:delText xml:space="preserve"> Policy</w:delText>
        </w:r>
      </w:del>
      <w:r w:rsidRPr="002C432B">
        <w:rPr>
          <w:rFonts w:ascii="Times New Roman" w:hAnsi="Times New Roman" w:cs="Times New Roman"/>
          <w:sz w:val="24"/>
          <w:szCs w:val="24"/>
        </w:rPr>
        <w:t>, on a non-delegable basis, shall approve actions as stated in FAR 32.</w:t>
      </w:r>
      <w:r>
        <w:rPr>
          <w:rFonts w:ascii="Times New Roman" w:hAnsi="Times New Roman" w:cs="Times New Roman"/>
          <w:sz w:val="24"/>
          <w:szCs w:val="24"/>
        </w:rPr>
        <w:t>202-1</w:t>
      </w:r>
      <w:r w:rsidRPr="002C432B">
        <w:rPr>
          <w:rFonts w:ascii="Times New Roman" w:hAnsi="Times New Roman" w:cs="Times New Roman"/>
          <w:sz w:val="24"/>
          <w:szCs w:val="24"/>
        </w:rPr>
        <w:t xml:space="preserve"> and DFARS 201.402(1)(vi).  </w:t>
      </w:r>
    </w:p>
    <w:p w14:paraId="6F4B0DEE" w14:textId="3D1112D3" w:rsidR="00F37E45" w:rsidRPr="003579F1" w:rsidRDefault="003579F1" w:rsidP="001E1E30">
      <w:pPr>
        <w:pStyle w:val="Heading3"/>
        <w:spacing w:line="240" w:lineRule="auto"/>
      </w:pPr>
      <w:bookmarkStart w:id="323" w:name="_Toc514068016"/>
      <w:bookmarkStart w:id="324" w:name="_Toc177024597"/>
      <w:r w:rsidRPr="003579F1">
        <w:t>Subpart 5132.4 Advance Payments for Non-Commercial Items</w:t>
      </w:r>
      <w:bookmarkEnd w:id="323"/>
      <w:bookmarkEnd w:id="324"/>
    </w:p>
    <w:p w14:paraId="70002A87" w14:textId="17A56E89" w:rsidR="003579F1" w:rsidRPr="003579F1" w:rsidRDefault="003579F1" w:rsidP="001E1E30">
      <w:pPr>
        <w:pStyle w:val="Heading4"/>
        <w:spacing w:line="240" w:lineRule="auto"/>
      </w:pPr>
      <w:bookmarkStart w:id="325" w:name="_Toc514068017"/>
      <w:bookmarkStart w:id="326" w:name="_Toc177024598"/>
      <w:proofErr w:type="gramStart"/>
      <w:r w:rsidRPr="003579F1">
        <w:t>5132.402  General</w:t>
      </w:r>
      <w:proofErr w:type="gramEnd"/>
      <w:r w:rsidRPr="003579F1">
        <w:t>.</w:t>
      </w:r>
      <w:bookmarkEnd w:id="325"/>
      <w:bookmarkEnd w:id="326"/>
    </w:p>
    <w:p w14:paraId="362CE458" w14:textId="5265307B" w:rsidR="00854BEE" w:rsidRDefault="003579F1" w:rsidP="001E1E30">
      <w:pPr>
        <w:pStyle w:val="PlainText"/>
        <w:spacing w:after="240"/>
        <w:rPr>
          <w:rFonts w:ascii="Times New Roman" w:hAnsi="Times New Roman" w:cs="Times New Roman"/>
          <w:sz w:val="24"/>
          <w:szCs w:val="24"/>
        </w:rPr>
      </w:pPr>
      <w:r>
        <w:rPr>
          <w:rFonts w:ascii="Times New Roman" w:hAnsi="Times New Roman" w:cs="Times New Roman"/>
          <w:sz w:val="24"/>
          <w:szCs w:val="24"/>
        </w:rPr>
        <w:t>(c)(1)(iii)</w:t>
      </w:r>
      <w:r w:rsidR="003B2768">
        <w:rPr>
          <w:rFonts w:ascii="Times New Roman" w:hAnsi="Times New Roman" w:cs="Times New Roman"/>
          <w:sz w:val="24"/>
          <w:szCs w:val="24"/>
        </w:rPr>
        <w:t>(</w:t>
      </w:r>
      <w:proofErr w:type="gramStart"/>
      <w:r w:rsidR="003B2768">
        <w:rPr>
          <w:rFonts w:ascii="Times New Roman" w:hAnsi="Times New Roman" w:cs="Times New Roman"/>
          <w:sz w:val="24"/>
          <w:szCs w:val="24"/>
        </w:rPr>
        <w:t>A)</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Assistant Secretary of the Army (Acquisi</w:t>
      </w:r>
      <w:r w:rsidR="003B2768">
        <w:rPr>
          <w:rFonts w:ascii="Times New Roman" w:hAnsi="Times New Roman" w:cs="Times New Roman"/>
          <w:sz w:val="24"/>
          <w:szCs w:val="24"/>
        </w:rPr>
        <w:t xml:space="preserve">tion, Logistics and Technology), on a non-delegable basis, </w:t>
      </w:r>
      <w:r>
        <w:rPr>
          <w:rFonts w:ascii="Times New Roman" w:hAnsi="Times New Roman" w:cs="Times New Roman"/>
          <w:sz w:val="24"/>
          <w:szCs w:val="24"/>
        </w:rPr>
        <w:t xml:space="preserve">shall make the determination </w:t>
      </w:r>
      <w:r w:rsidR="00854BEE">
        <w:rPr>
          <w:rFonts w:ascii="Times New Roman" w:hAnsi="Times New Roman" w:cs="Times New Roman"/>
          <w:sz w:val="24"/>
          <w:szCs w:val="24"/>
        </w:rPr>
        <w:t xml:space="preserve">that the advance payment is in the public interest as described </w:t>
      </w:r>
      <w:r>
        <w:rPr>
          <w:rFonts w:ascii="Times New Roman" w:hAnsi="Times New Roman" w:cs="Times New Roman"/>
          <w:sz w:val="24"/>
          <w:szCs w:val="24"/>
        </w:rPr>
        <w:t>at FAR 32.402(c)(1)(iii)</w:t>
      </w:r>
      <w:r w:rsidR="00854BEE">
        <w:rPr>
          <w:rFonts w:ascii="Times New Roman" w:hAnsi="Times New Roman" w:cs="Times New Roman"/>
          <w:sz w:val="24"/>
          <w:szCs w:val="24"/>
        </w:rPr>
        <w:t>(A)</w:t>
      </w:r>
      <w:r>
        <w:rPr>
          <w:rFonts w:ascii="Times New Roman" w:hAnsi="Times New Roman" w:cs="Times New Roman"/>
          <w:sz w:val="24"/>
          <w:szCs w:val="24"/>
        </w:rPr>
        <w:t xml:space="preserve">.  </w:t>
      </w:r>
    </w:p>
    <w:p w14:paraId="70F1CAD1" w14:textId="1AF29825" w:rsidR="00854BEE" w:rsidRDefault="00854BEE" w:rsidP="001E1E30">
      <w:pPr>
        <w:pStyle w:val="PlainText"/>
        <w:spacing w:after="240"/>
        <w:rPr>
          <w:rFonts w:ascii="Times New Roman" w:hAnsi="Times New Roman" w:cs="Times New Roman"/>
          <w:sz w:val="24"/>
          <w:szCs w:val="24"/>
        </w:rPr>
      </w:pPr>
      <w:r>
        <w:rPr>
          <w:rFonts w:ascii="Times New Roman" w:hAnsi="Times New Roman" w:cs="Times New Roman"/>
          <w:sz w:val="24"/>
          <w:szCs w:val="24"/>
        </w:rPr>
        <w:t>(c)(1)(iii)(</w:t>
      </w:r>
      <w:proofErr w:type="gramStart"/>
      <w:r>
        <w:rPr>
          <w:rFonts w:ascii="Times New Roman" w:hAnsi="Times New Roman" w:cs="Times New Roman"/>
          <w:sz w:val="24"/>
          <w:szCs w:val="24"/>
        </w:rPr>
        <w:t>B)  The</w:t>
      </w:r>
      <w:proofErr w:type="gramEnd"/>
      <w:r>
        <w:rPr>
          <w:rFonts w:ascii="Times New Roman" w:hAnsi="Times New Roman" w:cs="Times New Roman"/>
          <w:sz w:val="24"/>
          <w:szCs w:val="24"/>
        </w:rPr>
        <w:t xml:space="preserve"> Secretary of the Army, on a non-delegable basis, shall make the determination that the advance payment facilitates the national defense as described</w:t>
      </w:r>
      <w:r w:rsidR="00141D1E">
        <w:rPr>
          <w:rFonts w:ascii="Times New Roman" w:hAnsi="Times New Roman" w:cs="Times New Roman"/>
          <w:sz w:val="24"/>
          <w:szCs w:val="24"/>
        </w:rPr>
        <w:t xml:space="preserve"> at FAR </w:t>
      </w:r>
      <w:r>
        <w:rPr>
          <w:rFonts w:ascii="Times New Roman" w:hAnsi="Times New Roman" w:cs="Times New Roman"/>
          <w:sz w:val="24"/>
          <w:szCs w:val="24"/>
        </w:rPr>
        <w:t xml:space="preserve">32.402(c)(1)(iii)(B).  </w:t>
      </w:r>
    </w:p>
    <w:p w14:paraId="72C78B02" w14:textId="025F22F6" w:rsidR="003579F1" w:rsidRDefault="003579F1" w:rsidP="001E1E30">
      <w:pPr>
        <w:pStyle w:val="Heading4"/>
        <w:spacing w:line="240" w:lineRule="auto"/>
      </w:pPr>
      <w:bookmarkStart w:id="327" w:name="_Toc514068018"/>
      <w:bookmarkStart w:id="328" w:name="_Toc177024599"/>
      <w:proofErr w:type="gramStart"/>
      <w:r w:rsidRPr="003579F1">
        <w:t xml:space="preserve">5132.407  </w:t>
      </w:r>
      <w:r>
        <w:t>Interest</w:t>
      </w:r>
      <w:proofErr w:type="gramEnd"/>
      <w:r>
        <w:t>.</w:t>
      </w:r>
      <w:bookmarkEnd w:id="327"/>
      <w:bookmarkEnd w:id="328"/>
      <w:r>
        <w:t xml:space="preserve"> </w:t>
      </w:r>
    </w:p>
    <w:p w14:paraId="47F7A419" w14:textId="338FDD36" w:rsidR="003579F1" w:rsidRDefault="003579F1" w:rsidP="001E1E30">
      <w:pPr>
        <w:pStyle w:val="PlainText"/>
        <w:spacing w:after="240"/>
        <w:rPr>
          <w:ins w:id="329" w:author="Jordan, Amanda C CIV USARMY HQDA ASA ALT (USA)" w:date="2024-09-12T08:59:00Z"/>
          <w:rFonts w:ascii="Times New Roman" w:hAnsi="Times New Roman" w:cs="Times New Roman"/>
          <w:sz w:val="24"/>
          <w:szCs w:val="24"/>
        </w:rPr>
      </w:pPr>
      <w:r w:rsidRPr="00C94E56">
        <w:rPr>
          <w:rFonts w:ascii="Times New Roman" w:hAnsi="Times New Roman" w:cs="Times New Roman"/>
          <w:sz w:val="24"/>
          <w:szCs w:val="24"/>
        </w:rPr>
        <w:t xml:space="preserve">(d) </w:t>
      </w:r>
      <w:r>
        <w:rPr>
          <w:rFonts w:ascii="Times New Roman" w:hAnsi="Times New Roman" w:cs="Times New Roman"/>
          <w:b/>
          <w:sz w:val="24"/>
          <w:szCs w:val="24"/>
        </w:rPr>
        <w:t xml:space="preserve"> </w:t>
      </w:r>
      <w:r>
        <w:rPr>
          <w:rFonts w:ascii="Times New Roman" w:hAnsi="Times New Roman" w:cs="Times New Roman"/>
          <w:sz w:val="24"/>
          <w:szCs w:val="24"/>
        </w:rPr>
        <w:t xml:space="preserve">The Assistant Secretary of the Army (Acquisition, Logistics and Technology) shall make the authorization as described at FAR 32.407(d).  </w:t>
      </w:r>
    </w:p>
    <w:p w14:paraId="48AD141F" w14:textId="77777777" w:rsidR="00DC2596" w:rsidRDefault="00DC2596" w:rsidP="00DC2596">
      <w:pPr>
        <w:pStyle w:val="Heading4"/>
        <w:spacing w:line="240" w:lineRule="auto"/>
        <w:rPr>
          <w:ins w:id="330" w:author="Jordan, Amanda C CIV USARMY HQDA ASA ALT (USA)" w:date="2024-09-12T09:02:00Z"/>
        </w:rPr>
      </w:pPr>
      <w:bookmarkStart w:id="331" w:name="_Toc177024600"/>
      <w:proofErr w:type="gramStart"/>
      <w:ins w:id="332" w:author="Jordan, Amanda C CIV USARMY HQDA ASA ALT (USA)" w:date="2024-09-12T09:01:00Z">
        <w:r w:rsidRPr="003579F1">
          <w:t>5132.40</w:t>
        </w:r>
        <w:r>
          <w:t>9</w:t>
        </w:r>
        <w:r w:rsidRPr="003579F1">
          <w:t xml:space="preserve">  </w:t>
        </w:r>
      </w:ins>
      <w:ins w:id="333" w:author="Jordan, Amanda C CIV USARMY HQDA ASA ALT (USA)" w:date="2024-09-12T09:02:00Z">
        <w:r>
          <w:t>Contracting</w:t>
        </w:r>
        <w:proofErr w:type="gramEnd"/>
        <w:r>
          <w:t xml:space="preserve"> officer action.</w:t>
        </w:r>
        <w:bookmarkEnd w:id="331"/>
      </w:ins>
    </w:p>
    <w:p w14:paraId="615EC7CE" w14:textId="77777777" w:rsidR="00DC2596" w:rsidRDefault="00DC2596" w:rsidP="00DC2596">
      <w:pPr>
        <w:pStyle w:val="Heading4"/>
        <w:spacing w:line="240" w:lineRule="auto"/>
        <w:rPr>
          <w:ins w:id="334" w:author="Jordan, Amanda C CIV USARMY HQDA ASA ALT (USA)" w:date="2024-09-12T09:02:00Z"/>
        </w:rPr>
      </w:pPr>
      <w:bookmarkStart w:id="335" w:name="_Toc177024601"/>
      <w:ins w:id="336" w:author="Jordan, Amanda C CIV USARMY HQDA ASA ALT (USA)" w:date="2024-09-12T09:02:00Z">
        <w:r>
          <w:t>5132.409-1 Recommendation for approval.</w:t>
        </w:r>
        <w:bookmarkEnd w:id="335"/>
      </w:ins>
    </w:p>
    <w:p w14:paraId="4EFB8729" w14:textId="100BC2EF" w:rsidR="00DC2596" w:rsidRPr="00DC2596" w:rsidDel="00DC2596" w:rsidRDefault="00DC2596" w:rsidP="006409DF">
      <w:pPr>
        <w:rPr>
          <w:del w:id="337" w:author="Jordan, Amanda C CIV USARMY HQDA ASA ALT (USA)" w:date="2024-09-12T09:06:00Z"/>
          <w:rFonts w:ascii="Times New Roman" w:hAnsi="Times New Roman" w:cs="Times New Roman"/>
          <w:sz w:val="24"/>
          <w:szCs w:val="24"/>
          <w:rPrChange w:id="338" w:author="Jordan, Amanda C CIV USARMY HQDA ASA ALT (USA)" w:date="2024-09-12T09:06:00Z">
            <w:rPr>
              <w:del w:id="339" w:author="Jordan, Amanda C CIV USARMY HQDA ASA ALT (USA)" w:date="2024-09-12T09:06:00Z"/>
              <w:rFonts w:ascii="Times New Roman" w:hAnsi="Times New Roman" w:cs="Times New Roman"/>
              <w:b/>
              <w:sz w:val="24"/>
              <w:szCs w:val="24"/>
            </w:rPr>
          </w:rPrChange>
        </w:rPr>
      </w:pPr>
      <w:ins w:id="340" w:author="Jordan, Amanda C CIV USARMY HQDA ASA ALT (USA)" w:date="2024-09-12T09:03:00Z">
        <w:r w:rsidRPr="00DC2596">
          <w:rPr>
            <w:rFonts w:ascii="Times New Roman" w:hAnsi="Times New Roman" w:cs="Times New Roman"/>
            <w:sz w:val="24"/>
            <w:szCs w:val="24"/>
          </w:rPr>
          <w:t xml:space="preserve">The </w:t>
        </w:r>
      </w:ins>
      <w:ins w:id="341" w:author="Amanda" w:date="2024-09-23T09:41:00Z">
        <w:r w:rsidR="00BF180B">
          <w:rPr>
            <w:rFonts w:ascii="Times New Roman" w:hAnsi="Times New Roman" w:cs="Times New Roman"/>
            <w:color w:val="FFFFFF"/>
            <w:sz w:val="24"/>
            <w:szCs w:val="24"/>
          </w:rPr>
          <w:t>local contract financ</w:t>
        </w:r>
      </w:ins>
      <w:ins w:id="342" w:author="Amanda" w:date="2024-09-23T09:42:00Z">
        <w:r w:rsidR="00BF180B">
          <w:rPr>
            <w:rFonts w:ascii="Times New Roman" w:hAnsi="Times New Roman" w:cs="Times New Roman"/>
            <w:color w:val="FFFFFF"/>
            <w:sz w:val="24"/>
            <w:szCs w:val="24"/>
          </w:rPr>
          <w:t>ing</w:t>
        </w:r>
      </w:ins>
      <w:ins w:id="343" w:author="Amanda" w:date="2024-09-23T09:41:00Z">
        <w:r w:rsidR="00BF180B">
          <w:rPr>
            <w:rFonts w:ascii="Times New Roman" w:hAnsi="Times New Roman" w:cs="Times New Roman"/>
            <w:color w:val="FFFFFF"/>
            <w:sz w:val="24"/>
            <w:szCs w:val="24"/>
          </w:rPr>
          <w:t xml:space="preserve"> office</w:t>
        </w:r>
      </w:ins>
      <w:ins w:id="344" w:author="Jordan, Amanda C CIV USARMY HQDA ASA ALT (USA)" w:date="2024-09-12T09:04:00Z">
        <w:r w:rsidRPr="00DC2596">
          <w:rPr>
            <w:rFonts w:ascii="Times New Roman" w:hAnsi="Times New Roman" w:cs="Times New Roman"/>
            <w:color w:val="FFFFFF"/>
            <w:sz w:val="24"/>
            <w:szCs w:val="24"/>
          </w:rPr>
          <w:t xml:space="preserve"> </w:t>
        </w:r>
        <w:r w:rsidRPr="00DC2596">
          <w:rPr>
            <w:rFonts w:ascii="Times New Roman" w:hAnsi="Times New Roman" w:cs="Times New Roman"/>
            <w:sz w:val="24"/>
            <w:szCs w:val="24"/>
          </w:rPr>
          <w:t>shall prepare the documents required by FAR 32.409-1</w:t>
        </w:r>
      </w:ins>
      <w:ins w:id="345" w:author="Jordan, Amanda C CIV USARMY HQDA ASA ALT (USA)" w:date="2024-09-12T09:05:00Z">
        <w:r w:rsidRPr="00DC2596">
          <w:rPr>
            <w:rFonts w:ascii="Times New Roman" w:hAnsi="Times New Roman" w:cs="Times New Roman"/>
            <w:sz w:val="24"/>
            <w:szCs w:val="24"/>
          </w:rPr>
          <w:t>(e) and (</w:t>
        </w:r>
        <w:commentRangeStart w:id="346"/>
        <w:commentRangeStart w:id="347"/>
        <w:r w:rsidRPr="00DC2596">
          <w:rPr>
            <w:rFonts w:ascii="Times New Roman" w:hAnsi="Times New Roman" w:cs="Times New Roman"/>
            <w:sz w:val="24"/>
            <w:szCs w:val="24"/>
          </w:rPr>
          <w:t>f</w:t>
        </w:r>
      </w:ins>
      <w:commentRangeEnd w:id="346"/>
      <w:r w:rsidR="004B7A98">
        <w:rPr>
          <w:rStyle w:val="CommentReference"/>
        </w:rPr>
        <w:commentReference w:id="346"/>
      </w:r>
      <w:commentRangeEnd w:id="347"/>
      <w:r w:rsidR="00BF180B">
        <w:rPr>
          <w:rStyle w:val="CommentReference"/>
        </w:rPr>
        <w:commentReference w:id="347"/>
      </w:r>
      <w:ins w:id="348" w:author="Jordan, Amanda C CIV USARMY HQDA ASA ALT (USA)" w:date="2024-09-12T09:05:00Z">
        <w:r w:rsidRPr="00DC2596">
          <w:rPr>
            <w:rFonts w:ascii="Times New Roman" w:hAnsi="Times New Roman" w:cs="Times New Roman"/>
            <w:sz w:val="24"/>
            <w:szCs w:val="24"/>
          </w:rPr>
          <w:t xml:space="preserve">).  </w:t>
        </w:r>
      </w:ins>
    </w:p>
    <w:p w14:paraId="11BB4F74" w14:textId="77777777" w:rsidR="00235A70" w:rsidRDefault="00181351" w:rsidP="001E1E30">
      <w:pPr>
        <w:pStyle w:val="Heading3"/>
        <w:spacing w:line="240" w:lineRule="auto"/>
      </w:pPr>
      <w:bookmarkStart w:id="349" w:name="_Toc514068019"/>
      <w:bookmarkStart w:id="350" w:name="_Toc177024602"/>
      <w:r w:rsidRPr="00CC23F7">
        <w:t xml:space="preserve">Subpart 5132.5 </w:t>
      </w:r>
      <w:r w:rsidR="00665957">
        <w:t>–</w:t>
      </w:r>
      <w:r w:rsidRPr="00CC23F7">
        <w:t xml:space="preserve"> Progress Payments Based on Costs</w:t>
      </w:r>
      <w:bookmarkEnd w:id="349"/>
      <w:bookmarkEnd w:id="350"/>
    </w:p>
    <w:p w14:paraId="11BB4F75" w14:textId="77777777" w:rsidR="00235A70" w:rsidRDefault="00181351" w:rsidP="001E1E30">
      <w:pPr>
        <w:pStyle w:val="Heading4"/>
        <w:spacing w:line="240" w:lineRule="auto"/>
      </w:pPr>
      <w:bookmarkStart w:id="351" w:name="_Toc514068020"/>
      <w:bookmarkStart w:id="352" w:name="_Toc177024603"/>
      <w:proofErr w:type="gramStart"/>
      <w:r w:rsidRPr="00CC23F7">
        <w:lastRenderedPageBreak/>
        <w:t xml:space="preserve">5132.501 </w:t>
      </w:r>
      <w:r w:rsidR="00B51998">
        <w:t xml:space="preserve"> </w:t>
      </w:r>
      <w:r w:rsidRPr="00CC23F7">
        <w:t>General</w:t>
      </w:r>
      <w:proofErr w:type="gramEnd"/>
      <w:r w:rsidRPr="00CC23F7">
        <w:t>.</w:t>
      </w:r>
      <w:bookmarkEnd w:id="351"/>
      <w:bookmarkEnd w:id="352"/>
    </w:p>
    <w:p w14:paraId="11BB4F76" w14:textId="77777777" w:rsidR="00235A70" w:rsidRDefault="00181351" w:rsidP="001E1E30">
      <w:pPr>
        <w:pStyle w:val="Heading4"/>
        <w:spacing w:line="240" w:lineRule="auto"/>
      </w:pPr>
      <w:bookmarkStart w:id="353" w:name="_Toc514068021"/>
      <w:bookmarkStart w:id="354" w:name="_Toc177024604"/>
      <w:r w:rsidRPr="00CC23F7">
        <w:t>5132.501-</w:t>
      </w:r>
      <w:proofErr w:type="gramStart"/>
      <w:r w:rsidRPr="00CC23F7">
        <w:t xml:space="preserve">2 </w:t>
      </w:r>
      <w:r w:rsidR="00B51998">
        <w:t xml:space="preserve"> </w:t>
      </w:r>
      <w:r w:rsidRPr="00CC23F7">
        <w:t>Unusual</w:t>
      </w:r>
      <w:proofErr w:type="gramEnd"/>
      <w:r w:rsidRPr="00CC23F7">
        <w:t xml:space="preserve"> progress payments.</w:t>
      </w:r>
      <w:bookmarkEnd w:id="353"/>
      <w:bookmarkEnd w:id="354"/>
    </w:p>
    <w:p w14:paraId="11BB4F77" w14:textId="77777777" w:rsidR="00235A70" w:rsidRPr="00AE100C" w:rsidRDefault="00181351" w:rsidP="001E1E30">
      <w:pPr>
        <w:spacing w:line="240" w:lineRule="auto"/>
        <w:rPr>
          <w:rFonts w:ascii="Times New Roman" w:hAnsi="Times New Roman" w:cs="Times New Roman"/>
          <w:sz w:val="24"/>
          <w:szCs w:val="24"/>
        </w:rPr>
      </w:pPr>
      <w:r w:rsidRPr="00AE100C">
        <w:rPr>
          <w:rFonts w:ascii="Times New Roman" w:hAnsi="Times New Roman" w:cs="Times New Roman"/>
          <w:sz w:val="24"/>
          <w:szCs w:val="24"/>
        </w:rPr>
        <w:t>(a)(2</w:t>
      </w:r>
      <w:proofErr w:type="gramStart"/>
      <w:r w:rsidRPr="00AE100C">
        <w:rPr>
          <w:rFonts w:ascii="Times New Roman" w:hAnsi="Times New Roman" w:cs="Times New Roman"/>
          <w:sz w:val="24"/>
          <w:szCs w:val="24"/>
        </w:rPr>
        <w:t>)  Requests</w:t>
      </w:r>
      <w:proofErr w:type="gramEnd"/>
      <w:r w:rsidRPr="00AE100C">
        <w:rPr>
          <w:rFonts w:ascii="Times New Roman" w:hAnsi="Times New Roman" w:cs="Times New Roman"/>
          <w:sz w:val="24"/>
          <w:szCs w:val="24"/>
        </w:rPr>
        <w:t xml:space="preserve"> for approval of unusual progress payments must include the following documentation </w:t>
      </w:r>
      <w:r w:rsidR="001E2C9B" w:rsidRPr="00AE100C">
        <w:rPr>
          <w:rFonts w:ascii="Times New Roman" w:hAnsi="Times New Roman" w:cs="Times New Roman"/>
          <w:sz w:val="24"/>
          <w:szCs w:val="24"/>
        </w:rPr>
        <w:t xml:space="preserve">from </w:t>
      </w:r>
      <w:r w:rsidRPr="00AE100C">
        <w:rPr>
          <w:rFonts w:ascii="Times New Roman" w:hAnsi="Times New Roman" w:cs="Times New Roman"/>
          <w:sz w:val="24"/>
          <w:szCs w:val="24"/>
        </w:rPr>
        <w:t>the contractor:</w:t>
      </w:r>
    </w:p>
    <w:p w14:paraId="11BB4F78" w14:textId="77777777" w:rsidR="00235A70" w:rsidRDefault="00181351" w:rsidP="001E1E30">
      <w:pPr>
        <w:pStyle w:val="ind16"/>
        <w:tabs>
          <w:tab w:val="clear" w:pos="2880"/>
          <w:tab w:val="clear" w:pos="3456"/>
          <w:tab w:val="clear" w:pos="4032"/>
        </w:tabs>
        <w:spacing w:after="240" w:line="240" w:lineRule="auto"/>
        <w:ind w:left="0" w:firstLine="1440"/>
        <w:rPr>
          <w:rFonts w:ascii="Times New Roman" w:hAnsi="Times New Roman" w:cs="Times New Roman"/>
          <w:sz w:val="24"/>
          <w:szCs w:val="24"/>
        </w:rPr>
      </w:pPr>
      <w:r w:rsidRPr="00CC23F7">
        <w:rPr>
          <w:rFonts w:ascii="Times New Roman" w:hAnsi="Times New Roman" w:cs="Times New Roman"/>
          <w:sz w:val="24"/>
          <w:szCs w:val="24"/>
        </w:rPr>
        <w:t xml:space="preserve">(A)  Monthly cash flow forecasts for the </w:t>
      </w:r>
      <w:r w:rsidR="00096786" w:rsidRPr="00CC23F7">
        <w:rPr>
          <w:rFonts w:ascii="Times New Roman" w:hAnsi="Times New Roman" w:cs="Times New Roman"/>
          <w:sz w:val="24"/>
          <w:szCs w:val="24"/>
        </w:rPr>
        <w:t>period, which</w:t>
      </w:r>
      <w:r w:rsidRPr="00CC23F7">
        <w:rPr>
          <w:rFonts w:ascii="Times New Roman" w:hAnsi="Times New Roman" w:cs="Times New Roman"/>
          <w:sz w:val="24"/>
          <w:szCs w:val="24"/>
        </w:rPr>
        <w:t xml:space="preserve"> include the additional financing.</w:t>
      </w:r>
    </w:p>
    <w:p w14:paraId="11BB4F79" w14:textId="77777777" w:rsidR="00235A70" w:rsidRDefault="00181351" w:rsidP="001E1E30">
      <w:pPr>
        <w:pStyle w:val="ind16"/>
        <w:tabs>
          <w:tab w:val="clear" w:pos="2880"/>
          <w:tab w:val="clear" w:pos="3456"/>
          <w:tab w:val="clear" w:pos="4032"/>
        </w:tabs>
        <w:spacing w:after="240" w:line="240" w:lineRule="auto"/>
        <w:ind w:left="0" w:firstLine="1440"/>
        <w:rPr>
          <w:rFonts w:ascii="Times New Roman" w:hAnsi="Times New Roman" w:cs="Times New Roman"/>
          <w:sz w:val="24"/>
          <w:szCs w:val="24"/>
        </w:rPr>
      </w:pPr>
      <w:r w:rsidRPr="00CC23F7">
        <w:rPr>
          <w:rFonts w:ascii="Times New Roman" w:hAnsi="Times New Roman" w:cs="Times New Roman"/>
          <w:sz w:val="24"/>
          <w:szCs w:val="24"/>
        </w:rPr>
        <w:t xml:space="preserve">(B)  Estimated </w:t>
      </w:r>
      <w:r w:rsidR="000B25B7">
        <w:rPr>
          <w:rFonts w:ascii="Times New Roman" w:hAnsi="Times New Roman" w:cs="Times New Roman"/>
          <w:sz w:val="24"/>
          <w:szCs w:val="24"/>
        </w:rPr>
        <w:t>p</w:t>
      </w:r>
      <w:r w:rsidRPr="00CC23F7">
        <w:rPr>
          <w:rFonts w:ascii="Times New Roman" w:hAnsi="Times New Roman" w:cs="Times New Roman"/>
          <w:sz w:val="24"/>
          <w:szCs w:val="24"/>
        </w:rPr>
        <w:t xml:space="preserve">rofit and </w:t>
      </w:r>
      <w:r w:rsidR="000B25B7">
        <w:rPr>
          <w:rFonts w:ascii="Times New Roman" w:hAnsi="Times New Roman" w:cs="Times New Roman"/>
          <w:sz w:val="24"/>
          <w:szCs w:val="24"/>
        </w:rPr>
        <w:t>l</w:t>
      </w:r>
      <w:r w:rsidRPr="00CC23F7">
        <w:rPr>
          <w:rFonts w:ascii="Times New Roman" w:hAnsi="Times New Roman" w:cs="Times New Roman"/>
          <w:sz w:val="24"/>
          <w:szCs w:val="24"/>
        </w:rPr>
        <w:t xml:space="preserve">oss statements and </w:t>
      </w:r>
      <w:r w:rsidR="000B25B7">
        <w:rPr>
          <w:rFonts w:ascii="Times New Roman" w:hAnsi="Times New Roman" w:cs="Times New Roman"/>
          <w:sz w:val="24"/>
          <w:szCs w:val="24"/>
        </w:rPr>
        <w:t>b</w:t>
      </w:r>
      <w:r w:rsidRPr="00CC23F7">
        <w:rPr>
          <w:rFonts w:ascii="Times New Roman" w:hAnsi="Times New Roman" w:cs="Times New Roman"/>
          <w:sz w:val="24"/>
          <w:szCs w:val="24"/>
        </w:rPr>
        <w:t xml:space="preserve">alance </w:t>
      </w:r>
      <w:r w:rsidR="000B25B7">
        <w:rPr>
          <w:rFonts w:ascii="Times New Roman" w:hAnsi="Times New Roman" w:cs="Times New Roman"/>
          <w:sz w:val="24"/>
          <w:szCs w:val="24"/>
        </w:rPr>
        <w:t>s</w:t>
      </w:r>
      <w:r w:rsidRPr="00CC23F7">
        <w:rPr>
          <w:rFonts w:ascii="Times New Roman" w:hAnsi="Times New Roman" w:cs="Times New Roman"/>
          <w:sz w:val="24"/>
          <w:szCs w:val="24"/>
        </w:rPr>
        <w:t>heets for the same period as the cash flow forecast.</w:t>
      </w:r>
    </w:p>
    <w:p w14:paraId="11BB4F7A" w14:textId="77777777" w:rsidR="00235A70" w:rsidRDefault="00181351" w:rsidP="001E1E30">
      <w:pPr>
        <w:pStyle w:val="ind16"/>
        <w:tabs>
          <w:tab w:val="clear" w:pos="2880"/>
          <w:tab w:val="clear" w:pos="3456"/>
          <w:tab w:val="clear" w:pos="4032"/>
        </w:tabs>
        <w:spacing w:after="240" w:line="240" w:lineRule="auto"/>
        <w:ind w:left="0" w:firstLine="1440"/>
        <w:rPr>
          <w:rFonts w:ascii="Times New Roman" w:hAnsi="Times New Roman" w:cs="Times New Roman"/>
          <w:sz w:val="24"/>
          <w:szCs w:val="24"/>
        </w:rPr>
      </w:pPr>
      <w:r w:rsidRPr="00CC23F7">
        <w:rPr>
          <w:rFonts w:ascii="Times New Roman" w:hAnsi="Times New Roman" w:cs="Times New Roman"/>
          <w:sz w:val="24"/>
          <w:szCs w:val="24"/>
        </w:rPr>
        <w:t>(C)  The most recent, audited financial statements.</w:t>
      </w:r>
    </w:p>
    <w:p w14:paraId="11BB4F7B" w14:textId="77777777" w:rsidR="00235A70" w:rsidRDefault="00181351" w:rsidP="001E1E30">
      <w:pPr>
        <w:pStyle w:val="ind16"/>
        <w:tabs>
          <w:tab w:val="clear" w:pos="2880"/>
          <w:tab w:val="clear" w:pos="3456"/>
          <w:tab w:val="clear" w:pos="4032"/>
        </w:tabs>
        <w:spacing w:after="240" w:line="240" w:lineRule="auto"/>
        <w:ind w:left="0" w:firstLine="1440"/>
        <w:rPr>
          <w:rFonts w:ascii="Times New Roman" w:hAnsi="Times New Roman" w:cs="Times New Roman"/>
          <w:sz w:val="24"/>
          <w:szCs w:val="24"/>
        </w:rPr>
      </w:pPr>
      <w:r w:rsidRPr="00CC23F7">
        <w:rPr>
          <w:rFonts w:ascii="Times New Roman" w:hAnsi="Times New Roman" w:cs="Times New Roman"/>
          <w:sz w:val="24"/>
          <w:szCs w:val="24"/>
        </w:rPr>
        <w:t xml:space="preserve">(D)  A description of significant events before or after preparation of financial </w:t>
      </w:r>
      <w:r w:rsidR="00096786" w:rsidRPr="00CC23F7">
        <w:rPr>
          <w:rFonts w:ascii="Times New Roman" w:hAnsi="Times New Roman" w:cs="Times New Roman"/>
          <w:sz w:val="24"/>
          <w:szCs w:val="24"/>
        </w:rPr>
        <w:t>statements</w:t>
      </w:r>
      <w:r w:rsidR="00CD37FF">
        <w:rPr>
          <w:rFonts w:ascii="Times New Roman" w:hAnsi="Times New Roman" w:cs="Times New Roman"/>
          <w:sz w:val="24"/>
          <w:szCs w:val="24"/>
        </w:rPr>
        <w:t xml:space="preserve"> that</w:t>
      </w:r>
      <w:r w:rsidRPr="00CC23F7">
        <w:rPr>
          <w:rFonts w:ascii="Times New Roman" w:hAnsi="Times New Roman" w:cs="Times New Roman"/>
          <w:sz w:val="24"/>
          <w:szCs w:val="24"/>
        </w:rPr>
        <w:t xml:space="preserve"> materially affect the financial condition of the company, the operating statement</w:t>
      </w:r>
      <w:r w:rsidR="00CD37FF">
        <w:rPr>
          <w:rFonts w:ascii="Times New Roman" w:hAnsi="Times New Roman" w:cs="Times New Roman"/>
          <w:sz w:val="24"/>
          <w:szCs w:val="24"/>
        </w:rPr>
        <w:t>,</w:t>
      </w:r>
      <w:r w:rsidRPr="00CC23F7">
        <w:rPr>
          <w:rFonts w:ascii="Times New Roman" w:hAnsi="Times New Roman" w:cs="Times New Roman"/>
          <w:sz w:val="24"/>
          <w:szCs w:val="24"/>
        </w:rPr>
        <w:t xml:space="preserve"> or the cash flow statement.</w:t>
      </w:r>
    </w:p>
    <w:p w14:paraId="11BB4F7C" w14:textId="79BA23F5" w:rsidR="00235A70" w:rsidRDefault="00181351" w:rsidP="001E1E30">
      <w:pPr>
        <w:pStyle w:val="ind16"/>
        <w:tabs>
          <w:tab w:val="clear" w:pos="2880"/>
          <w:tab w:val="clear" w:pos="3456"/>
          <w:tab w:val="clear" w:pos="4032"/>
        </w:tabs>
        <w:spacing w:after="240" w:line="240" w:lineRule="auto"/>
        <w:ind w:left="0" w:firstLine="270"/>
        <w:rPr>
          <w:rFonts w:ascii="Times New Roman" w:hAnsi="Times New Roman" w:cs="Times New Roman"/>
          <w:sz w:val="24"/>
          <w:szCs w:val="24"/>
        </w:rPr>
      </w:pPr>
      <w:r w:rsidRPr="00CC23F7">
        <w:rPr>
          <w:rFonts w:ascii="Times New Roman" w:hAnsi="Times New Roman" w:cs="Times New Roman"/>
          <w:sz w:val="24"/>
          <w:szCs w:val="24"/>
        </w:rPr>
        <w:t xml:space="preserve">(3)  See </w:t>
      </w:r>
      <w:r w:rsidRPr="00141D1E">
        <w:rPr>
          <w:rFonts w:ascii="Times New Roman" w:hAnsi="Times New Roman" w:cs="Times New Roman"/>
          <w:sz w:val="24"/>
          <w:szCs w:val="24"/>
        </w:rPr>
        <w:t>DFARS PGI 232.501-2</w:t>
      </w:r>
      <w:r w:rsidRPr="00CC23F7">
        <w:rPr>
          <w:rFonts w:ascii="Times New Roman" w:hAnsi="Times New Roman" w:cs="Times New Roman"/>
          <w:sz w:val="24"/>
          <w:szCs w:val="24"/>
        </w:rPr>
        <w:t>.  Submit all unusual progress payments requests to the addressee in 5101.290(b)(3).</w:t>
      </w:r>
    </w:p>
    <w:p w14:paraId="11BB4F7D" w14:textId="77777777" w:rsidR="00235A70" w:rsidRDefault="00181351" w:rsidP="001E1E30">
      <w:pPr>
        <w:pStyle w:val="Heading3"/>
        <w:spacing w:line="240" w:lineRule="auto"/>
      </w:pPr>
      <w:bookmarkStart w:id="355" w:name="_Toc514068022"/>
      <w:bookmarkStart w:id="356" w:name="_Toc177024605"/>
      <w:r w:rsidRPr="00CC23F7">
        <w:t xml:space="preserve">Subpart 5132.6 </w:t>
      </w:r>
      <w:r w:rsidR="00665957">
        <w:t>–</w:t>
      </w:r>
      <w:r w:rsidRPr="00CC23F7">
        <w:t xml:space="preserve"> Contract Debts</w:t>
      </w:r>
      <w:bookmarkEnd w:id="355"/>
      <w:bookmarkEnd w:id="356"/>
    </w:p>
    <w:p w14:paraId="11BB4F7E" w14:textId="77777777" w:rsidR="00235A70" w:rsidRDefault="00181351" w:rsidP="001E1E30">
      <w:pPr>
        <w:pStyle w:val="Heading4"/>
        <w:spacing w:line="240" w:lineRule="auto"/>
      </w:pPr>
      <w:bookmarkStart w:id="357" w:name="_Toc514068023"/>
      <w:bookmarkStart w:id="358" w:name="_Toc177024606"/>
      <w:proofErr w:type="gramStart"/>
      <w:r w:rsidRPr="00CC23F7">
        <w:t xml:space="preserve">5132.606 </w:t>
      </w:r>
      <w:r w:rsidR="00B51998">
        <w:t xml:space="preserve"> </w:t>
      </w:r>
      <w:r w:rsidRPr="00CC23F7">
        <w:t>Debt</w:t>
      </w:r>
      <w:proofErr w:type="gramEnd"/>
      <w:r w:rsidRPr="00CC23F7">
        <w:t xml:space="preserve"> collection.</w:t>
      </w:r>
      <w:bookmarkEnd w:id="357"/>
      <w:bookmarkEnd w:id="358"/>
    </w:p>
    <w:p w14:paraId="11BB4F7F" w14:textId="0F170D59" w:rsidR="00235A70" w:rsidRPr="006409DF" w:rsidRDefault="00181351" w:rsidP="001E1E30">
      <w:pPr>
        <w:autoSpaceDE w:val="0"/>
        <w:autoSpaceDN w:val="0"/>
        <w:adjustRightInd w:val="0"/>
        <w:spacing w:after="240" w:line="240" w:lineRule="auto"/>
        <w:rPr>
          <w:rFonts w:ascii="Times New Roman" w:hAnsi="Times New Roman" w:cs="Times New Roman"/>
          <w:sz w:val="24"/>
          <w:szCs w:val="24"/>
        </w:rPr>
      </w:pPr>
      <w:r w:rsidRPr="00CC23F7">
        <w:rPr>
          <w:rFonts w:ascii="Times New Roman" w:hAnsi="Times New Roman" w:cs="Times New Roman"/>
          <w:sz w:val="24"/>
          <w:szCs w:val="24"/>
        </w:rPr>
        <w:t>(c)</w:t>
      </w:r>
      <w:r w:rsidR="00FC3BB6">
        <w:rPr>
          <w:rFonts w:ascii="Times New Roman" w:hAnsi="Times New Roman" w:cs="Times New Roman"/>
          <w:sz w:val="24"/>
          <w:szCs w:val="24"/>
        </w:rPr>
        <w:t>(i</w:t>
      </w:r>
      <w:proofErr w:type="gramStart"/>
      <w:r w:rsidR="00FC3BB6">
        <w:rPr>
          <w:rFonts w:ascii="Times New Roman" w:hAnsi="Times New Roman" w:cs="Times New Roman"/>
          <w:sz w:val="24"/>
          <w:szCs w:val="24"/>
        </w:rPr>
        <w:t>)</w:t>
      </w:r>
      <w:r w:rsidR="001E2C9B">
        <w:rPr>
          <w:rFonts w:ascii="Times New Roman" w:hAnsi="Times New Roman" w:cs="Times New Roman"/>
          <w:sz w:val="24"/>
          <w:szCs w:val="24"/>
        </w:rPr>
        <w:t xml:space="preserve">  Send</w:t>
      </w:r>
      <w:proofErr w:type="gramEnd"/>
      <w:r w:rsidR="001E2C9B">
        <w:rPr>
          <w:rFonts w:ascii="Times New Roman" w:hAnsi="Times New Roman" w:cs="Times New Roman"/>
          <w:sz w:val="24"/>
          <w:szCs w:val="24"/>
        </w:rPr>
        <w:t xml:space="preserve"> c</w:t>
      </w:r>
      <w:r w:rsidRPr="00CC23F7">
        <w:rPr>
          <w:rFonts w:ascii="Times New Roman" w:hAnsi="Times New Roman" w:cs="Times New Roman"/>
          <w:sz w:val="24"/>
          <w:szCs w:val="24"/>
        </w:rPr>
        <w:t xml:space="preserve">ase files to the contract financing office within 15 calendar days after the end of the 30-day period following the </w:t>
      </w:r>
      <w:ins w:id="359" w:author="Jordan, Amanda C CIV USARMY HQDA ASA ALT (USA)" w:date="2024-09-12T09:19:00Z">
        <w:r w:rsidR="00637759">
          <w:rPr>
            <w:rFonts w:ascii="Times New Roman" w:hAnsi="Times New Roman" w:cs="Times New Roman"/>
            <w:sz w:val="24"/>
            <w:szCs w:val="24"/>
          </w:rPr>
          <w:t>C</w:t>
        </w:r>
      </w:ins>
      <w:del w:id="360" w:author="Jordan, Amanda C CIV USARMY HQDA ASA ALT (USA)" w:date="2024-09-12T09:19:00Z">
        <w:r w:rsidRPr="00CC23F7" w:rsidDel="00637759">
          <w:rPr>
            <w:rFonts w:ascii="Times New Roman" w:hAnsi="Times New Roman" w:cs="Times New Roman"/>
            <w:sz w:val="24"/>
            <w:szCs w:val="24"/>
          </w:rPr>
          <w:delText>c</w:delText>
        </w:r>
      </w:del>
      <w:r w:rsidRPr="00CC23F7">
        <w:rPr>
          <w:rFonts w:ascii="Times New Roman" w:hAnsi="Times New Roman" w:cs="Times New Roman"/>
          <w:sz w:val="24"/>
          <w:szCs w:val="24"/>
        </w:rPr>
        <w:t>ontracting officer’s demand for payment</w:t>
      </w:r>
      <w:ins w:id="361" w:author="Stephenson, Evelyn K CIV HQDA ASA ALT" w:date="2024-09-03T12:21:00Z">
        <w:r w:rsidR="00E76E73">
          <w:rPr>
            <w:rFonts w:ascii="Times New Roman" w:hAnsi="Times New Roman" w:cs="Times New Roman"/>
            <w:sz w:val="24"/>
            <w:szCs w:val="24"/>
          </w:rPr>
          <w:t xml:space="preserve"> (see FAR 32.604)</w:t>
        </w:r>
      </w:ins>
      <w:r w:rsidRPr="00CC23F7">
        <w:rPr>
          <w:rFonts w:ascii="Times New Roman" w:hAnsi="Times New Roman" w:cs="Times New Roman"/>
          <w:sz w:val="24"/>
          <w:szCs w:val="24"/>
        </w:rPr>
        <w:t xml:space="preserve">.  </w:t>
      </w:r>
      <w:r w:rsidR="009A588E">
        <w:rPr>
          <w:rFonts w:ascii="Times New Roman" w:hAnsi="Times New Roman" w:cs="Times New Roman"/>
          <w:sz w:val="24"/>
          <w:szCs w:val="24"/>
        </w:rPr>
        <w:t xml:space="preserve">The </w:t>
      </w:r>
      <w:r w:rsidR="009A588E" w:rsidRPr="006409DF">
        <w:rPr>
          <w:rFonts w:ascii="Times New Roman" w:hAnsi="Times New Roman" w:cs="Times New Roman"/>
          <w:sz w:val="24"/>
          <w:szCs w:val="24"/>
        </w:rPr>
        <w:t>a</w:t>
      </w:r>
      <w:r w:rsidR="00AC1A8E" w:rsidRPr="006409DF">
        <w:rPr>
          <w:rFonts w:ascii="Times New Roman" w:hAnsi="Times New Roman" w:cs="Times New Roman"/>
          <w:sz w:val="24"/>
          <w:szCs w:val="24"/>
        </w:rPr>
        <w:t>ddress</w:t>
      </w:r>
      <w:r w:rsidR="009A588E" w:rsidRPr="006409DF">
        <w:rPr>
          <w:rFonts w:ascii="Times New Roman" w:hAnsi="Times New Roman" w:cs="Times New Roman"/>
          <w:sz w:val="24"/>
          <w:szCs w:val="24"/>
        </w:rPr>
        <w:t xml:space="preserve"> is as follows</w:t>
      </w:r>
      <w:r w:rsidR="00CC23F7" w:rsidRPr="006409DF">
        <w:rPr>
          <w:rFonts w:ascii="Times New Roman" w:hAnsi="Times New Roman" w:cs="Times New Roman"/>
          <w:sz w:val="24"/>
          <w:szCs w:val="24"/>
        </w:rPr>
        <w:t>:</w:t>
      </w:r>
    </w:p>
    <w:p w14:paraId="3DEE789D" w14:textId="77777777" w:rsidR="006409DF" w:rsidRPr="006409DF" w:rsidRDefault="006409DF" w:rsidP="006409DF">
      <w:pPr>
        <w:spacing w:before="100" w:beforeAutospacing="1" w:after="100" w:afterAutospacing="1" w:line="240" w:lineRule="auto"/>
        <w:rPr>
          <w:ins w:id="362" w:author="Jordan, Amanda C CIV USARMY HQDA ASA ALT (USA)" w:date="2024-09-12T09:11:00Z"/>
          <w:rFonts w:ascii="Times New Roman" w:eastAsia="Times New Roman" w:hAnsi="Times New Roman" w:cs="Times New Roman"/>
          <w:sz w:val="24"/>
          <w:szCs w:val="24"/>
        </w:rPr>
      </w:pPr>
      <w:ins w:id="363" w:author="Jordan, Amanda C CIV USARMY HQDA ASA ALT (USA)" w:date="2024-09-12T09:11:00Z">
        <w:r w:rsidRPr="006409DF">
          <w:rPr>
            <w:rFonts w:ascii="Times New Roman" w:eastAsia="Times New Roman" w:hAnsi="Times New Roman" w:cs="Times New Roman"/>
            <w:color w:val="444444"/>
            <w:sz w:val="24"/>
            <w:szCs w:val="24"/>
            <w:shd w:val="clear" w:color="auto" w:fill="FFFFFF"/>
          </w:rPr>
          <w:t>DFAS-IN/Debt and Claims</w:t>
        </w:r>
        <w:r w:rsidRPr="006409DF">
          <w:rPr>
            <w:rFonts w:ascii="Times New Roman" w:eastAsia="Times New Roman" w:hAnsi="Times New Roman" w:cs="Times New Roman"/>
            <w:color w:val="444444"/>
            <w:sz w:val="24"/>
            <w:szCs w:val="24"/>
            <w:shd w:val="clear" w:color="auto" w:fill="FFFFFF"/>
          </w:rPr>
          <w:br/>
          <w:t>Dept. 3300</w:t>
        </w:r>
        <w:r w:rsidRPr="006409DF">
          <w:rPr>
            <w:rFonts w:ascii="Times New Roman" w:eastAsia="Times New Roman" w:hAnsi="Times New Roman" w:cs="Times New Roman"/>
            <w:color w:val="444444"/>
            <w:sz w:val="24"/>
            <w:szCs w:val="24"/>
            <w:shd w:val="clear" w:color="auto" w:fill="FFFFFF"/>
          </w:rPr>
          <w:br/>
          <w:t>8899 East 56th Street</w:t>
        </w:r>
        <w:r w:rsidRPr="006409DF">
          <w:rPr>
            <w:rFonts w:ascii="Times New Roman" w:eastAsia="Times New Roman" w:hAnsi="Times New Roman" w:cs="Times New Roman"/>
            <w:color w:val="444444"/>
            <w:sz w:val="24"/>
            <w:szCs w:val="24"/>
            <w:shd w:val="clear" w:color="auto" w:fill="FFFFFF"/>
          </w:rPr>
          <w:br/>
          <w:t>Indianapolis, IN 46249-3300</w:t>
        </w:r>
      </w:ins>
    </w:p>
    <w:p w14:paraId="11BB4F80" w14:textId="36A880BA" w:rsidR="00747962" w:rsidDel="006409DF" w:rsidRDefault="00181351" w:rsidP="001E1E30">
      <w:pPr>
        <w:autoSpaceDE w:val="0"/>
        <w:autoSpaceDN w:val="0"/>
        <w:adjustRightInd w:val="0"/>
        <w:spacing w:after="0" w:line="240" w:lineRule="auto"/>
        <w:rPr>
          <w:del w:id="364" w:author="Jordan, Amanda C CIV USARMY HQDA ASA ALT (USA)" w:date="2024-09-12T09:11:00Z"/>
          <w:rFonts w:ascii="Times New Roman" w:hAnsi="Times New Roman" w:cs="Times New Roman"/>
          <w:sz w:val="24"/>
          <w:szCs w:val="24"/>
        </w:rPr>
      </w:pPr>
      <w:commentRangeStart w:id="365"/>
      <w:commentRangeStart w:id="366"/>
      <w:del w:id="367" w:author="Jordan, Amanda C CIV USARMY HQDA ASA ALT (USA)" w:date="2024-09-12T09:11:00Z">
        <w:r w:rsidRPr="00CC23F7" w:rsidDel="006409DF">
          <w:rPr>
            <w:rFonts w:ascii="Times New Roman" w:hAnsi="Times New Roman" w:cs="Times New Roman"/>
            <w:sz w:val="24"/>
            <w:szCs w:val="24"/>
          </w:rPr>
          <w:delText>Defense Finance and Accounting Service-Columbus Center</w:delText>
        </w:r>
      </w:del>
    </w:p>
    <w:p w14:paraId="11BB4F81" w14:textId="18579AF0" w:rsidR="00747962" w:rsidDel="006409DF" w:rsidRDefault="00181351" w:rsidP="001E1E30">
      <w:pPr>
        <w:autoSpaceDE w:val="0"/>
        <w:autoSpaceDN w:val="0"/>
        <w:adjustRightInd w:val="0"/>
        <w:spacing w:after="0" w:line="240" w:lineRule="auto"/>
        <w:rPr>
          <w:del w:id="368" w:author="Jordan, Amanda C CIV USARMY HQDA ASA ALT (USA)" w:date="2024-09-12T09:11:00Z"/>
          <w:rFonts w:ascii="Times New Roman" w:hAnsi="Times New Roman" w:cs="Times New Roman"/>
          <w:sz w:val="24"/>
          <w:szCs w:val="24"/>
        </w:rPr>
      </w:pPr>
      <w:del w:id="369" w:author="Jordan, Amanda C CIV USARMY HQDA ASA ALT (USA)" w:date="2024-09-12T09:11:00Z">
        <w:r w:rsidRPr="00CC23F7" w:rsidDel="006409DF">
          <w:rPr>
            <w:rFonts w:ascii="Times New Roman" w:hAnsi="Times New Roman" w:cs="Times New Roman"/>
            <w:sz w:val="24"/>
            <w:szCs w:val="24"/>
          </w:rPr>
          <w:delText>Attn: DFAS-</w:delText>
        </w:r>
        <w:r w:rsidR="00443B40" w:rsidRPr="00CC23F7" w:rsidDel="006409DF">
          <w:rPr>
            <w:rFonts w:ascii="Times New Roman" w:hAnsi="Times New Roman" w:cs="Times New Roman"/>
            <w:sz w:val="24"/>
            <w:szCs w:val="24"/>
          </w:rPr>
          <w:delText>JDCBB/CO</w:delText>
        </w:r>
      </w:del>
    </w:p>
    <w:p w14:paraId="11BB4F82" w14:textId="56C77EF2" w:rsidR="00747962" w:rsidDel="006409DF" w:rsidRDefault="00181351" w:rsidP="001E1E30">
      <w:pPr>
        <w:autoSpaceDE w:val="0"/>
        <w:autoSpaceDN w:val="0"/>
        <w:adjustRightInd w:val="0"/>
        <w:spacing w:after="0" w:line="240" w:lineRule="auto"/>
        <w:rPr>
          <w:del w:id="370" w:author="Jordan, Amanda C CIV USARMY HQDA ASA ALT (USA)" w:date="2024-09-12T09:11:00Z"/>
          <w:rFonts w:ascii="Times New Roman" w:hAnsi="Times New Roman" w:cs="Times New Roman"/>
          <w:sz w:val="24"/>
          <w:szCs w:val="24"/>
        </w:rPr>
      </w:pPr>
      <w:del w:id="371" w:author="Jordan, Amanda C CIV USARMY HQDA ASA ALT (USA)" w:date="2024-09-12T09:11:00Z">
        <w:r w:rsidRPr="00CC23F7" w:rsidDel="006409DF">
          <w:rPr>
            <w:rFonts w:ascii="Times New Roman" w:hAnsi="Times New Roman" w:cs="Times New Roman"/>
            <w:sz w:val="24"/>
            <w:szCs w:val="24"/>
          </w:rPr>
          <w:delText>Debt Management Office, P.O. Box 182</w:delText>
        </w:r>
        <w:r w:rsidR="00443B40" w:rsidRPr="00CC23F7" w:rsidDel="006409DF">
          <w:rPr>
            <w:rFonts w:ascii="Times New Roman" w:hAnsi="Times New Roman" w:cs="Times New Roman"/>
            <w:sz w:val="24"/>
            <w:szCs w:val="24"/>
          </w:rPr>
          <w:delText>559</w:delText>
        </w:r>
      </w:del>
    </w:p>
    <w:p w14:paraId="11BB4F83" w14:textId="1C574E9A" w:rsidR="00747962" w:rsidDel="006409DF" w:rsidRDefault="00181351" w:rsidP="001E1E30">
      <w:pPr>
        <w:autoSpaceDE w:val="0"/>
        <w:autoSpaceDN w:val="0"/>
        <w:adjustRightInd w:val="0"/>
        <w:spacing w:after="240" w:line="240" w:lineRule="auto"/>
        <w:rPr>
          <w:del w:id="372" w:author="Jordan, Amanda C CIV USARMY HQDA ASA ALT (USA)" w:date="2024-09-12T09:11:00Z"/>
          <w:rFonts w:ascii="Times New Roman" w:hAnsi="Times New Roman" w:cs="Times New Roman"/>
          <w:sz w:val="24"/>
          <w:szCs w:val="24"/>
        </w:rPr>
      </w:pPr>
      <w:del w:id="373" w:author="Jordan, Amanda C CIV USARMY HQDA ASA ALT (USA)" w:date="2024-09-12T09:11:00Z">
        <w:r w:rsidRPr="00CC23F7" w:rsidDel="006409DF">
          <w:rPr>
            <w:rFonts w:ascii="Times New Roman" w:hAnsi="Times New Roman" w:cs="Times New Roman"/>
            <w:sz w:val="24"/>
            <w:szCs w:val="24"/>
          </w:rPr>
          <w:delText>Columbus, Ohio</w:delText>
        </w:r>
        <w:r w:rsidR="00D503FE" w:rsidDel="006409DF">
          <w:rPr>
            <w:rFonts w:ascii="Times New Roman" w:hAnsi="Times New Roman" w:cs="Times New Roman"/>
            <w:sz w:val="24"/>
            <w:szCs w:val="24"/>
          </w:rPr>
          <w:delText xml:space="preserve"> </w:delText>
        </w:r>
        <w:r w:rsidRPr="00CC23F7" w:rsidDel="006409DF">
          <w:rPr>
            <w:rFonts w:ascii="Times New Roman" w:hAnsi="Times New Roman" w:cs="Times New Roman"/>
            <w:sz w:val="24"/>
            <w:szCs w:val="24"/>
          </w:rPr>
          <w:delText>43218-2</w:delText>
        </w:r>
        <w:r w:rsidR="00443B40" w:rsidRPr="00CC23F7" w:rsidDel="006409DF">
          <w:rPr>
            <w:rFonts w:ascii="Times New Roman" w:hAnsi="Times New Roman" w:cs="Times New Roman"/>
            <w:sz w:val="24"/>
            <w:szCs w:val="24"/>
          </w:rPr>
          <w:delText>559</w:delText>
        </w:r>
        <w:r w:rsidRPr="00CC23F7" w:rsidDel="006409DF">
          <w:rPr>
            <w:rFonts w:ascii="Times New Roman" w:hAnsi="Times New Roman" w:cs="Times New Roman"/>
            <w:sz w:val="24"/>
            <w:szCs w:val="24"/>
          </w:rPr>
          <w:delText>.</w:delText>
        </w:r>
        <w:commentRangeEnd w:id="365"/>
        <w:r w:rsidR="00B63F6C" w:rsidDel="006409DF">
          <w:rPr>
            <w:rStyle w:val="CommentReference"/>
          </w:rPr>
          <w:commentReference w:id="365"/>
        </w:r>
      </w:del>
      <w:commentRangeEnd w:id="366"/>
      <w:r w:rsidR="00057E4C">
        <w:rPr>
          <w:rStyle w:val="CommentReference"/>
        </w:rPr>
        <w:commentReference w:id="366"/>
      </w:r>
    </w:p>
    <w:p w14:paraId="11BB4F84" w14:textId="2CEDF2D4" w:rsidR="00235A70" w:rsidRPr="00AE100C" w:rsidRDefault="00181351" w:rsidP="001E1E30">
      <w:pPr>
        <w:spacing w:line="240" w:lineRule="auto"/>
        <w:ind w:firstLine="360"/>
        <w:rPr>
          <w:rFonts w:ascii="Times New Roman" w:hAnsi="Times New Roman" w:cs="Times New Roman"/>
          <w:sz w:val="24"/>
          <w:szCs w:val="24"/>
        </w:rPr>
      </w:pPr>
      <w:r w:rsidRPr="00AE100C">
        <w:rPr>
          <w:rFonts w:ascii="Times New Roman" w:hAnsi="Times New Roman" w:cs="Times New Roman"/>
          <w:sz w:val="24"/>
          <w:szCs w:val="24"/>
        </w:rPr>
        <w:t>(</w:t>
      </w:r>
      <w:r w:rsidR="00FC3BB6" w:rsidRPr="00AE100C">
        <w:rPr>
          <w:rFonts w:ascii="Times New Roman" w:hAnsi="Times New Roman" w:cs="Times New Roman"/>
          <w:sz w:val="24"/>
          <w:szCs w:val="24"/>
        </w:rPr>
        <w:t>ii</w:t>
      </w:r>
      <w:r w:rsidRPr="00AE100C">
        <w:rPr>
          <w:rFonts w:ascii="Times New Roman" w:hAnsi="Times New Roman" w:cs="Times New Roman"/>
          <w:sz w:val="24"/>
          <w:szCs w:val="24"/>
        </w:rPr>
        <w:t xml:space="preserve">)  </w:t>
      </w:r>
      <w:r w:rsidR="00AC1A8E" w:rsidRPr="00AE100C">
        <w:rPr>
          <w:rFonts w:ascii="Times New Roman" w:hAnsi="Times New Roman" w:cs="Times New Roman"/>
          <w:sz w:val="24"/>
          <w:szCs w:val="24"/>
        </w:rPr>
        <w:t>T</w:t>
      </w:r>
      <w:r w:rsidRPr="00AE100C">
        <w:rPr>
          <w:rFonts w:ascii="Times New Roman" w:hAnsi="Times New Roman" w:cs="Times New Roman"/>
          <w:sz w:val="24"/>
          <w:szCs w:val="24"/>
        </w:rPr>
        <w:t xml:space="preserve">he case file must include a copy of the </w:t>
      </w:r>
      <w:ins w:id="374" w:author="Jordan, Amanda C CIV USARMY HQDA ASA ALT (USA)" w:date="2024-09-12T09:19:00Z">
        <w:r w:rsidR="00637759">
          <w:rPr>
            <w:rFonts w:ascii="Times New Roman" w:hAnsi="Times New Roman" w:cs="Times New Roman"/>
            <w:sz w:val="24"/>
            <w:szCs w:val="24"/>
          </w:rPr>
          <w:t>C</w:t>
        </w:r>
      </w:ins>
      <w:del w:id="375" w:author="Jordan, Amanda C CIV USARMY HQDA ASA ALT (USA)" w:date="2024-09-12T09:19:00Z">
        <w:r w:rsidR="001E2C9B" w:rsidRPr="00AE100C" w:rsidDel="00637759">
          <w:rPr>
            <w:rFonts w:ascii="Times New Roman" w:hAnsi="Times New Roman" w:cs="Times New Roman"/>
            <w:sz w:val="24"/>
            <w:szCs w:val="24"/>
          </w:rPr>
          <w:delText>c</w:delText>
        </w:r>
      </w:del>
      <w:r w:rsidR="001E2C9B" w:rsidRPr="00AE100C">
        <w:rPr>
          <w:rFonts w:ascii="Times New Roman" w:hAnsi="Times New Roman" w:cs="Times New Roman"/>
          <w:sz w:val="24"/>
          <w:szCs w:val="24"/>
        </w:rPr>
        <w:t xml:space="preserve">ontracting officer’s </w:t>
      </w:r>
      <w:r w:rsidRPr="00AE100C">
        <w:rPr>
          <w:rFonts w:ascii="Times New Roman" w:hAnsi="Times New Roman" w:cs="Times New Roman"/>
          <w:sz w:val="24"/>
          <w:szCs w:val="24"/>
        </w:rPr>
        <w:t xml:space="preserve">demand; a statement as to </w:t>
      </w:r>
      <w:proofErr w:type="gramStart"/>
      <w:r w:rsidRPr="00AE100C">
        <w:rPr>
          <w:rFonts w:ascii="Times New Roman" w:hAnsi="Times New Roman" w:cs="Times New Roman"/>
          <w:sz w:val="24"/>
          <w:szCs w:val="24"/>
        </w:rPr>
        <w:t>whether or not</w:t>
      </w:r>
      <w:proofErr w:type="gramEnd"/>
      <w:r w:rsidRPr="00AE100C">
        <w:rPr>
          <w:rFonts w:ascii="Times New Roman" w:hAnsi="Times New Roman" w:cs="Times New Roman"/>
          <w:sz w:val="24"/>
          <w:szCs w:val="24"/>
        </w:rPr>
        <w:t xml:space="preserve"> the contract contains an </w:t>
      </w:r>
      <w:r w:rsidR="00783323" w:rsidRPr="00AE100C">
        <w:rPr>
          <w:rFonts w:ascii="Times New Roman" w:hAnsi="Times New Roman" w:cs="Times New Roman"/>
          <w:sz w:val="24"/>
          <w:szCs w:val="24"/>
        </w:rPr>
        <w:t>i</w:t>
      </w:r>
      <w:r w:rsidRPr="00AE100C">
        <w:rPr>
          <w:rFonts w:ascii="Times New Roman" w:hAnsi="Times New Roman" w:cs="Times New Roman"/>
          <w:sz w:val="24"/>
          <w:szCs w:val="24"/>
        </w:rPr>
        <w:t>nterest clause; and, if so, a copy of the clause or a reference to the clause number.</w:t>
      </w:r>
    </w:p>
    <w:p w14:paraId="11BB4F85" w14:textId="77777777" w:rsidR="00235A70" w:rsidRPr="00AE100C" w:rsidRDefault="00181351" w:rsidP="001E1E30">
      <w:pPr>
        <w:spacing w:line="240" w:lineRule="auto"/>
        <w:ind w:firstLine="360"/>
        <w:rPr>
          <w:rFonts w:ascii="Times New Roman" w:hAnsi="Times New Roman" w:cs="Times New Roman"/>
          <w:sz w:val="24"/>
          <w:szCs w:val="24"/>
        </w:rPr>
      </w:pPr>
      <w:r w:rsidRPr="00AE100C">
        <w:rPr>
          <w:rFonts w:ascii="Times New Roman" w:hAnsi="Times New Roman" w:cs="Times New Roman"/>
          <w:sz w:val="24"/>
          <w:szCs w:val="24"/>
        </w:rPr>
        <w:t>(ii</w:t>
      </w:r>
      <w:r w:rsidR="00FC3BB6" w:rsidRPr="00AE100C">
        <w:rPr>
          <w:rFonts w:ascii="Times New Roman" w:hAnsi="Times New Roman" w:cs="Times New Roman"/>
          <w:sz w:val="24"/>
          <w:szCs w:val="24"/>
        </w:rPr>
        <w:t>i</w:t>
      </w:r>
      <w:r w:rsidRPr="00AE100C">
        <w:rPr>
          <w:rFonts w:ascii="Times New Roman" w:hAnsi="Times New Roman" w:cs="Times New Roman"/>
          <w:sz w:val="24"/>
          <w:szCs w:val="24"/>
        </w:rPr>
        <w:t xml:space="preserve">)  If the debt represents excess costs incurred in purchasing supplies or services against the account of a defaulted contractor, the case file shall include </w:t>
      </w:r>
      <w:r w:rsidR="001E2C9B" w:rsidRPr="00AE100C">
        <w:rPr>
          <w:rFonts w:ascii="Times New Roman" w:hAnsi="Times New Roman" w:cs="Times New Roman"/>
          <w:sz w:val="24"/>
          <w:szCs w:val="24"/>
        </w:rPr>
        <w:t>–</w:t>
      </w:r>
    </w:p>
    <w:p w14:paraId="11BB4F86" w14:textId="338195E2" w:rsidR="00235A70" w:rsidRDefault="00141F81" w:rsidP="001E1E30">
      <w:pPr>
        <w:pStyle w:val="ind12"/>
        <w:tabs>
          <w:tab w:val="clear" w:pos="2304"/>
          <w:tab w:val="clear" w:pos="2880"/>
          <w:tab w:val="clear" w:pos="3456"/>
        </w:tabs>
        <w:spacing w:after="240" w:line="240" w:lineRule="auto"/>
        <w:ind w:left="0" w:firstLine="1440"/>
        <w:rPr>
          <w:rFonts w:ascii="Times New Roman" w:hAnsi="Times New Roman" w:cs="Times New Roman"/>
          <w:sz w:val="24"/>
          <w:szCs w:val="24"/>
        </w:rPr>
      </w:pPr>
      <w:r>
        <w:rPr>
          <w:rFonts w:ascii="Times New Roman" w:hAnsi="Times New Roman" w:cs="Times New Roman"/>
          <w:sz w:val="24"/>
          <w:szCs w:val="24"/>
        </w:rPr>
        <w:t xml:space="preserve">(A)  </w:t>
      </w:r>
      <w:r w:rsidR="00181351" w:rsidRPr="00CC23F7">
        <w:rPr>
          <w:rFonts w:ascii="Times New Roman" w:hAnsi="Times New Roman" w:cs="Times New Roman"/>
          <w:sz w:val="24"/>
          <w:szCs w:val="24"/>
        </w:rPr>
        <w:t>The name and address of the replacement contractor</w:t>
      </w:r>
      <w:ins w:id="376" w:author="Jordan, Amanda C CIV USARMY HQDA ASA ALT (USA)" w:date="2024-09-12T08:57:00Z">
        <w:r w:rsidR="00DC2596">
          <w:rPr>
            <w:rFonts w:ascii="Times New Roman" w:hAnsi="Times New Roman" w:cs="Times New Roman"/>
            <w:sz w:val="24"/>
            <w:szCs w:val="24"/>
          </w:rPr>
          <w:t xml:space="preserve"> and UEI and/or CAGE </w:t>
        </w:r>
        <w:proofErr w:type="gramStart"/>
        <w:r w:rsidR="00DC2596">
          <w:rPr>
            <w:rFonts w:ascii="Times New Roman" w:hAnsi="Times New Roman" w:cs="Times New Roman"/>
            <w:sz w:val="24"/>
            <w:szCs w:val="24"/>
          </w:rPr>
          <w:t>code</w:t>
        </w:r>
      </w:ins>
      <w:r w:rsidR="00181351" w:rsidRPr="00CC23F7">
        <w:rPr>
          <w:rFonts w:ascii="Times New Roman" w:hAnsi="Times New Roman" w:cs="Times New Roman"/>
          <w:sz w:val="24"/>
          <w:szCs w:val="24"/>
        </w:rPr>
        <w:t>;</w:t>
      </w:r>
      <w:proofErr w:type="gramEnd"/>
    </w:p>
    <w:p w14:paraId="11BB4F87" w14:textId="77777777" w:rsidR="00141F81" w:rsidRDefault="00141F81" w:rsidP="001E1E30">
      <w:pPr>
        <w:pStyle w:val="ind12"/>
        <w:tabs>
          <w:tab w:val="clear" w:pos="2304"/>
          <w:tab w:val="clear" w:pos="2880"/>
          <w:tab w:val="clear" w:pos="3456"/>
        </w:tabs>
        <w:spacing w:after="240" w:line="240" w:lineRule="auto"/>
        <w:ind w:left="0" w:firstLine="1440"/>
        <w:rPr>
          <w:rFonts w:ascii="Times New Roman" w:hAnsi="Times New Roman" w:cs="Times New Roman"/>
          <w:sz w:val="24"/>
          <w:szCs w:val="24"/>
        </w:rPr>
      </w:pPr>
      <w:r>
        <w:rPr>
          <w:rFonts w:ascii="Times New Roman" w:hAnsi="Times New Roman" w:cs="Times New Roman"/>
          <w:sz w:val="24"/>
          <w:szCs w:val="24"/>
        </w:rPr>
        <w:lastRenderedPageBreak/>
        <w:t>(B)</w:t>
      </w:r>
      <w:r w:rsidR="00181351" w:rsidRPr="00CC23F7">
        <w:rPr>
          <w:rFonts w:ascii="Times New Roman" w:hAnsi="Times New Roman" w:cs="Times New Roman"/>
          <w:sz w:val="24"/>
          <w:szCs w:val="24"/>
        </w:rPr>
        <w:t xml:space="preserve">  The disbursing office voucher </w:t>
      </w:r>
      <w:proofErr w:type="gramStart"/>
      <w:r w:rsidR="00181351" w:rsidRPr="00CC23F7">
        <w:rPr>
          <w:rFonts w:ascii="Times New Roman" w:hAnsi="Times New Roman" w:cs="Times New Roman"/>
          <w:sz w:val="24"/>
          <w:szCs w:val="24"/>
        </w:rPr>
        <w:t>number;</w:t>
      </w:r>
      <w:proofErr w:type="gramEnd"/>
    </w:p>
    <w:p w14:paraId="11BB4F88" w14:textId="77777777" w:rsidR="00141F81" w:rsidRDefault="00141F81" w:rsidP="001E1E30">
      <w:pPr>
        <w:pStyle w:val="ind12"/>
        <w:tabs>
          <w:tab w:val="clear" w:pos="2304"/>
          <w:tab w:val="clear" w:pos="2880"/>
          <w:tab w:val="clear" w:pos="3456"/>
        </w:tabs>
        <w:spacing w:after="240" w:line="240" w:lineRule="auto"/>
        <w:ind w:left="0" w:firstLine="1440"/>
        <w:rPr>
          <w:rFonts w:ascii="Times New Roman" w:hAnsi="Times New Roman" w:cs="Times New Roman"/>
          <w:sz w:val="24"/>
          <w:szCs w:val="24"/>
        </w:rPr>
      </w:pPr>
      <w:r>
        <w:rPr>
          <w:rFonts w:ascii="Times New Roman" w:hAnsi="Times New Roman" w:cs="Times New Roman"/>
          <w:sz w:val="24"/>
          <w:szCs w:val="24"/>
        </w:rPr>
        <w:t xml:space="preserve">(C) </w:t>
      </w:r>
      <w:r w:rsidR="00181351" w:rsidRPr="00141F81">
        <w:rPr>
          <w:rFonts w:ascii="Times New Roman" w:hAnsi="Times New Roman" w:cs="Times New Roman"/>
          <w:sz w:val="24"/>
          <w:szCs w:val="24"/>
        </w:rPr>
        <w:t xml:space="preserve"> The date </w:t>
      </w:r>
      <w:proofErr w:type="gramStart"/>
      <w:r w:rsidR="00181351" w:rsidRPr="00141F81">
        <w:rPr>
          <w:rFonts w:ascii="Times New Roman" w:hAnsi="Times New Roman" w:cs="Times New Roman"/>
          <w:sz w:val="24"/>
          <w:szCs w:val="24"/>
        </w:rPr>
        <w:t>paid;</w:t>
      </w:r>
      <w:proofErr w:type="gramEnd"/>
    </w:p>
    <w:p w14:paraId="11BB4F89" w14:textId="77777777" w:rsidR="00141F81" w:rsidRDefault="00141F81" w:rsidP="001E1E30">
      <w:pPr>
        <w:pStyle w:val="ind12"/>
        <w:tabs>
          <w:tab w:val="clear" w:pos="2304"/>
          <w:tab w:val="clear" w:pos="2880"/>
          <w:tab w:val="clear" w:pos="3456"/>
        </w:tabs>
        <w:spacing w:after="240" w:line="240" w:lineRule="auto"/>
        <w:ind w:left="0" w:firstLine="1440"/>
        <w:rPr>
          <w:rFonts w:ascii="Times New Roman" w:hAnsi="Times New Roman" w:cs="Times New Roman"/>
          <w:sz w:val="24"/>
          <w:szCs w:val="24"/>
        </w:rPr>
      </w:pPr>
      <w:r>
        <w:rPr>
          <w:rFonts w:ascii="Times New Roman" w:hAnsi="Times New Roman" w:cs="Times New Roman"/>
          <w:sz w:val="24"/>
          <w:szCs w:val="24"/>
        </w:rPr>
        <w:t>(D)</w:t>
      </w:r>
      <w:r w:rsidRPr="00141F81" w:rsidDel="00141F81">
        <w:rPr>
          <w:rFonts w:ascii="Times New Roman" w:hAnsi="Times New Roman" w:cs="Times New Roman"/>
          <w:sz w:val="24"/>
          <w:szCs w:val="24"/>
        </w:rPr>
        <w:t xml:space="preserve"> </w:t>
      </w:r>
      <w:r w:rsidR="00181351" w:rsidRPr="00141F81">
        <w:rPr>
          <w:rFonts w:ascii="Times New Roman" w:hAnsi="Times New Roman" w:cs="Times New Roman"/>
          <w:sz w:val="24"/>
          <w:szCs w:val="24"/>
        </w:rPr>
        <w:t xml:space="preserve"> Bills of lading numbers, if </w:t>
      </w:r>
      <w:proofErr w:type="gramStart"/>
      <w:r w:rsidR="00181351" w:rsidRPr="00141F81">
        <w:rPr>
          <w:rFonts w:ascii="Times New Roman" w:hAnsi="Times New Roman" w:cs="Times New Roman"/>
          <w:sz w:val="24"/>
          <w:szCs w:val="24"/>
        </w:rPr>
        <w:t>any;</w:t>
      </w:r>
      <w:proofErr w:type="gramEnd"/>
    </w:p>
    <w:p w14:paraId="11BB4F8A" w14:textId="77777777" w:rsidR="00141F81" w:rsidRDefault="00141F81" w:rsidP="001E1E30">
      <w:pPr>
        <w:pStyle w:val="ind12"/>
        <w:tabs>
          <w:tab w:val="clear" w:pos="2304"/>
          <w:tab w:val="clear" w:pos="2880"/>
          <w:tab w:val="clear" w:pos="3456"/>
        </w:tabs>
        <w:spacing w:after="240" w:line="240" w:lineRule="auto"/>
        <w:ind w:left="0" w:firstLine="1440"/>
        <w:rPr>
          <w:rFonts w:ascii="Times New Roman" w:hAnsi="Times New Roman" w:cs="Times New Roman"/>
          <w:sz w:val="24"/>
          <w:szCs w:val="24"/>
        </w:rPr>
      </w:pPr>
      <w:r>
        <w:rPr>
          <w:rFonts w:ascii="Times New Roman" w:hAnsi="Times New Roman" w:cs="Times New Roman"/>
          <w:sz w:val="24"/>
          <w:szCs w:val="24"/>
        </w:rPr>
        <w:t xml:space="preserve">(E)  </w:t>
      </w:r>
      <w:r w:rsidR="00181351" w:rsidRPr="00141F81">
        <w:rPr>
          <w:rFonts w:ascii="Times New Roman" w:hAnsi="Times New Roman" w:cs="Times New Roman"/>
          <w:sz w:val="24"/>
          <w:szCs w:val="24"/>
        </w:rPr>
        <w:t>The name of the carrier, when applicable; and</w:t>
      </w:r>
    </w:p>
    <w:p w14:paraId="11BB4F8B" w14:textId="77777777" w:rsidR="00235A70" w:rsidRDefault="00141F81" w:rsidP="001E1E30">
      <w:pPr>
        <w:pStyle w:val="ind12"/>
        <w:tabs>
          <w:tab w:val="clear" w:pos="2304"/>
          <w:tab w:val="clear" w:pos="2880"/>
          <w:tab w:val="clear" w:pos="3456"/>
        </w:tabs>
        <w:spacing w:after="240" w:line="240" w:lineRule="auto"/>
        <w:ind w:left="0" w:firstLine="1440"/>
        <w:rPr>
          <w:rFonts w:ascii="Times New Roman" w:hAnsi="Times New Roman" w:cs="Times New Roman"/>
          <w:sz w:val="24"/>
          <w:szCs w:val="24"/>
        </w:rPr>
      </w:pPr>
      <w:r>
        <w:rPr>
          <w:rFonts w:ascii="Times New Roman" w:hAnsi="Times New Roman" w:cs="Times New Roman"/>
          <w:sz w:val="24"/>
          <w:szCs w:val="24"/>
        </w:rPr>
        <w:t xml:space="preserve">(F)  </w:t>
      </w:r>
      <w:r w:rsidR="00181351" w:rsidRPr="00141F81">
        <w:rPr>
          <w:rFonts w:ascii="Times New Roman" w:hAnsi="Times New Roman" w:cs="Times New Roman"/>
          <w:sz w:val="24"/>
          <w:szCs w:val="24"/>
        </w:rPr>
        <w:t>The name and symbol number of the disbursing officer.</w:t>
      </w:r>
    </w:p>
    <w:p w14:paraId="11BB4F8C" w14:textId="77777777" w:rsidR="00235A70" w:rsidRPr="00AE100C" w:rsidRDefault="00181351" w:rsidP="001E1E30">
      <w:pPr>
        <w:spacing w:line="240" w:lineRule="auto"/>
        <w:ind w:firstLine="360"/>
        <w:rPr>
          <w:rFonts w:ascii="Times New Roman" w:hAnsi="Times New Roman" w:cs="Times New Roman"/>
          <w:sz w:val="24"/>
          <w:szCs w:val="24"/>
        </w:rPr>
      </w:pPr>
      <w:r w:rsidRPr="00AE100C">
        <w:rPr>
          <w:rFonts w:ascii="Times New Roman" w:hAnsi="Times New Roman" w:cs="Times New Roman"/>
          <w:sz w:val="24"/>
          <w:szCs w:val="24"/>
        </w:rPr>
        <w:t>(</w:t>
      </w:r>
      <w:r w:rsidR="00146BED" w:rsidRPr="00AE100C">
        <w:rPr>
          <w:rFonts w:ascii="Times New Roman" w:hAnsi="Times New Roman" w:cs="Times New Roman"/>
          <w:sz w:val="24"/>
          <w:szCs w:val="24"/>
        </w:rPr>
        <w:t>i</w:t>
      </w:r>
      <w:r w:rsidR="00141F81" w:rsidRPr="00AE100C">
        <w:rPr>
          <w:rFonts w:ascii="Times New Roman" w:hAnsi="Times New Roman" w:cs="Times New Roman"/>
          <w:sz w:val="24"/>
          <w:szCs w:val="24"/>
        </w:rPr>
        <w:t>v</w:t>
      </w:r>
      <w:r w:rsidRPr="00AE100C">
        <w:rPr>
          <w:rFonts w:ascii="Times New Roman" w:hAnsi="Times New Roman" w:cs="Times New Roman"/>
          <w:sz w:val="24"/>
          <w:szCs w:val="24"/>
        </w:rPr>
        <w:t>)  If the debt represents liquidated damages, the case file shall include an explanation of the basis for assessing liquidated damages.</w:t>
      </w:r>
    </w:p>
    <w:p w14:paraId="28E6D735" w14:textId="097F959F" w:rsidR="00056218" w:rsidRDefault="00056218" w:rsidP="001E1E30">
      <w:pPr>
        <w:pStyle w:val="Heading4"/>
        <w:spacing w:line="240" w:lineRule="auto"/>
        <w:rPr>
          <w:lang w:val="en"/>
        </w:rPr>
      </w:pPr>
      <w:bookmarkStart w:id="377" w:name="_Toc177024607"/>
      <w:bookmarkStart w:id="378" w:name="_Toc514068024"/>
      <w:proofErr w:type="gramStart"/>
      <w:r>
        <w:t xml:space="preserve">5132.607  </w:t>
      </w:r>
      <w:r>
        <w:rPr>
          <w:lang w:val="en"/>
        </w:rPr>
        <w:t>Installment</w:t>
      </w:r>
      <w:proofErr w:type="gramEnd"/>
      <w:r>
        <w:rPr>
          <w:lang w:val="en"/>
        </w:rPr>
        <w:t xml:space="preserve"> payments and deferment of collection.</w:t>
      </w:r>
      <w:bookmarkEnd w:id="377"/>
    </w:p>
    <w:p w14:paraId="365269A8" w14:textId="1352ACE9" w:rsidR="00056218" w:rsidRDefault="00056218" w:rsidP="001E1E30">
      <w:pPr>
        <w:spacing w:line="240" w:lineRule="auto"/>
        <w:rPr>
          <w:rFonts w:ascii="Times New Roman" w:hAnsi="Times New Roman" w:cs="Times New Roman"/>
          <w:b/>
          <w:sz w:val="24"/>
          <w:szCs w:val="24"/>
        </w:rPr>
      </w:pPr>
      <w:r w:rsidRPr="00056218">
        <w:rPr>
          <w:rFonts w:ascii="Times New Roman" w:hAnsi="Times New Roman" w:cs="Times New Roman"/>
          <w:b/>
          <w:sz w:val="24"/>
          <w:szCs w:val="24"/>
        </w:rPr>
        <w:t>5132.607-2 Deferment of collection.</w:t>
      </w:r>
    </w:p>
    <w:p w14:paraId="7E9BB3EC" w14:textId="54D1895F" w:rsidR="00056218" w:rsidRDefault="00056218" w:rsidP="001E1E30">
      <w:pPr>
        <w:spacing w:line="240" w:lineRule="auto"/>
        <w:rPr>
          <w:rFonts w:ascii="Times New Roman" w:hAnsi="Times New Roman" w:cs="Times New Roman"/>
          <w:sz w:val="24"/>
          <w:szCs w:val="24"/>
        </w:rPr>
      </w:pPr>
      <w:r>
        <w:rPr>
          <w:rFonts w:ascii="Times New Roman" w:hAnsi="Times New Roman" w:cs="Times New Roman"/>
          <w:sz w:val="24"/>
          <w:szCs w:val="24"/>
        </w:rPr>
        <w:t xml:space="preserve">(b) </w:t>
      </w:r>
      <w:r w:rsidRPr="002920B2">
        <w:rPr>
          <w:rFonts w:ascii="Times New Roman" w:hAnsi="Times New Roman" w:cs="Times New Roman"/>
          <w:sz w:val="24"/>
          <w:szCs w:val="24"/>
        </w:rPr>
        <w:t xml:space="preserve">When a request for deferment of a contract debt is received from a contractor, the </w:t>
      </w:r>
      <w:ins w:id="379" w:author="Jordan, Amanda C CIV USARMY HQDA ASA ALT (USA)" w:date="2024-09-12T09:19:00Z">
        <w:r w:rsidR="00637759">
          <w:rPr>
            <w:rFonts w:ascii="Times New Roman" w:hAnsi="Times New Roman" w:cs="Times New Roman"/>
            <w:sz w:val="24"/>
            <w:szCs w:val="24"/>
          </w:rPr>
          <w:t>C</w:t>
        </w:r>
      </w:ins>
      <w:del w:id="380" w:author="Jordan, Amanda C CIV USARMY HQDA ASA ALT (USA)" w:date="2024-09-12T09:19:00Z">
        <w:r w:rsidRPr="002920B2" w:rsidDel="00637759">
          <w:rPr>
            <w:rFonts w:ascii="Times New Roman" w:hAnsi="Times New Roman" w:cs="Times New Roman"/>
            <w:sz w:val="24"/>
            <w:szCs w:val="24"/>
          </w:rPr>
          <w:delText>c</w:delText>
        </w:r>
      </w:del>
      <w:r w:rsidRPr="002920B2">
        <w:rPr>
          <w:rFonts w:ascii="Times New Roman" w:hAnsi="Times New Roman" w:cs="Times New Roman"/>
          <w:sz w:val="24"/>
          <w:szCs w:val="24"/>
        </w:rPr>
        <w:t>ontracting officer must notify the payment office and advise the payment office</w:t>
      </w:r>
      <w:r>
        <w:rPr>
          <w:rFonts w:ascii="Times New Roman" w:hAnsi="Times New Roman" w:cs="Times New Roman"/>
          <w:sz w:val="24"/>
          <w:szCs w:val="24"/>
        </w:rPr>
        <w:t xml:space="preserve"> identified in the contract</w:t>
      </w:r>
      <w:r w:rsidRPr="002920B2">
        <w:rPr>
          <w:rFonts w:ascii="Times New Roman" w:hAnsi="Times New Roman" w:cs="Times New Roman"/>
          <w:sz w:val="24"/>
          <w:szCs w:val="24"/>
        </w:rPr>
        <w:t xml:space="preserve"> that the contractor’s request is under consideration </w:t>
      </w:r>
      <w:del w:id="381" w:author="Jordan, Amanda C CIV USARMY HQDA ASA ALT (USA)" w:date="2024-09-12T08:58:00Z">
        <w:r w:rsidRPr="002920B2" w:rsidDel="00DC2596">
          <w:rPr>
            <w:rFonts w:ascii="Times New Roman" w:hAnsi="Times New Roman" w:cs="Times New Roman"/>
            <w:sz w:val="24"/>
            <w:szCs w:val="24"/>
          </w:rPr>
          <w:delText xml:space="preserve">IAW </w:delText>
        </w:r>
      </w:del>
      <w:ins w:id="382" w:author="Jordan, Amanda C CIV USARMY HQDA ASA ALT (USA)" w:date="2024-09-12T08:58:00Z">
        <w:r w:rsidR="00DC2596">
          <w:rPr>
            <w:rFonts w:ascii="Times New Roman" w:hAnsi="Times New Roman" w:cs="Times New Roman"/>
            <w:sz w:val="24"/>
            <w:szCs w:val="24"/>
          </w:rPr>
          <w:t>in accordance with</w:t>
        </w:r>
        <w:r w:rsidR="00DC2596" w:rsidRPr="002920B2">
          <w:rPr>
            <w:rFonts w:ascii="Times New Roman" w:hAnsi="Times New Roman" w:cs="Times New Roman"/>
            <w:sz w:val="24"/>
            <w:szCs w:val="24"/>
          </w:rPr>
          <w:t xml:space="preserve"> </w:t>
        </w:r>
      </w:ins>
      <w:r w:rsidRPr="002920B2">
        <w:rPr>
          <w:rFonts w:ascii="Times New Roman" w:hAnsi="Times New Roman" w:cs="Times New Roman"/>
          <w:sz w:val="24"/>
          <w:szCs w:val="24"/>
        </w:rPr>
        <w:t xml:space="preserve">FAR 32.607-2(b). </w:t>
      </w:r>
      <w:r>
        <w:rPr>
          <w:rFonts w:ascii="Times New Roman" w:hAnsi="Times New Roman" w:cs="Times New Roman"/>
          <w:sz w:val="24"/>
          <w:szCs w:val="24"/>
        </w:rPr>
        <w:t xml:space="preserve"> See </w:t>
      </w:r>
      <w:ins w:id="383" w:author="Jordan, Amanda C CIV USARMY HQDA ASA ALT (USA)" w:date="2024-09-12T09:31:00Z">
        <w:r w:rsidR="008A7411">
          <w:rPr>
            <w:rFonts w:ascii="Times New Roman" w:hAnsi="Times New Roman" w:cs="Times New Roman"/>
            <w:sz w:val="24"/>
            <w:szCs w:val="24"/>
          </w:rPr>
          <w:t>AFARS PGI 5132.</w:t>
        </w:r>
      </w:ins>
      <w:ins w:id="384" w:author="Jordan, Amanda C CIV USARMY HQDA ASA ALT (USA)" w:date="2024-09-12T09:37:00Z">
        <w:r w:rsidR="008A7411">
          <w:rPr>
            <w:rFonts w:ascii="Times New Roman" w:hAnsi="Times New Roman" w:cs="Times New Roman"/>
            <w:sz w:val="24"/>
            <w:szCs w:val="24"/>
          </w:rPr>
          <w:t>6</w:t>
        </w:r>
      </w:ins>
      <w:ins w:id="385" w:author="Jordan, Amanda C CIV USARMY HQDA ASA ALT (USA)" w:date="2024-09-12T09:31:00Z">
        <w:r w:rsidR="008A7411">
          <w:rPr>
            <w:rFonts w:ascii="Times New Roman" w:hAnsi="Times New Roman" w:cs="Times New Roman"/>
            <w:sz w:val="24"/>
            <w:szCs w:val="24"/>
          </w:rPr>
          <w:t xml:space="preserve">07-2(c)(2) </w:t>
        </w:r>
      </w:ins>
      <w:del w:id="386" w:author="Jordan, Amanda C CIV USARMY HQDA ASA ALT (USA)" w:date="2024-09-12T09:31:00Z">
        <w:r w:rsidDel="008A7411">
          <w:fldChar w:fldCharType="begin"/>
        </w:r>
        <w:r w:rsidDel="008A7411">
          <w:delInstrText>HYPERLINK "https://armyeitaas.sharepoint-mil.us/:b:/r/sites/ASA-ALT-PAM-PP/PGIPDF/PGI5132.pdf?csf=1&amp;web=1&amp;e=Kq1lKl"</w:delInstrText>
        </w:r>
        <w:r w:rsidDel="008A7411">
          <w:fldChar w:fldCharType="separate"/>
        </w:r>
        <w:r w:rsidRPr="008D735D" w:rsidDel="008A7411">
          <w:rPr>
            <w:rStyle w:val="Hyperlink"/>
            <w:rFonts w:ascii="Times New Roman" w:hAnsi="Times New Roman" w:cs="Times New Roman"/>
            <w:sz w:val="24"/>
            <w:szCs w:val="24"/>
          </w:rPr>
          <w:delText>AFARS</w:delText>
        </w:r>
        <w:r w:rsidR="000459AE" w:rsidRPr="008D735D" w:rsidDel="008A7411">
          <w:rPr>
            <w:rStyle w:val="Hyperlink"/>
            <w:rFonts w:ascii="Times New Roman" w:hAnsi="Times New Roman" w:cs="Times New Roman"/>
            <w:sz w:val="24"/>
            <w:szCs w:val="24"/>
          </w:rPr>
          <w:delText xml:space="preserve"> PGI 5132.607-2(c)(2)-1</w:delText>
        </w:r>
        <w:r w:rsidDel="008A7411">
          <w:rPr>
            <w:rStyle w:val="Hyperlink"/>
            <w:rFonts w:ascii="Times New Roman" w:hAnsi="Times New Roman" w:cs="Times New Roman"/>
            <w:sz w:val="24"/>
            <w:szCs w:val="24"/>
          </w:rPr>
          <w:fldChar w:fldCharType="end"/>
        </w:r>
        <w:r w:rsidDel="008A7411">
          <w:rPr>
            <w:rFonts w:ascii="Times New Roman" w:hAnsi="Times New Roman" w:cs="Times New Roman"/>
            <w:sz w:val="24"/>
            <w:szCs w:val="24"/>
          </w:rPr>
          <w:delText xml:space="preserve"> </w:delText>
        </w:r>
      </w:del>
      <w:r>
        <w:rPr>
          <w:rFonts w:ascii="Times New Roman" w:hAnsi="Times New Roman" w:cs="Times New Roman"/>
          <w:sz w:val="24"/>
          <w:szCs w:val="24"/>
        </w:rPr>
        <w:t xml:space="preserve">for further instruction. </w:t>
      </w:r>
    </w:p>
    <w:p w14:paraId="3CA756CC" w14:textId="77777777" w:rsidR="00056218" w:rsidRPr="00056218" w:rsidRDefault="00056218" w:rsidP="001E1E30">
      <w:pPr>
        <w:spacing w:line="240" w:lineRule="auto"/>
        <w:rPr>
          <w:rFonts w:ascii="Times New Roman" w:hAnsi="Times New Roman" w:cs="Times New Roman"/>
          <w:sz w:val="24"/>
          <w:szCs w:val="24"/>
        </w:rPr>
      </w:pPr>
    </w:p>
    <w:p w14:paraId="11BB4F8D" w14:textId="4689A0B3" w:rsidR="00235A70" w:rsidRDefault="00181351" w:rsidP="001E1E30">
      <w:pPr>
        <w:pStyle w:val="Heading4"/>
        <w:spacing w:line="240" w:lineRule="auto"/>
      </w:pPr>
      <w:bookmarkStart w:id="387" w:name="_Toc177024608"/>
      <w:proofErr w:type="gramStart"/>
      <w:r w:rsidRPr="00CC23F7">
        <w:t xml:space="preserve">5132.671 </w:t>
      </w:r>
      <w:r w:rsidR="00B51998">
        <w:t xml:space="preserve"> </w:t>
      </w:r>
      <w:r w:rsidRPr="00CC23F7">
        <w:t>Bankruptcy</w:t>
      </w:r>
      <w:proofErr w:type="gramEnd"/>
      <w:r w:rsidRPr="00CC23F7">
        <w:t xml:space="preserve"> </w:t>
      </w:r>
      <w:r w:rsidR="000B25B7">
        <w:t>r</w:t>
      </w:r>
      <w:r w:rsidRPr="00CC23F7">
        <w:t>eporting.</w:t>
      </w:r>
      <w:bookmarkEnd w:id="378"/>
      <w:bookmarkEnd w:id="387"/>
    </w:p>
    <w:p w14:paraId="11BB4F8E" w14:textId="5441E34D" w:rsidR="00235A70" w:rsidRDefault="00181351" w:rsidP="001E1E30">
      <w:pPr>
        <w:spacing w:after="240" w:line="240" w:lineRule="auto"/>
        <w:rPr>
          <w:rFonts w:ascii="Times New Roman" w:hAnsi="Times New Roman" w:cs="Times New Roman"/>
          <w:sz w:val="24"/>
          <w:szCs w:val="24"/>
        </w:rPr>
      </w:pPr>
      <w:r w:rsidRPr="00CC23F7">
        <w:rPr>
          <w:rFonts w:ascii="Times New Roman" w:hAnsi="Times New Roman" w:cs="Times New Roman"/>
          <w:sz w:val="24"/>
          <w:szCs w:val="24"/>
        </w:rPr>
        <w:t xml:space="preserve">Send information </w:t>
      </w:r>
      <w:del w:id="388" w:author="Jordan, Amanda C CIV USARMY HQDA ASA ALT (USA)" w:date="2024-09-12T09:15:00Z">
        <w:r w:rsidRPr="00CC23F7" w:rsidDel="006409DF">
          <w:rPr>
            <w:rFonts w:ascii="Times New Roman" w:hAnsi="Times New Roman" w:cs="Times New Roman"/>
            <w:sz w:val="24"/>
            <w:szCs w:val="24"/>
          </w:rPr>
          <w:delText xml:space="preserve">required </w:delText>
        </w:r>
        <w:r w:rsidR="004C6B1F" w:rsidDel="006409DF">
          <w:rPr>
            <w:rFonts w:ascii="Times New Roman" w:hAnsi="Times New Roman" w:cs="Times New Roman"/>
            <w:sz w:val="24"/>
            <w:szCs w:val="24"/>
          </w:rPr>
          <w:delText>in</w:delText>
        </w:r>
        <w:r w:rsidR="004C6B1F" w:rsidRPr="00CC23F7" w:rsidDel="006409DF">
          <w:rPr>
            <w:rFonts w:ascii="Times New Roman" w:hAnsi="Times New Roman" w:cs="Times New Roman"/>
            <w:sz w:val="24"/>
            <w:szCs w:val="24"/>
          </w:rPr>
          <w:delText xml:space="preserve"> </w:delText>
        </w:r>
        <w:r w:rsidR="00235A70" w:rsidRPr="00235A70" w:rsidDel="006409DF">
          <w:rPr>
            <w:rFonts w:ascii="Times New Roman" w:hAnsi="Times New Roman" w:cs="Times New Roman"/>
            <w:sz w:val="24"/>
            <w:szCs w:val="24"/>
          </w:rPr>
          <w:delText>D</w:delText>
        </w:r>
        <w:r w:rsidR="000B25B7" w:rsidDel="006409DF">
          <w:rPr>
            <w:rFonts w:ascii="Times New Roman" w:hAnsi="Times New Roman" w:cs="Times New Roman"/>
            <w:sz w:val="24"/>
            <w:szCs w:val="24"/>
          </w:rPr>
          <w:delText xml:space="preserve">efense </w:delText>
        </w:r>
        <w:r w:rsidR="00235A70" w:rsidRPr="00235A70" w:rsidDel="006409DF">
          <w:rPr>
            <w:rFonts w:ascii="Times New Roman" w:hAnsi="Times New Roman" w:cs="Times New Roman"/>
            <w:sz w:val="24"/>
            <w:szCs w:val="24"/>
          </w:rPr>
          <w:delText>F</w:delText>
        </w:r>
        <w:r w:rsidR="000B25B7" w:rsidDel="006409DF">
          <w:rPr>
            <w:rFonts w:ascii="Times New Roman" w:hAnsi="Times New Roman" w:cs="Times New Roman"/>
            <w:sz w:val="24"/>
            <w:szCs w:val="24"/>
          </w:rPr>
          <w:delText xml:space="preserve">inance and </w:delText>
        </w:r>
        <w:r w:rsidR="00235A70" w:rsidRPr="00235A70" w:rsidDel="006409DF">
          <w:rPr>
            <w:rFonts w:ascii="Times New Roman" w:hAnsi="Times New Roman" w:cs="Times New Roman"/>
            <w:sz w:val="24"/>
            <w:szCs w:val="24"/>
          </w:rPr>
          <w:delText>A</w:delText>
        </w:r>
        <w:r w:rsidR="000B25B7" w:rsidDel="006409DF">
          <w:rPr>
            <w:rFonts w:ascii="Times New Roman" w:hAnsi="Times New Roman" w:cs="Times New Roman"/>
            <w:sz w:val="24"/>
            <w:szCs w:val="24"/>
          </w:rPr>
          <w:delText xml:space="preserve">ccounting </w:delText>
        </w:r>
        <w:r w:rsidR="00235A70" w:rsidRPr="00235A70" w:rsidDel="006409DF">
          <w:rPr>
            <w:rFonts w:ascii="Times New Roman" w:hAnsi="Times New Roman" w:cs="Times New Roman"/>
            <w:sz w:val="24"/>
            <w:szCs w:val="24"/>
          </w:rPr>
          <w:delText>S</w:delText>
        </w:r>
        <w:r w:rsidR="000B25B7" w:rsidDel="006409DF">
          <w:rPr>
            <w:rFonts w:ascii="Times New Roman" w:hAnsi="Times New Roman" w:cs="Times New Roman"/>
            <w:sz w:val="24"/>
            <w:szCs w:val="24"/>
          </w:rPr>
          <w:delText xml:space="preserve">ervice – </w:delText>
        </w:r>
        <w:r w:rsidR="00235A70" w:rsidRPr="00235A70" w:rsidDel="006409DF">
          <w:rPr>
            <w:rFonts w:ascii="Times New Roman" w:hAnsi="Times New Roman" w:cs="Times New Roman"/>
            <w:sz w:val="24"/>
            <w:szCs w:val="24"/>
          </w:rPr>
          <w:delText>I</w:delText>
        </w:r>
        <w:r w:rsidR="000B25B7" w:rsidDel="006409DF">
          <w:rPr>
            <w:rFonts w:ascii="Times New Roman" w:hAnsi="Times New Roman" w:cs="Times New Roman"/>
            <w:sz w:val="24"/>
            <w:szCs w:val="24"/>
          </w:rPr>
          <w:delText>ndianapolis Regulation</w:delText>
        </w:r>
        <w:r w:rsidR="00235A70" w:rsidRPr="00235A70" w:rsidDel="006409DF">
          <w:rPr>
            <w:rFonts w:ascii="Times New Roman" w:hAnsi="Times New Roman" w:cs="Times New Roman"/>
            <w:sz w:val="24"/>
            <w:szCs w:val="24"/>
          </w:rPr>
          <w:delText xml:space="preserve"> </w:delText>
        </w:r>
        <w:commentRangeStart w:id="389"/>
        <w:r w:rsidR="00235A70" w:rsidRPr="00235A70" w:rsidDel="006409DF">
          <w:rPr>
            <w:rFonts w:ascii="Times New Roman" w:hAnsi="Times New Roman" w:cs="Times New Roman"/>
            <w:sz w:val="24"/>
            <w:szCs w:val="24"/>
          </w:rPr>
          <w:delText>37</w:delText>
        </w:r>
      </w:del>
      <w:commentRangeEnd w:id="389"/>
      <w:r w:rsidR="00057E4C">
        <w:rPr>
          <w:rStyle w:val="CommentReference"/>
        </w:rPr>
        <w:commentReference w:id="389"/>
      </w:r>
      <w:del w:id="390" w:author="Jordan, Amanda C CIV USARMY HQDA ASA ALT (USA)" w:date="2024-09-12T09:15:00Z">
        <w:r w:rsidR="00235A70" w:rsidRPr="00235A70" w:rsidDel="006409DF">
          <w:rPr>
            <w:rFonts w:ascii="Times New Roman" w:hAnsi="Times New Roman" w:cs="Times New Roman"/>
            <w:sz w:val="24"/>
            <w:szCs w:val="24"/>
          </w:rPr>
          <w:delText>-1</w:delText>
        </w:r>
      </w:del>
      <w:ins w:id="391" w:author="Jordan, Amanda C CIV USARMY HQDA ASA ALT (USA)" w:date="2024-09-12T09:15:00Z">
        <w:r w:rsidR="006409DF">
          <w:rPr>
            <w:rFonts w:ascii="Times New Roman" w:hAnsi="Times New Roman" w:cs="Times New Roman"/>
            <w:sz w:val="24"/>
            <w:szCs w:val="24"/>
          </w:rPr>
          <w:t>in accordance with the procedures at DFARS PGI 232.671</w:t>
        </w:r>
      </w:ins>
      <w:r w:rsidR="00235A70" w:rsidRPr="00235A70">
        <w:rPr>
          <w:rFonts w:ascii="Times New Roman" w:hAnsi="Times New Roman" w:cs="Times New Roman"/>
          <w:sz w:val="24"/>
          <w:szCs w:val="24"/>
        </w:rPr>
        <w:t xml:space="preserve"> to</w:t>
      </w:r>
      <w:r w:rsidRPr="00CC23F7">
        <w:rPr>
          <w:rFonts w:ascii="Times New Roman" w:hAnsi="Times New Roman" w:cs="Times New Roman"/>
          <w:sz w:val="24"/>
          <w:szCs w:val="24"/>
        </w:rPr>
        <w:t xml:space="preserve"> the addressee in 5132.606(c).</w:t>
      </w:r>
    </w:p>
    <w:p w14:paraId="11BB4F8F" w14:textId="5AB57318" w:rsidR="00235A70" w:rsidRPr="00235A70" w:rsidRDefault="00924848" w:rsidP="001E1E30">
      <w:pPr>
        <w:pStyle w:val="Heading3"/>
        <w:spacing w:line="240" w:lineRule="auto"/>
      </w:pPr>
      <w:bookmarkStart w:id="392" w:name="_Toc514068025"/>
      <w:bookmarkStart w:id="393" w:name="_Toc177024609"/>
      <w:r>
        <w:t xml:space="preserve">Subpart </w:t>
      </w:r>
      <w:r w:rsidR="00235A70" w:rsidRPr="00235A70">
        <w:t>5132.7 – Contract Funding</w:t>
      </w:r>
      <w:bookmarkEnd w:id="392"/>
      <w:bookmarkEnd w:id="393"/>
    </w:p>
    <w:p w14:paraId="11BB4F90" w14:textId="77777777" w:rsidR="00235A70" w:rsidRDefault="00235A70" w:rsidP="001E1E30">
      <w:pPr>
        <w:pStyle w:val="Heading4"/>
        <w:spacing w:line="240" w:lineRule="auto"/>
      </w:pPr>
      <w:bookmarkStart w:id="394" w:name="_Toc514068026"/>
      <w:bookmarkStart w:id="395" w:name="_Toc177024610"/>
      <w:proofErr w:type="gramStart"/>
      <w:r w:rsidRPr="00235A70">
        <w:t>5132.70</w:t>
      </w:r>
      <w:r w:rsidR="000C0FEB">
        <w:t>2</w:t>
      </w:r>
      <w:r w:rsidRPr="00235A70">
        <w:t xml:space="preserve">  </w:t>
      </w:r>
      <w:r w:rsidR="000C0FEB">
        <w:t>Policy</w:t>
      </w:r>
      <w:proofErr w:type="gramEnd"/>
      <w:r w:rsidR="00A60A24" w:rsidRPr="00CC23F7">
        <w:t>.</w:t>
      </w:r>
      <w:bookmarkEnd w:id="394"/>
      <w:bookmarkEnd w:id="395"/>
    </w:p>
    <w:p w14:paraId="11BB4F91" w14:textId="06FF49A3" w:rsidR="00235A70" w:rsidRDefault="00594C50" w:rsidP="001E1E30">
      <w:pPr>
        <w:pStyle w:val="PlainText"/>
        <w:spacing w:after="240"/>
        <w:rPr>
          <w:rFonts w:ascii="Times New Roman" w:hAnsi="Times New Roman" w:cs="Times New Roman"/>
          <w:sz w:val="24"/>
          <w:szCs w:val="24"/>
        </w:rPr>
      </w:pPr>
      <w:r w:rsidRPr="00CC23F7">
        <w:rPr>
          <w:rFonts w:ascii="Times New Roman" w:hAnsi="Times New Roman" w:cs="Times New Roman"/>
          <w:sz w:val="24"/>
          <w:szCs w:val="24"/>
        </w:rPr>
        <w:t>(a)(i</w:t>
      </w:r>
      <w:proofErr w:type="gramStart"/>
      <w:r w:rsidRPr="00CC23F7">
        <w:rPr>
          <w:rFonts w:ascii="Times New Roman" w:hAnsi="Times New Roman" w:cs="Times New Roman"/>
          <w:sz w:val="24"/>
          <w:szCs w:val="24"/>
        </w:rPr>
        <w:t xml:space="preserve">) </w:t>
      </w:r>
      <w:r w:rsidR="00634509">
        <w:rPr>
          <w:rFonts w:ascii="Times New Roman" w:hAnsi="Times New Roman" w:cs="Times New Roman"/>
          <w:sz w:val="24"/>
          <w:szCs w:val="24"/>
        </w:rPr>
        <w:t xml:space="preserve"> </w:t>
      </w:r>
      <w:r w:rsidRPr="00CC23F7">
        <w:rPr>
          <w:rFonts w:ascii="Times New Roman" w:hAnsi="Times New Roman" w:cs="Times New Roman"/>
          <w:sz w:val="24"/>
          <w:szCs w:val="24"/>
        </w:rPr>
        <w:t>Except</w:t>
      </w:r>
      <w:proofErr w:type="gramEnd"/>
      <w:r w:rsidRPr="00CC23F7">
        <w:rPr>
          <w:rFonts w:ascii="Times New Roman" w:hAnsi="Times New Roman" w:cs="Times New Roman"/>
          <w:sz w:val="24"/>
          <w:szCs w:val="24"/>
        </w:rPr>
        <w:t xml:space="preserve"> as authorized in FAR </w:t>
      </w:r>
      <w:r w:rsidR="004C6B1F">
        <w:rPr>
          <w:rFonts w:ascii="Times New Roman" w:hAnsi="Times New Roman" w:cs="Times New Roman"/>
          <w:sz w:val="24"/>
          <w:szCs w:val="24"/>
        </w:rPr>
        <w:t>s</w:t>
      </w:r>
      <w:r w:rsidRPr="00CC23F7">
        <w:rPr>
          <w:rFonts w:ascii="Times New Roman" w:hAnsi="Times New Roman" w:cs="Times New Roman"/>
          <w:sz w:val="24"/>
          <w:szCs w:val="24"/>
        </w:rPr>
        <w:t xml:space="preserve">ubparts 17.1 and 32.7 and in </w:t>
      </w:r>
      <w:r w:rsidR="00876BDC">
        <w:rPr>
          <w:rFonts w:ascii="Times New Roman" w:hAnsi="Times New Roman" w:cs="Times New Roman"/>
          <w:sz w:val="24"/>
          <w:szCs w:val="24"/>
        </w:rPr>
        <w:t xml:space="preserve">paragraphs </w:t>
      </w:r>
      <w:r w:rsidR="007542FF">
        <w:rPr>
          <w:rFonts w:ascii="Times New Roman" w:hAnsi="Times New Roman" w:cs="Times New Roman"/>
          <w:sz w:val="24"/>
          <w:szCs w:val="24"/>
        </w:rPr>
        <w:t>(a)</w:t>
      </w:r>
      <w:r w:rsidRPr="00CC23F7">
        <w:rPr>
          <w:rFonts w:ascii="Times New Roman" w:hAnsi="Times New Roman" w:cs="Times New Roman"/>
          <w:sz w:val="24"/>
          <w:szCs w:val="24"/>
        </w:rPr>
        <w:t>(ii) and (iii)</w:t>
      </w:r>
      <w:r w:rsidR="00876BDC">
        <w:rPr>
          <w:rFonts w:ascii="Times New Roman" w:hAnsi="Times New Roman" w:cs="Times New Roman"/>
          <w:sz w:val="24"/>
          <w:szCs w:val="24"/>
        </w:rPr>
        <w:t xml:space="preserve"> in this section</w:t>
      </w:r>
      <w:r w:rsidRPr="00CC23F7">
        <w:rPr>
          <w:rFonts w:ascii="Times New Roman" w:hAnsi="Times New Roman" w:cs="Times New Roman"/>
          <w:sz w:val="24"/>
          <w:szCs w:val="24"/>
        </w:rPr>
        <w:t xml:space="preserve">, before issuing a solicitation, the </w:t>
      </w:r>
      <w:ins w:id="396" w:author="Jordan, Amanda C CIV USARMY HQDA ASA ALT (USA)" w:date="2024-09-12T09:17:00Z">
        <w:r w:rsidR="00637759">
          <w:rPr>
            <w:rFonts w:ascii="Times New Roman" w:hAnsi="Times New Roman" w:cs="Times New Roman"/>
            <w:sz w:val="24"/>
            <w:szCs w:val="24"/>
          </w:rPr>
          <w:t>C</w:t>
        </w:r>
      </w:ins>
      <w:del w:id="397" w:author="Jordan, Amanda C CIV USARMY HQDA ASA ALT (USA)" w:date="2024-09-12T09:17:00Z">
        <w:r w:rsidRPr="00CC23F7" w:rsidDel="00637759">
          <w:rPr>
            <w:rFonts w:ascii="Times New Roman" w:hAnsi="Times New Roman" w:cs="Times New Roman"/>
            <w:sz w:val="24"/>
            <w:szCs w:val="24"/>
          </w:rPr>
          <w:delText>c</w:delText>
        </w:r>
      </w:del>
      <w:r w:rsidRPr="00CC23F7">
        <w:rPr>
          <w:rFonts w:ascii="Times New Roman" w:hAnsi="Times New Roman" w:cs="Times New Roman"/>
          <w:sz w:val="24"/>
          <w:szCs w:val="24"/>
        </w:rPr>
        <w:t>ontracting officer must have a written statement or equivalent indicating that sufficient funds are available.</w:t>
      </w:r>
    </w:p>
    <w:p w14:paraId="11BB4F92" w14:textId="12B317FD" w:rsidR="00235A70" w:rsidRDefault="00594C50" w:rsidP="001E1E30">
      <w:pPr>
        <w:pStyle w:val="PlainText"/>
        <w:spacing w:after="240"/>
        <w:ind w:firstLine="270"/>
        <w:rPr>
          <w:rFonts w:ascii="Times New Roman" w:hAnsi="Times New Roman" w:cs="Times New Roman"/>
          <w:sz w:val="24"/>
          <w:szCs w:val="24"/>
        </w:rPr>
      </w:pPr>
      <w:r w:rsidRPr="00CC23F7">
        <w:rPr>
          <w:rFonts w:ascii="Times New Roman" w:hAnsi="Times New Roman" w:cs="Times New Roman"/>
          <w:sz w:val="24"/>
          <w:szCs w:val="24"/>
        </w:rPr>
        <w:t xml:space="preserve">(ii) </w:t>
      </w:r>
      <w:r w:rsidR="00634509">
        <w:rPr>
          <w:rFonts w:ascii="Times New Roman" w:hAnsi="Times New Roman" w:cs="Times New Roman"/>
          <w:sz w:val="24"/>
          <w:szCs w:val="24"/>
        </w:rPr>
        <w:t xml:space="preserve"> </w:t>
      </w:r>
      <w:r w:rsidR="00AF6F27">
        <w:rPr>
          <w:rFonts w:ascii="Times New Roman" w:hAnsi="Times New Roman" w:cs="Times New Roman"/>
          <w:sz w:val="24"/>
          <w:szCs w:val="24"/>
        </w:rPr>
        <w:t>Contracting officers may issue s</w:t>
      </w:r>
      <w:r w:rsidRPr="00CC23F7">
        <w:rPr>
          <w:rFonts w:ascii="Times New Roman" w:hAnsi="Times New Roman" w:cs="Times New Roman"/>
          <w:sz w:val="24"/>
          <w:szCs w:val="24"/>
        </w:rPr>
        <w:t xml:space="preserve">olicitations for high priority requirements and Research, Development, Test and Evaluation incrementally funded contracts before ensuring availability of funds when there is a high probability that the </w:t>
      </w:r>
      <w:r w:rsidR="00011C3F">
        <w:rPr>
          <w:rFonts w:ascii="Times New Roman" w:hAnsi="Times New Roman" w:cs="Times New Roman"/>
          <w:sz w:val="24"/>
          <w:szCs w:val="24"/>
        </w:rPr>
        <w:t xml:space="preserve">requiring activity will not cancel the </w:t>
      </w:r>
      <w:r w:rsidRPr="00CC23F7">
        <w:rPr>
          <w:rFonts w:ascii="Times New Roman" w:hAnsi="Times New Roman" w:cs="Times New Roman"/>
          <w:sz w:val="24"/>
          <w:szCs w:val="24"/>
        </w:rPr>
        <w:t xml:space="preserve">requirement. </w:t>
      </w:r>
      <w:r w:rsidR="00634509">
        <w:rPr>
          <w:rFonts w:ascii="Times New Roman" w:hAnsi="Times New Roman" w:cs="Times New Roman"/>
          <w:sz w:val="24"/>
          <w:szCs w:val="24"/>
        </w:rPr>
        <w:t xml:space="preserve"> </w:t>
      </w:r>
      <w:r w:rsidRPr="00CC23F7">
        <w:rPr>
          <w:rFonts w:ascii="Times New Roman" w:hAnsi="Times New Roman" w:cs="Times New Roman"/>
          <w:sz w:val="24"/>
          <w:szCs w:val="24"/>
        </w:rPr>
        <w:t xml:space="preserve">For foreign military sales cases, </w:t>
      </w:r>
      <w:ins w:id="398" w:author="Jordan, Amanda C CIV USARMY HQDA ASA ALT (USA)" w:date="2024-09-12T09:18:00Z">
        <w:r w:rsidR="00637759">
          <w:rPr>
            <w:rFonts w:ascii="Times New Roman" w:hAnsi="Times New Roman" w:cs="Times New Roman"/>
            <w:sz w:val="24"/>
            <w:szCs w:val="24"/>
          </w:rPr>
          <w:t>C</w:t>
        </w:r>
      </w:ins>
      <w:del w:id="399" w:author="Jordan, Amanda C CIV USARMY HQDA ASA ALT (USA)" w:date="2024-09-12T09:18:00Z">
        <w:r w:rsidR="00011C3F" w:rsidDel="00637759">
          <w:rPr>
            <w:rFonts w:ascii="Times New Roman" w:hAnsi="Times New Roman" w:cs="Times New Roman"/>
            <w:sz w:val="24"/>
            <w:szCs w:val="24"/>
          </w:rPr>
          <w:delText>c</w:delText>
        </w:r>
      </w:del>
      <w:r w:rsidR="00011C3F">
        <w:rPr>
          <w:rFonts w:ascii="Times New Roman" w:hAnsi="Times New Roman" w:cs="Times New Roman"/>
          <w:sz w:val="24"/>
          <w:szCs w:val="24"/>
        </w:rPr>
        <w:t xml:space="preserve">ontracting officers may issue </w:t>
      </w:r>
      <w:r w:rsidRPr="00CC23F7">
        <w:rPr>
          <w:rFonts w:ascii="Times New Roman" w:hAnsi="Times New Roman" w:cs="Times New Roman"/>
          <w:sz w:val="24"/>
          <w:szCs w:val="24"/>
        </w:rPr>
        <w:t>solicitations after the</w:t>
      </w:r>
      <w:r w:rsidR="00A57E46">
        <w:rPr>
          <w:rFonts w:ascii="Times New Roman" w:hAnsi="Times New Roman" w:cs="Times New Roman"/>
          <w:sz w:val="24"/>
          <w:szCs w:val="24"/>
        </w:rPr>
        <w:t xml:space="preserve"> acceptance of a</w:t>
      </w:r>
      <w:r w:rsidRPr="00CC23F7">
        <w:rPr>
          <w:rFonts w:ascii="Times New Roman" w:hAnsi="Times New Roman" w:cs="Times New Roman"/>
          <w:sz w:val="24"/>
          <w:szCs w:val="24"/>
        </w:rPr>
        <w:t xml:space="preserve"> </w:t>
      </w:r>
      <w:r w:rsidR="000B25B7">
        <w:rPr>
          <w:rFonts w:ascii="Times New Roman" w:hAnsi="Times New Roman" w:cs="Times New Roman"/>
          <w:sz w:val="24"/>
          <w:szCs w:val="24"/>
        </w:rPr>
        <w:t>foreign military sales</w:t>
      </w:r>
      <w:r w:rsidRPr="00CC23F7">
        <w:rPr>
          <w:rFonts w:ascii="Times New Roman" w:hAnsi="Times New Roman" w:cs="Times New Roman"/>
          <w:sz w:val="24"/>
          <w:szCs w:val="24"/>
        </w:rPr>
        <w:t xml:space="preserve"> </w:t>
      </w:r>
      <w:r w:rsidR="00A57E46">
        <w:rPr>
          <w:rFonts w:ascii="Times New Roman" w:hAnsi="Times New Roman" w:cs="Times New Roman"/>
          <w:sz w:val="24"/>
          <w:szCs w:val="24"/>
        </w:rPr>
        <w:t>case</w:t>
      </w:r>
      <w:r w:rsidRPr="00CC23F7">
        <w:rPr>
          <w:rFonts w:ascii="Times New Roman" w:hAnsi="Times New Roman" w:cs="Times New Roman"/>
          <w:sz w:val="24"/>
          <w:szCs w:val="24"/>
        </w:rPr>
        <w:t>, but before assurance of funds availability when the United States Army Security Assistance Command determines in writing that the offer appears certain to be accepted.</w:t>
      </w:r>
    </w:p>
    <w:p w14:paraId="11BB4F93" w14:textId="71E4D40C" w:rsidR="00235A70" w:rsidRDefault="00594C50" w:rsidP="001E1E30">
      <w:pPr>
        <w:pStyle w:val="PlainText"/>
        <w:spacing w:after="240"/>
        <w:ind w:firstLine="1440"/>
        <w:rPr>
          <w:rFonts w:ascii="Times New Roman" w:hAnsi="Times New Roman" w:cs="Times New Roman"/>
          <w:sz w:val="24"/>
          <w:szCs w:val="24"/>
        </w:rPr>
      </w:pPr>
      <w:r w:rsidRPr="00CC23F7">
        <w:rPr>
          <w:rFonts w:ascii="Times New Roman" w:hAnsi="Times New Roman" w:cs="Times New Roman"/>
          <w:sz w:val="24"/>
          <w:szCs w:val="24"/>
        </w:rPr>
        <w:t xml:space="preserve">(A) </w:t>
      </w:r>
      <w:r w:rsidR="00634509">
        <w:rPr>
          <w:rFonts w:ascii="Times New Roman" w:hAnsi="Times New Roman" w:cs="Times New Roman"/>
          <w:sz w:val="24"/>
          <w:szCs w:val="24"/>
        </w:rPr>
        <w:t xml:space="preserve"> </w:t>
      </w:r>
      <w:r w:rsidRPr="00CC23F7">
        <w:rPr>
          <w:rFonts w:ascii="Times New Roman" w:hAnsi="Times New Roman" w:cs="Times New Roman"/>
          <w:sz w:val="24"/>
          <w:szCs w:val="24"/>
        </w:rPr>
        <w:t xml:space="preserve">The </w:t>
      </w:r>
      <w:ins w:id="400" w:author="Jordan, Amanda C CIV USARMY HQDA ASA ALT (USA)" w:date="2024-09-12T09:18:00Z">
        <w:r w:rsidR="00637759">
          <w:rPr>
            <w:rFonts w:ascii="Times New Roman" w:hAnsi="Times New Roman" w:cs="Times New Roman"/>
            <w:sz w:val="24"/>
            <w:szCs w:val="24"/>
          </w:rPr>
          <w:t>C</w:t>
        </w:r>
      </w:ins>
      <w:del w:id="401" w:author="Jordan, Amanda C CIV USARMY HQDA ASA ALT (USA)" w:date="2024-09-12T09:18:00Z">
        <w:r w:rsidRPr="00CC23F7" w:rsidDel="00637759">
          <w:rPr>
            <w:rFonts w:ascii="Times New Roman" w:hAnsi="Times New Roman" w:cs="Times New Roman"/>
            <w:sz w:val="24"/>
            <w:szCs w:val="24"/>
          </w:rPr>
          <w:delText>c</w:delText>
        </w:r>
      </w:del>
      <w:r w:rsidRPr="00CC23F7">
        <w:rPr>
          <w:rFonts w:ascii="Times New Roman" w:hAnsi="Times New Roman" w:cs="Times New Roman"/>
          <w:sz w:val="24"/>
          <w:szCs w:val="24"/>
        </w:rPr>
        <w:t>ontracting officer shall not issue a solicitation under the circumstances in (a)(ii) unless the comptroller has signed the following statement on the purchase request:</w:t>
      </w:r>
    </w:p>
    <w:p w14:paraId="11BB4F94" w14:textId="1DFDF204" w:rsidR="00235A70" w:rsidRDefault="00594C50" w:rsidP="001E1E30">
      <w:pPr>
        <w:pStyle w:val="PlainText"/>
        <w:spacing w:after="240"/>
        <w:ind w:firstLine="1440"/>
        <w:rPr>
          <w:rFonts w:ascii="Times New Roman" w:hAnsi="Times New Roman" w:cs="Times New Roman"/>
          <w:sz w:val="24"/>
          <w:szCs w:val="24"/>
        </w:rPr>
      </w:pPr>
      <w:r w:rsidRPr="00CC23F7">
        <w:rPr>
          <w:rFonts w:ascii="Times New Roman" w:hAnsi="Times New Roman" w:cs="Times New Roman"/>
          <w:sz w:val="24"/>
          <w:szCs w:val="24"/>
        </w:rPr>
        <w:lastRenderedPageBreak/>
        <w:t xml:space="preserve">“This requirement is included or provided for in the financial plan for fiscal year ______. </w:t>
      </w:r>
      <w:r w:rsidR="00634509">
        <w:rPr>
          <w:rFonts w:ascii="Times New Roman" w:hAnsi="Times New Roman" w:cs="Times New Roman"/>
          <w:sz w:val="24"/>
          <w:szCs w:val="24"/>
        </w:rPr>
        <w:t xml:space="preserve"> </w:t>
      </w:r>
      <w:r w:rsidRPr="00CC23F7">
        <w:rPr>
          <w:rFonts w:ascii="Times New Roman" w:hAnsi="Times New Roman" w:cs="Times New Roman"/>
          <w:sz w:val="24"/>
          <w:szCs w:val="24"/>
        </w:rPr>
        <w:t xml:space="preserve">The accounting classification will be </w:t>
      </w:r>
      <w:ins w:id="402" w:author="Stephenson, Evelyn K CIV HQDA ASA ALT" w:date="2024-09-09T15:37:00Z">
        <w:r w:rsidR="00412C50">
          <w:rPr>
            <w:rFonts w:ascii="Times New Roman" w:hAnsi="Times New Roman" w:cs="Times New Roman"/>
            <w:sz w:val="24"/>
            <w:szCs w:val="24"/>
          </w:rPr>
          <w:t>___________</w:t>
        </w:r>
      </w:ins>
      <w:r w:rsidRPr="00CC23F7">
        <w:rPr>
          <w:rFonts w:ascii="Times New Roman" w:hAnsi="Times New Roman" w:cs="Times New Roman"/>
          <w:sz w:val="24"/>
          <w:szCs w:val="24"/>
        </w:rPr>
        <w:t xml:space="preserve">. </w:t>
      </w:r>
      <w:r w:rsidR="00634509">
        <w:rPr>
          <w:rFonts w:ascii="Times New Roman" w:hAnsi="Times New Roman" w:cs="Times New Roman"/>
          <w:sz w:val="24"/>
          <w:szCs w:val="24"/>
        </w:rPr>
        <w:t xml:space="preserve"> </w:t>
      </w:r>
      <w:r w:rsidRPr="00CC23F7">
        <w:rPr>
          <w:rFonts w:ascii="Times New Roman" w:hAnsi="Times New Roman" w:cs="Times New Roman"/>
          <w:sz w:val="24"/>
          <w:szCs w:val="24"/>
        </w:rPr>
        <w:t>This statement is not a commitment of funds.”</w:t>
      </w:r>
    </w:p>
    <w:p w14:paraId="11BB4F95" w14:textId="660AD1F4" w:rsidR="00235A70" w:rsidRDefault="00594C50" w:rsidP="001E1E30">
      <w:pPr>
        <w:pStyle w:val="PlainText"/>
        <w:spacing w:after="240"/>
        <w:ind w:firstLine="1440"/>
        <w:rPr>
          <w:rFonts w:ascii="Times New Roman" w:hAnsi="Times New Roman" w:cs="Times New Roman"/>
          <w:sz w:val="24"/>
          <w:szCs w:val="24"/>
        </w:rPr>
      </w:pPr>
      <w:r w:rsidRPr="00CC23F7">
        <w:rPr>
          <w:rFonts w:ascii="Times New Roman" w:hAnsi="Times New Roman" w:cs="Times New Roman"/>
          <w:sz w:val="24"/>
          <w:szCs w:val="24"/>
        </w:rPr>
        <w:t xml:space="preserve">(B) </w:t>
      </w:r>
      <w:r w:rsidR="00634509">
        <w:rPr>
          <w:rFonts w:ascii="Times New Roman" w:hAnsi="Times New Roman" w:cs="Times New Roman"/>
          <w:sz w:val="24"/>
          <w:szCs w:val="24"/>
        </w:rPr>
        <w:t xml:space="preserve"> </w:t>
      </w:r>
      <w:r w:rsidRPr="00CC23F7">
        <w:rPr>
          <w:rFonts w:ascii="Times New Roman" w:hAnsi="Times New Roman" w:cs="Times New Roman"/>
          <w:sz w:val="24"/>
          <w:szCs w:val="24"/>
        </w:rPr>
        <w:t xml:space="preserve">The </w:t>
      </w:r>
      <w:ins w:id="403" w:author="Jordan, Amanda C CIV USARMY HQDA ASA ALT (USA)" w:date="2024-09-12T09:18:00Z">
        <w:r w:rsidR="00637759">
          <w:rPr>
            <w:rFonts w:ascii="Times New Roman" w:hAnsi="Times New Roman" w:cs="Times New Roman"/>
            <w:sz w:val="24"/>
            <w:szCs w:val="24"/>
          </w:rPr>
          <w:t>C</w:t>
        </w:r>
      </w:ins>
      <w:del w:id="404" w:author="Jordan, Amanda C CIV USARMY HQDA ASA ALT (USA)" w:date="2024-09-12T09:18:00Z">
        <w:r w:rsidRPr="00CC23F7" w:rsidDel="00637759">
          <w:rPr>
            <w:rFonts w:ascii="Times New Roman" w:hAnsi="Times New Roman" w:cs="Times New Roman"/>
            <w:sz w:val="24"/>
            <w:szCs w:val="24"/>
          </w:rPr>
          <w:delText>c</w:delText>
        </w:r>
      </w:del>
      <w:r w:rsidRPr="00CC23F7">
        <w:rPr>
          <w:rFonts w:ascii="Times New Roman" w:hAnsi="Times New Roman" w:cs="Times New Roman"/>
          <w:sz w:val="24"/>
          <w:szCs w:val="24"/>
        </w:rPr>
        <w:t>ontracting officer shall include the following statement in all solicitations issued pursuant to this authority when the clause at FAR 52.232-18, Availability of Funds, is not used:</w:t>
      </w:r>
    </w:p>
    <w:p w14:paraId="11BB4F96" w14:textId="77777777" w:rsidR="00235A70" w:rsidRDefault="00594C50" w:rsidP="001E1E30">
      <w:pPr>
        <w:pStyle w:val="PlainText"/>
        <w:spacing w:after="240"/>
        <w:ind w:firstLine="1440"/>
        <w:rPr>
          <w:rFonts w:ascii="Times New Roman" w:hAnsi="Times New Roman" w:cs="Times New Roman"/>
          <w:sz w:val="24"/>
          <w:szCs w:val="24"/>
        </w:rPr>
      </w:pPr>
      <w:r w:rsidRPr="00CC23F7">
        <w:rPr>
          <w:rFonts w:ascii="Times New Roman" w:hAnsi="Times New Roman" w:cs="Times New Roman"/>
          <w:sz w:val="24"/>
          <w:szCs w:val="24"/>
        </w:rPr>
        <w:t xml:space="preserve">“Funds are not presently available for this acquisition. </w:t>
      </w:r>
      <w:r w:rsidR="00634509">
        <w:rPr>
          <w:rFonts w:ascii="Times New Roman" w:hAnsi="Times New Roman" w:cs="Times New Roman"/>
          <w:sz w:val="24"/>
          <w:szCs w:val="24"/>
        </w:rPr>
        <w:t xml:space="preserve"> </w:t>
      </w:r>
      <w:r w:rsidRPr="00CC23F7">
        <w:rPr>
          <w:rFonts w:ascii="Times New Roman" w:hAnsi="Times New Roman" w:cs="Times New Roman"/>
          <w:sz w:val="24"/>
          <w:szCs w:val="24"/>
        </w:rPr>
        <w:t>No contract award will be made until appropriated funds are made available.”</w:t>
      </w:r>
    </w:p>
    <w:p w14:paraId="11BB4F97" w14:textId="77777777" w:rsidR="00235A70" w:rsidRDefault="00594C50" w:rsidP="001E1E30">
      <w:pPr>
        <w:pStyle w:val="PlainText"/>
        <w:spacing w:after="240"/>
        <w:ind w:firstLine="1440"/>
        <w:rPr>
          <w:rFonts w:ascii="Times New Roman" w:hAnsi="Times New Roman" w:cs="Times New Roman"/>
          <w:sz w:val="24"/>
          <w:szCs w:val="24"/>
        </w:rPr>
      </w:pPr>
      <w:r w:rsidRPr="00CC23F7">
        <w:rPr>
          <w:rFonts w:ascii="Times New Roman" w:hAnsi="Times New Roman" w:cs="Times New Roman"/>
          <w:sz w:val="24"/>
          <w:szCs w:val="24"/>
        </w:rPr>
        <w:t xml:space="preserve">(C) </w:t>
      </w:r>
      <w:r w:rsidR="00634509">
        <w:rPr>
          <w:rFonts w:ascii="Times New Roman" w:hAnsi="Times New Roman" w:cs="Times New Roman"/>
          <w:sz w:val="24"/>
          <w:szCs w:val="24"/>
        </w:rPr>
        <w:t xml:space="preserve"> </w:t>
      </w:r>
      <w:r w:rsidR="000D2583">
        <w:rPr>
          <w:rFonts w:ascii="Times New Roman" w:hAnsi="Times New Roman" w:cs="Times New Roman"/>
          <w:sz w:val="24"/>
          <w:szCs w:val="24"/>
        </w:rPr>
        <w:t xml:space="preserve">The </w:t>
      </w:r>
      <w:r w:rsidR="00114214" w:rsidRPr="00CC23F7">
        <w:rPr>
          <w:rFonts w:ascii="Times New Roman" w:hAnsi="Times New Roman" w:cs="Times New Roman"/>
          <w:sz w:val="24"/>
          <w:szCs w:val="24"/>
        </w:rPr>
        <w:t>operating official designated</w:t>
      </w:r>
      <w:r w:rsidR="00D503FE">
        <w:rPr>
          <w:rFonts w:ascii="Times New Roman" w:hAnsi="Times New Roman" w:cs="Times New Roman"/>
          <w:sz w:val="24"/>
          <w:szCs w:val="24"/>
        </w:rPr>
        <w:t>,</w:t>
      </w:r>
      <w:r w:rsidR="00114214" w:rsidRPr="00CC23F7">
        <w:rPr>
          <w:rFonts w:ascii="Times New Roman" w:hAnsi="Times New Roman" w:cs="Times New Roman"/>
          <w:sz w:val="24"/>
          <w:szCs w:val="24"/>
        </w:rPr>
        <w:t xml:space="preserve"> by local regulations or by a “delegation of authority” letter</w:t>
      </w:r>
      <w:r w:rsidR="00D503FE">
        <w:rPr>
          <w:rFonts w:ascii="Times New Roman" w:hAnsi="Times New Roman" w:cs="Times New Roman"/>
          <w:sz w:val="24"/>
          <w:szCs w:val="24"/>
        </w:rPr>
        <w:t>,</w:t>
      </w:r>
      <w:r w:rsidR="00114214" w:rsidRPr="00CC23F7">
        <w:rPr>
          <w:rFonts w:ascii="Times New Roman" w:hAnsi="Times New Roman" w:cs="Times New Roman"/>
          <w:sz w:val="24"/>
          <w:szCs w:val="24"/>
        </w:rPr>
        <w:t xml:space="preserve"> as the official authorized to certify funds availability</w:t>
      </w:r>
      <w:r w:rsidR="00114214">
        <w:rPr>
          <w:rFonts w:ascii="Times New Roman" w:hAnsi="Times New Roman" w:cs="Times New Roman"/>
          <w:sz w:val="24"/>
          <w:szCs w:val="24"/>
        </w:rPr>
        <w:t xml:space="preserve">, </w:t>
      </w:r>
      <w:r w:rsidR="00D503FE">
        <w:rPr>
          <w:rFonts w:ascii="Times New Roman" w:hAnsi="Times New Roman" w:cs="Times New Roman"/>
          <w:sz w:val="24"/>
          <w:szCs w:val="24"/>
        </w:rPr>
        <w:t>must certif</w:t>
      </w:r>
      <w:r w:rsidR="00C05242">
        <w:rPr>
          <w:rFonts w:ascii="Times New Roman" w:hAnsi="Times New Roman" w:cs="Times New Roman"/>
          <w:sz w:val="24"/>
          <w:szCs w:val="24"/>
        </w:rPr>
        <w:t>y</w:t>
      </w:r>
      <w:r w:rsidR="00D503FE">
        <w:rPr>
          <w:rFonts w:ascii="Times New Roman" w:hAnsi="Times New Roman" w:cs="Times New Roman"/>
          <w:sz w:val="24"/>
          <w:szCs w:val="24"/>
        </w:rPr>
        <w:t xml:space="preserve"> funds available p</w:t>
      </w:r>
      <w:r w:rsidR="00114214">
        <w:rPr>
          <w:rFonts w:ascii="Times New Roman" w:hAnsi="Times New Roman" w:cs="Times New Roman"/>
          <w:sz w:val="24"/>
          <w:szCs w:val="24"/>
        </w:rPr>
        <w:t>rior to contract award.</w:t>
      </w:r>
    </w:p>
    <w:p w14:paraId="11BB4F98" w14:textId="468489F1" w:rsidR="00235A70" w:rsidRDefault="00594C50" w:rsidP="001E1E30">
      <w:pPr>
        <w:pStyle w:val="PlainText"/>
        <w:spacing w:after="240"/>
        <w:ind w:firstLine="1440"/>
        <w:rPr>
          <w:rFonts w:ascii="Times New Roman" w:hAnsi="Times New Roman" w:cs="Times New Roman"/>
          <w:sz w:val="24"/>
          <w:szCs w:val="24"/>
        </w:rPr>
      </w:pPr>
      <w:r w:rsidRPr="00CC23F7">
        <w:rPr>
          <w:rFonts w:ascii="Times New Roman" w:hAnsi="Times New Roman" w:cs="Times New Roman"/>
          <w:sz w:val="24"/>
          <w:szCs w:val="24"/>
        </w:rPr>
        <w:t xml:space="preserve">(D) </w:t>
      </w:r>
      <w:r w:rsidR="00634509">
        <w:rPr>
          <w:rFonts w:ascii="Times New Roman" w:hAnsi="Times New Roman" w:cs="Times New Roman"/>
          <w:sz w:val="24"/>
          <w:szCs w:val="24"/>
        </w:rPr>
        <w:t xml:space="preserve"> </w:t>
      </w:r>
      <w:r w:rsidR="00114214">
        <w:rPr>
          <w:rFonts w:ascii="Times New Roman" w:hAnsi="Times New Roman" w:cs="Times New Roman"/>
          <w:sz w:val="24"/>
          <w:szCs w:val="24"/>
        </w:rPr>
        <w:t xml:space="preserve">The </w:t>
      </w:r>
      <w:ins w:id="405" w:author="Jordan, Amanda C CIV USARMY HQDA ASA ALT (USA)" w:date="2024-09-12T09:18:00Z">
        <w:r w:rsidR="00637759">
          <w:rPr>
            <w:rFonts w:ascii="Times New Roman" w:hAnsi="Times New Roman" w:cs="Times New Roman"/>
            <w:sz w:val="24"/>
            <w:szCs w:val="24"/>
          </w:rPr>
          <w:t>C</w:t>
        </w:r>
      </w:ins>
      <w:del w:id="406" w:author="Jordan, Amanda C CIV USARMY HQDA ASA ALT (USA)" w:date="2024-09-12T09:18:00Z">
        <w:r w:rsidR="00114214" w:rsidDel="00637759">
          <w:rPr>
            <w:rFonts w:ascii="Times New Roman" w:hAnsi="Times New Roman" w:cs="Times New Roman"/>
            <w:sz w:val="24"/>
            <w:szCs w:val="24"/>
          </w:rPr>
          <w:delText>c</w:delText>
        </w:r>
      </w:del>
      <w:r w:rsidR="00114214">
        <w:rPr>
          <w:rFonts w:ascii="Times New Roman" w:hAnsi="Times New Roman" w:cs="Times New Roman"/>
          <w:sz w:val="24"/>
          <w:szCs w:val="24"/>
        </w:rPr>
        <w:t>ontracting officer shall not issue a</w:t>
      </w:r>
      <w:ins w:id="407" w:author="Stephenson, Evelyn K CIV HQDA ASA ALT" w:date="2024-09-03T14:28:00Z">
        <w:r w:rsidR="0072675E">
          <w:rPr>
            <w:rFonts w:ascii="Times New Roman" w:hAnsi="Times New Roman" w:cs="Times New Roman"/>
            <w:sz w:val="24"/>
            <w:szCs w:val="24"/>
          </w:rPr>
          <w:t xml:space="preserve"> solicitation for</w:t>
        </w:r>
      </w:ins>
      <w:r w:rsidRPr="00CC23F7">
        <w:rPr>
          <w:rFonts w:ascii="Times New Roman" w:hAnsi="Times New Roman" w:cs="Times New Roman"/>
          <w:sz w:val="24"/>
          <w:szCs w:val="24"/>
        </w:rPr>
        <w:t xml:space="preserve"> </w:t>
      </w:r>
      <w:ins w:id="408" w:author="Stephenson, Evelyn K CIV HQDA ASA ALT" w:date="2024-09-03T14:31:00Z">
        <w:r w:rsidR="004E14FC">
          <w:rPr>
            <w:rFonts w:ascii="Times New Roman" w:hAnsi="Times New Roman" w:cs="Times New Roman"/>
            <w:sz w:val="24"/>
            <w:szCs w:val="24"/>
          </w:rPr>
          <w:t xml:space="preserve">a </w:t>
        </w:r>
      </w:ins>
      <w:r w:rsidR="00114214">
        <w:rPr>
          <w:rFonts w:ascii="Times New Roman" w:hAnsi="Times New Roman" w:cs="Times New Roman"/>
          <w:sz w:val="24"/>
          <w:szCs w:val="24"/>
        </w:rPr>
        <w:t xml:space="preserve">research and development </w:t>
      </w:r>
      <w:del w:id="409" w:author="Stephenson, Evelyn K CIV HQDA ASA ALT" w:date="2024-09-03T14:29:00Z">
        <w:r w:rsidRPr="00CC23F7" w:rsidDel="00097571">
          <w:rPr>
            <w:rFonts w:ascii="Times New Roman" w:hAnsi="Times New Roman" w:cs="Times New Roman"/>
            <w:sz w:val="24"/>
            <w:szCs w:val="24"/>
          </w:rPr>
          <w:delText>s</w:delText>
        </w:r>
      </w:del>
      <w:del w:id="410" w:author="Stephenson, Evelyn K CIV HQDA ASA ALT" w:date="2024-09-03T14:30:00Z">
        <w:r w:rsidRPr="00CC23F7" w:rsidDel="00097571">
          <w:rPr>
            <w:rFonts w:ascii="Times New Roman" w:hAnsi="Times New Roman" w:cs="Times New Roman"/>
            <w:sz w:val="24"/>
            <w:szCs w:val="24"/>
          </w:rPr>
          <w:delText xml:space="preserve">olicitation </w:delText>
        </w:r>
      </w:del>
      <w:del w:id="411" w:author="Stephenson, Evelyn K CIV HQDA ASA ALT" w:date="2024-09-03T14:31:00Z">
        <w:r w:rsidRPr="00CC23F7" w:rsidDel="004E14FC">
          <w:rPr>
            <w:rFonts w:ascii="Times New Roman" w:hAnsi="Times New Roman" w:cs="Times New Roman"/>
            <w:sz w:val="24"/>
            <w:szCs w:val="24"/>
          </w:rPr>
          <w:delText xml:space="preserve">for </w:delText>
        </w:r>
        <w:r w:rsidR="00114214" w:rsidDel="004E14FC">
          <w:rPr>
            <w:rFonts w:ascii="Times New Roman" w:hAnsi="Times New Roman" w:cs="Times New Roman"/>
            <w:sz w:val="24"/>
            <w:szCs w:val="24"/>
          </w:rPr>
          <w:delText>a</w:delText>
        </w:r>
      </w:del>
      <w:r w:rsidR="00114214">
        <w:rPr>
          <w:rFonts w:ascii="Times New Roman" w:hAnsi="Times New Roman" w:cs="Times New Roman"/>
          <w:sz w:val="24"/>
          <w:szCs w:val="24"/>
        </w:rPr>
        <w:t xml:space="preserve"> c</w:t>
      </w:r>
      <w:r w:rsidRPr="00CC23F7">
        <w:rPr>
          <w:rFonts w:ascii="Times New Roman" w:hAnsi="Times New Roman" w:cs="Times New Roman"/>
          <w:sz w:val="24"/>
          <w:szCs w:val="24"/>
        </w:rPr>
        <w:t>ontract</w:t>
      </w:r>
      <w:r w:rsidR="00114214">
        <w:rPr>
          <w:rFonts w:ascii="Times New Roman" w:hAnsi="Times New Roman" w:cs="Times New Roman"/>
          <w:sz w:val="24"/>
          <w:szCs w:val="24"/>
        </w:rPr>
        <w:t xml:space="preserve"> that is incrementally funded</w:t>
      </w:r>
      <w:r w:rsidRPr="00CC23F7">
        <w:rPr>
          <w:rFonts w:ascii="Times New Roman" w:hAnsi="Times New Roman" w:cs="Times New Roman"/>
          <w:sz w:val="24"/>
          <w:szCs w:val="24"/>
        </w:rPr>
        <w:t xml:space="preserve"> over successive years </w:t>
      </w:r>
      <w:r w:rsidR="00D74715">
        <w:rPr>
          <w:rFonts w:ascii="Times New Roman" w:hAnsi="Times New Roman" w:cs="Times New Roman"/>
          <w:sz w:val="24"/>
          <w:szCs w:val="24"/>
        </w:rPr>
        <w:t>without sufficient</w:t>
      </w:r>
      <w:r w:rsidRPr="00CC23F7">
        <w:rPr>
          <w:rFonts w:ascii="Times New Roman" w:hAnsi="Times New Roman" w:cs="Times New Roman"/>
          <w:sz w:val="24"/>
          <w:szCs w:val="24"/>
        </w:rPr>
        <w:t xml:space="preserve"> planned funds (Future Years Defense P</w:t>
      </w:r>
      <w:r w:rsidR="00CF46A8">
        <w:rPr>
          <w:rFonts w:ascii="Times New Roman" w:hAnsi="Times New Roman" w:cs="Times New Roman"/>
          <w:sz w:val="24"/>
          <w:szCs w:val="24"/>
        </w:rPr>
        <w:t>rogram</w:t>
      </w:r>
      <w:r w:rsidRPr="00CC23F7">
        <w:rPr>
          <w:rFonts w:ascii="Times New Roman" w:hAnsi="Times New Roman" w:cs="Times New Roman"/>
          <w:sz w:val="24"/>
          <w:szCs w:val="24"/>
        </w:rPr>
        <w:t xml:space="preserve">) to </w:t>
      </w:r>
      <w:r w:rsidR="00CF46A8">
        <w:rPr>
          <w:rFonts w:ascii="Times New Roman" w:hAnsi="Times New Roman" w:cs="Times New Roman"/>
          <w:sz w:val="24"/>
          <w:szCs w:val="24"/>
        </w:rPr>
        <w:t>cover the entire period of the multi-year performance</w:t>
      </w:r>
      <w:r w:rsidRPr="00CC23F7">
        <w:rPr>
          <w:rFonts w:ascii="Times New Roman" w:hAnsi="Times New Roman" w:cs="Times New Roman"/>
          <w:sz w:val="24"/>
          <w:szCs w:val="24"/>
        </w:rPr>
        <w:t>.</w:t>
      </w:r>
      <w:r w:rsidR="00634509">
        <w:rPr>
          <w:rFonts w:ascii="Times New Roman" w:hAnsi="Times New Roman" w:cs="Times New Roman"/>
          <w:sz w:val="24"/>
          <w:szCs w:val="24"/>
        </w:rPr>
        <w:t xml:space="preserve"> </w:t>
      </w:r>
      <w:r w:rsidRPr="00CC23F7">
        <w:rPr>
          <w:rFonts w:ascii="Times New Roman" w:hAnsi="Times New Roman" w:cs="Times New Roman"/>
          <w:sz w:val="24"/>
          <w:szCs w:val="24"/>
        </w:rPr>
        <w:t xml:space="preserve"> </w:t>
      </w:r>
      <w:r w:rsidR="00114214">
        <w:rPr>
          <w:rFonts w:ascii="Times New Roman" w:hAnsi="Times New Roman" w:cs="Times New Roman"/>
          <w:sz w:val="24"/>
          <w:szCs w:val="24"/>
        </w:rPr>
        <w:t>The</w:t>
      </w:r>
      <w:ins w:id="412" w:author="Stephenson, Evelyn K CIV HQDA ASA ALT" w:date="2024-09-09T10:58:00Z">
        <w:r w:rsidR="001808EA">
          <w:rPr>
            <w:rFonts w:ascii="Times New Roman" w:hAnsi="Times New Roman" w:cs="Times New Roman"/>
            <w:sz w:val="24"/>
            <w:szCs w:val="24"/>
          </w:rPr>
          <w:t xml:space="preserve"> HCA</w:t>
        </w:r>
      </w:ins>
      <w:r w:rsidR="00114214">
        <w:rPr>
          <w:rFonts w:ascii="Times New Roman" w:hAnsi="Times New Roman" w:cs="Times New Roman"/>
          <w:sz w:val="24"/>
          <w:szCs w:val="24"/>
        </w:rPr>
        <w:t xml:space="preserve"> </w:t>
      </w:r>
      <w:del w:id="413" w:author="Stephenson, Evelyn K CIV HQDA ASA ALT" w:date="2024-09-09T10:58:00Z">
        <w:r w:rsidR="00C05242" w:rsidDel="001808EA">
          <w:rPr>
            <w:rFonts w:ascii="Times New Roman" w:hAnsi="Times New Roman" w:cs="Times New Roman"/>
            <w:sz w:val="24"/>
            <w:szCs w:val="24"/>
          </w:rPr>
          <w:delText>head of the contracting activity</w:delText>
        </w:r>
      </w:del>
      <w:r w:rsidR="00114214">
        <w:rPr>
          <w:rFonts w:ascii="Times New Roman" w:hAnsi="Times New Roman" w:cs="Times New Roman"/>
          <w:sz w:val="24"/>
          <w:szCs w:val="24"/>
        </w:rPr>
        <w:t xml:space="preserve"> may approve </w:t>
      </w:r>
      <w:r w:rsidR="00011C3F">
        <w:rPr>
          <w:rFonts w:ascii="Times New Roman" w:hAnsi="Times New Roman" w:cs="Times New Roman"/>
          <w:sz w:val="24"/>
          <w:szCs w:val="24"/>
        </w:rPr>
        <w:t xml:space="preserve">an </w:t>
      </w:r>
      <w:r w:rsidRPr="00CC23F7">
        <w:rPr>
          <w:rFonts w:ascii="Times New Roman" w:hAnsi="Times New Roman" w:cs="Times New Roman"/>
          <w:sz w:val="24"/>
          <w:szCs w:val="24"/>
        </w:rPr>
        <w:t>exception</w:t>
      </w:r>
      <w:r w:rsidR="00114214">
        <w:rPr>
          <w:rFonts w:ascii="Times New Roman" w:hAnsi="Times New Roman" w:cs="Times New Roman"/>
          <w:sz w:val="24"/>
          <w:szCs w:val="24"/>
        </w:rPr>
        <w:t>,</w:t>
      </w:r>
      <w:r w:rsidRPr="00CC23F7">
        <w:rPr>
          <w:rFonts w:ascii="Times New Roman" w:hAnsi="Times New Roman" w:cs="Times New Roman"/>
          <w:sz w:val="24"/>
          <w:szCs w:val="24"/>
        </w:rPr>
        <w:t xml:space="preserve"> provided the approval identifies steps</w:t>
      </w:r>
      <w:r w:rsidR="00114214">
        <w:rPr>
          <w:rFonts w:ascii="Times New Roman" w:hAnsi="Times New Roman" w:cs="Times New Roman"/>
          <w:sz w:val="24"/>
          <w:szCs w:val="24"/>
        </w:rPr>
        <w:t xml:space="preserve"> </w:t>
      </w:r>
      <w:r w:rsidRPr="00CC23F7">
        <w:rPr>
          <w:rFonts w:ascii="Times New Roman" w:hAnsi="Times New Roman" w:cs="Times New Roman"/>
          <w:sz w:val="24"/>
          <w:szCs w:val="24"/>
        </w:rPr>
        <w:t>to revise the approved F</w:t>
      </w:r>
      <w:r w:rsidR="000B25B7">
        <w:rPr>
          <w:rFonts w:ascii="Times New Roman" w:hAnsi="Times New Roman" w:cs="Times New Roman"/>
          <w:sz w:val="24"/>
          <w:szCs w:val="24"/>
        </w:rPr>
        <w:t xml:space="preserve">uture </w:t>
      </w:r>
      <w:r w:rsidRPr="00CC23F7">
        <w:rPr>
          <w:rFonts w:ascii="Times New Roman" w:hAnsi="Times New Roman" w:cs="Times New Roman"/>
          <w:sz w:val="24"/>
          <w:szCs w:val="24"/>
        </w:rPr>
        <w:t>Y</w:t>
      </w:r>
      <w:r w:rsidR="000B25B7">
        <w:rPr>
          <w:rFonts w:ascii="Times New Roman" w:hAnsi="Times New Roman" w:cs="Times New Roman"/>
          <w:sz w:val="24"/>
          <w:szCs w:val="24"/>
        </w:rPr>
        <w:t xml:space="preserve">ears </w:t>
      </w:r>
      <w:r w:rsidRPr="00CC23F7">
        <w:rPr>
          <w:rFonts w:ascii="Times New Roman" w:hAnsi="Times New Roman" w:cs="Times New Roman"/>
          <w:sz w:val="24"/>
          <w:szCs w:val="24"/>
        </w:rPr>
        <w:t>D</w:t>
      </w:r>
      <w:r w:rsidR="000B25B7">
        <w:rPr>
          <w:rFonts w:ascii="Times New Roman" w:hAnsi="Times New Roman" w:cs="Times New Roman"/>
          <w:sz w:val="24"/>
          <w:szCs w:val="24"/>
        </w:rPr>
        <w:t xml:space="preserve">efense </w:t>
      </w:r>
      <w:r w:rsidRPr="00CC23F7">
        <w:rPr>
          <w:rFonts w:ascii="Times New Roman" w:hAnsi="Times New Roman" w:cs="Times New Roman"/>
          <w:sz w:val="24"/>
          <w:szCs w:val="24"/>
        </w:rPr>
        <w:t>P</w:t>
      </w:r>
      <w:r w:rsidR="00CF46A8">
        <w:rPr>
          <w:rFonts w:ascii="Times New Roman" w:hAnsi="Times New Roman" w:cs="Times New Roman"/>
          <w:sz w:val="24"/>
          <w:szCs w:val="24"/>
        </w:rPr>
        <w:t>rogram</w:t>
      </w:r>
      <w:r w:rsidRPr="00CC23F7">
        <w:rPr>
          <w:rFonts w:ascii="Times New Roman" w:hAnsi="Times New Roman" w:cs="Times New Roman"/>
          <w:sz w:val="24"/>
          <w:szCs w:val="24"/>
        </w:rPr>
        <w:t xml:space="preserve"> to include adequate resources.</w:t>
      </w:r>
    </w:p>
    <w:p w14:paraId="11BB4F99" w14:textId="17357B06" w:rsidR="00235A70" w:rsidDel="00B71795" w:rsidRDefault="00594C50" w:rsidP="001E1E30">
      <w:pPr>
        <w:pStyle w:val="PlainText"/>
        <w:spacing w:after="240"/>
        <w:ind w:firstLine="270"/>
        <w:rPr>
          <w:del w:id="414" w:author="Hoburg, Paul D CIV USARMY HQDA OGC (USA)" w:date="2024-09-12T15:15:00Z"/>
          <w:rFonts w:ascii="Times New Roman" w:hAnsi="Times New Roman" w:cs="Times New Roman"/>
          <w:sz w:val="24"/>
          <w:szCs w:val="24"/>
        </w:rPr>
      </w:pPr>
      <w:commentRangeStart w:id="415"/>
      <w:del w:id="416" w:author="Hoburg, Paul D CIV USARMY HQDA OGC (USA)" w:date="2024-09-12T15:15:00Z">
        <w:r w:rsidRPr="00CC23F7" w:rsidDel="00B71795">
          <w:rPr>
            <w:rFonts w:ascii="Times New Roman" w:hAnsi="Times New Roman" w:cs="Times New Roman"/>
            <w:sz w:val="24"/>
            <w:szCs w:val="24"/>
          </w:rPr>
          <w:delText>(iii)</w:delText>
        </w:r>
        <w:r w:rsidR="00634509" w:rsidDel="00B71795">
          <w:rPr>
            <w:rFonts w:ascii="Times New Roman" w:hAnsi="Times New Roman" w:cs="Times New Roman"/>
            <w:sz w:val="24"/>
            <w:szCs w:val="24"/>
          </w:rPr>
          <w:delText xml:space="preserve"> </w:delText>
        </w:r>
        <w:r w:rsidRPr="00CC23F7" w:rsidDel="00B71795">
          <w:rPr>
            <w:rFonts w:ascii="Times New Roman" w:hAnsi="Times New Roman" w:cs="Times New Roman"/>
            <w:sz w:val="24"/>
            <w:szCs w:val="24"/>
          </w:rPr>
          <w:delText xml:space="preserve"> Industrial-funded public activities need not comply with (i) and (ii)</w:delText>
        </w:r>
        <w:r w:rsidR="00114214" w:rsidDel="00B71795">
          <w:rPr>
            <w:rFonts w:ascii="Times New Roman" w:hAnsi="Times New Roman" w:cs="Times New Roman"/>
            <w:sz w:val="24"/>
            <w:szCs w:val="24"/>
          </w:rPr>
          <w:delText>,</w:delText>
        </w:r>
        <w:r w:rsidRPr="00CC23F7" w:rsidDel="00B71795">
          <w:rPr>
            <w:rFonts w:ascii="Times New Roman" w:hAnsi="Times New Roman" w:cs="Times New Roman"/>
            <w:sz w:val="24"/>
            <w:szCs w:val="24"/>
          </w:rPr>
          <w:delText xml:space="preserve"> when </w:delText>
        </w:r>
        <w:r w:rsidR="00CF46A8" w:rsidDel="00B71795">
          <w:rPr>
            <w:rFonts w:ascii="Times New Roman" w:hAnsi="Times New Roman" w:cs="Times New Roman"/>
            <w:sz w:val="24"/>
            <w:szCs w:val="24"/>
          </w:rPr>
          <w:delText>they solicit offers under</w:delText>
        </w:r>
        <w:r w:rsidRPr="00CC23F7" w:rsidDel="00B71795">
          <w:rPr>
            <w:rFonts w:ascii="Times New Roman" w:hAnsi="Times New Roman" w:cs="Times New Roman"/>
            <w:sz w:val="24"/>
            <w:szCs w:val="24"/>
          </w:rPr>
          <w:delText xml:space="preserve"> the </w:delText>
        </w:r>
        <w:commentRangeStart w:id="417"/>
        <w:commentRangeStart w:id="418"/>
        <w:r w:rsidRPr="00CC23F7" w:rsidDel="00B71795">
          <w:rPr>
            <w:rFonts w:ascii="Times New Roman" w:hAnsi="Times New Roman" w:cs="Times New Roman"/>
            <w:sz w:val="24"/>
            <w:szCs w:val="24"/>
          </w:rPr>
          <w:delText>Defense Depot Maintenance Competition Program (Pub. L. 102-396)</w:delText>
        </w:r>
        <w:commentRangeEnd w:id="417"/>
        <w:r w:rsidR="00B67AEB" w:rsidDel="00B71795">
          <w:rPr>
            <w:rStyle w:val="CommentReference"/>
            <w:rFonts w:asciiTheme="minorHAnsi" w:hAnsiTheme="minorHAnsi"/>
          </w:rPr>
          <w:commentReference w:id="417"/>
        </w:r>
        <w:commentRangeEnd w:id="418"/>
        <w:r w:rsidR="00057E4C" w:rsidDel="00B71795">
          <w:rPr>
            <w:rStyle w:val="CommentReference"/>
            <w:rFonts w:asciiTheme="minorHAnsi" w:hAnsiTheme="minorHAnsi"/>
          </w:rPr>
          <w:commentReference w:id="418"/>
        </w:r>
        <w:r w:rsidRPr="00CC23F7" w:rsidDel="00B71795">
          <w:rPr>
            <w:rFonts w:ascii="Times New Roman" w:hAnsi="Times New Roman" w:cs="Times New Roman"/>
            <w:sz w:val="24"/>
            <w:szCs w:val="24"/>
          </w:rPr>
          <w:delText xml:space="preserve">, the </w:delText>
        </w:r>
      </w:del>
      <w:commentRangeStart w:id="419"/>
      <w:ins w:id="420" w:author="Stephenson, Evelyn K CIV HQDA ASA ALT" w:date="2024-09-09T14:53:00Z">
        <w:del w:id="421" w:author="Hoburg, Paul D CIV USARMY HQDA OGC (USA)" w:date="2024-09-12T15:15:00Z">
          <w:r w:rsidR="00480EAC" w:rsidDel="00B71795">
            <w:rPr>
              <w:rFonts w:ascii="Times New Roman" w:hAnsi="Times New Roman" w:cs="Times New Roman"/>
              <w:sz w:val="24"/>
              <w:szCs w:val="24"/>
            </w:rPr>
            <w:delText xml:space="preserve">Public-Private </w:delText>
          </w:r>
        </w:del>
      </w:ins>
      <w:del w:id="422" w:author="Hoburg, Paul D CIV USARMY HQDA OGC (USA)" w:date="2024-09-12T15:15:00Z">
        <w:r w:rsidRPr="00CC23F7" w:rsidDel="00B71795">
          <w:rPr>
            <w:rFonts w:ascii="Times New Roman" w:hAnsi="Times New Roman" w:cs="Times New Roman"/>
            <w:sz w:val="24"/>
            <w:szCs w:val="24"/>
          </w:rPr>
          <w:delText xml:space="preserve">Partnership Program </w:delText>
        </w:r>
        <w:commentRangeEnd w:id="419"/>
        <w:r w:rsidR="00AC75C0" w:rsidDel="00B71795">
          <w:rPr>
            <w:rStyle w:val="CommentReference"/>
            <w:rFonts w:asciiTheme="minorHAnsi" w:hAnsiTheme="minorHAnsi"/>
          </w:rPr>
          <w:commentReference w:id="419"/>
        </w:r>
        <w:r w:rsidRPr="00CC23F7" w:rsidDel="00B71795">
          <w:rPr>
            <w:rFonts w:ascii="Times New Roman" w:hAnsi="Times New Roman" w:cs="Times New Roman"/>
            <w:sz w:val="24"/>
            <w:szCs w:val="24"/>
          </w:rPr>
          <w:delText>(</w:delText>
        </w:r>
        <w:commentRangeStart w:id="423"/>
        <w:r w:rsidRPr="00CC23F7" w:rsidDel="00B71795">
          <w:rPr>
            <w:rFonts w:ascii="Times New Roman" w:hAnsi="Times New Roman" w:cs="Times New Roman"/>
            <w:sz w:val="24"/>
            <w:szCs w:val="24"/>
          </w:rPr>
          <w:delText>10 U.S.C.</w:delText>
        </w:r>
        <w:r w:rsidR="00511B46" w:rsidDel="00B71795">
          <w:rPr>
            <w:rFonts w:ascii="Times New Roman" w:hAnsi="Times New Roman" w:cs="Times New Roman"/>
            <w:sz w:val="24"/>
            <w:szCs w:val="24"/>
          </w:rPr>
          <w:delText xml:space="preserve"> </w:delText>
        </w:r>
        <w:r w:rsidRPr="00CC23F7" w:rsidDel="00B71795">
          <w:rPr>
            <w:rFonts w:ascii="Times New Roman" w:hAnsi="Times New Roman" w:cs="Times New Roman"/>
            <w:sz w:val="24"/>
            <w:szCs w:val="24"/>
          </w:rPr>
          <w:delText>2208(j))</w:delText>
        </w:r>
        <w:commentRangeEnd w:id="423"/>
        <w:r w:rsidR="006177FC" w:rsidDel="00B71795">
          <w:rPr>
            <w:rStyle w:val="CommentReference"/>
            <w:rFonts w:asciiTheme="minorHAnsi" w:hAnsiTheme="minorHAnsi"/>
          </w:rPr>
          <w:commentReference w:id="423"/>
        </w:r>
        <w:r w:rsidRPr="00CC23F7" w:rsidDel="00B71795">
          <w:rPr>
            <w:rFonts w:ascii="Times New Roman" w:hAnsi="Times New Roman" w:cs="Times New Roman"/>
            <w:sz w:val="24"/>
            <w:szCs w:val="24"/>
          </w:rPr>
          <w:delText xml:space="preserve"> or competition under the Arsenal Act (</w:delText>
        </w:r>
        <w:commentRangeStart w:id="424"/>
        <w:r w:rsidRPr="00CC23F7" w:rsidDel="00B71795">
          <w:rPr>
            <w:rFonts w:ascii="Times New Roman" w:hAnsi="Times New Roman" w:cs="Times New Roman"/>
            <w:sz w:val="24"/>
            <w:szCs w:val="24"/>
          </w:rPr>
          <w:delText>10 U.S.C.4532(a))</w:delText>
        </w:r>
        <w:commentRangeEnd w:id="424"/>
        <w:r w:rsidR="008C6C5B" w:rsidDel="00B71795">
          <w:rPr>
            <w:rStyle w:val="CommentReference"/>
            <w:rFonts w:asciiTheme="minorHAnsi" w:hAnsiTheme="minorHAnsi"/>
          </w:rPr>
          <w:commentReference w:id="424"/>
        </w:r>
        <w:r w:rsidRPr="00CC23F7" w:rsidDel="00B71795">
          <w:rPr>
            <w:rFonts w:ascii="Times New Roman" w:hAnsi="Times New Roman" w:cs="Times New Roman"/>
            <w:sz w:val="24"/>
            <w:szCs w:val="24"/>
          </w:rPr>
          <w:delText>.</w:delText>
        </w:r>
        <w:commentRangeEnd w:id="415"/>
        <w:r w:rsidR="00B20097" w:rsidDel="00B71795">
          <w:rPr>
            <w:rStyle w:val="CommentReference"/>
            <w:rFonts w:asciiTheme="minorHAnsi" w:hAnsiTheme="minorHAnsi"/>
          </w:rPr>
          <w:commentReference w:id="415"/>
        </w:r>
      </w:del>
    </w:p>
    <w:p w14:paraId="4C75BC31" w14:textId="7B13C482" w:rsidR="008B1B58" w:rsidRPr="008C290F" w:rsidRDefault="008C290F" w:rsidP="001E1E30">
      <w:pPr>
        <w:pStyle w:val="Heading3"/>
        <w:spacing w:line="240" w:lineRule="auto"/>
      </w:pPr>
      <w:bookmarkStart w:id="425" w:name="_Toc514068027"/>
      <w:bookmarkStart w:id="426" w:name="_Toc177024611"/>
      <w:r w:rsidRPr="008C290F">
        <w:t>Subpart 5132.8 – Assignment of Claims</w:t>
      </w:r>
      <w:bookmarkEnd w:id="425"/>
      <w:bookmarkEnd w:id="426"/>
    </w:p>
    <w:p w14:paraId="3DC0A095" w14:textId="3A2B4164" w:rsidR="008C290F" w:rsidRPr="008C290F" w:rsidRDefault="008C290F" w:rsidP="001E1E30">
      <w:pPr>
        <w:pStyle w:val="Heading4"/>
        <w:spacing w:line="240" w:lineRule="auto"/>
      </w:pPr>
      <w:bookmarkStart w:id="427" w:name="_Toc514068028"/>
      <w:bookmarkStart w:id="428" w:name="_Toc177024612"/>
      <w:proofErr w:type="gramStart"/>
      <w:r w:rsidRPr="008C290F">
        <w:t>5132.803  Policies</w:t>
      </w:r>
      <w:proofErr w:type="gramEnd"/>
      <w:r w:rsidRPr="008C290F">
        <w:t>.</w:t>
      </w:r>
      <w:bookmarkEnd w:id="427"/>
      <w:bookmarkEnd w:id="428"/>
      <w:r w:rsidRPr="008C290F">
        <w:t xml:space="preserve">  </w:t>
      </w:r>
    </w:p>
    <w:p w14:paraId="3BFED482" w14:textId="69E0A694" w:rsidR="008C290F" w:rsidRDefault="00F02B7A" w:rsidP="001E1E30">
      <w:pPr>
        <w:pStyle w:val="PlainText"/>
        <w:spacing w:after="240"/>
        <w:rPr>
          <w:rFonts w:ascii="Times New Roman" w:hAnsi="Times New Roman" w:cs="Times New Roman"/>
          <w:sz w:val="24"/>
          <w:szCs w:val="24"/>
        </w:rPr>
      </w:pPr>
      <w:r>
        <w:rPr>
          <w:rFonts w:ascii="Times New Roman" w:hAnsi="Times New Roman" w:cs="Times New Roman"/>
          <w:sz w:val="24"/>
          <w:szCs w:val="24"/>
        </w:rPr>
        <w:t xml:space="preserve">(d)  The Assistant Secretary of the Army (Acquisition, Logistics and Technology), on a non-delegable basis, shall make the determination as described at FAR 32.803(d).  </w:t>
      </w:r>
    </w:p>
    <w:p w14:paraId="11BB4F9A" w14:textId="77777777" w:rsidR="00A9678C" w:rsidRDefault="00A9678C" w:rsidP="001E1E30">
      <w:pPr>
        <w:pStyle w:val="Heading3"/>
        <w:spacing w:line="240" w:lineRule="auto"/>
      </w:pPr>
      <w:bookmarkStart w:id="429" w:name="_Toc514068029"/>
      <w:bookmarkStart w:id="430" w:name="_Toc177024613"/>
      <w:r>
        <w:t>Subpart 5132.9 – Prompt Payment</w:t>
      </w:r>
      <w:bookmarkEnd w:id="429"/>
      <w:bookmarkEnd w:id="430"/>
    </w:p>
    <w:p w14:paraId="11BB4F9B" w14:textId="77777777" w:rsidR="00A9678C" w:rsidRDefault="00A9678C" w:rsidP="001E1E30">
      <w:pPr>
        <w:pStyle w:val="Heading4"/>
        <w:spacing w:line="240" w:lineRule="auto"/>
      </w:pPr>
      <w:bookmarkStart w:id="431" w:name="_Toc514068030"/>
      <w:bookmarkStart w:id="432" w:name="_Toc177024614"/>
      <w:proofErr w:type="gramStart"/>
      <w:r>
        <w:t>5132.901  Applicability</w:t>
      </w:r>
      <w:proofErr w:type="gramEnd"/>
      <w:r>
        <w:t>.</w:t>
      </w:r>
      <w:bookmarkEnd w:id="431"/>
      <w:bookmarkEnd w:id="432"/>
      <w:r>
        <w:t xml:space="preserve">  </w:t>
      </w:r>
    </w:p>
    <w:p w14:paraId="11BB4F9C" w14:textId="6AEE3BA0" w:rsidR="00A9678C" w:rsidRDefault="00A9678C" w:rsidP="001E1E30">
      <w:pPr>
        <w:pStyle w:val="NormalWeb"/>
        <w:spacing w:before="0" w:beforeAutospacing="0" w:after="240" w:afterAutospacing="0" w:line="240" w:lineRule="auto"/>
        <w:rPr>
          <w:rFonts w:ascii="Times New Roman" w:hAnsi="Times New Roman" w:cs="Times New Roman"/>
          <w:bCs/>
          <w:sz w:val="24"/>
        </w:rPr>
      </w:pPr>
      <w:r w:rsidRPr="00A9678C">
        <w:rPr>
          <w:rFonts w:ascii="Times New Roman" w:hAnsi="Times New Roman" w:cs="Times New Roman"/>
          <w:bCs/>
          <w:sz w:val="24"/>
        </w:rPr>
        <w:t>(1)(ii</w:t>
      </w:r>
      <w:proofErr w:type="gramStart"/>
      <w:r w:rsidRPr="00A9678C">
        <w:rPr>
          <w:rFonts w:ascii="Times New Roman" w:hAnsi="Times New Roman" w:cs="Times New Roman"/>
          <w:bCs/>
          <w:sz w:val="24"/>
        </w:rPr>
        <w:t>)  The</w:t>
      </w:r>
      <w:proofErr w:type="gramEnd"/>
      <w:r w:rsidRPr="00A9678C">
        <w:rPr>
          <w:rFonts w:ascii="Times New Roman" w:hAnsi="Times New Roman" w:cs="Times New Roman"/>
          <w:bCs/>
          <w:sz w:val="24"/>
        </w:rPr>
        <w:t xml:space="preserve"> </w:t>
      </w:r>
      <w:ins w:id="433" w:author="Stephenson, Evelyn K CIV HQDA ASA ALT" w:date="2024-09-09T10:58:00Z">
        <w:r w:rsidR="001808EA">
          <w:rPr>
            <w:rFonts w:ascii="Times New Roman" w:hAnsi="Times New Roman" w:cs="Times New Roman"/>
            <w:bCs/>
            <w:sz w:val="24"/>
          </w:rPr>
          <w:t xml:space="preserve">HCA </w:t>
        </w:r>
      </w:ins>
      <w:del w:id="434" w:author="Stephenson, Evelyn K CIV HQDA ASA ALT" w:date="2024-09-09T10:58:00Z">
        <w:r w:rsidRPr="00A9678C" w:rsidDel="001808EA">
          <w:rPr>
            <w:rFonts w:ascii="Times New Roman" w:hAnsi="Times New Roman" w:cs="Times New Roman"/>
            <w:bCs/>
            <w:sz w:val="24"/>
          </w:rPr>
          <w:delText>h</w:delText>
        </w:r>
        <w:r w:rsidR="00591DBC" w:rsidDel="001808EA">
          <w:rPr>
            <w:rFonts w:ascii="Times New Roman" w:hAnsi="Times New Roman" w:cs="Times New Roman"/>
            <w:bCs/>
            <w:sz w:val="24"/>
          </w:rPr>
          <w:delText>ead of the contracting activity</w:delText>
        </w:r>
      </w:del>
      <w:r w:rsidR="00591DBC">
        <w:rPr>
          <w:rFonts w:ascii="Times New Roman" w:hAnsi="Times New Roman" w:cs="Times New Roman"/>
          <w:bCs/>
          <w:sz w:val="24"/>
        </w:rPr>
        <w:t xml:space="preserve">, after consultation with the cognizant comptroller, </w:t>
      </w:r>
      <w:r w:rsidRPr="00A9678C">
        <w:rPr>
          <w:rFonts w:ascii="Times New Roman" w:hAnsi="Times New Roman" w:cs="Times New Roman"/>
          <w:bCs/>
          <w:sz w:val="24"/>
        </w:rPr>
        <w:t>will make the determination at DFARS 232.901(1)(ii).  See Appendix GG for further delegation.</w:t>
      </w:r>
    </w:p>
    <w:p w14:paraId="11BB4F9D" w14:textId="4E6CF405" w:rsidR="00A9678C" w:rsidRDefault="00A9678C" w:rsidP="001E1E30">
      <w:pPr>
        <w:pStyle w:val="NormalWeb"/>
        <w:spacing w:before="0" w:beforeAutospacing="0" w:after="240" w:afterAutospacing="0" w:line="240" w:lineRule="auto"/>
        <w:rPr>
          <w:rFonts w:ascii="Times New Roman" w:hAnsi="Times New Roman" w:cs="Times New Roman"/>
          <w:bCs/>
          <w:sz w:val="24"/>
        </w:rPr>
      </w:pPr>
      <w:r>
        <w:rPr>
          <w:rFonts w:ascii="Times New Roman" w:hAnsi="Times New Roman" w:cs="Times New Roman"/>
          <w:bCs/>
          <w:sz w:val="24"/>
        </w:rPr>
        <w:t xml:space="preserve">(3)  </w:t>
      </w:r>
      <w:r w:rsidRPr="00A9678C">
        <w:rPr>
          <w:rFonts w:ascii="Times New Roman" w:hAnsi="Times New Roman" w:cs="Times New Roman"/>
          <w:bCs/>
          <w:sz w:val="24"/>
        </w:rPr>
        <w:t xml:space="preserve">The </w:t>
      </w:r>
      <w:ins w:id="435" w:author="Stephenson, Evelyn K CIV HQDA ASA ALT" w:date="2024-09-09T10:58:00Z">
        <w:r w:rsidR="001808EA">
          <w:rPr>
            <w:rFonts w:ascii="Times New Roman" w:hAnsi="Times New Roman" w:cs="Times New Roman"/>
            <w:bCs/>
            <w:sz w:val="24"/>
          </w:rPr>
          <w:t xml:space="preserve">HCA </w:t>
        </w:r>
      </w:ins>
      <w:del w:id="436" w:author="Stephenson, Evelyn K CIV HQDA ASA ALT" w:date="2024-09-09T10:58:00Z">
        <w:r w:rsidRPr="00A9678C" w:rsidDel="001808EA">
          <w:rPr>
            <w:rFonts w:ascii="Times New Roman" w:hAnsi="Times New Roman" w:cs="Times New Roman"/>
            <w:bCs/>
            <w:sz w:val="24"/>
          </w:rPr>
          <w:delText>head of the contracting activity</w:delText>
        </w:r>
      </w:del>
      <w:r w:rsidRPr="00A9678C">
        <w:rPr>
          <w:rFonts w:ascii="Times New Roman" w:hAnsi="Times New Roman" w:cs="Times New Roman"/>
          <w:bCs/>
          <w:sz w:val="24"/>
        </w:rPr>
        <w:t xml:space="preserve"> will make the determination at DFARS 232.901(</w:t>
      </w:r>
      <w:r>
        <w:rPr>
          <w:rFonts w:ascii="Times New Roman" w:hAnsi="Times New Roman" w:cs="Times New Roman"/>
          <w:bCs/>
          <w:sz w:val="24"/>
        </w:rPr>
        <w:t>3)</w:t>
      </w:r>
      <w:r w:rsidRPr="00A9678C">
        <w:rPr>
          <w:rFonts w:ascii="Times New Roman" w:hAnsi="Times New Roman" w:cs="Times New Roman"/>
          <w:bCs/>
          <w:sz w:val="24"/>
        </w:rPr>
        <w:t>.  See Appendix GG for further delegation.</w:t>
      </w:r>
    </w:p>
    <w:p w14:paraId="0B546F14" w14:textId="0D8F48CF" w:rsidR="008B1B58" w:rsidRPr="00C94E56" w:rsidRDefault="00591DBC" w:rsidP="001E1E30">
      <w:pPr>
        <w:pStyle w:val="Heading4"/>
        <w:spacing w:line="240" w:lineRule="auto"/>
      </w:pPr>
      <w:bookmarkStart w:id="437" w:name="_Toc514068031"/>
      <w:bookmarkStart w:id="438" w:name="_Toc177024615"/>
      <w:proofErr w:type="gramStart"/>
      <w:r w:rsidRPr="00C94E56">
        <w:t xml:space="preserve">5132.903 </w:t>
      </w:r>
      <w:r w:rsidR="00141D1E">
        <w:t xml:space="preserve"> </w:t>
      </w:r>
      <w:r w:rsidRPr="00C94E56">
        <w:t>Responsibilities</w:t>
      </w:r>
      <w:proofErr w:type="gramEnd"/>
      <w:r w:rsidRPr="00C94E56">
        <w:t>.</w:t>
      </w:r>
      <w:bookmarkEnd w:id="437"/>
      <w:bookmarkEnd w:id="438"/>
    </w:p>
    <w:p w14:paraId="2772A7A1" w14:textId="2887B8DD" w:rsidR="00591DBC" w:rsidRDefault="00591DBC" w:rsidP="001E1E30">
      <w:pPr>
        <w:pStyle w:val="NormalWeb"/>
        <w:spacing w:before="0" w:beforeAutospacing="0" w:after="240" w:afterAutospacing="0" w:line="240" w:lineRule="auto"/>
        <w:rPr>
          <w:rFonts w:ascii="Times New Roman" w:hAnsi="Times New Roman" w:cs="Times New Roman"/>
          <w:bCs/>
          <w:sz w:val="24"/>
        </w:rPr>
      </w:pPr>
      <w:r>
        <w:rPr>
          <w:rFonts w:ascii="Times New Roman" w:hAnsi="Times New Roman" w:cs="Times New Roman"/>
          <w:bCs/>
          <w:sz w:val="24"/>
        </w:rPr>
        <w:lastRenderedPageBreak/>
        <w:t>(a)</w:t>
      </w:r>
      <w:r w:rsidR="00C94E56">
        <w:rPr>
          <w:rFonts w:ascii="Times New Roman" w:hAnsi="Times New Roman" w:cs="Times New Roman"/>
          <w:bCs/>
          <w:sz w:val="24"/>
        </w:rPr>
        <w:t xml:space="preserve">  </w:t>
      </w:r>
      <w:r w:rsidR="00C94E56">
        <w:rPr>
          <w:rFonts w:ascii="Times New Roman" w:hAnsi="Times New Roman" w:cs="Times New Roman"/>
          <w:sz w:val="24"/>
        </w:rPr>
        <w:t xml:space="preserve">The Assistant Secretary of the Army (Acquisition, Logistics and Technology) shall perform the duties as set forth in FAR 32.903(a).  See Appendix GG for further delegation.  </w:t>
      </w:r>
    </w:p>
    <w:p w14:paraId="269EF69E" w14:textId="11F5DF6B" w:rsidR="00591DBC" w:rsidRPr="00591DBC" w:rsidRDefault="00591DBC" w:rsidP="001E1E30">
      <w:pPr>
        <w:pStyle w:val="Heading4"/>
        <w:spacing w:line="240" w:lineRule="auto"/>
      </w:pPr>
      <w:bookmarkStart w:id="439" w:name="_Toc514068032"/>
      <w:bookmarkStart w:id="440" w:name="_Toc177024616"/>
      <w:proofErr w:type="gramStart"/>
      <w:r w:rsidRPr="00591DBC">
        <w:t>5132.906  Making</w:t>
      </w:r>
      <w:proofErr w:type="gramEnd"/>
      <w:r w:rsidRPr="00591DBC">
        <w:t xml:space="preserve"> payments.</w:t>
      </w:r>
      <w:bookmarkEnd w:id="439"/>
      <w:bookmarkEnd w:id="440"/>
    </w:p>
    <w:p w14:paraId="5A5BE1E4" w14:textId="28F8FC23" w:rsidR="00591DBC" w:rsidRDefault="00591DBC" w:rsidP="001E1E30">
      <w:pPr>
        <w:pStyle w:val="NormalWeb"/>
        <w:spacing w:before="0" w:beforeAutospacing="0" w:after="240" w:afterAutospacing="0" w:line="240" w:lineRule="auto"/>
        <w:rPr>
          <w:rFonts w:ascii="Times New Roman" w:hAnsi="Times New Roman" w:cs="Times New Roman"/>
          <w:bCs/>
          <w:sz w:val="24"/>
        </w:rPr>
      </w:pPr>
      <w:r>
        <w:rPr>
          <w:rFonts w:ascii="Times New Roman" w:hAnsi="Times New Roman" w:cs="Times New Roman"/>
          <w:bCs/>
          <w:sz w:val="24"/>
        </w:rPr>
        <w:t>(a)</w:t>
      </w:r>
      <w:r w:rsidR="00C94E56">
        <w:rPr>
          <w:rFonts w:ascii="Times New Roman" w:hAnsi="Times New Roman" w:cs="Times New Roman"/>
          <w:bCs/>
          <w:sz w:val="24"/>
        </w:rPr>
        <w:t xml:space="preserve"> </w:t>
      </w:r>
      <w:r w:rsidR="00C94E56">
        <w:rPr>
          <w:rFonts w:ascii="Times New Roman" w:hAnsi="Times New Roman" w:cs="Times New Roman"/>
          <w:sz w:val="24"/>
        </w:rPr>
        <w:t xml:space="preserve">The Assistant Secretary of the Army (Acquisition, Logistics and Technology) shall make the determination as </w:t>
      </w:r>
      <w:ins w:id="441" w:author="Stephenson, Evelyn K CIV HQDA ASA ALT" w:date="2024-09-09T15:17:00Z">
        <w:r w:rsidR="00740E4A">
          <w:rPr>
            <w:rFonts w:ascii="Times New Roman" w:hAnsi="Times New Roman" w:cs="Times New Roman"/>
            <w:sz w:val="24"/>
          </w:rPr>
          <w:t xml:space="preserve">required by </w:t>
        </w:r>
      </w:ins>
      <w:del w:id="442" w:author="Stephenson, Evelyn K CIV HQDA ASA ALT" w:date="2024-09-09T15:17:00Z">
        <w:r w:rsidR="00C94E56" w:rsidDel="00740E4A">
          <w:rPr>
            <w:rFonts w:ascii="Times New Roman" w:hAnsi="Times New Roman" w:cs="Times New Roman"/>
            <w:sz w:val="24"/>
          </w:rPr>
          <w:delText>described in</w:delText>
        </w:r>
      </w:del>
      <w:r w:rsidR="00C94E56">
        <w:rPr>
          <w:rFonts w:ascii="Times New Roman" w:hAnsi="Times New Roman" w:cs="Times New Roman"/>
          <w:sz w:val="24"/>
        </w:rPr>
        <w:t xml:space="preserve"> FAR 32.906(a).  See Appendix GG for further delegation.</w:t>
      </w:r>
    </w:p>
    <w:p w14:paraId="2088BB74" w14:textId="066E126A" w:rsidR="00591DBC" w:rsidRPr="00591DBC" w:rsidRDefault="00591DBC" w:rsidP="001E1E30">
      <w:pPr>
        <w:pStyle w:val="Heading3"/>
        <w:spacing w:line="240" w:lineRule="auto"/>
      </w:pPr>
      <w:bookmarkStart w:id="443" w:name="_Toc514068033"/>
      <w:bookmarkStart w:id="444" w:name="_Toc177024617"/>
      <w:r w:rsidRPr="00591DBC">
        <w:t>Subpart 5132.11 – Electronic Funds Transfer</w:t>
      </w:r>
      <w:bookmarkEnd w:id="443"/>
      <w:bookmarkEnd w:id="444"/>
    </w:p>
    <w:p w14:paraId="7517AEB5" w14:textId="26F71196" w:rsidR="00591DBC" w:rsidRDefault="00591DBC" w:rsidP="001E1E30">
      <w:pPr>
        <w:pStyle w:val="Heading4"/>
        <w:spacing w:line="240" w:lineRule="auto"/>
      </w:pPr>
      <w:bookmarkStart w:id="445" w:name="_Toc514068034"/>
      <w:bookmarkStart w:id="446" w:name="_Toc177024618"/>
      <w:proofErr w:type="gramStart"/>
      <w:r w:rsidRPr="00591DBC">
        <w:t>5132.1106  EFT</w:t>
      </w:r>
      <w:proofErr w:type="gramEnd"/>
      <w:r w:rsidRPr="00591DBC">
        <w:t xml:space="preserve"> mechanisms.</w:t>
      </w:r>
      <w:bookmarkEnd w:id="445"/>
      <w:bookmarkEnd w:id="446"/>
    </w:p>
    <w:p w14:paraId="2342513B" w14:textId="66B44168" w:rsidR="006368BD" w:rsidRPr="00880260" w:rsidRDefault="006368BD" w:rsidP="001E1E30">
      <w:pPr>
        <w:pStyle w:val="NormalWeb"/>
        <w:spacing w:before="0" w:beforeAutospacing="0" w:after="240" w:afterAutospacing="0" w:line="240" w:lineRule="auto"/>
        <w:rPr>
          <w:rFonts w:ascii="Times New Roman" w:hAnsi="Times New Roman" w:cs="Times New Roman"/>
          <w:bCs/>
          <w:sz w:val="24"/>
        </w:rPr>
      </w:pPr>
      <w:r>
        <w:rPr>
          <w:rFonts w:ascii="Times New Roman" w:hAnsi="Times New Roman" w:cs="Times New Roman"/>
          <w:sz w:val="24"/>
        </w:rPr>
        <w:t xml:space="preserve">The Assistant Secretary of the Army (Acquisition, Logistics and Technology) shall make the determination as </w:t>
      </w:r>
      <w:ins w:id="447" w:author="Stephenson, Evelyn K CIV HQDA ASA ALT" w:date="2024-09-09T15:18:00Z">
        <w:r w:rsidR="006162FB">
          <w:rPr>
            <w:rFonts w:ascii="Times New Roman" w:hAnsi="Times New Roman" w:cs="Times New Roman"/>
            <w:sz w:val="24"/>
          </w:rPr>
          <w:t xml:space="preserve">required by </w:t>
        </w:r>
      </w:ins>
      <w:del w:id="448" w:author="Stephenson, Evelyn K CIV HQDA ASA ALT" w:date="2024-09-09T15:18:00Z">
        <w:r w:rsidDel="006162FB">
          <w:rPr>
            <w:rFonts w:ascii="Times New Roman" w:hAnsi="Times New Roman" w:cs="Times New Roman"/>
            <w:sz w:val="24"/>
          </w:rPr>
          <w:delText>described in</w:delText>
        </w:r>
      </w:del>
      <w:r>
        <w:rPr>
          <w:rFonts w:ascii="Times New Roman" w:hAnsi="Times New Roman" w:cs="Times New Roman"/>
          <w:sz w:val="24"/>
        </w:rPr>
        <w:t xml:space="preserve"> FAR 32.1106 (a) and (b).  See Appendix GG for further delegation.</w:t>
      </w:r>
    </w:p>
    <w:p w14:paraId="11BB4F9E" w14:textId="77777777" w:rsidR="00235A70" w:rsidRDefault="00181351" w:rsidP="001E1E30">
      <w:pPr>
        <w:pStyle w:val="Heading3"/>
        <w:spacing w:line="240" w:lineRule="auto"/>
      </w:pPr>
      <w:bookmarkStart w:id="449" w:name="_Toc514068035"/>
      <w:bookmarkStart w:id="450" w:name="_Toc177024619"/>
      <w:r w:rsidRPr="00CC23F7">
        <w:t xml:space="preserve">Subpart 5132.71 </w:t>
      </w:r>
      <w:r w:rsidR="00665957">
        <w:t>–</w:t>
      </w:r>
      <w:r w:rsidRPr="00CC23F7">
        <w:t xml:space="preserve"> Levies on Contract Payments</w:t>
      </w:r>
      <w:bookmarkEnd w:id="449"/>
      <w:bookmarkEnd w:id="450"/>
    </w:p>
    <w:p w14:paraId="11BB4F9F" w14:textId="77777777" w:rsidR="00235A70" w:rsidRDefault="00181351" w:rsidP="001E1E30">
      <w:pPr>
        <w:pStyle w:val="Heading4"/>
        <w:spacing w:line="240" w:lineRule="auto"/>
      </w:pPr>
      <w:bookmarkStart w:id="451" w:name="_Toc514068036"/>
      <w:bookmarkStart w:id="452" w:name="_Toc177024620"/>
      <w:proofErr w:type="gramStart"/>
      <w:r w:rsidRPr="00CC23F7">
        <w:t xml:space="preserve">5132.7101 </w:t>
      </w:r>
      <w:r w:rsidR="00B51998">
        <w:t xml:space="preserve"> </w:t>
      </w:r>
      <w:r w:rsidRPr="00CC23F7">
        <w:t>Policy</w:t>
      </w:r>
      <w:proofErr w:type="gramEnd"/>
      <w:r w:rsidRPr="00CC23F7">
        <w:t xml:space="preserve"> and procedures.</w:t>
      </w:r>
      <w:bookmarkEnd w:id="451"/>
      <w:bookmarkEnd w:id="452"/>
    </w:p>
    <w:p w14:paraId="11BB4FA0" w14:textId="0E84052F" w:rsidR="00235A70" w:rsidRDefault="00181351" w:rsidP="001E1E30">
      <w:pPr>
        <w:autoSpaceDE w:val="0"/>
        <w:autoSpaceDN w:val="0"/>
        <w:adjustRightInd w:val="0"/>
        <w:spacing w:after="240" w:line="240" w:lineRule="auto"/>
        <w:rPr>
          <w:rFonts w:ascii="Times New Roman" w:hAnsi="Times New Roman" w:cs="Times New Roman"/>
          <w:sz w:val="24"/>
          <w:szCs w:val="24"/>
        </w:rPr>
      </w:pPr>
      <w:r w:rsidRPr="00CC23F7">
        <w:rPr>
          <w:rFonts w:ascii="Times New Roman" w:hAnsi="Times New Roman" w:cs="Times New Roman"/>
          <w:sz w:val="24"/>
          <w:szCs w:val="24"/>
        </w:rPr>
        <w:t>(b)(4)</w:t>
      </w:r>
      <w:r w:rsidR="00CB0F90">
        <w:rPr>
          <w:rFonts w:ascii="Times New Roman" w:hAnsi="Times New Roman" w:cs="Times New Roman"/>
          <w:sz w:val="24"/>
          <w:szCs w:val="24"/>
        </w:rPr>
        <w:t xml:space="preserve"> </w:t>
      </w:r>
      <w:r w:rsidRPr="00CC23F7">
        <w:rPr>
          <w:rFonts w:ascii="Times New Roman" w:hAnsi="Times New Roman" w:cs="Times New Roman"/>
          <w:sz w:val="24"/>
          <w:szCs w:val="24"/>
        </w:rPr>
        <w:t xml:space="preserve"> Subject to DFARS 232.7101(b) and the procedures at the DFARS PGI 232.7101(b), the </w:t>
      </w:r>
      <w:ins w:id="453" w:author="Jordan, Amanda C CIV USARMY HQDA ASA ALT (USA)" w:date="2024-09-12T09:18:00Z">
        <w:r w:rsidR="00637759">
          <w:rPr>
            <w:rFonts w:ascii="Times New Roman" w:hAnsi="Times New Roman" w:cs="Times New Roman"/>
            <w:sz w:val="24"/>
            <w:szCs w:val="24"/>
          </w:rPr>
          <w:t>C</w:t>
        </w:r>
      </w:ins>
      <w:del w:id="454" w:author="Jordan, Amanda C CIV USARMY HQDA ASA ALT (USA)" w:date="2024-09-12T09:18:00Z">
        <w:r w:rsidRPr="00CC23F7" w:rsidDel="00637759">
          <w:rPr>
            <w:rFonts w:ascii="Times New Roman" w:hAnsi="Times New Roman" w:cs="Times New Roman"/>
            <w:sz w:val="24"/>
            <w:szCs w:val="24"/>
          </w:rPr>
          <w:delText>c</w:delText>
        </w:r>
      </w:del>
      <w:r w:rsidRPr="00CC23F7">
        <w:rPr>
          <w:rFonts w:ascii="Times New Roman" w:hAnsi="Times New Roman" w:cs="Times New Roman"/>
          <w:sz w:val="24"/>
          <w:szCs w:val="24"/>
        </w:rPr>
        <w:t>ontracting officer</w:t>
      </w:r>
      <w:ins w:id="455" w:author="Stephenson, Evelyn K CIV HQDA ASA ALT" w:date="2024-09-09T15:27:00Z">
        <w:r w:rsidR="00A54C1B">
          <w:rPr>
            <w:rFonts w:ascii="Times New Roman" w:hAnsi="Times New Roman" w:cs="Times New Roman"/>
            <w:sz w:val="24"/>
            <w:szCs w:val="24"/>
          </w:rPr>
          <w:t xml:space="preserve"> </w:t>
        </w:r>
      </w:ins>
      <w:r w:rsidRPr="00CC23F7">
        <w:rPr>
          <w:rFonts w:ascii="Times New Roman" w:hAnsi="Times New Roman" w:cs="Times New Roman"/>
          <w:sz w:val="24"/>
          <w:szCs w:val="24"/>
        </w:rPr>
        <w:t xml:space="preserve"> shall </w:t>
      </w:r>
      <w:ins w:id="456" w:author="Stephenson, Evelyn K CIV HQDA ASA ALT" w:date="2024-09-09T15:21:00Z">
        <w:r w:rsidR="00BD60D2">
          <w:rPr>
            <w:rFonts w:ascii="Times New Roman" w:hAnsi="Times New Roman" w:cs="Times New Roman"/>
            <w:sz w:val="24"/>
            <w:szCs w:val="24"/>
          </w:rPr>
          <w:t>obtain</w:t>
        </w:r>
      </w:ins>
      <w:ins w:id="457" w:author="Stephenson, Evelyn K CIV HQDA ASA ALT" w:date="2024-09-09T15:24:00Z">
        <w:r w:rsidR="00C9399A">
          <w:rPr>
            <w:rFonts w:ascii="Times New Roman" w:hAnsi="Times New Roman" w:cs="Times New Roman"/>
            <w:sz w:val="24"/>
            <w:szCs w:val="24"/>
          </w:rPr>
          <w:t xml:space="preserve"> written endorsement </w:t>
        </w:r>
      </w:ins>
      <w:ins w:id="458" w:author="Stephenson, Evelyn K CIV HQDA ASA ALT" w:date="2024-09-09T15:26:00Z">
        <w:r w:rsidR="00EA1FFD">
          <w:rPr>
            <w:rFonts w:ascii="Times New Roman" w:hAnsi="Times New Roman" w:cs="Times New Roman"/>
            <w:sz w:val="24"/>
            <w:szCs w:val="24"/>
          </w:rPr>
          <w:t xml:space="preserve">from </w:t>
        </w:r>
      </w:ins>
      <w:del w:id="459" w:author="Stephenson, Evelyn K CIV HQDA ASA ALT" w:date="2024-09-09T15:21:00Z">
        <w:r w:rsidRPr="00CC23F7" w:rsidDel="00BD60D2">
          <w:rPr>
            <w:rFonts w:ascii="Times New Roman" w:hAnsi="Times New Roman" w:cs="Times New Roman"/>
            <w:sz w:val="24"/>
            <w:szCs w:val="24"/>
          </w:rPr>
          <w:delText xml:space="preserve">ensure </w:delText>
        </w:r>
      </w:del>
      <w:r w:rsidR="00CF46A8" w:rsidRPr="00CC23F7">
        <w:rPr>
          <w:rFonts w:ascii="Times New Roman" w:hAnsi="Times New Roman" w:cs="Times New Roman"/>
          <w:sz w:val="24"/>
          <w:szCs w:val="24"/>
        </w:rPr>
        <w:t xml:space="preserve">the </w:t>
      </w:r>
      <w:del w:id="460" w:author="Stephenson, Evelyn K CIV HQDA ASA ALT" w:date="2024-09-09T15:20:00Z">
        <w:r w:rsidR="00272108" w:rsidDel="00095C68">
          <w:rPr>
            <w:rFonts w:ascii="Times New Roman" w:hAnsi="Times New Roman" w:cs="Times New Roman"/>
            <w:sz w:val="24"/>
            <w:szCs w:val="24"/>
          </w:rPr>
          <w:delText>senior</w:delText>
        </w:r>
        <w:r w:rsidR="00CF46A8" w:rsidDel="00095C68">
          <w:rPr>
            <w:rFonts w:ascii="Times New Roman" w:hAnsi="Times New Roman" w:cs="Times New Roman"/>
            <w:sz w:val="24"/>
            <w:szCs w:val="24"/>
          </w:rPr>
          <w:delText xml:space="preserve"> contra</w:delText>
        </w:r>
      </w:del>
      <w:del w:id="461" w:author="Stephenson, Evelyn K CIV HQDA ASA ALT" w:date="2024-09-09T15:21:00Z">
        <w:r w:rsidR="00CF46A8" w:rsidDel="00095C68">
          <w:rPr>
            <w:rFonts w:ascii="Times New Roman" w:hAnsi="Times New Roman" w:cs="Times New Roman"/>
            <w:sz w:val="24"/>
            <w:szCs w:val="24"/>
          </w:rPr>
          <w:delText xml:space="preserve">cting </w:delText>
        </w:r>
        <w:r w:rsidR="00272108" w:rsidDel="00095C68">
          <w:rPr>
            <w:rFonts w:ascii="Times New Roman" w:hAnsi="Times New Roman" w:cs="Times New Roman"/>
            <w:sz w:val="24"/>
            <w:szCs w:val="24"/>
          </w:rPr>
          <w:delText xml:space="preserve">official </w:delText>
        </w:r>
        <w:r w:rsidR="00CF46A8" w:rsidDel="00095C68">
          <w:rPr>
            <w:rFonts w:ascii="Times New Roman" w:hAnsi="Times New Roman" w:cs="Times New Roman"/>
            <w:sz w:val="24"/>
            <w:szCs w:val="24"/>
          </w:rPr>
          <w:delText>(</w:delText>
        </w:r>
      </w:del>
      <w:r w:rsidR="00272108">
        <w:rPr>
          <w:rFonts w:ascii="Times New Roman" w:hAnsi="Times New Roman" w:cs="Times New Roman"/>
          <w:sz w:val="24"/>
          <w:szCs w:val="24"/>
        </w:rPr>
        <w:t>S</w:t>
      </w:r>
      <w:r w:rsidR="00CF46A8" w:rsidRPr="00CC23F7">
        <w:rPr>
          <w:rFonts w:ascii="Times New Roman" w:hAnsi="Times New Roman" w:cs="Times New Roman"/>
          <w:sz w:val="24"/>
          <w:szCs w:val="24"/>
        </w:rPr>
        <w:t>C</w:t>
      </w:r>
      <w:r w:rsidR="00272108">
        <w:rPr>
          <w:rFonts w:ascii="Times New Roman" w:hAnsi="Times New Roman" w:cs="Times New Roman"/>
          <w:sz w:val="24"/>
          <w:szCs w:val="24"/>
        </w:rPr>
        <w:t>O</w:t>
      </w:r>
      <w:del w:id="462" w:author="Stephenson, Evelyn K CIV HQDA ASA ALT" w:date="2024-09-09T15:21:00Z">
        <w:r w:rsidR="00CF46A8" w:rsidDel="00095C68">
          <w:rPr>
            <w:rFonts w:ascii="Times New Roman" w:hAnsi="Times New Roman" w:cs="Times New Roman"/>
            <w:sz w:val="24"/>
            <w:szCs w:val="24"/>
          </w:rPr>
          <w:delText>)</w:delText>
        </w:r>
      </w:del>
      <w:r w:rsidR="00CF46A8" w:rsidRPr="00CC23F7">
        <w:rPr>
          <w:rFonts w:ascii="Times New Roman" w:hAnsi="Times New Roman" w:cs="Times New Roman"/>
          <w:sz w:val="24"/>
          <w:szCs w:val="24"/>
        </w:rPr>
        <w:t xml:space="preserve"> </w:t>
      </w:r>
      <w:del w:id="463" w:author="Stephenson, Evelyn K CIV HQDA ASA ALT" w:date="2024-09-09T15:24:00Z">
        <w:r w:rsidR="00CF46A8" w:rsidRPr="00CC23F7" w:rsidDel="00C9399A">
          <w:rPr>
            <w:rFonts w:ascii="Times New Roman" w:hAnsi="Times New Roman" w:cs="Times New Roman"/>
            <w:sz w:val="24"/>
            <w:szCs w:val="24"/>
          </w:rPr>
          <w:delText>endors</w:delText>
        </w:r>
      </w:del>
      <w:del w:id="464" w:author="Stephenson, Evelyn K CIV HQDA ASA ALT" w:date="2024-09-09T15:21:00Z">
        <w:r w:rsidR="00CF46A8" w:rsidRPr="00CC23F7" w:rsidDel="00BD60D2">
          <w:rPr>
            <w:rFonts w:ascii="Times New Roman" w:hAnsi="Times New Roman" w:cs="Times New Roman"/>
            <w:sz w:val="24"/>
            <w:szCs w:val="24"/>
          </w:rPr>
          <w:delText>e</w:delText>
        </w:r>
        <w:r w:rsidR="00CF46A8" w:rsidDel="00BD60D2">
          <w:rPr>
            <w:rFonts w:ascii="Times New Roman" w:hAnsi="Times New Roman" w:cs="Times New Roman"/>
            <w:sz w:val="24"/>
            <w:szCs w:val="24"/>
          </w:rPr>
          <w:delText>s</w:delText>
        </w:r>
      </w:del>
      <w:r w:rsidRPr="00CC23F7">
        <w:rPr>
          <w:rFonts w:ascii="Times New Roman" w:hAnsi="Times New Roman" w:cs="Times New Roman"/>
          <w:sz w:val="24"/>
          <w:szCs w:val="24"/>
        </w:rPr>
        <w:t xml:space="preserve"> </w:t>
      </w:r>
      <w:ins w:id="465" w:author="Stephenson, Evelyn K CIV HQDA ASA ALT" w:date="2024-09-09T15:22:00Z">
        <w:r w:rsidR="00AC1D26">
          <w:rPr>
            <w:rFonts w:ascii="Times New Roman" w:hAnsi="Times New Roman" w:cs="Times New Roman"/>
            <w:sz w:val="24"/>
            <w:szCs w:val="24"/>
          </w:rPr>
          <w:t xml:space="preserve">prior to sending </w:t>
        </w:r>
      </w:ins>
      <w:r w:rsidRPr="00CC23F7">
        <w:rPr>
          <w:rFonts w:ascii="Times New Roman" w:hAnsi="Times New Roman" w:cs="Times New Roman"/>
          <w:sz w:val="24"/>
          <w:szCs w:val="24"/>
        </w:rPr>
        <w:t>the notification memorandum</w:t>
      </w:r>
      <w:r w:rsidR="00CF46A8">
        <w:rPr>
          <w:rFonts w:ascii="Times New Roman" w:hAnsi="Times New Roman" w:cs="Times New Roman"/>
          <w:sz w:val="24"/>
          <w:szCs w:val="24"/>
        </w:rPr>
        <w:t xml:space="preserve"> </w:t>
      </w:r>
      <w:del w:id="466" w:author="Stephenson, Evelyn K CIV HQDA ASA ALT" w:date="2024-09-09T15:22:00Z">
        <w:r w:rsidR="00CF46A8" w:rsidDel="00AC1D26">
          <w:rPr>
            <w:rFonts w:ascii="Times New Roman" w:hAnsi="Times New Roman" w:cs="Times New Roman"/>
            <w:sz w:val="24"/>
            <w:szCs w:val="24"/>
          </w:rPr>
          <w:delText>sent</w:delText>
        </w:r>
      </w:del>
      <w:r w:rsidRPr="00CC23F7">
        <w:rPr>
          <w:rFonts w:ascii="Times New Roman" w:hAnsi="Times New Roman" w:cs="Times New Roman"/>
          <w:sz w:val="24"/>
          <w:szCs w:val="24"/>
        </w:rPr>
        <w:t xml:space="preserve"> to the</w:t>
      </w:r>
      <w:r w:rsidR="00EE7644" w:rsidRPr="00CC23F7">
        <w:rPr>
          <w:rFonts w:ascii="Times New Roman" w:hAnsi="Times New Roman" w:cs="Times New Roman"/>
          <w:sz w:val="24"/>
          <w:szCs w:val="24"/>
        </w:rPr>
        <w:t xml:space="preserve"> </w:t>
      </w:r>
      <w:ins w:id="467" w:author="Stephenson, Evelyn K CIV HQDA ASA ALT" w:date="2024-09-09T15:22:00Z">
        <w:r w:rsidR="007221F2" w:rsidRPr="007221F2">
          <w:rPr>
            <w:rFonts w:ascii="Times New Roman" w:hAnsi="Times New Roman" w:cs="Times New Roman"/>
            <w:sz w:val="24"/>
            <w:szCs w:val="24"/>
          </w:rPr>
          <w:t>Principal Director, DPCAP</w:t>
        </w:r>
      </w:ins>
      <w:del w:id="468" w:author="Stephenson, Evelyn K CIV HQDA ASA ALT" w:date="2024-09-09T15:22:00Z">
        <w:r w:rsidR="00EE7644" w:rsidRPr="00CC23F7" w:rsidDel="007221F2">
          <w:rPr>
            <w:rFonts w:ascii="Times New Roman" w:hAnsi="Times New Roman" w:cs="Times New Roman"/>
            <w:sz w:val="24"/>
            <w:szCs w:val="24"/>
          </w:rPr>
          <w:delText>Director,</w:delText>
        </w:r>
        <w:r w:rsidRPr="00CC23F7" w:rsidDel="007221F2">
          <w:rPr>
            <w:rFonts w:ascii="Times New Roman" w:hAnsi="Times New Roman" w:cs="Times New Roman"/>
            <w:sz w:val="24"/>
            <w:szCs w:val="24"/>
          </w:rPr>
          <w:delText xml:space="preserve"> D</w:delText>
        </w:r>
        <w:r w:rsidR="00EE7644" w:rsidRPr="00CC23F7" w:rsidDel="007221F2">
          <w:rPr>
            <w:rFonts w:ascii="Times New Roman" w:hAnsi="Times New Roman" w:cs="Times New Roman"/>
            <w:sz w:val="24"/>
            <w:szCs w:val="24"/>
          </w:rPr>
          <w:delText>efense Procurement and Acquisition Policy (DPAP</w:delText>
        </w:r>
      </w:del>
      <w:del w:id="469" w:author="Stephenson, Evelyn K CIV HQDA ASA ALT" w:date="2024-09-09T15:41:00Z">
        <w:r w:rsidR="00EE7644" w:rsidRPr="00CC23F7" w:rsidDel="00C827AC">
          <w:rPr>
            <w:rFonts w:ascii="Times New Roman" w:hAnsi="Times New Roman" w:cs="Times New Roman"/>
            <w:sz w:val="24"/>
            <w:szCs w:val="24"/>
          </w:rPr>
          <w:delText>)</w:delText>
        </w:r>
      </w:del>
      <w:r w:rsidRPr="00CC23F7">
        <w:rPr>
          <w:rFonts w:ascii="Times New Roman" w:hAnsi="Times New Roman" w:cs="Times New Roman"/>
          <w:sz w:val="24"/>
          <w:szCs w:val="24"/>
        </w:rPr>
        <w:t xml:space="preserve">.  </w:t>
      </w:r>
      <w:ins w:id="470" w:author="Stephenson, Evelyn K CIV HQDA ASA ALT" w:date="2024-09-09T15:25:00Z">
        <w:r w:rsidR="002846A7">
          <w:rPr>
            <w:rFonts w:ascii="Times New Roman" w:hAnsi="Times New Roman" w:cs="Times New Roman"/>
            <w:sz w:val="24"/>
            <w:szCs w:val="24"/>
          </w:rPr>
          <w:t xml:space="preserve">The </w:t>
        </w:r>
      </w:ins>
      <w:ins w:id="471" w:author="Jordan, Amanda C CIV USARMY HQDA ASA ALT (USA)" w:date="2024-09-12T09:18:00Z">
        <w:r w:rsidR="00637759">
          <w:rPr>
            <w:rFonts w:ascii="Times New Roman" w:hAnsi="Times New Roman" w:cs="Times New Roman"/>
            <w:sz w:val="24"/>
            <w:szCs w:val="24"/>
          </w:rPr>
          <w:t>C</w:t>
        </w:r>
      </w:ins>
      <w:ins w:id="472" w:author="Stephenson, Evelyn K CIV HQDA ASA ALT" w:date="2024-09-09T15:25:00Z">
        <w:r w:rsidR="002846A7">
          <w:rPr>
            <w:rFonts w:ascii="Times New Roman" w:hAnsi="Times New Roman" w:cs="Times New Roman"/>
            <w:sz w:val="24"/>
            <w:szCs w:val="24"/>
          </w:rPr>
          <w:t>ontract</w:t>
        </w:r>
      </w:ins>
      <w:ins w:id="473" w:author="Stephenson, Evelyn K CIV HQDA ASA ALT" w:date="2024-09-09T15:29:00Z">
        <w:r w:rsidR="00355F79">
          <w:rPr>
            <w:rFonts w:ascii="Times New Roman" w:hAnsi="Times New Roman" w:cs="Times New Roman"/>
            <w:sz w:val="24"/>
            <w:szCs w:val="24"/>
          </w:rPr>
          <w:t>ing</w:t>
        </w:r>
      </w:ins>
      <w:ins w:id="474" w:author="Stephenson, Evelyn K CIV HQDA ASA ALT" w:date="2024-09-09T15:25:00Z">
        <w:r w:rsidR="002846A7">
          <w:rPr>
            <w:rFonts w:ascii="Times New Roman" w:hAnsi="Times New Roman" w:cs="Times New Roman"/>
            <w:sz w:val="24"/>
            <w:szCs w:val="24"/>
          </w:rPr>
          <w:t xml:space="preserve"> officer shall include a copy of the written endorsement by the SCO </w:t>
        </w:r>
      </w:ins>
      <w:ins w:id="475" w:author="Stephenson, Evelyn K CIV HQDA ASA ALT" w:date="2024-09-09T15:30:00Z">
        <w:r w:rsidR="00194F2C">
          <w:rPr>
            <w:rFonts w:ascii="Times New Roman" w:hAnsi="Times New Roman" w:cs="Times New Roman"/>
            <w:sz w:val="24"/>
            <w:szCs w:val="24"/>
          </w:rPr>
          <w:t xml:space="preserve">and </w:t>
        </w:r>
        <w:r w:rsidR="00F031DC">
          <w:rPr>
            <w:rFonts w:ascii="Times New Roman" w:hAnsi="Times New Roman" w:cs="Times New Roman"/>
            <w:sz w:val="24"/>
            <w:szCs w:val="24"/>
          </w:rPr>
          <w:t xml:space="preserve">all other </w:t>
        </w:r>
      </w:ins>
      <w:ins w:id="476" w:author="Stephenson, Evelyn K CIV HQDA ASA ALT" w:date="2024-09-09T15:36:00Z">
        <w:r w:rsidR="00CE70CB">
          <w:rPr>
            <w:rFonts w:ascii="Times New Roman" w:hAnsi="Times New Roman" w:cs="Times New Roman"/>
            <w:sz w:val="24"/>
            <w:szCs w:val="24"/>
          </w:rPr>
          <w:t xml:space="preserve">communication </w:t>
        </w:r>
      </w:ins>
      <w:ins w:id="477" w:author="Stephenson, Evelyn K CIV HQDA ASA ALT" w:date="2024-09-09T15:30:00Z">
        <w:r w:rsidR="00F031DC">
          <w:rPr>
            <w:rFonts w:ascii="Times New Roman" w:hAnsi="Times New Roman" w:cs="Times New Roman"/>
            <w:sz w:val="24"/>
            <w:szCs w:val="24"/>
          </w:rPr>
          <w:t xml:space="preserve">at the lower levels, to include legal counsel </w:t>
        </w:r>
      </w:ins>
      <w:ins w:id="478" w:author="Stephenson, Evelyn K CIV HQDA ASA ALT" w:date="2024-09-09T15:25:00Z">
        <w:r w:rsidR="002846A7">
          <w:rPr>
            <w:rFonts w:ascii="Times New Roman" w:hAnsi="Times New Roman" w:cs="Times New Roman"/>
            <w:sz w:val="24"/>
            <w:szCs w:val="24"/>
          </w:rPr>
          <w:t xml:space="preserve">in the contract file.  </w:t>
        </w:r>
      </w:ins>
      <w:r w:rsidRPr="00CC23F7">
        <w:rPr>
          <w:rFonts w:ascii="Times New Roman" w:hAnsi="Times New Roman" w:cs="Times New Roman"/>
          <w:sz w:val="24"/>
          <w:szCs w:val="24"/>
        </w:rPr>
        <w:t xml:space="preserve">The </w:t>
      </w:r>
      <w:ins w:id="479" w:author="Stephenson, Evelyn K CIV HQDA ASA ALT" w:date="2024-09-09T15:23:00Z">
        <w:r w:rsidR="00C71001">
          <w:rPr>
            <w:rFonts w:ascii="Times New Roman" w:hAnsi="Times New Roman" w:cs="Times New Roman"/>
            <w:sz w:val="24"/>
            <w:szCs w:val="24"/>
          </w:rPr>
          <w:t xml:space="preserve">endorsement by the </w:t>
        </w:r>
      </w:ins>
      <w:r w:rsidR="00272108">
        <w:rPr>
          <w:rFonts w:ascii="Times New Roman" w:hAnsi="Times New Roman" w:cs="Times New Roman"/>
          <w:sz w:val="24"/>
          <w:szCs w:val="24"/>
        </w:rPr>
        <w:t>SCO</w:t>
      </w:r>
      <w:r w:rsidRPr="00CC23F7">
        <w:rPr>
          <w:rFonts w:ascii="Times New Roman" w:hAnsi="Times New Roman" w:cs="Times New Roman"/>
          <w:sz w:val="24"/>
          <w:szCs w:val="24"/>
        </w:rPr>
        <w:t xml:space="preserve"> </w:t>
      </w:r>
      <w:ins w:id="480" w:author="Stephenson, Evelyn K CIV HQDA ASA ALT" w:date="2024-09-09T15:23:00Z">
        <w:r w:rsidR="00C71001">
          <w:rPr>
            <w:rFonts w:ascii="Times New Roman" w:hAnsi="Times New Roman" w:cs="Times New Roman"/>
            <w:sz w:val="24"/>
            <w:szCs w:val="24"/>
          </w:rPr>
          <w:t xml:space="preserve">is non-delegable.  </w:t>
        </w:r>
      </w:ins>
      <w:del w:id="481" w:author="Stephenson, Evelyn K CIV HQDA ASA ALT" w:date="2024-09-09T15:23:00Z">
        <w:r w:rsidRPr="00CC23F7" w:rsidDel="00C71001">
          <w:rPr>
            <w:rFonts w:ascii="Times New Roman" w:hAnsi="Times New Roman" w:cs="Times New Roman"/>
            <w:sz w:val="24"/>
            <w:szCs w:val="24"/>
          </w:rPr>
          <w:delText>may not delegate this endorsement</w:delText>
        </w:r>
        <w:r w:rsidR="00114214" w:rsidDel="00C71001">
          <w:rPr>
            <w:rFonts w:ascii="Times New Roman" w:hAnsi="Times New Roman" w:cs="Times New Roman"/>
            <w:sz w:val="24"/>
            <w:szCs w:val="24"/>
          </w:rPr>
          <w:delText xml:space="preserve"> to a lower level</w:delText>
        </w:r>
      </w:del>
      <w:r w:rsidR="00114214">
        <w:rPr>
          <w:rFonts w:ascii="Times New Roman" w:hAnsi="Times New Roman" w:cs="Times New Roman"/>
          <w:sz w:val="24"/>
          <w:szCs w:val="24"/>
        </w:rPr>
        <w:t>.</w:t>
      </w:r>
      <w:r w:rsidRPr="00CC23F7">
        <w:rPr>
          <w:rFonts w:ascii="Times New Roman" w:hAnsi="Times New Roman" w:cs="Times New Roman"/>
          <w:sz w:val="24"/>
          <w:szCs w:val="24"/>
        </w:rPr>
        <w:t xml:space="preserve">  In addition to the assessment the contractor</w:t>
      </w:r>
      <w:r w:rsidR="00011C3F">
        <w:rPr>
          <w:rFonts w:ascii="Times New Roman" w:hAnsi="Times New Roman" w:cs="Times New Roman"/>
          <w:sz w:val="24"/>
          <w:szCs w:val="24"/>
        </w:rPr>
        <w:t xml:space="preserve"> provides</w:t>
      </w:r>
      <w:r w:rsidRPr="00CC23F7">
        <w:rPr>
          <w:rFonts w:ascii="Times New Roman" w:hAnsi="Times New Roman" w:cs="Times New Roman"/>
          <w:sz w:val="24"/>
          <w:szCs w:val="24"/>
        </w:rPr>
        <w:t xml:space="preserve">, the </w:t>
      </w:r>
      <w:r w:rsidR="00011C3F" w:rsidRPr="00CC23F7">
        <w:rPr>
          <w:rFonts w:ascii="Times New Roman" w:hAnsi="Times New Roman" w:cs="Times New Roman"/>
          <w:sz w:val="24"/>
          <w:szCs w:val="24"/>
        </w:rPr>
        <w:t xml:space="preserve">contracting officer </w:t>
      </w:r>
      <w:r w:rsidR="00011C3F">
        <w:rPr>
          <w:rFonts w:ascii="Times New Roman" w:hAnsi="Times New Roman" w:cs="Times New Roman"/>
          <w:sz w:val="24"/>
          <w:szCs w:val="24"/>
        </w:rPr>
        <w:t xml:space="preserve">shall obtain from the </w:t>
      </w:r>
      <w:r w:rsidRPr="00CC23F7">
        <w:rPr>
          <w:rFonts w:ascii="Times New Roman" w:hAnsi="Times New Roman" w:cs="Times New Roman"/>
          <w:sz w:val="24"/>
          <w:szCs w:val="24"/>
        </w:rPr>
        <w:t xml:space="preserve">appropriate requiring activity any other information necessary to prepare the notification.  </w:t>
      </w:r>
      <w:del w:id="482" w:author="Stephenson, Evelyn K CIV HQDA ASA ALT" w:date="2024-09-09T15:30:00Z">
        <w:r w:rsidRPr="00CC23F7" w:rsidDel="00F031DC">
          <w:rPr>
            <w:rFonts w:ascii="Times New Roman" w:hAnsi="Times New Roman" w:cs="Times New Roman"/>
            <w:sz w:val="24"/>
            <w:szCs w:val="24"/>
          </w:rPr>
          <w:delText xml:space="preserve">The contract file </w:delText>
        </w:r>
      </w:del>
      <w:del w:id="483" w:author="Stephenson, Evelyn K CIV HQDA ASA ALT" w:date="2024-09-09T15:29:00Z">
        <w:r w:rsidRPr="00CC23F7" w:rsidDel="00355F79">
          <w:rPr>
            <w:rFonts w:ascii="Times New Roman" w:hAnsi="Times New Roman" w:cs="Times New Roman"/>
            <w:sz w:val="24"/>
            <w:szCs w:val="24"/>
          </w:rPr>
          <w:delText>will</w:delText>
        </w:r>
      </w:del>
      <w:del w:id="484" w:author="Stephenson, Evelyn K CIV HQDA ASA ALT" w:date="2024-09-09T15:30:00Z">
        <w:r w:rsidRPr="00CC23F7" w:rsidDel="00F031DC">
          <w:rPr>
            <w:rFonts w:ascii="Times New Roman" w:hAnsi="Times New Roman" w:cs="Times New Roman"/>
            <w:sz w:val="24"/>
            <w:szCs w:val="24"/>
          </w:rPr>
          <w:delText xml:space="preserve"> clearly show all reviews and coordination </w:delText>
        </w:r>
        <w:r w:rsidR="00011C3F" w:rsidDel="00F031DC">
          <w:rPr>
            <w:rFonts w:ascii="Times New Roman" w:hAnsi="Times New Roman" w:cs="Times New Roman"/>
            <w:sz w:val="24"/>
            <w:szCs w:val="24"/>
          </w:rPr>
          <w:delText xml:space="preserve">for </w:delText>
        </w:r>
        <w:r w:rsidRPr="00CC23F7" w:rsidDel="00F031DC">
          <w:rPr>
            <w:rFonts w:ascii="Times New Roman" w:hAnsi="Times New Roman" w:cs="Times New Roman"/>
            <w:sz w:val="24"/>
            <w:szCs w:val="24"/>
          </w:rPr>
          <w:delText xml:space="preserve">the action at the </w:delText>
        </w:r>
        <w:r w:rsidR="00272108" w:rsidDel="00F031DC">
          <w:rPr>
            <w:rFonts w:ascii="Times New Roman" w:hAnsi="Times New Roman" w:cs="Times New Roman"/>
            <w:sz w:val="24"/>
            <w:szCs w:val="24"/>
          </w:rPr>
          <w:delText>SCO</w:delText>
        </w:r>
        <w:r w:rsidRPr="00CC23F7" w:rsidDel="00F031DC">
          <w:rPr>
            <w:rFonts w:ascii="Times New Roman" w:hAnsi="Times New Roman" w:cs="Times New Roman"/>
            <w:sz w:val="24"/>
            <w:szCs w:val="24"/>
          </w:rPr>
          <w:delText xml:space="preserve"> and lower</w:delText>
        </w:r>
        <w:r w:rsidR="0006597F" w:rsidDel="00F031DC">
          <w:rPr>
            <w:rFonts w:ascii="Times New Roman" w:hAnsi="Times New Roman" w:cs="Times New Roman"/>
            <w:sz w:val="24"/>
            <w:szCs w:val="24"/>
          </w:rPr>
          <w:delText xml:space="preserve"> </w:delText>
        </w:r>
        <w:r w:rsidRPr="00CC23F7" w:rsidDel="00F031DC">
          <w:rPr>
            <w:rFonts w:ascii="Times New Roman" w:hAnsi="Times New Roman" w:cs="Times New Roman"/>
            <w:sz w:val="24"/>
            <w:szCs w:val="24"/>
          </w:rPr>
          <w:delText xml:space="preserve">levels, to include legal counsel review.  </w:delText>
        </w:r>
      </w:del>
      <w:ins w:id="485" w:author="Stephenson, Evelyn K CIV HQDA ASA ALT" w:date="2024-09-09T15:31:00Z">
        <w:r w:rsidR="00883ED8">
          <w:rPr>
            <w:rFonts w:ascii="Times New Roman" w:hAnsi="Times New Roman" w:cs="Times New Roman"/>
            <w:sz w:val="24"/>
            <w:szCs w:val="24"/>
          </w:rPr>
          <w:t xml:space="preserve">The </w:t>
        </w:r>
      </w:ins>
      <w:ins w:id="486" w:author="Jordan, Amanda C CIV USARMY HQDA ASA ALT (USA)" w:date="2024-09-12T09:18:00Z">
        <w:r w:rsidR="00637759">
          <w:rPr>
            <w:rFonts w:ascii="Times New Roman" w:hAnsi="Times New Roman" w:cs="Times New Roman"/>
            <w:sz w:val="24"/>
            <w:szCs w:val="24"/>
          </w:rPr>
          <w:t>C</w:t>
        </w:r>
      </w:ins>
      <w:ins w:id="487" w:author="Stephenson, Evelyn K CIV HQDA ASA ALT" w:date="2024-09-09T15:31:00Z">
        <w:r w:rsidR="00883ED8">
          <w:rPr>
            <w:rFonts w:ascii="Times New Roman" w:hAnsi="Times New Roman" w:cs="Times New Roman"/>
            <w:sz w:val="24"/>
            <w:szCs w:val="24"/>
          </w:rPr>
          <w:t xml:space="preserve">ontracting officer shall </w:t>
        </w:r>
        <w:r w:rsidR="00D105F8">
          <w:rPr>
            <w:rFonts w:ascii="Times New Roman" w:hAnsi="Times New Roman" w:cs="Times New Roman"/>
            <w:sz w:val="24"/>
            <w:szCs w:val="24"/>
          </w:rPr>
          <w:t>provide a copy of the notification memorandum sen</w:t>
        </w:r>
      </w:ins>
      <w:ins w:id="488" w:author="Stephenson, Evelyn K CIV HQDA ASA ALT" w:date="2024-09-09T15:34:00Z">
        <w:r w:rsidR="00D062C6">
          <w:rPr>
            <w:rFonts w:ascii="Times New Roman" w:hAnsi="Times New Roman" w:cs="Times New Roman"/>
            <w:sz w:val="24"/>
            <w:szCs w:val="24"/>
          </w:rPr>
          <w:t>t</w:t>
        </w:r>
      </w:ins>
      <w:ins w:id="489" w:author="Stephenson, Evelyn K CIV HQDA ASA ALT" w:date="2024-09-09T15:31:00Z">
        <w:r w:rsidR="00D105F8">
          <w:rPr>
            <w:rFonts w:ascii="Times New Roman" w:hAnsi="Times New Roman" w:cs="Times New Roman"/>
            <w:sz w:val="24"/>
            <w:szCs w:val="24"/>
          </w:rPr>
          <w:t xml:space="preserve"> to the</w:t>
        </w:r>
      </w:ins>
      <w:ins w:id="490" w:author="Stephenson, Evelyn K CIV HQDA ASA ALT" w:date="2024-09-09T15:34:00Z">
        <w:r w:rsidR="00D062C6">
          <w:rPr>
            <w:rFonts w:ascii="Times New Roman" w:hAnsi="Times New Roman" w:cs="Times New Roman"/>
            <w:sz w:val="24"/>
            <w:szCs w:val="24"/>
          </w:rPr>
          <w:t xml:space="preserve"> </w:t>
        </w:r>
      </w:ins>
      <w:ins w:id="491" w:author="Stephenson, Evelyn K CIV HQDA ASA ALT" w:date="2024-09-09T15:31:00Z">
        <w:r w:rsidR="00D105F8" w:rsidRPr="00D105F8">
          <w:rPr>
            <w:rFonts w:ascii="Times New Roman" w:hAnsi="Times New Roman" w:cs="Times New Roman"/>
            <w:sz w:val="24"/>
            <w:szCs w:val="24"/>
          </w:rPr>
          <w:t>Principal Director, DPCAP</w:t>
        </w:r>
        <w:r w:rsidR="00D105F8">
          <w:rPr>
            <w:rFonts w:ascii="Times New Roman" w:hAnsi="Times New Roman" w:cs="Times New Roman"/>
            <w:sz w:val="24"/>
            <w:szCs w:val="24"/>
          </w:rPr>
          <w:t xml:space="preserve"> </w:t>
        </w:r>
      </w:ins>
      <w:del w:id="492" w:author="Stephenson, Evelyn K CIV HQDA ASA ALT" w:date="2024-09-09T15:34:00Z">
        <w:r w:rsidRPr="00CC23F7" w:rsidDel="00D062C6">
          <w:rPr>
            <w:rFonts w:ascii="Times New Roman" w:hAnsi="Times New Roman" w:cs="Times New Roman"/>
            <w:sz w:val="24"/>
            <w:szCs w:val="24"/>
          </w:rPr>
          <w:delText xml:space="preserve">When the contracting officer sends the notification memorandum to the Director, DPAP, the contracting officer shall provide a copy of this memorandum </w:delText>
        </w:r>
      </w:del>
      <w:r w:rsidRPr="00CC23F7">
        <w:rPr>
          <w:rFonts w:ascii="Times New Roman" w:hAnsi="Times New Roman" w:cs="Times New Roman"/>
          <w:sz w:val="24"/>
          <w:szCs w:val="24"/>
        </w:rPr>
        <w:t xml:space="preserve">to the </w:t>
      </w:r>
      <w:r w:rsidR="00EE7644" w:rsidRPr="00CC23F7">
        <w:rPr>
          <w:rFonts w:ascii="Times New Roman" w:hAnsi="Times New Roman" w:cs="Times New Roman"/>
          <w:sz w:val="24"/>
          <w:szCs w:val="24"/>
        </w:rPr>
        <w:t xml:space="preserve">address at </w:t>
      </w:r>
      <w:r w:rsidR="00932A31" w:rsidRPr="00CC23F7">
        <w:rPr>
          <w:rFonts w:ascii="Times New Roman" w:hAnsi="Times New Roman" w:cs="Times New Roman"/>
          <w:sz w:val="24"/>
          <w:szCs w:val="24"/>
        </w:rPr>
        <w:t>5101.290(b)(</w:t>
      </w:r>
      <w:r w:rsidR="00876BDC">
        <w:rPr>
          <w:rFonts w:ascii="Times New Roman" w:hAnsi="Times New Roman" w:cs="Times New Roman"/>
          <w:sz w:val="24"/>
          <w:szCs w:val="24"/>
        </w:rPr>
        <w:t>2</w:t>
      </w:r>
      <w:r w:rsidR="00932A31" w:rsidRPr="00CC23F7">
        <w:rPr>
          <w:rFonts w:ascii="Times New Roman" w:hAnsi="Times New Roman" w:cs="Times New Roman"/>
          <w:sz w:val="24"/>
          <w:szCs w:val="24"/>
        </w:rPr>
        <w:t>)</w:t>
      </w:r>
      <w:r w:rsidR="00876BDC">
        <w:rPr>
          <w:rFonts w:ascii="Times New Roman" w:hAnsi="Times New Roman" w:cs="Times New Roman"/>
          <w:sz w:val="24"/>
          <w:szCs w:val="24"/>
        </w:rPr>
        <w:t>(ii)(A)</w:t>
      </w:r>
      <w:r w:rsidRPr="00CC23F7">
        <w:rPr>
          <w:rFonts w:ascii="Times New Roman" w:hAnsi="Times New Roman" w:cs="Times New Roman"/>
          <w:sz w:val="24"/>
          <w:szCs w:val="24"/>
        </w:rPr>
        <w:t>.</w:t>
      </w:r>
    </w:p>
    <w:p w14:paraId="11BB4FA1" w14:textId="6379A25A" w:rsidR="00235A70" w:rsidRDefault="00181351" w:rsidP="001E1E30">
      <w:pPr>
        <w:autoSpaceDE w:val="0"/>
        <w:autoSpaceDN w:val="0"/>
        <w:adjustRightInd w:val="0"/>
        <w:spacing w:after="240" w:line="240" w:lineRule="auto"/>
        <w:rPr>
          <w:rFonts w:ascii="Times New Roman" w:hAnsi="Times New Roman" w:cs="Times New Roman"/>
          <w:sz w:val="24"/>
          <w:szCs w:val="24"/>
        </w:rPr>
      </w:pPr>
      <w:r w:rsidRPr="00CC23F7">
        <w:rPr>
          <w:rFonts w:ascii="Times New Roman" w:hAnsi="Times New Roman" w:cs="Times New Roman"/>
          <w:sz w:val="24"/>
          <w:szCs w:val="24"/>
        </w:rPr>
        <w:t>(c)</w:t>
      </w:r>
      <w:r w:rsidR="0006597F">
        <w:rPr>
          <w:rFonts w:ascii="Times New Roman" w:hAnsi="Times New Roman" w:cs="Times New Roman"/>
          <w:sz w:val="24"/>
          <w:szCs w:val="24"/>
        </w:rPr>
        <w:t xml:space="preserve"> </w:t>
      </w:r>
      <w:r w:rsidRPr="00CC23F7">
        <w:rPr>
          <w:rFonts w:ascii="Times New Roman" w:hAnsi="Times New Roman" w:cs="Times New Roman"/>
          <w:sz w:val="24"/>
          <w:szCs w:val="24"/>
        </w:rPr>
        <w:t xml:space="preserve"> When the contracting officer receives a response from </w:t>
      </w:r>
      <w:ins w:id="493" w:author="Stephenson, Evelyn K CIV HQDA ASA ALT" w:date="2024-09-09T15:35:00Z">
        <w:r w:rsidR="00F36CE8">
          <w:rPr>
            <w:rFonts w:ascii="Times New Roman" w:hAnsi="Times New Roman" w:cs="Times New Roman"/>
            <w:sz w:val="24"/>
            <w:szCs w:val="24"/>
          </w:rPr>
          <w:t xml:space="preserve">the Principal Director, </w:t>
        </w:r>
      </w:ins>
      <w:r w:rsidRPr="00CC23F7">
        <w:rPr>
          <w:rFonts w:ascii="Times New Roman" w:hAnsi="Times New Roman" w:cs="Times New Roman"/>
          <w:sz w:val="24"/>
          <w:szCs w:val="24"/>
        </w:rPr>
        <w:t>DP</w:t>
      </w:r>
      <w:ins w:id="494" w:author="Stephenson, Evelyn K CIV HQDA ASA ALT" w:date="2024-09-09T15:35:00Z">
        <w:r w:rsidR="00F36CE8">
          <w:rPr>
            <w:rFonts w:ascii="Times New Roman" w:hAnsi="Times New Roman" w:cs="Times New Roman"/>
            <w:sz w:val="24"/>
            <w:szCs w:val="24"/>
          </w:rPr>
          <w:t>C</w:t>
        </w:r>
      </w:ins>
      <w:r w:rsidRPr="00CC23F7">
        <w:rPr>
          <w:rFonts w:ascii="Times New Roman" w:hAnsi="Times New Roman" w:cs="Times New Roman"/>
          <w:sz w:val="24"/>
          <w:szCs w:val="24"/>
        </w:rPr>
        <w:t xml:space="preserve">AP, the </w:t>
      </w:r>
      <w:ins w:id="495" w:author="Jordan, Amanda C CIV USARMY HQDA ASA ALT (USA)" w:date="2024-09-12T09:19:00Z">
        <w:r w:rsidR="00637759">
          <w:rPr>
            <w:rFonts w:ascii="Times New Roman" w:hAnsi="Times New Roman" w:cs="Times New Roman"/>
            <w:sz w:val="24"/>
            <w:szCs w:val="24"/>
          </w:rPr>
          <w:t>C</w:t>
        </w:r>
      </w:ins>
      <w:del w:id="496" w:author="Jordan, Amanda C CIV USARMY HQDA ASA ALT (USA)" w:date="2024-09-12T09:19:00Z">
        <w:r w:rsidRPr="00CC23F7" w:rsidDel="00637759">
          <w:rPr>
            <w:rFonts w:ascii="Times New Roman" w:hAnsi="Times New Roman" w:cs="Times New Roman"/>
            <w:sz w:val="24"/>
            <w:szCs w:val="24"/>
          </w:rPr>
          <w:delText>c</w:delText>
        </w:r>
      </w:del>
      <w:r w:rsidRPr="00CC23F7">
        <w:rPr>
          <w:rFonts w:ascii="Times New Roman" w:hAnsi="Times New Roman" w:cs="Times New Roman"/>
          <w:sz w:val="24"/>
          <w:szCs w:val="24"/>
        </w:rPr>
        <w:t xml:space="preserve">ontracting officer shall send a copy of the response to the </w:t>
      </w:r>
      <w:r w:rsidR="00932A31" w:rsidRPr="00CC23F7">
        <w:rPr>
          <w:rFonts w:ascii="Times New Roman" w:hAnsi="Times New Roman" w:cs="Times New Roman"/>
          <w:sz w:val="24"/>
          <w:szCs w:val="24"/>
        </w:rPr>
        <w:t>address at 5101.290(b)(</w:t>
      </w:r>
      <w:r w:rsidR="00876BDC">
        <w:rPr>
          <w:rFonts w:ascii="Times New Roman" w:hAnsi="Times New Roman" w:cs="Times New Roman"/>
          <w:sz w:val="24"/>
          <w:szCs w:val="24"/>
        </w:rPr>
        <w:t>2</w:t>
      </w:r>
      <w:r w:rsidR="00932A31" w:rsidRPr="00CC23F7">
        <w:rPr>
          <w:rFonts w:ascii="Times New Roman" w:hAnsi="Times New Roman" w:cs="Times New Roman"/>
          <w:sz w:val="24"/>
          <w:szCs w:val="24"/>
        </w:rPr>
        <w:t>)</w:t>
      </w:r>
      <w:r w:rsidR="00876BDC">
        <w:rPr>
          <w:rFonts w:ascii="Times New Roman" w:hAnsi="Times New Roman" w:cs="Times New Roman"/>
          <w:sz w:val="24"/>
          <w:szCs w:val="24"/>
        </w:rPr>
        <w:t>(ii)(A)</w:t>
      </w:r>
      <w:r w:rsidRPr="00CC23F7">
        <w:rPr>
          <w:rFonts w:ascii="Times New Roman" w:hAnsi="Times New Roman" w:cs="Times New Roman"/>
          <w:sz w:val="24"/>
          <w:szCs w:val="24"/>
        </w:rPr>
        <w:t>.</w:t>
      </w:r>
    </w:p>
    <w:p w14:paraId="11BB4FA2" w14:textId="77777777" w:rsidR="00235A70" w:rsidRDefault="00235A70" w:rsidP="001E1E30">
      <w:pPr>
        <w:spacing w:after="240" w:line="240" w:lineRule="auto"/>
        <w:rPr>
          <w:rFonts w:ascii="Times New Roman" w:hAnsi="Times New Roman" w:cs="Times New Roman"/>
          <w:sz w:val="24"/>
          <w:szCs w:val="24"/>
        </w:rPr>
      </w:pPr>
    </w:p>
    <w:sectPr w:rsidR="00235A70" w:rsidSect="006932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4" w:author="Stephenson, Evelyn K CIV HQDA ASA ALT" w:date="2024-08-29T12:38:00Z" w:initials="EKS">
    <w:p w14:paraId="75728076" w14:textId="77777777" w:rsidR="00F051DE" w:rsidRDefault="00F051DE" w:rsidP="00582032">
      <w:pPr>
        <w:pStyle w:val="CommentText"/>
      </w:pPr>
      <w:r>
        <w:rPr>
          <w:rStyle w:val="CommentReference"/>
        </w:rPr>
        <w:annotationRef/>
      </w:r>
      <w:r>
        <w:t xml:space="preserve">Authority does not include commercial interim payments under 32.2 and performance based payments under 32.10.  </w:t>
      </w:r>
    </w:p>
  </w:comment>
  <w:comment w:id="289" w:author="Stephenson, Evelyn K CIV HQDA ASA ALT" w:date="2024-08-29T12:56:00Z" w:initials="EKS">
    <w:p w14:paraId="7981019D" w14:textId="77777777" w:rsidR="00986156" w:rsidRDefault="00986156" w:rsidP="005574EB">
      <w:pPr>
        <w:pStyle w:val="CommentText"/>
      </w:pPr>
      <w:r>
        <w:rPr>
          <w:rStyle w:val="CommentReference"/>
        </w:rPr>
        <w:annotationRef/>
      </w:r>
      <w:r>
        <w:t xml:space="preserve">Was unable to confirm if the numbers remain correct.  Received error when trying to access the site.  </w:t>
      </w:r>
    </w:p>
  </w:comment>
  <w:comment w:id="290" w:author="Hoburg, Paul D CIV USARMY HQDA OGC (USA)" w:date="2024-09-12T15:29:00Z" w:initials="PH">
    <w:p w14:paraId="6D6EF624" w14:textId="77777777" w:rsidR="00A56BF0" w:rsidRDefault="00A56BF0" w:rsidP="00AC54FA">
      <w:pPr>
        <w:pStyle w:val="CommentText"/>
      </w:pPr>
      <w:r>
        <w:rPr>
          <w:rStyle w:val="CommentReference"/>
        </w:rPr>
        <w:annotationRef/>
      </w:r>
      <w:r>
        <w:t>According to the JAG Directory the main # for PFD Is (703) 693-1228.  Recommend deleting the fax # if you're unable to confirm</w:t>
      </w:r>
    </w:p>
  </w:comment>
  <w:comment w:id="346" w:author="Hoburg, Paul D CIV USARMY HQDA OGC (USA)" w:date="2024-09-12T14:47:00Z" w:initials="PH">
    <w:p w14:paraId="5BD79F37" w14:textId="41527076" w:rsidR="008B3ABB" w:rsidRDefault="004B7A98" w:rsidP="008158F9">
      <w:pPr>
        <w:pStyle w:val="CommentText"/>
      </w:pPr>
      <w:r>
        <w:rPr>
          <w:rStyle w:val="CommentReference"/>
        </w:rPr>
        <w:annotationRef/>
      </w:r>
      <w:r w:rsidR="008B3ABB">
        <w:t>Per my email from yesterday I'll need to see the record of coordination with SAFM.</w:t>
      </w:r>
    </w:p>
  </w:comment>
  <w:comment w:id="347" w:author="Amanda" w:date="2024-09-23T09:41:00Z" w:initials="A">
    <w:p w14:paraId="73E326D6" w14:textId="77777777" w:rsidR="00BF180B" w:rsidRDefault="00BF180B">
      <w:pPr>
        <w:pStyle w:val="CommentText"/>
      </w:pPr>
      <w:r>
        <w:rPr>
          <w:rStyle w:val="CommentReference"/>
        </w:rPr>
        <w:annotationRef/>
      </w:r>
      <w:r>
        <w:t>See staffing/comments email with Scott M. Ferge, CDFM, Accountant (Staff), Financial Operations and Accounting - Policy</w:t>
      </w:r>
    </w:p>
    <w:p w14:paraId="2D939C53" w14:textId="77777777" w:rsidR="00BF180B" w:rsidRDefault="00BF180B" w:rsidP="002766E3">
      <w:pPr>
        <w:pStyle w:val="CommentText"/>
      </w:pPr>
      <w:r>
        <w:t xml:space="preserve">ASA (FM&amp;C) – DASA FOA-P which states the entity should read "The local contract financing office…." broadly written to cover the different contract offices Army must go to depending on geographic location. </w:t>
      </w:r>
    </w:p>
  </w:comment>
  <w:comment w:id="365" w:author="Stephenson, Evelyn K CIV HQDA ASA ALT" w:date="2024-09-03T12:21:00Z" w:initials="EKS">
    <w:p w14:paraId="2338ED95" w14:textId="34F5FEAA" w:rsidR="00B63F6C" w:rsidRDefault="00B63F6C">
      <w:pPr>
        <w:pStyle w:val="CommentText"/>
      </w:pPr>
      <w:r>
        <w:rPr>
          <w:rStyle w:val="CommentReference"/>
        </w:rPr>
        <w:annotationRef/>
      </w:r>
      <w:r>
        <w:t>This addresses is associated with submission of refunds to DFAS by contractors.   The mailing address for debt and claims is:</w:t>
      </w:r>
    </w:p>
    <w:p w14:paraId="59FF3A9A" w14:textId="77777777" w:rsidR="00B63F6C" w:rsidRDefault="00B63F6C">
      <w:pPr>
        <w:pStyle w:val="CommentText"/>
      </w:pPr>
    </w:p>
    <w:p w14:paraId="2F781F1B" w14:textId="77777777" w:rsidR="00B63F6C" w:rsidRDefault="00B63F6C">
      <w:pPr>
        <w:pStyle w:val="CommentText"/>
      </w:pPr>
      <w:r>
        <w:rPr>
          <w:b/>
          <w:bCs/>
          <w:color w:val="444444"/>
          <w:highlight w:val="white"/>
        </w:rPr>
        <w:t>Debt and Claims:</w:t>
      </w:r>
    </w:p>
    <w:p w14:paraId="2E4E1DA2" w14:textId="77777777" w:rsidR="00B63F6C" w:rsidRDefault="00B63F6C">
      <w:pPr>
        <w:pStyle w:val="CommentText"/>
      </w:pPr>
      <w:r>
        <w:rPr>
          <w:color w:val="444444"/>
          <w:highlight w:val="white"/>
        </w:rPr>
        <w:t>DFAS-IN/Debt and Claims</w:t>
      </w:r>
      <w:r>
        <w:rPr>
          <w:color w:val="444444"/>
          <w:highlight w:val="white"/>
        </w:rPr>
        <w:br/>
        <w:t>Dept. 3300</w:t>
      </w:r>
      <w:r>
        <w:rPr>
          <w:color w:val="444444"/>
          <w:highlight w:val="white"/>
        </w:rPr>
        <w:br/>
        <w:t>8899 East 56th Street</w:t>
      </w:r>
      <w:r>
        <w:rPr>
          <w:color w:val="444444"/>
          <w:highlight w:val="white"/>
        </w:rPr>
        <w:br/>
        <w:t>Indianapolis, IN 46249-3300</w:t>
      </w:r>
    </w:p>
    <w:p w14:paraId="05D3ACFE" w14:textId="77777777" w:rsidR="00B63F6C" w:rsidRDefault="00000000">
      <w:pPr>
        <w:pStyle w:val="CommentText"/>
      </w:pPr>
      <w:hyperlink r:id="rId1" w:history="1">
        <w:r w:rsidR="00B63F6C" w:rsidRPr="00450C8D">
          <w:rPr>
            <w:rStyle w:val="Hyperlink"/>
          </w:rPr>
          <w:t>Defense Finance and Accounting Service &gt; debtandclaims &gt; contactus (dfas.mil)</w:t>
        </w:r>
      </w:hyperlink>
      <w:r w:rsidR="00B63F6C">
        <w:t xml:space="preserve"> </w:t>
      </w:r>
    </w:p>
    <w:p w14:paraId="023390F6" w14:textId="77777777" w:rsidR="00B63F6C" w:rsidRDefault="00B63F6C" w:rsidP="00450C8D">
      <w:pPr>
        <w:pStyle w:val="CommentText"/>
      </w:pPr>
    </w:p>
  </w:comment>
  <w:comment w:id="366" w:author="Jordan, Amanda C CIV USARMY HQDA ASA ALT (USA)" w:date="2024-09-12T09:25:00Z" w:initials="JACCUHAA(">
    <w:p w14:paraId="6B21BBA3" w14:textId="77777777" w:rsidR="00057E4C" w:rsidRDefault="00057E4C" w:rsidP="00AF0E08">
      <w:pPr>
        <w:pStyle w:val="CommentText"/>
      </w:pPr>
      <w:r>
        <w:rPr>
          <w:rStyle w:val="CommentReference"/>
        </w:rPr>
        <w:annotationRef/>
      </w:r>
      <w:r>
        <w:t>concur</w:t>
      </w:r>
    </w:p>
  </w:comment>
  <w:comment w:id="389" w:author="Jordan, Amanda C CIV USARMY HQDA ASA ALT (USA)" w:date="2024-09-12T09:26:00Z" w:initials="JACCUHAA(">
    <w:p w14:paraId="27995EE6" w14:textId="77777777" w:rsidR="00057E4C" w:rsidRDefault="00057E4C" w:rsidP="003C4713">
      <w:pPr>
        <w:pStyle w:val="CommentText"/>
      </w:pPr>
      <w:r>
        <w:rPr>
          <w:rStyle w:val="CommentReference"/>
        </w:rPr>
        <w:annotationRef/>
      </w:r>
      <w:r>
        <w:t>DFAS-IN Reg 31-1 rescinded.</w:t>
      </w:r>
    </w:p>
  </w:comment>
  <w:comment w:id="417" w:author="Stephenson, Evelyn K CIV HQDA ASA ALT" w:date="2024-09-09T14:33:00Z" w:initials="EKS">
    <w:p w14:paraId="40DBF798" w14:textId="2ACD3CC6" w:rsidR="007D7922" w:rsidRDefault="00B67AEB">
      <w:pPr>
        <w:pStyle w:val="CommentText"/>
      </w:pPr>
      <w:r>
        <w:rPr>
          <w:rStyle w:val="CommentReference"/>
        </w:rPr>
        <w:annotationRef/>
      </w:r>
      <w:r w:rsidR="007D7922">
        <w:t xml:space="preserve">Pub. L. 102-396 recorded as </w:t>
      </w:r>
      <w:r w:rsidR="007D7922">
        <w:rPr>
          <w:i/>
          <w:iCs/>
        </w:rPr>
        <w:t xml:space="preserve">"Department of Defense Appropriations Act, 1993".  </w:t>
      </w:r>
      <w:r w:rsidR="007D7922">
        <w:t xml:space="preserve">Unable to locate any reference to the "Defense Depot Maintenance Competition Program" however, under the </w:t>
      </w:r>
      <w:r w:rsidR="007D7922">
        <w:rPr>
          <w:i/>
          <w:iCs/>
        </w:rPr>
        <w:t xml:space="preserve">"Department of Defense Appropriations Act, 2025" (signed 26 Jun 2024) </w:t>
      </w:r>
      <w:r w:rsidR="007D7922">
        <w:t>includes the following (</w:t>
      </w:r>
      <w:hyperlink r:id="rId2" w:history="1">
        <w:r w:rsidR="007D7922" w:rsidRPr="003E6952">
          <w:rPr>
            <w:rStyle w:val="Hyperlink"/>
          </w:rPr>
          <w:t>Text - H.R.8774 - 118th Congress (2023-2024): Department of Defense Appropriations Act, 2025 | Congress.gov | Library of Congress</w:t>
        </w:r>
      </w:hyperlink>
      <w:r w:rsidR="007D7922">
        <w:t>)</w:t>
      </w:r>
    </w:p>
    <w:p w14:paraId="51B6626D" w14:textId="77777777" w:rsidR="007D7922" w:rsidRDefault="007D7922">
      <w:pPr>
        <w:pStyle w:val="CommentText"/>
      </w:pPr>
    </w:p>
    <w:p w14:paraId="5CEAD220" w14:textId="77777777" w:rsidR="007D7922" w:rsidRDefault="007D7922">
      <w:pPr>
        <w:pStyle w:val="CommentText"/>
      </w:pPr>
      <w:r>
        <w:rPr>
          <w:b/>
          <w:bCs/>
        </w:rPr>
        <w:t xml:space="preserve">Section 8028 states the following:  </w:t>
      </w:r>
    </w:p>
    <w:p w14:paraId="378C105C" w14:textId="77777777" w:rsidR="007D7922" w:rsidRDefault="007D7922">
      <w:pPr>
        <w:pStyle w:val="CommentText"/>
      </w:pPr>
    </w:p>
    <w:p w14:paraId="135C6122" w14:textId="77777777" w:rsidR="007D7922" w:rsidRDefault="007D7922">
      <w:pPr>
        <w:pStyle w:val="CommentText"/>
      </w:pPr>
      <w:r>
        <w:rPr>
          <w:i/>
          <w:iCs/>
          <w:color w:val="333333"/>
          <w:highlight w:val="white"/>
        </w:rPr>
        <w:t>"Sec. 8028. During the current fiscal year, the Department of Defense may acquire the modification, depot maintenance and repair of aircraft, vehicles and vessels as well as the production of components and other Defense-related articles, through competition between Department of Defense depot maintenance activities and private firms: Provided, That the Senior Acquisition Executive of the military department or Defense Agency concerned, with power of delegation, shall certify that successful bids include comparable estimates of all direct and indirect costs for both public and private bids: Provided further, That Office of Management and Budget Circular A–76 shall not apply to competitions conducted under this section.</w:t>
      </w:r>
      <w:r>
        <w:rPr>
          <w:i/>
          <w:iCs/>
        </w:rPr>
        <w:t>"</w:t>
      </w:r>
    </w:p>
    <w:p w14:paraId="5A07024F" w14:textId="77777777" w:rsidR="007D7922" w:rsidRDefault="007D7922">
      <w:pPr>
        <w:pStyle w:val="CommentText"/>
      </w:pPr>
    </w:p>
    <w:p w14:paraId="59F069F0" w14:textId="77777777" w:rsidR="007D7922" w:rsidRDefault="007D7922">
      <w:pPr>
        <w:pStyle w:val="CommentText"/>
      </w:pPr>
      <w:r>
        <w:rPr>
          <w:b/>
          <w:bCs/>
        </w:rPr>
        <w:t>Section 8043(b)(1) states the following:</w:t>
      </w:r>
    </w:p>
    <w:p w14:paraId="771D02D6" w14:textId="77777777" w:rsidR="007D7922" w:rsidRDefault="007D7922">
      <w:pPr>
        <w:pStyle w:val="CommentText"/>
      </w:pPr>
    </w:p>
    <w:p w14:paraId="3FBFC771" w14:textId="77777777" w:rsidR="007D7922" w:rsidRDefault="007D7922" w:rsidP="003E6952">
      <w:pPr>
        <w:pStyle w:val="CommentText"/>
      </w:pPr>
      <w:r>
        <w:rPr>
          <w:i/>
          <w:iCs/>
          <w:color w:val="333333"/>
          <w:highlight w:val="white"/>
        </w:rPr>
        <w:t>"(b) (2) This section shall not apply to depot contracts or contracts for depot maintenance as provided in sections 2469 and 2474 of title 10, United States Code.</w:t>
      </w:r>
      <w:r>
        <w:rPr>
          <w:i/>
          <w:iCs/>
        </w:rPr>
        <w:t>"</w:t>
      </w:r>
    </w:p>
  </w:comment>
  <w:comment w:id="418" w:author="Jordan, Amanda C CIV USARMY HQDA ASA ALT (USA)" w:date="2024-09-12T09:24:00Z" w:initials="JACCUHAA(">
    <w:p w14:paraId="6F8465BE" w14:textId="77777777" w:rsidR="00057E4C" w:rsidRDefault="00057E4C" w:rsidP="009117C7">
      <w:pPr>
        <w:pStyle w:val="CommentText"/>
      </w:pPr>
      <w:r>
        <w:rPr>
          <w:rStyle w:val="CommentReference"/>
        </w:rPr>
        <w:annotationRef/>
      </w:r>
      <w:r>
        <w:t>Evelyn, recommend keeping as stated.</w:t>
      </w:r>
    </w:p>
  </w:comment>
  <w:comment w:id="419" w:author="Stephenson, Evelyn K CIV HQDA ASA ALT" w:date="2024-09-09T14:55:00Z" w:initials="EKS">
    <w:p w14:paraId="5E1BC002" w14:textId="69FEACEF" w:rsidR="00AC75C0" w:rsidRDefault="00AC75C0">
      <w:pPr>
        <w:pStyle w:val="CommentText"/>
      </w:pPr>
      <w:r>
        <w:rPr>
          <w:rStyle w:val="CommentReference"/>
        </w:rPr>
        <w:annotationRef/>
      </w:r>
      <w:r>
        <w:t xml:space="preserve">Title 10 U.S.C. 2474:  Centers of Industrial and Technical Excellence:  Designation; Public-Private Partnerships.  </w:t>
      </w:r>
      <w:hyperlink r:id="rId3" w:history="1">
        <w:r w:rsidRPr="0087557C">
          <w:rPr>
            <w:rStyle w:val="Hyperlink"/>
          </w:rPr>
          <w:t>10 USC 2474: Centers of Industrial and Technical Excellence: designation; public-private partnerships (house.gov)</w:t>
        </w:r>
      </w:hyperlink>
      <w:r>
        <w:t xml:space="preserve"> .  </w:t>
      </w:r>
    </w:p>
    <w:p w14:paraId="69A20429" w14:textId="77777777" w:rsidR="00AC75C0" w:rsidRDefault="00AC75C0">
      <w:pPr>
        <w:pStyle w:val="CommentText"/>
      </w:pPr>
    </w:p>
    <w:p w14:paraId="078692BB" w14:textId="77777777" w:rsidR="00AC75C0" w:rsidRDefault="00AC75C0">
      <w:pPr>
        <w:pStyle w:val="CommentText"/>
      </w:pPr>
      <w:r>
        <w:t xml:space="preserve">Section 2474(a) designates each depot-level activity or military arsenal facility as the </w:t>
      </w:r>
      <w:r>
        <w:rPr>
          <w:b/>
          <w:bCs/>
        </w:rPr>
        <w:t xml:space="preserve">"Centers of Industrial and Technical Excellence". </w:t>
      </w:r>
      <w:r>
        <w:t xml:space="preserve"> </w:t>
      </w:r>
    </w:p>
    <w:p w14:paraId="50B7D0BF" w14:textId="77777777" w:rsidR="00AC75C0" w:rsidRDefault="00AC75C0">
      <w:pPr>
        <w:pStyle w:val="CommentText"/>
      </w:pPr>
    </w:p>
    <w:p w14:paraId="36D00DCC" w14:textId="77777777" w:rsidR="00AC75C0" w:rsidRDefault="00AC75C0">
      <w:pPr>
        <w:pStyle w:val="CommentText"/>
      </w:pPr>
      <w:r>
        <w:rPr>
          <w:i/>
          <w:iCs/>
          <w:color w:val="000000"/>
        </w:rPr>
        <w:t>"(a) </w:t>
      </w:r>
      <w:r>
        <w:rPr>
          <w:i/>
          <w:iCs/>
        </w:rPr>
        <w:t>Designation</w:t>
      </w:r>
      <w:r>
        <w:rPr>
          <w:i/>
          <w:iCs/>
          <w:color w:val="000000"/>
        </w:rPr>
        <w:t>.-(1) The Secretary concerned, or the Secretary of Defense in the case of a Defense Agency, shall designate each depot-level activity or military arsenal facility of the military departments and the Defense Agencies (other than facilities approved for closure or major realignment under the Defense Base Closure and Realignment Act of 1990 (part A of title XXIX of </w:t>
      </w:r>
      <w:r>
        <w:rPr>
          <w:i/>
          <w:iCs/>
        </w:rPr>
        <w:t>Public Law 101–510</w:t>
      </w:r>
      <w:r>
        <w:rPr>
          <w:i/>
          <w:iCs/>
          <w:color w:val="000000"/>
        </w:rPr>
        <w:t>; </w:t>
      </w:r>
      <w:r>
        <w:rPr>
          <w:i/>
          <w:iCs/>
          <w:color w:val="0F0D61"/>
        </w:rPr>
        <w:t>10 U.S.C. 2687 note</w:t>
      </w:r>
      <w:r>
        <w:rPr>
          <w:i/>
          <w:iCs/>
          <w:color w:val="000000"/>
        </w:rPr>
        <w:t xml:space="preserve">)) as a </w:t>
      </w:r>
      <w:r>
        <w:rPr>
          <w:b/>
          <w:bCs/>
          <w:i/>
          <w:iCs/>
          <w:color w:val="000000"/>
        </w:rPr>
        <w:t>Center of Industrial and Technical Excellence i</w:t>
      </w:r>
      <w:r>
        <w:rPr>
          <w:i/>
          <w:iCs/>
          <w:color w:val="000000"/>
        </w:rPr>
        <w:t>n the recognized core competencies of the designee.  (2) The Secretary of Defense shall establish a policy to encourage the Secretary of each military department and the head of each Defense Agency to reengineer industrial processes and adopt best-business practices at their Centers of Industrial and Technical Excellence in connection with their core competency requirements, so as to serve as recognized leaders in their core competencies throughout the Department of Defense and in the national technology and industrial base (as defined in </w:t>
      </w:r>
      <w:r>
        <w:rPr>
          <w:i/>
          <w:iCs/>
          <w:color w:val="0F0D61"/>
        </w:rPr>
        <w:t>section 4801(1) of this title).</w:t>
      </w:r>
    </w:p>
    <w:p w14:paraId="66AE1FDA" w14:textId="77777777" w:rsidR="00AC75C0" w:rsidRDefault="00AC75C0">
      <w:pPr>
        <w:pStyle w:val="CommentText"/>
      </w:pPr>
      <w:r>
        <w:rPr>
          <w:i/>
          <w:iCs/>
          <w:color w:val="000000"/>
        </w:rPr>
        <w:t>(3) The Secretary of a military department may conduct a pilot program, consistent with applicable requirements of law, to test any practices referred to in paragraph (2) that the Secretary determines could improve the efficiency and effectiveness of operations at Centers of Industrial and Technical Excellence, improve the support provided by the Centers for the armed forces user of the services of the Centers, and enhance readiness by reducing the time that it takes to repair equipment."</w:t>
      </w:r>
    </w:p>
    <w:p w14:paraId="4108D8BE" w14:textId="77777777" w:rsidR="00AC75C0" w:rsidRDefault="00AC75C0">
      <w:pPr>
        <w:pStyle w:val="CommentText"/>
      </w:pPr>
      <w:r>
        <w:t xml:space="preserve"> </w:t>
      </w:r>
    </w:p>
    <w:p w14:paraId="0B6FD61B" w14:textId="77777777" w:rsidR="00AC75C0" w:rsidRDefault="00AC75C0">
      <w:pPr>
        <w:pStyle w:val="CommentText"/>
      </w:pPr>
      <w:r>
        <w:rPr>
          <w:b/>
          <w:bCs/>
        </w:rPr>
        <w:t xml:space="preserve">Section 2474(b) further states the following: </w:t>
      </w:r>
      <w:r>
        <w:t xml:space="preserve"> </w:t>
      </w:r>
    </w:p>
    <w:p w14:paraId="5C757E8F" w14:textId="77777777" w:rsidR="00AC75C0" w:rsidRDefault="00AC75C0">
      <w:pPr>
        <w:pStyle w:val="CommentText"/>
      </w:pPr>
    </w:p>
    <w:p w14:paraId="228508FF" w14:textId="77777777" w:rsidR="00AC75C0" w:rsidRDefault="00AC75C0">
      <w:pPr>
        <w:pStyle w:val="CommentText"/>
      </w:pPr>
      <w:r>
        <w:rPr>
          <w:i/>
          <w:iCs/>
          <w:color w:val="000000"/>
        </w:rPr>
        <w:t>"</w:t>
      </w:r>
      <w:r>
        <w:rPr>
          <w:b/>
          <w:bCs/>
          <w:i/>
          <w:iCs/>
          <w:color w:val="000000"/>
        </w:rPr>
        <w:t>(b) Public-Private Partnerships.</w:t>
      </w:r>
      <w:r>
        <w:rPr>
          <w:i/>
          <w:iCs/>
          <w:color w:val="000000"/>
        </w:rPr>
        <w:t>-(1) To achieve one or more objectives set forth in paragraph (2), the Secretary designating a Center of Industrial and Technical Excellence under subsection (a) may authorize and encourage the head of the Center to enter into public-private cooperative arrangements (in this section referred to as a "public-private partnership") to provide for any of the following:</w:t>
      </w:r>
    </w:p>
    <w:p w14:paraId="64B6D854" w14:textId="77777777" w:rsidR="00AC75C0" w:rsidRDefault="00AC75C0">
      <w:pPr>
        <w:pStyle w:val="CommentText"/>
        <w:ind w:left="20"/>
      </w:pPr>
      <w:r>
        <w:rPr>
          <w:i/>
          <w:iCs/>
          <w:color w:val="000000"/>
        </w:rPr>
        <w:t>(A) For employees of the Center, private industry, or other entities outside the Department of Defense to perform (under contract, subcontract, or otherwise) work related to the core competencies of the Center, including any depot-level maintenance and repair work that involves one or more core competencies of the Center.</w:t>
      </w:r>
    </w:p>
    <w:p w14:paraId="1D14EBD6" w14:textId="77777777" w:rsidR="00AC75C0" w:rsidRDefault="00AC75C0" w:rsidP="0087557C">
      <w:pPr>
        <w:pStyle w:val="CommentText"/>
        <w:ind w:left="20"/>
      </w:pPr>
      <w:r>
        <w:rPr>
          <w:i/>
          <w:iCs/>
          <w:color w:val="000000"/>
        </w:rPr>
        <w:t>(B) For private industry or other entities outside the Department of Defense to use, for any period of time determined to be consistent with the needs of the Department of Defense, any facilities or equipment of the Center that are not fully utilized for a military department's own production or maintenance requirements."</w:t>
      </w:r>
    </w:p>
  </w:comment>
  <w:comment w:id="423" w:author="Stephenson, Evelyn K CIV HQDA ASA ALT" w:date="2024-09-09T14:47:00Z" w:initials="EKS">
    <w:p w14:paraId="23CAEA4C" w14:textId="77F64391" w:rsidR="006177FC" w:rsidRDefault="006177FC">
      <w:pPr>
        <w:pStyle w:val="CommentText"/>
      </w:pPr>
      <w:r>
        <w:rPr>
          <w:rStyle w:val="CommentReference"/>
        </w:rPr>
        <w:annotationRef/>
      </w:r>
      <w:r>
        <w:t xml:space="preserve">Title:  Working Capital Funds.  Section 2208(j) states the following </w:t>
      </w:r>
      <w:hyperlink r:id="rId4" w:history="1">
        <w:r w:rsidRPr="00DC0EA9">
          <w:rPr>
            <w:rStyle w:val="Hyperlink"/>
          </w:rPr>
          <w:t>10 USC 2208: Working-capital funds (house.gov)</w:t>
        </w:r>
      </w:hyperlink>
      <w:r>
        <w:t>:</w:t>
      </w:r>
    </w:p>
    <w:p w14:paraId="3A8B2CDE" w14:textId="77777777" w:rsidR="006177FC" w:rsidRDefault="006177FC">
      <w:pPr>
        <w:pStyle w:val="CommentText"/>
      </w:pPr>
    </w:p>
    <w:p w14:paraId="08451087" w14:textId="77777777" w:rsidR="006177FC" w:rsidRDefault="006177FC">
      <w:pPr>
        <w:pStyle w:val="CommentText"/>
      </w:pPr>
      <w:r>
        <w:rPr>
          <w:i/>
          <w:iCs/>
        </w:rPr>
        <w:t>"</w:t>
      </w:r>
      <w:r>
        <w:rPr>
          <w:i/>
          <w:iCs/>
          <w:color w:val="000000"/>
        </w:rPr>
        <w:t>(j)(1) The Secretary of a military department may authorize a working capital funded industrial facility of that department to manufacture or remanufacture articles and sell these articles, as well as manufacturing, remanufacturing, and engineering services provided by such facilities, to persons outside the Department of Defense if-</w:t>
      </w:r>
    </w:p>
    <w:p w14:paraId="5C97B048" w14:textId="77777777" w:rsidR="006177FC" w:rsidRDefault="006177FC">
      <w:pPr>
        <w:pStyle w:val="CommentText"/>
        <w:ind w:left="20"/>
      </w:pPr>
      <w:r>
        <w:rPr>
          <w:i/>
          <w:iCs/>
          <w:color w:val="000000"/>
        </w:rPr>
        <w:t>(A) the person purchasing the article or service is fulfilling a Department of Defense contract or a subcontract under a Department of Defense contract, and the solicitation for the contract or subcontract is open to competition between Department of Defense activities and private firms; or</w:t>
      </w:r>
    </w:p>
    <w:p w14:paraId="4B9FF25E" w14:textId="77777777" w:rsidR="006177FC" w:rsidRDefault="006177FC" w:rsidP="00DC0EA9">
      <w:pPr>
        <w:pStyle w:val="CommentText"/>
        <w:ind w:left="20"/>
      </w:pPr>
      <w:r>
        <w:rPr>
          <w:i/>
          <w:iCs/>
          <w:color w:val="000000"/>
        </w:rPr>
        <w:t>(B) the Secretary would advance the objectives set forth in </w:t>
      </w:r>
      <w:r>
        <w:rPr>
          <w:i/>
          <w:iCs/>
          <w:color w:val="0F0D61"/>
        </w:rPr>
        <w:t>section 2474(b)(2) of this title</w:t>
      </w:r>
      <w:r>
        <w:rPr>
          <w:i/>
          <w:iCs/>
          <w:color w:val="000000"/>
        </w:rPr>
        <w:t> by authorizing the facility to do so."</w:t>
      </w:r>
    </w:p>
  </w:comment>
  <w:comment w:id="424" w:author="Stephenson, Evelyn K CIV HQDA ASA ALT" w:date="2024-09-09T15:08:00Z" w:initials="EKS">
    <w:p w14:paraId="2630B262" w14:textId="77777777" w:rsidR="008C6C5B" w:rsidRDefault="008C6C5B">
      <w:pPr>
        <w:pStyle w:val="CommentText"/>
      </w:pPr>
      <w:r>
        <w:rPr>
          <w:rStyle w:val="CommentReference"/>
        </w:rPr>
        <w:annotationRef/>
      </w:r>
      <w:r>
        <w:t>Section title is:  "Factories and Arsenals:  Manufacture at; abolition of"</w:t>
      </w:r>
    </w:p>
    <w:p w14:paraId="35380FDA" w14:textId="77777777" w:rsidR="008C6C5B" w:rsidRDefault="008C6C5B">
      <w:pPr>
        <w:pStyle w:val="CommentText"/>
      </w:pPr>
    </w:p>
    <w:p w14:paraId="2A974A64" w14:textId="77777777" w:rsidR="008C6C5B" w:rsidRDefault="00000000" w:rsidP="00C249D4">
      <w:pPr>
        <w:pStyle w:val="CommentText"/>
      </w:pPr>
      <w:hyperlink r:id="rId5" w:history="1">
        <w:r w:rsidR="008C6C5B" w:rsidRPr="00C249D4">
          <w:rPr>
            <w:rStyle w:val="Hyperlink"/>
          </w:rPr>
          <w:t>10 USC 4532: Factories and arsenals: manufacture at; abolition of (house.gov)</w:t>
        </w:r>
      </w:hyperlink>
      <w:r w:rsidR="008C6C5B">
        <w:t xml:space="preserve"> </w:t>
      </w:r>
    </w:p>
  </w:comment>
  <w:comment w:id="415" w:author="Hoburg, Paul D CIV USARMY HQDA OGC (USA)" w:date="2024-09-12T15:14:00Z" w:initials="PH">
    <w:p w14:paraId="6ED3FCCF" w14:textId="77777777" w:rsidR="00B20097" w:rsidRDefault="00B20097" w:rsidP="004D1F8B">
      <w:pPr>
        <w:pStyle w:val="CommentText"/>
      </w:pPr>
      <w:r>
        <w:rPr>
          <w:rStyle w:val="CommentReference"/>
        </w:rPr>
        <w:annotationRef/>
      </w:r>
      <w:r>
        <w:t xml:space="preserve">Recommend striking (iii) in its entirely.  A 1993 Approps Act has no relevance in 2024.  The cited 10 USC 2208(j) authorizes working capital funded industrial facilities to make commercial sales, but it does not dispense with the requirement for availability of funds.  Likewise the Arsenal statute does not dispense with this requirement. Section 2208(k) does dispense with that requirement but only in the context of </w:t>
      </w:r>
      <w:r>
        <w:rPr>
          <w:color w:val="1F1F1F"/>
          <w:highlight w:val="white"/>
        </w:rPr>
        <w:t>procurement of a capital asset financed by a working-capital fund.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728076" w15:done="0"/>
  <w15:commentEx w15:paraId="7981019D" w15:done="0"/>
  <w15:commentEx w15:paraId="6D6EF624" w15:paraIdParent="7981019D" w15:done="0"/>
  <w15:commentEx w15:paraId="5BD79F37" w15:done="0"/>
  <w15:commentEx w15:paraId="2D939C53" w15:paraIdParent="5BD79F37" w15:done="0"/>
  <w15:commentEx w15:paraId="023390F6" w15:done="0"/>
  <w15:commentEx w15:paraId="6B21BBA3" w15:paraIdParent="023390F6" w15:done="0"/>
  <w15:commentEx w15:paraId="27995EE6" w15:done="0"/>
  <w15:commentEx w15:paraId="3FBFC771" w15:done="0"/>
  <w15:commentEx w15:paraId="6F8465BE" w15:paraIdParent="3FBFC771" w15:done="0"/>
  <w15:commentEx w15:paraId="1D14EBD6" w15:done="0"/>
  <w15:commentEx w15:paraId="4B9FF25E" w15:done="0"/>
  <w15:commentEx w15:paraId="2A974A64" w15:done="0"/>
  <w15:commentEx w15:paraId="6ED3F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7AEA37" w16cex:dateUtc="2024-08-29T16:38:00Z"/>
  <w16cex:commentExtensible w16cex:durableId="2A7AEE73" w16cex:dateUtc="2024-08-29T16:56:00Z"/>
  <w16cex:commentExtensible w16cex:durableId="2A8D875C" w16cex:dateUtc="2024-09-12T19:29:00Z"/>
  <w16cex:commentExtensible w16cex:durableId="2A8D7D7A" w16cex:dateUtc="2024-09-12T18:47:00Z"/>
  <w16cex:commentExtensible w16cex:durableId="2A9BB638" w16cex:dateUtc="2024-09-23T13:41:00Z"/>
  <w16cex:commentExtensible w16cex:durableId="2A817DC4" w16cex:dateUtc="2024-09-03T16:21:00Z"/>
  <w16cex:commentExtensible w16cex:durableId="2A8D31F2" w16cex:dateUtc="2024-09-12T13:25:00Z"/>
  <w16cex:commentExtensible w16cex:durableId="2A8D3238" w16cex:dateUtc="2024-09-12T13:26:00Z"/>
  <w16cex:commentExtensible w16cex:durableId="2A8985D5" w16cex:dateUtc="2024-09-09T18:33:00Z"/>
  <w16cex:commentExtensible w16cex:durableId="2A8D31E0" w16cex:dateUtc="2024-09-12T13:24:00Z"/>
  <w16cex:commentExtensible w16cex:durableId="2A898AE9" w16cex:dateUtc="2024-09-09T18:55:00Z"/>
  <w16cex:commentExtensible w16cex:durableId="2A8988FC" w16cex:dateUtc="2024-09-09T18:47:00Z"/>
  <w16cex:commentExtensible w16cex:durableId="2A898DE3" w16cex:dateUtc="2024-09-09T19:08:00Z"/>
  <w16cex:commentExtensible w16cex:durableId="2A8D83CD" w16cex:dateUtc="2024-09-12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728076" w16cid:durableId="2A7AEA37"/>
  <w16cid:commentId w16cid:paraId="7981019D" w16cid:durableId="2A7AEE73"/>
  <w16cid:commentId w16cid:paraId="6D6EF624" w16cid:durableId="2A8D875C"/>
  <w16cid:commentId w16cid:paraId="5BD79F37" w16cid:durableId="2A8D7D7A"/>
  <w16cid:commentId w16cid:paraId="2D939C53" w16cid:durableId="2A9BB638"/>
  <w16cid:commentId w16cid:paraId="023390F6" w16cid:durableId="2A817DC4"/>
  <w16cid:commentId w16cid:paraId="6B21BBA3" w16cid:durableId="2A8D31F2"/>
  <w16cid:commentId w16cid:paraId="27995EE6" w16cid:durableId="2A8D3238"/>
  <w16cid:commentId w16cid:paraId="3FBFC771" w16cid:durableId="2A8985D5"/>
  <w16cid:commentId w16cid:paraId="6F8465BE" w16cid:durableId="2A8D31E0"/>
  <w16cid:commentId w16cid:paraId="1D14EBD6" w16cid:durableId="2A898AE9"/>
  <w16cid:commentId w16cid:paraId="4B9FF25E" w16cid:durableId="2A8988FC"/>
  <w16cid:commentId w16cid:paraId="2A974A64" w16cid:durableId="2A898DE3"/>
  <w16cid:commentId w16cid:paraId="6ED3FCCF" w16cid:durableId="2A8D8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C34AA"/>
    <w:multiLevelType w:val="hybridMultilevel"/>
    <w:tmpl w:val="1616CEDA"/>
    <w:lvl w:ilvl="0" w:tplc="5D8AD8CE">
      <w:start w:val="1"/>
      <w:numFmt w:val="upperLetter"/>
      <w:lvlText w:val="(%1)"/>
      <w:lvlJc w:val="left"/>
      <w:pPr>
        <w:ind w:left="1875" w:hanging="43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3930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burg, Paul D CIV USARMY HQDA OGC (USA)">
    <w15:presenceInfo w15:providerId="None" w15:userId="Hoburg, Paul D CIV USARMY HQDA OGC (USA)"/>
  </w15:person>
  <w15:person w15:author="Stephenson, Evelyn K CIV HQDA ASA ALT">
    <w15:presenceInfo w15:providerId="None" w15:userId="Stephenson, Evelyn K CIV HQDA ASA ALT"/>
  </w15:person>
  <w15:person w15:author="Jordan, Amanda C CIV USARMY HQDA ASA ALT (USA)">
    <w15:presenceInfo w15:providerId="AD" w15:userId="S::amanda.c.jordan14.civ@army.mil::b3c70d6d-a846-4b2c-bbb3-8ecaeb947b79"/>
  </w15:person>
  <w15:person w15:author="Amand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351"/>
    <w:rsid w:val="00011C3F"/>
    <w:rsid w:val="0002251D"/>
    <w:rsid w:val="000459AE"/>
    <w:rsid w:val="00056218"/>
    <w:rsid w:val="00057E4C"/>
    <w:rsid w:val="000626F9"/>
    <w:rsid w:val="0006294D"/>
    <w:rsid w:val="0006597F"/>
    <w:rsid w:val="000701AE"/>
    <w:rsid w:val="00073D53"/>
    <w:rsid w:val="000938C3"/>
    <w:rsid w:val="00094426"/>
    <w:rsid w:val="00095C68"/>
    <w:rsid w:val="00096786"/>
    <w:rsid w:val="00097571"/>
    <w:rsid w:val="000B05BE"/>
    <w:rsid w:val="000B1F79"/>
    <w:rsid w:val="000B25B7"/>
    <w:rsid w:val="000B2FA3"/>
    <w:rsid w:val="000C0FEB"/>
    <w:rsid w:val="000C3491"/>
    <w:rsid w:val="000D2583"/>
    <w:rsid w:val="0010731A"/>
    <w:rsid w:val="00114214"/>
    <w:rsid w:val="00123541"/>
    <w:rsid w:val="00141D1E"/>
    <w:rsid w:val="00141F81"/>
    <w:rsid w:val="00143EA2"/>
    <w:rsid w:val="00146BED"/>
    <w:rsid w:val="001774B3"/>
    <w:rsid w:val="001808EA"/>
    <w:rsid w:val="00181351"/>
    <w:rsid w:val="001904CB"/>
    <w:rsid w:val="00194F2C"/>
    <w:rsid w:val="00195974"/>
    <w:rsid w:val="001A3004"/>
    <w:rsid w:val="001D0C5F"/>
    <w:rsid w:val="001D0D28"/>
    <w:rsid w:val="001D7EA9"/>
    <w:rsid w:val="001E1E30"/>
    <w:rsid w:val="001E2C9B"/>
    <w:rsid w:val="002218A8"/>
    <w:rsid w:val="0022545B"/>
    <w:rsid w:val="00226871"/>
    <w:rsid w:val="00230B70"/>
    <w:rsid w:val="00231462"/>
    <w:rsid w:val="00235A70"/>
    <w:rsid w:val="00260478"/>
    <w:rsid w:val="00272108"/>
    <w:rsid w:val="002846A7"/>
    <w:rsid w:val="00285E2B"/>
    <w:rsid w:val="00291E0D"/>
    <w:rsid w:val="00295287"/>
    <w:rsid w:val="002A58DD"/>
    <w:rsid w:val="002A61AE"/>
    <w:rsid w:val="002A74DE"/>
    <w:rsid w:val="002C432B"/>
    <w:rsid w:val="002C4F85"/>
    <w:rsid w:val="003069DF"/>
    <w:rsid w:val="003376F3"/>
    <w:rsid w:val="003542B4"/>
    <w:rsid w:val="00355F79"/>
    <w:rsid w:val="00356C80"/>
    <w:rsid w:val="003579F1"/>
    <w:rsid w:val="00395C40"/>
    <w:rsid w:val="003A7123"/>
    <w:rsid w:val="003A7702"/>
    <w:rsid w:val="003B2768"/>
    <w:rsid w:val="003B37F4"/>
    <w:rsid w:val="003C1C53"/>
    <w:rsid w:val="003E0A99"/>
    <w:rsid w:val="003F0DBA"/>
    <w:rsid w:val="0041254A"/>
    <w:rsid w:val="00412C50"/>
    <w:rsid w:val="00443B40"/>
    <w:rsid w:val="00446809"/>
    <w:rsid w:val="0046103C"/>
    <w:rsid w:val="0047230F"/>
    <w:rsid w:val="0047342C"/>
    <w:rsid w:val="00480EAC"/>
    <w:rsid w:val="00486A2F"/>
    <w:rsid w:val="004A12EB"/>
    <w:rsid w:val="004B7A98"/>
    <w:rsid w:val="004C155C"/>
    <w:rsid w:val="004C48B7"/>
    <w:rsid w:val="004C6B1F"/>
    <w:rsid w:val="004E14FC"/>
    <w:rsid w:val="004E53EA"/>
    <w:rsid w:val="004F14F1"/>
    <w:rsid w:val="00511B46"/>
    <w:rsid w:val="00514D5B"/>
    <w:rsid w:val="005216E1"/>
    <w:rsid w:val="00541A54"/>
    <w:rsid w:val="00544902"/>
    <w:rsid w:val="00565801"/>
    <w:rsid w:val="00574564"/>
    <w:rsid w:val="0057533E"/>
    <w:rsid w:val="00591DBC"/>
    <w:rsid w:val="00594C50"/>
    <w:rsid w:val="005F2E5F"/>
    <w:rsid w:val="00611F6E"/>
    <w:rsid w:val="006162FB"/>
    <w:rsid w:val="006177FC"/>
    <w:rsid w:val="00623CA1"/>
    <w:rsid w:val="00625264"/>
    <w:rsid w:val="00630B9B"/>
    <w:rsid w:val="00633166"/>
    <w:rsid w:val="00634509"/>
    <w:rsid w:val="006368BD"/>
    <w:rsid w:val="00637759"/>
    <w:rsid w:val="006409DF"/>
    <w:rsid w:val="00656D03"/>
    <w:rsid w:val="00665957"/>
    <w:rsid w:val="0067657B"/>
    <w:rsid w:val="00680CB3"/>
    <w:rsid w:val="00693257"/>
    <w:rsid w:val="00697ACE"/>
    <w:rsid w:val="006A38B2"/>
    <w:rsid w:val="006D705C"/>
    <w:rsid w:val="007221F2"/>
    <w:rsid w:val="0072675E"/>
    <w:rsid w:val="00730C26"/>
    <w:rsid w:val="00740E4A"/>
    <w:rsid w:val="00741BA3"/>
    <w:rsid w:val="00747962"/>
    <w:rsid w:val="007542FF"/>
    <w:rsid w:val="00783323"/>
    <w:rsid w:val="00783CF8"/>
    <w:rsid w:val="00785258"/>
    <w:rsid w:val="00785A07"/>
    <w:rsid w:val="007B206A"/>
    <w:rsid w:val="007D7922"/>
    <w:rsid w:val="007E70F1"/>
    <w:rsid w:val="007F02A2"/>
    <w:rsid w:val="007F26EC"/>
    <w:rsid w:val="00842BD4"/>
    <w:rsid w:val="00850359"/>
    <w:rsid w:val="00852B19"/>
    <w:rsid w:val="00854BEE"/>
    <w:rsid w:val="00857AFE"/>
    <w:rsid w:val="00876BDC"/>
    <w:rsid w:val="00880260"/>
    <w:rsid w:val="00883ED8"/>
    <w:rsid w:val="00885579"/>
    <w:rsid w:val="008859CB"/>
    <w:rsid w:val="00890D5B"/>
    <w:rsid w:val="008952B1"/>
    <w:rsid w:val="0089787B"/>
    <w:rsid w:val="008A1B03"/>
    <w:rsid w:val="008A7411"/>
    <w:rsid w:val="008B1B58"/>
    <w:rsid w:val="008B3ABB"/>
    <w:rsid w:val="008C290F"/>
    <w:rsid w:val="008C6C5B"/>
    <w:rsid w:val="008D735D"/>
    <w:rsid w:val="008E78A9"/>
    <w:rsid w:val="008F037A"/>
    <w:rsid w:val="00917546"/>
    <w:rsid w:val="00924848"/>
    <w:rsid w:val="00925F5E"/>
    <w:rsid w:val="00932A31"/>
    <w:rsid w:val="00936FDE"/>
    <w:rsid w:val="00937A49"/>
    <w:rsid w:val="00950BF5"/>
    <w:rsid w:val="0095351C"/>
    <w:rsid w:val="009669D5"/>
    <w:rsid w:val="009706A4"/>
    <w:rsid w:val="00986156"/>
    <w:rsid w:val="009A588E"/>
    <w:rsid w:val="009B0CF4"/>
    <w:rsid w:val="009C36B5"/>
    <w:rsid w:val="009E0288"/>
    <w:rsid w:val="009E567C"/>
    <w:rsid w:val="009E5C6A"/>
    <w:rsid w:val="009E74B4"/>
    <w:rsid w:val="009F079C"/>
    <w:rsid w:val="00A14F47"/>
    <w:rsid w:val="00A54C1B"/>
    <w:rsid w:val="00A56BF0"/>
    <w:rsid w:val="00A57E46"/>
    <w:rsid w:val="00A60867"/>
    <w:rsid w:val="00A60A24"/>
    <w:rsid w:val="00A87AC7"/>
    <w:rsid w:val="00A9678C"/>
    <w:rsid w:val="00AC1A8E"/>
    <w:rsid w:val="00AC1D26"/>
    <w:rsid w:val="00AC75C0"/>
    <w:rsid w:val="00AE100C"/>
    <w:rsid w:val="00AF6F27"/>
    <w:rsid w:val="00B0759E"/>
    <w:rsid w:val="00B20097"/>
    <w:rsid w:val="00B50B0A"/>
    <w:rsid w:val="00B51998"/>
    <w:rsid w:val="00B63F6C"/>
    <w:rsid w:val="00B67AEB"/>
    <w:rsid w:val="00B71795"/>
    <w:rsid w:val="00B835EC"/>
    <w:rsid w:val="00BC1D39"/>
    <w:rsid w:val="00BC2325"/>
    <w:rsid w:val="00BD1A3F"/>
    <w:rsid w:val="00BD60D2"/>
    <w:rsid w:val="00BF180B"/>
    <w:rsid w:val="00C008B3"/>
    <w:rsid w:val="00C05242"/>
    <w:rsid w:val="00C134B4"/>
    <w:rsid w:val="00C348AD"/>
    <w:rsid w:val="00C46BAC"/>
    <w:rsid w:val="00C71001"/>
    <w:rsid w:val="00C827AC"/>
    <w:rsid w:val="00C85571"/>
    <w:rsid w:val="00C91D2A"/>
    <w:rsid w:val="00C9399A"/>
    <w:rsid w:val="00C94E56"/>
    <w:rsid w:val="00CA34F7"/>
    <w:rsid w:val="00CB0F90"/>
    <w:rsid w:val="00CB6514"/>
    <w:rsid w:val="00CB681C"/>
    <w:rsid w:val="00CC23F7"/>
    <w:rsid w:val="00CD37FF"/>
    <w:rsid w:val="00CE6D1B"/>
    <w:rsid w:val="00CE70CB"/>
    <w:rsid w:val="00CF33D3"/>
    <w:rsid w:val="00CF46A8"/>
    <w:rsid w:val="00D007D2"/>
    <w:rsid w:val="00D062C6"/>
    <w:rsid w:val="00D105F8"/>
    <w:rsid w:val="00D13C4B"/>
    <w:rsid w:val="00D3093D"/>
    <w:rsid w:val="00D41514"/>
    <w:rsid w:val="00D503FE"/>
    <w:rsid w:val="00D50F9A"/>
    <w:rsid w:val="00D73658"/>
    <w:rsid w:val="00D74715"/>
    <w:rsid w:val="00DA0BE7"/>
    <w:rsid w:val="00DC2596"/>
    <w:rsid w:val="00DE101C"/>
    <w:rsid w:val="00DE1837"/>
    <w:rsid w:val="00DF4974"/>
    <w:rsid w:val="00DF6F43"/>
    <w:rsid w:val="00E33520"/>
    <w:rsid w:val="00E60D91"/>
    <w:rsid w:val="00E62E45"/>
    <w:rsid w:val="00E76E73"/>
    <w:rsid w:val="00EA1FFD"/>
    <w:rsid w:val="00EA6668"/>
    <w:rsid w:val="00EE7644"/>
    <w:rsid w:val="00F02B7A"/>
    <w:rsid w:val="00F031DC"/>
    <w:rsid w:val="00F04515"/>
    <w:rsid w:val="00F051DE"/>
    <w:rsid w:val="00F2435E"/>
    <w:rsid w:val="00F36CE8"/>
    <w:rsid w:val="00F37E45"/>
    <w:rsid w:val="00F551B5"/>
    <w:rsid w:val="00FC3BB6"/>
    <w:rsid w:val="00FD22DB"/>
    <w:rsid w:val="00FF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4F5E"/>
  <w15:docId w15:val="{1A754370-4D97-449D-9347-9B65EC77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60"/>
  </w:style>
  <w:style w:type="paragraph" w:styleId="Heading2">
    <w:name w:val="heading 2"/>
    <w:basedOn w:val="Normal"/>
    <w:next w:val="Normal"/>
    <w:link w:val="Heading2Char"/>
    <w:unhideWhenUsed/>
    <w:qFormat/>
    <w:rsid w:val="00181351"/>
    <w:pPr>
      <w:keepNext/>
      <w:keepLines/>
      <w:spacing w:before="120"/>
      <w:jc w:val="center"/>
      <w:outlineLvl w:val="1"/>
    </w:pPr>
    <w:rPr>
      <w:b/>
      <w:sz w:val="32"/>
    </w:rPr>
  </w:style>
  <w:style w:type="paragraph" w:styleId="Heading3">
    <w:name w:val="heading 3"/>
    <w:basedOn w:val="PlainText"/>
    <w:link w:val="Heading3Char"/>
    <w:unhideWhenUsed/>
    <w:qFormat/>
    <w:rsid w:val="00880260"/>
    <w:pPr>
      <w:spacing w:after="240" w:line="276" w:lineRule="auto"/>
      <w:jc w:val="center"/>
      <w:outlineLvl w:val="2"/>
    </w:pPr>
    <w:rPr>
      <w:rFonts w:ascii="Times New Roman" w:hAnsi="Times New Roman" w:cs="Times New Roman"/>
      <w:b/>
      <w:sz w:val="24"/>
      <w:szCs w:val="24"/>
    </w:rPr>
  </w:style>
  <w:style w:type="paragraph" w:styleId="Heading4">
    <w:name w:val="heading 4"/>
    <w:basedOn w:val="Heading3"/>
    <w:link w:val="Heading4Char"/>
    <w:unhideWhenUsed/>
    <w:qFormat/>
    <w:rsid w:val="00880260"/>
    <w:pPr>
      <w:jc w:val="left"/>
      <w:outlineLvl w:val="3"/>
    </w:pPr>
  </w:style>
  <w:style w:type="paragraph" w:styleId="Heading5">
    <w:name w:val="heading 5"/>
    <w:basedOn w:val="Heading4"/>
    <w:link w:val="Heading5Char"/>
    <w:unhideWhenUsed/>
    <w:qFormat/>
    <w:rsid w:val="00181351"/>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1351"/>
    <w:rPr>
      <w:b/>
      <w:sz w:val="32"/>
    </w:rPr>
  </w:style>
  <w:style w:type="character" w:customStyle="1" w:styleId="Heading3Char">
    <w:name w:val="Heading 3 Char"/>
    <w:basedOn w:val="DefaultParagraphFont"/>
    <w:link w:val="Heading3"/>
    <w:rsid w:val="00880260"/>
    <w:rPr>
      <w:rFonts w:ascii="Times New Roman" w:hAnsi="Times New Roman" w:cs="Times New Roman"/>
      <w:b/>
      <w:sz w:val="24"/>
      <w:szCs w:val="24"/>
    </w:rPr>
  </w:style>
  <w:style w:type="character" w:customStyle="1" w:styleId="Heading4Char">
    <w:name w:val="Heading 4 Char"/>
    <w:basedOn w:val="DefaultParagraphFont"/>
    <w:link w:val="Heading4"/>
    <w:rsid w:val="00880260"/>
    <w:rPr>
      <w:rFonts w:ascii="Times New Roman" w:hAnsi="Times New Roman" w:cs="Times New Roman"/>
      <w:b/>
      <w:sz w:val="24"/>
      <w:szCs w:val="24"/>
    </w:rPr>
  </w:style>
  <w:style w:type="character" w:customStyle="1" w:styleId="Heading5Char">
    <w:name w:val="Heading 5 Char"/>
    <w:basedOn w:val="DefaultParagraphFont"/>
    <w:link w:val="Heading5"/>
    <w:rsid w:val="00181351"/>
    <w:rPr>
      <w:b/>
      <w:u w:val="single"/>
    </w:rPr>
  </w:style>
  <w:style w:type="character" w:styleId="Hyperlink">
    <w:name w:val="Hyperlink"/>
    <w:basedOn w:val="DefaultParagraphFont"/>
    <w:uiPriority w:val="99"/>
    <w:unhideWhenUsed/>
    <w:rsid w:val="00181351"/>
    <w:rPr>
      <w:color w:val="0000FF"/>
      <w:u w:val="single"/>
    </w:rPr>
  </w:style>
  <w:style w:type="paragraph" w:styleId="NormalWeb">
    <w:name w:val="Normal (Web)"/>
    <w:basedOn w:val="Normal"/>
    <w:uiPriority w:val="99"/>
    <w:semiHidden/>
    <w:unhideWhenUsed/>
    <w:rsid w:val="00181351"/>
    <w:pPr>
      <w:spacing w:before="100" w:beforeAutospacing="1" w:after="100" w:afterAutospacing="1"/>
    </w:pPr>
    <w:rPr>
      <w:color w:val="000000"/>
      <w:szCs w:val="24"/>
    </w:rPr>
  </w:style>
  <w:style w:type="paragraph" w:customStyle="1" w:styleId="hangind4">
    <w:name w:val="hang ind .4"/>
    <w:basedOn w:val="Normal"/>
    <w:rsid w:val="00181351"/>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181351"/>
    <w:pPr>
      <w:tabs>
        <w:tab w:val="left" w:pos="2304"/>
        <w:tab w:val="left" w:pos="2880"/>
        <w:tab w:val="left" w:pos="3456"/>
      </w:tabs>
      <w:ind w:left="1728"/>
    </w:pPr>
  </w:style>
  <w:style w:type="paragraph" w:customStyle="1" w:styleId="ind8">
    <w:name w:val="ind .8"/>
    <w:basedOn w:val="Normal"/>
    <w:rsid w:val="00181351"/>
    <w:pPr>
      <w:tabs>
        <w:tab w:val="left" w:pos="1728"/>
        <w:tab w:val="left" w:pos="2304"/>
        <w:tab w:val="left" w:pos="2880"/>
        <w:tab w:val="left" w:pos="3456"/>
      </w:tabs>
      <w:ind w:left="1152"/>
    </w:pPr>
  </w:style>
  <w:style w:type="paragraph" w:customStyle="1" w:styleId="ind16">
    <w:name w:val="ind 1.6"/>
    <w:basedOn w:val="Normal"/>
    <w:rsid w:val="00181351"/>
    <w:pPr>
      <w:tabs>
        <w:tab w:val="left" w:pos="2880"/>
        <w:tab w:val="left" w:pos="3456"/>
        <w:tab w:val="left" w:pos="4032"/>
      </w:tabs>
      <w:ind w:left="2304"/>
    </w:pPr>
  </w:style>
  <w:style w:type="paragraph" w:customStyle="1" w:styleId="ind4">
    <w:name w:val="ind .4"/>
    <w:basedOn w:val="hangind4"/>
    <w:rsid w:val="00181351"/>
    <w:pPr>
      <w:tabs>
        <w:tab w:val="clear" w:pos="576"/>
      </w:tabs>
      <w:ind w:firstLine="0"/>
    </w:pPr>
  </w:style>
  <w:style w:type="paragraph" w:styleId="BalloonText">
    <w:name w:val="Balloon Text"/>
    <w:basedOn w:val="Normal"/>
    <w:link w:val="BalloonTextChar"/>
    <w:uiPriority w:val="99"/>
    <w:semiHidden/>
    <w:unhideWhenUsed/>
    <w:rsid w:val="00EE7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644"/>
    <w:rPr>
      <w:rFonts w:ascii="Tahoma" w:hAnsi="Tahoma" w:cs="Tahoma"/>
      <w:sz w:val="16"/>
      <w:szCs w:val="16"/>
    </w:rPr>
  </w:style>
  <w:style w:type="paragraph" w:styleId="PlainText">
    <w:name w:val="Plain Text"/>
    <w:basedOn w:val="Normal"/>
    <w:link w:val="PlainTextChar"/>
    <w:uiPriority w:val="99"/>
    <w:semiHidden/>
    <w:unhideWhenUsed/>
    <w:rsid w:val="00932A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32A31"/>
    <w:rPr>
      <w:rFonts w:ascii="Consolas" w:hAnsi="Consolas"/>
      <w:sz w:val="21"/>
      <w:szCs w:val="21"/>
    </w:rPr>
  </w:style>
  <w:style w:type="character" w:styleId="CommentReference">
    <w:name w:val="annotation reference"/>
    <w:basedOn w:val="DefaultParagraphFont"/>
    <w:uiPriority w:val="99"/>
    <w:semiHidden/>
    <w:unhideWhenUsed/>
    <w:rsid w:val="00226871"/>
    <w:rPr>
      <w:sz w:val="16"/>
      <w:szCs w:val="16"/>
    </w:rPr>
  </w:style>
  <w:style w:type="paragraph" w:styleId="CommentText">
    <w:name w:val="annotation text"/>
    <w:basedOn w:val="Normal"/>
    <w:link w:val="CommentTextChar"/>
    <w:uiPriority w:val="99"/>
    <w:unhideWhenUsed/>
    <w:rsid w:val="00226871"/>
    <w:pPr>
      <w:spacing w:line="240" w:lineRule="auto"/>
    </w:pPr>
    <w:rPr>
      <w:sz w:val="20"/>
      <w:szCs w:val="20"/>
    </w:rPr>
  </w:style>
  <w:style w:type="character" w:customStyle="1" w:styleId="CommentTextChar">
    <w:name w:val="Comment Text Char"/>
    <w:basedOn w:val="DefaultParagraphFont"/>
    <w:link w:val="CommentText"/>
    <w:uiPriority w:val="99"/>
    <w:rsid w:val="00226871"/>
    <w:rPr>
      <w:sz w:val="20"/>
      <w:szCs w:val="20"/>
    </w:rPr>
  </w:style>
  <w:style w:type="paragraph" w:styleId="CommentSubject">
    <w:name w:val="annotation subject"/>
    <w:basedOn w:val="CommentText"/>
    <w:next w:val="CommentText"/>
    <w:link w:val="CommentSubjectChar"/>
    <w:uiPriority w:val="99"/>
    <w:semiHidden/>
    <w:unhideWhenUsed/>
    <w:rsid w:val="00226871"/>
    <w:rPr>
      <w:b/>
      <w:bCs/>
    </w:rPr>
  </w:style>
  <w:style w:type="character" w:customStyle="1" w:styleId="CommentSubjectChar">
    <w:name w:val="Comment Subject Char"/>
    <w:basedOn w:val="CommentTextChar"/>
    <w:link w:val="CommentSubject"/>
    <w:uiPriority w:val="99"/>
    <w:semiHidden/>
    <w:rsid w:val="00226871"/>
    <w:rPr>
      <w:b/>
      <w:bCs/>
      <w:sz w:val="20"/>
      <w:szCs w:val="20"/>
    </w:rPr>
  </w:style>
  <w:style w:type="paragraph" w:styleId="Revision">
    <w:name w:val="Revision"/>
    <w:hidden/>
    <w:uiPriority w:val="99"/>
    <w:semiHidden/>
    <w:rsid w:val="001E2C9B"/>
    <w:pPr>
      <w:spacing w:after="0" w:line="240" w:lineRule="auto"/>
    </w:pPr>
  </w:style>
  <w:style w:type="paragraph" w:styleId="TOC4">
    <w:name w:val="toc 4"/>
    <w:basedOn w:val="Normal"/>
    <w:next w:val="Normal"/>
    <w:autoRedefine/>
    <w:uiPriority w:val="39"/>
    <w:unhideWhenUsed/>
    <w:rsid w:val="00A56BF0"/>
    <w:pPr>
      <w:tabs>
        <w:tab w:val="right" w:leader="dot" w:pos="9350"/>
      </w:tabs>
      <w:spacing w:after="100"/>
      <w:ind w:left="660"/>
      <w:pPrChange w:id="0" w:author="Hoburg, Paul D CIV USARMY HQDA OGC (USA)" w:date="2024-09-12T15:25:00Z">
        <w:pPr>
          <w:spacing w:after="100" w:line="276" w:lineRule="auto"/>
          <w:ind w:left="660"/>
        </w:pPr>
      </w:pPrChange>
    </w:pPr>
    <w:rPr>
      <w:rPrChange w:id="0" w:author="Hoburg, Paul D CIV USARMY HQDA OGC (USA)" w:date="2024-09-12T15:25:00Z">
        <w:rPr>
          <w:rFonts w:asciiTheme="minorHAnsi" w:eastAsiaTheme="minorHAnsi" w:hAnsiTheme="minorHAnsi" w:cstheme="minorBidi"/>
          <w:sz w:val="22"/>
          <w:szCs w:val="22"/>
          <w:lang w:val="en-US" w:eastAsia="en-US" w:bidi="ar-SA"/>
        </w:rPr>
      </w:rPrChange>
    </w:rPr>
  </w:style>
  <w:style w:type="paragraph" w:styleId="TOC3">
    <w:name w:val="toc 3"/>
    <w:basedOn w:val="Normal"/>
    <w:next w:val="Normal"/>
    <w:autoRedefine/>
    <w:uiPriority w:val="39"/>
    <w:unhideWhenUsed/>
    <w:rsid w:val="00A56BF0"/>
    <w:pPr>
      <w:tabs>
        <w:tab w:val="right" w:leader="dot" w:pos="9350"/>
      </w:tabs>
      <w:spacing w:after="100"/>
      <w:ind w:left="440"/>
      <w:pPrChange w:id="1" w:author="Hoburg, Paul D CIV USARMY HQDA OGC (USA)" w:date="2024-09-12T15:25:00Z">
        <w:pPr>
          <w:spacing w:after="100" w:line="276" w:lineRule="auto"/>
          <w:ind w:left="440"/>
        </w:pPr>
      </w:pPrChange>
    </w:pPr>
    <w:rPr>
      <w:rPrChange w:id="1" w:author="Hoburg, Paul D CIV USARMY HQDA OGC (USA)" w:date="2024-09-12T15:25:00Z">
        <w:rPr>
          <w:rFonts w:asciiTheme="minorHAnsi" w:eastAsiaTheme="minorHAnsi" w:hAnsiTheme="minorHAnsi" w:cstheme="minorBidi"/>
          <w:sz w:val="22"/>
          <w:szCs w:val="22"/>
          <w:lang w:val="en-US" w:eastAsia="en-US" w:bidi="ar-SA"/>
        </w:rPr>
      </w:rPrChange>
    </w:rPr>
  </w:style>
  <w:style w:type="character" w:styleId="UnresolvedMention">
    <w:name w:val="Unresolved Mention"/>
    <w:basedOn w:val="DefaultParagraphFont"/>
    <w:uiPriority w:val="99"/>
    <w:semiHidden/>
    <w:unhideWhenUsed/>
    <w:rsid w:val="00B63F6C"/>
    <w:rPr>
      <w:color w:val="605E5C"/>
      <w:shd w:val="clear" w:color="auto" w:fill="E1DFDD"/>
    </w:rPr>
  </w:style>
  <w:style w:type="paragraph" w:styleId="NoSpacing">
    <w:name w:val="No Spacing"/>
    <w:uiPriority w:val="1"/>
    <w:qFormat/>
    <w:rsid w:val="001E1E30"/>
    <w:pPr>
      <w:spacing w:after="0" w:line="240" w:lineRule="auto"/>
    </w:pPr>
  </w:style>
  <w:style w:type="paragraph" w:customStyle="1" w:styleId="pf0">
    <w:name w:val="pf0"/>
    <w:basedOn w:val="Normal"/>
    <w:rsid w:val="006409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6409DF"/>
    <w:rPr>
      <w:rFonts w:ascii="Segoe UI" w:hAnsi="Segoe UI" w:cs="Segoe UI" w:hint="default"/>
      <w:color w:val="444444"/>
      <w:sz w:val="18"/>
      <w:szCs w:val="18"/>
      <w:shd w:val="clear" w:color="auto" w:fill="FFFFFF"/>
    </w:rPr>
  </w:style>
  <w:style w:type="character" w:customStyle="1" w:styleId="cf11">
    <w:name w:val="cf11"/>
    <w:basedOn w:val="DefaultParagraphFont"/>
    <w:rsid w:val="006409D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9525">
      <w:bodyDiv w:val="1"/>
      <w:marLeft w:val="0"/>
      <w:marRight w:val="0"/>
      <w:marTop w:val="0"/>
      <w:marBottom w:val="0"/>
      <w:divBdr>
        <w:top w:val="none" w:sz="0" w:space="0" w:color="auto"/>
        <w:left w:val="none" w:sz="0" w:space="0" w:color="auto"/>
        <w:bottom w:val="none" w:sz="0" w:space="0" w:color="auto"/>
        <w:right w:val="none" w:sz="0" w:space="0" w:color="auto"/>
      </w:divBdr>
    </w:div>
    <w:div w:id="337074313">
      <w:bodyDiv w:val="1"/>
      <w:marLeft w:val="0"/>
      <w:marRight w:val="0"/>
      <w:marTop w:val="0"/>
      <w:marBottom w:val="0"/>
      <w:divBdr>
        <w:top w:val="none" w:sz="0" w:space="0" w:color="auto"/>
        <w:left w:val="none" w:sz="0" w:space="0" w:color="auto"/>
        <w:bottom w:val="none" w:sz="0" w:space="0" w:color="auto"/>
        <w:right w:val="none" w:sz="0" w:space="0" w:color="auto"/>
      </w:divBdr>
    </w:div>
    <w:div w:id="346103081">
      <w:bodyDiv w:val="1"/>
      <w:marLeft w:val="0"/>
      <w:marRight w:val="0"/>
      <w:marTop w:val="0"/>
      <w:marBottom w:val="0"/>
      <w:divBdr>
        <w:top w:val="none" w:sz="0" w:space="0" w:color="auto"/>
        <w:left w:val="none" w:sz="0" w:space="0" w:color="auto"/>
        <w:bottom w:val="none" w:sz="0" w:space="0" w:color="auto"/>
        <w:right w:val="none" w:sz="0" w:space="0" w:color="auto"/>
      </w:divBdr>
    </w:div>
    <w:div w:id="204964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uscode.house.gov/view.xhtml?req=(title:10%20section:2474%20edition:prelim)%20OR%20(granuleid:USC-prelim-title10-section2474)&amp;f=treesort&amp;num=0&amp;edition=prelim" TargetMode="External"/><Relationship Id="rId2" Type="http://schemas.openxmlformats.org/officeDocument/2006/relationships/hyperlink" Target="https://www.congress.gov/bill/118th-congress/house-bill/8774/text" TargetMode="External"/><Relationship Id="rId1" Type="http://schemas.openxmlformats.org/officeDocument/2006/relationships/hyperlink" Target="https://www.dfas.mil/debtandclaims/contactus/" TargetMode="External"/><Relationship Id="rId5" Type="http://schemas.openxmlformats.org/officeDocument/2006/relationships/hyperlink" Target="https://uscode.house.gov/view.xhtml?req=granuleid:USC-2010-title10-section4532&amp;num=0&amp;edition=2010" TargetMode="External"/><Relationship Id="rId4" Type="http://schemas.openxmlformats.org/officeDocument/2006/relationships/hyperlink" Target="https://uscode.house.gov/view.xhtml?req=granuleid:USC-prelim-title10-section2208&amp;num=0&amp;edition=preli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E4B38096F844882EEF0065BB48186" ma:contentTypeVersion="15" ma:contentTypeDescription="Create a new document." ma:contentTypeScope="" ma:versionID="0ea695a14b3f40e27ec79579a555ddb7">
  <xsd:schema xmlns:xsd="http://www.w3.org/2001/XMLSchema" xmlns:xs="http://www.w3.org/2001/XMLSchema" xmlns:p="http://schemas.microsoft.com/office/2006/metadata/properties" xmlns:ns3="1c97cef9-ee85-4d2a-8183-7bfb4e1dc2df" xmlns:ns4="e625027a-c1ef-4359-b694-6313cc2b4b44" targetNamespace="http://schemas.microsoft.com/office/2006/metadata/properties" ma:root="true" ma:fieldsID="ea6288354d2983dae8a842850b11f8cd" ns3:_="" ns4:_="">
    <xsd:import namespace="1c97cef9-ee85-4d2a-8183-7bfb4e1dc2df"/>
    <xsd:import namespace="e625027a-c1ef-4359-b694-6313cc2b4b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7cef9-ee85-4d2a-8183-7bfb4e1dc2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25027a-c1ef-4359-b694-6313cc2b4b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625027a-c1ef-4359-b694-6313cc2b4b44" xsi:nil="true"/>
  </documentManagement>
</p:properties>
</file>

<file path=customXml/itemProps1.xml><?xml version="1.0" encoding="utf-8"?>
<ds:datastoreItem xmlns:ds="http://schemas.openxmlformats.org/officeDocument/2006/customXml" ds:itemID="{7361CFF5-2976-4E10-9C77-DC4BEED1B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7cef9-ee85-4d2a-8183-7bfb4e1dc2df"/>
    <ds:schemaRef ds:uri="e625027a-c1ef-4359-b694-6313cc2b4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F40E8-BA54-43C3-A8FD-A8B2F0FB7C8F}">
  <ds:schemaRefs>
    <ds:schemaRef ds:uri="http://schemas.microsoft.com/sharepoint/v3/contenttype/forms"/>
  </ds:schemaRefs>
</ds:datastoreItem>
</file>

<file path=customXml/itemProps3.xml><?xml version="1.0" encoding="utf-8"?>
<ds:datastoreItem xmlns:ds="http://schemas.openxmlformats.org/officeDocument/2006/customXml" ds:itemID="{B74313C1-C546-4339-80BA-3875D24EE6F4}">
  <ds:schemaRefs>
    <ds:schemaRef ds:uri="http://schemas.openxmlformats.org/officeDocument/2006/bibliography"/>
  </ds:schemaRefs>
</ds:datastoreItem>
</file>

<file path=customXml/itemProps4.xml><?xml version="1.0" encoding="utf-8"?>
<ds:datastoreItem xmlns:ds="http://schemas.openxmlformats.org/officeDocument/2006/customXml" ds:itemID="{478FF838-0506-4B33-9E62-C0F7AF94388D}">
  <ds:schemaRefs>
    <ds:schemaRef ds:uri="http://schemas.microsoft.com/office/2006/metadata/properties"/>
    <ds:schemaRef ds:uri="http://schemas.microsoft.com/office/infopath/2007/PartnerControls"/>
    <ds:schemaRef ds:uri="e625027a-c1ef-4359-b694-6313cc2b4b44"/>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13</TotalTime>
  <Pages>7</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AFARS 5132_Revision_28_02</vt:lpstr>
    </vt:vector>
  </TitlesOfParts>
  <Company>U.S. Army</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5132_Revision_28_02</dc:title>
  <dc:creator>Administrator</dc:creator>
  <cp:lastModifiedBy>Jordan, Amanda C CIV USARMY HQDA ASA ALT (USA)</cp:lastModifiedBy>
  <cp:revision>4</cp:revision>
  <dcterms:created xsi:type="dcterms:W3CDTF">2024-09-23T13:43:00Z</dcterms:created>
  <dcterms:modified xsi:type="dcterms:W3CDTF">2024-09-27T10:43:00Z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0x010100838E4B38096F844882EEF0065BB48186</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2d58f172-4e09-46a7-85c1-b4d977f3cb49</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