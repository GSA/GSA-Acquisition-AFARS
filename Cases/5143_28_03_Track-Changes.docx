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826D" w14:textId="32013D26" w:rsidR="002E221A" w:rsidRPr="00E27D2F" w:rsidRDefault="00500679" w:rsidP="00E27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D2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8F63B5" w:rsidRPr="00E27D2F">
        <w:rPr>
          <w:rFonts w:ascii="Times New Roman" w:hAnsi="Times New Roman" w:cs="Times New Roman"/>
          <w:b/>
          <w:sz w:val="32"/>
          <w:szCs w:val="32"/>
        </w:rPr>
        <w:t>–</w:t>
      </w:r>
      <w:r w:rsidRPr="00E27D2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537ADB">
        <w:rPr>
          <w:rFonts w:ascii="Times New Roman" w:hAnsi="Times New Roman" w:cs="Times New Roman"/>
          <w:b/>
          <w:sz w:val="32"/>
          <w:szCs w:val="32"/>
        </w:rPr>
        <w:t>ART</w:t>
      </w:r>
      <w:r w:rsidRPr="00E27D2F">
        <w:rPr>
          <w:rFonts w:ascii="Times New Roman" w:hAnsi="Times New Roman" w:cs="Times New Roman"/>
          <w:b/>
          <w:sz w:val="32"/>
          <w:szCs w:val="32"/>
        </w:rPr>
        <w:t xml:space="preserve"> 5143</w:t>
      </w:r>
    </w:p>
    <w:p w14:paraId="3FBE826E" w14:textId="77777777" w:rsidR="002E221A" w:rsidRPr="00E27D2F" w:rsidRDefault="00E606B4" w:rsidP="00E27D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7D2F">
        <w:rPr>
          <w:rFonts w:ascii="Times New Roman" w:hAnsi="Times New Roman" w:cs="Times New Roman"/>
          <w:b/>
          <w:sz w:val="32"/>
          <w:szCs w:val="32"/>
        </w:rPr>
        <w:t>Contract Modifications</w:t>
      </w:r>
    </w:p>
    <w:p w14:paraId="3FBE826F" w14:textId="45102F63" w:rsidR="002E221A" w:rsidRDefault="007F2035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4-02-13T14:29:00Z">
        <w:r w:rsidR="00156461" w:rsidDel="005D5B3A">
          <w:rPr>
            <w:rFonts w:ascii="Times New Roman" w:hAnsi="Times New Roman" w:cs="Times New Roman"/>
            <w:i/>
            <w:sz w:val="24"/>
            <w:szCs w:val="24"/>
          </w:rPr>
          <w:delText>21</w:delText>
        </w:r>
        <w:r w:rsidR="00697F5E" w:rsidDel="005D5B3A">
          <w:rPr>
            <w:rFonts w:ascii="Times New Roman" w:hAnsi="Times New Roman" w:cs="Times New Roman"/>
            <w:i/>
            <w:sz w:val="24"/>
            <w:szCs w:val="24"/>
          </w:rPr>
          <w:delText xml:space="preserve"> August 2023</w:delText>
        </w:r>
      </w:del>
      <w:ins w:id="1" w:author="Jordan, Amanda C CIV USARMY HQDA ASA ALT (USA)" w:date="2024-03-04T09:34:00Z">
        <w:r w:rsidR="00A562AE">
          <w:rPr>
            <w:rFonts w:ascii="Times New Roman" w:hAnsi="Times New Roman" w:cs="Times New Roman"/>
            <w:i/>
            <w:sz w:val="24"/>
            <w:szCs w:val="24"/>
          </w:rPr>
          <w:t xml:space="preserve">04 March </w:t>
        </w:r>
      </w:ins>
      <w:ins w:id="2" w:author="Jordan, Amanda C CIV USARMY HQDA ASA ALT (USA)" w:date="2024-02-13T14:29:00Z">
        <w:r w:rsidR="005D5B3A">
          <w:rPr>
            <w:rFonts w:ascii="Times New Roman" w:hAnsi="Times New Roman" w:cs="Times New Roman"/>
            <w:i/>
            <w:sz w:val="24"/>
            <w:szCs w:val="24"/>
          </w:rPr>
          <w:t>2024</w:t>
        </w:r>
      </w:ins>
      <w:r w:rsidRPr="00E27D2F">
        <w:rPr>
          <w:rFonts w:ascii="Times New Roman" w:hAnsi="Times New Roman" w:cs="Times New Roman"/>
          <w:i/>
          <w:sz w:val="24"/>
          <w:szCs w:val="24"/>
        </w:rPr>
        <w:t>)</w:t>
      </w:r>
    </w:p>
    <w:p w14:paraId="7A5B2BFD" w14:textId="29EAF4F7" w:rsidR="00E27D2F" w:rsidRPr="00E27D2F" w:rsidRDefault="00E27D2F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E27D2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E27D2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2856254" w:history="1">
        <w:r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5143.2 – Change Orders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_Toc512856254 \h </w:instrTex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B37329" w14:textId="48824E0C" w:rsidR="00E27D2F" w:rsidRPr="00E27D2F" w:rsidRDefault="007E65F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5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  Administration.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_Toc512856255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55B53F" w14:textId="77ECEDAF" w:rsidR="00E27D2F" w:rsidRPr="00E27D2F" w:rsidRDefault="007E65F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6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5143.204-70-5  Exceptions.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_Toc512856256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172B6B" w14:textId="628A7128" w:rsidR="00E27D2F" w:rsidRPr="00E27D2F" w:rsidRDefault="007E65F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7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5143.204-70-6  Allowable profit.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_Toc512856257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E999AF" w14:textId="51583E73" w:rsidR="00E27D2F" w:rsidRPr="00E27D2F" w:rsidRDefault="007E65F8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6258" w:history="1">
        <w:r w:rsidR="00E27D2F" w:rsidRPr="00E27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5143.205  Contract clauses.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_Toc512856258 \h </w:instrTex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27D2F" w:rsidRPr="00E27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80158E" w14:textId="2305A35A" w:rsidR="00E27D2F" w:rsidRPr="00E27D2F" w:rsidRDefault="00E27D2F" w:rsidP="00E27D2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7D2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FBE8270" w14:textId="77777777" w:rsidR="002E221A" w:rsidRDefault="00500679" w:rsidP="00E27D2F">
      <w:pPr>
        <w:pStyle w:val="Heading3"/>
      </w:pPr>
      <w:bookmarkStart w:id="3" w:name="_Toc512856254"/>
      <w:r w:rsidRPr="00CB5735">
        <w:t xml:space="preserve">Subpart 5143.2 </w:t>
      </w:r>
      <w:r w:rsidR="00394300">
        <w:t>–</w:t>
      </w:r>
      <w:r w:rsidRPr="00CB5735">
        <w:t xml:space="preserve"> </w:t>
      </w:r>
      <w:r w:rsidRPr="00E27D2F">
        <w:t>Change</w:t>
      </w:r>
      <w:r w:rsidRPr="00CB5735">
        <w:t xml:space="preserve"> Orders</w:t>
      </w:r>
      <w:bookmarkEnd w:id="3"/>
    </w:p>
    <w:p w14:paraId="3FBE8271" w14:textId="77777777" w:rsidR="007F2035" w:rsidRDefault="007F2035" w:rsidP="00E27D2F">
      <w:pPr>
        <w:pStyle w:val="Heading4"/>
      </w:pPr>
      <w:bookmarkStart w:id="4" w:name="_Toc512856255"/>
      <w:r>
        <w:t xml:space="preserve">5143.204  </w:t>
      </w:r>
      <w:r w:rsidRPr="00E27D2F">
        <w:t>Administration</w:t>
      </w:r>
      <w:r>
        <w:t>.</w:t>
      </w:r>
      <w:bookmarkEnd w:id="4"/>
    </w:p>
    <w:p w14:paraId="3FBE8272" w14:textId="77777777" w:rsidR="007F2035" w:rsidRDefault="007F2035" w:rsidP="00E27D2F">
      <w:pPr>
        <w:pStyle w:val="Heading4"/>
      </w:pPr>
      <w:bookmarkStart w:id="5" w:name="_Toc512856256"/>
      <w:r>
        <w:t>5143.204-70-5  Exceptions.</w:t>
      </w:r>
      <w:bookmarkEnd w:id="5"/>
    </w:p>
    <w:p w14:paraId="3FBE8273" w14:textId="69317299" w:rsidR="007F2035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(c)  The Assistant Secretary of the Army (Acquisition, Logistics and Technology) may waive the limitations </w:t>
      </w:r>
      <w:r w:rsidR="0059510E" w:rsidRPr="00E27D2F">
        <w:rPr>
          <w:rFonts w:ascii="Times New Roman" w:hAnsi="Times New Roman" w:cs="Times New Roman"/>
          <w:sz w:val="24"/>
          <w:szCs w:val="24"/>
        </w:rPr>
        <w:t>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</w:t>
      </w:r>
      <w:r w:rsidR="0059510E" w:rsidRPr="00E27D2F">
        <w:rPr>
          <w:rFonts w:ascii="Times New Roman" w:hAnsi="Times New Roman" w:cs="Times New Roman"/>
          <w:sz w:val="24"/>
          <w:szCs w:val="24"/>
        </w:rPr>
        <w:t>-2, 243.204-70-3, and 243.204-70-4</w:t>
      </w:r>
      <w:r w:rsidRPr="00E27D2F">
        <w:rPr>
          <w:rFonts w:ascii="Times New Roman" w:hAnsi="Times New Roman" w:cs="Times New Roman"/>
          <w:sz w:val="24"/>
          <w:szCs w:val="24"/>
        </w:rPr>
        <w:t>.  See Appendix GG for further delegation.</w:t>
      </w:r>
    </w:p>
    <w:p w14:paraId="29063817" w14:textId="665CABE7" w:rsidR="00697F5E" w:rsidRPr="00E27D2F" w:rsidRDefault="00697F5E" w:rsidP="00E27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(S-90) See </w:t>
      </w:r>
      <w:ins w:id="6" w:author="Jordan, Amanda C CIV USARMY HQDA ASA ALT (USA)" w:date="2024-03-04T09:34:00Z">
        <w:r w:rsidR="00A562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562AE">
          <w:rPr>
            <w:rFonts w:ascii="Times New Roman" w:hAnsi="Times New Roman" w:cs="Times New Roman"/>
            <w:sz w:val="24"/>
            <w:szCs w:val="24"/>
          </w:rPr>
          <w:instrText xml:space="preserve"> HYPERLINK "https://spcs3.kc.army.mil/asaalt/procurement/_layouts/15/DocIdRedir.aspx?ID=HNZC7XR2UQUC-736778822-13" </w:instrText>
        </w:r>
        <w:r w:rsidR="00A562AE">
          <w:rPr>
            <w:rFonts w:ascii="Times New Roman" w:hAnsi="Times New Roman" w:cs="Times New Roman"/>
            <w:sz w:val="24"/>
            <w:szCs w:val="24"/>
          </w:rPr>
        </w:r>
        <w:r w:rsidR="00A562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5B3A" w:rsidRPr="00A562AE">
          <w:rPr>
            <w:rStyle w:val="Hyperlink"/>
            <w:rFonts w:ascii="Times New Roman" w:hAnsi="Times New Roman" w:cs="Times New Roman"/>
            <w:sz w:val="24"/>
            <w:szCs w:val="24"/>
          </w:rPr>
          <w:t>Army Class Deviation 2024-PP</w:t>
        </w:r>
      </w:ins>
      <w:ins w:id="7" w:author="Jordan, Amanda C CIV USARMY HQDA ASA ALT (USA)" w:date="2024-03-04T09:35:00Z">
        <w:r w:rsidR="007E65F8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</w:ins>
      <w:ins w:id="8" w:author="Jordan, Amanda C CIV USARMY HQDA ASA ALT (USA)" w:date="2024-03-04T09:34:00Z">
        <w:r w:rsidR="005D5B3A" w:rsidRPr="00A562AE">
          <w:rPr>
            <w:rStyle w:val="Hyperlink"/>
            <w:rFonts w:ascii="Times New Roman" w:hAnsi="Times New Roman" w:cs="Times New Roman"/>
            <w:sz w:val="24"/>
            <w:szCs w:val="24"/>
          </w:rPr>
          <w:t>1—Unpriced Change Orders Related to Ukraine, Taiwan, and Israel.</w:t>
        </w:r>
        <w:r w:rsidR="00A562AE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ins w:id="9" w:author="Jordan, Amanda C CIV USARMY HQDA ASA ALT (USA)" w:date="2024-02-13T14:30:00Z">
        <w:r w:rsidR="005D5B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0" w:author="Jordan, Amanda C CIV USARMY HQDA ASA ALT (USA)" w:date="2024-02-13T14:30:00Z">
        <w:r w:rsidR="005D5B3A" w:rsidDel="005D5B3A">
          <w:fldChar w:fldCharType="begin"/>
        </w:r>
        <w:r w:rsidR="005D5B3A" w:rsidDel="005D5B3A">
          <w:delInstrText>HYPERLINK "https://spcs3.kc.army.mil/asaalt/procurement/ClassDeviations/Army%20Class%20Deviation%202023-PP03%20Unpriced%20Changed%20Orders%20(UCOs)%20Related%20to%20Ukraine%20(21%20AUG%202023).pdf"</w:delInstrText>
        </w:r>
        <w:r w:rsidR="005D5B3A" w:rsidDel="005D5B3A">
          <w:fldChar w:fldCharType="separate"/>
        </w:r>
        <w:r w:rsidRPr="005E0525" w:rsidDel="005D5B3A">
          <w:rPr>
            <w:rStyle w:val="Hyperlink"/>
            <w:rFonts w:ascii="Times New Roman" w:hAnsi="Times New Roman" w:cs="Times New Roman"/>
            <w:sz w:val="24"/>
            <w:szCs w:val="24"/>
          </w:rPr>
          <w:delText>Army Class Deviation 2023-PP03 Unpriced Change Orders Related to Ukraine</w:delText>
        </w:r>
        <w:r w:rsidR="005D5B3A" w:rsidDel="005D5B3A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5E0525" w:rsidDel="005D5B3A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</w:del>
      <w:del w:id="11" w:author="Jordan, Amanda C CIV USARMY HQDA ASA ALT (USA)" w:date="2024-02-13T14:29:00Z">
        <w:r w:rsidR="005E0525" w:rsidDel="005D5B3A">
          <w:rPr>
            <w:rFonts w:ascii="Times New Roman" w:hAnsi="Times New Roman" w:cs="Times New Roman"/>
            <w:sz w:val="24"/>
            <w:szCs w:val="24"/>
          </w:rPr>
          <w:delText>21 Aug 2023</w:delText>
        </w:r>
      </w:del>
      <w:ins w:id="12" w:author="Jordan, Amanda C CIV USARMY HQDA ASA ALT (USA)" w:date="2024-02-13T14:30:00Z">
        <w:r w:rsidR="005D5B3A">
          <w:rPr>
            <w:rFonts w:ascii="Times New Roman" w:hAnsi="Times New Roman" w:cs="Times New Roman"/>
            <w:sz w:val="24"/>
            <w:szCs w:val="24"/>
          </w:rPr>
          <w:t>(</w:t>
        </w:r>
      </w:ins>
      <w:ins w:id="13" w:author="Jordan, Amanda C CIV USARMY HQDA ASA ALT (USA)" w:date="2024-03-04T09:35:00Z">
        <w:r w:rsidR="007E65F8">
          <w:rPr>
            <w:rFonts w:ascii="Times New Roman" w:hAnsi="Times New Roman" w:cs="Times New Roman"/>
            <w:sz w:val="24"/>
            <w:szCs w:val="24"/>
          </w:rPr>
          <w:t>26</w:t>
        </w:r>
      </w:ins>
      <w:ins w:id="14" w:author="Jordan, Amanda C CIV USARMY HQDA ASA ALT (USA)" w:date="2024-02-13T14:29:00Z">
        <w:r w:rsidR="005D5B3A">
          <w:rPr>
            <w:rFonts w:ascii="Times New Roman" w:hAnsi="Times New Roman" w:cs="Times New Roman"/>
            <w:sz w:val="24"/>
            <w:szCs w:val="24"/>
          </w:rPr>
          <w:t xml:space="preserve"> Feb 2024</w:t>
        </w:r>
      </w:ins>
      <w:r w:rsidR="005E052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E8274" w14:textId="77777777" w:rsidR="007F2035" w:rsidRDefault="007F2035" w:rsidP="00E27D2F">
      <w:pPr>
        <w:pStyle w:val="Heading4"/>
      </w:pPr>
      <w:bookmarkStart w:id="15" w:name="_Toc512856257"/>
      <w:r>
        <w:t>5143.204-70-6  Allowable profit.</w:t>
      </w:r>
      <w:bookmarkEnd w:id="15"/>
      <w:r>
        <w:t xml:space="preserve"> </w:t>
      </w:r>
    </w:p>
    <w:p w14:paraId="3FBE8275" w14:textId="77777777" w:rsidR="007F2035" w:rsidRPr="00E27D2F" w:rsidRDefault="007F2035" w:rsidP="00E27D2F">
      <w:pPr>
        <w:rPr>
          <w:rFonts w:ascii="Times New Roman" w:hAnsi="Times New Roman" w:cs="Times New Roman"/>
          <w:sz w:val="24"/>
          <w:szCs w:val="24"/>
        </w:rPr>
      </w:pPr>
      <w:r w:rsidRPr="00E27D2F">
        <w:rPr>
          <w:rFonts w:ascii="Times New Roman" w:hAnsi="Times New Roman" w:cs="Times New Roman"/>
          <w:sz w:val="24"/>
          <w:szCs w:val="24"/>
        </w:rPr>
        <w:t xml:space="preserve">The head of the contracting activity shall </w:t>
      </w:r>
      <w:r w:rsidR="00E16B42" w:rsidRPr="00E27D2F">
        <w:rPr>
          <w:rFonts w:ascii="Times New Roman" w:hAnsi="Times New Roman" w:cs="Times New Roman"/>
          <w:sz w:val="24"/>
          <w:szCs w:val="24"/>
        </w:rPr>
        <w:t>ensure the profit allowed reflects the conventions under</w:t>
      </w:r>
      <w:r w:rsidRPr="00E27D2F">
        <w:rPr>
          <w:rFonts w:ascii="Times New Roman" w:hAnsi="Times New Roman" w:cs="Times New Roman"/>
          <w:sz w:val="24"/>
          <w:szCs w:val="24"/>
        </w:rPr>
        <w:t xml:space="preserve"> DFARS 243.204-70-6.  See Appendix GG for further delegation.</w:t>
      </w:r>
    </w:p>
    <w:p w14:paraId="3FBE8276" w14:textId="77777777" w:rsidR="002E221A" w:rsidRDefault="00C94D27" w:rsidP="00E27D2F">
      <w:pPr>
        <w:pStyle w:val="Heading4"/>
      </w:pPr>
      <w:bookmarkStart w:id="16" w:name="_Toc512856258"/>
      <w:r>
        <w:t xml:space="preserve">5143.205  </w:t>
      </w:r>
      <w:r w:rsidR="00500679" w:rsidRPr="00CB5735">
        <w:t>Contract clauses.</w:t>
      </w:r>
      <w:bookmarkEnd w:id="16"/>
    </w:p>
    <w:p w14:paraId="3FBE8278" w14:textId="5CEA4AD2" w:rsidR="002E221A" w:rsidRDefault="0050067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5735">
        <w:rPr>
          <w:rFonts w:ascii="Times New Roman" w:hAnsi="Times New Roman" w:cs="Times New Roman"/>
          <w:sz w:val="24"/>
          <w:szCs w:val="24"/>
        </w:rPr>
        <w:t>(c)  The contracting officer may change the period in which the contractor may assert claims under the clause</w:t>
      </w:r>
      <w:r w:rsidR="00C86434">
        <w:rPr>
          <w:rFonts w:ascii="Times New Roman" w:hAnsi="Times New Roman" w:cs="Times New Roman"/>
          <w:sz w:val="24"/>
          <w:szCs w:val="24"/>
        </w:rPr>
        <w:t xml:space="preserve"> at FAR 52.243-3, Changes—Time-and-Materials or Labor-Hours,</w:t>
      </w:r>
      <w:r w:rsidRPr="00CB5735">
        <w:rPr>
          <w:rFonts w:ascii="Times New Roman" w:hAnsi="Times New Roman" w:cs="Times New Roman"/>
          <w:sz w:val="24"/>
          <w:szCs w:val="24"/>
        </w:rPr>
        <w:t xml:space="preserve"> to a period less than “30 days.”</w:t>
      </w:r>
    </w:p>
    <w:sectPr w:rsidR="002E221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79"/>
    <w:rsid w:val="00054454"/>
    <w:rsid w:val="000941B4"/>
    <w:rsid w:val="00156461"/>
    <w:rsid w:val="00176E41"/>
    <w:rsid w:val="001C07AF"/>
    <w:rsid w:val="002A13B9"/>
    <w:rsid w:val="002D17D9"/>
    <w:rsid w:val="002E221A"/>
    <w:rsid w:val="003069DF"/>
    <w:rsid w:val="00394300"/>
    <w:rsid w:val="00426572"/>
    <w:rsid w:val="00433DEA"/>
    <w:rsid w:val="00500679"/>
    <w:rsid w:val="00537ADB"/>
    <w:rsid w:val="00554B8F"/>
    <w:rsid w:val="0059510E"/>
    <w:rsid w:val="005D5B3A"/>
    <w:rsid w:val="005E0525"/>
    <w:rsid w:val="006244A0"/>
    <w:rsid w:val="00697F5E"/>
    <w:rsid w:val="00704B39"/>
    <w:rsid w:val="00721C28"/>
    <w:rsid w:val="007E65F8"/>
    <w:rsid w:val="007F2035"/>
    <w:rsid w:val="008F5FCC"/>
    <w:rsid w:val="008F63B5"/>
    <w:rsid w:val="009611E2"/>
    <w:rsid w:val="00995A51"/>
    <w:rsid w:val="009E74B4"/>
    <w:rsid w:val="00A562AE"/>
    <w:rsid w:val="00B17E79"/>
    <w:rsid w:val="00BF1700"/>
    <w:rsid w:val="00C86434"/>
    <w:rsid w:val="00C94D27"/>
    <w:rsid w:val="00CB5735"/>
    <w:rsid w:val="00D637EF"/>
    <w:rsid w:val="00D7655C"/>
    <w:rsid w:val="00E16B42"/>
    <w:rsid w:val="00E27D2F"/>
    <w:rsid w:val="00E51B4C"/>
    <w:rsid w:val="00E606B4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826D"/>
  <w15:docId w15:val="{35257621-FF2C-414C-AADF-C0A4316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2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50067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nhideWhenUsed/>
    <w:qFormat/>
    <w:rsid w:val="00E27D2F"/>
    <w:pPr>
      <w:spacing w:after="24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link w:val="Heading4Char"/>
    <w:unhideWhenUsed/>
    <w:qFormat/>
    <w:rsid w:val="00E27D2F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00679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E27D2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27D2F"/>
    <w:rPr>
      <w:rFonts w:ascii="Times New Roman" w:hAnsi="Times New Roman" w:cs="Times New Roman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63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B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27D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27D2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27D2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97F5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E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2B3E397EF2649974ACD41BA5D3D15" ma:contentTypeVersion="1" ma:contentTypeDescription="Create a new document." ma:contentTypeScope="" ma:versionID="0d5a4c37da86d1b78add3eab5c6c5b67">
  <xsd:schema xmlns:xsd="http://www.w3.org/2001/XMLSchema" xmlns:xs="http://www.w3.org/2001/XMLSchema" xmlns:p="http://schemas.microsoft.com/office/2006/metadata/properties" xmlns:ns2="5acb18c5-34bd-46a6-8f65-e20f9d736181" targetNamespace="http://schemas.microsoft.com/office/2006/metadata/properties" ma:root="true" ma:fieldsID="cf0b21fd4c50414809e67add7f2219cf" ns2:_="">
    <xsd:import namespace="5acb18c5-34bd-46a6-8f65-e20f9d73618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b18c5-34bd-46a6-8f65-e20f9d7361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323529-D145-41F8-B6DB-9666FA131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b18c5-34bd-46a6-8f65-e20f9d7361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053BF-ED80-42AC-A5D7-BB51C69C7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16A27-8608-4B40-B6BA-2DAA6ECFF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B6F85C-984D-49B1-BA35-5D37FF684C8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5143_Revision_27_01</vt:lpstr>
    </vt:vector>
  </TitlesOfParts>
  <Company>U.S. Army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5143_Revision_27_01</dc:title>
  <dc:creator>Administrator</dc:creator>
  <cp:lastModifiedBy>Jordan, Amanda C CIV USARMY HQDA ASA ALT (USA)</cp:lastModifiedBy>
  <cp:revision>4</cp:revision>
  <dcterms:created xsi:type="dcterms:W3CDTF">2024-02-13T19:30:00Z</dcterms:created>
  <dcterms:modified xsi:type="dcterms:W3CDTF">2024-03-04T14:35:00Z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0x010100E1B2B3E397EF2649974ACD41BA5D3D15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8db35ce0-119d-4d3d-886c-f7b2243fb50f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