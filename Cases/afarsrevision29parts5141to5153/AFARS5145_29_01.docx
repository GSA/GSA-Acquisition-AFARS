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9F48" w14:textId="77777777" w:rsidR="003D2D92" w:rsidRDefault="003D2D92" w:rsidP="00A928CC">
      <w:pPr>
        <w:jc w:val="center"/>
        <w:rPr>
          <w:rFonts w:ascii="Times New Roman" w:hAnsi="Times New Roman" w:cs="Times New Roman"/>
          <w:b/>
          <w:sz w:val="32"/>
          <w:szCs w:val="32"/>
        </w:rPr>
      </w:pPr>
      <w:bookmarkStart w:id="0" w:name="_Hlk112184231"/>
      <w:r>
        <w:rPr>
          <w:rFonts w:ascii="Times New Roman" w:hAnsi="Times New Roman" w:cs="Times New Roman"/>
          <w:b/>
          <w:sz w:val="32"/>
          <w:szCs w:val="32"/>
        </w:rPr>
        <w:t>AFARS – PART 5145</w:t>
      </w:r>
    </w:p>
    <w:p w14:paraId="6C119961" w14:textId="15FAE7F7" w:rsidR="00F01044" w:rsidRPr="00A928CC" w:rsidRDefault="00C64FAA" w:rsidP="00A928CC">
      <w:pPr>
        <w:jc w:val="center"/>
        <w:rPr>
          <w:rFonts w:ascii="Times New Roman" w:hAnsi="Times New Roman" w:cs="Times New Roman"/>
          <w:b/>
          <w:sz w:val="32"/>
          <w:szCs w:val="32"/>
        </w:rPr>
      </w:pPr>
      <w:r w:rsidRPr="00A928CC">
        <w:rPr>
          <w:rFonts w:ascii="Times New Roman" w:hAnsi="Times New Roman" w:cs="Times New Roman"/>
          <w:b/>
          <w:sz w:val="32"/>
          <w:szCs w:val="32"/>
        </w:rPr>
        <w:t>Government Property</w:t>
      </w:r>
    </w:p>
    <w:p w14:paraId="6C119962" w14:textId="4E422426" w:rsidR="00F01044" w:rsidRDefault="00343BCD" w:rsidP="00A928CC">
      <w:pPr>
        <w:jc w:val="center"/>
        <w:rPr>
          <w:rFonts w:ascii="Times New Roman" w:hAnsi="Times New Roman" w:cs="Times New Roman"/>
          <w:i/>
          <w:sz w:val="24"/>
          <w:szCs w:val="24"/>
        </w:rPr>
      </w:pPr>
      <w:r w:rsidRPr="00A928CC">
        <w:rPr>
          <w:rFonts w:ascii="Times New Roman" w:hAnsi="Times New Roman" w:cs="Times New Roman"/>
          <w:i/>
          <w:sz w:val="24"/>
          <w:szCs w:val="24"/>
        </w:rPr>
        <w:t>(Revised</w:t>
      </w:r>
      <w:r w:rsidR="002C0817">
        <w:rPr>
          <w:rFonts w:ascii="Times New Roman" w:hAnsi="Times New Roman" w:cs="Times New Roman"/>
          <w:i/>
          <w:sz w:val="24"/>
          <w:szCs w:val="24"/>
        </w:rPr>
        <w:t xml:space="preserve"> </w:t>
      </w:r>
      <w:ins w:id="1" w:author="Jordan, Amanda C CIV USARMY HQDA ASA ALT (USA)" w:date="2024-09-22T17:45:00Z">
        <w:r w:rsidR="00CC03D1">
          <w:rPr>
            <w:rFonts w:ascii="Times New Roman" w:hAnsi="Times New Roman" w:cs="Times New Roman"/>
            <w:i/>
            <w:sz w:val="24"/>
            <w:szCs w:val="24"/>
          </w:rPr>
          <w:t>01</w:t>
        </w:r>
      </w:ins>
      <w:ins w:id="2" w:author="Amanda" w:date="2024-09-04T14:27:00Z">
        <w:r w:rsidR="00D6424D">
          <w:rPr>
            <w:rFonts w:ascii="Times New Roman" w:hAnsi="Times New Roman" w:cs="Times New Roman"/>
            <w:i/>
            <w:sz w:val="24"/>
            <w:szCs w:val="24"/>
          </w:rPr>
          <w:t xml:space="preserve"> October</w:t>
        </w:r>
      </w:ins>
      <w:del w:id="3" w:author="Amanda" w:date="2024-09-04T14:26:00Z">
        <w:r w:rsidR="002C0817" w:rsidDel="00D6424D">
          <w:rPr>
            <w:rFonts w:ascii="Times New Roman" w:hAnsi="Times New Roman" w:cs="Times New Roman"/>
            <w:i/>
            <w:sz w:val="24"/>
            <w:szCs w:val="24"/>
          </w:rPr>
          <w:delText xml:space="preserve">9 September </w:delText>
        </w:r>
      </w:del>
      <w:r w:rsidR="00A4482D">
        <w:rPr>
          <w:rFonts w:ascii="Times New Roman" w:hAnsi="Times New Roman" w:cs="Times New Roman"/>
          <w:i/>
          <w:sz w:val="24"/>
          <w:szCs w:val="24"/>
        </w:rPr>
        <w:t>202</w:t>
      </w:r>
      <w:del w:id="4" w:author="Groell, David H CIV USARMY HQDA ASA ALT (USA)" w:date="2024-09-04T08:49:00Z">
        <w:r w:rsidR="00A4482D" w:rsidDel="009D6D7A">
          <w:rPr>
            <w:rFonts w:ascii="Times New Roman" w:hAnsi="Times New Roman" w:cs="Times New Roman"/>
            <w:i/>
            <w:sz w:val="24"/>
            <w:szCs w:val="24"/>
          </w:rPr>
          <w:delText>2</w:delText>
        </w:r>
      </w:del>
      <w:ins w:id="5" w:author="Groell, David H CIV USARMY HQDA ASA ALT (USA)" w:date="2024-09-04T08:49:00Z">
        <w:r w:rsidR="009D6D7A">
          <w:rPr>
            <w:rFonts w:ascii="Times New Roman" w:hAnsi="Times New Roman" w:cs="Times New Roman"/>
            <w:i/>
            <w:sz w:val="24"/>
            <w:szCs w:val="24"/>
          </w:rPr>
          <w:t>4</w:t>
        </w:r>
      </w:ins>
      <w:r w:rsidR="003B4523" w:rsidRPr="00A928CC">
        <w:rPr>
          <w:rFonts w:ascii="Times New Roman" w:hAnsi="Times New Roman" w:cs="Times New Roman"/>
          <w:i/>
          <w:sz w:val="24"/>
          <w:szCs w:val="24"/>
        </w:rPr>
        <w:t>)</w:t>
      </w:r>
    </w:p>
    <w:p w14:paraId="6A6138E8" w14:textId="04D2E151" w:rsidR="005D624A" w:rsidRPr="005D624A" w:rsidRDefault="005D624A">
      <w:pPr>
        <w:pStyle w:val="TOC4"/>
        <w:tabs>
          <w:tab w:val="right" w:leader="dot" w:pos="9350"/>
        </w:tabs>
        <w:rPr>
          <w:rFonts w:ascii="Times New Roman" w:eastAsiaTheme="minorEastAsia" w:hAnsi="Times New Roman" w:cs="Times New Roman"/>
          <w:noProof/>
          <w:sz w:val="24"/>
          <w:szCs w:val="24"/>
        </w:rPr>
      </w:pP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TOC \o "1-4" \h \z \u </w:instrText>
      </w:r>
      <w:r>
        <w:rPr>
          <w:rFonts w:ascii="Times New Roman" w:hAnsi="Times New Roman" w:cs="Times New Roman"/>
          <w:iCs/>
          <w:sz w:val="24"/>
          <w:szCs w:val="24"/>
        </w:rPr>
        <w:fldChar w:fldCharType="separate"/>
      </w:r>
      <w:r>
        <w:fldChar w:fldCharType="begin"/>
      </w:r>
      <w:r>
        <w:instrText>HYPERLINK \l "_Toc113623409"</w:instrText>
      </w:r>
      <w:r>
        <w:fldChar w:fldCharType="separate"/>
      </w:r>
      <w:r w:rsidRPr="005D624A">
        <w:rPr>
          <w:rStyle w:val="Hyperlink"/>
          <w:rFonts w:ascii="Times New Roman" w:hAnsi="Times New Roman" w:cs="Times New Roman"/>
          <w:noProof/>
          <w:sz w:val="24"/>
          <w:szCs w:val="24"/>
        </w:rPr>
        <w:t>5145.000  Scope of part.</w:t>
      </w:r>
      <w:r w:rsidRPr="005D624A">
        <w:rPr>
          <w:rFonts w:ascii="Times New Roman" w:hAnsi="Times New Roman" w:cs="Times New Roman"/>
          <w:noProof/>
          <w:webHidden/>
          <w:sz w:val="24"/>
          <w:szCs w:val="24"/>
        </w:rPr>
        <w:tab/>
      </w:r>
      <w:r w:rsidRPr="005D624A">
        <w:rPr>
          <w:rFonts w:ascii="Times New Roman" w:hAnsi="Times New Roman" w:cs="Times New Roman"/>
          <w:noProof/>
          <w:webHidden/>
          <w:sz w:val="24"/>
          <w:szCs w:val="24"/>
        </w:rPr>
        <w:fldChar w:fldCharType="begin"/>
      </w:r>
      <w:r w:rsidRPr="005D624A">
        <w:rPr>
          <w:rFonts w:ascii="Times New Roman" w:hAnsi="Times New Roman" w:cs="Times New Roman"/>
          <w:noProof/>
          <w:webHidden/>
          <w:sz w:val="24"/>
          <w:szCs w:val="24"/>
        </w:rPr>
        <w:instrText xml:space="preserve"> PAGEREF _Toc113623409 \h </w:instrText>
      </w:r>
      <w:r w:rsidRPr="005D624A">
        <w:rPr>
          <w:rFonts w:ascii="Times New Roman" w:hAnsi="Times New Roman" w:cs="Times New Roman"/>
          <w:noProof/>
          <w:webHidden/>
          <w:sz w:val="24"/>
          <w:szCs w:val="24"/>
        </w:rPr>
      </w:r>
      <w:r w:rsidRPr="005D624A">
        <w:rPr>
          <w:rFonts w:ascii="Times New Roman" w:hAnsi="Times New Roman" w:cs="Times New Roman"/>
          <w:noProof/>
          <w:webHidden/>
          <w:sz w:val="24"/>
          <w:szCs w:val="24"/>
        </w:rPr>
        <w:fldChar w:fldCharType="separate"/>
      </w:r>
      <w:r w:rsidRPr="005D624A">
        <w:rPr>
          <w:rFonts w:ascii="Times New Roman" w:hAnsi="Times New Roman" w:cs="Times New Roman"/>
          <w:noProof/>
          <w:webHidden/>
          <w:sz w:val="24"/>
          <w:szCs w:val="24"/>
        </w:rPr>
        <w:t>1</w:t>
      </w:r>
      <w:r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2ED1178A" w14:textId="642AA21E" w:rsidR="005D624A" w:rsidRPr="005D624A" w:rsidRDefault="00000000">
      <w:pPr>
        <w:pStyle w:val="TOC3"/>
        <w:tabs>
          <w:tab w:val="right" w:leader="dot" w:pos="9350"/>
        </w:tabs>
        <w:rPr>
          <w:rFonts w:ascii="Times New Roman" w:eastAsiaTheme="minorEastAsia" w:hAnsi="Times New Roman" w:cs="Times New Roman"/>
          <w:noProof/>
          <w:sz w:val="24"/>
          <w:szCs w:val="24"/>
        </w:rPr>
      </w:pPr>
      <w:r>
        <w:fldChar w:fldCharType="begin"/>
      </w:r>
      <w:r>
        <w:instrText>HYPERLINK \l "_Toc113623410"</w:instrText>
      </w:r>
      <w:r>
        <w:fldChar w:fldCharType="separate"/>
      </w:r>
      <w:r w:rsidR="005D624A" w:rsidRPr="005D624A">
        <w:rPr>
          <w:rStyle w:val="Hyperlink"/>
          <w:rFonts w:ascii="Times New Roman" w:hAnsi="Times New Roman" w:cs="Times New Roman"/>
          <w:noProof/>
          <w:sz w:val="24"/>
          <w:szCs w:val="24"/>
        </w:rPr>
        <w:t>Subpart 5145.1 – General</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_Toc113623410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2680DB42" w14:textId="0A143F33"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"_Toc113623411"</w:instrText>
      </w:r>
      <w:r>
        <w:fldChar w:fldCharType="separate"/>
      </w:r>
      <w:r w:rsidR="005D624A" w:rsidRPr="005D624A">
        <w:rPr>
          <w:rStyle w:val="Hyperlink"/>
          <w:rFonts w:ascii="Times New Roman" w:hAnsi="Times New Roman" w:cs="Times New Roman"/>
          <w:noProof/>
          <w:sz w:val="24"/>
          <w:szCs w:val="24"/>
        </w:rPr>
        <w:t>5145.101 Definitions.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_Toc113623411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38682973" w14:textId="48E670D5"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"_Toc113623412"</w:instrText>
      </w:r>
      <w:r>
        <w:fldChar w:fldCharType="separate"/>
      </w:r>
      <w:r w:rsidR="005D624A" w:rsidRPr="005D624A">
        <w:rPr>
          <w:rStyle w:val="Hyperlink"/>
          <w:rFonts w:ascii="Times New Roman" w:hAnsi="Times New Roman" w:cs="Times New Roman"/>
          <w:noProof/>
          <w:sz w:val="24"/>
          <w:szCs w:val="24"/>
        </w:rPr>
        <w:t>5145.102  Policy.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_Toc113623412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0F0AFCA5" w14:textId="779B615A"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"_Toc113623413"</w:instrText>
      </w:r>
      <w:r>
        <w:fldChar w:fldCharType="separate"/>
      </w:r>
      <w:r w:rsidR="005D624A" w:rsidRPr="005D624A">
        <w:rPr>
          <w:rStyle w:val="Hyperlink"/>
          <w:rFonts w:ascii="Times New Roman" w:hAnsi="Times New Roman" w:cs="Times New Roman"/>
          <w:noProof/>
          <w:sz w:val="24"/>
          <w:szCs w:val="24"/>
        </w:rPr>
        <w:t>5145.103  General.</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_Toc113623413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338AED94" w14:textId="1F5924C9"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"_Toc113623414"</w:instrText>
      </w:r>
      <w:r>
        <w:fldChar w:fldCharType="separate"/>
      </w:r>
      <w:r w:rsidR="005D624A" w:rsidRPr="005D624A">
        <w:rPr>
          <w:rStyle w:val="Hyperlink"/>
          <w:rFonts w:ascii="Times New Roman" w:hAnsi="Times New Roman" w:cs="Times New Roman"/>
          <w:noProof/>
          <w:sz w:val="24"/>
          <w:szCs w:val="24"/>
        </w:rPr>
        <w:t>5145.103-70 Furnishing Government property to contractors.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_Toc113623414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3C923F9" w14:textId="59F22CED"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"_Toc113623415"</w:instrText>
      </w:r>
      <w:r>
        <w:fldChar w:fldCharType="separate"/>
      </w:r>
      <w:r w:rsidR="005D624A" w:rsidRPr="005D624A">
        <w:rPr>
          <w:rStyle w:val="Hyperlink"/>
          <w:rFonts w:ascii="Times New Roman" w:hAnsi="Times New Roman" w:cs="Times New Roman"/>
          <w:noProof/>
          <w:sz w:val="24"/>
          <w:szCs w:val="24"/>
        </w:rPr>
        <w:t>5145.103-72 Government-furnished property attachments to solicitations and awards.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_Toc113623415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0676062A" w14:textId="2251E5B1"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"_Toc113623416"</w:instrText>
      </w:r>
      <w:r>
        <w:fldChar w:fldCharType="separate"/>
      </w:r>
      <w:r w:rsidR="005D624A" w:rsidRPr="005D624A">
        <w:rPr>
          <w:rStyle w:val="Hyperlink"/>
          <w:rFonts w:ascii="Times New Roman" w:hAnsi="Times New Roman" w:cs="Times New Roman"/>
          <w:noProof/>
          <w:sz w:val="24"/>
          <w:szCs w:val="24"/>
        </w:rPr>
        <w:t>5145.103-73 Government property under sustainment contracts.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_Toc113623416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8D732BA" w14:textId="0F717161"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"_Toc113623417"</w:instrText>
      </w:r>
      <w:r>
        <w:fldChar w:fldCharType="separate"/>
      </w:r>
      <w:r w:rsidR="005D624A" w:rsidRPr="005D624A">
        <w:rPr>
          <w:rStyle w:val="Hyperlink"/>
          <w:rFonts w:ascii="Times New Roman" w:hAnsi="Times New Roman" w:cs="Times New Roman"/>
          <w:noProof/>
          <w:sz w:val="24"/>
          <w:szCs w:val="24"/>
        </w:rPr>
        <w:t>5145.103-74 Contracting office responsibilities.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_Toc113623417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2C1EF9F" w14:textId="21ECC49E"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"_Toc113623418"</w:instrText>
      </w:r>
      <w:r>
        <w:fldChar w:fldCharType="separate"/>
      </w:r>
      <w:r w:rsidR="005D624A" w:rsidRPr="005D624A">
        <w:rPr>
          <w:rStyle w:val="Hyperlink"/>
          <w:rFonts w:ascii="Times New Roman" w:hAnsi="Times New Roman" w:cs="Times New Roman"/>
          <w:noProof/>
          <w:sz w:val="24"/>
          <w:szCs w:val="24"/>
        </w:rPr>
        <w:t>5145.105 Contractor’s property management system compliance.</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_Toc113623418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15128FE4" w14:textId="5D9F9C18"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"_Toc113623419"</w:instrText>
      </w:r>
      <w:r>
        <w:fldChar w:fldCharType="separate"/>
      </w:r>
      <w:r w:rsidR="005D624A" w:rsidRPr="005D624A">
        <w:rPr>
          <w:rStyle w:val="Hyperlink"/>
          <w:rFonts w:ascii="Times New Roman" w:hAnsi="Times New Roman" w:cs="Times New Roman"/>
          <w:noProof/>
          <w:sz w:val="24"/>
          <w:szCs w:val="24"/>
        </w:rPr>
        <w:t>5145.107 Contract Clauses.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_Toc113623419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0426CB50" w14:textId="32BFD426"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"_Toc113623420"</w:instrText>
      </w:r>
      <w:r>
        <w:fldChar w:fldCharType="separate"/>
      </w:r>
      <w:r w:rsidR="005D624A" w:rsidRPr="005D624A">
        <w:rPr>
          <w:rStyle w:val="Hyperlink"/>
          <w:rFonts w:ascii="Times New Roman" w:hAnsi="Times New Roman" w:cs="Times New Roman"/>
          <w:noProof/>
          <w:sz w:val="24"/>
          <w:szCs w:val="24"/>
        </w:rPr>
        <w:t>5145.190-1 Leasing personal property.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_Toc113623420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5F52795A" w14:textId="521E0C17"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"_Toc113623421"</w:instrText>
      </w:r>
      <w:r>
        <w:fldChar w:fldCharType="separate"/>
      </w:r>
      <w:r w:rsidR="005D624A" w:rsidRPr="005D624A">
        <w:rPr>
          <w:rStyle w:val="Hyperlink"/>
          <w:rFonts w:ascii="Times New Roman" w:hAnsi="Times New Roman" w:cs="Times New Roman"/>
          <w:noProof/>
          <w:sz w:val="24"/>
          <w:szCs w:val="24"/>
        </w:rPr>
        <w:t>5145.190-2 Furnishing Government property after award.</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_Toc113623421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A0661DC" w14:textId="4813930D" w:rsidR="005D624A" w:rsidRPr="005D624A" w:rsidRDefault="00000000">
      <w:pPr>
        <w:pStyle w:val="TOC3"/>
        <w:tabs>
          <w:tab w:val="right" w:leader="dot" w:pos="9350"/>
        </w:tabs>
        <w:rPr>
          <w:rFonts w:ascii="Times New Roman" w:eastAsiaTheme="minorEastAsia" w:hAnsi="Times New Roman" w:cs="Times New Roman"/>
          <w:noProof/>
          <w:sz w:val="24"/>
          <w:szCs w:val="24"/>
        </w:rPr>
      </w:pPr>
      <w:r>
        <w:fldChar w:fldCharType="begin"/>
      </w:r>
      <w:r>
        <w:instrText>HYPERLINK \l "_Toc113623422"</w:instrText>
      </w:r>
      <w:r>
        <w:fldChar w:fldCharType="separate"/>
      </w:r>
      <w:r w:rsidR="005D624A" w:rsidRPr="005D624A">
        <w:rPr>
          <w:rStyle w:val="Hyperlink"/>
          <w:rFonts w:ascii="Times New Roman" w:hAnsi="Times New Roman" w:cs="Times New Roman"/>
          <w:noProof/>
          <w:sz w:val="24"/>
          <w:szCs w:val="24"/>
        </w:rPr>
        <w:t>Subpart 5145.2 – Solicitation and Evaluation Procedures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_Toc113623422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61E531E7" w14:textId="6F46F9C8"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"_Toc113623423"</w:instrText>
      </w:r>
      <w:r>
        <w:fldChar w:fldCharType="separate"/>
      </w:r>
      <w:r w:rsidR="005D624A" w:rsidRPr="005D624A">
        <w:rPr>
          <w:rStyle w:val="Hyperlink"/>
          <w:rFonts w:ascii="Times New Roman" w:hAnsi="Times New Roman" w:cs="Times New Roman"/>
          <w:noProof/>
          <w:sz w:val="24"/>
          <w:szCs w:val="24"/>
        </w:rPr>
        <w:t>5145.201 Solicitation.</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_Toc113623423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30B843DC" w14:textId="57B7707E"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"_Toc113623424"</w:instrText>
      </w:r>
      <w:r>
        <w:fldChar w:fldCharType="separate"/>
      </w:r>
      <w:r w:rsidR="005D624A" w:rsidRPr="005D624A">
        <w:rPr>
          <w:rStyle w:val="Hyperlink"/>
          <w:rFonts w:ascii="Times New Roman" w:hAnsi="Times New Roman" w:cs="Times New Roman"/>
          <w:noProof/>
          <w:sz w:val="24"/>
          <w:szCs w:val="24"/>
        </w:rPr>
        <w:t>5145.202 Evaluation Procedures.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_Toc113623424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281019B4" w14:textId="0EEB54E0" w:rsidR="005D624A" w:rsidRPr="005D624A" w:rsidRDefault="00000000">
      <w:pPr>
        <w:pStyle w:val="TOC3"/>
        <w:tabs>
          <w:tab w:val="right" w:leader="dot" w:pos="9350"/>
        </w:tabs>
        <w:rPr>
          <w:rFonts w:ascii="Times New Roman" w:eastAsiaTheme="minorEastAsia" w:hAnsi="Times New Roman" w:cs="Times New Roman"/>
          <w:noProof/>
          <w:sz w:val="24"/>
          <w:szCs w:val="24"/>
        </w:rPr>
      </w:pPr>
      <w:r>
        <w:fldChar w:fldCharType="begin"/>
      </w:r>
      <w:r>
        <w:instrText>HYPERLINK \l "_Toc113623425"</w:instrText>
      </w:r>
      <w:r>
        <w:fldChar w:fldCharType="separate"/>
      </w:r>
      <w:r w:rsidR="005D624A" w:rsidRPr="005D624A">
        <w:rPr>
          <w:rStyle w:val="Hyperlink"/>
          <w:rFonts w:ascii="Times New Roman" w:hAnsi="Times New Roman" w:cs="Times New Roman"/>
          <w:noProof/>
          <w:sz w:val="24"/>
          <w:szCs w:val="24"/>
        </w:rPr>
        <w:t>Subpart 5145.3 – Authorizing the Use and Rental of Government Property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_Toc113623425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0CB6CC82" w14:textId="0657621A"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"_Toc113623426"</w:instrText>
      </w:r>
      <w:r>
        <w:fldChar w:fldCharType="separate"/>
      </w:r>
      <w:r w:rsidR="005D624A" w:rsidRPr="005D624A">
        <w:rPr>
          <w:rStyle w:val="Hyperlink"/>
          <w:rFonts w:ascii="Times New Roman" w:hAnsi="Times New Roman" w:cs="Times New Roman"/>
          <w:noProof/>
          <w:sz w:val="24"/>
          <w:szCs w:val="24"/>
        </w:rPr>
        <w:t>5145.301  Use and rental.</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_Toc113623426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5BD060F4" w14:textId="029D8AA8"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"_Toc113623427"</w:instrText>
      </w:r>
      <w:r>
        <w:fldChar w:fldCharType="separate"/>
      </w:r>
      <w:r w:rsidR="005D624A" w:rsidRPr="005D624A">
        <w:rPr>
          <w:rStyle w:val="Hyperlink"/>
          <w:rFonts w:ascii="Times New Roman" w:hAnsi="Times New Roman" w:cs="Times New Roman"/>
          <w:noProof/>
          <w:sz w:val="24"/>
          <w:szCs w:val="24"/>
        </w:rPr>
        <w:t>5145.390  Documentation of Government property in contracts.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_Toc113623427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642466A7" w14:textId="45A08491" w:rsidR="005D624A" w:rsidRPr="005D624A" w:rsidRDefault="00000000">
      <w:pPr>
        <w:pStyle w:val="TOC3"/>
        <w:tabs>
          <w:tab w:val="right" w:leader="dot" w:pos="9350"/>
        </w:tabs>
        <w:rPr>
          <w:rFonts w:ascii="Times New Roman" w:eastAsiaTheme="minorEastAsia" w:hAnsi="Times New Roman" w:cs="Times New Roman"/>
          <w:noProof/>
          <w:sz w:val="24"/>
          <w:szCs w:val="24"/>
        </w:rPr>
      </w:pPr>
      <w:r>
        <w:fldChar w:fldCharType="begin"/>
      </w:r>
      <w:r>
        <w:instrText>HYPERLINK \l "_Toc113623428"</w:instrText>
      </w:r>
      <w:r>
        <w:fldChar w:fldCharType="separate"/>
      </w:r>
      <w:r w:rsidR="005D624A" w:rsidRPr="005D624A">
        <w:rPr>
          <w:rStyle w:val="Hyperlink"/>
          <w:rFonts w:ascii="Times New Roman" w:hAnsi="Times New Roman" w:cs="Times New Roman"/>
          <w:noProof/>
          <w:sz w:val="24"/>
          <w:szCs w:val="24"/>
        </w:rPr>
        <w:t>Subpart 5145.4– Title to Government Property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_Toc113623428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6382F1BA" w14:textId="5E4ED011"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"_Toc113623429"</w:instrText>
      </w:r>
      <w:r>
        <w:fldChar w:fldCharType="separate"/>
      </w:r>
      <w:r w:rsidR="005D624A" w:rsidRPr="005D624A">
        <w:rPr>
          <w:rStyle w:val="Hyperlink"/>
          <w:rFonts w:ascii="Times New Roman" w:hAnsi="Times New Roman" w:cs="Times New Roman"/>
          <w:noProof/>
          <w:sz w:val="24"/>
          <w:szCs w:val="24"/>
        </w:rPr>
        <w:t>5145.402-70 Policy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_Toc113623429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r w:rsidR="00791772">
        <w:rPr>
          <w:rStyle w:val="Hyperlink"/>
          <w:rFonts w:ascii="Times New Roman" w:hAnsi="Times New Roman" w:cs="Times New Roman"/>
          <w:noProof/>
          <w:sz w:val="24"/>
          <w:szCs w:val="24"/>
        </w:rPr>
        <w:t>.</w:t>
      </w:r>
    </w:p>
    <w:p w14:paraId="31805D57" w14:textId="16812386" w:rsidR="005D624A" w:rsidRPr="005D624A" w:rsidRDefault="00000000">
      <w:pPr>
        <w:pStyle w:val="TOC3"/>
        <w:tabs>
          <w:tab w:val="right" w:leader="dot" w:pos="9350"/>
        </w:tabs>
        <w:rPr>
          <w:rFonts w:ascii="Times New Roman" w:eastAsiaTheme="minorEastAsia" w:hAnsi="Times New Roman" w:cs="Times New Roman"/>
          <w:noProof/>
          <w:sz w:val="24"/>
          <w:szCs w:val="24"/>
        </w:rPr>
      </w:pPr>
      <w:r>
        <w:fldChar w:fldCharType="begin"/>
      </w:r>
      <w:r>
        <w:instrText>HYPERLINK \l "_Toc113623430"</w:instrText>
      </w:r>
      <w:r>
        <w:fldChar w:fldCharType="separate"/>
      </w:r>
      <w:r w:rsidR="005D624A" w:rsidRPr="005D624A">
        <w:rPr>
          <w:rStyle w:val="Hyperlink"/>
          <w:rFonts w:ascii="Times New Roman" w:hAnsi="Times New Roman" w:cs="Times New Roman"/>
          <w:noProof/>
          <w:sz w:val="24"/>
          <w:szCs w:val="24"/>
        </w:rPr>
        <w:t>Subpart 5145.5 – Support Government Property Administration</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_Toc113623430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2489943F" w14:textId="739FC6D7" w:rsidR="005D624A" w:rsidRPr="005D624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"_Toc113623431"</w:instrText>
      </w:r>
      <w:r>
        <w:fldChar w:fldCharType="separate"/>
      </w:r>
      <w:r w:rsidR="005D624A" w:rsidRPr="005D624A">
        <w:rPr>
          <w:rStyle w:val="Hyperlink"/>
          <w:rFonts w:ascii="Times New Roman" w:hAnsi="Times New Roman" w:cs="Times New Roman"/>
          <w:noProof/>
          <w:sz w:val="24"/>
          <w:szCs w:val="24"/>
        </w:rPr>
        <w:t>5145.570-90 Storage at the Government’s expense.</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_Toc113623431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4D08ECDC" w14:textId="1C782090" w:rsidR="005D624A" w:rsidRPr="005D624A" w:rsidRDefault="00000000">
      <w:pPr>
        <w:pStyle w:val="TOC3"/>
        <w:tabs>
          <w:tab w:val="right" w:leader="dot" w:pos="9350"/>
        </w:tabs>
        <w:rPr>
          <w:rFonts w:ascii="Times New Roman" w:eastAsiaTheme="minorEastAsia" w:hAnsi="Times New Roman" w:cs="Times New Roman"/>
          <w:noProof/>
          <w:sz w:val="24"/>
          <w:szCs w:val="24"/>
        </w:rPr>
      </w:pPr>
      <w:r>
        <w:fldChar w:fldCharType="begin"/>
      </w:r>
      <w:r>
        <w:instrText>HYPERLINK \l "_Toc113623432"</w:instrText>
      </w:r>
      <w:r>
        <w:fldChar w:fldCharType="separate"/>
      </w:r>
      <w:r w:rsidR="005D624A" w:rsidRPr="005D624A">
        <w:rPr>
          <w:rStyle w:val="Hyperlink"/>
          <w:rFonts w:ascii="Times New Roman" w:hAnsi="Times New Roman" w:cs="Times New Roman"/>
          <w:noProof/>
          <w:sz w:val="24"/>
          <w:szCs w:val="24"/>
        </w:rPr>
        <w:t>Subpart 5145.6– Reporting, Reutilization, and Disposal</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_Toc113623432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6A7381B2" w14:textId="0F86AC40" w:rsidR="005D624A" w:rsidRPr="005D624A" w:rsidRDefault="00000000">
      <w:pPr>
        <w:pStyle w:val="TOC3"/>
        <w:tabs>
          <w:tab w:val="right" w:leader="dot" w:pos="9350"/>
        </w:tabs>
        <w:rPr>
          <w:rFonts w:ascii="Times New Roman" w:eastAsiaTheme="minorEastAsia" w:hAnsi="Times New Roman" w:cs="Times New Roman"/>
          <w:noProof/>
          <w:sz w:val="24"/>
          <w:szCs w:val="24"/>
        </w:rPr>
      </w:pPr>
      <w:r>
        <w:fldChar w:fldCharType="begin"/>
      </w:r>
      <w:r>
        <w:instrText>HYPERLINK \l "_Toc113623433"</w:instrText>
      </w:r>
      <w:r>
        <w:fldChar w:fldCharType="separate"/>
      </w:r>
      <w:r w:rsidR="005D624A" w:rsidRPr="005D624A">
        <w:rPr>
          <w:rStyle w:val="Hyperlink"/>
          <w:rFonts w:ascii="Times New Roman" w:hAnsi="Times New Roman" w:cs="Times New Roman"/>
          <w:noProof/>
          <w:sz w:val="24"/>
          <w:szCs w:val="24"/>
        </w:rPr>
        <w:t>5145.605 Inventory disposal reports.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_Toc113623433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3E5D297F" w14:textId="13B86B75" w:rsidR="00A928CC" w:rsidRPr="002C0817" w:rsidRDefault="005D624A" w:rsidP="005D624A">
      <w:pPr>
        <w:jc w:val="center"/>
        <w:rPr>
          <w:rFonts w:ascii="Times New Roman" w:hAnsi="Times New Roman" w:cs="Times New Roman"/>
          <w:iCs/>
          <w:sz w:val="24"/>
          <w:szCs w:val="24"/>
        </w:rPr>
      </w:pPr>
      <w:r>
        <w:rPr>
          <w:rFonts w:ascii="Times New Roman" w:hAnsi="Times New Roman" w:cs="Times New Roman"/>
          <w:iCs/>
          <w:sz w:val="24"/>
          <w:szCs w:val="24"/>
        </w:rPr>
        <w:fldChar w:fldCharType="end"/>
      </w:r>
      <w:bookmarkEnd w:id="0"/>
    </w:p>
    <w:p w14:paraId="4D2F6254" w14:textId="70B991AF" w:rsidR="002C0817" w:rsidRPr="005D624A" w:rsidRDefault="00093A76" w:rsidP="005D624A">
      <w:pPr>
        <w:pStyle w:val="Heading4"/>
        <w:spacing w:after="0" w:line="240" w:lineRule="auto"/>
      </w:pPr>
      <w:bookmarkStart w:id="6" w:name="_Toc113623409"/>
      <w:bookmarkStart w:id="7" w:name="_Toc113622907"/>
      <w:bookmarkStart w:id="8" w:name="_Toc512856906"/>
      <w:r w:rsidRPr="005D624A">
        <w:lastRenderedPageBreak/>
        <w:t xml:space="preserve">5145.000  </w:t>
      </w:r>
      <w:r w:rsidR="002C0817" w:rsidRPr="005D624A">
        <w:t>Scope of part.</w:t>
      </w:r>
      <w:bookmarkEnd w:id="6"/>
    </w:p>
    <w:p w14:paraId="70C7B139" w14:textId="77777777" w:rsidR="002C0817" w:rsidRPr="005D624A" w:rsidRDefault="002C0817" w:rsidP="005D624A">
      <w:pPr>
        <w:spacing w:after="0" w:line="240" w:lineRule="auto"/>
        <w:rPr>
          <w:rFonts w:ascii="Times New Roman" w:hAnsi="Times New Roman" w:cs="Times New Roman"/>
          <w:sz w:val="24"/>
          <w:szCs w:val="24"/>
        </w:rPr>
      </w:pPr>
    </w:p>
    <w:p w14:paraId="4E152D83" w14:textId="06895FD6" w:rsidR="00093A76" w:rsidRPr="005D624A" w:rsidRDefault="00000000" w:rsidP="005D624A">
      <w:pPr>
        <w:spacing w:after="0" w:line="240" w:lineRule="auto"/>
        <w:rPr>
          <w:rFonts w:ascii="Times New Roman" w:hAnsi="Times New Roman" w:cs="Times New Roman"/>
          <w:b/>
          <w:sz w:val="24"/>
          <w:szCs w:val="24"/>
        </w:rPr>
      </w:pPr>
      <w:r>
        <w:fldChar w:fldCharType="begin"/>
      </w:r>
      <w:r>
        <w:instrText>HYPERLINK "https://armyeitaas.sharepoint-mil.us/:b:/r/sites/ASA-ALT-PAM-PP/PGIPDF/PGI5145.pdf?csf=1&amp;web=1&amp;e=BXICtG"</w:instrText>
      </w:r>
      <w:r>
        <w:fldChar w:fldCharType="separate"/>
      </w:r>
      <w:r w:rsidR="00A11548" w:rsidRPr="00B469FB">
        <w:rPr>
          <w:rStyle w:val="Hyperlink"/>
          <w:rFonts w:ascii="Times New Roman" w:hAnsi="Times New Roman" w:cs="Times New Roman"/>
          <w:sz w:val="24"/>
          <w:szCs w:val="24"/>
        </w:rPr>
        <w:t>See AFARS PGI 5145.000(b)(5)(S-90)(i)</w:t>
      </w:r>
      <w:r>
        <w:rPr>
          <w:rStyle w:val="Hyperlink"/>
          <w:rFonts w:ascii="Times New Roman" w:hAnsi="Times New Roman" w:cs="Times New Roman"/>
          <w:sz w:val="24"/>
          <w:szCs w:val="24"/>
        </w:rPr>
        <w:fldChar w:fldCharType="end"/>
      </w:r>
      <w:r w:rsidR="00A11548" w:rsidRPr="005D624A">
        <w:rPr>
          <w:rFonts w:ascii="Times New Roman" w:hAnsi="Times New Roman" w:cs="Times New Roman"/>
          <w:sz w:val="24"/>
          <w:szCs w:val="24"/>
        </w:rPr>
        <w:t xml:space="preserve"> for instructions associated with accounting for incidental property within the contract.</w:t>
      </w:r>
      <w:bookmarkEnd w:id="7"/>
    </w:p>
    <w:p w14:paraId="36EC1772" w14:textId="20E53B9C" w:rsidR="00B42DAD" w:rsidRDefault="00B42DAD" w:rsidP="00B42DAD">
      <w:pPr>
        <w:spacing w:after="0" w:line="240" w:lineRule="auto"/>
      </w:pPr>
    </w:p>
    <w:p w14:paraId="152C8E3D" w14:textId="77777777" w:rsidR="005D624A" w:rsidRPr="00093A76" w:rsidRDefault="005D624A" w:rsidP="00B42DAD">
      <w:pPr>
        <w:spacing w:after="0" w:line="240" w:lineRule="auto"/>
      </w:pPr>
    </w:p>
    <w:p w14:paraId="6C119963" w14:textId="3C100824" w:rsidR="00F01044" w:rsidRDefault="007015B3" w:rsidP="00F2231F">
      <w:pPr>
        <w:pStyle w:val="Heading3"/>
        <w:spacing w:before="0" w:after="240"/>
        <w:rPr>
          <w:rFonts w:ascii="Times New Roman" w:hAnsi="Times New Roman" w:cs="Times New Roman"/>
          <w:sz w:val="24"/>
          <w:szCs w:val="24"/>
          <w:u w:val="none"/>
        </w:rPr>
      </w:pPr>
      <w:bookmarkStart w:id="9" w:name="_Toc113622908"/>
      <w:bookmarkStart w:id="10" w:name="_Toc113623410"/>
      <w:r w:rsidRPr="007015B3">
        <w:rPr>
          <w:rFonts w:ascii="Times New Roman" w:hAnsi="Times New Roman" w:cs="Times New Roman"/>
          <w:sz w:val="24"/>
          <w:szCs w:val="24"/>
          <w:u w:val="none"/>
        </w:rPr>
        <w:t>Subpart 5145.1 – General</w:t>
      </w:r>
      <w:bookmarkEnd w:id="8"/>
      <w:bookmarkEnd w:id="9"/>
      <w:bookmarkEnd w:id="10"/>
    </w:p>
    <w:p w14:paraId="3EF9B1B5" w14:textId="76B860C6" w:rsidR="009738F8" w:rsidRDefault="009738F8" w:rsidP="00A928CC">
      <w:pPr>
        <w:pStyle w:val="Heading4"/>
      </w:pPr>
      <w:bookmarkStart w:id="11" w:name="_Toc113622909"/>
      <w:bookmarkStart w:id="12" w:name="_Toc113623411"/>
      <w:bookmarkStart w:id="13" w:name="_Hlk112146733"/>
      <w:bookmarkStart w:id="14" w:name="_Toc512856907"/>
      <w:r>
        <w:t>5145.101 Definitions.</w:t>
      </w:r>
      <w:bookmarkEnd w:id="11"/>
      <w:bookmarkEnd w:id="12"/>
    </w:p>
    <w:bookmarkEnd w:id="13"/>
    <w:p w14:paraId="4142AE31" w14:textId="77777777" w:rsidR="009738F8" w:rsidRDefault="009738F8" w:rsidP="009738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used in this part—</w:t>
      </w:r>
    </w:p>
    <w:p w14:paraId="36215356" w14:textId="77777777" w:rsidR="009738F8" w:rsidRDefault="009738F8" w:rsidP="009738F8">
      <w:pPr>
        <w:autoSpaceDE w:val="0"/>
        <w:autoSpaceDN w:val="0"/>
        <w:adjustRightInd w:val="0"/>
        <w:spacing w:after="0" w:line="240" w:lineRule="auto"/>
        <w:rPr>
          <w:rFonts w:ascii="Times New Roman" w:hAnsi="Times New Roman" w:cs="Times New Roman"/>
          <w:sz w:val="24"/>
          <w:szCs w:val="24"/>
        </w:rPr>
      </w:pPr>
    </w:p>
    <w:p w14:paraId="3786D34C" w14:textId="66E21566" w:rsidR="009738F8" w:rsidRDefault="009738F8" w:rsidP="009738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333AF">
        <w:rPr>
          <w:rFonts w:ascii="Times New Roman" w:hAnsi="Times New Roman" w:cs="Times New Roman"/>
          <w:sz w:val="24"/>
          <w:szCs w:val="24"/>
        </w:rPr>
        <w:t>Accounting Requirements Code</w:t>
      </w:r>
      <w:r>
        <w:rPr>
          <w:rFonts w:ascii="Times New Roman" w:hAnsi="Times New Roman" w:cs="Times New Roman"/>
          <w:sz w:val="24"/>
          <w:szCs w:val="24"/>
        </w:rPr>
        <w:t>”</w:t>
      </w:r>
      <w:r w:rsidRPr="00E333AF">
        <w:rPr>
          <w:rFonts w:ascii="Times New Roman" w:hAnsi="Times New Roman" w:cs="Times New Roman"/>
          <w:sz w:val="24"/>
          <w:szCs w:val="24"/>
        </w:rPr>
        <w:t xml:space="preserve"> (ARC)</w:t>
      </w:r>
      <w:r>
        <w:rPr>
          <w:rFonts w:ascii="Times New Roman" w:hAnsi="Times New Roman" w:cs="Times New Roman"/>
          <w:b/>
          <w:sz w:val="24"/>
          <w:szCs w:val="24"/>
        </w:rPr>
        <w:t xml:space="preserve"> </w:t>
      </w:r>
      <w:r>
        <w:rPr>
          <w:rFonts w:ascii="Times New Roman" w:hAnsi="Times New Roman" w:cs="Times New Roman"/>
          <w:sz w:val="24"/>
          <w:szCs w:val="24"/>
        </w:rPr>
        <w:t>is</w:t>
      </w:r>
      <w:r w:rsidRPr="002B42B9">
        <w:rPr>
          <w:rFonts w:ascii="Times New Roman" w:hAnsi="Times New Roman" w:cs="Times New Roman"/>
          <w:b/>
          <w:sz w:val="24"/>
          <w:szCs w:val="24"/>
        </w:rPr>
        <w:t xml:space="preserve"> </w:t>
      </w:r>
      <w:r>
        <w:rPr>
          <w:rFonts w:ascii="Times New Roman" w:hAnsi="Times New Roman" w:cs="Times New Roman"/>
          <w:sz w:val="24"/>
          <w:szCs w:val="24"/>
        </w:rPr>
        <w:t>a code</w:t>
      </w:r>
      <w:r w:rsidRPr="00E333AF">
        <w:rPr>
          <w:rFonts w:ascii="Times New Roman" w:hAnsi="Times New Roman" w:cs="Times New Roman"/>
          <w:sz w:val="24"/>
          <w:szCs w:val="24"/>
        </w:rPr>
        <w:t xml:space="preserve"> assigned to each item of supply to identify its specific classification</w:t>
      </w:r>
      <w:r>
        <w:rPr>
          <w:rFonts w:ascii="Times New Roman" w:hAnsi="Times New Roman" w:cs="Times New Roman"/>
          <w:sz w:val="24"/>
          <w:szCs w:val="24"/>
        </w:rPr>
        <w:t xml:space="preserve"> </w:t>
      </w:r>
      <w:r w:rsidRPr="00E333AF">
        <w:rPr>
          <w:rFonts w:ascii="Times New Roman" w:hAnsi="Times New Roman" w:cs="Times New Roman"/>
          <w:sz w:val="24"/>
          <w:szCs w:val="24"/>
        </w:rPr>
        <w:t>and the degree of accounting and control that must be applied at the user level.</w:t>
      </w:r>
      <w:r w:rsidR="0097449E">
        <w:rPr>
          <w:rFonts w:ascii="Times New Roman" w:hAnsi="Times New Roman" w:cs="Times New Roman"/>
          <w:sz w:val="24"/>
          <w:szCs w:val="24"/>
        </w:rPr>
        <w:t xml:space="preserve">  </w:t>
      </w:r>
      <w:r w:rsidR="0097449E" w:rsidRPr="00895CE6">
        <w:rPr>
          <w:rFonts w:ascii="Times New Roman" w:hAnsi="Times New Roman" w:cs="Times New Roman"/>
          <w:sz w:val="24"/>
          <w:szCs w:val="24"/>
        </w:rPr>
        <w:t>Logistics Support Activity assigns the accounting requirements code (ARC) using the ARC assignment</w:t>
      </w:r>
      <w:r w:rsidR="0097449E">
        <w:rPr>
          <w:rFonts w:ascii="Times New Roman" w:hAnsi="Times New Roman" w:cs="Times New Roman"/>
          <w:sz w:val="24"/>
          <w:szCs w:val="24"/>
        </w:rPr>
        <w:t xml:space="preserve"> </w:t>
      </w:r>
      <w:r w:rsidR="0097449E" w:rsidRPr="00895CE6">
        <w:rPr>
          <w:rFonts w:ascii="Times New Roman" w:hAnsi="Times New Roman" w:cs="Times New Roman"/>
          <w:sz w:val="24"/>
          <w:szCs w:val="24"/>
        </w:rPr>
        <w:t>criteria contained in DA Pam 708–2</w:t>
      </w:r>
      <w:r w:rsidR="00802A8C">
        <w:rPr>
          <w:rFonts w:ascii="Times New Roman" w:hAnsi="Times New Roman" w:cs="Times New Roman"/>
          <w:sz w:val="24"/>
          <w:szCs w:val="24"/>
        </w:rPr>
        <w:t xml:space="preserve">, </w:t>
      </w:r>
      <w:r w:rsidR="00802A8C" w:rsidRPr="00802A8C">
        <w:rPr>
          <w:rFonts w:ascii="Times New Roman" w:hAnsi="Times New Roman" w:cs="Times New Roman"/>
          <w:sz w:val="24"/>
          <w:szCs w:val="24"/>
        </w:rPr>
        <w:t>Cataloging and Supply Management Data Procedures for the Army Enterprise Material Master</w:t>
      </w:r>
      <w:r w:rsidR="0097449E" w:rsidRPr="00895CE6">
        <w:rPr>
          <w:rFonts w:ascii="Times New Roman" w:hAnsi="Times New Roman" w:cs="Times New Roman"/>
          <w:sz w:val="24"/>
          <w:szCs w:val="24"/>
        </w:rPr>
        <w:t>.</w:t>
      </w:r>
    </w:p>
    <w:p w14:paraId="4A64E845" w14:textId="77777777" w:rsidR="009738F8" w:rsidRPr="00E333AF" w:rsidRDefault="009738F8" w:rsidP="009738F8">
      <w:pPr>
        <w:autoSpaceDE w:val="0"/>
        <w:autoSpaceDN w:val="0"/>
        <w:adjustRightInd w:val="0"/>
        <w:spacing w:after="0" w:line="240" w:lineRule="auto"/>
        <w:rPr>
          <w:rFonts w:ascii="Times New Roman" w:hAnsi="Times New Roman" w:cs="Times New Roman"/>
          <w:sz w:val="24"/>
          <w:szCs w:val="24"/>
        </w:rPr>
      </w:pPr>
    </w:p>
    <w:p w14:paraId="1A6574E8" w14:textId="1C86936D" w:rsidR="009738F8" w:rsidRDefault="009738F8" w:rsidP="009738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B32473">
        <w:rPr>
          <w:rFonts w:ascii="Times New Roman" w:hAnsi="Times New Roman" w:cs="Times New Roman"/>
          <w:sz w:val="24"/>
          <w:szCs w:val="24"/>
        </w:rPr>
        <w:t>Nonexpendable</w:t>
      </w:r>
      <w:r>
        <w:rPr>
          <w:rFonts w:ascii="Times New Roman" w:hAnsi="Times New Roman" w:cs="Times New Roman"/>
          <w:sz w:val="24"/>
          <w:szCs w:val="24"/>
        </w:rPr>
        <w:t>”, as used in the definition of equipment at AR 735-5,</w:t>
      </w:r>
      <w:r w:rsidRPr="00B32473">
        <w:rPr>
          <w:rFonts w:ascii="Times New Roman" w:hAnsi="Times New Roman" w:cs="Times New Roman"/>
          <w:sz w:val="24"/>
          <w:szCs w:val="24"/>
        </w:rPr>
        <w:t xml:space="preserve"> </w:t>
      </w:r>
      <w:r w:rsidR="00E23499">
        <w:rPr>
          <w:rFonts w:ascii="Times New Roman" w:hAnsi="Times New Roman" w:cs="Times New Roman"/>
          <w:sz w:val="24"/>
          <w:szCs w:val="24"/>
        </w:rPr>
        <w:t>Property Accountability Policies</w:t>
      </w:r>
      <w:r w:rsidR="00A11548">
        <w:rPr>
          <w:rFonts w:ascii="Times New Roman" w:hAnsi="Times New Roman" w:cs="Times New Roman"/>
          <w:sz w:val="24"/>
          <w:szCs w:val="24"/>
        </w:rPr>
        <w:t xml:space="preserve"> </w:t>
      </w:r>
      <w:r>
        <w:rPr>
          <w:rFonts w:ascii="Times New Roman" w:hAnsi="Times New Roman" w:cs="Times New Roman"/>
          <w:sz w:val="24"/>
          <w:szCs w:val="24"/>
        </w:rPr>
        <w:t>refers to an item</w:t>
      </w:r>
      <w:r w:rsidRPr="00B32473">
        <w:rPr>
          <w:rFonts w:ascii="Times New Roman" w:hAnsi="Times New Roman" w:cs="Times New Roman"/>
          <w:sz w:val="24"/>
          <w:szCs w:val="24"/>
        </w:rPr>
        <w:t xml:space="preserve"> that is not consumed in use and that retains its original identity during the</w:t>
      </w:r>
      <w:r>
        <w:rPr>
          <w:rFonts w:ascii="Times New Roman" w:hAnsi="Times New Roman" w:cs="Times New Roman"/>
          <w:sz w:val="24"/>
          <w:szCs w:val="24"/>
        </w:rPr>
        <w:t xml:space="preserve"> period of use. </w:t>
      </w:r>
      <w:r w:rsidRPr="00E333AF">
        <w:rPr>
          <w:rFonts w:ascii="Times New Roman" w:hAnsi="Times New Roman" w:cs="Times New Roman"/>
          <w:sz w:val="24"/>
          <w:szCs w:val="24"/>
        </w:rPr>
        <w:t>These items have an ARC of “N” contained in</w:t>
      </w:r>
      <w:r>
        <w:rPr>
          <w:rFonts w:ascii="Times New Roman" w:hAnsi="Times New Roman" w:cs="Times New Roman"/>
          <w:sz w:val="24"/>
          <w:szCs w:val="24"/>
        </w:rPr>
        <w:t xml:space="preserve"> the Federal Logistics Data Base</w:t>
      </w:r>
      <w:r w:rsidRPr="00E333AF">
        <w:rPr>
          <w:rFonts w:ascii="Times New Roman" w:hAnsi="Times New Roman" w:cs="Times New Roman"/>
          <w:sz w:val="24"/>
          <w:szCs w:val="24"/>
        </w:rPr>
        <w:t xml:space="preserve"> </w:t>
      </w:r>
      <w:r>
        <w:rPr>
          <w:rFonts w:ascii="Times New Roman" w:hAnsi="Times New Roman" w:cs="Times New Roman"/>
          <w:sz w:val="24"/>
          <w:szCs w:val="24"/>
        </w:rPr>
        <w:t>(</w:t>
      </w:r>
      <w:r w:rsidRPr="00E333AF">
        <w:rPr>
          <w:rFonts w:ascii="Times New Roman" w:hAnsi="Times New Roman" w:cs="Times New Roman"/>
          <w:sz w:val="24"/>
          <w:szCs w:val="24"/>
        </w:rPr>
        <w:t>FEDLOG</w:t>
      </w:r>
      <w:r>
        <w:rPr>
          <w:rFonts w:ascii="Times New Roman" w:hAnsi="Times New Roman" w:cs="Times New Roman"/>
          <w:sz w:val="24"/>
          <w:szCs w:val="24"/>
        </w:rPr>
        <w:t xml:space="preserve">) </w:t>
      </w:r>
    </w:p>
    <w:p w14:paraId="3A113BD9" w14:textId="77777777" w:rsidR="009738F8" w:rsidRPr="009738F8" w:rsidRDefault="009738F8" w:rsidP="009738F8">
      <w:pPr>
        <w:autoSpaceDE w:val="0"/>
        <w:autoSpaceDN w:val="0"/>
        <w:adjustRightInd w:val="0"/>
        <w:spacing w:after="0" w:line="240" w:lineRule="auto"/>
        <w:rPr>
          <w:rFonts w:ascii="Times New Roman" w:hAnsi="Times New Roman" w:cs="Times New Roman"/>
          <w:sz w:val="24"/>
          <w:szCs w:val="24"/>
        </w:rPr>
      </w:pPr>
    </w:p>
    <w:p w14:paraId="6C119964" w14:textId="0B209D9A" w:rsidR="00F2231F" w:rsidRDefault="00DC5FAF" w:rsidP="00A928CC">
      <w:pPr>
        <w:pStyle w:val="Heading4"/>
      </w:pPr>
      <w:bookmarkStart w:id="15" w:name="_Toc113622910"/>
      <w:bookmarkStart w:id="16" w:name="_Toc113623412"/>
      <w:bookmarkStart w:id="17" w:name="_Hlk112146924"/>
      <w:r>
        <w:t>5145.102</w:t>
      </w:r>
      <w:r w:rsidR="00024034">
        <w:t xml:space="preserve"> </w:t>
      </w:r>
      <w:r w:rsidR="00F2231F">
        <w:t xml:space="preserve"> </w:t>
      </w:r>
      <w:r w:rsidR="00F2231F" w:rsidRPr="00A928CC">
        <w:t>Policy</w:t>
      </w:r>
      <w:r w:rsidR="00F2231F">
        <w:t>.</w:t>
      </w:r>
      <w:bookmarkEnd w:id="14"/>
      <w:bookmarkEnd w:id="15"/>
      <w:bookmarkEnd w:id="16"/>
    </w:p>
    <w:p w14:paraId="794D433C" w14:textId="4D51D530" w:rsidR="009738F8" w:rsidRPr="00A9515A" w:rsidRDefault="009738F8" w:rsidP="00190843">
      <w:pPr>
        <w:spacing w:after="0" w:line="240" w:lineRule="auto"/>
        <w:rPr>
          <w:rFonts w:ascii="Times New Roman" w:hAnsi="Times New Roman" w:cs="Times New Roman"/>
          <w:color w:val="000000" w:themeColor="text1"/>
          <w:sz w:val="24"/>
          <w:szCs w:val="24"/>
          <w:lang w:val="en"/>
        </w:rPr>
      </w:pPr>
      <w:bookmarkStart w:id="18" w:name="_Hlk112146980"/>
      <w:bookmarkEnd w:id="17"/>
      <w:r w:rsidRPr="00A9515A">
        <w:rPr>
          <w:rFonts w:ascii="Times New Roman" w:hAnsi="Times New Roman" w:cs="Times New Roman"/>
          <w:color w:val="000000" w:themeColor="text1"/>
          <w:sz w:val="24"/>
          <w:szCs w:val="24"/>
          <w:lang w:val="en"/>
        </w:rPr>
        <w:t xml:space="preserve">(b) See 5145.103-70.  </w:t>
      </w:r>
      <w:bookmarkEnd w:id="18"/>
    </w:p>
    <w:p w14:paraId="02DE3A93" w14:textId="7D4ACDDF" w:rsidR="00B42DAD" w:rsidRDefault="00B42DAD" w:rsidP="00190843">
      <w:pPr>
        <w:spacing w:after="0" w:line="240" w:lineRule="auto"/>
        <w:rPr>
          <w:rFonts w:ascii="Times New Roman" w:hAnsi="Times New Roman" w:cs="Times New Roman"/>
          <w:sz w:val="24"/>
          <w:szCs w:val="24"/>
        </w:rPr>
      </w:pPr>
    </w:p>
    <w:p w14:paraId="6C119965" w14:textId="037778EE" w:rsidR="00343BCD" w:rsidRPr="00190843" w:rsidRDefault="00343BCD" w:rsidP="00190843">
      <w:pPr>
        <w:spacing w:after="0" w:line="240" w:lineRule="auto"/>
        <w:rPr>
          <w:rFonts w:ascii="Times New Roman" w:hAnsi="Times New Roman" w:cs="Times New Roman"/>
          <w:sz w:val="24"/>
          <w:szCs w:val="24"/>
        </w:rPr>
      </w:pPr>
      <w:r w:rsidRPr="00190843">
        <w:rPr>
          <w:rFonts w:ascii="Times New Roman" w:hAnsi="Times New Roman" w:cs="Times New Roman"/>
          <w:sz w:val="24"/>
          <w:szCs w:val="24"/>
        </w:rPr>
        <w:t xml:space="preserve">(e)  The head of the contracting activity shall make the determination at FAR 45.102(e).  See </w:t>
      </w:r>
      <w:r>
        <w:fldChar w:fldCharType="begin"/>
      </w:r>
      <w:r>
        <w:instrText>HYPERLINK "https://armyeitaas.sharepoint-mil.us/:x:/r/sites/ASA-ALT-PAM-PP/AFARSPDF/AFARSGG.xlsx?d=w5cd5fba948e94467be69dbb717e123ce&amp;csf=1&amp;web=1&amp;e=ILXV0J"</w:instrText>
      </w:r>
      <w:r>
        <w:fldChar w:fldCharType="separate"/>
      </w:r>
      <w:r w:rsidRPr="00190843">
        <w:rPr>
          <w:rStyle w:val="Hyperlink"/>
          <w:rFonts w:ascii="Times New Roman" w:hAnsi="Times New Roman" w:cs="Times New Roman"/>
          <w:sz w:val="24"/>
          <w:szCs w:val="24"/>
        </w:rPr>
        <w:t>Appendix GG</w:t>
      </w:r>
      <w:r>
        <w:rPr>
          <w:rStyle w:val="Hyperlink"/>
          <w:rFonts w:ascii="Times New Roman" w:hAnsi="Times New Roman" w:cs="Times New Roman"/>
          <w:sz w:val="24"/>
          <w:szCs w:val="24"/>
        </w:rPr>
        <w:fldChar w:fldCharType="end"/>
      </w:r>
      <w:r w:rsidRPr="00190843">
        <w:rPr>
          <w:rFonts w:ascii="Times New Roman" w:hAnsi="Times New Roman" w:cs="Times New Roman"/>
          <w:sz w:val="24"/>
          <w:szCs w:val="24"/>
        </w:rPr>
        <w:t xml:space="preserve"> for further delegation.</w:t>
      </w:r>
    </w:p>
    <w:p w14:paraId="6C119966" w14:textId="323AD46E" w:rsidR="00C93143" w:rsidRPr="00A928CC" w:rsidRDefault="00024034" w:rsidP="00FD2BF3">
      <w:pPr>
        <w:ind w:firstLine="360"/>
        <w:rPr>
          <w:rFonts w:ascii="Times New Roman" w:hAnsi="Times New Roman" w:cs="Times New Roman"/>
          <w:i/>
          <w:sz w:val="24"/>
          <w:szCs w:val="24"/>
        </w:rPr>
      </w:pPr>
      <w:r w:rsidRPr="00190843">
        <w:rPr>
          <w:rFonts w:ascii="Times New Roman" w:hAnsi="Times New Roman" w:cs="Times New Roman"/>
          <w:sz w:val="24"/>
          <w:szCs w:val="24"/>
        </w:rPr>
        <w:t>(4)</w:t>
      </w:r>
      <w:r w:rsidR="00DC5FAF" w:rsidRPr="00190843">
        <w:rPr>
          <w:rFonts w:ascii="Times New Roman" w:hAnsi="Times New Roman" w:cs="Times New Roman"/>
          <w:i/>
          <w:sz w:val="24"/>
          <w:szCs w:val="24"/>
        </w:rPr>
        <w:t xml:space="preserve">  </w:t>
      </w:r>
      <w:r w:rsidR="00964861" w:rsidRPr="00190843">
        <w:rPr>
          <w:rFonts w:ascii="Times New Roman" w:hAnsi="Times New Roman" w:cs="Times New Roman"/>
          <w:i/>
          <w:sz w:val="24"/>
          <w:szCs w:val="24"/>
        </w:rPr>
        <w:t>Government</w:t>
      </w:r>
      <w:r w:rsidR="00F2231F" w:rsidRPr="00A928CC">
        <w:rPr>
          <w:rFonts w:ascii="Times New Roman" w:hAnsi="Times New Roman" w:cs="Times New Roman"/>
          <w:i/>
          <w:sz w:val="24"/>
          <w:szCs w:val="24"/>
        </w:rPr>
        <w:t>-f</w:t>
      </w:r>
      <w:r w:rsidR="00964861" w:rsidRPr="00A928CC">
        <w:rPr>
          <w:rFonts w:ascii="Times New Roman" w:hAnsi="Times New Roman" w:cs="Times New Roman"/>
          <w:i/>
          <w:sz w:val="24"/>
          <w:szCs w:val="24"/>
        </w:rPr>
        <w:t xml:space="preserve">urnished </w:t>
      </w:r>
      <w:r w:rsidR="00F2231F" w:rsidRPr="00A928CC">
        <w:rPr>
          <w:rFonts w:ascii="Times New Roman" w:hAnsi="Times New Roman" w:cs="Times New Roman"/>
          <w:i/>
          <w:sz w:val="24"/>
          <w:szCs w:val="24"/>
        </w:rPr>
        <w:t>p</w:t>
      </w:r>
      <w:r w:rsidR="001F4FB4" w:rsidRPr="00A928CC">
        <w:rPr>
          <w:rFonts w:ascii="Times New Roman" w:hAnsi="Times New Roman" w:cs="Times New Roman"/>
          <w:i/>
          <w:sz w:val="24"/>
          <w:szCs w:val="24"/>
        </w:rPr>
        <w:t xml:space="preserve">roperty </w:t>
      </w:r>
      <w:r w:rsidR="00F2231F" w:rsidRPr="00A928CC">
        <w:rPr>
          <w:rFonts w:ascii="Times New Roman" w:hAnsi="Times New Roman" w:cs="Times New Roman"/>
          <w:i/>
          <w:sz w:val="24"/>
          <w:szCs w:val="24"/>
        </w:rPr>
        <w:t>i</w:t>
      </w:r>
      <w:r w:rsidR="001F4FB4" w:rsidRPr="00A928CC">
        <w:rPr>
          <w:rFonts w:ascii="Times New Roman" w:hAnsi="Times New Roman" w:cs="Times New Roman"/>
          <w:i/>
          <w:sz w:val="24"/>
          <w:szCs w:val="24"/>
        </w:rPr>
        <w:t>dentification.</w:t>
      </w:r>
    </w:p>
    <w:p w14:paraId="6C119967" w14:textId="21C8C1A6" w:rsidR="00897C5F" w:rsidRPr="00A928CC" w:rsidRDefault="00F2231F" w:rsidP="00A928CC">
      <w:pPr>
        <w:ind w:firstLine="720"/>
        <w:rPr>
          <w:rFonts w:ascii="Times New Roman" w:hAnsi="Times New Roman" w:cs="Times New Roman"/>
          <w:sz w:val="24"/>
          <w:szCs w:val="24"/>
        </w:rPr>
      </w:pPr>
      <w:r w:rsidRPr="00A928CC">
        <w:rPr>
          <w:rFonts w:ascii="Times New Roman" w:hAnsi="Times New Roman" w:cs="Times New Roman"/>
          <w:sz w:val="24"/>
          <w:szCs w:val="24"/>
        </w:rPr>
        <w:t xml:space="preserve">(ii)(B) </w:t>
      </w:r>
      <w:r w:rsidR="001F4FB4" w:rsidRPr="00A928CC">
        <w:rPr>
          <w:rFonts w:ascii="Times New Roman" w:hAnsi="Times New Roman" w:cs="Times New Roman"/>
          <w:sz w:val="24"/>
          <w:szCs w:val="24"/>
        </w:rPr>
        <w:t xml:space="preserve">The </w:t>
      </w:r>
      <w:r w:rsidR="00343BCD" w:rsidRPr="00A928CC">
        <w:rPr>
          <w:rFonts w:ascii="Times New Roman" w:hAnsi="Times New Roman" w:cs="Times New Roman"/>
          <w:sz w:val="24"/>
          <w:szCs w:val="24"/>
        </w:rPr>
        <w:t xml:space="preserve">Assistant Secretary of the Army (Acquisition, Logistics and Technology) </w:t>
      </w:r>
      <w:r w:rsidR="00EB5709" w:rsidRPr="00A928CC">
        <w:rPr>
          <w:rFonts w:ascii="Times New Roman" w:hAnsi="Times New Roman" w:cs="Times New Roman"/>
          <w:sz w:val="24"/>
          <w:szCs w:val="24"/>
        </w:rPr>
        <w:t xml:space="preserve">has the authority to </w:t>
      </w:r>
      <w:r w:rsidR="001F4FB4" w:rsidRPr="00A928CC">
        <w:rPr>
          <w:rFonts w:ascii="Times New Roman" w:hAnsi="Times New Roman" w:cs="Times New Roman"/>
          <w:sz w:val="24"/>
          <w:szCs w:val="24"/>
        </w:rPr>
        <w:t xml:space="preserve">determine </w:t>
      </w:r>
      <w:r w:rsidR="008D08AA" w:rsidRPr="00A928CC">
        <w:rPr>
          <w:rFonts w:ascii="Times New Roman" w:hAnsi="Times New Roman" w:cs="Times New Roman"/>
          <w:sz w:val="24"/>
          <w:szCs w:val="24"/>
        </w:rPr>
        <w:t>exceptions to the item u</w:t>
      </w:r>
      <w:r w:rsidR="00664581" w:rsidRPr="00A928CC">
        <w:rPr>
          <w:rFonts w:ascii="Times New Roman" w:hAnsi="Times New Roman" w:cs="Times New Roman"/>
          <w:sz w:val="24"/>
          <w:szCs w:val="24"/>
        </w:rPr>
        <w:t>nique id</w:t>
      </w:r>
      <w:r w:rsidR="008D08AA" w:rsidRPr="00A928CC">
        <w:rPr>
          <w:rFonts w:ascii="Times New Roman" w:hAnsi="Times New Roman" w:cs="Times New Roman"/>
          <w:sz w:val="24"/>
          <w:szCs w:val="24"/>
        </w:rPr>
        <w:t>entification requirement</w:t>
      </w:r>
      <w:r w:rsidR="00664581" w:rsidRPr="00A928CC">
        <w:rPr>
          <w:rFonts w:ascii="Times New Roman" w:hAnsi="Times New Roman" w:cs="Times New Roman"/>
          <w:sz w:val="24"/>
          <w:szCs w:val="24"/>
        </w:rPr>
        <w:t xml:space="preserve"> </w:t>
      </w:r>
      <w:r w:rsidR="008D08AA" w:rsidRPr="00A928CC">
        <w:rPr>
          <w:rFonts w:ascii="Times New Roman" w:hAnsi="Times New Roman" w:cs="Times New Roman"/>
          <w:sz w:val="24"/>
          <w:szCs w:val="24"/>
        </w:rPr>
        <w:t xml:space="preserve">to tag, mark and label items </w:t>
      </w:r>
      <w:r w:rsidR="008110E4" w:rsidRPr="00A928CC">
        <w:rPr>
          <w:rFonts w:ascii="Times New Roman" w:hAnsi="Times New Roman" w:cs="Times New Roman"/>
          <w:sz w:val="24"/>
          <w:szCs w:val="24"/>
        </w:rPr>
        <w:t>used to support a contingency operation, or to facilitate defense against or recovery from nuclear, biological, chemical or radiological attack</w:t>
      </w:r>
      <w:r w:rsidR="0061546E" w:rsidRPr="00A928CC">
        <w:rPr>
          <w:rFonts w:ascii="Times New Roman" w:hAnsi="Times New Roman" w:cs="Times New Roman"/>
          <w:sz w:val="24"/>
          <w:szCs w:val="24"/>
        </w:rPr>
        <w:t xml:space="preserve"> as set forth in DFARS 245.102(4)(ii)(B).  </w:t>
      </w:r>
      <w:r w:rsidR="00343BCD" w:rsidRPr="00A928CC">
        <w:rPr>
          <w:rFonts w:ascii="Times New Roman" w:hAnsi="Times New Roman" w:cs="Times New Roman"/>
          <w:sz w:val="24"/>
          <w:szCs w:val="24"/>
        </w:rPr>
        <w:t xml:space="preserve">See </w:t>
      </w:r>
      <w:r>
        <w:fldChar w:fldCharType="begin"/>
      </w:r>
      <w:r>
        <w:instrText>HYPERLINK "https://armyeitaas.sharepoint-mil.us/:x:/r/sites/ASA-ALT-PAM-PP/AFARSPDF/AFARSGG.xlsx?d=w5cd5fba948e94467be69dbb717e123ce&amp;csf=1&amp;web=1&amp;e=ILXV0J"</w:instrText>
      </w:r>
      <w:r>
        <w:fldChar w:fldCharType="separate"/>
      </w:r>
      <w:r w:rsidR="00343BCD" w:rsidRPr="00B469FB">
        <w:rPr>
          <w:rStyle w:val="Hyperlink"/>
          <w:rFonts w:ascii="Times New Roman" w:hAnsi="Times New Roman" w:cs="Times New Roman"/>
          <w:sz w:val="24"/>
          <w:szCs w:val="24"/>
        </w:rPr>
        <w:t>Appendix GG</w:t>
      </w:r>
      <w:r>
        <w:rPr>
          <w:rStyle w:val="Hyperlink"/>
          <w:rFonts w:ascii="Times New Roman" w:hAnsi="Times New Roman" w:cs="Times New Roman"/>
          <w:sz w:val="24"/>
          <w:szCs w:val="24"/>
        </w:rPr>
        <w:fldChar w:fldCharType="end"/>
      </w:r>
      <w:r w:rsidR="00343BCD" w:rsidRPr="00A928CC">
        <w:rPr>
          <w:rFonts w:ascii="Times New Roman" w:hAnsi="Times New Roman" w:cs="Times New Roman"/>
          <w:sz w:val="24"/>
          <w:szCs w:val="24"/>
        </w:rPr>
        <w:t xml:space="preserve"> for further delegation.</w:t>
      </w:r>
    </w:p>
    <w:p w14:paraId="6A386184" w14:textId="5CB6228B" w:rsidR="00590256" w:rsidRPr="00A928CC" w:rsidRDefault="00590256" w:rsidP="00A928CC">
      <w:pPr>
        <w:ind w:firstLine="990"/>
        <w:rPr>
          <w:rFonts w:ascii="Times New Roman" w:hAnsi="Times New Roman" w:cs="Times New Roman"/>
          <w:b/>
          <w:sz w:val="24"/>
          <w:szCs w:val="24"/>
        </w:rPr>
      </w:pPr>
      <w:r w:rsidRPr="00A928CC">
        <w:rPr>
          <w:rFonts w:ascii="Times New Roman" w:hAnsi="Times New Roman" w:cs="Times New Roman"/>
          <w:sz w:val="24"/>
          <w:szCs w:val="24"/>
        </w:rPr>
        <w:t>(C)</w:t>
      </w:r>
      <w:r w:rsidRPr="006808FD">
        <w:rPr>
          <w:rFonts w:ascii="Times New Roman" w:hAnsi="Times New Roman" w:cs="Times New Roman"/>
          <w:i/>
          <w:sz w:val="24"/>
          <w:szCs w:val="24"/>
        </w:rPr>
        <w:t>(1)(i)</w:t>
      </w:r>
      <w:r w:rsidR="00865477" w:rsidRPr="006808FD">
        <w:rPr>
          <w:rFonts w:ascii="Times New Roman" w:hAnsi="Times New Roman" w:cs="Times New Roman"/>
          <w:i/>
          <w:sz w:val="24"/>
          <w:szCs w:val="24"/>
        </w:rPr>
        <w:t xml:space="preserve"> </w:t>
      </w:r>
      <w:r w:rsidR="00865477" w:rsidRPr="00A928CC">
        <w:rPr>
          <w:rFonts w:ascii="Times New Roman" w:hAnsi="Times New Roman" w:cs="Times New Roman"/>
          <w:sz w:val="24"/>
          <w:szCs w:val="24"/>
        </w:rPr>
        <w:t>The responsible Program Executive Officer</w:t>
      </w:r>
      <w:r w:rsidR="005010BD" w:rsidRPr="00A928CC">
        <w:rPr>
          <w:rFonts w:ascii="Times New Roman" w:hAnsi="Times New Roman" w:cs="Times New Roman"/>
          <w:sz w:val="24"/>
          <w:szCs w:val="24"/>
        </w:rPr>
        <w:t xml:space="preserve"> </w:t>
      </w:r>
      <w:r w:rsidR="00865477" w:rsidRPr="00A928CC">
        <w:rPr>
          <w:rFonts w:ascii="Times New Roman" w:hAnsi="Times New Roman" w:cs="Times New Roman"/>
          <w:sz w:val="24"/>
          <w:szCs w:val="24"/>
        </w:rPr>
        <w:t xml:space="preserve">shall execute the determination and findings for all ACAT I programs. </w:t>
      </w:r>
      <w:ins w:id="19" w:author="Groell, David H CIV USARMY HQDA ASA ALT (USA)" w:date="2024-09-03T07:00:00Z">
        <w:r w:rsidR="009F644E" w:rsidRPr="00A928CC">
          <w:rPr>
            <w:rFonts w:ascii="Times New Roman" w:hAnsi="Times New Roman" w:cs="Times New Roman"/>
            <w:sz w:val="24"/>
            <w:szCs w:val="24"/>
          </w:rPr>
          <w:t xml:space="preserve">See </w:t>
        </w:r>
        <w:r w:rsidR="009F644E">
          <w:fldChar w:fldCharType="begin"/>
        </w:r>
        <w:r w:rsidR="009F644E">
          <w:instrText>HYPERLINK "https://armyeitaas.sharepoint-mil.us/:x:/r/sites/ASA-ALT-PAM-PP/AFARSPDF/AFARSGG.xlsx?d=w5cd5fba948e94467be69dbb717e123ce&amp;csf=1&amp;web=1&amp;e=ILXV0J"</w:instrText>
        </w:r>
        <w:r w:rsidR="009F644E">
          <w:fldChar w:fldCharType="separate"/>
        </w:r>
        <w:r w:rsidR="009F644E" w:rsidRPr="00B469FB">
          <w:rPr>
            <w:rStyle w:val="Hyperlink"/>
            <w:rFonts w:ascii="Times New Roman" w:hAnsi="Times New Roman" w:cs="Times New Roman"/>
            <w:sz w:val="24"/>
            <w:szCs w:val="24"/>
          </w:rPr>
          <w:t>Appendix GG</w:t>
        </w:r>
        <w:r w:rsidR="009F644E">
          <w:rPr>
            <w:rStyle w:val="Hyperlink"/>
            <w:rFonts w:ascii="Times New Roman" w:hAnsi="Times New Roman" w:cs="Times New Roman"/>
            <w:sz w:val="24"/>
            <w:szCs w:val="24"/>
          </w:rPr>
          <w:fldChar w:fldCharType="end"/>
        </w:r>
        <w:r w:rsidR="009F644E" w:rsidRPr="00A928CC">
          <w:rPr>
            <w:rFonts w:ascii="Times New Roman" w:hAnsi="Times New Roman" w:cs="Times New Roman"/>
            <w:sz w:val="24"/>
            <w:szCs w:val="24"/>
          </w:rPr>
          <w:t>.</w:t>
        </w:r>
      </w:ins>
    </w:p>
    <w:p w14:paraId="5CEE7070" w14:textId="164F8EC3" w:rsidR="00B42DAD" w:rsidDel="004C7AEE" w:rsidRDefault="00590256" w:rsidP="00B42DAD">
      <w:pPr>
        <w:spacing w:after="0" w:line="240" w:lineRule="auto"/>
        <w:rPr>
          <w:del w:id="20" w:author="David" w:date="2024-08-28T06:54:00Z"/>
          <w:rFonts w:ascii="Times New Roman" w:hAnsi="Times New Roman" w:cs="Times New Roman"/>
          <w:sz w:val="24"/>
          <w:szCs w:val="24"/>
        </w:rPr>
      </w:pPr>
      <w:r w:rsidRPr="00A928CC">
        <w:rPr>
          <w:rFonts w:ascii="Times New Roman" w:hAnsi="Times New Roman" w:cs="Times New Roman"/>
          <w:sz w:val="24"/>
          <w:szCs w:val="24"/>
        </w:rPr>
        <w:t xml:space="preserve">         </w:t>
      </w:r>
      <w:r w:rsidR="007268EC">
        <w:rPr>
          <w:rFonts w:ascii="Times New Roman" w:hAnsi="Times New Roman" w:cs="Times New Roman"/>
          <w:sz w:val="24"/>
          <w:szCs w:val="24"/>
        </w:rPr>
        <w:tab/>
      </w:r>
      <w:r w:rsidR="007268EC">
        <w:rPr>
          <w:rFonts w:ascii="Times New Roman" w:hAnsi="Times New Roman" w:cs="Times New Roman"/>
          <w:sz w:val="24"/>
          <w:szCs w:val="24"/>
        </w:rPr>
        <w:tab/>
      </w:r>
      <w:r w:rsidR="003B4523" w:rsidRPr="006808FD">
        <w:rPr>
          <w:rFonts w:ascii="Times New Roman" w:hAnsi="Times New Roman" w:cs="Times New Roman"/>
          <w:i/>
          <w:sz w:val="24"/>
          <w:szCs w:val="24"/>
        </w:rPr>
        <w:t xml:space="preserve">  </w:t>
      </w:r>
      <w:r w:rsidR="00343BCD" w:rsidRPr="006808FD">
        <w:rPr>
          <w:rFonts w:ascii="Times New Roman" w:hAnsi="Times New Roman" w:cs="Times New Roman"/>
          <w:i/>
          <w:sz w:val="24"/>
          <w:szCs w:val="24"/>
        </w:rPr>
        <w:t>(ii)</w:t>
      </w:r>
      <w:r w:rsidR="00343BCD" w:rsidRPr="00A928CC">
        <w:rPr>
          <w:rFonts w:ascii="Times New Roman" w:hAnsi="Times New Roman" w:cs="Times New Roman"/>
          <w:sz w:val="24"/>
          <w:szCs w:val="24"/>
        </w:rPr>
        <w:t xml:space="preserve"> The head of the contracting activity shall execute the determination and findings for all non-ACAT I programs.  See </w:t>
      </w:r>
      <w:r>
        <w:fldChar w:fldCharType="begin"/>
      </w:r>
      <w:r>
        <w:instrText>HYPERLINK "https://armyeitaas.sharepoint-mil.us/:x:/r/sites/ASA-ALT-PAM-PP/AFARSPDF/AFARSGG.xlsx?d=w5cd5fba948e94467be69dbb717e123ce&amp;csf=1&amp;web=1&amp;e=ILXV0J"</w:instrText>
      </w:r>
      <w:r>
        <w:fldChar w:fldCharType="separate"/>
      </w:r>
      <w:r w:rsidR="00343BCD" w:rsidRPr="00B469FB">
        <w:rPr>
          <w:rStyle w:val="Hyperlink"/>
          <w:rFonts w:ascii="Times New Roman" w:hAnsi="Times New Roman" w:cs="Times New Roman"/>
          <w:sz w:val="24"/>
          <w:szCs w:val="24"/>
        </w:rPr>
        <w:t>Appendix GG</w:t>
      </w:r>
      <w:r>
        <w:rPr>
          <w:rStyle w:val="Hyperlink"/>
          <w:rFonts w:ascii="Times New Roman" w:hAnsi="Times New Roman" w:cs="Times New Roman"/>
          <w:sz w:val="24"/>
          <w:szCs w:val="24"/>
        </w:rPr>
        <w:fldChar w:fldCharType="end"/>
      </w:r>
      <w:r w:rsidR="00343BCD" w:rsidRPr="00A928CC">
        <w:rPr>
          <w:rFonts w:ascii="Times New Roman" w:hAnsi="Times New Roman" w:cs="Times New Roman"/>
          <w:sz w:val="24"/>
          <w:szCs w:val="24"/>
        </w:rPr>
        <w:t xml:space="preserve"> for further delegation.</w:t>
      </w:r>
    </w:p>
    <w:p w14:paraId="17764E7D" w14:textId="1CCE1D9B" w:rsidR="00B42DAD" w:rsidRDefault="00B42DAD" w:rsidP="00B42DAD">
      <w:pPr>
        <w:spacing w:after="0" w:line="240" w:lineRule="auto"/>
        <w:rPr>
          <w:rFonts w:ascii="Times New Roman" w:hAnsi="Times New Roman" w:cs="Times New Roman"/>
          <w:sz w:val="24"/>
          <w:szCs w:val="24"/>
        </w:rPr>
      </w:pPr>
    </w:p>
    <w:p w14:paraId="2A5290DC" w14:textId="77777777" w:rsidR="00B42DAD" w:rsidRDefault="00B42DAD" w:rsidP="00B42DAD">
      <w:pPr>
        <w:spacing w:after="0" w:line="240" w:lineRule="auto"/>
        <w:rPr>
          <w:rFonts w:ascii="Times New Roman" w:hAnsi="Times New Roman" w:cs="Times New Roman"/>
          <w:sz w:val="24"/>
          <w:szCs w:val="24"/>
        </w:rPr>
      </w:pPr>
    </w:p>
    <w:p w14:paraId="0ECC892D" w14:textId="77777777" w:rsidR="00B42DAD" w:rsidRDefault="009738F8" w:rsidP="005D624A">
      <w:pPr>
        <w:pStyle w:val="Heading4"/>
        <w:spacing w:after="0" w:line="240" w:lineRule="auto"/>
      </w:pPr>
      <w:bookmarkStart w:id="21" w:name="_Toc113622911"/>
      <w:bookmarkStart w:id="22" w:name="_Toc113623413"/>
      <w:bookmarkStart w:id="23" w:name="_Hlk112147306"/>
      <w:r>
        <w:t>5145.103  General.</w:t>
      </w:r>
      <w:bookmarkEnd w:id="21"/>
      <w:bookmarkEnd w:id="22"/>
    </w:p>
    <w:p w14:paraId="156D926C" w14:textId="77777777" w:rsidR="005D624A" w:rsidRDefault="005D624A" w:rsidP="005D624A">
      <w:pPr>
        <w:spacing w:after="0" w:line="240" w:lineRule="auto"/>
        <w:rPr>
          <w:rFonts w:ascii="Times New Roman" w:hAnsi="Times New Roman" w:cs="Times New Roman"/>
          <w:sz w:val="24"/>
          <w:szCs w:val="24"/>
        </w:rPr>
      </w:pPr>
      <w:bookmarkStart w:id="24" w:name="_Hlk112164689"/>
      <w:bookmarkStart w:id="25" w:name="_Toc113622912"/>
    </w:p>
    <w:p w14:paraId="45BCF7B0" w14:textId="47AAF617" w:rsidR="009738F8" w:rsidRPr="005D624A" w:rsidRDefault="00000000" w:rsidP="005D624A">
      <w:pPr>
        <w:spacing w:after="0" w:line="240" w:lineRule="auto"/>
      </w:pPr>
      <w:r>
        <w:lastRenderedPageBreak/>
        <w:fldChar w:fldCharType="begin"/>
      </w:r>
      <w:r>
        <w:instrText>HYPERLINK "https://armyeitaas.sharepoint-mil.us/:b:/r/sites/ASA-ALT-PAM-PP/PGIPDF/PGI5145.pdf?csf=1&amp;web=1&amp;e=hfNOcZ"</w:instrText>
      </w:r>
      <w:r>
        <w:fldChar w:fldCharType="separate"/>
      </w:r>
      <w:r w:rsidR="00EB4080" w:rsidRPr="00B469FB">
        <w:rPr>
          <w:rStyle w:val="Hyperlink"/>
          <w:rFonts w:ascii="Times New Roman" w:hAnsi="Times New Roman" w:cs="Times New Roman"/>
          <w:sz w:val="24"/>
          <w:szCs w:val="24"/>
        </w:rPr>
        <w:t>See AFARS PGI 5145.103(a)(6)</w:t>
      </w:r>
      <w:r>
        <w:rPr>
          <w:rStyle w:val="Hyperlink"/>
          <w:rFonts w:ascii="Times New Roman" w:hAnsi="Times New Roman" w:cs="Times New Roman"/>
          <w:sz w:val="24"/>
          <w:szCs w:val="24"/>
        </w:rPr>
        <w:fldChar w:fldCharType="end"/>
      </w:r>
      <w:r w:rsidR="00EB4080" w:rsidRPr="002C0817">
        <w:rPr>
          <w:rFonts w:ascii="Times New Roman" w:hAnsi="Times New Roman" w:cs="Times New Roman"/>
          <w:sz w:val="24"/>
          <w:szCs w:val="24"/>
        </w:rPr>
        <w:t xml:space="preserve"> for instructions associated with declaring excess property.</w:t>
      </w:r>
      <w:bookmarkEnd w:id="24"/>
      <w:bookmarkEnd w:id="25"/>
    </w:p>
    <w:p w14:paraId="12B40A86" w14:textId="77777777" w:rsidR="002C0817" w:rsidRPr="002C0817" w:rsidRDefault="002C0817" w:rsidP="005D624A">
      <w:pPr>
        <w:spacing w:after="0" w:line="240" w:lineRule="auto"/>
        <w:rPr>
          <w:rFonts w:ascii="Times New Roman" w:hAnsi="Times New Roman" w:cs="Times New Roman"/>
          <w:b/>
          <w:sz w:val="24"/>
          <w:szCs w:val="24"/>
        </w:rPr>
      </w:pPr>
    </w:p>
    <w:p w14:paraId="2D3771E0" w14:textId="77777777" w:rsidR="00B42DAD" w:rsidRPr="002C0817" w:rsidRDefault="00B42DAD" w:rsidP="005D624A">
      <w:pPr>
        <w:spacing w:after="0" w:line="240" w:lineRule="auto"/>
        <w:rPr>
          <w:rFonts w:ascii="Times New Roman" w:hAnsi="Times New Roman" w:cs="Times New Roman"/>
          <w:sz w:val="24"/>
          <w:szCs w:val="24"/>
        </w:rPr>
      </w:pPr>
    </w:p>
    <w:p w14:paraId="04BD8263" w14:textId="2C8829C3" w:rsidR="009738F8" w:rsidRDefault="009738F8" w:rsidP="005D624A">
      <w:pPr>
        <w:pStyle w:val="Heading4"/>
        <w:spacing w:after="0" w:line="240" w:lineRule="auto"/>
      </w:pPr>
      <w:bookmarkStart w:id="26" w:name="_Toc113622913"/>
      <w:bookmarkStart w:id="27" w:name="_Toc113623414"/>
      <w:bookmarkEnd w:id="23"/>
      <w:r>
        <w:t>5145.103-70 Furnishing Government property to contractors.</w:t>
      </w:r>
      <w:bookmarkEnd w:id="26"/>
      <w:bookmarkEnd w:id="27"/>
    </w:p>
    <w:p w14:paraId="7EB6F4D4" w14:textId="77777777" w:rsidR="00B42DAD" w:rsidRDefault="00B42DAD" w:rsidP="002C0817">
      <w:pPr>
        <w:spacing w:after="0" w:line="240" w:lineRule="auto"/>
      </w:pPr>
    </w:p>
    <w:p w14:paraId="4AB945FF" w14:textId="59D0FB8B" w:rsidR="009738F8" w:rsidRDefault="009738F8" w:rsidP="00B42DAD">
      <w:pPr>
        <w:spacing w:after="0" w:line="240" w:lineRule="auto"/>
        <w:rPr>
          <w:rFonts w:ascii="Times New Roman" w:hAnsi="Times New Roman" w:cs="Times New Roman"/>
          <w:sz w:val="24"/>
          <w:szCs w:val="24"/>
        </w:rPr>
      </w:pPr>
      <w:r w:rsidRPr="002B2945">
        <w:rPr>
          <w:rFonts w:ascii="Times New Roman" w:hAnsi="Times New Roman" w:cs="Times New Roman"/>
          <w:sz w:val="24"/>
          <w:szCs w:val="24"/>
        </w:rPr>
        <w:t xml:space="preserve">(2)  The </w:t>
      </w:r>
      <w:ins w:id="28" w:author="Amanda" w:date="2024-09-04T14:26:00Z">
        <w:r w:rsidR="00D6424D">
          <w:rPr>
            <w:rFonts w:ascii="Times New Roman" w:hAnsi="Times New Roman" w:cs="Times New Roman"/>
            <w:sz w:val="24"/>
            <w:szCs w:val="24"/>
          </w:rPr>
          <w:t>C</w:t>
        </w:r>
      </w:ins>
      <w:del w:id="29" w:author="Amanda" w:date="2024-09-04T14:26:00Z">
        <w:r w:rsidDel="00D6424D">
          <w:rPr>
            <w:rFonts w:ascii="Times New Roman" w:hAnsi="Times New Roman" w:cs="Times New Roman"/>
            <w:sz w:val="24"/>
            <w:szCs w:val="24"/>
          </w:rPr>
          <w:delText>c</w:delText>
        </w:r>
      </w:del>
      <w:r w:rsidRPr="002B2945">
        <w:rPr>
          <w:rFonts w:ascii="Times New Roman" w:hAnsi="Times New Roman" w:cs="Times New Roman"/>
          <w:sz w:val="24"/>
          <w:szCs w:val="24"/>
        </w:rPr>
        <w:t xml:space="preserve">ontracting </w:t>
      </w:r>
      <w:r>
        <w:rPr>
          <w:rFonts w:ascii="Times New Roman" w:hAnsi="Times New Roman" w:cs="Times New Roman"/>
          <w:sz w:val="24"/>
          <w:szCs w:val="24"/>
        </w:rPr>
        <w:t>o</w:t>
      </w:r>
      <w:r w:rsidRPr="002B2945">
        <w:rPr>
          <w:rFonts w:ascii="Times New Roman" w:hAnsi="Times New Roman" w:cs="Times New Roman"/>
          <w:sz w:val="24"/>
          <w:szCs w:val="24"/>
        </w:rPr>
        <w:t>fficer sh</w:t>
      </w:r>
      <w:r>
        <w:rPr>
          <w:rFonts w:ascii="Times New Roman" w:hAnsi="Times New Roman" w:cs="Times New Roman"/>
          <w:sz w:val="24"/>
          <w:szCs w:val="24"/>
        </w:rPr>
        <w:t>all</w:t>
      </w:r>
      <w:r w:rsidRPr="002B2945">
        <w:rPr>
          <w:rFonts w:ascii="Times New Roman" w:hAnsi="Times New Roman" w:cs="Times New Roman"/>
          <w:sz w:val="24"/>
          <w:szCs w:val="24"/>
        </w:rPr>
        <w:t xml:space="preserve"> </w:t>
      </w:r>
      <w:r w:rsidR="00D7218C">
        <w:rPr>
          <w:rFonts w:ascii="Times New Roman" w:hAnsi="Times New Roman" w:cs="Times New Roman"/>
          <w:sz w:val="24"/>
          <w:szCs w:val="24"/>
        </w:rPr>
        <w:t>ensure</w:t>
      </w:r>
      <w:r w:rsidRPr="002B2945">
        <w:rPr>
          <w:rFonts w:ascii="Times New Roman" w:hAnsi="Times New Roman" w:cs="Times New Roman"/>
          <w:sz w:val="24"/>
          <w:szCs w:val="24"/>
        </w:rPr>
        <w:t xml:space="preserve"> the Requiring Activity’s </w:t>
      </w:r>
      <w:r w:rsidR="00D7218C">
        <w:rPr>
          <w:rFonts w:ascii="Times New Roman" w:hAnsi="Times New Roman" w:cs="Times New Roman"/>
          <w:sz w:val="24"/>
          <w:szCs w:val="24"/>
        </w:rPr>
        <w:t>documentation</w:t>
      </w:r>
      <w:r w:rsidRPr="002B2945">
        <w:rPr>
          <w:rFonts w:ascii="Times New Roman" w:hAnsi="Times New Roman" w:cs="Times New Roman"/>
          <w:sz w:val="24"/>
          <w:szCs w:val="24"/>
        </w:rPr>
        <w:t xml:space="preserve"> to </w:t>
      </w:r>
      <w:r w:rsidR="00D7218C">
        <w:rPr>
          <w:rFonts w:ascii="Times New Roman" w:hAnsi="Times New Roman" w:cs="Times New Roman"/>
          <w:sz w:val="24"/>
          <w:szCs w:val="24"/>
        </w:rPr>
        <w:t xml:space="preserve">support </w:t>
      </w:r>
      <w:r w:rsidRPr="002B2945">
        <w:rPr>
          <w:rFonts w:ascii="Times New Roman" w:hAnsi="Times New Roman" w:cs="Times New Roman"/>
          <w:sz w:val="24"/>
          <w:szCs w:val="24"/>
        </w:rPr>
        <w:t>furnish</w:t>
      </w:r>
      <w:r w:rsidR="00D7218C">
        <w:rPr>
          <w:rFonts w:ascii="Times New Roman" w:hAnsi="Times New Roman" w:cs="Times New Roman"/>
          <w:sz w:val="24"/>
          <w:szCs w:val="24"/>
        </w:rPr>
        <w:t>ing</w:t>
      </w:r>
      <w:r w:rsidRPr="002B2945">
        <w:rPr>
          <w:rFonts w:ascii="Times New Roman" w:hAnsi="Times New Roman" w:cs="Times New Roman"/>
          <w:sz w:val="24"/>
          <w:szCs w:val="24"/>
        </w:rPr>
        <w:t xml:space="preserve"> </w:t>
      </w:r>
      <w:del w:id="30" w:author="Groell, David H CIV USARMY HQDA ASA ALT (USA)" w:date="2024-08-29T10:48:00Z">
        <w:r w:rsidRPr="002B2945" w:rsidDel="00192D0E">
          <w:rPr>
            <w:rFonts w:ascii="Times New Roman" w:hAnsi="Times New Roman" w:cs="Times New Roman"/>
            <w:sz w:val="24"/>
            <w:szCs w:val="24"/>
          </w:rPr>
          <w:delText xml:space="preserve">government </w:delText>
        </w:r>
      </w:del>
      <w:ins w:id="31" w:author="Groell, David H CIV USARMY HQDA ASA ALT (USA)" w:date="2024-08-29T10:48:00Z">
        <w:r w:rsidR="00192D0E">
          <w:rPr>
            <w:rFonts w:ascii="Times New Roman" w:hAnsi="Times New Roman" w:cs="Times New Roman"/>
            <w:sz w:val="24"/>
            <w:szCs w:val="24"/>
          </w:rPr>
          <w:t>G</w:t>
        </w:r>
        <w:r w:rsidR="00192D0E" w:rsidRPr="002B2945">
          <w:rPr>
            <w:rFonts w:ascii="Times New Roman" w:hAnsi="Times New Roman" w:cs="Times New Roman"/>
            <w:sz w:val="24"/>
            <w:szCs w:val="24"/>
          </w:rPr>
          <w:t xml:space="preserve">overnment </w:t>
        </w:r>
      </w:ins>
      <w:r w:rsidRPr="002B2945">
        <w:rPr>
          <w:rFonts w:ascii="Times New Roman" w:hAnsi="Times New Roman" w:cs="Times New Roman"/>
          <w:sz w:val="24"/>
          <w:szCs w:val="24"/>
        </w:rPr>
        <w:t>property for commercial services below the Simplified Acquisition Threshold (SAT)</w:t>
      </w:r>
      <w:r>
        <w:rPr>
          <w:rFonts w:ascii="Times New Roman" w:hAnsi="Times New Roman" w:cs="Times New Roman"/>
          <w:sz w:val="24"/>
          <w:szCs w:val="24"/>
        </w:rPr>
        <w:t>,</w:t>
      </w:r>
      <w:r w:rsidRPr="002B2945">
        <w:rPr>
          <w:rFonts w:ascii="Times New Roman" w:hAnsi="Times New Roman" w:cs="Times New Roman"/>
          <w:sz w:val="24"/>
          <w:szCs w:val="24"/>
        </w:rPr>
        <w:t xml:space="preserve"> as defined in FAR 2.101</w:t>
      </w:r>
      <w:r w:rsidR="00D7218C">
        <w:rPr>
          <w:rFonts w:ascii="Times New Roman" w:hAnsi="Times New Roman" w:cs="Times New Roman"/>
          <w:sz w:val="24"/>
          <w:szCs w:val="24"/>
        </w:rPr>
        <w:t xml:space="preserve">, meets </w:t>
      </w:r>
      <w:r w:rsidR="00D7218C" w:rsidRPr="002B2945">
        <w:rPr>
          <w:rFonts w:ascii="Times New Roman" w:hAnsi="Times New Roman" w:cs="Times New Roman"/>
          <w:sz w:val="24"/>
          <w:szCs w:val="24"/>
        </w:rPr>
        <w:t>the requirements outlined in FAR 45.102 and DFARS PGI 245.103-70(2)</w:t>
      </w:r>
      <w:r w:rsidRPr="002B2945">
        <w:rPr>
          <w:rFonts w:ascii="Times New Roman" w:hAnsi="Times New Roman" w:cs="Times New Roman"/>
          <w:sz w:val="24"/>
          <w:szCs w:val="24"/>
        </w:rPr>
        <w:t xml:space="preserve">.  </w:t>
      </w:r>
    </w:p>
    <w:p w14:paraId="27056F74" w14:textId="77777777" w:rsidR="00B469FB" w:rsidRPr="002B2945" w:rsidRDefault="00B469FB" w:rsidP="00B42DAD">
      <w:pPr>
        <w:spacing w:after="0" w:line="240" w:lineRule="auto"/>
        <w:rPr>
          <w:rFonts w:ascii="Times New Roman" w:hAnsi="Times New Roman" w:cs="Times New Roman"/>
          <w:b/>
          <w:sz w:val="24"/>
          <w:szCs w:val="24"/>
        </w:rPr>
      </w:pPr>
    </w:p>
    <w:p w14:paraId="40BF2D8A" w14:textId="1B18CC98" w:rsidR="009738F8" w:rsidRDefault="008E195A" w:rsidP="00B42D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ins w:id="32" w:author="Amanda" w:date="2024-09-04T14:26:00Z">
        <w:r w:rsidR="00D6424D">
          <w:rPr>
            <w:rFonts w:ascii="Times New Roman" w:hAnsi="Times New Roman" w:cs="Times New Roman"/>
            <w:sz w:val="24"/>
            <w:szCs w:val="24"/>
          </w:rPr>
          <w:t>C</w:t>
        </w:r>
      </w:ins>
      <w:del w:id="33" w:author="Amanda" w:date="2024-09-04T14:26:00Z">
        <w:r w:rsidDel="00D6424D">
          <w:rPr>
            <w:rFonts w:ascii="Times New Roman" w:hAnsi="Times New Roman" w:cs="Times New Roman"/>
            <w:sz w:val="24"/>
            <w:szCs w:val="24"/>
          </w:rPr>
          <w:delText>c</w:delText>
        </w:r>
      </w:del>
      <w:r>
        <w:rPr>
          <w:rFonts w:ascii="Times New Roman" w:hAnsi="Times New Roman" w:cs="Times New Roman"/>
          <w:sz w:val="24"/>
          <w:szCs w:val="24"/>
        </w:rPr>
        <w:t>ontracting officer shall i</w:t>
      </w:r>
      <w:r w:rsidR="009738F8" w:rsidRPr="002B2945">
        <w:rPr>
          <w:rFonts w:ascii="Times New Roman" w:hAnsi="Times New Roman" w:cs="Times New Roman"/>
          <w:sz w:val="24"/>
          <w:szCs w:val="24"/>
        </w:rPr>
        <w:t xml:space="preserve">nclude </w:t>
      </w:r>
      <w:r>
        <w:rPr>
          <w:rFonts w:ascii="Times New Roman" w:hAnsi="Times New Roman" w:cs="Times New Roman"/>
          <w:sz w:val="24"/>
          <w:szCs w:val="24"/>
        </w:rPr>
        <w:t xml:space="preserve">documentation </w:t>
      </w:r>
      <w:r w:rsidR="009738F8" w:rsidRPr="002B2945">
        <w:rPr>
          <w:rFonts w:ascii="Times New Roman" w:hAnsi="Times New Roman" w:cs="Times New Roman"/>
          <w:sz w:val="24"/>
          <w:szCs w:val="24"/>
        </w:rPr>
        <w:t xml:space="preserve">received from the Requiring Activity </w:t>
      </w:r>
      <w:r>
        <w:rPr>
          <w:rFonts w:ascii="Times New Roman" w:hAnsi="Times New Roman" w:cs="Times New Roman"/>
          <w:sz w:val="24"/>
          <w:szCs w:val="24"/>
        </w:rPr>
        <w:t>which supports the deci</w:t>
      </w:r>
      <w:r w:rsidR="00D7218C">
        <w:rPr>
          <w:rFonts w:ascii="Times New Roman" w:hAnsi="Times New Roman" w:cs="Times New Roman"/>
          <w:sz w:val="24"/>
          <w:szCs w:val="24"/>
        </w:rPr>
        <w:t>si</w:t>
      </w:r>
      <w:r>
        <w:rPr>
          <w:rFonts w:ascii="Times New Roman" w:hAnsi="Times New Roman" w:cs="Times New Roman"/>
          <w:sz w:val="24"/>
          <w:szCs w:val="24"/>
        </w:rPr>
        <w:t xml:space="preserve">on to provide Government Property </w:t>
      </w:r>
      <w:r w:rsidR="009738F8" w:rsidRPr="002B2945">
        <w:rPr>
          <w:rFonts w:ascii="Times New Roman" w:hAnsi="Times New Roman" w:cs="Times New Roman"/>
          <w:sz w:val="24"/>
          <w:szCs w:val="24"/>
        </w:rPr>
        <w:t>in the Paperless Contract File (PCF) Pre-award Section (i.e., Requirements Package folder)</w:t>
      </w:r>
      <w:r w:rsidR="009738F8">
        <w:rPr>
          <w:rFonts w:ascii="Times New Roman" w:hAnsi="Times New Roman" w:cs="Times New Roman"/>
          <w:sz w:val="24"/>
          <w:szCs w:val="24"/>
        </w:rPr>
        <w:t>,</w:t>
      </w:r>
      <w:r w:rsidR="009738F8" w:rsidRPr="002B2945">
        <w:rPr>
          <w:rFonts w:ascii="Times New Roman" w:hAnsi="Times New Roman" w:cs="Times New Roman"/>
          <w:sz w:val="24"/>
          <w:szCs w:val="24"/>
        </w:rPr>
        <w:t xml:space="preserve"> in accordance with AFARS 5104.8.</w:t>
      </w:r>
    </w:p>
    <w:p w14:paraId="3E270879" w14:textId="1401E132" w:rsidR="00B42DAD" w:rsidRDefault="00B42DAD" w:rsidP="00B42DAD">
      <w:pPr>
        <w:spacing w:after="0" w:line="240" w:lineRule="auto"/>
        <w:rPr>
          <w:rFonts w:ascii="Times New Roman" w:hAnsi="Times New Roman" w:cs="Times New Roman"/>
          <w:sz w:val="24"/>
          <w:szCs w:val="24"/>
        </w:rPr>
      </w:pPr>
    </w:p>
    <w:p w14:paraId="2728FFF3" w14:textId="77777777" w:rsidR="00B42DAD" w:rsidRDefault="00B42DAD" w:rsidP="00B42DAD">
      <w:pPr>
        <w:spacing w:after="0" w:line="240" w:lineRule="auto"/>
        <w:rPr>
          <w:rFonts w:ascii="Times New Roman" w:hAnsi="Times New Roman" w:cs="Times New Roman"/>
          <w:sz w:val="24"/>
          <w:szCs w:val="24"/>
        </w:rPr>
      </w:pPr>
    </w:p>
    <w:p w14:paraId="2739F362" w14:textId="48A87F3E" w:rsidR="00C078B1" w:rsidRPr="00B42DAD" w:rsidRDefault="00C078B1" w:rsidP="00B42DAD">
      <w:pPr>
        <w:pStyle w:val="Heading4"/>
        <w:spacing w:after="0" w:line="240" w:lineRule="auto"/>
      </w:pPr>
      <w:bookmarkStart w:id="34" w:name="_Toc113622914"/>
      <w:bookmarkStart w:id="35" w:name="_Toc113623415"/>
      <w:bookmarkStart w:id="36" w:name="_Toc15297361"/>
      <w:r w:rsidRPr="00B42DAD">
        <w:t>5145.103-72 Government-furnished property attachments to solicitations and awards.</w:t>
      </w:r>
      <w:bookmarkEnd w:id="34"/>
      <w:bookmarkEnd w:id="35"/>
    </w:p>
    <w:p w14:paraId="126574D4" w14:textId="77777777" w:rsidR="00B42DAD" w:rsidRDefault="00B42DAD" w:rsidP="00B42DAD">
      <w:pPr>
        <w:spacing w:after="0" w:line="240" w:lineRule="auto"/>
        <w:rPr>
          <w:rFonts w:ascii="Times New Roman" w:hAnsi="Times New Roman" w:cs="Times New Roman"/>
          <w:sz w:val="24"/>
          <w:szCs w:val="24"/>
        </w:rPr>
      </w:pPr>
    </w:p>
    <w:p w14:paraId="315AC0C5" w14:textId="5AD6BD1F" w:rsidR="00C078B1" w:rsidRPr="00E25DED" w:rsidRDefault="00C078B1">
      <w:pPr>
        <w:pStyle w:val="ListParagraph"/>
        <w:numPr>
          <w:ilvl w:val="0"/>
          <w:numId w:val="4"/>
        </w:numPr>
        <w:spacing w:after="0" w:line="240" w:lineRule="auto"/>
        <w:rPr>
          <w:ins w:id="37" w:author="David" w:date="2024-08-27T10:46:00Z"/>
          <w:rFonts w:ascii="Times New Roman" w:hAnsi="Times New Roman" w:cs="Times New Roman"/>
          <w:sz w:val="24"/>
          <w:szCs w:val="24"/>
          <w:rPrChange w:id="38" w:author="David" w:date="2024-08-27T10:46:00Z">
            <w:rPr>
              <w:ins w:id="39" w:author="David" w:date="2024-08-27T10:46:00Z"/>
            </w:rPr>
          </w:rPrChange>
        </w:rPr>
        <w:pPrChange w:id="40" w:author="David" w:date="2024-08-27T10:46:00Z">
          <w:pPr>
            <w:spacing w:after="0" w:line="240" w:lineRule="auto"/>
          </w:pPr>
        </w:pPrChange>
      </w:pPr>
      <w:del w:id="41" w:author="David" w:date="2024-08-27T10:46:00Z">
        <w:r w:rsidRPr="00E25DED" w:rsidDel="00E25DED">
          <w:rPr>
            <w:rFonts w:ascii="Times New Roman" w:hAnsi="Times New Roman" w:cs="Times New Roman"/>
            <w:sz w:val="24"/>
            <w:szCs w:val="24"/>
            <w:rPrChange w:id="42" w:author="David" w:date="2024-08-27T10:46:00Z">
              <w:rPr/>
            </w:rPrChange>
          </w:rPr>
          <w:delText xml:space="preserve">(a) </w:delText>
        </w:r>
      </w:del>
      <w:r w:rsidRPr="00E25DED">
        <w:rPr>
          <w:rFonts w:ascii="Times New Roman" w:hAnsi="Times New Roman" w:cs="Times New Roman"/>
          <w:sz w:val="24"/>
          <w:szCs w:val="24"/>
          <w:rPrChange w:id="43" w:author="David" w:date="2024-08-27T10:46:00Z">
            <w:rPr/>
          </w:rPrChange>
        </w:rPr>
        <w:t>The requiring activity</w:t>
      </w:r>
      <w:ins w:id="44" w:author="Groell, David H CIV USARMY HQDA ASA ALT (USA)" w:date="2024-08-28T08:20:00Z">
        <w:r w:rsidR="001D6D53">
          <w:rPr>
            <w:rFonts w:ascii="Times New Roman" w:hAnsi="Times New Roman" w:cs="Times New Roman"/>
            <w:sz w:val="24"/>
            <w:szCs w:val="24"/>
          </w:rPr>
          <w:t xml:space="preserve"> or Program Management Office (PMO)</w:t>
        </w:r>
      </w:ins>
      <w:r w:rsidRPr="00E25DED">
        <w:rPr>
          <w:rFonts w:ascii="Times New Roman" w:hAnsi="Times New Roman" w:cs="Times New Roman"/>
          <w:sz w:val="24"/>
          <w:szCs w:val="24"/>
          <w:rPrChange w:id="45" w:author="David" w:date="2024-08-27T10:46:00Z">
            <w:rPr/>
          </w:rPrChange>
        </w:rPr>
        <w:t xml:space="preserve"> is responsible for initiating the GFP attachment in the GFP module. </w:t>
      </w:r>
    </w:p>
    <w:p w14:paraId="46B5B5A7" w14:textId="345BBA35" w:rsidR="00E25DED" w:rsidRPr="00E25DED" w:rsidRDefault="00E25DED">
      <w:pPr>
        <w:pStyle w:val="ListParagraph"/>
        <w:numPr>
          <w:ilvl w:val="0"/>
          <w:numId w:val="4"/>
        </w:numPr>
        <w:spacing w:after="0" w:line="240" w:lineRule="auto"/>
        <w:rPr>
          <w:rFonts w:ascii="Times New Roman" w:hAnsi="Times New Roman" w:cs="Times New Roman"/>
          <w:sz w:val="24"/>
          <w:szCs w:val="24"/>
          <w:rPrChange w:id="46" w:author="David" w:date="2024-08-27T10:46:00Z">
            <w:rPr/>
          </w:rPrChange>
        </w:rPr>
        <w:pPrChange w:id="47" w:author="David" w:date="2024-08-27T10:46:00Z">
          <w:pPr>
            <w:spacing w:after="0" w:line="240" w:lineRule="auto"/>
          </w:pPr>
        </w:pPrChange>
      </w:pPr>
      <w:ins w:id="48" w:author="David" w:date="2024-08-27T10:46:00Z">
        <w:r>
          <w:rPr>
            <w:rFonts w:ascii="Times New Roman" w:hAnsi="Times New Roman" w:cs="Times New Roman"/>
            <w:sz w:val="24"/>
            <w:szCs w:val="24"/>
          </w:rPr>
          <w:t xml:space="preserve">The Contracting </w:t>
        </w:r>
      </w:ins>
      <w:ins w:id="49" w:author="Amanda" w:date="2024-09-04T14:26:00Z">
        <w:r w:rsidR="00D6424D">
          <w:rPr>
            <w:rFonts w:ascii="Times New Roman" w:hAnsi="Times New Roman" w:cs="Times New Roman"/>
            <w:sz w:val="24"/>
            <w:szCs w:val="24"/>
          </w:rPr>
          <w:t>o</w:t>
        </w:r>
      </w:ins>
      <w:ins w:id="50" w:author="David" w:date="2024-08-27T10:46:00Z">
        <w:r>
          <w:rPr>
            <w:rFonts w:ascii="Times New Roman" w:hAnsi="Times New Roman" w:cs="Times New Roman"/>
            <w:sz w:val="24"/>
            <w:szCs w:val="24"/>
          </w:rPr>
          <w:t>fficer is responsible for approving the GFP attachment in the GFP module.</w:t>
        </w:r>
      </w:ins>
    </w:p>
    <w:p w14:paraId="7FD5F3B1" w14:textId="77777777" w:rsidR="00B42DAD" w:rsidRPr="00B42DAD" w:rsidRDefault="00B42DAD" w:rsidP="00B42DAD">
      <w:pPr>
        <w:rPr>
          <w:rFonts w:ascii="Times New Roman" w:hAnsi="Times New Roman" w:cs="Times New Roman"/>
          <w:b/>
          <w:sz w:val="24"/>
          <w:szCs w:val="24"/>
        </w:rPr>
      </w:pPr>
    </w:p>
    <w:p w14:paraId="6A3E3752" w14:textId="70DD428E" w:rsidR="009738F8" w:rsidRDefault="009738F8" w:rsidP="00B42DAD">
      <w:pPr>
        <w:pStyle w:val="Heading4"/>
        <w:spacing w:after="0" w:line="240" w:lineRule="auto"/>
      </w:pPr>
      <w:bookmarkStart w:id="51" w:name="_Toc113622915"/>
      <w:bookmarkStart w:id="52" w:name="_Toc113623416"/>
      <w:r w:rsidRPr="002B2945">
        <w:t>5145.103-73 Government property under sustainment contracts.</w:t>
      </w:r>
      <w:bookmarkEnd w:id="36"/>
      <w:bookmarkEnd w:id="51"/>
      <w:bookmarkEnd w:id="52"/>
    </w:p>
    <w:p w14:paraId="1A14D0EC" w14:textId="77777777" w:rsidR="002C0817" w:rsidRDefault="002C0817" w:rsidP="00B42DAD">
      <w:pPr>
        <w:spacing w:after="0" w:line="240" w:lineRule="auto"/>
        <w:rPr>
          <w:rFonts w:ascii="Times New Roman" w:hAnsi="Times New Roman" w:cs="Times New Roman"/>
          <w:sz w:val="24"/>
          <w:szCs w:val="24"/>
        </w:rPr>
      </w:pPr>
    </w:p>
    <w:p w14:paraId="6FDD2AD7" w14:textId="73E101F4" w:rsidR="009738F8" w:rsidRDefault="009738F8" w:rsidP="00B42DAD">
      <w:pPr>
        <w:spacing w:after="0" w:line="240" w:lineRule="auto"/>
        <w:rPr>
          <w:rFonts w:ascii="Times New Roman" w:hAnsi="Times New Roman" w:cs="Times New Roman"/>
          <w:sz w:val="24"/>
          <w:szCs w:val="24"/>
        </w:rPr>
      </w:pPr>
      <w:r w:rsidRPr="002B2945">
        <w:rPr>
          <w:rFonts w:ascii="Times New Roman" w:hAnsi="Times New Roman" w:cs="Times New Roman"/>
          <w:sz w:val="24"/>
          <w:szCs w:val="24"/>
        </w:rPr>
        <w:t>(1) Contracting officers may accept alternate Data Item Description from that identified in the DFARS PGI 245.103-73</w:t>
      </w:r>
      <w:r>
        <w:rPr>
          <w:rFonts w:ascii="Times New Roman" w:hAnsi="Times New Roman" w:cs="Times New Roman"/>
          <w:sz w:val="24"/>
          <w:szCs w:val="24"/>
        </w:rPr>
        <w:t>,</w:t>
      </w:r>
      <w:r w:rsidR="00B42DAD">
        <w:rPr>
          <w:rFonts w:ascii="Times New Roman" w:hAnsi="Times New Roman" w:cs="Times New Roman"/>
          <w:sz w:val="24"/>
          <w:szCs w:val="24"/>
        </w:rPr>
        <w:t xml:space="preserve"> </w:t>
      </w:r>
      <w:r w:rsidRPr="002B2945">
        <w:rPr>
          <w:rFonts w:ascii="Times New Roman" w:hAnsi="Times New Roman" w:cs="Times New Roman"/>
          <w:sz w:val="24"/>
          <w:szCs w:val="24"/>
        </w:rPr>
        <w:t xml:space="preserve">if the </w:t>
      </w:r>
      <w:r w:rsidR="00101A65">
        <w:rPr>
          <w:rFonts w:ascii="Times New Roman" w:hAnsi="Times New Roman" w:cs="Times New Roman"/>
          <w:sz w:val="24"/>
          <w:szCs w:val="24"/>
        </w:rPr>
        <w:t>r</w:t>
      </w:r>
      <w:r w:rsidRPr="002B2945">
        <w:rPr>
          <w:rFonts w:ascii="Times New Roman" w:hAnsi="Times New Roman" w:cs="Times New Roman"/>
          <w:sz w:val="24"/>
          <w:szCs w:val="24"/>
        </w:rPr>
        <w:t xml:space="preserve">equiring </w:t>
      </w:r>
      <w:r w:rsidR="00101A65">
        <w:rPr>
          <w:rFonts w:ascii="Times New Roman" w:hAnsi="Times New Roman" w:cs="Times New Roman"/>
          <w:sz w:val="24"/>
          <w:szCs w:val="24"/>
        </w:rPr>
        <w:t>a</w:t>
      </w:r>
      <w:r w:rsidRPr="002B2945">
        <w:rPr>
          <w:rFonts w:ascii="Times New Roman" w:hAnsi="Times New Roman" w:cs="Times New Roman"/>
          <w:sz w:val="24"/>
          <w:szCs w:val="24"/>
        </w:rPr>
        <w:t>ctivity so determines.</w:t>
      </w:r>
    </w:p>
    <w:p w14:paraId="5E90B785" w14:textId="77777777" w:rsidR="00B42DAD" w:rsidRDefault="00B42DAD" w:rsidP="009738F8">
      <w:pPr>
        <w:rPr>
          <w:rFonts w:ascii="Times New Roman" w:hAnsi="Times New Roman" w:cs="Times New Roman"/>
          <w:sz w:val="24"/>
          <w:szCs w:val="24"/>
        </w:rPr>
      </w:pPr>
    </w:p>
    <w:p w14:paraId="77A06091" w14:textId="1FAB5732" w:rsidR="00504A7B" w:rsidRDefault="00000000" w:rsidP="002C0817">
      <w:pPr>
        <w:spacing w:after="0" w:line="240" w:lineRule="auto"/>
        <w:rPr>
          <w:b/>
          <w:bCs/>
        </w:rPr>
      </w:pPr>
      <w:r>
        <w:fldChar w:fldCharType="begin"/>
      </w:r>
      <w:r>
        <w:instrText>HYPERLINK "https://armyeitaas.sharepoint-mil.us/:b:/r/sites/ASA-ALT-PAM-PP/PGIPDF/PGI5145.pdf?csf=1&amp;web=1&amp;e=hfNOcZ"</w:instrText>
      </w:r>
      <w:r>
        <w:fldChar w:fldCharType="separate"/>
      </w:r>
      <w:r w:rsidR="00504A7B" w:rsidRPr="00B469FB">
        <w:rPr>
          <w:rStyle w:val="Hyperlink"/>
          <w:rFonts w:ascii="Times New Roman" w:hAnsi="Times New Roman" w:cs="Times New Roman"/>
          <w:sz w:val="24"/>
          <w:szCs w:val="24"/>
        </w:rPr>
        <w:t>See AFARS PGI 5145.103-74(1)(a)</w:t>
      </w:r>
      <w:r>
        <w:rPr>
          <w:rStyle w:val="Hyperlink"/>
          <w:rFonts w:ascii="Times New Roman" w:hAnsi="Times New Roman" w:cs="Times New Roman"/>
          <w:sz w:val="24"/>
          <w:szCs w:val="24"/>
        </w:rPr>
        <w:fldChar w:fldCharType="end"/>
      </w:r>
      <w:r w:rsidR="00504A7B" w:rsidRPr="00B42DAD">
        <w:rPr>
          <w:rFonts w:ascii="Times New Roman" w:hAnsi="Times New Roman" w:cs="Times New Roman"/>
          <w:sz w:val="24"/>
          <w:szCs w:val="24"/>
        </w:rPr>
        <w:t xml:space="preserve"> for instructions associated with the use of</w:t>
      </w:r>
      <w:r w:rsidR="00504A7B">
        <w:rPr>
          <w:b/>
          <w:bCs/>
        </w:rPr>
        <w:t xml:space="preserve"> </w:t>
      </w:r>
      <w:r w:rsidR="00504A7B">
        <w:rPr>
          <w:rFonts w:ascii="Times New Roman" w:hAnsi="Times New Roman" w:cs="Times New Roman"/>
          <w:sz w:val="24"/>
          <w:szCs w:val="24"/>
        </w:rPr>
        <w:t>Logistics Management Program (LMP) and Total Asset Visibility at Contractor Locations (TAV-C)</w:t>
      </w:r>
      <w:r w:rsidR="00504A7B" w:rsidRPr="00D7741C">
        <w:rPr>
          <w:b/>
          <w:bCs/>
        </w:rPr>
        <w:t>.</w:t>
      </w:r>
    </w:p>
    <w:p w14:paraId="29DAF98B" w14:textId="447F5BF6" w:rsidR="002C0817" w:rsidRDefault="002C0817" w:rsidP="002C0817">
      <w:pPr>
        <w:spacing w:after="0" w:line="240" w:lineRule="auto"/>
        <w:rPr>
          <w:rFonts w:ascii="Times New Roman" w:hAnsi="Times New Roman" w:cs="Times New Roman"/>
          <w:sz w:val="24"/>
          <w:szCs w:val="24"/>
        </w:rPr>
      </w:pPr>
    </w:p>
    <w:p w14:paraId="64F7C83A" w14:textId="77777777" w:rsidR="002C0817" w:rsidRDefault="002C0817" w:rsidP="002C0817">
      <w:pPr>
        <w:spacing w:after="0" w:line="240" w:lineRule="auto"/>
        <w:rPr>
          <w:rFonts w:ascii="Times New Roman" w:hAnsi="Times New Roman" w:cs="Times New Roman"/>
          <w:sz w:val="24"/>
          <w:szCs w:val="24"/>
        </w:rPr>
      </w:pPr>
    </w:p>
    <w:p w14:paraId="12C16315" w14:textId="4C956BBD" w:rsidR="009738F8" w:rsidRPr="00B42DAD" w:rsidRDefault="009738F8" w:rsidP="002C0817">
      <w:pPr>
        <w:pStyle w:val="Heading4"/>
        <w:spacing w:after="0" w:line="240" w:lineRule="auto"/>
      </w:pPr>
      <w:bookmarkStart w:id="53" w:name="_Toc15297362"/>
      <w:bookmarkStart w:id="54" w:name="_Toc113622916"/>
      <w:bookmarkStart w:id="55" w:name="_Toc113623417"/>
      <w:bookmarkStart w:id="56" w:name="_Hlk112164490"/>
      <w:r w:rsidRPr="00B42DAD">
        <w:t>5145.103-74 Contracting office responsibilities.</w:t>
      </w:r>
      <w:bookmarkEnd w:id="53"/>
      <w:bookmarkEnd w:id="54"/>
      <w:bookmarkEnd w:id="55"/>
      <w:r w:rsidRPr="00B42DAD">
        <w:t xml:space="preserve"> </w:t>
      </w:r>
    </w:p>
    <w:p w14:paraId="0358444A" w14:textId="77777777" w:rsidR="00B42DAD" w:rsidRPr="00B42DAD" w:rsidRDefault="00B42DAD" w:rsidP="002C0817">
      <w:pPr>
        <w:spacing w:after="0" w:line="240" w:lineRule="auto"/>
      </w:pPr>
    </w:p>
    <w:bookmarkStart w:id="57" w:name="_Hlk112165627"/>
    <w:p w14:paraId="5BEB835F" w14:textId="6795CE74" w:rsidR="00A86818" w:rsidRPr="00B42DAD" w:rsidRDefault="00B469FB" w:rsidP="002C0817">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begin"/>
      </w:r>
      <w:r w:rsidR="00941686">
        <w:rPr>
          <w:rFonts w:ascii="Times New Roman" w:hAnsi="Times New Roman" w:cs="Times New Roman"/>
          <w:sz w:val="24"/>
          <w:szCs w:val="24"/>
        </w:rPr>
        <w:instrText>HYPERLINK "https://armyeitaas.sharepoint-mil.us/:b:/r/sites/ASA-ALT-PAM-PP/PGIPDF/PGI5145.pdf?csf=1&amp;web=1&amp;e=hfNOcZ"</w:instrText>
      </w:r>
      <w:r>
        <w:rPr>
          <w:rFonts w:ascii="Times New Roman" w:hAnsi="Times New Roman" w:cs="Times New Roman"/>
          <w:sz w:val="24"/>
          <w:szCs w:val="24"/>
        </w:rPr>
      </w:r>
      <w:r>
        <w:rPr>
          <w:rFonts w:ascii="Times New Roman" w:hAnsi="Times New Roman" w:cs="Times New Roman"/>
          <w:sz w:val="24"/>
          <w:szCs w:val="24"/>
        </w:rPr>
        <w:fldChar w:fldCharType="separate"/>
      </w:r>
      <w:r w:rsidR="00CF74CD" w:rsidRPr="00B469FB">
        <w:rPr>
          <w:rStyle w:val="Hyperlink"/>
          <w:rFonts w:ascii="Times New Roman" w:hAnsi="Times New Roman" w:cs="Times New Roman"/>
          <w:sz w:val="24"/>
          <w:szCs w:val="24"/>
        </w:rPr>
        <w:t>See AFARS PGI 5145.103-74</w:t>
      </w:r>
      <w:r>
        <w:rPr>
          <w:rFonts w:ascii="Times New Roman" w:hAnsi="Times New Roman" w:cs="Times New Roman"/>
          <w:sz w:val="24"/>
          <w:szCs w:val="24"/>
        </w:rPr>
        <w:fldChar w:fldCharType="end"/>
      </w:r>
      <w:r w:rsidR="00CF74CD" w:rsidRPr="00B42DAD">
        <w:rPr>
          <w:rFonts w:ascii="Times New Roman" w:hAnsi="Times New Roman" w:cs="Times New Roman"/>
          <w:sz w:val="24"/>
          <w:szCs w:val="24"/>
        </w:rPr>
        <w:t xml:space="preserve"> for instructions associated with </w:t>
      </w:r>
      <w:r w:rsidR="000546B9" w:rsidRPr="00B42DAD">
        <w:rPr>
          <w:rFonts w:ascii="Times New Roman" w:hAnsi="Times New Roman" w:cs="Times New Roman"/>
          <w:sz w:val="24"/>
          <w:szCs w:val="24"/>
        </w:rPr>
        <w:t>documentation of Government</w:t>
      </w:r>
      <w:bookmarkEnd w:id="57"/>
      <w:r w:rsidR="0003107B" w:rsidRPr="00B42DAD">
        <w:rPr>
          <w:rFonts w:ascii="Times New Roman" w:hAnsi="Times New Roman" w:cs="Times New Roman"/>
          <w:sz w:val="24"/>
          <w:szCs w:val="24"/>
        </w:rPr>
        <w:t xml:space="preserve"> </w:t>
      </w:r>
      <w:r w:rsidR="000546B9" w:rsidRPr="00B42DAD">
        <w:rPr>
          <w:rFonts w:ascii="Times New Roman" w:hAnsi="Times New Roman" w:cs="Times New Roman"/>
          <w:sz w:val="24"/>
          <w:szCs w:val="24"/>
        </w:rPr>
        <w:t>Property and recurring inventory reports.</w:t>
      </w:r>
      <w:bookmarkEnd w:id="56"/>
      <w:r w:rsidR="009738F8" w:rsidRPr="002B2945" w:rsidDel="004D13B1">
        <w:rPr>
          <w:rFonts w:ascii="Times New Roman" w:hAnsi="Times New Roman" w:cs="Times New Roman"/>
          <w:sz w:val="24"/>
          <w:szCs w:val="24"/>
        </w:rPr>
        <w:t xml:space="preserve"> </w:t>
      </w:r>
      <w:bookmarkStart w:id="58" w:name="_Hlk111217850"/>
    </w:p>
    <w:p w14:paraId="7068BCFC" w14:textId="74791BF8" w:rsidR="009738F8" w:rsidRDefault="009738F8" w:rsidP="002C0817">
      <w:pPr>
        <w:spacing w:after="0" w:line="240" w:lineRule="auto"/>
        <w:ind w:firstLine="720"/>
        <w:rPr>
          <w:rFonts w:ascii="Times New Roman" w:hAnsi="Times New Roman" w:cs="Times New Roman"/>
          <w:b/>
          <w:sz w:val="24"/>
          <w:szCs w:val="24"/>
        </w:rPr>
      </w:pPr>
    </w:p>
    <w:p w14:paraId="6532DED8" w14:textId="77777777" w:rsidR="002C0817" w:rsidRPr="002B2945" w:rsidRDefault="002C0817" w:rsidP="002C0817">
      <w:pPr>
        <w:spacing w:after="0" w:line="240" w:lineRule="auto"/>
        <w:ind w:firstLine="720"/>
        <w:rPr>
          <w:rFonts w:ascii="Times New Roman" w:hAnsi="Times New Roman" w:cs="Times New Roman"/>
          <w:b/>
          <w:sz w:val="24"/>
          <w:szCs w:val="24"/>
        </w:rPr>
      </w:pPr>
    </w:p>
    <w:p w14:paraId="26F843BD" w14:textId="7CE5B670" w:rsidR="00B42DAD" w:rsidRDefault="000546B9" w:rsidP="005D624A">
      <w:pPr>
        <w:pStyle w:val="Heading4"/>
        <w:spacing w:after="0" w:line="240" w:lineRule="auto"/>
      </w:pPr>
      <w:bookmarkStart w:id="59" w:name="_Toc113622917"/>
      <w:bookmarkStart w:id="60" w:name="_Toc113623418"/>
      <w:bookmarkStart w:id="61" w:name="_Toc15297363"/>
      <w:bookmarkStart w:id="62" w:name="_Hlk110361410"/>
      <w:bookmarkEnd w:id="58"/>
      <w:r w:rsidRPr="002B2945">
        <w:t xml:space="preserve">5145.105 Contractor’s property </w:t>
      </w:r>
      <w:r w:rsidRPr="00B42DAD">
        <w:t>management system compliance.</w:t>
      </w:r>
      <w:bookmarkEnd w:id="59"/>
      <w:bookmarkEnd w:id="60"/>
      <w:r w:rsidR="00610CC0" w:rsidRPr="00B42DAD">
        <w:t xml:space="preserve"> </w:t>
      </w:r>
    </w:p>
    <w:p w14:paraId="1394D0A4" w14:textId="77777777" w:rsidR="002C0817" w:rsidRPr="00B42DAD" w:rsidRDefault="002C0817" w:rsidP="005D624A">
      <w:pPr>
        <w:spacing w:after="0" w:line="240" w:lineRule="auto"/>
      </w:pPr>
    </w:p>
    <w:p w14:paraId="63D9308A" w14:textId="38FCFE13" w:rsidR="000546B9" w:rsidRDefault="00000000" w:rsidP="005D624A">
      <w:pPr>
        <w:spacing w:after="0" w:line="240" w:lineRule="auto"/>
        <w:rPr>
          <w:rFonts w:ascii="Times New Roman" w:hAnsi="Times New Roman" w:cs="Times New Roman"/>
          <w:sz w:val="24"/>
          <w:szCs w:val="24"/>
        </w:rPr>
      </w:pPr>
      <w:r>
        <w:fldChar w:fldCharType="begin"/>
      </w:r>
      <w:r>
        <w:instrText>HYPERLINK "https://armyeitaas.sharepoint-mil.us/:b:/r/sites/ASA-ALT-PAM-PP/PGIPDF/PGI5145.pdf?csf=1&amp;web=1&amp;e=hfNOcZ"</w:instrText>
      </w:r>
      <w:r>
        <w:fldChar w:fldCharType="separate"/>
      </w:r>
      <w:r w:rsidR="00610CC0" w:rsidRPr="00B469FB">
        <w:rPr>
          <w:rStyle w:val="Hyperlink"/>
          <w:rFonts w:ascii="Times New Roman" w:hAnsi="Times New Roman" w:cs="Times New Roman"/>
          <w:sz w:val="24"/>
          <w:szCs w:val="24"/>
        </w:rPr>
        <w:t>See AFARS PGI 5145.105</w:t>
      </w:r>
      <w:r>
        <w:rPr>
          <w:rStyle w:val="Hyperlink"/>
          <w:rFonts w:ascii="Times New Roman" w:hAnsi="Times New Roman" w:cs="Times New Roman"/>
          <w:sz w:val="24"/>
          <w:szCs w:val="24"/>
        </w:rPr>
        <w:fldChar w:fldCharType="end"/>
      </w:r>
      <w:r w:rsidR="00610CC0" w:rsidRPr="00B42DAD">
        <w:rPr>
          <w:rFonts w:ascii="Times New Roman" w:hAnsi="Times New Roman" w:cs="Times New Roman"/>
          <w:sz w:val="24"/>
          <w:szCs w:val="24"/>
        </w:rPr>
        <w:t xml:space="preserve"> for instructions associated with the Contractor’s property management system compliance.</w:t>
      </w:r>
    </w:p>
    <w:p w14:paraId="2830857F" w14:textId="4D45640D" w:rsidR="00B42DAD" w:rsidRDefault="00B42DAD" w:rsidP="00B42DAD">
      <w:pPr>
        <w:spacing w:after="0" w:line="240" w:lineRule="auto"/>
        <w:rPr>
          <w:rFonts w:ascii="Times New Roman" w:hAnsi="Times New Roman" w:cs="Times New Roman"/>
          <w:sz w:val="24"/>
          <w:szCs w:val="24"/>
        </w:rPr>
      </w:pPr>
    </w:p>
    <w:p w14:paraId="7A1C2428" w14:textId="77777777" w:rsidR="00B42DAD" w:rsidRPr="00B42DAD" w:rsidRDefault="00B42DAD" w:rsidP="00B42DAD">
      <w:pPr>
        <w:spacing w:after="0" w:line="240" w:lineRule="auto"/>
        <w:rPr>
          <w:rFonts w:ascii="Times New Roman" w:hAnsi="Times New Roman" w:cs="Times New Roman"/>
          <w:sz w:val="24"/>
          <w:szCs w:val="24"/>
        </w:rPr>
      </w:pPr>
    </w:p>
    <w:p w14:paraId="3ED95598" w14:textId="1CDD6646" w:rsidR="00B42DAD" w:rsidRDefault="002F01C4" w:rsidP="005D624A">
      <w:pPr>
        <w:pStyle w:val="Heading4"/>
        <w:spacing w:after="0" w:line="240" w:lineRule="auto"/>
      </w:pPr>
      <w:bookmarkStart w:id="63" w:name="_Toc113622918"/>
      <w:bookmarkStart w:id="64" w:name="_Toc113623419"/>
      <w:bookmarkStart w:id="65" w:name="_Hlk112184819"/>
      <w:bookmarkEnd w:id="61"/>
      <w:bookmarkEnd w:id="62"/>
      <w:r w:rsidRPr="00971390">
        <w:t>5145.107 Contract Clauses</w:t>
      </w:r>
      <w:r>
        <w:t>.</w:t>
      </w:r>
      <w:bookmarkEnd w:id="63"/>
      <w:bookmarkEnd w:id="64"/>
      <w:r>
        <w:t xml:space="preserve">  </w:t>
      </w:r>
      <w:bookmarkEnd w:id="65"/>
    </w:p>
    <w:p w14:paraId="74A95EBF" w14:textId="77777777" w:rsidR="005D624A" w:rsidRPr="00B42DAD" w:rsidRDefault="005D624A" w:rsidP="005D624A">
      <w:pPr>
        <w:spacing w:after="0" w:line="240" w:lineRule="auto"/>
      </w:pPr>
    </w:p>
    <w:p w14:paraId="6C119969" w14:textId="11D5ED46" w:rsidR="00F01044" w:rsidRPr="00A9515A" w:rsidRDefault="00000000" w:rsidP="005D624A">
      <w:pPr>
        <w:spacing w:after="0" w:line="240" w:lineRule="auto"/>
        <w:rPr>
          <w:rFonts w:ascii="Times New Roman" w:hAnsi="Times New Roman" w:cs="Times New Roman"/>
          <w:color w:val="000000" w:themeColor="text1"/>
          <w:sz w:val="24"/>
          <w:szCs w:val="24"/>
        </w:rPr>
      </w:pPr>
      <w:r>
        <w:fldChar w:fldCharType="begin"/>
      </w:r>
      <w:r>
        <w:instrText>HYPERLINK "https://armyeitaas.sharepoint-mil.us/:b:/r/sites/ASA-ALT-PAM-PP/PGIPDF/PGI5145.pdf?csf=1&amp;web=1&amp;e=hfNOcZ"</w:instrText>
      </w:r>
      <w:r>
        <w:fldChar w:fldCharType="separate"/>
      </w:r>
      <w:r w:rsidR="002F01C4" w:rsidRPr="00B469FB">
        <w:rPr>
          <w:rStyle w:val="Hyperlink"/>
          <w:rFonts w:ascii="Times New Roman" w:hAnsi="Times New Roman" w:cs="Times New Roman"/>
          <w:sz w:val="24"/>
          <w:szCs w:val="24"/>
        </w:rPr>
        <w:t>See AFARS PGI 5145.107</w:t>
      </w:r>
      <w:r>
        <w:rPr>
          <w:rStyle w:val="Hyperlink"/>
          <w:rFonts w:ascii="Times New Roman" w:hAnsi="Times New Roman" w:cs="Times New Roman"/>
          <w:sz w:val="24"/>
          <w:szCs w:val="24"/>
        </w:rPr>
        <w:fldChar w:fldCharType="end"/>
      </w:r>
      <w:r w:rsidR="002F01C4" w:rsidRPr="00B42DAD">
        <w:rPr>
          <w:rFonts w:ascii="Times New Roman" w:hAnsi="Times New Roman" w:cs="Times New Roman"/>
          <w:sz w:val="24"/>
          <w:szCs w:val="24"/>
        </w:rPr>
        <w:t xml:space="preserve"> for instructions associated with </w:t>
      </w:r>
      <w:r w:rsidR="009A2BA8" w:rsidRPr="00B42DAD">
        <w:rPr>
          <w:rFonts w:ascii="Times New Roman" w:hAnsi="Times New Roman" w:cs="Times New Roman"/>
          <w:sz w:val="24"/>
          <w:szCs w:val="24"/>
        </w:rPr>
        <w:t>the use of clauses in solicitations and contracts which include the use of GFP</w:t>
      </w:r>
      <w:bookmarkStart w:id="66" w:name="_Toc512856908"/>
      <w:r w:rsidR="002C0817">
        <w:rPr>
          <w:rFonts w:ascii="Times New Roman" w:hAnsi="Times New Roman" w:cs="Times New Roman"/>
          <w:sz w:val="24"/>
          <w:szCs w:val="24"/>
        </w:rPr>
        <w:t xml:space="preserve"> </w:t>
      </w:r>
      <w:r w:rsidR="007015B3" w:rsidRPr="00B42DAD">
        <w:rPr>
          <w:rFonts w:ascii="Times New Roman" w:hAnsi="Times New Roman" w:cs="Times New Roman"/>
          <w:sz w:val="24"/>
          <w:szCs w:val="24"/>
        </w:rPr>
        <w:t>5145.190</w:t>
      </w:r>
      <w:del w:id="67" w:author="Groell, David H CIV USARMY HQDA ASA ALT (USA)" w:date="2024-09-03T09:36:00Z">
        <w:r w:rsidR="007015B3" w:rsidRPr="00B42DAD" w:rsidDel="00640915">
          <w:rPr>
            <w:rFonts w:ascii="Times New Roman" w:hAnsi="Times New Roman" w:cs="Times New Roman"/>
            <w:sz w:val="24"/>
            <w:szCs w:val="24"/>
          </w:rPr>
          <w:delText xml:space="preserve"> </w:delText>
        </w:r>
        <w:r w:rsidR="007015B3" w:rsidRPr="00A9515A" w:rsidDel="00640915">
          <w:rPr>
            <w:rFonts w:ascii="Times New Roman" w:hAnsi="Times New Roman" w:cs="Times New Roman"/>
            <w:color w:val="000000" w:themeColor="text1"/>
            <w:sz w:val="24"/>
            <w:szCs w:val="24"/>
          </w:rPr>
          <w:delText>Leasing personal property</w:delText>
        </w:r>
      </w:del>
      <w:r w:rsidR="007015B3" w:rsidRPr="00A9515A">
        <w:rPr>
          <w:rFonts w:ascii="Times New Roman" w:hAnsi="Times New Roman" w:cs="Times New Roman"/>
          <w:color w:val="000000" w:themeColor="text1"/>
          <w:sz w:val="24"/>
          <w:szCs w:val="24"/>
        </w:rPr>
        <w:t>.</w:t>
      </w:r>
      <w:bookmarkEnd w:id="66"/>
    </w:p>
    <w:p w14:paraId="49D11ECC" w14:textId="77777777" w:rsidR="002C0817" w:rsidRPr="00B42DAD" w:rsidRDefault="002C0817" w:rsidP="00B42DAD">
      <w:pPr>
        <w:spacing w:after="0" w:line="240" w:lineRule="auto"/>
        <w:rPr>
          <w:rFonts w:ascii="Times New Roman" w:hAnsi="Times New Roman" w:cs="Times New Roman"/>
          <w:sz w:val="24"/>
          <w:szCs w:val="24"/>
        </w:rPr>
      </w:pPr>
    </w:p>
    <w:p w14:paraId="1D370FA6" w14:textId="77777777" w:rsidR="00B42DAD" w:rsidRDefault="00B42DAD" w:rsidP="00B42DAD">
      <w:pPr>
        <w:spacing w:after="0" w:line="240" w:lineRule="auto"/>
      </w:pPr>
    </w:p>
    <w:p w14:paraId="7DB50DB2" w14:textId="23FD9112" w:rsidR="00A07020" w:rsidRDefault="00A07020" w:rsidP="005D624A">
      <w:pPr>
        <w:pStyle w:val="Heading4"/>
        <w:spacing w:after="0" w:line="240" w:lineRule="auto"/>
      </w:pPr>
      <w:bookmarkStart w:id="68" w:name="_Toc15297364"/>
      <w:bookmarkStart w:id="69" w:name="_Toc113622919"/>
      <w:bookmarkStart w:id="70" w:name="_Toc113623420"/>
      <w:r w:rsidRPr="002B2945">
        <w:t>5145.190-1 Leasing personal property.</w:t>
      </w:r>
      <w:bookmarkEnd w:id="68"/>
      <w:bookmarkEnd w:id="69"/>
      <w:bookmarkEnd w:id="70"/>
    </w:p>
    <w:p w14:paraId="51B3297E" w14:textId="77777777" w:rsidR="00B42DAD" w:rsidRDefault="00B42DAD" w:rsidP="005D624A">
      <w:pPr>
        <w:spacing w:after="0" w:line="240" w:lineRule="auto"/>
      </w:pPr>
    </w:p>
    <w:p w14:paraId="6C11996A" w14:textId="07481E12" w:rsidR="00F01044" w:rsidRDefault="00A07020" w:rsidP="005D62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7015B3" w:rsidRPr="00A928CC">
        <w:rPr>
          <w:rFonts w:ascii="Times New Roman" w:hAnsi="Times New Roman" w:cs="Times New Roman"/>
          <w:sz w:val="24"/>
          <w:szCs w:val="24"/>
        </w:rPr>
        <w:t>See Army Regulation 700-131</w:t>
      </w:r>
      <w:ins w:id="71" w:author="Amanda" w:date="2024-09-04T14:31:00Z">
        <w:r w:rsidR="00900059">
          <w:rPr>
            <w:rFonts w:ascii="Times New Roman" w:hAnsi="Times New Roman" w:cs="Times New Roman"/>
            <w:sz w:val="24"/>
            <w:szCs w:val="24"/>
          </w:rPr>
          <w:t xml:space="preserve"> </w:t>
        </w:r>
      </w:ins>
      <w:r w:rsidR="001F7305">
        <w:rPr>
          <w:rFonts w:ascii="Times New Roman" w:hAnsi="Times New Roman" w:cs="Times New Roman"/>
          <w:sz w:val="24"/>
          <w:szCs w:val="24"/>
        </w:rPr>
        <w:t xml:space="preserve">para 2-3 Government Furnished Equipment. </w:t>
      </w:r>
    </w:p>
    <w:p w14:paraId="25A5AF29" w14:textId="77777777" w:rsidR="002C0817" w:rsidRDefault="002C0817" w:rsidP="005D624A">
      <w:pPr>
        <w:spacing w:after="0" w:line="240" w:lineRule="auto"/>
        <w:rPr>
          <w:rFonts w:ascii="Times New Roman" w:hAnsi="Times New Roman" w:cs="Times New Roman"/>
          <w:sz w:val="24"/>
          <w:szCs w:val="24"/>
        </w:rPr>
      </w:pPr>
    </w:p>
    <w:p w14:paraId="001A859F" w14:textId="124D9FD3" w:rsidR="00610CC0" w:rsidRDefault="00610CC0" w:rsidP="005D624A">
      <w:pPr>
        <w:spacing w:after="0" w:line="240" w:lineRule="auto"/>
      </w:pPr>
      <w:bookmarkStart w:id="72" w:name="_Toc15297365"/>
      <w:bookmarkStart w:id="73" w:name="_Hlk111756620"/>
    </w:p>
    <w:p w14:paraId="62885A50" w14:textId="4BE56E17" w:rsidR="00B42DAD" w:rsidRDefault="00610CC0" w:rsidP="005D624A">
      <w:pPr>
        <w:pStyle w:val="Heading4"/>
        <w:spacing w:after="0" w:line="240" w:lineRule="auto"/>
      </w:pPr>
      <w:bookmarkStart w:id="74" w:name="_Toc113622920"/>
      <w:bookmarkStart w:id="75" w:name="_Toc113623421"/>
      <w:r w:rsidRPr="002B2945">
        <w:t xml:space="preserve">5145.190-2 Furnishing </w:t>
      </w:r>
      <w:r>
        <w:t>G</w:t>
      </w:r>
      <w:r w:rsidRPr="002B2945">
        <w:t>overnment property after award.</w:t>
      </w:r>
      <w:bookmarkEnd w:id="74"/>
      <w:bookmarkEnd w:id="75"/>
      <w:r>
        <w:t xml:space="preserve">  </w:t>
      </w:r>
    </w:p>
    <w:p w14:paraId="7C948FFB" w14:textId="0A3D794D" w:rsidR="00610CC0" w:rsidRPr="005D624A" w:rsidRDefault="005D624A" w:rsidP="005D624A">
      <w:pPr>
        <w:rPr>
          <w:rFonts w:ascii="Times New Roman" w:hAnsi="Times New Roman" w:cs="Times New Roman"/>
          <w:sz w:val="24"/>
          <w:szCs w:val="24"/>
        </w:rPr>
      </w:pPr>
      <w:bookmarkStart w:id="76" w:name="_Toc113622921"/>
      <w:r>
        <w:br/>
      </w:r>
      <w:r>
        <w:fldChar w:fldCharType="begin"/>
      </w:r>
      <w:r>
        <w:instrText>HYPERLINK "https://armyeitaas.sharepoint-mil.us/:b:/r/sites/ASA-ALT-PAM-PP/PGIPDF/PGI5145.pdf?csf=1&amp;web=1&amp;e=hfNOcZ"</w:instrText>
      </w:r>
      <w:r>
        <w:fldChar w:fldCharType="separate"/>
      </w:r>
      <w:r w:rsidR="00610CC0" w:rsidRPr="00B469FB">
        <w:rPr>
          <w:rStyle w:val="Hyperlink"/>
          <w:rFonts w:ascii="Times New Roman" w:hAnsi="Times New Roman" w:cs="Times New Roman"/>
          <w:sz w:val="24"/>
          <w:szCs w:val="24"/>
        </w:rPr>
        <w:t>See AFARS PGI 5145.190-2</w:t>
      </w:r>
      <w:r>
        <w:rPr>
          <w:rStyle w:val="Hyperlink"/>
          <w:rFonts w:ascii="Times New Roman" w:hAnsi="Times New Roman" w:cs="Times New Roman"/>
          <w:sz w:val="24"/>
          <w:szCs w:val="24"/>
        </w:rPr>
        <w:fldChar w:fldCharType="end"/>
      </w:r>
      <w:r w:rsidR="00610CC0" w:rsidRPr="005D624A">
        <w:rPr>
          <w:rFonts w:ascii="Times New Roman" w:hAnsi="Times New Roman" w:cs="Times New Roman"/>
          <w:sz w:val="24"/>
          <w:szCs w:val="24"/>
        </w:rPr>
        <w:t xml:space="preserve"> for instructions associated with the Furnishing Government property after award.</w:t>
      </w:r>
      <w:bookmarkEnd w:id="76"/>
    </w:p>
    <w:bookmarkEnd w:id="72"/>
    <w:bookmarkEnd w:id="73"/>
    <w:p w14:paraId="0AEC962E" w14:textId="77777777" w:rsidR="00A07020" w:rsidRDefault="00A07020" w:rsidP="005D624A">
      <w:pPr>
        <w:spacing w:after="0" w:line="240" w:lineRule="auto"/>
      </w:pPr>
    </w:p>
    <w:p w14:paraId="39BF0C7B" w14:textId="77777777" w:rsidR="00610CC0" w:rsidRPr="002C0817" w:rsidRDefault="00610CC0" w:rsidP="002C0817">
      <w:pPr>
        <w:pStyle w:val="Heading3"/>
        <w:rPr>
          <w:rFonts w:ascii="Times New Roman" w:hAnsi="Times New Roman" w:cs="Times New Roman"/>
          <w:sz w:val="24"/>
          <w:szCs w:val="24"/>
        </w:rPr>
      </w:pPr>
      <w:bookmarkStart w:id="77" w:name="_Toc113622922"/>
      <w:bookmarkStart w:id="78" w:name="_Toc113623422"/>
      <w:r w:rsidRPr="002C0817">
        <w:rPr>
          <w:rFonts w:ascii="Times New Roman" w:hAnsi="Times New Roman" w:cs="Times New Roman"/>
          <w:sz w:val="24"/>
          <w:szCs w:val="24"/>
        </w:rPr>
        <w:t>Subpart 5145.2 – Solicitation and Evaluation Procedures</w:t>
      </w:r>
      <w:bookmarkEnd w:id="77"/>
      <w:bookmarkEnd w:id="78"/>
    </w:p>
    <w:p w14:paraId="532F6DA1" w14:textId="252D807C" w:rsidR="002C0817" w:rsidRDefault="00610CC0" w:rsidP="005D624A">
      <w:pPr>
        <w:pStyle w:val="Heading4"/>
        <w:spacing w:after="0" w:line="240" w:lineRule="auto"/>
      </w:pPr>
      <w:bookmarkStart w:id="79" w:name="_Toc113622923"/>
      <w:bookmarkStart w:id="80" w:name="_Toc113623423"/>
      <w:r w:rsidRPr="002B2945">
        <w:t>5145.201 Solicitation.</w:t>
      </w:r>
      <w:bookmarkEnd w:id="79"/>
      <w:bookmarkEnd w:id="80"/>
      <w:r>
        <w:t xml:space="preserve">  </w:t>
      </w:r>
    </w:p>
    <w:p w14:paraId="5DA6E345" w14:textId="77777777" w:rsidR="005D624A" w:rsidRDefault="005D624A" w:rsidP="005D624A">
      <w:pPr>
        <w:spacing w:after="0" w:line="240" w:lineRule="auto"/>
      </w:pPr>
    </w:p>
    <w:p w14:paraId="74C212E8" w14:textId="16AF0F8A" w:rsidR="002C0817" w:rsidRDefault="00000000" w:rsidP="005D624A">
      <w:pPr>
        <w:spacing w:after="0" w:line="240" w:lineRule="auto"/>
        <w:rPr>
          <w:rFonts w:ascii="Times New Roman" w:hAnsi="Times New Roman" w:cs="Times New Roman"/>
          <w:b/>
          <w:sz w:val="24"/>
          <w:szCs w:val="24"/>
        </w:rPr>
      </w:pPr>
      <w:r>
        <w:fldChar w:fldCharType="begin"/>
      </w:r>
      <w:r>
        <w:instrText>HYPERLINK "https://armyeitaas.sharepoint-mil.us/:b:/r/sites/ASA-ALT-PAM-PP/PGIPDF/PGI5145.pdf?csf=1&amp;web=1&amp;e=hfNOcZ"</w:instrText>
      </w:r>
      <w:r>
        <w:fldChar w:fldCharType="separate"/>
      </w:r>
      <w:r w:rsidR="00610CC0" w:rsidRPr="00B469FB">
        <w:rPr>
          <w:rStyle w:val="Hyperlink"/>
          <w:rFonts w:ascii="Times New Roman" w:hAnsi="Times New Roman" w:cs="Times New Roman"/>
          <w:sz w:val="24"/>
          <w:szCs w:val="24"/>
        </w:rPr>
        <w:t>See AFARS PGI 5145.201</w:t>
      </w:r>
      <w:r>
        <w:rPr>
          <w:rStyle w:val="Hyperlink"/>
          <w:rFonts w:ascii="Times New Roman" w:hAnsi="Times New Roman" w:cs="Times New Roman"/>
          <w:sz w:val="24"/>
          <w:szCs w:val="24"/>
        </w:rPr>
        <w:fldChar w:fldCharType="end"/>
      </w:r>
      <w:r w:rsidR="00B469FB">
        <w:rPr>
          <w:rFonts w:ascii="Times New Roman" w:hAnsi="Times New Roman" w:cs="Times New Roman"/>
          <w:sz w:val="24"/>
          <w:szCs w:val="24"/>
        </w:rPr>
        <w:t xml:space="preserve"> </w:t>
      </w:r>
      <w:r w:rsidR="00610CC0" w:rsidRPr="002C0817">
        <w:rPr>
          <w:rFonts w:ascii="Times New Roman" w:hAnsi="Times New Roman" w:cs="Times New Roman"/>
          <w:sz w:val="24"/>
          <w:szCs w:val="24"/>
        </w:rPr>
        <w:t xml:space="preserve">for instructions associated with the </w:t>
      </w:r>
      <w:r w:rsidR="00770A93" w:rsidRPr="002C0817">
        <w:rPr>
          <w:rFonts w:ascii="Times New Roman" w:hAnsi="Times New Roman" w:cs="Times New Roman"/>
          <w:sz w:val="24"/>
          <w:szCs w:val="24"/>
        </w:rPr>
        <w:t>solicitation procedures</w:t>
      </w:r>
      <w:r w:rsidR="00610CC0" w:rsidRPr="002C0817">
        <w:rPr>
          <w:rFonts w:ascii="Times New Roman" w:hAnsi="Times New Roman" w:cs="Times New Roman"/>
          <w:sz w:val="24"/>
          <w:szCs w:val="24"/>
        </w:rPr>
        <w:t>.</w:t>
      </w:r>
      <w:bookmarkStart w:id="81" w:name="_Toc15297367"/>
    </w:p>
    <w:p w14:paraId="71583F4D" w14:textId="6997B44A" w:rsidR="002C0817" w:rsidRDefault="002C0817" w:rsidP="002C0817">
      <w:pPr>
        <w:spacing w:after="0" w:line="240" w:lineRule="auto"/>
        <w:rPr>
          <w:rFonts w:ascii="Times New Roman" w:hAnsi="Times New Roman" w:cs="Times New Roman"/>
          <w:b/>
          <w:sz w:val="24"/>
          <w:szCs w:val="24"/>
        </w:rPr>
      </w:pPr>
    </w:p>
    <w:p w14:paraId="7BEC6C79" w14:textId="77777777" w:rsidR="002C0817" w:rsidRPr="002C0817" w:rsidRDefault="002C0817" w:rsidP="002C0817">
      <w:pPr>
        <w:spacing w:after="0" w:line="240" w:lineRule="auto"/>
        <w:rPr>
          <w:rFonts w:ascii="Times New Roman" w:hAnsi="Times New Roman" w:cs="Times New Roman"/>
          <w:b/>
          <w:sz w:val="24"/>
          <w:szCs w:val="24"/>
        </w:rPr>
      </w:pPr>
    </w:p>
    <w:p w14:paraId="53808EB9" w14:textId="77777777" w:rsidR="00770A93" w:rsidRPr="002C0817" w:rsidRDefault="00770A93" w:rsidP="00770A93">
      <w:pPr>
        <w:pStyle w:val="Heading4"/>
      </w:pPr>
      <w:bookmarkStart w:id="82" w:name="_Toc113622924"/>
      <w:bookmarkStart w:id="83" w:name="_Toc113623424"/>
      <w:r w:rsidRPr="002C0817">
        <w:t>5145.202 Evaluation Procedures.</w:t>
      </w:r>
      <w:bookmarkEnd w:id="82"/>
      <w:bookmarkEnd w:id="83"/>
    </w:p>
    <w:bookmarkStart w:id="84" w:name="_Hlk112167732"/>
    <w:p w14:paraId="638592BB" w14:textId="7197BAA4" w:rsidR="00A07020" w:rsidRDefault="00B469FB" w:rsidP="00A928CC">
      <w:pPr>
        <w:rPr>
          <w:rFonts w:ascii="Times New Roman" w:hAnsi="Times New Roman" w:cs="Times New Roman"/>
          <w:sz w:val="24"/>
          <w:szCs w:val="24"/>
        </w:rPr>
      </w:pPr>
      <w:r>
        <w:rPr>
          <w:rFonts w:ascii="Times New Roman" w:hAnsi="Times New Roman" w:cs="Times New Roman"/>
          <w:sz w:val="24"/>
          <w:szCs w:val="24"/>
        </w:rPr>
        <w:fldChar w:fldCharType="begin"/>
      </w:r>
      <w:r w:rsidR="00941686">
        <w:rPr>
          <w:rFonts w:ascii="Times New Roman" w:hAnsi="Times New Roman" w:cs="Times New Roman"/>
          <w:sz w:val="24"/>
          <w:szCs w:val="24"/>
        </w:rPr>
        <w:instrText>HYPERLINK "https://armyeitaas.sharepoint-mil.us/:b:/r/sites/ASA-ALT-PAM-PP/PGIPDF/PGI5145.pdf?csf=1&amp;web=1&amp;e=hfNOcZ"</w:instrText>
      </w:r>
      <w:r>
        <w:rPr>
          <w:rFonts w:ascii="Times New Roman" w:hAnsi="Times New Roman" w:cs="Times New Roman"/>
          <w:sz w:val="24"/>
          <w:szCs w:val="24"/>
        </w:rPr>
      </w:r>
      <w:r>
        <w:rPr>
          <w:rFonts w:ascii="Times New Roman" w:hAnsi="Times New Roman" w:cs="Times New Roman"/>
          <w:sz w:val="24"/>
          <w:szCs w:val="24"/>
        </w:rPr>
        <w:fldChar w:fldCharType="separate"/>
      </w:r>
      <w:r w:rsidR="00770A93" w:rsidRPr="00B469FB">
        <w:rPr>
          <w:rStyle w:val="Hyperlink"/>
          <w:rFonts w:ascii="Times New Roman" w:hAnsi="Times New Roman" w:cs="Times New Roman"/>
          <w:sz w:val="24"/>
          <w:szCs w:val="24"/>
        </w:rPr>
        <w:t>See AFARS PGI 5145.202</w:t>
      </w:r>
      <w:r>
        <w:rPr>
          <w:rFonts w:ascii="Times New Roman" w:hAnsi="Times New Roman" w:cs="Times New Roman"/>
          <w:sz w:val="24"/>
          <w:szCs w:val="24"/>
        </w:rPr>
        <w:fldChar w:fldCharType="end"/>
      </w:r>
      <w:r w:rsidR="0023448F" w:rsidRPr="002C0817">
        <w:rPr>
          <w:rFonts w:ascii="Times New Roman" w:hAnsi="Times New Roman" w:cs="Times New Roman"/>
          <w:sz w:val="24"/>
          <w:szCs w:val="24"/>
        </w:rPr>
        <w:t xml:space="preserve"> </w:t>
      </w:r>
      <w:r w:rsidR="00770A93" w:rsidRPr="002C0817">
        <w:rPr>
          <w:rFonts w:ascii="Times New Roman" w:hAnsi="Times New Roman" w:cs="Times New Roman"/>
          <w:sz w:val="24"/>
          <w:szCs w:val="24"/>
        </w:rPr>
        <w:t>for instructions associated with the evaluation procedures.</w:t>
      </w:r>
      <w:bookmarkEnd w:id="81"/>
      <w:bookmarkEnd w:id="84"/>
    </w:p>
    <w:p w14:paraId="2127D115" w14:textId="77777777" w:rsidR="002C0817" w:rsidRPr="002C0817" w:rsidRDefault="002C0817" w:rsidP="00A928CC">
      <w:pPr>
        <w:rPr>
          <w:rFonts w:ascii="Times New Roman" w:hAnsi="Times New Roman" w:cs="Times New Roman"/>
          <w:sz w:val="24"/>
          <w:szCs w:val="24"/>
        </w:rPr>
      </w:pPr>
    </w:p>
    <w:p w14:paraId="6C11996B" w14:textId="77777777" w:rsidR="00F2231F" w:rsidRDefault="00F2231F" w:rsidP="00F2231F">
      <w:pPr>
        <w:pStyle w:val="Heading3"/>
        <w:spacing w:before="0" w:after="240"/>
        <w:rPr>
          <w:rFonts w:ascii="Times New Roman" w:hAnsi="Times New Roman" w:cs="Times New Roman"/>
          <w:sz w:val="24"/>
          <w:szCs w:val="24"/>
          <w:u w:val="none"/>
        </w:rPr>
      </w:pPr>
      <w:bookmarkStart w:id="85" w:name="_Toc512856909"/>
      <w:bookmarkStart w:id="86" w:name="_Toc113622925"/>
      <w:bookmarkStart w:id="87" w:name="_Toc113623425"/>
      <w:r>
        <w:rPr>
          <w:rFonts w:ascii="Times New Roman" w:hAnsi="Times New Roman" w:cs="Times New Roman"/>
          <w:sz w:val="24"/>
          <w:szCs w:val="24"/>
          <w:u w:val="none"/>
        </w:rPr>
        <w:t>Subpart 5145.3 – Authorizing the Use and Rental of Government Property</w:t>
      </w:r>
      <w:bookmarkEnd w:id="85"/>
      <w:bookmarkEnd w:id="86"/>
      <w:bookmarkEnd w:id="87"/>
    </w:p>
    <w:p w14:paraId="6C11996C" w14:textId="77777777" w:rsidR="00343BCD" w:rsidRDefault="00343BCD" w:rsidP="00A928CC">
      <w:pPr>
        <w:pStyle w:val="Heading4"/>
      </w:pPr>
      <w:bookmarkStart w:id="88" w:name="_Toc512856910"/>
      <w:bookmarkStart w:id="89" w:name="_Toc113622926"/>
      <w:bookmarkStart w:id="90" w:name="_Toc113623426"/>
      <w:r>
        <w:t>5145.301  Use and rental.</w:t>
      </w:r>
      <w:bookmarkEnd w:id="88"/>
      <w:bookmarkEnd w:id="89"/>
      <w:bookmarkEnd w:id="90"/>
      <w:r>
        <w:t xml:space="preserve"> </w:t>
      </w:r>
    </w:p>
    <w:p w14:paraId="6C11996D" w14:textId="6F73DCEC" w:rsidR="00343BCD" w:rsidRDefault="00343BCD" w:rsidP="002C0817">
      <w:pPr>
        <w:spacing w:after="0" w:line="240" w:lineRule="auto"/>
        <w:rPr>
          <w:rFonts w:ascii="Times New Roman" w:hAnsi="Times New Roman" w:cs="Times New Roman"/>
          <w:sz w:val="24"/>
          <w:szCs w:val="24"/>
          <w:lang w:val="en"/>
        </w:rPr>
      </w:pPr>
      <w:r w:rsidRPr="00A928CC">
        <w:rPr>
          <w:rFonts w:ascii="Times New Roman" w:hAnsi="Times New Roman" w:cs="Times New Roman"/>
          <w:sz w:val="24"/>
          <w:szCs w:val="24"/>
        </w:rPr>
        <w:t xml:space="preserve">(f) The head of the contracting activity shall provide prior approval </w:t>
      </w:r>
      <w:r w:rsidRPr="00A928CC">
        <w:rPr>
          <w:rFonts w:ascii="Times New Roman" w:hAnsi="Times New Roman" w:cs="Times New Roman"/>
          <w:sz w:val="24"/>
          <w:szCs w:val="24"/>
          <w:lang w:val="en"/>
        </w:rPr>
        <w:t xml:space="preserve">where non-Government use is expected to exceed 25 percent of the total use of Government and commercial work performed.   See </w:t>
      </w:r>
      <w:r>
        <w:fldChar w:fldCharType="begin"/>
      </w:r>
      <w:r>
        <w:instrText>HYPERLINK "https://armyeitaas.sharepoint-mil.us/:x:/r/sites/ASA-ALT-PAM-PP/AFARSPDF/AFARSGG.xlsx?d=w5cd5fba948e94467be69dbb717e123ce&amp;csf=1&amp;web=1&amp;e=T50QGz"</w:instrText>
      </w:r>
      <w:r>
        <w:fldChar w:fldCharType="separate"/>
      </w:r>
      <w:r w:rsidRPr="00B469FB">
        <w:rPr>
          <w:rStyle w:val="Hyperlink"/>
          <w:rFonts w:ascii="Times New Roman" w:hAnsi="Times New Roman" w:cs="Times New Roman"/>
          <w:sz w:val="24"/>
          <w:szCs w:val="24"/>
          <w:lang w:val="en"/>
        </w:rPr>
        <w:t>Appendix GG</w:t>
      </w:r>
      <w:r>
        <w:rPr>
          <w:rStyle w:val="Hyperlink"/>
          <w:rFonts w:ascii="Times New Roman" w:hAnsi="Times New Roman" w:cs="Times New Roman"/>
          <w:sz w:val="24"/>
          <w:szCs w:val="24"/>
          <w:lang w:val="en"/>
        </w:rPr>
        <w:fldChar w:fldCharType="end"/>
      </w:r>
      <w:r w:rsidRPr="00A928CC">
        <w:rPr>
          <w:rFonts w:ascii="Times New Roman" w:hAnsi="Times New Roman" w:cs="Times New Roman"/>
          <w:sz w:val="24"/>
          <w:szCs w:val="24"/>
          <w:lang w:val="en"/>
        </w:rPr>
        <w:t xml:space="preserve"> for further delegation. </w:t>
      </w:r>
    </w:p>
    <w:p w14:paraId="1ABF67B3" w14:textId="6C6535B4" w:rsidR="002C0817" w:rsidRDefault="002C0817" w:rsidP="002C0817">
      <w:pPr>
        <w:spacing w:after="0" w:line="240" w:lineRule="auto"/>
        <w:rPr>
          <w:rFonts w:ascii="Times New Roman" w:hAnsi="Times New Roman" w:cs="Times New Roman"/>
          <w:b/>
          <w:sz w:val="24"/>
          <w:szCs w:val="24"/>
        </w:rPr>
      </w:pPr>
    </w:p>
    <w:p w14:paraId="01CA2984" w14:textId="77777777" w:rsidR="002C0817" w:rsidRPr="00A928CC" w:rsidRDefault="002C0817" w:rsidP="002C0817">
      <w:pPr>
        <w:spacing w:after="0" w:line="240" w:lineRule="auto"/>
        <w:rPr>
          <w:rFonts w:ascii="Times New Roman" w:hAnsi="Times New Roman" w:cs="Times New Roman"/>
          <w:b/>
          <w:sz w:val="24"/>
          <w:szCs w:val="24"/>
        </w:rPr>
      </w:pPr>
    </w:p>
    <w:p w14:paraId="4BD07734" w14:textId="370D82C6" w:rsidR="00673770" w:rsidRPr="002C0817" w:rsidRDefault="00570D8E" w:rsidP="00A928CC">
      <w:pPr>
        <w:pStyle w:val="Heading4"/>
      </w:pPr>
      <w:bookmarkStart w:id="91" w:name="_Toc512856911"/>
      <w:bookmarkStart w:id="92" w:name="_Toc113622927"/>
      <w:bookmarkStart w:id="93" w:name="_Toc113623427"/>
      <w:r w:rsidRPr="002C0817">
        <w:t>5145.39</w:t>
      </w:r>
      <w:r w:rsidR="004728E2" w:rsidRPr="002C0817">
        <w:t>0</w:t>
      </w:r>
      <w:r w:rsidRPr="002C0817">
        <w:t xml:space="preserve">  Documentation of Government property in contracts</w:t>
      </w:r>
      <w:r w:rsidR="00F2231F" w:rsidRPr="002C0817">
        <w:t>.</w:t>
      </w:r>
      <w:bookmarkEnd w:id="91"/>
      <w:bookmarkEnd w:id="92"/>
      <w:bookmarkEnd w:id="93"/>
    </w:p>
    <w:p w14:paraId="031C70B0" w14:textId="3E671364" w:rsidR="00673770" w:rsidRPr="002C0817" w:rsidRDefault="00673770" w:rsidP="002C0817">
      <w:pPr>
        <w:rPr>
          <w:rFonts w:ascii="Times New Roman" w:hAnsi="Times New Roman" w:cs="Times New Roman"/>
          <w:sz w:val="24"/>
          <w:szCs w:val="24"/>
        </w:rPr>
      </w:pPr>
      <w:r w:rsidRPr="002C0817">
        <w:rPr>
          <w:rFonts w:ascii="Times New Roman" w:hAnsi="Times New Roman" w:cs="Times New Roman"/>
          <w:sz w:val="24"/>
          <w:szCs w:val="24"/>
        </w:rPr>
        <w:t>Contracting officers must ensure that changes to Government property made over time are reflected by modifications to the contract.  Any changes to the GFP attachment over the life of the contract require both a contract modification and a GFP attachment update.</w:t>
      </w:r>
    </w:p>
    <w:p w14:paraId="11806C6D" w14:textId="43335163" w:rsidR="00A07020" w:rsidRPr="006070E7" w:rsidRDefault="00A07020" w:rsidP="00A07020">
      <w:pPr>
        <w:spacing w:after="180" w:line="276" w:lineRule="atLeast"/>
        <w:rPr>
          <w:rFonts w:ascii="Times New Roman" w:eastAsia="Times New Roman" w:hAnsi="Times New Roman" w:cs="Times New Roman"/>
          <w:color w:val="00B0F0"/>
          <w:spacing w:val="-2"/>
          <w:sz w:val="24"/>
          <w:szCs w:val="24"/>
        </w:rPr>
      </w:pPr>
      <w:r w:rsidRPr="002C0817">
        <w:rPr>
          <w:rFonts w:ascii="Times New Roman" w:hAnsi="Times New Roman" w:cs="Times New Roman"/>
          <w:sz w:val="24"/>
          <w:szCs w:val="24"/>
        </w:rPr>
        <w:lastRenderedPageBreak/>
        <w:t xml:space="preserve">(a) </w:t>
      </w:r>
      <w:r w:rsidR="00570D8E" w:rsidRPr="002C0817">
        <w:rPr>
          <w:rFonts w:ascii="Times New Roman" w:hAnsi="Times New Roman" w:cs="Times New Roman"/>
          <w:sz w:val="24"/>
          <w:szCs w:val="24"/>
        </w:rPr>
        <w:t xml:space="preserve">Contracting officers </w:t>
      </w:r>
      <w:r w:rsidR="00570D8E" w:rsidRPr="00A928CC">
        <w:rPr>
          <w:rFonts w:ascii="Times New Roman" w:hAnsi="Times New Roman" w:cs="Times New Roman"/>
          <w:sz w:val="24"/>
          <w:szCs w:val="24"/>
        </w:rPr>
        <w:t xml:space="preserve">must ensure that </w:t>
      </w:r>
      <w:r>
        <w:rPr>
          <w:rFonts w:ascii="Times New Roman" w:hAnsi="Times New Roman" w:cs="Times New Roman"/>
          <w:sz w:val="24"/>
          <w:szCs w:val="24"/>
        </w:rPr>
        <w:t xml:space="preserve">additions and </w:t>
      </w:r>
      <w:del w:id="94" w:author="Groell, David H CIV USARMY HQDA ASA ALT (USA)" w:date="2024-08-28T11:57:00Z">
        <w:r w:rsidDel="00AE4D7C">
          <w:rPr>
            <w:rFonts w:ascii="Times New Roman" w:hAnsi="Times New Roman" w:cs="Times New Roman"/>
            <w:sz w:val="24"/>
            <w:szCs w:val="24"/>
          </w:rPr>
          <w:delText xml:space="preserve">deletions </w:delText>
        </w:r>
        <w:r w:rsidR="00570D8E" w:rsidRPr="00A928CC" w:rsidDel="00AE4D7C">
          <w:rPr>
            <w:rFonts w:ascii="Times New Roman" w:hAnsi="Times New Roman" w:cs="Times New Roman"/>
            <w:sz w:val="24"/>
            <w:szCs w:val="24"/>
          </w:rPr>
          <w:delText xml:space="preserve"> </w:delText>
        </w:r>
        <w:r w:rsidDel="00AE4D7C">
          <w:rPr>
            <w:rFonts w:ascii="Times New Roman" w:hAnsi="Times New Roman" w:cs="Times New Roman"/>
            <w:sz w:val="24"/>
            <w:szCs w:val="24"/>
          </w:rPr>
          <w:delText>of</w:delText>
        </w:r>
      </w:del>
      <w:ins w:id="95" w:author="Groell, David H CIV USARMY HQDA ASA ALT (USA)" w:date="2024-08-28T11:57:00Z">
        <w:r w:rsidR="00AE4D7C">
          <w:rPr>
            <w:rFonts w:ascii="Times New Roman" w:hAnsi="Times New Roman" w:cs="Times New Roman"/>
            <w:sz w:val="24"/>
            <w:szCs w:val="24"/>
          </w:rPr>
          <w:t xml:space="preserve">deletions </w:t>
        </w:r>
        <w:r w:rsidR="00AE4D7C" w:rsidRPr="00A928CC">
          <w:rPr>
            <w:rFonts w:ascii="Times New Roman" w:hAnsi="Times New Roman" w:cs="Times New Roman"/>
            <w:sz w:val="24"/>
            <w:szCs w:val="24"/>
          </w:rPr>
          <w:t>of</w:t>
        </w:r>
      </w:ins>
      <w:r>
        <w:rPr>
          <w:rFonts w:ascii="Times New Roman" w:hAnsi="Times New Roman" w:cs="Times New Roman"/>
          <w:sz w:val="24"/>
          <w:szCs w:val="24"/>
        </w:rPr>
        <w:t xml:space="preserve"> </w:t>
      </w:r>
      <w:r w:rsidR="009D7287">
        <w:rPr>
          <w:rFonts w:ascii="Times New Roman" w:hAnsi="Times New Roman" w:cs="Times New Roman"/>
          <w:sz w:val="24"/>
          <w:szCs w:val="24"/>
        </w:rPr>
        <w:t xml:space="preserve">GFP </w:t>
      </w:r>
      <w:r w:rsidR="00570D8E" w:rsidRPr="00A928CC">
        <w:rPr>
          <w:rFonts w:ascii="Times New Roman" w:hAnsi="Times New Roman" w:cs="Times New Roman"/>
          <w:sz w:val="24"/>
          <w:szCs w:val="24"/>
        </w:rPr>
        <w:t>made over time are reflected by modifications to the contract</w:t>
      </w:r>
      <w:r>
        <w:rPr>
          <w:rFonts w:ascii="Times New Roman" w:hAnsi="Times New Roman" w:cs="Times New Roman"/>
          <w:sz w:val="24"/>
          <w:szCs w:val="24"/>
        </w:rPr>
        <w:t xml:space="preserve"> </w:t>
      </w:r>
      <w:r w:rsidRPr="005917A1">
        <w:rPr>
          <w:rFonts w:ascii="Times New Roman" w:eastAsia="Times New Roman" w:hAnsi="Times New Roman" w:cs="Times New Roman"/>
          <w:spacing w:val="-2"/>
          <w:sz w:val="24"/>
          <w:szCs w:val="24"/>
        </w:rPr>
        <w:t xml:space="preserve">and the </w:t>
      </w:r>
      <w:r w:rsidRPr="005917A1">
        <w:rPr>
          <w:rFonts w:ascii="Times New Roman" w:eastAsia="Times New Roman" w:hAnsi="Times New Roman" w:cs="Times New Roman"/>
          <w:sz w:val="24"/>
          <w:szCs w:val="24"/>
        </w:rPr>
        <w:t xml:space="preserve">GFP </w:t>
      </w:r>
      <w:r>
        <w:rPr>
          <w:rFonts w:ascii="Times New Roman" w:eastAsia="Times New Roman" w:hAnsi="Times New Roman" w:cs="Times New Roman"/>
          <w:sz w:val="24"/>
          <w:szCs w:val="24"/>
        </w:rPr>
        <w:t>a</w:t>
      </w:r>
      <w:r w:rsidRPr="005917A1">
        <w:rPr>
          <w:rFonts w:ascii="Times New Roman" w:eastAsia="Times New Roman" w:hAnsi="Times New Roman" w:cs="Times New Roman"/>
          <w:sz w:val="24"/>
          <w:szCs w:val="24"/>
        </w:rPr>
        <w:t>ttachment within the PIEE module</w:t>
      </w:r>
      <w:r w:rsidR="00994E53">
        <w:rPr>
          <w:rFonts w:ascii="Times New Roman" w:eastAsia="Times New Roman" w:hAnsi="Times New Roman" w:cs="Times New Roman"/>
          <w:sz w:val="24"/>
          <w:szCs w:val="24"/>
        </w:rPr>
        <w:t xml:space="preserve"> at least annually</w:t>
      </w:r>
      <w:r w:rsidR="00267C0C" w:rsidRPr="00267C0C">
        <w:t xml:space="preserve"> </w:t>
      </w:r>
      <w:r w:rsidR="00994E53">
        <w:rPr>
          <w:rFonts w:ascii="Times New Roman" w:eastAsia="Times New Roman" w:hAnsi="Times New Roman" w:cs="Times New Roman"/>
          <w:sz w:val="24"/>
          <w:szCs w:val="24"/>
        </w:rPr>
        <w:t xml:space="preserve">(see </w:t>
      </w:r>
      <w:ins w:id="96" w:author="Amanda" w:date="2024-09-04T14:32:00Z">
        <w:r w:rsidR="00900059">
          <w:rPr>
            <w:rFonts w:ascii="Times New Roman" w:eastAsia="Times New Roman" w:hAnsi="Times New Roman" w:cs="Times New Roman"/>
            <w:sz w:val="24"/>
            <w:szCs w:val="24"/>
          </w:rPr>
          <w:t xml:space="preserve">AFARS </w:t>
        </w:r>
      </w:ins>
      <w:r w:rsidR="00994E53" w:rsidRPr="00994E53">
        <w:rPr>
          <w:rFonts w:ascii="Times New Roman" w:eastAsia="Times New Roman" w:hAnsi="Times New Roman" w:cs="Times New Roman"/>
          <w:sz w:val="24"/>
          <w:szCs w:val="24"/>
        </w:rPr>
        <w:t>5145.103-74 Contracting office responsibilities.</w:t>
      </w:r>
    </w:p>
    <w:p w14:paraId="6C11996F" w14:textId="08E5237A" w:rsidR="00134E72" w:rsidRDefault="00A07020" w:rsidP="002C0817">
      <w:pPr>
        <w:spacing w:line="240" w:lineRule="auto"/>
        <w:rPr>
          <w:rFonts w:ascii="Times New Roman" w:hAnsi="Times New Roman" w:cs="Times New Roman"/>
          <w:sz w:val="24"/>
          <w:szCs w:val="24"/>
        </w:rPr>
      </w:pPr>
      <w:r>
        <w:rPr>
          <w:rFonts w:ascii="Times New Roman" w:hAnsi="Times New Roman" w:cs="Times New Roman"/>
          <w:sz w:val="24"/>
          <w:szCs w:val="24"/>
        </w:rPr>
        <w:t xml:space="preserve">(b) Contracting officers shall ensure that the contract action report statement within Federal Procurement Data System – Next Generation (FPDS-NG) is annotated as “Transaction uses GFP” on </w:t>
      </w:r>
      <w:r w:rsidR="00894502">
        <w:rPr>
          <w:rFonts w:ascii="Times New Roman" w:hAnsi="Times New Roman" w:cs="Times New Roman"/>
          <w:sz w:val="24"/>
          <w:szCs w:val="24"/>
        </w:rPr>
        <w:t xml:space="preserve">the initial action and </w:t>
      </w:r>
      <w:r>
        <w:rPr>
          <w:rFonts w:ascii="Times New Roman" w:hAnsi="Times New Roman" w:cs="Times New Roman"/>
          <w:sz w:val="24"/>
          <w:szCs w:val="24"/>
        </w:rPr>
        <w:t xml:space="preserve">all subsequent contract </w:t>
      </w:r>
      <w:r w:rsidR="00072049">
        <w:rPr>
          <w:rFonts w:ascii="Times New Roman" w:hAnsi="Times New Roman" w:cs="Times New Roman"/>
          <w:sz w:val="24"/>
          <w:szCs w:val="24"/>
        </w:rPr>
        <w:t>modifications</w:t>
      </w:r>
      <w:r>
        <w:rPr>
          <w:rFonts w:ascii="Times New Roman" w:hAnsi="Times New Roman" w:cs="Times New Roman"/>
          <w:sz w:val="24"/>
          <w:szCs w:val="24"/>
        </w:rPr>
        <w:t xml:space="preserve"> </w:t>
      </w:r>
      <w:r w:rsidR="00994E53">
        <w:rPr>
          <w:rFonts w:ascii="Times New Roman" w:hAnsi="Times New Roman" w:cs="Times New Roman"/>
          <w:sz w:val="24"/>
          <w:szCs w:val="24"/>
        </w:rPr>
        <w:t>until all property is dispositioned</w:t>
      </w:r>
      <w:r w:rsidRPr="002B42B9">
        <w:rPr>
          <w:rFonts w:ascii="Times New Roman" w:hAnsi="Times New Roman" w:cs="Times New Roman"/>
          <w:sz w:val="24"/>
          <w:szCs w:val="24"/>
        </w:rPr>
        <w:t>.</w:t>
      </w:r>
      <w:r>
        <w:rPr>
          <w:rFonts w:ascii="Times New Roman" w:hAnsi="Times New Roman" w:cs="Times New Roman"/>
          <w:sz w:val="24"/>
          <w:szCs w:val="24"/>
        </w:rPr>
        <w:t xml:space="preserve"> </w:t>
      </w:r>
    </w:p>
    <w:p w14:paraId="598EA695" w14:textId="77777777" w:rsidR="002C0817" w:rsidRDefault="002C0817" w:rsidP="002C0817">
      <w:pPr>
        <w:spacing w:line="240" w:lineRule="auto"/>
        <w:rPr>
          <w:rFonts w:ascii="Times New Roman" w:hAnsi="Times New Roman" w:cs="Times New Roman"/>
          <w:sz w:val="24"/>
          <w:szCs w:val="24"/>
        </w:rPr>
      </w:pPr>
    </w:p>
    <w:p w14:paraId="3D0DADAD" w14:textId="1C91BA53" w:rsidR="004367F0" w:rsidRDefault="004367F0" w:rsidP="004367F0">
      <w:pPr>
        <w:pStyle w:val="Heading3"/>
        <w:spacing w:before="0" w:after="240"/>
        <w:rPr>
          <w:rFonts w:ascii="Times New Roman" w:hAnsi="Times New Roman" w:cs="Times New Roman"/>
          <w:sz w:val="24"/>
          <w:szCs w:val="24"/>
          <w:u w:val="none"/>
        </w:rPr>
      </w:pPr>
      <w:bookmarkStart w:id="97" w:name="_Toc113622928"/>
      <w:bookmarkStart w:id="98" w:name="_Toc113623428"/>
      <w:r>
        <w:rPr>
          <w:rFonts w:ascii="Times New Roman" w:hAnsi="Times New Roman" w:cs="Times New Roman"/>
          <w:sz w:val="24"/>
          <w:szCs w:val="24"/>
          <w:u w:val="none"/>
        </w:rPr>
        <w:t>Subpart 5145.4–</w:t>
      </w:r>
      <w:r w:rsidRPr="007015B3">
        <w:rPr>
          <w:rFonts w:ascii="Times New Roman" w:hAnsi="Times New Roman" w:cs="Times New Roman"/>
          <w:sz w:val="24"/>
          <w:szCs w:val="24"/>
          <w:u w:val="none"/>
        </w:rPr>
        <w:t xml:space="preserve"> </w:t>
      </w:r>
      <w:r>
        <w:rPr>
          <w:rFonts w:ascii="Times New Roman" w:hAnsi="Times New Roman" w:cs="Times New Roman"/>
          <w:sz w:val="24"/>
          <w:szCs w:val="24"/>
          <w:u w:val="none"/>
        </w:rPr>
        <w:t>Title to Government Property</w:t>
      </w:r>
      <w:bookmarkEnd w:id="97"/>
      <w:bookmarkEnd w:id="98"/>
    </w:p>
    <w:p w14:paraId="2C3E1EDF" w14:textId="2D9F961E" w:rsidR="002C0817" w:rsidRPr="005D624A" w:rsidRDefault="008023BF" w:rsidP="008023BF">
      <w:pPr>
        <w:pStyle w:val="Heading4"/>
        <w:spacing w:line="240" w:lineRule="auto"/>
      </w:pPr>
      <w:bookmarkStart w:id="99" w:name="_Toc113622929"/>
      <w:bookmarkStart w:id="100" w:name="_Toc113623429"/>
      <w:bookmarkStart w:id="101" w:name="_Hlk112168088"/>
      <w:r w:rsidRPr="005D624A">
        <w:t>5145.402-70 Policy</w:t>
      </w:r>
      <w:bookmarkEnd w:id="99"/>
      <w:bookmarkEnd w:id="100"/>
      <w:r w:rsidR="00791772">
        <w:t>.</w:t>
      </w:r>
    </w:p>
    <w:p w14:paraId="1A10A084" w14:textId="760DBE71" w:rsidR="008023BF" w:rsidRPr="005D624A" w:rsidRDefault="0087617C" w:rsidP="005D624A">
      <w:pPr>
        <w:rPr>
          <w:rFonts w:ascii="Times New Roman" w:hAnsi="Times New Roman" w:cs="Times New Roman"/>
          <w:sz w:val="24"/>
          <w:szCs w:val="24"/>
        </w:rPr>
      </w:pPr>
      <w:bookmarkStart w:id="102" w:name="_Toc113622930"/>
      <w:ins w:id="103" w:author="Groell, David H CIV USARMY HQDA ASA ALT (USA)" w:date="2024-08-29T10:41:00Z">
        <w:r>
          <w:rPr>
            <w:rFonts w:ascii="Times New Roman" w:hAnsi="Times New Roman" w:cs="Times New Roman"/>
            <w:sz w:val="24"/>
            <w:szCs w:val="24"/>
          </w:rPr>
          <w:t xml:space="preserve">(a) </w:t>
        </w:r>
      </w:ins>
      <w:r>
        <w:fldChar w:fldCharType="begin"/>
      </w:r>
      <w:r>
        <w:instrText>HYPERLINK "https://armyeitaas.sharepoint-mil.us/:b:/r/sites/ASA-ALT-PAM-PP/PGIPDF/PGI5145.pdf?csf=1&amp;web=1&amp;e=1NqTue"</w:instrText>
      </w:r>
      <w:r>
        <w:fldChar w:fldCharType="separate"/>
      </w:r>
      <w:r w:rsidR="008023BF" w:rsidRPr="00B469FB">
        <w:rPr>
          <w:rStyle w:val="Hyperlink"/>
          <w:rFonts w:ascii="Times New Roman" w:hAnsi="Times New Roman" w:cs="Times New Roman"/>
          <w:sz w:val="24"/>
          <w:szCs w:val="24"/>
        </w:rPr>
        <w:t>See AFARS PGI 5145.402- 70</w:t>
      </w:r>
      <w:r>
        <w:rPr>
          <w:rStyle w:val="Hyperlink"/>
          <w:rFonts w:ascii="Times New Roman" w:hAnsi="Times New Roman" w:cs="Times New Roman"/>
          <w:sz w:val="24"/>
          <w:szCs w:val="24"/>
        </w:rPr>
        <w:fldChar w:fldCharType="end"/>
      </w:r>
      <w:r w:rsidR="008023BF" w:rsidRPr="005D624A">
        <w:rPr>
          <w:rFonts w:ascii="Times New Roman" w:hAnsi="Times New Roman" w:cs="Times New Roman"/>
          <w:sz w:val="24"/>
          <w:szCs w:val="24"/>
        </w:rPr>
        <w:t xml:space="preserve"> for instructions associated with Contractor Acquired Property (CAP).</w:t>
      </w:r>
      <w:bookmarkEnd w:id="102"/>
    </w:p>
    <w:bookmarkEnd w:id="101"/>
    <w:p w14:paraId="7460B506" w14:textId="068E9BED" w:rsidR="004367F0" w:rsidRDefault="0087617C" w:rsidP="002C0817">
      <w:pPr>
        <w:spacing w:after="0" w:line="240" w:lineRule="auto"/>
        <w:rPr>
          <w:rFonts w:ascii="Times New Roman" w:hAnsi="Times New Roman" w:cs="Times New Roman"/>
          <w:sz w:val="24"/>
          <w:szCs w:val="24"/>
        </w:rPr>
      </w:pPr>
      <w:ins w:id="104" w:author="Groell, David H CIV USARMY HQDA ASA ALT (USA)" w:date="2024-08-29T10:41:00Z">
        <w:r>
          <w:rPr>
            <w:rFonts w:ascii="Times New Roman" w:hAnsi="Times New Roman" w:cs="Times New Roman"/>
            <w:sz w:val="24"/>
            <w:szCs w:val="24"/>
          </w:rPr>
          <w:t>(</w:t>
        </w:r>
      </w:ins>
      <w:ins w:id="105" w:author="Groell, David H CIV USARMY HQDA ASA ALT (USA)" w:date="2024-08-29T10:42:00Z">
        <w:r>
          <w:rPr>
            <w:rFonts w:ascii="Times New Roman" w:hAnsi="Times New Roman" w:cs="Times New Roman"/>
            <w:sz w:val="24"/>
            <w:szCs w:val="24"/>
          </w:rPr>
          <w:t xml:space="preserve">b) </w:t>
        </w:r>
      </w:ins>
      <w:r w:rsidR="00867EC7" w:rsidRPr="005D624A">
        <w:rPr>
          <w:rFonts w:ascii="Times New Roman" w:hAnsi="Times New Roman" w:cs="Times New Roman"/>
          <w:sz w:val="24"/>
          <w:szCs w:val="24"/>
        </w:rPr>
        <w:t xml:space="preserve">Requiring </w:t>
      </w:r>
      <w:r w:rsidR="00867EC7">
        <w:rPr>
          <w:rFonts w:ascii="Times New Roman" w:hAnsi="Times New Roman" w:cs="Times New Roman"/>
          <w:sz w:val="24"/>
          <w:szCs w:val="24"/>
        </w:rPr>
        <w:t xml:space="preserve">activities and accountable property officials </w:t>
      </w:r>
      <w:r w:rsidR="00867EC7" w:rsidRPr="00236529">
        <w:rPr>
          <w:rFonts w:ascii="Times New Roman" w:hAnsi="Times New Roman" w:cs="Times New Roman"/>
          <w:sz w:val="24"/>
          <w:szCs w:val="24"/>
        </w:rPr>
        <w:t>shall</w:t>
      </w:r>
      <w:r w:rsidR="006734AE" w:rsidRPr="00867EC7">
        <w:rPr>
          <w:rFonts w:ascii="Times New Roman" w:hAnsi="Times New Roman" w:cs="Times New Roman"/>
          <w:sz w:val="24"/>
          <w:szCs w:val="24"/>
        </w:rPr>
        <w:t xml:space="preserve"> obtain </w:t>
      </w:r>
      <w:r w:rsidR="00867EC7" w:rsidRPr="00236529">
        <w:rPr>
          <w:rFonts w:ascii="Times New Roman" w:hAnsi="Times New Roman" w:cs="Times New Roman"/>
          <w:sz w:val="24"/>
          <w:szCs w:val="24"/>
        </w:rPr>
        <w:t xml:space="preserve">Government property </w:t>
      </w:r>
      <w:r w:rsidR="006734AE" w:rsidRPr="00867EC7">
        <w:rPr>
          <w:rFonts w:ascii="Times New Roman" w:hAnsi="Times New Roman" w:cs="Times New Roman"/>
          <w:sz w:val="24"/>
          <w:szCs w:val="24"/>
        </w:rPr>
        <w:t xml:space="preserve">records from </w:t>
      </w:r>
      <w:r w:rsidR="00867EC7" w:rsidRPr="00867EC7">
        <w:rPr>
          <w:rFonts w:ascii="Times New Roman" w:hAnsi="Times New Roman" w:cs="Times New Roman"/>
          <w:sz w:val="24"/>
          <w:szCs w:val="24"/>
        </w:rPr>
        <w:t>the Procurement Integrated Enterprise Environment (PIEE) GFP module</w:t>
      </w:r>
      <w:r w:rsidR="00867EC7">
        <w:rPr>
          <w:rFonts w:ascii="Times New Roman" w:hAnsi="Times New Roman" w:cs="Times New Roman"/>
          <w:sz w:val="24"/>
          <w:szCs w:val="24"/>
        </w:rPr>
        <w:t>, including loss and disposition records.</w:t>
      </w:r>
    </w:p>
    <w:p w14:paraId="1CB61723" w14:textId="77777777" w:rsidR="002C0817" w:rsidRDefault="002C0817" w:rsidP="002C0817">
      <w:pPr>
        <w:spacing w:after="0" w:line="240" w:lineRule="auto"/>
        <w:rPr>
          <w:rFonts w:ascii="Times New Roman" w:hAnsi="Times New Roman" w:cs="Times New Roman"/>
          <w:sz w:val="24"/>
          <w:szCs w:val="24"/>
        </w:rPr>
      </w:pPr>
    </w:p>
    <w:p w14:paraId="4B50B21D" w14:textId="77777777" w:rsidR="002C0817" w:rsidRPr="00A928CC" w:rsidRDefault="002C0817" w:rsidP="002C0817">
      <w:pPr>
        <w:spacing w:after="0" w:line="240" w:lineRule="auto"/>
        <w:rPr>
          <w:rFonts w:ascii="Times New Roman" w:hAnsi="Times New Roman" w:cs="Times New Roman"/>
          <w:b/>
          <w:sz w:val="24"/>
          <w:szCs w:val="24"/>
        </w:rPr>
      </w:pPr>
    </w:p>
    <w:p w14:paraId="6C119970" w14:textId="3FD3006D" w:rsidR="00F2231F" w:rsidRDefault="007015B3" w:rsidP="00F2231F">
      <w:pPr>
        <w:pStyle w:val="Heading3"/>
        <w:spacing w:before="0" w:after="240"/>
        <w:rPr>
          <w:rFonts w:ascii="Times New Roman" w:hAnsi="Times New Roman" w:cs="Times New Roman"/>
          <w:sz w:val="24"/>
          <w:szCs w:val="24"/>
          <w:u w:val="none"/>
        </w:rPr>
      </w:pPr>
      <w:bookmarkStart w:id="106" w:name="_Toc512856912"/>
      <w:bookmarkStart w:id="107" w:name="_Toc113622931"/>
      <w:bookmarkStart w:id="108" w:name="_Toc113623430"/>
      <w:r w:rsidRPr="007015B3">
        <w:rPr>
          <w:rFonts w:ascii="Times New Roman" w:hAnsi="Times New Roman" w:cs="Times New Roman"/>
          <w:sz w:val="24"/>
          <w:szCs w:val="24"/>
          <w:u w:val="none"/>
        </w:rPr>
        <w:t xml:space="preserve">Subpart 5145.5 </w:t>
      </w:r>
      <w:r w:rsidR="00135DDF">
        <w:rPr>
          <w:rFonts w:ascii="Times New Roman" w:hAnsi="Times New Roman" w:cs="Times New Roman"/>
          <w:sz w:val="24"/>
          <w:szCs w:val="24"/>
          <w:u w:val="none"/>
        </w:rPr>
        <w:t>–</w:t>
      </w:r>
      <w:r w:rsidRPr="007015B3">
        <w:rPr>
          <w:rFonts w:ascii="Times New Roman" w:hAnsi="Times New Roman" w:cs="Times New Roman"/>
          <w:sz w:val="24"/>
          <w:szCs w:val="24"/>
          <w:u w:val="none"/>
        </w:rPr>
        <w:t xml:space="preserve"> </w:t>
      </w:r>
      <w:r w:rsidR="00135DDF">
        <w:rPr>
          <w:rFonts w:ascii="Times New Roman" w:hAnsi="Times New Roman" w:cs="Times New Roman"/>
          <w:sz w:val="24"/>
          <w:szCs w:val="24"/>
          <w:u w:val="none"/>
        </w:rPr>
        <w:t>Support Government Property Administration</w:t>
      </w:r>
      <w:bookmarkEnd w:id="106"/>
      <w:bookmarkEnd w:id="107"/>
      <w:bookmarkEnd w:id="108"/>
    </w:p>
    <w:p w14:paraId="6C119971" w14:textId="33A4A27C" w:rsidR="00135DDF" w:rsidRDefault="007015B3" w:rsidP="00A928CC">
      <w:pPr>
        <w:pStyle w:val="Heading4"/>
      </w:pPr>
      <w:bookmarkStart w:id="109" w:name="_Toc512856913"/>
      <w:bookmarkStart w:id="110" w:name="_Toc113622932"/>
      <w:bookmarkStart w:id="111" w:name="_Toc113623431"/>
      <w:r w:rsidRPr="007015B3">
        <w:t>5145.</w:t>
      </w:r>
      <w:r w:rsidR="00135DDF">
        <w:t>5</w:t>
      </w:r>
      <w:r w:rsidR="00CF23CC">
        <w:t>70-</w:t>
      </w:r>
      <w:r w:rsidR="00135DDF">
        <w:t>90 S</w:t>
      </w:r>
      <w:r w:rsidRPr="007015B3">
        <w:t xml:space="preserve">torage at </w:t>
      </w:r>
      <w:r w:rsidR="00F2231F">
        <w:t xml:space="preserve">the </w:t>
      </w:r>
      <w:r w:rsidRPr="007015B3">
        <w:t>Government</w:t>
      </w:r>
      <w:r w:rsidR="00CF23CC">
        <w:t>’</w:t>
      </w:r>
      <w:r w:rsidRPr="007015B3">
        <w:t>s expense.</w:t>
      </w:r>
      <w:bookmarkEnd w:id="109"/>
      <w:bookmarkEnd w:id="110"/>
      <w:bookmarkEnd w:id="111"/>
    </w:p>
    <w:p w14:paraId="34135A73" w14:textId="17DEC00B" w:rsidR="00475AA9" w:rsidRPr="00475AA9" w:rsidRDefault="007375A3" w:rsidP="00475AA9">
      <w:pPr>
        <w:rPr>
          <w:rFonts w:ascii="Times New Roman" w:hAnsi="Times New Roman" w:cs="Times New Roman"/>
          <w:sz w:val="24"/>
          <w:szCs w:val="24"/>
        </w:rPr>
      </w:pPr>
      <w:r w:rsidRPr="00475AA9">
        <w:rPr>
          <w:rFonts w:ascii="Times New Roman" w:hAnsi="Times New Roman" w:cs="Times New Roman"/>
          <w:sz w:val="24"/>
          <w:szCs w:val="24"/>
        </w:rPr>
        <w:t>The a</w:t>
      </w:r>
      <w:r w:rsidR="00251D86" w:rsidRPr="00475AA9">
        <w:rPr>
          <w:rFonts w:ascii="Times New Roman" w:hAnsi="Times New Roman" w:cs="Times New Roman"/>
          <w:sz w:val="24"/>
          <w:szCs w:val="24"/>
        </w:rPr>
        <w:t>pproval</w:t>
      </w:r>
      <w:r w:rsidRPr="00475AA9">
        <w:rPr>
          <w:rFonts w:ascii="Times New Roman" w:hAnsi="Times New Roman" w:cs="Times New Roman"/>
          <w:sz w:val="24"/>
          <w:szCs w:val="24"/>
        </w:rPr>
        <w:t xml:space="preserve"> authority</w:t>
      </w:r>
      <w:r w:rsidR="00251D86" w:rsidRPr="00475AA9">
        <w:rPr>
          <w:rFonts w:ascii="Times New Roman" w:hAnsi="Times New Roman" w:cs="Times New Roman"/>
          <w:sz w:val="24"/>
          <w:szCs w:val="24"/>
        </w:rPr>
        <w:t xml:space="preserve"> for d</w:t>
      </w:r>
      <w:r w:rsidR="007015B3" w:rsidRPr="00475AA9">
        <w:rPr>
          <w:rFonts w:ascii="Times New Roman" w:hAnsi="Times New Roman" w:cs="Times New Roman"/>
          <w:sz w:val="24"/>
          <w:szCs w:val="24"/>
        </w:rPr>
        <w:t xml:space="preserve">eterminations that contractor inventory may be stored at the Government’s expense for one year or more must </w:t>
      </w:r>
      <w:r w:rsidRPr="00475AA9">
        <w:rPr>
          <w:rFonts w:ascii="Times New Roman" w:hAnsi="Times New Roman" w:cs="Times New Roman"/>
          <w:sz w:val="24"/>
          <w:szCs w:val="24"/>
        </w:rPr>
        <w:t>be</w:t>
      </w:r>
      <w:r w:rsidR="007015B3" w:rsidRPr="00475AA9">
        <w:rPr>
          <w:rFonts w:ascii="Times New Roman" w:hAnsi="Times New Roman" w:cs="Times New Roman"/>
          <w:sz w:val="24"/>
          <w:szCs w:val="24"/>
        </w:rPr>
        <w:t xml:space="preserve"> </w:t>
      </w:r>
      <w:r w:rsidR="00152BDD" w:rsidRPr="00475AA9">
        <w:rPr>
          <w:rFonts w:ascii="Times New Roman" w:hAnsi="Times New Roman" w:cs="Times New Roman"/>
          <w:sz w:val="24"/>
          <w:szCs w:val="24"/>
        </w:rPr>
        <w:t>one level</w:t>
      </w:r>
      <w:r w:rsidR="007015B3" w:rsidRPr="00475AA9">
        <w:rPr>
          <w:rFonts w:ascii="Times New Roman" w:hAnsi="Times New Roman" w:cs="Times New Roman"/>
          <w:sz w:val="24"/>
          <w:szCs w:val="24"/>
        </w:rPr>
        <w:t xml:space="preserve"> higher than the </w:t>
      </w:r>
      <w:ins w:id="112" w:author="Amanda" w:date="2024-09-04T14:26:00Z">
        <w:r w:rsidR="00D6424D">
          <w:rPr>
            <w:rFonts w:ascii="Times New Roman" w:hAnsi="Times New Roman" w:cs="Times New Roman"/>
            <w:sz w:val="24"/>
            <w:szCs w:val="24"/>
          </w:rPr>
          <w:t>C</w:t>
        </w:r>
      </w:ins>
      <w:del w:id="113" w:author="Amanda" w:date="2024-09-04T14:26:00Z">
        <w:r w:rsidR="007015B3" w:rsidRPr="00475AA9" w:rsidDel="00D6424D">
          <w:rPr>
            <w:rFonts w:ascii="Times New Roman" w:hAnsi="Times New Roman" w:cs="Times New Roman"/>
            <w:sz w:val="24"/>
            <w:szCs w:val="24"/>
          </w:rPr>
          <w:delText>c</w:delText>
        </w:r>
      </w:del>
      <w:r w:rsidR="007015B3" w:rsidRPr="00475AA9">
        <w:rPr>
          <w:rFonts w:ascii="Times New Roman" w:hAnsi="Times New Roman" w:cs="Times New Roman"/>
          <w:sz w:val="24"/>
          <w:szCs w:val="24"/>
        </w:rPr>
        <w:t>ontracting officer.</w:t>
      </w:r>
    </w:p>
    <w:p w14:paraId="2A788B3D" w14:textId="77777777" w:rsidR="002C0817" w:rsidRDefault="004367F0" w:rsidP="002C0817">
      <w:pPr>
        <w:pStyle w:val="Heading3"/>
        <w:rPr>
          <w:rFonts w:ascii="Times New Roman" w:hAnsi="Times New Roman" w:cs="Times New Roman"/>
          <w:sz w:val="24"/>
          <w:szCs w:val="24"/>
          <w:u w:val="none"/>
        </w:rPr>
      </w:pPr>
      <w:bookmarkStart w:id="114" w:name="_Toc113622933"/>
      <w:bookmarkStart w:id="115" w:name="_Toc113623432"/>
      <w:r>
        <w:rPr>
          <w:rFonts w:ascii="Times New Roman" w:hAnsi="Times New Roman" w:cs="Times New Roman"/>
          <w:sz w:val="24"/>
          <w:szCs w:val="24"/>
          <w:u w:val="none"/>
        </w:rPr>
        <w:t>Subpart 5145.6–</w:t>
      </w:r>
      <w:r w:rsidRPr="007015B3">
        <w:rPr>
          <w:rFonts w:ascii="Times New Roman" w:hAnsi="Times New Roman" w:cs="Times New Roman"/>
          <w:sz w:val="24"/>
          <w:szCs w:val="24"/>
          <w:u w:val="none"/>
        </w:rPr>
        <w:t xml:space="preserve"> </w:t>
      </w:r>
      <w:r>
        <w:rPr>
          <w:rFonts w:ascii="Times New Roman" w:hAnsi="Times New Roman" w:cs="Times New Roman"/>
          <w:sz w:val="24"/>
          <w:szCs w:val="24"/>
          <w:u w:val="none"/>
        </w:rPr>
        <w:t>Reporting, Reutilization, and Disposal</w:t>
      </w:r>
      <w:bookmarkEnd w:id="114"/>
      <w:bookmarkEnd w:id="115"/>
    </w:p>
    <w:p w14:paraId="50028806" w14:textId="77777777" w:rsidR="002C0817" w:rsidRPr="002C0817" w:rsidRDefault="008023BF" w:rsidP="002C0817">
      <w:pPr>
        <w:pStyle w:val="Heading3"/>
        <w:jc w:val="left"/>
        <w:rPr>
          <w:rFonts w:ascii="Times New Roman" w:hAnsi="Times New Roman" w:cs="Times New Roman"/>
          <w:sz w:val="24"/>
          <w:szCs w:val="24"/>
          <w:u w:val="none"/>
        </w:rPr>
      </w:pPr>
      <w:bookmarkStart w:id="116" w:name="_Toc113622934"/>
      <w:bookmarkStart w:id="117" w:name="_Toc113623433"/>
      <w:r w:rsidRPr="002C0817">
        <w:rPr>
          <w:rFonts w:ascii="Times New Roman" w:hAnsi="Times New Roman" w:cs="Times New Roman"/>
          <w:sz w:val="24"/>
          <w:szCs w:val="24"/>
          <w:u w:val="none"/>
        </w:rPr>
        <w:t>5145.605 Inventory disposal reports.</w:t>
      </w:r>
      <w:bookmarkEnd w:id="116"/>
      <w:bookmarkEnd w:id="117"/>
      <w:r w:rsidRPr="002C0817">
        <w:rPr>
          <w:rFonts w:ascii="Times New Roman" w:hAnsi="Times New Roman" w:cs="Times New Roman"/>
          <w:sz w:val="24"/>
          <w:szCs w:val="24"/>
          <w:u w:val="none"/>
        </w:rPr>
        <w:t xml:space="preserve">  </w:t>
      </w:r>
    </w:p>
    <w:p w14:paraId="2678C21E" w14:textId="07D801B3" w:rsidR="004C425F" w:rsidRPr="002C0817" w:rsidRDefault="00000000" w:rsidP="002C0817">
      <w:pPr>
        <w:rPr>
          <w:rFonts w:ascii="Times New Roman" w:hAnsi="Times New Roman" w:cs="Times New Roman"/>
          <w:sz w:val="24"/>
          <w:szCs w:val="24"/>
        </w:rPr>
      </w:pPr>
      <w:r>
        <w:fldChar w:fldCharType="begin"/>
      </w:r>
      <w:r>
        <w:instrText>HYPERLINK "https://armyeitaas.sharepoint-mil.us/:b:/r/sites/ASA-ALT-PAM-PP/PGIPDF/PGI5145.pdf?csf=1&amp;web=1&amp;e=1NqTue"</w:instrText>
      </w:r>
      <w:r>
        <w:fldChar w:fldCharType="separate"/>
      </w:r>
      <w:r w:rsidR="004C425F" w:rsidRPr="00B469FB">
        <w:rPr>
          <w:rStyle w:val="Hyperlink"/>
          <w:rFonts w:ascii="Times New Roman" w:hAnsi="Times New Roman" w:cs="Times New Roman"/>
          <w:sz w:val="24"/>
          <w:szCs w:val="24"/>
        </w:rPr>
        <w:t>See AFARS PGI 5145.605</w:t>
      </w:r>
      <w:r>
        <w:rPr>
          <w:rStyle w:val="Hyperlink"/>
          <w:rFonts w:ascii="Times New Roman" w:hAnsi="Times New Roman" w:cs="Times New Roman"/>
          <w:sz w:val="24"/>
          <w:szCs w:val="24"/>
        </w:rPr>
        <w:fldChar w:fldCharType="end"/>
      </w:r>
      <w:r w:rsidR="004C425F" w:rsidRPr="002C0817">
        <w:rPr>
          <w:rFonts w:ascii="Times New Roman" w:hAnsi="Times New Roman" w:cs="Times New Roman"/>
          <w:sz w:val="24"/>
          <w:szCs w:val="24"/>
        </w:rPr>
        <w:t xml:space="preserve"> for instructions associated with Inventory disposal reports.</w:t>
      </w:r>
    </w:p>
    <w:p w14:paraId="52E92776" w14:textId="77777777" w:rsidR="004367F0" w:rsidRDefault="004367F0" w:rsidP="00A928CC">
      <w:pPr>
        <w:pStyle w:val="ind4"/>
        <w:spacing w:after="240"/>
        <w:ind w:left="0"/>
        <w:rPr>
          <w:rFonts w:ascii="Times New Roman" w:hAnsi="Times New Roman" w:cs="Times New Roman"/>
          <w:sz w:val="24"/>
          <w:szCs w:val="24"/>
        </w:rPr>
      </w:pPr>
    </w:p>
    <w:sectPr w:rsidR="004367F0" w:rsidSect="00D6424D">
      <w:footerReference w:type="default" r:id="rId12"/>
      <w:pgSz w:w="12240" w:h="15840"/>
      <w:pgMar w:top="1440" w:right="1440" w:bottom="1440" w:left="1440" w:header="720" w:footer="720" w:gutter="0"/>
      <w:lnNumType w:countBy="0" w:restart="continuous"/>
      <w:cols w:space="720"/>
      <w:docGrid w:linePitch="360"/>
      <w:sectPrChange w:id="118" w:author="Amanda" w:date="2024-09-04T14:27:00Z">
        <w:sectPr w:rsidR="004367F0" w:rsidSect="00D6424D">
          <w:pgMar w:top="1440" w:right="1440" w:bottom="1440" w:left="1440" w:header="720" w:footer="720" w:gutter="0"/>
          <w:lnNumType w:countBy="1"/>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D5182" w14:textId="77777777" w:rsidR="00654AC1" w:rsidRDefault="00654AC1" w:rsidP="00026558">
      <w:pPr>
        <w:spacing w:after="0" w:line="240" w:lineRule="auto"/>
      </w:pPr>
      <w:r>
        <w:separator/>
      </w:r>
    </w:p>
  </w:endnote>
  <w:endnote w:type="continuationSeparator" w:id="0">
    <w:p w14:paraId="1075C993" w14:textId="77777777" w:rsidR="00654AC1" w:rsidRDefault="00654AC1" w:rsidP="0002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652380"/>
      <w:docPartObj>
        <w:docPartGallery w:val="Page Numbers (Bottom of Page)"/>
        <w:docPartUnique/>
      </w:docPartObj>
    </w:sdtPr>
    <w:sdtEndPr>
      <w:rPr>
        <w:noProof/>
      </w:rPr>
    </w:sdtEndPr>
    <w:sdtContent>
      <w:p w14:paraId="7D6D24DD" w14:textId="6EDBDD72" w:rsidR="00026558" w:rsidRDefault="00026558">
        <w:pPr>
          <w:pStyle w:val="Footer"/>
          <w:jc w:val="center"/>
        </w:pPr>
        <w:r>
          <w:fldChar w:fldCharType="begin"/>
        </w:r>
        <w:r>
          <w:instrText xml:space="preserve"> PAGE   \* MERGEFORMAT </w:instrText>
        </w:r>
        <w:r>
          <w:fldChar w:fldCharType="separate"/>
        </w:r>
        <w:r w:rsidR="00997EEA">
          <w:rPr>
            <w:noProof/>
          </w:rPr>
          <w:t>1</w:t>
        </w:r>
        <w:r>
          <w:rPr>
            <w:noProof/>
          </w:rPr>
          <w:fldChar w:fldCharType="end"/>
        </w:r>
      </w:p>
    </w:sdtContent>
  </w:sdt>
  <w:p w14:paraId="3959EED0" w14:textId="77777777" w:rsidR="00026558" w:rsidRDefault="00026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6E01" w14:textId="77777777" w:rsidR="00654AC1" w:rsidRDefault="00654AC1" w:rsidP="00026558">
      <w:pPr>
        <w:spacing w:after="0" w:line="240" w:lineRule="auto"/>
      </w:pPr>
      <w:r>
        <w:separator/>
      </w:r>
    </w:p>
  </w:footnote>
  <w:footnote w:type="continuationSeparator" w:id="0">
    <w:p w14:paraId="75065F08" w14:textId="77777777" w:rsidR="00654AC1" w:rsidRDefault="00654AC1" w:rsidP="00026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AFF"/>
    <w:multiLevelType w:val="hybridMultilevel"/>
    <w:tmpl w:val="6458ECDC"/>
    <w:lvl w:ilvl="0" w:tplc="526ED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515E1"/>
    <w:multiLevelType w:val="hybridMultilevel"/>
    <w:tmpl w:val="71A4227C"/>
    <w:lvl w:ilvl="0" w:tplc="8B9E9122">
      <w:start w:val="1"/>
      <w:numFmt w:val="decimal"/>
      <w:lvlText w:val="%1."/>
      <w:lvlJc w:val="left"/>
      <w:pPr>
        <w:ind w:left="57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8B2EB6"/>
    <w:multiLevelType w:val="hybridMultilevel"/>
    <w:tmpl w:val="968E28D2"/>
    <w:lvl w:ilvl="0" w:tplc="142A0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875CB"/>
    <w:multiLevelType w:val="hybridMultilevel"/>
    <w:tmpl w:val="70AA84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1798349">
    <w:abstractNumId w:val="1"/>
  </w:num>
  <w:num w:numId="2" w16cid:durableId="1501582095">
    <w:abstractNumId w:val="3"/>
  </w:num>
  <w:num w:numId="3" w16cid:durableId="1981156301">
    <w:abstractNumId w:val="2"/>
  </w:num>
  <w:num w:numId="4" w16cid:durableId="16920317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rson w15:author="Amanda">
    <w15:presenceInfo w15:providerId="AD" w15:userId="S::amanda.c.jordan14.civ@army.mil::b3c70d6d-a846-4b2c-bbb3-8ecaeb947b79"/>
  </w15:person>
  <w15:person w15:author="Groell, David H CIV USARMY HQDA ASA ALT (USA)">
    <w15:presenceInfo w15:providerId="AD" w15:userId="S::david.h.groell.civ@army.mil::4d8a04ae-30af-4c67-b61a-782dc12113ed"/>
  </w15:person>
  <w15:person w15:author="David">
    <w15:presenceInfo w15:providerId="AD" w15:userId="S::david.h.groell.civ@army.mil::4d8a04ae-30af-4c67-b61a-782dc12113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F1"/>
    <w:rsid w:val="000058DF"/>
    <w:rsid w:val="0000752E"/>
    <w:rsid w:val="000107CC"/>
    <w:rsid w:val="00016ED5"/>
    <w:rsid w:val="00024034"/>
    <w:rsid w:val="00026558"/>
    <w:rsid w:val="000300E8"/>
    <w:rsid w:val="0003107B"/>
    <w:rsid w:val="00031777"/>
    <w:rsid w:val="00045192"/>
    <w:rsid w:val="00051A10"/>
    <w:rsid w:val="00052952"/>
    <w:rsid w:val="000546B9"/>
    <w:rsid w:val="00062FAC"/>
    <w:rsid w:val="0006340E"/>
    <w:rsid w:val="00070DD0"/>
    <w:rsid w:val="00072049"/>
    <w:rsid w:val="0007415F"/>
    <w:rsid w:val="0007617E"/>
    <w:rsid w:val="00093A76"/>
    <w:rsid w:val="000A1D54"/>
    <w:rsid w:val="000A44A9"/>
    <w:rsid w:val="000C0DEE"/>
    <w:rsid w:val="000C4D0F"/>
    <w:rsid w:val="000C6E1E"/>
    <w:rsid w:val="000D0856"/>
    <w:rsid w:val="000F258F"/>
    <w:rsid w:val="00101A65"/>
    <w:rsid w:val="00103C90"/>
    <w:rsid w:val="0010424F"/>
    <w:rsid w:val="001056D2"/>
    <w:rsid w:val="00105ED6"/>
    <w:rsid w:val="00115934"/>
    <w:rsid w:val="00123D97"/>
    <w:rsid w:val="00133CA8"/>
    <w:rsid w:val="00134E72"/>
    <w:rsid w:val="00135DDF"/>
    <w:rsid w:val="00141DD5"/>
    <w:rsid w:val="001434F5"/>
    <w:rsid w:val="00144B2A"/>
    <w:rsid w:val="0014795A"/>
    <w:rsid w:val="00152BDD"/>
    <w:rsid w:val="001545BC"/>
    <w:rsid w:val="00155E8B"/>
    <w:rsid w:val="00156250"/>
    <w:rsid w:val="00157C2D"/>
    <w:rsid w:val="001670FD"/>
    <w:rsid w:val="001757B0"/>
    <w:rsid w:val="001825AF"/>
    <w:rsid w:val="00185A90"/>
    <w:rsid w:val="00186F24"/>
    <w:rsid w:val="00187375"/>
    <w:rsid w:val="00190843"/>
    <w:rsid w:val="00192D0E"/>
    <w:rsid w:val="00194A0A"/>
    <w:rsid w:val="001969AA"/>
    <w:rsid w:val="001D477E"/>
    <w:rsid w:val="001D6D53"/>
    <w:rsid w:val="001F06A0"/>
    <w:rsid w:val="001F4FB4"/>
    <w:rsid w:val="001F5EF6"/>
    <w:rsid w:val="001F6A0C"/>
    <w:rsid w:val="001F7305"/>
    <w:rsid w:val="002004A0"/>
    <w:rsid w:val="00202227"/>
    <w:rsid w:val="00204C26"/>
    <w:rsid w:val="0021081D"/>
    <w:rsid w:val="0021172B"/>
    <w:rsid w:val="00211D51"/>
    <w:rsid w:val="0021467F"/>
    <w:rsid w:val="0022108D"/>
    <w:rsid w:val="00231A99"/>
    <w:rsid w:val="0023448F"/>
    <w:rsid w:val="00234C91"/>
    <w:rsid w:val="00236529"/>
    <w:rsid w:val="00245F77"/>
    <w:rsid w:val="00251D86"/>
    <w:rsid w:val="00263761"/>
    <w:rsid w:val="00267C0C"/>
    <w:rsid w:val="00272540"/>
    <w:rsid w:val="002915FA"/>
    <w:rsid w:val="002937E9"/>
    <w:rsid w:val="002A3311"/>
    <w:rsid w:val="002B6A8D"/>
    <w:rsid w:val="002C0817"/>
    <w:rsid w:val="002D00AE"/>
    <w:rsid w:val="002D1C16"/>
    <w:rsid w:val="002E0E62"/>
    <w:rsid w:val="002E35C2"/>
    <w:rsid w:val="002E3B5A"/>
    <w:rsid w:val="002E5CC7"/>
    <w:rsid w:val="002F01C4"/>
    <w:rsid w:val="002F40A7"/>
    <w:rsid w:val="002F4E94"/>
    <w:rsid w:val="002F6C2D"/>
    <w:rsid w:val="002F7427"/>
    <w:rsid w:val="003069DF"/>
    <w:rsid w:val="003078E6"/>
    <w:rsid w:val="00314F5D"/>
    <w:rsid w:val="00324D20"/>
    <w:rsid w:val="00337EE1"/>
    <w:rsid w:val="00343BCD"/>
    <w:rsid w:val="00344718"/>
    <w:rsid w:val="003464F9"/>
    <w:rsid w:val="00360C81"/>
    <w:rsid w:val="003630D3"/>
    <w:rsid w:val="0036592B"/>
    <w:rsid w:val="0039623F"/>
    <w:rsid w:val="003A2AD6"/>
    <w:rsid w:val="003B17B9"/>
    <w:rsid w:val="003B4523"/>
    <w:rsid w:val="003C0B98"/>
    <w:rsid w:val="003C195D"/>
    <w:rsid w:val="003D2D92"/>
    <w:rsid w:val="003F043E"/>
    <w:rsid w:val="003F4FA1"/>
    <w:rsid w:val="00404B61"/>
    <w:rsid w:val="00406F9A"/>
    <w:rsid w:val="00414597"/>
    <w:rsid w:val="00416CCA"/>
    <w:rsid w:val="0043085B"/>
    <w:rsid w:val="004367F0"/>
    <w:rsid w:val="0044122B"/>
    <w:rsid w:val="00446F17"/>
    <w:rsid w:val="00451D00"/>
    <w:rsid w:val="004527B2"/>
    <w:rsid w:val="00454435"/>
    <w:rsid w:val="00454CE3"/>
    <w:rsid w:val="00456916"/>
    <w:rsid w:val="004571AC"/>
    <w:rsid w:val="004618E8"/>
    <w:rsid w:val="00463A7C"/>
    <w:rsid w:val="004728E2"/>
    <w:rsid w:val="00475AA9"/>
    <w:rsid w:val="004768EF"/>
    <w:rsid w:val="0048185D"/>
    <w:rsid w:val="00484AE9"/>
    <w:rsid w:val="00494C41"/>
    <w:rsid w:val="00495697"/>
    <w:rsid w:val="004960D1"/>
    <w:rsid w:val="004967B5"/>
    <w:rsid w:val="004B0AEF"/>
    <w:rsid w:val="004B285E"/>
    <w:rsid w:val="004C0685"/>
    <w:rsid w:val="004C35DE"/>
    <w:rsid w:val="004C425F"/>
    <w:rsid w:val="004C5BB9"/>
    <w:rsid w:val="004C7AEE"/>
    <w:rsid w:val="004D1459"/>
    <w:rsid w:val="004D4AD8"/>
    <w:rsid w:val="004E45B9"/>
    <w:rsid w:val="004F0849"/>
    <w:rsid w:val="004F5991"/>
    <w:rsid w:val="005010BD"/>
    <w:rsid w:val="0050412B"/>
    <w:rsid w:val="005046CE"/>
    <w:rsid w:val="00504A7B"/>
    <w:rsid w:val="0052653D"/>
    <w:rsid w:val="0055671D"/>
    <w:rsid w:val="00563EBC"/>
    <w:rsid w:val="005676DA"/>
    <w:rsid w:val="00570D8E"/>
    <w:rsid w:val="005730DA"/>
    <w:rsid w:val="005735DF"/>
    <w:rsid w:val="005808E8"/>
    <w:rsid w:val="005812BC"/>
    <w:rsid w:val="00581CE0"/>
    <w:rsid w:val="00583518"/>
    <w:rsid w:val="00590256"/>
    <w:rsid w:val="00593935"/>
    <w:rsid w:val="0059546C"/>
    <w:rsid w:val="00596638"/>
    <w:rsid w:val="005A1BF2"/>
    <w:rsid w:val="005B4BD1"/>
    <w:rsid w:val="005B738E"/>
    <w:rsid w:val="005C4203"/>
    <w:rsid w:val="005C7E85"/>
    <w:rsid w:val="005D624A"/>
    <w:rsid w:val="005E2A8B"/>
    <w:rsid w:val="00602A64"/>
    <w:rsid w:val="006070CD"/>
    <w:rsid w:val="006078DC"/>
    <w:rsid w:val="00610CC0"/>
    <w:rsid w:val="00611624"/>
    <w:rsid w:val="0061546E"/>
    <w:rsid w:val="00615948"/>
    <w:rsid w:val="006206DE"/>
    <w:rsid w:val="00621A18"/>
    <w:rsid w:val="00637E98"/>
    <w:rsid w:val="00640915"/>
    <w:rsid w:val="00642CA7"/>
    <w:rsid w:val="00645B82"/>
    <w:rsid w:val="00654314"/>
    <w:rsid w:val="00654AC1"/>
    <w:rsid w:val="00664581"/>
    <w:rsid w:val="00666081"/>
    <w:rsid w:val="006734AE"/>
    <w:rsid w:val="00673770"/>
    <w:rsid w:val="0067459C"/>
    <w:rsid w:val="00676C58"/>
    <w:rsid w:val="006808FD"/>
    <w:rsid w:val="006829CB"/>
    <w:rsid w:val="00697E0A"/>
    <w:rsid w:val="006A7367"/>
    <w:rsid w:val="006B1B79"/>
    <w:rsid w:val="006D033F"/>
    <w:rsid w:val="006F7C15"/>
    <w:rsid w:val="00700696"/>
    <w:rsid w:val="007015B3"/>
    <w:rsid w:val="00707280"/>
    <w:rsid w:val="007201AF"/>
    <w:rsid w:val="007268EC"/>
    <w:rsid w:val="00726BF1"/>
    <w:rsid w:val="00730417"/>
    <w:rsid w:val="007375A3"/>
    <w:rsid w:val="00743489"/>
    <w:rsid w:val="0076648C"/>
    <w:rsid w:val="00770A93"/>
    <w:rsid w:val="00772716"/>
    <w:rsid w:val="00787187"/>
    <w:rsid w:val="00791772"/>
    <w:rsid w:val="007A4628"/>
    <w:rsid w:val="007B53FB"/>
    <w:rsid w:val="007B5F6B"/>
    <w:rsid w:val="007B6FB9"/>
    <w:rsid w:val="007C4918"/>
    <w:rsid w:val="007D3C27"/>
    <w:rsid w:val="007F796E"/>
    <w:rsid w:val="008023BF"/>
    <w:rsid w:val="00802A8C"/>
    <w:rsid w:val="00805E51"/>
    <w:rsid w:val="00806DA7"/>
    <w:rsid w:val="008105F5"/>
    <w:rsid w:val="00810D4F"/>
    <w:rsid w:val="008110E4"/>
    <w:rsid w:val="00830885"/>
    <w:rsid w:val="00833EBF"/>
    <w:rsid w:val="008423A9"/>
    <w:rsid w:val="00863BEA"/>
    <w:rsid w:val="00865477"/>
    <w:rsid w:val="00867EC7"/>
    <w:rsid w:val="008740BB"/>
    <w:rsid w:val="008747B1"/>
    <w:rsid w:val="0087617C"/>
    <w:rsid w:val="00894109"/>
    <w:rsid w:val="00894502"/>
    <w:rsid w:val="008950F0"/>
    <w:rsid w:val="00897C5F"/>
    <w:rsid w:val="008A34B4"/>
    <w:rsid w:val="008A57E8"/>
    <w:rsid w:val="008B4657"/>
    <w:rsid w:val="008B49A3"/>
    <w:rsid w:val="008B5E2D"/>
    <w:rsid w:val="008C05B4"/>
    <w:rsid w:val="008C21C1"/>
    <w:rsid w:val="008C6677"/>
    <w:rsid w:val="008D003E"/>
    <w:rsid w:val="008D08AA"/>
    <w:rsid w:val="008D23A6"/>
    <w:rsid w:val="008E16DD"/>
    <w:rsid w:val="008E195A"/>
    <w:rsid w:val="008F4AF9"/>
    <w:rsid w:val="00900059"/>
    <w:rsid w:val="00910C1B"/>
    <w:rsid w:val="00916EBA"/>
    <w:rsid w:val="00920458"/>
    <w:rsid w:val="00941686"/>
    <w:rsid w:val="00957818"/>
    <w:rsid w:val="00964861"/>
    <w:rsid w:val="009738F8"/>
    <w:rsid w:val="0097449E"/>
    <w:rsid w:val="00987F50"/>
    <w:rsid w:val="009907F2"/>
    <w:rsid w:val="00994E53"/>
    <w:rsid w:val="00996FA4"/>
    <w:rsid w:val="00997EEA"/>
    <w:rsid w:val="009A2BA8"/>
    <w:rsid w:val="009A5EAC"/>
    <w:rsid w:val="009B0582"/>
    <w:rsid w:val="009C11BB"/>
    <w:rsid w:val="009D239C"/>
    <w:rsid w:val="009D38F5"/>
    <w:rsid w:val="009D3D8C"/>
    <w:rsid w:val="009D6D7A"/>
    <w:rsid w:val="009D7287"/>
    <w:rsid w:val="009E74B4"/>
    <w:rsid w:val="009F0C3F"/>
    <w:rsid w:val="009F3B19"/>
    <w:rsid w:val="009F644E"/>
    <w:rsid w:val="009F7658"/>
    <w:rsid w:val="00A01266"/>
    <w:rsid w:val="00A07020"/>
    <w:rsid w:val="00A11548"/>
    <w:rsid w:val="00A21A5D"/>
    <w:rsid w:val="00A24630"/>
    <w:rsid w:val="00A33842"/>
    <w:rsid w:val="00A4482D"/>
    <w:rsid w:val="00A46E5C"/>
    <w:rsid w:val="00A54FB3"/>
    <w:rsid w:val="00A6130C"/>
    <w:rsid w:val="00A64388"/>
    <w:rsid w:val="00A86818"/>
    <w:rsid w:val="00A928CC"/>
    <w:rsid w:val="00A9515A"/>
    <w:rsid w:val="00AA2848"/>
    <w:rsid w:val="00AA2B71"/>
    <w:rsid w:val="00AB187A"/>
    <w:rsid w:val="00AC69ED"/>
    <w:rsid w:val="00AD22FC"/>
    <w:rsid w:val="00AD3BF9"/>
    <w:rsid w:val="00AE052C"/>
    <w:rsid w:val="00AE11F7"/>
    <w:rsid w:val="00AE4D7C"/>
    <w:rsid w:val="00AF16C5"/>
    <w:rsid w:val="00B20D92"/>
    <w:rsid w:val="00B3652F"/>
    <w:rsid w:val="00B41DCB"/>
    <w:rsid w:val="00B42DAD"/>
    <w:rsid w:val="00B469FB"/>
    <w:rsid w:val="00B5021F"/>
    <w:rsid w:val="00B55032"/>
    <w:rsid w:val="00B579BC"/>
    <w:rsid w:val="00B83EF1"/>
    <w:rsid w:val="00BA4341"/>
    <w:rsid w:val="00BC6EA3"/>
    <w:rsid w:val="00BE0D7A"/>
    <w:rsid w:val="00BE22AE"/>
    <w:rsid w:val="00BE7F82"/>
    <w:rsid w:val="00BF3B65"/>
    <w:rsid w:val="00C0519D"/>
    <w:rsid w:val="00C07192"/>
    <w:rsid w:val="00C078B1"/>
    <w:rsid w:val="00C13A51"/>
    <w:rsid w:val="00C14227"/>
    <w:rsid w:val="00C32A4C"/>
    <w:rsid w:val="00C410F8"/>
    <w:rsid w:val="00C5616A"/>
    <w:rsid w:val="00C569EF"/>
    <w:rsid w:val="00C64FAA"/>
    <w:rsid w:val="00C67ED8"/>
    <w:rsid w:val="00C70F18"/>
    <w:rsid w:val="00C812B7"/>
    <w:rsid w:val="00C83AC1"/>
    <w:rsid w:val="00C93143"/>
    <w:rsid w:val="00C93EB3"/>
    <w:rsid w:val="00C978E5"/>
    <w:rsid w:val="00CB4425"/>
    <w:rsid w:val="00CB5B5B"/>
    <w:rsid w:val="00CB767F"/>
    <w:rsid w:val="00CB791F"/>
    <w:rsid w:val="00CC03D1"/>
    <w:rsid w:val="00CE01EF"/>
    <w:rsid w:val="00CF23CC"/>
    <w:rsid w:val="00CF5B08"/>
    <w:rsid w:val="00CF74CD"/>
    <w:rsid w:val="00D11AC0"/>
    <w:rsid w:val="00D1346F"/>
    <w:rsid w:val="00D14113"/>
    <w:rsid w:val="00D26509"/>
    <w:rsid w:val="00D6424D"/>
    <w:rsid w:val="00D67718"/>
    <w:rsid w:val="00D701D4"/>
    <w:rsid w:val="00D7218C"/>
    <w:rsid w:val="00D73AEB"/>
    <w:rsid w:val="00D82B27"/>
    <w:rsid w:val="00D84D4E"/>
    <w:rsid w:val="00DA0016"/>
    <w:rsid w:val="00DA14C9"/>
    <w:rsid w:val="00DB3EE7"/>
    <w:rsid w:val="00DC14D8"/>
    <w:rsid w:val="00DC5FAF"/>
    <w:rsid w:val="00DC6116"/>
    <w:rsid w:val="00DC7F30"/>
    <w:rsid w:val="00DD4E0B"/>
    <w:rsid w:val="00DE5752"/>
    <w:rsid w:val="00DF7616"/>
    <w:rsid w:val="00E05F83"/>
    <w:rsid w:val="00E120D9"/>
    <w:rsid w:val="00E13B14"/>
    <w:rsid w:val="00E1747E"/>
    <w:rsid w:val="00E23499"/>
    <w:rsid w:val="00E25DED"/>
    <w:rsid w:val="00E27CB3"/>
    <w:rsid w:val="00E316BD"/>
    <w:rsid w:val="00E64BB8"/>
    <w:rsid w:val="00E73275"/>
    <w:rsid w:val="00E736D4"/>
    <w:rsid w:val="00E746EE"/>
    <w:rsid w:val="00E90C2E"/>
    <w:rsid w:val="00EA7700"/>
    <w:rsid w:val="00EB4080"/>
    <w:rsid w:val="00EB5709"/>
    <w:rsid w:val="00ED1D93"/>
    <w:rsid w:val="00ED2414"/>
    <w:rsid w:val="00ED527C"/>
    <w:rsid w:val="00ED5824"/>
    <w:rsid w:val="00EE7416"/>
    <w:rsid w:val="00F00C02"/>
    <w:rsid w:val="00F01044"/>
    <w:rsid w:val="00F0552F"/>
    <w:rsid w:val="00F05D10"/>
    <w:rsid w:val="00F20A19"/>
    <w:rsid w:val="00F2231F"/>
    <w:rsid w:val="00F22F0B"/>
    <w:rsid w:val="00F253A4"/>
    <w:rsid w:val="00F27F3A"/>
    <w:rsid w:val="00F312EB"/>
    <w:rsid w:val="00F32204"/>
    <w:rsid w:val="00F35C1C"/>
    <w:rsid w:val="00F4624D"/>
    <w:rsid w:val="00F5284A"/>
    <w:rsid w:val="00F66910"/>
    <w:rsid w:val="00F66956"/>
    <w:rsid w:val="00F72B8E"/>
    <w:rsid w:val="00F73A75"/>
    <w:rsid w:val="00F745B8"/>
    <w:rsid w:val="00F82A22"/>
    <w:rsid w:val="00F84975"/>
    <w:rsid w:val="00F876DA"/>
    <w:rsid w:val="00FA2478"/>
    <w:rsid w:val="00FB54A8"/>
    <w:rsid w:val="00FB7DB2"/>
    <w:rsid w:val="00FC1186"/>
    <w:rsid w:val="00FC74BD"/>
    <w:rsid w:val="00FD2BF3"/>
    <w:rsid w:val="00FD4A23"/>
    <w:rsid w:val="00FD7548"/>
    <w:rsid w:val="00FE5098"/>
    <w:rsid w:val="00FF0D12"/>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9960"/>
  <w15:docId w15:val="{4721C30D-97C6-459B-B8D5-1C12EBC5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8CC"/>
  </w:style>
  <w:style w:type="paragraph" w:styleId="Heading2">
    <w:name w:val="heading 2"/>
    <w:basedOn w:val="Normal"/>
    <w:next w:val="Normal"/>
    <w:link w:val="Heading2Char"/>
    <w:unhideWhenUsed/>
    <w:qFormat/>
    <w:rsid w:val="00B83EF1"/>
    <w:pPr>
      <w:keepNext/>
      <w:keepLines/>
      <w:spacing w:before="120"/>
      <w:jc w:val="center"/>
      <w:outlineLvl w:val="1"/>
    </w:pPr>
    <w:rPr>
      <w:b/>
      <w:sz w:val="32"/>
    </w:rPr>
  </w:style>
  <w:style w:type="paragraph" w:styleId="Heading3">
    <w:name w:val="heading 3"/>
    <w:basedOn w:val="Normal"/>
    <w:link w:val="Heading3Char"/>
    <w:unhideWhenUsed/>
    <w:qFormat/>
    <w:rsid w:val="00B83EF1"/>
    <w:pPr>
      <w:spacing w:before="120"/>
      <w:jc w:val="center"/>
      <w:outlineLvl w:val="2"/>
    </w:pPr>
    <w:rPr>
      <w:b/>
      <w:u w:val="single"/>
    </w:rPr>
  </w:style>
  <w:style w:type="paragraph" w:styleId="Heading4">
    <w:name w:val="heading 4"/>
    <w:basedOn w:val="Heading3"/>
    <w:link w:val="Heading4Char"/>
    <w:unhideWhenUsed/>
    <w:qFormat/>
    <w:rsid w:val="00A928CC"/>
    <w:pPr>
      <w:spacing w:before="0" w:after="240"/>
      <w:jc w:val="left"/>
      <w:outlineLvl w:val="3"/>
    </w:pPr>
    <w:rPr>
      <w:rFonts w:ascii="Times New Roman" w:hAnsi="Times New Roman" w:cs="Times New Roman"/>
      <w:sz w:val="24"/>
      <w:szCs w:val="24"/>
      <w:u w:val="none"/>
    </w:rPr>
  </w:style>
  <w:style w:type="paragraph" w:styleId="Heading5">
    <w:name w:val="heading 5"/>
    <w:basedOn w:val="Heading4"/>
    <w:link w:val="Heading5Char"/>
    <w:unhideWhenUsed/>
    <w:qFormat/>
    <w:rsid w:val="00B83EF1"/>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3EF1"/>
    <w:rPr>
      <w:b/>
      <w:sz w:val="32"/>
    </w:rPr>
  </w:style>
  <w:style w:type="character" w:customStyle="1" w:styleId="Heading3Char">
    <w:name w:val="Heading 3 Char"/>
    <w:basedOn w:val="DefaultParagraphFont"/>
    <w:link w:val="Heading3"/>
    <w:rsid w:val="00B83EF1"/>
    <w:rPr>
      <w:b/>
      <w:u w:val="single"/>
    </w:rPr>
  </w:style>
  <w:style w:type="character" w:customStyle="1" w:styleId="Heading4Char">
    <w:name w:val="Heading 4 Char"/>
    <w:basedOn w:val="DefaultParagraphFont"/>
    <w:link w:val="Heading4"/>
    <w:rsid w:val="00A928CC"/>
    <w:rPr>
      <w:rFonts w:ascii="Times New Roman" w:hAnsi="Times New Roman" w:cs="Times New Roman"/>
      <w:b/>
      <w:sz w:val="24"/>
      <w:szCs w:val="24"/>
    </w:rPr>
  </w:style>
  <w:style w:type="character" w:customStyle="1" w:styleId="Heading5Char">
    <w:name w:val="Heading 5 Char"/>
    <w:basedOn w:val="DefaultParagraphFont"/>
    <w:link w:val="Heading5"/>
    <w:rsid w:val="00B83EF1"/>
    <w:rPr>
      <w:b/>
      <w:u w:val="single"/>
    </w:rPr>
  </w:style>
  <w:style w:type="character" w:styleId="Hyperlink">
    <w:name w:val="Hyperlink"/>
    <w:basedOn w:val="DefaultParagraphFont"/>
    <w:uiPriority w:val="99"/>
    <w:unhideWhenUsed/>
    <w:rsid w:val="00B83EF1"/>
    <w:rPr>
      <w:color w:val="0000FF"/>
      <w:u w:val="single"/>
    </w:rPr>
  </w:style>
  <w:style w:type="paragraph" w:customStyle="1" w:styleId="hangind4">
    <w:name w:val="hang ind .4"/>
    <w:basedOn w:val="Normal"/>
    <w:rsid w:val="00B83EF1"/>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B83EF1"/>
    <w:pPr>
      <w:tabs>
        <w:tab w:val="left" w:pos="2304"/>
        <w:tab w:val="left" w:pos="2880"/>
        <w:tab w:val="left" w:pos="3456"/>
      </w:tabs>
      <w:ind w:left="1728"/>
    </w:pPr>
  </w:style>
  <w:style w:type="paragraph" w:customStyle="1" w:styleId="ind20">
    <w:name w:val="ind 2.0"/>
    <w:basedOn w:val="Normal"/>
    <w:rsid w:val="00B83EF1"/>
    <w:pPr>
      <w:tabs>
        <w:tab w:val="left" w:pos="3456"/>
        <w:tab w:val="left" w:pos="4032"/>
      </w:tabs>
      <w:ind w:left="2880"/>
    </w:pPr>
  </w:style>
  <w:style w:type="paragraph" w:customStyle="1" w:styleId="ind24">
    <w:name w:val="ind 2.4"/>
    <w:basedOn w:val="Normal"/>
    <w:rsid w:val="00B83EF1"/>
    <w:pPr>
      <w:tabs>
        <w:tab w:val="left" w:pos="4032"/>
      </w:tabs>
      <w:ind w:left="3456"/>
    </w:pPr>
  </w:style>
  <w:style w:type="paragraph" w:customStyle="1" w:styleId="ind8">
    <w:name w:val="ind .8"/>
    <w:basedOn w:val="Normal"/>
    <w:rsid w:val="00B83EF1"/>
    <w:pPr>
      <w:tabs>
        <w:tab w:val="left" w:pos="1728"/>
        <w:tab w:val="left" w:pos="2304"/>
        <w:tab w:val="left" w:pos="2880"/>
        <w:tab w:val="left" w:pos="3456"/>
      </w:tabs>
      <w:ind w:left="1152"/>
    </w:pPr>
  </w:style>
  <w:style w:type="paragraph" w:customStyle="1" w:styleId="ind16">
    <w:name w:val="ind 1.6"/>
    <w:basedOn w:val="Normal"/>
    <w:rsid w:val="00B83EF1"/>
    <w:pPr>
      <w:tabs>
        <w:tab w:val="left" w:pos="2880"/>
        <w:tab w:val="left" w:pos="3456"/>
        <w:tab w:val="left" w:pos="4032"/>
      </w:tabs>
      <w:ind w:left="2304"/>
    </w:pPr>
  </w:style>
  <w:style w:type="paragraph" w:customStyle="1" w:styleId="ind4">
    <w:name w:val="ind .4"/>
    <w:basedOn w:val="hangind4"/>
    <w:rsid w:val="00B83EF1"/>
    <w:pPr>
      <w:tabs>
        <w:tab w:val="clear" w:pos="576"/>
      </w:tabs>
      <w:ind w:firstLine="0"/>
    </w:pPr>
  </w:style>
  <w:style w:type="paragraph" w:styleId="BalloonText">
    <w:name w:val="Balloon Text"/>
    <w:basedOn w:val="Normal"/>
    <w:link w:val="BalloonTextChar"/>
    <w:uiPriority w:val="99"/>
    <w:semiHidden/>
    <w:unhideWhenUsed/>
    <w:rsid w:val="0014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4F5"/>
    <w:rPr>
      <w:rFonts w:ascii="Tahoma" w:hAnsi="Tahoma" w:cs="Tahoma"/>
      <w:sz w:val="16"/>
      <w:szCs w:val="16"/>
    </w:rPr>
  </w:style>
  <w:style w:type="character" w:styleId="CommentReference">
    <w:name w:val="annotation reference"/>
    <w:basedOn w:val="DefaultParagraphFont"/>
    <w:uiPriority w:val="99"/>
    <w:semiHidden/>
    <w:unhideWhenUsed/>
    <w:rsid w:val="00C07192"/>
    <w:rPr>
      <w:sz w:val="16"/>
      <w:szCs w:val="16"/>
    </w:rPr>
  </w:style>
  <w:style w:type="paragraph" w:styleId="CommentText">
    <w:name w:val="annotation text"/>
    <w:basedOn w:val="Normal"/>
    <w:link w:val="CommentTextChar"/>
    <w:uiPriority w:val="99"/>
    <w:unhideWhenUsed/>
    <w:rsid w:val="00C07192"/>
    <w:pPr>
      <w:spacing w:line="240" w:lineRule="auto"/>
    </w:pPr>
    <w:rPr>
      <w:sz w:val="20"/>
      <w:szCs w:val="20"/>
    </w:rPr>
  </w:style>
  <w:style w:type="character" w:customStyle="1" w:styleId="CommentTextChar">
    <w:name w:val="Comment Text Char"/>
    <w:basedOn w:val="DefaultParagraphFont"/>
    <w:link w:val="CommentText"/>
    <w:uiPriority w:val="99"/>
    <w:rsid w:val="00C07192"/>
    <w:rPr>
      <w:sz w:val="20"/>
      <w:szCs w:val="20"/>
    </w:rPr>
  </w:style>
  <w:style w:type="paragraph" w:styleId="CommentSubject">
    <w:name w:val="annotation subject"/>
    <w:basedOn w:val="CommentText"/>
    <w:next w:val="CommentText"/>
    <w:link w:val="CommentSubjectChar"/>
    <w:uiPriority w:val="99"/>
    <w:semiHidden/>
    <w:unhideWhenUsed/>
    <w:rsid w:val="00C07192"/>
    <w:rPr>
      <w:b/>
      <w:bCs/>
    </w:rPr>
  </w:style>
  <w:style w:type="character" w:customStyle="1" w:styleId="CommentSubjectChar">
    <w:name w:val="Comment Subject Char"/>
    <w:basedOn w:val="CommentTextChar"/>
    <w:link w:val="CommentSubject"/>
    <w:uiPriority w:val="99"/>
    <w:semiHidden/>
    <w:rsid w:val="00C07192"/>
    <w:rPr>
      <w:b/>
      <w:bCs/>
      <w:sz w:val="20"/>
      <w:szCs w:val="20"/>
    </w:rPr>
  </w:style>
  <w:style w:type="paragraph" w:styleId="Revision">
    <w:name w:val="Revision"/>
    <w:hidden/>
    <w:uiPriority w:val="99"/>
    <w:semiHidden/>
    <w:rsid w:val="00CF23CC"/>
    <w:pPr>
      <w:spacing w:after="0" w:line="240" w:lineRule="auto"/>
    </w:pPr>
  </w:style>
  <w:style w:type="paragraph" w:styleId="PlainText">
    <w:name w:val="Plain Text"/>
    <w:basedOn w:val="Normal"/>
    <w:link w:val="PlainTextChar"/>
    <w:uiPriority w:val="99"/>
    <w:unhideWhenUsed/>
    <w:rsid w:val="000240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24034"/>
    <w:rPr>
      <w:rFonts w:ascii="Consolas" w:hAnsi="Consolas"/>
      <w:sz w:val="21"/>
      <w:szCs w:val="21"/>
    </w:rPr>
  </w:style>
  <w:style w:type="paragraph" w:customStyle="1" w:styleId="dfars">
    <w:name w:val="dfars"/>
    <w:basedOn w:val="Normal"/>
    <w:rsid w:val="000240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4034"/>
    <w:rPr>
      <w:i/>
      <w:iCs/>
    </w:rPr>
  </w:style>
  <w:style w:type="paragraph" w:customStyle="1" w:styleId="style1">
    <w:name w:val="style1"/>
    <w:basedOn w:val="Normal"/>
    <w:rsid w:val="005B4BD1"/>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928CC"/>
    <w:pPr>
      <w:spacing w:after="100"/>
      <w:ind w:left="440"/>
    </w:pPr>
  </w:style>
  <w:style w:type="paragraph" w:styleId="TOC4">
    <w:name w:val="toc 4"/>
    <w:basedOn w:val="Normal"/>
    <w:next w:val="Normal"/>
    <w:autoRedefine/>
    <w:uiPriority w:val="39"/>
    <w:unhideWhenUsed/>
    <w:rsid w:val="00A928CC"/>
    <w:pPr>
      <w:spacing w:after="100"/>
      <w:ind w:left="660"/>
    </w:pPr>
  </w:style>
  <w:style w:type="paragraph" w:styleId="ListParagraph">
    <w:name w:val="List Paragraph"/>
    <w:basedOn w:val="Normal"/>
    <w:uiPriority w:val="34"/>
    <w:qFormat/>
    <w:rsid w:val="00A07020"/>
    <w:pPr>
      <w:ind w:left="720"/>
      <w:contextualSpacing/>
    </w:pPr>
  </w:style>
  <w:style w:type="paragraph" w:styleId="Header">
    <w:name w:val="header"/>
    <w:basedOn w:val="Normal"/>
    <w:link w:val="HeaderChar"/>
    <w:uiPriority w:val="99"/>
    <w:unhideWhenUsed/>
    <w:rsid w:val="00026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558"/>
  </w:style>
  <w:style w:type="paragraph" w:styleId="Footer">
    <w:name w:val="footer"/>
    <w:basedOn w:val="Normal"/>
    <w:link w:val="FooterChar"/>
    <w:uiPriority w:val="99"/>
    <w:unhideWhenUsed/>
    <w:rsid w:val="00026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558"/>
  </w:style>
  <w:style w:type="character" w:styleId="LineNumber">
    <w:name w:val="line number"/>
    <w:basedOn w:val="DefaultParagraphFont"/>
    <w:uiPriority w:val="99"/>
    <w:semiHidden/>
    <w:unhideWhenUsed/>
    <w:rsid w:val="00F66956"/>
  </w:style>
  <w:style w:type="character" w:styleId="FollowedHyperlink">
    <w:name w:val="FollowedHyperlink"/>
    <w:basedOn w:val="DefaultParagraphFont"/>
    <w:uiPriority w:val="99"/>
    <w:semiHidden/>
    <w:unhideWhenUsed/>
    <w:rsid w:val="003B17B9"/>
    <w:rPr>
      <w:color w:val="800080" w:themeColor="followedHyperlink"/>
      <w:u w:val="single"/>
    </w:rPr>
  </w:style>
  <w:style w:type="character" w:styleId="UnresolvedMention">
    <w:name w:val="Unresolved Mention"/>
    <w:basedOn w:val="DefaultParagraphFont"/>
    <w:uiPriority w:val="99"/>
    <w:semiHidden/>
    <w:unhideWhenUsed/>
    <w:rsid w:val="00B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6783">
      <w:bodyDiv w:val="1"/>
      <w:marLeft w:val="0"/>
      <w:marRight w:val="0"/>
      <w:marTop w:val="0"/>
      <w:marBottom w:val="0"/>
      <w:divBdr>
        <w:top w:val="none" w:sz="0" w:space="0" w:color="auto"/>
        <w:left w:val="none" w:sz="0" w:space="0" w:color="auto"/>
        <w:bottom w:val="none" w:sz="0" w:space="0" w:color="auto"/>
        <w:right w:val="none" w:sz="0" w:space="0" w:color="auto"/>
      </w:divBdr>
    </w:div>
    <w:div w:id="722482036">
      <w:bodyDiv w:val="1"/>
      <w:marLeft w:val="0"/>
      <w:marRight w:val="0"/>
      <w:marTop w:val="0"/>
      <w:marBottom w:val="0"/>
      <w:divBdr>
        <w:top w:val="none" w:sz="0" w:space="0" w:color="auto"/>
        <w:left w:val="none" w:sz="0" w:space="0" w:color="auto"/>
        <w:bottom w:val="none" w:sz="0" w:space="0" w:color="auto"/>
        <w:right w:val="none" w:sz="0" w:space="0" w:color="auto"/>
      </w:divBdr>
    </w:div>
    <w:div w:id="768350321">
      <w:bodyDiv w:val="1"/>
      <w:marLeft w:val="0"/>
      <w:marRight w:val="0"/>
      <w:marTop w:val="0"/>
      <w:marBottom w:val="0"/>
      <w:divBdr>
        <w:top w:val="none" w:sz="0" w:space="0" w:color="auto"/>
        <w:left w:val="none" w:sz="0" w:space="0" w:color="auto"/>
        <w:bottom w:val="none" w:sz="0" w:space="0" w:color="auto"/>
        <w:right w:val="none" w:sz="0" w:space="0" w:color="auto"/>
      </w:divBdr>
    </w:div>
    <w:div w:id="985361073">
      <w:bodyDiv w:val="1"/>
      <w:marLeft w:val="0"/>
      <w:marRight w:val="0"/>
      <w:marTop w:val="0"/>
      <w:marBottom w:val="0"/>
      <w:divBdr>
        <w:top w:val="none" w:sz="0" w:space="0" w:color="auto"/>
        <w:left w:val="none" w:sz="0" w:space="0" w:color="auto"/>
        <w:bottom w:val="none" w:sz="0" w:space="0" w:color="auto"/>
        <w:right w:val="none" w:sz="0" w:space="0" w:color="auto"/>
      </w:divBdr>
    </w:div>
    <w:div w:id="1538852105">
      <w:bodyDiv w:val="1"/>
      <w:marLeft w:val="0"/>
      <w:marRight w:val="0"/>
      <w:marTop w:val="0"/>
      <w:marBottom w:val="0"/>
      <w:divBdr>
        <w:top w:val="none" w:sz="0" w:space="0" w:color="auto"/>
        <w:left w:val="none" w:sz="0" w:space="0" w:color="auto"/>
        <w:bottom w:val="none" w:sz="0" w:space="0" w:color="auto"/>
        <w:right w:val="none" w:sz="0" w:space="0" w:color="auto"/>
      </w:divBdr>
    </w:div>
    <w:div w:id="15701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Consistent with FAR and DFARS, this AFARS revision reflects changes that improve contracting operations and execution regarding GFP requirements.  This revision is consistent with simultaneous efforts to ensure improvement in GFP accountability contributing to mitigation of the Army's material weakness in that area.    Full rewrite</Related_x0020_Words_x002f_Description>
    <AFARSRevisionNo xmlns="4d2834f2-6e62-48ef-822a-880d84868a39">28.02</AFARSRevisionNo>
    <Posted_x0020_By_x002f_Author xmlns="4d2834f2-6e62-48ef-822a-880d84868a39">
      <UserInfo>
        <DisplayName>jordan, amanda</DisplayName>
        <AccountId>6767</AccountId>
        <AccountType/>
      </UserInfo>
    </Posted_x0020_By_x002f_Author>
    <Part xmlns="4d2834f2-6e62-48ef-822a-880d84868a39">5145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DASAP-90-794</_dlc_DocId>
    <_dlc_DocIdUrl xmlns="4d2834f2-6e62-48ef-822a-880d84868a39">
      <Url>https://spcs3.kc.army.mil/asaalt/ZPTeam/PPS/_layouts/15/DocIdRedir.aspx?ID=DASAP-90-794</Url>
      <Description>DASAP-90-794</Description>
    </_dlc_DocIdUrl>
  </documentManagement>
</p:properties>
</file>

<file path=customXml/itemProps1.xml><?xml version="1.0" encoding="utf-8"?>
<ds:datastoreItem xmlns:ds="http://schemas.openxmlformats.org/officeDocument/2006/customXml" ds:itemID="{C67B2052-07BB-4948-8479-EDC047EA40ED}">
  <ds:schemaRefs>
    <ds:schemaRef ds:uri="http://schemas.microsoft.com/sharepoint/v3/contenttype/forms"/>
  </ds:schemaRefs>
</ds:datastoreItem>
</file>

<file path=customXml/itemProps2.xml><?xml version="1.0" encoding="utf-8"?>
<ds:datastoreItem xmlns:ds="http://schemas.openxmlformats.org/officeDocument/2006/customXml" ds:itemID="{F036DDE6-98AB-4AEF-AF3B-0906012FF8F9}">
  <ds:schemaRefs>
    <ds:schemaRef ds:uri="http://schemas.microsoft.com/sharepoint/events"/>
  </ds:schemaRefs>
</ds:datastoreItem>
</file>

<file path=customXml/itemProps3.xml><?xml version="1.0" encoding="utf-8"?>
<ds:datastoreItem xmlns:ds="http://schemas.openxmlformats.org/officeDocument/2006/customXml" ds:itemID="{B10215F1-1E60-4475-9E30-4ED8E35DF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D8EF20-592E-4482-A69C-DF1E415F71FA}">
  <ds:schemaRefs>
    <ds:schemaRef ds:uri="http://schemas.openxmlformats.org/officeDocument/2006/bibliography"/>
  </ds:schemaRefs>
</ds:datastoreItem>
</file>

<file path=customXml/itemProps5.xml><?xml version="1.0" encoding="utf-8"?>
<ds:datastoreItem xmlns:ds="http://schemas.openxmlformats.org/officeDocument/2006/customXml" ds:itemID="{A0801004-CC1E-4E47-8D24-E6078F651F96}">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1618</Words>
  <Characters>9838</Characters>
  <Application>Microsoft Office Word</Application>
  <DocSecurity>0</DocSecurity>
  <Lines>281</Lines>
  <Paragraphs>212</Paragraphs>
  <ScaleCrop>false</ScaleCrop>
  <HeadingPairs>
    <vt:vector size="2" baseType="variant">
      <vt:variant>
        <vt:lpstr>Title</vt:lpstr>
      </vt:variant>
      <vt:variant>
        <vt:i4>1</vt:i4>
      </vt:variant>
    </vt:vector>
  </HeadingPairs>
  <TitlesOfParts>
    <vt:vector size="1" baseType="lpstr">
      <vt:lpstr>AFARS_5145_Revision_28_02</vt:lpstr>
    </vt:vector>
  </TitlesOfParts>
  <Company>U.S. Army</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AFARS_5145_Revision_28_02</dc:title>
  <dc:creator>Administrator</dc:creator>
  <cp:lastModifiedBy>Jordan, Amanda C CIV USARMY HQDA ASA ALT (USA)</cp:lastModifiedBy>
  <cp:revision>5</cp:revision>
  <cp:lastPrinted>2014-06-24T16:40:00Z</cp:lastPrinted>
  <dcterms:created xsi:type="dcterms:W3CDTF">2024-09-04T18:25:00Z</dcterms:created>
  <dcterms:modified xsi:type="dcterms:W3CDTF">2024-09-22T21:45:00Z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e5df0661-f886-4381-80d5-ce039c0c5421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