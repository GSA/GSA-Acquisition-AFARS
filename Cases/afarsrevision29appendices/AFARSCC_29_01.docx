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21626" w14:textId="77777777" w:rsidR="00F63CB8" w:rsidRDefault="00F63CB8" w:rsidP="005F3810">
      <w:pPr>
        <w:jc w:val="center"/>
        <w:rPr>
          <w:ins w:id="0" w:author="Worrell, Tyrone C CIV USARMY HQDA ASA ALT (USA)" w:date="2024-09-24T06:41:00Z"/>
          <w:rFonts w:ascii="Arial" w:hAnsi="Arial" w:cs="Arial"/>
          <w:b/>
          <w:bCs/>
          <w:sz w:val="32"/>
          <w:szCs w:val="32"/>
        </w:rPr>
      </w:pPr>
    </w:p>
    <w:p w14:paraId="084E572E" w14:textId="77777777" w:rsidR="00F63CB8" w:rsidRDefault="00F63CB8" w:rsidP="005F3810">
      <w:pPr>
        <w:jc w:val="center"/>
        <w:rPr>
          <w:ins w:id="1" w:author="Worrell, Tyrone C CIV USARMY HQDA ASA ALT (USA)" w:date="2024-09-24T06:41:00Z"/>
          <w:rFonts w:ascii="Arial" w:hAnsi="Arial" w:cs="Arial"/>
          <w:b/>
          <w:bCs/>
          <w:sz w:val="32"/>
          <w:szCs w:val="32"/>
        </w:rPr>
      </w:pPr>
    </w:p>
    <w:p w14:paraId="590686D4" w14:textId="77777777" w:rsidR="00F63CB8" w:rsidRDefault="00F63CB8" w:rsidP="005F3810">
      <w:pPr>
        <w:jc w:val="center"/>
        <w:rPr>
          <w:ins w:id="2" w:author="Worrell, Tyrone C CIV USARMY HQDA ASA ALT (USA)" w:date="2024-09-24T06:41:00Z"/>
          <w:rFonts w:ascii="Arial" w:hAnsi="Arial" w:cs="Arial"/>
          <w:b/>
          <w:bCs/>
          <w:sz w:val="32"/>
          <w:szCs w:val="32"/>
        </w:rPr>
      </w:pPr>
    </w:p>
    <w:p w14:paraId="0F1D0D36" w14:textId="77777777" w:rsidR="00F63CB8" w:rsidRDefault="00F63CB8" w:rsidP="005F3810">
      <w:pPr>
        <w:jc w:val="center"/>
        <w:rPr>
          <w:ins w:id="3" w:author="Worrell, Tyrone C CIV USARMY HQDA ASA ALT (USA)" w:date="2024-09-24T06:41:00Z"/>
          <w:rFonts w:ascii="Arial" w:hAnsi="Arial" w:cs="Arial"/>
          <w:b/>
          <w:bCs/>
          <w:sz w:val="32"/>
          <w:szCs w:val="32"/>
        </w:rPr>
      </w:pPr>
    </w:p>
    <w:p w14:paraId="5087D4EE" w14:textId="77777777" w:rsidR="00F63CB8" w:rsidRDefault="00F63CB8" w:rsidP="005F3810">
      <w:pPr>
        <w:jc w:val="center"/>
        <w:rPr>
          <w:ins w:id="4" w:author="Worrell, Tyrone C CIV USARMY HQDA ASA ALT (USA)" w:date="2024-09-24T06:41:00Z"/>
          <w:rFonts w:ascii="Arial" w:hAnsi="Arial" w:cs="Arial"/>
          <w:b/>
          <w:bCs/>
          <w:sz w:val="32"/>
          <w:szCs w:val="32"/>
        </w:rPr>
      </w:pPr>
    </w:p>
    <w:p w14:paraId="59E8E862" w14:textId="77777777" w:rsidR="00F63CB8" w:rsidRDefault="00F63CB8" w:rsidP="005F3810">
      <w:pPr>
        <w:jc w:val="center"/>
        <w:rPr>
          <w:ins w:id="5" w:author="Worrell, Tyrone C CIV USARMY HQDA ASA ALT (USA)" w:date="2024-09-24T06:41:00Z"/>
          <w:rFonts w:ascii="Arial" w:hAnsi="Arial" w:cs="Arial"/>
          <w:b/>
          <w:bCs/>
          <w:sz w:val="32"/>
          <w:szCs w:val="32"/>
        </w:rPr>
      </w:pPr>
    </w:p>
    <w:p w14:paraId="6EACCCAD" w14:textId="77777777" w:rsidR="00F63CB8" w:rsidRDefault="00F63CB8" w:rsidP="005F3810">
      <w:pPr>
        <w:jc w:val="center"/>
        <w:rPr>
          <w:ins w:id="6" w:author="Worrell, Tyrone C CIV USARMY HQDA ASA ALT (USA)" w:date="2024-09-24T06:41:00Z"/>
          <w:rFonts w:ascii="Arial" w:hAnsi="Arial" w:cs="Arial"/>
          <w:b/>
          <w:bCs/>
          <w:sz w:val="32"/>
          <w:szCs w:val="32"/>
        </w:rPr>
      </w:pPr>
    </w:p>
    <w:p w14:paraId="5BB37831" w14:textId="77777777" w:rsidR="00F63CB8" w:rsidRDefault="00F63CB8" w:rsidP="005F3810">
      <w:pPr>
        <w:jc w:val="center"/>
        <w:rPr>
          <w:ins w:id="7" w:author="Worrell, Tyrone C CIV USARMY HQDA ASA ALT (USA)" w:date="2024-09-24T06:41:00Z"/>
          <w:rFonts w:ascii="Arial" w:hAnsi="Arial" w:cs="Arial"/>
          <w:b/>
          <w:bCs/>
          <w:sz w:val="32"/>
          <w:szCs w:val="32"/>
        </w:rPr>
      </w:pPr>
    </w:p>
    <w:p w14:paraId="55991EA5" w14:textId="77777777" w:rsidR="00F63CB8" w:rsidRDefault="00F63CB8" w:rsidP="005F3810">
      <w:pPr>
        <w:jc w:val="center"/>
        <w:rPr>
          <w:ins w:id="8" w:author="Worrell, Tyrone C CIV USARMY HQDA ASA ALT (USA)" w:date="2024-09-24T06:41:00Z"/>
          <w:rFonts w:ascii="Arial" w:hAnsi="Arial" w:cs="Arial"/>
          <w:b/>
          <w:bCs/>
          <w:sz w:val="32"/>
          <w:szCs w:val="32"/>
        </w:rPr>
      </w:pPr>
    </w:p>
    <w:p w14:paraId="12126D9A" w14:textId="77777777" w:rsidR="00F63CB8" w:rsidRDefault="00F63CB8" w:rsidP="005F3810">
      <w:pPr>
        <w:jc w:val="center"/>
        <w:rPr>
          <w:ins w:id="9" w:author="Worrell, Tyrone C CIV USARMY HQDA ASA ALT (USA)" w:date="2024-09-24T06:41:00Z"/>
          <w:rFonts w:ascii="Arial" w:hAnsi="Arial" w:cs="Arial"/>
          <w:b/>
          <w:bCs/>
          <w:sz w:val="32"/>
          <w:szCs w:val="32"/>
        </w:rPr>
      </w:pPr>
    </w:p>
    <w:p w14:paraId="222106EB" w14:textId="77777777" w:rsidR="00F63CB8" w:rsidRDefault="00F63CB8" w:rsidP="005F3810">
      <w:pPr>
        <w:jc w:val="center"/>
        <w:rPr>
          <w:ins w:id="10" w:author="Worrell, Tyrone C CIV USARMY HQDA ASA ALT (USA)" w:date="2024-09-24T06:41:00Z"/>
          <w:rFonts w:ascii="Arial" w:hAnsi="Arial" w:cs="Arial"/>
          <w:b/>
          <w:bCs/>
          <w:sz w:val="32"/>
          <w:szCs w:val="32"/>
        </w:rPr>
      </w:pPr>
    </w:p>
    <w:p w14:paraId="2D19EEF8" w14:textId="77777777" w:rsidR="00F63CB8" w:rsidRDefault="00F63CB8" w:rsidP="005F3810">
      <w:pPr>
        <w:jc w:val="center"/>
        <w:rPr>
          <w:ins w:id="11" w:author="Worrell, Tyrone C CIV USARMY HQDA ASA ALT (USA)" w:date="2024-09-24T06:41:00Z"/>
          <w:rFonts w:ascii="Arial" w:hAnsi="Arial" w:cs="Arial"/>
          <w:b/>
          <w:bCs/>
          <w:sz w:val="32"/>
          <w:szCs w:val="32"/>
        </w:rPr>
      </w:pPr>
    </w:p>
    <w:p w14:paraId="561877E5" w14:textId="77777777" w:rsidR="00F63CB8" w:rsidRDefault="00F63CB8" w:rsidP="005F3810">
      <w:pPr>
        <w:jc w:val="center"/>
        <w:rPr>
          <w:ins w:id="12" w:author="Worrell, Tyrone C CIV USARMY HQDA ASA ALT (USA)" w:date="2024-09-24T06:41:00Z"/>
          <w:rFonts w:ascii="Arial" w:hAnsi="Arial" w:cs="Arial"/>
          <w:b/>
          <w:bCs/>
          <w:sz w:val="32"/>
          <w:szCs w:val="32"/>
        </w:rPr>
      </w:pPr>
    </w:p>
    <w:p w14:paraId="752A8350" w14:textId="77777777" w:rsidR="00F63CB8" w:rsidRDefault="00F63CB8" w:rsidP="005F3810">
      <w:pPr>
        <w:jc w:val="center"/>
        <w:rPr>
          <w:ins w:id="13" w:author="Worrell, Tyrone C CIV USARMY HQDA ASA ALT (USA)" w:date="2024-09-24T06:41:00Z"/>
          <w:rFonts w:ascii="Arial" w:hAnsi="Arial" w:cs="Arial"/>
          <w:b/>
          <w:bCs/>
          <w:sz w:val="32"/>
          <w:szCs w:val="32"/>
        </w:rPr>
      </w:pPr>
    </w:p>
    <w:p w14:paraId="6CC31E36" w14:textId="377DEE44" w:rsidR="005F3810" w:rsidRPr="005F3810" w:rsidRDefault="005F3810">
      <w:pPr>
        <w:jc w:val="center"/>
        <w:rPr>
          <w:ins w:id="14" w:author="Worrell, Tyrone C CIV USARMY HQDA ASA ALT (USA)" w:date="2024-09-24T06:40:00Z"/>
          <w:rFonts w:ascii="Arial" w:hAnsi="Arial" w:cs="Arial"/>
          <w:b/>
          <w:bCs/>
          <w:sz w:val="32"/>
          <w:szCs w:val="32"/>
          <w:rPrChange w:id="15" w:author="Worrell, Tyrone C CIV USARMY HQDA ASA ALT (USA)" w:date="2024-09-24T06:40:00Z">
            <w:rPr>
              <w:ins w:id="16" w:author="Worrell, Tyrone C CIV USARMY HQDA ASA ALT (USA)" w:date="2024-09-24T06:40:00Z"/>
              <w:b/>
              <w:bCs/>
            </w:rPr>
          </w:rPrChange>
        </w:rPr>
        <w:pPrChange w:id="17" w:author="Worrell, Tyrone C CIV USARMY HQDA ASA ALT (USA)" w:date="2024-09-24T06:40:00Z">
          <w:pPr/>
        </w:pPrChange>
      </w:pPr>
      <w:ins w:id="18" w:author="Worrell, Tyrone C CIV USARMY HQDA ASA ALT (USA)" w:date="2024-09-24T06:40:00Z">
        <w:r w:rsidRPr="005F3810">
          <w:rPr>
            <w:rFonts w:ascii="Arial" w:hAnsi="Arial" w:cs="Arial"/>
            <w:b/>
            <w:bCs/>
            <w:sz w:val="32"/>
            <w:szCs w:val="32"/>
            <w:rPrChange w:id="19" w:author="Worrell, Tyrone C CIV USARMY HQDA ASA ALT (USA)" w:date="2024-09-24T06:40:00Z">
              <w:rPr>
                <w:b/>
                <w:bCs/>
              </w:rPr>
            </w:rPrChange>
          </w:rPr>
          <w:t>AFARS Appendix CC</w:t>
        </w:r>
      </w:ins>
    </w:p>
    <w:p w14:paraId="146AE8D8" w14:textId="77777777" w:rsidR="005F3810" w:rsidRPr="005F3810" w:rsidRDefault="005F3810">
      <w:pPr>
        <w:jc w:val="center"/>
        <w:rPr>
          <w:ins w:id="20" w:author="Worrell, Tyrone C CIV USARMY HQDA ASA ALT (USA)" w:date="2024-09-24T06:40:00Z"/>
          <w:rFonts w:ascii="Arial" w:hAnsi="Arial" w:cs="Arial"/>
          <w:b/>
          <w:bCs/>
          <w:sz w:val="32"/>
          <w:szCs w:val="32"/>
          <w:rPrChange w:id="21" w:author="Worrell, Tyrone C CIV USARMY HQDA ASA ALT (USA)" w:date="2024-09-24T06:40:00Z">
            <w:rPr>
              <w:ins w:id="22" w:author="Worrell, Tyrone C CIV USARMY HQDA ASA ALT (USA)" w:date="2024-09-24T06:40:00Z"/>
              <w:b/>
              <w:bCs/>
            </w:rPr>
          </w:rPrChange>
        </w:rPr>
        <w:pPrChange w:id="23" w:author="Worrell, Tyrone C CIV USARMY HQDA ASA ALT (USA)" w:date="2024-09-24T06:40:00Z">
          <w:pPr/>
        </w:pPrChange>
      </w:pPr>
      <w:ins w:id="24" w:author="Worrell, Tyrone C CIV USARMY HQDA ASA ALT (USA)" w:date="2024-09-24T06:40:00Z">
        <w:r w:rsidRPr="005F3810">
          <w:rPr>
            <w:rFonts w:ascii="Arial" w:hAnsi="Arial" w:cs="Arial"/>
            <w:b/>
            <w:bCs/>
            <w:sz w:val="32"/>
            <w:szCs w:val="32"/>
            <w:rPrChange w:id="25" w:author="Worrell, Tyrone C CIV USARMY HQDA ASA ALT (USA)" w:date="2024-09-24T06:40:00Z">
              <w:rPr>
                <w:b/>
                <w:bCs/>
              </w:rPr>
            </w:rPrChange>
          </w:rPr>
          <w:t>Department of the Army</w:t>
        </w:r>
      </w:ins>
    </w:p>
    <w:p w14:paraId="6473573F" w14:textId="6C577A77" w:rsidR="005F3810" w:rsidRPr="005F3810" w:rsidRDefault="005F3810">
      <w:pPr>
        <w:jc w:val="center"/>
        <w:rPr>
          <w:ins w:id="26" w:author="Worrell, Tyrone C CIV USARMY HQDA ASA ALT (USA)" w:date="2024-09-24T06:40:00Z"/>
          <w:rFonts w:ascii="Arial" w:hAnsi="Arial" w:cs="Arial"/>
          <w:b/>
          <w:bCs/>
          <w:sz w:val="32"/>
          <w:szCs w:val="32"/>
          <w:rPrChange w:id="27" w:author="Worrell, Tyrone C CIV USARMY HQDA ASA ALT (USA)" w:date="2024-09-24T06:40:00Z">
            <w:rPr>
              <w:ins w:id="28" w:author="Worrell, Tyrone C CIV USARMY HQDA ASA ALT (USA)" w:date="2024-09-24T06:40:00Z"/>
              <w:b/>
              <w:bCs/>
            </w:rPr>
          </w:rPrChange>
        </w:rPr>
        <w:pPrChange w:id="29" w:author="Worrell, Tyrone C CIV USARMY HQDA ASA ALT (USA)" w:date="2024-09-24T06:40:00Z">
          <w:pPr/>
        </w:pPrChange>
      </w:pPr>
      <w:ins w:id="30" w:author="Worrell, Tyrone C CIV USARMY HQDA ASA ALT (USA)" w:date="2024-09-24T06:40:00Z">
        <w:r w:rsidRPr="005F3810">
          <w:rPr>
            <w:rFonts w:ascii="Arial" w:hAnsi="Arial" w:cs="Arial"/>
            <w:b/>
            <w:bCs/>
            <w:sz w:val="32"/>
            <w:szCs w:val="32"/>
            <w:rPrChange w:id="31" w:author="Worrell, Tyrone C CIV USARMY HQDA ASA ALT (USA)" w:date="2024-09-24T06:40:00Z">
              <w:rPr>
                <w:b/>
                <w:bCs/>
              </w:rPr>
            </w:rPrChange>
          </w:rPr>
          <w:t>Procurement Management Review (PMR) Program and</w:t>
        </w:r>
      </w:ins>
    </w:p>
    <w:p w14:paraId="37E6EF3E" w14:textId="77777777" w:rsidR="005F3810" w:rsidRPr="005F3810" w:rsidRDefault="005F3810">
      <w:pPr>
        <w:jc w:val="center"/>
        <w:rPr>
          <w:ins w:id="32" w:author="Worrell, Tyrone C CIV USARMY HQDA ASA ALT (USA)" w:date="2024-09-24T06:40:00Z"/>
          <w:rFonts w:ascii="Arial" w:hAnsi="Arial" w:cs="Arial"/>
          <w:b/>
          <w:bCs/>
          <w:sz w:val="32"/>
          <w:szCs w:val="32"/>
          <w:rPrChange w:id="33" w:author="Worrell, Tyrone C CIV USARMY HQDA ASA ALT (USA)" w:date="2024-09-24T06:40:00Z">
            <w:rPr>
              <w:ins w:id="34" w:author="Worrell, Tyrone C CIV USARMY HQDA ASA ALT (USA)" w:date="2024-09-24T06:40:00Z"/>
              <w:b/>
              <w:bCs/>
            </w:rPr>
          </w:rPrChange>
        </w:rPr>
        <w:pPrChange w:id="35" w:author="Worrell, Tyrone C CIV USARMY HQDA ASA ALT (USA)" w:date="2024-09-24T06:40:00Z">
          <w:pPr/>
        </w:pPrChange>
      </w:pPr>
      <w:ins w:id="36" w:author="Worrell, Tyrone C CIV USARMY HQDA ASA ALT (USA)" w:date="2024-09-24T06:40:00Z">
        <w:r w:rsidRPr="005F3810">
          <w:rPr>
            <w:rFonts w:ascii="Arial" w:hAnsi="Arial" w:cs="Arial"/>
            <w:b/>
            <w:bCs/>
            <w:sz w:val="32"/>
            <w:szCs w:val="32"/>
            <w:rPrChange w:id="37" w:author="Worrell, Tyrone C CIV USARMY HQDA ASA ALT (USA)" w:date="2024-09-24T06:40:00Z">
              <w:rPr>
                <w:b/>
                <w:bCs/>
              </w:rPr>
            </w:rPrChange>
          </w:rPr>
          <w:t>Army Contracting Enterprise Risk Management</w:t>
        </w:r>
      </w:ins>
    </w:p>
    <w:p w14:paraId="5FBFA7B0" w14:textId="3174F1D2" w:rsidR="005F3810" w:rsidRDefault="005F3810">
      <w:pPr>
        <w:jc w:val="center"/>
        <w:rPr>
          <w:ins w:id="38" w:author="Worrell, Tyrone C CIV USARMY HQDA ASA ALT (USA)" w:date="2024-09-24T06:39:00Z"/>
          <w:b/>
          <w:bCs/>
          <w:sz w:val="32"/>
          <w:szCs w:val="32"/>
        </w:rPr>
        <w:pPrChange w:id="39" w:author="Worrell, Tyrone C CIV USARMY HQDA ASA ALT (USA)" w:date="2024-09-24T06:40:00Z">
          <w:pPr/>
        </w:pPrChange>
      </w:pPr>
      <w:ins w:id="40" w:author="Worrell, Tyrone C CIV USARMY HQDA ASA ALT (USA)" w:date="2024-09-24T06:40:00Z">
        <w:r w:rsidRPr="005F3810">
          <w:rPr>
            <w:rFonts w:ascii="Arial" w:hAnsi="Arial" w:cs="Arial"/>
            <w:b/>
            <w:bCs/>
            <w:iCs/>
            <w:sz w:val="32"/>
            <w:szCs w:val="32"/>
            <w:rPrChange w:id="41" w:author="Worrell, Tyrone C CIV USARMY HQDA ASA ALT (USA)" w:date="2024-09-24T06:40:00Z">
              <w:rPr>
                <w:b/>
                <w:bCs/>
                <w:iCs/>
              </w:rPr>
            </w:rPrChange>
          </w:rPr>
          <w:t>1 October 2024</w:t>
        </w:r>
        <w:r w:rsidRPr="005F3810">
          <w:rPr>
            <w:i/>
          </w:rPr>
          <w:br/>
        </w:r>
      </w:ins>
    </w:p>
    <w:p w14:paraId="6C40DF9D" w14:textId="77777777" w:rsidR="005F3810" w:rsidRDefault="005F3810" w:rsidP="005F3810">
      <w:pPr>
        <w:pStyle w:val="Title"/>
        <w:rPr>
          <w:ins w:id="42" w:author="Worrell, Tyrone C CIV USARMY HQDA ASA ALT (USA)" w:date="2024-09-24T06:40:00Z"/>
        </w:rPr>
      </w:pPr>
    </w:p>
    <w:p w14:paraId="27FFB798" w14:textId="77777777" w:rsidR="005F3810" w:rsidRDefault="005F3810" w:rsidP="005F3810">
      <w:pPr>
        <w:pStyle w:val="Title"/>
        <w:rPr>
          <w:ins w:id="43" w:author="Worrell, Tyrone C CIV USARMY HQDA ASA ALT (USA)" w:date="2024-09-24T06:40:00Z"/>
        </w:rPr>
      </w:pPr>
    </w:p>
    <w:p w14:paraId="0D04E0B7" w14:textId="77777777" w:rsidR="005F3810" w:rsidRDefault="005F3810" w:rsidP="005F3810">
      <w:pPr>
        <w:pStyle w:val="Title"/>
        <w:rPr>
          <w:ins w:id="44" w:author="Worrell, Tyrone C CIV USARMY HQDA ASA ALT (USA)" w:date="2024-09-24T06:40:00Z"/>
        </w:rPr>
      </w:pPr>
    </w:p>
    <w:p w14:paraId="022AF204" w14:textId="77777777" w:rsidR="005F3810" w:rsidRDefault="005F3810" w:rsidP="005F3810">
      <w:pPr>
        <w:pStyle w:val="Title"/>
        <w:rPr>
          <w:ins w:id="45" w:author="Worrell, Tyrone C CIV USARMY HQDA ASA ALT (USA)" w:date="2024-09-24T06:40:00Z"/>
        </w:rPr>
      </w:pPr>
    </w:p>
    <w:p w14:paraId="28DB8106" w14:textId="77777777" w:rsidR="005F3810" w:rsidRDefault="005F3810" w:rsidP="005F3810">
      <w:pPr>
        <w:pStyle w:val="Title"/>
        <w:rPr>
          <w:ins w:id="46" w:author="Worrell, Tyrone C CIV USARMY HQDA ASA ALT (USA)" w:date="2024-09-24T06:40:00Z"/>
        </w:rPr>
      </w:pPr>
    </w:p>
    <w:p w14:paraId="22D5DB29" w14:textId="77777777" w:rsidR="005F3810" w:rsidRDefault="005F3810" w:rsidP="005F3810">
      <w:pPr>
        <w:pStyle w:val="Title"/>
        <w:rPr>
          <w:ins w:id="47" w:author="Worrell, Tyrone C CIV USARMY HQDA ASA ALT (USA)" w:date="2024-09-24T06:40:00Z"/>
        </w:rPr>
      </w:pPr>
    </w:p>
    <w:p w14:paraId="2BD5BB1C" w14:textId="77777777" w:rsidR="005F3810" w:rsidRDefault="005F3810" w:rsidP="005F3810">
      <w:pPr>
        <w:pStyle w:val="Title"/>
        <w:rPr>
          <w:ins w:id="48" w:author="Worrell, Tyrone C CIV USARMY HQDA ASA ALT (USA)" w:date="2024-09-24T06:40:00Z"/>
        </w:rPr>
      </w:pPr>
    </w:p>
    <w:p w14:paraId="282D5DD0" w14:textId="77777777" w:rsidR="005F3810" w:rsidRDefault="005F3810" w:rsidP="005F3810">
      <w:pPr>
        <w:pStyle w:val="Title"/>
        <w:rPr>
          <w:ins w:id="49" w:author="Worrell, Tyrone C CIV USARMY HQDA ASA ALT (USA)" w:date="2024-09-24T06:40:00Z"/>
        </w:rPr>
      </w:pPr>
    </w:p>
    <w:p w14:paraId="42404D5B" w14:textId="77777777" w:rsidR="005F3810" w:rsidRDefault="005F3810" w:rsidP="005F3810">
      <w:pPr>
        <w:pStyle w:val="Title"/>
        <w:rPr>
          <w:ins w:id="50" w:author="Worrell, Tyrone C CIV USARMY HQDA ASA ALT (USA)" w:date="2024-09-24T06:40:00Z"/>
        </w:rPr>
      </w:pPr>
    </w:p>
    <w:p w14:paraId="67BFCBD1" w14:textId="77777777" w:rsidR="005F3810" w:rsidRDefault="005F3810" w:rsidP="005F3810">
      <w:pPr>
        <w:pStyle w:val="Title"/>
        <w:rPr>
          <w:ins w:id="51" w:author="Worrell, Tyrone C CIV USARMY HQDA ASA ALT (USA)" w:date="2024-09-24T06:40:00Z"/>
        </w:rPr>
      </w:pPr>
    </w:p>
    <w:p w14:paraId="6C35687B" w14:textId="77777777" w:rsidR="005F3810" w:rsidRDefault="005F3810" w:rsidP="005F3810">
      <w:pPr>
        <w:pStyle w:val="Title"/>
        <w:rPr>
          <w:ins w:id="52" w:author="Worrell, Tyrone C CIV USARMY HQDA ASA ALT (USA)" w:date="2024-09-24T06:40:00Z"/>
        </w:rPr>
      </w:pPr>
    </w:p>
    <w:p w14:paraId="59397E44" w14:textId="77777777" w:rsidR="005F3810" w:rsidRDefault="005F3810" w:rsidP="005F3810">
      <w:pPr>
        <w:pStyle w:val="Title"/>
        <w:rPr>
          <w:ins w:id="53" w:author="Worrell, Tyrone C CIV USARMY HQDA ASA ALT (USA)" w:date="2024-09-24T06:40:00Z"/>
        </w:rPr>
      </w:pPr>
    </w:p>
    <w:p w14:paraId="12FB0AD1" w14:textId="77777777" w:rsidR="005F3810" w:rsidRDefault="005F3810" w:rsidP="005F3810">
      <w:pPr>
        <w:pStyle w:val="Title"/>
        <w:rPr>
          <w:ins w:id="54" w:author="Worrell, Tyrone C CIV USARMY HQDA ASA ALT (USA)" w:date="2024-09-24T06:40:00Z"/>
        </w:rPr>
      </w:pPr>
    </w:p>
    <w:p w14:paraId="03E6E771" w14:textId="77777777" w:rsidR="005F3810" w:rsidRDefault="005F3810" w:rsidP="005F3810">
      <w:pPr>
        <w:pStyle w:val="Title"/>
        <w:rPr>
          <w:ins w:id="55" w:author="Worrell, Tyrone C CIV USARMY HQDA ASA ALT (USA)" w:date="2024-09-24T06:40:00Z"/>
        </w:rPr>
      </w:pPr>
    </w:p>
    <w:p w14:paraId="041E398A" w14:textId="77777777" w:rsidR="005F3810" w:rsidRDefault="005F3810">
      <w:pPr>
        <w:pStyle w:val="Title"/>
        <w:jc w:val="left"/>
        <w:rPr>
          <w:ins w:id="56" w:author="Worrell, Tyrone C CIV USARMY HQDA ASA ALT (USA)" w:date="2024-09-24T06:40:00Z"/>
        </w:rPr>
        <w:pPrChange w:id="57" w:author="Worrell, Tyrone C CIV USARMY HQDA ASA ALT (USA)" w:date="2024-09-24T06:41:00Z">
          <w:pPr>
            <w:pStyle w:val="Title"/>
          </w:pPr>
        </w:pPrChange>
      </w:pPr>
    </w:p>
    <w:p w14:paraId="229E7A1C" w14:textId="53AB0E26" w:rsidR="0060199D" w:rsidDel="005F3810" w:rsidRDefault="000333D6" w:rsidP="005F3810">
      <w:pPr>
        <w:pStyle w:val="Title"/>
        <w:rPr>
          <w:del w:id="58" w:author="Worrell, Tyrone C CIV USARMY HQDA ASA ALT (USA)" w:date="2024-09-24T06:39:00Z"/>
        </w:rPr>
      </w:pPr>
      <w:del w:id="59" w:author="Worrell, Tyrone C CIV USARMY HQDA ASA ALT (USA)" w:date="2024-09-24T06:39:00Z">
        <w:r w:rsidDel="005F3810">
          <w:lastRenderedPageBreak/>
          <w:delText>AFARS</w:delText>
        </w:r>
        <w:r w:rsidDel="005F3810">
          <w:rPr>
            <w:spacing w:val="-4"/>
          </w:rPr>
          <w:delText xml:space="preserve"> </w:delText>
        </w:r>
        <w:r w:rsidDel="005F3810">
          <w:delText>–</w:delText>
        </w:r>
        <w:r w:rsidDel="005F3810">
          <w:rPr>
            <w:spacing w:val="-2"/>
          </w:rPr>
          <w:delText xml:space="preserve"> </w:delText>
        </w:r>
        <w:r w:rsidDel="005F3810">
          <w:delText>Appendix</w:delText>
        </w:r>
        <w:r w:rsidDel="005F3810">
          <w:rPr>
            <w:spacing w:val="-3"/>
          </w:rPr>
          <w:delText xml:space="preserve"> </w:delText>
        </w:r>
        <w:r w:rsidDel="005F3810">
          <w:rPr>
            <w:spacing w:val="-5"/>
          </w:rPr>
          <w:delText>CC</w:delText>
        </w:r>
      </w:del>
    </w:p>
    <w:p w14:paraId="229E7A1D" w14:textId="4F74E248" w:rsidR="0060199D" w:rsidDel="005F3810" w:rsidRDefault="000333D6">
      <w:pPr>
        <w:pStyle w:val="Title"/>
        <w:spacing w:before="295" w:line="276" w:lineRule="auto"/>
        <w:ind w:left="2"/>
        <w:rPr>
          <w:del w:id="60" w:author="Worrell, Tyrone C CIV USARMY HQDA ASA ALT (USA)" w:date="2024-09-24T06:39:00Z"/>
        </w:rPr>
      </w:pPr>
      <w:del w:id="61" w:author="Worrell, Tyrone C CIV USARMY HQDA ASA ALT (USA)" w:date="2024-09-24T06:39:00Z">
        <w:r w:rsidDel="005F3810">
          <w:delText>The</w:delText>
        </w:r>
        <w:r w:rsidDel="005F3810">
          <w:rPr>
            <w:spacing w:val="-6"/>
          </w:rPr>
          <w:delText xml:space="preserve"> </w:delText>
        </w:r>
        <w:r w:rsidDel="005F3810">
          <w:delText>Army</w:delText>
        </w:r>
        <w:r w:rsidDel="005F3810">
          <w:rPr>
            <w:spacing w:val="-5"/>
          </w:rPr>
          <w:delText xml:space="preserve"> </w:delText>
        </w:r>
        <w:r w:rsidDel="005F3810">
          <w:delText>Procurement</w:delText>
        </w:r>
        <w:r w:rsidDel="005F3810">
          <w:rPr>
            <w:spacing w:val="-6"/>
          </w:rPr>
          <w:delText xml:space="preserve"> </w:delText>
        </w:r>
        <w:r w:rsidDel="005F3810">
          <w:delText>Management</w:delText>
        </w:r>
        <w:r w:rsidDel="005F3810">
          <w:rPr>
            <w:spacing w:val="-6"/>
          </w:rPr>
          <w:delText xml:space="preserve"> </w:delText>
        </w:r>
        <w:r w:rsidDel="005F3810">
          <w:delText>Review</w:delText>
        </w:r>
        <w:r w:rsidDel="005F3810">
          <w:rPr>
            <w:spacing w:val="-6"/>
          </w:rPr>
          <w:delText xml:space="preserve"> </w:delText>
        </w:r>
        <w:r w:rsidDel="005F3810">
          <w:delText>Program</w:delText>
        </w:r>
        <w:r w:rsidDel="005F3810">
          <w:rPr>
            <w:spacing w:val="-6"/>
          </w:rPr>
          <w:delText xml:space="preserve"> </w:delText>
        </w:r>
        <w:r w:rsidDel="005F3810">
          <w:delText>and</w:delText>
        </w:r>
        <w:r w:rsidDel="005F3810">
          <w:rPr>
            <w:spacing w:val="-5"/>
          </w:rPr>
          <w:delText xml:space="preserve"> </w:delText>
        </w:r>
        <w:r w:rsidDel="005F3810">
          <w:delText>Army Contracting Enterprise Risk Management</w:delText>
        </w:r>
      </w:del>
    </w:p>
    <w:p w14:paraId="229E7A1E" w14:textId="607AE13D" w:rsidR="0060199D" w:rsidRDefault="000333D6">
      <w:pPr>
        <w:spacing w:before="240"/>
        <w:ind w:left="1" w:right="2"/>
        <w:jc w:val="center"/>
        <w:rPr>
          <w:i/>
          <w:sz w:val="24"/>
        </w:rPr>
      </w:pPr>
      <w:r>
        <w:rPr>
          <w:i/>
          <w:sz w:val="24"/>
        </w:rPr>
        <w:t>1</w:t>
      </w:r>
      <w:r>
        <w:rPr>
          <w:i/>
          <w:spacing w:val="-3"/>
          <w:sz w:val="24"/>
        </w:rPr>
        <w:t xml:space="preserve"> </w:t>
      </w:r>
      <w:r>
        <w:rPr>
          <w:i/>
          <w:sz w:val="24"/>
        </w:rPr>
        <w:t xml:space="preserve">October </w:t>
      </w:r>
      <w:r>
        <w:rPr>
          <w:i/>
          <w:spacing w:val="-4"/>
          <w:sz w:val="24"/>
        </w:rPr>
        <w:t>202</w:t>
      </w:r>
      <w:r w:rsidR="00852A9D">
        <w:rPr>
          <w:i/>
          <w:spacing w:val="-4"/>
          <w:sz w:val="24"/>
        </w:rPr>
        <w:t>4</w:t>
      </w:r>
    </w:p>
    <w:sdt>
      <w:sdtPr>
        <w:id w:val="1039781377"/>
        <w:docPartObj>
          <w:docPartGallery w:val="Table of Contents"/>
          <w:docPartUnique/>
        </w:docPartObj>
      </w:sdtPr>
      <w:sdtEndPr/>
      <w:sdtContent>
        <w:p w14:paraId="229E7A1F" w14:textId="77777777" w:rsidR="0060199D" w:rsidRDefault="00384759">
          <w:pPr>
            <w:pStyle w:val="TOC1"/>
            <w:tabs>
              <w:tab w:val="left" w:leader="dot" w:pos="9350"/>
            </w:tabs>
            <w:spacing w:before="281"/>
          </w:pPr>
          <w:r>
            <w:fldChar w:fldCharType="begin"/>
          </w:r>
          <w:r>
            <w:instrText>HYPERLINK \l "_bookmark0"</w:instrText>
          </w:r>
          <w:r>
            <w:fldChar w:fldCharType="separate"/>
          </w:r>
          <w:r w:rsidR="000333D6">
            <w:t>Part</w:t>
          </w:r>
          <w:r w:rsidR="000333D6">
            <w:rPr>
              <w:spacing w:val="-3"/>
            </w:rPr>
            <w:t xml:space="preserve"> </w:t>
          </w:r>
          <w:r w:rsidR="000333D6">
            <w:t xml:space="preserve">1 – </w:t>
          </w:r>
          <w:r w:rsidR="000333D6">
            <w:rPr>
              <w:spacing w:val="-2"/>
            </w:rPr>
            <w:t>Introduction</w:t>
          </w:r>
          <w:r w:rsidR="000333D6">
            <w:tab/>
          </w:r>
          <w:r w:rsidR="000333D6">
            <w:rPr>
              <w:spacing w:val="-10"/>
            </w:rPr>
            <w:t>2</w:t>
          </w:r>
          <w:r>
            <w:rPr>
              <w:spacing w:val="-10"/>
            </w:rPr>
            <w:fldChar w:fldCharType="end"/>
          </w:r>
        </w:p>
        <w:p w14:paraId="229E7A20" w14:textId="77777777" w:rsidR="0060199D" w:rsidRDefault="00384759">
          <w:pPr>
            <w:pStyle w:val="TOC2"/>
            <w:tabs>
              <w:tab w:val="left" w:leader="dot" w:pos="9350"/>
            </w:tabs>
          </w:pPr>
          <w:r>
            <w:fldChar w:fldCharType="begin"/>
          </w:r>
          <w:r>
            <w:instrText>HYPERLINK \l "_bookmark1"</w:instrText>
          </w:r>
          <w:r>
            <w:fldChar w:fldCharType="separate"/>
          </w:r>
          <w:r w:rsidR="000333D6">
            <w:t>CC-100</w:t>
          </w:r>
          <w:r w:rsidR="000333D6">
            <w:rPr>
              <w:spacing w:val="57"/>
            </w:rPr>
            <w:t xml:space="preserve"> </w:t>
          </w:r>
          <w:r w:rsidR="000333D6">
            <w:t>Purpose</w:t>
          </w:r>
          <w:r w:rsidR="000333D6">
            <w:rPr>
              <w:spacing w:val="-1"/>
            </w:rPr>
            <w:t xml:space="preserve"> </w:t>
          </w:r>
          <w:r w:rsidR="000333D6">
            <w:t>and</w:t>
          </w:r>
          <w:r w:rsidR="000333D6">
            <w:rPr>
              <w:spacing w:val="-1"/>
            </w:rPr>
            <w:t xml:space="preserve"> </w:t>
          </w:r>
          <w:r w:rsidR="000333D6">
            <w:rPr>
              <w:spacing w:val="-2"/>
            </w:rPr>
            <w:t>Application.</w:t>
          </w:r>
          <w:r w:rsidR="000333D6">
            <w:tab/>
          </w:r>
          <w:r w:rsidR="000333D6">
            <w:rPr>
              <w:spacing w:val="-10"/>
            </w:rPr>
            <w:t>2</w:t>
          </w:r>
          <w:r>
            <w:rPr>
              <w:spacing w:val="-10"/>
            </w:rPr>
            <w:fldChar w:fldCharType="end"/>
          </w:r>
        </w:p>
        <w:p w14:paraId="229E7A21" w14:textId="77777777" w:rsidR="0060199D" w:rsidRDefault="00384759">
          <w:pPr>
            <w:pStyle w:val="TOC2"/>
            <w:tabs>
              <w:tab w:val="left" w:leader="dot" w:pos="9350"/>
            </w:tabs>
            <w:spacing w:before="141"/>
          </w:pPr>
          <w:r>
            <w:fldChar w:fldCharType="begin"/>
          </w:r>
          <w:r>
            <w:instrText>HYPERLINK \l</w:instrText>
          </w:r>
          <w:r>
            <w:instrText xml:space="preserve"> "_bookmark2"</w:instrText>
          </w:r>
          <w:r>
            <w:fldChar w:fldCharType="separate"/>
          </w:r>
          <w:r w:rsidR="000333D6">
            <w:t>CC-101</w:t>
          </w:r>
          <w:r w:rsidR="000333D6">
            <w:rPr>
              <w:spacing w:val="58"/>
            </w:rPr>
            <w:t xml:space="preserve"> </w:t>
          </w:r>
          <w:r w:rsidR="000333D6">
            <w:rPr>
              <w:spacing w:val="-2"/>
            </w:rPr>
            <w:t>Definitions</w:t>
          </w:r>
          <w:r w:rsidR="000333D6">
            <w:tab/>
          </w:r>
          <w:r w:rsidR="000333D6">
            <w:rPr>
              <w:spacing w:val="-10"/>
            </w:rPr>
            <w:t>2</w:t>
          </w:r>
          <w:r>
            <w:rPr>
              <w:spacing w:val="-10"/>
            </w:rPr>
            <w:fldChar w:fldCharType="end"/>
          </w:r>
        </w:p>
        <w:p w14:paraId="229E7A22" w14:textId="77777777" w:rsidR="0060199D" w:rsidRDefault="00384759">
          <w:pPr>
            <w:pStyle w:val="TOC2"/>
            <w:tabs>
              <w:tab w:val="left" w:leader="dot" w:pos="9350"/>
            </w:tabs>
          </w:pPr>
          <w:r>
            <w:fldChar w:fldCharType="begin"/>
          </w:r>
          <w:r>
            <w:instrText>HYPERLINK \l "_bookmark3"</w:instrText>
          </w:r>
          <w:r>
            <w:fldChar w:fldCharType="separate"/>
          </w:r>
          <w:r w:rsidR="000333D6">
            <w:t>CC-102</w:t>
          </w:r>
          <w:r w:rsidR="000333D6">
            <w:rPr>
              <w:spacing w:val="-3"/>
            </w:rPr>
            <w:t xml:space="preserve"> </w:t>
          </w:r>
          <w:r w:rsidR="000333D6">
            <w:t>Army</w:t>
          </w:r>
          <w:r w:rsidR="000333D6">
            <w:rPr>
              <w:spacing w:val="-3"/>
            </w:rPr>
            <w:t xml:space="preserve"> </w:t>
          </w:r>
          <w:r w:rsidR="000333D6">
            <w:t>Contracting</w:t>
          </w:r>
          <w:r w:rsidR="000333D6">
            <w:rPr>
              <w:spacing w:val="-2"/>
            </w:rPr>
            <w:t xml:space="preserve"> </w:t>
          </w:r>
          <w:r w:rsidR="000333D6">
            <w:t>Enterprise</w:t>
          </w:r>
          <w:r w:rsidR="000333D6">
            <w:rPr>
              <w:spacing w:val="-3"/>
            </w:rPr>
            <w:t xml:space="preserve"> </w:t>
          </w:r>
          <w:r w:rsidR="000333D6">
            <w:t>Strategic</w:t>
          </w:r>
          <w:r w:rsidR="000333D6">
            <w:rPr>
              <w:spacing w:val="-3"/>
            </w:rPr>
            <w:t xml:space="preserve"> </w:t>
          </w:r>
          <w:r w:rsidR="000333D6">
            <w:rPr>
              <w:spacing w:val="-2"/>
            </w:rPr>
            <w:t>Objectives</w:t>
          </w:r>
          <w:r w:rsidR="000333D6">
            <w:tab/>
          </w:r>
          <w:r w:rsidR="000333D6">
            <w:rPr>
              <w:spacing w:val="-10"/>
            </w:rPr>
            <w:t>3</w:t>
          </w:r>
          <w:r>
            <w:rPr>
              <w:spacing w:val="-10"/>
            </w:rPr>
            <w:fldChar w:fldCharType="end"/>
          </w:r>
        </w:p>
        <w:p w14:paraId="229E7A23" w14:textId="77777777" w:rsidR="0060199D" w:rsidRDefault="00384759">
          <w:pPr>
            <w:pStyle w:val="TOC2"/>
            <w:tabs>
              <w:tab w:val="left" w:leader="dot" w:pos="9350"/>
            </w:tabs>
          </w:pPr>
          <w:r>
            <w:fldChar w:fldCharType="begin"/>
          </w:r>
          <w:r>
            <w:instrText>HYPERLINK \l "_bookmark4"</w:instrText>
          </w:r>
          <w:r>
            <w:fldChar w:fldCharType="separate"/>
          </w:r>
          <w:r w:rsidR="000333D6">
            <w:t>CC-103</w:t>
          </w:r>
          <w:r w:rsidR="000333D6">
            <w:rPr>
              <w:spacing w:val="-2"/>
            </w:rPr>
            <w:t xml:space="preserve"> </w:t>
          </w:r>
          <w:r w:rsidR="000333D6">
            <w:t>ACE</w:t>
          </w:r>
          <w:r w:rsidR="000333D6">
            <w:rPr>
              <w:spacing w:val="-3"/>
            </w:rPr>
            <w:t xml:space="preserve"> </w:t>
          </w:r>
          <w:r w:rsidR="000333D6">
            <w:t>Contracting</w:t>
          </w:r>
          <w:r w:rsidR="000333D6">
            <w:rPr>
              <w:spacing w:val="-2"/>
            </w:rPr>
            <w:t xml:space="preserve"> </w:t>
          </w:r>
          <w:r w:rsidR="000333D6">
            <w:t>Risk</w:t>
          </w:r>
          <w:r w:rsidR="000333D6">
            <w:rPr>
              <w:spacing w:val="-2"/>
            </w:rPr>
            <w:t xml:space="preserve"> Management</w:t>
          </w:r>
          <w:r w:rsidR="000333D6">
            <w:tab/>
          </w:r>
          <w:r w:rsidR="000333D6">
            <w:rPr>
              <w:spacing w:val="-10"/>
            </w:rPr>
            <w:t>3</w:t>
          </w:r>
          <w:r>
            <w:rPr>
              <w:spacing w:val="-10"/>
            </w:rPr>
            <w:fldChar w:fldCharType="end"/>
          </w:r>
        </w:p>
        <w:p w14:paraId="229E7A24" w14:textId="77777777" w:rsidR="0060199D" w:rsidRDefault="00384759">
          <w:pPr>
            <w:pStyle w:val="TOC2"/>
            <w:tabs>
              <w:tab w:val="left" w:leader="dot" w:pos="9350"/>
            </w:tabs>
            <w:spacing w:before="140"/>
          </w:pPr>
          <w:r>
            <w:fldChar w:fldCharType="begin"/>
          </w:r>
          <w:r>
            <w:instrText>HYPERLINK \l "_bookmark5"</w:instrText>
          </w:r>
          <w:r>
            <w:fldChar w:fldCharType="separate"/>
          </w:r>
          <w:r w:rsidR="000333D6">
            <w:t>CC-104</w:t>
          </w:r>
          <w:r w:rsidR="000333D6">
            <w:rPr>
              <w:spacing w:val="56"/>
            </w:rPr>
            <w:t xml:space="preserve"> </w:t>
          </w:r>
          <w:r w:rsidR="000333D6">
            <w:t>ACE</w:t>
          </w:r>
          <w:r w:rsidR="000333D6">
            <w:rPr>
              <w:spacing w:val="-2"/>
            </w:rPr>
            <w:t xml:space="preserve"> </w:t>
          </w:r>
          <w:r w:rsidR="000333D6">
            <w:t>Contracting</w:t>
          </w:r>
          <w:r w:rsidR="000333D6">
            <w:rPr>
              <w:spacing w:val="-2"/>
            </w:rPr>
            <w:t xml:space="preserve"> </w:t>
          </w:r>
          <w:r w:rsidR="000333D6">
            <w:t>Risk</w:t>
          </w:r>
          <w:r w:rsidR="000333D6">
            <w:rPr>
              <w:spacing w:val="-1"/>
            </w:rPr>
            <w:t xml:space="preserve"> </w:t>
          </w:r>
          <w:r w:rsidR="000333D6">
            <w:rPr>
              <w:spacing w:val="-2"/>
            </w:rPr>
            <w:t>Tolerance</w:t>
          </w:r>
          <w:r w:rsidR="000333D6">
            <w:tab/>
          </w:r>
          <w:r w:rsidR="000333D6">
            <w:rPr>
              <w:spacing w:val="-10"/>
            </w:rPr>
            <w:t>4</w:t>
          </w:r>
          <w:r>
            <w:rPr>
              <w:spacing w:val="-10"/>
            </w:rPr>
            <w:fldChar w:fldCharType="end"/>
          </w:r>
        </w:p>
        <w:p w14:paraId="229E7A25" w14:textId="77777777" w:rsidR="0060199D" w:rsidRDefault="00384759">
          <w:pPr>
            <w:pStyle w:val="TOC2"/>
            <w:tabs>
              <w:tab w:val="left" w:leader="dot" w:pos="9350"/>
            </w:tabs>
          </w:pPr>
          <w:r>
            <w:fldChar w:fldCharType="begin"/>
          </w:r>
          <w:r>
            <w:instrText>HYPERLINK \l "_bookmark6"</w:instrText>
          </w:r>
          <w:r>
            <w:fldChar w:fldCharType="separate"/>
          </w:r>
          <w:r w:rsidR="000333D6">
            <w:t>CC-105</w:t>
          </w:r>
          <w:r w:rsidR="000333D6">
            <w:rPr>
              <w:spacing w:val="56"/>
            </w:rPr>
            <w:t xml:space="preserve"> </w:t>
          </w:r>
          <w:r w:rsidR="000333D6">
            <w:t>ACE</w:t>
          </w:r>
          <w:r w:rsidR="000333D6">
            <w:rPr>
              <w:spacing w:val="-2"/>
            </w:rPr>
            <w:t xml:space="preserve"> </w:t>
          </w:r>
          <w:r w:rsidR="000333D6">
            <w:t>Contracting</w:t>
          </w:r>
          <w:r w:rsidR="000333D6">
            <w:rPr>
              <w:spacing w:val="-2"/>
            </w:rPr>
            <w:t xml:space="preserve"> </w:t>
          </w:r>
          <w:r w:rsidR="000333D6">
            <w:t>Risk</w:t>
          </w:r>
          <w:r w:rsidR="000333D6">
            <w:rPr>
              <w:spacing w:val="-1"/>
            </w:rPr>
            <w:t xml:space="preserve"> </w:t>
          </w:r>
          <w:r w:rsidR="000333D6">
            <w:rPr>
              <w:spacing w:val="-2"/>
            </w:rPr>
            <w:t>Profile</w:t>
          </w:r>
          <w:r w:rsidR="000333D6">
            <w:tab/>
          </w:r>
          <w:r w:rsidR="000333D6">
            <w:rPr>
              <w:spacing w:val="-10"/>
            </w:rPr>
            <w:t>4</w:t>
          </w:r>
          <w:r>
            <w:rPr>
              <w:spacing w:val="-10"/>
            </w:rPr>
            <w:fldChar w:fldCharType="end"/>
          </w:r>
        </w:p>
        <w:p w14:paraId="229E7A26" w14:textId="77777777" w:rsidR="0060199D" w:rsidRDefault="00384759">
          <w:pPr>
            <w:pStyle w:val="TOC1"/>
            <w:tabs>
              <w:tab w:val="left" w:leader="dot" w:pos="9350"/>
            </w:tabs>
          </w:pPr>
          <w:r>
            <w:fldChar w:fldCharType="begin"/>
          </w:r>
          <w:r>
            <w:instrText>HYPERLINK \l "_bookmark7"</w:instrText>
          </w:r>
          <w:r>
            <w:fldChar w:fldCharType="separate"/>
          </w:r>
          <w:r w:rsidR="000333D6">
            <w:t>Part</w:t>
          </w:r>
          <w:r w:rsidR="000333D6">
            <w:rPr>
              <w:spacing w:val="-1"/>
            </w:rPr>
            <w:t xml:space="preserve"> </w:t>
          </w:r>
          <w:r w:rsidR="000333D6">
            <w:t>2</w:t>
          </w:r>
          <w:r w:rsidR="000333D6">
            <w:rPr>
              <w:spacing w:val="-1"/>
            </w:rPr>
            <w:t xml:space="preserve"> </w:t>
          </w:r>
          <w:r w:rsidR="000333D6">
            <w:t>–</w:t>
          </w:r>
          <w:r w:rsidR="000333D6">
            <w:rPr>
              <w:spacing w:val="-1"/>
            </w:rPr>
            <w:t xml:space="preserve"> </w:t>
          </w:r>
          <w:r w:rsidR="000333D6">
            <w:t>PMR</w:t>
          </w:r>
          <w:r w:rsidR="000333D6">
            <w:rPr>
              <w:spacing w:val="-2"/>
            </w:rPr>
            <w:t xml:space="preserve"> </w:t>
          </w:r>
          <w:r w:rsidR="000333D6">
            <w:t>Program</w:t>
          </w:r>
          <w:r w:rsidR="000333D6">
            <w:rPr>
              <w:spacing w:val="58"/>
            </w:rPr>
            <w:t xml:space="preserve"> </w:t>
          </w:r>
          <w:r w:rsidR="000333D6">
            <w:t>Philosophy</w:t>
          </w:r>
          <w:r w:rsidR="000333D6">
            <w:rPr>
              <w:spacing w:val="-3"/>
            </w:rPr>
            <w:t xml:space="preserve"> </w:t>
          </w:r>
          <w:r w:rsidR="000333D6">
            <w:t xml:space="preserve">and </w:t>
          </w:r>
          <w:r w:rsidR="000333D6">
            <w:rPr>
              <w:spacing w:val="-2"/>
            </w:rPr>
            <w:t>Policy</w:t>
          </w:r>
          <w:r w:rsidR="000333D6">
            <w:tab/>
          </w:r>
          <w:r w:rsidR="000333D6">
            <w:rPr>
              <w:spacing w:val="-10"/>
            </w:rPr>
            <w:t>4</w:t>
          </w:r>
          <w:r>
            <w:rPr>
              <w:spacing w:val="-10"/>
            </w:rPr>
            <w:fldChar w:fldCharType="end"/>
          </w:r>
        </w:p>
        <w:p w14:paraId="229E7A27" w14:textId="77777777" w:rsidR="0060199D" w:rsidRDefault="00384759">
          <w:pPr>
            <w:pStyle w:val="TOC2"/>
            <w:tabs>
              <w:tab w:val="left" w:leader="dot" w:pos="9350"/>
            </w:tabs>
          </w:pPr>
          <w:r>
            <w:fldChar w:fldCharType="begin"/>
          </w:r>
          <w:r>
            <w:instrText>HYPERLINK \l "_bookmark8"</w:instrText>
          </w:r>
          <w:r>
            <w:fldChar w:fldCharType="separate"/>
          </w:r>
          <w:r w:rsidR="000333D6">
            <w:t>CC-200</w:t>
          </w:r>
          <w:r w:rsidR="000333D6">
            <w:rPr>
              <w:spacing w:val="58"/>
            </w:rPr>
            <w:t xml:space="preserve"> </w:t>
          </w:r>
          <w:r w:rsidR="000333D6">
            <w:rPr>
              <w:spacing w:val="-2"/>
            </w:rPr>
            <w:t>Philosophy.</w:t>
          </w:r>
          <w:r w:rsidR="000333D6">
            <w:tab/>
          </w:r>
          <w:r w:rsidR="000333D6">
            <w:rPr>
              <w:spacing w:val="-10"/>
            </w:rPr>
            <w:t>4</w:t>
          </w:r>
          <w:r>
            <w:rPr>
              <w:spacing w:val="-10"/>
            </w:rPr>
            <w:fldChar w:fldCharType="end"/>
          </w:r>
        </w:p>
        <w:p w14:paraId="229E7A28" w14:textId="77777777" w:rsidR="0060199D" w:rsidRDefault="00384759">
          <w:pPr>
            <w:pStyle w:val="TOC2"/>
            <w:tabs>
              <w:tab w:val="left" w:leader="dot" w:pos="9350"/>
            </w:tabs>
          </w:pPr>
          <w:r>
            <w:fldChar w:fldCharType="begin"/>
          </w:r>
          <w:r>
            <w:instrText>HYPERLINK \l "_bookmark9"</w:instrText>
          </w:r>
          <w:r>
            <w:fldChar w:fldCharType="separate"/>
          </w:r>
          <w:r w:rsidR="000333D6">
            <w:t>CC-201</w:t>
          </w:r>
          <w:r w:rsidR="000333D6">
            <w:rPr>
              <w:spacing w:val="58"/>
            </w:rPr>
            <w:t xml:space="preserve"> </w:t>
          </w:r>
          <w:r w:rsidR="000333D6">
            <w:rPr>
              <w:spacing w:val="-2"/>
            </w:rPr>
            <w:t>Policy.</w:t>
          </w:r>
          <w:r w:rsidR="000333D6">
            <w:tab/>
          </w:r>
          <w:r w:rsidR="000333D6">
            <w:rPr>
              <w:spacing w:val="-10"/>
            </w:rPr>
            <w:t>4</w:t>
          </w:r>
          <w:r>
            <w:rPr>
              <w:spacing w:val="-10"/>
            </w:rPr>
            <w:fldChar w:fldCharType="end"/>
          </w:r>
        </w:p>
        <w:p w14:paraId="229E7A29" w14:textId="77777777" w:rsidR="0060199D" w:rsidRDefault="00384759">
          <w:pPr>
            <w:pStyle w:val="TOC1"/>
            <w:tabs>
              <w:tab w:val="left" w:leader="dot" w:pos="9350"/>
            </w:tabs>
            <w:spacing w:before="140"/>
          </w:pPr>
          <w:r>
            <w:fldChar w:fldCharType="begin"/>
          </w:r>
          <w:r>
            <w:instrText>HYPERLINK \l "_bookmar</w:instrText>
          </w:r>
          <w:r>
            <w:instrText>k10"</w:instrText>
          </w:r>
          <w:r>
            <w:fldChar w:fldCharType="separate"/>
          </w:r>
          <w:r w:rsidR="000333D6">
            <w:t>Part</w:t>
          </w:r>
          <w:r w:rsidR="000333D6">
            <w:rPr>
              <w:spacing w:val="-1"/>
            </w:rPr>
            <w:t xml:space="preserve"> </w:t>
          </w:r>
          <w:r w:rsidR="000333D6">
            <w:t>3</w:t>
          </w:r>
          <w:r w:rsidR="000333D6">
            <w:rPr>
              <w:spacing w:val="-1"/>
            </w:rPr>
            <w:t xml:space="preserve"> </w:t>
          </w:r>
          <w:r w:rsidR="000333D6">
            <w:t>–</w:t>
          </w:r>
          <w:r w:rsidR="000333D6">
            <w:rPr>
              <w:spacing w:val="-1"/>
            </w:rPr>
            <w:t xml:space="preserve"> </w:t>
          </w:r>
          <w:r w:rsidR="000333D6">
            <w:t>PMR</w:t>
          </w:r>
          <w:r w:rsidR="000333D6">
            <w:rPr>
              <w:spacing w:val="-1"/>
            </w:rPr>
            <w:t xml:space="preserve"> </w:t>
          </w:r>
          <w:r w:rsidR="000333D6">
            <w:rPr>
              <w:spacing w:val="-2"/>
            </w:rPr>
            <w:t>Responsibilities</w:t>
          </w:r>
          <w:r w:rsidR="000333D6">
            <w:tab/>
          </w:r>
          <w:r w:rsidR="000333D6">
            <w:rPr>
              <w:spacing w:val="-10"/>
            </w:rPr>
            <w:t>5</w:t>
          </w:r>
          <w:r>
            <w:rPr>
              <w:spacing w:val="-10"/>
            </w:rPr>
            <w:fldChar w:fldCharType="end"/>
          </w:r>
        </w:p>
        <w:p w14:paraId="229E7A2A" w14:textId="77777777" w:rsidR="0060199D" w:rsidRDefault="00384759">
          <w:pPr>
            <w:pStyle w:val="TOC2"/>
            <w:tabs>
              <w:tab w:val="left" w:leader="dot" w:pos="9350"/>
            </w:tabs>
            <w:spacing w:line="276" w:lineRule="auto"/>
            <w:ind w:right="127"/>
          </w:pPr>
          <w:r>
            <w:fldChar w:fldCharType="begin"/>
          </w:r>
          <w:r>
            <w:instrText>HYPERLINK \l "_bookmark11"</w:instrText>
          </w:r>
          <w:r>
            <w:fldChar w:fldCharType="separate"/>
          </w:r>
          <w:r w:rsidR="000333D6">
            <w:t>CC-300</w:t>
          </w:r>
          <w:r w:rsidR="000333D6">
            <w:rPr>
              <w:spacing w:val="40"/>
            </w:rPr>
            <w:t xml:space="preserve"> </w:t>
          </w:r>
          <w:r w:rsidR="000333D6">
            <w:t>Assistant Secretary of the Army (Acquisition, Logistics and Technology)</w:t>
          </w:r>
          <w:r>
            <w:fldChar w:fldCharType="end"/>
          </w:r>
          <w:r w:rsidR="000333D6">
            <w:t xml:space="preserve"> </w:t>
          </w:r>
          <w:r>
            <w:fldChar w:fldCharType="begin"/>
          </w:r>
          <w:r>
            <w:instrText>HYPERLINK \l "_bookmark11"</w:instrText>
          </w:r>
          <w:r>
            <w:fldChar w:fldCharType="separate"/>
          </w:r>
          <w:r w:rsidR="000333D6">
            <w:rPr>
              <w:spacing w:val="-2"/>
            </w:rPr>
            <w:t>(ASA(ALT))</w:t>
          </w:r>
          <w:r w:rsidR="000333D6">
            <w:tab/>
          </w:r>
          <w:r w:rsidR="000333D6">
            <w:rPr>
              <w:spacing w:val="-10"/>
            </w:rPr>
            <w:t>5</w:t>
          </w:r>
          <w:r>
            <w:rPr>
              <w:spacing w:val="-10"/>
            </w:rPr>
            <w:fldChar w:fldCharType="end"/>
          </w:r>
        </w:p>
        <w:p w14:paraId="229E7A2B" w14:textId="77777777" w:rsidR="0060199D" w:rsidRDefault="00384759">
          <w:pPr>
            <w:pStyle w:val="TOC2"/>
            <w:tabs>
              <w:tab w:val="left" w:leader="dot" w:pos="9350"/>
            </w:tabs>
            <w:spacing w:before="100"/>
          </w:pPr>
          <w:r>
            <w:fldChar w:fldCharType="begin"/>
          </w:r>
          <w:r>
            <w:instrText>HYPERLINK \l "_bookmark12"</w:instrText>
          </w:r>
          <w:r>
            <w:fldChar w:fldCharType="separate"/>
          </w:r>
          <w:r w:rsidR="000333D6">
            <w:t>CC-301</w:t>
          </w:r>
          <w:r w:rsidR="000333D6">
            <w:rPr>
              <w:spacing w:val="55"/>
            </w:rPr>
            <w:t xml:space="preserve"> </w:t>
          </w:r>
          <w:r w:rsidR="000333D6">
            <w:t>Deputy</w:t>
          </w:r>
          <w:r w:rsidR="000333D6">
            <w:rPr>
              <w:spacing w:val="-1"/>
            </w:rPr>
            <w:t xml:space="preserve"> </w:t>
          </w:r>
          <w:r w:rsidR="000333D6">
            <w:t>Assistant</w:t>
          </w:r>
          <w:r w:rsidR="000333D6">
            <w:rPr>
              <w:spacing w:val="-2"/>
            </w:rPr>
            <w:t xml:space="preserve"> </w:t>
          </w:r>
          <w:r w:rsidR="000333D6">
            <w:t>Secretary</w:t>
          </w:r>
          <w:r w:rsidR="000333D6">
            <w:rPr>
              <w:spacing w:val="-3"/>
            </w:rPr>
            <w:t xml:space="preserve"> </w:t>
          </w:r>
          <w:r w:rsidR="000333D6">
            <w:t>of</w:t>
          </w:r>
          <w:r w:rsidR="000333D6">
            <w:rPr>
              <w:spacing w:val="-1"/>
            </w:rPr>
            <w:t xml:space="preserve"> </w:t>
          </w:r>
          <w:r w:rsidR="000333D6">
            <w:t>the</w:t>
          </w:r>
          <w:r w:rsidR="000333D6">
            <w:rPr>
              <w:spacing w:val="-2"/>
            </w:rPr>
            <w:t xml:space="preserve"> </w:t>
          </w:r>
          <w:r w:rsidR="000333D6">
            <w:t>Army</w:t>
          </w:r>
          <w:r w:rsidR="000333D6">
            <w:rPr>
              <w:spacing w:val="-3"/>
            </w:rPr>
            <w:t xml:space="preserve"> </w:t>
          </w:r>
          <w:r w:rsidR="000333D6">
            <w:t>for</w:t>
          </w:r>
          <w:r w:rsidR="000333D6">
            <w:rPr>
              <w:spacing w:val="-1"/>
            </w:rPr>
            <w:t xml:space="preserve"> </w:t>
          </w:r>
          <w:r w:rsidR="000333D6">
            <w:t>Procurement</w:t>
          </w:r>
          <w:r w:rsidR="000333D6">
            <w:rPr>
              <w:spacing w:val="-2"/>
            </w:rPr>
            <w:t xml:space="preserve"> (DASA(P)).</w:t>
          </w:r>
          <w:r w:rsidR="000333D6">
            <w:tab/>
          </w:r>
          <w:r w:rsidR="000333D6">
            <w:rPr>
              <w:spacing w:val="-10"/>
            </w:rPr>
            <w:t>5</w:t>
          </w:r>
          <w:r>
            <w:rPr>
              <w:spacing w:val="-10"/>
            </w:rPr>
            <w:fldChar w:fldCharType="end"/>
          </w:r>
        </w:p>
        <w:p w14:paraId="229E7A2C" w14:textId="77777777" w:rsidR="0060199D" w:rsidRDefault="00384759">
          <w:pPr>
            <w:pStyle w:val="TOC2"/>
            <w:tabs>
              <w:tab w:val="left" w:leader="dot" w:pos="9350"/>
            </w:tabs>
            <w:spacing w:before="141"/>
          </w:pPr>
          <w:r>
            <w:fldChar w:fldCharType="begin"/>
          </w:r>
          <w:r>
            <w:instrText>HYPERLINK \l "_bookmark13"</w:instrText>
          </w:r>
          <w:r>
            <w:fldChar w:fldCharType="separate"/>
          </w:r>
          <w:r w:rsidR="000333D6">
            <w:t>CC-302</w:t>
          </w:r>
          <w:r w:rsidR="000333D6">
            <w:rPr>
              <w:spacing w:val="58"/>
            </w:rPr>
            <w:t xml:space="preserve"> </w:t>
          </w:r>
          <w:r w:rsidR="000333D6">
            <w:t>Heads</w:t>
          </w:r>
          <w:r w:rsidR="000333D6">
            <w:rPr>
              <w:spacing w:val="-1"/>
            </w:rPr>
            <w:t xml:space="preserve"> </w:t>
          </w:r>
          <w:r w:rsidR="000333D6">
            <w:t>of</w:t>
          </w:r>
          <w:r w:rsidR="000333D6">
            <w:rPr>
              <w:spacing w:val="-1"/>
            </w:rPr>
            <w:t xml:space="preserve"> </w:t>
          </w:r>
          <w:r w:rsidR="000333D6">
            <w:t>Contracting</w:t>
          </w:r>
          <w:r w:rsidR="000333D6">
            <w:rPr>
              <w:spacing w:val="-1"/>
            </w:rPr>
            <w:t xml:space="preserve"> </w:t>
          </w:r>
          <w:r w:rsidR="000333D6">
            <w:rPr>
              <w:spacing w:val="-2"/>
            </w:rPr>
            <w:t>Activities</w:t>
          </w:r>
          <w:r w:rsidR="000333D6">
            <w:tab/>
          </w:r>
          <w:r w:rsidR="000333D6">
            <w:rPr>
              <w:spacing w:val="-10"/>
            </w:rPr>
            <w:t>5</w:t>
          </w:r>
          <w:r>
            <w:rPr>
              <w:spacing w:val="-10"/>
            </w:rPr>
            <w:fldChar w:fldCharType="end"/>
          </w:r>
        </w:p>
        <w:p w14:paraId="229E7A2D" w14:textId="77777777" w:rsidR="0060199D" w:rsidRDefault="00384759">
          <w:pPr>
            <w:pStyle w:val="TOC1"/>
            <w:tabs>
              <w:tab w:val="left" w:leader="dot" w:pos="9350"/>
            </w:tabs>
            <w:spacing w:before="142"/>
          </w:pPr>
          <w:r>
            <w:fldChar w:fldCharType="begin"/>
          </w:r>
          <w:r>
            <w:instrText>HYPERLINK \l "_bookmark14"</w:instrText>
          </w:r>
          <w:r>
            <w:fldChar w:fldCharType="separate"/>
          </w:r>
          <w:r w:rsidR="000333D6">
            <w:t>Part</w:t>
          </w:r>
          <w:r w:rsidR="000333D6">
            <w:rPr>
              <w:spacing w:val="-1"/>
            </w:rPr>
            <w:t xml:space="preserve"> </w:t>
          </w:r>
          <w:r w:rsidR="000333D6">
            <w:t xml:space="preserve">4 – </w:t>
          </w:r>
          <w:r w:rsidR="000333D6">
            <w:rPr>
              <w:spacing w:val="-2"/>
            </w:rPr>
            <w:t>Procedures</w:t>
          </w:r>
          <w:r w:rsidR="000333D6">
            <w:tab/>
          </w:r>
          <w:r w:rsidR="000333D6">
            <w:rPr>
              <w:spacing w:val="-10"/>
            </w:rPr>
            <w:t>6</w:t>
          </w:r>
          <w:r>
            <w:rPr>
              <w:spacing w:val="-10"/>
            </w:rPr>
            <w:fldChar w:fldCharType="end"/>
          </w:r>
        </w:p>
        <w:p w14:paraId="229E7A2E" w14:textId="77777777" w:rsidR="0060199D" w:rsidRDefault="00384759">
          <w:pPr>
            <w:pStyle w:val="TOC2"/>
            <w:tabs>
              <w:tab w:val="left" w:leader="dot" w:pos="9350"/>
            </w:tabs>
            <w:spacing w:before="141"/>
          </w:pPr>
          <w:r>
            <w:fldChar w:fldCharType="begin"/>
          </w:r>
          <w:r>
            <w:instrText>HYPERLINK \l "_bookmark15"</w:instrText>
          </w:r>
          <w:r>
            <w:fldChar w:fldCharType="separate"/>
          </w:r>
          <w:r w:rsidR="000333D6">
            <w:t>CC-400</w:t>
          </w:r>
          <w:r w:rsidR="000333D6">
            <w:rPr>
              <w:spacing w:val="58"/>
            </w:rPr>
            <w:t xml:space="preserve"> </w:t>
          </w:r>
          <w:r w:rsidR="000333D6">
            <w:rPr>
              <w:spacing w:val="-2"/>
            </w:rPr>
            <w:t>Scheduling.</w:t>
          </w:r>
          <w:r w:rsidR="000333D6">
            <w:tab/>
          </w:r>
          <w:r w:rsidR="000333D6">
            <w:rPr>
              <w:spacing w:val="-10"/>
            </w:rPr>
            <w:t>6</w:t>
          </w:r>
          <w:r>
            <w:rPr>
              <w:spacing w:val="-10"/>
            </w:rPr>
            <w:fldChar w:fldCharType="end"/>
          </w:r>
        </w:p>
        <w:p w14:paraId="229E7A2F" w14:textId="77777777" w:rsidR="0060199D" w:rsidRDefault="00384759">
          <w:pPr>
            <w:pStyle w:val="TOC2"/>
            <w:tabs>
              <w:tab w:val="left" w:leader="dot" w:pos="9350"/>
            </w:tabs>
          </w:pPr>
          <w:r>
            <w:fldChar w:fldCharType="begin"/>
          </w:r>
          <w:r>
            <w:instrText>HYPERLINK \l "_bookmark16"</w:instrText>
          </w:r>
          <w:r>
            <w:fldChar w:fldCharType="separate"/>
          </w:r>
          <w:r w:rsidR="000333D6">
            <w:t>CC-401</w:t>
          </w:r>
          <w:r w:rsidR="000333D6">
            <w:rPr>
              <w:spacing w:val="56"/>
            </w:rPr>
            <w:t xml:space="preserve"> </w:t>
          </w:r>
          <w:r w:rsidR="000333D6">
            <w:t>Types</w:t>
          </w:r>
          <w:r w:rsidR="000333D6">
            <w:rPr>
              <w:spacing w:val="-2"/>
            </w:rPr>
            <w:t xml:space="preserve"> </w:t>
          </w:r>
          <w:r w:rsidR="000333D6">
            <w:t>of</w:t>
          </w:r>
          <w:r w:rsidR="000333D6">
            <w:rPr>
              <w:spacing w:val="-2"/>
            </w:rPr>
            <w:t xml:space="preserve"> </w:t>
          </w:r>
          <w:r w:rsidR="000333D6">
            <w:t>Procurement</w:t>
          </w:r>
          <w:r w:rsidR="000333D6">
            <w:rPr>
              <w:spacing w:val="-2"/>
            </w:rPr>
            <w:t xml:space="preserve"> </w:t>
          </w:r>
          <w:r w:rsidR="000333D6">
            <w:t>Management</w:t>
          </w:r>
          <w:r w:rsidR="000333D6">
            <w:rPr>
              <w:spacing w:val="-1"/>
            </w:rPr>
            <w:t xml:space="preserve"> </w:t>
          </w:r>
          <w:r w:rsidR="000333D6">
            <w:rPr>
              <w:spacing w:val="-2"/>
            </w:rPr>
            <w:t>Reviews.</w:t>
          </w:r>
          <w:r w:rsidR="000333D6">
            <w:tab/>
          </w:r>
          <w:r w:rsidR="000333D6">
            <w:rPr>
              <w:spacing w:val="-10"/>
            </w:rPr>
            <w:t>7</w:t>
          </w:r>
          <w:r>
            <w:rPr>
              <w:spacing w:val="-10"/>
            </w:rPr>
            <w:fldChar w:fldCharType="end"/>
          </w:r>
        </w:p>
        <w:p w14:paraId="229E7A30" w14:textId="77777777" w:rsidR="0060199D" w:rsidRDefault="00384759">
          <w:pPr>
            <w:pStyle w:val="TOC2"/>
            <w:tabs>
              <w:tab w:val="left" w:leader="dot" w:pos="9350"/>
            </w:tabs>
            <w:spacing w:before="141"/>
          </w:pPr>
          <w:r>
            <w:fldChar w:fldCharType="begin"/>
          </w:r>
          <w:r>
            <w:instrText>HYPERLINK \l "_bookmark17"</w:instrText>
          </w:r>
          <w:r>
            <w:fldChar w:fldCharType="separate"/>
          </w:r>
          <w:r w:rsidR="000333D6">
            <w:t>CC-402</w:t>
          </w:r>
          <w:r w:rsidR="000333D6">
            <w:rPr>
              <w:spacing w:val="56"/>
            </w:rPr>
            <w:t xml:space="preserve"> </w:t>
          </w:r>
          <w:r w:rsidR="000333D6">
            <w:t>Preparation</w:t>
          </w:r>
          <w:r w:rsidR="000333D6">
            <w:rPr>
              <w:spacing w:val="-2"/>
            </w:rPr>
            <w:t xml:space="preserve"> </w:t>
          </w:r>
          <w:r w:rsidR="000333D6">
            <w:t>for</w:t>
          </w:r>
          <w:r w:rsidR="000333D6">
            <w:rPr>
              <w:spacing w:val="-2"/>
            </w:rPr>
            <w:t xml:space="preserve"> </w:t>
          </w:r>
          <w:r w:rsidR="000333D6">
            <w:t>Procurement</w:t>
          </w:r>
          <w:r w:rsidR="000333D6">
            <w:rPr>
              <w:spacing w:val="-3"/>
            </w:rPr>
            <w:t xml:space="preserve"> </w:t>
          </w:r>
          <w:r w:rsidR="000333D6">
            <w:t>Management</w:t>
          </w:r>
          <w:r w:rsidR="000333D6">
            <w:rPr>
              <w:spacing w:val="-1"/>
            </w:rPr>
            <w:t xml:space="preserve"> </w:t>
          </w:r>
          <w:r w:rsidR="000333D6">
            <w:rPr>
              <w:spacing w:val="-2"/>
            </w:rPr>
            <w:t>Reviews</w:t>
          </w:r>
          <w:r w:rsidR="000333D6">
            <w:tab/>
          </w:r>
          <w:r w:rsidR="000333D6">
            <w:rPr>
              <w:spacing w:val="-10"/>
            </w:rPr>
            <w:t>9</w:t>
          </w:r>
          <w:r>
            <w:rPr>
              <w:spacing w:val="-10"/>
            </w:rPr>
            <w:fldChar w:fldCharType="end"/>
          </w:r>
        </w:p>
        <w:p w14:paraId="229E7A31" w14:textId="77777777" w:rsidR="0060199D" w:rsidRDefault="00384759">
          <w:pPr>
            <w:pStyle w:val="TOC2"/>
            <w:tabs>
              <w:tab w:val="left" w:leader="dot" w:pos="9350"/>
            </w:tabs>
            <w:spacing w:before="141"/>
          </w:pPr>
          <w:r>
            <w:fldChar w:fldCharType="begin"/>
          </w:r>
          <w:r>
            <w:instrText>HYPERLINK \l "_bookmark18"</w:instrText>
          </w:r>
          <w:r>
            <w:fldChar w:fldCharType="separate"/>
          </w:r>
          <w:r w:rsidR="000333D6">
            <w:t>CC-403</w:t>
          </w:r>
          <w:r w:rsidR="000333D6">
            <w:rPr>
              <w:spacing w:val="56"/>
            </w:rPr>
            <w:t xml:space="preserve"> </w:t>
          </w:r>
          <w:r w:rsidR="000333D6">
            <w:t>Results</w:t>
          </w:r>
          <w:r w:rsidR="000333D6">
            <w:rPr>
              <w:spacing w:val="-2"/>
            </w:rPr>
            <w:t xml:space="preserve"> </w:t>
          </w:r>
          <w:r w:rsidR="000333D6">
            <w:t>of</w:t>
          </w:r>
          <w:r w:rsidR="000333D6">
            <w:rPr>
              <w:spacing w:val="-2"/>
            </w:rPr>
            <w:t xml:space="preserve"> </w:t>
          </w:r>
          <w:r w:rsidR="000333D6">
            <w:t>Procurement</w:t>
          </w:r>
          <w:r w:rsidR="000333D6">
            <w:rPr>
              <w:spacing w:val="-2"/>
            </w:rPr>
            <w:t xml:space="preserve"> </w:t>
          </w:r>
          <w:r w:rsidR="000333D6">
            <w:t>Management</w:t>
          </w:r>
          <w:r w:rsidR="000333D6">
            <w:rPr>
              <w:spacing w:val="-2"/>
            </w:rPr>
            <w:t xml:space="preserve"> Reviews.</w:t>
          </w:r>
          <w:r w:rsidR="000333D6">
            <w:tab/>
          </w:r>
          <w:r w:rsidR="000333D6">
            <w:rPr>
              <w:spacing w:val="-10"/>
            </w:rPr>
            <w:t>9</w:t>
          </w:r>
          <w:r>
            <w:rPr>
              <w:spacing w:val="-10"/>
            </w:rPr>
            <w:fldChar w:fldCharType="end"/>
          </w:r>
        </w:p>
        <w:p w14:paraId="229E7A32" w14:textId="77777777" w:rsidR="0060199D" w:rsidRDefault="00384759">
          <w:pPr>
            <w:pStyle w:val="TOC1"/>
            <w:tabs>
              <w:tab w:val="left" w:leader="dot" w:pos="9350"/>
            </w:tabs>
          </w:pPr>
          <w:r>
            <w:fldChar w:fldCharType="begin"/>
          </w:r>
          <w:r>
            <w:instrText>HYPERLINK \l "_bookmark19"</w:instrText>
          </w:r>
          <w:r>
            <w:fldChar w:fldCharType="separate"/>
          </w:r>
          <w:r w:rsidR="000333D6">
            <w:t>Part</w:t>
          </w:r>
          <w:r w:rsidR="000333D6">
            <w:rPr>
              <w:spacing w:val="-4"/>
            </w:rPr>
            <w:t xml:space="preserve"> </w:t>
          </w:r>
          <w:r w:rsidR="000333D6">
            <w:t>5</w:t>
          </w:r>
          <w:r w:rsidR="000333D6">
            <w:rPr>
              <w:spacing w:val="-1"/>
            </w:rPr>
            <w:t xml:space="preserve"> </w:t>
          </w:r>
          <w:r w:rsidR="000333D6">
            <w:t>–</w:t>
          </w:r>
          <w:r w:rsidR="000333D6">
            <w:rPr>
              <w:spacing w:val="-1"/>
            </w:rPr>
            <w:t xml:space="preserve"> </w:t>
          </w:r>
          <w:r w:rsidR="000333D6">
            <w:t>ACE</w:t>
          </w:r>
          <w:r w:rsidR="000333D6">
            <w:rPr>
              <w:spacing w:val="-2"/>
            </w:rPr>
            <w:t xml:space="preserve"> </w:t>
          </w:r>
          <w:r w:rsidR="000333D6">
            <w:t>Annual</w:t>
          </w:r>
          <w:r w:rsidR="000333D6">
            <w:rPr>
              <w:spacing w:val="-1"/>
            </w:rPr>
            <w:t xml:space="preserve"> </w:t>
          </w:r>
          <w:r w:rsidR="000333D6">
            <w:t>Summary</w:t>
          </w:r>
          <w:r w:rsidR="000333D6">
            <w:rPr>
              <w:spacing w:val="-1"/>
            </w:rPr>
            <w:t xml:space="preserve"> </w:t>
          </w:r>
          <w:r w:rsidR="000333D6">
            <w:t>Health</w:t>
          </w:r>
          <w:r w:rsidR="000333D6">
            <w:rPr>
              <w:spacing w:val="-1"/>
            </w:rPr>
            <w:t xml:space="preserve"> </w:t>
          </w:r>
          <w:r w:rsidR="000333D6">
            <w:rPr>
              <w:spacing w:val="-2"/>
            </w:rPr>
            <w:t>Report</w:t>
          </w:r>
          <w:r w:rsidR="000333D6">
            <w:tab/>
          </w:r>
          <w:r w:rsidR="000333D6">
            <w:rPr>
              <w:spacing w:val="-10"/>
            </w:rPr>
            <w:t>9</w:t>
          </w:r>
          <w:r>
            <w:rPr>
              <w:spacing w:val="-10"/>
            </w:rPr>
            <w:fldChar w:fldCharType="end"/>
          </w:r>
        </w:p>
        <w:p w14:paraId="229E7A33" w14:textId="77777777" w:rsidR="0060199D" w:rsidRDefault="00384759">
          <w:pPr>
            <w:pStyle w:val="TOC2"/>
            <w:tabs>
              <w:tab w:val="left" w:leader="dot" w:pos="9350"/>
            </w:tabs>
          </w:pPr>
          <w:r>
            <w:fldChar w:fldCharType="begin"/>
          </w:r>
          <w:r>
            <w:instrText>HYPERLINK \l "_bookmark20"</w:instrText>
          </w:r>
          <w:r>
            <w:fldChar w:fldCharType="separate"/>
          </w:r>
          <w:r w:rsidR="000333D6">
            <w:t>CC-500</w:t>
          </w:r>
          <w:r w:rsidR="000333D6">
            <w:rPr>
              <w:spacing w:val="56"/>
            </w:rPr>
            <w:t xml:space="preserve"> </w:t>
          </w:r>
          <w:r w:rsidR="000333D6">
            <w:rPr>
              <w:spacing w:val="-2"/>
            </w:rPr>
            <w:t>Purpose</w:t>
          </w:r>
          <w:r w:rsidR="000333D6">
            <w:tab/>
          </w:r>
          <w:r w:rsidR="000333D6">
            <w:rPr>
              <w:spacing w:val="-10"/>
            </w:rPr>
            <w:t>9</w:t>
          </w:r>
          <w:r>
            <w:rPr>
              <w:spacing w:val="-10"/>
            </w:rPr>
            <w:fldChar w:fldCharType="end"/>
          </w:r>
        </w:p>
        <w:p w14:paraId="229E7A34" w14:textId="77777777" w:rsidR="0060199D" w:rsidRDefault="00384759">
          <w:pPr>
            <w:pStyle w:val="TOC2"/>
            <w:tabs>
              <w:tab w:val="left" w:leader="dot" w:pos="9230"/>
            </w:tabs>
          </w:pPr>
          <w:r>
            <w:fldChar w:fldCharType="begin"/>
          </w:r>
          <w:r>
            <w:instrText>HYPERLINK \l "_bookmark21"</w:instrText>
          </w:r>
          <w:r>
            <w:fldChar w:fldCharType="separate"/>
          </w:r>
          <w:r w:rsidR="000333D6">
            <w:t>CC-501</w:t>
          </w:r>
          <w:r w:rsidR="000333D6">
            <w:rPr>
              <w:spacing w:val="57"/>
            </w:rPr>
            <w:t xml:space="preserve"> </w:t>
          </w:r>
          <w:r w:rsidR="000333D6">
            <w:t>HCA</w:t>
          </w:r>
          <w:r w:rsidR="000333D6">
            <w:rPr>
              <w:spacing w:val="-1"/>
            </w:rPr>
            <w:t xml:space="preserve"> </w:t>
          </w:r>
          <w:r w:rsidR="000333D6">
            <w:rPr>
              <w:spacing w:val="-2"/>
            </w:rPr>
            <w:t>Responsibilities</w:t>
          </w:r>
          <w:r w:rsidR="000333D6">
            <w:tab/>
          </w:r>
          <w:r w:rsidR="000333D6">
            <w:rPr>
              <w:spacing w:val="-5"/>
            </w:rPr>
            <w:t>10</w:t>
          </w:r>
          <w:r>
            <w:rPr>
              <w:spacing w:val="-5"/>
            </w:rPr>
            <w:fldChar w:fldCharType="end"/>
          </w:r>
        </w:p>
        <w:p w14:paraId="229E7A35" w14:textId="77777777" w:rsidR="0060199D" w:rsidRDefault="00384759">
          <w:pPr>
            <w:pStyle w:val="TOC2"/>
            <w:tabs>
              <w:tab w:val="left" w:leader="dot" w:pos="9230"/>
            </w:tabs>
            <w:spacing w:before="141"/>
          </w:pPr>
          <w:r>
            <w:fldChar w:fldCharType="begin"/>
          </w:r>
          <w:r>
            <w:instrText>HYPERLINK \l "_bookmark22"</w:instrText>
          </w:r>
          <w:r>
            <w:fldChar w:fldCharType="separate"/>
          </w:r>
          <w:r w:rsidR="000333D6">
            <w:t>CC-502</w:t>
          </w:r>
          <w:r w:rsidR="000333D6">
            <w:rPr>
              <w:spacing w:val="55"/>
            </w:rPr>
            <w:t xml:space="preserve"> </w:t>
          </w:r>
          <w:r w:rsidR="000333D6">
            <w:t>ODASA(P)</w:t>
          </w:r>
          <w:r w:rsidR="000333D6">
            <w:rPr>
              <w:spacing w:val="-2"/>
            </w:rPr>
            <w:t xml:space="preserve"> Responsibilities</w:t>
          </w:r>
          <w:r w:rsidR="000333D6">
            <w:tab/>
          </w:r>
          <w:r w:rsidR="000333D6">
            <w:rPr>
              <w:spacing w:val="-5"/>
            </w:rPr>
            <w:t>10</w:t>
          </w:r>
          <w:r>
            <w:rPr>
              <w:spacing w:val="-5"/>
            </w:rPr>
            <w:fldChar w:fldCharType="end"/>
          </w:r>
        </w:p>
      </w:sdtContent>
    </w:sdt>
    <w:p w14:paraId="229E7A36" w14:textId="77777777" w:rsidR="0060199D" w:rsidRDefault="0060199D">
      <w:pPr>
        <w:sectPr w:rsidR="0060199D" w:rsidSect="005F3810">
          <w:type w:val="continuous"/>
          <w:pgSz w:w="12240" w:h="15840" w:code="1"/>
          <w:pgMar w:top="1382" w:right="1325" w:bottom="274" w:left="1325" w:header="720" w:footer="720" w:gutter="0"/>
          <w:cols w:space="720"/>
          <w:vAlign w:val="center"/>
          <w:sectPrChange w:id="62" w:author="Worrell, Tyrone C CIV USARMY HQDA ASA ALT (USA)" w:date="2024-09-24T06:41:00Z">
            <w:sectPr w:rsidR="0060199D" w:rsidSect="005F3810">
              <w:pgSz w:code="0"/>
              <w:pgMar w:top="1380" w:right="1320" w:bottom="280" w:left="1320" w:header="720" w:footer="720" w:gutter="0"/>
              <w:vAlign w:val="top"/>
            </w:sectPr>
          </w:sectPrChange>
        </w:sectPr>
      </w:pPr>
    </w:p>
    <w:p w14:paraId="229E7A37" w14:textId="1BDC48CB" w:rsidR="0060199D" w:rsidRPr="00D25EE3" w:rsidRDefault="000333D6">
      <w:pPr>
        <w:pStyle w:val="Heading1"/>
        <w:spacing w:before="60"/>
        <w:ind w:left="2" w:right="1"/>
        <w:jc w:val="center"/>
        <w:rPr>
          <w:rFonts w:ascii="Arial" w:hAnsi="Arial" w:cs="Arial"/>
          <w:rPrChange w:id="63" w:author="Worrell, Tyrone C CIV USARMY HQDA ASA ALT (USA)" w:date="2024-09-24T06:42:00Z">
            <w:rPr/>
          </w:rPrChange>
        </w:rPr>
      </w:pPr>
      <w:bookmarkStart w:id="64" w:name="Part_1_–_Introduction"/>
      <w:bookmarkStart w:id="65" w:name="_bookmark0"/>
      <w:bookmarkEnd w:id="64"/>
      <w:bookmarkEnd w:id="65"/>
      <w:del w:id="66" w:author="Worrell, Tyrone C CIV USARMY HQDA ASA ALT (USA)" w:date="2024-09-24T06:57:00Z">
        <w:r w:rsidRPr="00D25EE3" w:rsidDel="004A019C">
          <w:rPr>
            <w:rFonts w:ascii="Arial" w:hAnsi="Arial" w:cs="Arial"/>
            <w:u w:val="single"/>
            <w:rPrChange w:id="67" w:author="Worrell, Tyrone C CIV USARMY HQDA ASA ALT (USA)" w:date="2024-09-24T06:42:00Z">
              <w:rPr>
                <w:u w:val="single"/>
              </w:rPr>
            </w:rPrChange>
          </w:rPr>
          <w:lastRenderedPageBreak/>
          <w:delText>Part</w:delText>
        </w:r>
        <w:r w:rsidRPr="00D25EE3" w:rsidDel="004A019C">
          <w:rPr>
            <w:rFonts w:ascii="Arial" w:hAnsi="Arial" w:cs="Arial"/>
            <w:spacing w:val="-1"/>
            <w:u w:val="single"/>
            <w:rPrChange w:id="68" w:author="Worrell, Tyrone C CIV USARMY HQDA ASA ALT (USA)" w:date="2024-09-24T06:42:00Z">
              <w:rPr>
                <w:spacing w:val="-1"/>
                <w:u w:val="single"/>
              </w:rPr>
            </w:rPrChange>
          </w:rPr>
          <w:delText xml:space="preserve"> </w:delText>
        </w:r>
        <w:r w:rsidRPr="00D25EE3" w:rsidDel="004A019C">
          <w:rPr>
            <w:rFonts w:ascii="Arial" w:hAnsi="Arial" w:cs="Arial"/>
            <w:u w:val="single"/>
            <w:rPrChange w:id="69" w:author="Worrell, Tyrone C CIV USARMY HQDA ASA ALT (USA)" w:date="2024-09-24T06:42:00Z">
              <w:rPr>
                <w:u w:val="single"/>
              </w:rPr>
            </w:rPrChange>
          </w:rPr>
          <w:delText xml:space="preserve">1 – </w:delText>
        </w:r>
        <w:r w:rsidRPr="00D25EE3" w:rsidDel="004A019C">
          <w:rPr>
            <w:rFonts w:ascii="Arial" w:hAnsi="Arial" w:cs="Arial"/>
            <w:spacing w:val="-2"/>
            <w:u w:val="single"/>
            <w:rPrChange w:id="70" w:author="Worrell, Tyrone C CIV USARMY HQDA ASA ALT (USA)" w:date="2024-09-24T06:42:00Z">
              <w:rPr>
                <w:spacing w:val="-2"/>
                <w:u w:val="single"/>
              </w:rPr>
            </w:rPrChange>
          </w:rPr>
          <w:delText>Introduction</w:delText>
        </w:r>
      </w:del>
      <w:ins w:id="71" w:author="Worrell, Tyrone C CIV USARMY HQDA ASA ALT (USA)" w:date="2024-09-24T06:57:00Z">
        <w:r w:rsidR="004A019C">
          <w:rPr>
            <w:rFonts w:ascii="Arial" w:hAnsi="Arial" w:cs="Arial"/>
            <w:u w:val="single"/>
          </w:rPr>
          <w:t>PART 1 - INTRODUCTION</w:t>
        </w:r>
      </w:ins>
    </w:p>
    <w:p w14:paraId="229E7A38" w14:textId="77777777" w:rsidR="0060199D" w:rsidRPr="00D25EE3" w:rsidRDefault="0060199D">
      <w:pPr>
        <w:pStyle w:val="BodyText"/>
        <w:spacing w:before="5"/>
        <w:rPr>
          <w:rFonts w:ascii="Arial" w:hAnsi="Arial" w:cs="Arial"/>
          <w:b/>
          <w:rPrChange w:id="72" w:author="Worrell, Tyrone C CIV USARMY HQDA ASA ALT (USA)" w:date="2024-09-24T06:42:00Z">
            <w:rPr>
              <w:b/>
            </w:rPr>
          </w:rPrChange>
        </w:rPr>
      </w:pPr>
    </w:p>
    <w:p w14:paraId="229E7A39" w14:textId="77777777" w:rsidR="0060199D" w:rsidRPr="00D25EE3" w:rsidRDefault="000333D6">
      <w:pPr>
        <w:pStyle w:val="Heading1"/>
        <w:rPr>
          <w:rFonts w:ascii="Arial" w:hAnsi="Arial" w:cs="Arial"/>
          <w:rPrChange w:id="73" w:author="Worrell, Tyrone C CIV USARMY HQDA ASA ALT (USA)" w:date="2024-09-24T06:42:00Z">
            <w:rPr/>
          </w:rPrChange>
        </w:rPr>
      </w:pPr>
      <w:bookmarkStart w:id="74" w:name="CC-100__Purpose_and_Application."/>
      <w:bookmarkStart w:id="75" w:name="_bookmark1"/>
      <w:bookmarkEnd w:id="74"/>
      <w:bookmarkEnd w:id="75"/>
      <w:r w:rsidRPr="00D25EE3">
        <w:rPr>
          <w:rFonts w:ascii="Arial" w:hAnsi="Arial" w:cs="Arial"/>
          <w:rPrChange w:id="76" w:author="Worrell, Tyrone C CIV USARMY HQDA ASA ALT (USA)" w:date="2024-09-24T06:42:00Z">
            <w:rPr/>
          </w:rPrChange>
        </w:rPr>
        <w:t>CC-100</w:t>
      </w:r>
      <w:r w:rsidRPr="00D25EE3">
        <w:rPr>
          <w:rFonts w:ascii="Arial" w:hAnsi="Arial" w:cs="Arial"/>
          <w:spacing w:val="56"/>
          <w:rPrChange w:id="77" w:author="Worrell, Tyrone C CIV USARMY HQDA ASA ALT (USA)" w:date="2024-09-24T06:42:00Z">
            <w:rPr>
              <w:spacing w:val="56"/>
            </w:rPr>
          </w:rPrChange>
        </w:rPr>
        <w:t xml:space="preserve"> </w:t>
      </w:r>
      <w:r w:rsidRPr="00D25EE3">
        <w:rPr>
          <w:rFonts w:ascii="Arial" w:hAnsi="Arial" w:cs="Arial"/>
          <w:rPrChange w:id="78" w:author="Worrell, Tyrone C CIV USARMY HQDA ASA ALT (USA)" w:date="2024-09-24T06:42:00Z">
            <w:rPr/>
          </w:rPrChange>
        </w:rPr>
        <w:t>Purpose</w:t>
      </w:r>
      <w:r w:rsidRPr="00D25EE3">
        <w:rPr>
          <w:rFonts w:ascii="Arial" w:hAnsi="Arial" w:cs="Arial"/>
          <w:spacing w:val="-1"/>
          <w:rPrChange w:id="79" w:author="Worrell, Tyrone C CIV USARMY HQDA ASA ALT (USA)" w:date="2024-09-24T06:42:00Z">
            <w:rPr>
              <w:spacing w:val="-1"/>
            </w:rPr>
          </w:rPrChange>
        </w:rPr>
        <w:t xml:space="preserve"> </w:t>
      </w:r>
      <w:r w:rsidRPr="00D25EE3">
        <w:rPr>
          <w:rFonts w:ascii="Arial" w:hAnsi="Arial" w:cs="Arial"/>
          <w:rPrChange w:id="80" w:author="Worrell, Tyrone C CIV USARMY HQDA ASA ALT (USA)" w:date="2024-09-24T06:42:00Z">
            <w:rPr/>
          </w:rPrChange>
        </w:rPr>
        <w:t>and</w:t>
      </w:r>
      <w:r w:rsidRPr="00D25EE3">
        <w:rPr>
          <w:rFonts w:ascii="Arial" w:hAnsi="Arial" w:cs="Arial"/>
          <w:spacing w:val="-2"/>
          <w:rPrChange w:id="81" w:author="Worrell, Tyrone C CIV USARMY HQDA ASA ALT (USA)" w:date="2024-09-24T06:42:00Z">
            <w:rPr>
              <w:spacing w:val="-2"/>
            </w:rPr>
          </w:rPrChange>
        </w:rPr>
        <w:t xml:space="preserve"> Application.</w:t>
      </w:r>
    </w:p>
    <w:p w14:paraId="229E7A3A" w14:textId="77777777" w:rsidR="0060199D" w:rsidRPr="00D25EE3" w:rsidRDefault="0060199D">
      <w:pPr>
        <w:pStyle w:val="BodyText"/>
        <w:spacing w:before="6"/>
        <w:rPr>
          <w:rFonts w:ascii="Arial" w:hAnsi="Arial" w:cs="Arial"/>
          <w:b/>
          <w:rPrChange w:id="82" w:author="Worrell, Tyrone C CIV USARMY HQDA ASA ALT (USA)" w:date="2024-09-24T06:42:00Z">
            <w:rPr>
              <w:b/>
            </w:rPr>
          </w:rPrChange>
        </w:rPr>
      </w:pPr>
    </w:p>
    <w:p w14:paraId="67D8A7EC" w14:textId="5556BEC8" w:rsidR="008124BA" w:rsidRPr="00D25EE3" w:rsidRDefault="000333D6" w:rsidP="008124BA">
      <w:pPr>
        <w:pStyle w:val="BodyText"/>
        <w:spacing w:line="276" w:lineRule="auto"/>
        <w:ind w:right="239"/>
        <w:rPr>
          <w:ins w:id="83" w:author="Worrell, Tyrone C CIV USARMY HQDA ASA ALT (USA)" w:date="2024-09-23T08:06:00Z"/>
          <w:rFonts w:ascii="Arial" w:hAnsi="Arial" w:cs="Arial"/>
        </w:rPr>
      </w:pPr>
      <w:r w:rsidRPr="00D25EE3">
        <w:rPr>
          <w:rFonts w:ascii="Arial" w:hAnsi="Arial" w:cs="Arial"/>
          <w:rPrChange w:id="84" w:author="Worrell, Tyrone C CIV USARMY HQDA ASA ALT (USA)" w:date="2024-09-24T06:42:00Z">
            <w:rPr/>
          </w:rPrChange>
        </w:rPr>
        <w:t>This</w:t>
      </w:r>
      <w:r w:rsidRPr="00D25EE3">
        <w:rPr>
          <w:rFonts w:ascii="Arial" w:hAnsi="Arial" w:cs="Arial"/>
          <w:spacing w:val="-1"/>
          <w:rPrChange w:id="85" w:author="Worrell, Tyrone C CIV USARMY HQDA ASA ALT (USA)" w:date="2024-09-24T06:42:00Z">
            <w:rPr>
              <w:spacing w:val="-1"/>
            </w:rPr>
          </w:rPrChange>
        </w:rPr>
        <w:t xml:space="preserve"> </w:t>
      </w:r>
      <w:r w:rsidRPr="00D25EE3">
        <w:rPr>
          <w:rFonts w:ascii="Arial" w:hAnsi="Arial" w:cs="Arial"/>
          <w:rPrChange w:id="86" w:author="Worrell, Tyrone C CIV USARMY HQDA ASA ALT (USA)" w:date="2024-09-24T06:42:00Z">
            <w:rPr/>
          </w:rPrChange>
        </w:rPr>
        <w:t>Appendix</w:t>
      </w:r>
      <w:r w:rsidRPr="00D25EE3">
        <w:rPr>
          <w:rFonts w:ascii="Arial" w:hAnsi="Arial" w:cs="Arial"/>
          <w:spacing w:val="-1"/>
          <w:rPrChange w:id="87" w:author="Worrell, Tyrone C CIV USARMY HQDA ASA ALT (USA)" w:date="2024-09-24T06:42:00Z">
            <w:rPr>
              <w:spacing w:val="-1"/>
            </w:rPr>
          </w:rPrChange>
        </w:rPr>
        <w:t xml:space="preserve"> </w:t>
      </w:r>
      <w:r w:rsidRPr="00D25EE3">
        <w:rPr>
          <w:rFonts w:ascii="Arial" w:hAnsi="Arial" w:cs="Arial"/>
          <w:rPrChange w:id="88" w:author="Worrell, Tyrone C CIV USARMY HQDA ASA ALT (USA)" w:date="2024-09-24T06:42:00Z">
            <w:rPr/>
          </w:rPrChange>
        </w:rPr>
        <w:t>CC</w:t>
      </w:r>
      <w:r w:rsidRPr="00D25EE3">
        <w:rPr>
          <w:rFonts w:ascii="Arial" w:hAnsi="Arial" w:cs="Arial"/>
          <w:spacing w:val="-2"/>
          <w:rPrChange w:id="89" w:author="Worrell, Tyrone C CIV USARMY HQDA ASA ALT (USA)" w:date="2024-09-24T06:42:00Z">
            <w:rPr>
              <w:spacing w:val="-2"/>
            </w:rPr>
          </w:rPrChange>
        </w:rPr>
        <w:t xml:space="preserve"> </w:t>
      </w:r>
      <w:r w:rsidRPr="00D25EE3">
        <w:rPr>
          <w:rFonts w:ascii="Arial" w:hAnsi="Arial" w:cs="Arial"/>
          <w:rPrChange w:id="90" w:author="Worrell, Tyrone C CIV USARMY HQDA ASA ALT (USA)" w:date="2024-09-24T06:42:00Z">
            <w:rPr/>
          </w:rPrChange>
        </w:rPr>
        <w:t>describes</w:t>
      </w:r>
      <w:r w:rsidRPr="00D25EE3">
        <w:rPr>
          <w:rFonts w:ascii="Arial" w:hAnsi="Arial" w:cs="Arial"/>
          <w:spacing w:val="-2"/>
          <w:rPrChange w:id="91" w:author="Worrell, Tyrone C CIV USARMY HQDA ASA ALT (USA)" w:date="2024-09-24T06:42:00Z">
            <w:rPr>
              <w:spacing w:val="-2"/>
            </w:rPr>
          </w:rPrChange>
        </w:rPr>
        <w:t xml:space="preserve"> </w:t>
      </w:r>
      <w:r w:rsidRPr="00D25EE3">
        <w:rPr>
          <w:rFonts w:ascii="Arial" w:hAnsi="Arial" w:cs="Arial"/>
          <w:rPrChange w:id="92" w:author="Worrell, Tyrone C CIV USARMY HQDA ASA ALT (USA)" w:date="2024-09-24T06:42:00Z">
            <w:rPr/>
          </w:rPrChange>
        </w:rPr>
        <w:t>the</w:t>
      </w:r>
      <w:r w:rsidRPr="00D25EE3">
        <w:rPr>
          <w:rFonts w:ascii="Arial" w:hAnsi="Arial" w:cs="Arial"/>
          <w:spacing w:val="-1"/>
          <w:rPrChange w:id="93" w:author="Worrell, Tyrone C CIV USARMY HQDA ASA ALT (USA)" w:date="2024-09-24T06:42:00Z">
            <w:rPr>
              <w:spacing w:val="-1"/>
            </w:rPr>
          </w:rPrChange>
        </w:rPr>
        <w:t xml:space="preserve"> </w:t>
      </w:r>
      <w:r w:rsidRPr="00D25EE3">
        <w:rPr>
          <w:rFonts w:ascii="Arial" w:hAnsi="Arial" w:cs="Arial"/>
          <w:rPrChange w:id="94" w:author="Worrell, Tyrone C CIV USARMY HQDA ASA ALT (USA)" w:date="2024-09-24T06:42:00Z">
            <w:rPr/>
          </w:rPrChange>
        </w:rPr>
        <w:t>Army</w:t>
      </w:r>
      <w:r w:rsidRPr="00D25EE3">
        <w:rPr>
          <w:rFonts w:ascii="Arial" w:hAnsi="Arial" w:cs="Arial"/>
          <w:spacing w:val="-1"/>
          <w:rPrChange w:id="95" w:author="Worrell, Tyrone C CIV USARMY HQDA ASA ALT (USA)" w:date="2024-09-24T06:42:00Z">
            <w:rPr>
              <w:spacing w:val="-1"/>
            </w:rPr>
          </w:rPrChange>
        </w:rPr>
        <w:t xml:space="preserve"> </w:t>
      </w:r>
      <w:r w:rsidRPr="00D25EE3">
        <w:rPr>
          <w:rFonts w:ascii="Arial" w:hAnsi="Arial" w:cs="Arial"/>
          <w:rPrChange w:id="96" w:author="Worrell, Tyrone C CIV USARMY HQDA ASA ALT (USA)" w:date="2024-09-24T06:42:00Z">
            <w:rPr/>
          </w:rPrChange>
        </w:rPr>
        <w:t>Contracting</w:t>
      </w:r>
      <w:r w:rsidRPr="00D25EE3">
        <w:rPr>
          <w:rFonts w:ascii="Arial" w:hAnsi="Arial" w:cs="Arial"/>
          <w:spacing w:val="-1"/>
          <w:rPrChange w:id="97" w:author="Worrell, Tyrone C CIV USARMY HQDA ASA ALT (USA)" w:date="2024-09-24T06:42:00Z">
            <w:rPr>
              <w:spacing w:val="-1"/>
            </w:rPr>
          </w:rPrChange>
        </w:rPr>
        <w:t xml:space="preserve"> </w:t>
      </w:r>
      <w:r w:rsidRPr="00D25EE3">
        <w:rPr>
          <w:rFonts w:ascii="Arial" w:hAnsi="Arial" w:cs="Arial"/>
          <w:rPrChange w:id="98" w:author="Worrell, Tyrone C CIV USARMY HQDA ASA ALT (USA)" w:date="2024-09-24T06:42:00Z">
            <w:rPr/>
          </w:rPrChange>
        </w:rPr>
        <w:t>Enterprise</w:t>
      </w:r>
      <w:r w:rsidRPr="00D25EE3">
        <w:rPr>
          <w:rFonts w:ascii="Arial" w:hAnsi="Arial" w:cs="Arial"/>
          <w:spacing w:val="-1"/>
          <w:rPrChange w:id="99" w:author="Worrell, Tyrone C CIV USARMY HQDA ASA ALT (USA)" w:date="2024-09-24T06:42:00Z">
            <w:rPr>
              <w:spacing w:val="-1"/>
            </w:rPr>
          </w:rPrChange>
        </w:rPr>
        <w:t xml:space="preserve"> </w:t>
      </w:r>
      <w:r w:rsidRPr="00D25EE3">
        <w:rPr>
          <w:rFonts w:ascii="Arial" w:hAnsi="Arial" w:cs="Arial"/>
          <w:rPrChange w:id="100" w:author="Worrell, Tyrone C CIV USARMY HQDA ASA ALT (USA)" w:date="2024-09-24T06:42:00Z">
            <w:rPr/>
          </w:rPrChange>
        </w:rPr>
        <w:t>(ACE)</w:t>
      </w:r>
      <w:r w:rsidRPr="00D25EE3">
        <w:rPr>
          <w:rFonts w:ascii="Arial" w:hAnsi="Arial" w:cs="Arial"/>
          <w:spacing w:val="-1"/>
          <w:rPrChange w:id="101" w:author="Worrell, Tyrone C CIV USARMY HQDA ASA ALT (USA)" w:date="2024-09-24T06:42:00Z">
            <w:rPr>
              <w:spacing w:val="-1"/>
            </w:rPr>
          </w:rPrChange>
        </w:rPr>
        <w:t xml:space="preserve"> </w:t>
      </w:r>
      <w:r w:rsidRPr="00D25EE3">
        <w:rPr>
          <w:rFonts w:ascii="Arial" w:hAnsi="Arial" w:cs="Arial"/>
          <w:rPrChange w:id="102" w:author="Worrell, Tyrone C CIV USARMY HQDA ASA ALT (USA)" w:date="2024-09-24T06:42:00Z">
            <w:rPr/>
          </w:rPrChange>
        </w:rPr>
        <w:t>risk</w:t>
      </w:r>
      <w:r w:rsidRPr="00D25EE3">
        <w:rPr>
          <w:rFonts w:ascii="Arial" w:hAnsi="Arial" w:cs="Arial"/>
          <w:spacing w:val="-1"/>
          <w:rPrChange w:id="103" w:author="Worrell, Tyrone C CIV USARMY HQDA ASA ALT (USA)" w:date="2024-09-24T06:42:00Z">
            <w:rPr>
              <w:spacing w:val="-1"/>
            </w:rPr>
          </w:rPrChange>
        </w:rPr>
        <w:t xml:space="preserve"> </w:t>
      </w:r>
      <w:r w:rsidRPr="00D25EE3">
        <w:rPr>
          <w:rFonts w:ascii="Arial" w:hAnsi="Arial" w:cs="Arial"/>
          <w:rPrChange w:id="104" w:author="Worrell, Tyrone C CIV USARMY HQDA ASA ALT (USA)" w:date="2024-09-24T06:42:00Z">
            <w:rPr/>
          </w:rPrChange>
        </w:rPr>
        <w:t>management</w:t>
      </w:r>
      <w:r w:rsidRPr="00D25EE3">
        <w:rPr>
          <w:rFonts w:ascii="Arial" w:hAnsi="Arial" w:cs="Arial"/>
          <w:spacing w:val="-1"/>
          <w:rPrChange w:id="105" w:author="Worrell, Tyrone C CIV USARMY HQDA ASA ALT (USA)" w:date="2024-09-24T06:42:00Z">
            <w:rPr>
              <w:spacing w:val="-1"/>
            </w:rPr>
          </w:rPrChange>
        </w:rPr>
        <w:t xml:space="preserve"> </w:t>
      </w:r>
      <w:r w:rsidRPr="00D25EE3">
        <w:rPr>
          <w:rFonts w:ascii="Arial" w:hAnsi="Arial" w:cs="Arial"/>
          <w:rPrChange w:id="106" w:author="Worrell, Tyrone C CIV USARMY HQDA ASA ALT (USA)" w:date="2024-09-24T06:42:00Z">
            <w:rPr/>
          </w:rPrChange>
        </w:rPr>
        <w:t>strategy and provides procedures to be used within the Army to establish and manage Army internal control</w:t>
      </w:r>
      <w:r w:rsidRPr="00D25EE3">
        <w:rPr>
          <w:rFonts w:ascii="Arial" w:hAnsi="Arial" w:cs="Arial"/>
          <w:spacing w:val="-1"/>
          <w:rPrChange w:id="107" w:author="Worrell, Tyrone C CIV USARMY HQDA ASA ALT (USA)" w:date="2024-09-24T06:42:00Z">
            <w:rPr>
              <w:spacing w:val="-1"/>
            </w:rPr>
          </w:rPrChange>
        </w:rPr>
        <w:t xml:space="preserve"> </w:t>
      </w:r>
      <w:r w:rsidRPr="00D25EE3">
        <w:rPr>
          <w:rFonts w:ascii="Arial" w:hAnsi="Arial" w:cs="Arial"/>
          <w:rPrChange w:id="108" w:author="Worrell, Tyrone C CIV USARMY HQDA ASA ALT (USA)" w:date="2024-09-24T06:42:00Z">
            <w:rPr/>
          </w:rPrChange>
        </w:rPr>
        <w:t>assessments</w:t>
      </w:r>
      <w:r w:rsidRPr="00D25EE3">
        <w:rPr>
          <w:rFonts w:ascii="Arial" w:hAnsi="Arial" w:cs="Arial"/>
          <w:spacing w:val="-1"/>
          <w:rPrChange w:id="109" w:author="Worrell, Tyrone C CIV USARMY HQDA ASA ALT (USA)" w:date="2024-09-24T06:42:00Z">
            <w:rPr>
              <w:spacing w:val="-1"/>
            </w:rPr>
          </w:rPrChange>
        </w:rPr>
        <w:t xml:space="preserve"> </w:t>
      </w:r>
      <w:r w:rsidRPr="00D25EE3">
        <w:rPr>
          <w:rFonts w:ascii="Arial" w:hAnsi="Arial" w:cs="Arial"/>
          <w:rPrChange w:id="110" w:author="Worrell, Tyrone C CIV USARMY HQDA ASA ALT (USA)" w:date="2024-09-24T06:42:00Z">
            <w:rPr/>
          </w:rPrChange>
        </w:rPr>
        <w:t>conducted</w:t>
      </w:r>
      <w:r w:rsidRPr="00D25EE3">
        <w:rPr>
          <w:rFonts w:ascii="Arial" w:hAnsi="Arial" w:cs="Arial"/>
          <w:spacing w:val="-1"/>
          <w:rPrChange w:id="111" w:author="Worrell, Tyrone C CIV USARMY HQDA ASA ALT (USA)" w:date="2024-09-24T06:42:00Z">
            <w:rPr>
              <w:spacing w:val="-1"/>
            </w:rPr>
          </w:rPrChange>
        </w:rPr>
        <w:t xml:space="preserve"> </w:t>
      </w:r>
      <w:r w:rsidRPr="00D25EE3">
        <w:rPr>
          <w:rFonts w:ascii="Arial" w:hAnsi="Arial" w:cs="Arial"/>
          <w:rPrChange w:id="112" w:author="Worrell, Tyrone C CIV USARMY HQDA ASA ALT (USA)" w:date="2024-09-24T06:42:00Z">
            <w:rPr/>
          </w:rPrChange>
        </w:rPr>
        <w:t>via</w:t>
      </w:r>
      <w:r w:rsidRPr="00D25EE3">
        <w:rPr>
          <w:rFonts w:ascii="Arial" w:hAnsi="Arial" w:cs="Arial"/>
          <w:spacing w:val="-1"/>
          <w:rPrChange w:id="113" w:author="Worrell, Tyrone C CIV USARMY HQDA ASA ALT (USA)" w:date="2024-09-24T06:42:00Z">
            <w:rPr>
              <w:spacing w:val="-1"/>
            </w:rPr>
          </w:rPrChange>
        </w:rPr>
        <w:t xml:space="preserve"> </w:t>
      </w:r>
      <w:r w:rsidRPr="00D25EE3">
        <w:rPr>
          <w:rFonts w:ascii="Arial" w:hAnsi="Arial" w:cs="Arial"/>
          <w:rPrChange w:id="114" w:author="Worrell, Tyrone C CIV USARMY HQDA ASA ALT (USA)" w:date="2024-09-24T06:42:00Z">
            <w:rPr/>
          </w:rPrChange>
        </w:rPr>
        <w:t>the</w:t>
      </w:r>
      <w:r w:rsidRPr="00D25EE3">
        <w:rPr>
          <w:rFonts w:ascii="Arial" w:hAnsi="Arial" w:cs="Arial"/>
          <w:spacing w:val="-1"/>
          <w:rPrChange w:id="115" w:author="Worrell, Tyrone C CIV USARMY HQDA ASA ALT (USA)" w:date="2024-09-24T06:42:00Z">
            <w:rPr>
              <w:spacing w:val="-1"/>
            </w:rPr>
          </w:rPrChange>
        </w:rPr>
        <w:t xml:space="preserve"> </w:t>
      </w:r>
      <w:r w:rsidRPr="00D25EE3">
        <w:rPr>
          <w:rFonts w:ascii="Arial" w:hAnsi="Arial" w:cs="Arial"/>
          <w:rPrChange w:id="116" w:author="Worrell, Tyrone C CIV USARMY HQDA ASA ALT (USA)" w:date="2024-09-24T06:42:00Z">
            <w:rPr/>
          </w:rPrChange>
        </w:rPr>
        <w:t>Procurement</w:t>
      </w:r>
      <w:r w:rsidRPr="00D25EE3">
        <w:rPr>
          <w:rFonts w:ascii="Arial" w:hAnsi="Arial" w:cs="Arial"/>
          <w:spacing w:val="-1"/>
          <w:rPrChange w:id="117" w:author="Worrell, Tyrone C CIV USARMY HQDA ASA ALT (USA)" w:date="2024-09-24T06:42:00Z">
            <w:rPr>
              <w:spacing w:val="-1"/>
            </w:rPr>
          </w:rPrChange>
        </w:rPr>
        <w:t xml:space="preserve"> </w:t>
      </w:r>
      <w:r w:rsidRPr="00D25EE3">
        <w:rPr>
          <w:rFonts w:ascii="Arial" w:hAnsi="Arial" w:cs="Arial"/>
          <w:rPrChange w:id="118" w:author="Worrell, Tyrone C CIV USARMY HQDA ASA ALT (USA)" w:date="2024-09-24T06:42:00Z">
            <w:rPr/>
          </w:rPrChange>
        </w:rPr>
        <w:t>Management</w:t>
      </w:r>
      <w:r w:rsidRPr="00D25EE3">
        <w:rPr>
          <w:rFonts w:ascii="Arial" w:hAnsi="Arial" w:cs="Arial"/>
          <w:spacing w:val="-1"/>
          <w:rPrChange w:id="119" w:author="Worrell, Tyrone C CIV USARMY HQDA ASA ALT (USA)" w:date="2024-09-24T06:42:00Z">
            <w:rPr>
              <w:spacing w:val="-1"/>
            </w:rPr>
          </w:rPrChange>
        </w:rPr>
        <w:t xml:space="preserve"> </w:t>
      </w:r>
      <w:r w:rsidRPr="00D25EE3">
        <w:rPr>
          <w:rFonts w:ascii="Arial" w:hAnsi="Arial" w:cs="Arial"/>
          <w:rPrChange w:id="120" w:author="Worrell, Tyrone C CIV USARMY HQDA ASA ALT (USA)" w:date="2024-09-24T06:42:00Z">
            <w:rPr/>
          </w:rPrChange>
        </w:rPr>
        <w:t>Review</w:t>
      </w:r>
      <w:r w:rsidRPr="00D25EE3">
        <w:rPr>
          <w:rFonts w:ascii="Arial" w:hAnsi="Arial" w:cs="Arial"/>
          <w:spacing w:val="-2"/>
          <w:rPrChange w:id="121" w:author="Worrell, Tyrone C CIV USARMY HQDA ASA ALT (USA)" w:date="2024-09-24T06:42:00Z">
            <w:rPr>
              <w:spacing w:val="-2"/>
            </w:rPr>
          </w:rPrChange>
        </w:rPr>
        <w:t xml:space="preserve"> </w:t>
      </w:r>
      <w:r w:rsidRPr="00D25EE3">
        <w:rPr>
          <w:rFonts w:ascii="Arial" w:hAnsi="Arial" w:cs="Arial"/>
          <w:rPrChange w:id="122" w:author="Worrell, Tyrone C CIV USARMY HQDA ASA ALT (USA)" w:date="2024-09-24T06:42:00Z">
            <w:rPr/>
          </w:rPrChange>
        </w:rPr>
        <w:t>(PMR)</w:t>
      </w:r>
      <w:r w:rsidRPr="00D25EE3">
        <w:rPr>
          <w:rFonts w:ascii="Arial" w:hAnsi="Arial" w:cs="Arial"/>
          <w:spacing w:val="-1"/>
          <w:rPrChange w:id="123" w:author="Worrell, Tyrone C CIV USARMY HQDA ASA ALT (USA)" w:date="2024-09-24T06:42:00Z">
            <w:rPr>
              <w:spacing w:val="-1"/>
            </w:rPr>
          </w:rPrChange>
        </w:rPr>
        <w:t xml:space="preserve"> </w:t>
      </w:r>
      <w:r w:rsidRPr="00D25EE3">
        <w:rPr>
          <w:rFonts w:ascii="Arial" w:hAnsi="Arial" w:cs="Arial"/>
          <w:rPrChange w:id="124" w:author="Worrell, Tyrone C CIV USARMY HQDA ASA ALT (USA)" w:date="2024-09-24T06:42:00Z">
            <w:rPr/>
          </w:rPrChange>
        </w:rPr>
        <w:t>Program.</w:t>
      </w:r>
      <w:r w:rsidRPr="00D25EE3">
        <w:rPr>
          <w:rFonts w:ascii="Arial" w:hAnsi="Arial" w:cs="Arial"/>
          <w:spacing w:val="40"/>
          <w:rPrChange w:id="125" w:author="Worrell, Tyrone C CIV USARMY HQDA ASA ALT (USA)" w:date="2024-09-24T06:42:00Z">
            <w:rPr>
              <w:spacing w:val="40"/>
            </w:rPr>
          </w:rPrChange>
        </w:rPr>
        <w:t xml:space="preserve"> </w:t>
      </w:r>
      <w:r w:rsidRPr="00D25EE3">
        <w:rPr>
          <w:rFonts w:ascii="Arial" w:hAnsi="Arial" w:cs="Arial"/>
          <w:rPrChange w:id="126" w:author="Worrell, Tyrone C CIV USARMY HQDA ASA ALT (USA)" w:date="2024-09-24T06:42:00Z">
            <w:rPr/>
          </w:rPrChange>
        </w:rPr>
        <w:t>The content</w:t>
      </w:r>
      <w:r w:rsidRPr="00D25EE3">
        <w:rPr>
          <w:rFonts w:ascii="Arial" w:hAnsi="Arial" w:cs="Arial"/>
          <w:spacing w:val="-4"/>
          <w:rPrChange w:id="127" w:author="Worrell, Tyrone C CIV USARMY HQDA ASA ALT (USA)" w:date="2024-09-24T06:42:00Z">
            <w:rPr>
              <w:spacing w:val="-4"/>
            </w:rPr>
          </w:rPrChange>
        </w:rPr>
        <w:t xml:space="preserve"> </w:t>
      </w:r>
      <w:r w:rsidRPr="00D25EE3">
        <w:rPr>
          <w:rFonts w:ascii="Arial" w:hAnsi="Arial" w:cs="Arial"/>
          <w:rPrChange w:id="128" w:author="Worrell, Tyrone C CIV USARMY HQDA ASA ALT (USA)" w:date="2024-09-24T06:42:00Z">
            <w:rPr/>
          </w:rPrChange>
        </w:rPr>
        <w:t>in</w:t>
      </w:r>
      <w:r w:rsidRPr="00D25EE3">
        <w:rPr>
          <w:rFonts w:ascii="Arial" w:hAnsi="Arial" w:cs="Arial"/>
          <w:spacing w:val="-3"/>
          <w:rPrChange w:id="129" w:author="Worrell, Tyrone C CIV USARMY HQDA ASA ALT (USA)" w:date="2024-09-24T06:42:00Z">
            <w:rPr>
              <w:spacing w:val="-3"/>
            </w:rPr>
          </w:rPrChange>
        </w:rPr>
        <w:t xml:space="preserve"> </w:t>
      </w:r>
      <w:r w:rsidRPr="00D25EE3">
        <w:rPr>
          <w:rFonts w:ascii="Arial" w:hAnsi="Arial" w:cs="Arial"/>
          <w:rPrChange w:id="130" w:author="Worrell, Tyrone C CIV USARMY HQDA ASA ALT (USA)" w:date="2024-09-24T06:42:00Z">
            <w:rPr/>
          </w:rPrChange>
        </w:rPr>
        <w:t>this</w:t>
      </w:r>
      <w:r w:rsidRPr="00D25EE3">
        <w:rPr>
          <w:rFonts w:ascii="Arial" w:hAnsi="Arial" w:cs="Arial"/>
          <w:spacing w:val="-3"/>
          <w:rPrChange w:id="131" w:author="Worrell, Tyrone C CIV USARMY HQDA ASA ALT (USA)" w:date="2024-09-24T06:42:00Z">
            <w:rPr>
              <w:spacing w:val="-3"/>
            </w:rPr>
          </w:rPrChange>
        </w:rPr>
        <w:t xml:space="preserve"> </w:t>
      </w:r>
      <w:r w:rsidRPr="00D25EE3">
        <w:rPr>
          <w:rFonts w:ascii="Arial" w:hAnsi="Arial" w:cs="Arial"/>
          <w:rPrChange w:id="132" w:author="Worrell, Tyrone C CIV USARMY HQDA ASA ALT (USA)" w:date="2024-09-24T06:42:00Z">
            <w:rPr/>
          </w:rPrChange>
        </w:rPr>
        <w:t>appendix</w:t>
      </w:r>
      <w:r w:rsidRPr="00D25EE3">
        <w:rPr>
          <w:rFonts w:ascii="Arial" w:hAnsi="Arial" w:cs="Arial"/>
          <w:spacing w:val="-3"/>
          <w:rPrChange w:id="133" w:author="Worrell, Tyrone C CIV USARMY HQDA ASA ALT (USA)" w:date="2024-09-24T06:42:00Z">
            <w:rPr>
              <w:spacing w:val="-3"/>
            </w:rPr>
          </w:rPrChange>
        </w:rPr>
        <w:t xml:space="preserve"> </w:t>
      </w:r>
      <w:r w:rsidRPr="00D25EE3">
        <w:rPr>
          <w:rFonts w:ascii="Arial" w:hAnsi="Arial" w:cs="Arial"/>
          <w:rPrChange w:id="134" w:author="Worrell, Tyrone C CIV USARMY HQDA ASA ALT (USA)" w:date="2024-09-24T06:42:00Z">
            <w:rPr/>
          </w:rPrChange>
        </w:rPr>
        <w:t>is</w:t>
      </w:r>
      <w:r w:rsidRPr="00D25EE3">
        <w:rPr>
          <w:rFonts w:ascii="Arial" w:hAnsi="Arial" w:cs="Arial"/>
          <w:spacing w:val="-3"/>
          <w:rPrChange w:id="135" w:author="Worrell, Tyrone C CIV USARMY HQDA ASA ALT (USA)" w:date="2024-09-24T06:42:00Z">
            <w:rPr>
              <w:spacing w:val="-3"/>
            </w:rPr>
          </w:rPrChange>
        </w:rPr>
        <w:t xml:space="preserve"> </w:t>
      </w:r>
      <w:r w:rsidRPr="00D25EE3">
        <w:rPr>
          <w:rFonts w:ascii="Arial" w:hAnsi="Arial" w:cs="Arial"/>
          <w:rPrChange w:id="136" w:author="Worrell, Tyrone C CIV USARMY HQDA ASA ALT (USA)" w:date="2024-09-24T06:42:00Z">
            <w:rPr/>
          </w:rPrChange>
        </w:rPr>
        <w:t>consistent</w:t>
      </w:r>
      <w:r w:rsidRPr="00D25EE3">
        <w:rPr>
          <w:rFonts w:ascii="Arial" w:hAnsi="Arial" w:cs="Arial"/>
          <w:spacing w:val="-4"/>
          <w:rPrChange w:id="137" w:author="Worrell, Tyrone C CIV USARMY HQDA ASA ALT (USA)" w:date="2024-09-24T06:42:00Z">
            <w:rPr>
              <w:spacing w:val="-4"/>
            </w:rPr>
          </w:rPrChange>
        </w:rPr>
        <w:t xml:space="preserve"> </w:t>
      </w:r>
      <w:r w:rsidRPr="00D25EE3">
        <w:rPr>
          <w:rFonts w:ascii="Arial" w:hAnsi="Arial" w:cs="Arial"/>
          <w:rPrChange w:id="138" w:author="Worrell, Tyrone C CIV USARMY HQDA ASA ALT (USA)" w:date="2024-09-24T06:42:00Z">
            <w:rPr/>
          </w:rPrChange>
        </w:rPr>
        <w:t>with</w:t>
      </w:r>
      <w:r w:rsidRPr="00D25EE3">
        <w:rPr>
          <w:rFonts w:ascii="Arial" w:hAnsi="Arial" w:cs="Arial"/>
          <w:spacing w:val="-3"/>
          <w:rPrChange w:id="139" w:author="Worrell, Tyrone C CIV USARMY HQDA ASA ALT (USA)" w:date="2024-09-24T06:42:00Z">
            <w:rPr>
              <w:spacing w:val="-3"/>
            </w:rPr>
          </w:rPrChange>
        </w:rPr>
        <w:t xml:space="preserve"> </w:t>
      </w:r>
      <w:r w:rsidRPr="00D25EE3">
        <w:rPr>
          <w:rFonts w:ascii="Arial" w:hAnsi="Arial" w:cs="Arial"/>
          <w:rPrChange w:id="140" w:author="Worrell, Tyrone C CIV USARMY HQDA ASA ALT (USA)" w:date="2024-09-24T06:42:00Z">
            <w:rPr/>
          </w:rPrChange>
        </w:rPr>
        <w:t>the</w:t>
      </w:r>
      <w:r w:rsidRPr="00D25EE3">
        <w:rPr>
          <w:rFonts w:ascii="Arial" w:hAnsi="Arial" w:cs="Arial"/>
          <w:spacing w:val="-3"/>
          <w:rPrChange w:id="141" w:author="Worrell, Tyrone C CIV USARMY HQDA ASA ALT (USA)" w:date="2024-09-24T06:42:00Z">
            <w:rPr>
              <w:spacing w:val="-3"/>
            </w:rPr>
          </w:rPrChange>
        </w:rPr>
        <w:t xml:space="preserve"> </w:t>
      </w:r>
      <w:r w:rsidRPr="00D25EE3">
        <w:rPr>
          <w:rFonts w:ascii="Arial" w:hAnsi="Arial" w:cs="Arial"/>
          <w:rPrChange w:id="142" w:author="Worrell, Tyrone C CIV USARMY HQDA ASA ALT (USA)" w:date="2024-09-24T06:42:00Z">
            <w:rPr/>
          </w:rPrChange>
        </w:rPr>
        <w:t>processes</w:t>
      </w:r>
      <w:r w:rsidRPr="00D25EE3">
        <w:rPr>
          <w:rFonts w:ascii="Arial" w:hAnsi="Arial" w:cs="Arial"/>
          <w:spacing w:val="-3"/>
          <w:rPrChange w:id="143" w:author="Worrell, Tyrone C CIV USARMY HQDA ASA ALT (USA)" w:date="2024-09-24T06:42:00Z">
            <w:rPr>
              <w:spacing w:val="-3"/>
            </w:rPr>
          </w:rPrChange>
        </w:rPr>
        <w:t xml:space="preserve"> </w:t>
      </w:r>
      <w:r w:rsidRPr="00D25EE3">
        <w:rPr>
          <w:rFonts w:ascii="Arial" w:hAnsi="Arial" w:cs="Arial"/>
          <w:rPrChange w:id="144" w:author="Worrell, Tyrone C CIV USARMY HQDA ASA ALT (USA)" w:date="2024-09-24T06:42:00Z">
            <w:rPr/>
          </w:rPrChange>
        </w:rPr>
        <w:t>described</w:t>
      </w:r>
      <w:r w:rsidRPr="00D25EE3">
        <w:rPr>
          <w:rFonts w:ascii="Arial" w:hAnsi="Arial" w:cs="Arial"/>
          <w:spacing w:val="-3"/>
          <w:rPrChange w:id="145" w:author="Worrell, Tyrone C CIV USARMY HQDA ASA ALT (USA)" w:date="2024-09-24T06:42:00Z">
            <w:rPr>
              <w:spacing w:val="-3"/>
            </w:rPr>
          </w:rPrChange>
        </w:rPr>
        <w:t xml:space="preserve"> </w:t>
      </w:r>
      <w:r w:rsidRPr="00D25EE3">
        <w:rPr>
          <w:rFonts w:ascii="Arial" w:hAnsi="Arial" w:cs="Arial"/>
          <w:rPrChange w:id="146" w:author="Worrell, Tyrone C CIV USARMY HQDA ASA ALT (USA)" w:date="2024-09-24T06:42:00Z">
            <w:rPr/>
          </w:rPrChange>
        </w:rPr>
        <w:t>in</w:t>
      </w:r>
      <w:r w:rsidRPr="00D25EE3">
        <w:rPr>
          <w:rFonts w:ascii="Arial" w:hAnsi="Arial" w:cs="Arial"/>
          <w:spacing w:val="-3"/>
          <w:rPrChange w:id="147" w:author="Worrell, Tyrone C CIV USARMY HQDA ASA ALT (USA)" w:date="2024-09-24T06:42:00Z">
            <w:rPr>
              <w:spacing w:val="-3"/>
            </w:rPr>
          </w:rPrChange>
        </w:rPr>
        <w:t xml:space="preserve"> </w:t>
      </w:r>
      <w:r w:rsidRPr="00D25EE3">
        <w:rPr>
          <w:rFonts w:ascii="Arial" w:hAnsi="Arial" w:cs="Arial"/>
          <w:rPrChange w:id="148" w:author="Worrell, Tyrone C CIV USARMY HQDA ASA ALT (USA)" w:date="2024-09-24T06:42:00Z">
            <w:rPr/>
          </w:rPrChange>
        </w:rPr>
        <w:t>Office</w:t>
      </w:r>
      <w:r w:rsidRPr="00D25EE3">
        <w:rPr>
          <w:rFonts w:ascii="Arial" w:hAnsi="Arial" w:cs="Arial"/>
          <w:spacing w:val="-3"/>
          <w:rPrChange w:id="149" w:author="Worrell, Tyrone C CIV USARMY HQDA ASA ALT (USA)" w:date="2024-09-24T06:42:00Z">
            <w:rPr>
              <w:spacing w:val="-3"/>
            </w:rPr>
          </w:rPrChange>
        </w:rPr>
        <w:t xml:space="preserve"> </w:t>
      </w:r>
      <w:r w:rsidRPr="00D25EE3">
        <w:rPr>
          <w:rFonts w:ascii="Arial" w:hAnsi="Arial" w:cs="Arial"/>
          <w:rPrChange w:id="150" w:author="Worrell, Tyrone C CIV USARMY HQDA ASA ALT (USA)" w:date="2024-09-24T06:42:00Z">
            <w:rPr/>
          </w:rPrChange>
        </w:rPr>
        <w:t>of</w:t>
      </w:r>
      <w:r w:rsidRPr="00D25EE3">
        <w:rPr>
          <w:rFonts w:ascii="Arial" w:hAnsi="Arial" w:cs="Arial"/>
          <w:spacing w:val="-3"/>
          <w:rPrChange w:id="151" w:author="Worrell, Tyrone C CIV USARMY HQDA ASA ALT (USA)" w:date="2024-09-24T06:42:00Z">
            <w:rPr>
              <w:spacing w:val="-3"/>
            </w:rPr>
          </w:rPrChange>
        </w:rPr>
        <w:t xml:space="preserve"> </w:t>
      </w:r>
      <w:r w:rsidRPr="00D25EE3">
        <w:rPr>
          <w:rFonts w:ascii="Arial" w:hAnsi="Arial" w:cs="Arial"/>
          <w:rPrChange w:id="152" w:author="Worrell, Tyrone C CIV USARMY HQDA ASA ALT (USA)" w:date="2024-09-24T06:42:00Z">
            <w:rPr/>
          </w:rPrChange>
        </w:rPr>
        <w:t>Management</w:t>
      </w:r>
      <w:r w:rsidRPr="00D25EE3">
        <w:rPr>
          <w:rFonts w:ascii="Arial" w:hAnsi="Arial" w:cs="Arial"/>
          <w:spacing w:val="-3"/>
          <w:rPrChange w:id="153" w:author="Worrell, Tyrone C CIV USARMY HQDA ASA ALT (USA)" w:date="2024-09-24T06:42:00Z">
            <w:rPr>
              <w:spacing w:val="-3"/>
            </w:rPr>
          </w:rPrChange>
        </w:rPr>
        <w:t xml:space="preserve"> </w:t>
      </w:r>
      <w:r w:rsidRPr="00D25EE3">
        <w:rPr>
          <w:rFonts w:ascii="Arial" w:hAnsi="Arial" w:cs="Arial"/>
          <w:rPrChange w:id="154" w:author="Worrell, Tyrone C CIV USARMY HQDA ASA ALT (USA)" w:date="2024-09-24T06:42:00Z">
            <w:rPr/>
          </w:rPrChange>
        </w:rPr>
        <w:t>and Budget (OMB) Circular A-123, Management’s Responsibility for Enterprise Risk Management (ERM) and Internal Control, and Army Regulation (AR) 11-2, Managers Internal Control Program (MICP).</w:t>
      </w:r>
      <w:r w:rsidRPr="00D25EE3">
        <w:rPr>
          <w:rFonts w:ascii="Arial" w:hAnsi="Arial" w:cs="Arial"/>
          <w:spacing w:val="40"/>
          <w:rPrChange w:id="155" w:author="Worrell, Tyrone C CIV USARMY HQDA ASA ALT (USA)" w:date="2024-09-24T06:42:00Z">
            <w:rPr>
              <w:spacing w:val="40"/>
            </w:rPr>
          </w:rPrChange>
        </w:rPr>
        <w:t xml:space="preserve"> </w:t>
      </w:r>
      <w:r w:rsidRPr="00D25EE3">
        <w:rPr>
          <w:rFonts w:ascii="Arial" w:hAnsi="Arial" w:cs="Arial"/>
          <w:rPrChange w:id="156" w:author="Worrell, Tyrone C CIV USARMY HQDA ASA ALT (USA)" w:date="2024-09-24T06:42:00Z">
            <w:rPr/>
          </w:rPrChange>
        </w:rPr>
        <w:t>The functions covered in this appendix are applicable to all FAR-based and non-FAR-based Army acquisition functions.</w:t>
      </w:r>
      <w:r w:rsidRPr="00D25EE3">
        <w:rPr>
          <w:rFonts w:ascii="Arial" w:hAnsi="Arial" w:cs="Arial"/>
          <w:spacing w:val="40"/>
          <w:rPrChange w:id="157" w:author="Worrell, Tyrone C CIV USARMY HQDA ASA ALT (USA)" w:date="2024-09-24T06:42:00Z">
            <w:rPr>
              <w:spacing w:val="40"/>
            </w:rPr>
          </w:rPrChange>
        </w:rPr>
        <w:t xml:space="preserve"> </w:t>
      </w:r>
      <w:r w:rsidRPr="00D25EE3">
        <w:rPr>
          <w:rFonts w:ascii="Arial" w:hAnsi="Arial" w:cs="Arial"/>
          <w:rPrChange w:id="158" w:author="Worrell, Tyrone C CIV USARMY HQDA ASA ALT (USA)" w:date="2024-09-24T06:42:00Z">
            <w:rPr/>
          </w:rPrChange>
        </w:rPr>
        <w:t>Specific guidance relating to the method and frequency of</w:t>
      </w:r>
      <w:r w:rsidRPr="00D25EE3">
        <w:rPr>
          <w:rFonts w:ascii="Arial" w:hAnsi="Arial" w:cs="Arial"/>
          <w:spacing w:val="-1"/>
          <w:rPrChange w:id="159" w:author="Worrell, Tyrone C CIV USARMY HQDA ASA ALT (USA)" w:date="2024-09-24T06:42:00Z">
            <w:rPr>
              <w:spacing w:val="-1"/>
            </w:rPr>
          </w:rPrChange>
        </w:rPr>
        <w:t xml:space="preserve"> </w:t>
      </w:r>
      <w:r w:rsidRPr="00D25EE3">
        <w:rPr>
          <w:rFonts w:ascii="Arial" w:hAnsi="Arial" w:cs="Arial"/>
          <w:rPrChange w:id="160" w:author="Worrell, Tyrone C CIV USARMY HQDA ASA ALT (USA)" w:date="2024-09-24T06:42:00Z">
            <w:rPr/>
          </w:rPrChange>
        </w:rPr>
        <w:t>assessment</w:t>
      </w:r>
      <w:r w:rsidRPr="00D25EE3">
        <w:rPr>
          <w:rFonts w:ascii="Arial" w:hAnsi="Arial" w:cs="Arial"/>
          <w:spacing w:val="-1"/>
          <w:rPrChange w:id="161" w:author="Worrell, Tyrone C CIV USARMY HQDA ASA ALT (USA)" w:date="2024-09-24T06:42:00Z">
            <w:rPr>
              <w:spacing w:val="-1"/>
            </w:rPr>
          </w:rPrChange>
        </w:rPr>
        <w:t xml:space="preserve"> </w:t>
      </w:r>
      <w:r w:rsidRPr="00D25EE3">
        <w:rPr>
          <w:rFonts w:ascii="Arial" w:hAnsi="Arial" w:cs="Arial"/>
          <w:rPrChange w:id="162" w:author="Worrell, Tyrone C CIV USARMY HQDA ASA ALT (USA)" w:date="2024-09-24T06:42:00Z">
            <w:rPr/>
          </w:rPrChange>
        </w:rPr>
        <w:t>for the Government-wide</w:t>
      </w:r>
      <w:r w:rsidRPr="00D25EE3">
        <w:rPr>
          <w:rFonts w:ascii="Arial" w:hAnsi="Arial" w:cs="Arial"/>
          <w:spacing w:val="-1"/>
          <w:rPrChange w:id="163" w:author="Worrell, Tyrone C CIV USARMY HQDA ASA ALT (USA)" w:date="2024-09-24T06:42:00Z">
            <w:rPr>
              <w:spacing w:val="-1"/>
            </w:rPr>
          </w:rPrChange>
        </w:rPr>
        <w:t xml:space="preserve"> </w:t>
      </w:r>
      <w:r w:rsidRPr="00D25EE3">
        <w:rPr>
          <w:rFonts w:ascii="Arial" w:hAnsi="Arial" w:cs="Arial"/>
          <w:rPrChange w:id="164" w:author="Worrell, Tyrone C CIV USARMY HQDA ASA ALT (USA)" w:date="2024-09-24T06:42:00Z">
            <w:rPr/>
          </w:rPrChange>
        </w:rPr>
        <w:t>Purchase Card (GPC), Army Small</w:t>
      </w:r>
      <w:r w:rsidRPr="00D25EE3">
        <w:rPr>
          <w:rFonts w:ascii="Arial" w:hAnsi="Arial" w:cs="Arial"/>
          <w:spacing w:val="-1"/>
          <w:rPrChange w:id="165" w:author="Worrell, Tyrone C CIV USARMY HQDA ASA ALT (USA)" w:date="2024-09-24T06:42:00Z">
            <w:rPr>
              <w:spacing w:val="-1"/>
            </w:rPr>
          </w:rPrChange>
        </w:rPr>
        <w:t xml:space="preserve"> </w:t>
      </w:r>
      <w:r w:rsidRPr="00D25EE3">
        <w:rPr>
          <w:rFonts w:ascii="Arial" w:hAnsi="Arial" w:cs="Arial"/>
          <w:rPrChange w:id="166" w:author="Worrell, Tyrone C CIV USARMY HQDA ASA ALT (USA)" w:date="2024-09-24T06:42:00Z">
            <w:rPr/>
          </w:rPrChange>
        </w:rPr>
        <w:t xml:space="preserve">Business Program, Other Transactions (OTs), and financial assistance (i.e., </w:t>
      </w:r>
      <w:del w:id="167" w:author="Worrell, Tyrone C CIV USARMY HQDA ASA ALT (USA)" w:date="2024-09-23T08:23:00Z">
        <w:r w:rsidRPr="00D25EE3" w:rsidDel="000A1E58">
          <w:rPr>
            <w:rFonts w:ascii="Arial" w:hAnsi="Arial" w:cs="Arial"/>
            <w:rPrChange w:id="168" w:author="Worrell, Tyrone C CIV USARMY HQDA ASA ALT (USA)" w:date="2024-09-24T06:42:00Z">
              <w:rPr/>
            </w:rPrChange>
          </w:rPr>
          <w:delText>Grants/Cooperative Agreements</w:delText>
        </w:r>
      </w:del>
      <w:ins w:id="169" w:author="Worrell, Tyrone C CIV USARMY HQDA ASA ALT (USA)" w:date="2024-09-23T08:24:00Z">
        <w:r w:rsidR="000A1E58" w:rsidRPr="00D25EE3">
          <w:rPr>
            <w:rFonts w:ascii="Arial" w:hAnsi="Arial" w:cs="Arial"/>
            <w:rPrChange w:id="170" w:author="Worrell, Tyrone C CIV USARMY HQDA ASA ALT (USA)" w:date="2024-09-24T06:42:00Z">
              <w:rPr/>
            </w:rPrChange>
          </w:rPr>
          <w:t xml:space="preserve"> Assistance</w:t>
        </w:r>
      </w:ins>
      <w:ins w:id="171" w:author="Worrell, Tyrone C CIV USARMY HQDA ASA ALT (USA)" w:date="2024-09-24T10:49:00Z">
        <w:r w:rsidR="00384759">
          <w:rPr>
            <w:rFonts w:ascii="Arial" w:hAnsi="Arial" w:cs="Arial"/>
          </w:rPr>
          <w:t xml:space="preserve"> Awards</w:t>
        </w:r>
      </w:ins>
      <w:r w:rsidRPr="00D25EE3">
        <w:rPr>
          <w:rFonts w:ascii="Arial" w:hAnsi="Arial" w:cs="Arial"/>
          <w:rPrChange w:id="172" w:author="Worrell, Tyrone C CIV USARMY HQDA ASA ALT (USA)" w:date="2024-09-24T06:42:00Z">
            <w:rPr/>
          </w:rPrChange>
        </w:rPr>
        <w:t>) functions are located in the applicable policy documents for those functions.</w:t>
      </w:r>
      <w:ins w:id="173" w:author="Worrell, Tyrone C CIV USARMY HQDA ASA ALT (USA)" w:date="2024-07-25T14:53:00Z">
        <w:r w:rsidR="007E2D6E" w:rsidRPr="00D25EE3">
          <w:rPr>
            <w:rFonts w:ascii="Arial" w:hAnsi="Arial" w:cs="Arial"/>
            <w:rPrChange w:id="174" w:author="Worrell, Tyrone C CIV USARMY HQDA ASA ALT (USA)" w:date="2024-09-24T06:42:00Z">
              <w:rPr/>
            </w:rPrChange>
          </w:rPr>
          <w:t xml:space="preserve">  </w:t>
        </w:r>
      </w:ins>
      <w:ins w:id="175" w:author="Worrell, Tyrone C CIV USARMY HQDA ASA ALT (USA)" w:date="2024-09-23T08:06:00Z">
        <w:r w:rsidR="008124BA" w:rsidRPr="00D25EE3">
          <w:rPr>
            <w:rFonts w:ascii="Arial" w:hAnsi="Arial" w:cs="Arial"/>
          </w:rPr>
          <w:t xml:space="preserve">For additional information on the PMR Program, please reference the Office of the Deputy Assistant Secretary of the Army (Procurement) (ODASA(P)) PMR Guidebook, located on the </w:t>
        </w:r>
        <w:r w:rsidR="008124BA" w:rsidRPr="00D25EE3">
          <w:rPr>
            <w:rFonts w:ascii="Arial" w:hAnsi="Arial" w:cs="Arial"/>
            <w:rPrChange w:id="176" w:author="Worrell, Tyrone C CIV USARMY HQDA ASA ALT (USA)" w:date="2024-09-24T06:42:00Z">
              <w:rPr/>
            </w:rPrChange>
          </w:rPr>
          <w:fldChar w:fldCharType="begin"/>
        </w:r>
        <w:r w:rsidR="008124BA" w:rsidRPr="00D25EE3">
          <w:rPr>
            <w:rFonts w:ascii="Arial" w:hAnsi="Arial" w:cs="Arial"/>
            <w:rPrChange w:id="177" w:author="Worrell, Tyrone C CIV USARMY HQDA ASA ALT (USA)" w:date="2024-09-24T06:42:00Z">
              <w:rPr/>
            </w:rPrChange>
          </w:rPr>
          <w:instrText>HYPERLINK "https://armyeitaas.sharepoint-mil.us/sites/ASA-ALT-PAM-ProcProc/SitePages/PMR.aspx"</w:instrText>
        </w:r>
        <w:r w:rsidR="008124BA" w:rsidRPr="00384759">
          <w:rPr>
            <w:rFonts w:ascii="Arial" w:hAnsi="Arial" w:cs="Arial"/>
          </w:rPr>
        </w:r>
        <w:r w:rsidR="008124BA" w:rsidRPr="00D25EE3">
          <w:rPr>
            <w:rFonts w:ascii="Arial" w:hAnsi="Arial" w:cs="Arial"/>
            <w:rPrChange w:id="178" w:author="Worrell, Tyrone C CIV USARMY HQDA ASA ALT (USA)" w:date="2024-09-24T06:42:00Z">
              <w:rPr>
                <w:rStyle w:val="Hyperlink"/>
                <w:rFonts w:ascii="Arial" w:hAnsi="Arial" w:cs="Arial"/>
              </w:rPr>
            </w:rPrChange>
          </w:rPr>
          <w:fldChar w:fldCharType="separate"/>
        </w:r>
        <w:r w:rsidR="008124BA" w:rsidRPr="00D25EE3">
          <w:rPr>
            <w:rStyle w:val="Hyperlink"/>
            <w:rFonts w:ascii="Arial" w:hAnsi="Arial" w:cs="Arial"/>
          </w:rPr>
          <w:t>PMR SharePoint</w:t>
        </w:r>
        <w:r w:rsidR="008124BA" w:rsidRPr="00D25EE3">
          <w:rPr>
            <w:rStyle w:val="Hyperlink"/>
            <w:rFonts w:ascii="Arial" w:hAnsi="Arial" w:cs="Arial"/>
          </w:rPr>
          <w:fldChar w:fldCharType="end"/>
        </w:r>
        <w:r w:rsidR="008124BA" w:rsidRPr="00D25EE3">
          <w:rPr>
            <w:rFonts w:ascii="Arial" w:hAnsi="Arial" w:cs="Arial"/>
          </w:rPr>
          <w:t>.</w:t>
        </w:r>
      </w:ins>
    </w:p>
    <w:p w14:paraId="229E7A3B" w14:textId="34776235" w:rsidR="0060199D" w:rsidRPr="00D25EE3" w:rsidDel="00D25EE3" w:rsidRDefault="0060199D">
      <w:pPr>
        <w:pStyle w:val="BodyText"/>
        <w:spacing w:line="276" w:lineRule="auto"/>
        <w:ind w:left="119" w:right="239"/>
        <w:rPr>
          <w:del w:id="179" w:author="Worrell, Tyrone C CIV USARMY HQDA ASA ALT (USA)" w:date="2024-09-24T06:44:00Z"/>
          <w:rFonts w:ascii="Arial" w:hAnsi="Arial" w:cs="Arial"/>
          <w:rPrChange w:id="180" w:author="Worrell, Tyrone C CIV USARMY HQDA ASA ALT (USA)" w:date="2024-09-24T06:42:00Z">
            <w:rPr>
              <w:del w:id="181" w:author="Worrell, Tyrone C CIV USARMY HQDA ASA ALT (USA)" w:date="2024-09-24T06:44:00Z"/>
            </w:rPr>
          </w:rPrChange>
        </w:rPr>
      </w:pPr>
    </w:p>
    <w:p w14:paraId="229E7A3C" w14:textId="77777777" w:rsidR="0060199D" w:rsidRPr="00D25EE3" w:rsidRDefault="000333D6">
      <w:pPr>
        <w:pStyle w:val="Heading1"/>
        <w:spacing w:before="240"/>
        <w:rPr>
          <w:rFonts w:ascii="Arial" w:hAnsi="Arial" w:cs="Arial"/>
          <w:rPrChange w:id="182" w:author="Worrell, Tyrone C CIV USARMY HQDA ASA ALT (USA)" w:date="2024-09-24T06:42:00Z">
            <w:rPr/>
          </w:rPrChange>
        </w:rPr>
      </w:pPr>
      <w:bookmarkStart w:id="183" w:name="CC-101__Definitions."/>
      <w:bookmarkStart w:id="184" w:name="_bookmark2"/>
      <w:bookmarkEnd w:id="183"/>
      <w:bookmarkEnd w:id="184"/>
      <w:r w:rsidRPr="00D25EE3">
        <w:rPr>
          <w:rFonts w:ascii="Arial" w:hAnsi="Arial" w:cs="Arial"/>
          <w:rPrChange w:id="185" w:author="Worrell, Tyrone C CIV USARMY HQDA ASA ALT (USA)" w:date="2024-09-24T06:42:00Z">
            <w:rPr/>
          </w:rPrChange>
        </w:rPr>
        <w:t>CC-101</w:t>
      </w:r>
      <w:r w:rsidRPr="00D25EE3">
        <w:rPr>
          <w:rFonts w:ascii="Arial" w:hAnsi="Arial" w:cs="Arial"/>
          <w:spacing w:val="58"/>
          <w:rPrChange w:id="186" w:author="Worrell, Tyrone C CIV USARMY HQDA ASA ALT (USA)" w:date="2024-09-24T06:42:00Z">
            <w:rPr>
              <w:spacing w:val="58"/>
            </w:rPr>
          </w:rPrChange>
        </w:rPr>
        <w:t xml:space="preserve"> </w:t>
      </w:r>
      <w:r w:rsidRPr="00D25EE3">
        <w:rPr>
          <w:rFonts w:ascii="Arial" w:hAnsi="Arial" w:cs="Arial"/>
          <w:spacing w:val="-2"/>
          <w:rPrChange w:id="187" w:author="Worrell, Tyrone C CIV USARMY HQDA ASA ALT (USA)" w:date="2024-09-24T06:42:00Z">
            <w:rPr>
              <w:spacing w:val="-2"/>
            </w:rPr>
          </w:rPrChange>
        </w:rPr>
        <w:t>Definitions.</w:t>
      </w:r>
    </w:p>
    <w:p w14:paraId="229E7A3D" w14:textId="77777777" w:rsidR="0060199D" w:rsidRPr="00D25EE3" w:rsidRDefault="0060199D">
      <w:pPr>
        <w:pStyle w:val="BodyText"/>
        <w:spacing w:before="45"/>
        <w:rPr>
          <w:rFonts w:ascii="Arial" w:hAnsi="Arial" w:cs="Arial"/>
          <w:b/>
          <w:rPrChange w:id="188" w:author="Worrell, Tyrone C CIV USARMY HQDA ASA ALT (USA)" w:date="2024-09-24T06:42:00Z">
            <w:rPr>
              <w:b/>
            </w:rPr>
          </w:rPrChange>
        </w:rPr>
      </w:pPr>
    </w:p>
    <w:p w14:paraId="229E7A3E" w14:textId="77777777" w:rsidR="0060199D" w:rsidRPr="00D25EE3" w:rsidRDefault="000333D6">
      <w:pPr>
        <w:pStyle w:val="BodyText"/>
        <w:ind w:left="120"/>
        <w:rPr>
          <w:rFonts w:ascii="Arial" w:hAnsi="Arial" w:cs="Arial"/>
          <w:rPrChange w:id="189" w:author="Worrell, Tyrone C CIV USARMY HQDA ASA ALT (USA)" w:date="2024-09-24T06:42:00Z">
            <w:rPr/>
          </w:rPrChange>
        </w:rPr>
      </w:pPr>
      <w:r w:rsidRPr="00D25EE3">
        <w:rPr>
          <w:rFonts w:ascii="Arial" w:hAnsi="Arial" w:cs="Arial"/>
          <w:rPrChange w:id="190" w:author="Worrell, Tyrone C CIV USARMY HQDA ASA ALT (USA)" w:date="2024-09-24T06:42:00Z">
            <w:rPr/>
          </w:rPrChange>
        </w:rPr>
        <w:t>As</w:t>
      </w:r>
      <w:r w:rsidRPr="00D25EE3">
        <w:rPr>
          <w:rFonts w:ascii="Arial" w:hAnsi="Arial" w:cs="Arial"/>
          <w:spacing w:val="-1"/>
          <w:rPrChange w:id="191" w:author="Worrell, Tyrone C CIV USARMY HQDA ASA ALT (USA)" w:date="2024-09-24T06:42:00Z">
            <w:rPr>
              <w:spacing w:val="-1"/>
            </w:rPr>
          </w:rPrChange>
        </w:rPr>
        <w:t xml:space="preserve"> </w:t>
      </w:r>
      <w:r w:rsidRPr="00D25EE3">
        <w:rPr>
          <w:rFonts w:ascii="Arial" w:hAnsi="Arial" w:cs="Arial"/>
          <w:rPrChange w:id="192" w:author="Worrell, Tyrone C CIV USARMY HQDA ASA ALT (USA)" w:date="2024-09-24T06:42:00Z">
            <w:rPr/>
          </w:rPrChange>
        </w:rPr>
        <w:t>used</w:t>
      </w:r>
      <w:r w:rsidRPr="00D25EE3">
        <w:rPr>
          <w:rFonts w:ascii="Arial" w:hAnsi="Arial" w:cs="Arial"/>
          <w:spacing w:val="-1"/>
          <w:rPrChange w:id="193" w:author="Worrell, Tyrone C CIV USARMY HQDA ASA ALT (USA)" w:date="2024-09-24T06:42:00Z">
            <w:rPr>
              <w:spacing w:val="-1"/>
            </w:rPr>
          </w:rPrChange>
        </w:rPr>
        <w:t xml:space="preserve"> </w:t>
      </w:r>
      <w:r w:rsidRPr="00D25EE3">
        <w:rPr>
          <w:rFonts w:ascii="Arial" w:hAnsi="Arial" w:cs="Arial"/>
          <w:rPrChange w:id="194" w:author="Worrell, Tyrone C CIV USARMY HQDA ASA ALT (USA)" w:date="2024-09-24T06:42:00Z">
            <w:rPr/>
          </w:rPrChange>
        </w:rPr>
        <w:t>in</w:t>
      </w:r>
      <w:r w:rsidRPr="00D25EE3">
        <w:rPr>
          <w:rFonts w:ascii="Arial" w:hAnsi="Arial" w:cs="Arial"/>
          <w:spacing w:val="-1"/>
          <w:rPrChange w:id="195" w:author="Worrell, Tyrone C CIV USARMY HQDA ASA ALT (USA)" w:date="2024-09-24T06:42:00Z">
            <w:rPr>
              <w:spacing w:val="-1"/>
            </w:rPr>
          </w:rPrChange>
        </w:rPr>
        <w:t xml:space="preserve"> </w:t>
      </w:r>
      <w:r w:rsidRPr="00D25EE3">
        <w:rPr>
          <w:rFonts w:ascii="Arial" w:hAnsi="Arial" w:cs="Arial"/>
          <w:rPrChange w:id="196" w:author="Worrell, Tyrone C CIV USARMY HQDA ASA ALT (USA)" w:date="2024-09-24T06:42:00Z">
            <w:rPr/>
          </w:rPrChange>
        </w:rPr>
        <w:t xml:space="preserve">this </w:t>
      </w:r>
      <w:r w:rsidRPr="00D25EE3">
        <w:rPr>
          <w:rFonts w:ascii="Arial" w:hAnsi="Arial" w:cs="Arial"/>
          <w:spacing w:val="-2"/>
          <w:rPrChange w:id="197" w:author="Worrell, Tyrone C CIV USARMY HQDA ASA ALT (USA)" w:date="2024-09-24T06:42:00Z">
            <w:rPr>
              <w:spacing w:val="-2"/>
            </w:rPr>
          </w:rPrChange>
        </w:rPr>
        <w:t>appendix—</w:t>
      </w:r>
    </w:p>
    <w:p w14:paraId="229E7A3F" w14:textId="77777777" w:rsidR="0060199D" w:rsidRPr="00D25EE3" w:rsidRDefault="0060199D">
      <w:pPr>
        <w:pStyle w:val="BodyText"/>
        <w:spacing w:before="46"/>
        <w:rPr>
          <w:rFonts w:ascii="Arial" w:hAnsi="Arial" w:cs="Arial"/>
          <w:rPrChange w:id="198" w:author="Worrell, Tyrone C CIV USARMY HQDA ASA ALT (USA)" w:date="2024-09-24T06:42:00Z">
            <w:rPr/>
          </w:rPrChange>
        </w:rPr>
      </w:pPr>
    </w:p>
    <w:p w14:paraId="229E7A40" w14:textId="30E83631" w:rsidR="0060199D" w:rsidRPr="00D25EE3" w:rsidDel="00D358A4" w:rsidRDefault="000333D6">
      <w:pPr>
        <w:pStyle w:val="BodyText"/>
        <w:spacing w:line="276" w:lineRule="auto"/>
        <w:ind w:left="120" w:right="231"/>
        <w:rPr>
          <w:del w:id="199" w:author="Worrell, Tyrone C CIV USARMY HQDA ASA ALT (USA)" w:date="2024-07-25T14:41:00Z"/>
          <w:rFonts w:ascii="Arial" w:hAnsi="Arial" w:cs="Arial"/>
          <w:rPrChange w:id="200" w:author="Worrell, Tyrone C CIV USARMY HQDA ASA ALT (USA)" w:date="2024-09-24T06:42:00Z">
            <w:rPr>
              <w:del w:id="201" w:author="Worrell, Tyrone C CIV USARMY HQDA ASA ALT (USA)" w:date="2024-07-25T14:41:00Z"/>
            </w:rPr>
          </w:rPrChange>
        </w:rPr>
      </w:pPr>
      <w:del w:id="202" w:author="Worrell, Tyrone C CIV USARMY HQDA ASA ALT (USA)" w:date="2024-07-25T14:41:00Z">
        <w:r w:rsidRPr="00D25EE3" w:rsidDel="00D358A4">
          <w:rPr>
            <w:rFonts w:ascii="Arial" w:hAnsi="Arial" w:cs="Arial"/>
            <w:rPrChange w:id="203" w:author="Worrell, Tyrone C CIV USARMY HQDA ASA ALT (USA)" w:date="2024-09-24T06:42:00Z">
              <w:rPr/>
            </w:rPrChange>
          </w:rPr>
          <w:delText>“Best</w:delText>
        </w:r>
        <w:r w:rsidRPr="00D25EE3" w:rsidDel="00D358A4">
          <w:rPr>
            <w:rFonts w:ascii="Arial" w:hAnsi="Arial" w:cs="Arial"/>
            <w:spacing w:val="-4"/>
            <w:rPrChange w:id="204" w:author="Worrell, Tyrone C CIV USARMY HQDA ASA ALT (USA)" w:date="2024-09-24T06:42:00Z">
              <w:rPr>
                <w:spacing w:val="-4"/>
              </w:rPr>
            </w:rPrChange>
          </w:rPr>
          <w:delText xml:space="preserve"> </w:delText>
        </w:r>
        <w:r w:rsidRPr="00D25EE3" w:rsidDel="00D358A4">
          <w:rPr>
            <w:rFonts w:ascii="Arial" w:hAnsi="Arial" w:cs="Arial"/>
            <w:rPrChange w:id="205" w:author="Worrell, Tyrone C CIV USARMY HQDA ASA ALT (USA)" w:date="2024-09-24T06:42:00Z">
              <w:rPr/>
            </w:rPrChange>
          </w:rPr>
          <w:delText>practice”</w:delText>
        </w:r>
        <w:r w:rsidRPr="00D25EE3" w:rsidDel="00D358A4">
          <w:rPr>
            <w:rFonts w:ascii="Arial" w:hAnsi="Arial" w:cs="Arial"/>
            <w:spacing w:val="-4"/>
            <w:rPrChange w:id="206" w:author="Worrell, Tyrone C CIV USARMY HQDA ASA ALT (USA)" w:date="2024-09-24T06:42:00Z">
              <w:rPr>
                <w:spacing w:val="-4"/>
              </w:rPr>
            </w:rPrChange>
          </w:rPr>
          <w:delText xml:space="preserve"> </w:delText>
        </w:r>
        <w:r w:rsidRPr="00D25EE3" w:rsidDel="00D358A4">
          <w:rPr>
            <w:rFonts w:ascii="Arial" w:hAnsi="Arial" w:cs="Arial"/>
            <w:rPrChange w:id="207" w:author="Worrell, Tyrone C CIV USARMY HQDA ASA ALT (USA)" w:date="2024-09-24T06:42:00Z">
              <w:rPr/>
            </w:rPrChange>
          </w:rPr>
          <w:delText>means</w:delText>
        </w:r>
        <w:r w:rsidRPr="00D25EE3" w:rsidDel="00D358A4">
          <w:rPr>
            <w:rFonts w:ascii="Arial" w:hAnsi="Arial" w:cs="Arial"/>
            <w:spacing w:val="-4"/>
            <w:rPrChange w:id="208" w:author="Worrell, Tyrone C CIV USARMY HQDA ASA ALT (USA)" w:date="2024-09-24T06:42:00Z">
              <w:rPr>
                <w:spacing w:val="-4"/>
              </w:rPr>
            </w:rPrChange>
          </w:rPr>
          <w:delText xml:space="preserve"> </w:delText>
        </w:r>
        <w:r w:rsidRPr="00D25EE3" w:rsidDel="00D358A4">
          <w:rPr>
            <w:rFonts w:ascii="Arial" w:hAnsi="Arial" w:cs="Arial"/>
            <w:rPrChange w:id="209" w:author="Worrell, Tyrone C CIV USARMY HQDA ASA ALT (USA)" w:date="2024-09-24T06:42:00Z">
              <w:rPr/>
            </w:rPrChange>
          </w:rPr>
          <w:delText>an</w:delText>
        </w:r>
        <w:r w:rsidRPr="00D25EE3" w:rsidDel="00D358A4">
          <w:rPr>
            <w:rFonts w:ascii="Arial" w:hAnsi="Arial" w:cs="Arial"/>
            <w:spacing w:val="-4"/>
            <w:rPrChange w:id="210" w:author="Worrell, Tyrone C CIV USARMY HQDA ASA ALT (USA)" w:date="2024-09-24T06:42:00Z">
              <w:rPr>
                <w:spacing w:val="-4"/>
              </w:rPr>
            </w:rPrChange>
          </w:rPr>
          <w:delText xml:space="preserve"> </w:delText>
        </w:r>
        <w:r w:rsidRPr="00D25EE3" w:rsidDel="00D358A4">
          <w:rPr>
            <w:rFonts w:ascii="Arial" w:hAnsi="Arial" w:cs="Arial"/>
            <w:rPrChange w:id="211" w:author="Worrell, Tyrone C CIV USARMY HQDA ASA ALT (USA)" w:date="2024-09-24T06:42:00Z">
              <w:rPr/>
            </w:rPrChange>
          </w:rPr>
          <w:delText>innovative,</w:delText>
        </w:r>
        <w:r w:rsidRPr="00D25EE3" w:rsidDel="00D358A4">
          <w:rPr>
            <w:rFonts w:ascii="Arial" w:hAnsi="Arial" w:cs="Arial"/>
            <w:spacing w:val="-4"/>
            <w:rPrChange w:id="212" w:author="Worrell, Tyrone C CIV USARMY HQDA ASA ALT (USA)" w:date="2024-09-24T06:42:00Z">
              <w:rPr>
                <w:spacing w:val="-4"/>
              </w:rPr>
            </w:rPrChange>
          </w:rPr>
          <w:delText xml:space="preserve"> </w:delText>
        </w:r>
        <w:r w:rsidRPr="00D25EE3" w:rsidDel="00D358A4">
          <w:rPr>
            <w:rFonts w:ascii="Arial" w:hAnsi="Arial" w:cs="Arial"/>
            <w:rPrChange w:id="213" w:author="Worrell, Tyrone C CIV USARMY HQDA ASA ALT (USA)" w:date="2024-09-24T06:42:00Z">
              <w:rPr/>
            </w:rPrChange>
          </w:rPr>
          <w:delText>novel,</w:delText>
        </w:r>
        <w:r w:rsidRPr="00D25EE3" w:rsidDel="00D358A4">
          <w:rPr>
            <w:rFonts w:ascii="Arial" w:hAnsi="Arial" w:cs="Arial"/>
            <w:spacing w:val="-4"/>
            <w:rPrChange w:id="214" w:author="Worrell, Tyrone C CIV USARMY HQDA ASA ALT (USA)" w:date="2024-09-24T06:42:00Z">
              <w:rPr>
                <w:spacing w:val="-4"/>
              </w:rPr>
            </w:rPrChange>
          </w:rPr>
          <w:delText xml:space="preserve"> </w:delText>
        </w:r>
        <w:r w:rsidRPr="00D25EE3" w:rsidDel="00D358A4">
          <w:rPr>
            <w:rFonts w:ascii="Arial" w:hAnsi="Arial" w:cs="Arial"/>
            <w:rPrChange w:id="215" w:author="Worrell, Tyrone C CIV USARMY HQDA ASA ALT (USA)" w:date="2024-09-24T06:42:00Z">
              <w:rPr/>
            </w:rPrChange>
          </w:rPr>
          <w:delText>or</w:delText>
        </w:r>
        <w:r w:rsidRPr="00D25EE3" w:rsidDel="00D358A4">
          <w:rPr>
            <w:rFonts w:ascii="Arial" w:hAnsi="Arial" w:cs="Arial"/>
            <w:spacing w:val="-4"/>
            <w:rPrChange w:id="216" w:author="Worrell, Tyrone C CIV USARMY HQDA ASA ALT (USA)" w:date="2024-09-24T06:42:00Z">
              <w:rPr>
                <w:spacing w:val="-4"/>
              </w:rPr>
            </w:rPrChange>
          </w:rPr>
          <w:delText xml:space="preserve"> </w:delText>
        </w:r>
        <w:r w:rsidRPr="00D25EE3" w:rsidDel="00D358A4">
          <w:rPr>
            <w:rFonts w:ascii="Arial" w:hAnsi="Arial" w:cs="Arial"/>
            <w:rPrChange w:id="217" w:author="Worrell, Tyrone C CIV USARMY HQDA ASA ALT (USA)" w:date="2024-09-24T06:42:00Z">
              <w:rPr/>
            </w:rPrChange>
          </w:rPr>
          <w:delText>otherwise</w:delText>
        </w:r>
        <w:r w:rsidRPr="00D25EE3" w:rsidDel="00D358A4">
          <w:rPr>
            <w:rFonts w:ascii="Arial" w:hAnsi="Arial" w:cs="Arial"/>
            <w:spacing w:val="-4"/>
            <w:rPrChange w:id="218" w:author="Worrell, Tyrone C CIV USARMY HQDA ASA ALT (USA)" w:date="2024-09-24T06:42:00Z">
              <w:rPr>
                <w:spacing w:val="-4"/>
              </w:rPr>
            </w:rPrChange>
          </w:rPr>
          <w:delText xml:space="preserve"> </w:delText>
        </w:r>
        <w:r w:rsidRPr="00D25EE3" w:rsidDel="00D358A4">
          <w:rPr>
            <w:rFonts w:ascii="Arial" w:hAnsi="Arial" w:cs="Arial"/>
            <w:rPrChange w:id="219" w:author="Worrell, Tyrone C CIV USARMY HQDA ASA ALT (USA)" w:date="2024-09-24T06:42:00Z">
              <w:rPr/>
            </w:rPrChange>
          </w:rPr>
          <w:delText>noteworthy</w:delText>
        </w:r>
        <w:r w:rsidRPr="00D25EE3" w:rsidDel="00D358A4">
          <w:rPr>
            <w:rFonts w:ascii="Arial" w:hAnsi="Arial" w:cs="Arial"/>
            <w:spacing w:val="-4"/>
            <w:rPrChange w:id="220" w:author="Worrell, Tyrone C CIV USARMY HQDA ASA ALT (USA)" w:date="2024-09-24T06:42:00Z">
              <w:rPr>
                <w:spacing w:val="-4"/>
              </w:rPr>
            </w:rPrChange>
          </w:rPr>
          <w:delText xml:space="preserve"> </w:delText>
        </w:r>
        <w:r w:rsidRPr="00D25EE3" w:rsidDel="00D358A4">
          <w:rPr>
            <w:rFonts w:ascii="Arial" w:hAnsi="Arial" w:cs="Arial"/>
            <w:rPrChange w:id="221" w:author="Worrell, Tyrone C CIV USARMY HQDA ASA ALT (USA)" w:date="2024-09-24T06:42:00Z">
              <w:rPr/>
            </w:rPrChange>
          </w:rPr>
          <w:delText>approach</w:delText>
        </w:r>
        <w:r w:rsidRPr="00D25EE3" w:rsidDel="00D358A4">
          <w:rPr>
            <w:rFonts w:ascii="Arial" w:hAnsi="Arial" w:cs="Arial"/>
            <w:spacing w:val="-4"/>
            <w:rPrChange w:id="222" w:author="Worrell, Tyrone C CIV USARMY HQDA ASA ALT (USA)" w:date="2024-09-24T06:42:00Z">
              <w:rPr>
                <w:spacing w:val="-4"/>
              </w:rPr>
            </w:rPrChange>
          </w:rPr>
          <w:delText xml:space="preserve"> </w:delText>
        </w:r>
        <w:r w:rsidRPr="00D25EE3" w:rsidDel="00D358A4">
          <w:rPr>
            <w:rFonts w:ascii="Arial" w:hAnsi="Arial" w:cs="Arial"/>
            <w:rPrChange w:id="223" w:author="Worrell, Tyrone C CIV USARMY HQDA ASA ALT (USA)" w:date="2024-09-24T06:42:00Z">
              <w:rPr/>
            </w:rPrChange>
          </w:rPr>
          <w:delText>or</w:delText>
        </w:r>
        <w:r w:rsidRPr="00D25EE3" w:rsidDel="00D358A4">
          <w:rPr>
            <w:rFonts w:ascii="Arial" w:hAnsi="Arial" w:cs="Arial"/>
            <w:spacing w:val="-4"/>
            <w:rPrChange w:id="224" w:author="Worrell, Tyrone C CIV USARMY HQDA ASA ALT (USA)" w:date="2024-09-24T06:42:00Z">
              <w:rPr>
                <w:spacing w:val="-4"/>
              </w:rPr>
            </w:rPrChange>
          </w:rPr>
          <w:delText xml:space="preserve"> </w:delText>
        </w:r>
        <w:r w:rsidRPr="00D25EE3" w:rsidDel="00D358A4">
          <w:rPr>
            <w:rFonts w:ascii="Arial" w:hAnsi="Arial" w:cs="Arial"/>
            <w:rPrChange w:id="225" w:author="Worrell, Tyrone C CIV USARMY HQDA ASA ALT (USA)" w:date="2024-09-24T06:42:00Z">
              <w:rPr/>
            </w:rPrChange>
          </w:rPr>
          <w:delText>practice</w:delText>
        </w:r>
        <w:r w:rsidRPr="00D25EE3" w:rsidDel="00D358A4">
          <w:rPr>
            <w:rFonts w:ascii="Arial" w:hAnsi="Arial" w:cs="Arial"/>
            <w:spacing w:val="-4"/>
            <w:rPrChange w:id="226" w:author="Worrell, Tyrone C CIV USARMY HQDA ASA ALT (USA)" w:date="2024-09-24T06:42:00Z">
              <w:rPr>
                <w:spacing w:val="-4"/>
              </w:rPr>
            </w:rPrChange>
          </w:rPr>
          <w:delText xml:space="preserve"> </w:delText>
        </w:r>
        <w:r w:rsidRPr="00D25EE3" w:rsidDel="00D358A4">
          <w:rPr>
            <w:rFonts w:ascii="Arial" w:hAnsi="Arial" w:cs="Arial"/>
            <w:rPrChange w:id="227" w:author="Worrell, Tyrone C CIV USARMY HQDA ASA ALT (USA)" w:date="2024-09-24T06:42:00Z">
              <w:rPr/>
            </w:rPrChange>
          </w:rPr>
          <w:delText>used to comply with one or more internal controls.</w:delText>
        </w:r>
      </w:del>
    </w:p>
    <w:p w14:paraId="229E7A41" w14:textId="5773BA82" w:rsidR="0060199D" w:rsidRPr="00D25EE3" w:rsidDel="00D358A4" w:rsidRDefault="0060199D">
      <w:pPr>
        <w:pStyle w:val="BodyText"/>
        <w:spacing w:before="3"/>
        <w:rPr>
          <w:del w:id="228" w:author="Worrell, Tyrone C CIV USARMY HQDA ASA ALT (USA)" w:date="2024-07-25T14:41:00Z"/>
          <w:rFonts w:ascii="Arial" w:hAnsi="Arial" w:cs="Arial"/>
          <w:rPrChange w:id="229" w:author="Worrell, Tyrone C CIV USARMY HQDA ASA ALT (USA)" w:date="2024-09-24T06:42:00Z">
            <w:rPr>
              <w:del w:id="230" w:author="Worrell, Tyrone C CIV USARMY HQDA ASA ALT (USA)" w:date="2024-07-25T14:41:00Z"/>
            </w:rPr>
          </w:rPrChange>
        </w:rPr>
      </w:pPr>
    </w:p>
    <w:p w14:paraId="229E7A42" w14:textId="2844B08E" w:rsidR="0060199D" w:rsidRPr="00D25EE3" w:rsidDel="00D358A4" w:rsidRDefault="000333D6">
      <w:pPr>
        <w:pStyle w:val="BodyText"/>
        <w:spacing w:before="1" w:line="276" w:lineRule="auto"/>
        <w:ind w:left="120"/>
        <w:rPr>
          <w:del w:id="231" w:author="Worrell, Tyrone C CIV USARMY HQDA ASA ALT (USA)" w:date="2024-07-25T14:41:00Z"/>
          <w:rFonts w:ascii="Arial" w:hAnsi="Arial" w:cs="Arial"/>
          <w:rPrChange w:id="232" w:author="Worrell, Tyrone C CIV USARMY HQDA ASA ALT (USA)" w:date="2024-09-24T06:42:00Z">
            <w:rPr>
              <w:del w:id="233" w:author="Worrell, Tyrone C CIV USARMY HQDA ASA ALT (USA)" w:date="2024-07-25T14:41:00Z"/>
            </w:rPr>
          </w:rPrChange>
        </w:rPr>
      </w:pPr>
      <w:del w:id="234" w:author="Worrell, Tyrone C CIV USARMY HQDA ASA ALT (USA)" w:date="2024-07-25T14:41:00Z">
        <w:r w:rsidRPr="00D25EE3" w:rsidDel="00D358A4">
          <w:rPr>
            <w:rFonts w:ascii="Arial" w:hAnsi="Arial" w:cs="Arial"/>
            <w:rPrChange w:id="235" w:author="Worrell, Tyrone C CIV USARMY HQDA ASA ALT (USA)" w:date="2024-09-24T06:42:00Z">
              <w:rPr/>
            </w:rPrChange>
          </w:rPr>
          <w:delText>“Contingency contracting” means a military operation that is designated by the Secretary of Defense</w:delText>
        </w:r>
        <w:r w:rsidRPr="00D25EE3" w:rsidDel="00D358A4">
          <w:rPr>
            <w:rFonts w:ascii="Arial" w:hAnsi="Arial" w:cs="Arial"/>
            <w:spacing w:val="-2"/>
            <w:rPrChange w:id="236" w:author="Worrell, Tyrone C CIV USARMY HQDA ASA ALT (USA)" w:date="2024-09-24T06:42:00Z">
              <w:rPr>
                <w:spacing w:val="-2"/>
              </w:rPr>
            </w:rPrChange>
          </w:rPr>
          <w:delText xml:space="preserve"> </w:delText>
        </w:r>
        <w:r w:rsidRPr="00D25EE3" w:rsidDel="00D358A4">
          <w:rPr>
            <w:rFonts w:ascii="Arial" w:hAnsi="Arial" w:cs="Arial"/>
            <w:rPrChange w:id="237" w:author="Worrell, Tyrone C CIV USARMY HQDA ASA ALT (USA)" w:date="2024-09-24T06:42:00Z">
              <w:rPr/>
            </w:rPrChange>
          </w:rPr>
          <w:delText>as</w:delText>
        </w:r>
        <w:r w:rsidRPr="00D25EE3" w:rsidDel="00D358A4">
          <w:rPr>
            <w:rFonts w:ascii="Arial" w:hAnsi="Arial" w:cs="Arial"/>
            <w:spacing w:val="-2"/>
            <w:rPrChange w:id="238" w:author="Worrell, Tyrone C CIV USARMY HQDA ASA ALT (USA)" w:date="2024-09-24T06:42:00Z">
              <w:rPr>
                <w:spacing w:val="-2"/>
              </w:rPr>
            </w:rPrChange>
          </w:rPr>
          <w:delText xml:space="preserve"> </w:delText>
        </w:r>
        <w:r w:rsidRPr="00D25EE3" w:rsidDel="00D358A4">
          <w:rPr>
            <w:rFonts w:ascii="Arial" w:hAnsi="Arial" w:cs="Arial"/>
            <w:rPrChange w:id="239" w:author="Worrell, Tyrone C CIV USARMY HQDA ASA ALT (USA)" w:date="2024-09-24T06:42:00Z">
              <w:rPr/>
            </w:rPrChange>
          </w:rPr>
          <w:delText>an</w:delText>
        </w:r>
        <w:r w:rsidRPr="00D25EE3" w:rsidDel="00D358A4">
          <w:rPr>
            <w:rFonts w:ascii="Arial" w:hAnsi="Arial" w:cs="Arial"/>
            <w:spacing w:val="-2"/>
            <w:rPrChange w:id="240" w:author="Worrell, Tyrone C CIV USARMY HQDA ASA ALT (USA)" w:date="2024-09-24T06:42:00Z">
              <w:rPr>
                <w:spacing w:val="-2"/>
              </w:rPr>
            </w:rPrChange>
          </w:rPr>
          <w:delText xml:space="preserve"> </w:delText>
        </w:r>
        <w:r w:rsidRPr="00D25EE3" w:rsidDel="00D358A4">
          <w:rPr>
            <w:rFonts w:ascii="Arial" w:hAnsi="Arial" w:cs="Arial"/>
            <w:rPrChange w:id="241" w:author="Worrell, Tyrone C CIV USARMY HQDA ASA ALT (USA)" w:date="2024-09-24T06:42:00Z">
              <w:rPr/>
            </w:rPrChange>
          </w:rPr>
          <w:delText>operation</w:delText>
        </w:r>
        <w:r w:rsidRPr="00D25EE3" w:rsidDel="00D358A4">
          <w:rPr>
            <w:rFonts w:ascii="Arial" w:hAnsi="Arial" w:cs="Arial"/>
            <w:spacing w:val="-2"/>
            <w:rPrChange w:id="242" w:author="Worrell, Tyrone C CIV USARMY HQDA ASA ALT (USA)" w:date="2024-09-24T06:42:00Z">
              <w:rPr>
                <w:spacing w:val="-2"/>
              </w:rPr>
            </w:rPrChange>
          </w:rPr>
          <w:delText xml:space="preserve"> </w:delText>
        </w:r>
        <w:r w:rsidRPr="00D25EE3" w:rsidDel="00D358A4">
          <w:rPr>
            <w:rFonts w:ascii="Arial" w:hAnsi="Arial" w:cs="Arial"/>
            <w:rPrChange w:id="243" w:author="Worrell, Tyrone C CIV USARMY HQDA ASA ALT (USA)" w:date="2024-09-24T06:42:00Z">
              <w:rPr/>
            </w:rPrChange>
          </w:rPr>
          <w:delText>in</w:delText>
        </w:r>
        <w:r w:rsidRPr="00D25EE3" w:rsidDel="00D358A4">
          <w:rPr>
            <w:rFonts w:ascii="Arial" w:hAnsi="Arial" w:cs="Arial"/>
            <w:spacing w:val="-2"/>
            <w:rPrChange w:id="244" w:author="Worrell, Tyrone C CIV USARMY HQDA ASA ALT (USA)" w:date="2024-09-24T06:42:00Z">
              <w:rPr>
                <w:spacing w:val="-2"/>
              </w:rPr>
            </w:rPrChange>
          </w:rPr>
          <w:delText xml:space="preserve"> </w:delText>
        </w:r>
        <w:r w:rsidRPr="00D25EE3" w:rsidDel="00D358A4">
          <w:rPr>
            <w:rFonts w:ascii="Arial" w:hAnsi="Arial" w:cs="Arial"/>
            <w:rPrChange w:id="245" w:author="Worrell, Tyrone C CIV USARMY HQDA ASA ALT (USA)" w:date="2024-09-24T06:42:00Z">
              <w:rPr/>
            </w:rPrChange>
          </w:rPr>
          <w:delText>which</w:delText>
        </w:r>
        <w:r w:rsidRPr="00D25EE3" w:rsidDel="00D358A4">
          <w:rPr>
            <w:rFonts w:ascii="Arial" w:hAnsi="Arial" w:cs="Arial"/>
            <w:spacing w:val="-2"/>
            <w:rPrChange w:id="246" w:author="Worrell, Tyrone C CIV USARMY HQDA ASA ALT (USA)" w:date="2024-09-24T06:42:00Z">
              <w:rPr>
                <w:spacing w:val="-2"/>
              </w:rPr>
            </w:rPrChange>
          </w:rPr>
          <w:delText xml:space="preserve"> </w:delText>
        </w:r>
        <w:r w:rsidRPr="00D25EE3" w:rsidDel="00D358A4">
          <w:rPr>
            <w:rFonts w:ascii="Arial" w:hAnsi="Arial" w:cs="Arial"/>
            <w:rPrChange w:id="247" w:author="Worrell, Tyrone C CIV USARMY HQDA ASA ALT (USA)" w:date="2024-09-24T06:42:00Z">
              <w:rPr/>
            </w:rPrChange>
          </w:rPr>
          <w:delText>members</w:delText>
        </w:r>
        <w:r w:rsidRPr="00D25EE3" w:rsidDel="00D358A4">
          <w:rPr>
            <w:rFonts w:ascii="Arial" w:hAnsi="Arial" w:cs="Arial"/>
            <w:spacing w:val="-2"/>
            <w:rPrChange w:id="248" w:author="Worrell, Tyrone C CIV USARMY HQDA ASA ALT (USA)" w:date="2024-09-24T06:42:00Z">
              <w:rPr>
                <w:spacing w:val="-2"/>
              </w:rPr>
            </w:rPrChange>
          </w:rPr>
          <w:delText xml:space="preserve"> </w:delText>
        </w:r>
        <w:r w:rsidRPr="00D25EE3" w:rsidDel="00D358A4">
          <w:rPr>
            <w:rFonts w:ascii="Arial" w:hAnsi="Arial" w:cs="Arial"/>
            <w:rPrChange w:id="249" w:author="Worrell, Tyrone C CIV USARMY HQDA ASA ALT (USA)" w:date="2024-09-24T06:42:00Z">
              <w:rPr/>
            </w:rPrChange>
          </w:rPr>
          <w:delText>of</w:delText>
        </w:r>
        <w:r w:rsidRPr="00D25EE3" w:rsidDel="00D358A4">
          <w:rPr>
            <w:rFonts w:ascii="Arial" w:hAnsi="Arial" w:cs="Arial"/>
            <w:spacing w:val="-2"/>
            <w:rPrChange w:id="250" w:author="Worrell, Tyrone C CIV USARMY HQDA ASA ALT (USA)" w:date="2024-09-24T06:42:00Z">
              <w:rPr>
                <w:spacing w:val="-2"/>
              </w:rPr>
            </w:rPrChange>
          </w:rPr>
          <w:delText xml:space="preserve"> </w:delText>
        </w:r>
        <w:r w:rsidRPr="00D25EE3" w:rsidDel="00D358A4">
          <w:rPr>
            <w:rFonts w:ascii="Arial" w:hAnsi="Arial" w:cs="Arial"/>
            <w:rPrChange w:id="251" w:author="Worrell, Tyrone C CIV USARMY HQDA ASA ALT (USA)" w:date="2024-09-24T06:42:00Z">
              <w:rPr/>
            </w:rPrChange>
          </w:rPr>
          <w:delText>the</w:delText>
        </w:r>
        <w:r w:rsidRPr="00D25EE3" w:rsidDel="00D358A4">
          <w:rPr>
            <w:rFonts w:ascii="Arial" w:hAnsi="Arial" w:cs="Arial"/>
            <w:spacing w:val="-3"/>
            <w:rPrChange w:id="252" w:author="Worrell, Tyrone C CIV USARMY HQDA ASA ALT (USA)" w:date="2024-09-24T06:42:00Z">
              <w:rPr>
                <w:spacing w:val="-3"/>
              </w:rPr>
            </w:rPrChange>
          </w:rPr>
          <w:delText xml:space="preserve"> </w:delText>
        </w:r>
        <w:r w:rsidRPr="00D25EE3" w:rsidDel="00D358A4">
          <w:rPr>
            <w:rFonts w:ascii="Arial" w:hAnsi="Arial" w:cs="Arial"/>
            <w:rPrChange w:id="253" w:author="Worrell, Tyrone C CIV USARMY HQDA ASA ALT (USA)" w:date="2024-09-24T06:42:00Z">
              <w:rPr/>
            </w:rPrChange>
          </w:rPr>
          <w:delText>armed</w:delText>
        </w:r>
        <w:r w:rsidRPr="00D25EE3" w:rsidDel="00D358A4">
          <w:rPr>
            <w:rFonts w:ascii="Arial" w:hAnsi="Arial" w:cs="Arial"/>
            <w:spacing w:val="-4"/>
            <w:rPrChange w:id="254" w:author="Worrell, Tyrone C CIV USARMY HQDA ASA ALT (USA)" w:date="2024-09-24T06:42:00Z">
              <w:rPr>
                <w:spacing w:val="-4"/>
              </w:rPr>
            </w:rPrChange>
          </w:rPr>
          <w:delText xml:space="preserve"> </w:delText>
        </w:r>
        <w:r w:rsidRPr="00D25EE3" w:rsidDel="00D358A4">
          <w:rPr>
            <w:rFonts w:ascii="Arial" w:hAnsi="Arial" w:cs="Arial"/>
            <w:rPrChange w:id="255" w:author="Worrell, Tyrone C CIV USARMY HQDA ASA ALT (USA)" w:date="2024-09-24T06:42:00Z">
              <w:rPr/>
            </w:rPrChange>
          </w:rPr>
          <w:delText>forces</w:delText>
        </w:r>
        <w:r w:rsidRPr="00D25EE3" w:rsidDel="00D358A4">
          <w:rPr>
            <w:rFonts w:ascii="Arial" w:hAnsi="Arial" w:cs="Arial"/>
            <w:spacing w:val="-2"/>
            <w:rPrChange w:id="256" w:author="Worrell, Tyrone C CIV USARMY HQDA ASA ALT (USA)" w:date="2024-09-24T06:42:00Z">
              <w:rPr>
                <w:spacing w:val="-2"/>
              </w:rPr>
            </w:rPrChange>
          </w:rPr>
          <w:delText xml:space="preserve"> </w:delText>
        </w:r>
        <w:r w:rsidRPr="00D25EE3" w:rsidDel="00D358A4">
          <w:rPr>
            <w:rFonts w:ascii="Arial" w:hAnsi="Arial" w:cs="Arial"/>
            <w:rPrChange w:id="257" w:author="Worrell, Tyrone C CIV USARMY HQDA ASA ALT (USA)" w:date="2024-09-24T06:42:00Z">
              <w:rPr/>
            </w:rPrChange>
          </w:rPr>
          <w:delText>are</w:delText>
        </w:r>
        <w:r w:rsidRPr="00D25EE3" w:rsidDel="00D358A4">
          <w:rPr>
            <w:rFonts w:ascii="Arial" w:hAnsi="Arial" w:cs="Arial"/>
            <w:spacing w:val="-2"/>
            <w:rPrChange w:id="258" w:author="Worrell, Tyrone C CIV USARMY HQDA ASA ALT (USA)" w:date="2024-09-24T06:42:00Z">
              <w:rPr>
                <w:spacing w:val="-2"/>
              </w:rPr>
            </w:rPrChange>
          </w:rPr>
          <w:delText xml:space="preserve"> </w:delText>
        </w:r>
        <w:r w:rsidRPr="00D25EE3" w:rsidDel="00D358A4">
          <w:rPr>
            <w:rFonts w:ascii="Arial" w:hAnsi="Arial" w:cs="Arial"/>
            <w:rPrChange w:id="259" w:author="Worrell, Tyrone C CIV USARMY HQDA ASA ALT (USA)" w:date="2024-09-24T06:42:00Z">
              <w:rPr/>
            </w:rPrChange>
          </w:rPr>
          <w:delText>or</w:delText>
        </w:r>
        <w:r w:rsidRPr="00D25EE3" w:rsidDel="00D358A4">
          <w:rPr>
            <w:rFonts w:ascii="Arial" w:hAnsi="Arial" w:cs="Arial"/>
            <w:spacing w:val="-3"/>
            <w:rPrChange w:id="260" w:author="Worrell, Tyrone C CIV USARMY HQDA ASA ALT (USA)" w:date="2024-09-24T06:42:00Z">
              <w:rPr>
                <w:spacing w:val="-3"/>
              </w:rPr>
            </w:rPrChange>
          </w:rPr>
          <w:delText xml:space="preserve"> </w:delText>
        </w:r>
        <w:r w:rsidRPr="00D25EE3" w:rsidDel="00D358A4">
          <w:rPr>
            <w:rFonts w:ascii="Arial" w:hAnsi="Arial" w:cs="Arial"/>
            <w:rPrChange w:id="261" w:author="Worrell, Tyrone C CIV USARMY HQDA ASA ALT (USA)" w:date="2024-09-24T06:42:00Z">
              <w:rPr/>
            </w:rPrChange>
          </w:rPr>
          <w:delText>may</w:delText>
        </w:r>
        <w:r w:rsidRPr="00D25EE3" w:rsidDel="00D358A4">
          <w:rPr>
            <w:rFonts w:ascii="Arial" w:hAnsi="Arial" w:cs="Arial"/>
            <w:spacing w:val="-4"/>
            <w:rPrChange w:id="262" w:author="Worrell, Tyrone C CIV USARMY HQDA ASA ALT (USA)" w:date="2024-09-24T06:42:00Z">
              <w:rPr>
                <w:spacing w:val="-4"/>
              </w:rPr>
            </w:rPrChange>
          </w:rPr>
          <w:delText xml:space="preserve"> </w:delText>
        </w:r>
        <w:r w:rsidRPr="00D25EE3" w:rsidDel="00D358A4">
          <w:rPr>
            <w:rFonts w:ascii="Arial" w:hAnsi="Arial" w:cs="Arial"/>
            <w:rPrChange w:id="263" w:author="Worrell, Tyrone C CIV USARMY HQDA ASA ALT (USA)" w:date="2024-09-24T06:42:00Z">
              <w:rPr/>
            </w:rPrChange>
          </w:rPr>
          <w:delText>become</w:delText>
        </w:r>
        <w:r w:rsidRPr="00D25EE3" w:rsidDel="00D358A4">
          <w:rPr>
            <w:rFonts w:ascii="Arial" w:hAnsi="Arial" w:cs="Arial"/>
            <w:spacing w:val="-3"/>
            <w:rPrChange w:id="264" w:author="Worrell, Tyrone C CIV USARMY HQDA ASA ALT (USA)" w:date="2024-09-24T06:42:00Z">
              <w:rPr>
                <w:spacing w:val="-3"/>
              </w:rPr>
            </w:rPrChange>
          </w:rPr>
          <w:delText xml:space="preserve"> </w:delText>
        </w:r>
        <w:r w:rsidRPr="00D25EE3" w:rsidDel="00D358A4">
          <w:rPr>
            <w:rFonts w:ascii="Arial" w:hAnsi="Arial" w:cs="Arial"/>
            <w:rPrChange w:id="265" w:author="Worrell, Tyrone C CIV USARMY HQDA ASA ALT (USA)" w:date="2024-09-24T06:42:00Z">
              <w:rPr/>
            </w:rPrChange>
          </w:rPr>
          <w:delText>involved</w:delText>
        </w:r>
        <w:r w:rsidRPr="00D25EE3" w:rsidDel="00D358A4">
          <w:rPr>
            <w:rFonts w:ascii="Arial" w:hAnsi="Arial" w:cs="Arial"/>
            <w:spacing w:val="-2"/>
            <w:rPrChange w:id="266" w:author="Worrell, Tyrone C CIV USARMY HQDA ASA ALT (USA)" w:date="2024-09-24T06:42:00Z">
              <w:rPr>
                <w:spacing w:val="-2"/>
              </w:rPr>
            </w:rPrChange>
          </w:rPr>
          <w:delText xml:space="preserve"> </w:delText>
        </w:r>
        <w:r w:rsidRPr="00D25EE3" w:rsidDel="00D358A4">
          <w:rPr>
            <w:rFonts w:ascii="Arial" w:hAnsi="Arial" w:cs="Arial"/>
            <w:rPrChange w:id="267" w:author="Worrell, Tyrone C CIV USARMY HQDA ASA ALT (USA)" w:date="2024-09-24T06:42:00Z">
              <w:rPr/>
            </w:rPrChange>
          </w:rPr>
          <w:delText>in military actions, operations, or hostilities against an enemy of the United States or against an opposing military force in accordance with 10 USC 101(a)(13)(A) (see also FAR subpart</w:delText>
        </w:r>
      </w:del>
    </w:p>
    <w:p w14:paraId="229E7A43" w14:textId="5D4AFC4A" w:rsidR="0060199D" w:rsidRPr="00D25EE3" w:rsidDel="00D358A4" w:rsidRDefault="000333D6">
      <w:pPr>
        <w:pStyle w:val="BodyText"/>
        <w:spacing w:line="276" w:lineRule="auto"/>
        <w:ind w:left="120"/>
        <w:rPr>
          <w:del w:id="268" w:author="Worrell, Tyrone C CIV USARMY HQDA ASA ALT (USA)" w:date="2024-07-25T14:41:00Z"/>
          <w:rFonts w:ascii="Arial" w:hAnsi="Arial" w:cs="Arial"/>
          <w:rPrChange w:id="269" w:author="Worrell, Tyrone C CIV USARMY HQDA ASA ALT (USA)" w:date="2024-09-24T06:42:00Z">
            <w:rPr>
              <w:del w:id="270" w:author="Worrell, Tyrone C CIV USARMY HQDA ASA ALT (USA)" w:date="2024-07-25T14:41:00Z"/>
            </w:rPr>
          </w:rPrChange>
        </w:rPr>
      </w:pPr>
      <w:del w:id="271" w:author="Worrell, Tyrone C CIV USARMY HQDA ASA ALT (USA)" w:date="2024-07-25T14:41:00Z">
        <w:r w:rsidRPr="00D25EE3" w:rsidDel="00D358A4">
          <w:rPr>
            <w:rFonts w:ascii="Arial" w:hAnsi="Arial" w:cs="Arial"/>
            <w:rPrChange w:id="272" w:author="Worrell, Tyrone C CIV USARMY HQDA ASA ALT (USA)" w:date="2024-09-24T06:42:00Z">
              <w:rPr/>
            </w:rPrChange>
          </w:rPr>
          <w:delText>2.1).</w:delText>
        </w:r>
        <w:r w:rsidRPr="00D25EE3" w:rsidDel="00D358A4">
          <w:rPr>
            <w:rFonts w:ascii="Arial" w:hAnsi="Arial" w:cs="Arial"/>
            <w:spacing w:val="40"/>
            <w:rPrChange w:id="273" w:author="Worrell, Tyrone C CIV USARMY HQDA ASA ALT (USA)" w:date="2024-09-24T06:42:00Z">
              <w:rPr>
                <w:spacing w:val="40"/>
              </w:rPr>
            </w:rPrChange>
          </w:rPr>
          <w:delText xml:space="preserve"> </w:delText>
        </w:r>
        <w:r w:rsidRPr="00D25EE3" w:rsidDel="00D358A4">
          <w:rPr>
            <w:rFonts w:ascii="Arial" w:hAnsi="Arial" w:cs="Arial"/>
            <w:rPrChange w:id="274" w:author="Worrell, Tyrone C CIV USARMY HQDA ASA ALT (USA)" w:date="2024-09-24T06:42:00Z">
              <w:rPr/>
            </w:rPrChange>
          </w:rPr>
          <w:delText>The</w:delText>
        </w:r>
        <w:r w:rsidRPr="00D25EE3" w:rsidDel="00D358A4">
          <w:rPr>
            <w:rFonts w:ascii="Arial" w:hAnsi="Arial" w:cs="Arial"/>
            <w:spacing w:val="-3"/>
            <w:rPrChange w:id="275" w:author="Worrell, Tyrone C CIV USARMY HQDA ASA ALT (USA)" w:date="2024-09-24T06:42:00Z">
              <w:rPr>
                <w:spacing w:val="-3"/>
              </w:rPr>
            </w:rPrChange>
          </w:rPr>
          <w:delText xml:space="preserve"> </w:delText>
        </w:r>
        <w:r w:rsidRPr="00D25EE3" w:rsidDel="00D358A4">
          <w:rPr>
            <w:rFonts w:ascii="Arial" w:hAnsi="Arial" w:cs="Arial"/>
            <w:rPrChange w:id="276" w:author="Worrell, Tyrone C CIV USARMY HQDA ASA ALT (USA)" w:date="2024-09-24T06:42:00Z">
              <w:rPr/>
            </w:rPrChange>
          </w:rPr>
          <w:delText>support</w:delText>
        </w:r>
        <w:r w:rsidRPr="00D25EE3" w:rsidDel="00D358A4">
          <w:rPr>
            <w:rFonts w:ascii="Arial" w:hAnsi="Arial" w:cs="Arial"/>
            <w:spacing w:val="-3"/>
            <w:rPrChange w:id="277" w:author="Worrell, Tyrone C CIV USARMY HQDA ASA ALT (USA)" w:date="2024-09-24T06:42:00Z">
              <w:rPr>
                <w:spacing w:val="-3"/>
              </w:rPr>
            </w:rPrChange>
          </w:rPr>
          <w:delText xml:space="preserve"> </w:delText>
        </w:r>
        <w:r w:rsidRPr="00D25EE3" w:rsidDel="00D358A4">
          <w:rPr>
            <w:rFonts w:ascii="Arial" w:hAnsi="Arial" w:cs="Arial"/>
            <w:rPrChange w:id="278" w:author="Worrell, Tyrone C CIV USARMY HQDA ASA ALT (USA)" w:date="2024-09-24T06:42:00Z">
              <w:rPr/>
            </w:rPrChange>
          </w:rPr>
          <w:delText>may</w:delText>
        </w:r>
        <w:r w:rsidRPr="00D25EE3" w:rsidDel="00D358A4">
          <w:rPr>
            <w:rFonts w:ascii="Arial" w:hAnsi="Arial" w:cs="Arial"/>
            <w:spacing w:val="-3"/>
            <w:rPrChange w:id="279" w:author="Worrell, Tyrone C CIV USARMY HQDA ASA ALT (USA)" w:date="2024-09-24T06:42:00Z">
              <w:rPr>
                <w:spacing w:val="-3"/>
              </w:rPr>
            </w:rPrChange>
          </w:rPr>
          <w:delText xml:space="preserve"> </w:delText>
        </w:r>
        <w:r w:rsidRPr="00D25EE3" w:rsidDel="00D358A4">
          <w:rPr>
            <w:rFonts w:ascii="Arial" w:hAnsi="Arial" w:cs="Arial"/>
            <w:rPrChange w:id="280" w:author="Worrell, Tyrone C CIV USARMY HQDA ASA ALT (USA)" w:date="2024-09-24T06:42:00Z">
              <w:rPr/>
            </w:rPrChange>
          </w:rPr>
          <w:delText>be</w:delText>
        </w:r>
        <w:r w:rsidRPr="00D25EE3" w:rsidDel="00D358A4">
          <w:rPr>
            <w:rFonts w:ascii="Arial" w:hAnsi="Arial" w:cs="Arial"/>
            <w:spacing w:val="-3"/>
            <w:rPrChange w:id="281" w:author="Worrell, Tyrone C CIV USARMY HQDA ASA ALT (USA)" w:date="2024-09-24T06:42:00Z">
              <w:rPr>
                <w:spacing w:val="-3"/>
              </w:rPr>
            </w:rPrChange>
          </w:rPr>
          <w:delText xml:space="preserve"> </w:delText>
        </w:r>
        <w:r w:rsidRPr="00D25EE3" w:rsidDel="00D358A4">
          <w:rPr>
            <w:rFonts w:ascii="Arial" w:hAnsi="Arial" w:cs="Arial"/>
            <w:rPrChange w:id="282" w:author="Worrell, Tyrone C CIV USARMY HQDA ASA ALT (USA)" w:date="2024-09-24T06:42:00Z">
              <w:rPr/>
            </w:rPrChange>
          </w:rPr>
          <w:delText>provided</w:delText>
        </w:r>
        <w:r w:rsidRPr="00D25EE3" w:rsidDel="00D358A4">
          <w:rPr>
            <w:rFonts w:ascii="Arial" w:hAnsi="Arial" w:cs="Arial"/>
            <w:spacing w:val="-4"/>
            <w:rPrChange w:id="283" w:author="Worrell, Tyrone C CIV USARMY HQDA ASA ALT (USA)" w:date="2024-09-24T06:42:00Z">
              <w:rPr>
                <w:spacing w:val="-4"/>
              </w:rPr>
            </w:rPrChange>
          </w:rPr>
          <w:delText xml:space="preserve"> </w:delText>
        </w:r>
        <w:r w:rsidRPr="00D25EE3" w:rsidDel="00D358A4">
          <w:rPr>
            <w:rFonts w:ascii="Arial" w:hAnsi="Arial" w:cs="Arial"/>
            <w:rPrChange w:id="284" w:author="Worrell, Tyrone C CIV USARMY HQDA ASA ALT (USA)" w:date="2024-09-24T06:42:00Z">
              <w:rPr/>
            </w:rPrChange>
          </w:rPr>
          <w:delText>in</w:delText>
        </w:r>
        <w:r w:rsidRPr="00D25EE3" w:rsidDel="00D358A4">
          <w:rPr>
            <w:rFonts w:ascii="Arial" w:hAnsi="Arial" w:cs="Arial"/>
            <w:spacing w:val="-3"/>
            <w:rPrChange w:id="285" w:author="Worrell, Tyrone C CIV USARMY HQDA ASA ALT (USA)" w:date="2024-09-24T06:42:00Z">
              <w:rPr>
                <w:spacing w:val="-3"/>
              </w:rPr>
            </w:rPrChange>
          </w:rPr>
          <w:delText xml:space="preserve"> </w:delText>
        </w:r>
        <w:r w:rsidRPr="00D25EE3" w:rsidDel="00D358A4">
          <w:rPr>
            <w:rFonts w:ascii="Arial" w:hAnsi="Arial" w:cs="Arial"/>
            <w:rPrChange w:id="286" w:author="Worrell, Tyrone C CIV USARMY HQDA ASA ALT (USA)" w:date="2024-09-24T06:42:00Z">
              <w:rPr/>
            </w:rPrChange>
          </w:rPr>
          <w:delText>a</w:delText>
        </w:r>
        <w:r w:rsidRPr="00D25EE3" w:rsidDel="00D358A4">
          <w:rPr>
            <w:rFonts w:ascii="Arial" w:hAnsi="Arial" w:cs="Arial"/>
            <w:spacing w:val="-3"/>
            <w:rPrChange w:id="287" w:author="Worrell, Tyrone C CIV USARMY HQDA ASA ALT (USA)" w:date="2024-09-24T06:42:00Z">
              <w:rPr>
                <w:spacing w:val="-3"/>
              </w:rPr>
            </w:rPrChange>
          </w:rPr>
          <w:delText xml:space="preserve"> </w:delText>
        </w:r>
        <w:r w:rsidRPr="00D25EE3" w:rsidDel="00D358A4">
          <w:rPr>
            <w:rFonts w:ascii="Arial" w:hAnsi="Arial" w:cs="Arial"/>
            <w:rPrChange w:id="288" w:author="Worrell, Tyrone C CIV USARMY HQDA ASA ALT (USA)" w:date="2024-09-24T06:42:00Z">
              <w:rPr/>
            </w:rPrChange>
          </w:rPr>
          <w:delText>mature</w:delText>
        </w:r>
        <w:r w:rsidRPr="00D25EE3" w:rsidDel="00D358A4">
          <w:rPr>
            <w:rFonts w:ascii="Arial" w:hAnsi="Arial" w:cs="Arial"/>
            <w:spacing w:val="-3"/>
            <w:rPrChange w:id="289" w:author="Worrell, Tyrone C CIV USARMY HQDA ASA ALT (USA)" w:date="2024-09-24T06:42:00Z">
              <w:rPr>
                <w:spacing w:val="-3"/>
              </w:rPr>
            </w:rPrChange>
          </w:rPr>
          <w:delText xml:space="preserve"> </w:delText>
        </w:r>
        <w:r w:rsidRPr="00D25EE3" w:rsidDel="00D358A4">
          <w:rPr>
            <w:rFonts w:ascii="Arial" w:hAnsi="Arial" w:cs="Arial"/>
            <w:rPrChange w:id="290" w:author="Worrell, Tyrone C CIV USARMY HQDA ASA ALT (USA)" w:date="2024-09-24T06:42:00Z">
              <w:rPr/>
            </w:rPrChange>
          </w:rPr>
          <w:delText>or</w:delText>
        </w:r>
        <w:r w:rsidRPr="00D25EE3" w:rsidDel="00D358A4">
          <w:rPr>
            <w:rFonts w:ascii="Arial" w:hAnsi="Arial" w:cs="Arial"/>
            <w:spacing w:val="-3"/>
            <w:rPrChange w:id="291" w:author="Worrell, Tyrone C CIV USARMY HQDA ASA ALT (USA)" w:date="2024-09-24T06:42:00Z">
              <w:rPr>
                <w:spacing w:val="-3"/>
              </w:rPr>
            </w:rPrChange>
          </w:rPr>
          <w:delText xml:space="preserve"> </w:delText>
        </w:r>
        <w:r w:rsidRPr="00D25EE3" w:rsidDel="00D358A4">
          <w:rPr>
            <w:rFonts w:ascii="Arial" w:hAnsi="Arial" w:cs="Arial"/>
            <w:rPrChange w:id="292" w:author="Worrell, Tyrone C CIV USARMY HQDA ASA ALT (USA)" w:date="2024-09-24T06:42:00Z">
              <w:rPr/>
            </w:rPrChange>
          </w:rPr>
          <w:delText>immature</w:delText>
        </w:r>
        <w:r w:rsidRPr="00D25EE3" w:rsidDel="00D358A4">
          <w:rPr>
            <w:rFonts w:ascii="Arial" w:hAnsi="Arial" w:cs="Arial"/>
            <w:spacing w:val="-3"/>
            <w:rPrChange w:id="293" w:author="Worrell, Tyrone C CIV USARMY HQDA ASA ALT (USA)" w:date="2024-09-24T06:42:00Z">
              <w:rPr>
                <w:spacing w:val="-3"/>
              </w:rPr>
            </w:rPrChange>
          </w:rPr>
          <w:delText xml:space="preserve"> </w:delText>
        </w:r>
        <w:r w:rsidRPr="00D25EE3" w:rsidDel="00D358A4">
          <w:rPr>
            <w:rFonts w:ascii="Arial" w:hAnsi="Arial" w:cs="Arial"/>
            <w:rPrChange w:id="294" w:author="Worrell, Tyrone C CIV USARMY HQDA ASA ALT (USA)" w:date="2024-09-24T06:42:00Z">
              <w:rPr/>
            </w:rPrChange>
          </w:rPr>
          <w:delText>operational</w:delText>
        </w:r>
        <w:r w:rsidRPr="00D25EE3" w:rsidDel="00D358A4">
          <w:rPr>
            <w:rFonts w:ascii="Arial" w:hAnsi="Arial" w:cs="Arial"/>
            <w:spacing w:val="-3"/>
            <w:rPrChange w:id="295" w:author="Worrell, Tyrone C CIV USARMY HQDA ASA ALT (USA)" w:date="2024-09-24T06:42:00Z">
              <w:rPr>
                <w:spacing w:val="-3"/>
              </w:rPr>
            </w:rPrChange>
          </w:rPr>
          <w:delText xml:space="preserve"> </w:delText>
        </w:r>
        <w:r w:rsidRPr="00D25EE3" w:rsidDel="00D358A4">
          <w:rPr>
            <w:rFonts w:ascii="Arial" w:hAnsi="Arial" w:cs="Arial"/>
            <w:rPrChange w:id="296" w:author="Worrell, Tyrone C CIV USARMY HQDA ASA ALT (USA)" w:date="2024-09-24T06:42:00Z">
              <w:rPr/>
            </w:rPrChange>
          </w:rPr>
          <w:delText>environment</w:delText>
        </w:r>
        <w:r w:rsidRPr="00D25EE3" w:rsidDel="00D358A4">
          <w:rPr>
            <w:rFonts w:ascii="Arial" w:hAnsi="Arial" w:cs="Arial"/>
            <w:spacing w:val="-3"/>
            <w:rPrChange w:id="297" w:author="Worrell, Tyrone C CIV USARMY HQDA ASA ALT (USA)" w:date="2024-09-24T06:42:00Z">
              <w:rPr>
                <w:spacing w:val="-3"/>
              </w:rPr>
            </w:rPrChange>
          </w:rPr>
          <w:delText xml:space="preserve"> </w:delText>
        </w:r>
        <w:r w:rsidRPr="00D25EE3" w:rsidDel="00D358A4">
          <w:rPr>
            <w:rFonts w:ascii="Arial" w:hAnsi="Arial" w:cs="Arial"/>
            <w:rPrChange w:id="298" w:author="Worrell, Tyrone C CIV USARMY HQDA ASA ALT (USA)" w:date="2024-09-24T06:42:00Z">
              <w:rPr/>
            </w:rPrChange>
          </w:rPr>
          <w:delText>and</w:delText>
        </w:r>
        <w:r w:rsidRPr="00D25EE3" w:rsidDel="00D358A4">
          <w:rPr>
            <w:rFonts w:ascii="Arial" w:hAnsi="Arial" w:cs="Arial"/>
            <w:spacing w:val="-3"/>
            <w:rPrChange w:id="299" w:author="Worrell, Tyrone C CIV USARMY HQDA ASA ALT (USA)" w:date="2024-09-24T06:42:00Z">
              <w:rPr>
                <w:spacing w:val="-3"/>
              </w:rPr>
            </w:rPrChange>
          </w:rPr>
          <w:delText xml:space="preserve"> </w:delText>
        </w:r>
        <w:r w:rsidRPr="00D25EE3" w:rsidDel="00D358A4">
          <w:rPr>
            <w:rFonts w:ascii="Arial" w:hAnsi="Arial" w:cs="Arial"/>
            <w:rPrChange w:id="300" w:author="Worrell, Tyrone C CIV USARMY HQDA ASA ALT (USA)" w:date="2024-09-24T06:42:00Z">
              <w:rPr/>
            </w:rPrChange>
          </w:rPr>
          <w:delText>may</w:delText>
        </w:r>
        <w:r w:rsidRPr="00D25EE3" w:rsidDel="00D358A4">
          <w:rPr>
            <w:rFonts w:ascii="Arial" w:hAnsi="Arial" w:cs="Arial"/>
            <w:spacing w:val="-3"/>
            <w:rPrChange w:id="301" w:author="Worrell, Tyrone C CIV USARMY HQDA ASA ALT (USA)" w:date="2024-09-24T06:42:00Z">
              <w:rPr>
                <w:spacing w:val="-3"/>
              </w:rPr>
            </w:rPrChange>
          </w:rPr>
          <w:delText xml:space="preserve"> </w:delText>
        </w:r>
        <w:r w:rsidRPr="00D25EE3" w:rsidDel="00D358A4">
          <w:rPr>
            <w:rFonts w:ascii="Arial" w:hAnsi="Arial" w:cs="Arial"/>
            <w:rPrChange w:id="302" w:author="Worrell, Tyrone C CIV USARMY HQDA ASA ALT (USA)" w:date="2024-09-24T06:42:00Z">
              <w:rPr/>
            </w:rPrChange>
          </w:rPr>
          <w:delText>be long term or short term.</w:delText>
        </w:r>
      </w:del>
    </w:p>
    <w:p w14:paraId="229E7A44" w14:textId="20BD7CB9" w:rsidR="0060199D" w:rsidRPr="00D25EE3" w:rsidDel="00D358A4" w:rsidRDefault="0060199D">
      <w:pPr>
        <w:pStyle w:val="BodyText"/>
        <w:spacing w:before="3"/>
        <w:rPr>
          <w:del w:id="303" w:author="Worrell, Tyrone C CIV USARMY HQDA ASA ALT (USA)" w:date="2024-07-25T14:41:00Z"/>
          <w:rFonts w:ascii="Arial" w:hAnsi="Arial" w:cs="Arial"/>
          <w:rPrChange w:id="304" w:author="Worrell, Tyrone C CIV USARMY HQDA ASA ALT (USA)" w:date="2024-09-24T06:42:00Z">
            <w:rPr>
              <w:del w:id="305" w:author="Worrell, Tyrone C CIV USARMY HQDA ASA ALT (USA)" w:date="2024-07-25T14:41:00Z"/>
            </w:rPr>
          </w:rPrChange>
        </w:rPr>
      </w:pPr>
    </w:p>
    <w:p w14:paraId="229E7A45" w14:textId="7A8D70E5" w:rsidR="0060199D" w:rsidRPr="00D25EE3" w:rsidDel="00D358A4" w:rsidRDefault="000333D6">
      <w:pPr>
        <w:pStyle w:val="BodyText"/>
        <w:spacing w:line="276" w:lineRule="auto"/>
        <w:ind w:left="120" w:right="194"/>
        <w:rPr>
          <w:del w:id="306" w:author="Worrell, Tyrone C CIV USARMY HQDA ASA ALT (USA)" w:date="2024-07-25T14:41:00Z"/>
          <w:rFonts w:ascii="Arial" w:hAnsi="Arial" w:cs="Arial"/>
          <w:rPrChange w:id="307" w:author="Worrell, Tyrone C CIV USARMY HQDA ASA ALT (USA)" w:date="2024-09-24T06:42:00Z">
            <w:rPr>
              <w:del w:id="308" w:author="Worrell, Tyrone C CIV USARMY HQDA ASA ALT (USA)" w:date="2024-07-25T14:41:00Z"/>
            </w:rPr>
          </w:rPrChange>
        </w:rPr>
      </w:pPr>
      <w:del w:id="309" w:author="Worrell, Tyrone C CIV USARMY HQDA ASA ALT (USA)" w:date="2024-07-25T14:41:00Z">
        <w:r w:rsidRPr="00D25EE3" w:rsidDel="00D358A4">
          <w:rPr>
            <w:rFonts w:ascii="Arial" w:hAnsi="Arial" w:cs="Arial"/>
            <w:rPrChange w:id="310" w:author="Worrell, Tyrone C CIV USARMY HQDA ASA ALT (USA)" w:date="2024-09-24T06:42:00Z">
              <w:rPr/>
            </w:rPrChange>
          </w:rPr>
          <w:delText>“Internal</w:delText>
        </w:r>
        <w:r w:rsidRPr="00D25EE3" w:rsidDel="00D358A4">
          <w:rPr>
            <w:rFonts w:ascii="Arial" w:hAnsi="Arial" w:cs="Arial"/>
            <w:spacing w:val="-5"/>
            <w:rPrChange w:id="311" w:author="Worrell, Tyrone C CIV USARMY HQDA ASA ALT (USA)" w:date="2024-09-24T06:42:00Z">
              <w:rPr>
                <w:spacing w:val="-5"/>
              </w:rPr>
            </w:rPrChange>
          </w:rPr>
          <w:delText xml:space="preserve"> </w:delText>
        </w:r>
        <w:r w:rsidRPr="00D25EE3" w:rsidDel="00D358A4">
          <w:rPr>
            <w:rFonts w:ascii="Arial" w:hAnsi="Arial" w:cs="Arial"/>
            <w:rPrChange w:id="312" w:author="Worrell, Tyrone C CIV USARMY HQDA ASA ALT (USA)" w:date="2024-09-24T06:42:00Z">
              <w:rPr/>
            </w:rPrChange>
          </w:rPr>
          <w:delText>controls”</w:delText>
        </w:r>
        <w:r w:rsidRPr="00D25EE3" w:rsidDel="00D358A4">
          <w:rPr>
            <w:rFonts w:ascii="Arial" w:hAnsi="Arial" w:cs="Arial"/>
            <w:spacing w:val="-4"/>
            <w:rPrChange w:id="313" w:author="Worrell, Tyrone C CIV USARMY HQDA ASA ALT (USA)" w:date="2024-09-24T06:42:00Z">
              <w:rPr>
                <w:spacing w:val="-4"/>
              </w:rPr>
            </w:rPrChange>
          </w:rPr>
          <w:delText xml:space="preserve"> </w:delText>
        </w:r>
        <w:r w:rsidRPr="00D25EE3" w:rsidDel="00D358A4">
          <w:rPr>
            <w:rFonts w:ascii="Arial" w:hAnsi="Arial" w:cs="Arial"/>
            <w:rPrChange w:id="314" w:author="Worrell, Tyrone C CIV USARMY HQDA ASA ALT (USA)" w:date="2024-09-24T06:42:00Z">
              <w:rPr/>
            </w:rPrChange>
          </w:rPr>
          <w:delText>(also</w:delText>
        </w:r>
        <w:r w:rsidRPr="00D25EE3" w:rsidDel="00D358A4">
          <w:rPr>
            <w:rFonts w:ascii="Arial" w:hAnsi="Arial" w:cs="Arial"/>
            <w:spacing w:val="-6"/>
            <w:rPrChange w:id="315" w:author="Worrell, Tyrone C CIV USARMY HQDA ASA ALT (USA)" w:date="2024-09-24T06:42:00Z">
              <w:rPr>
                <w:spacing w:val="-6"/>
              </w:rPr>
            </w:rPrChange>
          </w:rPr>
          <w:delText xml:space="preserve"> </w:delText>
        </w:r>
        <w:r w:rsidRPr="00D25EE3" w:rsidDel="00D358A4">
          <w:rPr>
            <w:rFonts w:ascii="Arial" w:hAnsi="Arial" w:cs="Arial"/>
            <w:rPrChange w:id="316" w:author="Worrell, Tyrone C CIV USARMY HQDA ASA ALT (USA)" w:date="2024-09-24T06:42:00Z">
              <w:rPr/>
            </w:rPrChange>
          </w:rPr>
          <w:delText>known</w:delText>
        </w:r>
        <w:r w:rsidRPr="00D25EE3" w:rsidDel="00D358A4">
          <w:rPr>
            <w:rFonts w:ascii="Arial" w:hAnsi="Arial" w:cs="Arial"/>
            <w:spacing w:val="-4"/>
            <w:rPrChange w:id="317" w:author="Worrell, Tyrone C CIV USARMY HQDA ASA ALT (USA)" w:date="2024-09-24T06:42:00Z">
              <w:rPr>
                <w:spacing w:val="-4"/>
              </w:rPr>
            </w:rPrChange>
          </w:rPr>
          <w:delText xml:space="preserve"> </w:delText>
        </w:r>
        <w:r w:rsidRPr="00D25EE3" w:rsidDel="00D358A4">
          <w:rPr>
            <w:rFonts w:ascii="Arial" w:hAnsi="Arial" w:cs="Arial"/>
            <w:rPrChange w:id="318" w:author="Worrell, Tyrone C CIV USARMY HQDA ASA ALT (USA)" w:date="2024-09-24T06:42:00Z">
              <w:rPr/>
            </w:rPrChange>
          </w:rPr>
          <w:delText>as</w:delText>
        </w:r>
        <w:r w:rsidRPr="00D25EE3" w:rsidDel="00D358A4">
          <w:rPr>
            <w:rFonts w:ascii="Arial" w:hAnsi="Arial" w:cs="Arial"/>
            <w:spacing w:val="-4"/>
            <w:rPrChange w:id="319" w:author="Worrell, Tyrone C CIV USARMY HQDA ASA ALT (USA)" w:date="2024-09-24T06:42:00Z">
              <w:rPr>
                <w:spacing w:val="-4"/>
              </w:rPr>
            </w:rPrChange>
          </w:rPr>
          <w:delText xml:space="preserve"> </w:delText>
        </w:r>
        <w:r w:rsidRPr="00D25EE3" w:rsidDel="00D358A4">
          <w:rPr>
            <w:rFonts w:ascii="Arial" w:hAnsi="Arial" w:cs="Arial"/>
            <w:rPrChange w:id="320" w:author="Worrell, Tyrone C CIV USARMY HQDA ASA ALT (USA)" w:date="2024-09-24T06:42:00Z">
              <w:rPr/>
            </w:rPrChange>
          </w:rPr>
          <w:delText>“internal</w:delText>
        </w:r>
        <w:r w:rsidRPr="00D25EE3" w:rsidDel="00D358A4">
          <w:rPr>
            <w:rFonts w:ascii="Arial" w:hAnsi="Arial" w:cs="Arial"/>
            <w:spacing w:val="-4"/>
            <w:rPrChange w:id="321" w:author="Worrell, Tyrone C CIV USARMY HQDA ASA ALT (USA)" w:date="2024-09-24T06:42:00Z">
              <w:rPr>
                <w:spacing w:val="-4"/>
              </w:rPr>
            </w:rPrChange>
          </w:rPr>
          <w:delText xml:space="preserve"> </w:delText>
        </w:r>
        <w:r w:rsidRPr="00D25EE3" w:rsidDel="00D358A4">
          <w:rPr>
            <w:rFonts w:ascii="Arial" w:hAnsi="Arial" w:cs="Arial"/>
            <w:rPrChange w:id="322" w:author="Worrell, Tyrone C CIV USARMY HQDA ASA ALT (USA)" w:date="2024-09-24T06:42:00Z">
              <w:rPr/>
            </w:rPrChange>
          </w:rPr>
          <w:delText>management</w:delText>
        </w:r>
        <w:r w:rsidRPr="00D25EE3" w:rsidDel="00D358A4">
          <w:rPr>
            <w:rFonts w:ascii="Arial" w:hAnsi="Arial" w:cs="Arial"/>
            <w:spacing w:val="-4"/>
            <w:rPrChange w:id="323" w:author="Worrell, Tyrone C CIV USARMY HQDA ASA ALT (USA)" w:date="2024-09-24T06:42:00Z">
              <w:rPr>
                <w:spacing w:val="-4"/>
              </w:rPr>
            </w:rPrChange>
          </w:rPr>
          <w:delText xml:space="preserve"> </w:delText>
        </w:r>
        <w:r w:rsidRPr="00D25EE3" w:rsidDel="00D358A4">
          <w:rPr>
            <w:rFonts w:ascii="Arial" w:hAnsi="Arial" w:cs="Arial"/>
            <w:rPrChange w:id="324" w:author="Worrell, Tyrone C CIV USARMY HQDA ASA ALT (USA)" w:date="2024-09-24T06:42:00Z">
              <w:rPr/>
            </w:rPrChange>
          </w:rPr>
          <w:delText>controls”)</w:delText>
        </w:r>
        <w:r w:rsidRPr="00D25EE3" w:rsidDel="00D358A4">
          <w:rPr>
            <w:rFonts w:ascii="Arial" w:hAnsi="Arial" w:cs="Arial"/>
            <w:spacing w:val="-5"/>
            <w:rPrChange w:id="325" w:author="Worrell, Tyrone C CIV USARMY HQDA ASA ALT (USA)" w:date="2024-09-24T06:42:00Z">
              <w:rPr>
                <w:spacing w:val="-5"/>
              </w:rPr>
            </w:rPrChange>
          </w:rPr>
          <w:delText xml:space="preserve"> </w:delText>
        </w:r>
        <w:r w:rsidRPr="00D25EE3" w:rsidDel="00D358A4">
          <w:rPr>
            <w:rFonts w:ascii="Arial" w:hAnsi="Arial" w:cs="Arial"/>
            <w:rPrChange w:id="326" w:author="Worrell, Tyrone C CIV USARMY HQDA ASA ALT (USA)" w:date="2024-09-24T06:42:00Z">
              <w:rPr/>
            </w:rPrChange>
          </w:rPr>
          <w:delText>means</w:delText>
        </w:r>
        <w:r w:rsidRPr="00D25EE3" w:rsidDel="00D358A4">
          <w:rPr>
            <w:rFonts w:ascii="Arial" w:hAnsi="Arial" w:cs="Arial"/>
            <w:spacing w:val="-4"/>
            <w:rPrChange w:id="327" w:author="Worrell, Tyrone C CIV USARMY HQDA ASA ALT (USA)" w:date="2024-09-24T06:42:00Z">
              <w:rPr>
                <w:spacing w:val="-4"/>
              </w:rPr>
            </w:rPrChange>
          </w:rPr>
          <w:delText xml:space="preserve"> </w:delText>
        </w:r>
        <w:r w:rsidRPr="00D25EE3" w:rsidDel="00D358A4">
          <w:rPr>
            <w:rFonts w:ascii="Arial" w:hAnsi="Arial" w:cs="Arial"/>
            <w:rPrChange w:id="328" w:author="Worrell, Tyrone C CIV USARMY HQDA ASA ALT (USA)" w:date="2024-09-24T06:42:00Z">
              <w:rPr/>
            </w:rPrChange>
          </w:rPr>
          <w:delText>the</w:delText>
        </w:r>
        <w:r w:rsidRPr="00D25EE3" w:rsidDel="00D358A4">
          <w:rPr>
            <w:rFonts w:ascii="Arial" w:hAnsi="Arial" w:cs="Arial"/>
            <w:spacing w:val="-4"/>
            <w:rPrChange w:id="329" w:author="Worrell, Tyrone C CIV USARMY HQDA ASA ALT (USA)" w:date="2024-09-24T06:42:00Z">
              <w:rPr>
                <w:spacing w:val="-4"/>
              </w:rPr>
            </w:rPrChange>
          </w:rPr>
          <w:delText xml:space="preserve"> </w:delText>
        </w:r>
        <w:r w:rsidRPr="00D25EE3" w:rsidDel="00D358A4">
          <w:rPr>
            <w:rFonts w:ascii="Arial" w:hAnsi="Arial" w:cs="Arial"/>
            <w:rPrChange w:id="330" w:author="Worrell, Tyrone C CIV USARMY HQDA ASA ALT (USA)" w:date="2024-09-24T06:42:00Z">
              <w:rPr/>
            </w:rPrChange>
          </w:rPr>
          <w:delText>rules,</w:delText>
        </w:r>
        <w:r w:rsidRPr="00D25EE3" w:rsidDel="00D358A4">
          <w:rPr>
            <w:rFonts w:ascii="Arial" w:hAnsi="Arial" w:cs="Arial"/>
            <w:spacing w:val="-4"/>
            <w:rPrChange w:id="331" w:author="Worrell, Tyrone C CIV USARMY HQDA ASA ALT (USA)" w:date="2024-09-24T06:42:00Z">
              <w:rPr>
                <w:spacing w:val="-4"/>
              </w:rPr>
            </w:rPrChange>
          </w:rPr>
          <w:delText xml:space="preserve"> </w:delText>
        </w:r>
        <w:r w:rsidRPr="00D25EE3" w:rsidDel="00D358A4">
          <w:rPr>
            <w:rFonts w:ascii="Arial" w:hAnsi="Arial" w:cs="Arial"/>
            <w:rPrChange w:id="332" w:author="Worrell, Tyrone C CIV USARMY HQDA ASA ALT (USA)" w:date="2024-09-24T06:42:00Z">
              <w:rPr/>
            </w:rPrChange>
          </w:rPr>
          <w:delText>procedures, techniques, and devices employed by managers to ensure that what should occur in their daily operations</w:delText>
        </w:r>
        <w:r w:rsidRPr="00D25EE3" w:rsidDel="00D358A4">
          <w:rPr>
            <w:rFonts w:ascii="Arial" w:hAnsi="Arial" w:cs="Arial"/>
            <w:spacing w:val="-1"/>
            <w:rPrChange w:id="333" w:author="Worrell, Tyrone C CIV USARMY HQDA ASA ALT (USA)" w:date="2024-09-24T06:42:00Z">
              <w:rPr>
                <w:spacing w:val="-1"/>
              </w:rPr>
            </w:rPrChange>
          </w:rPr>
          <w:delText xml:space="preserve"> </w:delText>
        </w:r>
        <w:r w:rsidRPr="00D25EE3" w:rsidDel="00D358A4">
          <w:rPr>
            <w:rFonts w:ascii="Arial" w:hAnsi="Arial" w:cs="Arial"/>
            <w:rPrChange w:id="334" w:author="Worrell, Tyrone C CIV USARMY HQDA ASA ALT (USA)" w:date="2024-09-24T06:42:00Z">
              <w:rPr/>
            </w:rPrChange>
          </w:rPr>
          <w:delText>does</w:delText>
        </w:r>
        <w:r w:rsidRPr="00D25EE3" w:rsidDel="00D358A4">
          <w:rPr>
            <w:rFonts w:ascii="Arial" w:hAnsi="Arial" w:cs="Arial"/>
            <w:spacing w:val="-1"/>
            <w:rPrChange w:id="335" w:author="Worrell, Tyrone C CIV USARMY HQDA ASA ALT (USA)" w:date="2024-09-24T06:42:00Z">
              <w:rPr>
                <w:spacing w:val="-1"/>
              </w:rPr>
            </w:rPrChange>
          </w:rPr>
          <w:delText xml:space="preserve"> </w:delText>
        </w:r>
        <w:r w:rsidRPr="00D25EE3" w:rsidDel="00D358A4">
          <w:rPr>
            <w:rFonts w:ascii="Arial" w:hAnsi="Arial" w:cs="Arial"/>
            <w:rPrChange w:id="336" w:author="Worrell, Tyrone C CIV USARMY HQDA ASA ALT (USA)" w:date="2024-09-24T06:42:00Z">
              <w:rPr/>
            </w:rPrChange>
          </w:rPr>
          <w:delText>occur</w:delText>
        </w:r>
        <w:r w:rsidRPr="00D25EE3" w:rsidDel="00D358A4">
          <w:rPr>
            <w:rFonts w:ascii="Arial" w:hAnsi="Arial" w:cs="Arial"/>
            <w:spacing w:val="-1"/>
            <w:rPrChange w:id="337" w:author="Worrell, Tyrone C CIV USARMY HQDA ASA ALT (USA)" w:date="2024-09-24T06:42:00Z">
              <w:rPr>
                <w:spacing w:val="-1"/>
              </w:rPr>
            </w:rPrChange>
          </w:rPr>
          <w:delText xml:space="preserve"> </w:delText>
        </w:r>
        <w:r w:rsidRPr="00D25EE3" w:rsidDel="00D358A4">
          <w:rPr>
            <w:rFonts w:ascii="Arial" w:hAnsi="Arial" w:cs="Arial"/>
            <w:rPrChange w:id="338" w:author="Worrell, Tyrone C CIV USARMY HQDA ASA ALT (USA)" w:date="2024-09-24T06:42:00Z">
              <w:rPr/>
            </w:rPrChange>
          </w:rPr>
          <w:delText>on</w:delText>
        </w:r>
        <w:r w:rsidRPr="00D25EE3" w:rsidDel="00D358A4">
          <w:rPr>
            <w:rFonts w:ascii="Arial" w:hAnsi="Arial" w:cs="Arial"/>
            <w:spacing w:val="-3"/>
            <w:rPrChange w:id="339" w:author="Worrell, Tyrone C CIV USARMY HQDA ASA ALT (USA)" w:date="2024-09-24T06:42:00Z">
              <w:rPr>
                <w:spacing w:val="-3"/>
              </w:rPr>
            </w:rPrChange>
          </w:rPr>
          <w:delText xml:space="preserve"> </w:delText>
        </w:r>
        <w:r w:rsidRPr="00D25EE3" w:rsidDel="00D358A4">
          <w:rPr>
            <w:rFonts w:ascii="Arial" w:hAnsi="Arial" w:cs="Arial"/>
            <w:rPrChange w:id="340" w:author="Worrell, Tyrone C CIV USARMY HQDA ASA ALT (USA)" w:date="2024-09-24T06:42:00Z">
              <w:rPr/>
            </w:rPrChange>
          </w:rPr>
          <w:delText>a</w:delText>
        </w:r>
        <w:r w:rsidRPr="00D25EE3" w:rsidDel="00D358A4">
          <w:rPr>
            <w:rFonts w:ascii="Arial" w:hAnsi="Arial" w:cs="Arial"/>
            <w:spacing w:val="-1"/>
            <w:rPrChange w:id="341" w:author="Worrell, Tyrone C CIV USARMY HQDA ASA ALT (USA)" w:date="2024-09-24T06:42:00Z">
              <w:rPr>
                <w:spacing w:val="-1"/>
              </w:rPr>
            </w:rPrChange>
          </w:rPr>
          <w:delText xml:space="preserve"> </w:delText>
        </w:r>
        <w:r w:rsidRPr="00D25EE3" w:rsidDel="00D358A4">
          <w:rPr>
            <w:rFonts w:ascii="Arial" w:hAnsi="Arial" w:cs="Arial"/>
            <w:rPrChange w:id="342" w:author="Worrell, Tyrone C CIV USARMY HQDA ASA ALT (USA)" w:date="2024-09-24T06:42:00Z">
              <w:rPr/>
            </w:rPrChange>
          </w:rPr>
          <w:delText>continuing</w:delText>
        </w:r>
        <w:r w:rsidRPr="00D25EE3" w:rsidDel="00D358A4">
          <w:rPr>
            <w:rFonts w:ascii="Arial" w:hAnsi="Arial" w:cs="Arial"/>
            <w:spacing w:val="-1"/>
            <w:rPrChange w:id="343" w:author="Worrell, Tyrone C CIV USARMY HQDA ASA ALT (USA)" w:date="2024-09-24T06:42:00Z">
              <w:rPr>
                <w:spacing w:val="-1"/>
              </w:rPr>
            </w:rPrChange>
          </w:rPr>
          <w:delText xml:space="preserve"> </w:delText>
        </w:r>
        <w:r w:rsidRPr="00D25EE3" w:rsidDel="00D358A4">
          <w:rPr>
            <w:rFonts w:ascii="Arial" w:hAnsi="Arial" w:cs="Arial"/>
            <w:rPrChange w:id="344" w:author="Worrell, Tyrone C CIV USARMY HQDA ASA ALT (USA)" w:date="2024-09-24T06:42:00Z">
              <w:rPr/>
            </w:rPrChange>
          </w:rPr>
          <w:delText>basis.</w:delText>
        </w:r>
        <w:r w:rsidRPr="00D25EE3" w:rsidDel="00D358A4">
          <w:rPr>
            <w:rFonts w:ascii="Arial" w:hAnsi="Arial" w:cs="Arial"/>
            <w:spacing w:val="40"/>
            <w:rPrChange w:id="345" w:author="Worrell, Tyrone C CIV USARMY HQDA ASA ALT (USA)" w:date="2024-09-24T06:42:00Z">
              <w:rPr>
                <w:spacing w:val="40"/>
              </w:rPr>
            </w:rPrChange>
          </w:rPr>
          <w:delText xml:space="preserve"> </w:delText>
        </w:r>
        <w:r w:rsidRPr="00D25EE3" w:rsidDel="00D358A4">
          <w:rPr>
            <w:rFonts w:ascii="Arial" w:hAnsi="Arial" w:cs="Arial"/>
            <w:rPrChange w:id="346" w:author="Worrell, Tyrone C CIV USARMY HQDA ASA ALT (USA)" w:date="2024-09-24T06:42:00Z">
              <w:rPr/>
            </w:rPrChange>
          </w:rPr>
          <w:delText>For</w:delText>
        </w:r>
        <w:r w:rsidRPr="00D25EE3" w:rsidDel="00D358A4">
          <w:rPr>
            <w:rFonts w:ascii="Arial" w:hAnsi="Arial" w:cs="Arial"/>
            <w:spacing w:val="-2"/>
            <w:rPrChange w:id="347" w:author="Worrell, Tyrone C CIV USARMY HQDA ASA ALT (USA)" w:date="2024-09-24T06:42:00Z">
              <w:rPr>
                <w:spacing w:val="-2"/>
              </w:rPr>
            </w:rPrChange>
          </w:rPr>
          <w:delText xml:space="preserve"> </w:delText>
        </w:r>
        <w:r w:rsidRPr="00D25EE3" w:rsidDel="00D358A4">
          <w:rPr>
            <w:rFonts w:ascii="Arial" w:hAnsi="Arial" w:cs="Arial"/>
            <w:rPrChange w:id="348" w:author="Worrell, Tyrone C CIV USARMY HQDA ASA ALT (USA)" w:date="2024-09-24T06:42:00Z">
              <w:rPr/>
            </w:rPrChange>
          </w:rPr>
          <w:delText>the</w:delText>
        </w:r>
        <w:r w:rsidRPr="00D25EE3" w:rsidDel="00D358A4">
          <w:rPr>
            <w:rFonts w:ascii="Arial" w:hAnsi="Arial" w:cs="Arial"/>
            <w:spacing w:val="-1"/>
            <w:rPrChange w:id="349" w:author="Worrell, Tyrone C CIV USARMY HQDA ASA ALT (USA)" w:date="2024-09-24T06:42:00Z">
              <w:rPr>
                <w:spacing w:val="-1"/>
              </w:rPr>
            </w:rPrChange>
          </w:rPr>
          <w:delText xml:space="preserve"> </w:delText>
        </w:r>
        <w:r w:rsidRPr="00D25EE3" w:rsidDel="00D358A4">
          <w:rPr>
            <w:rFonts w:ascii="Arial" w:hAnsi="Arial" w:cs="Arial"/>
            <w:rPrChange w:id="350" w:author="Worrell, Tyrone C CIV USARMY HQDA ASA ALT (USA)" w:date="2024-09-24T06:42:00Z">
              <w:rPr/>
            </w:rPrChange>
          </w:rPr>
          <w:delText>purposes</w:delText>
        </w:r>
        <w:r w:rsidRPr="00D25EE3" w:rsidDel="00D358A4">
          <w:rPr>
            <w:rFonts w:ascii="Arial" w:hAnsi="Arial" w:cs="Arial"/>
            <w:spacing w:val="-1"/>
            <w:rPrChange w:id="351" w:author="Worrell, Tyrone C CIV USARMY HQDA ASA ALT (USA)" w:date="2024-09-24T06:42:00Z">
              <w:rPr>
                <w:spacing w:val="-1"/>
              </w:rPr>
            </w:rPrChange>
          </w:rPr>
          <w:delText xml:space="preserve"> </w:delText>
        </w:r>
        <w:r w:rsidRPr="00D25EE3" w:rsidDel="00D358A4">
          <w:rPr>
            <w:rFonts w:ascii="Arial" w:hAnsi="Arial" w:cs="Arial"/>
            <w:rPrChange w:id="352" w:author="Worrell, Tyrone C CIV USARMY HQDA ASA ALT (USA)" w:date="2024-09-24T06:42:00Z">
              <w:rPr/>
            </w:rPrChange>
          </w:rPr>
          <w:delText>of</w:delText>
        </w:r>
        <w:r w:rsidRPr="00D25EE3" w:rsidDel="00D358A4">
          <w:rPr>
            <w:rFonts w:ascii="Arial" w:hAnsi="Arial" w:cs="Arial"/>
            <w:spacing w:val="-1"/>
            <w:rPrChange w:id="353" w:author="Worrell, Tyrone C CIV USARMY HQDA ASA ALT (USA)" w:date="2024-09-24T06:42:00Z">
              <w:rPr>
                <w:spacing w:val="-1"/>
              </w:rPr>
            </w:rPrChange>
          </w:rPr>
          <w:delText xml:space="preserve"> </w:delText>
        </w:r>
        <w:r w:rsidRPr="00D25EE3" w:rsidDel="00D358A4">
          <w:rPr>
            <w:rFonts w:ascii="Arial" w:hAnsi="Arial" w:cs="Arial"/>
            <w:rPrChange w:id="354" w:author="Worrell, Tyrone C CIV USARMY HQDA ASA ALT (USA)" w:date="2024-09-24T06:42:00Z">
              <w:rPr/>
            </w:rPrChange>
          </w:rPr>
          <w:delText>this</w:delText>
        </w:r>
        <w:r w:rsidRPr="00D25EE3" w:rsidDel="00D358A4">
          <w:rPr>
            <w:rFonts w:ascii="Arial" w:hAnsi="Arial" w:cs="Arial"/>
            <w:spacing w:val="-1"/>
            <w:rPrChange w:id="355" w:author="Worrell, Tyrone C CIV USARMY HQDA ASA ALT (USA)" w:date="2024-09-24T06:42:00Z">
              <w:rPr>
                <w:spacing w:val="-1"/>
              </w:rPr>
            </w:rPrChange>
          </w:rPr>
          <w:delText xml:space="preserve"> </w:delText>
        </w:r>
        <w:r w:rsidRPr="00D25EE3" w:rsidDel="00D358A4">
          <w:rPr>
            <w:rFonts w:ascii="Arial" w:hAnsi="Arial" w:cs="Arial"/>
            <w:rPrChange w:id="356" w:author="Worrell, Tyrone C CIV USARMY HQDA ASA ALT (USA)" w:date="2024-09-24T06:42:00Z">
              <w:rPr/>
            </w:rPrChange>
          </w:rPr>
          <w:delText>appendix,</w:delText>
        </w:r>
        <w:r w:rsidRPr="00D25EE3" w:rsidDel="00D358A4">
          <w:rPr>
            <w:rFonts w:ascii="Arial" w:hAnsi="Arial" w:cs="Arial"/>
            <w:spacing w:val="-1"/>
            <w:rPrChange w:id="357" w:author="Worrell, Tyrone C CIV USARMY HQDA ASA ALT (USA)" w:date="2024-09-24T06:42:00Z">
              <w:rPr>
                <w:spacing w:val="-1"/>
              </w:rPr>
            </w:rPrChange>
          </w:rPr>
          <w:delText xml:space="preserve"> </w:delText>
        </w:r>
        <w:r w:rsidRPr="00D25EE3" w:rsidDel="00D358A4">
          <w:rPr>
            <w:rFonts w:ascii="Arial" w:hAnsi="Arial" w:cs="Arial"/>
            <w:rPrChange w:id="358" w:author="Worrell, Tyrone C CIV USARMY HQDA ASA ALT (USA)" w:date="2024-09-24T06:42:00Z">
              <w:rPr/>
            </w:rPrChange>
          </w:rPr>
          <w:delText>internal</w:delText>
        </w:r>
        <w:r w:rsidRPr="00D25EE3" w:rsidDel="00D358A4">
          <w:rPr>
            <w:rFonts w:ascii="Arial" w:hAnsi="Arial" w:cs="Arial"/>
            <w:spacing w:val="-1"/>
            <w:rPrChange w:id="359" w:author="Worrell, Tyrone C CIV USARMY HQDA ASA ALT (USA)" w:date="2024-09-24T06:42:00Z">
              <w:rPr>
                <w:spacing w:val="-1"/>
              </w:rPr>
            </w:rPrChange>
          </w:rPr>
          <w:delText xml:space="preserve"> </w:delText>
        </w:r>
        <w:r w:rsidRPr="00D25EE3" w:rsidDel="00D358A4">
          <w:rPr>
            <w:rFonts w:ascii="Arial" w:hAnsi="Arial" w:cs="Arial"/>
            <w:rPrChange w:id="360" w:author="Worrell, Tyrone C CIV USARMY HQDA ASA ALT (USA)" w:date="2024-09-24T06:42:00Z">
              <w:rPr/>
            </w:rPrChange>
          </w:rPr>
          <w:delText>controls include the policies in the FAR, DFARS, and AFARS, and the associated processes and procedures of the contracting activity’s acquisition instruction (see AFARS 5101.304-90).</w:delText>
        </w:r>
      </w:del>
    </w:p>
    <w:p w14:paraId="229E7A46" w14:textId="1F310DD6" w:rsidR="0060199D" w:rsidRPr="00D25EE3" w:rsidDel="00D358A4" w:rsidRDefault="0060199D">
      <w:pPr>
        <w:pStyle w:val="BodyText"/>
        <w:spacing w:before="5"/>
        <w:rPr>
          <w:del w:id="361" w:author="Worrell, Tyrone C CIV USARMY HQDA ASA ALT (USA)" w:date="2024-07-25T14:41:00Z"/>
          <w:rFonts w:ascii="Arial" w:hAnsi="Arial" w:cs="Arial"/>
          <w:rPrChange w:id="362" w:author="Worrell, Tyrone C CIV USARMY HQDA ASA ALT (USA)" w:date="2024-09-24T06:42:00Z">
            <w:rPr>
              <w:del w:id="363" w:author="Worrell, Tyrone C CIV USARMY HQDA ASA ALT (USA)" w:date="2024-07-25T14:41:00Z"/>
            </w:rPr>
          </w:rPrChange>
        </w:rPr>
      </w:pPr>
    </w:p>
    <w:p w14:paraId="229E7A47" w14:textId="5278DD74" w:rsidR="0060199D" w:rsidRPr="00D25EE3" w:rsidDel="00D358A4" w:rsidRDefault="000333D6">
      <w:pPr>
        <w:pStyle w:val="BodyText"/>
        <w:spacing w:line="276" w:lineRule="auto"/>
        <w:ind w:left="120" w:right="239"/>
        <w:rPr>
          <w:del w:id="364" w:author="Worrell, Tyrone C CIV USARMY HQDA ASA ALT (USA)" w:date="2024-07-25T14:41:00Z"/>
          <w:rFonts w:ascii="Arial" w:hAnsi="Arial" w:cs="Arial"/>
          <w:rPrChange w:id="365" w:author="Worrell, Tyrone C CIV USARMY HQDA ASA ALT (USA)" w:date="2024-09-24T06:42:00Z">
            <w:rPr>
              <w:del w:id="366" w:author="Worrell, Tyrone C CIV USARMY HQDA ASA ALT (USA)" w:date="2024-07-25T14:41:00Z"/>
            </w:rPr>
          </w:rPrChange>
        </w:rPr>
      </w:pPr>
      <w:del w:id="367" w:author="Worrell, Tyrone C CIV USARMY HQDA ASA ALT (USA)" w:date="2024-07-25T14:41:00Z">
        <w:r w:rsidRPr="00D25EE3" w:rsidDel="00D358A4">
          <w:rPr>
            <w:rFonts w:ascii="Arial" w:hAnsi="Arial" w:cs="Arial"/>
            <w:rPrChange w:id="368" w:author="Worrell, Tyrone C CIV USARMY HQDA ASA ALT (USA)" w:date="2024-09-24T06:42:00Z">
              <w:rPr/>
            </w:rPrChange>
          </w:rPr>
          <w:delText>“Key internal controls” are those internal controls that must be implemented and sustained in daily</w:delText>
        </w:r>
        <w:r w:rsidRPr="00D25EE3" w:rsidDel="00D358A4">
          <w:rPr>
            <w:rFonts w:ascii="Arial" w:hAnsi="Arial" w:cs="Arial"/>
            <w:spacing w:val="-4"/>
            <w:rPrChange w:id="369" w:author="Worrell, Tyrone C CIV USARMY HQDA ASA ALT (USA)" w:date="2024-09-24T06:42:00Z">
              <w:rPr>
                <w:spacing w:val="-4"/>
              </w:rPr>
            </w:rPrChange>
          </w:rPr>
          <w:delText xml:space="preserve"> </w:delText>
        </w:r>
        <w:r w:rsidRPr="00D25EE3" w:rsidDel="00D358A4">
          <w:rPr>
            <w:rFonts w:ascii="Arial" w:hAnsi="Arial" w:cs="Arial"/>
            <w:rPrChange w:id="370" w:author="Worrell, Tyrone C CIV USARMY HQDA ASA ALT (USA)" w:date="2024-09-24T06:42:00Z">
              <w:rPr/>
            </w:rPrChange>
          </w:rPr>
          <w:delText>operations</w:delText>
        </w:r>
        <w:r w:rsidRPr="00D25EE3" w:rsidDel="00D358A4">
          <w:rPr>
            <w:rFonts w:ascii="Arial" w:hAnsi="Arial" w:cs="Arial"/>
            <w:spacing w:val="-4"/>
            <w:rPrChange w:id="371" w:author="Worrell, Tyrone C CIV USARMY HQDA ASA ALT (USA)" w:date="2024-09-24T06:42:00Z">
              <w:rPr>
                <w:spacing w:val="-4"/>
              </w:rPr>
            </w:rPrChange>
          </w:rPr>
          <w:delText xml:space="preserve"> </w:delText>
        </w:r>
        <w:r w:rsidRPr="00D25EE3" w:rsidDel="00D358A4">
          <w:rPr>
            <w:rFonts w:ascii="Arial" w:hAnsi="Arial" w:cs="Arial"/>
            <w:rPrChange w:id="372" w:author="Worrell, Tyrone C CIV USARMY HQDA ASA ALT (USA)" w:date="2024-09-24T06:42:00Z">
              <w:rPr/>
            </w:rPrChange>
          </w:rPr>
          <w:delText>to</w:delText>
        </w:r>
        <w:r w:rsidRPr="00D25EE3" w:rsidDel="00D358A4">
          <w:rPr>
            <w:rFonts w:ascii="Arial" w:hAnsi="Arial" w:cs="Arial"/>
            <w:spacing w:val="-4"/>
            <w:rPrChange w:id="373" w:author="Worrell, Tyrone C CIV USARMY HQDA ASA ALT (USA)" w:date="2024-09-24T06:42:00Z">
              <w:rPr>
                <w:spacing w:val="-4"/>
              </w:rPr>
            </w:rPrChange>
          </w:rPr>
          <w:delText xml:space="preserve"> </w:delText>
        </w:r>
        <w:r w:rsidRPr="00D25EE3" w:rsidDel="00D358A4">
          <w:rPr>
            <w:rFonts w:ascii="Arial" w:hAnsi="Arial" w:cs="Arial"/>
            <w:rPrChange w:id="374" w:author="Worrell, Tyrone C CIV USARMY HQDA ASA ALT (USA)" w:date="2024-09-24T06:42:00Z">
              <w:rPr/>
            </w:rPrChange>
          </w:rPr>
          <w:delText>ensure</w:delText>
        </w:r>
        <w:r w:rsidRPr="00D25EE3" w:rsidDel="00D358A4">
          <w:rPr>
            <w:rFonts w:ascii="Arial" w:hAnsi="Arial" w:cs="Arial"/>
            <w:spacing w:val="-4"/>
            <w:rPrChange w:id="375" w:author="Worrell, Tyrone C CIV USARMY HQDA ASA ALT (USA)" w:date="2024-09-24T06:42:00Z">
              <w:rPr>
                <w:spacing w:val="-4"/>
              </w:rPr>
            </w:rPrChange>
          </w:rPr>
          <w:delText xml:space="preserve"> </w:delText>
        </w:r>
        <w:r w:rsidRPr="00D25EE3" w:rsidDel="00D358A4">
          <w:rPr>
            <w:rFonts w:ascii="Arial" w:hAnsi="Arial" w:cs="Arial"/>
            <w:rPrChange w:id="376" w:author="Worrell, Tyrone C CIV USARMY HQDA ASA ALT (USA)" w:date="2024-09-24T06:42:00Z">
              <w:rPr/>
            </w:rPrChange>
          </w:rPr>
          <w:delText>organizational</w:delText>
        </w:r>
        <w:r w:rsidRPr="00D25EE3" w:rsidDel="00D358A4">
          <w:rPr>
            <w:rFonts w:ascii="Arial" w:hAnsi="Arial" w:cs="Arial"/>
            <w:spacing w:val="-4"/>
            <w:rPrChange w:id="377" w:author="Worrell, Tyrone C CIV USARMY HQDA ASA ALT (USA)" w:date="2024-09-24T06:42:00Z">
              <w:rPr>
                <w:spacing w:val="-4"/>
              </w:rPr>
            </w:rPrChange>
          </w:rPr>
          <w:delText xml:space="preserve"> </w:delText>
        </w:r>
        <w:r w:rsidRPr="00D25EE3" w:rsidDel="00D358A4">
          <w:rPr>
            <w:rFonts w:ascii="Arial" w:hAnsi="Arial" w:cs="Arial"/>
            <w:rPrChange w:id="378" w:author="Worrell, Tyrone C CIV USARMY HQDA ASA ALT (USA)" w:date="2024-09-24T06:42:00Z">
              <w:rPr/>
            </w:rPrChange>
          </w:rPr>
          <w:delText>effectiveness</w:delText>
        </w:r>
        <w:r w:rsidRPr="00D25EE3" w:rsidDel="00D358A4">
          <w:rPr>
            <w:rFonts w:ascii="Arial" w:hAnsi="Arial" w:cs="Arial"/>
            <w:spacing w:val="-4"/>
            <w:rPrChange w:id="379" w:author="Worrell, Tyrone C CIV USARMY HQDA ASA ALT (USA)" w:date="2024-09-24T06:42:00Z">
              <w:rPr>
                <w:spacing w:val="-4"/>
              </w:rPr>
            </w:rPrChange>
          </w:rPr>
          <w:delText xml:space="preserve"> </w:delText>
        </w:r>
        <w:r w:rsidRPr="00D25EE3" w:rsidDel="00D358A4">
          <w:rPr>
            <w:rFonts w:ascii="Arial" w:hAnsi="Arial" w:cs="Arial"/>
            <w:rPrChange w:id="380" w:author="Worrell, Tyrone C CIV USARMY HQDA ASA ALT (USA)" w:date="2024-09-24T06:42:00Z">
              <w:rPr/>
            </w:rPrChange>
          </w:rPr>
          <w:delText>and</w:delText>
        </w:r>
        <w:r w:rsidRPr="00D25EE3" w:rsidDel="00D358A4">
          <w:rPr>
            <w:rFonts w:ascii="Arial" w:hAnsi="Arial" w:cs="Arial"/>
            <w:spacing w:val="-4"/>
            <w:rPrChange w:id="381" w:author="Worrell, Tyrone C CIV USARMY HQDA ASA ALT (USA)" w:date="2024-09-24T06:42:00Z">
              <w:rPr>
                <w:spacing w:val="-4"/>
              </w:rPr>
            </w:rPrChange>
          </w:rPr>
          <w:delText xml:space="preserve"> </w:delText>
        </w:r>
        <w:r w:rsidRPr="00D25EE3" w:rsidDel="00D358A4">
          <w:rPr>
            <w:rFonts w:ascii="Arial" w:hAnsi="Arial" w:cs="Arial"/>
            <w:rPrChange w:id="382" w:author="Worrell, Tyrone C CIV USARMY HQDA ASA ALT (USA)" w:date="2024-09-24T06:42:00Z">
              <w:rPr/>
            </w:rPrChange>
          </w:rPr>
          <w:delText>compliance</w:delText>
        </w:r>
        <w:r w:rsidRPr="00D25EE3" w:rsidDel="00D358A4">
          <w:rPr>
            <w:rFonts w:ascii="Arial" w:hAnsi="Arial" w:cs="Arial"/>
            <w:spacing w:val="-4"/>
            <w:rPrChange w:id="383" w:author="Worrell, Tyrone C CIV USARMY HQDA ASA ALT (USA)" w:date="2024-09-24T06:42:00Z">
              <w:rPr>
                <w:spacing w:val="-4"/>
              </w:rPr>
            </w:rPrChange>
          </w:rPr>
          <w:delText xml:space="preserve"> </w:delText>
        </w:r>
        <w:r w:rsidRPr="00D25EE3" w:rsidDel="00D358A4">
          <w:rPr>
            <w:rFonts w:ascii="Arial" w:hAnsi="Arial" w:cs="Arial"/>
            <w:rPrChange w:id="384" w:author="Worrell, Tyrone C CIV USARMY HQDA ASA ALT (USA)" w:date="2024-09-24T06:42:00Z">
              <w:rPr/>
            </w:rPrChange>
          </w:rPr>
          <w:lastRenderedPageBreak/>
          <w:delText>with</w:delText>
        </w:r>
        <w:r w:rsidRPr="00D25EE3" w:rsidDel="00D358A4">
          <w:rPr>
            <w:rFonts w:ascii="Arial" w:hAnsi="Arial" w:cs="Arial"/>
            <w:spacing w:val="-4"/>
            <w:rPrChange w:id="385" w:author="Worrell, Tyrone C CIV USARMY HQDA ASA ALT (USA)" w:date="2024-09-24T06:42:00Z">
              <w:rPr>
                <w:spacing w:val="-4"/>
              </w:rPr>
            </w:rPrChange>
          </w:rPr>
          <w:delText xml:space="preserve"> </w:delText>
        </w:r>
        <w:r w:rsidRPr="00D25EE3" w:rsidDel="00D358A4">
          <w:rPr>
            <w:rFonts w:ascii="Arial" w:hAnsi="Arial" w:cs="Arial"/>
            <w:rPrChange w:id="386" w:author="Worrell, Tyrone C CIV USARMY HQDA ASA ALT (USA)" w:date="2024-09-24T06:42:00Z">
              <w:rPr/>
            </w:rPrChange>
          </w:rPr>
          <w:delText>legal</w:delText>
        </w:r>
        <w:r w:rsidRPr="00D25EE3" w:rsidDel="00D358A4">
          <w:rPr>
            <w:rFonts w:ascii="Arial" w:hAnsi="Arial" w:cs="Arial"/>
            <w:spacing w:val="-4"/>
            <w:rPrChange w:id="387" w:author="Worrell, Tyrone C CIV USARMY HQDA ASA ALT (USA)" w:date="2024-09-24T06:42:00Z">
              <w:rPr>
                <w:spacing w:val="-4"/>
              </w:rPr>
            </w:rPrChange>
          </w:rPr>
          <w:delText xml:space="preserve"> </w:delText>
        </w:r>
        <w:r w:rsidRPr="00D25EE3" w:rsidDel="00D358A4">
          <w:rPr>
            <w:rFonts w:ascii="Arial" w:hAnsi="Arial" w:cs="Arial"/>
            <w:rPrChange w:id="388" w:author="Worrell, Tyrone C CIV USARMY HQDA ASA ALT (USA)" w:date="2024-09-24T06:42:00Z">
              <w:rPr/>
            </w:rPrChange>
          </w:rPr>
          <w:delText>requirements. The effectiveness of key internal controls is assessed through the PMR Program and other management review processes.</w:delText>
        </w:r>
      </w:del>
    </w:p>
    <w:p w14:paraId="229E7A48" w14:textId="01D49578" w:rsidR="00384759" w:rsidRDefault="00384759">
      <w:pPr>
        <w:pStyle w:val="BodyText"/>
        <w:spacing w:line="276" w:lineRule="auto"/>
        <w:ind w:right="239"/>
        <w:rPr>
          <w:del w:id="389" w:author="Worrell, Tyrone C CIV USARMY HQDA ASA ALT (USA)" w:date="2024-07-25T14:41:00Z"/>
          <w:rFonts w:ascii="Arial" w:hAnsi="Arial" w:cs="Arial"/>
          <w:rPrChange w:id="390" w:author="Worrell, Tyrone C CIV USARMY HQDA ASA ALT (USA)" w:date="2024-09-24T06:42:00Z">
            <w:rPr>
              <w:del w:id="391" w:author="Worrell, Tyrone C CIV USARMY HQDA ASA ALT (USA)" w:date="2024-07-25T14:41:00Z"/>
            </w:rPr>
          </w:rPrChange>
        </w:rPr>
        <w:sectPr w:rsidR="00000000">
          <w:pgSz w:w="12240" w:h="15840"/>
          <w:pgMar w:top="1380" w:right="1320" w:bottom="280" w:left="1320" w:header="720" w:footer="720" w:gutter="0"/>
          <w:cols w:space="720"/>
        </w:sectPr>
        <w:pPrChange w:id="392" w:author="Worrell, Tyrone C CIV USARMY HQDA ASA ALT (USA)" w:date="2024-09-24T06:43:00Z">
          <w:pPr>
            <w:spacing w:line="276" w:lineRule="auto"/>
          </w:pPr>
        </w:pPrChange>
      </w:pPr>
    </w:p>
    <w:p w14:paraId="229E7A49" w14:textId="0CF5C8B5" w:rsidR="0060199D" w:rsidRPr="00D25EE3" w:rsidDel="00D358A4" w:rsidRDefault="000333D6">
      <w:pPr>
        <w:pStyle w:val="BodyText"/>
        <w:spacing w:before="60" w:line="276" w:lineRule="auto"/>
        <w:rPr>
          <w:del w:id="393" w:author="Worrell, Tyrone C CIV USARMY HQDA ASA ALT (USA)" w:date="2024-07-25T14:41:00Z"/>
          <w:rFonts w:ascii="Arial" w:hAnsi="Arial" w:cs="Arial"/>
          <w:rPrChange w:id="394" w:author="Worrell, Tyrone C CIV USARMY HQDA ASA ALT (USA)" w:date="2024-09-24T06:42:00Z">
            <w:rPr>
              <w:del w:id="395" w:author="Worrell, Tyrone C CIV USARMY HQDA ASA ALT (USA)" w:date="2024-07-25T14:41:00Z"/>
            </w:rPr>
          </w:rPrChange>
        </w:rPr>
        <w:pPrChange w:id="396" w:author="Worrell, Tyrone C CIV USARMY HQDA ASA ALT (USA)" w:date="2024-09-24T06:43:00Z">
          <w:pPr>
            <w:pStyle w:val="BodyText"/>
            <w:spacing w:before="60" w:line="276" w:lineRule="auto"/>
            <w:ind w:left="120"/>
          </w:pPr>
        </w:pPrChange>
      </w:pPr>
      <w:del w:id="397" w:author="Worrell, Tyrone C CIV USARMY HQDA ASA ALT (USA)" w:date="2024-07-25T14:41:00Z">
        <w:r w:rsidRPr="00D25EE3" w:rsidDel="00D358A4">
          <w:rPr>
            <w:rFonts w:ascii="Arial" w:hAnsi="Arial" w:cs="Arial"/>
            <w:rPrChange w:id="398" w:author="Worrell, Tyrone C CIV USARMY HQDA ASA ALT (USA)" w:date="2024-09-24T06:42:00Z">
              <w:rPr/>
            </w:rPrChange>
          </w:rPr>
          <w:lastRenderedPageBreak/>
          <w:delText>“Lesson</w:delText>
        </w:r>
        <w:r w:rsidRPr="00D25EE3" w:rsidDel="00D358A4">
          <w:rPr>
            <w:rFonts w:ascii="Arial" w:hAnsi="Arial" w:cs="Arial"/>
            <w:spacing w:val="-3"/>
            <w:rPrChange w:id="399" w:author="Worrell, Tyrone C CIV USARMY HQDA ASA ALT (USA)" w:date="2024-09-24T06:42:00Z">
              <w:rPr>
                <w:spacing w:val="-3"/>
              </w:rPr>
            </w:rPrChange>
          </w:rPr>
          <w:delText xml:space="preserve"> </w:delText>
        </w:r>
        <w:r w:rsidRPr="00D25EE3" w:rsidDel="00D358A4">
          <w:rPr>
            <w:rFonts w:ascii="Arial" w:hAnsi="Arial" w:cs="Arial"/>
            <w:rPrChange w:id="400" w:author="Worrell, Tyrone C CIV USARMY HQDA ASA ALT (USA)" w:date="2024-09-24T06:42:00Z">
              <w:rPr/>
            </w:rPrChange>
          </w:rPr>
          <w:delText>learned”</w:delText>
        </w:r>
        <w:r w:rsidRPr="00D25EE3" w:rsidDel="00D358A4">
          <w:rPr>
            <w:rFonts w:ascii="Arial" w:hAnsi="Arial" w:cs="Arial"/>
            <w:spacing w:val="-3"/>
            <w:rPrChange w:id="401" w:author="Worrell, Tyrone C CIV USARMY HQDA ASA ALT (USA)" w:date="2024-09-24T06:42:00Z">
              <w:rPr>
                <w:spacing w:val="-3"/>
              </w:rPr>
            </w:rPrChange>
          </w:rPr>
          <w:delText xml:space="preserve"> </w:delText>
        </w:r>
        <w:r w:rsidRPr="00D25EE3" w:rsidDel="00D358A4">
          <w:rPr>
            <w:rFonts w:ascii="Arial" w:hAnsi="Arial" w:cs="Arial"/>
            <w:rPrChange w:id="402" w:author="Worrell, Tyrone C CIV USARMY HQDA ASA ALT (USA)" w:date="2024-09-24T06:42:00Z">
              <w:rPr/>
            </w:rPrChange>
          </w:rPr>
          <w:delText>means</w:delText>
        </w:r>
        <w:r w:rsidRPr="00D25EE3" w:rsidDel="00D358A4">
          <w:rPr>
            <w:rFonts w:ascii="Arial" w:hAnsi="Arial" w:cs="Arial"/>
            <w:spacing w:val="-4"/>
            <w:rPrChange w:id="403" w:author="Worrell, Tyrone C CIV USARMY HQDA ASA ALT (USA)" w:date="2024-09-24T06:42:00Z">
              <w:rPr>
                <w:spacing w:val="-4"/>
              </w:rPr>
            </w:rPrChange>
          </w:rPr>
          <w:delText xml:space="preserve"> </w:delText>
        </w:r>
        <w:r w:rsidRPr="00D25EE3" w:rsidDel="00D358A4">
          <w:rPr>
            <w:rFonts w:ascii="Arial" w:hAnsi="Arial" w:cs="Arial"/>
            <w:rPrChange w:id="404" w:author="Worrell, Tyrone C CIV USARMY HQDA ASA ALT (USA)" w:date="2024-09-24T06:42:00Z">
              <w:rPr/>
            </w:rPrChange>
          </w:rPr>
          <w:delText>a</w:delText>
        </w:r>
        <w:r w:rsidRPr="00D25EE3" w:rsidDel="00D358A4">
          <w:rPr>
            <w:rFonts w:ascii="Arial" w:hAnsi="Arial" w:cs="Arial"/>
            <w:spacing w:val="-3"/>
            <w:rPrChange w:id="405" w:author="Worrell, Tyrone C CIV USARMY HQDA ASA ALT (USA)" w:date="2024-09-24T06:42:00Z">
              <w:rPr>
                <w:spacing w:val="-3"/>
              </w:rPr>
            </w:rPrChange>
          </w:rPr>
          <w:delText xml:space="preserve"> </w:delText>
        </w:r>
        <w:r w:rsidRPr="00D25EE3" w:rsidDel="00D358A4">
          <w:rPr>
            <w:rFonts w:ascii="Arial" w:hAnsi="Arial" w:cs="Arial"/>
            <w:rPrChange w:id="406" w:author="Worrell, Tyrone C CIV USARMY HQDA ASA ALT (USA)" w:date="2024-09-24T06:42:00Z">
              <w:rPr/>
            </w:rPrChange>
          </w:rPr>
          <w:delText>noteworthy</w:delText>
        </w:r>
        <w:r w:rsidRPr="00D25EE3" w:rsidDel="00D358A4">
          <w:rPr>
            <w:rFonts w:ascii="Arial" w:hAnsi="Arial" w:cs="Arial"/>
            <w:spacing w:val="-3"/>
            <w:rPrChange w:id="407" w:author="Worrell, Tyrone C CIV USARMY HQDA ASA ALT (USA)" w:date="2024-09-24T06:42:00Z">
              <w:rPr>
                <w:spacing w:val="-3"/>
              </w:rPr>
            </w:rPrChange>
          </w:rPr>
          <w:delText xml:space="preserve"> </w:delText>
        </w:r>
        <w:r w:rsidRPr="00D25EE3" w:rsidDel="00D358A4">
          <w:rPr>
            <w:rFonts w:ascii="Arial" w:hAnsi="Arial" w:cs="Arial"/>
            <w:rPrChange w:id="408" w:author="Worrell, Tyrone C CIV USARMY HQDA ASA ALT (USA)" w:date="2024-09-24T06:42:00Z">
              <w:rPr/>
            </w:rPrChange>
          </w:rPr>
          <w:delText>flaw</w:delText>
        </w:r>
        <w:r w:rsidRPr="00D25EE3" w:rsidDel="00D358A4">
          <w:rPr>
            <w:rFonts w:ascii="Arial" w:hAnsi="Arial" w:cs="Arial"/>
            <w:spacing w:val="-4"/>
            <w:rPrChange w:id="409" w:author="Worrell, Tyrone C CIV USARMY HQDA ASA ALT (USA)" w:date="2024-09-24T06:42:00Z">
              <w:rPr>
                <w:spacing w:val="-4"/>
              </w:rPr>
            </w:rPrChange>
          </w:rPr>
          <w:delText xml:space="preserve"> </w:delText>
        </w:r>
        <w:r w:rsidRPr="00D25EE3" w:rsidDel="00D358A4">
          <w:rPr>
            <w:rFonts w:ascii="Arial" w:hAnsi="Arial" w:cs="Arial"/>
            <w:rPrChange w:id="410" w:author="Worrell, Tyrone C CIV USARMY HQDA ASA ALT (USA)" w:date="2024-09-24T06:42:00Z">
              <w:rPr/>
            </w:rPrChange>
          </w:rPr>
          <w:delText>in</w:delText>
        </w:r>
        <w:r w:rsidRPr="00D25EE3" w:rsidDel="00D358A4">
          <w:rPr>
            <w:rFonts w:ascii="Arial" w:hAnsi="Arial" w:cs="Arial"/>
            <w:spacing w:val="-5"/>
            <w:rPrChange w:id="411" w:author="Worrell, Tyrone C CIV USARMY HQDA ASA ALT (USA)" w:date="2024-09-24T06:42:00Z">
              <w:rPr>
                <w:spacing w:val="-5"/>
              </w:rPr>
            </w:rPrChange>
          </w:rPr>
          <w:delText xml:space="preserve"> </w:delText>
        </w:r>
        <w:r w:rsidRPr="00D25EE3" w:rsidDel="00D358A4">
          <w:rPr>
            <w:rFonts w:ascii="Arial" w:hAnsi="Arial" w:cs="Arial"/>
            <w:rPrChange w:id="412" w:author="Worrell, Tyrone C CIV USARMY HQDA ASA ALT (USA)" w:date="2024-09-24T06:42:00Z">
              <w:rPr/>
            </w:rPrChange>
          </w:rPr>
          <w:delText>the</w:delText>
        </w:r>
        <w:r w:rsidRPr="00D25EE3" w:rsidDel="00D358A4">
          <w:rPr>
            <w:rFonts w:ascii="Arial" w:hAnsi="Arial" w:cs="Arial"/>
            <w:spacing w:val="-4"/>
            <w:rPrChange w:id="413" w:author="Worrell, Tyrone C CIV USARMY HQDA ASA ALT (USA)" w:date="2024-09-24T06:42:00Z">
              <w:rPr>
                <w:spacing w:val="-4"/>
              </w:rPr>
            </w:rPrChange>
          </w:rPr>
          <w:delText xml:space="preserve"> </w:delText>
        </w:r>
        <w:r w:rsidRPr="00D25EE3" w:rsidDel="00D358A4">
          <w:rPr>
            <w:rFonts w:ascii="Arial" w:hAnsi="Arial" w:cs="Arial"/>
            <w:rPrChange w:id="414" w:author="Worrell, Tyrone C CIV USARMY HQDA ASA ALT (USA)" w:date="2024-09-24T06:42:00Z">
              <w:rPr/>
            </w:rPrChange>
          </w:rPr>
          <w:delText>design,</w:delText>
        </w:r>
        <w:r w:rsidRPr="00D25EE3" w:rsidDel="00D358A4">
          <w:rPr>
            <w:rFonts w:ascii="Arial" w:hAnsi="Arial" w:cs="Arial"/>
            <w:spacing w:val="-3"/>
            <w:rPrChange w:id="415" w:author="Worrell, Tyrone C CIV USARMY HQDA ASA ALT (USA)" w:date="2024-09-24T06:42:00Z">
              <w:rPr>
                <w:spacing w:val="-3"/>
              </w:rPr>
            </w:rPrChange>
          </w:rPr>
          <w:delText xml:space="preserve"> </w:delText>
        </w:r>
        <w:r w:rsidRPr="00D25EE3" w:rsidDel="00D358A4">
          <w:rPr>
            <w:rFonts w:ascii="Arial" w:hAnsi="Arial" w:cs="Arial"/>
            <w:rPrChange w:id="416" w:author="Worrell, Tyrone C CIV USARMY HQDA ASA ALT (USA)" w:date="2024-09-24T06:42:00Z">
              <w:rPr/>
            </w:rPrChange>
          </w:rPr>
          <w:delText>implementation,</w:delText>
        </w:r>
        <w:r w:rsidRPr="00D25EE3" w:rsidDel="00D358A4">
          <w:rPr>
            <w:rFonts w:ascii="Arial" w:hAnsi="Arial" w:cs="Arial"/>
            <w:spacing w:val="-5"/>
            <w:rPrChange w:id="417" w:author="Worrell, Tyrone C CIV USARMY HQDA ASA ALT (USA)" w:date="2024-09-24T06:42:00Z">
              <w:rPr>
                <w:spacing w:val="-5"/>
              </w:rPr>
            </w:rPrChange>
          </w:rPr>
          <w:delText xml:space="preserve"> </w:delText>
        </w:r>
        <w:r w:rsidRPr="00D25EE3" w:rsidDel="00D358A4">
          <w:rPr>
            <w:rFonts w:ascii="Arial" w:hAnsi="Arial" w:cs="Arial"/>
            <w:rPrChange w:id="418" w:author="Worrell, Tyrone C CIV USARMY HQDA ASA ALT (USA)" w:date="2024-09-24T06:42:00Z">
              <w:rPr/>
            </w:rPrChange>
          </w:rPr>
          <w:delText>or</w:delText>
        </w:r>
        <w:r w:rsidRPr="00D25EE3" w:rsidDel="00D358A4">
          <w:rPr>
            <w:rFonts w:ascii="Arial" w:hAnsi="Arial" w:cs="Arial"/>
            <w:spacing w:val="-3"/>
            <w:rPrChange w:id="419" w:author="Worrell, Tyrone C CIV USARMY HQDA ASA ALT (USA)" w:date="2024-09-24T06:42:00Z">
              <w:rPr>
                <w:spacing w:val="-3"/>
              </w:rPr>
            </w:rPrChange>
          </w:rPr>
          <w:delText xml:space="preserve"> </w:delText>
        </w:r>
        <w:r w:rsidRPr="00D25EE3" w:rsidDel="00D358A4">
          <w:rPr>
            <w:rFonts w:ascii="Arial" w:hAnsi="Arial" w:cs="Arial"/>
            <w:rPrChange w:id="420" w:author="Worrell, Tyrone C CIV USARMY HQDA ASA ALT (USA)" w:date="2024-09-24T06:42:00Z">
              <w:rPr/>
            </w:rPrChange>
          </w:rPr>
          <w:delText>operational effectiveness of one or more internal controls.</w:delText>
        </w:r>
      </w:del>
    </w:p>
    <w:p w14:paraId="229E7A4A" w14:textId="51C65FA6" w:rsidR="0060199D" w:rsidRPr="00D25EE3" w:rsidRDefault="000333D6">
      <w:pPr>
        <w:pStyle w:val="BodyText"/>
        <w:spacing w:before="240" w:line="276" w:lineRule="auto"/>
        <w:ind w:left="120"/>
        <w:rPr>
          <w:ins w:id="421" w:author="Worrell, Tyrone C CIV USARMY HQDA ASA ALT (USA)" w:date="2024-07-25T14:41:00Z"/>
          <w:rFonts w:ascii="Arial" w:hAnsi="Arial" w:cs="Arial"/>
          <w:rPrChange w:id="422" w:author="Worrell, Tyrone C CIV USARMY HQDA ASA ALT (USA)" w:date="2024-09-24T06:42:00Z">
            <w:rPr>
              <w:ins w:id="423" w:author="Worrell, Tyrone C CIV USARMY HQDA ASA ALT (USA)" w:date="2024-07-25T14:41:00Z"/>
            </w:rPr>
          </w:rPrChange>
        </w:rPr>
      </w:pPr>
      <w:del w:id="424" w:author="Worrell, Tyrone C CIV USARMY HQDA ASA ALT (USA)" w:date="2024-07-25T14:41:00Z">
        <w:r w:rsidRPr="00D25EE3" w:rsidDel="00D358A4">
          <w:rPr>
            <w:rFonts w:ascii="Arial" w:hAnsi="Arial" w:cs="Arial"/>
            <w:rPrChange w:id="425" w:author="Worrell, Tyrone C CIV USARMY HQDA ASA ALT (USA)" w:date="2024-09-24T06:42:00Z">
              <w:rPr/>
            </w:rPrChange>
          </w:rPr>
          <w:delText>“Strategic controls” are those controls that are directly linked to ACE contracting strategic objectives.</w:delText>
        </w:r>
        <w:r w:rsidRPr="00D25EE3" w:rsidDel="00D358A4">
          <w:rPr>
            <w:rFonts w:ascii="Arial" w:hAnsi="Arial" w:cs="Arial"/>
            <w:spacing w:val="40"/>
            <w:rPrChange w:id="426" w:author="Worrell, Tyrone C CIV USARMY HQDA ASA ALT (USA)" w:date="2024-09-24T06:42:00Z">
              <w:rPr>
                <w:spacing w:val="40"/>
              </w:rPr>
            </w:rPrChange>
          </w:rPr>
          <w:delText xml:space="preserve"> </w:delText>
        </w:r>
        <w:r w:rsidRPr="00D25EE3" w:rsidDel="00D358A4">
          <w:rPr>
            <w:rFonts w:ascii="Arial" w:hAnsi="Arial" w:cs="Arial"/>
            <w:rPrChange w:id="427" w:author="Worrell, Tyrone C CIV USARMY HQDA ASA ALT (USA)" w:date="2024-09-24T06:42:00Z">
              <w:rPr/>
            </w:rPrChange>
          </w:rPr>
          <w:delText>The</w:delText>
        </w:r>
        <w:r w:rsidRPr="00D25EE3" w:rsidDel="00D358A4">
          <w:rPr>
            <w:rFonts w:ascii="Arial" w:hAnsi="Arial" w:cs="Arial"/>
            <w:spacing w:val="-3"/>
            <w:rPrChange w:id="428" w:author="Worrell, Tyrone C CIV USARMY HQDA ASA ALT (USA)" w:date="2024-09-24T06:42:00Z">
              <w:rPr>
                <w:spacing w:val="-3"/>
              </w:rPr>
            </w:rPrChange>
          </w:rPr>
          <w:delText xml:space="preserve"> </w:delText>
        </w:r>
        <w:r w:rsidRPr="00D25EE3" w:rsidDel="00D358A4">
          <w:rPr>
            <w:rFonts w:ascii="Arial" w:hAnsi="Arial" w:cs="Arial"/>
            <w:rPrChange w:id="429" w:author="Worrell, Tyrone C CIV USARMY HQDA ASA ALT (USA)" w:date="2024-09-24T06:42:00Z">
              <w:rPr/>
            </w:rPrChange>
          </w:rPr>
          <w:delText>primary</w:delText>
        </w:r>
        <w:r w:rsidRPr="00D25EE3" w:rsidDel="00D358A4">
          <w:rPr>
            <w:rFonts w:ascii="Arial" w:hAnsi="Arial" w:cs="Arial"/>
            <w:spacing w:val="-5"/>
            <w:rPrChange w:id="430" w:author="Worrell, Tyrone C CIV USARMY HQDA ASA ALT (USA)" w:date="2024-09-24T06:42:00Z">
              <w:rPr>
                <w:spacing w:val="-5"/>
              </w:rPr>
            </w:rPrChange>
          </w:rPr>
          <w:delText xml:space="preserve"> </w:delText>
        </w:r>
        <w:r w:rsidRPr="00D25EE3" w:rsidDel="00D358A4">
          <w:rPr>
            <w:rFonts w:ascii="Arial" w:hAnsi="Arial" w:cs="Arial"/>
            <w:rPrChange w:id="431" w:author="Worrell, Tyrone C CIV USARMY HQDA ASA ALT (USA)" w:date="2024-09-24T06:42:00Z">
              <w:rPr/>
            </w:rPrChange>
          </w:rPr>
          <w:delText>focus</w:delText>
        </w:r>
        <w:r w:rsidRPr="00D25EE3" w:rsidDel="00D358A4">
          <w:rPr>
            <w:rFonts w:ascii="Arial" w:hAnsi="Arial" w:cs="Arial"/>
            <w:spacing w:val="-3"/>
            <w:rPrChange w:id="432" w:author="Worrell, Tyrone C CIV USARMY HQDA ASA ALT (USA)" w:date="2024-09-24T06:42:00Z">
              <w:rPr>
                <w:spacing w:val="-3"/>
              </w:rPr>
            </w:rPrChange>
          </w:rPr>
          <w:delText xml:space="preserve"> </w:delText>
        </w:r>
        <w:r w:rsidRPr="00D25EE3" w:rsidDel="00D358A4">
          <w:rPr>
            <w:rFonts w:ascii="Arial" w:hAnsi="Arial" w:cs="Arial"/>
            <w:rPrChange w:id="433" w:author="Worrell, Tyrone C CIV USARMY HQDA ASA ALT (USA)" w:date="2024-09-24T06:42:00Z">
              <w:rPr/>
            </w:rPrChange>
          </w:rPr>
          <w:delText>of</w:delText>
        </w:r>
        <w:r w:rsidRPr="00D25EE3" w:rsidDel="00D358A4">
          <w:rPr>
            <w:rFonts w:ascii="Arial" w:hAnsi="Arial" w:cs="Arial"/>
            <w:spacing w:val="-3"/>
            <w:rPrChange w:id="434" w:author="Worrell, Tyrone C CIV USARMY HQDA ASA ALT (USA)" w:date="2024-09-24T06:42:00Z">
              <w:rPr>
                <w:spacing w:val="-3"/>
              </w:rPr>
            </w:rPrChange>
          </w:rPr>
          <w:delText xml:space="preserve"> </w:delText>
        </w:r>
        <w:r w:rsidRPr="00D25EE3" w:rsidDel="00D358A4">
          <w:rPr>
            <w:rFonts w:ascii="Arial" w:hAnsi="Arial" w:cs="Arial"/>
            <w:rPrChange w:id="435" w:author="Worrell, Tyrone C CIV USARMY HQDA ASA ALT (USA)" w:date="2024-09-24T06:42:00Z">
              <w:rPr/>
            </w:rPrChange>
          </w:rPr>
          <w:delText>strategic</w:delText>
        </w:r>
        <w:r w:rsidRPr="00D25EE3" w:rsidDel="00D358A4">
          <w:rPr>
            <w:rFonts w:ascii="Arial" w:hAnsi="Arial" w:cs="Arial"/>
            <w:spacing w:val="-3"/>
            <w:rPrChange w:id="436" w:author="Worrell, Tyrone C CIV USARMY HQDA ASA ALT (USA)" w:date="2024-09-24T06:42:00Z">
              <w:rPr>
                <w:spacing w:val="-3"/>
              </w:rPr>
            </w:rPrChange>
          </w:rPr>
          <w:delText xml:space="preserve"> </w:delText>
        </w:r>
        <w:r w:rsidRPr="00D25EE3" w:rsidDel="00D358A4">
          <w:rPr>
            <w:rFonts w:ascii="Arial" w:hAnsi="Arial" w:cs="Arial"/>
            <w:rPrChange w:id="437" w:author="Worrell, Tyrone C CIV USARMY HQDA ASA ALT (USA)" w:date="2024-09-24T06:42:00Z">
              <w:rPr/>
            </w:rPrChange>
          </w:rPr>
          <w:delText>controls</w:delText>
        </w:r>
        <w:r w:rsidRPr="00D25EE3" w:rsidDel="00D358A4">
          <w:rPr>
            <w:rFonts w:ascii="Arial" w:hAnsi="Arial" w:cs="Arial"/>
            <w:spacing w:val="-3"/>
            <w:rPrChange w:id="438" w:author="Worrell, Tyrone C CIV USARMY HQDA ASA ALT (USA)" w:date="2024-09-24T06:42:00Z">
              <w:rPr>
                <w:spacing w:val="-3"/>
              </w:rPr>
            </w:rPrChange>
          </w:rPr>
          <w:delText xml:space="preserve"> </w:delText>
        </w:r>
        <w:r w:rsidRPr="00D25EE3" w:rsidDel="00D358A4">
          <w:rPr>
            <w:rFonts w:ascii="Arial" w:hAnsi="Arial" w:cs="Arial"/>
            <w:rPrChange w:id="439" w:author="Worrell, Tyrone C CIV USARMY HQDA ASA ALT (USA)" w:date="2024-09-24T06:42:00Z">
              <w:rPr/>
            </w:rPrChange>
          </w:rPr>
          <w:delText>is</w:delText>
        </w:r>
        <w:r w:rsidRPr="00D25EE3" w:rsidDel="00D358A4">
          <w:rPr>
            <w:rFonts w:ascii="Arial" w:hAnsi="Arial" w:cs="Arial"/>
            <w:spacing w:val="-3"/>
            <w:rPrChange w:id="440" w:author="Worrell, Tyrone C CIV USARMY HQDA ASA ALT (USA)" w:date="2024-09-24T06:42:00Z">
              <w:rPr>
                <w:spacing w:val="-3"/>
              </w:rPr>
            </w:rPrChange>
          </w:rPr>
          <w:delText xml:space="preserve"> </w:delText>
        </w:r>
        <w:r w:rsidRPr="00D25EE3" w:rsidDel="00D358A4">
          <w:rPr>
            <w:rFonts w:ascii="Arial" w:hAnsi="Arial" w:cs="Arial"/>
            <w:rPrChange w:id="441" w:author="Worrell, Tyrone C CIV USARMY HQDA ASA ALT (USA)" w:date="2024-09-24T06:42:00Z">
              <w:rPr/>
            </w:rPrChange>
          </w:rPr>
          <w:delText>on</w:delText>
        </w:r>
        <w:r w:rsidRPr="00D25EE3" w:rsidDel="00D358A4">
          <w:rPr>
            <w:rFonts w:ascii="Arial" w:hAnsi="Arial" w:cs="Arial"/>
            <w:spacing w:val="-3"/>
            <w:rPrChange w:id="442" w:author="Worrell, Tyrone C CIV USARMY HQDA ASA ALT (USA)" w:date="2024-09-24T06:42:00Z">
              <w:rPr>
                <w:spacing w:val="-3"/>
              </w:rPr>
            </w:rPrChange>
          </w:rPr>
          <w:delText xml:space="preserve"> </w:delText>
        </w:r>
        <w:r w:rsidRPr="00D25EE3" w:rsidDel="00D358A4">
          <w:rPr>
            <w:rFonts w:ascii="Arial" w:hAnsi="Arial" w:cs="Arial"/>
            <w:rPrChange w:id="443" w:author="Worrell, Tyrone C CIV USARMY HQDA ASA ALT (USA)" w:date="2024-09-24T06:42:00Z">
              <w:rPr/>
            </w:rPrChange>
          </w:rPr>
          <w:delText>operations</w:delText>
        </w:r>
        <w:r w:rsidRPr="00D25EE3" w:rsidDel="00D358A4">
          <w:rPr>
            <w:rFonts w:ascii="Arial" w:hAnsi="Arial" w:cs="Arial"/>
            <w:spacing w:val="-3"/>
            <w:rPrChange w:id="444" w:author="Worrell, Tyrone C CIV USARMY HQDA ASA ALT (USA)" w:date="2024-09-24T06:42:00Z">
              <w:rPr>
                <w:spacing w:val="-3"/>
              </w:rPr>
            </w:rPrChange>
          </w:rPr>
          <w:delText xml:space="preserve"> </w:delText>
        </w:r>
        <w:r w:rsidRPr="00D25EE3" w:rsidDel="00D358A4">
          <w:rPr>
            <w:rFonts w:ascii="Arial" w:hAnsi="Arial" w:cs="Arial"/>
            <w:rPrChange w:id="445" w:author="Worrell, Tyrone C CIV USARMY HQDA ASA ALT (USA)" w:date="2024-09-24T06:42:00Z">
              <w:rPr/>
            </w:rPrChange>
          </w:rPr>
          <w:delText>(i.e.,</w:delText>
        </w:r>
        <w:r w:rsidRPr="00D25EE3" w:rsidDel="00D358A4">
          <w:rPr>
            <w:rFonts w:ascii="Arial" w:hAnsi="Arial" w:cs="Arial"/>
            <w:spacing w:val="-5"/>
            <w:rPrChange w:id="446" w:author="Worrell, Tyrone C CIV USARMY HQDA ASA ALT (USA)" w:date="2024-09-24T06:42:00Z">
              <w:rPr>
                <w:spacing w:val="-5"/>
              </w:rPr>
            </w:rPrChange>
          </w:rPr>
          <w:delText xml:space="preserve"> </w:delText>
        </w:r>
        <w:r w:rsidRPr="00D25EE3" w:rsidDel="00D358A4">
          <w:rPr>
            <w:rFonts w:ascii="Arial" w:hAnsi="Arial" w:cs="Arial"/>
            <w:rPrChange w:id="447" w:author="Worrell, Tyrone C CIV USARMY HQDA ASA ALT (USA)" w:date="2024-09-24T06:42:00Z">
              <w:rPr/>
            </w:rPrChange>
          </w:rPr>
          <w:delText>cost,</w:delText>
        </w:r>
        <w:r w:rsidRPr="00D25EE3" w:rsidDel="00D358A4">
          <w:rPr>
            <w:rFonts w:ascii="Arial" w:hAnsi="Arial" w:cs="Arial"/>
            <w:spacing w:val="-3"/>
            <w:rPrChange w:id="448" w:author="Worrell, Tyrone C CIV USARMY HQDA ASA ALT (USA)" w:date="2024-09-24T06:42:00Z">
              <w:rPr>
                <w:spacing w:val="-3"/>
              </w:rPr>
            </w:rPrChange>
          </w:rPr>
          <w:delText xml:space="preserve"> </w:delText>
        </w:r>
        <w:r w:rsidRPr="00D25EE3" w:rsidDel="00D358A4">
          <w:rPr>
            <w:rFonts w:ascii="Arial" w:hAnsi="Arial" w:cs="Arial"/>
            <w:rPrChange w:id="449" w:author="Worrell, Tyrone C CIV USARMY HQDA ASA ALT (USA)" w:date="2024-09-24T06:42:00Z">
              <w:rPr/>
            </w:rPrChange>
          </w:rPr>
          <w:delText>schedule,</w:delText>
        </w:r>
        <w:r w:rsidRPr="00D25EE3" w:rsidDel="00D358A4">
          <w:rPr>
            <w:rFonts w:ascii="Arial" w:hAnsi="Arial" w:cs="Arial"/>
            <w:spacing w:val="-3"/>
            <w:rPrChange w:id="450" w:author="Worrell, Tyrone C CIV USARMY HQDA ASA ALT (USA)" w:date="2024-09-24T06:42:00Z">
              <w:rPr>
                <w:spacing w:val="-3"/>
              </w:rPr>
            </w:rPrChange>
          </w:rPr>
          <w:delText xml:space="preserve"> </w:delText>
        </w:r>
        <w:r w:rsidRPr="00D25EE3" w:rsidDel="00D358A4">
          <w:rPr>
            <w:rFonts w:ascii="Arial" w:hAnsi="Arial" w:cs="Arial"/>
            <w:rPrChange w:id="451" w:author="Worrell, Tyrone C CIV USARMY HQDA ASA ALT (USA)" w:date="2024-09-24T06:42:00Z">
              <w:rPr/>
            </w:rPrChange>
          </w:rPr>
          <w:delText>and performance) objectives.</w:delText>
        </w:r>
      </w:del>
    </w:p>
    <w:p w14:paraId="048F2D42" w14:textId="77777777" w:rsidR="001C4917" w:rsidRPr="00D25EE3" w:rsidDel="00D25EE3" w:rsidRDefault="001C4917" w:rsidP="001C4917">
      <w:pPr>
        <w:pStyle w:val="NormalWeb"/>
        <w:spacing w:before="0" w:beforeAutospacing="0" w:after="0" w:afterAutospacing="0"/>
        <w:rPr>
          <w:del w:id="452" w:author="Worrell, Tyrone C CIV USARMY HQDA ASA ALT (USA)" w:date="2024-09-24T06:44:00Z"/>
          <w:rFonts w:ascii="Arial" w:hAnsi="Arial" w:cs="Arial"/>
          <w:color w:val="000000"/>
          <w:rPrChange w:id="453" w:author="Worrell, Tyrone C CIV USARMY HQDA ASA ALT (USA)" w:date="2024-09-24T06:42:00Z">
            <w:rPr>
              <w:del w:id="454" w:author="Worrell, Tyrone C CIV USARMY HQDA ASA ALT (USA)" w:date="2024-09-24T06:44:00Z"/>
              <w:color w:val="000000"/>
            </w:rPr>
          </w:rPrChange>
        </w:rPr>
      </w:pPr>
      <w:commentRangeStart w:id="455"/>
      <w:r w:rsidRPr="00D25EE3">
        <w:rPr>
          <w:rFonts w:ascii="Arial" w:hAnsi="Arial" w:cs="Arial"/>
          <w:color w:val="000000"/>
          <w:rPrChange w:id="456" w:author="Worrell, Tyrone C CIV USARMY HQDA ASA ALT (USA)" w:date="2024-09-24T06:42:00Z">
            <w:rPr>
              <w:color w:val="000000"/>
            </w:rPr>
          </w:rPrChange>
        </w:rPr>
        <w:t xml:space="preserve">“Answer” means a reply to a specific review question. Any “No” answer shall also include a </w:t>
      </w:r>
    </w:p>
    <w:p w14:paraId="03C7EAC3" w14:textId="77777777" w:rsidR="001C4917" w:rsidRPr="00D25EE3" w:rsidRDefault="001C4917" w:rsidP="001C4917">
      <w:pPr>
        <w:pStyle w:val="NormalWeb"/>
        <w:spacing w:before="0" w:beforeAutospacing="0" w:after="0" w:afterAutospacing="0"/>
        <w:rPr>
          <w:rFonts w:ascii="Arial" w:hAnsi="Arial" w:cs="Arial"/>
          <w:color w:val="000000"/>
          <w:rPrChange w:id="457" w:author="Worrell, Tyrone C CIV USARMY HQDA ASA ALT (USA)" w:date="2024-09-24T06:42:00Z">
            <w:rPr>
              <w:color w:val="000000"/>
            </w:rPr>
          </w:rPrChange>
        </w:rPr>
      </w:pPr>
      <w:r w:rsidRPr="00D25EE3">
        <w:rPr>
          <w:rFonts w:ascii="Arial" w:hAnsi="Arial" w:cs="Arial"/>
          <w:color w:val="000000"/>
          <w:rPrChange w:id="458" w:author="Worrell, Tyrone C CIV USARMY HQDA ASA ALT (USA)" w:date="2024-09-24T06:42:00Z">
            <w:rPr>
              <w:color w:val="000000"/>
            </w:rPr>
          </w:rPrChange>
        </w:rPr>
        <w:t>“Deficiency” that helps to categorize why the response was “No”.</w:t>
      </w:r>
      <w:commentRangeEnd w:id="455"/>
      <w:r w:rsidRPr="00D25EE3">
        <w:rPr>
          <w:rStyle w:val="CommentReference"/>
          <w:rFonts w:ascii="Arial" w:hAnsi="Arial" w:cs="Arial"/>
          <w:sz w:val="24"/>
          <w:szCs w:val="24"/>
          <w:rPrChange w:id="459" w:author="Worrell, Tyrone C CIV USARMY HQDA ASA ALT (USA)" w:date="2024-09-24T06:42:00Z">
            <w:rPr>
              <w:rStyle w:val="CommentReference"/>
            </w:rPr>
          </w:rPrChange>
        </w:rPr>
        <w:commentReference w:id="455"/>
      </w:r>
    </w:p>
    <w:p w14:paraId="2785EDA5" w14:textId="77777777" w:rsidR="001C4917" w:rsidRPr="00D25EE3" w:rsidRDefault="001C4917" w:rsidP="001C4917">
      <w:pPr>
        <w:pStyle w:val="NormalWeb"/>
        <w:spacing w:before="0" w:beforeAutospacing="0" w:after="0" w:afterAutospacing="0"/>
        <w:rPr>
          <w:rFonts w:ascii="Arial" w:hAnsi="Arial" w:cs="Arial"/>
          <w:color w:val="000000"/>
          <w:rPrChange w:id="460" w:author="Worrell, Tyrone C CIV USARMY HQDA ASA ALT (USA)" w:date="2024-09-24T06:42:00Z">
            <w:rPr>
              <w:color w:val="000000"/>
            </w:rPr>
          </w:rPrChange>
        </w:rPr>
      </w:pPr>
    </w:p>
    <w:p w14:paraId="57FA8C43" w14:textId="77777777" w:rsidR="001C4917" w:rsidRPr="00D25EE3" w:rsidRDefault="001C4917" w:rsidP="001C4917">
      <w:pPr>
        <w:pStyle w:val="NormalWeb"/>
        <w:spacing w:before="0" w:beforeAutospacing="0" w:after="0" w:afterAutospacing="0"/>
        <w:rPr>
          <w:rFonts w:ascii="Arial" w:hAnsi="Arial" w:cs="Arial"/>
          <w:color w:val="FF0000"/>
          <w:rPrChange w:id="461" w:author="Worrell, Tyrone C CIV USARMY HQDA ASA ALT (USA)" w:date="2024-09-24T06:42:00Z">
            <w:rPr>
              <w:color w:val="FF0000"/>
            </w:rPr>
          </w:rPrChange>
        </w:rPr>
      </w:pPr>
      <w:r w:rsidRPr="00D25EE3">
        <w:rPr>
          <w:rFonts w:ascii="Arial" w:hAnsi="Arial" w:cs="Arial"/>
          <w:color w:val="FF0000"/>
          <w:rPrChange w:id="462" w:author="Worrell, Tyrone C CIV USARMY HQDA ASA ALT (USA)" w:date="2024-09-24T06:42:00Z">
            <w:rPr>
              <w:color w:val="FF0000"/>
            </w:rPr>
          </w:rPrChange>
        </w:rPr>
        <w:t>“Best Practice” means an innovative, novel, or otherwise noteworthy approach or practice used to comply with one or more internal controls.</w:t>
      </w:r>
    </w:p>
    <w:p w14:paraId="41E3BE75" w14:textId="77777777" w:rsidR="001C4917" w:rsidRPr="00D25EE3" w:rsidRDefault="001C4917" w:rsidP="001C4917">
      <w:pPr>
        <w:pStyle w:val="NormalWeb"/>
        <w:spacing w:before="0" w:beforeAutospacing="0" w:after="0" w:afterAutospacing="0"/>
        <w:rPr>
          <w:rFonts w:ascii="Arial" w:hAnsi="Arial" w:cs="Arial"/>
          <w:color w:val="000000"/>
          <w:rPrChange w:id="463" w:author="Worrell, Tyrone C CIV USARMY HQDA ASA ALT (USA)" w:date="2024-09-24T06:42:00Z">
            <w:rPr>
              <w:color w:val="000000"/>
            </w:rPr>
          </w:rPrChange>
        </w:rPr>
      </w:pPr>
    </w:p>
    <w:p w14:paraId="590E595B" w14:textId="23C0597F" w:rsidR="001C4917" w:rsidRPr="00D25EE3" w:rsidDel="00D25EE3" w:rsidRDefault="001C4917" w:rsidP="001C4917">
      <w:pPr>
        <w:pStyle w:val="NormalWeb"/>
        <w:spacing w:before="0" w:beforeAutospacing="0" w:after="0" w:afterAutospacing="0"/>
        <w:rPr>
          <w:del w:id="464" w:author="Worrell, Tyrone C CIV USARMY HQDA ASA ALT (USA)" w:date="2024-09-24T06:43:00Z"/>
          <w:rFonts w:ascii="Arial" w:hAnsi="Arial" w:cs="Arial"/>
          <w:color w:val="000000"/>
          <w:rPrChange w:id="465" w:author="Worrell, Tyrone C CIV USARMY HQDA ASA ALT (USA)" w:date="2024-09-24T06:42:00Z">
            <w:rPr>
              <w:del w:id="466" w:author="Worrell, Tyrone C CIV USARMY HQDA ASA ALT (USA)" w:date="2024-09-24T06:43:00Z"/>
              <w:color w:val="000000"/>
            </w:rPr>
          </w:rPrChange>
        </w:rPr>
      </w:pPr>
      <w:r w:rsidRPr="00D25EE3">
        <w:rPr>
          <w:rFonts w:ascii="Arial" w:hAnsi="Arial" w:cs="Arial"/>
          <w:color w:val="000000"/>
          <w:rPrChange w:id="467" w:author="Worrell, Tyrone C CIV USARMY HQDA ASA ALT (USA)" w:date="2024-09-24T06:42:00Z">
            <w:rPr>
              <w:color w:val="000000"/>
            </w:rPr>
          </w:rPrChange>
        </w:rPr>
        <w:t>“Checkpoint” means a moment during the corrective action process where Organizations shall</w:t>
      </w:r>
      <w:del w:id="468" w:author="Worrell, Tyrone C CIV USARMY HQDA ASA ALT (USA)" w:date="2024-09-24T06:43:00Z">
        <w:r w:rsidRPr="00D25EE3" w:rsidDel="00D25EE3">
          <w:rPr>
            <w:rFonts w:ascii="Arial" w:hAnsi="Arial" w:cs="Arial"/>
            <w:color w:val="000000"/>
            <w:rPrChange w:id="469" w:author="Worrell, Tyrone C CIV USARMY HQDA ASA ALT (USA)" w:date="2024-09-24T06:42:00Z">
              <w:rPr>
                <w:color w:val="000000"/>
              </w:rPr>
            </w:rPrChange>
          </w:rPr>
          <w:delText xml:space="preserve"> </w:delText>
        </w:r>
      </w:del>
    </w:p>
    <w:p w14:paraId="1686E382" w14:textId="77777777" w:rsidR="001C4917" w:rsidRPr="00D25EE3" w:rsidRDefault="001C4917" w:rsidP="001C4917">
      <w:pPr>
        <w:pStyle w:val="NormalWeb"/>
        <w:spacing w:before="0" w:beforeAutospacing="0" w:after="0" w:afterAutospacing="0"/>
        <w:rPr>
          <w:rFonts w:ascii="Arial" w:hAnsi="Arial" w:cs="Arial"/>
          <w:color w:val="000000"/>
          <w:rPrChange w:id="470" w:author="Worrell, Tyrone C CIV USARMY HQDA ASA ALT (USA)" w:date="2024-09-24T06:42:00Z">
            <w:rPr>
              <w:color w:val="000000"/>
            </w:rPr>
          </w:rPrChange>
        </w:rPr>
      </w:pPr>
      <w:r w:rsidRPr="00D25EE3">
        <w:rPr>
          <w:rFonts w:ascii="Arial" w:hAnsi="Arial" w:cs="Arial"/>
          <w:color w:val="000000"/>
          <w:rPrChange w:id="471" w:author="Worrell, Tyrone C CIV USARMY HQDA ASA ALT (USA)" w:date="2024-09-24T06:42:00Z">
            <w:rPr>
              <w:color w:val="000000"/>
            </w:rPr>
          </w:rPrChange>
        </w:rPr>
        <w:t>provide ODASA(P) with status updates at 90-day increments (i.e. calendar days).</w:t>
      </w:r>
    </w:p>
    <w:p w14:paraId="4FD2B7D6" w14:textId="77777777" w:rsidR="001C4917" w:rsidRPr="00D25EE3" w:rsidRDefault="001C4917" w:rsidP="001C4917">
      <w:pPr>
        <w:pStyle w:val="NormalWeb"/>
        <w:spacing w:before="0" w:beforeAutospacing="0" w:after="0" w:afterAutospacing="0"/>
        <w:rPr>
          <w:rFonts w:ascii="Arial" w:hAnsi="Arial" w:cs="Arial"/>
          <w:color w:val="000000"/>
          <w:rPrChange w:id="472" w:author="Worrell, Tyrone C CIV USARMY HQDA ASA ALT (USA)" w:date="2024-09-24T06:42:00Z">
            <w:rPr>
              <w:color w:val="000000"/>
            </w:rPr>
          </w:rPrChange>
        </w:rPr>
      </w:pPr>
    </w:p>
    <w:p w14:paraId="61E35CC4" w14:textId="77777777" w:rsidR="001C4917" w:rsidRPr="00D25EE3" w:rsidDel="00D25EE3" w:rsidRDefault="001C4917" w:rsidP="001C4917">
      <w:pPr>
        <w:pStyle w:val="NormalWeb"/>
        <w:spacing w:before="0" w:beforeAutospacing="0" w:after="0" w:afterAutospacing="0"/>
        <w:rPr>
          <w:del w:id="473" w:author="Worrell, Tyrone C CIV USARMY HQDA ASA ALT (USA)" w:date="2024-09-24T06:44:00Z"/>
          <w:rFonts w:ascii="Arial" w:hAnsi="Arial" w:cs="Arial"/>
          <w:color w:val="FF0000"/>
          <w:rPrChange w:id="474" w:author="Worrell, Tyrone C CIV USARMY HQDA ASA ALT (USA)" w:date="2024-09-24T06:42:00Z">
            <w:rPr>
              <w:del w:id="475" w:author="Worrell, Tyrone C CIV USARMY HQDA ASA ALT (USA)" w:date="2024-09-24T06:44:00Z"/>
              <w:color w:val="FF0000"/>
            </w:rPr>
          </w:rPrChange>
        </w:rPr>
      </w:pPr>
      <w:r w:rsidRPr="00D25EE3">
        <w:rPr>
          <w:rFonts w:ascii="Arial" w:hAnsi="Arial" w:cs="Arial"/>
          <w:color w:val="FF0000"/>
          <w:rPrChange w:id="476" w:author="Worrell, Tyrone C CIV USARMY HQDA ASA ALT (USA)" w:date="2024-09-24T06:42:00Z">
            <w:rPr>
              <w:color w:val="FF0000"/>
            </w:rPr>
          </w:rPrChange>
        </w:rPr>
        <w:t xml:space="preserve">“Contingency Contracting” means a military operation that is designated by the Secretary of Defense as an operation in which members of the armed forces are or may become involved in military actions, operations, or hostilities against an enemy of the United States or against an opposing military force in accordance with 10 USC 101(a)(13)(A) (see also FAR subpart 2.1). The support may be provided in a mature or immature operational environment and may be long </w:t>
      </w:r>
    </w:p>
    <w:p w14:paraId="6A6AA4BD" w14:textId="77777777" w:rsidR="001C4917" w:rsidRPr="00D25EE3" w:rsidRDefault="001C4917" w:rsidP="001C4917">
      <w:pPr>
        <w:pStyle w:val="NormalWeb"/>
        <w:spacing w:before="0" w:beforeAutospacing="0" w:after="0" w:afterAutospacing="0"/>
        <w:rPr>
          <w:rFonts w:ascii="Arial" w:hAnsi="Arial" w:cs="Arial"/>
          <w:color w:val="FF0000"/>
          <w:rPrChange w:id="477" w:author="Worrell, Tyrone C CIV USARMY HQDA ASA ALT (USA)" w:date="2024-09-24T06:42:00Z">
            <w:rPr>
              <w:color w:val="FF0000"/>
            </w:rPr>
          </w:rPrChange>
        </w:rPr>
      </w:pPr>
      <w:r w:rsidRPr="00D25EE3">
        <w:rPr>
          <w:rFonts w:ascii="Arial" w:hAnsi="Arial" w:cs="Arial"/>
          <w:color w:val="FF0000"/>
          <w:rPrChange w:id="478" w:author="Worrell, Tyrone C CIV USARMY HQDA ASA ALT (USA)" w:date="2024-09-24T06:42:00Z">
            <w:rPr>
              <w:color w:val="FF0000"/>
            </w:rPr>
          </w:rPrChange>
        </w:rPr>
        <w:t>term or short term.</w:t>
      </w:r>
    </w:p>
    <w:p w14:paraId="183EE930" w14:textId="77777777" w:rsidR="001C4917" w:rsidRPr="00D25EE3" w:rsidRDefault="001C4917" w:rsidP="001C4917">
      <w:pPr>
        <w:pStyle w:val="NormalWeb"/>
        <w:spacing w:before="0" w:beforeAutospacing="0" w:after="0" w:afterAutospacing="0"/>
        <w:rPr>
          <w:rFonts w:ascii="Arial" w:hAnsi="Arial" w:cs="Arial"/>
          <w:color w:val="000000"/>
          <w:rPrChange w:id="479" w:author="Worrell, Tyrone C CIV USARMY HQDA ASA ALT (USA)" w:date="2024-09-24T06:42:00Z">
            <w:rPr>
              <w:color w:val="000000"/>
            </w:rPr>
          </w:rPrChange>
        </w:rPr>
      </w:pPr>
    </w:p>
    <w:p w14:paraId="408499F3" w14:textId="77777777" w:rsidR="001C4917" w:rsidRPr="00D25EE3" w:rsidRDefault="001C4917" w:rsidP="001C4917">
      <w:pPr>
        <w:pStyle w:val="NormalWeb"/>
        <w:spacing w:before="0" w:beforeAutospacing="0" w:after="0" w:afterAutospacing="0"/>
        <w:rPr>
          <w:rFonts w:ascii="Arial" w:hAnsi="Arial" w:cs="Arial"/>
          <w:color w:val="000000"/>
          <w:rPrChange w:id="480" w:author="Worrell, Tyrone C CIV USARMY HQDA ASA ALT (USA)" w:date="2024-09-24T06:42:00Z">
            <w:rPr>
              <w:color w:val="000000"/>
            </w:rPr>
          </w:rPrChange>
        </w:rPr>
      </w:pPr>
      <w:r w:rsidRPr="00D25EE3">
        <w:rPr>
          <w:rFonts w:ascii="Arial" w:hAnsi="Arial" w:cs="Arial"/>
          <w:color w:val="000000"/>
          <w:rPrChange w:id="481" w:author="Worrell, Tyrone C CIV USARMY HQDA ASA ALT (USA)" w:date="2024-09-24T06:42:00Z">
            <w:rPr>
              <w:color w:val="000000"/>
            </w:rPr>
          </w:rPrChange>
        </w:rPr>
        <w:t xml:space="preserve">“Contract Execution Review (CER)” means a contract review that can be conducted automated or manually. CER generally refers to an automated contract review (i.e. contract/order/modification) within a Review Event in the VCE-PMR Assistant application. </w:t>
      </w:r>
    </w:p>
    <w:p w14:paraId="3A12CC01" w14:textId="77777777" w:rsidR="001C4917" w:rsidRPr="00D25EE3" w:rsidRDefault="001C4917" w:rsidP="001C4917">
      <w:pPr>
        <w:pStyle w:val="NormalWeb"/>
        <w:spacing w:before="0" w:beforeAutospacing="0" w:after="0" w:afterAutospacing="0"/>
        <w:rPr>
          <w:rFonts w:ascii="Arial" w:hAnsi="Arial" w:cs="Arial"/>
          <w:color w:val="000000"/>
          <w:rPrChange w:id="482" w:author="Worrell, Tyrone C CIV USARMY HQDA ASA ALT (USA)" w:date="2024-09-24T06:42:00Z">
            <w:rPr>
              <w:color w:val="000000"/>
            </w:rPr>
          </w:rPrChange>
        </w:rPr>
      </w:pPr>
    </w:p>
    <w:p w14:paraId="7E291C33" w14:textId="77777777" w:rsidR="001C4917" w:rsidRPr="00D25EE3" w:rsidRDefault="001C4917" w:rsidP="001C4917">
      <w:pPr>
        <w:pStyle w:val="NormalWeb"/>
        <w:spacing w:before="0" w:beforeAutospacing="0" w:after="0" w:afterAutospacing="0"/>
        <w:rPr>
          <w:rFonts w:ascii="Arial" w:hAnsi="Arial" w:cs="Arial"/>
          <w:color w:val="000000"/>
          <w:rPrChange w:id="483" w:author="Worrell, Tyrone C CIV USARMY HQDA ASA ALT (USA)" w:date="2024-09-24T06:42:00Z">
            <w:rPr>
              <w:color w:val="000000"/>
            </w:rPr>
          </w:rPrChange>
        </w:rPr>
      </w:pPr>
      <w:r w:rsidRPr="00D25EE3">
        <w:rPr>
          <w:rFonts w:ascii="Arial" w:hAnsi="Arial" w:cs="Arial"/>
          <w:color w:val="000000"/>
          <w:rPrChange w:id="484" w:author="Worrell, Tyrone C CIV USARMY HQDA ASA ALT (USA)" w:date="2024-09-24T06:42:00Z">
            <w:rPr>
              <w:color w:val="000000"/>
            </w:rPr>
          </w:rPrChange>
        </w:rPr>
        <w:t>“Corrective Action” means the actions taken by an organization to improve the findings associated with Non-compliance. Corrective action is the activity of reacting to a process problem, improving it, and ensuring internal controls are in place to reduce the likelihood of reoccurrence.</w:t>
      </w:r>
    </w:p>
    <w:p w14:paraId="0A2BC891" w14:textId="77777777" w:rsidR="001C4917" w:rsidRPr="00D25EE3" w:rsidRDefault="001C4917" w:rsidP="001C4917">
      <w:pPr>
        <w:pStyle w:val="NormalWeb"/>
        <w:spacing w:before="0" w:beforeAutospacing="0" w:after="0" w:afterAutospacing="0"/>
        <w:rPr>
          <w:rFonts w:ascii="Arial" w:hAnsi="Arial" w:cs="Arial"/>
          <w:color w:val="000000"/>
          <w:rPrChange w:id="485" w:author="Worrell, Tyrone C CIV USARMY HQDA ASA ALT (USA)" w:date="2024-09-24T06:42:00Z">
            <w:rPr>
              <w:color w:val="000000"/>
            </w:rPr>
          </w:rPrChange>
        </w:rPr>
      </w:pPr>
    </w:p>
    <w:p w14:paraId="4CBA15DA" w14:textId="77777777" w:rsidR="001C4917" w:rsidRPr="00D25EE3" w:rsidRDefault="001C4917" w:rsidP="001C4917">
      <w:pPr>
        <w:pStyle w:val="NormalWeb"/>
        <w:spacing w:before="0" w:beforeAutospacing="0" w:after="0" w:afterAutospacing="0"/>
        <w:rPr>
          <w:rFonts w:ascii="Arial" w:hAnsi="Arial" w:cs="Arial"/>
          <w:color w:val="000000"/>
          <w:rPrChange w:id="486" w:author="Worrell, Tyrone C CIV USARMY HQDA ASA ALT (USA)" w:date="2024-09-24T06:42:00Z">
            <w:rPr>
              <w:color w:val="000000"/>
            </w:rPr>
          </w:rPrChange>
        </w:rPr>
      </w:pPr>
      <w:r w:rsidRPr="00D25EE3">
        <w:rPr>
          <w:rFonts w:ascii="Arial" w:hAnsi="Arial" w:cs="Arial"/>
          <w:color w:val="000000"/>
          <w:rPrChange w:id="487" w:author="Worrell, Tyrone C CIV USARMY HQDA ASA ALT (USA)" w:date="2024-09-24T06:42:00Z">
            <w:rPr>
              <w:color w:val="000000"/>
            </w:rPr>
          </w:rPrChange>
        </w:rPr>
        <w:t>“Corrective Action Plan (CAP)” means a report or document that provides an organization with systemic deficiencies to complete corrective action to strengthen an organization’s internal control environment for contract operations.</w:t>
      </w:r>
    </w:p>
    <w:p w14:paraId="19E5285C" w14:textId="77777777" w:rsidR="001C4917" w:rsidRPr="00D25EE3" w:rsidRDefault="001C4917" w:rsidP="001C4917">
      <w:pPr>
        <w:pStyle w:val="NormalWeb"/>
        <w:spacing w:before="0" w:beforeAutospacing="0" w:after="0" w:afterAutospacing="0"/>
        <w:rPr>
          <w:rFonts w:ascii="Arial" w:hAnsi="Arial" w:cs="Arial"/>
          <w:color w:val="000000"/>
          <w:rPrChange w:id="488" w:author="Worrell, Tyrone C CIV USARMY HQDA ASA ALT (USA)" w:date="2024-09-24T06:42:00Z">
            <w:rPr>
              <w:color w:val="000000"/>
            </w:rPr>
          </w:rPrChange>
        </w:rPr>
      </w:pPr>
    </w:p>
    <w:p w14:paraId="074A14F0" w14:textId="77777777" w:rsidR="001C4917" w:rsidRPr="00D25EE3" w:rsidRDefault="001C4917" w:rsidP="001C4917">
      <w:pPr>
        <w:pStyle w:val="NormalWeb"/>
        <w:spacing w:before="0" w:beforeAutospacing="0" w:after="0" w:afterAutospacing="0"/>
        <w:rPr>
          <w:rFonts w:ascii="Arial" w:hAnsi="Arial" w:cs="Arial"/>
          <w:color w:val="000000"/>
          <w:rPrChange w:id="489" w:author="Worrell, Tyrone C CIV USARMY HQDA ASA ALT (USA)" w:date="2024-09-24T06:42:00Z">
            <w:rPr>
              <w:color w:val="000000"/>
            </w:rPr>
          </w:rPrChange>
        </w:rPr>
      </w:pPr>
      <w:r w:rsidRPr="00D25EE3">
        <w:rPr>
          <w:rFonts w:ascii="Arial" w:hAnsi="Arial" w:cs="Arial"/>
          <w:color w:val="000000"/>
          <w:rPrChange w:id="490" w:author="Worrell, Tyrone C CIV USARMY HQDA ASA ALT (USA)" w:date="2024-09-24T06:42:00Z">
            <w:rPr>
              <w:color w:val="000000"/>
            </w:rPr>
          </w:rPrChange>
        </w:rPr>
        <w:t>“Deficiency” means a categorization of why the question was answered with a “No”.</w:t>
      </w:r>
    </w:p>
    <w:p w14:paraId="4011E18D" w14:textId="77777777" w:rsidR="001C4917" w:rsidRPr="00D25EE3" w:rsidRDefault="001C4917" w:rsidP="001C4917">
      <w:pPr>
        <w:pStyle w:val="NormalWeb"/>
        <w:spacing w:before="0" w:beforeAutospacing="0" w:after="0" w:afterAutospacing="0"/>
        <w:rPr>
          <w:rFonts w:ascii="Arial" w:hAnsi="Arial" w:cs="Arial"/>
          <w:color w:val="000000"/>
          <w:rPrChange w:id="491" w:author="Worrell, Tyrone C CIV USARMY HQDA ASA ALT (USA)" w:date="2024-09-24T06:42:00Z">
            <w:rPr>
              <w:color w:val="000000"/>
            </w:rPr>
          </w:rPrChange>
        </w:rPr>
      </w:pPr>
    </w:p>
    <w:p w14:paraId="0906B811" w14:textId="77777777" w:rsidR="001C4917" w:rsidRPr="00D25EE3" w:rsidRDefault="001C4917" w:rsidP="001C4917">
      <w:pPr>
        <w:pStyle w:val="NormalWeb"/>
        <w:spacing w:before="0" w:beforeAutospacing="0" w:after="0" w:afterAutospacing="0"/>
        <w:rPr>
          <w:rFonts w:ascii="Arial" w:hAnsi="Arial" w:cs="Arial"/>
          <w:color w:val="000000"/>
          <w:rPrChange w:id="492" w:author="Worrell, Tyrone C CIV USARMY HQDA ASA ALT (USA)" w:date="2024-09-24T06:42:00Z">
            <w:rPr>
              <w:color w:val="000000"/>
            </w:rPr>
          </w:rPrChange>
        </w:rPr>
      </w:pPr>
      <w:r w:rsidRPr="00D25EE3">
        <w:rPr>
          <w:rFonts w:ascii="Arial" w:hAnsi="Arial" w:cs="Arial"/>
          <w:color w:val="000000"/>
          <w:rPrChange w:id="493" w:author="Worrell, Tyrone C CIV USARMY HQDA ASA ALT (USA)" w:date="2024-09-24T06:42:00Z">
            <w:rPr>
              <w:color w:val="000000"/>
            </w:rPr>
          </w:rPrChange>
        </w:rPr>
        <w:t xml:space="preserve">“Finding” means the explanation why a particular question was deficient to warrant taking </w:t>
      </w:r>
    </w:p>
    <w:p w14:paraId="61D00F7C" w14:textId="77777777" w:rsidR="001C4917" w:rsidRPr="00D25EE3" w:rsidRDefault="001C4917" w:rsidP="001C4917">
      <w:pPr>
        <w:pStyle w:val="NormalWeb"/>
        <w:spacing w:before="0" w:beforeAutospacing="0" w:after="0" w:afterAutospacing="0"/>
        <w:rPr>
          <w:rFonts w:ascii="Arial" w:hAnsi="Arial" w:cs="Arial"/>
          <w:color w:val="000000"/>
          <w:rPrChange w:id="494" w:author="Worrell, Tyrone C CIV USARMY HQDA ASA ALT (USA)" w:date="2024-09-24T06:42:00Z">
            <w:rPr>
              <w:color w:val="000000"/>
            </w:rPr>
          </w:rPrChange>
        </w:rPr>
      </w:pPr>
      <w:r w:rsidRPr="00D25EE3">
        <w:rPr>
          <w:rFonts w:ascii="Arial" w:hAnsi="Arial" w:cs="Arial"/>
          <w:color w:val="000000"/>
          <w:rPrChange w:id="495" w:author="Worrell, Tyrone C CIV USARMY HQDA ASA ALT (USA)" w:date="2024-09-24T06:42:00Z">
            <w:rPr>
              <w:color w:val="000000"/>
            </w:rPr>
          </w:rPrChange>
        </w:rPr>
        <w:t>corrective action.</w:t>
      </w:r>
    </w:p>
    <w:p w14:paraId="05EEE171" w14:textId="77777777" w:rsidR="001C4917" w:rsidRPr="00D25EE3" w:rsidRDefault="001C4917" w:rsidP="001C4917">
      <w:pPr>
        <w:pStyle w:val="NormalWeb"/>
        <w:spacing w:before="0" w:beforeAutospacing="0" w:after="0" w:afterAutospacing="0"/>
        <w:rPr>
          <w:rFonts w:ascii="Arial" w:hAnsi="Arial" w:cs="Arial"/>
          <w:color w:val="000000"/>
          <w:rPrChange w:id="496" w:author="Worrell, Tyrone C CIV USARMY HQDA ASA ALT (USA)" w:date="2024-09-24T06:42:00Z">
            <w:rPr>
              <w:color w:val="000000"/>
            </w:rPr>
          </w:rPrChange>
        </w:rPr>
      </w:pPr>
    </w:p>
    <w:p w14:paraId="384B53EA" w14:textId="77777777" w:rsidR="001C4917" w:rsidRPr="00D25EE3" w:rsidRDefault="001C4917" w:rsidP="001C4917">
      <w:pPr>
        <w:pStyle w:val="NormalWeb"/>
        <w:spacing w:before="0" w:beforeAutospacing="0" w:after="0" w:afterAutospacing="0"/>
        <w:rPr>
          <w:rFonts w:ascii="Arial" w:hAnsi="Arial" w:cs="Arial"/>
          <w:color w:val="FF0000"/>
          <w:rPrChange w:id="497" w:author="Worrell, Tyrone C CIV USARMY HQDA ASA ALT (USA)" w:date="2024-09-24T06:42:00Z">
            <w:rPr>
              <w:color w:val="FF0000"/>
            </w:rPr>
          </w:rPrChange>
        </w:rPr>
      </w:pPr>
      <w:r w:rsidRPr="00D25EE3">
        <w:rPr>
          <w:rFonts w:ascii="Arial" w:hAnsi="Arial" w:cs="Arial"/>
          <w:color w:val="FF0000"/>
          <w:rPrChange w:id="498" w:author="Worrell, Tyrone C CIV USARMY HQDA ASA ALT (USA)" w:date="2024-09-24T06:42:00Z">
            <w:rPr>
              <w:color w:val="FF0000"/>
            </w:rPr>
          </w:rPrChange>
        </w:rPr>
        <w:t xml:space="preserve">“Internal Controls” or also known as “internal management controls” means the rules, procedures, techniques, and devices employed by managers to ensure that what should </w:t>
      </w:r>
    </w:p>
    <w:p w14:paraId="3CDF03C3" w14:textId="77777777" w:rsidR="001C4917" w:rsidRPr="00D25EE3" w:rsidRDefault="001C4917" w:rsidP="001C4917">
      <w:pPr>
        <w:pStyle w:val="NormalWeb"/>
        <w:spacing w:before="0" w:beforeAutospacing="0" w:after="0" w:afterAutospacing="0"/>
        <w:rPr>
          <w:rFonts w:ascii="Arial" w:hAnsi="Arial" w:cs="Arial"/>
          <w:color w:val="FF0000"/>
          <w:rPrChange w:id="499" w:author="Worrell, Tyrone C CIV USARMY HQDA ASA ALT (USA)" w:date="2024-09-24T06:42:00Z">
            <w:rPr>
              <w:color w:val="FF0000"/>
            </w:rPr>
          </w:rPrChange>
        </w:rPr>
      </w:pPr>
      <w:r w:rsidRPr="00D25EE3">
        <w:rPr>
          <w:rFonts w:ascii="Arial" w:hAnsi="Arial" w:cs="Arial"/>
          <w:color w:val="FF0000"/>
          <w:rPrChange w:id="500" w:author="Worrell, Tyrone C CIV USARMY HQDA ASA ALT (USA)" w:date="2024-09-24T06:42:00Z">
            <w:rPr>
              <w:color w:val="FF0000"/>
            </w:rPr>
          </w:rPrChange>
        </w:rPr>
        <w:t>occur in their daily operations does occur on a continuing basis. For the purposes of this appendix, internal controls include the policies in the FAR, DFARS, and AFARS, and the associated processes and procedures of the contracting activity’s acquisition instruction (see AFARS 5101.304-90).</w:t>
      </w:r>
    </w:p>
    <w:p w14:paraId="52A01BD1" w14:textId="77777777" w:rsidR="001C4917" w:rsidRPr="00D25EE3" w:rsidRDefault="001C4917" w:rsidP="001C4917">
      <w:pPr>
        <w:pStyle w:val="NormalWeb"/>
        <w:spacing w:before="0" w:beforeAutospacing="0" w:after="0" w:afterAutospacing="0"/>
        <w:rPr>
          <w:rFonts w:ascii="Arial" w:hAnsi="Arial" w:cs="Arial"/>
          <w:color w:val="000000"/>
          <w:rPrChange w:id="501" w:author="Worrell, Tyrone C CIV USARMY HQDA ASA ALT (USA)" w:date="2024-09-24T06:42:00Z">
            <w:rPr>
              <w:color w:val="000000"/>
            </w:rPr>
          </w:rPrChange>
        </w:rPr>
      </w:pPr>
    </w:p>
    <w:p w14:paraId="635801CE" w14:textId="77777777" w:rsidR="001C4917" w:rsidRPr="00D25EE3" w:rsidRDefault="001C4917" w:rsidP="001C4917">
      <w:pPr>
        <w:pStyle w:val="NormalWeb"/>
        <w:spacing w:before="0" w:beforeAutospacing="0" w:after="0" w:afterAutospacing="0"/>
        <w:rPr>
          <w:rFonts w:ascii="Arial" w:hAnsi="Arial" w:cs="Arial"/>
          <w:color w:val="FF0000"/>
          <w:rPrChange w:id="502" w:author="Worrell, Tyrone C CIV USARMY HQDA ASA ALT (USA)" w:date="2024-09-24T06:42:00Z">
            <w:rPr>
              <w:color w:val="FF0000"/>
            </w:rPr>
          </w:rPrChange>
        </w:rPr>
      </w:pPr>
      <w:r w:rsidRPr="00D25EE3">
        <w:rPr>
          <w:rFonts w:ascii="Arial" w:hAnsi="Arial" w:cs="Arial"/>
          <w:color w:val="FF0000"/>
          <w:rPrChange w:id="503" w:author="Worrell, Tyrone C CIV USARMY HQDA ASA ALT (USA)" w:date="2024-09-24T06:42:00Z">
            <w:rPr>
              <w:color w:val="FF0000"/>
            </w:rPr>
          </w:rPrChange>
        </w:rPr>
        <w:lastRenderedPageBreak/>
        <w:t>“Key Internal Controls” means the internal controls that must be implemented and sustained in daily operations to ensure organizational effectiveness and compliance with legal requirements. The effectiveness of key internal controls is assessed through the PMR Program and other management review processes.</w:t>
      </w:r>
    </w:p>
    <w:p w14:paraId="424A36B8" w14:textId="77777777" w:rsidR="001C4917" w:rsidRPr="00D25EE3" w:rsidRDefault="001C4917" w:rsidP="001C4917">
      <w:pPr>
        <w:pStyle w:val="NormalWeb"/>
        <w:spacing w:before="0" w:beforeAutospacing="0" w:after="0" w:afterAutospacing="0"/>
        <w:rPr>
          <w:rFonts w:ascii="Arial" w:hAnsi="Arial" w:cs="Arial"/>
          <w:color w:val="000000"/>
          <w:rPrChange w:id="504" w:author="Worrell, Tyrone C CIV USARMY HQDA ASA ALT (USA)" w:date="2024-09-24T06:42:00Z">
            <w:rPr>
              <w:color w:val="000000"/>
            </w:rPr>
          </w:rPrChange>
        </w:rPr>
      </w:pPr>
    </w:p>
    <w:p w14:paraId="3422067D" w14:textId="5143E862" w:rsidR="001C4917" w:rsidRPr="00D25EE3" w:rsidDel="000A1E58" w:rsidRDefault="001C4917" w:rsidP="001C4917">
      <w:pPr>
        <w:pStyle w:val="NormalWeb"/>
        <w:spacing w:before="0" w:beforeAutospacing="0" w:after="0" w:afterAutospacing="0"/>
        <w:rPr>
          <w:del w:id="505" w:author="Worrell, Tyrone C CIV USARMY HQDA ASA ALT (USA)" w:date="2024-09-23T08:25:00Z"/>
          <w:rFonts w:ascii="Arial" w:hAnsi="Arial" w:cs="Arial"/>
          <w:color w:val="FF0000"/>
          <w:rPrChange w:id="506" w:author="Worrell, Tyrone C CIV USARMY HQDA ASA ALT (USA)" w:date="2024-09-24T06:42:00Z">
            <w:rPr>
              <w:del w:id="507" w:author="Worrell, Tyrone C CIV USARMY HQDA ASA ALT (USA)" w:date="2024-09-23T08:25:00Z"/>
              <w:color w:val="FF0000"/>
            </w:rPr>
          </w:rPrChange>
        </w:rPr>
      </w:pPr>
      <w:r w:rsidRPr="00D25EE3">
        <w:rPr>
          <w:rFonts w:ascii="Arial" w:hAnsi="Arial" w:cs="Arial"/>
          <w:color w:val="FF0000"/>
          <w:rPrChange w:id="508" w:author="Worrell, Tyrone C CIV USARMY HQDA ASA ALT (USA)" w:date="2024-09-24T06:42:00Z">
            <w:rPr>
              <w:color w:val="FF0000"/>
            </w:rPr>
          </w:rPrChange>
        </w:rPr>
        <w:t xml:space="preserve">“Lesson Learned” </w:t>
      </w:r>
      <w:ins w:id="509" w:author="Worrell, Tyrone C CIV USARMY HQDA ASA ALT (USA)" w:date="2024-09-23T08:07:00Z">
        <w:r w:rsidR="008124BA" w:rsidRPr="00D25EE3">
          <w:rPr>
            <w:rFonts w:ascii="Arial" w:hAnsi="Arial" w:cs="Arial"/>
            <w:color w:val="FF0000"/>
            <w:rPrChange w:id="510" w:author="Worrell, Tyrone C CIV USARMY HQDA ASA ALT (USA)" w:date="2024-09-24T06:42:00Z">
              <w:rPr>
                <w:color w:val="FF0000"/>
              </w:rPr>
            </w:rPrChange>
          </w:rPr>
          <w:t xml:space="preserve">means </w:t>
        </w:r>
      </w:ins>
      <w:del w:id="511" w:author="Worrell, Tyrone C CIV USARMY HQDA ASA ALT (USA)" w:date="2024-09-23T08:07:00Z">
        <w:r w:rsidRPr="00D25EE3" w:rsidDel="008124BA">
          <w:rPr>
            <w:rFonts w:ascii="Arial" w:hAnsi="Arial" w:cs="Arial"/>
            <w:color w:val="FF0000"/>
            <w:rPrChange w:id="512" w:author="Worrell, Tyrone C CIV USARMY HQDA ASA ALT (USA)" w:date="2024-09-24T06:42:00Z">
              <w:rPr>
                <w:color w:val="FF0000"/>
              </w:rPr>
            </w:rPrChange>
          </w:rPr>
          <w:delText>A</w:delText>
        </w:r>
      </w:del>
      <w:ins w:id="513" w:author="Worrell, Tyrone C CIV USARMY HQDA ASA ALT (USA)" w:date="2024-09-23T08:07:00Z">
        <w:r w:rsidR="008124BA" w:rsidRPr="00D25EE3">
          <w:rPr>
            <w:rFonts w:ascii="Arial" w:hAnsi="Arial" w:cs="Arial"/>
            <w:color w:val="FF0000"/>
            <w:rPrChange w:id="514" w:author="Worrell, Tyrone C CIV USARMY HQDA ASA ALT (USA)" w:date="2024-09-24T06:42:00Z">
              <w:rPr>
                <w:color w:val="FF0000"/>
              </w:rPr>
            </w:rPrChange>
          </w:rPr>
          <w:t>a</w:t>
        </w:r>
      </w:ins>
      <w:r w:rsidRPr="00D25EE3">
        <w:rPr>
          <w:rFonts w:ascii="Arial" w:hAnsi="Arial" w:cs="Arial"/>
          <w:color w:val="FF0000"/>
          <w:rPrChange w:id="515" w:author="Worrell, Tyrone C CIV USARMY HQDA ASA ALT (USA)" w:date="2024-09-24T06:42:00Z">
            <w:rPr>
              <w:color w:val="FF0000"/>
            </w:rPr>
          </w:rPrChange>
        </w:rPr>
        <w:t xml:space="preserve"> noteworthy flaw in the design, implementation, or operational effectiveness</w:t>
      </w:r>
      <w:del w:id="516" w:author="Worrell, Tyrone C CIV USARMY HQDA ASA ALT (USA)" w:date="2024-09-23T08:25:00Z">
        <w:r w:rsidRPr="00D25EE3" w:rsidDel="000A1E58">
          <w:rPr>
            <w:rFonts w:ascii="Arial" w:hAnsi="Arial" w:cs="Arial"/>
            <w:color w:val="FF0000"/>
            <w:rPrChange w:id="517" w:author="Worrell, Tyrone C CIV USARMY HQDA ASA ALT (USA)" w:date="2024-09-24T06:42:00Z">
              <w:rPr>
                <w:color w:val="FF0000"/>
              </w:rPr>
            </w:rPrChange>
          </w:rPr>
          <w:delText xml:space="preserve"> </w:delText>
        </w:r>
      </w:del>
    </w:p>
    <w:p w14:paraId="185FB47E" w14:textId="77777777" w:rsidR="001C4917" w:rsidRPr="00D25EE3" w:rsidRDefault="001C4917" w:rsidP="001C4917">
      <w:pPr>
        <w:pStyle w:val="NormalWeb"/>
        <w:spacing w:before="0" w:beforeAutospacing="0" w:after="0" w:afterAutospacing="0"/>
        <w:rPr>
          <w:rFonts w:ascii="Arial" w:hAnsi="Arial" w:cs="Arial"/>
          <w:color w:val="FF0000"/>
          <w:rPrChange w:id="518" w:author="Worrell, Tyrone C CIV USARMY HQDA ASA ALT (USA)" w:date="2024-09-24T06:42:00Z">
            <w:rPr>
              <w:color w:val="FF0000"/>
            </w:rPr>
          </w:rPrChange>
        </w:rPr>
      </w:pPr>
      <w:r w:rsidRPr="00D25EE3">
        <w:rPr>
          <w:rFonts w:ascii="Arial" w:hAnsi="Arial" w:cs="Arial"/>
          <w:color w:val="FF0000"/>
          <w:rPrChange w:id="519" w:author="Worrell, Tyrone C CIV USARMY HQDA ASA ALT (USA)" w:date="2024-09-24T06:42:00Z">
            <w:rPr>
              <w:color w:val="FF0000"/>
            </w:rPr>
          </w:rPrChange>
        </w:rPr>
        <w:t>of one or more internal controls.</w:t>
      </w:r>
    </w:p>
    <w:p w14:paraId="2A9BF967" w14:textId="77777777" w:rsidR="001C4917" w:rsidRPr="00D25EE3" w:rsidRDefault="001C4917" w:rsidP="001C4917">
      <w:pPr>
        <w:pStyle w:val="NormalWeb"/>
        <w:spacing w:before="0" w:beforeAutospacing="0" w:after="0" w:afterAutospacing="0"/>
        <w:rPr>
          <w:rFonts w:ascii="Arial" w:hAnsi="Arial" w:cs="Arial"/>
          <w:color w:val="000000"/>
          <w:rPrChange w:id="520" w:author="Worrell, Tyrone C CIV USARMY HQDA ASA ALT (USA)" w:date="2024-09-24T06:42:00Z">
            <w:rPr>
              <w:color w:val="000000"/>
            </w:rPr>
          </w:rPrChange>
        </w:rPr>
      </w:pPr>
    </w:p>
    <w:p w14:paraId="3CBB9DAA" w14:textId="77777777" w:rsidR="001C4917" w:rsidRPr="00D25EE3" w:rsidDel="00D25EE3" w:rsidRDefault="001C4917" w:rsidP="001C4917">
      <w:pPr>
        <w:pStyle w:val="NormalWeb"/>
        <w:spacing w:before="0" w:beforeAutospacing="0" w:after="0" w:afterAutospacing="0"/>
        <w:rPr>
          <w:del w:id="521" w:author="Worrell, Tyrone C CIV USARMY HQDA ASA ALT (USA)" w:date="2024-09-24T06:44:00Z"/>
          <w:rFonts w:ascii="Arial" w:hAnsi="Arial" w:cs="Arial"/>
          <w:color w:val="000000"/>
          <w:rPrChange w:id="522" w:author="Worrell, Tyrone C CIV USARMY HQDA ASA ALT (USA)" w:date="2024-09-24T06:42:00Z">
            <w:rPr>
              <w:del w:id="523" w:author="Worrell, Tyrone C CIV USARMY HQDA ASA ALT (USA)" w:date="2024-09-24T06:44:00Z"/>
              <w:color w:val="000000"/>
            </w:rPr>
          </w:rPrChange>
        </w:rPr>
      </w:pPr>
      <w:r w:rsidRPr="00D25EE3">
        <w:rPr>
          <w:rFonts w:ascii="Arial" w:hAnsi="Arial" w:cs="Arial"/>
          <w:color w:val="000000"/>
          <w:rPrChange w:id="524" w:author="Worrell, Tyrone C CIV USARMY HQDA ASA ALT (USA)" w:date="2024-09-24T06:42:00Z">
            <w:rPr>
              <w:color w:val="000000"/>
            </w:rPr>
          </w:rPrChange>
        </w:rPr>
        <w:t>“Toolkit” means a collection of questions that is managed for a PMR Program Management</w:t>
      </w:r>
      <w:del w:id="525" w:author="Worrell, Tyrone C CIV USARMY HQDA ASA ALT (USA)" w:date="2024-09-24T06:44:00Z">
        <w:r w:rsidRPr="00D25EE3" w:rsidDel="00D25EE3">
          <w:rPr>
            <w:rFonts w:ascii="Arial" w:hAnsi="Arial" w:cs="Arial"/>
            <w:color w:val="000000"/>
            <w:rPrChange w:id="526" w:author="Worrell, Tyrone C CIV USARMY HQDA ASA ALT (USA)" w:date="2024-09-24T06:42:00Z">
              <w:rPr>
                <w:color w:val="000000"/>
              </w:rPr>
            </w:rPrChange>
          </w:rPr>
          <w:delText xml:space="preserve"> </w:delText>
        </w:r>
      </w:del>
    </w:p>
    <w:p w14:paraId="049C53E9" w14:textId="77777777" w:rsidR="001C4917" w:rsidRPr="00D25EE3" w:rsidRDefault="001C4917" w:rsidP="001C4917">
      <w:pPr>
        <w:pStyle w:val="NormalWeb"/>
        <w:spacing w:before="0" w:beforeAutospacing="0" w:after="0" w:afterAutospacing="0"/>
        <w:rPr>
          <w:rFonts w:ascii="Arial" w:hAnsi="Arial" w:cs="Arial"/>
          <w:color w:val="000000"/>
          <w:rPrChange w:id="527" w:author="Worrell, Tyrone C CIV USARMY HQDA ASA ALT (USA)" w:date="2024-09-24T06:42:00Z">
            <w:rPr>
              <w:color w:val="000000"/>
            </w:rPr>
          </w:rPrChange>
        </w:rPr>
      </w:pPr>
      <w:r w:rsidRPr="00D25EE3">
        <w:rPr>
          <w:rFonts w:ascii="Arial" w:hAnsi="Arial" w:cs="Arial"/>
          <w:color w:val="000000"/>
          <w:rPrChange w:id="528" w:author="Worrell, Tyrone C CIV USARMY HQDA ASA ALT (USA)" w:date="2024-09-24T06:42:00Z">
            <w:rPr>
              <w:color w:val="000000"/>
            </w:rPr>
          </w:rPrChange>
        </w:rPr>
        <w:t>Review or Non-Contract Review.</w:t>
      </w:r>
    </w:p>
    <w:p w14:paraId="7C4BBA41" w14:textId="77777777" w:rsidR="001C4917" w:rsidRPr="00D25EE3" w:rsidRDefault="001C4917" w:rsidP="001C4917">
      <w:pPr>
        <w:pStyle w:val="NormalWeb"/>
        <w:spacing w:before="0" w:beforeAutospacing="0" w:after="0" w:afterAutospacing="0"/>
        <w:rPr>
          <w:rFonts w:ascii="Arial" w:hAnsi="Arial" w:cs="Arial"/>
          <w:color w:val="000000"/>
          <w:rPrChange w:id="529" w:author="Worrell, Tyrone C CIV USARMY HQDA ASA ALT (USA)" w:date="2024-09-24T06:42:00Z">
            <w:rPr>
              <w:color w:val="000000"/>
            </w:rPr>
          </w:rPrChange>
        </w:rPr>
      </w:pPr>
    </w:p>
    <w:p w14:paraId="00353AB1" w14:textId="77777777" w:rsidR="001C4917" w:rsidRPr="00D25EE3" w:rsidDel="00D25EE3" w:rsidRDefault="001C4917" w:rsidP="001C4917">
      <w:pPr>
        <w:pStyle w:val="NormalWeb"/>
        <w:spacing w:before="0" w:beforeAutospacing="0" w:after="0" w:afterAutospacing="0"/>
        <w:rPr>
          <w:del w:id="530" w:author="Worrell, Tyrone C CIV USARMY HQDA ASA ALT (USA)" w:date="2024-09-24T06:44:00Z"/>
          <w:rFonts w:ascii="Arial" w:hAnsi="Arial" w:cs="Arial"/>
          <w:color w:val="000000"/>
          <w:rPrChange w:id="531" w:author="Worrell, Tyrone C CIV USARMY HQDA ASA ALT (USA)" w:date="2024-09-24T06:42:00Z">
            <w:rPr>
              <w:del w:id="532" w:author="Worrell, Tyrone C CIV USARMY HQDA ASA ALT (USA)" w:date="2024-09-24T06:44:00Z"/>
              <w:color w:val="000000"/>
            </w:rPr>
          </w:rPrChange>
        </w:rPr>
      </w:pPr>
      <w:r w:rsidRPr="00D25EE3">
        <w:rPr>
          <w:rFonts w:ascii="Arial" w:hAnsi="Arial" w:cs="Arial"/>
          <w:color w:val="000000"/>
          <w:rPrChange w:id="533" w:author="Worrell, Tyrone C CIV USARMY HQDA ASA ALT (USA)" w:date="2024-09-24T06:42:00Z">
            <w:rPr>
              <w:color w:val="000000"/>
            </w:rPr>
          </w:rPrChange>
        </w:rPr>
        <w:t>“Question” means a specific review question included in a question set. For CERs, a question</w:t>
      </w:r>
      <w:del w:id="534" w:author="Worrell, Tyrone C CIV USARMY HQDA ASA ALT (USA)" w:date="2024-09-24T06:44:00Z">
        <w:r w:rsidRPr="00D25EE3" w:rsidDel="00D25EE3">
          <w:rPr>
            <w:rFonts w:ascii="Arial" w:hAnsi="Arial" w:cs="Arial"/>
            <w:color w:val="000000"/>
            <w:rPrChange w:id="535" w:author="Worrell, Tyrone C CIV USARMY HQDA ASA ALT (USA)" w:date="2024-09-24T06:42:00Z">
              <w:rPr>
                <w:color w:val="000000"/>
              </w:rPr>
            </w:rPrChange>
          </w:rPr>
          <w:delText xml:space="preserve"> </w:delText>
        </w:r>
      </w:del>
    </w:p>
    <w:p w14:paraId="15193B25" w14:textId="77777777" w:rsidR="001C4917" w:rsidRPr="00D25EE3" w:rsidRDefault="001C4917" w:rsidP="001C4917">
      <w:pPr>
        <w:pStyle w:val="NormalWeb"/>
        <w:spacing w:before="0" w:beforeAutospacing="0" w:after="0" w:afterAutospacing="0"/>
        <w:rPr>
          <w:rFonts w:ascii="Arial" w:hAnsi="Arial" w:cs="Arial"/>
          <w:color w:val="000000"/>
          <w:rPrChange w:id="536" w:author="Worrell, Tyrone C CIV USARMY HQDA ASA ALT (USA)" w:date="2024-09-24T06:42:00Z">
            <w:rPr>
              <w:color w:val="000000"/>
            </w:rPr>
          </w:rPrChange>
        </w:rPr>
      </w:pPr>
      <w:r w:rsidRPr="00D25EE3">
        <w:rPr>
          <w:rFonts w:ascii="Arial" w:hAnsi="Arial" w:cs="Arial"/>
          <w:color w:val="000000"/>
          <w:rPrChange w:id="537" w:author="Worrell, Tyrone C CIV USARMY HQDA ASA ALT (USA)" w:date="2024-09-24T06:42:00Z">
            <w:rPr>
              <w:color w:val="000000"/>
            </w:rPr>
          </w:rPrChange>
        </w:rPr>
        <w:t>will be included in a Review based on specific question categorizations/filters (e.g. Competitive/Non-competitive, MOD type, SME Review). For SME Reviews, all questions associated with the Subject will be included. A question can have a Yes/No or Yes/No/N/A answer.</w:t>
      </w:r>
    </w:p>
    <w:p w14:paraId="03FEBFAE" w14:textId="77777777" w:rsidR="001C4917" w:rsidRPr="00D25EE3" w:rsidRDefault="001C4917" w:rsidP="001C4917">
      <w:pPr>
        <w:pStyle w:val="NormalWeb"/>
        <w:spacing w:before="0" w:beforeAutospacing="0" w:after="0" w:afterAutospacing="0"/>
        <w:rPr>
          <w:rFonts w:ascii="Arial" w:hAnsi="Arial" w:cs="Arial"/>
          <w:color w:val="000000"/>
          <w:rPrChange w:id="538" w:author="Worrell, Tyrone C CIV USARMY HQDA ASA ALT (USA)" w:date="2024-09-24T06:42:00Z">
            <w:rPr>
              <w:color w:val="000000"/>
            </w:rPr>
          </w:rPrChange>
        </w:rPr>
      </w:pPr>
    </w:p>
    <w:p w14:paraId="5F0C31C2" w14:textId="77777777" w:rsidR="001C4917" w:rsidRPr="00D25EE3" w:rsidRDefault="001C4917" w:rsidP="001C4917">
      <w:pPr>
        <w:pStyle w:val="NormalWeb"/>
        <w:spacing w:before="0" w:beforeAutospacing="0" w:after="0" w:afterAutospacing="0"/>
        <w:rPr>
          <w:rFonts w:ascii="Arial" w:hAnsi="Arial" w:cs="Arial"/>
          <w:color w:val="000000"/>
          <w:rPrChange w:id="539" w:author="Worrell, Tyrone C CIV USARMY HQDA ASA ALT (USA)" w:date="2024-09-24T06:42:00Z">
            <w:rPr>
              <w:color w:val="000000"/>
            </w:rPr>
          </w:rPrChange>
        </w:rPr>
      </w:pPr>
      <w:r w:rsidRPr="00D25EE3">
        <w:rPr>
          <w:rFonts w:ascii="Arial" w:hAnsi="Arial" w:cs="Arial"/>
          <w:color w:val="000000"/>
          <w:rPrChange w:id="540" w:author="Worrell, Tyrone C CIV USARMY HQDA ASA ALT (USA)" w:date="2024-09-24T06:42:00Z">
            <w:rPr>
              <w:color w:val="000000"/>
            </w:rPr>
          </w:rPrChange>
        </w:rPr>
        <w:t>“Question Set” means a collection of questions that is managed by a PMR Administrator or Subject Matter Expert (SME) and selected for use in Review Events. The Internal Control (IC) Question Set will be the default Question Set for all Contract Execution Reviews (CERs). The IC Question Set and any supplemental Question Sets are managed by PMR System.</w:t>
      </w:r>
    </w:p>
    <w:p w14:paraId="71DDD0AC" w14:textId="77777777" w:rsidR="001C4917" w:rsidRPr="00D25EE3" w:rsidRDefault="001C4917" w:rsidP="001C4917">
      <w:pPr>
        <w:pStyle w:val="NormalWeb"/>
        <w:spacing w:before="0" w:beforeAutospacing="0" w:after="0" w:afterAutospacing="0"/>
        <w:rPr>
          <w:rFonts w:ascii="Arial" w:hAnsi="Arial" w:cs="Arial"/>
          <w:color w:val="000000"/>
          <w:rPrChange w:id="541" w:author="Worrell, Tyrone C CIV USARMY HQDA ASA ALT (USA)" w:date="2024-09-24T06:42:00Z">
            <w:rPr>
              <w:color w:val="000000"/>
            </w:rPr>
          </w:rPrChange>
        </w:rPr>
      </w:pPr>
    </w:p>
    <w:p w14:paraId="659B49CC" w14:textId="77777777" w:rsidR="001C4917" w:rsidRPr="00D25EE3" w:rsidRDefault="001C4917" w:rsidP="001C4917">
      <w:pPr>
        <w:pStyle w:val="NormalWeb"/>
        <w:spacing w:before="0" w:beforeAutospacing="0" w:after="0" w:afterAutospacing="0"/>
        <w:rPr>
          <w:rFonts w:ascii="Arial" w:hAnsi="Arial" w:cs="Arial"/>
          <w:color w:val="000000"/>
          <w:rPrChange w:id="542" w:author="Worrell, Tyrone C CIV USARMY HQDA ASA ALT (USA)" w:date="2024-09-24T06:42:00Z">
            <w:rPr>
              <w:color w:val="000000"/>
            </w:rPr>
          </w:rPrChange>
        </w:rPr>
      </w:pPr>
      <w:r w:rsidRPr="00D25EE3">
        <w:rPr>
          <w:rFonts w:ascii="Arial" w:hAnsi="Arial" w:cs="Arial"/>
          <w:color w:val="000000"/>
          <w:rPrChange w:id="543" w:author="Worrell, Tyrone C CIV USARMY HQDA ASA ALT (USA)" w:date="2024-09-24T06:42:00Z">
            <w:rPr>
              <w:color w:val="000000"/>
            </w:rPr>
          </w:rPrChange>
        </w:rPr>
        <w:t>“Root Cause Analysis” means an administrator or Subject Matter Expert (SME) and selected for use in Review Events. The Internal Control (IC) Question Set will be the default Question Set for all Contract Execution Reviews (CERs). The IC Question Set and any supplemental Question Sets are managed by PMR System.</w:t>
      </w:r>
    </w:p>
    <w:p w14:paraId="116B05EE" w14:textId="77777777" w:rsidR="001C4917" w:rsidRPr="00D25EE3" w:rsidRDefault="001C4917" w:rsidP="001C4917">
      <w:pPr>
        <w:pStyle w:val="NormalWeb"/>
        <w:spacing w:before="0" w:beforeAutospacing="0" w:after="0" w:afterAutospacing="0"/>
        <w:rPr>
          <w:rFonts w:ascii="Arial" w:hAnsi="Arial" w:cs="Arial"/>
          <w:color w:val="000000"/>
          <w:rPrChange w:id="544" w:author="Worrell, Tyrone C CIV USARMY HQDA ASA ALT (USA)" w:date="2024-09-24T06:42:00Z">
            <w:rPr>
              <w:color w:val="000000"/>
            </w:rPr>
          </w:rPrChange>
        </w:rPr>
      </w:pPr>
    </w:p>
    <w:p w14:paraId="51CF47BD" w14:textId="77777777" w:rsidR="001C4917" w:rsidRPr="00D25EE3" w:rsidRDefault="001C4917" w:rsidP="001C4917">
      <w:pPr>
        <w:pStyle w:val="NormalWeb"/>
        <w:spacing w:before="0" w:beforeAutospacing="0" w:after="0" w:afterAutospacing="0"/>
        <w:rPr>
          <w:rFonts w:ascii="Arial" w:hAnsi="Arial" w:cs="Arial"/>
          <w:color w:val="FF0000"/>
          <w:rPrChange w:id="545" w:author="Worrell, Tyrone C CIV USARMY HQDA ASA ALT (USA)" w:date="2024-09-24T06:42:00Z">
            <w:rPr>
              <w:color w:val="FF0000"/>
            </w:rPr>
          </w:rPrChange>
        </w:rPr>
      </w:pPr>
      <w:r w:rsidRPr="00D25EE3">
        <w:rPr>
          <w:rFonts w:ascii="Arial" w:hAnsi="Arial" w:cs="Arial"/>
          <w:color w:val="FF0000"/>
          <w:rPrChange w:id="546" w:author="Worrell, Tyrone C CIV USARMY HQDA ASA ALT (USA)" w:date="2024-09-24T06:42:00Z">
            <w:rPr>
              <w:color w:val="FF0000"/>
            </w:rPr>
          </w:rPrChange>
        </w:rPr>
        <w:t xml:space="preserve">“Strategic Controls” means those controls that are directly linked to ACE contracting strategic </w:t>
      </w:r>
    </w:p>
    <w:p w14:paraId="17FFF40E" w14:textId="77777777" w:rsidR="001C4917" w:rsidRPr="00D25EE3" w:rsidRDefault="001C4917" w:rsidP="001C4917">
      <w:pPr>
        <w:pStyle w:val="NormalWeb"/>
        <w:spacing w:before="0" w:beforeAutospacing="0" w:after="0" w:afterAutospacing="0"/>
        <w:rPr>
          <w:rFonts w:ascii="Arial" w:hAnsi="Arial" w:cs="Arial"/>
          <w:color w:val="FF0000"/>
          <w:rPrChange w:id="547" w:author="Worrell, Tyrone C CIV USARMY HQDA ASA ALT (USA)" w:date="2024-09-24T06:42:00Z">
            <w:rPr>
              <w:color w:val="FF0000"/>
            </w:rPr>
          </w:rPrChange>
        </w:rPr>
      </w:pPr>
      <w:r w:rsidRPr="00D25EE3">
        <w:rPr>
          <w:rFonts w:ascii="Arial" w:hAnsi="Arial" w:cs="Arial"/>
          <w:color w:val="FF0000"/>
          <w:rPrChange w:id="548" w:author="Worrell, Tyrone C CIV USARMY HQDA ASA ALT (USA)" w:date="2024-09-24T06:42:00Z">
            <w:rPr>
              <w:color w:val="FF0000"/>
            </w:rPr>
          </w:rPrChange>
        </w:rPr>
        <w:t>objectives. The primary focus of strategic controls is on operations (i.e., cost, schedule, and performance) objectives.</w:t>
      </w:r>
    </w:p>
    <w:p w14:paraId="5142811F" w14:textId="77777777" w:rsidR="001C4917" w:rsidRPr="00D25EE3" w:rsidRDefault="001C4917" w:rsidP="001C4917">
      <w:pPr>
        <w:pStyle w:val="NormalWeb"/>
        <w:spacing w:before="0" w:beforeAutospacing="0" w:after="0" w:afterAutospacing="0"/>
        <w:rPr>
          <w:rFonts w:ascii="Arial" w:hAnsi="Arial" w:cs="Arial"/>
          <w:color w:val="000000"/>
          <w:rPrChange w:id="549" w:author="Worrell, Tyrone C CIV USARMY HQDA ASA ALT (USA)" w:date="2024-09-24T06:42:00Z">
            <w:rPr>
              <w:color w:val="000000"/>
            </w:rPr>
          </w:rPrChange>
        </w:rPr>
      </w:pPr>
    </w:p>
    <w:p w14:paraId="7F605966" w14:textId="77777777" w:rsidR="001C4917" w:rsidRPr="00D25EE3" w:rsidRDefault="001C4917" w:rsidP="001C4917">
      <w:pPr>
        <w:pStyle w:val="NormalWeb"/>
        <w:spacing w:before="0" w:beforeAutospacing="0" w:after="0" w:afterAutospacing="0"/>
        <w:rPr>
          <w:rFonts w:ascii="Arial" w:hAnsi="Arial" w:cs="Arial"/>
          <w:color w:val="000000"/>
          <w:rPrChange w:id="550" w:author="Worrell, Tyrone C CIV USARMY HQDA ASA ALT (USA)" w:date="2024-09-24T06:42:00Z">
            <w:rPr>
              <w:color w:val="000000"/>
            </w:rPr>
          </w:rPrChange>
        </w:rPr>
      </w:pPr>
      <w:r w:rsidRPr="00D25EE3">
        <w:rPr>
          <w:rFonts w:ascii="Arial" w:hAnsi="Arial" w:cs="Arial"/>
          <w:color w:val="000000"/>
          <w:rPrChange w:id="551" w:author="Worrell, Tyrone C CIV USARMY HQDA ASA ALT (USA)" w:date="2024-09-24T06:42:00Z">
            <w:rPr>
              <w:color w:val="000000"/>
            </w:rPr>
          </w:rPrChange>
        </w:rPr>
        <w:t>“Virtual Contracting Enterprise (VCE)” means a suite of web-based contracting tools used by its employees and their customers in the performance of their daily duties acquiring supplies and services for the US Army.</w:t>
      </w:r>
    </w:p>
    <w:p w14:paraId="2E52A7C6" w14:textId="77777777" w:rsidR="001C4917" w:rsidRPr="00D25EE3" w:rsidRDefault="001C4917" w:rsidP="001C4917">
      <w:pPr>
        <w:pStyle w:val="NormalWeb"/>
        <w:spacing w:before="0" w:beforeAutospacing="0" w:after="0" w:afterAutospacing="0"/>
        <w:rPr>
          <w:rFonts w:ascii="Arial" w:hAnsi="Arial" w:cs="Arial"/>
          <w:color w:val="000000"/>
          <w:rPrChange w:id="552" w:author="Worrell, Tyrone C CIV USARMY HQDA ASA ALT (USA)" w:date="2024-09-24T06:42:00Z">
            <w:rPr>
              <w:color w:val="000000"/>
            </w:rPr>
          </w:rPrChange>
        </w:rPr>
      </w:pPr>
    </w:p>
    <w:p w14:paraId="33FB2B60" w14:textId="77777777" w:rsidR="001C4917" w:rsidRPr="00D25EE3" w:rsidDel="00D25EE3" w:rsidRDefault="001C4917" w:rsidP="001C4917">
      <w:pPr>
        <w:pStyle w:val="NormalWeb"/>
        <w:spacing w:before="0" w:beforeAutospacing="0" w:after="0" w:afterAutospacing="0"/>
        <w:rPr>
          <w:del w:id="553" w:author="Worrell, Tyrone C CIV USARMY HQDA ASA ALT (USA)" w:date="2024-09-24T06:45:00Z"/>
          <w:rFonts w:ascii="Arial" w:hAnsi="Arial" w:cs="Arial"/>
          <w:color w:val="000000"/>
          <w:rPrChange w:id="554" w:author="Worrell, Tyrone C CIV USARMY HQDA ASA ALT (USA)" w:date="2024-09-24T06:42:00Z">
            <w:rPr>
              <w:del w:id="555" w:author="Worrell, Tyrone C CIV USARMY HQDA ASA ALT (USA)" w:date="2024-09-24T06:45:00Z"/>
              <w:color w:val="000000"/>
            </w:rPr>
          </w:rPrChange>
        </w:rPr>
      </w:pPr>
      <w:r w:rsidRPr="00D25EE3">
        <w:rPr>
          <w:rFonts w:ascii="Arial" w:hAnsi="Arial" w:cs="Arial"/>
          <w:color w:val="000000"/>
          <w:rPrChange w:id="556" w:author="Worrell, Tyrone C CIV USARMY HQDA ASA ALT (USA)" w:date="2024-09-24T06:42:00Z">
            <w:rPr>
              <w:color w:val="000000"/>
            </w:rPr>
          </w:rPrChange>
        </w:rPr>
        <w:t>“Self-Assessment” means any review other than an official PMR that internally assesses either</w:t>
      </w:r>
      <w:del w:id="557" w:author="Worrell, Tyrone C CIV USARMY HQDA ASA ALT (USA)" w:date="2024-09-24T06:45:00Z">
        <w:r w:rsidRPr="00D25EE3" w:rsidDel="00D25EE3">
          <w:rPr>
            <w:rFonts w:ascii="Arial" w:hAnsi="Arial" w:cs="Arial"/>
            <w:color w:val="000000"/>
            <w:rPrChange w:id="558" w:author="Worrell, Tyrone C CIV USARMY HQDA ASA ALT (USA)" w:date="2024-09-24T06:42:00Z">
              <w:rPr>
                <w:color w:val="000000"/>
              </w:rPr>
            </w:rPrChange>
          </w:rPr>
          <w:delText xml:space="preserve"> </w:delText>
        </w:r>
      </w:del>
    </w:p>
    <w:p w14:paraId="45BBD08D" w14:textId="77777777" w:rsidR="001C4917" w:rsidRPr="00D25EE3" w:rsidRDefault="001C4917" w:rsidP="001C4917">
      <w:pPr>
        <w:pStyle w:val="NormalWeb"/>
        <w:spacing w:before="0" w:beforeAutospacing="0" w:after="0" w:afterAutospacing="0"/>
        <w:rPr>
          <w:rFonts w:ascii="Arial" w:hAnsi="Arial" w:cs="Arial"/>
          <w:color w:val="000000"/>
          <w:rPrChange w:id="559" w:author="Worrell, Tyrone C CIV USARMY HQDA ASA ALT (USA)" w:date="2024-09-24T06:42:00Z">
            <w:rPr>
              <w:color w:val="000000"/>
            </w:rPr>
          </w:rPrChange>
        </w:rPr>
      </w:pPr>
      <w:r w:rsidRPr="00D25EE3">
        <w:rPr>
          <w:rFonts w:ascii="Arial" w:hAnsi="Arial" w:cs="Arial"/>
          <w:color w:val="000000"/>
          <w:rPrChange w:id="560" w:author="Worrell, Tyrone C CIV USARMY HQDA ASA ALT (USA)" w:date="2024-09-24T06:42:00Z">
            <w:rPr>
              <w:color w:val="000000"/>
            </w:rPr>
          </w:rPrChange>
        </w:rPr>
        <w:t>organizational or individual compliance.</w:t>
      </w:r>
    </w:p>
    <w:p w14:paraId="513C806C" w14:textId="77777777" w:rsidR="001C4917" w:rsidRPr="00D25EE3" w:rsidRDefault="001C4917" w:rsidP="001C4917">
      <w:pPr>
        <w:pStyle w:val="NormalWeb"/>
        <w:spacing w:before="0" w:beforeAutospacing="0" w:after="0" w:afterAutospacing="0"/>
        <w:rPr>
          <w:rFonts w:ascii="Arial" w:hAnsi="Arial" w:cs="Arial"/>
          <w:color w:val="000000"/>
          <w:rPrChange w:id="561" w:author="Worrell, Tyrone C CIV USARMY HQDA ASA ALT (USA)" w:date="2024-09-24T06:42:00Z">
            <w:rPr>
              <w:color w:val="000000"/>
            </w:rPr>
          </w:rPrChange>
        </w:rPr>
      </w:pPr>
      <w:r w:rsidRPr="00D25EE3">
        <w:rPr>
          <w:rFonts w:ascii="Arial" w:hAnsi="Arial" w:cs="Arial"/>
          <w:color w:val="000000"/>
          <w:rPrChange w:id="562" w:author="Worrell, Tyrone C CIV USARMY HQDA ASA ALT (USA)" w:date="2024-09-24T06:42:00Z">
            <w:rPr>
              <w:color w:val="000000"/>
            </w:rPr>
          </w:rPrChange>
        </w:rPr>
        <w:t xml:space="preserve"> </w:t>
      </w:r>
    </w:p>
    <w:p w14:paraId="191788DA" w14:textId="77777777" w:rsidR="001C4917" w:rsidRPr="00D25EE3" w:rsidRDefault="001C4917" w:rsidP="001C4917">
      <w:pPr>
        <w:pStyle w:val="NormalWeb"/>
        <w:spacing w:before="0" w:beforeAutospacing="0" w:after="0" w:afterAutospacing="0"/>
        <w:rPr>
          <w:rFonts w:ascii="Arial" w:hAnsi="Arial" w:cs="Arial"/>
          <w:color w:val="000000"/>
          <w:rPrChange w:id="563" w:author="Worrell, Tyrone C CIV USARMY HQDA ASA ALT (USA)" w:date="2024-09-24T06:42:00Z">
            <w:rPr>
              <w:color w:val="000000"/>
            </w:rPr>
          </w:rPrChange>
        </w:rPr>
      </w:pPr>
      <w:r w:rsidRPr="00D25EE3">
        <w:rPr>
          <w:rFonts w:ascii="Arial" w:hAnsi="Arial" w:cs="Arial"/>
          <w:color w:val="000000"/>
          <w:rPrChange w:id="564" w:author="Worrell, Tyrone C CIV USARMY HQDA ASA ALT (USA)" w:date="2024-09-24T06:42:00Z">
            <w:rPr>
              <w:color w:val="000000"/>
            </w:rPr>
          </w:rPrChange>
        </w:rPr>
        <w:t>“Procurement Management Review (PMR)” means an official review that assesses the effectiveness of internal controls, key internal controls, and strategic controls to mitigate risks to the ACE strategic objectives.</w:t>
      </w:r>
    </w:p>
    <w:p w14:paraId="36E9CFF7" w14:textId="77777777" w:rsidR="001C4917" w:rsidRPr="00D25EE3" w:rsidRDefault="001C4917" w:rsidP="001C4917">
      <w:pPr>
        <w:pStyle w:val="NormalWeb"/>
        <w:spacing w:before="0" w:beforeAutospacing="0" w:after="0" w:afterAutospacing="0"/>
        <w:rPr>
          <w:rFonts w:ascii="Arial" w:hAnsi="Arial" w:cs="Arial"/>
          <w:color w:val="000000"/>
          <w:rPrChange w:id="565" w:author="Worrell, Tyrone C CIV USARMY HQDA ASA ALT (USA)" w:date="2024-09-24T06:42:00Z">
            <w:rPr>
              <w:color w:val="000000"/>
            </w:rPr>
          </w:rPrChange>
        </w:rPr>
      </w:pPr>
    </w:p>
    <w:p w14:paraId="42DBF61F" w14:textId="77777777" w:rsidR="001C4917" w:rsidRPr="00D25EE3" w:rsidDel="00D25EE3" w:rsidRDefault="001C4917" w:rsidP="001C4917">
      <w:pPr>
        <w:pStyle w:val="NormalWeb"/>
        <w:spacing w:before="0" w:beforeAutospacing="0" w:after="0" w:afterAutospacing="0"/>
        <w:rPr>
          <w:del w:id="566" w:author="Worrell, Tyrone C CIV USARMY HQDA ASA ALT (USA)" w:date="2024-09-24T06:45:00Z"/>
          <w:rFonts w:ascii="Arial" w:hAnsi="Arial" w:cs="Arial"/>
          <w:color w:val="000000"/>
          <w:rPrChange w:id="567" w:author="Worrell, Tyrone C CIV USARMY HQDA ASA ALT (USA)" w:date="2024-09-24T06:42:00Z">
            <w:rPr>
              <w:del w:id="568" w:author="Worrell, Tyrone C CIV USARMY HQDA ASA ALT (USA)" w:date="2024-09-24T06:45:00Z"/>
              <w:color w:val="000000"/>
            </w:rPr>
          </w:rPrChange>
        </w:rPr>
      </w:pPr>
      <w:r w:rsidRPr="00D25EE3">
        <w:rPr>
          <w:rFonts w:ascii="Arial" w:hAnsi="Arial" w:cs="Arial"/>
          <w:color w:val="000000"/>
          <w:rPrChange w:id="569" w:author="Worrell, Tyrone C CIV USARMY HQDA ASA ALT (USA)" w:date="2024-09-24T06:42:00Z">
            <w:rPr>
              <w:color w:val="000000"/>
            </w:rPr>
          </w:rPrChange>
        </w:rPr>
        <w:t xml:space="preserve">“Risk” means the probable or potential adverse effects from inadequate internal controls that may result in the loss of government resources through fraud, error, or </w:t>
      </w:r>
      <w:r w:rsidRPr="00D25EE3">
        <w:rPr>
          <w:rFonts w:ascii="Arial" w:hAnsi="Arial" w:cs="Arial"/>
          <w:color w:val="000000"/>
          <w:rPrChange w:id="570" w:author="Worrell, Tyrone C CIV USARMY HQDA ASA ALT (USA)" w:date="2024-09-24T06:42:00Z">
            <w:rPr>
              <w:color w:val="000000"/>
            </w:rPr>
          </w:rPrChange>
        </w:rPr>
        <w:lastRenderedPageBreak/>
        <w:t>mismanagement Risk Management A series of coordinated activities to direct and control challenges or threats to</w:t>
      </w:r>
      <w:del w:id="571" w:author="Worrell, Tyrone C CIV USARMY HQDA ASA ALT (USA)" w:date="2024-09-24T06:45:00Z">
        <w:r w:rsidRPr="00D25EE3" w:rsidDel="00D25EE3">
          <w:rPr>
            <w:rFonts w:ascii="Arial" w:hAnsi="Arial" w:cs="Arial"/>
            <w:color w:val="000000"/>
            <w:rPrChange w:id="572" w:author="Worrell, Tyrone C CIV USARMY HQDA ASA ALT (USA)" w:date="2024-09-24T06:42:00Z">
              <w:rPr>
                <w:color w:val="000000"/>
              </w:rPr>
            </w:rPrChange>
          </w:rPr>
          <w:delText xml:space="preserve"> </w:delText>
        </w:r>
      </w:del>
    </w:p>
    <w:p w14:paraId="0B7DD05E" w14:textId="77777777" w:rsidR="001C4917" w:rsidRPr="00D25EE3" w:rsidRDefault="001C4917" w:rsidP="001C4917">
      <w:pPr>
        <w:pStyle w:val="NormalWeb"/>
        <w:spacing w:before="0" w:beforeAutospacing="0" w:after="0" w:afterAutospacing="0"/>
        <w:rPr>
          <w:rFonts w:ascii="Arial" w:hAnsi="Arial" w:cs="Arial"/>
          <w:color w:val="000000"/>
          <w:rPrChange w:id="573" w:author="Worrell, Tyrone C CIV USARMY HQDA ASA ALT (USA)" w:date="2024-09-24T06:42:00Z">
            <w:rPr>
              <w:color w:val="000000"/>
            </w:rPr>
          </w:rPrChange>
        </w:rPr>
      </w:pPr>
      <w:r w:rsidRPr="00D25EE3">
        <w:rPr>
          <w:rFonts w:ascii="Arial" w:hAnsi="Arial" w:cs="Arial"/>
          <w:color w:val="000000"/>
          <w:rPrChange w:id="574" w:author="Worrell, Tyrone C CIV USARMY HQDA ASA ALT (USA)" w:date="2024-09-24T06:42:00Z">
            <w:rPr>
              <w:color w:val="000000"/>
            </w:rPr>
          </w:rPrChange>
        </w:rPr>
        <w:t>achieving an organization’s goals and objectives.</w:t>
      </w:r>
    </w:p>
    <w:p w14:paraId="4B8E7950" w14:textId="058706E1" w:rsidR="00D358A4" w:rsidRPr="00D25EE3" w:rsidRDefault="001C4917" w:rsidP="001C4917">
      <w:pPr>
        <w:pStyle w:val="BodyText"/>
        <w:spacing w:before="240" w:line="276" w:lineRule="auto"/>
        <w:rPr>
          <w:rFonts w:ascii="Arial" w:hAnsi="Arial" w:cs="Arial"/>
          <w:rPrChange w:id="575" w:author="Worrell, Tyrone C CIV USARMY HQDA ASA ALT (USA)" w:date="2024-09-24T06:42:00Z">
            <w:rPr/>
          </w:rPrChange>
        </w:rPr>
      </w:pPr>
      <w:r w:rsidRPr="00D25EE3">
        <w:rPr>
          <w:rFonts w:ascii="Arial" w:hAnsi="Arial" w:cs="Arial"/>
          <w:color w:val="000000"/>
          <w:rPrChange w:id="576" w:author="Worrell, Tyrone C CIV USARMY HQDA ASA ALT (USA)" w:date="2024-09-24T06:42:00Z">
            <w:rPr>
              <w:color w:val="000000"/>
            </w:rPr>
          </w:rPrChange>
        </w:rPr>
        <w:t>“Risk Tolerance” means the acceptable level of variance in performance relative to the achievement of objectives.</w:t>
      </w:r>
    </w:p>
    <w:p w14:paraId="229E7A4B" w14:textId="77777777" w:rsidR="0060199D" w:rsidRPr="00D25EE3" w:rsidRDefault="000333D6">
      <w:pPr>
        <w:pStyle w:val="Heading1"/>
        <w:spacing w:before="240"/>
        <w:rPr>
          <w:rFonts w:ascii="Arial" w:hAnsi="Arial" w:cs="Arial"/>
          <w:rPrChange w:id="577" w:author="Worrell, Tyrone C CIV USARMY HQDA ASA ALT (USA)" w:date="2024-09-24T06:42:00Z">
            <w:rPr/>
          </w:rPrChange>
        </w:rPr>
      </w:pPr>
      <w:bookmarkStart w:id="578" w:name="CC-102_Army_Contracting_Enterprise_Strat"/>
      <w:bookmarkStart w:id="579" w:name="_bookmark3"/>
      <w:bookmarkEnd w:id="578"/>
      <w:bookmarkEnd w:id="579"/>
      <w:r w:rsidRPr="00D25EE3">
        <w:rPr>
          <w:rFonts w:ascii="Arial" w:hAnsi="Arial" w:cs="Arial"/>
          <w:rPrChange w:id="580" w:author="Worrell, Tyrone C CIV USARMY HQDA ASA ALT (USA)" w:date="2024-09-24T06:42:00Z">
            <w:rPr/>
          </w:rPrChange>
        </w:rPr>
        <w:t>CC-102</w:t>
      </w:r>
      <w:r w:rsidRPr="00D25EE3">
        <w:rPr>
          <w:rFonts w:ascii="Arial" w:hAnsi="Arial" w:cs="Arial"/>
          <w:spacing w:val="-4"/>
          <w:rPrChange w:id="581" w:author="Worrell, Tyrone C CIV USARMY HQDA ASA ALT (USA)" w:date="2024-09-24T06:42:00Z">
            <w:rPr>
              <w:spacing w:val="-4"/>
            </w:rPr>
          </w:rPrChange>
        </w:rPr>
        <w:t xml:space="preserve"> </w:t>
      </w:r>
      <w:r w:rsidRPr="00D25EE3">
        <w:rPr>
          <w:rFonts w:ascii="Arial" w:hAnsi="Arial" w:cs="Arial"/>
          <w:rPrChange w:id="582" w:author="Worrell, Tyrone C CIV USARMY HQDA ASA ALT (USA)" w:date="2024-09-24T06:42:00Z">
            <w:rPr/>
          </w:rPrChange>
        </w:rPr>
        <w:t>Army</w:t>
      </w:r>
      <w:r w:rsidRPr="00D25EE3">
        <w:rPr>
          <w:rFonts w:ascii="Arial" w:hAnsi="Arial" w:cs="Arial"/>
          <w:spacing w:val="-3"/>
          <w:rPrChange w:id="583" w:author="Worrell, Tyrone C CIV USARMY HQDA ASA ALT (USA)" w:date="2024-09-24T06:42:00Z">
            <w:rPr>
              <w:spacing w:val="-3"/>
            </w:rPr>
          </w:rPrChange>
        </w:rPr>
        <w:t xml:space="preserve"> </w:t>
      </w:r>
      <w:r w:rsidRPr="00D25EE3">
        <w:rPr>
          <w:rFonts w:ascii="Arial" w:hAnsi="Arial" w:cs="Arial"/>
          <w:rPrChange w:id="584" w:author="Worrell, Tyrone C CIV USARMY HQDA ASA ALT (USA)" w:date="2024-09-24T06:42:00Z">
            <w:rPr/>
          </w:rPrChange>
        </w:rPr>
        <w:t>Contracting</w:t>
      </w:r>
      <w:r w:rsidRPr="00D25EE3">
        <w:rPr>
          <w:rFonts w:ascii="Arial" w:hAnsi="Arial" w:cs="Arial"/>
          <w:spacing w:val="-3"/>
          <w:rPrChange w:id="585" w:author="Worrell, Tyrone C CIV USARMY HQDA ASA ALT (USA)" w:date="2024-09-24T06:42:00Z">
            <w:rPr>
              <w:spacing w:val="-3"/>
            </w:rPr>
          </w:rPrChange>
        </w:rPr>
        <w:t xml:space="preserve"> </w:t>
      </w:r>
      <w:r w:rsidRPr="00D25EE3">
        <w:rPr>
          <w:rFonts w:ascii="Arial" w:hAnsi="Arial" w:cs="Arial"/>
          <w:rPrChange w:id="586" w:author="Worrell, Tyrone C CIV USARMY HQDA ASA ALT (USA)" w:date="2024-09-24T06:42:00Z">
            <w:rPr/>
          </w:rPrChange>
        </w:rPr>
        <w:t>Enterprise</w:t>
      </w:r>
      <w:r w:rsidRPr="00D25EE3">
        <w:rPr>
          <w:rFonts w:ascii="Arial" w:hAnsi="Arial" w:cs="Arial"/>
          <w:spacing w:val="-3"/>
          <w:rPrChange w:id="587" w:author="Worrell, Tyrone C CIV USARMY HQDA ASA ALT (USA)" w:date="2024-09-24T06:42:00Z">
            <w:rPr>
              <w:spacing w:val="-3"/>
            </w:rPr>
          </w:rPrChange>
        </w:rPr>
        <w:t xml:space="preserve"> </w:t>
      </w:r>
      <w:r w:rsidRPr="00D25EE3">
        <w:rPr>
          <w:rFonts w:ascii="Arial" w:hAnsi="Arial" w:cs="Arial"/>
          <w:rPrChange w:id="588" w:author="Worrell, Tyrone C CIV USARMY HQDA ASA ALT (USA)" w:date="2024-09-24T06:42:00Z">
            <w:rPr/>
          </w:rPrChange>
        </w:rPr>
        <w:t>Strategic</w:t>
      </w:r>
      <w:r w:rsidRPr="00D25EE3">
        <w:rPr>
          <w:rFonts w:ascii="Arial" w:hAnsi="Arial" w:cs="Arial"/>
          <w:spacing w:val="-3"/>
          <w:rPrChange w:id="589" w:author="Worrell, Tyrone C CIV USARMY HQDA ASA ALT (USA)" w:date="2024-09-24T06:42:00Z">
            <w:rPr>
              <w:spacing w:val="-3"/>
            </w:rPr>
          </w:rPrChange>
        </w:rPr>
        <w:t xml:space="preserve"> </w:t>
      </w:r>
      <w:r w:rsidRPr="00D25EE3">
        <w:rPr>
          <w:rFonts w:ascii="Arial" w:hAnsi="Arial" w:cs="Arial"/>
          <w:spacing w:val="-2"/>
          <w:rPrChange w:id="590" w:author="Worrell, Tyrone C CIV USARMY HQDA ASA ALT (USA)" w:date="2024-09-24T06:42:00Z">
            <w:rPr>
              <w:spacing w:val="-2"/>
            </w:rPr>
          </w:rPrChange>
        </w:rPr>
        <w:t>Objectives.</w:t>
      </w:r>
    </w:p>
    <w:p w14:paraId="229E7A4C" w14:textId="77777777" w:rsidR="0060199D" w:rsidRPr="00D25EE3" w:rsidRDefault="0060199D">
      <w:pPr>
        <w:pStyle w:val="BodyText"/>
        <w:spacing w:before="46"/>
        <w:rPr>
          <w:rFonts w:ascii="Arial" w:hAnsi="Arial" w:cs="Arial"/>
          <w:b/>
          <w:rPrChange w:id="591" w:author="Worrell, Tyrone C CIV USARMY HQDA ASA ALT (USA)" w:date="2024-09-24T06:42:00Z">
            <w:rPr>
              <w:b/>
            </w:rPr>
          </w:rPrChange>
        </w:rPr>
      </w:pPr>
    </w:p>
    <w:p w14:paraId="229E7A4D" w14:textId="77777777" w:rsidR="0060199D" w:rsidRPr="00D25EE3" w:rsidRDefault="000333D6">
      <w:pPr>
        <w:pStyle w:val="BodyText"/>
        <w:spacing w:line="276" w:lineRule="auto"/>
        <w:ind w:left="120" w:right="239"/>
        <w:rPr>
          <w:rFonts w:ascii="Arial" w:hAnsi="Arial" w:cs="Arial"/>
          <w:rPrChange w:id="592" w:author="Worrell, Tyrone C CIV USARMY HQDA ASA ALT (USA)" w:date="2024-09-24T06:42:00Z">
            <w:rPr/>
          </w:rPrChange>
        </w:rPr>
      </w:pPr>
      <w:r w:rsidRPr="00D25EE3">
        <w:rPr>
          <w:rFonts w:ascii="Arial" w:hAnsi="Arial" w:cs="Arial"/>
          <w:rPrChange w:id="593" w:author="Worrell, Tyrone C CIV USARMY HQDA ASA ALT (USA)" w:date="2024-09-24T06:42:00Z">
            <w:rPr/>
          </w:rPrChange>
        </w:rPr>
        <w:t>In</w:t>
      </w:r>
      <w:r w:rsidRPr="00D25EE3">
        <w:rPr>
          <w:rFonts w:ascii="Arial" w:hAnsi="Arial" w:cs="Arial"/>
          <w:spacing w:val="-3"/>
          <w:rPrChange w:id="594" w:author="Worrell, Tyrone C CIV USARMY HQDA ASA ALT (USA)" w:date="2024-09-24T06:42:00Z">
            <w:rPr>
              <w:spacing w:val="-3"/>
            </w:rPr>
          </w:rPrChange>
        </w:rPr>
        <w:t xml:space="preserve"> </w:t>
      </w:r>
      <w:r w:rsidRPr="00D25EE3">
        <w:rPr>
          <w:rFonts w:ascii="Arial" w:hAnsi="Arial" w:cs="Arial"/>
          <w:rPrChange w:id="595" w:author="Worrell, Tyrone C CIV USARMY HQDA ASA ALT (USA)" w:date="2024-09-24T06:42:00Z">
            <w:rPr/>
          </w:rPrChange>
        </w:rPr>
        <w:t>accordance</w:t>
      </w:r>
      <w:r w:rsidRPr="00D25EE3">
        <w:rPr>
          <w:rFonts w:ascii="Arial" w:hAnsi="Arial" w:cs="Arial"/>
          <w:spacing w:val="-3"/>
          <w:rPrChange w:id="596" w:author="Worrell, Tyrone C CIV USARMY HQDA ASA ALT (USA)" w:date="2024-09-24T06:42:00Z">
            <w:rPr>
              <w:spacing w:val="-3"/>
            </w:rPr>
          </w:rPrChange>
        </w:rPr>
        <w:t xml:space="preserve"> </w:t>
      </w:r>
      <w:r w:rsidRPr="00D25EE3">
        <w:rPr>
          <w:rFonts w:ascii="Arial" w:hAnsi="Arial" w:cs="Arial"/>
          <w:rPrChange w:id="597" w:author="Worrell, Tyrone C CIV USARMY HQDA ASA ALT (USA)" w:date="2024-09-24T06:42:00Z">
            <w:rPr/>
          </w:rPrChange>
        </w:rPr>
        <w:t>with</w:t>
      </w:r>
      <w:r w:rsidRPr="00D25EE3">
        <w:rPr>
          <w:rFonts w:ascii="Arial" w:hAnsi="Arial" w:cs="Arial"/>
          <w:spacing w:val="-3"/>
          <w:rPrChange w:id="598" w:author="Worrell, Tyrone C CIV USARMY HQDA ASA ALT (USA)" w:date="2024-09-24T06:42:00Z">
            <w:rPr>
              <w:spacing w:val="-3"/>
            </w:rPr>
          </w:rPrChange>
        </w:rPr>
        <w:t xml:space="preserve"> </w:t>
      </w:r>
      <w:r w:rsidRPr="00D25EE3">
        <w:rPr>
          <w:rFonts w:ascii="Arial" w:hAnsi="Arial" w:cs="Arial"/>
          <w:rPrChange w:id="599" w:author="Worrell, Tyrone C CIV USARMY HQDA ASA ALT (USA)" w:date="2024-09-24T06:42:00Z">
            <w:rPr/>
          </w:rPrChange>
        </w:rPr>
        <w:t>FAR</w:t>
      </w:r>
      <w:r w:rsidRPr="00D25EE3">
        <w:rPr>
          <w:rFonts w:ascii="Arial" w:hAnsi="Arial" w:cs="Arial"/>
          <w:spacing w:val="-4"/>
          <w:rPrChange w:id="600" w:author="Worrell, Tyrone C CIV USARMY HQDA ASA ALT (USA)" w:date="2024-09-24T06:42:00Z">
            <w:rPr>
              <w:spacing w:val="-4"/>
            </w:rPr>
          </w:rPrChange>
        </w:rPr>
        <w:t xml:space="preserve"> </w:t>
      </w:r>
      <w:r w:rsidRPr="00D25EE3">
        <w:rPr>
          <w:rFonts w:ascii="Arial" w:hAnsi="Arial" w:cs="Arial"/>
          <w:rPrChange w:id="601" w:author="Worrell, Tyrone C CIV USARMY HQDA ASA ALT (USA)" w:date="2024-09-24T06:42:00Z">
            <w:rPr/>
          </w:rPrChange>
        </w:rPr>
        <w:t>1.102(b),</w:t>
      </w:r>
      <w:r w:rsidRPr="00D25EE3">
        <w:rPr>
          <w:rFonts w:ascii="Arial" w:hAnsi="Arial" w:cs="Arial"/>
          <w:spacing w:val="-3"/>
          <w:rPrChange w:id="602" w:author="Worrell, Tyrone C CIV USARMY HQDA ASA ALT (USA)" w:date="2024-09-24T06:42:00Z">
            <w:rPr>
              <w:spacing w:val="-3"/>
            </w:rPr>
          </w:rPrChange>
        </w:rPr>
        <w:t xml:space="preserve"> </w:t>
      </w:r>
      <w:r w:rsidRPr="00D25EE3">
        <w:rPr>
          <w:rFonts w:ascii="Arial" w:hAnsi="Arial" w:cs="Arial"/>
          <w:rPrChange w:id="603" w:author="Worrell, Tyrone C CIV USARMY HQDA ASA ALT (USA)" w:date="2024-09-24T06:42:00Z">
            <w:rPr/>
          </w:rPrChange>
        </w:rPr>
        <w:t>the</w:t>
      </w:r>
      <w:r w:rsidRPr="00D25EE3">
        <w:rPr>
          <w:rFonts w:ascii="Arial" w:hAnsi="Arial" w:cs="Arial"/>
          <w:spacing w:val="-3"/>
          <w:rPrChange w:id="604" w:author="Worrell, Tyrone C CIV USARMY HQDA ASA ALT (USA)" w:date="2024-09-24T06:42:00Z">
            <w:rPr>
              <w:spacing w:val="-3"/>
            </w:rPr>
          </w:rPrChange>
        </w:rPr>
        <w:t xml:space="preserve"> </w:t>
      </w:r>
      <w:r w:rsidRPr="00D25EE3">
        <w:rPr>
          <w:rFonts w:ascii="Arial" w:hAnsi="Arial" w:cs="Arial"/>
          <w:rPrChange w:id="605" w:author="Worrell, Tyrone C CIV USARMY HQDA ASA ALT (USA)" w:date="2024-09-24T06:42:00Z">
            <w:rPr/>
          </w:rPrChange>
        </w:rPr>
        <w:t>ACE</w:t>
      </w:r>
      <w:r w:rsidRPr="00D25EE3">
        <w:rPr>
          <w:rFonts w:ascii="Arial" w:hAnsi="Arial" w:cs="Arial"/>
          <w:spacing w:val="-4"/>
          <w:rPrChange w:id="606" w:author="Worrell, Tyrone C CIV USARMY HQDA ASA ALT (USA)" w:date="2024-09-24T06:42:00Z">
            <w:rPr>
              <w:spacing w:val="-4"/>
            </w:rPr>
          </w:rPrChange>
        </w:rPr>
        <w:t xml:space="preserve"> </w:t>
      </w:r>
      <w:r w:rsidRPr="00D25EE3">
        <w:rPr>
          <w:rFonts w:ascii="Arial" w:hAnsi="Arial" w:cs="Arial"/>
          <w:rPrChange w:id="607" w:author="Worrell, Tyrone C CIV USARMY HQDA ASA ALT (USA)" w:date="2024-09-24T06:42:00Z">
            <w:rPr/>
          </w:rPrChange>
        </w:rPr>
        <w:t>defines</w:t>
      </w:r>
      <w:r w:rsidRPr="00D25EE3">
        <w:rPr>
          <w:rFonts w:ascii="Arial" w:hAnsi="Arial" w:cs="Arial"/>
          <w:spacing w:val="-3"/>
          <w:rPrChange w:id="608" w:author="Worrell, Tyrone C CIV USARMY HQDA ASA ALT (USA)" w:date="2024-09-24T06:42:00Z">
            <w:rPr>
              <w:spacing w:val="-3"/>
            </w:rPr>
          </w:rPrChange>
        </w:rPr>
        <w:t xml:space="preserve"> </w:t>
      </w:r>
      <w:r w:rsidRPr="00D25EE3">
        <w:rPr>
          <w:rFonts w:ascii="Arial" w:hAnsi="Arial" w:cs="Arial"/>
          <w:rPrChange w:id="609" w:author="Worrell, Tyrone C CIV USARMY HQDA ASA ALT (USA)" w:date="2024-09-24T06:42:00Z">
            <w:rPr/>
          </w:rPrChange>
        </w:rPr>
        <w:t>its</w:t>
      </w:r>
      <w:r w:rsidRPr="00D25EE3">
        <w:rPr>
          <w:rFonts w:ascii="Arial" w:hAnsi="Arial" w:cs="Arial"/>
          <w:spacing w:val="-3"/>
          <w:rPrChange w:id="610" w:author="Worrell, Tyrone C CIV USARMY HQDA ASA ALT (USA)" w:date="2024-09-24T06:42:00Z">
            <w:rPr>
              <w:spacing w:val="-3"/>
            </w:rPr>
          </w:rPrChange>
        </w:rPr>
        <w:t xml:space="preserve"> </w:t>
      </w:r>
      <w:r w:rsidRPr="00D25EE3">
        <w:rPr>
          <w:rFonts w:ascii="Arial" w:hAnsi="Arial" w:cs="Arial"/>
          <w:rPrChange w:id="611" w:author="Worrell, Tyrone C CIV USARMY HQDA ASA ALT (USA)" w:date="2024-09-24T06:42:00Z">
            <w:rPr/>
          </w:rPrChange>
        </w:rPr>
        <w:t>operations,</w:t>
      </w:r>
      <w:r w:rsidRPr="00D25EE3">
        <w:rPr>
          <w:rFonts w:ascii="Arial" w:hAnsi="Arial" w:cs="Arial"/>
          <w:spacing w:val="-3"/>
          <w:rPrChange w:id="612" w:author="Worrell, Tyrone C CIV USARMY HQDA ASA ALT (USA)" w:date="2024-09-24T06:42:00Z">
            <w:rPr>
              <w:spacing w:val="-3"/>
            </w:rPr>
          </w:rPrChange>
        </w:rPr>
        <w:t xml:space="preserve"> </w:t>
      </w:r>
      <w:r w:rsidRPr="00D25EE3">
        <w:rPr>
          <w:rFonts w:ascii="Arial" w:hAnsi="Arial" w:cs="Arial"/>
          <w:rPrChange w:id="613" w:author="Worrell, Tyrone C CIV USARMY HQDA ASA ALT (USA)" w:date="2024-09-24T06:42:00Z">
            <w:rPr/>
          </w:rPrChange>
        </w:rPr>
        <w:t>reporting,</w:t>
      </w:r>
      <w:r w:rsidRPr="00D25EE3">
        <w:rPr>
          <w:rFonts w:ascii="Arial" w:hAnsi="Arial" w:cs="Arial"/>
          <w:spacing w:val="-3"/>
          <w:rPrChange w:id="614" w:author="Worrell, Tyrone C CIV USARMY HQDA ASA ALT (USA)" w:date="2024-09-24T06:42:00Z">
            <w:rPr>
              <w:spacing w:val="-3"/>
            </w:rPr>
          </w:rPrChange>
        </w:rPr>
        <w:t xml:space="preserve"> </w:t>
      </w:r>
      <w:r w:rsidRPr="00D25EE3">
        <w:rPr>
          <w:rFonts w:ascii="Arial" w:hAnsi="Arial" w:cs="Arial"/>
          <w:rPrChange w:id="615" w:author="Worrell, Tyrone C CIV USARMY HQDA ASA ALT (USA)" w:date="2024-09-24T06:42:00Z">
            <w:rPr/>
          </w:rPrChange>
        </w:rPr>
        <w:t>and</w:t>
      </w:r>
      <w:r w:rsidRPr="00D25EE3">
        <w:rPr>
          <w:rFonts w:ascii="Arial" w:hAnsi="Arial" w:cs="Arial"/>
          <w:spacing w:val="-3"/>
          <w:rPrChange w:id="616" w:author="Worrell, Tyrone C CIV USARMY HQDA ASA ALT (USA)" w:date="2024-09-24T06:42:00Z">
            <w:rPr>
              <w:spacing w:val="-3"/>
            </w:rPr>
          </w:rPrChange>
        </w:rPr>
        <w:t xml:space="preserve"> </w:t>
      </w:r>
      <w:r w:rsidRPr="00D25EE3">
        <w:rPr>
          <w:rFonts w:ascii="Arial" w:hAnsi="Arial" w:cs="Arial"/>
          <w:rPrChange w:id="617" w:author="Worrell, Tyrone C CIV USARMY HQDA ASA ALT (USA)" w:date="2024-09-24T06:42:00Z">
            <w:rPr/>
          </w:rPrChange>
        </w:rPr>
        <w:t>compliance strategic objectives for contracting as follows:</w:t>
      </w:r>
    </w:p>
    <w:p w14:paraId="229E7A4E" w14:textId="77777777" w:rsidR="0060199D" w:rsidRPr="00D25EE3" w:rsidRDefault="0060199D">
      <w:pPr>
        <w:pStyle w:val="BodyText"/>
        <w:spacing w:before="3"/>
        <w:rPr>
          <w:rFonts w:ascii="Arial" w:hAnsi="Arial" w:cs="Arial"/>
          <w:rPrChange w:id="618" w:author="Worrell, Tyrone C CIV USARMY HQDA ASA ALT (USA)" w:date="2024-09-24T06:42:00Z">
            <w:rPr/>
          </w:rPrChange>
        </w:rPr>
      </w:pPr>
    </w:p>
    <w:p w14:paraId="229E7A4F" w14:textId="77777777" w:rsidR="0060199D" w:rsidRPr="00D25EE3" w:rsidRDefault="000333D6">
      <w:pPr>
        <w:pStyle w:val="ListParagraph"/>
        <w:numPr>
          <w:ilvl w:val="0"/>
          <w:numId w:val="14"/>
        </w:numPr>
        <w:tabs>
          <w:tab w:val="left" w:pos="519"/>
        </w:tabs>
        <w:ind w:left="519" w:hanging="399"/>
        <w:rPr>
          <w:rFonts w:ascii="Arial" w:hAnsi="Arial" w:cs="Arial"/>
          <w:sz w:val="24"/>
          <w:szCs w:val="24"/>
          <w:rPrChange w:id="619" w:author="Worrell, Tyrone C CIV USARMY HQDA ASA ALT (USA)" w:date="2024-09-24T06:42:00Z">
            <w:rPr>
              <w:sz w:val="24"/>
            </w:rPr>
          </w:rPrChange>
        </w:rPr>
      </w:pPr>
      <w:r w:rsidRPr="00D25EE3">
        <w:rPr>
          <w:rFonts w:ascii="Arial" w:hAnsi="Arial" w:cs="Arial"/>
          <w:sz w:val="24"/>
          <w:szCs w:val="24"/>
          <w:rPrChange w:id="620" w:author="Worrell, Tyrone C CIV USARMY HQDA ASA ALT (USA)" w:date="2024-09-24T06:42:00Z">
            <w:rPr>
              <w:sz w:val="24"/>
            </w:rPr>
          </w:rPrChange>
        </w:rPr>
        <w:t>Operations</w:t>
      </w:r>
      <w:r w:rsidRPr="00D25EE3">
        <w:rPr>
          <w:rFonts w:ascii="Arial" w:hAnsi="Arial" w:cs="Arial"/>
          <w:spacing w:val="-3"/>
          <w:sz w:val="24"/>
          <w:szCs w:val="24"/>
          <w:rPrChange w:id="621" w:author="Worrell, Tyrone C CIV USARMY HQDA ASA ALT (USA)" w:date="2024-09-24T06:42:00Z">
            <w:rPr>
              <w:spacing w:val="-3"/>
              <w:sz w:val="24"/>
            </w:rPr>
          </w:rPrChange>
        </w:rPr>
        <w:t xml:space="preserve"> </w:t>
      </w:r>
      <w:r w:rsidRPr="00D25EE3">
        <w:rPr>
          <w:rFonts w:ascii="Arial" w:hAnsi="Arial" w:cs="Arial"/>
          <w:spacing w:val="-2"/>
          <w:sz w:val="24"/>
          <w:szCs w:val="24"/>
          <w:rPrChange w:id="622" w:author="Worrell, Tyrone C CIV USARMY HQDA ASA ALT (USA)" w:date="2024-09-24T06:42:00Z">
            <w:rPr>
              <w:spacing w:val="-2"/>
              <w:sz w:val="24"/>
            </w:rPr>
          </w:rPrChange>
        </w:rPr>
        <w:t>objectives.</w:t>
      </w:r>
    </w:p>
    <w:p w14:paraId="229E7A50" w14:textId="77777777" w:rsidR="0060199D" w:rsidRPr="00D25EE3" w:rsidRDefault="0060199D">
      <w:pPr>
        <w:pStyle w:val="BodyText"/>
        <w:spacing w:before="45"/>
        <w:rPr>
          <w:rFonts w:ascii="Arial" w:hAnsi="Arial" w:cs="Arial"/>
          <w:rPrChange w:id="623" w:author="Worrell, Tyrone C CIV USARMY HQDA ASA ALT (USA)" w:date="2024-09-24T06:42:00Z">
            <w:rPr/>
          </w:rPrChange>
        </w:rPr>
      </w:pPr>
    </w:p>
    <w:p w14:paraId="229E7A51" w14:textId="77777777" w:rsidR="0060199D" w:rsidRPr="00D25EE3" w:rsidRDefault="000333D6">
      <w:pPr>
        <w:pStyle w:val="ListParagraph"/>
        <w:numPr>
          <w:ilvl w:val="1"/>
          <w:numId w:val="14"/>
        </w:numPr>
        <w:tabs>
          <w:tab w:val="left" w:pos="1065"/>
        </w:tabs>
        <w:spacing w:before="1"/>
        <w:ind w:left="1065" w:hanging="226"/>
        <w:rPr>
          <w:rFonts w:ascii="Arial" w:hAnsi="Arial" w:cs="Arial"/>
          <w:sz w:val="24"/>
          <w:szCs w:val="24"/>
          <w:rPrChange w:id="624" w:author="Worrell, Tyrone C CIV USARMY HQDA ASA ALT (USA)" w:date="2024-09-24T06:42:00Z">
            <w:rPr>
              <w:sz w:val="24"/>
            </w:rPr>
          </w:rPrChange>
        </w:rPr>
      </w:pPr>
      <w:r w:rsidRPr="00D25EE3">
        <w:rPr>
          <w:rFonts w:ascii="Arial" w:hAnsi="Arial" w:cs="Arial"/>
          <w:sz w:val="24"/>
          <w:szCs w:val="24"/>
          <w:rPrChange w:id="625" w:author="Worrell, Tyrone C CIV USARMY HQDA ASA ALT (USA)" w:date="2024-09-24T06:42:00Z">
            <w:rPr>
              <w:sz w:val="24"/>
            </w:rPr>
          </w:rPrChange>
        </w:rPr>
        <w:t>Satisfy</w:t>
      </w:r>
      <w:r w:rsidRPr="00D25EE3">
        <w:rPr>
          <w:rFonts w:ascii="Arial" w:hAnsi="Arial" w:cs="Arial"/>
          <w:spacing w:val="-2"/>
          <w:sz w:val="24"/>
          <w:szCs w:val="24"/>
          <w:rPrChange w:id="626" w:author="Worrell, Tyrone C CIV USARMY HQDA ASA ALT (USA)" w:date="2024-09-24T06:42:00Z">
            <w:rPr>
              <w:spacing w:val="-2"/>
              <w:sz w:val="24"/>
            </w:rPr>
          </w:rPrChange>
        </w:rPr>
        <w:t xml:space="preserve"> </w:t>
      </w:r>
      <w:r w:rsidRPr="00D25EE3">
        <w:rPr>
          <w:rFonts w:ascii="Arial" w:hAnsi="Arial" w:cs="Arial"/>
          <w:sz w:val="24"/>
          <w:szCs w:val="24"/>
          <w:rPrChange w:id="627" w:author="Worrell, Tyrone C CIV USARMY HQDA ASA ALT (USA)" w:date="2024-09-24T06:42:00Z">
            <w:rPr>
              <w:sz w:val="24"/>
            </w:rPr>
          </w:rPrChange>
        </w:rPr>
        <w:t>the</w:t>
      </w:r>
      <w:r w:rsidRPr="00D25EE3">
        <w:rPr>
          <w:rFonts w:ascii="Arial" w:hAnsi="Arial" w:cs="Arial"/>
          <w:spacing w:val="-1"/>
          <w:sz w:val="24"/>
          <w:szCs w:val="24"/>
          <w:rPrChange w:id="628" w:author="Worrell, Tyrone C CIV USARMY HQDA ASA ALT (USA)" w:date="2024-09-24T06:42:00Z">
            <w:rPr>
              <w:spacing w:val="-1"/>
              <w:sz w:val="24"/>
            </w:rPr>
          </w:rPrChange>
        </w:rPr>
        <w:t xml:space="preserve"> </w:t>
      </w:r>
      <w:r w:rsidRPr="00D25EE3">
        <w:rPr>
          <w:rFonts w:ascii="Arial" w:hAnsi="Arial" w:cs="Arial"/>
          <w:sz w:val="24"/>
          <w:szCs w:val="24"/>
          <w:rPrChange w:id="629" w:author="Worrell, Tyrone C CIV USARMY HQDA ASA ALT (USA)" w:date="2024-09-24T06:42:00Z">
            <w:rPr>
              <w:sz w:val="24"/>
            </w:rPr>
          </w:rPrChange>
        </w:rPr>
        <w:t>customer</w:t>
      </w:r>
      <w:r w:rsidRPr="00D25EE3">
        <w:rPr>
          <w:rFonts w:ascii="Arial" w:hAnsi="Arial" w:cs="Arial"/>
          <w:spacing w:val="-2"/>
          <w:sz w:val="24"/>
          <w:szCs w:val="24"/>
          <w:rPrChange w:id="630" w:author="Worrell, Tyrone C CIV USARMY HQDA ASA ALT (USA)" w:date="2024-09-24T06:42:00Z">
            <w:rPr>
              <w:spacing w:val="-2"/>
              <w:sz w:val="24"/>
            </w:rPr>
          </w:rPrChange>
        </w:rPr>
        <w:t xml:space="preserve"> </w:t>
      </w:r>
      <w:r w:rsidRPr="00D25EE3">
        <w:rPr>
          <w:rFonts w:ascii="Arial" w:hAnsi="Arial" w:cs="Arial"/>
          <w:sz w:val="24"/>
          <w:szCs w:val="24"/>
          <w:rPrChange w:id="631" w:author="Worrell, Tyrone C CIV USARMY HQDA ASA ALT (USA)" w:date="2024-09-24T06:42:00Z">
            <w:rPr>
              <w:sz w:val="24"/>
            </w:rPr>
          </w:rPrChange>
        </w:rPr>
        <w:t>in</w:t>
      </w:r>
      <w:r w:rsidRPr="00D25EE3">
        <w:rPr>
          <w:rFonts w:ascii="Arial" w:hAnsi="Arial" w:cs="Arial"/>
          <w:spacing w:val="-2"/>
          <w:sz w:val="24"/>
          <w:szCs w:val="24"/>
          <w:rPrChange w:id="632" w:author="Worrell, Tyrone C CIV USARMY HQDA ASA ALT (USA)" w:date="2024-09-24T06:42:00Z">
            <w:rPr>
              <w:spacing w:val="-2"/>
              <w:sz w:val="24"/>
            </w:rPr>
          </w:rPrChange>
        </w:rPr>
        <w:t xml:space="preserve"> </w:t>
      </w:r>
      <w:r w:rsidRPr="00D25EE3">
        <w:rPr>
          <w:rFonts w:ascii="Arial" w:hAnsi="Arial" w:cs="Arial"/>
          <w:sz w:val="24"/>
          <w:szCs w:val="24"/>
          <w:rPrChange w:id="633" w:author="Worrell, Tyrone C CIV USARMY HQDA ASA ALT (USA)" w:date="2024-09-24T06:42:00Z">
            <w:rPr>
              <w:sz w:val="24"/>
            </w:rPr>
          </w:rPrChange>
        </w:rPr>
        <w:t>terms</w:t>
      </w:r>
      <w:r w:rsidRPr="00D25EE3">
        <w:rPr>
          <w:rFonts w:ascii="Arial" w:hAnsi="Arial" w:cs="Arial"/>
          <w:spacing w:val="-1"/>
          <w:sz w:val="24"/>
          <w:szCs w:val="24"/>
          <w:rPrChange w:id="634" w:author="Worrell, Tyrone C CIV USARMY HQDA ASA ALT (USA)" w:date="2024-09-24T06:42:00Z">
            <w:rPr>
              <w:spacing w:val="-1"/>
              <w:sz w:val="24"/>
            </w:rPr>
          </w:rPrChange>
        </w:rPr>
        <w:t xml:space="preserve"> </w:t>
      </w:r>
      <w:r w:rsidRPr="00D25EE3">
        <w:rPr>
          <w:rFonts w:ascii="Arial" w:hAnsi="Arial" w:cs="Arial"/>
          <w:sz w:val="24"/>
          <w:szCs w:val="24"/>
          <w:rPrChange w:id="635" w:author="Worrell, Tyrone C CIV USARMY HQDA ASA ALT (USA)" w:date="2024-09-24T06:42:00Z">
            <w:rPr>
              <w:sz w:val="24"/>
            </w:rPr>
          </w:rPrChange>
        </w:rPr>
        <w:t>of</w:t>
      </w:r>
      <w:r w:rsidRPr="00D25EE3">
        <w:rPr>
          <w:rFonts w:ascii="Arial" w:hAnsi="Arial" w:cs="Arial"/>
          <w:spacing w:val="-1"/>
          <w:sz w:val="24"/>
          <w:szCs w:val="24"/>
          <w:rPrChange w:id="636" w:author="Worrell, Tyrone C CIV USARMY HQDA ASA ALT (USA)" w:date="2024-09-24T06:42:00Z">
            <w:rPr>
              <w:spacing w:val="-1"/>
              <w:sz w:val="24"/>
            </w:rPr>
          </w:rPrChange>
        </w:rPr>
        <w:t xml:space="preserve"> </w:t>
      </w:r>
      <w:r w:rsidRPr="00D25EE3">
        <w:rPr>
          <w:rFonts w:ascii="Arial" w:hAnsi="Arial" w:cs="Arial"/>
          <w:spacing w:val="-2"/>
          <w:sz w:val="24"/>
          <w:szCs w:val="24"/>
          <w:rPrChange w:id="637" w:author="Worrell, Tyrone C CIV USARMY HQDA ASA ALT (USA)" w:date="2024-09-24T06:42:00Z">
            <w:rPr>
              <w:spacing w:val="-2"/>
              <w:sz w:val="24"/>
            </w:rPr>
          </w:rPrChange>
        </w:rPr>
        <w:t>cost;</w:t>
      </w:r>
    </w:p>
    <w:p w14:paraId="229E7A52" w14:textId="77777777" w:rsidR="0060199D" w:rsidRPr="00D25EE3" w:rsidRDefault="0060199D">
      <w:pPr>
        <w:pStyle w:val="BodyText"/>
        <w:spacing w:before="45"/>
        <w:rPr>
          <w:rFonts w:ascii="Arial" w:hAnsi="Arial" w:cs="Arial"/>
          <w:rPrChange w:id="638" w:author="Worrell, Tyrone C CIV USARMY HQDA ASA ALT (USA)" w:date="2024-09-24T06:42:00Z">
            <w:rPr/>
          </w:rPrChange>
        </w:rPr>
      </w:pPr>
    </w:p>
    <w:p w14:paraId="229E7A53" w14:textId="77777777" w:rsidR="0060199D" w:rsidRPr="00D25EE3" w:rsidRDefault="000333D6">
      <w:pPr>
        <w:pStyle w:val="ListParagraph"/>
        <w:numPr>
          <w:ilvl w:val="1"/>
          <w:numId w:val="14"/>
        </w:numPr>
        <w:tabs>
          <w:tab w:val="left" w:pos="1079"/>
        </w:tabs>
        <w:ind w:left="1079" w:hanging="240"/>
        <w:rPr>
          <w:rFonts w:ascii="Arial" w:hAnsi="Arial" w:cs="Arial"/>
          <w:sz w:val="24"/>
          <w:szCs w:val="24"/>
          <w:rPrChange w:id="639" w:author="Worrell, Tyrone C CIV USARMY HQDA ASA ALT (USA)" w:date="2024-09-24T06:42:00Z">
            <w:rPr>
              <w:sz w:val="24"/>
            </w:rPr>
          </w:rPrChange>
        </w:rPr>
      </w:pPr>
      <w:r w:rsidRPr="00D25EE3">
        <w:rPr>
          <w:rFonts w:ascii="Arial" w:hAnsi="Arial" w:cs="Arial"/>
          <w:sz w:val="24"/>
          <w:szCs w:val="24"/>
          <w:rPrChange w:id="640" w:author="Worrell, Tyrone C CIV USARMY HQDA ASA ALT (USA)" w:date="2024-09-24T06:42:00Z">
            <w:rPr>
              <w:sz w:val="24"/>
            </w:rPr>
          </w:rPrChange>
        </w:rPr>
        <w:t>Satisfy</w:t>
      </w:r>
      <w:r w:rsidRPr="00D25EE3">
        <w:rPr>
          <w:rFonts w:ascii="Arial" w:hAnsi="Arial" w:cs="Arial"/>
          <w:spacing w:val="-4"/>
          <w:sz w:val="24"/>
          <w:szCs w:val="24"/>
          <w:rPrChange w:id="641" w:author="Worrell, Tyrone C CIV USARMY HQDA ASA ALT (USA)" w:date="2024-09-24T06:42:00Z">
            <w:rPr>
              <w:spacing w:val="-4"/>
              <w:sz w:val="24"/>
            </w:rPr>
          </w:rPrChange>
        </w:rPr>
        <w:t xml:space="preserve"> </w:t>
      </w:r>
      <w:r w:rsidRPr="00D25EE3">
        <w:rPr>
          <w:rFonts w:ascii="Arial" w:hAnsi="Arial" w:cs="Arial"/>
          <w:sz w:val="24"/>
          <w:szCs w:val="24"/>
          <w:rPrChange w:id="642" w:author="Worrell, Tyrone C CIV USARMY HQDA ASA ALT (USA)" w:date="2024-09-24T06:42:00Z">
            <w:rPr>
              <w:sz w:val="24"/>
            </w:rPr>
          </w:rPrChange>
        </w:rPr>
        <w:t>the</w:t>
      </w:r>
      <w:r w:rsidRPr="00D25EE3">
        <w:rPr>
          <w:rFonts w:ascii="Arial" w:hAnsi="Arial" w:cs="Arial"/>
          <w:spacing w:val="-1"/>
          <w:sz w:val="24"/>
          <w:szCs w:val="24"/>
          <w:rPrChange w:id="643" w:author="Worrell, Tyrone C CIV USARMY HQDA ASA ALT (USA)" w:date="2024-09-24T06:42:00Z">
            <w:rPr>
              <w:spacing w:val="-1"/>
              <w:sz w:val="24"/>
            </w:rPr>
          </w:rPrChange>
        </w:rPr>
        <w:t xml:space="preserve"> </w:t>
      </w:r>
      <w:r w:rsidRPr="00D25EE3">
        <w:rPr>
          <w:rFonts w:ascii="Arial" w:hAnsi="Arial" w:cs="Arial"/>
          <w:sz w:val="24"/>
          <w:szCs w:val="24"/>
          <w:rPrChange w:id="644" w:author="Worrell, Tyrone C CIV USARMY HQDA ASA ALT (USA)" w:date="2024-09-24T06:42:00Z">
            <w:rPr>
              <w:sz w:val="24"/>
            </w:rPr>
          </w:rPrChange>
        </w:rPr>
        <w:t>customer</w:t>
      </w:r>
      <w:r w:rsidRPr="00D25EE3">
        <w:rPr>
          <w:rFonts w:ascii="Arial" w:hAnsi="Arial" w:cs="Arial"/>
          <w:spacing w:val="-3"/>
          <w:sz w:val="24"/>
          <w:szCs w:val="24"/>
          <w:rPrChange w:id="645" w:author="Worrell, Tyrone C CIV USARMY HQDA ASA ALT (USA)" w:date="2024-09-24T06:42:00Z">
            <w:rPr>
              <w:spacing w:val="-3"/>
              <w:sz w:val="24"/>
            </w:rPr>
          </w:rPrChange>
        </w:rPr>
        <w:t xml:space="preserve"> </w:t>
      </w:r>
      <w:r w:rsidRPr="00D25EE3">
        <w:rPr>
          <w:rFonts w:ascii="Arial" w:hAnsi="Arial" w:cs="Arial"/>
          <w:sz w:val="24"/>
          <w:szCs w:val="24"/>
          <w:rPrChange w:id="646" w:author="Worrell, Tyrone C CIV USARMY HQDA ASA ALT (USA)" w:date="2024-09-24T06:42:00Z">
            <w:rPr>
              <w:sz w:val="24"/>
            </w:rPr>
          </w:rPrChange>
        </w:rPr>
        <w:t>in</w:t>
      </w:r>
      <w:r w:rsidRPr="00D25EE3">
        <w:rPr>
          <w:rFonts w:ascii="Arial" w:hAnsi="Arial" w:cs="Arial"/>
          <w:spacing w:val="-1"/>
          <w:sz w:val="24"/>
          <w:szCs w:val="24"/>
          <w:rPrChange w:id="647" w:author="Worrell, Tyrone C CIV USARMY HQDA ASA ALT (USA)" w:date="2024-09-24T06:42:00Z">
            <w:rPr>
              <w:spacing w:val="-1"/>
              <w:sz w:val="24"/>
            </w:rPr>
          </w:rPrChange>
        </w:rPr>
        <w:t xml:space="preserve"> </w:t>
      </w:r>
      <w:r w:rsidRPr="00D25EE3">
        <w:rPr>
          <w:rFonts w:ascii="Arial" w:hAnsi="Arial" w:cs="Arial"/>
          <w:sz w:val="24"/>
          <w:szCs w:val="24"/>
          <w:rPrChange w:id="648" w:author="Worrell, Tyrone C CIV USARMY HQDA ASA ALT (USA)" w:date="2024-09-24T06:42:00Z">
            <w:rPr>
              <w:sz w:val="24"/>
            </w:rPr>
          </w:rPrChange>
        </w:rPr>
        <w:t>terms</w:t>
      </w:r>
      <w:r w:rsidRPr="00D25EE3">
        <w:rPr>
          <w:rFonts w:ascii="Arial" w:hAnsi="Arial" w:cs="Arial"/>
          <w:spacing w:val="-2"/>
          <w:sz w:val="24"/>
          <w:szCs w:val="24"/>
          <w:rPrChange w:id="649" w:author="Worrell, Tyrone C CIV USARMY HQDA ASA ALT (USA)" w:date="2024-09-24T06:42:00Z">
            <w:rPr>
              <w:spacing w:val="-2"/>
              <w:sz w:val="24"/>
            </w:rPr>
          </w:rPrChange>
        </w:rPr>
        <w:t xml:space="preserve"> </w:t>
      </w:r>
      <w:r w:rsidRPr="00D25EE3">
        <w:rPr>
          <w:rFonts w:ascii="Arial" w:hAnsi="Arial" w:cs="Arial"/>
          <w:sz w:val="24"/>
          <w:szCs w:val="24"/>
          <w:rPrChange w:id="650" w:author="Worrell, Tyrone C CIV USARMY HQDA ASA ALT (USA)" w:date="2024-09-24T06:42:00Z">
            <w:rPr>
              <w:sz w:val="24"/>
            </w:rPr>
          </w:rPrChange>
        </w:rPr>
        <w:t>of</w:t>
      </w:r>
      <w:r w:rsidRPr="00D25EE3">
        <w:rPr>
          <w:rFonts w:ascii="Arial" w:hAnsi="Arial" w:cs="Arial"/>
          <w:spacing w:val="-1"/>
          <w:sz w:val="24"/>
          <w:szCs w:val="24"/>
          <w:rPrChange w:id="651" w:author="Worrell, Tyrone C CIV USARMY HQDA ASA ALT (USA)" w:date="2024-09-24T06:42:00Z">
            <w:rPr>
              <w:spacing w:val="-1"/>
              <w:sz w:val="24"/>
            </w:rPr>
          </w:rPrChange>
        </w:rPr>
        <w:t xml:space="preserve"> </w:t>
      </w:r>
      <w:r w:rsidRPr="00D25EE3">
        <w:rPr>
          <w:rFonts w:ascii="Arial" w:hAnsi="Arial" w:cs="Arial"/>
          <w:sz w:val="24"/>
          <w:szCs w:val="24"/>
          <w:rPrChange w:id="652" w:author="Worrell, Tyrone C CIV USARMY HQDA ASA ALT (USA)" w:date="2024-09-24T06:42:00Z">
            <w:rPr>
              <w:sz w:val="24"/>
            </w:rPr>
          </w:rPrChange>
        </w:rPr>
        <w:t>quality;</w:t>
      </w:r>
      <w:r w:rsidRPr="00D25EE3">
        <w:rPr>
          <w:rFonts w:ascii="Arial" w:hAnsi="Arial" w:cs="Arial"/>
          <w:spacing w:val="-1"/>
          <w:sz w:val="24"/>
          <w:szCs w:val="24"/>
          <w:rPrChange w:id="653" w:author="Worrell, Tyrone C CIV USARMY HQDA ASA ALT (USA)" w:date="2024-09-24T06:42:00Z">
            <w:rPr>
              <w:spacing w:val="-1"/>
              <w:sz w:val="24"/>
            </w:rPr>
          </w:rPrChange>
        </w:rPr>
        <w:t xml:space="preserve"> </w:t>
      </w:r>
      <w:r w:rsidRPr="00D25EE3">
        <w:rPr>
          <w:rFonts w:ascii="Arial" w:hAnsi="Arial" w:cs="Arial"/>
          <w:spacing w:val="-5"/>
          <w:sz w:val="24"/>
          <w:szCs w:val="24"/>
          <w:rPrChange w:id="654" w:author="Worrell, Tyrone C CIV USARMY HQDA ASA ALT (USA)" w:date="2024-09-24T06:42:00Z">
            <w:rPr>
              <w:spacing w:val="-5"/>
              <w:sz w:val="24"/>
            </w:rPr>
          </w:rPrChange>
        </w:rPr>
        <w:t>and</w:t>
      </w:r>
    </w:p>
    <w:p w14:paraId="229E7A54" w14:textId="77777777" w:rsidR="0060199D" w:rsidRPr="00D25EE3" w:rsidRDefault="0060199D">
      <w:pPr>
        <w:pStyle w:val="BodyText"/>
        <w:spacing w:before="46"/>
        <w:rPr>
          <w:rFonts w:ascii="Arial" w:hAnsi="Arial" w:cs="Arial"/>
          <w:rPrChange w:id="655" w:author="Worrell, Tyrone C CIV USARMY HQDA ASA ALT (USA)" w:date="2024-09-24T06:42:00Z">
            <w:rPr/>
          </w:rPrChange>
        </w:rPr>
      </w:pPr>
    </w:p>
    <w:p w14:paraId="229E7A55" w14:textId="77777777" w:rsidR="0060199D" w:rsidRPr="00D25EE3" w:rsidRDefault="000333D6">
      <w:pPr>
        <w:pStyle w:val="ListParagraph"/>
        <w:numPr>
          <w:ilvl w:val="1"/>
          <w:numId w:val="14"/>
        </w:numPr>
        <w:tabs>
          <w:tab w:val="left" w:pos="1065"/>
        </w:tabs>
        <w:ind w:left="1065" w:hanging="226"/>
        <w:rPr>
          <w:rFonts w:ascii="Arial" w:hAnsi="Arial" w:cs="Arial"/>
          <w:sz w:val="24"/>
          <w:szCs w:val="24"/>
          <w:rPrChange w:id="656" w:author="Worrell, Tyrone C CIV USARMY HQDA ASA ALT (USA)" w:date="2024-09-24T06:42:00Z">
            <w:rPr>
              <w:sz w:val="24"/>
            </w:rPr>
          </w:rPrChange>
        </w:rPr>
      </w:pPr>
      <w:r w:rsidRPr="00D25EE3">
        <w:rPr>
          <w:rFonts w:ascii="Arial" w:hAnsi="Arial" w:cs="Arial"/>
          <w:sz w:val="24"/>
          <w:szCs w:val="24"/>
          <w:rPrChange w:id="657" w:author="Worrell, Tyrone C CIV USARMY HQDA ASA ALT (USA)" w:date="2024-09-24T06:42:00Z">
            <w:rPr>
              <w:sz w:val="24"/>
            </w:rPr>
          </w:rPrChange>
        </w:rPr>
        <w:t>Satisfy</w:t>
      </w:r>
      <w:r w:rsidRPr="00D25EE3">
        <w:rPr>
          <w:rFonts w:ascii="Arial" w:hAnsi="Arial" w:cs="Arial"/>
          <w:spacing w:val="-2"/>
          <w:sz w:val="24"/>
          <w:szCs w:val="24"/>
          <w:rPrChange w:id="658" w:author="Worrell, Tyrone C CIV USARMY HQDA ASA ALT (USA)" w:date="2024-09-24T06:42:00Z">
            <w:rPr>
              <w:spacing w:val="-2"/>
              <w:sz w:val="24"/>
            </w:rPr>
          </w:rPrChange>
        </w:rPr>
        <w:t xml:space="preserve"> </w:t>
      </w:r>
      <w:r w:rsidRPr="00D25EE3">
        <w:rPr>
          <w:rFonts w:ascii="Arial" w:hAnsi="Arial" w:cs="Arial"/>
          <w:sz w:val="24"/>
          <w:szCs w:val="24"/>
          <w:rPrChange w:id="659" w:author="Worrell, Tyrone C CIV USARMY HQDA ASA ALT (USA)" w:date="2024-09-24T06:42:00Z">
            <w:rPr>
              <w:sz w:val="24"/>
            </w:rPr>
          </w:rPrChange>
        </w:rPr>
        <w:t>the</w:t>
      </w:r>
      <w:r w:rsidRPr="00D25EE3">
        <w:rPr>
          <w:rFonts w:ascii="Arial" w:hAnsi="Arial" w:cs="Arial"/>
          <w:spacing w:val="-1"/>
          <w:sz w:val="24"/>
          <w:szCs w:val="24"/>
          <w:rPrChange w:id="660" w:author="Worrell, Tyrone C CIV USARMY HQDA ASA ALT (USA)" w:date="2024-09-24T06:42:00Z">
            <w:rPr>
              <w:spacing w:val="-1"/>
              <w:sz w:val="24"/>
            </w:rPr>
          </w:rPrChange>
        </w:rPr>
        <w:t xml:space="preserve"> </w:t>
      </w:r>
      <w:r w:rsidRPr="00D25EE3">
        <w:rPr>
          <w:rFonts w:ascii="Arial" w:hAnsi="Arial" w:cs="Arial"/>
          <w:sz w:val="24"/>
          <w:szCs w:val="24"/>
          <w:rPrChange w:id="661" w:author="Worrell, Tyrone C CIV USARMY HQDA ASA ALT (USA)" w:date="2024-09-24T06:42:00Z">
            <w:rPr>
              <w:sz w:val="24"/>
            </w:rPr>
          </w:rPrChange>
        </w:rPr>
        <w:t>customer</w:t>
      </w:r>
      <w:r w:rsidRPr="00D25EE3">
        <w:rPr>
          <w:rFonts w:ascii="Arial" w:hAnsi="Arial" w:cs="Arial"/>
          <w:spacing w:val="-2"/>
          <w:sz w:val="24"/>
          <w:szCs w:val="24"/>
          <w:rPrChange w:id="662" w:author="Worrell, Tyrone C CIV USARMY HQDA ASA ALT (USA)" w:date="2024-09-24T06:42:00Z">
            <w:rPr>
              <w:spacing w:val="-2"/>
              <w:sz w:val="24"/>
            </w:rPr>
          </w:rPrChange>
        </w:rPr>
        <w:t xml:space="preserve"> </w:t>
      </w:r>
      <w:r w:rsidRPr="00D25EE3">
        <w:rPr>
          <w:rFonts w:ascii="Arial" w:hAnsi="Arial" w:cs="Arial"/>
          <w:sz w:val="24"/>
          <w:szCs w:val="24"/>
          <w:rPrChange w:id="663" w:author="Worrell, Tyrone C CIV USARMY HQDA ASA ALT (USA)" w:date="2024-09-24T06:42:00Z">
            <w:rPr>
              <w:sz w:val="24"/>
            </w:rPr>
          </w:rPrChange>
        </w:rPr>
        <w:t>in</w:t>
      </w:r>
      <w:r w:rsidRPr="00D25EE3">
        <w:rPr>
          <w:rFonts w:ascii="Arial" w:hAnsi="Arial" w:cs="Arial"/>
          <w:spacing w:val="-2"/>
          <w:sz w:val="24"/>
          <w:szCs w:val="24"/>
          <w:rPrChange w:id="664" w:author="Worrell, Tyrone C CIV USARMY HQDA ASA ALT (USA)" w:date="2024-09-24T06:42:00Z">
            <w:rPr>
              <w:spacing w:val="-2"/>
              <w:sz w:val="24"/>
            </w:rPr>
          </w:rPrChange>
        </w:rPr>
        <w:t xml:space="preserve"> </w:t>
      </w:r>
      <w:r w:rsidRPr="00D25EE3">
        <w:rPr>
          <w:rFonts w:ascii="Arial" w:hAnsi="Arial" w:cs="Arial"/>
          <w:sz w:val="24"/>
          <w:szCs w:val="24"/>
          <w:rPrChange w:id="665" w:author="Worrell, Tyrone C CIV USARMY HQDA ASA ALT (USA)" w:date="2024-09-24T06:42:00Z">
            <w:rPr>
              <w:sz w:val="24"/>
            </w:rPr>
          </w:rPrChange>
        </w:rPr>
        <w:t>terms</w:t>
      </w:r>
      <w:r w:rsidRPr="00D25EE3">
        <w:rPr>
          <w:rFonts w:ascii="Arial" w:hAnsi="Arial" w:cs="Arial"/>
          <w:spacing w:val="-1"/>
          <w:sz w:val="24"/>
          <w:szCs w:val="24"/>
          <w:rPrChange w:id="666" w:author="Worrell, Tyrone C CIV USARMY HQDA ASA ALT (USA)" w:date="2024-09-24T06:42:00Z">
            <w:rPr>
              <w:spacing w:val="-1"/>
              <w:sz w:val="24"/>
            </w:rPr>
          </w:rPrChange>
        </w:rPr>
        <w:t xml:space="preserve"> </w:t>
      </w:r>
      <w:r w:rsidRPr="00D25EE3">
        <w:rPr>
          <w:rFonts w:ascii="Arial" w:hAnsi="Arial" w:cs="Arial"/>
          <w:sz w:val="24"/>
          <w:szCs w:val="24"/>
          <w:rPrChange w:id="667" w:author="Worrell, Tyrone C CIV USARMY HQDA ASA ALT (USA)" w:date="2024-09-24T06:42:00Z">
            <w:rPr>
              <w:sz w:val="24"/>
            </w:rPr>
          </w:rPrChange>
        </w:rPr>
        <w:t>of</w:t>
      </w:r>
      <w:r w:rsidRPr="00D25EE3">
        <w:rPr>
          <w:rFonts w:ascii="Arial" w:hAnsi="Arial" w:cs="Arial"/>
          <w:spacing w:val="-2"/>
          <w:sz w:val="24"/>
          <w:szCs w:val="24"/>
          <w:rPrChange w:id="668" w:author="Worrell, Tyrone C CIV USARMY HQDA ASA ALT (USA)" w:date="2024-09-24T06:42:00Z">
            <w:rPr>
              <w:spacing w:val="-2"/>
              <w:sz w:val="24"/>
            </w:rPr>
          </w:rPrChange>
        </w:rPr>
        <w:t xml:space="preserve"> timeliness.</w:t>
      </w:r>
    </w:p>
    <w:p w14:paraId="229E7A56" w14:textId="77777777" w:rsidR="0060199D" w:rsidRPr="00D25EE3" w:rsidRDefault="0060199D">
      <w:pPr>
        <w:pStyle w:val="BodyText"/>
        <w:spacing w:before="45"/>
        <w:rPr>
          <w:rFonts w:ascii="Arial" w:hAnsi="Arial" w:cs="Arial"/>
          <w:rPrChange w:id="669" w:author="Worrell, Tyrone C CIV USARMY HQDA ASA ALT (USA)" w:date="2024-09-24T06:42:00Z">
            <w:rPr/>
          </w:rPrChange>
        </w:rPr>
      </w:pPr>
    </w:p>
    <w:p w14:paraId="229E7A57" w14:textId="77777777" w:rsidR="0060199D" w:rsidRPr="00D25EE3" w:rsidRDefault="000333D6">
      <w:pPr>
        <w:pStyle w:val="ListParagraph"/>
        <w:numPr>
          <w:ilvl w:val="0"/>
          <w:numId w:val="14"/>
        </w:numPr>
        <w:tabs>
          <w:tab w:val="left" w:pos="518"/>
        </w:tabs>
        <w:ind w:left="518" w:hanging="399"/>
        <w:rPr>
          <w:rFonts w:ascii="Arial" w:hAnsi="Arial" w:cs="Arial"/>
          <w:sz w:val="24"/>
          <w:szCs w:val="24"/>
          <w:rPrChange w:id="670" w:author="Worrell, Tyrone C CIV USARMY HQDA ASA ALT (USA)" w:date="2024-09-24T06:42:00Z">
            <w:rPr>
              <w:sz w:val="24"/>
            </w:rPr>
          </w:rPrChange>
        </w:rPr>
      </w:pPr>
      <w:r w:rsidRPr="00D25EE3">
        <w:rPr>
          <w:rFonts w:ascii="Arial" w:hAnsi="Arial" w:cs="Arial"/>
          <w:sz w:val="24"/>
          <w:szCs w:val="24"/>
          <w:rPrChange w:id="671" w:author="Worrell, Tyrone C CIV USARMY HQDA ASA ALT (USA)" w:date="2024-09-24T06:42:00Z">
            <w:rPr>
              <w:sz w:val="24"/>
            </w:rPr>
          </w:rPrChange>
        </w:rPr>
        <w:t>Reporting</w:t>
      </w:r>
      <w:r w:rsidRPr="00D25EE3">
        <w:rPr>
          <w:rFonts w:ascii="Arial" w:hAnsi="Arial" w:cs="Arial"/>
          <w:spacing w:val="-2"/>
          <w:sz w:val="24"/>
          <w:szCs w:val="24"/>
          <w:rPrChange w:id="672" w:author="Worrell, Tyrone C CIV USARMY HQDA ASA ALT (USA)" w:date="2024-09-24T06:42:00Z">
            <w:rPr>
              <w:spacing w:val="-2"/>
              <w:sz w:val="24"/>
            </w:rPr>
          </w:rPrChange>
        </w:rPr>
        <w:t xml:space="preserve"> </w:t>
      </w:r>
      <w:r w:rsidRPr="00D25EE3">
        <w:rPr>
          <w:rFonts w:ascii="Arial" w:hAnsi="Arial" w:cs="Arial"/>
          <w:sz w:val="24"/>
          <w:szCs w:val="24"/>
          <w:rPrChange w:id="673" w:author="Worrell, Tyrone C CIV USARMY HQDA ASA ALT (USA)" w:date="2024-09-24T06:42:00Z">
            <w:rPr>
              <w:sz w:val="24"/>
            </w:rPr>
          </w:rPrChange>
        </w:rPr>
        <w:t>objective.</w:t>
      </w:r>
      <w:r w:rsidRPr="00D25EE3">
        <w:rPr>
          <w:rFonts w:ascii="Arial" w:hAnsi="Arial" w:cs="Arial"/>
          <w:spacing w:val="56"/>
          <w:sz w:val="24"/>
          <w:szCs w:val="24"/>
          <w:rPrChange w:id="674" w:author="Worrell, Tyrone C CIV USARMY HQDA ASA ALT (USA)" w:date="2024-09-24T06:42:00Z">
            <w:rPr>
              <w:spacing w:val="56"/>
              <w:sz w:val="24"/>
            </w:rPr>
          </w:rPrChange>
        </w:rPr>
        <w:t xml:space="preserve"> </w:t>
      </w:r>
      <w:r w:rsidRPr="00D25EE3">
        <w:rPr>
          <w:rFonts w:ascii="Arial" w:hAnsi="Arial" w:cs="Arial"/>
          <w:sz w:val="24"/>
          <w:szCs w:val="24"/>
          <w:rPrChange w:id="675" w:author="Worrell, Tyrone C CIV USARMY HQDA ASA ALT (USA)" w:date="2024-09-24T06:42:00Z">
            <w:rPr>
              <w:sz w:val="24"/>
            </w:rPr>
          </w:rPrChange>
        </w:rPr>
        <w:t>Conduct</w:t>
      </w:r>
      <w:r w:rsidRPr="00D25EE3">
        <w:rPr>
          <w:rFonts w:ascii="Arial" w:hAnsi="Arial" w:cs="Arial"/>
          <w:spacing w:val="-1"/>
          <w:sz w:val="24"/>
          <w:szCs w:val="24"/>
          <w:rPrChange w:id="676" w:author="Worrell, Tyrone C CIV USARMY HQDA ASA ALT (USA)" w:date="2024-09-24T06:42:00Z">
            <w:rPr>
              <w:spacing w:val="-1"/>
              <w:sz w:val="24"/>
            </w:rPr>
          </w:rPrChange>
        </w:rPr>
        <w:t xml:space="preserve"> </w:t>
      </w:r>
      <w:r w:rsidRPr="00D25EE3">
        <w:rPr>
          <w:rFonts w:ascii="Arial" w:hAnsi="Arial" w:cs="Arial"/>
          <w:sz w:val="24"/>
          <w:szCs w:val="24"/>
          <w:rPrChange w:id="677" w:author="Worrell, Tyrone C CIV USARMY HQDA ASA ALT (USA)" w:date="2024-09-24T06:42:00Z">
            <w:rPr>
              <w:sz w:val="24"/>
            </w:rPr>
          </w:rPrChange>
        </w:rPr>
        <w:t>business</w:t>
      </w:r>
      <w:r w:rsidRPr="00D25EE3">
        <w:rPr>
          <w:rFonts w:ascii="Arial" w:hAnsi="Arial" w:cs="Arial"/>
          <w:spacing w:val="-2"/>
          <w:sz w:val="24"/>
          <w:szCs w:val="24"/>
          <w:rPrChange w:id="678" w:author="Worrell, Tyrone C CIV USARMY HQDA ASA ALT (USA)" w:date="2024-09-24T06:42:00Z">
            <w:rPr>
              <w:spacing w:val="-2"/>
              <w:sz w:val="24"/>
            </w:rPr>
          </w:rPrChange>
        </w:rPr>
        <w:t xml:space="preserve"> </w:t>
      </w:r>
      <w:r w:rsidRPr="00D25EE3">
        <w:rPr>
          <w:rFonts w:ascii="Arial" w:hAnsi="Arial" w:cs="Arial"/>
          <w:sz w:val="24"/>
          <w:szCs w:val="24"/>
          <w:rPrChange w:id="679" w:author="Worrell, Tyrone C CIV USARMY HQDA ASA ALT (USA)" w:date="2024-09-24T06:42:00Z">
            <w:rPr>
              <w:sz w:val="24"/>
            </w:rPr>
          </w:rPrChange>
        </w:rPr>
        <w:t>with</w:t>
      </w:r>
      <w:r w:rsidRPr="00D25EE3">
        <w:rPr>
          <w:rFonts w:ascii="Arial" w:hAnsi="Arial" w:cs="Arial"/>
          <w:spacing w:val="-3"/>
          <w:sz w:val="24"/>
          <w:szCs w:val="24"/>
          <w:rPrChange w:id="680" w:author="Worrell, Tyrone C CIV USARMY HQDA ASA ALT (USA)" w:date="2024-09-24T06:42:00Z">
            <w:rPr>
              <w:spacing w:val="-3"/>
              <w:sz w:val="24"/>
            </w:rPr>
          </w:rPrChange>
        </w:rPr>
        <w:t xml:space="preserve"> </w:t>
      </w:r>
      <w:r w:rsidRPr="00D25EE3">
        <w:rPr>
          <w:rFonts w:ascii="Arial" w:hAnsi="Arial" w:cs="Arial"/>
          <w:spacing w:val="-2"/>
          <w:sz w:val="24"/>
          <w:szCs w:val="24"/>
          <w:rPrChange w:id="681" w:author="Worrell, Tyrone C CIV USARMY HQDA ASA ALT (USA)" w:date="2024-09-24T06:42:00Z">
            <w:rPr>
              <w:spacing w:val="-2"/>
              <w:sz w:val="24"/>
            </w:rPr>
          </w:rPrChange>
        </w:rPr>
        <w:t>openness.</w:t>
      </w:r>
    </w:p>
    <w:p w14:paraId="229E7A58" w14:textId="77777777" w:rsidR="0060199D" w:rsidRPr="00D25EE3" w:rsidRDefault="0060199D">
      <w:pPr>
        <w:pStyle w:val="BodyText"/>
        <w:spacing w:before="46"/>
        <w:rPr>
          <w:rFonts w:ascii="Arial" w:hAnsi="Arial" w:cs="Arial"/>
          <w:rPrChange w:id="682" w:author="Worrell, Tyrone C CIV USARMY HQDA ASA ALT (USA)" w:date="2024-09-24T06:42:00Z">
            <w:rPr/>
          </w:rPrChange>
        </w:rPr>
      </w:pPr>
    </w:p>
    <w:p w14:paraId="229E7A59" w14:textId="77777777" w:rsidR="0060199D" w:rsidRPr="00D25EE3" w:rsidRDefault="000333D6">
      <w:pPr>
        <w:pStyle w:val="ListParagraph"/>
        <w:numPr>
          <w:ilvl w:val="0"/>
          <w:numId w:val="14"/>
        </w:numPr>
        <w:tabs>
          <w:tab w:val="left" w:pos="518"/>
        </w:tabs>
        <w:ind w:left="518" w:hanging="399"/>
        <w:rPr>
          <w:rFonts w:ascii="Arial" w:hAnsi="Arial" w:cs="Arial"/>
          <w:sz w:val="24"/>
          <w:szCs w:val="24"/>
          <w:rPrChange w:id="683" w:author="Worrell, Tyrone C CIV USARMY HQDA ASA ALT (USA)" w:date="2024-09-24T06:42:00Z">
            <w:rPr>
              <w:sz w:val="24"/>
            </w:rPr>
          </w:rPrChange>
        </w:rPr>
      </w:pPr>
      <w:r w:rsidRPr="00D25EE3">
        <w:rPr>
          <w:rFonts w:ascii="Arial" w:hAnsi="Arial" w:cs="Arial"/>
          <w:sz w:val="24"/>
          <w:szCs w:val="24"/>
          <w:rPrChange w:id="684" w:author="Worrell, Tyrone C CIV USARMY HQDA ASA ALT (USA)" w:date="2024-09-24T06:42:00Z">
            <w:rPr>
              <w:sz w:val="24"/>
            </w:rPr>
          </w:rPrChange>
        </w:rPr>
        <w:t>Compliance</w:t>
      </w:r>
      <w:r w:rsidRPr="00D25EE3">
        <w:rPr>
          <w:rFonts w:ascii="Arial" w:hAnsi="Arial" w:cs="Arial"/>
          <w:spacing w:val="-3"/>
          <w:sz w:val="24"/>
          <w:szCs w:val="24"/>
          <w:rPrChange w:id="685" w:author="Worrell, Tyrone C CIV USARMY HQDA ASA ALT (USA)" w:date="2024-09-24T06:42:00Z">
            <w:rPr>
              <w:spacing w:val="-3"/>
              <w:sz w:val="24"/>
            </w:rPr>
          </w:rPrChange>
        </w:rPr>
        <w:t xml:space="preserve"> </w:t>
      </w:r>
      <w:r w:rsidRPr="00D25EE3">
        <w:rPr>
          <w:rFonts w:ascii="Arial" w:hAnsi="Arial" w:cs="Arial"/>
          <w:spacing w:val="-2"/>
          <w:sz w:val="24"/>
          <w:szCs w:val="24"/>
          <w:rPrChange w:id="686" w:author="Worrell, Tyrone C CIV USARMY HQDA ASA ALT (USA)" w:date="2024-09-24T06:42:00Z">
            <w:rPr>
              <w:spacing w:val="-2"/>
              <w:sz w:val="24"/>
            </w:rPr>
          </w:rPrChange>
        </w:rPr>
        <w:t>objectives.</w:t>
      </w:r>
    </w:p>
    <w:p w14:paraId="229E7A5A" w14:textId="77777777" w:rsidR="0060199D" w:rsidRPr="00D25EE3" w:rsidRDefault="0060199D">
      <w:pPr>
        <w:pStyle w:val="BodyText"/>
        <w:spacing w:before="44"/>
        <w:rPr>
          <w:rFonts w:ascii="Arial" w:hAnsi="Arial" w:cs="Arial"/>
          <w:rPrChange w:id="687" w:author="Worrell, Tyrone C CIV USARMY HQDA ASA ALT (USA)" w:date="2024-09-24T06:42:00Z">
            <w:rPr/>
          </w:rPrChange>
        </w:rPr>
      </w:pPr>
    </w:p>
    <w:p w14:paraId="229E7A5B" w14:textId="77777777" w:rsidR="0060199D" w:rsidRPr="00D25EE3" w:rsidRDefault="000333D6">
      <w:pPr>
        <w:pStyle w:val="ListParagraph"/>
        <w:numPr>
          <w:ilvl w:val="1"/>
          <w:numId w:val="14"/>
        </w:numPr>
        <w:tabs>
          <w:tab w:val="left" w:pos="1065"/>
        </w:tabs>
        <w:spacing w:before="1"/>
        <w:ind w:left="1065" w:hanging="226"/>
        <w:rPr>
          <w:rFonts w:ascii="Arial" w:hAnsi="Arial" w:cs="Arial"/>
          <w:sz w:val="24"/>
          <w:szCs w:val="24"/>
          <w:rPrChange w:id="688" w:author="Worrell, Tyrone C CIV USARMY HQDA ASA ALT (USA)" w:date="2024-09-24T06:42:00Z">
            <w:rPr>
              <w:sz w:val="24"/>
            </w:rPr>
          </w:rPrChange>
        </w:rPr>
      </w:pPr>
      <w:r w:rsidRPr="00D25EE3">
        <w:rPr>
          <w:rFonts w:ascii="Arial" w:hAnsi="Arial" w:cs="Arial"/>
          <w:sz w:val="24"/>
          <w:szCs w:val="24"/>
          <w:rPrChange w:id="689" w:author="Worrell, Tyrone C CIV USARMY HQDA ASA ALT (USA)" w:date="2024-09-24T06:42:00Z">
            <w:rPr>
              <w:sz w:val="24"/>
            </w:rPr>
          </w:rPrChange>
        </w:rPr>
        <w:t>Minimize</w:t>
      </w:r>
      <w:r w:rsidRPr="00D25EE3">
        <w:rPr>
          <w:rFonts w:ascii="Arial" w:hAnsi="Arial" w:cs="Arial"/>
          <w:spacing w:val="-4"/>
          <w:sz w:val="24"/>
          <w:szCs w:val="24"/>
          <w:rPrChange w:id="690" w:author="Worrell, Tyrone C CIV USARMY HQDA ASA ALT (USA)" w:date="2024-09-24T06:42:00Z">
            <w:rPr>
              <w:spacing w:val="-4"/>
              <w:sz w:val="24"/>
            </w:rPr>
          </w:rPrChange>
        </w:rPr>
        <w:t xml:space="preserve"> </w:t>
      </w:r>
      <w:r w:rsidRPr="00D25EE3">
        <w:rPr>
          <w:rFonts w:ascii="Arial" w:hAnsi="Arial" w:cs="Arial"/>
          <w:sz w:val="24"/>
          <w:szCs w:val="24"/>
          <w:rPrChange w:id="691" w:author="Worrell, Tyrone C CIV USARMY HQDA ASA ALT (USA)" w:date="2024-09-24T06:42:00Z">
            <w:rPr>
              <w:sz w:val="24"/>
            </w:rPr>
          </w:rPrChange>
        </w:rPr>
        <w:t>administrative</w:t>
      </w:r>
      <w:r w:rsidRPr="00D25EE3">
        <w:rPr>
          <w:rFonts w:ascii="Arial" w:hAnsi="Arial" w:cs="Arial"/>
          <w:spacing w:val="-3"/>
          <w:sz w:val="24"/>
          <w:szCs w:val="24"/>
          <w:rPrChange w:id="692" w:author="Worrell, Tyrone C CIV USARMY HQDA ASA ALT (USA)" w:date="2024-09-24T06:42:00Z">
            <w:rPr>
              <w:spacing w:val="-3"/>
              <w:sz w:val="24"/>
            </w:rPr>
          </w:rPrChange>
        </w:rPr>
        <w:t xml:space="preserve"> </w:t>
      </w:r>
      <w:r w:rsidRPr="00D25EE3">
        <w:rPr>
          <w:rFonts w:ascii="Arial" w:hAnsi="Arial" w:cs="Arial"/>
          <w:sz w:val="24"/>
          <w:szCs w:val="24"/>
          <w:rPrChange w:id="693" w:author="Worrell, Tyrone C CIV USARMY HQDA ASA ALT (USA)" w:date="2024-09-24T06:42:00Z">
            <w:rPr>
              <w:sz w:val="24"/>
            </w:rPr>
          </w:rPrChange>
        </w:rPr>
        <w:t>operating</w:t>
      </w:r>
      <w:r w:rsidRPr="00D25EE3">
        <w:rPr>
          <w:rFonts w:ascii="Arial" w:hAnsi="Arial" w:cs="Arial"/>
          <w:spacing w:val="-4"/>
          <w:sz w:val="24"/>
          <w:szCs w:val="24"/>
          <w:rPrChange w:id="694" w:author="Worrell, Tyrone C CIV USARMY HQDA ASA ALT (USA)" w:date="2024-09-24T06:42:00Z">
            <w:rPr>
              <w:spacing w:val="-4"/>
              <w:sz w:val="24"/>
            </w:rPr>
          </w:rPrChange>
        </w:rPr>
        <w:t xml:space="preserve"> </w:t>
      </w:r>
      <w:r w:rsidRPr="00D25EE3">
        <w:rPr>
          <w:rFonts w:ascii="Arial" w:hAnsi="Arial" w:cs="Arial"/>
          <w:spacing w:val="-2"/>
          <w:sz w:val="24"/>
          <w:szCs w:val="24"/>
          <w:rPrChange w:id="695" w:author="Worrell, Tyrone C CIV USARMY HQDA ASA ALT (USA)" w:date="2024-09-24T06:42:00Z">
            <w:rPr>
              <w:spacing w:val="-2"/>
              <w:sz w:val="24"/>
            </w:rPr>
          </w:rPrChange>
        </w:rPr>
        <w:t>costs;</w:t>
      </w:r>
    </w:p>
    <w:p w14:paraId="229E7A5C" w14:textId="77777777" w:rsidR="0060199D" w:rsidRPr="00D25EE3" w:rsidRDefault="0060199D">
      <w:pPr>
        <w:pStyle w:val="BodyText"/>
        <w:spacing w:before="45"/>
        <w:rPr>
          <w:rFonts w:ascii="Arial" w:hAnsi="Arial" w:cs="Arial"/>
          <w:rPrChange w:id="696" w:author="Worrell, Tyrone C CIV USARMY HQDA ASA ALT (USA)" w:date="2024-09-24T06:42:00Z">
            <w:rPr/>
          </w:rPrChange>
        </w:rPr>
      </w:pPr>
    </w:p>
    <w:p w14:paraId="229E7A5D" w14:textId="77777777" w:rsidR="0060199D" w:rsidRPr="00D25EE3" w:rsidRDefault="000333D6">
      <w:pPr>
        <w:pStyle w:val="ListParagraph"/>
        <w:numPr>
          <w:ilvl w:val="1"/>
          <w:numId w:val="14"/>
        </w:numPr>
        <w:tabs>
          <w:tab w:val="left" w:pos="1080"/>
        </w:tabs>
        <w:ind w:left="1080" w:hanging="240"/>
        <w:rPr>
          <w:rFonts w:ascii="Arial" w:hAnsi="Arial" w:cs="Arial"/>
          <w:sz w:val="24"/>
          <w:szCs w:val="24"/>
          <w:rPrChange w:id="697" w:author="Worrell, Tyrone C CIV USARMY HQDA ASA ALT (USA)" w:date="2024-09-24T06:42:00Z">
            <w:rPr>
              <w:sz w:val="24"/>
            </w:rPr>
          </w:rPrChange>
        </w:rPr>
      </w:pPr>
      <w:r w:rsidRPr="00D25EE3">
        <w:rPr>
          <w:rFonts w:ascii="Arial" w:hAnsi="Arial" w:cs="Arial"/>
          <w:sz w:val="24"/>
          <w:szCs w:val="24"/>
          <w:rPrChange w:id="698" w:author="Worrell, Tyrone C CIV USARMY HQDA ASA ALT (USA)" w:date="2024-09-24T06:42:00Z">
            <w:rPr>
              <w:sz w:val="24"/>
            </w:rPr>
          </w:rPrChange>
        </w:rPr>
        <w:t>Conduct</w:t>
      </w:r>
      <w:r w:rsidRPr="00D25EE3">
        <w:rPr>
          <w:rFonts w:ascii="Arial" w:hAnsi="Arial" w:cs="Arial"/>
          <w:spacing w:val="-4"/>
          <w:sz w:val="24"/>
          <w:szCs w:val="24"/>
          <w:rPrChange w:id="699" w:author="Worrell, Tyrone C CIV USARMY HQDA ASA ALT (USA)" w:date="2024-09-24T06:42:00Z">
            <w:rPr>
              <w:spacing w:val="-4"/>
              <w:sz w:val="24"/>
            </w:rPr>
          </w:rPrChange>
        </w:rPr>
        <w:t xml:space="preserve"> </w:t>
      </w:r>
      <w:r w:rsidRPr="00D25EE3">
        <w:rPr>
          <w:rFonts w:ascii="Arial" w:hAnsi="Arial" w:cs="Arial"/>
          <w:sz w:val="24"/>
          <w:szCs w:val="24"/>
          <w:rPrChange w:id="700" w:author="Worrell, Tyrone C CIV USARMY HQDA ASA ALT (USA)" w:date="2024-09-24T06:42:00Z">
            <w:rPr>
              <w:sz w:val="24"/>
            </w:rPr>
          </w:rPrChange>
        </w:rPr>
        <w:t>business</w:t>
      </w:r>
      <w:r w:rsidRPr="00D25EE3">
        <w:rPr>
          <w:rFonts w:ascii="Arial" w:hAnsi="Arial" w:cs="Arial"/>
          <w:spacing w:val="-2"/>
          <w:sz w:val="24"/>
          <w:szCs w:val="24"/>
          <w:rPrChange w:id="701" w:author="Worrell, Tyrone C CIV USARMY HQDA ASA ALT (USA)" w:date="2024-09-24T06:42:00Z">
            <w:rPr>
              <w:spacing w:val="-2"/>
              <w:sz w:val="24"/>
            </w:rPr>
          </w:rPrChange>
        </w:rPr>
        <w:t xml:space="preserve"> </w:t>
      </w:r>
      <w:r w:rsidRPr="00D25EE3">
        <w:rPr>
          <w:rFonts w:ascii="Arial" w:hAnsi="Arial" w:cs="Arial"/>
          <w:sz w:val="24"/>
          <w:szCs w:val="24"/>
          <w:rPrChange w:id="702" w:author="Worrell, Tyrone C CIV USARMY HQDA ASA ALT (USA)" w:date="2024-09-24T06:42:00Z">
            <w:rPr>
              <w:sz w:val="24"/>
            </w:rPr>
          </w:rPrChange>
        </w:rPr>
        <w:t>with</w:t>
      </w:r>
      <w:r w:rsidRPr="00D25EE3">
        <w:rPr>
          <w:rFonts w:ascii="Arial" w:hAnsi="Arial" w:cs="Arial"/>
          <w:spacing w:val="-2"/>
          <w:sz w:val="24"/>
          <w:szCs w:val="24"/>
          <w:rPrChange w:id="703" w:author="Worrell, Tyrone C CIV USARMY HQDA ASA ALT (USA)" w:date="2024-09-24T06:42:00Z">
            <w:rPr>
              <w:spacing w:val="-2"/>
              <w:sz w:val="24"/>
            </w:rPr>
          </w:rPrChange>
        </w:rPr>
        <w:t xml:space="preserve"> </w:t>
      </w:r>
      <w:r w:rsidRPr="00D25EE3">
        <w:rPr>
          <w:rFonts w:ascii="Arial" w:hAnsi="Arial" w:cs="Arial"/>
          <w:sz w:val="24"/>
          <w:szCs w:val="24"/>
          <w:rPrChange w:id="704" w:author="Worrell, Tyrone C CIV USARMY HQDA ASA ALT (USA)" w:date="2024-09-24T06:42:00Z">
            <w:rPr>
              <w:sz w:val="24"/>
            </w:rPr>
          </w:rPrChange>
        </w:rPr>
        <w:t>integrity</w:t>
      </w:r>
      <w:r w:rsidRPr="00D25EE3">
        <w:rPr>
          <w:rFonts w:ascii="Arial" w:hAnsi="Arial" w:cs="Arial"/>
          <w:spacing w:val="-4"/>
          <w:sz w:val="24"/>
          <w:szCs w:val="24"/>
          <w:rPrChange w:id="705" w:author="Worrell, Tyrone C CIV USARMY HQDA ASA ALT (USA)" w:date="2024-09-24T06:42:00Z">
            <w:rPr>
              <w:spacing w:val="-4"/>
              <w:sz w:val="24"/>
            </w:rPr>
          </w:rPrChange>
        </w:rPr>
        <w:t xml:space="preserve"> </w:t>
      </w:r>
      <w:r w:rsidRPr="00D25EE3">
        <w:rPr>
          <w:rFonts w:ascii="Arial" w:hAnsi="Arial" w:cs="Arial"/>
          <w:sz w:val="24"/>
          <w:szCs w:val="24"/>
          <w:rPrChange w:id="706" w:author="Worrell, Tyrone C CIV USARMY HQDA ASA ALT (USA)" w:date="2024-09-24T06:42:00Z">
            <w:rPr>
              <w:sz w:val="24"/>
            </w:rPr>
          </w:rPrChange>
        </w:rPr>
        <w:t>and</w:t>
      </w:r>
      <w:r w:rsidRPr="00D25EE3">
        <w:rPr>
          <w:rFonts w:ascii="Arial" w:hAnsi="Arial" w:cs="Arial"/>
          <w:spacing w:val="-2"/>
          <w:sz w:val="24"/>
          <w:szCs w:val="24"/>
          <w:rPrChange w:id="707" w:author="Worrell, Tyrone C CIV USARMY HQDA ASA ALT (USA)" w:date="2024-09-24T06:42:00Z">
            <w:rPr>
              <w:spacing w:val="-2"/>
              <w:sz w:val="24"/>
            </w:rPr>
          </w:rPrChange>
        </w:rPr>
        <w:t xml:space="preserve"> </w:t>
      </w:r>
      <w:r w:rsidRPr="00D25EE3">
        <w:rPr>
          <w:rFonts w:ascii="Arial" w:hAnsi="Arial" w:cs="Arial"/>
          <w:sz w:val="24"/>
          <w:szCs w:val="24"/>
          <w:rPrChange w:id="708" w:author="Worrell, Tyrone C CIV USARMY HQDA ASA ALT (USA)" w:date="2024-09-24T06:42:00Z">
            <w:rPr>
              <w:sz w:val="24"/>
            </w:rPr>
          </w:rPrChange>
        </w:rPr>
        <w:t>fairness;</w:t>
      </w:r>
      <w:r w:rsidRPr="00D25EE3">
        <w:rPr>
          <w:rFonts w:ascii="Arial" w:hAnsi="Arial" w:cs="Arial"/>
          <w:spacing w:val="-2"/>
          <w:sz w:val="24"/>
          <w:szCs w:val="24"/>
          <w:rPrChange w:id="709" w:author="Worrell, Tyrone C CIV USARMY HQDA ASA ALT (USA)" w:date="2024-09-24T06:42:00Z">
            <w:rPr>
              <w:spacing w:val="-2"/>
              <w:sz w:val="24"/>
            </w:rPr>
          </w:rPrChange>
        </w:rPr>
        <w:t xml:space="preserve"> </w:t>
      </w:r>
      <w:r w:rsidRPr="00D25EE3">
        <w:rPr>
          <w:rFonts w:ascii="Arial" w:hAnsi="Arial" w:cs="Arial"/>
          <w:spacing w:val="-5"/>
          <w:sz w:val="24"/>
          <w:szCs w:val="24"/>
          <w:rPrChange w:id="710" w:author="Worrell, Tyrone C CIV USARMY HQDA ASA ALT (USA)" w:date="2024-09-24T06:42:00Z">
            <w:rPr>
              <w:spacing w:val="-5"/>
              <w:sz w:val="24"/>
            </w:rPr>
          </w:rPrChange>
        </w:rPr>
        <w:t>and</w:t>
      </w:r>
    </w:p>
    <w:p w14:paraId="229E7A5E" w14:textId="77777777" w:rsidR="0060199D" w:rsidRPr="00D25EE3" w:rsidRDefault="0060199D">
      <w:pPr>
        <w:pStyle w:val="BodyText"/>
        <w:spacing w:before="46"/>
        <w:rPr>
          <w:rFonts w:ascii="Arial" w:hAnsi="Arial" w:cs="Arial"/>
          <w:rPrChange w:id="711" w:author="Worrell, Tyrone C CIV USARMY HQDA ASA ALT (USA)" w:date="2024-09-24T06:42:00Z">
            <w:rPr/>
          </w:rPrChange>
        </w:rPr>
      </w:pPr>
    </w:p>
    <w:p w14:paraId="229E7A5F" w14:textId="268C2A64" w:rsidR="0060199D" w:rsidRPr="00D25EE3" w:rsidRDefault="000333D6">
      <w:pPr>
        <w:pStyle w:val="ListParagraph"/>
        <w:numPr>
          <w:ilvl w:val="1"/>
          <w:numId w:val="14"/>
        </w:numPr>
        <w:tabs>
          <w:tab w:val="left" w:pos="1066"/>
        </w:tabs>
        <w:ind w:hanging="226"/>
        <w:rPr>
          <w:rFonts w:ascii="Arial" w:hAnsi="Arial" w:cs="Arial"/>
          <w:sz w:val="24"/>
          <w:szCs w:val="24"/>
          <w:rPrChange w:id="712" w:author="Worrell, Tyrone C CIV USARMY HQDA ASA ALT (USA)" w:date="2024-09-24T06:42:00Z">
            <w:rPr>
              <w:sz w:val="24"/>
            </w:rPr>
          </w:rPrChange>
        </w:rPr>
      </w:pPr>
      <w:r w:rsidRPr="00D25EE3">
        <w:rPr>
          <w:rFonts w:ascii="Arial" w:hAnsi="Arial" w:cs="Arial"/>
          <w:sz w:val="24"/>
          <w:szCs w:val="24"/>
          <w:rPrChange w:id="713" w:author="Worrell, Tyrone C CIV USARMY HQDA ASA ALT (USA)" w:date="2024-09-24T06:42:00Z">
            <w:rPr>
              <w:sz w:val="24"/>
            </w:rPr>
          </w:rPrChange>
        </w:rPr>
        <w:t>Fulfill</w:t>
      </w:r>
      <w:r w:rsidRPr="00D25EE3">
        <w:rPr>
          <w:rFonts w:ascii="Arial" w:hAnsi="Arial" w:cs="Arial"/>
          <w:spacing w:val="-2"/>
          <w:sz w:val="24"/>
          <w:szCs w:val="24"/>
          <w:rPrChange w:id="714" w:author="Worrell, Tyrone C CIV USARMY HQDA ASA ALT (USA)" w:date="2024-09-24T06:42:00Z">
            <w:rPr>
              <w:spacing w:val="-2"/>
              <w:sz w:val="24"/>
            </w:rPr>
          </w:rPrChange>
        </w:rPr>
        <w:t xml:space="preserve"> </w:t>
      </w:r>
      <w:r w:rsidRPr="00D25EE3">
        <w:rPr>
          <w:rFonts w:ascii="Arial" w:hAnsi="Arial" w:cs="Arial"/>
          <w:sz w:val="24"/>
          <w:szCs w:val="24"/>
          <w:rPrChange w:id="715" w:author="Worrell, Tyrone C CIV USARMY HQDA ASA ALT (USA)" w:date="2024-09-24T06:42:00Z">
            <w:rPr>
              <w:sz w:val="24"/>
            </w:rPr>
          </w:rPrChange>
        </w:rPr>
        <w:t>public</w:t>
      </w:r>
      <w:r w:rsidRPr="00D25EE3">
        <w:rPr>
          <w:rFonts w:ascii="Arial" w:hAnsi="Arial" w:cs="Arial"/>
          <w:spacing w:val="-2"/>
          <w:sz w:val="24"/>
          <w:szCs w:val="24"/>
          <w:rPrChange w:id="716" w:author="Worrell, Tyrone C CIV USARMY HQDA ASA ALT (USA)" w:date="2024-09-24T06:42:00Z">
            <w:rPr>
              <w:spacing w:val="-2"/>
              <w:sz w:val="24"/>
            </w:rPr>
          </w:rPrChange>
        </w:rPr>
        <w:t xml:space="preserve"> </w:t>
      </w:r>
      <w:r w:rsidRPr="00D25EE3">
        <w:rPr>
          <w:rFonts w:ascii="Arial" w:hAnsi="Arial" w:cs="Arial"/>
          <w:sz w:val="24"/>
          <w:szCs w:val="24"/>
          <w:rPrChange w:id="717" w:author="Worrell, Tyrone C CIV USARMY HQDA ASA ALT (USA)" w:date="2024-09-24T06:42:00Z">
            <w:rPr>
              <w:sz w:val="24"/>
            </w:rPr>
          </w:rPrChange>
        </w:rPr>
        <w:t>policy</w:t>
      </w:r>
      <w:r w:rsidRPr="00D25EE3">
        <w:rPr>
          <w:rFonts w:ascii="Arial" w:hAnsi="Arial" w:cs="Arial"/>
          <w:spacing w:val="-2"/>
          <w:sz w:val="24"/>
          <w:szCs w:val="24"/>
          <w:rPrChange w:id="718" w:author="Worrell, Tyrone C CIV USARMY HQDA ASA ALT (USA)" w:date="2024-09-24T06:42:00Z">
            <w:rPr>
              <w:spacing w:val="-2"/>
              <w:sz w:val="24"/>
            </w:rPr>
          </w:rPrChange>
        </w:rPr>
        <w:t xml:space="preserve"> objectives</w:t>
      </w:r>
      <w:ins w:id="719" w:author="Worrell, Tyrone C CIV USARMY HQDA ASA ALT (USA)" w:date="2024-09-24T06:46:00Z">
        <w:r w:rsidR="001F36C5">
          <w:rPr>
            <w:rFonts w:ascii="Arial" w:hAnsi="Arial" w:cs="Arial"/>
            <w:spacing w:val="-2"/>
            <w:sz w:val="24"/>
            <w:szCs w:val="24"/>
          </w:rPr>
          <w:t>.</w:t>
        </w:r>
      </w:ins>
    </w:p>
    <w:p w14:paraId="229E7A60" w14:textId="77777777" w:rsidR="0060199D" w:rsidRPr="00D25EE3" w:rsidRDefault="0060199D">
      <w:pPr>
        <w:pStyle w:val="BodyText"/>
        <w:spacing w:before="5"/>
        <w:rPr>
          <w:rFonts w:ascii="Arial" w:hAnsi="Arial" w:cs="Arial"/>
          <w:rPrChange w:id="720" w:author="Worrell, Tyrone C CIV USARMY HQDA ASA ALT (USA)" w:date="2024-09-24T06:42:00Z">
            <w:rPr/>
          </w:rPrChange>
        </w:rPr>
      </w:pPr>
    </w:p>
    <w:p w14:paraId="229E7A61" w14:textId="77777777" w:rsidR="0060199D" w:rsidRPr="00D25EE3" w:rsidRDefault="000333D6">
      <w:pPr>
        <w:pStyle w:val="Heading1"/>
        <w:rPr>
          <w:rFonts w:ascii="Arial" w:hAnsi="Arial" w:cs="Arial"/>
          <w:rPrChange w:id="721" w:author="Worrell, Tyrone C CIV USARMY HQDA ASA ALT (USA)" w:date="2024-09-24T06:42:00Z">
            <w:rPr/>
          </w:rPrChange>
        </w:rPr>
      </w:pPr>
      <w:bookmarkStart w:id="722" w:name="CC-103_ACE_Contracting_Risk_Management."/>
      <w:bookmarkStart w:id="723" w:name="_bookmark4"/>
      <w:bookmarkEnd w:id="722"/>
      <w:bookmarkEnd w:id="723"/>
      <w:r w:rsidRPr="00D25EE3">
        <w:rPr>
          <w:rFonts w:ascii="Arial" w:hAnsi="Arial" w:cs="Arial"/>
          <w:rPrChange w:id="724" w:author="Worrell, Tyrone C CIV USARMY HQDA ASA ALT (USA)" w:date="2024-09-24T06:42:00Z">
            <w:rPr/>
          </w:rPrChange>
        </w:rPr>
        <w:t>CC-103</w:t>
      </w:r>
      <w:r w:rsidRPr="00D25EE3">
        <w:rPr>
          <w:rFonts w:ascii="Arial" w:hAnsi="Arial" w:cs="Arial"/>
          <w:spacing w:val="-3"/>
          <w:rPrChange w:id="725" w:author="Worrell, Tyrone C CIV USARMY HQDA ASA ALT (USA)" w:date="2024-09-24T06:42:00Z">
            <w:rPr>
              <w:spacing w:val="-3"/>
            </w:rPr>
          </w:rPrChange>
        </w:rPr>
        <w:t xml:space="preserve"> </w:t>
      </w:r>
      <w:r w:rsidRPr="00D25EE3">
        <w:rPr>
          <w:rFonts w:ascii="Arial" w:hAnsi="Arial" w:cs="Arial"/>
          <w:rPrChange w:id="726" w:author="Worrell, Tyrone C CIV USARMY HQDA ASA ALT (USA)" w:date="2024-09-24T06:42:00Z">
            <w:rPr/>
          </w:rPrChange>
        </w:rPr>
        <w:t>ACE</w:t>
      </w:r>
      <w:r w:rsidRPr="00D25EE3">
        <w:rPr>
          <w:rFonts w:ascii="Arial" w:hAnsi="Arial" w:cs="Arial"/>
          <w:spacing w:val="-3"/>
          <w:rPrChange w:id="727" w:author="Worrell, Tyrone C CIV USARMY HQDA ASA ALT (USA)" w:date="2024-09-24T06:42:00Z">
            <w:rPr>
              <w:spacing w:val="-3"/>
            </w:rPr>
          </w:rPrChange>
        </w:rPr>
        <w:t xml:space="preserve"> </w:t>
      </w:r>
      <w:r w:rsidRPr="00D25EE3">
        <w:rPr>
          <w:rFonts w:ascii="Arial" w:hAnsi="Arial" w:cs="Arial"/>
          <w:rPrChange w:id="728" w:author="Worrell, Tyrone C CIV USARMY HQDA ASA ALT (USA)" w:date="2024-09-24T06:42:00Z">
            <w:rPr/>
          </w:rPrChange>
        </w:rPr>
        <w:t>Contracting</w:t>
      </w:r>
      <w:r w:rsidRPr="00D25EE3">
        <w:rPr>
          <w:rFonts w:ascii="Arial" w:hAnsi="Arial" w:cs="Arial"/>
          <w:spacing w:val="-2"/>
          <w:rPrChange w:id="729" w:author="Worrell, Tyrone C CIV USARMY HQDA ASA ALT (USA)" w:date="2024-09-24T06:42:00Z">
            <w:rPr>
              <w:spacing w:val="-2"/>
            </w:rPr>
          </w:rPrChange>
        </w:rPr>
        <w:t xml:space="preserve"> </w:t>
      </w:r>
      <w:r w:rsidRPr="00D25EE3">
        <w:rPr>
          <w:rFonts w:ascii="Arial" w:hAnsi="Arial" w:cs="Arial"/>
          <w:rPrChange w:id="730" w:author="Worrell, Tyrone C CIV USARMY HQDA ASA ALT (USA)" w:date="2024-09-24T06:42:00Z">
            <w:rPr/>
          </w:rPrChange>
        </w:rPr>
        <w:t>Risk</w:t>
      </w:r>
      <w:r w:rsidRPr="00D25EE3">
        <w:rPr>
          <w:rFonts w:ascii="Arial" w:hAnsi="Arial" w:cs="Arial"/>
          <w:spacing w:val="-3"/>
          <w:rPrChange w:id="731" w:author="Worrell, Tyrone C CIV USARMY HQDA ASA ALT (USA)" w:date="2024-09-24T06:42:00Z">
            <w:rPr>
              <w:spacing w:val="-3"/>
            </w:rPr>
          </w:rPrChange>
        </w:rPr>
        <w:t xml:space="preserve"> </w:t>
      </w:r>
      <w:r w:rsidRPr="00D25EE3">
        <w:rPr>
          <w:rFonts w:ascii="Arial" w:hAnsi="Arial" w:cs="Arial"/>
          <w:spacing w:val="-2"/>
          <w:rPrChange w:id="732" w:author="Worrell, Tyrone C CIV USARMY HQDA ASA ALT (USA)" w:date="2024-09-24T06:42:00Z">
            <w:rPr>
              <w:spacing w:val="-2"/>
            </w:rPr>
          </w:rPrChange>
        </w:rPr>
        <w:t>Management.</w:t>
      </w:r>
    </w:p>
    <w:p w14:paraId="229E7A62" w14:textId="77777777" w:rsidR="0060199D" w:rsidRPr="00D25EE3" w:rsidRDefault="0060199D">
      <w:pPr>
        <w:pStyle w:val="BodyText"/>
        <w:spacing w:before="6"/>
        <w:rPr>
          <w:rFonts w:ascii="Arial" w:hAnsi="Arial" w:cs="Arial"/>
          <w:b/>
          <w:rPrChange w:id="733" w:author="Worrell, Tyrone C CIV USARMY HQDA ASA ALT (USA)" w:date="2024-09-24T06:42:00Z">
            <w:rPr>
              <w:b/>
            </w:rPr>
          </w:rPrChange>
        </w:rPr>
      </w:pPr>
    </w:p>
    <w:p w14:paraId="229E7A63" w14:textId="77777777" w:rsidR="0060199D" w:rsidRPr="00D25EE3" w:rsidDel="00D25EE3" w:rsidRDefault="000333D6">
      <w:pPr>
        <w:pStyle w:val="BodyText"/>
        <w:spacing w:line="276" w:lineRule="auto"/>
        <w:ind w:left="120" w:right="194"/>
        <w:rPr>
          <w:del w:id="734" w:author="Worrell, Tyrone C CIV USARMY HQDA ASA ALT (USA)" w:date="2024-09-24T06:46:00Z"/>
          <w:rFonts w:ascii="Arial" w:hAnsi="Arial" w:cs="Arial"/>
          <w:rPrChange w:id="735" w:author="Worrell, Tyrone C CIV USARMY HQDA ASA ALT (USA)" w:date="2024-09-24T06:42:00Z">
            <w:rPr>
              <w:del w:id="736" w:author="Worrell, Tyrone C CIV USARMY HQDA ASA ALT (USA)" w:date="2024-09-24T06:46:00Z"/>
            </w:rPr>
          </w:rPrChange>
        </w:rPr>
      </w:pPr>
      <w:r w:rsidRPr="00D25EE3">
        <w:rPr>
          <w:rFonts w:ascii="Arial" w:hAnsi="Arial" w:cs="Arial"/>
          <w:rPrChange w:id="737" w:author="Worrell, Tyrone C CIV USARMY HQDA ASA ALT (USA)" w:date="2024-09-24T06:42:00Z">
            <w:rPr/>
          </w:rPrChange>
        </w:rPr>
        <w:t>The ACE views internal control as a critical element for managing risk. The ACE manages risk to its strategic objectives and assesses the effectiveness of its internal controls, using Procurement Management Reviews, Peer Reviews, Independent Management Reviews, audits, training, self-assessments, and other management control activities. The use and periodic evaluation of key internal controls is an integral component of an organization’s management that provides reasonable assurance of the effectiveness and efficiency of the organization.</w:t>
      </w:r>
      <w:r w:rsidRPr="00D25EE3">
        <w:rPr>
          <w:rFonts w:ascii="Arial" w:hAnsi="Arial" w:cs="Arial"/>
          <w:spacing w:val="40"/>
          <w:rPrChange w:id="738" w:author="Worrell, Tyrone C CIV USARMY HQDA ASA ALT (USA)" w:date="2024-09-24T06:42:00Z">
            <w:rPr>
              <w:spacing w:val="40"/>
            </w:rPr>
          </w:rPrChange>
        </w:rPr>
        <w:t xml:space="preserve"> </w:t>
      </w:r>
      <w:r w:rsidRPr="00D25EE3">
        <w:rPr>
          <w:rFonts w:ascii="Arial" w:hAnsi="Arial" w:cs="Arial"/>
          <w:rPrChange w:id="739" w:author="Worrell, Tyrone C CIV USARMY HQDA ASA ALT (USA)" w:date="2024-09-24T06:42:00Z">
            <w:rPr/>
          </w:rPrChange>
        </w:rPr>
        <w:t>Risk is defined as the effect of uncertainty on objectives. Risk management is a series of coordinated activities to direct and control challenges or threats to achieving an organization’s goals and objectives. Risk management on an enterprise-wide basis is an effective agency-wide approach to</w:t>
      </w:r>
      <w:r w:rsidRPr="00D25EE3">
        <w:rPr>
          <w:rFonts w:ascii="Arial" w:hAnsi="Arial" w:cs="Arial"/>
          <w:spacing w:val="-3"/>
          <w:rPrChange w:id="740" w:author="Worrell, Tyrone C CIV USARMY HQDA ASA ALT (USA)" w:date="2024-09-24T06:42:00Z">
            <w:rPr>
              <w:spacing w:val="-3"/>
            </w:rPr>
          </w:rPrChange>
        </w:rPr>
        <w:t xml:space="preserve"> </w:t>
      </w:r>
      <w:r w:rsidRPr="00D25EE3">
        <w:rPr>
          <w:rFonts w:ascii="Arial" w:hAnsi="Arial" w:cs="Arial"/>
          <w:rPrChange w:id="741" w:author="Worrell, Tyrone C CIV USARMY HQDA ASA ALT (USA)" w:date="2024-09-24T06:42:00Z">
            <w:rPr/>
          </w:rPrChange>
        </w:rPr>
        <w:t>addressing</w:t>
      </w:r>
      <w:r w:rsidRPr="00D25EE3">
        <w:rPr>
          <w:rFonts w:ascii="Arial" w:hAnsi="Arial" w:cs="Arial"/>
          <w:spacing w:val="-3"/>
          <w:rPrChange w:id="742" w:author="Worrell, Tyrone C CIV USARMY HQDA ASA ALT (USA)" w:date="2024-09-24T06:42:00Z">
            <w:rPr>
              <w:spacing w:val="-3"/>
            </w:rPr>
          </w:rPrChange>
        </w:rPr>
        <w:t xml:space="preserve"> </w:t>
      </w:r>
      <w:r w:rsidRPr="00D25EE3">
        <w:rPr>
          <w:rFonts w:ascii="Arial" w:hAnsi="Arial" w:cs="Arial"/>
          <w:rPrChange w:id="743" w:author="Worrell, Tyrone C CIV USARMY HQDA ASA ALT (USA)" w:date="2024-09-24T06:42:00Z">
            <w:rPr/>
          </w:rPrChange>
        </w:rPr>
        <w:t>the</w:t>
      </w:r>
      <w:r w:rsidRPr="00D25EE3">
        <w:rPr>
          <w:rFonts w:ascii="Arial" w:hAnsi="Arial" w:cs="Arial"/>
          <w:spacing w:val="-3"/>
          <w:rPrChange w:id="744" w:author="Worrell, Tyrone C CIV USARMY HQDA ASA ALT (USA)" w:date="2024-09-24T06:42:00Z">
            <w:rPr>
              <w:spacing w:val="-3"/>
            </w:rPr>
          </w:rPrChange>
        </w:rPr>
        <w:t xml:space="preserve"> </w:t>
      </w:r>
      <w:r w:rsidRPr="00D25EE3">
        <w:rPr>
          <w:rFonts w:ascii="Arial" w:hAnsi="Arial" w:cs="Arial"/>
          <w:rPrChange w:id="745" w:author="Worrell, Tyrone C CIV USARMY HQDA ASA ALT (USA)" w:date="2024-09-24T06:42:00Z">
            <w:rPr/>
          </w:rPrChange>
        </w:rPr>
        <w:t>full</w:t>
      </w:r>
      <w:r w:rsidRPr="00D25EE3">
        <w:rPr>
          <w:rFonts w:ascii="Arial" w:hAnsi="Arial" w:cs="Arial"/>
          <w:spacing w:val="-3"/>
          <w:rPrChange w:id="746" w:author="Worrell, Tyrone C CIV USARMY HQDA ASA ALT (USA)" w:date="2024-09-24T06:42:00Z">
            <w:rPr>
              <w:spacing w:val="-3"/>
            </w:rPr>
          </w:rPrChange>
        </w:rPr>
        <w:t xml:space="preserve"> </w:t>
      </w:r>
      <w:r w:rsidRPr="00D25EE3">
        <w:rPr>
          <w:rFonts w:ascii="Arial" w:hAnsi="Arial" w:cs="Arial"/>
          <w:rPrChange w:id="747" w:author="Worrell, Tyrone C CIV USARMY HQDA ASA ALT (USA)" w:date="2024-09-24T06:42:00Z">
            <w:rPr/>
          </w:rPrChange>
        </w:rPr>
        <w:t>spectrum</w:t>
      </w:r>
      <w:r w:rsidRPr="00D25EE3">
        <w:rPr>
          <w:rFonts w:ascii="Arial" w:hAnsi="Arial" w:cs="Arial"/>
          <w:spacing w:val="-3"/>
          <w:rPrChange w:id="748" w:author="Worrell, Tyrone C CIV USARMY HQDA ASA ALT (USA)" w:date="2024-09-24T06:42:00Z">
            <w:rPr>
              <w:spacing w:val="-3"/>
            </w:rPr>
          </w:rPrChange>
        </w:rPr>
        <w:t xml:space="preserve"> </w:t>
      </w:r>
      <w:r w:rsidRPr="00D25EE3">
        <w:rPr>
          <w:rFonts w:ascii="Arial" w:hAnsi="Arial" w:cs="Arial"/>
          <w:rPrChange w:id="749" w:author="Worrell, Tyrone C CIV USARMY HQDA ASA ALT (USA)" w:date="2024-09-24T06:42:00Z">
            <w:rPr/>
          </w:rPrChange>
        </w:rPr>
        <w:t>of</w:t>
      </w:r>
      <w:r w:rsidRPr="00D25EE3">
        <w:rPr>
          <w:rFonts w:ascii="Arial" w:hAnsi="Arial" w:cs="Arial"/>
          <w:spacing w:val="-4"/>
          <w:rPrChange w:id="750" w:author="Worrell, Tyrone C CIV USARMY HQDA ASA ALT (USA)" w:date="2024-09-24T06:42:00Z">
            <w:rPr>
              <w:spacing w:val="-4"/>
            </w:rPr>
          </w:rPrChange>
        </w:rPr>
        <w:t xml:space="preserve"> </w:t>
      </w:r>
      <w:r w:rsidRPr="00D25EE3">
        <w:rPr>
          <w:rFonts w:ascii="Arial" w:hAnsi="Arial" w:cs="Arial"/>
          <w:rPrChange w:id="751" w:author="Worrell, Tyrone C CIV USARMY HQDA ASA ALT (USA)" w:date="2024-09-24T06:42:00Z">
            <w:rPr/>
          </w:rPrChange>
        </w:rPr>
        <w:t>the</w:t>
      </w:r>
      <w:r w:rsidRPr="00D25EE3">
        <w:rPr>
          <w:rFonts w:ascii="Arial" w:hAnsi="Arial" w:cs="Arial"/>
          <w:spacing w:val="-3"/>
          <w:rPrChange w:id="752" w:author="Worrell, Tyrone C CIV USARMY HQDA ASA ALT (USA)" w:date="2024-09-24T06:42:00Z">
            <w:rPr>
              <w:spacing w:val="-3"/>
            </w:rPr>
          </w:rPrChange>
        </w:rPr>
        <w:t xml:space="preserve"> </w:t>
      </w:r>
      <w:r w:rsidRPr="00D25EE3">
        <w:rPr>
          <w:rFonts w:ascii="Arial" w:hAnsi="Arial" w:cs="Arial"/>
          <w:rPrChange w:id="753" w:author="Worrell, Tyrone C CIV USARMY HQDA ASA ALT (USA)" w:date="2024-09-24T06:42:00Z">
            <w:rPr/>
          </w:rPrChange>
        </w:rPr>
        <w:t>organization’s</w:t>
      </w:r>
      <w:r w:rsidRPr="00D25EE3">
        <w:rPr>
          <w:rFonts w:ascii="Arial" w:hAnsi="Arial" w:cs="Arial"/>
          <w:spacing w:val="-3"/>
          <w:rPrChange w:id="754" w:author="Worrell, Tyrone C CIV USARMY HQDA ASA ALT (USA)" w:date="2024-09-24T06:42:00Z">
            <w:rPr>
              <w:spacing w:val="-3"/>
            </w:rPr>
          </w:rPrChange>
        </w:rPr>
        <w:t xml:space="preserve"> </w:t>
      </w:r>
      <w:r w:rsidRPr="00D25EE3">
        <w:rPr>
          <w:rFonts w:ascii="Arial" w:hAnsi="Arial" w:cs="Arial"/>
          <w:rPrChange w:id="755" w:author="Worrell, Tyrone C CIV USARMY HQDA ASA ALT (USA)" w:date="2024-09-24T06:42:00Z">
            <w:rPr/>
          </w:rPrChange>
        </w:rPr>
        <w:t>external</w:t>
      </w:r>
      <w:r w:rsidRPr="00D25EE3">
        <w:rPr>
          <w:rFonts w:ascii="Arial" w:hAnsi="Arial" w:cs="Arial"/>
          <w:spacing w:val="-3"/>
          <w:rPrChange w:id="756" w:author="Worrell, Tyrone C CIV USARMY HQDA ASA ALT (USA)" w:date="2024-09-24T06:42:00Z">
            <w:rPr>
              <w:spacing w:val="-3"/>
            </w:rPr>
          </w:rPrChange>
        </w:rPr>
        <w:t xml:space="preserve"> </w:t>
      </w:r>
      <w:r w:rsidRPr="00D25EE3">
        <w:rPr>
          <w:rFonts w:ascii="Arial" w:hAnsi="Arial" w:cs="Arial"/>
          <w:rPrChange w:id="757" w:author="Worrell, Tyrone C CIV USARMY HQDA ASA ALT (USA)" w:date="2024-09-24T06:42:00Z">
            <w:rPr/>
          </w:rPrChange>
        </w:rPr>
        <w:t>and</w:t>
      </w:r>
      <w:r w:rsidRPr="00D25EE3">
        <w:rPr>
          <w:rFonts w:ascii="Arial" w:hAnsi="Arial" w:cs="Arial"/>
          <w:spacing w:val="-3"/>
          <w:rPrChange w:id="758" w:author="Worrell, Tyrone C CIV USARMY HQDA ASA ALT (USA)" w:date="2024-09-24T06:42:00Z">
            <w:rPr>
              <w:spacing w:val="-3"/>
            </w:rPr>
          </w:rPrChange>
        </w:rPr>
        <w:t xml:space="preserve"> </w:t>
      </w:r>
      <w:r w:rsidRPr="00D25EE3">
        <w:rPr>
          <w:rFonts w:ascii="Arial" w:hAnsi="Arial" w:cs="Arial"/>
          <w:rPrChange w:id="759" w:author="Worrell, Tyrone C CIV USARMY HQDA ASA ALT (USA)" w:date="2024-09-24T06:42:00Z">
            <w:rPr/>
          </w:rPrChange>
        </w:rPr>
        <w:t>internal</w:t>
      </w:r>
      <w:r w:rsidRPr="00D25EE3">
        <w:rPr>
          <w:rFonts w:ascii="Arial" w:hAnsi="Arial" w:cs="Arial"/>
          <w:spacing w:val="-3"/>
          <w:rPrChange w:id="760" w:author="Worrell, Tyrone C CIV USARMY HQDA ASA ALT (USA)" w:date="2024-09-24T06:42:00Z">
            <w:rPr>
              <w:spacing w:val="-3"/>
            </w:rPr>
          </w:rPrChange>
        </w:rPr>
        <w:t xml:space="preserve"> </w:t>
      </w:r>
      <w:r w:rsidRPr="00D25EE3">
        <w:rPr>
          <w:rFonts w:ascii="Arial" w:hAnsi="Arial" w:cs="Arial"/>
          <w:rPrChange w:id="761" w:author="Worrell, Tyrone C CIV USARMY HQDA ASA ALT (USA)" w:date="2024-09-24T06:42:00Z">
            <w:rPr/>
          </w:rPrChange>
        </w:rPr>
        <w:t>risks</w:t>
      </w:r>
      <w:r w:rsidRPr="00D25EE3">
        <w:rPr>
          <w:rFonts w:ascii="Arial" w:hAnsi="Arial" w:cs="Arial"/>
          <w:spacing w:val="-3"/>
          <w:rPrChange w:id="762" w:author="Worrell, Tyrone C CIV USARMY HQDA ASA ALT (USA)" w:date="2024-09-24T06:42:00Z">
            <w:rPr>
              <w:spacing w:val="-3"/>
            </w:rPr>
          </w:rPrChange>
        </w:rPr>
        <w:t xml:space="preserve"> </w:t>
      </w:r>
      <w:r w:rsidRPr="00D25EE3">
        <w:rPr>
          <w:rFonts w:ascii="Arial" w:hAnsi="Arial" w:cs="Arial"/>
          <w:rPrChange w:id="763" w:author="Worrell, Tyrone C CIV USARMY HQDA ASA ALT (USA)" w:date="2024-09-24T06:42:00Z">
            <w:rPr/>
          </w:rPrChange>
        </w:rPr>
        <w:t>by</w:t>
      </w:r>
      <w:r w:rsidRPr="00D25EE3">
        <w:rPr>
          <w:rFonts w:ascii="Arial" w:hAnsi="Arial" w:cs="Arial"/>
          <w:spacing w:val="-3"/>
          <w:rPrChange w:id="764" w:author="Worrell, Tyrone C CIV USARMY HQDA ASA ALT (USA)" w:date="2024-09-24T06:42:00Z">
            <w:rPr>
              <w:spacing w:val="-3"/>
            </w:rPr>
          </w:rPrChange>
        </w:rPr>
        <w:t xml:space="preserve"> </w:t>
      </w:r>
      <w:r w:rsidRPr="00D25EE3">
        <w:rPr>
          <w:rFonts w:ascii="Arial" w:hAnsi="Arial" w:cs="Arial"/>
          <w:rPrChange w:id="765" w:author="Worrell, Tyrone C CIV USARMY HQDA ASA ALT (USA)" w:date="2024-09-24T06:42:00Z">
            <w:rPr/>
          </w:rPrChange>
        </w:rPr>
        <w:t>understanding the combined impact of risks across the organization, rather than addressing risks only within a</w:t>
      </w:r>
    </w:p>
    <w:p w14:paraId="229E7A64" w14:textId="77777777" w:rsidR="0060199D" w:rsidRPr="00D25EE3" w:rsidRDefault="0060199D">
      <w:pPr>
        <w:pStyle w:val="BodyText"/>
        <w:spacing w:line="276" w:lineRule="auto"/>
        <w:ind w:right="194"/>
        <w:sectPr w:rsidR="0060199D" w:rsidRPr="00D25EE3">
          <w:pgSz w:w="12240" w:h="15840"/>
          <w:pgMar w:top="1380" w:right="1320" w:bottom="280" w:left="1320" w:header="720" w:footer="720" w:gutter="0"/>
          <w:cols w:space="720"/>
        </w:sectPr>
        <w:pPrChange w:id="766" w:author="Worrell, Tyrone C CIV USARMY HQDA ASA ALT (USA)" w:date="2024-09-24T06:46:00Z">
          <w:pPr>
            <w:spacing w:line="276" w:lineRule="auto"/>
          </w:pPr>
        </w:pPrChange>
      </w:pPr>
    </w:p>
    <w:p w14:paraId="229E7A65" w14:textId="77777777" w:rsidR="0060199D" w:rsidRPr="00D25EE3" w:rsidRDefault="000333D6">
      <w:pPr>
        <w:pStyle w:val="BodyText"/>
        <w:spacing w:before="60" w:line="276" w:lineRule="auto"/>
        <w:ind w:right="194"/>
        <w:rPr>
          <w:rFonts w:ascii="Arial" w:hAnsi="Arial" w:cs="Arial"/>
          <w:rPrChange w:id="767" w:author="Worrell, Tyrone C CIV USARMY HQDA ASA ALT (USA)" w:date="2024-09-24T06:42:00Z">
            <w:rPr/>
          </w:rPrChange>
        </w:rPr>
        <w:pPrChange w:id="768" w:author="Worrell, Tyrone C CIV USARMY HQDA ASA ALT (USA)" w:date="2024-09-24T06:46:00Z">
          <w:pPr>
            <w:pStyle w:val="BodyText"/>
            <w:spacing w:before="60" w:line="276" w:lineRule="auto"/>
            <w:ind w:left="119" w:right="194"/>
          </w:pPr>
        </w:pPrChange>
      </w:pPr>
      <w:r w:rsidRPr="00D25EE3">
        <w:rPr>
          <w:rFonts w:ascii="Arial" w:hAnsi="Arial" w:cs="Arial"/>
          <w:rPrChange w:id="769" w:author="Worrell, Tyrone C CIV USARMY HQDA ASA ALT (USA)" w:date="2024-09-24T06:42:00Z">
            <w:rPr/>
          </w:rPrChange>
        </w:rPr>
        <w:lastRenderedPageBreak/>
        <w:t>single component of the organization. While agencies cannot respond to all risks related to achieving strategic objectives and performance goals, they must identify, measure, and assess risks</w:t>
      </w:r>
      <w:r w:rsidRPr="00D25EE3">
        <w:rPr>
          <w:rFonts w:ascii="Arial" w:hAnsi="Arial" w:cs="Arial"/>
          <w:spacing w:val="-4"/>
          <w:rPrChange w:id="770" w:author="Worrell, Tyrone C CIV USARMY HQDA ASA ALT (USA)" w:date="2024-09-24T06:42:00Z">
            <w:rPr>
              <w:spacing w:val="-4"/>
            </w:rPr>
          </w:rPrChange>
        </w:rPr>
        <w:t xml:space="preserve"> </w:t>
      </w:r>
      <w:r w:rsidRPr="00D25EE3">
        <w:rPr>
          <w:rFonts w:ascii="Arial" w:hAnsi="Arial" w:cs="Arial"/>
          <w:rPrChange w:id="771" w:author="Worrell, Tyrone C CIV USARMY HQDA ASA ALT (USA)" w:date="2024-09-24T06:42:00Z">
            <w:rPr/>
          </w:rPrChange>
        </w:rPr>
        <w:t>related</w:t>
      </w:r>
      <w:r w:rsidRPr="00D25EE3">
        <w:rPr>
          <w:rFonts w:ascii="Arial" w:hAnsi="Arial" w:cs="Arial"/>
          <w:spacing w:val="-5"/>
          <w:rPrChange w:id="772" w:author="Worrell, Tyrone C CIV USARMY HQDA ASA ALT (USA)" w:date="2024-09-24T06:42:00Z">
            <w:rPr>
              <w:spacing w:val="-5"/>
            </w:rPr>
          </w:rPrChange>
        </w:rPr>
        <w:t xml:space="preserve"> </w:t>
      </w:r>
      <w:r w:rsidRPr="00D25EE3">
        <w:rPr>
          <w:rFonts w:ascii="Arial" w:hAnsi="Arial" w:cs="Arial"/>
          <w:rPrChange w:id="773" w:author="Worrell, Tyrone C CIV USARMY HQDA ASA ALT (USA)" w:date="2024-09-24T06:42:00Z">
            <w:rPr/>
          </w:rPrChange>
        </w:rPr>
        <w:t>to</w:t>
      </w:r>
      <w:r w:rsidRPr="00D25EE3">
        <w:rPr>
          <w:rFonts w:ascii="Arial" w:hAnsi="Arial" w:cs="Arial"/>
          <w:spacing w:val="-3"/>
          <w:rPrChange w:id="774" w:author="Worrell, Tyrone C CIV USARMY HQDA ASA ALT (USA)" w:date="2024-09-24T06:42:00Z">
            <w:rPr>
              <w:spacing w:val="-3"/>
            </w:rPr>
          </w:rPrChange>
        </w:rPr>
        <w:t xml:space="preserve"> </w:t>
      </w:r>
      <w:r w:rsidRPr="00D25EE3">
        <w:rPr>
          <w:rFonts w:ascii="Arial" w:hAnsi="Arial" w:cs="Arial"/>
          <w:rPrChange w:id="775" w:author="Worrell, Tyrone C CIV USARMY HQDA ASA ALT (USA)" w:date="2024-09-24T06:42:00Z">
            <w:rPr/>
          </w:rPrChange>
        </w:rPr>
        <w:t>mission</w:t>
      </w:r>
      <w:r w:rsidRPr="00D25EE3">
        <w:rPr>
          <w:rFonts w:ascii="Arial" w:hAnsi="Arial" w:cs="Arial"/>
          <w:spacing w:val="-3"/>
          <w:rPrChange w:id="776" w:author="Worrell, Tyrone C CIV USARMY HQDA ASA ALT (USA)" w:date="2024-09-24T06:42:00Z">
            <w:rPr>
              <w:spacing w:val="-3"/>
            </w:rPr>
          </w:rPrChange>
        </w:rPr>
        <w:t xml:space="preserve"> </w:t>
      </w:r>
      <w:r w:rsidRPr="00D25EE3">
        <w:rPr>
          <w:rFonts w:ascii="Arial" w:hAnsi="Arial" w:cs="Arial"/>
          <w:rPrChange w:id="777" w:author="Worrell, Tyrone C CIV USARMY HQDA ASA ALT (USA)" w:date="2024-09-24T06:42:00Z">
            <w:rPr/>
          </w:rPrChange>
        </w:rPr>
        <w:t>execution.</w:t>
      </w:r>
      <w:r w:rsidRPr="00D25EE3">
        <w:rPr>
          <w:rFonts w:ascii="Arial" w:hAnsi="Arial" w:cs="Arial"/>
          <w:spacing w:val="40"/>
          <w:rPrChange w:id="778" w:author="Worrell, Tyrone C CIV USARMY HQDA ASA ALT (USA)" w:date="2024-09-24T06:42:00Z">
            <w:rPr>
              <w:spacing w:val="40"/>
            </w:rPr>
          </w:rPrChange>
        </w:rPr>
        <w:t xml:space="preserve"> </w:t>
      </w:r>
      <w:r w:rsidRPr="00D25EE3">
        <w:rPr>
          <w:rFonts w:ascii="Arial" w:hAnsi="Arial" w:cs="Arial"/>
          <w:rPrChange w:id="779" w:author="Worrell, Tyrone C CIV USARMY HQDA ASA ALT (USA)" w:date="2024-09-24T06:42:00Z">
            <w:rPr/>
          </w:rPrChange>
        </w:rPr>
        <w:t>ACE</w:t>
      </w:r>
      <w:r w:rsidRPr="00D25EE3">
        <w:rPr>
          <w:rFonts w:ascii="Arial" w:hAnsi="Arial" w:cs="Arial"/>
          <w:spacing w:val="-4"/>
          <w:rPrChange w:id="780" w:author="Worrell, Tyrone C CIV USARMY HQDA ASA ALT (USA)" w:date="2024-09-24T06:42:00Z">
            <w:rPr>
              <w:spacing w:val="-4"/>
            </w:rPr>
          </w:rPrChange>
        </w:rPr>
        <w:t xml:space="preserve"> </w:t>
      </w:r>
      <w:r w:rsidRPr="00D25EE3">
        <w:rPr>
          <w:rFonts w:ascii="Arial" w:hAnsi="Arial" w:cs="Arial"/>
          <w:rPrChange w:id="781" w:author="Worrell, Tyrone C CIV USARMY HQDA ASA ALT (USA)" w:date="2024-09-24T06:42:00Z">
            <w:rPr/>
          </w:rPrChange>
        </w:rPr>
        <w:t>risk</w:t>
      </w:r>
      <w:r w:rsidRPr="00D25EE3">
        <w:rPr>
          <w:rFonts w:ascii="Arial" w:hAnsi="Arial" w:cs="Arial"/>
          <w:spacing w:val="-3"/>
          <w:rPrChange w:id="782" w:author="Worrell, Tyrone C CIV USARMY HQDA ASA ALT (USA)" w:date="2024-09-24T06:42:00Z">
            <w:rPr>
              <w:spacing w:val="-3"/>
            </w:rPr>
          </w:rPrChange>
        </w:rPr>
        <w:t xml:space="preserve"> </w:t>
      </w:r>
      <w:r w:rsidRPr="00D25EE3">
        <w:rPr>
          <w:rFonts w:ascii="Arial" w:hAnsi="Arial" w:cs="Arial"/>
          <w:rPrChange w:id="783" w:author="Worrell, Tyrone C CIV USARMY HQDA ASA ALT (USA)" w:date="2024-09-24T06:42:00Z">
            <w:rPr/>
          </w:rPrChange>
        </w:rPr>
        <w:t>management</w:t>
      </w:r>
      <w:r w:rsidRPr="00D25EE3">
        <w:rPr>
          <w:rFonts w:ascii="Arial" w:hAnsi="Arial" w:cs="Arial"/>
          <w:spacing w:val="-3"/>
          <w:rPrChange w:id="784" w:author="Worrell, Tyrone C CIV USARMY HQDA ASA ALT (USA)" w:date="2024-09-24T06:42:00Z">
            <w:rPr>
              <w:spacing w:val="-3"/>
            </w:rPr>
          </w:rPrChange>
        </w:rPr>
        <w:t xml:space="preserve"> </w:t>
      </w:r>
      <w:r w:rsidRPr="00D25EE3">
        <w:rPr>
          <w:rFonts w:ascii="Arial" w:hAnsi="Arial" w:cs="Arial"/>
          <w:rPrChange w:id="785" w:author="Worrell, Tyrone C CIV USARMY HQDA ASA ALT (USA)" w:date="2024-09-24T06:42:00Z">
            <w:rPr/>
          </w:rPrChange>
        </w:rPr>
        <w:t>reflects</w:t>
      </w:r>
      <w:r w:rsidRPr="00D25EE3">
        <w:rPr>
          <w:rFonts w:ascii="Arial" w:hAnsi="Arial" w:cs="Arial"/>
          <w:spacing w:val="-3"/>
          <w:rPrChange w:id="786" w:author="Worrell, Tyrone C CIV USARMY HQDA ASA ALT (USA)" w:date="2024-09-24T06:42:00Z">
            <w:rPr>
              <w:spacing w:val="-3"/>
            </w:rPr>
          </w:rPrChange>
        </w:rPr>
        <w:t xml:space="preserve"> </w:t>
      </w:r>
      <w:r w:rsidRPr="00D25EE3">
        <w:rPr>
          <w:rFonts w:ascii="Arial" w:hAnsi="Arial" w:cs="Arial"/>
          <w:rPrChange w:id="787" w:author="Worrell, Tyrone C CIV USARMY HQDA ASA ALT (USA)" w:date="2024-09-24T06:42:00Z">
            <w:rPr/>
          </w:rPrChange>
        </w:rPr>
        <w:t>forward-looking</w:t>
      </w:r>
      <w:r w:rsidRPr="00D25EE3">
        <w:rPr>
          <w:rFonts w:ascii="Arial" w:hAnsi="Arial" w:cs="Arial"/>
          <w:spacing w:val="-5"/>
          <w:rPrChange w:id="788" w:author="Worrell, Tyrone C CIV USARMY HQDA ASA ALT (USA)" w:date="2024-09-24T06:42:00Z">
            <w:rPr>
              <w:spacing w:val="-5"/>
            </w:rPr>
          </w:rPrChange>
        </w:rPr>
        <w:t xml:space="preserve"> </w:t>
      </w:r>
      <w:r w:rsidRPr="00D25EE3">
        <w:rPr>
          <w:rFonts w:ascii="Arial" w:hAnsi="Arial" w:cs="Arial"/>
          <w:rPrChange w:id="789" w:author="Worrell, Tyrone C CIV USARMY HQDA ASA ALT (USA)" w:date="2024-09-24T06:42:00Z">
            <w:rPr/>
          </w:rPrChange>
        </w:rPr>
        <w:t>management decisions and balancing risks and returns so the ACE enhances its value to the taxpayer and increases its ability to achieve its strategic objectives.</w:t>
      </w:r>
    </w:p>
    <w:p w14:paraId="229E7A66" w14:textId="77777777" w:rsidR="0060199D" w:rsidRPr="00D25EE3" w:rsidRDefault="000333D6">
      <w:pPr>
        <w:pStyle w:val="Heading1"/>
        <w:spacing w:before="200"/>
        <w:rPr>
          <w:rFonts w:ascii="Arial" w:hAnsi="Arial" w:cs="Arial"/>
          <w:rPrChange w:id="790" w:author="Worrell, Tyrone C CIV USARMY HQDA ASA ALT (USA)" w:date="2024-09-24T06:42:00Z">
            <w:rPr/>
          </w:rPrChange>
        </w:rPr>
      </w:pPr>
      <w:bookmarkStart w:id="791" w:name="CC-104__ACE_Contracting_Risk_Tolerance."/>
      <w:bookmarkStart w:id="792" w:name="_bookmark5"/>
      <w:bookmarkEnd w:id="791"/>
      <w:bookmarkEnd w:id="792"/>
      <w:r w:rsidRPr="00D25EE3">
        <w:rPr>
          <w:rFonts w:ascii="Arial" w:hAnsi="Arial" w:cs="Arial"/>
          <w:rPrChange w:id="793" w:author="Worrell, Tyrone C CIV USARMY HQDA ASA ALT (USA)" w:date="2024-09-24T06:42:00Z">
            <w:rPr/>
          </w:rPrChange>
        </w:rPr>
        <w:t>CC-104</w:t>
      </w:r>
      <w:r w:rsidRPr="00D25EE3">
        <w:rPr>
          <w:rFonts w:ascii="Arial" w:hAnsi="Arial" w:cs="Arial"/>
          <w:spacing w:val="57"/>
          <w:rPrChange w:id="794" w:author="Worrell, Tyrone C CIV USARMY HQDA ASA ALT (USA)" w:date="2024-09-24T06:42:00Z">
            <w:rPr>
              <w:spacing w:val="57"/>
            </w:rPr>
          </w:rPrChange>
        </w:rPr>
        <w:t xml:space="preserve"> </w:t>
      </w:r>
      <w:r w:rsidRPr="00D25EE3">
        <w:rPr>
          <w:rFonts w:ascii="Arial" w:hAnsi="Arial" w:cs="Arial"/>
          <w:rPrChange w:id="795" w:author="Worrell, Tyrone C CIV USARMY HQDA ASA ALT (USA)" w:date="2024-09-24T06:42:00Z">
            <w:rPr/>
          </w:rPrChange>
        </w:rPr>
        <w:t>ACE</w:t>
      </w:r>
      <w:r w:rsidRPr="00D25EE3">
        <w:rPr>
          <w:rFonts w:ascii="Arial" w:hAnsi="Arial" w:cs="Arial"/>
          <w:spacing w:val="-2"/>
          <w:rPrChange w:id="796" w:author="Worrell, Tyrone C CIV USARMY HQDA ASA ALT (USA)" w:date="2024-09-24T06:42:00Z">
            <w:rPr>
              <w:spacing w:val="-2"/>
            </w:rPr>
          </w:rPrChange>
        </w:rPr>
        <w:t xml:space="preserve"> </w:t>
      </w:r>
      <w:r w:rsidRPr="00D25EE3">
        <w:rPr>
          <w:rFonts w:ascii="Arial" w:hAnsi="Arial" w:cs="Arial"/>
          <w:rPrChange w:id="797" w:author="Worrell, Tyrone C CIV USARMY HQDA ASA ALT (USA)" w:date="2024-09-24T06:42:00Z">
            <w:rPr/>
          </w:rPrChange>
        </w:rPr>
        <w:t>Contracting</w:t>
      </w:r>
      <w:r w:rsidRPr="00D25EE3">
        <w:rPr>
          <w:rFonts w:ascii="Arial" w:hAnsi="Arial" w:cs="Arial"/>
          <w:spacing w:val="-1"/>
          <w:rPrChange w:id="798" w:author="Worrell, Tyrone C CIV USARMY HQDA ASA ALT (USA)" w:date="2024-09-24T06:42:00Z">
            <w:rPr>
              <w:spacing w:val="-1"/>
            </w:rPr>
          </w:rPrChange>
        </w:rPr>
        <w:t xml:space="preserve"> </w:t>
      </w:r>
      <w:r w:rsidRPr="00D25EE3">
        <w:rPr>
          <w:rFonts w:ascii="Arial" w:hAnsi="Arial" w:cs="Arial"/>
          <w:rPrChange w:id="799" w:author="Worrell, Tyrone C CIV USARMY HQDA ASA ALT (USA)" w:date="2024-09-24T06:42:00Z">
            <w:rPr/>
          </w:rPrChange>
        </w:rPr>
        <w:t>Risk</w:t>
      </w:r>
      <w:r w:rsidRPr="00D25EE3">
        <w:rPr>
          <w:rFonts w:ascii="Arial" w:hAnsi="Arial" w:cs="Arial"/>
          <w:spacing w:val="-3"/>
          <w:rPrChange w:id="800" w:author="Worrell, Tyrone C CIV USARMY HQDA ASA ALT (USA)" w:date="2024-09-24T06:42:00Z">
            <w:rPr>
              <w:spacing w:val="-3"/>
            </w:rPr>
          </w:rPrChange>
        </w:rPr>
        <w:t xml:space="preserve"> </w:t>
      </w:r>
      <w:r w:rsidRPr="00D25EE3">
        <w:rPr>
          <w:rFonts w:ascii="Arial" w:hAnsi="Arial" w:cs="Arial"/>
          <w:spacing w:val="-2"/>
          <w:rPrChange w:id="801" w:author="Worrell, Tyrone C CIV USARMY HQDA ASA ALT (USA)" w:date="2024-09-24T06:42:00Z">
            <w:rPr>
              <w:spacing w:val="-2"/>
            </w:rPr>
          </w:rPrChange>
        </w:rPr>
        <w:t>Tolerance.</w:t>
      </w:r>
    </w:p>
    <w:p w14:paraId="229E7A67" w14:textId="77777777" w:rsidR="0060199D" w:rsidRPr="00D25EE3" w:rsidRDefault="0060199D">
      <w:pPr>
        <w:pStyle w:val="BodyText"/>
        <w:spacing w:before="47"/>
        <w:rPr>
          <w:rFonts w:ascii="Arial" w:hAnsi="Arial" w:cs="Arial"/>
          <w:b/>
          <w:rPrChange w:id="802" w:author="Worrell, Tyrone C CIV USARMY HQDA ASA ALT (USA)" w:date="2024-09-24T06:42:00Z">
            <w:rPr>
              <w:b/>
            </w:rPr>
          </w:rPrChange>
        </w:rPr>
      </w:pPr>
    </w:p>
    <w:p w14:paraId="229E7A68" w14:textId="77777777" w:rsidR="0060199D" w:rsidRPr="00D25EE3" w:rsidRDefault="000333D6">
      <w:pPr>
        <w:pStyle w:val="BodyText"/>
        <w:spacing w:line="276" w:lineRule="auto"/>
        <w:ind w:left="119" w:right="231"/>
        <w:rPr>
          <w:rFonts w:ascii="Arial" w:hAnsi="Arial" w:cs="Arial"/>
          <w:rPrChange w:id="803" w:author="Worrell, Tyrone C CIV USARMY HQDA ASA ALT (USA)" w:date="2024-09-24T06:42:00Z">
            <w:rPr/>
          </w:rPrChange>
        </w:rPr>
      </w:pPr>
      <w:r w:rsidRPr="00D25EE3">
        <w:rPr>
          <w:rFonts w:ascii="Arial" w:hAnsi="Arial" w:cs="Arial"/>
          <w:rPrChange w:id="804" w:author="Worrell, Tyrone C CIV USARMY HQDA ASA ALT (USA)" w:date="2024-09-24T06:42:00Z">
            <w:rPr/>
          </w:rPrChange>
        </w:rPr>
        <w:t>Risk tolerance is the acceptable level of variance in performance relative to the achievement of objectives.</w:t>
      </w:r>
      <w:r w:rsidRPr="00D25EE3">
        <w:rPr>
          <w:rFonts w:ascii="Arial" w:hAnsi="Arial" w:cs="Arial"/>
          <w:spacing w:val="40"/>
          <w:rPrChange w:id="805" w:author="Worrell, Tyrone C CIV USARMY HQDA ASA ALT (USA)" w:date="2024-09-24T06:42:00Z">
            <w:rPr>
              <w:spacing w:val="40"/>
            </w:rPr>
          </w:rPrChange>
        </w:rPr>
        <w:t xml:space="preserve"> </w:t>
      </w:r>
      <w:r w:rsidRPr="00D25EE3">
        <w:rPr>
          <w:rFonts w:ascii="Arial" w:hAnsi="Arial" w:cs="Arial"/>
          <w:rPrChange w:id="806" w:author="Worrell, Tyrone C CIV USARMY HQDA ASA ALT (USA)" w:date="2024-09-24T06:42:00Z">
            <w:rPr/>
          </w:rPrChange>
        </w:rPr>
        <w:t>The ACE will tolerate a greater level of variance in performance in achieving reporting</w:t>
      </w:r>
      <w:r w:rsidRPr="00D25EE3">
        <w:rPr>
          <w:rFonts w:ascii="Arial" w:hAnsi="Arial" w:cs="Arial"/>
          <w:spacing w:val="-3"/>
          <w:rPrChange w:id="807" w:author="Worrell, Tyrone C CIV USARMY HQDA ASA ALT (USA)" w:date="2024-09-24T06:42:00Z">
            <w:rPr>
              <w:spacing w:val="-3"/>
            </w:rPr>
          </w:rPrChange>
        </w:rPr>
        <w:t xml:space="preserve"> </w:t>
      </w:r>
      <w:r w:rsidRPr="00D25EE3">
        <w:rPr>
          <w:rFonts w:ascii="Arial" w:hAnsi="Arial" w:cs="Arial"/>
          <w:rPrChange w:id="808" w:author="Worrell, Tyrone C CIV USARMY HQDA ASA ALT (USA)" w:date="2024-09-24T06:42:00Z">
            <w:rPr/>
          </w:rPrChange>
        </w:rPr>
        <w:t>and</w:t>
      </w:r>
      <w:r w:rsidRPr="00D25EE3">
        <w:rPr>
          <w:rFonts w:ascii="Arial" w:hAnsi="Arial" w:cs="Arial"/>
          <w:spacing w:val="-3"/>
          <w:rPrChange w:id="809" w:author="Worrell, Tyrone C CIV USARMY HQDA ASA ALT (USA)" w:date="2024-09-24T06:42:00Z">
            <w:rPr>
              <w:spacing w:val="-3"/>
            </w:rPr>
          </w:rPrChange>
        </w:rPr>
        <w:t xml:space="preserve"> </w:t>
      </w:r>
      <w:r w:rsidRPr="00D25EE3">
        <w:rPr>
          <w:rFonts w:ascii="Arial" w:hAnsi="Arial" w:cs="Arial"/>
          <w:rPrChange w:id="810" w:author="Worrell, Tyrone C CIV USARMY HQDA ASA ALT (USA)" w:date="2024-09-24T06:42:00Z">
            <w:rPr/>
          </w:rPrChange>
        </w:rPr>
        <w:t>compliance</w:t>
      </w:r>
      <w:r w:rsidRPr="00D25EE3">
        <w:rPr>
          <w:rFonts w:ascii="Arial" w:hAnsi="Arial" w:cs="Arial"/>
          <w:spacing w:val="-3"/>
          <w:rPrChange w:id="811" w:author="Worrell, Tyrone C CIV USARMY HQDA ASA ALT (USA)" w:date="2024-09-24T06:42:00Z">
            <w:rPr>
              <w:spacing w:val="-3"/>
            </w:rPr>
          </w:rPrChange>
        </w:rPr>
        <w:t xml:space="preserve"> </w:t>
      </w:r>
      <w:r w:rsidRPr="00D25EE3">
        <w:rPr>
          <w:rFonts w:ascii="Arial" w:hAnsi="Arial" w:cs="Arial"/>
          <w:rPrChange w:id="812" w:author="Worrell, Tyrone C CIV USARMY HQDA ASA ALT (USA)" w:date="2024-09-24T06:42:00Z">
            <w:rPr/>
          </w:rPrChange>
        </w:rPr>
        <w:t>strategic</w:t>
      </w:r>
      <w:r w:rsidRPr="00D25EE3">
        <w:rPr>
          <w:rFonts w:ascii="Arial" w:hAnsi="Arial" w:cs="Arial"/>
          <w:spacing w:val="-3"/>
          <w:rPrChange w:id="813" w:author="Worrell, Tyrone C CIV USARMY HQDA ASA ALT (USA)" w:date="2024-09-24T06:42:00Z">
            <w:rPr>
              <w:spacing w:val="-3"/>
            </w:rPr>
          </w:rPrChange>
        </w:rPr>
        <w:t xml:space="preserve"> </w:t>
      </w:r>
      <w:r w:rsidRPr="00D25EE3">
        <w:rPr>
          <w:rFonts w:ascii="Arial" w:hAnsi="Arial" w:cs="Arial"/>
          <w:rPrChange w:id="814" w:author="Worrell, Tyrone C CIV USARMY HQDA ASA ALT (USA)" w:date="2024-09-24T06:42:00Z">
            <w:rPr/>
          </w:rPrChange>
        </w:rPr>
        <w:t>objectives</w:t>
      </w:r>
      <w:r w:rsidRPr="00D25EE3">
        <w:rPr>
          <w:rFonts w:ascii="Arial" w:hAnsi="Arial" w:cs="Arial"/>
          <w:spacing w:val="-4"/>
          <w:rPrChange w:id="815" w:author="Worrell, Tyrone C CIV USARMY HQDA ASA ALT (USA)" w:date="2024-09-24T06:42:00Z">
            <w:rPr>
              <w:spacing w:val="-4"/>
            </w:rPr>
          </w:rPrChange>
        </w:rPr>
        <w:t xml:space="preserve"> </w:t>
      </w:r>
      <w:r w:rsidRPr="00D25EE3">
        <w:rPr>
          <w:rFonts w:ascii="Arial" w:hAnsi="Arial" w:cs="Arial"/>
          <w:rPrChange w:id="816" w:author="Worrell, Tyrone C CIV USARMY HQDA ASA ALT (USA)" w:date="2024-09-24T06:42:00Z">
            <w:rPr/>
          </w:rPrChange>
        </w:rPr>
        <w:t>relative</w:t>
      </w:r>
      <w:r w:rsidRPr="00D25EE3">
        <w:rPr>
          <w:rFonts w:ascii="Arial" w:hAnsi="Arial" w:cs="Arial"/>
          <w:spacing w:val="-4"/>
          <w:rPrChange w:id="817" w:author="Worrell, Tyrone C CIV USARMY HQDA ASA ALT (USA)" w:date="2024-09-24T06:42:00Z">
            <w:rPr>
              <w:spacing w:val="-4"/>
            </w:rPr>
          </w:rPrChange>
        </w:rPr>
        <w:t xml:space="preserve"> </w:t>
      </w:r>
      <w:r w:rsidRPr="00D25EE3">
        <w:rPr>
          <w:rFonts w:ascii="Arial" w:hAnsi="Arial" w:cs="Arial"/>
          <w:rPrChange w:id="818" w:author="Worrell, Tyrone C CIV USARMY HQDA ASA ALT (USA)" w:date="2024-09-24T06:42:00Z">
            <w:rPr/>
          </w:rPrChange>
        </w:rPr>
        <w:t>to</w:t>
      </w:r>
      <w:r w:rsidRPr="00D25EE3">
        <w:rPr>
          <w:rFonts w:ascii="Arial" w:hAnsi="Arial" w:cs="Arial"/>
          <w:spacing w:val="-4"/>
          <w:rPrChange w:id="819" w:author="Worrell, Tyrone C CIV USARMY HQDA ASA ALT (USA)" w:date="2024-09-24T06:42:00Z">
            <w:rPr>
              <w:spacing w:val="-4"/>
            </w:rPr>
          </w:rPrChange>
        </w:rPr>
        <w:t xml:space="preserve"> </w:t>
      </w:r>
      <w:r w:rsidRPr="00D25EE3">
        <w:rPr>
          <w:rFonts w:ascii="Arial" w:hAnsi="Arial" w:cs="Arial"/>
          <w:rPrChange w:id="820" w:author="Worrell, Tyrone C CIV USARMY HQDA ASA ALT (USA)" w:date="2024-09-24T06:42:00Z">
            <w:rPr/>
          </w:rPrChange>
        </w:rPr>
        <w:t>the</w:t>
      </w:r>
      <w:r w:rsidRPr="00D25EE3">
        <w:rPr>
          <w:rFonts w:ascii="Arial" w:hAnsi="Arial" w:cs="Arial"/>
          <w:spacing w:val="-4"/>
          <w:rPrChange w:id="821" w:author="Worrell, Tyrone C CIV USARMY HQDA ASA ALT (USA)" w:date="2024-09-24T06:42:00Z">
            <w:rPr>
              <w:spacing w:val="-4"/>
            </w:rPr>
          </w:rPrChange>
        </w:rPr>
        <w:t xml:space="preserve"> </w:t>
      </w:r>
      <w:r w:rsidRPr="00D25EE3">
        <w:rPr>
          <w:rFonts w:ascii="Arial" w:hAnsi="Arial" w:cs="Arial"/>
          <w:rPrChange w:id="822" w:author="Worrell, Tyrone C CIV USARMY HQDA ASA ALT (USA)" w:date="2024-09-24T06:42:00Z">
            <w:rPr/>
          </w:rPrChange>
        </w:rPr>
        <w:t>achievement</w:t>
      </w:r>
      <w:r w:rsidRPr="00D25EE3">
        <w:rPr>
          <w:rFonts w:ascii="Arial" w:hAnsi="Arial" w:cs="Arial"/>
          <w:spacing w:val="-4"/>
          <w:rPrChange w:id="823" w:author="Worrell, Tyrone C CIV USARMY HQDA ASA ALT (USA)" w:date="2024-09-24T06:42:00Z">
            <w:rPr>
              <w:spacing w:val="-4"/>
            </w:rPr>
          </w:rPrChange>
        </w:rPr>
        <w:t xml:space="preserve"> </w:t>
      </w:r>
      <w:r w:rsidRPr="00D25EE3">
        <w:rPr>
          <w:rFonts w:ascii="Arial" w:hAnsi="Arial" w:cs="Arial"/>
          <w:rPrChange w:id="824" w:author="Worrell, Tyrone C CIV USARMY HQDA ASA ALT (USA)" w:date="2024-09-24T06:42:00Z">
            <w:rPr/>
          </w:rPrChange>
        </w:rPr>
        <w:t>of</w:t>
      </w:r>
      <w:r w:rsidRPr="00D25EE3">
        <w:rPr>
          <w:rFonts w:ascii="Arial" w:hAnsi="Arial" w:cs="Arial"/>
          <w:spacing w:val="-3"/>
          <w:rPrChange w:id="825" w:author="Worrell, Tyrone C CIV USARMY HQDA ASA ALT (USA)" w:date="2024-09-24T06:42:00Z">
            <w:rPr>
              <w:spacing w:val="-3"/>
            </w:rPr>
          </w:rPrChange>
        </w:rPr>
        <w:t xml:space="preserve"> </w:t>
      </w:r>
      <w:r w:rsidRPr="00D25EE3">
        <w:rPr>
          <w:rFonts w:ascii="Arial" w:hAnsi="Arial" w:cs="Arial"/>
          <w:rPrChange w:id="826" w:author="Worrell, Tyrone C CIV USARMY HQDA ASA ALT (USA)" w:date="2024-09-24T06:42:00Z">
            <w:rPr/>
          </w:rPrChange>
        </w:rPr>
        <w:t>operations</w:t>
      </w:r>
      <w:r w:rsidRPr="00D25EE3">
        <w:rPr>
          <w:rFonts w:ascii="Arial" w:hAnsi="Arial" w:cs="Arial"/>
          <w:spacing w:val="-3"/>
          <w:rPrChange w:id="827" w:author="Worrell, Tyrone C CIV USARMY HQDA ASA ALT (USA)" w:date="2024-09-24T06:42:00Z">
            <w:rPr>
              <w:spacing w:val="-3"/>
            </w:rPr>
          </w:rPrChange>
        </w:rPr>
        <w:t xml:space="preserve"> </w:t>
      </w:r>
      <w:r w:rsidRPr="00D25EE3">
        <w:rPr>
          <w:rFonts w:ascii="Arial" w:hAnsi="Arial" w:cs="Arial"/>
          <w:rPrChange w:id="828" w:author="Worrell, Tyrone C CIV USARMY HQDA ASA ALT (USA)" w:date="2024-09-24T06:42:00Z">
            <w:rPr/>
          </w:rPrChange>
        </w:rPr>
        <w:t>strategic objectives. However, variation in achievement of the non-operations strategic objectives is not tolerated when it negatively impacts the achievement of operations strategic objectives.</w:t>
      </w:r>
      <w:r w:rsidRPr="00D25EE3">
        <w:rPr>
          <w:rFonts w:ascii="Arial" w:hAnsi="Arial" w:cs="Arial"/>
          <w:spacing w:val="40"/>
          <w:rPrChange w:id="829" w:author="Worrell, Tyrone C CIV USARMY HQDA ASA ALT (USA)" w:date="2024-09-24T06:42:00Z">
            <w:rPr>
              <w:spacing w:val="40"/>
            </w:rPr>
          </w:rPrChange>
        </w:rPr>
        <w:t xml:space="preserve"> </w:t>
      </w:r>
      <w:r w:rsidRPr="00D25EE3">
        <w:rPr>
          <w:rFonts w:ascii="Arial" w:hAnsi="Arial" w:cs="Arial"/>
          <w:rPrChange w:id="830" w:author="Worrell, Tyrone C CIV USARMY HQDA ASA ALT (USA)" w:date="2024-09-24T06:42:00Z">
            <w:rPr/>
          </w:rPrChange>
        </w:rPr>
        <w:t>This strategic guidance is intended to promote initiative and sound business judgment by the Acquisition Team in providing the best value product or service to meet the customer’s needs.</w:t>
      </w:r>
    </w:p>
    <w:p w14:paraId="229E7A69" w14:textId="77777777" w:rsidR="0060199D" w:rsidRPr="00D25EE3" w:rsidRDefault="0060199D">
      <w:pPr>
        <w:pStyle w:val="BodyText"/>
        <w:spacing w:before="3"/>
        <w:rPr>
          <w:rFonts w:ascii="Arial" w:hAnsi="Arial" w:cs="Arial"/>
          <w:rPrChange w:id="831" w:author="Worrell, Tyrone C CIV USARMY HQDA ASA ALT (USA)" w:date="2024-09-24T06:42:00Z">
            <w:rPr/>
          </w:rPrChange>
        </w:rPr>
      </w:pPr>
    </w:p>
    <w:p w14:paraId="229E7A6A" w14:textId="4982A164" w:rsidR="0060199D" w:rsidRPr="00D25EE3" w:rsidDel="0039204F" w:rsidRDefault="000333D6">
      <w:pPr>
        <w:pStyle w:val="Heading1"/>
        <w:rPr>
          <w:del w:id="832" w:author="Worrell, Tyrone C CIV USARMY HQDA ASA ALT (USA)" w:date="2024-07-25T14:57:00Z"/>
          <w:rFonts w:ascii="Arial" w:hAnsi="Arial" w:cs="Arial"/>
          <w:rPrChange w:id="833" w:author="Worrell, Tyrone C CIV USARMY HQDA ASA ALT (USA)" w:date="2024-09-24T06:42:00Z">
            <w:rPr>
              <w:del w:id="834" w:author="Worrell, Tyrone C CIV USARMY HQDA ASA ALT (USA)" w:date="2024-07-25T14:57:00Z"/>
            </w:rPr>
          </w:rPrChange>
        </w:rPr>
      </w:pPr>
      <w:bookmarkStart w:id="835" w:name="CC-105__ACE_Contracting_Risk_Profile."/>
      <w:bookmarkStart w:id="836" w:name="_bookmark6"/>
      <w:bookmarkEnd w:id="835"/>
      <w:bookmarkEnd w:id="836"/>
      <w:del w:id="837" w:author="Worrell, Tyrone C CIV USARMY HQDA ASA ALT (USA)" w:date="2024-07-25T14:57:00Z">
        <w:r w:rsidRPr="00D25EE3" w:rsidDel="0039204F">
          <w:rPr>
            <w:rFonts w:ascii="Arial" w:hAnsi="Arial" w:cs="Arial"/>
            <w:b w:val="0"/>
            <w:bCs w:val="0"/>
            <w:rPrChange w:id="838" w:author="Worrell, Tyrone C CIV USARMY HQDA ASA ALT (USA)" w:date="2024-09-24T06:42:00Z">
              <w:rPr>
                <w:b w:val="0"/>
                <w:bCs w:val="0"/>
              </w:rPr>
            </w:rPrChange>
          </w:rPr>
          <w:delText>CC-105</w:delText>
        </w:r>
        <w:r w:rsidRPr="00D25EE3" w:rsidDel="0039204F">
          <w:rPr>
            <w:rFonts w:ascii="Arial" w:hAnsi="Arial" w:cs="Arial"/>
            <w:b w:val="0"/>
            <w:bCs w:val="0"/>
            <w:spacing w:val="57"/>
            <w:rPrChange w:id="839" w:author="Worrell, Tyrone C CIV USARMY HQDA ASA ALT (USA)" w:date="2024-09-24T06:42:00Z">
              <w:rPr>
                <w:b w:val="0"/>
                <w:bCs w:val="0"/>
                <w:spacing w:val="57"/>
              </w:rPr>
            </w:rPrChange>
          </w:rPr>
          <w:delText xml:space="preserve"> </w:delText>
        </w:r>
        <w:r w:rsidRPr="00D25EE3" w:rsidDel="0039204F">
          <w:rPr>
            <w:rFonts w:ascii="Arial" w:hAnsi="Arial" w:cs="Arial"/>
            <w:b w:val="0"/>
            <w:bCs w:val="0"/>
            <w:rPrChange w:id="840" w:author="Worrell, Tyrone C CIV USARMY HQDA ASA ALT (USA)" w:date="2024-09-24T06:42:00Z">
              <w:rPr>
                <w:b w:val="0"/>
                <w:bCs w:val="0"/>
              </w:rPr>
            </w:rPrChange>
          </w:rPr>
          <w:delText>ACE</w:delText>
        </w:r>
        <w:r w:rsidRPr="00D25EE3" w:rsidDel="0039204F">
          <w:rPr>
            <w:rFonts w:ascii="Arial" w:hAnsi="Arial" w:cs="Arial"/>
            <w:b w:val="0"/>
            <w:bCs w:val="0"/>
            <w:spacing w:val="-2"/>
            <w:rPrChange w:id="841" w:author="Worrell, Tyrone C CIV USARMY HQDA ASA ALT (USA)" w:date="2024-09-24T06:42:00Z">
              <w:rPr>
                <w:b w:val="0"/>
                <w:bCs w:val="0"/>
                <w:spacing w:val="-2"/>
              </w:rPr>
            </w:rPrChange>
          </w:rPr>
          <w:delText xml:space="preserve"> </w:delText>
        </w:r>
        <w:r w:rsidRPr="00D25EE3" w:rsidDel="0039204F">
          <w:rPr>
            <w:rFonts w:ascii="Arial" w:hAnsi="Arial" w:cs="Arial"/>
            <w:b w:val="0"/>
            <w:bCs w:val="0"/>
            <w:rPrChange w:id="842" w:author="Worrell, Tyrone C CIV USARMY HQDA ASA ALT (USA)" w:date="2024-09-24T06:42:00Z">
              <w:rPr>
                <w:b w:val="0"/>
                <w:bCs w:val="0"/>
              </w:rPr>
            </w:rPrChange>
          </w:rPr>
          <w:delText>Contracting</w:delText>
        </w:r>
        <w:r w:rsidRPr="00D25EE3" w:rsidDel="0039204F">
          <w:rPr>
            <w:rFonts w:ascii="Arial" w:hAnsi="Arial" w:cs="Arial"/>
            <w:b w:val="0"/>
            <w:bCs w:val="0"/>
            <w:spacing w:val="-1"/>
            <w:rPrChange w:id="843" w:author="Worrell, Tyrone C CIV USARMY HQDA ASA ALT (USA)" w:date="2024-09-24T06:42:00Z">
              <w:rPr>
                <w:b w:val="0"/>
                <w:bCs w:val="0"/>
                <w:spacing w:val="-1"/>
              </w:rPr>
            </w:rPrChange>
          </w:rPr>
          <w:delText xml:space="preserve"> </w:delText>
        </w:r>
        <w:r w:rsidRPr="00D25EE3" w:rsidDel="0039204F">
          <w:rPr>
            <w:rFonts w:ascii="Arial" w:hAnsi="Arial" w:cs="Arial"/>
            <w:b w:val="0"/>
            <w:bCs w:val="0"/>
            <w:rPrChange w:id="844" w:author="Worrell, Tyrone C CIV USARMY HQDA ASA ALT (USA)" w:date="2024-09-24T06:42:00Z">
              <w:rPr>
                <w:b w:val="0"/>
                <w:bCs w:val="0"/>
              </w:rPr>
            </w:rPrChange>
          </w:rPr>
          <w:delText>Risk</w:delText>
        </w:r>
        <w:r w:rsidRPr="00D25EE3" w:rsidDel="0039204F">
          <w:rPr>
            <w:rFonts w:ascii="Arial" w:hAnsi="Arial" w:cs="Arial"/>
            <w:b w:val="0"/>
            <w:bCs w:val="0"/>
            <w:spacing w:val="-3"/>
            <w:rPrChange w:id="845" w:author="Worrell, Tyrone C CIV USARMY HQDA ASA ALT (USA)" w:date="2024-09-24T06:42:00Z">
              <w:rPr>
                <w:b w:val="0"/>
                <w:bCs w:val="0"/>
                <w:spacing w:val="-3"/>
              </w:rPr>
            </w:rPrChange>
          </w:rPr>
          <w:delText xml:space="preserve"> </w:delText>
        </w:r>
        <w:r w:rsidRPr="00D25EE3" w:rsidDel="0039204F">
          <w:rPr>
            <w:rFonts w:ascii="Arial" w:hAnsi="Arial" w:cs="Arial"/>
            <w:b w:val="0"/>
            <w:bCs w:val="0"/>
            <w:spacing w:val="-2"/>
            <w:rPrChange w:id="846" w:author="Worrell, Tyrone C CIV USARMY HQDA ASA ALT (USA)" w:date="2024-09-24T06:42:00Z">
              <w:rPr>
                <w:b w:val="0"/>
                <w:bCs w:val="0"/>
                <w:spacing w:val="-2"/>
              </w:rPr>
            </w:rPrChange>
          </w:rPr>
          <w:delText>Profile.</w:delText>
        </w:r>
      </w:del>
    </w:p>
    <w:p w14:paraId="229E7A6B" w14:textId="3376648D" w:rsidR="0060199D" w:rsidRPr="00D25EE3" w:rsidDel="0039204F" w:rsidRDefault="0060199D">
      <w:pPr>
        <w:pStyle w:val="BodyText"/>
        <w:spacing w:before="5"/>
        <w:rPr>
          <w:del w:id="847" w:author="Worrell, Tyrone C CIV USARMY HQDA ASA ALT (USA)" w:date="2024-07-25T14:57:00Z"/>
          <w:rFonts w:ascii="Arial" w:hAnsi="Arial" w:cs="Arial"/>
          <w:b/>
          <w:rPrChange w:id="848" w:author="Worrell, Tyrone C CIV USARMY HQDA ASA ALT (USA)" w:date="2024-09-24T06:42:00Z">
            <w:rPr>
              <w:del w:id="849" w:author="Worrell, Tyrone C CIV USARMY HQDA ASA ALT (USA)" w:date="2024-07-25T14:57:00Z"/>
              <w:b/>
            </w:rPr>
          </w:rPrChange>
        </w:rPr>
      </w:pPr>
    </w:p>
    <w:p w14:paraId="229E7A6C" w14:textId="66B69EE4" w:rsidR="0060199D" w:rsidRPr="00D25EE3" w:rsidDel="0039204F" w:rsidRDefault="000333D6">
      <w:pPr>
        <w:pStyle w:val="BodyText"/>
        <w:spacing w:line="276" w:lineRule="auto"/>
        <w:ind w:left="120" w:right="194"/>
        <w:rPr>
          <w:del w:id="850" w:author="Worrell, Tyrone C CIV USARMY HQDA ASA ALT (USA)" w:date="2024-07-25T14:57:00Z"/>
          <w:rFonts w:ascii="Arial" w:hAnsi="Arial" w:cs="Arial"/>
          <w:rPrChange w:id="851" w:author="Worrell, Tyrone C CIV USARMY HQDA ASA ALT (USA)" w:date="2024-09-24T06:42:00Z">
            <w:rPr>
              <w:del w:id="852" w:author="Worrell, Tyrone C CIV USARMY HQDA ASA ALT (USA)" w:date="2024-07-25T14:57:00Z"/>
            </w:rPr>
          </w:rPrChange>
        </w:rPr>
      </w:pPr>
      <w:del w:id="853" w:author="Worrell, Tyrone C CIV USARMY HQDA ASA ALT (USA)" w:date="2024-07-25T14:57:00Z">
        <w:r w:rsidRPr="00D25EE3" w:rsidDel="0039204F">
          <w:rPr>
            <w:rFonts w:ascii="Arial" w:hAnsi="Arial" w:cs="Arial"/>
            <w:rPrChange w:id="854" w:author="Worrell, Tyrone C CIV USARMY HQDA ASA ALT (USA)" w:date="2024-09-24T06:42:00Z">
              <w:rPr/>
            </w:rPrChange>
          </w:rPr>
          <w:delText>The primary purpose of a risk profile is to provide a thoughtful analysis of the risks an organization faces toward achieving its strategic objectives arising from its activities and operations, and to identify appropriate options for addressing</w:delText>
        </w:r>
        <w:r w:rsidRPr="00D25EE3" w:rsidDel="0039204F">
          <w:rPr>
            <w:rFonts w:ascii="Arial" w:hAnsi="Arial" w:cs="Arial"/>
            <w:spacing w:val="-1"/>
            <w:rPrChange w:id="855" w:author="Worrell, Tyrone C CIV USARMY HQDA ASA ALT (USA)" w:date="2024-09-24T06:42:00Z">
              <w:rPr>
                <w:spacing w:val="-1"/>
              </w:rPr>
            </w:rPrChange>
          </w:rPr>
          <w:delText xml:space="preserve"> </w:delText>
        </w:r>
        <w:r w:rsidRPr="00D25EE3" w:rsidDel="0039204F">
          <w:rPr>
            <w:rFonts w:ascii="Arial" w:hAnsi="Arial" w:cs="Arial"/>
            <w:rPrChange w:id="856" w:author="Worrell, Tyrone C CIV USARMY HQDA ASA ALT (USA)" w:date="2024-09-24T06:42:00Z">
              <w:rPr/>
            </w:rPrChange>
          </w:rPr>
          <w:delText>significant risks.</w:delText>
        </w:r>
        <w:r w:rsidRPr="00D25EE3" w:rsidDel="0039204F">
          <w:rPr>
            <w:rFonts w:ascii="Arial" w:hAnsi="Arial" w:cs="Arial"/>
            <w:spacing w:val="40"/>
            <w:rPrChange w:id="857" w:author="Worrell, Tyrone C CIV USARMY HQDA ASA ALT (USA)" w:date="2024-09-24T06:42:00Z">
              <w:rPr>
                <w:spacing w:val="40"/>
              </w:rPr>
            </w:rPrChange>
          </w:rPr>
          <w:delText xml:space="preserve"> </w:delText>
        </w:r>
        <w:r w:rsidRPr="00D25EE3" w:rsidDel="0039204F">
          <w:rPr>
            <w:rFonts w:ascii="Arial" w:hAnsi="Arial" w:cs="Arial"/>
            <w:rPrChange w:id="858" w:author="Worrell, Tyrone C CIV USARMY HQDA ASA ALT (USA)" w:date="2024-09-24T06:42:00Z">
              <w:rPr/>
            </w:rPrChange>
          </w:rPr>
          <w:delText>It is a prioritized inventory of the most significant risks, from a portfolio perspective, identified and assessed through</w:delText>
        </w:r>
        <w:r w:rsidRPr="00D25EE3" w:rsidDel="0039204F">
          <w:rPr>
            <w:rFonts w:ascii="Arial" w:hAnsi="Arial" w:cs="Arial"/>
            <w:spacing w:val="-3"/>
            <w:rPrChange w:id="859" w:author="Worrell, Tyrone C CIV USARMY HQDA ASA ALT (USA)" w:date="2024-09-24T06:42:00Z">
              <w:rPr>
                <w:spacing w:val="-3"/>
              </w:rPr>
            </w:rPrChange>
          </w:rPr>
          <w:delText xml:space="preserve"> </w:delText>
        </w:r>
        <w:r w:rsidRPr="00D25EE3" w:rsidDel="0039204F">
          <w:rPr>
            <w:rFonts w:ascii="Arial" w:hAnsi="Arial" w:cs="Arial"/>
            <w:rPrChange w:id="860" w:author="Worrell, Tyrone C CIV USARMY HQDA ASA ALT (USA)" w:date="2024-09-24T06:42:00Z">
              <w:rPr/>
            </w:rPrChange>
          </w:rPr>
          <w:delText>the</w:delText>
        </w:r>
        <w:r w:rsidRPr="00D25EE3" w:rsidDel="0039204F">
          <w:rPr>
            <w:rFonts w:ascii="Arial" w:hAnsi="Arial" w:cs="Arial"/>
            <w:spacing w:val="-4"/>
            <w:rPrChange w:id="861" w:author="Worrell, Tyrone C CIV USARMY HQDA ASA ALT (USA)" w:date="2024-09-24T06:42:00Z">
              <w:rPr>
                <w:spacing w:val="-4"/>
              </w:rPr>
            </w:rPrChange>
          </w:rPr>
          <w:delText xml:space="preserve"> </w:delText>
        </w:r>
        <w:r w:rsidRPr="00D25EE3" w:rsidDel="0039204F">
          <w:rPr>
            <w:rFonts w:ascii="Arial" w:hAnsi="Arial" w:cs="Arial"/>
            <w:rPrChange w:id="862" w:author="Worrell, Tyrone C CIV USARMY HQDA ASA ALT (USA)" w:date="2024-09-24T06:42:00Z">
              <w:rPr/>
            </w:rPrChange>
          </w:rPr>
          <w:delText>risk</w:delText>
        </w:r>
        <w:r w:rsidRPr="00D25EE3" w:rsidDel="0039204F">
          <w:rPr>
            <w:rFonts w:ascii="Arial" w:hAnsi="Arial" w:cs="Arial"/>
            <w:spacing w:val="-3"/>
            <w:rPrChange w:id="863" w:author="Worrell, Tyrone C CIV USARMY HQDA ASA ALT (USA)" w:date="2024-09-24T06:42:00Z">
              <w:rPr>
                <w:spacing w:val="-3"/>
              </w:rPr>
            </w:rPrChange>
          </w:rPr>
          <w:delText xml:space="preserve"> </w:delText>
        </w:r>
        <w:r w:rsidRPr="00D25EE3" w:rsidDel="0039204F">
          <w:rPr>
            <w:rFonts w:ascii="Arial" w:hAnsi="Arial" w:cs="Arial"/>
            <w:rPrChange w:id="864" w:author="Worrell, Tyrone C CIV USARMY HQDA ASA ALT (USA)" w:date="2024-09-24T06:42:00Z">
              <w:rPr/>
            </w:rPrChange>
          </w:rPr>
          <w:delText>assessment</w:delText>
        </w:r>
        <w:r w:rsidRPr="00D25EE3" w:rsidDel="0039204F">
          <w:rPr>
            <w:rFonts w:ascii="Arial" w:hAnsi="Arial" w:cs="Arial"/>
            <w:spacing w:val="-3"/>
            <w:rPrChange w:id="865" w:author="Worrell, Tyrone C CIV USARMY HQDA ASA ALT (USA)" w:date="2024-09-24T06:42:00Z">
              <w:rPr>
                <w:spacing w:val="-3"/>
              </w:rPr>
            </w:rPrChange>
          </w:rPr>
          <w:delText xml:space="preserve"> </w:delText>
        </w:r>
        <w:r w:rsidRPr="00D25EE3" w:rsidDel="0039204F">
          <w:rPr>
            <w:rFonts w:ascii="Arial" w:hAnsi="Arial" w:cs="Arial"/>
            <w:rPrChange w:id="866" w:author="Worrell, Tyrone C CIV USARMY HQDA ASA ALT (USA)" w:date="2024-09-24T06:42:00Z">
              <w:rPr/>
            </w:rPrChange>
          </w:rPr>
          <w:delText>process</w:delText>
        </w:r>
        <w:r w:rsidRPr="00D25EE3" w:rsidDel="0039204F">
          <w:rPr>
            <w:rFonts w:ascii="Arial" w:hAnsi="Arial" w:cs="Arial"/>
            <w:spacing w:val="-4"/>
            <w:rPrChange w:id="867" w:author="Worrell, Tyrone C CIV USARMY HQDA ASA ALT (USA)" w:date="2024-09-24T06:42:00Z">
              <w:rPr>
                <w:spacing w:val="-4"/>
              </w:rPr>
            </w:rPrChange>
          </w:rPr>
          <w:delText xml:space="preserve"> </w:delText>
        </w:r>
        <w:r w:rsidRPr="00D25EE3" w:rsidDel="0039204F">
          <w:rPr>
            <w:rFonts w:ascii="Arial" w:hAnsi="Arial" w:cs="Arial"/>
            <w:rPrChange w:id="868" w:author="Worrell, Tyrone C CIV USARMY HQDA ASA ALT (USA)" w:date="2024-09-24T06:42:00Z">
              <w:rPr/>
            </w:rPrChange>
          </w:rPr>
          <w:delText>versus</w:delText>
        </w:r>
        <w:r w:rsidRPr="00D25EE3" w:rsidDel="0039204F">
          <w:rPr>
            <w:rFonts w:ascii="Arial" w:hAnsi="Arial" w:cs="Arial"/>
            <w:spacing w:val="-3"/>
            <w:rPrChange w:id="869" w:author="Worrell, Tyrone C CIV USARMY HQDA ASA ALT (USA)" w:date="2024-09-24T06:42:00Z">
              <w:rPr>
                <w:spacing w:val="-3"/>
              </w:rPr>
            </w:rPrChange>
          </w:rPr>
          <w:delText xml:space="preserve"> </w:delText>
        </w:r>
        <w:r w:rsidRPr="00D25EE3" w:rsidDel="0039204F">
          <w:rPr>
            <w:rFonts w:ascii="Arial" w:hAnsi="Arial" w:cs="Arial"/>
            <w:rPrChange w:id="870" w:author="Worrell, Tyrone C CIV USARMY HQDA ASA ALT (USA)" w:date="2024-09-24T06:42:00Z">
              <w:rPr/>
            </w:rPrChange>
          </w:rPr>
          <w:delText>a</w:delText>
        </w:r>
        <w:r w:rsidRPr="00D25EE3" w:rsidDel="0039204F">
          <w:rPr>
            <w:rFonts w:ascii="Arial" w:hAnsi="Arial" w:cs="Arial"/>
            <w:spacing w:val="-3"/>
            <w:rPrChange w:id="871" w:author="Worrell, Tyrone C CIV USARMY HQDA ASA ALT (USA)" w:date="2024-09-24T06:42:00Z">
              <w:rPr>
                <w:spacing w:val="-3"/>
              </w:rPr>
            </w:rPrChange>
          </w:rPr>
          <w:delText xml:space="preserve"> </w:delText>
        </w:r>
        <w:r w:rsidRPr="00D25EE3" w:rsidDel="0039204F">
          <w:rPr>
            <w:rFonts w:ascii="Arial" w:hAnsi="Arial" w:cs="Arial"/>
            <w:rPrChange w:id="872" w:author="Worrell, Tyrone C CIV USARMY HQDA ASA ALT (USA)" w:date="2024-09-24T06:42:00Z">
              <w:rPr/>
            </w:rPrChange>
          </w:rPr>
          <w:delText>complete</w:delText>
        </w:r>
        <w:r w:rsidRPr="00D25EE3" w:rsidDel="0039204F">
          <w:rPr>
            <w:rFonts w:ascii="Arial" w:hAnsi="Arial" w:cs="Arial"/>
            <w:spacing w:val="-3"/>
            <w:rPrChange w:id="873" w:author="Worrell, Tyrone C CIV USARMY HQDA ASA ALT (USA)" w:date="2024-09-24T06:42:00Z">
              <w:rPr>
                <w:spacing w:val="-3"/>
              </w:rPr>
            </w:rPrChange>
          </w:rPr>
          <w:delText xml:space="preserve"> </w:delText>
        </w:r>
        <w:r w:rsidRPr="00D25EE3" w:rsidDel="0039204F">
          <w:rPr>
            <w:rFonts w:ascii="Arial" w:hAnsi="Arial" w:cs="Arial"/>
            <w:rPrChange w:id="874" w:author="Worrell, Tyrone C CIV USARMY HQDA ASA ALT (USA)" w:date="2024-09-24T06:42:00Z">
              <w:rPr/>
            </w:rPrChange>
          </w:rPr>
          <w:delText>inventory</w:delText>
        </w:r>
        <w:r w:rsidRPr="00D25EE3" w:rsidDel="0039204F">
          <w:rPr>
            <w:rFonts w:ascii="Arial" w:hAnsi="Arial" w:cs="Arial"/>
            <w:spacing w:val="-3"/>
            <w:rPrChange w:id="875" w:author="Worrell, Tyrone C CIV USARMY HQDA ASA ALT (USA)" w:date="2024-09-24T06:42:00Z">
              <w:rPr>
                <w:spacing w:val="-3"/>
              </w:rPr>
            </w:rPrChange>
          </w:rPr>
          <w:delText xml:space="preserve"> </w:delText>
        </w:r>
        <w:r w:rsidRPr="00D25EE3" w:rsidDel="0039204F">
          <w:rPr>
            <w:rFonts w:ascii="Arial" w:hAnsi="Arial" w:cs="Arial"/>
            <w:rPrChange w:id="876" w:author="Worrell, Tyrone C CIV USARMY HQDA ASA ALT (USA)" w:date="2024-09-24T06:42:00Z">
              <w:rPr/>
            </w:rPrChange>
          </w:rPr>
          <w:delText>of</w:delText>
        </w:r>
        <w:r w:rsidRPr="00D25EE3" w:rsidDel="0039204F">
          <w:rPr>
            <w:rFonts w:ascii="Arial" w:hAnsi="Arial" w:cs="Arial"/>
            <w:spacing w:val="-4"/>
            <w:rPrChange w:id="877" w:author="Worrell, Tyrone C CIV USARMY HQDA ASA ALT (USA)" w:date="2024-09-24T06:42:00Z">
              <w:rPr>
                <w:spacing w:val="-4"/>
              </w:rPr>
            </w:rPrChange>
          </w:rPr>
          <w:delText xml:space="preserve"> </w:delText>
        </w:r>
        <w:r w:rsidRPr="00D25EE3" w:rsidDel="0039204F">
          <w:rPr>
            <w:rFonts w:ascii="Arial" w:hAnsi="Arial" w:cs="Arial"/>
            <w:rPrChange w:id="878" w:author="Worrell, Tyrone C CIV USARMY HQDA ASA ALT (USA)" w:date="2024-09-24T06:42:00Z">
              <w:rPr/>
            </w:rPrChange>
          </w:rPr>
          <w:delText>risks.</w:delText>
        </w:r>
        <w:r w:rsidRPr="00D25EE3" w:rsidDel="0039204F">
          <w:rPr>
            <w:rFonts w:ascii="Arial" w:hAnsi="Arial" w:cs="Arial"/>
            <w:spacing w:val="-3"/>
            <w:rPrChange w:id="879" w:author="Worrell, Tyrone C CIV USARMY HQDA ASA ALT (USA)" w:date="2024-09-24T06:42:00Z">
              <w:rPr>
                <w:spacing w:val="-3"/>
              </w:rPr>
            </w:rPrChange>
          </w:rPr>
          <w:delText xml:space="preserve"> </w:delText>
        </w:r>
        <w:r w:rsidRPr="00D25EE3" w:rsidDel="0039204F">
          <w:rPr>
            <w:rFonts w:ascii="Arial" w:hAnsi="Arial" w:cs="Arial"/>
            <w:rPrChange w:id="880" w:author="Worrell, Tyrone C CIV USARMY HQDA ASA ALT (USA)" w:date="2024-09-24T06:42:00Z">
              <w:rPr/>
            </w:rPrChange>
          </w:rPr>
          <w:delText>The</w:delText>
        </w:r>
        <w:r w:rsidRPr="00D25EE3" w:rsidDel="0039204F">
          <w:rPr>
            <w:rFonts w:ascii="Arial" w:hAnsi="Arial" w:cs="Arial"/>
            <w:spacing w:val="-3"/>
            <w:rPrChange w:id="881" w:author="Worrell, Tyrone C CIV USARMY HQDA ASA ALT (USA)" w:date="2024-09-24T06:42:00Z">
              <w:rPr>
                <w:spacing w:val="-3"/>
              </w:rPr>
            </w:rPrChange>
          </w:rPr>
          <w:delText xml:space="preserve"> </w:delText>
        </w:r>
        <w:r w:rsidRPr="00D25EE3" w:rsidDel="0039204F">
          <w:rPr>
            <w:rFonts w:ascii="Arial" w:hAnsi="Arial" w:cs="Arial"/>
            <w:rPrChange w:id="882" w:author="Worrell, Tyrone C CIV USARMY HQDA ASA ALT (USA)" w:date="2024-09-24T06:42:00Z">
              <w:rPr/>
            </w:rPrChange>
          </w:rPr>
          <w:delText>ACE,</w:delText>
        </w:r>
        <w:r w:rsidRPr="00D25EE3" w:rsidDel="0039204F">
          <w:rPr>
            <w:rFonts w:ascii="Arial" w:hAnsi="Arial" w:cs="Arial"/>
            <w:spacing w:val="-2"/>
            <w:rPrChange w:id="883" w:author="Worrell, Tyrone C CIV USARMY HQDA ASA ALT (USA)" w:date="2024-09-24T06:42:00Z">
              <w:rPr>
                <w:spacing w:val="-2"/>
              </w:rPr>
            </w:rPrChange>
          </w:rPr>
          <w:delText xml:space="preserve"> </w:delText>
        </w:r>
        <w:r w:rsidRPr="00D25EE3" w:rsidDel="0039204F">
          <w:rPr>
            <w:rFonts w:ascii="Arial" w:hAnsi="Arial" w:cs="Arial"/>
            <w:rPrChange w:id="884" w:author="Worrell, Tyrone C CIV USARMY HQDA ASA ALT (USA)" w:date="2024-09-24T06:42:00Z">
              <w:rPr/>
            </w:rPrChange>
          </w:rPr>
          <w:delText>as</w:delText>
        </w:r>
        <w:r w:rsidRPr="00D25EE3" w:rsidDel="0039204F">
          <w:rPr>
            <w:rFonts w:ascii="Arial" w:hAnsi="Arial" w:cs="Arial"/>
            <w:spacing w:val="-3"/>
            <w:rPrChange w:id="885" w:author="Worrell, Tyrone C CIV USARMY HQDA ASA ALT (USA)" w:date="2024-09-24T06:42:00Z">
              <w:rPr>
                <w:spacing w:val="-3"/>
              </w:rPr>
            </w:rPrChange>
          </w:rPr>
          <w:delText xml:space="preserve"> </w:delText>
        </w:r>
        <w:r w:rsidRPr="00D25EE3" w:rsidDel="0039204F">
          <w:rPr>
            <w:rFonts w:ascii="Arial" w:hAnsi="Arial" w:cs="Arial"/>
            <w:rPrChange w:id="886" w:author="Worrell, Tyrone C CIV USARMY HQDA ASA ALT (USA)" w:date="2024-09-24T06:42:00Z">
              <w:rPr/>
            </w:rPrChange>
          </w:rPr>
          <w:delText>the</w:delText>
        </w:r>
        <w:r w:rsidRPr="00D25EE3" w:rsidDel="0039204F">
          <w:rPr>
            <w:rFonts w:ascii="Arial" w:hAnsi="Arial" w:cs="Arial"/>
            <w:spacing w:val="-3"/>
            <w:rPrChange w:id="887" w:author="Worrell, Tyrone C CIV USARMY HQDA ASA ALT (USA)" w:date="2024-09-24T06:42:00Z">
              <w:rPr>
                <w:spacing w:val="-3"/>
              </w:rPr>
            </w:rPrChange>
          </w:rPr>
          <w:delText xml:space="preserve"> </w:delText>
        </w:r>
        <w:r w:rsidRPr="00D25EE3" w:rsidDel="0039204F">
          <w:rPr>
            <w:rFonts w:ascii="Arial" w:hAnsi="Arial" w:cs="Arial"/>
            <w:rPrChange w:id="888" w:author="Worrell, Tyrone C CIV USARMY HQDA ASA ALT (USA)" w:date="2024-09-24T06:42:00Z">
              <w:rPr/>
            </w:rPrChange>
          </w:rPr>
          <w:delText>Army body empowered and responsible for the exercise of procurement authority, maintains a risk profile for Army contracting.</w:delText>
        </w:r>
      </w:del>
    </w:p>
    <w:p w14:paraId="229E7A6D" w14:textId="77777777" w:rsidR="0060199D" w:rsidRPr="00D25EE3" w:rsidRDefault="0060199D">
      <w:pPr>
        <w:pStyle w:val="BodyText"/>
        <w:rPr>
          <w:rFonts w:ascii="Arial" w:hAnsi="Arial" w:cs="Arial"/>
          <w:rPrChange w:id="889" w:author="Worrell, Tyrone C CIV USARMY HQDA ASA ALT (USA)" w:date="2024-09-24T06:42:00Z">
            <w:rPr/>
          </w:rPrChange>
        </w:rPr>
      </w:pPr>
    </w:p>
    <w:p w14:paraId="229E7A6E" w14:textId="362041D8" w:rsidR="0060199D" w:rsidRPr="00D25EE3" w:rsidDel="004D4A1E" w:rsidRDefault="0060199D">
      <w:pPr>
        <w:pStyle w:val="BodyText"/>
        <w:spacing w:before="245"/>
        <w:rPr>
          <w:del w:id="890" w:author="Worrell, Tyrone C CIV USARMY HQDA ASA ALT (USA)" w:date="2024-07-25T14:48:00Z"/>
          <w:rFonts w:ascii="Arial" w:hAnsi="Arial" w:cs="Arial"/>
          <w:rPrChange w:id="891" w:author="Worrell, Tyrone C CIV USARMY HQDA ASA ALT (USA)" w:date="2024-09-24T06:42:00Z">
            <w:rPr>
              <w:del w:id="892" w:author="Worrell, Tyrone C CIV USARMY HQDA ASA ALT (USA)" w:date="2024-07-25T14:48:00Z"/>
            </w:rPr>
          </w:rPrChange>
        </w:rPr>
      </w:pPr>
    </w:p>
    <w:p w14:paraId="229E7A6F" w14:textId="306254CA" w:rsidR="0060199D" w:rsidRPr="00D25EE3" w:rsidRDefault="000333D6" w:rsidP="001E0C7E">
      <w:pPr>
        <w:pStyle w:val="Heading1"/>
        <w:spacing w:before="1"/>
        <w:ind w:left="1" w:right="2"/>
        <w:jc w:val="center"/>
        <w:rPr>
          <w:rFonts w:ascii="Arial" w:hAnsi="Arial" w:cs="Arial"/>
          <w:rPrChange w:id="893" w:author="Worrell, Tyrone C CIV USARMY HQDA ASA ALT (USA)" w:date="2024-09-24T06:42:00Z">
            <w:rPr/>
          </w:rPrChange>
        </w:rPr>
      </w:pPr>
      <w:bookmarkStart w:id="894" w:name="Part_2_–_PMR_Program_Philosophy_and_Poli"/>
      <w:bookmarkStart w:id="895" w:name="_bookmark7"/>
      <w:bookmarkEnd w:id="894"/>
      <w:bookmarkEnd w:id="895"/>
      <w:del w:id="896" w:author="Worrell, Tyrone C CIV USARMY HQDA ASA ALT (USA)" w:date="2024-09-24T06:57:00Z">
        <w:r w:rsidRPr="00D25EE3" w:rsidDel="001E0C7E">
          <w:rPr>
            <w:rFonts w:ascii="Arial" w:hAnsi="Arial" w:cs="Arial"/>
            <w:u w:val="single"/>
            <w:rPrChange w:id="897" w:author="Worrell, Tyrone C CIV USARMY HQDA ASA ALT (USA)" w:date="2024-09-24T06:42:00Z">
              <w:rPr>
                <w:u w:val="single"/>
              </w:rPr>
            </w:rPrChange>
          </w:rPr>
          <w:delText>Part</w:delText>
        </w:r>
        <w:r w:rsidRPr="00D25EE3" w:rsidDel="001E0C7E">
          <w:rPr>
            <w:rFonts w:ascii="Arial" w:hAnsi="Arial" w:cs="Arial"/>
            <w:spacing w:val="-4"/>
            <w:u w:val="single"/>
            <w:rPrChange w:id="898" w:author="Worrell, Tyrone C CIV USARMY HQDA ASA ALT (USA)" w:date="2024-09-24T06:42:00Z">
              <w:rPr>
                <w:spacing w:val="-4"/>
                <w:u w:val="single"/>
              </w:rPr>
            </w:rPrChange>
          </w:rPr>
          <w:delText xml:space="preserve"> </w:delText>
        </w:r>
        <w:r w:rsidRPr="00D25EE3" w:rsidDel="001E0C7E">
          <w:rPr>
            <w:rFonts w:ascii="Arial" w:hAnsi="Arial" w:cs="Arial"/>
            <w:u w:val="single"/>
            <w:rPrChange w:id="899" w:author="Worrell, Tyrone C CIV USARMY HQDA ASA ALT (USA)" w:date="2024-09-24T06:42:00Z">
              <w:rPr>
                <w:u w:val="single"/>
              </w:rPr>
            </w:rPrChange>
          </w:rPr>
          <w:delText>2</w:delText>
        </w:r>
        <w:r w:rsidRPr="00D25EE3" w:rsidDel="001E0C7E">
          <w:rPr>
            <w:rFonts w:ascii="Arial" w:hAnsi="Arial" w:cs="Arial"/>
            <w:spacing w:val="-1"/>
            <w:u w:val="single"/>
            <w:rPrChange w:id="900" w:author="Worrell, Tyrone C CIV USARMY HQDA ASA ALT (USA)" w:date="2024-09-24T06:42:00Z">
              <w:rPr>
                <w:spacing w:val="-1"/>
                <w:u w:val="single"/>
              </w:rPr>
            </w:rPrChange>
          </w:rPr>
          <w:delText xml:space="preserve"> </w:delText>
        </w:r>
        <w:r w:rsidRPr="00D25EE3" w:rsidDel="001E0C7E">
          <w:rPr>
            <w:rFonts w:ascii="Arial" w:hAnsi="Arial" w:cs="Arial"/>
            <w:u w:val="single"/>
            <w:rPrChange w:id="901" w:author="Worrell, Tyrone C CIV USARMY HQDA ASA ALT (USA)" w:date="2024-09-24T06:42:00Z">
              <w:rPr>
                <w:u w:val="single"/>
              </w:rPr>
            </w:rPrChange>
          </w:rPr>
          <w:delText>–</w:delText>
        </w:r>
        <w:r w:rsidRPr="00D25EE3" w:rsidDel="001E0C7E">
          <w:rPr>
            <w:rFonts w:ascii="Arial" w:hAnsi="Arial" w:cs="Arial"/>
            <w:spacing w:val="-1"/>
            <w:u w:val="single"/>
            <w:rPrChange w:id="902" w:author="Worrell, Tyrone C CIV USARMY HQDA ASA ALT (USA)" w:date="2024-09-24T06:42:00Z">
              <w:rPr>
                <w:spacing w:val="-1"/>
                <w:u w:val="single"/>
              </w:rPr>
            </w:rPrChange>
          </w:rPr>
          <w:delText xml:space="preserve"> </w:delText>
        </w:r>
        <w:r w:rsidRPr="00D25EE3" w:rsidDel="001E0C7E">
          <w:rPr>
            <w:rFonts w:ascii="Arial" w:hAnsi="Arial" w:cs="Arial"/>
            <w:u w:val="single"/>
            <w:rPrChange w:id="903" w:author="Worrell, Tyrone C CIV USARMY HQDA ASA ALT (USA)" w:date="2024-09-24T06:42:00Z">
              <w:rPr>
                <w:u w:val="single"/>
              </w:rPr>
            </w:rPrChange>
          </w:rPr>
          <w:delText>PMR</w:delText>
        </w:r>
        <w:r w:rsidRPr="00D25EE3" w:rsidDel="001E0C7E">
          <w:rPr>
            <w:rFonts w:ascii="Arial" w:hAnsi="Arial" w:cs="Arial"/>
            <w:spacing w:val="-3"/>
            <w:u w:val="single"/>
            <w:rPrChange w:id="904" w:author="Worrell, Tyrone C CIV USARMY HQDA ASA ALT (USA)" w:date="2024-09-24T06:42:00Z">
              <w:rPr>
                <w:spacing w:val="-3"/>
                <w:u w:val="single"/>
              </w:rPr>
            </w:rPrChange>
          </w:rPr>
          <w:delText xml:space="preserve"> </w:delText>
        </w:r>
        <w:r w:rsidRPr="00D25EE3" w:rsidDel="001E0C7E">
          <w:rPr>
            <w:rFonts w:ascii="Arial" w:hAnsi="Arial" w:cs="Arial"/>
            <w:u w:val="single"/>
            <w:rPrChange w:id="905" w:author="Worrell, Tyrone C CIV USARMY HQDA ASA ALT (USA)" w:date="2024-09-24T06:42:00Z">
              <w:rPr>
                <w:u w:val="single"/>
              </w:rPr>
            </w:rPrChange>
          </w:rPr>
          <w:delText>Program</w:delText>
        </w:r>
        <w:r w:rsidRPr="00D25EE3" w:rsidDel="001E0C7E">
          <w:rPr>
            <w:rFonts w:ascii="Arial" w:hAnsi="Arial" w:cs="Arial"/>
            <w:spacing w:val="-1"/>
            <w:u w:val="single"/>
            <w:rPrChange w:id="906" w:author="Worrell, Tyrone C CIV USARMY HQDA ASA ALT (USA)" w:date="2024-09-24T06:42:00Z">
              <w:rPr>
                <w:spacing w:val="-1"/>
                <w:u w:val="single"/>
              </w:rPr>
            </w:rPrChange>
          </w:rPr>
          <w:delText xml:space="preserve"> </w:delText>
        </w:r>
        <w:r w:rsidRPr="00D25EE3" w:rsidDel="001E0C7E">
          <w:rPr>
            <w:rFonts w:ascii="Arial" w:hAnsi="Arial" w:cs="Arial"/>
            <w:u w:val="single"/>
            <w:rPrChange w:id="907" w:author="Worrell, Tyrone C CIV USARMY HQDA ASA ALT (USA)" w:date="2024-09-24T06:42:00Z">
              <w:rPr>
                <w:u w:val="single"/>
              </w:rPr>
            </w:rPrChange>
          </w:rPr>
          <w:delText>Philosophy</w:delText>
        </w:r>
        <w:r w:rsidRPr="00D25EE3" w:rsidDel="001E0C7E">
          <w:rPr>
            <w:rFonts w:ascii="Arial" w:hAnsi="Arial" w:cs="Arial"/>
            <w:spacing w:val="-2"/>
            <w:u w:val="single"/>
            <w:rPrChange w:id="908" w:author="Worrell, Tyrone C CIV USARMY HQDA ASA ALT (USA)" w:date="2024-09-24T06:42:00Z">
              <w:rPr>
                <w:spacing w:val="-2"/>
                <w:u w:val="single"/>
              </w:rPr>
            </w:rPrChange>
          </w:rPr>
          <w:delText xml:space="preserve"> </w:delText>
        </w:r>
        <w:r w:rsidRPr="00D25EE3" w:rsidDel="001E0C7E">
          <w:rPr>
            <w:rFonts w:ascii="Arial" w:hAnsi="Arial" w:cs="Arial"/>
            <w:u w:val="single"/>
            <w:rPrChange w:id="909" w:author="Worrell, Tyrone C CIV USARMY HQDA ASA ALT (USA)" w:date="2024-09-24T06:42:00Z">
              <w:rPr>
                <w:u w:val="single"/>
              </w:rPr>
            </w:rPrChange>
          </w:rPr>
          <w:delText>and</w:delText>
        </w:r>
        <w:r w:rsidRPr="00D25EE3" w:rsidDel="001E0C7E">
          <w:rPr>
            <w:rFonts w:ascii="Arial" w:hAnsi="Arial" w:cs="Arial"/>
            <w:spacing w:val="-2"/>
            <w:u w:val="single"/>
            <w:rPrChange w:id="910" w:author="Worrell, Tyrone C CIV USARMY HQDA ASA ALT (USA)" w:date="2024-09-24T06:42:00Z">
              <w:rPr>
                <w:spacing w:val="-2"/>
                <w:u w:val="single"/>
              </w:rPr>
            </w:rPrChange>
          </w:rPr>
          <w:delText xml:space="preserve"> Policy</w:delText>
        </w:r>
      </w:del>
      <w:ins w:id="911" w:author="Worrell, Tyrone C CIV USARMY HQDA ASA ALT (USA)" w:date="2024-09-24T06:57:00Z">
        <w:r w:rsidR="001E0C7E">
          <w:rPr>
            <w:rFonts w:ascii="Arial" w:hAnsi="Arial" w:cs="Arial"/>
            <w:u w:val="single"/>
          </w:rPr>
          <w:t xml:space="preserve">PART 2 </w:t>
        </w:r>
        <w:r w:rsidR="004A019C">
          <w:rPr>
            <w:rFonts w:ascii="Arial" w:hAnsi="Arial" w:cs="Arial"/>
            <w:u w:val="single"/>
          </w:rPr>
          <w:t>–</w:t>
        </w:r>
        <w:r w:rsidR="001E0C7E">
          <w:rPr>
            <w:rFonts w:ascii="Arial" w:hAnsi="Arial" w:cs="Arial"/>
            <w:u w:val="single"/>
          </w:rPr>
          <w:t xml:space="preserve"> PMR</w:t>
        </w:r>
        <w:r w:rsidR="004A019C">
          <w:rPr>
            <w:rFonts w:ascii="Arial" w:hAnsi="Arial" w:cs="Arial"/>
            <w:u w:val="single"/>
          </w:rPr>
          <w:t xml:space="preserve"> PROGRAM PHILOSOPHY AND POLICY</w:t>
        </w:r>
      </w:ins>
    </w:p>
    <w:p w14:paraId="229E7A70" w14:textId="77777777" w:rsidR="0060199D" w:rsidRPr="00D25EE3" w:rsidRDefault="0060199D">
      <w:pPr>
        <w:pStyle w:val="BodyText"/>
        <w:spacing w:before="4"/>
        <w:rPr>
          <w:rFonts w:ascii="Arial" w:hAnsi="Arial" w:cs="Arial"/>
          <w:b/>
          <w:rPrChange w:id="912" w:author="Worrell, Tyrone C CIV USARMY HQDA ASA ALT (USA)" w:date="2024-09-24T06:42:00Z">
            <w:rPr>
              <w:b/>
            </w:rPr>
          </w:rPrChange>
        </w:rPr>
      </w:pPr>
    </w:p>
    <w:p w14:paraId="229E7A71" w14:textId="77777777" w:rsidR="0060199D" w:rsidRPr="00D25EE3" w:rsidRDefault="000333D6">
      <w:pPr>
        <w:pStyle w:val="Heading1"/>
        <w:rPr>
          <w:rFonts w:ascii="Arial" w:hAnsi="Arial" w:cs="Arial"/>
          <w:rPrChange w:id="913" w:author="Worrell, Tyrone C CIV USARMY HQDA ASA ALT (USA)" w:date="2024-09-24T06:42:00Z">
            <w:rPr/>
          </w:rPrChange>
        </w:rPr>
      </w:pPr>
      <w:bookmarkStart w:id="914" w:name="CC-200__Philosophy."/>
      <w:bookmarkStart w:id="915" w:name="_bookmark8"/>
      <w:bookmarkEnd w:id="914"/>
      <w:bookmarkEnd w:id="915"/>
      <w:r w:rsidRPr="00D25EE3">
        <w:rPr>
          <w:rFonts w:ascii="Arial" w:hAnsi="Arial" w:cs="Arial"/>
          <w:rPrChange w:id="916" w:author="Worrell, Tyrone C CIV USARMY HQDA ASA ALT (USA)" w:date="2024-09-24T06:42:00Z">
            <w:rPr/>
          </w:rPrChange>
        </w:rPr>
        <w:t>CC-200</w:t>
      </w:r>
      <w:r w:rsidRPr="00D25EE3">
        <w:rPr>
          <w:rFonts w:ascii="Arial" w:hAnsi="Arial" w:cs="Arial"/>
          <w:spacing w:val="58"/>
          <w:rPrChange w:id="917" w:author="Worrell, Tyrone C CIV USARMY HQDA ASA ALT (USA)" w:date="2024-09-24T06:42:00Z">
            <w:rPr>
              <w:spacing w:val="58"/>
            </w:rPr>
          </w:rPrChange>
        </w:rPr>
        <w:t xml:space="preserve"> </w:t>
      </w:r>
      <w:r w:rsidRPr="00D25EE3">
        <w:rPr>
          <w:rFonts w:ascii="Arial" w:hAnsi="Arial" w:cs="Arial"/>
          <w:spacing w:val="-2"/>
          <w:rPrChange w:id="918" w:author="Worrell, Tyrone C CIV USARMY HQDA ASA ALT (USA)" w:date="2024-09-24T06:42:00Z">
            <w:rPr>
              <w:spacing w:val="-2"/>
            </w:rPr>
          </w:rPrChange>
        </w:rPr>
        <w:t>Philosophy.</w:t>
      </w:r>
    </w:p>
    <w:p w14:paraId="229E7A72" w14:textId="77777777" w:rsidR="0060199D" w:rsidRPr="00D25EE3" w:rsidRDefault="0060199D">
      <w:pPr>
        <w:pStyle w:val="BodyText"/>
        <w:spacing w:before="47"/>
        <w:rPr>
          <w:rFonts w:ascii="Arial" w:hAnsi="Arial" w:cs="Arial"/>
          <w:b/>
          <w:rPrChange w:id="919" w:author="Worrell, Tyrone C CIV USARMY HQDA ASA ALT (USA)" w:date="2024-09-24T06:42:00Z">
            <w:rPr>
              <w:b/>
            </w:rPr>
          </w:rPrChange>
        </w:rPr>
      </w:pPr>
    </w:p>
    <w:p w14:paraId="229E7A73" w14:textId="77777777" w:rsidR="0060199D" w:rsidRPr="00D25EE3" w:rsidRDefault="000333D6">
      <w:pPr>
        <w:pStyle w:val="BodyText"/>
        <w:spacing w:line="276" w:lineRule="auto"/>
        <w:ind w:left="120" w:right="239"/>
        <w:rPr>
          <w:rFonts w:ascii="Arial" w:hAnsi="Arial" w:cs="Arial"/>
          <w:rPrChange w:id="920" w:author="Worrell, Tyrone C CIV USARMY HQDA ASA ALT (USA)" w:date="2024-09-24T06:42:00Z">
            <w:rPr/>
          </w:rPrChange>
        </w:rPr>
      </w:pPr>
      <w:r w:rsidRPr="00D25EE3">
        <w:rPr>
          <w:rFonts w:ascii="Arial" w:hAnsi="Arial" w:cs="Arial"/>
          <w:rPrChange w:id="921" w:author="Worrell, Tyrone C CIV USARMY HQDA ASA ALT (USA)" w:date="2024-09-24T06:42:00Z">
            <w:rPr/>
          </w:rPrChange>
        </w:rPr>
        <w:t>The</w:t>
      </w:r>
      <w:r w:rsidRPr="00D25EE3">
        <w:rPr>
          <w:rFonts w:ascii="Arial" w:hAnsi="Arial" w:cs="Arial"/>
          <w:spacing w:val="-3"/>
          <w:rPrChange w:id="922" w:author="Worrell, Tyrone C CIV USARMY HQDA ASA ALT (USA)" w:date="2024-09-24T06:42:00Z">
            <w:rPr>
              <w:spacing w:val="-3"/>
            </w:rPr>
          </w:rPrChange>
        </w:rPr>
        <w:t xml:space="preserve"> </w:t>
      </w:r>
      <w:r w:rsidRPr="00D25EE3">
        <w:rPr>
          <w:rFonts w:ascii="Arial" w:hAnsi="Arial" w:cs="Arial"/>
          <w:rPrChange w:id="923" w:author="Worrell, Tyrone C CIV USARMY HQDA ASA ALT (USA)" w:date="2024-09-24T06:42:00Z">
            <w:rPr/>
          </w:rPrChange>
        </w:rPr>
        <w:t>PMR</w:t>
      </w:r>
      <w:r w:rsidRPr="00D25EE3">
        <w:rPr>
          <w:rFonts w:ascii="Arial" w:hAnsi="Arial" w:cs="Arial"/>
          <w:spacing w:val="-4"/>
          <w:rPrChange w:id="924" w:author="Worrell, Tyrone C CIV USARMY HQDA ASA ALT (USA)" w:date="2024-09-24T06:42:00Z">
            <w:rPr>
              <w:spacing w:val="-4"/>
            </w:rPr>
          </w:rPrChange>
        </w:rPr>
        <w:t xml:space="preserve"> </w:t>
      </w:r>
      <w:r w:rsidRPr="00D25EE3">
        <w:rPr>
          <w:rFonts w:ascii="Arial" w:hAnsi="Arial" w:cs="Arial"/>
          <w:rPrChange w:id="925" w:author="Worrell, Tyrone C CIV USARMY HQDA ASA ALT (USA)" w:date="2024-09-24T06:42:00Z">
            <w:rPr/>
          </w:rPrChange>
        </w:rPr>
        <w:t>Program</w:t>
      </w:r>
      <w:r w:rsidRPr="00D25EE3">
        <w:rPr>
          <w:rFonts w:ascii="Arial" w:hAnsi="Arial" w:cs="Arial"/>
          <w:spacing w:val="-4"/>
          <w:rPrChange w:id="926" w:author="Worrell, Tyrone C CIV USARMY HQDA ASA ALT (USA)" w:date="2024-09-24T06:42:00Z">
            <w:rPr>
              <w:spacing w:val="-4"/>
            </w:rPr>
          </w:rPrChange>
        </w:rPr>
        <w:t xml:space="preserve"> </w:t>
      </w:r>
      <w:r w:rsidRPr="00D25EE3">
        <w:rPr>
          <w:rFonts w:ascii="Arial" w:hAnsi="Arial" w:cs="Arial"/>
          <w:rPrChange w:id="927" w:author="Worrell, Tyrone C CIV USARMY HQDA ASA ALT (USA)" w:date="2024-09-24T06:42:00Z">
            <w:rPr/>
          </w:rPrChange>
        </w:rPr>
        <w:t>is</w:t>
      </w:r>
      <w:r w:rsidRPr="00D25EE3">
        <w:rPr>
          <w:rFonts w:ascii="Arial" w:hAnsi="Arial" w:cs="Arial"/>
          <w:spacing w:val="-3"/>
          <w:rPrChange w:id="928" w:author="Worrell, Tyrone C CIV USARMY HQDA ASA ALT (USA)" w:date="2024-09-24T06:42:00Z">
            <w:rPr>
              <w:spacing w:val="-3"/>
            </w:rPr>
          </w:rPrChange>
        </w:rPr>
        <w:t xml:space="preserve"> </w:t>
      </w:r>
      <w:r w:rsidRPr="00D25EE3">
        <w:rPr>
          <w:rFonts w:ascii="Arial" w:hAnsi="Arial" w:cs="Arial"/>
          <w:rPrChange w:id="929" w:author="Worrell, Tyrone C CIV USARMY HQDA ASA ALT (USA)" w:date="2024-09-24T06:42:00Z">
            <w:rPr/>
          </w:rPrChange>
        </w:rPr>
        <w:t>a</w:t>
      </w:r>
      <w:r w:rsidRPr="00D25EE3">
        <w:rPr>
          <w:rFonts w:ascii="Arial" w:hAnsi="Arial" w:cs="Arial"/>
          <w:spacing w:val="-3"/>
          <w:rPrChange w:id="930" w:author="Worrell, Tyrone C CIV USARMY HQDA ASA ALT (USA)" w:date="2024-09-24T06:42:00Z">
            <w:rPr>
              <w:spacing w:val="-3"/>
            </w:rPr>
          </w:rPrChange>
        </w:rPr>
        <w:t xml:space="preserve"> </w:t>
      </w:r>
      <w:r w:rsidRPr="00D25EE3">
        <w:rPr>
          <w:rFonts w:ascii="Arial" w:hAnsi="Arial" w:cs="Arial"/>
          <w:rPrChange w:id="931" w:author="Worrell, Tyrone C CIV USARMY HQDA ASA ALT (USA)" w:date="2024-09-24T06:42:00Z">
            <w:rPr/>
          </w:rPrChange>
        </w:rPr>
        <w:t>crucial</w:t>
      </w:r>
      <w:r w:rsidRPr="00D25EE3">
        <w:rPr>
          <w:rFonts w:ascii="Arial" w:hAnsi="Arial" w:cs="Arial"/>
          <w:spacing w:val="-3"/>
          <w:rPrChange w:id="932" w:author="Worrell, Tyrone C CIV USARMY HQDA ASA ALT (USA)" w:date="2024-09-24T06:42:00Z">
            <w:rPr>
              <w:spacing w:val="-3"/>
            </w:rPr>
          </w:rPrChange>
        </w:rPr>
        <w:t xml:space="preserve"> </w:t>
      </w:r>
      <w:r w:rsidRPr="00D25EE3">
        <w:rPr>
          <w:rFonts w:ascii="Arial" w:hAnsi="Arial" w:cs="Arial"/>
          <w:rPrChange w:id="933" w:author="Worrell, Tyrone C CIV USARMY HQDA ASA ALT (USA)" w:date="2024-09-24T06:42:00Z">
            <w:rPr/>
          </w:rPrChange>
        </w:rPr>
        <w:t>element</w:t>
      </w:r>
      <w:r w:rsidRPr="00D25EE3">
        <w:rPr>
          <w:rFonts w:ascii="Arial" w:hAnsi="Arial" w:cs="Arial"/>
          <w:spacing w:val="-3"/>
          <w:rPrChange w:id="934" w:author="Worrell, Tyrone C CIV USARMY HQDA ASA ALT (USA)" w:date="2024-09-24T06:42:00Z">
            <w:rPr>
              <w:spacing w:val="-3"/>
            </w:rPr>
          </w:rPrChange>
        </w:rPr>
        <w:t xml:space="preserve"> </w:t>
      </w:r>
      <w:r w:rsidRPr="00D25EE3">
        <w:rPr>
          <w:rFonts w:ascii="Arial" w:hAnsi="Arial" w:cs="Arial"/>
          <w:rPrChange w:id="935" w:author="Worrell, Tyrone C CIV USARMY HQDA ASA ALT (USA)" w:date="2024-09-24T06:42:00Z">
            <w:rPr/>
          </w:rPrChange>
        </w:rPr>
        <w:t>of</w:t>
      </w:r>
      <w:r w:rsidRPr="00D25EE3">
        <w:rPr>
          <w:rFonts w:ascii="Arial" w:hAnsi="Arial" w:cs="Arial"/>
          <w:spacing w:val="-3"/>
          <w:rPrChange w:id="936" w:author="Worrell, Tyrone C CIV USARMY HQDA ASA ALT (USA)" w:date="2024-09-24T06:42:00Z">
            <w:rPr>
              <w:spacing w:val="-3"/>
            </w:rPr>
          </w:rPrChange>
        </w:rPr>
        <w:t xml:space="preserve"> </w:t>
      </w:r>
      <w:r w:rsidRPr="00D25EE3">
        <w:rPr>
          <w:rFonts w:ascii="Arial" w:hAnsi="Arial" w:cs="Arial"/>
          <w:rPrChange w:id="937" w:author="Worrell, Tyrone C CIV USARMY HQDA ASA ALT (USA)" w:date="2024-09-24T06:42:00Z">
            <w:rPr/>
          </w:rPrChange>
        </w:rPr>
        <w:t>ACE</w:t>
      </w:r>
      <w:r w:rsidRPr="00D25EE3">
        <w:rPr>
          <w:rFonts w:ascii="Arial" w:hAnsi="Arial" w:cs="Arial"/>
          <w:spacing w:val="-4"/>
          <w:rPrChange w:id="938" w:author="Worrell, Tyrone C CIV USARMY HQDA ASA ALT (USA)" w:date="2024-09-24T06:42:00Z">
            <w:rPr>
              <w:spacing w:val="-4"/>
            </w:rPr>
          </w:rPrChange>
        </w:rPr>
        <w:t xml:space="preserve"> </w:t>
      </w:r>
      <w:r w:rsidRPr="00D25EE3">
        <w:rPr>
          <w:rFonts w:ascii="Arial" w:hAnsi="Arial" w:cs="Arial"/>
          <w:rPrChange w:id="939" w:author="Worrell, Tyrone C CIV USARMY HQDA ASA ALT (USA)" w:date="2024-09-24T06:42:00Z">
            <w:rPr/>
          </w:rPrChange>
        </w:rPr>
        <w:t>contracting</w:t>
      </w:r>
      <w:r w:rsidRPr="00D25EE3">
        <w:rPr>
          <w:rFonts w:ascii="Arial" w:hAnsi="Arial" w:cs="Arial"/>
          <w:spacing w:val="-3"/>
          <w:rPrChange w:id="940" w:author="Worrell, Tyrone C CIV USARMY HQDA ASA ALT (USA)" w:date="2024-09-24T06:42:00Z">
            <w:rPr>
              <w:spacing w:val="-3"/>
            </w:rPr>
          </w:rPrChange>
        </w:rPr>
        <w:t xml:space="preserve"> </w:t>
      </w:r>
      <w:r w:rsidRPr="00D25EE3">
        <w:rPr>
          <w:rFonts w:ascii="Arial" w:hAnsi="Arial" w:cs="Arial"/>
          <w:rPrChange w:id="941" w:author="Worrell, Tyrone C CIV USARMY HQDA ASA ALT (USA)" w:date="2024-09-24T06:42:00Z">
            <w:rPr/>
          </w:rPrChange>
        </w:rPr>
        <w:t>governance.</w:t>
      </w:r>
      <w:r w:rsidRPr="00D25EE3">
        <w:rPr>
          <w:rFonts w:ascii="Arial" w:hAnsi="Arial" w:cs="Arial"/>
          <w:spacing w:val="40"/>
          <w:rPrChange w:id="942" w:author="Worrell, Tyrone C CIV USARMY HQDA ASA ALT (USA)" w:date="2024-09-24T06:42:00Z">
            <w:rPr>
              <w:spacing w:val="40"/>
            </w:rPr>
          </w:rPrChange>
        </w:rPr>
        <w:t xml:space="preserve"> </w:t>
      </w:r>
      <w:r w:rsidRPr="00D25EE3">
        <w:rPr>
          <w:rFonts w:ascii="Arial" w:hAnsi="Arial" w:cs="Arial"/>
          <w:rPrChange w:id="943" w:author="Worrell, Tyrone C CIV USARMY HQDA ASA ALT (USA)" w:date="2024-09-24T06:42:00Z">
            <w:rPr/>
          </w:rPrChange>
        </w:rPr>
        <w:t>Specifically,</w:t>
      </w:r>
      <w:r w:rsidRPr="00D25EE3">
        <w:rPr>
          <w:rFonts w:ascii="Arial" w:hAnsi="Arial" w:cs="Arial"/>
          <w:spacing w:val="-5"/>
          <w:rPrChange w:id="944" w:author="Worrell, Tyrone C CIV USARMY HQDA ASA ALT (USA)" w:date="2024-09-24T06:42:00Z">
            <w:rPr>
              <w:spacing w:val="-5"/>
            </w:rPr>
          </w:rPrChange>
        </w:rPr>
        <w:t xml:space="preserve"> </w:t>
      </w:r>
      <w:r w:rsidRPr="00D25EE3">
        <w:rPr>
          <w:rFonts w:ascii="Arial" w:hAnsi="Arial" w:cs="Arial"/>
          <w:rPrChange w:id="945" w:author="Worrell, Tyrone C CIV USARMY HQDA ASA ALT (USA)" w:date="2024-09-24T06:42:00Z">
            <w:rPr/>
          </w:rPrChange>
        </w:rPr>
        <w:t>the</w:t>
      </w:r>
      <w:r w:rsidRPr="00D25EE3">
        <w:rPr>
          <w:rFonts w:ascii="Arial" w:hAnsi="Arial" w:cs="Arial"/>
          <w:spacing w:val="-3"/>
          <w:rPrChange w:id="946" w:author="Worrell, Tyrone C CIV USARMY HQDA ASA ALT (USA)" w:date="2024-09-24T06:42:00Z">
            <w:rPr>
              <w:spacing w:val="-3"/>
            </w:rPr>
          </w:rPrChange>
        </w:rPr>
        <w:t xml:space="preserve"> </w:t>
      </w:r>
      <w:r w:rsidRPr="00D25EE3">
        <w:rPr>
          <w:rFonts w:ascii="Arial" w:hAnsi="Arial" w:cs="Arial"/>
          <w:rPrChange w:id="947" w:author="Worrell, Tyrone C CIV USARMY HQDA ASA ALT (USA)" w:date="2024-09-24T06:42:00Z">
            <w:rPr/>
          </w:rPrChange>
        </w:rPr>
        <w:t>PMR Program assesses the effectiveness of strategic controls, internal controls, and key internal controls to mitigate risks to the ACE contracting strategic objectives.</w:t>
      </w:r>
    </w:p>
    <w:p w14:paraId="229E7A74" w14:textId="77777777" w:rsidR="0060199D" w:rsidRPr="00D25EE3" w:rsidRDefault="0060199D">
      <w:pPr>
        <w:pStyle w:val="BodyText"/>
        <w:spacing w:before="3"/>
        <w:rPr>
          <w:rFonts w:ascii="Arial" w:hAnsi="Arial" w:cs="Arial"/>
          <w:rPrChange w:id="948" w:author="Worrell, Tyrone C CIV USARMY HQDA ASA ALT (USA)" w:date="2024-09-24T06:42:00Z">
            <w:rPr/>
          </w:rPrChange>
        </w:rPr>
      </w:pPr>
    </w:p>
    <w:p w14:paraId="229E7A75" w14:textId="77777777" w:rsidR="0060199D" w:rsidRPr="00D25EE3" w:rsidRDefault="000333D6">
      <w:pPr>
        <w:pStyle w:val="Heading1"/>
        <w:rPr>
          <w:rFonts w:ascii="Arial" w:hAnsi="Arial" w:cs="Arial"/>
          <w:rPrChange w:id="949" w:author="Worrell, Tyrone C CIV USARMY HQDA ASA ALT (USA)" w:date="2024-09-24T06:42:00Z">
            <w:rPr/>
          </w:rPrChange>
        </w:rPr>
      </w:pPr>
      <w:bookmarkStart w:id="950" w:name="CC-201__Policy."/>
      <w:bookmarkStart w:id="951" w:name="_bookmark9"/>
      <w:bookmarkEnd w:id="950"/>
      <w:bookmarkEnd w:id="951"/>
      <w:r w:rsidRPr="00D25EE3">
        <w:rPr>
          <w:rFonts w:ascii="Arial" w:hAnsi="Arial" w:cs="Arial"/>
          <w:rPrChange w:id="952" w:author="Worrell, Tyrone C CIV USARMY HQDA ASA ALT (USA)" w:date="2024-09-24T06:42:00Z">
            <w:rPr/>
          </w:rPrChange>
        </w:rPr>
        <w:t>CC-201</w:t>
      </w:r>
      <w:r w:rsidRPr="00D25EE3">
        <w:rPr>
          <w:rFonts w:ascii="Arial" w:hAnsi="Arial" w:cs="Arial"/>
          <w:spacing w:val="58"/>
          <w:rPrChange w:id="953" w:author="Worrell, Tyrone C CIV USARMY HQDA ASA ALT (USA)" w:date="2024-09-24T06:42:00Z">
            <w:rPr>
              <w:spacing w:val="58"/>
            </w:rPr>
          </w:rPrChange>
        </w:rPr>
        <w:t xml:space="preserve"> </w:t>
      </w:r>
      <w:r w:rsidRPr="00D25EE3">
        <w:rPr>
          <w:rFonts w:ascii="Arial" w:hAnsi="Arial" w:cs="Arial"/>
          <w:spacing w:val="-2"/>
          <w:rPrChange w:id="954" w:author="Worrell, Tyrone C CIV USARMY HQDA ASA ALT (USA)" w:date="2024-09-24T06:42:00Z">
            <w:rPr>
              <w:spacing w:val="-2"/>
            </w:rPr>
          </w:rPrChange>
        </w:rPr>
        <w:t>Policy.</w:t>
      </w:r>
    </w:p>
    <w:p w14:paraId="229E7A76" w14:textId="77777777" w:rsidR="0060199D" w:rsidRPr="00D25EE3" w:rsidRDefault="0060199D">
      <w:pPr>
        <w:pStyle w:val="BodyText"/>
        <w:spacing w:before="46"/>
        <w:rPr>
          <w:rFonts w:ascii="Arial" w:hAnsi="Arial" w:cs="Arial"/>
          <w:b/>
          <w:rPrChange w:id="955" w:author="Worrell, Tyrone C CIV USARMY HQDA ASA ALT (USA)" w:date="2024-09-24T06:42:00Z">
            <w:rPr>
              <w:b/>
            </w:rPr>
          </w:rPrChange>
        </w:rPr>
      </w:pPr>
    </w:p>
    <w:p w14:paraId="229E7A77" w14:textId="77777777" w:rsidR="0060199D" w:rsidRPr="00D25EE3" w:rsidRDefault="000333D6">
      <w:pPr>
        <w:pStyle w:val="ListParagraph"/>
        <w:numPr>
          <w:ilvl w:val="0"/>
          <w:numId w:val="13"/>
        </w:numPr>
        <w:tabs>
          <w:tab w:val="left" w:pos="446"/>
        </w:tabs>
        <w:spacing w:line="276" w:lineRule="auto"/>
        <w:ind w:right="1003" w:firstLine="0"/>
        <w:rPr>
          <w:rFonts w:ascii="Arial" w:hAnsi="Arial" w:cs="Arial"/>
          <w:sz w:val="24"/>
          <w:szCs w:val="24"/>
          <w:rPrChange w:id="956" w:author="Worrell, Tyrone C CIV USARMY HQDA ASA ALT (USA)" w:date="2024-09-24T06:42:00Z">
            <w:rPr>
              <w:sz w:val="24"/>
            </w:rPr>
          </w:rPrChange>
        </w:rPr>
      </w:pPr>
      <w:r w:rsidRPr="00D25EE3">
        <w:rPr>
          <w:rFonts w:ascii="Arial" w:hAnsi="Arial" w:cs="Arial"/>
          <w:sz w:val="24"/>
          <w:szCs w:val="24"/>
          <w:rPrChange w:id="957" w:author="Worrell, Tyrone C CIV USARMY HQDA ASA ALT (USA)" w:date="2024-09-24T06:42:00Z">
            <w:rPr>
              <w:sz w:val="24"/>
            </w:rPr>
          </w:rPrChange>
        </w:rPr>
        <w:t>The</w:t>
      </w:r>
      <w:r w:rsidRPr="00D25EE3">
        <w:rPr>
          <w:rFonts w:ascii="Arial" w:hAnsi="Arial" w:cs="Arial"/>
          <w:spacing w:val="-3"/>
          <w:sz w:val="24"/>
          <w:szCs w:val="24"/>
          <w:rPrChange w:id="958" w:author="Worrell, Tyrone C CIV USARMY HQDA ASA ALT (USA)" w:date="2024-09-24T06:42:00Z">
            <w:rPr>
              <w:spacing w:val="-3"/>
              <w:sz w:val="24"/>
            </w:rPr>
          </w:rPrChange>
        </w:rPr>
        <w:t xml:space="preserve"> </w:t>
      </w:r>
      <w:r w:rsidRPr="00D25EE3">
        <w:rPr>
          <w:rFonts w:ascii="Arial" w:hAnsi="Arial" w:cs="Arial"/>
          <w:sz w:val="24"/>
          <w:szCs w:val="24"/>
          <w:rPrChange w:id="959" w:author="Worrell, Tyrone C CIV USARMY HQDA ASA ALT (USA)" w:date="2024-09-24T06:42:00Z">
            <w:rPr>
              <w:sz w:val="24"/>
            </w:rPr>
          </w:rPrChange>
        </w:rPr>
        <w:t>Army</w:t>
      </w:r>
      <w:r w:rsidRPr="00D25EE3">
        <w:rPr>
          <w:rFonts w:ascii="Arial" w:hAnsi="Arial" w:cs="Arial"/>
          <w:spacing w:val="-3"/>
          <w:sz w:val="24"/>
          <w:szCs w:val="24"/>
          <w:rPrChange w:id="960" w:author="Worrell, Tyrone C CIV USARMY HQDA ASA ALT (USA)" w:date="2024-09-24T06:42:00Z">
            <w:rPr>
              <w:spacing w:val="-3"/>
              <w:sz w:val="24"/>
            </w:rPr>
          </w:rPrChange>
        </w:rPr>
        <w:t xml:space="preserve"> </w:t>
      </w:r>
      <w:r w:rsidRPr="00D25EE3">
        <w:rPr>
          <w:rFonts w:ascii="Arial" w:hAnsi="Arial" w:cs="Arial"/>
          <w:sz w:val="24"/>
          <w:szCs w:val="24"/>
          <w:rPrChange w:id="961" w:author="Worrell, Tyrone C CIV USARMY HQDA ASA ALT (USA)" w:date="2024-09-24T06:42:00Z">
            <w:rPr>
              <w:sz w:val="24"/>
            </w:rPr>
          </w:rPrChange>
        </w:rPr>
        <w:t>PMR</w:t>
      </w:r>
      <w:r w:rsidRPr="00D25EE3">
        <w:rPr>
          <w:rFonts w:ascii="Arial" w:hAnsi="Arial" w:cs="Arial"/>
          <w:spacing w:val="-4"/>
          <w:sz w:val="24"/>
          <w:szCs w:val="24"/>
          <w:rPrChange w:id="962" w:author="Worrell, Tyrone C CIV USARMY HQDA ASA ALT (USA)" w:date="2024-09-24T06:42:00Z">
            <w:rPr>
              <w:spacing w:val="-4"/>
              <w:sz w:val="24"/>
            </w:rPr>
          </w:rPrChange>
        </w:rPr>
        <w:t xml:space="preserve"> </w:t>
      </w:r>
      <w:r w:rsidRPr="00D25EE3">
        <w:rPr>
          <w:rFonts w:ascii="Arial" w:hAnsi="Arial" w:cs="Arial"/>
          <w:sz w:val="24"/>
          <w:szCs w:val="24"/>
          <w:rPrChange w:id="963" w:author="Worrell, Tyrone C CIV USARMY HQDA ASA ALT (USA)" w:date="2024-09-24T06:42:00Z">
            <w:rPr>
              <w:sz w:val="24"/>
            </w:rPr>
          </w:rPrChange>
        </w:rPr>
        <w:t>Program</w:t>
      </w:r>
      <w:r w:rsidRPr="00D25EE3">
        <w:rPr>
          <w:rFonts w:ascii="Arial" w:hAnsi="Arial" w:cs="Arial"/>
          <w:spacing w:val="-3"/>
          <w:sz w:val="24"/>
          <w:szCs w:val="24"/>
          <w:rPrChange w:id="964" w:author="Worrell, Tyrone C CIV USARMY HQDA ASA ALT (USA)" w:date="2024-09-24T06:42:00Z">
            <w:rPr>
              <w:spacing w:val="-3"/>
              <w:sz w:val="24"/>
            </w:rPr>
          </w:rPrChange>
        </w:rPr>
        <w:t xml:space="preserve"> </w:t>
      </w:r>
      <w:r w:rsidRPr="00D25EE3">
        <w:rPr>
          <w:rFonts w:ascii="Arial" w:hAnsi="Arial" w:cs="Arial"/>
          <w:sz w:val="24"/>
          <w:szCs w:val="24"/>
          <w:rPrChange w:id="965" w:author="Worrell, Tyrone C CIV USARMY HQDA ASA ALT (USA)" w:date="2024-09-24T06:42:00Z">
            <w:rPr>
              <w:sz w:val="24"/>
            </w:rPr>
          </w:rPrChange>
        </w:rPr>
        <w:t>will</w:t>
      </w:r>
      <w:r w:rsidRPr="00D25EE3">
        <w:rPr>
          <w:rFonts w:ascii="Arial" w:hAnsi="Arial" w:cs="Arial"/>
          <w:spacing w:val="-3"/>
          <w:sz w:val="24"/>
          <w:szCs w:val="24"/>
          <w:rPrChange w:id="966" w:author="Worrell, Tyrone C CIV USARMY HQDA ASA ALT (USA)" w:date="2024-09-24T06:42:00Z">
            <w:rPr>
              <w:spacing w:val="-3"/>
              <w:sz w:val="24"/>
            </w:rPr>
          </w:rPrChange>
        </w:rPr>
        <w:t xml:space="preserve"> </w:t>
      </w:r>
      <w:r w:rsidRPr="00D25EE3">
        <w:rPr>
          <w:rFonts w:ascii="Arial" w:hAnsi="Arial" w:cs="Arial"/>
          <w:sz w:val="24"/>
          <w:szCs w:val="24"/>
          <w:rPrChange w:id="967" w:author="Worrell, Tyrone C CIV USARMY HQDA ASA ALT (USA)" w:date="2024-09-24T06:42:00Z">
            <w:rPr>
              <w:sz w:val="24"/>
            </w:rPr>
          </w:rPrChange>
        </w:rPr>
        <w:t>assess</w:t>
      </w:r>
      <w:r w:rsidRPr="00D25EE3">
        <w:rPr>
          <w:rFonts w:ascii="Arial" w:hAnsi="Arial" w:cs="Arial"/>
          <w:spacing w:val="-3"/>
          <w:sz w:val="24"/>
          <w:szCs w:val="24"/>
          <w:rPrChange w:id="968" w:author="Worrell, Tyrone C CIV USARMY HQDA ASA ALT (USA)" w:date="2024-09-24T06:42:00Z">
            <w:rPr>
              <w:spacing w:val="-3"/>
              <w:sz w:val="24"/>
            </w:rPr>
          </w:rPrChange>
        </w:rPr>
        <w:t xml:space="preserve"> </w:t>
      </w:r>
      <w:r w:rsidRPr="00D25EE3">
        <w:rPr>
          <w:rFonts w:ascii="Arial" w:hAnsi="Arial" w:cs="Arial"/>
          <w:sz w:val="24"/>
          <w:szCs w:val="24"/>
          <w:rPrChange w:id="969" w:author="Worrell, Tyrone C CIV USARMY HQDA ASA ALT (USA)" w:date="2024-09-24T06:42:00Z">
            <w:rPr>
              <w:sz w:val="24"/>
            </w:rPr>
          </w:rPrChange>
        </w:rPr>
        <w:t>the</w:t>
      </w:r>
      <w:r w:rsidRPr="00D25EE3">
        <w:rPr>
          <w:rFonts w:ascii="Arial" w:hAnsi="Arial" w:cs="Arial"/>
          <w:spacing w:val="-3"/>
          <w:sz w:val="24"/>
          <w:szCs w:val="24"/>
          <w:rPrChange w:id="970" w:author="Worrell, Tyrone C CIV USARMY HQDA ASA ALT (USA)" w:date="2024-09-24T06:42:00Z">
            <w:rPr>
              <w:spacing w:val="-3"/>
              <w:sz w:val="24"/>
            </w:rPr>
          </w:rPrChange>
        </w:rPr>
        <w:t xml:space="preserve"> </w:t>
      </w:r>
      <w:r w:rsidRPr="00D25EE3">
        <w:rPr>
          <w:rFonts w:ascii="Arial" w:hAnsi="Arial" w:cs="Arial"/>
          <w:sz w:val="24"/>
          <w:szCs w:val="24"/>
          <w:rPrChange w:id="971" w:author="Worrell, Tyrone C CIV USARMY HQDA ASA ALT (USA)" w:date="2024-09-24T06:42:00Z">
            <w:rPr>
              <w:sz w:val="24"/>
            </w:rPr>
          </w:rPrChange>
        </w:rPr>
        <w:t>effectiveness</w:t>
      </w:r>
      <w:r w:rsidRPr="00D25EE3">
        <w:rPr>
          <w:rFonts w:ascii="Arial" w:hAnsi="Arial" w:cs="Arial"/>
          <w:spacing w:val="-3"/>
          <w:sz w:val="24"/>
          <w:szCs w:val="24"/>
          <w:rPrChange w:id="972" w:author="Worrell, Tyrone C CIV USARMY HQDA ASA ALT (USA)" w:date="2024-09-24T06:42:00Z">
            <w:rPr>
              <w:spacing w:val="-3"/>
              <w:sz w:val="24"/>
            </w:rPr>
          </w:rPrChange>
        </w:rPr>
        <w:t xml:space="preserve"> </w:t>
      </w:r>
      <w:r w:rsidRPr="00D25EE3">
        <w:rPr>
          <w:rFonts w:ascii="Arial" w:hAnsi="Arial" w:cs="Arial"/>
          <w:sz w:val="24"/>
          <w:szCs w:val="24"/>
          <w:rPrChange w:id="973" w:author="Worrell, Tyrone C CIV USARMY HQDA ASA ALT (USA)" w:date="2024-09-24T06:42:00Z">
            <w:rPr>
              <w:sz w:val="24"/>
            </w:rPr>
          </w:rPrChange>
        </w:rPr>
        <w:t>of</w:t>
      </w:r>
      <w:r w:rsidRPr="00D25EE3">
        <w:rPr>
          <w:rFonts w:ascii="Arial" w:hAnsi="Arial" w:cs="Arial"/>
          <w:spacing w:val="-4"/>
          <w:sz w:val="24"/>
          <w:szCs w:val="24"/>
          <w:rPrChange w:id="974" w:author="Worrell, Tyrone C CIV USARMY HQDA ASA ALT (USA)" w:date="2024-09-24T06:42:00Z">
            <w:rPr>
              <w:spacing w:val="-4"/>
              <w:sz w:val="24"/>
            </w:rPr>
          </w:rPrChange>
        </w:rPr>
        <w:t xml:space="preserve"> </w:t>
      </w:r>
      <w:r w:rsidRPr="00D25EE3">
        <w:rPr>
          <w:rFonts w:ascii="Arial" w:hAnsi="Arial" w:cs="Arial"/>
          <w:sz w:val="24"/>
          <w:szCs w:val="24"/>
          <w:rPrChange w:id="975" w:author="Worrell, Tyrone C CIV USARMY HQDA ASA ALT (USA)" w:date="2024-09-24T06:42:00Z">
            <w:rPr>
              <w:sz w:val="24"/>
            </w:rPr>
          </w:rPrChange>
        </w:rPr>
        <w:t>internal</w:t>
      </w:r>
      <w:r w:rsidRPr="00D25EE3">
        <w:rPr>
          <w:rFonts w:ascii="Arial" w:hAnsi="Arial" w:cs="Arial"/>
          <w:spacing w:val="-3"/>
          <w:sz w:val="24"/>
          <w:szCs w:val="24"/>
          <w:rPrChange w:id="976" w:author="Worrell, Tyrone C CIV USARMY HQDA ASA ALT (USA)" w:date="2024-09-24T06:42:00Z">
            <w:rPr>
              <w:spacing w:val="-3"/>
              <w:sz w:val="24"/>
            </w:rPr>
          </w:rPrChange>
        </w:rPr>
        <w:t xml:space="preserve"> </w:t>
      </w:r>
      <w:r w:rsidRPr="00D25EE3">
        <w:rPr>
          <w:rFonts w:ascii="Arial" w:hAnsi="Arial" w:cs="Arial"/>
          <w:sz w:val="24"/>
          <w:szCs w:val="24"/>
          <w:rPrChange w:id="977" w:author="Worrell, Tyrone C CIV USARMY HQDA ASA ALT (USA)" w:date="2024-09-24T06:42:00Z">
            <w:rPr>
              <w:sz w:val="24"/>
            </w:rPr>
          </w:rPrChange>
        </w:rPr>
        <w:t>controls</w:t>
      </w:r>
      <w:r w:rsidRPr="00D25EE3">
        <w:rPr>
          <w:rFonts w:ascii="Arial" w:hAnsi="Arial" w:cs="Arial"/>
          <w:spacing w:val="-3"/>
          <w:sz w:val="24"/>
          <w:szCs w:val="24"/>
          <w:rPrChange w:id="978" w:author="Worrell, Tyrone C CIV USARMY HQDA ASA ALT (USA)" w:date="2024-09-24T06:42:00Z">
            <w:rPr>
              <w:spacing w:val="-3"/>
              <w:sz w:val="24"/>
            </w:rPr>
          </w:rPrChange>
        </w:rPr>
        <w:t xml:space="preserve"> </w:t>
      </w:r>
      <w:r w:rsidRPr="00D25EE3">
        <w:rPr>
          <w:rFonts w:ascii="Arial" w:hAnsi="Arial" w:cs="Arial"/>
          <w:sz w:val="24"/>
          <w:szCs w:val="24"/>
          <w:rPrChange w:id="979" w:author="Worrell, Tyrone C CIV USARMY HQDA ASA ALT (USA)" w:date="2024-09-24T06:42:00Z">
            <w:rPr>
              <w:sz w:val="24"/>
            </w:rPr>
          </w:rPrChange>
        </w:rPr>
        <w:t>at</w:t>
      </w:r>
      <w:r w:rsidRPr="00D25EE3">
        <w:rPr>
          <w:rFonts w:ascii="Arial" w:hAnsi="Arial" w:cs="Arial"/>
          <w:spacing w:val="-3"/>
          <w:sz w:val="24"/>
          <w:szCs w:val="24"/>
          <w:rPrChange w:id="980" w:author="Worrell, Tyrone C CIV USARMY HQDA ASA ALT (USA)" w:date="2024-09-24T06:42:00Z">
            <w:rPr>
              <w:spacing w:val="-3"/>
              <w:sz w:val="24"/>
            </w:rPr>
          </w:rPrChange>
        </w:rPr>
        <w:t xml:space="preserve"> </w:t>
      </w:r>
      <w:r w:rsidRPr="00D25EE3">
        <w:rPr>
          <w:rFonts w:ascii="Arial" w:hAnsi="Arial" w:cs="Arial"/>
          <w:sz w:val="24"/>
          <w:szCs w:val="24"/>
          <w:rPrChange w:id="981" w:author="Worrell, Tyrone C CIV USARMY HQDA ASA ALT (USA)" w:date="2024-09-24T06:42:00Z">
            <w:rPr>
              <w:sz w:val="24"/>
            </w:rPr>
          </w:rPrChange>
        </w:rPr>
        <w:t>both</w:t>
      </w:r>
      <w:r w:rsidRPr="00D25EE3">
        <w:rPr>
          <w:rFonts w:ascii="Arial" w:hAnsi="Arial" w:cs="Arial"/>
          <w:spacing w:val="-3"/>
          <w:sz w:val="24"/>
          <w:szCs w:val="24"/>
          <w:rPrChange w:id="982" w:author="Worrell, Tyrone C CIV USARMY HQDA ASA ALT (USA)" w:date="2024-09-24T06:42:00Z">
            <w:rPr>
              <w:spacing w:val="-3"/>
              <w:sz w:val="24"/>
            </w:rPr>
          </w:rPrChange>
        </w:rPr>
        <w:t xml:space="preserve"> </w:t>
      </w:r>
      <w:r w:rsidRPr="00D25EE3">
        <w:rPr>
          <w:rFonts w:ascii="Arial" w:hAnsi="Arial" w:cs="Arial"/>
          <w:sz w:val="24"/>
          <w:szCs w:val="24"/>
          <w:rPrChange w:id="983" w:author="Worrell, Tyrone C CIV USARMY HQDA ASA ALT (USA)" w:date="2024-09-24T06:42:00Z">
            <w:rPr>
              <w:sz w:val="24"/>
            </w:rPr>
          </w:rPrChange>
        </w:rPr>
        <w:t>the contracting activity level and on a strategic, enterprise-wide basis.</w:t>
      </w:r>
    </w:p>
    <w:p w14:paraId="229E7A78" w14:textId="77777777" w:rsidR="0060199D" w:rsidRPr="00D25EE3" w:rsidRDefault="0060199D">
      <w:pPr>
        <w:pStyle w:val="BodyText"/>
        <w:spacing w:before="3"/>
        <w:rPr>
          <w:rFonts w:ascii="Arial" w:hAnsi="Arial" w:cs="Arial"/>
          <w:rPrChange w:id="984" w:author="Worrell, Tyrone C CIV USARMY HQDA ASA ALT (USA)" w:date="2024-09-24T06:42:00Z">
            <w:rPr/>
          </w:rPrChange>
        </w:rPr>
      </w:pPr>
    </w:p>
    <w:p w14:paraId="229E7A79" w14:textId="77777777" w:rsidR="0060199D" w:rsidRPr="00D25EE3" w:rsidRDefault="000333D6">
      <w:pPr>
        <w:pStyle w:val="ListParagraph"/>
        <w:numPr>
          <w:ilvl w:val="0"/>
          <w:numId w:val="13"/>
        </w:numPr>
        <w:tabs>
          <w:tab w:val="left" w:pos="519"/>
        </w:tabs>
        <w:spacing w:before="1" w:line="276" w:lineRule="auto"/>
        <w:ind w:right="166" w:firstLine="0"/>
        <w:rPr>
          <w:rFonts w:ascii="Arial" w:hAnsi="Arial" w:cs="Arial"/>
          <w:sz w:val="24"/>
          <w:szCs w:val="24"/>
          <w:rPrChange w:id="985" w:author="Worrell, Tyrone C CIV USARMY HQDA ASA ALT (USA)" w:date="2024-09-24T06:42:00Z">
            <w:rPr>
              <w:sz w:val="24"/>
            </w:rPr>
          </w:rPrChange>
        </w:rPr>
      </w:pPr>
      <w:r w:rsidRPr="00D25EE3">
        <w:rPr>
          <w:rFonts w:ascii="Arial" w:hAnsi="Arial" w:cs="Arial"/>
          <w:sz w:val="24"/>
          <w:szCs w:val="24"/>
          <w:rPrChange w:id="986" w:author="Worrell, Tyrone C CIV USARMY HQDA ASA ALT (USA)" w:date="2024-09-24T06:42:00Z">
            <w:rPr>
              <w:sz w:val="24"/>
            </w:rPr>
          </w:rPrChange>
        </w:rPr>
        <w:t>The Office of the Deputy Assistant Secretary of the Army (Procurement) (ODASA(P)) is responsible</w:t>
      </w:r>
      <w:r w:rsidRPr="00D25EE3">
        <w:rPr>
          <w:rFonts w:ascii="Arial" w:hAnsi="Arial" w:cs="Arial"/>
          <w:spacing w:val="-4"/>
          <w:sz w:val="24"/>
          <w:szCs w:val="24"/>
          <w:rPrChange w:id="987" w:author="Worrell, Tyrone C CIV USARMY HQDA ASA ALT (USA)" w:date="2024-09-24T06:42:00Z">
            <w:rPr>
              <w:spacing w:val="-4"/>
              <w:sz w:val="24"/>
            </w:rPr>
          </w:rPrChange>
        </w:rPr>
        <w:t xml:space="preserve"> </w:t>
      </w:r>
      <w:r w:rsidRPr="00D25EE3">
        <w:rPr>
          <w:rFonts w:ascii="Arial" w:hAnsi="Arial" w:cs="Arial"/>
          <w:sz w:val="24"/>
          <w:szCs w:val="24"/>
          <w:rPrChange w:id="988" w:author="Worrell, Tyrone C CIV USARMY HQDA ASA ALT (USA)" w:date="2024-09-24T06:42:00Z">
            <w:rPr>
              <w:sz w:val="24"/>
            </w:rPr>
          </w:rPrChange>
        </w:rPr>
        <w:t>for</w:t>
      </w:r>
      <w:r w:rsidRPr="00D25EE3">
        <w:rPr>
          <w:rFonts w:ascii="Arial" w:hAnsi="Arial" w:cs="Arial"/>
          <w:spacing w:val="-3"/>
          <w:sz w:val="24"/>
          <w:szCs w:val="24"/>
          <w:rPrChange w:id="989" w:author="Worrell, Tyrone C CIV USARMY HQDA ASA ALT (USA)" w:date="2024-09-24T06:42:00Z">
            <w:rPr>
              <w:spacing w:val="-3"/>
              <w:sz w:val="24"/>
            </w:rPr>
          </w:rPrChange>
        </w:rPr>
        <w:t xml:space="preserve"> </w:t>
      </w:r>
      <w:r w:rsidRPr="00D25EE3">
        <w:rPr>
          <w:rFonts w:ascii="Arial" w:hAnsi="Arial" w:cs="Arial"/>
          <w:sz w:val="24"/>
          <w:szCs w:val="24"/>
          <w:rPrChange w:id="990" w:author="Worrell, Tyrone C CIV USARMY HQDA ASA ALT (USA)" w:date="2024-09-24T06:42:00Z">
            <w:rPr>
              <w:sz w:val="24"/>
            </w:rPr>
          </w:rPrChange>
        </w:rPr>
        <w:t>evaluating</w:t>
      </w:r>
      <w:r w:rsidRPr="00D25EE3">
        <w:rPr>
          <w:rFonts w:ascii="Arial" w:hAnsi="Arial" w:cs="Arial"/>
          <w:spacing w:val="-3"/>
          <w:sz w:val="24"/>
          <w:szCs w:val="24"/>
          <w:rPrChange w:id="991" w:author="Worrell, Tyrone C CIV USARMY HQDA ASA ALT (USA)" w:date="2024-09-24T06:42:00Z">
            <w:rPr>
              <w:spacing w:val="-3"/>
              <w:sz w:val="24"/>
            </w:rPr>
          </w:rPrChange>
        </w:rPr>
        <w:t xml:space="preserve"> </w:t>
      </w:r>
      <w:r w:rsidRPr="00D25EE3">
        <w:rPr>
          <w:rFonts w:ascii="Arial" w:hAnsi="Arial" w:cs="Arial"/>
          <w:sz w:val="24"/>
          <w:szCs w:val="24"/>
          <w:rPrChange w:id="992" w:author="Worrell, Tyrone C CIV USARMY HQDA ASA ALT (USA)" w:date="2024-09-24T06:42:00Z">
            <w:rPr>
              <w:sz w:val="24"/>
            </w:rPr>
          </w:rPrChange>
        </w:rPr>
        <w:t>the</w:t>
      </w:r>
      <w:r w:rsidRPr="00D25EE3">
        <w:rPr>
          <w:rFonts w:ascii="Arial" w:hAnsi="Arial" w:cs="Arial"/>
          <w:spacing w:val="-3"/>
          <w:sz w:val="24"/>
          <w:szCs w:val="24"/>
          <w:rPrChange w:id="993" w:author="Worrell, Tyrone C CIV USARMY HQDA ASA ALT (USA)" w:date="2024-09-24T06:42:00Z">
            <w:rPr>
              <w:spacing w:val="-3"/>
              <w:sz w:val="24"/>
            </w:rPr>
          </w:rPrChange>
        </w:rPr>
        <w:t xml:space="preserve"> </w:t>
      </w:r>
      <w:r w:rsidRPr="00D25EE3">
        <w:rPr>
          <w:rFonts w:ascii="Arial" w:hAnsi="Arial" w:cs="Arial"/>
          <w:sz w:val="24"/>
          <w:szCs w:val="24"/>
          <w:rPrChange w:id="994" w:author="Worrell, Tyrone C CIV USARMY HQDA ASA ALT (USA)" w:date="2024-09-24T06:42:00Z">
            <w:rPr>
              <w:sz w:val="24"/>
            </w:rPr>
          </w:rPrChange>
        </w:rPr>
        <w:t>effectiveness</w:t>
      </w:r>
      <w:r w:rsidRPr="00D25EE3">
        <w:rPr>
          <w:rFonts w:ascii="Arial" w:hAnsi="Arial" w:cs="Arial"/>
          <w:spacing w:val="-3"/>
          <w:sz w:val="24"/>
          <w:szCs w:val="24"/>
          <w:rPrChange w:id="995" w:author="Worrell, Tyrone C CIV USARMY HQDA ASA ALT (USA)" w:date="2024-09-24T06:42:00Z">
            <w:rPr>
              <w:spacing w:val="-3"/>
              <w:sz w:val="24"/>
            </w:rPr>
          </w:rPrChange>
        </w:rPr>
        <w:t xml:space="preserve"> </w:t>
      </w:r>
      <w:r w:rsidRPr="00D25EE3">
        <w:rPr>
          <w:rFonts w:ascii="Arial" w:hAnsi="Arial" w:cs="Arial"/>
          <w:sz w:val="24"/>
          <w:szCs w:val="24"/>
          <w:rPrChange w:id="996" w:author="Worrell, Tyrone C CIV USARMY HQDA ASA ALT (USA)" w:date="2024-09-24T06:42:00Z">
            <w:rPr>
              <w:sz w:val="24"/>
            </w:rPr>
          </w:rPrChange>
        </w:rPr>
        <w:t>of</w:t>
      </w:r>
      <w:r w:rsidRPr="00D25EE3">
        <w:rPr>
          <w:rFonts w:ascii="Arial" w:hAnsi="Arial" w:cs="Arial"/>
          <w:spacing w:val="-3"/>
          <w:sz w:val="24"/>
          <w:szCs w:val="24"/>
          <w:rPrChange w:id="997" w:author="Worrell, Tyrone C CIV USARMY HQDA ASA ALT (USA)" w:date="2024-09-24T06:42:00Z">
            <w:rPr>
              <w:spacing w:val="-3"/>
              <w:sz w:val="24"/>
            </w:rPr>
          </w:rPrChange>
        </w:rPr>
        <w:t xml:space="preserve"> </w:t>
      </w:r>
      <w:r w:rsidRPr="00D25EE3">
        <w:rPr>
          <w:rFonts w:ascii="Arial" w:hAnsi="Arial" w:cs="Arial"/>
          <w:sz w:val="24"/>
          <w:szCs w:val="24"/>
          <w:rPrChange w:id="998" w:author="Worrell, Tyrone C CIV USARMY HQDA ASA ALT (USA)" w:date="2024-09-24T06:42:00Z">
            <w:rPr>
              <w:sz w:val="24"/>
            </w:rPr>
          </w:rPrChange>
        </w:rPr>
        <w:t>strategic</w:t>
      </w:r>
      <w:r w:rsidRPr="00D25EE3">
        <w:rPr>
          <w:rFonts w:ascii="Arial" w:hAnsi="Arial" w:cs="Arial"/>
          <w:spacing w:val="-3"/>
          <w:sz w:val="24"/>
          <w:szCs w:val="24"/>
          <w:rPrChange w:id="999" w:author="Worrell, Tyrone C CIV USARMY HQDA ASA ALT (USA)" w:date="2024-09-24T06:42:00Z">
            <w:rPr>
              <w:spacing w:val="-3"/>
              <w:sz w:val="24"/>
            </w:rPr>
          </w:rPrChange>
        </w:rPr>
        <w:t xml:space="preserve"> </w:t>
      </w:r>
      <w:r w:rsidRPr="00D25EE3">
        <w:rPr>
          <w:rFonts w:ascii="Arial" w:hAnsi="Arial" w:cs="Arial"/>
          <w:sz w:val="24"/>
          <w:szCs w:val="24"/>
          <w:rPrChange w:id="1000" w:author="Worrell, Tyrone C CIV USARMY HQDA ASA ALT (USA)" w:date="2024-09-24T06:42:00Z">
            <w:rPr>
              <w:sz w:val="24"/>
            </w:rPr>
          </w:rPrChange>
        </w:rPr>
        <w:t>controls.</w:t>
      </w:r>
      <w:r w:rsidRPr="00D25EE3">
        <w:rPr>
          <w:rFonts w:ascii="Arial" w:hAnsi="Arial" w:cs="Arial"/>
          <w:spacing w:val="40"/>
          <w:sz w:val="24"/>
          <w:szCs w:val="24"/>
          <w:rPrChange w:id="1001" w:author="Worrell, Tyrone C CIV USARMY HQDA ASA ALT (USA)" w:date="2024-09-24T06:42:00Z">
            <w:rPr>
              <w:spacing w:val="40"/>
              <w:sz w:val="24"/>
            </w:rPr>
          </w:rPrChange>
        </w:rPr>
        <w:t xml:space="preserve"> </w:t>
      </w:r>
      <w:r w:rsidRPr="00D25EE3">
        <w:rPr>
          <w:rFonts w:ascii="Arial" w:hAnsi="Arial" w:cs="Arial"/>
          <w:sz w:val="24"/>
          <w:szCs w:val="24"/>
          <w:rPrChange w:id="1002" w:author="Worrell, Tyrone C CIV USARMY HQDA ASA ALT (USA)" w:date="2024-09-24T06:42:00Z">
            <w:rPr>
              <w:sz w:val="24"/>
            </w:rPr>
          </w:rPrChange>
        </w:rPr>
        <w:t>Questions</w:t>
      </w:r>
      <w:r w:rsidRPr="00D25EE3">
        <w:rPr>
          <w:rFonts w:ascii="Arial" w:hAnsi="Arial" w:cs="Arial"/>
          <w:spacing w:val="-3"/>
          <w:sz w:val="24"/>
          <w:szCs w:val="24"/>
          <w:rPrChange w:id="1003" w:author="Worrell, Tyrone C CIV USARMY HQDA ASA ALT (USA)" w:date="2024-09-24T06:42:00Z">
            <w:rPr>
              <w:spacing w:val="-3"/>
              <w:sz w:val="24"/>
            </w:rPr>
          </w:rPrChange>
        </w:rPr>
        <w:t xml:space="preserve"> </w:t>
      </w:r>
      <w:r w:rsidRPr="00D25EE3">
        <w:rPr>
          <w:rFonts w:ascii="Arial" w:hAnsi="Arial" w:cs="Arial"/>
          <w:sz w:val="24"/>
          <w:szCs w:val="24"/>
          <w:rPrChange w:id="1004" w:author="Worrell, Tyrone C CIV USARMY HQDA ASA ALT (USA)" w:date="2024-09-24T06:42:00Z">
            <w:rPr>
              <w:sz w:val="24"/>
            </w:rPr>
          </w:rPrChange>
        </w:rPr>
        <w:t>for</w:t>
      </w:r>
      <w:r w:rsidRPr="00D25EE3">
        <w:rPr>
          <w:rFonts w:ascii="Arial" w:hAnsi="Arial" w:cs="Arial"/>
          <w:spacing w:val="-3"/>
          <w:sz w:val="24"/>
          <w:szCs w:val="24"/>
          <w:rPrChange w:id="1005" w:author="Worrell, Tyrone C CIV USARMY HQDA ASA ALT (USA)" w:date="2024-09-24T06:42:00Z">
            <w:rPr>
              <w:spacing w:val="-3"/>
              <w:sz w:val="24"/>
            </w:rPr>
          </w:rPrChange>
        </w:rPr>
        <w:t xml:space="preserve"> </w:t>
      </w:r>
      <w:r w:rsidRPr="00D25EE3">
        <w:rPr>
          <w:rFonts w:ascii="Arial" w:hAnsi="Arial" w:cs="Arial"/>
          <w:sz w:val="24"/>
          <w:szCs w:val="24"/>
          <w:rPrChange w:id="1006" w:author="Worrell, Tyrone C CIV USARMY HQDA ASA ALT (USA)" w:date="2024-09-24T06:42:00Z">
            <w:rPr>
              <w:sz w:val="24"/>
            </w:rPr>
          </w:rPrChange>
        </w:rPr>
        <w:t>strategic</w:t>
      </w:r>
      <w:r w:rsidRPr="00D25EE3">
        <w:rPr>
          <w:rFonts w:ascii="Arial" w:hAnsi="Arial" w:cs="Arial"/>
          <w:spacing w:val="-3"/>
          <w:sz w:val="24"/>
          <w:szCs w:val="24"/>
          <w:rPrChange w:id="1007" w:author="Worrell, Tyrone C CIV USARMY HQDA ASA ALT (USA)" w:date="2024-09-24T06:42:00Z">
            <w:rPr>
              <w:spacing w:val="-3"/>
              <w:sz w:val="24"/>
            </w:rPr>
          </w:rPrChange>
        </w:rPr>
        <w:t xml:space="preserve"> </w:t>
      </w:r>
      <w:r w:rsidRPr="00D25EE3">
        <w:rPr>
          <w:rFonts w:ascii="Arial" w:hAnsi="Arial" w:cs="Arial"/>
          <w:sz w:val="24"/>
          <w:szCs w:val="24"/>
          <w:rPrChange w:id="1008" w:author="Worrell, Tyrone C CIV USARMY HQDA ASA ALT (USA)" w:date="2024-09-24T06:42:00Z">
            <w:rPr>
              <w:sz w:val="24"/>
            </w:rPr>
          </w:rPrChange>
        </w:rPr>
        <w:t>controls</w:t>
      </w:r>
    </w:p>
    <w:p w14:paraId="229E7A7A" w14:textId="77777777" w:rsidR="0060199D" w:rsidRPr="00D25EE3" w:rsidRDefault="0060199D">
      <w:pPr>
        <w:spacing w:line="276" w:lineRule="auto"/>
        <w:rPr>
          <w:rFonts w:ascii="Arial" w:hAnsi="Arial" w:cs="Arial"/>
          <w:sz w:val="24"/>
          <w:szCs w:val="24"/>
          <w:rPrChange w:id="1009" w:author="Worrell, Tyrone C CIV USARMY HQDA ASA ALT (USA)" w:date="2024-09-24T06:42:00Z">
            <w:rPr>
              <w:sz w:val="24"/>
            </w:rPr>
          </w:rPrChange>
        </w:rPr>
        <w:sectPr w:rsidR="0060199D" w:rsidRPr="00D25EE3">
          <w:pgSz w:w="12240" w:h="15840"/>
          <w:pgMar w:top="1380" w:right="1320" w:bottom="280" w:left="1320" w:header="720" w:footer="720" w:gutter="0"/>
          <w:cols w:space="720"/>
        </w:sectPr>
      </w:pPr>
    </w:p>
    <w:p w14:paraId="229E7A7B" w14:textId="68134CC8" w:rsidR="0060199D" w:rsidRPr="00D25EE3" w:rsidRDefault="000333D6">
      <w:pPr>
        <w:pStyle w:val="BodyText"/>
        <w:spacing w:before="60" w:line="276" w:lineRule="auto"/>
        <w:ind w:left="120" w:right="194"/>
        <w:rPr>
          <w:rFonts w:ascii="Arial" w:hAnsi="Arial" w:cs="Arial"/>
          <w:rPrChange w:id="1010" w:author="Worrell, Tyrone C CIV USARMY HQDA ASA ALT (USA)" w:date="2024-09-24T06:42:00Z">
            <w:rPr/>
          </w:rPrChange>
        </w:rPr>
      </w:pPr>
      <w:r w:rsidRPr="00D25EE3">
        <w:rPr>
          <w:rFonts w:ascii="Arial" w:hAnsi="Arial" w:cs="Arial"/>
          <w:rPrChange w:id="1011" w:author="Worrell, Tyrone C CIV USARMY HQDA ASA ALT (USA)" w:date="2024-09-24T06:42:00Z">
            <w:rPr/>
          </w:rPrChange>
        </w:rPr>
        <w:lastRenderedPageBreak/>
        <w:t>are designed to be qualitative in nature and to facilitate the identification of best practices and lessons learned. The ODASA(P) will conduct such assessments via ODASA(P)-led PMRs or will leverage other strategic management review processes. The effectiveness of strategic controls</w:t>
      </w:r>
      <w:r w:rsidRPr="00D25EE3">
        <w:rPr>
          <w:rFonts w:ascii="Arial" w:hAnsi="Arial" w:cs="Arial"/>
          <w:spacing w:val="-4"/>
          <w:rPrChange w:id="1012" w:author="Worrell, Tyrone C CIV USARMY HQDA ASA ALT (USA)" w:date="2024-09-24T06:42:00Z">
            <w:rPr>
              <w:spacing w:val="-4"/>
            </w:rPr>
          </w:rPrChange>
        </w:rPr>
        <w:t xml:space="preserve"> </w:t>
      </w:r>
      <w:r w:rsidRPr="00D25EE3">
        <w:rPr>
          <w:rFonts w:ascii="Arial" w:hAnsi="Arial" w:cs="Arial"/>
          <w:rPrChange w:id="1013" w:author="Worrell, Tyrone C CIV USARMY HQDA ASA ALT (USA)" w:date="2024-09-24T06:42:00Z">
            <w:rPr/>
          </w:rPrChange>
        </w:rPr>
        <w:t>will</w:t>
      </w:r>
      <w:r w:rsidRPr="00D25EE3">
        <w:rPr>
          <w:rFonts w:ascii="Arial" w:hAnsi="Arial" w:cs="Arial"/>
          <w:spacing w:val="-5"/>
          <w:rPrChange w:id="1014" w:author="Worrell, Tyrone C CIV USARMY HQDA ASA ALT (USA)" w:date="2024-09-24T06:42:00Z">
            <w:rPr>
              <w:spacing w:val="-5"/>
            </w:rPr>
          </w:rPrChange>
        </w:rPr>
        <w:t xml:space="preserve"> </w:t>
      </w:r>
      <w:r w:rsidRPr="00D25EE3">
        <w:rPr>
          <w:rFonts w:ascii="Arial" w:hAnsi="Arial" w:cs="Arial"/>
          <w:rPrChange w:id="1015" w:author="Worrell, Tyrone C CIV USARMY HQDA ASA ALT (USA)" w:date="2024-09-24T06:42:00Z">
            <w:rPr/>
          </w:rPrChange>
        </w:rPr>
        <w:t>be</w:t>
      </w:r>
      <w:r w:rsidRPr="00D25EE3">
        <w:rPr>
          <w:rFonts w:ascii="Arial" w:hAnsi="Arial" w:cs="Arial"/>
          <w:spacing w:val="-4"/>
          <w:rPrChange w:id="1016" w:author="Worrell, Tyrone C CIV USARMY HQDA ASA ALT (USA)" w:date="2024-09-24T06:42:00Z">
            <w:rPr>
              <w:spacing w:val="-4"/>
            </w:rPr>
          </w:rPrChange>
        </w:rPr>
        <w:t xml:space="preserve"> </w:t>
      </w:r>
      <w:r w:rsidRPr="00D25EE3">
        <w:rPr>
          <w:rFonts w:ascii="Arial" w:hAnsi="Arial" w:cs="Arial"/>
          <w:rPrChange w:id="1017" w:author="Worrell, Tyrone C CIV USARMY HQDA ASA ALT (USA)" w:date="2024-09-24T06:42:00Z">
            <w:rPr/>
          </w:rPrChange>
        </w:rPr>
        <w:t>assessed</w:t>
      </w:r>
      <w:r w:rsidRPr="00D25EE3">
        <w:rPr>
          <w:rFonts w:ascii="Arial" w:hAnsi="Arial" w:cs="Arial"/>
          <w:spacing w:val="-5"/>
          <w:rPrChange w:id="1018" w:author="Worrell, Tyrone C CIV USARMY HQDA ASA ALT (USA)" w:date="2024-09-24T06:42:00Z">
            <w:rPr>
              <w:spacing w:val="-5"/>
            </w:rPr>
          </w:rPrChange>
        </w:rPr>
        <w:t xml:space="preserve"> </w:t>
      </w:r>
      <w:r w:rsidRPr="00D25EE3">
        <w:rPr>
          <w:rFonts w:ascii="Arial" w:hAnsi="Arial" w:cs="Arial"/>
          <w:rPrChange w:id="1019" w:author="Worrell, Tyrone C CIV USARMY HQDA ASA ALT (USA)" w:date="2024-09-24T06:42:00Z">
            <w:rPr/>
          </w:rPrChange>
        </w:rPr>
        <w:t>via</w:t>
      </w:r>
      <w:r w:rsidRPr="00D25EE3">
        <w:rPr>
          <w:rFonts w:ascii="Arial" w:hAnsi="Arial" w:cs="Arial"/>
          <w:spacing w:val="-4"/>
          <w:rPrChange w:id="1020" w:author="Worrell, Tyrone C CIV USARMY HQDA ASA ALT (USA)" w:date="2024-09-24T06:42:00Z">
            <w:rPr>
              <w:spacing w:val="-4"/>
            </w:rPr>
          </w:rPrChange>
        </w:rPr>
        <w:t xml:space="preserve"> </w:t>
      </w:r>
      <w:r w:rsidRPr="00D25EE3">
        <w:rPr>
          <w:rFonts w:ascii="Arial" w:hAnsi="Arial" w:cs="Arial"/>
          <w:rPrChange w:id="1021" w:author="Worrell, Tyrone C CIV USARMY HQDA ASA ALT (USA)" w:date="2024-09-24T06:42:00Z">
            <w:rPr/>
          </w:rPrChange>
        </w:rPr>
        <w:t>ODASA(P)-led</w:t>
      </w:r>
      <w:r w:rsidRPr="00D25EE3">
        <w:rPr>
          <w:rFonts w:ascii="Arial" w:hAnsi="Arial" w:cs="Arial"/>
          <w:spacing w:val="-4"/>
          <w:rPrChange w:id="1022" w:author="Worrell, Tyrone C CIV USARMY HQDA ASA ALT (USA)" w:date="2024-09-24T06:42:00Z">
            <w:rPr>
              <w:spacing w:val="-4"/>
            </w:rPr>
          </w:rPrChange>
        </w:rPr>
        <w:t xml:space="preserve"> </w:t>
      </w:r>
      <w:r w:rsidRPr="00D25EE3">
        <w:rPr>
          <w:rFonts w:ascii="Arial" w:hAnsi="Arial" w:cs="Arial"/>
          <w:rPrChange w:id="1023" w:author="Worrell, Tyrone C CIV USARMY HQDA ASA ALT (USA)" w:date="2024-09-24T06:42:00Z">
            <w:rPr/>
          </w:rPrChange>
        </w:rPr>
        <w:t>strategic</w:t>
      </w:r>
      <w:r w:rsidRPr="00D25EE3">
        <w:rPr>
          <w:rFonts w:ascii="Arial" w:hAnsi="Arial" w:cs="Arial"/>
          <w:spacing w:val="-4"/>
          <w:rPrChange w:id="1024" w:author="Worrell, Tyrone C CIV USARMY HQDA ASA ALT (USA)" w:date="2024-09-24T06:42:00Z">
            <w:rPr>
              <w:spacing w:val="-4"/>
            </w:rPr>
          </w:rPrChange>
        </w:rPr>
        <w:t xml:space="preserve"> </w:t>
      </w:r>
      <w:r w:rsidRPr="00D25EE3">
        <w:rPr>
          <w:rFonts w:ascii="Arial" w:hAnsi="Arial" w:cs="Arial"/>
          <w:rPrChange w:id="1025" w:author="Worrell, Tyrone C CIV USARMY HQDA ASA ALT (USA)" w:date="2024-09-24T06:42:00Z">
            <w:rPr/>
          </w:rPrChange>
        </w:rPr>
        <w:t>management</w:t>
      </w:r>
      <w:r w:rsidRPr="00D25EE3">
        <w:rPr>
          <w:rFonts w:ascii="Arial" w:hAnsi="Arial" w:cs="Arial"/>
          <w:spacing w:val="-5"/>
          <w:rPrChange w:id="1026" w:author="Worrell, Tyrone C CIV USARMY HQDA ASA ALT (USA)" w:date="2024-09-24T06:42:00Z">
            <w:rPr>
              <w:spacing w:val="-5"/>
            </w:rPr>
          </w:rPrChange>
        </w:rPr>
        <w:t xml:space="preserve"> </w:t>
      </w:r>
      <w:r w:rsidRPr="00D25EE3">
        <w:rPr>
          <w:rFonts w:ascii="Arial" w:hAnsi="Arial" w:cs="Arial"/>
          <w:rPrChange w:id="1027" w:author="Worrell, Tyrone C CIV USARMY HQDA ASA ALT (USA)" w:date="2024-09-24T06:42:00Z">
            <w:rPr/>
          </w:rPrChange>
        </w:rPr>
        <w:t>reviews</w:t>
      </w:r>
      <w:r w:rsidRPr="00D25EE3">
        <w:rPr>
          <w:rFonts w:ascii="Arial" w:hAnsi="Arial" w:cs="Arial"/>
          <w:spacing w:val="-4"/>
          <w:rPrChange w:id="1028" w:author="Worrell, Tyrone C CIV USARMY HQDA ASA ALT (USA)" w:date="2024-09-24T06:42:00Z">
            <w:rPr>
              <w:spacing w:val="-4"/>
            </w:rPr>
          </w:rPrChange>
        </w:rPr>
        <w:t xml:space="preserve"> </w:t>
      </w:r>
      <w:r w:rsidRPr="00D25EE3">
        <w:rPr>
          <w:rFonts w:ascii="Arial" w:hAnsi="Arial" w:cs="Arial"/>
          <w:rPrChange w:id="1029" w:author="Worrell, Tyrone C CIV USARMY HQDA ASA ALT (USA)" w:date="2024-09-24T06:42:00Z">
            <w:rPr/>
          </w:rPrChange>
        </w:rPr>
        <w:t>(Type</w:t>
      </w:r>
      <w:r w:rsidRPr="00D25EE3">
        <w:rPr>
          <w:rFonts w:ascii="Arial" w:hAnsi="Arial" w:cs="Arial"/>
          <w:spacing w:val="-4"/>
          <w:rPrChange w:id="1030" w:author="Worrell, Tyrone C CIV USARMY HQDA ASA ALT (USA)" w:date="2024-09-24T06:42:00Z">
            <w:rPr>
              <w:spacing w:val="-4"/>
            </w:rPr>
          </w:rPrChange>
        </w:rPr>
        <w:t xml:space="preserve"> </w:t>
      </w:r>
      <w:r w:rsidRPr="00D25EE3">
        <w:rPr>
          <w:rFonts w:ascii="Arial" w:hAnsi="Arial" w:cs="Arial"/>
          <w:rPrChange w:id="1031" w:author="Worrell, Tyrone C CIV USARMY HQDA ASA ALT (USA)" w:date="2024-09-24T06:42:00Z">
            <w:rPr/>
          </w:rPrChange>
        </w:rPr>
        <w:t>4</w:t>
      </w:r>
      <w:r w:rsidRPr="00D25EE3">
        <w:rPr>
          <w:rFonts w:ascii="Arial" w:hAnsi="Arial" w:cs="Arial"/>
          <w:spacing w:val="-4"/>
          <w:rPrChange w:id="1032" w:author="Worrell, Tyrone C CIV USARMY HQDA ASA ALT (USA)" w:date="2024-09-24T06:42:00Z">
            <w:rPr>
              <w:spacing w:val="-4"/>
            </w:rPr>
          </w:rPrChange>
        </w:rPr>
        <w:t xml:space="preserve"> </w:t>
      </w:r>
      <w:r w:rsidRPr="00D25EE3">
        <w:rPr>
          <w:rFonts w:ascii="Arial" w:hAnsi="Arial" w:cs="Arial"/>
          <w:rPrChange w:id="1033" w:author="Worrell, Tyrone C CIV USARMY HQDA ASA ALT (USA)" w:date="2024-09-24T06:42:00Z">
            <w:rPr/>
          </w:rPrChange>
        </w:rPr>
        <w:t>assessment) and the effectiveness of internal/key controls will be assessed, as required, by the ODASA(P), using Special Assistance Reviews or Assessments (Type 3 assessment.</w:t>
      </w:r>
      <w:r w:rsidRPr="00D25EE3">
        <w:rPr>
          <w:rFonts w:ascii="Arial" w:hAnsi="Arial" w:cs="Arial"/>
          <w:spacing w:val="40"/>
          <w:rPrChange w:id="1034" w:author="Worrell, Tyrone C CIV USARMY HQDA ASA ALT (USA)" w:date="2024-09-24T06:42:00Z">
            <w:rPr>
              <w:spacing w:val="40"/>
            </w:rPr>
          </w:rPrChange>
        </w:rPr>
        <w:t xml:space="preserve"> </w:t>
      </w:r>
      <w:del w:id="1035" w:author="Worrell, Tyrone C CIV USARMY HQDA ASA ALT (USA)" w:date="2024-09-24T06:48:00Z">
        <w:r w:rsidRPr="00D25EE3" w:rsidDel="001F36C5">
          <w:rPr>
            <w:rFonts w:ascii="Arial" w:hAnsi="Arial" w:cs="Arial"/>
            <w:rPrChange w:id="1036" w:author="Worrell, Tyrone C CIV USARMY HQDA ASA ALT (USA)" w:date="2024-09-24T06:42:00Z">
              <w:rPr/>
            </w:rPrChange>
          </w:rPr>
          <w:delText xml:space="preserve">The Strategic Control Question Set is an </w:delText>
        </w:r>
        <w:r w:rsidRPr="00D25EE3" w:rsidDel="001F36C5">
          <w:rPr>
            <w:rFonts w:ascii="Arial" w:hAnsi="Arial" w:cs="Arial"/>
            <w:color w:val="0000FF"/>
            <w:rPrChange w:id="1037" w:author="Worrell, Tyrone C CIV USARMY HQDA ASA ALT (USA)" w:date="2024-09-24T06:42:00Z">
              <w:rPr>
                <w:color w:val="0000FF"/>
              </w:rPr>
            </w:rPrChange>
          </w:rPr>
          <w:delText xml:space="preserve"> </w:delText>
        </w:r>
        <w:r w:rsidRPr="00D25EE3" w:rsidDel="001F36C5">
          <w:rPr>
            <w:rFonts w:ascii="Arial" w:hAnsi="Arial" w:cs="Arial"/>
            <w:rPrChange w:id="1038" w:author="Worrell, Tyrone C CIV USARMY HQDA ASA ALT (USA)" w:date="2024-09-24T06:42:00Z">
              <w:rPr/>
            </w:rPrChange>
          </w:rPr>
          <w:delText>to this appendix.</w:delText>
        </w:r>
        <w:r w:rsidRPr="00D25EE3" w:rsidDel="001F36C5">
          <w:rPr>
            <w:rFonts w:ascii="Arial" w:hAnsi="Arial" w:cs="Arial"/>
            <w:spacing w:val="40"/>
            <w:rPrChange w:id="1039" w:author="Worrell, Tyrone C CIV USARMY HQDA ASA ALT (USA)" w:date="2024-09-24T06:42:00Z">
              <w:rPr>
                <w:spacing w:val="40"/>
              </w:rPr>
            </w:rPrChange>
          </w:rPr>
          <w:delText xml:space="preserve"> </w:delText>
        </w:r>
      </w:del>
      <w:ins w:id="1040" w:author="Worrell, Tyrone C CIV USARMY HQDA ASA ALT (USA)" w:date="2024-09-24T06:48:00Z">
        <w:r w:rsidR="001F36C5" w:rsidRPr="001F36C5">
          <w:rPr>
            <w:rFonts w:ascii="Arial" w:hAnsi="Arial" w:cs="Arial"/>
            <w:rPrChange w:id="1041" w:author="Worrell, Tyrone C CIV USARMY HQDA ASA ALT (USA)" w:date="2024-09-24T06:48:00Z">
              <w:rPr>
                <w:rFonts w:cs="Arial"/>
              </w:rPr>
            </w:rPrChange>
          </w:rPr>
          <w:t xml:space="preserve">The Strategic Control Toolkit is an Excel-based </w:t>
        </w:r>
        <w:r w:rsidR="001F36C5" w:rsidRPr="001F36C5">
          <w:rPr>
            <w:rStyle w:val="Hyperlink"/>
            <w:rFonts w:ascii="Arial" w:hAnsi="Arial" w:cs="Arial"/>
            <w:rPrChange w:id="1042" w:author="Worrell, Tyrone C CIV USARMY HQDA ASA ALT (USA)" w:date="2024-09-24T06:48:00Z">
              <w:rPr>
                <w:rStyle w:val="Hyperlink"/>
                <w:rFonts w:cs="Arial"/>
              </w:rPr>
            </w:rPrChange>
          </w:rPr>
          <w:t xml:space="preserve">document located on the </w:t>
        </w:r>
        <w:r w:rsidR="001F36C5" w:rsidRPr="001F36C5">
          <w:rPr>
            <w:rFonts w:ascii="Arial" w:hAnsi="Arial" w:cs="Arial"/>
            <w:rPrChange w:id="1043" w:author="Worrell, Tyrone C CIV USARMY HQDA ASA ALT (USA)" w:date="2024-09-24T06:48:00Z">
              <w:rPr/>
            </w:rPrChange>
          </w:rPr>
          <w:fldChar w:fldCharType="begin"/>
        </w:r>
        <w:r w:rsidR="001F36C5" w:rsidRPr="001F36C5">
          <w:rPr>
            <w:rFonts w:ascii="Arial" w:hAnsi="Arial" w:cs="Arial"/>
            <w:rPrChange w:id="1044" w:author="Worrell, Tyrone C CIV USARMY HQDA ASA ALT (USA)" w:date="2024-09-24T06:48:00Z">
              <w:rPr/>
            </w:rPrChange>
          </w:rPr>
          <w:instrText>HYPERLINK "https://armyeitaas.sharepoint-mil.us/sites/ASA-ALT-PAM-ProcProc/SitePages/PMR.aspx"</w:instrText>
        </w:r>
        <w:r w:rsidR="001F36C5" w:rsidRPr="00384759">
          <w:rPr>
            <w:rFonts w:ascii="Arial" w:hAnsi="Arial" w:cs="Arial"/>
          </w:rPr>
        </w:r>
        <w:r w:rsidR="001F36C5" w:rsidRPr="001F36C5">
          <w:rPr>
            <w:rFonts w:ascii="Arial" w:hAnsi="Arial" w:cs="Arial"/>
            <w:rPrChange w:id="1045" w:author="Worrell, Tyrone C CIV USARMY HQDA ASA ALT (USA)" w:date="2024-09-24T06:48:00Z">
              <w:rPr>
                <w:rStyle w:val="Hyperlink"/>
                <w:rFonts w:cs="Arial"/>
              </w:rPr>
            </w:rPrChange>
          </w:rPr>
          <w:fldChar w:fldCharType="separate"/>
        </w:r>
        <w:r w:rsidR="001F36C5" w:rsidRPr="001F36C5">
          <w:rPr>
            <w:rStyle w:val="Hyperlink"/>
            <w:rFonts w:ascii="Arial" w:hAnsi="Arial" w:cs="Arial"/>
            <w:rPrChange w:id="1046" w:author="Worrell, Tyrone C CIV USARMY HQDA ASA ALT (USA)" w:date="2024-09-24T06:48:00Z">
              <w:rPr>
                <w:rStyle w:val="Hyperlink"/>
                <w:rFonts w:cs="Arial"/>
              </w:rPr>
            </w:rPrChange>
          </w:rPr>
          <w:t>PMR SharePoint</w:t>
        </w:r>
        <w:r w:rsidR="001F36C5" w:rsidRPr="001F36C5">
          <w:rPr>
            <w:rStyle w:val="Hyperlink"/>
            <w:rFonts w:ascii="Arial" w:hAnsi="Arial" w:cs="Arial"/>
            <w:rPrChange w:id="1047" w:author="Worrell, Tyrone C CIV USARMY HQDA ASA ALT (USA)" w:date="2024-09-24T06:48:00Z">
              <w:rPr>
                <w:rStyle w:val="Hyperlink"/>
                <w:rFonts w:cs="Arial"/>
              </w:rPr>
            </w:rPrChange>
          </w:rPr>
          <w:fldChar w:fldCharType="end"/>
        </w:r>
        <w:r w:rsidR="001F36C5" w:rsidRPr="001F36C5">
          <w:rPr>
            <w:rStyle w:val="Hyperlink"/>
            <w:rFonts w:ascii="Arial" w:hAnsi="Arial" w:cs="Arial"/>
            <w:rPrChange w:id="1048" w:author="Worrell, Tyrone C CIV USARMY HQDA ASA ALT (USA)" w:date="2024-09-24T06:48:00Z">
              <w:rPr>
                <w:rStyle w:val="Hyperlink"/>
                <w:rFonts w:cs="Arial"/>
              </w:rPr>
            </w:rPrChange>
          </w:rPr>
          <w:t xml:space="preserve"> and can be found within the Question Sets and Toolkits section under Manual Toolkits.</w:t>
        </w:r>
        <w:r w:rsidR="001F36C5">
          <w:rPr>
            <w:rStyle w:val="Hyperlink"/>
            <w:rFonts w:ascii="Arial" w:hAnsi="Arial" w:cs="Arial"/>
          </w:rPr>
          <w:t xml:space="preserve"> </w:t>
        </w:r>
      </w:ins>
      <w:r w:rsidRPr="001F36C5">
        <w:rPr>
          <w:rFonts w:ascii="Arial" w:hAnsi="Arial" w:cs="Arial"/>
          <w:rPrChange w:id="1049" w:author="Worrell, Tyrone C CIV USARMY HQDA ASA ALT (USA)" w:date="2024-09-24T06:48:00Z">
            <w:rPr/>
          </w:rPrChange>
        </w:rPr>
        <w:t>The ODASA(P</w:t>
      </w:r>
      <w:r w:rsidRPr="00D25EE3">
        <w:rPr>
          <w:rFonts w:ascii="Arial" w:hAnsi="Arial" w:cs="Arial"/>
          <w:rPrChange w:id="1050" w:author="Worrell, Tyrone C CIV USARMY HQDA ASA ALT (USA)" w:date="2024-09-24T06:42:00Z">
            <w:rPr/>
          </w:rPrChange>
        </w:rPr>
        <w:t>) may also leverage other question sets, as required, for strategic management reviews.</w:t>
      </w:r>
    </w:p>
    <w:p w14:paraId="229E7A7C" w14:textId="77777777" w:rsidR="0060199D" w:rsidRPr="00D25EE3" w:rsidRDefault="0060199D">
      <w:pPr>
        <w:pStyle w:val="BodyText"/>
        <w:spacing w:before="4"/>
        <w:rPr>
          <w:rFonts w:ascii="Arial" w:hAnsi="Arial" w:cs="Arial"/>
          <w:rPrChange w:id="1051" w:author="Worrell, Tyrone C CIV USARMY HQDA ASA ALT (USA)" w:date="2024-09-24T06:42:00Z">
            <w:rPr/>
          </w:rPrChange>
        </w:rPr>
      </w:pPr>
    </w:p>
    <w:p w14:paraId="229E7A7D" w14:textId="06F06DED" w:rsidR="0060199D" w:rsidRPr="00D25EE3" w:rsidRDefault="000333D6">
      <w:pPr>
        <w:pStyle w:val="ListParagraph"/>
        <w:numPr>
          <w:ilvl w:val="0"/>
          <w:numId w:val="13"/>
        </w:numPr>
        <w:tabs>
          <w:tab w:val="left" w:pos="505"/>
        </w:tabs>
        <w:spacing w:line="276" w:lineRule="auto"/>
        <w:ind w:left="119" w:right="198" w:firstLine="0"/>
        <w:rPr>
          <w:rFonts w:ascii="Arial" w:hAnsi="Arial" w:cs="Arial"/>
          <w:sz w:val="24"/>
          <w:szCs w:val="24"/>
          <w:rPrChange w:id="1052" w:author="Worrell, Tyrone C CIV USARMY HQDA ASA ALT (USA)" w:date="2024-09-24T06:42:00Z">
            <w:rPr>
              <w:sz w:val="24"/>
            </w:rPr>
          </w:rPrChange>
        </w:rPr>
      </w:pPr>
      <w:r w:rsidRPr="00D25EE3">
        <w:rPr>
          <w:rFonts w:ascii="Arial" w:hAnsi="Arial" w:cs="Arial"/>
          <w:sz w:val="24"/>
          <w:szCs w:val="24"/>
          <w:rPrChange w:id="1053" w:author="Worrell, Tyrone C CIV USARMY HQDA ASA ALT (USA)" w:date="2024-09-24T06:42:00Z">
            <w:rPr>
              <w:sz w:val="24"/>
            </w:rPr>
          </w:rPrChange>
        </w:rPr>
        <w:t>In addition to any command-authority internal control duties, each Head of Contracting Activity</w:t>
      </w:r>
      <w:r w:rsidRPr="00D25EE3">
        <w:rPr>
          <w:rFonts w:ascii="Arial" w:hAnsi="Arial" w:cs="Arial"/>
          <w:spacing w:val="-3"/>
          <w:sz w:val="24"/>
          <w:szCs w:val="24"/>
          <w:rPrChange w:id="1054" w:author="Worrell, Tyrone C CIV USARMY HQDA ASA ALT (USA)" w:date="2024-09-24T06:42:00Z">
            <w:rPr>
              <w:spacing w:val="-3"/>
              <w:sz w:val="24"/>
            </w:rPr>
          </w:rPrChange>
        </w:rPr>
        <w:t xml:space="preserve"> </w:t>
      </w:r>
      <w:r w:rsidRPr="00D25EE3">
        <w:rPr>
          <w:rFonts w:ascii="Arial" w:hAnsi="Arial" w:cs="Arial"/>
          <w:sz w:val="24"/>
          <w:szCs w:val="24"/>
          <w:rPrChange w:id="1055" w:author="Worrell, Tyrone C CIV USARMY HQDA ASA ALT (USA)" w:date="2024-09-24T06:42:00Z">
            <w:rPr>
              <w:sz w:val="24"/>
            </w:rPr>
          </w:rPrChange>
        </w:rPr>
        <w:t>(HCA)</w:t>
      </w:r>
      <w:r w:rsidRPr="00D25EE3">
        <w:rPr>
          <w:rFonts w:ascii="Arial" w:hAnsi="Arial" w:cs="Arial"/>
          <w:spacing w:val="-3"/>
          <w:sz w:val="24"/>
          <w:szCs w:val="24"/>
          <w:rPrChange w:id="1056" w:author="Worrell, Tyrone C CIV USARMY HQDA ASA ALT (USA)" w:date="2024-09-24T06:42:00Z">
            <w:rPr>
              <w:spacing w:val="-3"/>
              <w:sz w:val="24"/>
            </w:rPr>
          </w:rPrChange>
        </w:rPr>
        <w:t xml:space="preserve"> </w:t>
      </w:r>
      <w:r w:rsidRPr="00D25EE3">
        <w:rPr>
          <w:rFonts w:ascii="Arial" w:hAnsi="Arial" w:cs="Arial"/>
          <w:sz w:val="24"/>
          <w:szCs w:val="24"/>
          <w:rPrChange w:id="1057" w:author="Worrell, Tyrone C CIV USARMY HQDA ASA ALT (USA)" w:date="2024-09-24T06:42:00Z">
            <w:rPr>
              <w:sz w:val="24"/>
            </w:rPr>
          </w:rPrChange>
        </w:rPr>
        <w:t>is</w:t>
      </w:r>
      <w:r w:rsidRPr="00D25EE3">
        <w:rPr>
          <w:rFonts w:ascii="Arial" w:hAnsi="Arial" w:cs="Arial"/>
          <w:spacing w:val="-3"/>
          <w:sz w:val="24"/>
          <w:szCs w:val="24"/>
          <w:rPrChange w:id="1058" w:author="Worrell, Tyrone C CIV USARMY HQDA ASA ALT (USA)" w:date="2024-09-24T06:42:00Z">
            <w:rPr>
              <w:spacing w:val="-3"/>
              <w:sz w:val="24"/>
            </w:rPr>
          </w:rPrChange>
        </w:rPr>
        <w:t xml:space="preserve"> </w:t>
      </w:r>
      <w:r w:rsidRPr="00D25EE3">
        <w:rPr>
          <w:rFonts w:ascii="Arial" w:hAnsi="Arial" w:cs="Arial"/>
          <w:sz w:val="24"/>
          <w:szCs w:val="24"/>
          <w:rPrChange w:id="1059" w:author="Worrell, Tyrone C CIV USARMY HQDA ASA ALT (USA)" w:date="2024-09-24T06:42:00Z">
            <w:rPr>
              <w:sz w:val="24"/>
            </w:rPr>
          </w:rPrChange>
        </w:rPr>
        <w:t>responsible</w:t>
      </w:r>
      <w:r w:rsidRPr="00D25EE3">
        <w:rPr>
          <w:rFonts w:ascii="Arial" w:hAnsi="Arial" w:cs="Arial"/>
          <w:spacing w:val="-4"/>
          <w:sz w:val="24"/>
          <w:szCs w:val="24"/>
          <w:rPrChange w:id="1060" w:author="Worrell, Tyrone C CIV USARMY HQDA ASA ALT (USA)" w:date="2024-09-24T06:42:00Z">
            <w:rPr>
              <w:spacing w:val="-4"/>
              <w:sz w:val="24"/>
            </w:rPr>
          </w:rPrChange>
        </w:rPr>
        <w:t xml:space="preserve"> </w:t>
      </w:r>
      <w:r w:rsidRPr="00D25EE3">
        <w:rPr>
          <w:rFonts w:ascii="Arial" w:hAnsi="Arial" w:cs="Arial"/>
          <w:sz w:val="24"/>
          <w:szCs w:val="24"/>
          <w:rPrChange w:id="1061" w:author="Worrell, Tyrone C CIV USARMY HQDA ASA ALT (USA)" w:date="2024-09-24T06:42:00Z">
            <w:rPr>
              <w:sz w:val="24"/>
            </w:rPr>
          </w:rPrChange>
        </w:rPr>
        <w:t>for</w:t>
      </w:r>
      <w:r w:rsidRPr="00D25EE3">
        <w:rPr>
          <w:rFonts w:ascii="Arial" w:hAnsi="Arial" w:cs="Arial"/>
          <w:spacing w:val="-3"/>
          <w:sz w:val="24"/>
          <w:szCs w:val="24"/>
          <w:rPrChange w:id="1062" w:author="Worrell, Tyrone C CIV USARMY HQDA ASA ALT (USA)" w:date="2024-09-24T06:42:00Z">
            <w:rPr>
              <w:spacing w:val="-3"/>
              <w:sz w:val="24"/>
            </w:rPr>
          </w:rPrChange>
        </w:rPr>
        <w:t xml:space="preserve"> </w:t>
      </w:r>
      <w:r w:rsidRPr="00D25EE3">
        <w:rPr>
          <w:rFonts w:ascii="Arial" w:hAnsi="Arial" w:cs="Arial"/>
          <w:sz w:val="24"/>
          <w:szCs w:val="24"/>
          <w:rPrChange w:id="1063" w:author="Worrell, Tyrone C CIV USARMY HQDA ASA ALT (USA)" w:date="2024-09-24T06:42:00Z">
            <w:rPr>
              <w:sz w:val="24"/>
            </w:rPr>
          </w:rPrChange>
        </w:rPr>
        <w:t>executing</w:t>
      </w:r>
      <w:r w:rsidRPr="00D25EE3">
        <w:rPr>
          <w:rFonts w:ascii="Arial" w:hAnsi="Arial" w:cs="Arial"/>
          <w:spacing w:val="-5"/>
          <w:sz w:val="24"/>
          <w:szCs w:val="24"/>
          <w:rPrChange w:id="1064" w:author="Worrell, Tyrone C CIV USARMY HQDA ASA ALT (USA)" w:date="2024-09-24T06:42:00Z">
            <w:rPr>
              <w:spacing w:val="-5"/>
              <w:sz w:val="24"/>
            </w:rPr>
          </w:rPrChange>
        </w:rPr>
        <w:t xml:space="preserve"> </w:t>
      </w:r>
      <w:r w:rsidRPr="00D25EE3">
        <w:rPr>
          <w:rFonts w:ascii="Arial" w:hAnsi="Arial" w:cs="Arial"/>
          <w:sz w:val="24"/>
          <w:szCs w:val="24"/>
          <w:rPrChange w:id="1065" w:author="Worrell, Tyrone C CIV USARMY HQDA ASA ALT (USA)" w:date="2024-09-24T06:42:00Z">
            <w:rPr>
              <w:sz w:val="24"/>
            </w:rPr>
          </w:rPrChange>
        </w:rPr>
        <w:t>the</w:t>
      </w:r>
      <w:r w:rsidRPr="00D25EE3">
        <w:rPr>
          <w:rFonts w:ascii="Arial" w:hAnsi="Arial" w:cs="Arial"/>
          <w:spacing w:val="-4"/>
          <w:sz w:val="24"/>
          <w:szCs w:val="24"/>
          <w:rPrChange w:id="1066" w:author="Worrell, Tyrone C CIV USARMY HQDA ASA ALT (USA)" w:date="2024-09-24T06:42:00Z">
            <w:rPr>
              <w:spacing w:val="-4"/>
              <w:sz w:val="24"/>
            </w:rPr>
          </w:rPrChange>
        </w:rPr>
        <w:t xml:space="preserve"> </w:t>
      </w:r>
      <w:r w:rsidRPr="00D25EE3">
        <w:rPr>
          <w:rFonts w:ascii="Arial" w:hAnsi="Arial" w:cs="Arial"/>
          <w:sz w:val="24"/>
          <w:szCs w:val="24"/>
          <w:rPrChange w:id="1067" w:author="Worrell, Tyrone C CIV USARMY HQDA ASA ALT (USA)" w:date="2024-09-24T06:42:00Z">
            <w:rPr>
              <w:sz w:val="24"/>
            </w:rPr>
          </w:rPrChange>
        </w:rPr>
        <w:t>procurement</w:t>
      </w:r>
      <w:r w:rsidRPr="00D25EE3">
        <w:rPr>
          <w:rFonts w:ascii="Arial" w:hAnsi="Arial" w:cs="Arial"/>
          <w:spacing w:val="-4"/>
          <w:sz w:val="24"/>
          <w:szCs w:val="24"/>
          <w:rPrChange w:id="1068" w:author="Worrell, Tyrone C CIV USARMY HQDA ASA ALT (USA)" w:date="2024-09-24T06:42:00Z">
            <w:rPr>
              <w:spacing w:val="-4"/>
              <w:sz w:val="24"/>
            </w:rPr>
          </w:rPrChange>
        </w:rPr>
        <w:t xml:space="preserve"> </w:t>
      </w:r>
      <w:r w:rsidRPr="00D25EE3">
        <w:rPr>
          <w:rFonts w:ascii="Arial" w:hAnsi="Arial" w:cs="Arial"/>
          <w:sz w:val="24"/>
          <w:szCs w:val="24"/>
          <w:rPrChange w:id="1069" w:author="Worrell, Tyrone C CIV USARMY HQDA ASA ALT (USA)" w:date="2024-09-24T06:42:00Z">
            <w:rPr>
              <w:sz w:val="24"/>
            </w:rPr>
          </w:rPrChange>
        </w:rPr>
        <w:t>authority</w:t>
      </w:r>
      <w:r w:rsidRPr="00D25EE3">
        <w:rPr>
          <w:rFonts w:ascii="Arial" w:hAnsi="Arial" w:cs="Arial"/>
          <w:spacing w:val="-3"/>
          <w:sz w:val="24"/>
          <w:szCs w:val="24"/>
          <w:rPrChange w:id="1070" w:author="Worrell, Tyrone C CIV USARMY HQDA ASA ALT (USA)" w:date="2024-09-24T06:42:00Z">
            <w:rPr>
              <w:spacing w:val="-3"/>
              <w:sz w:val="24"/>
            </w:rPr>
          </w:rPrChange>
        </w:rPr>
        <w:t xml:space="preserve"> </w:t>
      </w:r>
      <w:r w:rsidRPr="00D25EE3">
        <w:rPr>
          <w:rFonts w:ascii="Arial" w:hAnsi="Arial" w:cs="Arial"/>
          <w:sz w:val="24"/>
          <w:szCs w:val="24"/>
          <w:rPrChange w:id="1071" w:author="Worrell, Tyrone C CIV USARMY HQDA ASA ALT (USA)" w:date="2024-09-24T06:42:00Z">
            <w:rPr>
              <w:sz w:val="24"/>
            </w:rPr>
          </w:rPrChange>
        </w:rPr>
        <w:t>aspects</w:t>
      </w:r>
      <w:r w:rsidRPr="00D25EE3">
        <w:rPr>
          <w:rFonts w:ascii="Arial" w:hAnsi="Arial" w:cs="Arial"/>
          <w:spacing w:val="-3"/>
          <w:sz w:val="24"/>
          <w:szCs w:val="24"/>
          <w:rPrChange w:id="1072" w:author="Worrell, Tyrone C CIV USARMY HQDA ASA ALT (USA)" w:date="2024-09-24T06:42:00Z">
            <w:rPr>
              <w:spacing w:val="-3"/>
              <w:sz w:val="24"/>
            </w:rPr>
          </w:rPrChange>
        </w:rPr>
        <w:t xml:space="preserve"> </w:t>
      </w:r>
      <w:r w:rsidRPr="00D25EE3">
        <w:rPr>
          <w:rFonts w:ascii="Arial" w:hAnsi="Arial" w:cs="Arial"/>
          <w:sz w:val="24"/>
          <w:szCs w:val="24"/>
          <w:rPrChange w:id="1073" w:author="Worrell, Tyrone C CIV USARMY HQDA ASA ALT (USA)" w:date="2024-09-24T06:42:00Z">
            <w:rPr>
              <w:sz w:val="24"/>
            </w:rPr>
          </w:rPrChange>
        </w:rPr>
        <w:t>of</w:t>
      </w:r>
      <w:r w:rsidRPr="00D25EE3">
        <w:rPr>
          <w:rFonts w:ascii="Arial" w:hAnsi="Arial" w:cs="Arial"/>
          <w:spacing w:val="-4"/>
          <w:sz w:val="24"/>
          <w:szCs w:val="24"/>
          <w:rPrChange w:id="1074" w:author="Worrell, Tyrone C CIV USARMY HQDA ASA ALT (USA)" w:date="2024-09-24T06:42:00Z">
            <w:rPr>
              <w:spacing w:val="-4"/>
              <w:sz w:val="24"/>
            </w:rPr>
          </w:rPrChange>
        </w:rPr>
        <w:t xml:space="preserve"> </w:t>
      </w:r>
      <w:r w:rsidRPr="00D25EE3">
        <w:rPr>
          <w:rFonts w:ascii="Arial" w:hAnsi="Arial" w:cs="Arial"/>
          <w:sz w:val="24"/>
          <w:szCs w:val="24"/>
          <w:rPrChange w:id="1075" w:author="Worrell, Tyrone C CIV USARMY HQDA ASA ALT (USA)" w:date="2024-09-24T06:42:00Z">
            <w:rPr>
              <w:sz w:val="24"/>
            </w:rPr>
          </w:rPrChange>
        </w:rPr>
        <w:t>the</w:t>
      </w:r>
      <w:r w:rsidRPr="00D25EE3">
        <w:rPr>
          <w:rFonts w:ascii="Arial" w:hAnsi="Arial" w:cs="Arial"/>
          <w:spacing w:val="-4"/>
          <w:sz w:val="24"/>
          <w:szCs w:val="24"/>
          <w:rPrChange w:id="1076" w:author="Worrell, Tyrone C CIV USARMY HQDA ASA ALT (USA)" w:date="2024-09-24T06:42:00Z">
            <w:rPr>
              <w:spacing w:val="-4"/>
              <w:sz w:val="24"/>
            </w:rPr>
          </w:rPrChange>
        </w:rPr>
        <w:t xml:space="preserve"> </w:t>
      </w:r>
      <w:r w:rsidRPr="00D25EE3">
        <w:rPr>
          <w:rFonts w:ascii="Arial" w:hAnsi="Arial" w:cs="Arial"/>
          <w:sz w:val="24"/>
          <w:szCs w:val="24"/>
          <w:rPrChange w:id="1077" w:author="Worrell, Tyrone C CIV USARMY HQDA ASA ALT (USA)" w:date="2024-09-24T06:42:00Z">
            <w:rPr>
              <w:sz w:val="24"/>
            </w:rPr>
          </w:rPrChange>
        </w:rPr>
        <w:t>contracting activity’s MICP (see AR 11-2).</w:t>
      </w:r>
      <w:r w:rsidRPr="00D25EE3">
        <w:rPr>
          <w:rFonts w:ascii="Arial" w:hAnsi="Arial" w:cs="Arial"/>
          <w:spacing w:val="40"/>
          <w:sz w:val="24"/>
          <w:szCs w:val="24"/>
          <w:rPrChange w:id="1078" w:author="Worrell, Tyrone C CIV USARMY HQDA ASA ALT (USA)" w:date="2024-09-24T06:42:00Z">
            <w:rPr>
              <w:spacing w:val="40"/>
              <w:sz w:val="24"/>
            </w:rPr>
          </w:rPrChange>
        </w:rPr>
        <w:t xml:space="preserve"> </w:t>
      </w:r>
      <w:r w:rsidRPr="00D25EE3">
        <w:rPr>
          <w:rFonts w:ascii="Arial" w:hAnsi="Arial" w:cs="Arial"/>
          <w:sz w:val="24"/>
          <w:szCs w:val="24"/>
          <w:rPrChange w:id="1079" w:author="Worrell, Tyrone C CIV USARMY HQDA ASA ALT (USA)" w:date="2024-09-24T06:42:00Z">
            <w:rPr>
              <w:sz w:val="24"/>
            </w:rPr>
          </w:rPrChange>
        </w:rPr>
        <w:t>Specifically, HCAs and Senior Contracting Officials (SCOs) shall assess the effectiveness of key internal controls (Type 2 assessment) and shall provide the results annually as part</w:t>
      </w:r>
      <w:r w:rsidRPr="00D25EE3">
        <w:rPr>
          <w:rFonts w:ascii="Arial" w:hAnsi="Arial" w:cs="Arial"/>
          <w:spacing w:val="-1"/>
          <w:sz w:val="24"/>
          <w:szCs w:val="24"/>
          <w:rPrChange w:id="1080" w:author="Worrell, Tyrone C CIV USARMY HQDA ASA ALT (USA)" w:date="2024-09-24T06:42:00Z">
            <w:rPr>
              <w:spacing w:val="-1"/>
              <w:sz w:val="24"/>
            </w:rPr>
          </w:rPrChange>
        </w:rPr>
        <w:t xml:space="preserve"> </w:t>
      </w:r>
      <w:r w:rsidRPr="00D25EE3">
        <w:rPr>
          <w:rFonts w:ascii="Arial" w:hAnsi="Arial" w:cs="Arial"/>
          <w:sz w:val="24"/>
          <w:szCs w:val="24"/>
          <w:rPrChange w:id="1081" w:author="Worrell, Tyrone C CIV USARMY HQDA ASA ALT (USA)" w:date="2024-09-24T06:42:00Z">
            <w:rPr>
              <w:sz w:val="24"/>
            </w:rPr>
          </w:rPrChange>
        </w:rPr>
        <w:t>of the Summary Health</w:t>
      </w:r>
      <w:r w:rsidRPr="00D25EE3">
        <w:rPr>
          <w:rFonts w:ascii="Arial" w:hAnsi="Arial" w:cs="Arial"/>
          <w:spacing w:val="-2"/>
          <w:sz w:val="24"/>
          <w:szCs w:val="24"/>
          <w:rPrChange w:id="1082" w:author="Worrell, Tyrone C CIV USARMY HQDA ASA ALT (USA)" w:date="2024-09-24T06:42:00Z">
            <w:rPr>
              <w:spacing w:val="-2"/>
              <w:sz w:val="24"/>
            </w:rPr>
          </w:rPrChange>
        </w:rPr>
        <w:t xml:space="preserve"> </w:t>
      </w:r>
      <w:r w:rsidRPr="00D25EE3">
        <w:rPr>
          <w:rFonts w:ascii="Arial" w:hAnsi="Arial" w:cs="Arial"/>
          <w:sz w:val="24"/>
          <w:szCs w:val="24"/>
          <w:rPrChange w:id="1083" w:author="Worrell, Tyrone C CIV USARMY HQDA ASA ALT (USA)" w:date="2024-09-24T06:42:00Z">
            <w:rPr>
              <w:sz w:val="24"/>
            </w:rPr>
          </w:rPrChange>
        </w:rPr>
        <w:t>Report (SHR).</w:t>
      </w:r>
      <w:r w:rsidRPr="00D25EE3">
        <w:rPr>
          <w:rFonts w:ascii="Arial" w:hAnsi="Arial" w:cs="Arial"/>
          <w:spacing w:val="-11"/>
          <w:sz w:val="24"/>
          <w:szCs w:val="24"/>
          <w:rPrChange w:id="1084" w:author="Worrell, Tyrone C CIV USARMY HQDA ASA ALT (USA)" w:date="2024-09-24T06:42:00Z">
            <w:rPr>
              <w:spacing w:val="-11"/>
              <w:sz w:val="24"/>
            </w:rPr>
          </w:rPrChange>
        </w:rPr>
        <w:t xml:space="preserve"> </w:t>
      </w:r>
      <w:r w:rsidRPr="00D25EE3">
        <w:rPr>
          <w:rFonts w:ascii="Arial" w:hAnsi="Arial" w:cs="Arial"/>
          <w:sz w:val="24"/>
          <w:szCs w:val="24"/>
          <w:rPrChange w:id="1085" w:author="Worrell, Tyrone C CIV USARMY HQDA ASA ALT (USA)" w:date="2024-09-24T06:42:00Z">
            <w:rPr>
              <w:sz w:val="24"/>
            </w:rPr>
          </w:rPrChange>
        </w:rPr>
        <w:t xml:space="preserve">The </w:t>
      </w:r>
      <w:r w:rsidRPr="00D25EE3">
        <w:rPr>
          <w:rFonts w:ascii="Arial" w:hAnsi="Arial" w:cs="Arial"/>
          <w:sz w:val="24"/>
          <w:szCs w:val="24"/>
          <w:rPrChange w:id="1086" w:author="Worrell, Tyrone C CIV USARMY HQDA ASA ALT (USA)" w:date="2024-09-24T06:42:00Z">
            <w:rPr>
              <w:rFonts w:ascii="Calibri" w:hAnsi="Calibri"/>
            </w:rPr>
          </w:rPrChange>
        </w:rPr>
        <w:t xml:space="preserve">Internal </w:t>
      </w:r>
      <w:r w:rsidRPr="00D25EE3">
        <w:rPr>
          <w:rFonts w:ascii="Arial" w:hAnsi="Arial" w:cs="Arial"/>
          <w:sz w:val="24"/>
          <w:szCs w:val="24"/>
          <w:rPrChange w:id="1087" w:author="Worrell, Tyrone C CIV USARMY HQDA ASA ALT (USA)" w:date="2024-09-24T06:42:00Z">
            <w:rPr>
              <w:sz w:val="24"/>
            </w:rPr>
          </w:rPrChange>
        </w:rPr>
        <w:t>Control</w:t>
      </w:r>
      <w:r w:rsidRPr="00D25EE3">
        <w:rPr>
          <w:rFonts w:ascii="Arial" w:hAnsi="Arial" w:cs="Arial"/>
          <w:spacing w:val="-1"/>
          <w:sz w:val="24"/>
          <w:szCs w:val="24"/>
          <w:rPrChange w:id="1088" w:author="Worrell, Tyrone C CIV USARMY HQDA ASA ALT (USA)" w:date="2024-09-24T06:42:00Z">
            <w:rPr>
              <w:spacing w:val="-1"/>
              <w:sz w:val="24"/>
            </w:rPr>
          </w:rPrChange>
        </w:rPr>
        <w:t xml:space="preserve"> </w:t>
      </w:r>
      <w:r w:rsidRPr="00D25EE3">
        <w:rPr>
          <w:rFonts w:ascii="Arial" w:hAnsi="Arial" w:cs="Arial"/>
          <w:sz w:val="24"/>
          <w:szCs w:val="24"/>
          <w:rPrChange w:id="1089" w:author="Worrell, Tyrone C CIV USARMY HQDA ASA ALT (USA)" w:date="2024-09-24T06:42:00Z">
            <w:rPr>
              <w:sz w:val="24"/>
            </w:rPr>
          </w:rPrChange>
        </w:rPr>
        <w:t xml:space="preserve">Question Set is located in the Virtual Contracting Enterprise (VCE)- PMR Assistant Module. All other PMR Question Sets and Toolkits are located on the </w:t>
      </w:r>
      <w:r w:rsidRPr="00D25EE3">
        <w:rPr>
          <w:rFonts w:ascii="Arial" w:hAnsi="Arial" w:cs="Arial"/>
          <w:sz w:val="24"/>
          <w:szCs w:val="24"/>
          <w:rPrChange w:id="1090" w:author="Worrell, Tyrone C CIV USARMY HQDA ASA ALT (USA)" w:date="2024-09-24T06:42:00Z">
            <w:rPr/>
          </w:rPrChange>
        </w:rPr>
        <w:fldChar w:fldCharType="begin"/>
      </w:r>
      <w:r w:rsidRPr="00D25EE3">
        <w:rPr>
          <w:rFonts w:ascii="Arial" w:hAnsi="Arial" w:cs="Arial"/>
          <w:sz w:val="24"/>
          <w:szCs w:val="24"/>
          <w:rPrChange w:id="1091" w:author="Worrell, Tyrone C CIV USARMY HQDA ASA ALT (USA)" w:date="2024-09-24T06:42:00Z">
            <w:rPr/>
          </w:rPrChange>
        </w:rPr>
        <w:instrText>HYPERLINK "https://armyeitaas.sharepoint-mil.us/sites/ASA-ALT-PAM-ProcProc/SitePages/PMR.aspx" \h</w:instrText>
      </w:r>
      <w:r w:rsidRPr="00384759">
        <w:rPr>
          <w:rFonts w:ascii="Arial" w:hAnsi="Arial" w:cs="Arial"/>
          <w:sz w:val="24"/>
          <w:szCs w:val="24"/>
        </w:rPr>
      </w:r>
      <w:r w:rsidRPr="00D25EE3">
        <w:rPr>
          <w:rFonts w:ascii="Arial" w:hAnsi="Arial" w:cs="Arial"/>
          <w:sz w:val="24"/>
          <w:szCs w:val="24"/>
          <w:rPrChange w:id="1092" w:author="Worrell, Tyrone C CIV USARMY HQDA ASA ALT (USA)" w:date="2024-09-24T06:42:00Z">
            <w:rPr>
              <w:color w:val="0000FF"/>
              <w:sz w:val="24"/>
              <w:u w:val="single" w:color="0000FF"/>
            </w:rPr>
          </w:rPrChange>
        </w:rPr>
        <w:fldChar w:fldCharType="separate"/>
      </w:r>
      <w:r w:rsidRPr="00D25EE3">
        <w:rPr>
          <w:rFonts w:ascii="Arial" w:hAnsi="Arial" w:cs="Arial"/>
          <w:color w:val="0000FF"/>
          <w:sz w:val="24"/>
          <w:szCs w:val="24"/>
          <w:u w:val="single" w:color="0000FF"/>
          <w:rPrChange w:id="1093" w:author="Worrell, Tyrone C CIV USARMY HQDA ASA ALT (USA)" w:date="2024-09-24T06:42:00Z">
            <w:rPr>
              <w:color w:val="0000FF"/>
              <w:sz w:val="24"/>
              <w:u w:val="single" w:color="0000FF"/>
            </w:rPr>
          </w:rPrChange>
        </w:rPr>
        <w:t>PMR SharePoint</w:t>
      </w:r>
      <w:ins w:id="1094" w:author="Worrell, Tyrone C CIV USARMY HQDA ASA ALT (USA)" w:date="2024-09-24T06:49:00Z">
        <w:r w:rsidR="001F36C5">
          <w:rPr>
            <w:rFonts w:ascii="Arial" w:hAnsi="Arial" w:cs="Arial"/>
            <w:color w:val="0000FF"/>
            <w:sz w:val="24"/>
            <w:szCs w:val="24"/>
            <w:u w:val="single" w:color="0000FF"/>
          </w:rPr>
          <w:t>.</w:t>
        </w:r>
      </w:ins>
      <w:del w:id="1095" w:author="Worrell, Tyrone C CIV USARMY HQDA ASA ALT (USA)" w:date="2024-09-24T06:49:00Z">
        <w:r w:rsidRPr="00D25EE3" w:rsidDel="001F36C5">
          <w:rPr>
            <w:rFonts w:ascii="Arial" w:hAnsi="Arial" w:cs="Arial"/>
            <w:color w:val="0000FF"/>
            <w:sz w:val="24"/>
            <w:szCs w:val="24"/>
            <w:u w:val="single" w:color="0000FF"/>
            <w:rPrChange w:id="1096" w:author="Worrell, Tyrone C CIV USARMY HQDA ASA ALT (USA)" w:date="2024-09-24T06:42:00Z">
              <w:rPr>
                <w:color w:val="0000FF"/>
                <w:sz w:val="24"/>
                <w:u w:val="single" w:color="0000FF"/>
              </w:rPr>
            </w:rPrChange>
          </w:rPr>
          <w:delText xml:space="preserve"> page</w:delText>
        </w:r>
      </w:del>
      <w:r w:rsidRPr="00D25EE3">
        <w:rPr>
          <w:rFonts w:ascii="Arial" w:hAnsi="Arial" w:cs="Arial"/>
          <w:color w:val="0000FF"/>
          <w:sz w:val="24"/>
          <w:szCs w:val="24"/>
          <w:u w:val="single" w:color="0000FF"/>
          <w:rPrChange w:id="1097" w:author="Worrell, Tyrone C CIV USARMY HQDA ASA ALT (USA)" w:date="2024-09-24T06:42:00Z">
            <w:rPr>
              <w:color w:val="0000FF"/>
              <w:sz w:val="24"/>
              <w:u w:val="single" w:color="0000FF"/>
            </w:rPr>
          </w:rPrChange>
        </w:rPr>
        <w:fldChar w:fldCharType="end"/>
      </w:r>
      <w:ins w:id="1098" w:author="Worrell, Tyrone C CIV USARMY HQDA ASA ALT (USA)" w:date="2024-09-23T08:38:00Z">
        <w:r w:rsidR="001126AD" w:rsidRPr="00D25EE3">
          <w:rPr>
            <w:rFonts w:ascii="Arial" w:hAnsi="Arial" w:cs="Arial"/>
            <w:color w:val="0000FF"/>
            <w:sz w:val="24"/>
            <w:szCs w:val="24"/>
            <w:rPrChange w:id="1099" w:author="Worrell, Tyrone C CIV USARMY HQDA ASA ALT (USA)" w:date="2024-09-24T06:42:00Z">
              <w:rPr>
                <w:color w:val="0000FF"/>
                <w:sz w:val="24"/>
              </w:rPr>
            </w:rPrChange>
          </w:rPr>
          <w:t>.</w:t>
        </w:r>
      </w:ins>
      <w:del w:id="1100" w:author="Worrell, Tyrone C CIV USARMY HQDA ASA ALT (USA)" w:date="2024-09-23T08:38:00Z">
        <w:r w:rsidRPr="00D25EE3" w:rsidDel="001126AD">
          <w:rPr>
            <w:rFonts w:ascii="Arial" w:hAnsi="Arial" w:cs="Arial"/>
            <w:color w:val="0000FF"/>
            <w:sz w:val="24"/>
            <w:szCs w:val="24"/>
            <w:rPrChange w:id="1101" w:author="Worrell, Tyrone C CIV USARMY HQDA ASA ALT (USA)" w:date="2024-09-24T06:42:00Z">
              <w:rPr>
                <w:color w:val="0000FF"/>
                <w:sz w:val="24"/>
              </w:rPr>
            </w:rPrChange>
          </w:rPr>
          <w:delText xml:space="preserve"> </w:delText>
        </w:r>
        <w:r w:rsidRPr="00D25EE3" w:rsidDel="001126AD">
          <w:rPr>
            <w:rFonts w:ascii="Arial" w:hAnsi="Arial" w:cs="Arial"/>
            <w:sz w:val="24"/>
            <w:szCs w:val="24"/>
            <w:rPrChange w:id="1102" w:author="Worrell, Tyrone C CIV USARMY HQDA ASA ALT (USA)" w:date="2024-09-24T06:42:00Z">
              <w:rPr>
                <w:sz w:val="24"/>
              </w:rPr>
            </w:rPrChange>
          </w:rPr>
          <w:delText>at Procurement.Army.Mil</w:delText>
        </w:r>
      </w:del>
      <w:r w:rsidRPr="00D25EE3">
        <w:rPr>
          <w:rFonts w:ascii="Arial" w:hAnsi="Arial" w:cs="Arial"/>
          <w:sz w:val="24"/>
          <w:szCs w:val="24"/>
          <w:rPrChange w:id="1103" w:author="Worrell, Tyrone C CIV USARMY HQDA ASA ALT (USA)" w:date="2024-09-24T06:42:00Z">
            <w:rPr>
              <w:sz w:val="24"/>
            </w:rPr>
          </w:rPrChange>
        </w:rPr>
        <w:t>.</w:t>
      </w:r>
    </w:p>
    <w:p w14:paraId="229E7A7E" w14:textId="77777777" w:rsidR="0060199D" w:rsidRPr="00D25EE3" w:rsidRDefault="0060199D">
      <w:pPr>
        <w:pStyle w:val="BodyText"/>
        <w:spacing w:before="11"/>
        <w:rPr>
          <w:rFonts w:ascii="Arial" w:hAnsi="Arial" w:cs="Arial"/>
          <w:rPrChange w:id="1104" w:author="Worrell, Tyrone C CIV USARMY HQDA ASA ALT (USA)" w:date="2024-09-24T06:42:00Z">
            <w:rPr/>
          </w:rPrChange>
        </w:rPr>
      </w:pPr>
    </w:p>
    <w:p w14:paraId="229E7A7F" w14:textId="77777777" w:rsidR="0060199D" w:rsidRPr="00D25EE3" w:rsidRDefault="000333D6">
      <w:pPr>
        <w:pStyle w:val="ListParagraph"/>
        <w:numPr>
          <w:ilvl w:val="0"/>
          <w:numId w:val="13"/>
        </w:numPr>
        <w:tabs>
          <w:tab w:val="left" w:pos="519"/>
        </w:tabs>
        <w:spacing w:before="1" w:line="276" w:lineRule="auto"/>
        <w:ind w:right="311" w:firstLine="0"/>
        <w:rPr>
          <w:rFonts w:ascii="Arial" w:hAnsi="Arial" w:cs="Arial"/>
          <w:sz w:val="24"/>
          <w:szCs w:val="24"/>
          <w:rPrChange w:id="1105" w:author="Worrell, Tyrone C CIV USARMY HQDA ASA ALT (USA)" w:date="2024-09-24T06:42:00Z">
            <w:rPr>
              <w:sz w:val="24"/>
            </w:rPr>
          </w:rPrChange>
        </w:rPr>
      </w:pPr>
      <w:r w:rsidRPr="00D25EE3">
        <w:rPr>
          <w:rFonts w:ascii="Arial" w:hAnsi="Arial" w:cs="Arial"/>
          <w:sz w:val="24"/>
          <w:szCs w:val="24"/>
          <w:rPrChange w:id="1106" w:author="Worrell, Tyrone C CIV USARMY HQDA ASA ALT (USA)" w:date="2024-09-24T06:42:00Z">
            <w:rPr>
              <w:sz w:val="24"/>
            </w:rPr>
          </w:rPrChange>
        </w:rPr>
        <w:t>The PMR Program will identify elevated risks to the achievement of contracting strategic objectives and compliance with acquisition policies and procurement regulations.</w:t>
      </w:r>
      <w:r w:rsidRPr="00D25EE3">
        <w:rPr>
          <w:rFonts w:ascii="Arial" w:hAnsi="Arial" w:cs="Arial"/>
          <w:spacing w:val="40"/>
          <w:sz w:val="24"/>
          <w:szCs w:val="24"/>
          <w:rPrChange w:id="1107" w:author="Worrell, Tyrone C CIV USARMY HQDA ASA ALT (USA)" w:date="2024-09-24T06:42:00Z">
            <w:rPr>
              <w:spacing w:val="40"/>
              <w:sz w:val="24"/>
            </w:rPr>
          </w:rPrChange>
        </w:rPr>
        <w:t xml:space="preserve"> </w:t>
      </w:r>
      <w:r w:rsidRPr="00D25EE3">
        <w:rPr>
          <w:rFonts w:ascii="Arial" w:hAnsi="Arial" w:cs="Arial"/>
          <w:sz w:val="24"/>
          <w:szCs w:val="24"/>
          <w:rPrChange w:id="1108" w:author="Worrell, Tyrone C CIV USARMY HQDA ASA ALT (USA)" w:date="2024-09-24T06:42:00Z">
            <w:rPr>
              <w:sz w:val="24"/>
            </w:rPr>
          </w:rPrChange>
        </w:rPr>
        <w:t>The key internal</w:t>
      </w:r>
      <w:r w:rsidRPr="00D25EE3">
        <w:rPr>
          <w:rFonts w:ascii="Arial" w:hAnsi="Arial" w:cs="Arial"/>
          <w:spacing w:val="-3"/>
          <w:sz w:val="24"/>
          <w:szCs w:val="24"/>
          <w:rPrChange w:id="1109" w:author="Worrell, Tyrone C CIV USARMY HQDA ASA ALT (USA)" w:date="2024-09-24T06:42:00Z">
            <w:rPr>
              <w:spacing w:val="-3"/>
              <w:sz w:val="24"/>
            </w:rPr>
          </w:rPrChange>
        </w:rPr>
        <w:t xml:space="preserve"> </w:t>
      </w:r>
      <w:r w:rsidRPr="00D25EE3">
        <w:rPr>
          <w:rFonts w:ascii="Arial" w:hAnsi="Arial" w:cs="Arial"/>
          <w:sz w:val="24"/>
          <w:szCs w:val="24"/>
          <w:rPrChange w:id="1110" w:author="Worrell, Tyrone C CIV USARMY HQDA ASA ALT (USA)" w:date="2024-09-24T06:42:00Z">
            <w:rPr>
              <w:sz w:val="24"/>
            </w:rPr>
          </w:rPrChange>
        </w:rPr>
        <w:t>controls,</w:t>
      </w:r>
      <w:r w:rsidRPr="00D25EE3">
        <w:rPr>
          <w:rFonts w:ascii="Arial" w:hAnsi="Arial" w:cs="Arial"/>
          <w:spacing w:val="-3"/>
          <w:sz w:val="24"/>
          <w:szCs w:val="24"/>
          <w:rPrChange w:id="1111" w:author="Worrell, Tyrone C CIV USARMY HQDA ASA ALT (USA)" w:date="2024-09-24T06:42:00Z">
            <w:rPr>
              <w:spacing w:val="-3"/>
              <w:sz w:val="24"/>
            </w:rPr>
          </w:rPrChange>
        </w:rPr>
        <w:t xml:space="preserve"> </w:t>
      </w:r>
      <w:r w:rsidRPr="00D25EE3">
        <w:rPr>
          <w:rFonts w:ascii="Arial" w:hAnsi="Arial" w:cs="Arial"/>
          <w:sz w:val="24"/>
          <w:szCs w:val="24"/>
          <w:rPrChange w:id="1112" w:author="Worrell, Tyrone C CIV USARMY HQDA ASA ALT (USA)" w:date="2024-09-24T06:42:00Z">
            <w:rPr>
              <w:sz w:val="24"/>
            </w:rPr>
          </w:rPrChange>
        </w:rPr>
        <w:t>strategic</w:t>
      </w:r>
      <w:r w:rsidRPr="00D25EE3">
        <w:rPr>
          <w:rFonts w:ascii="Arial" w:hAnsi="Arial" w:cs="Arial"/>
          <w:spacing w:val="-3"/>
          <w:sz w:val="24"/>
          <w:szCs w:val="24"/>
          <w:rPrChange w:id="1113" w:author="Worrell, Tyrone C CIV USARMY HQDA ASA ALT (USA)" w:date="2024-09-24T06:42:00Z">
            <w:rPr>
              <w:spacing w:val="-3"/>
              <w:sz w:val="24"/>
            </w:rPr>
          </w:rPrChange>
        </w:rPr>
        <w:t xml:space="preserve"> </w:t>
      </w:r>
      <w:r w:rsidRPr="00D25EE3">
        <w:rPr>
          <w:rFonts w:ascii="Arial" w:hAnsi="Arial" w:cs="Arial"/>
          <w:sz w:val="24"/>
          <w:szCs w:val="24"/>
          <w:rPrChange w:id="1114" w:author="Worrell, Tyrone C CIV USARMY HQDA ASA ALT (USA)" w:date="2024-09-24T06:42:00Z">
            <w:rPr>
              <w:sz w:val="24"/>
            </w:rPr>
          </w:rPrChange>
        </w:rPr>
        <w:t>control</w:t>
      </w:r>
      <w:r w:rsidRPr="00D25EE3">
        <w:rPr>
          <w:rFonts w:ascii="Arial" w:hAnsi="Arial" w:cs="Arial"/>
          <w:spacing w:val="-3"/>
          <w:sz w:val="24"/>
          <w:szCs w:val="24"/>
          <w:rPrChange w:id="1115" w:author="Worrell, Tyrone C CIV USARMY HQDA ASA ALT (USA)" w:date="2024-09-24T06:42:00Z">
            <w:rPr>
              <w:spacing w:val="-3"/>
              <w:sz w:val="24"/>
            </w:rPr>
          </w:rPrChange>
        </w:rPr>
        <w:t xml:space="preserve"> </w:t>
      </w:r>
      <w:r w:rsidRPr="00D25EE3">
        <w:rPr>
          <w:rFonts w:ascii="Arial" w:hAnsi="Arial" w:cs="Arial"/>
          <w:sz w:val="24"/>
          <w:szCs w:val="24"/>
          <w:rPrChange w:id="1116" w:author="Worrell, Tyrone C CIV USARMY HQDA ASA ALT (USA)" w:date="2024-09-24T06:42:00Z">
            <w:rPr>
              <w:sz w:val="24"/>
            </w:rPr>
          </w:rPrChange>
        </w:rPr>
        <w:t>assessments,</w:t>
      </w:r>
      <w:r w:rsidRPr="00D25EE3">
        <w:rPr>
          <w:rFonts w:ascii="Arial" w:hAnsi="Arial" w:cs="Arial"/>
          <w:spacing w:val="-3"/>
          <w:sz w:val="24"/>
          <w:szCs w:val="24"/>
          <w:rPrChange w:id="1117" w:author="Worrell, Tyrone C CIV USARMY HQDA ASA ALT (USA)" w:date="2024-09-24T06:42:00Z">
            <w:rPr>
              <w:spacing w:val="-3"/>
              <w:sz w:val="24"/>
            </w:rPr>
          </w:rPrChange>
        </w:rPr>
        <w:t xml:space="preserve"> </w:t>
      </w:r>
      <w:r w:rsidRPr="00D25EE3">
        <w:rPr>
          <w:rFonts w:ascii="Arial" w:hAnsi="Arial" w:cs="Arial"/>
          <w:sz w:val="24"/>
          <w:szCs w:val="24"/>
          <w:rPrChange w:id="1118" w:author="Worrell, Tyrone C CIV USARMY HQDA ASA ALT (USA)" w:date="2024-09-24T06:42:00Z">
            <w:rPr>
              <w:sz w:val="24"/>
            </w:rPr>
          </w:rPrChange>
        </w:rPr>
        <w:t>and</w:t>
      </w:r>
      <w:r w:rsidRPr="00D25EE3">
        <w:rPr>
          <w:rFonts w:ascii="Arial" w:hAnsi="Arial" w:cs="Arial"/>
          <w:spacing w:val="-3"/>
          <w:sz w:val="24"/>
          <w:szCs w:val="24"/>
          <w:rPrChange w:id="1119" w:author="Worrell, Tyrone C CIV USARMY HQDA ASA ALT (USA)" w:date="2024-09-24T06:42:00Z">
            <w:rPr>
              <w:spacing w:val="-3"/>
              <w:sz w:val="24"/>
            </w:rPr>
          </w:rPrChange>
        </w:rPr>
        <w:t xml:space="preserve"> </w:t>
      </w:r>
      <w:r w:rsidRPr="00D25EE3">
        <w:rPr>
          <w:rFonts w:ascii="Arial" w:hAnsi="Arial" w:cs="Arial"/>
          <w:sz w:val="24"/>
          <w:szCs w:val="24"/>
          <w:rPrChange w:id="1120" w:author="Worrell, Tyrone C CIV USARMY HQDA ASA ALT (USA)" w:date="2024-09-24T06:42:00Z">
            <w:rPr>
              <w:sz w:val="24"/>
            </w:rPr>
          </w:rPrChange>
        </w:rPr>
        <w:t>other</w:t>
      </w:r>
      <w:r w:rsidRPr="00D25EE3">
        <w:rPr>
          <w:rFonts w:ascii="Arial" w:hAnsi="Arial" w:cs="Arial"/>
          <w:spacing w:val="-3"/>
          <w:sz w:val="24"/>
          <w:szCs w:val="24"/>
          <w:rPrChange w:id="1121" w:author="Worrell, Tyrone C CIV USARMY HQDA ASA ALT (USA)" w:date="2024-09-24T06:42:00Z">
            <w:rPr>
              <w:spacing w:val="-3"/>
              <w:sz w:val="24"/>
            </w:rPr>
          </w:rPrChange>
        </w:rPr>
        <w:t xml:space="preserve"> </w:t>
      </w:r>
      <w:r w:rsidRPr="00D25EE3">
        <w:rPr>
          <w:rFonts w:ascii="Arial" w:hAnsi="Arial" w:cs="Arial"/>
          <w:sz w:val="24"/>
          <w:szCs w:val="24"/>
          <w:rPrChange w:id="1122" w:author="Worrell, Tyrone C CIV USARMY HQDA ASA ALT (USA)" w:date="2024-09-24T06:42:00Z">
            <w:rPr>
              <w:sz w:val="24"/>
            </w:rPr>
          </w:rPrChange>
        </w:rPr>
        <w:t>PMR</w:t>
      </w:r>
      <w:r w:rsidRPr="00D25EE3">
        <w:rPr>
          <w:rFonts w:ascii="Arial" w:hAnsi="Arial" w:cs="Arial"/>
          <w:spacing w:val="-4"/>
          <w:sz w:val="24"/>
          <w:szCs w:val="24"/>
          <w:rPrChange w:id="1123" w:author="Worrell, Tyrone C CIV USARMY HQDA ASA ALT (USA)" w:date="2024-09-24T06:42:00Z">
            <w:rPr>
              <w:spacing w:val="-4"/>
              <w:sz w:val="24"/>
            </w:rPr>
          </w:rPrChange>
        </w:rPr>
        <w:t xml:space="preserve"> </w:t>
      </w:r>
      <w:r w:rsidRPr="00D25EE3">
        <w:rPr>
          <w:rFonts w:ascii="Arial" w:hAnsi="Arial" w:cs="Arial"/>
          <w:sz w:val="24"/>
          <w:szCs w:val="24"/>
          <w:rPrChange w:id="1124" w:author="Worrell, Tyrone C CIV USARMY HQDA ASA ALT (USA)" w:date="2024-09-24T06:42:00Z">
            <w:rPr>
              <w:sz w:val="24"/>
            </w:rPr>
          </w:rPrChange>
        </w:rPr>
        <w:t>Program</w:t>
      </w:r>
      <w:r w:rsidRPr="00D25EE3">
        <w:rPr>
          <w:rFonts w:ascii="Arial" w:hAnsi="Arial" w:cs="Arial"/>
          <w:spacing w:val="-3"/>
          <w:sz w:val="24"/>
          <w:szCs w:val="24"/>
          <w:rPrChange w:id="1125" w:author="Worrell, Tyrone C CIV USARMY HQDA ASA ALT (USA)" w:date="2024-09-24T06:42:00Z">
            <w:rPr>
              <w:spacing w:val="-3"/>
              <w:sz w:val="24"/>
            </w:rPr>
          </w:rPrChange>
        </w:rPr>
        <w:t xml:space="preserve"> </w:t>
      </w:r>
      <w:r w:rsidRPr="00D25EE3">
        <w:rPr>
          <w:rFonts w:ascii="Arial" w:hAnsi="Arial" w:cs="Arial"/>
          <w:sz w:val="24"/>
          <w:szCs w:val="24"/>
          <w:rPrChange w:id="1126" w:author="Worrell, Tyrone C CIV USARMY HQDA ASA ALT (USA)" w:date="2024-09-24T06:42:00Z">
            <w:rPr>
              <w:sz w:val="24"/>
            </w:rPr>
          </w:rPrChange>
        </w:rPr>
        <w:t>outputs</w:t>
      </w:r>
      <w:r w:rsidRPr="00D25EE3">
        <w:rPr>
          <w:rFonts w:ascii="Arial" w:hAnsi="Arial" w:cs="Arial"/>
          <w:spacing w:val="-3"/>
          <w:sz w:val="24"/>
          <w:szCs w:val="24"/>
          <w:rPrChange w:id="1127" w:author="Worrell, Tyrone C CIV USARMY HQDA ASA ALT (USA)" w:date="2024-09-24T06:42:00Z">
            <w:rPr>
              <w:spacing w:val="-3"/>
              <w:sz w:val="24"/>
            </w:rPr>
          </w:rPrChange>
        </w:rPr>
        <w:t xml:space="preserve"> </w:t>
      </w:r>
      <w:r w:rsidRPr="00D25EE3">
        <w:rPr>
          <w:rFonts w:ascii="Arial" w:hAnsi="Arial" w:cs="Arial"/>
          <w:sz w:val="24"/>
          <w:szCs w:val="24"/>
          <w:rPrChange w:id="1128" w:author="Worrell, Tyrone C CIV USARMY HQDA ASA ALT (USA)" w:date="2024-09-24T06:42:00Z">
            <w:rPr>
              <w:sz w:val="24"/>
            </w:rPr>
          </w:rPrChange>
        </w:rPr>
        <w:t>will</w:t>
      </w:r>
      <w:r w:rsidRPr="00D25EE3">
        <w:rPr>
          <w:rFonts w:ascii="Arial" w:hAnsi="Arial" w:cs="Arial"/>
          <w:spacing w:val="-3"/>
          <w:sz w:val="24"/>
          <w:szCs w:val="24"/>
          <w:rPrChange w:id="1129" w:author="Worrell, Tyrone C CIV USARMY HQDA ASA ALT (USA)" w:date="2024-09-24T06:42:00Z">
            <w:rPr>
              <w:spacing w:val="-3"/>
              <w:sz w:val="24"/>
            </w:rPr>
          </w:rPrChange>
        </w:rPr>
        <w:t xml:space="preserve"> </w:t>
      </w:r>
      <w:r w:rsidRPr="00D25EE3">
        <w:rPr>
          <w:rFonts w:ascii="Arial" w:hAnsi="Arial" w:cs="Arial"/>
          <w:sz w:val="24"/>
          <w:szCs w:val="24"/>
          <w:rPrChange w:id="1130" w:author="Worrell, Tyrone C CIV USARMY HQDA ASA ALT (USA)" w:date="2024-09-24T06:42:00Z">
            <w:rPr>
              <w:sz w:val="24"/>
            </w:rPr>
          </w:rPrChange>
        </w:rPr>
        <w:t>be</w:t>
      </w:r>
      <w:r w:rsidRPr="00D25EE3">
        <w:rPr>
          <w:rFonts w:ascii="Arial" w:hAnsi="Arial" w:cs="Arial"/>
          <w:spacing w:val="-3"/>
          <w:sz w:val="24"/>
          <w:szCs w:val="24"/>
          <w:rPrChange w:id="1131" w:author="Worrell, Tyrone C CIV USARMY HQDA ASA ALT (USA)" w:date="2024-09-24T06:42:00Z">
            <w:rPr>
              <w:spacing w:val="-3"/>
              <w:sz w:val="24"/>
            </w:rPr>
          </w:rPrChange>
        </w:rPr>
        <w:t xml:space="preserve"> </w:t>
      </w:r>
      <w:r w:rsidRPr="00D25EE3">
        <w:rPr>
          <w:rFonts w:ascii="Arial" w:hAnsi="Arial" w:cs="Arial"/>
          <w:sz w:val="24"/>
          <w:szCs w:val="24"/>
          <w:rPrChange w:id="1132" w:author="Worrell, Tyrone C CIV USARMY HQDA ASA ALT (USA)" w:date="2024-09-24T06:42:00Z">
            <w:rPr>
              <w:sz w:val="24"/>
            </w:rPr>
          </w:rPrChange>
        </w:rPr>
        <w:t>used</w:t>
      </w:r>
      <w:r w:rsidRPr="00D25EE3">
        <w:rPr>
          <w:rFonts w:ascii="Arial" w:hAnsi="Arial" w:cs="Arial"/>
          <w:spacing w:val="-4"/>
          <w:sz w:val="24"/>
          <w:szCs w:val="24"/>
          <w:rPrChange w:id="1133" w:author="Worrell, Tyrone C CIV USARMY HQDA ASA ALT (USA)" w:date="2024-09-24T06:42:00Z">
            <w:rPr>
              <w:spacing w:val="-4"/>
              <w:sz w:val="24"/>
            </w:rPr>
          </w:rPrChange>
        </w:rPr>
        <w:t xml:space="preserve"> </w:t>
      </w:r>
      <w:r w:rsidRPr="00D25EE3">
        <w:rPr>
          <w:rFonts w:ascii="Arial" w:hAnsi="Arial" w:cs="Arial"/>
          <w:sz w:val="24"/>
          <w:szCs w:val="24"/>
          <w:rPrChange w:id="1134" w:author="Worrell, Tyrone C CIV USARMY HQDA ASA ALT (USA)" w:date="2024-09-24T06:42:00Z">
            <w:rPr>
              <w:sz w:val="24"/>
            </w:rPr>
          </w:rPrChange>
        </w:rPr>
        <w:t>to identify improvements to contracting operations.</w:t>
      </w:r>
    </w:p>
    <w:p w14:paraId="229E7A80" w14:textId="77777777" w:rsidR="0060199D" w:rsidRPr="00D25EE3" w:rsidRDefault="0060199D">
      <w:pPr>
        <w:pStyle w:val="BodyText"/>
        <w:rPr>
          <w:rFonts w:ascii="Arial" w:hAnsi="Arial" w:cs="Arial"/>
          <w:rPrChange w:id="1135" w:author="Worrell, Tyrone C CIV USARMY HQDA ASA ALT (USA)" w:date="2024-09-24T06:42:00Z">
            <w:rPr/>
          </w:rPrChange>
        </w:rPr>
      </w:pPr>
    </w:p>
    <w:p w14:paraId="229E7A83" w14:textId="0C20F8A5" w:rsidR="0060199D" w:rsidRPr="00D25EE3" w:rsidRDefault="000333D6">
      <w:pPr>
        <w:pStyle w:val="Heading1"/>
        <w:ind w:left="1" w:right="1"/>
        <w:jc w:val="center"/>
        <w:rPr>
          <w:rFonts w:ascii="Arial" w:hAnsi="Arial" w:cs="Arial"/>
          <w:rPrChange w:id="1136" w:author="Worrell, Tyrone C CIV USARMY HQDA ASA ALT (USA)" w:date="2024-09-24T06:42:00Z">
            <w:rPr/>
          </w:rPrChange>
        </w:rPr>
      </w:pPr>
      <w:bookmarkStart w:id="1137" w:name="Part_3_–_PMR_Responsibilities"/>
      <w:bookmarkStart w:id="1138" w:name="_bookmark10"/>
      <w:bookmarkEnd w:id="1137"/>
      <w:bookmarkEnd w:id="1138"/>
      <w:del w:id="1139" w:author="Worrell, Tyrone C CIV USARMY HQDA ASA ALT (USA)" w:date="2024-09-24T06:56:00Z">
        <w:r w:rsidRPr="00D25EE3" w:rsidDel="001E0C7E">
          <w:rPr>
            <w:rFonts w:ascii="Arial" w:hAnsi="Arial" w:cs="Arial"/>
            <w:u w:val="single"/>
            <w:rPrChange w:id="1140" w:author="Worrell, Tyrone C CIV USARMY HQDA ASA ALT (USA)" w:date="2024-09-24T06:42:00Z">
              <w:rPr>
                <w:u w:val="single"/>
              </w:rPr>
            </w:rPrChange>
          </w:rPr>
          <w:delText>Part</w:delText>
        </w:r>
        <w:r w:rsidRPr="00D25EE3" w:rsidDel="001E0C7E">
          <w:rPr>
            <w:rFonts w:ascii="Arial" w:hAnsi="Arial" w:cs="Arial"/>
            <w:spacing w:val="-1"/>
            <w:u w:val="single"/>
            <w:rPrChange w:id="1141" w:author="Worrell, Tyrone C CIV USARMY HQDA ASA ALT (USA)" w:date="2024-09-24T06:42:00Z">
              <w:rPr>
                <w:spacing w:val="-1"/>
                <w:u w:val="single"/>
              </w:rPr>
            </w:rPrChange>
          </w:rPr>
          <w:delText xml:space="preserve"> </w:delText>
        </w:r>
        <w:r w:rsidRPr="00D25EE3" w:rsidDel="001E0C7E">
          <w:rPr>
            <w:rFonts w:ascii="Arial" w:hAnsi="Arial" w:cs="Arial"/>
            <w:u w:val="single"/>
            <w:rPrChange w:id="1142" w:author="Worrell, Tyrone C CIV USARMY HQDA ASA ALT (USA)" w:date="2024-09-24T06:42:00Z">
              <w:rPr>
                <w:u w:val="single"/>
              </w:rPr>
            </w:rPrChange>
          </w:rPr>
          <w:delText>3 –</w:delText>
        </w:r>
        <w:r w:rsidRPr="00D25EE3" w:rsidDel="001E0C7E">
          <w:rPr>
            <w:rFonts w:ascii="Arial" w:hAnsi="Arial" w:cs="Arial"/>
            <w:spacing w:val="-1"/>
            <w:u w:val="single"/>
            <w:rPrChange w:id="1143" w:author="Worrell, Tyrone C CIV USARMY HQDA ASA ALT (USA)" w:date="2024-09-24T06:42:00Z">
              <w:rPr>
                <w:spacing w:val="-1"/>
                <w:u w:val="single"/>
              </w:rPr>
            </w:rPrChange>
          </w:rPr>
          <w:delText xml:space="preserve"> </w:delText>
        </w:r>
        <w:r w:rsidRPr="00D25EE3" w:rsidDel="001E0C7E">
          <w:rPr>
            <w:rFonts w:ascii="Arial" w:hAnsi="Arial" w:cs="Arial"/>
            <w:u w:val="single"/>
            <w:rPrChange w:id="1144" w:author="Worrell, Tyrone C CIV USARMY HQDA ASA ALT (USA)" w:date="2024-09-24T06:42:00Z">
              <w:rPr>
                <w:u w:val="single"/>
              </w:rPr>
            </w:rPrChange>
          </w:rPr>
          <w:delText>PMR</w:delText>
        </w:r>
        <w:r w:rsidRPr="00D25EE3" w:rsidDel="001E0C7E">
          <w:rPr>
            <w:rFonts w:ascii="Arial" w:hAnsi="Arial" w:cs="Arial"/>
            <w:spacing w:val="-1"/>
            <w:u w:val="single"/>
            <w:rPrChange w:id="1145" w:author="Worrell, Tyrone C CIV USARMY HQDA ASA ALT (USA)" w:date="2024-09-24T06:42:00Z">
              <w:rPr>
                <w:spacing w:val="-1"/>
                <w:u w:val="single"/>
              </w:rPr>
            </w:rPrChange>
          </w:rPr>
          <w:delText xml:space="preserve"> </w:delText>
        </w:r>
        <w:r w:rsidRPr="00D25EE3" w:rsidDel="001E0C7E">
          <w:rPr>
            <w:rFonts w:ascii="Arial" w:hAnsi="Arial" w:cs="Arial"/>
            <w:spacing w:val="-2"/>
            <w:u w:val="single"/>
            <w:rPrChange w:id="1146" w:author="Worrell, Tyrone C CIV USARMY HQDA ASA ALT (USA)" w:date="2024-09-24T06:42:00Z">
              <w:rPr>
                <w:spacing w:val="-2"/>
                <w:u w:val="single"/>
              </w:rPr>
            </w:rPrChange>
          </w:rPr>
          <w:delText>Responsibilities</w:delText>
        </w:r>
      </w:del>
      <w:ins w:id="1147" w:author="Worrell, Tyrone C CIV USARMY HQDA ASA ALT (USA)" w:date="2024-09-24T06:56:00Z">
        <w:r w:rsidR="001E0C7E">
          <w:rPr>
            <w:rFonts w:ascii="Arial" w:hAnsi="Arial" w:cs="Arial"/>
            <w:u w:val="single"/>
          </w:rPr>
          <w:t>PART 3 – PMR RESPONSBILITIES</w:t>
        </w:r>
      </w:ins>
    </w:p>
    <w:p w14:paraId="229E7A84" w14:textId="77777777" w:rsidR="0060199D" w:rsidRPr="00D25EE3" w:rsidRDefault="0060199D">
      <w:pPr>
        <w:pStyle w:val="BodyText"/>
        <w:spacing w:before="6"/>
        <w:rPr>
          <w:rFonts w:ascii="Arial" w:hAnsi="Arial" w:cs="Arial"/>
          <w:b/>
          <w:rPrChange w:id="1148" w:author="Worrell, Tyrone C CIV USARMY HQDA ASA ALT (USA)" w:date="2024-09-24T06:42:00Z">
            <w:rPr>
              <w:b/>
            </w:rPr>
          </w:rPrChange>
        </w:rPr>
      </w:pPr>
    </w:p>
    <w:p w14:paraId="229E7A85" w14:textId="77777777" w:rsidR="0060199D" w:rsidRPr="00D25EE3" w:rsidRDefault="000333D6">
      <w:pPr>
        <w:pStyle w:val="Heading1"/>
        <w:spacing w:line="276" w:lineRule="auto"/>
        <w:rPr>
          <w:rFonts w:ascii="Arial" w:hAnsi="Arial" w:cs="Arial"/>
          <w:rPrChange w:id="1149" w:author="Worrell, Tyrone C CIV USARMY HQDA ASA ALT (USA)" w:date="2024-09-24T06:42:00Z">
            <w:rPr/>
          </w:rPrChange>
        </w:rPr>
      </w:pPr>
      <w:bookmarkStart w:id="1150" w:name="CC-300__Assistant_Secretary_of_the_Army_"/>
      <w:bookmarkStart w:id="1151" w:name="_bookmark11"/>
      <w:bookmarkEnd w:id="1150"/>
      <w:bookmarkEnd w:id="1151"/>
      <w:r w:rsidRPr="00D25EE3">
        <w:rPr>
          <w:rFonts w:ascii="Arial" w:hAnsi="Arial" w:cs="Arial"/>
          <w:rPrChange w:id="1152" w:author="Worrell, Tyrone C CIV USARMY HQDA ASA ALT (USA)" w:date="2024-09-24T06:42:00Z">
            <w:rPr/>
          </w:rPrChange>
        </w:rPr>
        <w:t>CC-300</w:t>
      </w:r>
      <w:r w:rsidRPr="00D25EE3">
        <w:rPr>
          <w:rFonts w:ascii="Arial" w:hAnsi="Arial" w:cs="Arial"/>
          <w:spacing w:val="40"/>
          <w:rPrChange w:id="1153" w:author="Worrell, Tyrone C CIV USARMY HQDA ASA ALT (USA)" w:date="2024-09-24T06:42:00Z">
            <w:rPr>
              <w:spacing w:val="40"/>
            </w:rPr>
          </w:rPrChange>
        </w:rPr>
        <w:t xml:space="preserve"> </w:t>
      </w:r>
      <w:r w:rsidRPr="00D25EE3">
        <w:rPr>
          <w:rFonts w:ascii="Arial" w:hAnsi="Arial" w:cs="Arial"/>
          <w:rPrChange w:id="1154" w:author="Worrell, Tyrone C CIV USARMY HQDA ASA ALT (USA)" w:date="2024-09-24T06:42:00Z">
            <w:rPr/>
          </w:rPrChange>
        </w:rPr>
        <w:t>Assistant</w:t>
      </w:r>
      <w:r w:rsidRPr="00D25EE3">
        <w:rPr>
          <w:rFonts w:ascii="Arial" w:hAnsi="Arial" w:cs="Arial"/>
          <w:spacing w:val="-4"/>
          <w:rPrChange w:id="1155" w:author="Worrell, Tyrone C CIV USARMY HQDA ASA ALT (USA)" w:date="2024-09-24T06:42:00Z">
            <w:rPr>
              <w:spacing w:val="-4"/>
            </w:rPr>
          </w:rPrChange>
        </w:rPr>
        <w:t xml:space="preserve"> </w:t>
      </w:r>
      <w:r w:rsidRPr="00D25EE3">
        <w:rPr>
          <w:rFonts w:ascii="Arial" w:hAnsi="Arial" w:cs="Arial"/>
          <w:rPrChange w:id="1156" w:author="Worrell, Tyrone C CIV USARMY HQDA ASA ALT (USA)" w:date="2024-09-24T06:42:00Z">
            <w:rPr/>
          </w:rPrChange>
        </w:rPr>
        <w:t>Secretary</w:t>
      </w:r>
      <w:r w:rsidRPr="00D25EE3">
        <w:rPr>
          <w:rFonts w:ascii="Arial" w:hAnsi="Arial" w:cs="Arial"/>
          <w:spacing w:val="-4"/>
          <w:rPrChange w:id="1157" w:author="Worrell, Tyrone C CIV USARMY HQDA ASA ALT (USA)" w:date="2024-09-24T06:42:00Z">
            <w:rPr>
              <w:spacing w:val="-4"/>
            </w:rPr>
          </w:rPrChange>
        </w:rPr>
        <w:t xml:space="preserve"> </w:t>
      </w:r>
      <w:r w:rsidRPr="00D25EE3">
        <w:rPr>
          <w:rFonts w:ascii="Arial" w:hAnsi="Arial" w:cs="Arial"/>
          <w:rPrChange w:id="1158" w:author="Worrell, Tyrone C CIV USARMY HQDA ASA ALT (USA)" w:date="2024-09-24T06:42:00Z">
            <w:rPr/>
          </w:rPrChange>
        </w:rPr>
        <w:t>of</w:t>
      </w:r>
      <w:r w:rsidRPr="00D25EE3">
        <w:rPr>
          <w:rFonts w:ascii="Arial" w:hAnsi="Arial" w:cs="Arial"/>
          <w:spacing w:val="-5"/>
          <w:rPrChange w:id="1159" w:author="Worrell, Tyrone C CIV USARMY HQDA ASA ALT (USA)" w:date="2024-09-24T06:42:00Z">
            <w:rPr>
              <w:spacing w:val="-5"/>
            </w:rPr>
          </w:rPrChange>
        </w:rPr>
        <w:t xml:space="preserve"> </w:t>
      </w:r>
      <w:r w:rsidRPr="00D25EE3">
        <w:rPr>
          <w:rFonts w:ascii="Arial" w:hAnsi="Arial" w:cs="Arial"/>
          <w:rPrChange w:id="1160" w:author="Worrell, Tyrone C CIV USARMY HQDA ASA ALT (USA)" w:date="2024-09-24T06:42:00Z">
            <w:rPr/>
          </w:rPrChange>
        </w:rPr>
        <w:t>the</w:t>
      </w:r>
      <w:r w:rsidRPr="00D25EE3">
        <w:rPr>
          <w:rFonts w:ascii="Arial" w:hAnsi="Arial" w:cs="Arial"/>
          <w:spacing w:val="-5"/>
          <w:rPrChange w:id="1161" w:author="Worrell, Tyrone C CIV USARMY HQDA ASA ALT (USA)" w:date="2024-09-24T06:42:00Z">
            <w:rPr>
              <w:spacing w:val="-5"/>
            </w:rPr>
          </w:rPrChange>
        </w:rPr>
        <w:t xml:space="preserve"> </w:t>
      </w:r>
      <w:r w:rsidRPr="00D25EE3">
        <w:rPr>
          <w:rFonts w:ascii="Arial" w:hAnsi="Arial" w:cs="Arial"/>
          <w:rPrChange w:id="1162" w:author="Worrell, Tyrone C CIV USARMY HQDA ASA ALT (USA)" w:date="2024-09-24T06:42:00Z">
            <w:rPr/>
          </w:rPrChange>
        </w:rPr>
        <w:t>Army</w:t>
      </w:r>
      <w:r w:rsidRPr="00D25EE3">
        <w:rPr>
          <w:rFonts w:ascii="Arial" w:hAnsi="Arial" w:cs="Arial"/>
          <w:spacing w:val="-4"/>
          <w:rPrChange w:id="1163" w:author="Worrell, Tyrone C CIV USARMY HQDA ASA ALT (USA)" w:date="2024-09-24T06:42:00Z">
            <w:rPr>
              <w:spacing w:val="-4"/>
            </w:rPr>
          </w:rPrChange>
        </w:rPr>
        <w:t xml:space="preserve"> </w:t>
      </w:r>
      <w:r w:rsidRPr="00D25EE3">
        <w:rPr>
          <w:rFonts w:ascii="Arial" w:hAnsi="Arial" w:cs="Arial"/>
          <w:rPrChange w:id="1164" w:author="Worrell, Tyrone C CIV USARMY HQDA ASA ALT (USA)" w:date="2024-09-24T06:42:00Z">
            <w:rPr/>
          </w:rPrChange>
        </w:rPr>
        <w:t>(Acquisition,</w:t>
      </w:r>
      <w:r w:rsidRPr="00D25EE3">
        <w:rPr>
          <w:rFonts w:ascii="Arial" w:hAnsi="Arial" w:cs="Arial"/>
          <w:spacing w:val="-4"/>
          <w:rPrChange w:id="1165" w:author="Worrell, Tyrone C CIV USARMY HQDA ASA ALT (USA)" w:date="2024-09-24T06:42:00Z">
            <w:rPr>
              <w:spacing w:val="-4"/>
            </w:rPr>
          </w:rPrChange>
        </w:rPr>
        <w:t xml:space="preserve"> </w:t>
      </w:r>
      <w:r w:rsidRPr="00D25EE3">
        <w:rPr>
          <w:rFonts w:ascii="Arial" w:hAnsi="Arial" w:cs="Arial"/>
          <w:rPrChange w:id="1166" w:author="Worrell, Tyrone C CIV USARMY HQDA ASA ALT (USA)" w:date="2024-09-24T06:42:00Z">
            <w:rPr/>
          </w:rPrChange>
        </w:rPr>
        <w:t>Logistics</w:t>
      </w:r>
      <w:r w:rsidRPr="00D25EE3">
        <w:rPr>
          <w:rFonts w:ascii="Arial" w:hAnsi="Arial" w:cs="Arial"/>
          <w:spacing w:val="-4"/>
          <w:rPrChange w:id="1167" w:author="Worrell, Tyrone C CIV USARMY HQDA ASA ALT (USA)" w:date="2024-09-24T06:42:00Z">
            <w:rPr>
              <w:spacing w:val="-4"/>
            </w:rPr>
          </w:rPrChange>
        </w:rPr>
        <w:t xml:space="preserve"> </w:t>
      </w:r>
      <w:r w:rsidRPr="00D25EE3">
        <w:rPr>
          <w:rFonts w:ascii="Arial" w:hAnsi="Arial" w:cs="Arial"/>
          <w:rPrChange w:id="1168" w:author="Worrell, Tyrone C CIV USARMY HQDA ASA ALT (USA)" w:date="2024-09-24T06:42:00Z">
            <w:rPr/>
          </w:rPrChange>
        </w:rPr>
        <w:t>and</w:t>
      </w:r>
      <w:r w:rsidRPr="00D25EE3">
        <w:rPr>
          <w:rFonts w:ascii="Arial" w:hAnsi="Arial" w:cs="Arial"/>
          <w:spacing w:val="-5"/>
          <w:rPrChange w:id="1169" w:author="Worrell, Tyrone C CIV USARMY HQDA ASA ALT (USA)" w:date="2024-09-24T06:42:00Z">
            <w:rPr>
              <w:spacing w:val="-5"/>
            </w:rPr>
          </w:rPrChange>
        </w:rPr>
        <w:t xml:space="preserve"> </w:t>
      </w:r>
      <w:r w:rsidRPr="00D25EE3">
        <w:rPr>
          <w:rFonts w:ascii="Arial" w:hAnsi="Arial" w:cs="Arial"/>
          <w:rPrChange w:id="1170" w:author="Worrell, Tyrone C CIV USARMY HQDA ASA ALT (USA)" w:date="2024-09-24T06:42:00Z">
            <w:rPr/>
          </w:rPrChange>
        </w:rPr>
        <w:t xml:space="preserve">Technology) </w:t>
      </w:r>
      <w:r w:rsidRPr="00D25EE3">
        <w:rPr>
          <w:rFonts w:ascii="Arial" w:hAnsi="Arial" w:cs="Arial"/>
          <w:spacing w:val="-2"/>
          <w:rPrChange w:id="1171" w:author="Worrell, Tyrone C CIV USARMY HQDA ASA ALT (USA)" w:date="2024-09-24T06:42:00Z">
            <w:rPr>
              <w:spacing w:val="-2"/>
            </w:rPr>
          </w:rPrChange>
        </w:rPr>
        <w:t>(ASA(ALT)).</w:t>
      </w:r>
    </w:p>
    <w:p w14:paraId="5FFDAD20" w14:textId="1EABB492" w:rsidR="009552BA" w:rsidRPr="00D25EE3" w:rsidRDefault="000333D6">
      <w:pPr>
        <w:pStyle w:val="BodyText"/>
        <w:spacing w:before="240"/>
        <w:ind w:left="120" w:right="231"/>
        <w:rPr>
          <w:ins w:id="1172" w:author="Worrell, Tyrone C CIV USARMY HQDA ASA ALT (USA)" w:date="2024-07-25T15:15:00Z"/>
          <w:rFonts w:ascii="Arial" w:hAnsi="Arial" w:cs="Arial"/>
          <w:rPrChange w:id="1173" w:author="Worrell, Tyrone C CIV USARMY HQDA ASA ALT (USA)" w:date="2024-09-24T06:42:00Z">
            <w:rPr>
              <w:ins w:id="1174" w:author="Worrell, Tyrone C CIV USARMY HQDA ASA ALT (USA)" w:date="2024-07-25T15:15:00Z"/>
            </w:rPr>
          </w:rPrChange>
        </w:rPr>
      </w:pPr>
      <w:del w:id="1175" w:author="Worrell, Tyrone C CIV USARMY HQDA ASA ALT (USA)" w:date="2024-07-25T15:15:00Z">
        <w:r w:rsidRPr="00D25EE3" w:rsidDel="009552BA">
          <w:rPr>
            <w:rFonts w:ascii="Arial" w:hAnsi="Arial" w:cs="Arial"/>
            <w:rPrChange w:id="1176" w:author="Worrell, Tyrone C CIV USARMY HQDA ASA ALT (USA)" w:date="2024-09-24T06:42:00Z">
              <w:rPr/>
            </w:rPrChange>
          </w:rPr>
          <w:delText>The ASA(ALT) is the Army Acquisition Executive (AAE) and the Senior Procurement Executive (SPE) and is responsible for all procurement and contracting functions across the Department</w:delText>
        </w:r>
        <w:r w:rsidRPr="00D25EE3" w:rsidDel="009552BA">
          <w:rPr>
            <w:rFonts w:ascii="Arial" w:hAnsi="Arial" w:cs="Arial"/>
            <w:spacing w:val="-4"/>
            <w:rPrChange w:id="1177" w:author="Worrell, Tyrone C CIV USARMY HQDA ASA ALT (USA)" w:date="2024-09-24T06:42:00Z">
              <w:rPr>
                <w:spacing w:val="-4"/>
              </w:rPr>
            </w:rPrChange>
          </w:rPr>
          <w:delText xml:space="preserve"> </w:delText>
        </w:r>
        <w:r w:rsidRPr="00D25EE3" w:rsidDel="009552BA">
          <w:rPr>
            <w:rFonts w:ascii="Arial" w:hAnsi="Arial" w:cs="Arial"/>
            <w:rPrChange w:id="1178" w:author="Worrell, Tyrone C CIV USARMY HQDA ASA ALT (USA)" w:date="2024-09-24T06:42:00Z">
              <w:rPr/>
            </w:rPrChange>
          </w:rPr>
          <w:delText>of</w:delText>
        </w:r>
        <w:r w:rsidRPr="00D25EE3" w:rsidDel="009552BA">
          <w:rPr>
            <w:rFonts w:ascii="Arial" w:hAnsi="Arial" w:cs="Arial"/>
            <w:spacing w:val="-3"/>
            <w:rPrChange w:id="1179" w:author="Worrell, Tyrone C CIV USARMY HQDA ASA ALT (USA)" w:date="2024-09-24T06:42:00Z">
              <w:rPr>
                <w:spacing w:val="-3"/>
              </w:rPr>
            </w:rPrChange>
          </w:rPr>
          <w:delText xml:space="preserve"> </w:delText>
        </w:r>
        <w:r w:rsidRPr="00D25EE3" w:rsidDel="009552BA">
          <w:rPr>
            <w:rFonts w:ascii="Arial" w:hAnsi="Arial" w:cs="Arial"/>
            <w:rPrChange w:id="1180" w:author="Worrell, Tyrone C CIV USARMY HQDA ASA ALT (USA)" w:date="2024-09-24T06:42:00Z">
              <w:rPr/>
            </w:rPrChange>
          </w:rPr>
          <w:delText>the</w:delText>
        </w:r>
        <w:r w:rsidRPr="00D25EE3" w:rsidDel="009552BA">
          <w:rPr>
            <w:rFonts w:ascii="Arial" w:hAnsi="Arial" w:cs="Arial"/>
            <w:spacing w:val="-3"/>
            <w:rPrChange w:id="1181" w:author="Worrell, Tyrone C CIV USARMY HQDA ASA ALT (USA)" w:date="2024-09-24T06:42:00Z">
              <w:rPr>
                <w:spacing w:val="-3"/>
              </w:rPr>
            </w:rPrChange>
          </w:rPr>
          <w:delText xml:space="preserve"> </w:delText>
        </w:r>
        <w:r w:rsidRPr="00D25EE3" w:rsidDel="009552BA">
          <w:rPr>
            <w:rFonts w:ascii="Arial" w:hAnsi="Arial" w:cs="Arial"/>
            <w:rPrChange w:id="1182" w:author="Worrell, Tyrone C CIV USARMY HQDA ASA ALT (USA)" w:date="2024-09-24T06:42:00Z">
              <w:rPr/>
            </w:rPrChange>
          </w:rPr>
          <w:delText>Army</w:delText>
        </w:r>
        <w:r w:rsidRPr="00D25EE3" w:rsidDel="009552BA">
          <w:rPr>
            <w:rFonts w:ascii="Arial" w:hAnsi="Arial" w:cs="Arial"/>
            <w:spacing w:val="-4"/>
            <w:rPrChange w:id="1183" w:author="Worrell, Tyrone C CIV USARMY HQDA ASA ALT (USA)" w:date="2024-09-24T06:42:00Z">
              <w:rPr>
                <w:spacing w:val="-4"/>
              </w:rPr>
            </w:rPrChange>
          </w:rPr>
          <w:delText xml:space="preserve"> </w:delText>
        </w:r>
        <w:r w:rsidRPr="00D25EE3" w:rsidDel="009552BA">
          <w:rPr>
            <w:rFonts w:ascii="Arial" w:hAnsi="Arial" w:cs="Arial"/>
            <w:rPrChange w:id="1184" w:author="Worrell, Tyrone C CIV USARMY HQDA ASA ALT (USA)" w:date="2024-09-24T06:42:00Z">
              <w:rPr/>
            </w:rPrChange>
          </w:rPr>
          <w:delText>(DA),</w:delText>
        </w:r>
        <w:r w:rsidRPr="00D25EE3" w:rsidDel="009552BA">
          <w:rPr>
            <w:rFonts w:ascii="Arial" w:hAnsi="Arial" w:cs="Arial"/>
            <w:spacing w:val="-3"/>
            <w:rPrChange w:id="1185" w:author="Worrell, Tyrone C CIV USARMY HQDA ASA ALT (USA)" w:date="2024-09-24T06:42:00Z">
              <w:rPr>
                <w:spacing w:val="-3"/>
              </w:rPr>
            </w:rPrChange>
          </w:rPr>
          <w:delText xml:space="preserve"> </w:delText>
        </w:r>
        <w:r w:rsidRPr="00D25EE3" w:rsidDel="009552BA">
          <w:rPr>
            <w:rFonts w:ascii="Arial" w:hAnsi="Arial" w:cs="Arial"/>
            <w:rPrChange w:id="1186" w:author="Worrell, Tyrone C CIV USARMY HQDA ASA ALT (USA)" w:date="2024-09-24T06:42:00Z">
              <w:rPr/>
            </w:rPrChange>
          </w:rPr>
          <w:delText>to</w:delText>
        </w:r>
        <w:r w:rsidRPr="00D25EE3" w:rsidDel="009552BA">
          <w:rPr>
            <w:rFonts w:ascii="Arial" w:hAnsi="Arial" w:cs="Arial"/>
            <w:spacing w:val="-3"/>
            <w:rPrChange w:id="1187" w:author="Worrell, Tyrone C CIV USARMY HQDA ASA ALT (USA)" w:date="2024-09-24T06:42:00Z">
              <w:rPr>
                <w:spacing w:val="-3"/>
              </w:rPr>
            </w:rPrChange>
          </w:rPr>
          <w:delText xml:space="preserve"> </w:delText>
        </w:r>
        <w:r w:rsidRPr="00D25EE3" w:rsidDel="009552BA">
          <w:rPr>
            <w:rFonts w:ascii="Arial" w:hAnsi="Arial" w:cs="Arial"/>
            <w:rPrChange w:id="1188" w:author="Worrell, Tyrone C CIV USARMY HQDA ASA ALT (USA)" w:date="2024-09-24T06:42:00Z">
              <w:rPr/>
            </w:rPrChange>
          </w:rPr>
          <w:delText>include</w:delText>
        </w:r>
        <w:r w:rsidRPr="00D25EE3" w:rsidDel="009552BA">
          <w:rPr>
            <w:rFonts w:ascii="Arial" w:hAnsi="Arial" w:cs="Arial"/>
            <w:spacing w:val="-3"/>
            <w:rPrChange w:id="1189" w:author="Worrell, Tyrone C CIV USARMY HQDA ASA ALT (USA)" w:date="2024-09-24T06:42:00Z">
              <w:rPr>
                <w:spacing w:val="-3"/>
              </w:rPr>
            </w:rPrChange>
          </w:rPr>
          <w:delText xml:space="preserve"> </w:delText>
        </w:r>
        <w:r w:rsidRPr="00D25EE3" w:rsidDel="009552BA">
          <w:rPr>
            <w:rFonts w:ascii="Arial" w:hAnsi="Arial" w:cs="Arial"/>
            <w:rPrChange w:id="1190" w:author="Worrell, Tyrone C CIV USARMY HQDA ASA ALT (USA)" w:date="2024-09-24T06:42:00Z">
              <w:rPr/>
            </w:rPrChange>
          </w:rPr>
          <w:delText>but</w:delText>
        </w:r>
        <w:r w:rsidRPr="00D25EE3" w:rsidDel="009552BA">
          <w:rPr>
            <w:rFonts w:ascii="Arial" w:hAnsi="Arial" w:cs="Arial"/>
            <w:spacing w:val="-3"/>
            <w:rPrChange w:id="1191" w:author="Worrell, Tyrone C CIV USARMY HQDA ASA ALT (USA)" w:date="2024-09-24T06:42:00Z">
              <w:rPr>
                <w:spacing w:val="-3"/>
              </w:rPr>
            </w:rPrChange>
          </w:rPr>
          <w:delText xml:space="preserve"> </w:delText>
        </w:r>
        <w:r w:rsidRPr="00D25EE3" w:rsidDel="009552BA">
          <w:rPr>
            <w:rFonts w:ascii="Arial" w:hAnsi="Arial" w:cs="Arial"/>
            <w:rPrChange w:id="1192" w:author="Worrell, Tyrone C CIV USARMY HQDA ASA ALT (USA)" w:date="2024-09-24T06:42:00Z">
              <w:rPr/>
            </w:rPrChange>
          </w:rPr>
          <w:delText>not</w:delText>
        </w:r>
        <w:r w:rsidRPr="00D25EE3" w:rsidDel="009552BA">
          <w:rPr>
            <w:rFonts w:ascii="Arial" w:hAnsi="Arial" w:cs="Arial"/>
            <w:spacing w:val="-4"/>
            <w:rPrChange w:id="1193" w:author="Worrell, Tyrone C CIV USARMY HQDA ASA ALT (USA)" w:date="2024-09-24T06:42:00Z">
              <w:rPr>
                <w:spacing w:val="-4"/>
              </w:rPr>
            </w:rPrChange>
          </w:rPr>
          <w:delText xml:space="preserve"> </w:delText>
        </w:r>
        <w:r w:rsidRPr="00D25EE3" w:rsidDel="009552BA">
          <w:rPr>
            <w:rFonts w:ascii="Arial" w:hAnsi="Arial" w:cs="Arial"/>
            <w:rPrChange w:id="1194" w:author="Worrell, Tyrone C CIV USARMY HQDA ASA ALT (USA)" w:date="2024-09-24T06:42:00Z">
              <w:rPr/>
            </w:rPrChange>
          </w:rPr>
          <w:delText>limited</w:delText>
        </w:r>
        <w:r w:rsidRPr="00D25EE3" w:rsidDel="009552BA">
          <w:rPr>
            <w:rFonts w:ascii="Arial" w:hAnsi="Arial" w:cs="Arial"/>
            <w:spacing w:val="-4"/>
            <w:rPrChange w:id="1195" w:author="Worrell, Tyrone C CIV USARMY HQDA ASA ALT (USA)" w:date="2024-09-24T06:42:00Z">
              <w:rPr>
                <w:spacing w:val="-4"/>
              </w:rPr>
            </w:rPrChange>
          </w:rPr>
          <w:delText xml:space="preserve"> </w:delText>
        </w:r>
        <w:r w:rsidRPr="00D25EE3" w:rsidDel="009552BA">
          <w:rPr>
            <w:rFonts w:ascii="Arial" w:hAnsi="Arial" w:cs="Arial"/>
            <w:rPrChange w:id="1196" w:author="Worrell, Tyrone C CIV USARMY HQDA ASA ALT (USA)" w:date="2024-09-24T06:42:00Z">
              <w:rPr/>
            </w:rPrChange>
          </w:rPr>
          <w:delText>to</w:delText>
        </w:r>
        <w:r w:rsidRPr="00D25EE3" w:rsidDel="009552BA">
          <w:rPr>
            <w:rFonts w:ascii="Arial" w:hAnsi="Arial" w:cs="Arial"/>
            <w:spacing w:val="-4"/>
            <w:rPrChange w:id="1197" w:author="Worrell, Tyrone C CIV USARMY HQDA ASA ALT (USA)" w:date="2024-09-24T06:42:00Z">
              <w:rPr>
                <w:spacing w:val="-4"/>
              </w:rPr>
            </w:rPrChange>
          </w:rPr>
          <w:delText xml:space="preserve"> </w:delText>
        </w:r>
        <w:r w:rsidRPr="00D25EE3" w:rsidDel="009552BA">
          <w:rPr>
            <w:rFonts w:ascii="Arial" w:hAnsi="Arial" w:cs="Arial"/>
            <w:rPrChange w:id="1198" w:author="Worrell, Tyrone C CIV USARMY HQDA ASA ALT (USA)" w:date="2024-09-24T06:42:00Z">
              <w:rPr/>
            </w:rPrChange>
          </w:rPr>
          <w:delText>providing</w:delText>
        </w:r>
        <w:r w:rsidRPr="00D25EE3" w:rsidDel="009552BA">
          <w:rPr>
            <w:rFonts w:ascii="Arial" w:hAnsi="Arial" w:cs="Arial"/>
            <w:spacing w:val="-3"/>
            <w:rPrChange w:id="1199" w:author="Worrell, Tyrone C CIV USARMY HQDA ASA ALT (USA)" w:date="2024-09-24T06:42:00Z">
              <w:rPr>
                <w:spacing w:val="-3"/>
              </w:rPr>
            </w:rPrChange>
          </w:rPr>
          <w:delText xml:space="preserve"> </w:delText>
        </w:r>
        <w:r w:rsidRPr="00D25EE3" w:rsidDel="009552BA">
          <w:rPr>
            <w:rFonts w:ascii="Arial" w:hAnsi="Arial" w:cs="Arial"/>
            <w:rPrChange w:id="1200" w:author="Worrell, Tyrone C CIV USARMY HQDA ASA ALT (USA)" w:date="2024-09-24T06:42:00Z">
              <w:rPr/>
            </w:rPrChange>
          </w:rPr>
          <w:delText>oversight</w:delText>
        </w:r>
        <w:r w:rsidRPr="00D25EE3" w:rsidDel="009552BA">
          <w:rPr>
            <w:rFonts w:ascii="Arial" w:hAnsi="Arial" w:cs="Arial"/>
            <w:spacing w:val="-3"/>
            <w:rPrChange w:id="1201" w:author="Worrell, Tyrone C CIV USARMY HQDA ASA ALT (USA)" w:date="2024-09-24T06:42:00Z">
              <w:rPr>
                <w:spacing w:val="-3"/>
              </w:rPr>
            </w:rPrChange>
          </w:rPr>
          <w:delText xml:space="preserve"> </w:delText>
        </w:r>
        <w:r w:rsidRPr="00D25EE3" w:rsidDel="009552BA">
          <w:rPr>
            <w:rFonts w:ascii="Arial" w:hAnsi="Arial" w:cs="Arial"/>
            <w:rPrChange w:id="1202" w:author="Worrell, Tyrone C CIV USARMY HQDA ASA ALT (USA)" w:date="2024-09-24T06:42:00Z">
              <w:rPr/>
            </w:rPrChange>
          </w:rPr>
          <w:delText>of</w:delText>
        </w:r>
        <w:r w:rsidRPr="00D25EE3" w:rsidDel="009552BA">
          <w:rPr>
            <w:rFonts w:ascii="Arial" w:hAnsi="Arial" w:cs="Arial"/>
            <w:spacing w:val="-4"/>
            <w:rPrChange w:id="1203" w:author="Worrell, Tyrone C CIV USARMY HQDA ASA ALT (USA)" w:date="2024-09-24T06:42:00Z">
              <w:rPr>
                <w:spacing w:val="-4"/>
              </w:rPr>
            </w:rPrChange>
          </w:rPr>
          <w:delText xml:space="preserve"> </w:delText>
        </w:r>
        <w:r w:rsidRPr="00D25EE3" w:rsidDel="009552BA">
          <w:rPr>
            <w:rFonts w:ascii="Arial" w:hAnsi="Arial" w:cs="Arial"/>
            <w:rPrChange w:id="1204" w:author="Worrell, Tyrone C CIV USARMY HQDA ASA ALT (USA)" w:date="2024-09-24T06:42:00Z">
              <w:rPr/>
            </w:rPrChange>
          </w:rPr>
          <w:delText>contracting functions through an enterprise-wide PMR Program.</w:delText>
        </w:r>
      </w:del>
    </w:p>
    <w:p w14:paraId="4170CF26" w14:textId="77777777" w:rsidR="009552BA" w:rsidRPr="00D25EE3" w:rsidRDefault="009552BA" w:rsidP="009552BA">
      <w:pPr>
        <w:pStyle w:val="BodyText"/>
        <w:spacing w:before="240"/>
        <w:ind w:left="120" w:right="231"/>
        <w:rPr>
          <w:ins w:id="1205" w:author="Worrell, Tyrone C CIV USARMY HQDA ASA ALT (USA)" w:date="2024-07-25T15:16:00Z"/>
          <w:rFonts w:ascii="Arial" w:hAnsi="Arial" w:cs="Arial"/>
          <w:rPrChange w:id="1206" w:author="Worrell, Tyrone C CIV USARMY HQDA ASA ALT (USA)" w:date="2024-09-24T06:42:00Z">
            <w:rPr>
              <w:ins w:id="1207" w:author="Worrell, Tyrone C CIV USARMY HQDA ASA ALT (USA)" w:date="2024-07-25T15:16:00Z"/>
            </w:rPr>
          </w:rPrChange>
        </w:rPr>
      </w:pPr>
      <w:ins w:id="1208" w:author="Worrell, Tyrone C CIV USARMY HQDA ASA ALT (USA)" w:date="2024-07-25T15:16:00Z">
        <w:r w:rsidRPr="00D25EE3">
          <w:rPr>
            <w:rFonts w:ascii="Arial" w:hAnsi="Arial" w:cs="Arial"/>
            <w:rPrChange w:id="1209" w:author="Worrell, Tyrone C CIV USARMY HQDA ASA ALT (USA)" w:date="2024-09-24T06:42:00Z">
              <w:rPr/>
            </w:rPrChange>
          </w:rPr>
          <w:t>1. Assistant Secretary of the Army (Acquisition, Logistics and Technology) (ASA(ALT)) Army Acquisition Executive (AAE) and SPE</w:t>
        </w:r>
      </w:ins>
    </w:p>
    <w:p w14:paraId="1FC7B62E" w14:textId="77777777" w:rsidR="009552BA" w:rsidRPr="00D25EE3" w:rsidRDefault="009552BA" w:rsidP="009552BA">
      <w:pPr>
        <w:pStyle w:val="BodyText"/>
        <w:spacing w:before="240"/>
        <w:ind w:left="120" w:right="231"/>
        <w:rPr>
          <w:ins w:id="1210" w:author="Worrell, Tyrone C CIV USARMY HQDA ASA ALT (USA)" w:date="2024-07-25T15:16:00Z"/>
          <w:rFonts w:ascii="Arial" w:hAnsi="Arial" w:cs="Arial"/>
          <w:rPrChange w:id="1211" w:author="Worrell, Tyrone C CIV USARMY HQDA ASA ALT (USA)" w:date="2024-09-24T06:42:00Z">
            <w:rPr>
              <w:ins w:id="1212" w:author="Worrell, Tyrone C CIV USARMY HQDA ASA ALT (USA)" w:date="2024-07-25T15:16:00Z"/>
            </w:rPr>
          </w:rPrChange>
        </w:rPr>
      </w:pPr>
      <w:ins w:id="1213" w:author="Worrell, Tyrone C CIV USARMY HQDA ASA ALT (USA)" w:date="2024-07-25T15:16:00Z">
        <w:r w:rsidRPr="00D25EE3">
          <w:rPr>
            <w:rFonts w:ascii="Arial" w:hAnsi="Arial" w:cs="Arial"/>
            <w:rPrChange w:id="1214" w:author="Worrell, Tyrone C CIV USARMY HQDA ASA ALT (USA)" w:date="2024-09-24T06:42:00Z">
              <w:rPr/>
            </w:rPrChange>
          </w:rPr>
          <w:t xml:space="preserve">a. </w:t>
        </w:r>
        <w:r w:rsidRPr="00D25EE3">
          <w:rPr>
            <w:rFonts w:ascii="Arial" w:hAnsi="Arial" w:cs="Arial"/>
            <w:rPrChange w:id="1215" w:author="Worrell, Tyrone C CIV USARMY HQDA ASA ALT (USA)" w:date="2024-09-24T06:42:00Z">
              <w:rPr/>
            </w:rPrChange>
          </w:rPr>
          <w:tab/>
          <w:t xml:space="preserve">The ASA(ALT), as the AAE and the SPE, is responsible for all procurement and contracting functions across the Army to include, but not limited to, providing oversight of contracting functions through an enterprise wide PMR program.  </w:t>
        </w:r>
      </w:ins>
    </w:p>
    <w:p w14:paraId="4BA4C03A" w14:textId="77777777" w:rsidR="009552BA" w:rsidRPr="00D25EE3" w:rsidRDefault="009552BA" w:rsidP="009552BA">
      <w:pPr>
        <w:pStyle w:val="BodyText"/>
        <w:spacing w:before="240"/>
        <w:ind w:left="120" w:right="231"/>
        <w:rPr>
          <w:ins w:id="1216" w:author="Worrell, Tyrone C CIV USARMY HQDA ASA ALT (USA)" w:date="2024-07-25T15:16:00Z"/>
          <w:rFonts w:ascii="Arial" w:hAnsi="Arial" w:cs="Arial"/>
          <w:rPrChange w:id="1217" w:author="Worrell, Tyrone C CIV USARMY HQDA ASA ALT (USA)" w:date="2024-09-24T06:42:00Z">
            <w:rPr>
              <w:ins w:id="1218" w:author="Worrell, Tyrone C CIV USARMY HQDA ASA ALT (USA)" w:date="2024-07-25T15:16:00Z"/>
            </w:rPr>
          </w:rPrChange>
        </w:rPr>
      </w:pPr>
      <w:ins w:id="1219" w:author="Worrell, Tyrone C CIV USARMY HQDA ASA ALT (USA)" w:date="2024-07-25T15:16:00Z">
        <w:r w:rsidRPr="00D25EE3">
          <w:rPr>
            <w:rFonts w:ascii="Arial" w:hAnsi="Arial" w:cs="Arial"/>
            <w:rPrChange w:id="1220" w:author="Worrell, Tyrone C CIV USARMY HQDA ASA ALT (USA)" w:date="2024-09-24T06:42:00Z">
              <w:rPr/>
            </w:rPrChange>
          </w:rPr>
          <w:t xml:space="preserve">2. Deputy Assistant Secretary of the Army for Procurement (DASA(P))  </w:t>
        </w:r>
      </w:ins>
    </w:p>
    <w:p w14:paraId="0A6F4FC9" w14:textId="77777777" w:rsidR="009552BA" w:rsidRPr="00D25EE3" w:rsidRDefault="009552BA" w:rsidP="009552BA">
      <w:pPr>
        <w:pStyle w:val="BodyText"/>
        <w:spacing w:before="240"/>
        <w:ind w:left="120" w:right="231"/>
        <w:rPr>
          <w:ins w:id="1221" w:author="Worrell, Tyrone C CIV USARMY HQDA ASA ALT (USA)" w:date="2024-07-25T15:16:00Z"/>
          <w:rFonts w:ascii="Arial" w:hAnsi="Arial" w:cs="Arial"/>
          <w:rPrChange w:id="1222" w:author="Worrell, Tyrone C CIV USARMY HQDA ASA ALT (USA)" w:date="2024-09-24T06:42:00Z">
            <w:rPr>
              <w:ins w:id="1223" w:author="Worrell, Tyrone C CIV USARMY HQDA ASA ALT (USA)" w:date="2024-07-25T15:16:00Z"/>
            </w:rPr>
          </w:rPrChange>
        </w:rPr>
      </w:pPr>
      <w:ins w:id="1224" w:author="Worrell, Tyrone C CIV USARMY HQDA ASA ALT (USA)" w:date="2024-07-25T15:16:00Z">
        <w:r w:rsidRPr="00D25EE3">
          <w:rPr>
            <w:rFonts w:ascii="Arial" w:hAnsi="Arial" w:cs="Arial"/>
            <w:rPrChange w:id="1225" w:author="Worrell, Tyrone C CIV USARMY HQDA ASA ALT (USA)" w:date="2024-09-24T06:42:00Z">
              <w:rPr/>
            </w:rPrChange>
          </w:rPr>
          <w:t xml:space="preserve"> a. The DASA(P) serves as the DA proponent for the oversight of the execution of an Army-wide PMR program on behalf of the SPE.  </w:t>
        </w:r>
      </w:ins>
    </w:p>
    <w:p w14:paraId="6B5475E8" w14:textId="7928D178" w:rsidR="009552BA" w:rsidRPr="00D25EE3" w:rsidRDefault="009552BA" w:rsidP="009552BA">
      <w:pPr>
        <w:pStyle w:val="BodyText"/>
        <w:spacing w:before="240"/>
        <w:ind w:left="120" w:right="231"/>
        <w:rPr>
          <w:ins w:id="1226" w:author="Worrell, Tyrone C CIV USARMY HQDA ASA ALT (USA)" w:date="2024-07-25T15:16:00Z"/>
          <w:rFonts w:ascii="Arial" w:hAnsi="Arial" w:cs="Arial"/>
          <w:rPrChange w:id="1227" w:author="Worrell, Tyrone C CIV USARMY HQDA ASA ALT (USA)" w:date="2024-09-24T06:42:00Z">
            <w:rPr>
              <w:ins w:id="1228" w:author="Worrell, Tyrone C CIV USARMY HQDA ASA ALT (USA)" w:date="2024-07-25T15:16:00Z"/>
            </w:rPr>
          </w:rPrChange>
        </w:rPr>
      </w:pPr>
      <w:ins w:id="1229" w:author="Worrell, Tyrone C CIV USARMY HQDA ASA ALT (USA)" w:date="2024-07-25T15:16:00Z">
        <w:r w:rsidRPr="00D25EE3">
          <w:rPr>
            <w:rFonts w:ascii="Arial" w:hAnsi="Arial" w:cs="Arial"/>
            <w:rPrChange w:id="1230" w:author="Worrell, Tyrone C CIV USARMY HQDA ASA ALT (USA)" w:date="2024-09-24T06:42:00Z">
              <w:rPr/>
            </w:rPrChange>
          </w:rPr>
          <w:lastRenderedPageBreak/>
          <w:t xml:space="preserve">3. Procurement In/Oversight Directorate (PI) (SAAL-PI)  </w:t>
        </w:r>
      </w:ins>
    </w:p>
    <w:p w14:paraId="223C45B6" w14:textId="22B880DC" w:rsidR="009552BA" w:rsidRPr="00D25EE3" w:rsidRDefault="009552BA" w:rsidP="009552BA">
      <w:pPr>
        <w:pStyle w:val="BodyText"/>
        <w:spacing w:before="240"/>
        <w:ind w:left="120" w:right="231"/>
        <w:rPr>
          <w:ins w:id="1231" w:author="Worrell, Tyrone C CIV USARMY HQDA ASA ALT (USA)" w:date="2024-07-25T15:16:00Z"/>
          <w:rFonts w:ascii="Arial" w:hAnsi="Arial" w:cs="Arial"/>
          <w:rPrChange w:id="1232" w:author="Worrell, Tyrone C CIV USARMY HQDA ASA ALT (USA)" w:date="2024-09-24T06:42:00Z">
            <w:rPr>
              <w:ins w:id="1233" w:author="Worrell, Tyrone C CIV USARMY HQDA ASA ALT (USA)" w:date="2024-07-25T15:16:00Z"/>
            </w:rPr>
          </w:rPrChange>
        </w:rPr>
      </w:pPr>
      <w:ins w:id="1234" w:author="Worrell, Tyrone C CIV USARMY HQDA ASA ALT (USA)" w:date="2024-07-25T15:16:00Z">
        <w:r w:rsidRPr="00D25EE3">
          <w:rPr>
            <w:rFonts w:ascii="Arial" w:hAnsi="Arial" w:cs="Arial"/>
            <w:rPrChange w:id="1235" w:author="Worrell, Tyrone C CIV USARMY HQDA ASA ALT (USA)" w:date="2024-09-24T06:42:00Z">
              <w:rPr/>
            </w:rPrChange>
          </w:rPr>
          <w:t xml:space="preserve">a. SAAL-PI is responsible for the effective administration and conduct of the AFARS Appendix CC and all PMR guidance.  </w:t>
        </w:r>
      </w:ins>
    </w:p>
    <w:p w14:paraId="7D4B177A" w14:textId="41BAF92A" w:rsidR="009552BA" w:rsidRPr="00D25EE3" w:rsidRDefault="009552BA" w:rsidP="009552BA">
      <w:pPr>
        <w:pStyle w:val="BodyText"/>
        <w:spacing w:before="240"/>
        <w:ind w:left="120" w:right="231"/>
        <w:rPr>
          <w:ins w:id="1236" w:author="Worrell, Tyrone C CIV USARMY HQDA ASA ALT (USA)" w:date="2024-07-25T15:16:00Z"/>
          <w:rFonts w:ascii="Arial" w:hAnsi="Arial" w:cs="Arial"/>
          <w:rPrChange w:id="1237" w:author="Worrell, Tyrone C CIV USARMY HQDA ASA ALT (USA)" w:date="2024-09-24T06:42:00Z">
            <w:rPr>
              <w:ins w:id="1238" w:author="Worrell, Tyrone C CIV USARMY HQDA ASA ALT (USA)" w:date="2024-07-25T15:16:00Z"/>
            </w:rPr>
          </w:rPrChange>
        </w:rPr>
      </w:pPr>
      <w:ins w:id="1239" w:author="Worrell, Tyrone C CIV USARMY HQDA ASA ALT (USA)" w:date="2024-07-25T15:16:00Z">
        <w:r w:rsidRPr="00D25EE3">
          <w:rPr>
            <w:rFonts w:ascii="Arial" w:hAnsi="Arial" w:cs="Arial"/>
            <w:rPrChange w:id="1240" w:author="Worrell, Tyrone C CIV USARMY HQDA ASA ALT (USA)" w:date="2024-09-24T06:42:00Z">
              <w:rPr/>
            </w:rPrChange>
          </w:rPr>
          <w:t xml:space="preserve">b. The Director of SAAL-PI, on behalf of the DASA(P), shall: </w:t>
        </w:r>
      </w:ins>
    </w:p>
    <w:p w14:paraId="44D0A4A6" w14:textId="77777777" w:rsidR="009552BA" w:rsidRPr="00D25EE3" w:rsidRDefault="009552BA" w:rsidP="009552BA">
      <w:pPr>
        <w:pStyle w:val="BodyText"/>
        <w:spacing w:before="240"/>
        <w:ind w:left="120" w:right="231"/>
        <w:rPr>
          <w:ins w:id="1241" w:author="Worrell, Tyrone C CIV USARMY HQDA ASA ALT (USA)" w:date="2024-07-25T15:16:00Z"/>
          <w:rFonts w:ascii="Arial" w:hAnsi="Arial" w:cs="Arial"/>
          <w:rPrChange w:id="1242" w:author="Worrell, Tyrone C CIV USARMY HQDA ASA ALT (USA)" w:date="2024-09-24T06:42:00Z">
            <w:rPr>
              <w:ins w:id="1243" w:author="Worrell, Tyrone C CIV USARMY HQDA ASA ALT (USA)" w:date="2024-07-25T15:16:00Z"/>
            </w:rPr>
          </w:rPrChange>
        </w:rPr>
      </w:pPr>
      <w:ins w:id="1244" w:author="Worrell, Tyrone C CIV USARMY HQDA ASA ALT (USA)" w:date="2024-07-25T15:16:00Z">
        <w:r w:rsidRPr="00D25EE3">
          <w:rPr>
            <w:rFonts w:ascii="Arial" w:hAnsi="Arial" w:cs="Arial"/>
            <w:rPrChange w:id="1245" w:author="Worrell, Tyrone C CIV USARMY HQDA ASA ALT (USA)" w:date="2024-09-24T06:42:00Z">
              <w:rPr/>
            </w:rPrChange>
          </w:rPr>
          <w:t>(1)</w:t>
        </w:r>
        <w:r w:rsidRPr="00D25EE3">
          <w:rPr>
            <w:rFonts w:ascii="Arial" w:hAnsi="Arial" w:cs="Arial"/>
            <w:rPrChange w:id="1246" w:author="Worrell, Tyrone C CIV USARMY HQDA ASA ALT (USA)" w:date="2024-09-24T06:42:00Z">
              <w:rPr/>
            </w:rPrChange>
          </w:rPr>
          <w:tab/>
          <w:t xml:space="preserve">Oversee the Army-wide PMR program. </w:t>
        </w:r>
      </w:ins>
    </w:p>
    <w:p w14:paraId="13493B91" w14:textId="77777777" w:rsidR="009552BA" w:rsidRPr="00D25EE3" w:rsidRDefault="009552BA" w:rsidP="009552BA">
      <w:pPr>
        <w:pStyle w:val="BodyText"/>
        <w:spacing w:before="240"/>
        <w:ind w:left="120" w:right="231"/>
        <w:rPr>
          <w:ins w:id="1247" w:author="Worrell, Tyrone C CIV USARMY HQDA ASA ALT (USA)" w:date="2024-07-25T15:16:00Z"/>
          <w:rFonts w:ascii="Arial" w:hAnsi="Arial" w:cs="Arial"/>
          <w:rPrChange w:id="1248" w:author="Worrell, Tyrone C CIV USARMY HQDA ASA ALT (USA)" w:date="2024-09-24T06:42:00Z">
            <w:rPr>
              <w:ins w:id="1249" w:author="Worrell, Tyrone C CIV USARMY HQDA ASA ALT (USA)" w:date="2024-07-25T15:16:00Z"/>
            </w:rPr>
          </w:rPrChange>
        </w:rPr>
      </w:pPr>
      <w:ins w:id="1250" w:author="Worrell, Tyrone C CIV USARMY HQDA ASA ALT (USA)" w:date="2024-07-25T15:16:00Z">
        <w:r w:rsidRPr="00D25EE3">
          <w:rPr>
            <w:rFonts w:ascii="Arial" w:hAnsi="Arial" w:cs="Arial"/>
            <w:rPrChange w:id="1251" w:author="Worrell, Tyrone C CIV USARMY HQDA ASA ALT (USA)" w:date="2024-09-24T06:42:00Z">
              <w:rPr/>
            </w:rPrChange>
          </w:rPr>
          <w:t>(2)</w:t>
        </w:r>
        <w:r w:rsidRPr="00D25EE3">
          <w:rPr>
            <w:rFonts w:ascii="Arial" w:hAnsi="Arial" w:cs="Arial"/>
            <w:rPrChange w:id="1252" w:author="Worrell, Tyrone C CIV USARMY HQDA ASA ALT (USA)" w:date="2024-09-24T06:42:00Z">
              <w:rPr/>
            </w:rPrChange>
          </w:rPr>
          <w:tab/>
          <w:t xml:space="preserve">Advocate coordination and resolution of issues at DA or higher levels for the field. </w:t>
        </w:r>
      </w:ins>
    </w:p>
    <w:p w14:paraId="7B7ED32F" w14:textId="77777777" w:rsidR="009552BA" w:rsidRPr="00D25EE3" w:rsidRDefault="009552BA" w:rsidP="009552BA">
      <w:pPr>
        <w:pStyle w:val="BodyText"/>
        <w:spacing w:before="240"/>
        <w:ind w:left="120" w:right="231"/>
        <w:rPr>
          <w:ins w:id="1253" w:author="Worrell, Tyrone C CIV USARMY HQDA ASA ALT (USA)" w:date="2024-07-25T15:16:00Z"/>
          <w:rFonts w:ascii="Arial" w:hAnsi="Arial" w:cs="Arial"/>
          <w:rPrChange w:id="1254" w:author="Worrell, Tyrone C CIV USARMY HQDA ASA ALT (USA)" w:date="2024-09-24T06:42:00Z">
            <w:rPr>
              <w:ins w:id="1255" w:author="Worrell, Tyrone C CIV USARMY HQDA ASA ALT (USA)" w:date="2024-07-25T15:16:00Z"/>
            </w:rPr>
          </w:rPrChange>
        </w:rPr>
      </w:pPr>
      <w:ins w:id="1256" w:author="Worrell, Tyrone C CIV USARMY HQDA ASA ALT (USA)" w:date="2024-07-25T15:16:00Z">
        <w:r w:rsidRPr="00D25EE3">
          <w:rPr>
            <w:rFonts w:ascii="Arial" w:hAnsi="Arial" w:cs="Arial"/>
            <w:rPrChange w:id="1257" w:author="Worrell, Tyrone C CIV USARMY HQDA ASA ALT (USA)" w:date="2024-09-24T06:42:00Z">
              <w:rPr/>
            </w:rPrChange>
          </w:rPr>
          <w:t>(3)</w:t>
        </w:r>
        <w:r w:rsidRPr="00D25EE3">
          <w:rPr>
            <w:rFonts w:ascii="Arial" w:hAnsi="Arial" w:cs="Arial"/>
            <w:rPrChange w:id="1258" w:author="Worrell, Tyrone C CIV USARMY HQDA ASA ALT (USA)" w:date="2024-09-24T06:42:00Z">
              <w:rPr/>
            </w:rPrChange>
          </w:rPr>
          <w:tab/>
          <w:t>Coordinate, manage, communicate best practices, trends, and lessons learned.</w:t>
        </w:r>
      </w:ins>
    </w:p>
    <w:p w14:paraId="4B78A40A" w14:textId="77777777" w:rsidR="009552BA" w:rsidRPr="00D25EE3" w:rsidRDefault="009552BA" w:rsidP="009552BA">
      <w:pPr>
        <w:pStyle w:val="BodyText"/>
        <w:spacing w:before="240"/>
        <w:ind w:left="120" w:right="231"/>
        <w:rPr>
          <w:ins w:id="1259" w:author="Worrell, Tyrone C CIV USARMY HQDA ASA ALT (USA)" w:date="2024-07-25T15:16:00Z"/>
          <w:rFonts w:ascii="Arial" w:hAnsi="Arial" w:cs="Arial"/>
          <w:rPrChange w:id="1260" w:author="Worrell, Tyrone C CIV USARMY HQDA ASA ALT (USA)" w:date="2024-09-24T06:42:00Z">
            <w:rPr>
              <w:ins w:id="1261" w:author="Worrell, Tyrone C CIV USARMY HQDA ASA ALT (USA)" w:date="2024-07-25T15:16:00Z"/>
            </w:rPr>
          </w:rPrChange>
        </w:rPr>
      </w:pPr>
      <w:ins w:id="1262" w:author="Worrell, Tyrone C CIV USARMY HQDA ASA ALT (USA)" w:date="2024-07-25T15:16:00Z">
        <w:r w:rsidRPr="00D25EE3">
          <w:rPr>
            <w:rFonts w:ascii="Arial" w:hAnsi="Arial" w:cs="Arial"/>
            <w:rPrChange w:id="1263" w:author="Worrell, Tyrone C CIV USARMY HQDA ASA ALT (USA)" w:date="2024-09-24T06:42:00Z">
              <w:rPr/>
            </w:rPrChange>
          </w:rPr>
          <w:t>(4)</w:t>
        </w:r>
        <w:r w:rsidRPr="00D25EE3">
          <w:rPr>
            <w:rFonts w:ascii="Arial" w:hAnsi="Arial" w:cs="Arial"/>
            <w:rPrChange w:id="1264" w:author="Worrell, Tyrone C CIV USARMY HQDA ASA ALT (USA)" w:date="2024-09-24T06:42:00Z">
              <w:rPr/>
            </w:rPrChange>
          </w:rPr>
          <w:tab/>
          <w:t xml:space="preserve">Monitor and maintain a repository for the resulting Corrective Action Plans (CAPs) resulting from PMRs. </w:t>
        </w:r>
      </w:ins>
    </w:p>
    <w:p w14:paraId="6E39F81C" w14:textId="77777777" w:rsidR="009552BA" w:rsidRPr="00D25EE3" w:rsidRDefault="009552BA" w:rsidP="009552BA">
      <w:pPr>
        <w:pStyle w:val="BodyText"/>
        <w:spacing w:before="240"/>
        <w:ind w:left="120" w:right="231"/>
        <w:rPr>
          <w:ins w:id="1265" w:author="Worrell, Tyrone C CIV USARMY HQDA ASA ALT (USA)" w:date="2024-07-25T15:16:00Z"/>
          <w:rFonts w:ascii="Arial" w:hAnsi="Arial" w:cs="Arial"/>
          <w:rPrChange w:id="1266" w:author="Worrell, Tyrone C CIV USARMY HQDA ASA ALT (USA)" w:date="2024-09-24T06:42:00Z">
            <w:rPr>
              <w:ins w:id="1267" w:author="Worrell, Tyrone C CIV USARMY HQDA ASA ALT (USA)" w:date="2024-07-25T15:16:00Z"/>
            </w:rPr>
          </w:rPrChange>
        </w:rPr>
      </w:pPr>
      <w:ins w:id="1268" w:author="Worrell, Tyrone C CIV USARMY HQDA ASA ALT (USA)" w:date="2024-07-25T15:16:00Z">
        <w:r w:rsidRPr="00D25EE3">
          <w:rPr>
            <w:rFonts w:ascii="Arial" w:hAnsi="Arial" w:cs="Arial"/>
            <w:rPrChange w:id="1269" w:author="Worrell, Tyrone C CIV USARMY HQDA ASA ALT (USA)" w:date="2024-09-24T06:42:00Z">
              <w:rPr/>
            </w:rPrChange>
          </w:rPr>
          <w:t>(5)</w:t>
        </w:r>
        <w:r w:rsidRPr="00D25EE3">
          <w:rPr>
            <w:rFonts w:ascii="Arial" w:hAnsi="Arial" w:cs="Arial"/>
            <w:rPrChange w:id="1270" w:author="Worrell, Tyrone C CIV USARMY HQDA ASA ALT (USA)" w:date="2024-09-24T06:42:00Z">
              <w:rPr/>
            </w:rPrChange>
          </w:rPr>
          <w:tab/>
          <w:t xml:space="preserve">Prepare the ACE Annual Summary Health Report (SHR). </w:t>
        </w:r>
      </w:ins>
    </w:p>
    <w:p w14:paraId="40F03A44" w14:textId="77777777" w:rsidR="009552BA" w:rsidRPr="00D25EE3" w:rsidRDefault="009552BA" w:rsidP="009552BA">
      <w:pPr>
        <w:pStyle w:val="BodyText"/>
        <w:spacing w:before="240"/>
        <w:ind w:left="120" w:right="231"/>
        <w:rPr>
          <w:ins w:id="1271" w:author="Worrell, Tyrone C CIV USARMY HQDA ASA ALT (USA)" w:date="2024-07-25T15:16:00Z"/>
          <w:rFonts w:ascii="Arial" w:hAnsi="Arial" w:cs="Arial"/>
          <w:rPrChange w:id="1272" w:author="Worrell, Tyrone C CIV USARMY HQDA ASA ALT (USA)" w:date="2024-09-24T06:42:00Z">
            <w:rPr>
              <w:ins w:id="1273" w:author="Worrell, Tyrone C CIV USARMY HQDA ASA ALT (USA)" w:date="2024-07-25T15:16:00Z"/>
            </w:rPr>
          </w:rPrChange>
        </w:rPr>
      </w:pPr>
      <w:ins w:id="1274" w:author="Worrell, Tyrone C CIV USARMY HQDA ASA ALT (USA)" w:date="2024-07-25T15:16:00Z">
        <w:r w:rsidRPr="00D25EE3">
          <w:rPr>
            <w:rFonts w:ascii="Arial" w:hAnsi="Arial" w:cs="Arial"/>
            <w:rPrChange w:id="1275" w:author="Worrell, Tyrone C CIV USARMY HQDA ASA ALT (USA)" w:date="2024-09-24T06:42:00Z">
              <w:rPr/>
            </w:rPrChange>
          </w:rPr>
          <w:t>(6)</w:t>
        </w:r>
        <w:r w:rsidRPr="00D25EE3">
          <w:rPr>
            <w:rFonts w:ascii="Arial" w:hAnsi="Arial" w:cs="Arial"/>
            <w:rPrChange w:id="1276" w:author="Worrell, Tyrone C CIV USARMY HQDA ASA ALT (USA)" w:date="2024-09-24T06:42:00Z">
              <w:rPr/>
            </w:rPrChange>
          </w:rPr>
          <w:tab/>
          <w:t xml:space="preserve">Assign a PMR Program Lead to coordinate, manage, and oversee the Army-wide PMR program.  </w:t>
        </w:r>
      </w:ins>
    </w:p>
    <w:p w14:paraId="5AF8125A" w14:textId="77777777" w:rsidR="009552BA" w:rsidRPr="00D25EE3" w:rsidRDefault="009552BA" w:rsidP="009552BA">
      <w:pPr>
        <w:pStyle w:val="BodyText"/>
        <w:spacing w:before="240"/>
        <w:ind w:left="120" w:right="231"/>
        <w:rPr>
          <w:ins w:id="1277" w:author="Worrell, Tyrone C CIV USARMY HQDA ASA ALT (USA)" w:date="2024-07-25T15:16:00Z"/>
          <w:rFonts w:ascii="Arial" w:hAnsi="Arial" w:cs="Arial"/>
          <w:rPrChange w:id="1278" w:author="Worrell, Tyrone C CIV USARMY HQDA ASA ALT (USA)" w:date="2024-09-24T06:42:00Z">
            <w:rPr>
              <w:ins w:id="1279" w:author="Worrell, Tyrone C CIV USARMY HQDA ASA ALT (USA)" w:date="2024-07-25T15:16:00Z"/>
            </w:rPr>
          </w:rPrChange>
        </w:rPr>
      </w:pPr>
      <w:ins w:id="1280" w:author="Worrell, Tyrone C CIV USARMY HQDA ASA ALT (USA)" w:date="2024-07-25T15:16:00Z">
        <w:r w:rsidRPr="00D25EE3">
          <w:rPr>
            <w:rFonts w:ascii="Arial" w:hAnsi="Arial" w:cs="Arial"/>
            <w:rPrChange w:id="1281" w:author="Worrell, Tyrone C CIV USARMY HQDA ASA ALT (USA)" w:date="2024-09-24T06:42:00Z">
              <w:rPr/>
            </w:rPrChange>
          </w:rPr>
          <w:t>4. PI PMR Program Lead</w:t>
        </w:r>
      </w:ins>
    </w:p>
    <w:p w14:paraId="79E4E3C1" w14:textId="77777777" w:rsidR="009552BA" w:rsidRPr="00D25EE3" w:rsidRDefault="009552BA" w:rsidP="009552BA">
      <w:pPr>
        <w:pStyle w:val="BodyText"/>
        <w:spacing w:before="240"/>
        <w:ind w:left="120" w:right="231"/>
        <w:rPr>
          <w:ins w:id="1282" w:author="Worrell, Tyrone C CIV USARMY HQDA ASA ALT (USA)" w:date="2024-07-25T15:16:00Z"/>
          <w:rFonts w:ascii="Arial" w:hAnsi="Arial" w:cs="Arial"/>
          <w:rPrChange w:id="1283" w:author="Worrell, Tyrone C CIV USARMY HQDA ASA ALT (USA)" w:date="2024-09-24T06:42:00Z">
            <w:rPr>
              <w:ins w:id="1284" w:author="Worrell, Tyrone C CIV USARMY HQDA ASA ALT (USA)" w:date="2024-07-25T15:16:00Z"/>
            </w:rPr>
          </w:rPrChange>
        </w:rPr>
      </w:pPr>
      <w:ins w:id="1285" w:author="Worrell, Tyrone C CIV USARMY HQDA ASA ALT (USA)" w:date="2024-07-25T15:16:00Z">
        <w:r w:rsidRPr="00D25EE3">
          <w:rPr>
            <w:rFonts w:ascii="Arial" w:hAnsi="Arial" w:cs="Arial"/>
            <w:rPrChange w:id="1286" w:author="Worrell, Tyrone C CIV USARMY HQDA ASA ALT (USA)" w:date="2024-09-24T06:42:00Z">
              <w:rPr/>
            </w:rPrChange>
          </w:rPr>
          <w:t xml:space="preserve"> a. The PIO Directorate PMR Program Lead, under the direction of the Director of SAAL-PIO, is responsible for managing all aspects of the PMR program and leading ODASA(P)-led and special assistant PMRs.  </w:t>
        </w:r>
      </w:ins>
    </w:p>
    <w:p w14:paraId="5D0253E1" w14:textId="77777777" w:rsidR="009552BA" w:rsidRPr="00D25EE3" w:rsidRDefault="009552BA" w:rsidP="009552BA">
      <w:pPr>
        <w:pStyle w:val="BodyText"/>
        <w:spacing w:before="240"/>
        <w:ind w:left="120" w:right="231"/>
        <w:rPr>
          <w:ins w:id="1287" w:author="Worrell, Tyrone C CIV USARMY HQDA ASA ALT (USA)" w:date="2024-07-25T15:16:00Z"/>
          <w:rFonts w:ascii="Arial" w:hAnsi="Arial" w:cs="Arial"/>
          <w:rPrChange w:id="1288" w:author="Worrell, Tyrone C CIV USARMY HQDA ASA ALT (USA)" w:date="2024-09-24T06:42:00Z">
            <w:rPr>
              <w:ins w:id="1289" w:author="Worrell, Tyrone C CIV USARMY HQDA ASA ALT (USA)" w:date="2024-07-25T15:16:00Z"/>
            </w:rPr>
          </w:rPrChange>
        </w:rPr>
      </w:pPr>
      <w:ins w:id="1290" w:author="Worrell, Tyrone C CIV USARMY HQDA ASA ALT (USA)" w:date="2024-07-25T15:16:00Z">
        <w:r w:rsidRPr="00D25EE3">
          <w:rPr>
            <w:rFonts w:ascii="Arial" w:hAnsi="Arial" w:cs="Arial"/>
            <w:rPrChange w:id="1291" w:author="Worrell, Tyrone C CIV USARMY HQDA ASA ALT (USA)" w:date="2024-09-24T06:42:00Z">
              <w:rPr/>
            </w:rPrChange>
          </w:rPr>
          <w:t xml:space="preserve">b. The PMR Program Lead shall:  </w:t>
        </w:r>
      </w:ins>
    </w:p>
    <w:p w14:paraId="3D58C6D0" w14:textId="77777777" w:rsidR="009552BA" w:rsidRPr="00D25EE3" w:rsidRDefault="009552BA" w:rsidP="009552BA">
      <w:pPr>
        <w:pStyle w:val="BodyText"/>
        <w:spacing w:before="240"/>
        <w:ind w:left="120" w:right="231"/>
        <w:rPr>
          <w:ins w:id="1292" w:author="Worrell, Tyrone C CIV USARMY HQDA ASA ALT (USA)" w:date="2024-07-25T15:16:00Z"/>
          <w:rFonts w:ascii="Arial" w:hAnsi="Arial" w:cs="Arial"/>
          <w:rPrChange w:id="1293" w:author="Worrell, Tyrone C CIV USARMY HQDA ASA ALT (USA)" w:date="2024-09-24T06:42:00Z">
            <w:rPr>
              <w:ins w:id="1294" w:author="Worrell, Tyrone C CIV USARMY HQDA ASA ALT (USA)" w:date="2024-07-25T15:16:00Z"/>
            </w:rPr>
          </w:rPrChange>
        </w:rPr>
      </w:pPr>
      <w:ins w:id="1295" w:author="Worrell, Tyrone C CIV USARMY HQDA ASA ALT (USA)" w:date="2024-07-25T15:16:00Z">
        <w:r w:rsidRPr="00D25EE3">
          <w:rPr>
            <w:rFonts w:ascii="Arial" w:hAnsi="Arial" w:cs="Arial"/>
            <w:rPrChange w:id="1296" w:author="Worrell, Tyrone C CIV USARMY HQDA ASA ALT (USA)" w:date="2024-09-24T06:42:00Z">
              <w:rPr/>
            </w:rPrChange>
          </w:rPr>
          <w:t>(1)</w:t>
        </w:r>
        <w:r w:rsidRPr="00D25EE3">
          <w:rPr>
            <w:rFonts w:ascii="Arial" w:hAnsi="Arial" w:cs="Arial"/>
            <w:rPrChange w:id="1297" w:author="Worrell, Tyrone C CIV USARMY HQDA ASA ALT (USA)" w:date="2024-09-24T06:42:00Z">
              <w:rPr/>
            </w:rPrChange>
          </w:rPr>
          <w:tab/>
          <w:t>Oversee Army-wide execution of the PMR program.</w:t>
        </w:r>
      </w:ins>
    </w:p>
    <w:p w14:paraId="11CFFEDE" w14:textId="77777777" w:rsidR="009552BA" w:rsidRPr="00D25EE3" w:rsidRDefault="009552BA" w:rsidP="009552BA">
      <w:pPr>
        <w:pStyle w:val="BodyText"/>
        <w:spacing w:before="240"/>
        <w:ind w:left="120" w:right="231"/>
        <w:rPr>
          <w:ins w:id="1298" w:author="Worrell, Tyrone C CIV USARMY HQDA ASA ALT (USA)" w:date="2024-07-25T15:16:00Z"/>
          <w:rFonts w:ascii="Arial" w:hAnsi="Arial" w:cs="Arial"/>
          <w:rPrChange w:id="1299" w:author="Worrell, Tyrone C CIV USARMY HQDA ASA ALT (USA)" w:date="2024-09-24T06:42:00Z">
            <w:rPr>
              <w:ins w:id="1300" w:author="Worrell, Tyrone C CIV USARMY HQDA ASA ALT (USA)" w:date="2024-07-25T15:16:00Z"/>
            </w:rPr>
          </w:rPrChange>
        </w:rPr>
      </w:pPr>
      <w:ins w:id="1301" w:author="Worrell, Tyrone C CIV USARMY HQDA ASA ALT (USA)" w:date="2024-07-25T15:16:00Z">
        <w:r w:rsidRPr="00D25EE3">
          <w:rPr>
            <w:rFonts w:ascii="Arial" w:hAnsi="Arial" w:cs="Arial"/>
            <w:rPrChange w:id="1302" w:author="Worrell, Tyrone C CIV USARMY HQDA ASA ALT (USA)" w:date="2024-09-24T06:42:00Z">
              <w:rPr/>
            </w:rPrChange>
          </w:rPr>
          <w:t>(2)</w:t>
        </w:r>
        <w:r w:rsidRPr="00D25EE3">
          <w:rPr>
            <w:rFonts w:ascii="Arial" w:hAnsi="Arial" w:cs="Arial"/>
            <w:rPrChange w:id="1303" w:author="Worrell, Tyrone C CIV USARMY HQDA ASA ALT (USA)" w:date="2024-09-24T06:42:00Z">
              <w:rPr/>
            </w:rPrChange>
          </w:rPr>
          <w:tab/>
          <w:t>Be an advocate of the field for coordination and resolution of issues at DA or higher levels.</w:t>
        </w:r>
      </w:ins>
    </w:p>
    <w:p w14:paraId="7371544D" w14:textId="77777777" w:rsidR="009552BA" w:rsidRPr="00D25EE3" w:rsidRDefault="009552BA" w:rsidP="009552BA">
      <w:pPr>
        <w:pStyle w:val="BodyText"/>
        <w:spacing w:before="240"/>
        <w:ind w:left="120" w:right="231"/>
        <w:rPr>
          <w:ins w:id="1304" w:author="Worrell, Tyrone C CIV USARMY HQDA ASA ALT (USA)" w:date="2024-07-25T15:16:00Z"/>
          <w:rFonts w:ascii="Arial" w:hAnsi="Arial" w:cs="Arial"/>
          <w:rPrChange w:id="1305" w:author="Worrell, Tyrone C CIV USARMY HQDA ASA ALT (USA)" w:date="2024-09-24T06:42:00Z">
            <w:rPr>
              <w:ins w:id="1306" w:author="Worrell, Tyrone C CIV USARMY HQDA ASA ALT (USA)" w:date="2024-07-25T15:16:00Z"/>
            </w:rPr>
          </w:rPrChange>
        </w:rPr>
      </w:pPr>
      <w:ins w:id="1307" w:author="Worrell, Tyrone C CIV USARMY HQDA ASA ALT (USA)" w:date="2024-07-25T15:16:00Z">
        <w:r w:rsidRPr="00D25EE3">
          <w:rPr>
            <w:rFonts w:ascii="Arial" w:hAnsi="Arial" w:cs="Arial"/>
            <w:rPrChange w:id="1308" w:author="Worrell, Tyrone C CIV USARMY HQDA ASA ALT (USA)" w:date="2024-09-24T06:42:00Z">
              <w:rPr/>
            </w:rPrChange>
          </w:rPr>
          <w:t>(3)</w:t>
        </w:r>
        <w:r w:rsidRPr="00D25EE3">
          <w:rPr>
            <w:rFonts w:ascii="Arial" w:hAnsi="Arial" w:cs="Arial"/>
            <w:rPrChange w:id="1309" w:author="Worrell, Tyrone C CIV USARMY HQDA ASA ALT (USA)" w:date="2024-09-24T06:42:00Z">
              <w:rPr/>
            </w:rPrChange>
          </w:rPr>
          <w:tab/>
          <w:t>Lead the ACE PMR Advisory Board (AB).</w:t>
        </w:r>
      </w:ins>
    </w:p>
    <w:p w14:paraId="5DBBFD04" w14:textId="77777777" w:rsidR="009552BA" w:rsidRPr="00D25EE3" w:rsidRDefault="009552BA" w:rsidP="009552BA">
      <w:pPr>
        <w:pStyle w:val="BodyText"/>
        <w:spacing w:before="240"/>
        <w:ind w:left="120" w:right="231"/>
        <w:rPr>
          <w:ins w:id="1310" w:author="Worrell, Tyrone C CIV USARMY HQDA ASA ALT (USA)" w:date="2024-07-25T15:16:00Z"/>
          <w:rFonts w:ascii="Arial" w:hAnsi="Arial" w:cs="Arial"/>
          <w:rPrChange w:id="1311" w:author="Worrell, Tyrone C CIV USARMY HQDA ASA ALT (USA)" w:date="2024-09-24T06:42:00Z">
            <w:rPr>
              <w:ins w:id="1312" w:author="Worrell, Tyrone C CIV USARMY HQDA ASA ALT (USA)" w:date="2024-07-25T15:16:00Z"/>
            </w:rPr>
          </w:rPrChange>
        </w:rPr>
      </w:pPr>
      <w:ins w:id="1313" w:author="Worrell, Tyrone C CIV USARMY HQDA ASA ALT (USA)" w:date="2024-07-25T15:16:00Z">
        <w:r w:rsidRPr="00D25EE3">
          <w:rPr>
            <w:rFonts w:ascii="Arial" w:hAnsi="Arial" w:cs="Arial"/>
            <w:rPrChange w:id="1314" w:author="Worrell, Tyrone C CIV USARMY HQDA ASA ALT (USA)" w:date="2024-09-24T06:42:00Z">
              <w:rPr/>
            </w:rPrChange>
          </w:rPr>
          <w:t>(4)</w:t>
        </w:r>
        <w:r w:rsidRPr="00D25EE3">
          <w:rPr>
            <w:rFonts w:ascii="Arial" w:hAnsi="Arial" w:cs="Arial"/>
            <w:rPrChange w:id="1315" w:author="Worrell, Tyrone C CIV USARMY HQDA ASA ALT (USA)" w:date="2024-09-24T06:42:00Z">
              <w:rPr/>
            </w:rPrChange>
          </w:rPr>
          <w:tab/>
          <w:t xml:space="preserve">Lead the Configuration Management Board (CMB). </w:t>
        </w:r>
      </w:ins>
    </w:p>
    <w:p w14:paraId="0FE663CA" w14:textId="77777777" w:rsidR="009552BA" w:rsidRPr="00D25EE3" w:rsidRDefault="009552BA" w:rsidP="009552BA">
      <w:pPr>
        <w:pStyle w:val="BodyText"/>
        <w:spacing w:before="240"/>
        <w:ind w:left="120" w:right="231"/>
        <w:rPr>
          <w:ins w:id="1316" w:author="Worrell, Tyrone C CIV USARMY HQDA ASA ALT (USA)" w:date="2024-07-25T15:16:00Z"/>
          <w:rFonts w:ascii="Arial" w:hAnsi="Arial" w:cs="Arial"/>
          <w:rPrChange w:id="1317" w:author="Worrell, Tyrone C CIV USARMY HQDA ASA ALT (USA)" w:date="2024-09-24T06:42:00Z">
            <w:rPr>
              <w:ins w:id="1318" w:author="Worrell, Tyrone C CIV USARMY HQDA ASA ALT (USA)" w:date="2024-07-25T15:16:00Z"/>
            </w:rPr>
          </w:rPrChange>
        </w:rPr>
      </w:pPr>
      <w:ins w:id="1319" w:author="Worrell, Tyrone C CIV USARMY HQDA ASA ALT (USA)" w:date="2024-07-25T15:16:00Z">
        <w:r w:rsidRPr="00D25EE3">
          <w:rPr>
            <w:rFonts w:ascii="Arial" w:hAnsi="Arial" w:cs="Arial"/>
            <w:rPrChange w:id="1320" w:author="Worrell, Tyrone C CIV USARMY HQDA ASA ALT (USA)" w:date="2024-09-24T06:42:00Z">
              <w:rPr/>
            </w:rPrChange>
          </w:rPr>
          <w:t>(5)</w:t>
        </w:r>
        <w:r w:rsidRPr="00D25EE3">
          <w:rPr>
            <w:rFonts w:ascii="Arial" w:hAnsi="Arial" w:cs="Arial"/>
            <w:rPrChange w:id="1321" w:author="Worrell, Tyrone C CIV USARMY HQDA ASA ALT (USA)" w:date="2024-09-24T06:42:00Z">
              <w:rPr/>
            </w:rPrChange>
          </w:rPr>
          <w:tab/>
          <w:t xml:space="preserve">Provide acquisition management advice to the ACE Senior Leaders. </w:t>
        </w:r>
      </w:ins>
    </w:p>
    <w:p w14:paraId="148EEDFD" w14:textId="77777777" w:rsidR="009552BA" w:rsidRPr="00D25EE3" w:rsidRDefault="009552BA" w:rsidP="009552BA">
      <w:pPr>
        <w:pStyle w:val="BodyText"/>
        <w:spacing w:before="240"/>
        <w:ind w:left="120" w:right="231"/>
        <w:rPr>
          <w:ins w:id="1322" w:author="Worrell, Tyrone C CIV USARMY HQDA ASA ALT (USA)" w:date="2024-07-25T15:16:00Z"/>
          <w:rFonts w:ascii="Arial" w:hAnsi="Arial" w:cs="Arial"/>
          <w:rPrChange w:id="1323" w:author="Worrell, Tyrone C CIV USARMY HQDA ASA ALT (USA)" w:date="2024-09-24T06:42:00Z">
            <w:rPr>
              <w:ins w:id="1324" w:author="Worrell, Tyrone C CIV USARMY HQDA ASA ALT (USA)" w:date="2024-07-25T15:16:00Z"/>
            </w:rPr>
          </w:rPrChange>
        </w:rPr>
      </w:pPr>
      <w:ins w:id="1325" w:author="Worrell, Tyrone C CIV USARMY HQDA ASA ALT (USA)" w:date="2024-07-25T15:16:00Z">
        <w:r w:rsidRPr="00D25EE3">
          <w:rPr>
            <w:rFonts w:ascii="Arial" w:hAnsi="Arial" w:cs="Arial"/>
            <w:rPrChange w:id="1326" w:author="Worrell, Tyrone C CIV USARMY HQDA ASA ALT (USA)" w:date="2024-09-24T06:42:00Z">
              <w:rPr/>
            </w:rPrChange>
          </w:rPr>
          <w:t>(6)</w:t>
        </w:r>
        <w:r w:rsidRPr="00D25EE3">
          <w:rPr>
            <w:rFonts w:ascii="Arial" w:hAnsi="Arial" w:cs="Arial"/>
            <w:rPrChange w:id="1327" w:author="Worrell, Tyrone C CIV USARMY HQDA ASA ALT (USA)" w:date="2024-09-24T06:42:00Z">
              <w:rPr/>
            </w:rPrChange>
          </w:rPr>
          <w:tab/>
          <w:t xml:space="preserve">Provide PMR guidance to HCAs, including guidance for ODASA(P) special interest reviews. </w:t>
        </w:r>
      </w:ins>
    </w:p>
    <w:p w14:paraId="4A4CBFD4" w14:textId="77777777" w:rsidR="009552BA" w:rsidRPr="00D25EE3" w:rsidRDefault="009552BA" w:rsidP="009552BA">
      <w:pPr>
        <w:pStyle w:val="BodyText"/>
        <w:spacing w:before="240"/>
        <w:ind w:left="120" w:right="231"/>
        <w:rPr>
          <w:ins w:id="1328" w:author="Worrell, Tyrone C CIV USARMY HQDA ASA ALT (USA)" w:date="2024-07-25T15:16:00Z"/>
          <w:rFonts w:ascii="Arial" w:hAnsi="Arial" w:cs="Arial"/>
          <w:rPrChange w:id="1329" w:author="Worrell, Tyrone C CIV USARMY HQDA ASA ALT (USA)" w:date="2024-09-24T06:42:00Z">
            <w:rPr>
              <w:ins w:id="1330" w:author="Worrell, Tyrone C CIV USARMY HQDA ASA ALT (USA)" w:date="2024-07-25T15:16:00Z"/>
            </w:rPr>
          </w:rPrChange>
        </w:rPr>
      </w:pPr>
      <w:ins w:id="1331" w:author="Worrell, Tyrone C CIV USARMY HQDA ASA ALT (USA)" w:date="2024-07-25T15:16:00Z">
        <w:r w:rsidRPr="00D25EE3">
          <w:rPr>
            <w:rFonts w:ascii="Arial" w:hAnsi="Arial" w:cs="Arial"/>
            <w:rPrChange w:id="1332" w:author="Worrell, Tyrone C CIV USARMY HQDA ASA ALT (USA)" w:date="2024-09-24T06:42:00Z">
              <w:rPr/>
            </w:rPrChange>
          </w:rPr>
          <w:t>(7)</w:t>
        </w:r>
        <w:r w:rsidRPr="00D25EE3">
          <w:rPr>
            <w:rFonts w:ascii="Arial" w:hAnsi="Arial" w:cs="Arial"/>
            <w:rPrChange w:id="1333" w:author="Worrell, Tyrone C CIV USARMY HQDA ASA ALT (USA)" w:date="2024-09-24T06:42:00Z">
              <w:rPr/>
            </w:rPrChange>
          </w:rPr>
          <w:tab/>
          <w:t xml:space="preserve">Analyze and assess the effectiveness and efficiency of Army contracting programs and operations.  </w:t>
        </w:r>
      </w:ins>
    </w:p>
    <w:p w14:paraId="7D67F557" w14:textId="77777777" w:rsidR="009552BA" w:rsidRPr="00D25EE3" w:rsidRDefault="009552BA" w:rsidP="009552BA">
      <w:pPr>
        <w:pStyle w:val="BodyText"/>
        <w:spacing w:before="240"/>
        <w:ind w:left="120" w:right="231"/>
        <w:rPr>
          <w:ins w:id="1334" w:author="Worrell, Tyrone C CIV USARMY HQDA ASA ALT (USA)" w:date="2024-07-25T15:16:00Z"/>
          <w:rFonts w:ascii="Arial" w:hAnsi="Arial" w:cs="Arial"/>
          <w:rPrChange w:id="1335" w:author="Worrell, Tyrone C CIV USARMY HQDA ASA ALT (USA)" w:date="2024-09-24T06:42:00Z">
            <w:rPr>
              <w:ins w:id="1336" w:author="Worrell, Tyrone C CIV USARMY HQDA ASA ALT (USA)" w:date="2024-07-25T15:16:00Z"/>
            </w:rPr>
          </w:rPrChange>
        </w:rPr>
      </w:pPr>
      <w:ins w:id="1337" w:author="Worrell, Tyrone C CIV USARMY HQDA ASA ALT (USA)" w:date="2024-07-25T15:16:00Z">
        <w:r w:rsidRPr="00D25EE3">
          <w:rPr>
            <w:rFonts w:ascii="Arial" w:hAnsi="Arial" w:cs="Arial"/>
            <w:rPrChange w:id="1338" w:author="Worrell, Tyrone C CIV USARMY HQDA ASA ALT (USA)" w:date="2024-09-24T06:42:00Z">
              <w:rPr/>
            </w:rPrChange>
          </w:rPr>
          <w:t>(8)</w:t>
        </w:r>
        <w:r w:rsidRPr="00D25EE3">
          <w:rPr>
            <w:rFonts w:ascii="Arial" w:hAnsi="Arial" w:cs="Arial"/>
            <w:rPrChange w:id="1339" w:author="Worrell, Tyrone C CIV USARMY HQDA ASA ALT (USA)" w:date="2024-09-24T06:42:00Z">
              <w:rPr/>
            </w:rPrChange>
          </w:rPr>
          <w:tab/>
          <w:t xml:space="preserve">Direct ODASA(P)-led PMRs of strategic controls or internal controls of special interest to the ODASA(P).  </w:t>
        </w:r>
      </w:ins>
    </w:p>
    <w:p w14:paraId="183BF5D5" w14:textId="77777777" w:rsidR="009552BA" w:rsidRPr="00D25EE3" w:rsidRDefault="009552BA" w:rsidP="009552BA">
      <w:pPr>
        <w:pStyle w:val="BodyText"/>
        <w:spacing w:before="240"/>
        <w:ind w:left="120" w:right="231"/>
        <w:rPr>
          <w:ins w:id="1340" w:author="Worrell, Tyrone C CIV USARMY HQDA ASA ALT (USA)" w:date="2024-07-25T15:16:00Z"/>
          <w:rFonts w:ascii="Arial" w:hAnsi="Arial" w:cs="Arial"/>
          <w:rPrChange w:id="1341" w:author="Worrell, Tyrone C CIV USARMY HQDA ASA ALT (USA)" w:date="2024-09-24T06:42:00Z">
            <w:rPr>
              <w:ins w:id="1342" w:author="Worrell, Tyrone C CIV USARMY HQDA ASA ALT (USA)" w:date="2024-07-25T15:16:00Z"/>
            </w:rPr>
          </w:rPrChange>
        </w:rPr>
      </w:pPr>
      <w:ins w:id="1343" w:author="Worrell, Tyrone C CIV USARMY HQDA ASA ALT (USA)" w:date="2024-07-25T15:16:00Z">
        <w:r w:rsidRPr="00D25EE3">
          <w:rPr>
            <w:rFonts w:ascii="Arial" w:hAnsi="Arial" w:cs="Arial"/>
            <w:rPrChange w:id="1344" w:author="Worrell, Tyrone C CIV USARMY HQDA ASA ALT (USA)" w:date="2024-09-24T06:42:00Z">
              <w:rPr/>
            </w:rPrChange>
          </w:rPr>
          <w:t>(9)</w:t>
        </w:r>
        <w:r w:rsidRPr="00D25EE3">
          <w:rPr>
            <w:rFonts w:ascii="Arial" w:hAnsi="Arial" w:cs="Arial"/>
            <w:rPrChange w:id="1345" w:author="Worrell, Tyrone C CIV USARMY HQDA ASA ALT (USA)" w:date="2024-09-24T06:42:00Z">
              <w:rPr/>
            </w:rPrChange>
          </w:rPr>
          <w:tab/>
          <w:t xml:space="preserve">When not serving as the PMR Team Manager/Lead, designate a PMR Team Manager/Lead.  </w:t>
        </w:r>
      </w:ins>
    </w:p>
    <w:p w14:paraId="4F529D28" w14:textId="77777777" w:rsidR="009552BA" w:rsidRPr="00D25EE3" w:rsidRDefault="009552BA" w:rsidP="009552BA">
      <w:pPr>
        <w:pStyle w:val="BodyText"/>
        <w:spacing w:before="240"/>
        <w:ind w:left="120" w:right="231"/>
        <w:rPr>
          <w:ins w:id="1346" w:author="Worrell, Tyrone C CIV USARMY HQDA ASA ALT (USA)" w:date="2024-07-25T15:16:00Z"/>
          <w:rFonts w:ascii="Arial" w:hAnsi="Arial" w:cs="Arial"/>
          <w:rPrChange w:id="1347" w:author="Worrell, Tyrone C CIV USARMY HQDA ASA ALT (USA)" w:date="2024-09-24T06:42:00Z">
            <w:rPr>
              <w:ins w:id="1348" w:author="Worrell, Tyrone C CIV USARMY HQDA ASA ALT (USA)" w:date="2024-07-25T15:16:00Z"/>
            </w:rPr>
          </w:rPrChange>
        </w:rPr>
      </w:pPr>
      <w:ins w:id="1349" w:author="Worrell, Tyrone C CIV USARMY HQDA ASA ALT (USA)" w:date="2024-07-25T15:16:00Z">
        <w:r w:rsidRPr="00D25EE3">
          <w:rPr>
            <w:rFonts w:ascii="Arial" w:hAnsi="Arial" w:cs="Arial"/>
            <w:rPrChange w:id="1350" w:author="Worrell, Tyrone C CIV USARMY HQDA ASA ALT (USA)" w:date="2024-09-24T06:42:00Z">
              <w:rPr/>
            </w:rPrChange>
          </w:rPr>
          <w:t>(10)</w:t>
        </w:r>
        <w:r w:rsidRPr="00D25EE3">
          <w:rPr>
            <w:rFonts w:ascii="Arial" w:hAnsi="Arial" w:cs="Arial"/>
            <w:rPrChange w:id="1351" w:author="Worrell, Tyrone C CIV USARMY HQDA ASA ALT (USA)" w:date="2024-09-24T06:42:00Z">
              <w:rPr/>
            </w:rPrChange>
          </w:rPr>
          <w:tab/>
          <w:t xml:space="preserve">When serving as the PMR Team Manager/Lead, establish the PMR Team and execute all PMR Team Manager/Lead responsibilities, as applicable (see paragraph I). </w:t>
        </w:r>
      </w:ins>
    </w:p>
    <w:p w14:paraId="2F63EAE3" w14:textId="77777777" w:rsidR="009552BA" w:rsidRPr="00D25EE3" w:rsidRDefault="009552BA" w:rsidP="009552BA">
      <w:pPr>
        <w:pStyle w:val="BodyText"/>
        <w:spacing w:before="240"/>
        <w:ind w:left="120" w:right="231"/>
        <w:rPr>
          <w:ins w:id="1352" w:author="Worrell, Tyrone C CIV USARMY HQDA ASA ALT (USA)" w:date="2024-07-25T15:16:00Z"/>
          <w:rFonts w:ascii="Arial" w:hAnsi="Arial" w:cs="Arial"/>
          <w:rPrChange w:id="1353" w:author="Worrell, Tyrone C CIV USARMY HQDA ASA ALT (USA)" w:date="2024-09-24T06:42:00Z">
            <w:rPr>
              <w:ins w:id="1354" w:author="Worrell, Tyrone C CIV USARMY HQDA ASA ALT (USA)" w:date="2024-07-25T15:16:00Z"/>
            </w:rPr>
          </w:rPrChange>
        </w:rPr>
      </w:pPr>
      <w:ins w:id="1355" w:author="Worrell, Tyrone C CIV USARMY HQDA ASA ALT (USA)" w:date="2024-07-25T15:16:00Z">
        <w:r w:rsidRPr="00D25EE3">
          <w:rPr>
            <w:rFonts w:ascii="Arial" w:hAnsi="Arial" w:cs="Arial"/>
            <w:rPrChange w:id="1356" w:author="Worrell, Tyrone C CIV USARMY HQDA ASA ALT (USA)" w:date="2024-09-24T06:42:00Z">
              <w:rPr/>
            </w:rPrChange>
          </w:rPr>
          <w:lastRenderedPageBreak/>
          <w:t>(11)</w:t>
        </w:r>
        <w:r w:rsidRPr="00D25EE3">
          <w:rPr>
            <w:rFonts w:ascii="Arial" w:hAnsi="Arial" w:cs="Arial"/>
            <w:rPrChange w:id="1357" w:author="Worrell, Tyrone C CIV USARMY HQDA ASA ALT (USA)" w:date="2024-09-24T06:42:00Z">
              <w:rPr/>
            </w:rPrChange>
          </w:rPr>
          <w:tab/>
          <w:t xml:space="preserve">Develop, maintain, and update, as needed, a PMR volunteer list.  </w:t>
        </w:r>
      </w:ins>
    </w:p>
    <w:p w14:paraId="2736DAC3" w14:textId="31FB29BD" w:rsidR="009552BA" w:rsidRPr="00D25EE3" w:rsidRDefault="009552BA" w:rsidP="009552BA">
      <w:pPr>
        <w:pStyle w:val="BodyText"/>
        <w:spacing w:before="240"/>
        <w:ind w:left="120" w:right="231"/>
        <w:rPr>
          <w:ins w:id="1358" w:author="Worrell, Tyrone C CIV USARMY HQDA ASA ALT (USA)" w:date="2024-07-25T15:16:00Z"/>
          <w:rFonts w:ascii="Arial" w:hAnsi="Arial" w:cs="Arial"/>
          <w:rPrChange w:id="1359" w:author="Worrell, Tyrone C CIV USARMY HQDA ASA ALT (USA)" w:date="2024-09-24T06:42:00Z">
            <w:rPr>
              <w:ins w:id="1360" w:author="Worrell, Tyrone C CIV USARMY HQDA ASA ALT (USA)" w:date="2024-07-25T15:16:00Z"/>
            </w:rPr>
          </w:rPrChange>
        </w:rPr>
      </w:pPr>
      <w:ins w:id="1361" w:author="Worrell, Tyrone C CIV USARMY HQDA ASA ALT (USA)" w:date="2024-07-25T15:16:00Z">
        <w:r w:rsidRPr="00D25EE3">
          <w:rPr>
            <w:rFonts w:ascii="Arial" w:hAnsi="Arial" w:cs="Arial"/>
            <w:rPrChange w:id="1362" w:author="Worrell, Tyrone C CIV USARMY HQDA ASA ALT (USA)" w:date="2024-09-24T06:42:00Z">
              <w:rPr/>
            </w:rPrChange>
          </w:rPr>
          <w:t xml:space="preserve">NOTE:  Volunteer PMR team member(s) shall not be a member of the contracting office under review. </w:t>
        </w:r>
      </w:ins>
    </w:p>
    <w:p w14:paraId="7E732B93" w14:textId="77777777" w:rsidR="009552BA" w:rsidRPr="00D25EE3" w:rsidRDefault="009552BA" w:rsidP="009552BA">
      <w:pPr>
        <w:pStyle w:val="BodyText"/>
        <w:spacing w:before="240"/>
        <w:ind w:left="120" w:right="231"/>
        <w:rPr>
          <w:ins w:id="1363" w:author="Worrell, Tyrone C CIV USARMY HQDA ASA ALT (USA)" w:date="2024-07-25T15:16:00Z"/>
          <w:rFonts w:ascii="Arial" w:hAnsi="Arial" w:cs="Arial"/>
          <w:rPrChange w:id="1364" w:author="Worrell, Tyrone C CIV USARMY HQDA ASA ALT (USA)" w:date="2024-09-24T06:42:00Z">
            <w:rPr>
              <w:ins w:id="1365" w:author="Worrell, Tyrone C CIV USARMY HQDA ASA ALT (USA)" w:date="2024-07-25T15:16:00Z"/>
            </w:rPr>
          </w:rPrChange>
        </w:rPr>
      </w:pPr>
      <w:ins w:id="1366" w:author="Worrell, Tyrone C CIV USARMY HQDA ASA ALT (USA)" w:date="2024-07-25T15:16:00Z">
        <w:r w:rsidRPr="00D25EE3">
          <w:rPr>
            <w:rFonts w:ascii="Arial" w:hAnsi="Arial" w:cs="Arial"/>
            <w:rPrChange w:id="1367" w:author="Worrell, Tyrone C CIV USARMY HQDA ASA ALT (USA)" w:date="2024-09-24T06:42:00Z">
              <w:rPr/>
            </w:rPrChange>
          </w:rPr>
          <w:t>(12)</w:t>
        </w:r>
        <w:r w:rsidRPr="00D25EE3">
          <w:rPr>
            <w:rFonts w:ascii="Arial" w:hAnsi="Arial" w:cs="Arial"/>
            <w:rPrChange w:id="1368" w:author="Worrell, Tyrone C CIV USARMY HQDA ASA ALT (USA)" w:date="2024-09-24T06:42:00Z">
              <w:rPr/>
            </w:rPrChange>
          </w:rPr>
          <w:tab/>
          <w:t>Communicate best practices and lessons learned identified to the ACE.</w:t>
        </w:r>
      </w:ins>
    </w:p>
    <w:p w14:paraId="235BA436" w14:textId="77777777" w:rsidR="009552BA" w:rsidRPr="00D25EE3" w:rsidRDefault="009552BA" w:rsidP="009552BA">
      <w:pPr>
        <w:pStyle w:val="BodyText"/>
        <w:spacing w:before="240"/>
        <w:ind w:left="120" w:right="231"/>
        <w:rPr>
          <w:ins w:id="1369" w:author="Worrell, Tyrone C CIV USARMY HQDA ASA ALT (USA)" w:date="2024-07-25T15:16:00Z"/>
          <w:rFonts w:ascii="Arial" w:hAnsi="Arial" w:cs="Arial"/>
          <w:rPrChange w:id="1370" w:author="Worrell, Tyrone C CIV USARMY HQDA ASA ALT (USA)" w:date="2024-09-24T06:42:00Z">
            <w:rPr>
              <w:ins w:id="1371" w:author="Worrell, Tyrone C CIV USARMY HQDA ASA ALT (USA)" w:date="2024-07-25T15:16:00Z"/>
            </w:rPr>
          </w:rPrChange>
        </w:rPr>
      </w:pPr>
      <w:ins w:id="1372" w:author="Worrell, Tyrone C CIV USARMY HQDA ASA ALT (USA)" w:date="2024-07-25T15:16:00Z">
        <w:r w:rsidRPr="00D25EE3">
          <w:rPr>
            <w:rFonts w:ascii="Arial" w:hAnsi="Arial" w:cs="Arial"/>
            <w:rPrChange w:id="1373" w:author="Worrell, Tyrone C CIV USARMY HQDA ASA ALT (USA)" w:date="2024-09-24T06:42:00Z">
              <w:rPr/>
            </w:rPrChange>
          </w:rPr>
          <w:t>(13)</w:t>
        </w:r>
        <w:r w:rsidRPr="00D25EE3">
          <w:rPr>
            <w:rFonts w:ascii="Arial" w:hAnsi="Arial" w:cs="Arial"/>
            <w:rPrChange w:id="1374" w:author="Worrell, Tyrone C CIV USARMY HQDA ASA ALT (USA)" w:date="2024-09-24T06:42:00Z">
              <w:rPr/>
            </w:rPrChange>
          </w:rPr>
          <w:tab/>
          <w:t xml:space="preserve">Prepare and/or coordinate completion of the ACE Annual SHR. </w:t>
        </w:r>
      </w:ins>
    </w:p>
    <w:p w14:paraId="0DB75E32" w14:textId="77777777" w:rsidR="009552BA" w:rsidRPr="00D25EE3" w:rsidRDefault="009552BA" w:rsidP="009552BA">
      <w:pPr>
        <w:pStyle w:val="BodyText"/>
        <w:spacing w:before="240"/>
        <w:ind w:left="120" w:right="231"/>
        <w:rPr>
          <w:ins w:id="1375" w:author="Worrell, Tyrone C CIV USARMY HQDA ASA ALT (USA)" w:date="2024-07-25T15:16:00Z"/>
          <w:rFonts w:ascii="Arial" w:hAnsi="Arial" w:cs="Arial"/>
          <w:rPrChange w:id="1376" w:author="Worrell, Tyrone C CIV USARMY HQDA ASA ALT (USA)" w:date="2024-09-24T06:42:00Z">
            <w:rPr>
              <w:ins w:id="1377" w:author="Worrell, Tyrone C CIV USARMY HQDA ASA ALT (USA)" w:date="2024-07-25T15:16:00Z"/>
            </w:rPr>
          </w:rPrChange>
        </w:rPr>
      </w:pPr>
      <w:ins w:id="1378" w:author="Worrell, Tyrone C CIV USARMY HQDA ASA ALT (USA)" w:date="2024-07-25T15:16:00Z">
        <w:r w:rsidRPr="00D25EE3">
          <w:rPr>
            <w:rFonts w:ascii="Arial" w:hAnsi="Arial" w:cs="Arial"/>
            <w:rPrChange w:id="1379" w:author="Worrell, Tyrone C CIV USARMY HQDA ASA ALT (USA)" w:date="2024-09-24T06:42:00Z">
              <w:rPr/>
            </w:rPrChange>
          </w:rPr>
          <w:t xml:space="preserve">5. HCAs  </w:t>
        </w:r>
      </w:ins>
    </w:p>
    <w:p w14:paraId="4EA56EF1" w14:textId="77777777" w:rsidR="009552BA" w:rsidRPr="00D25EE3" w:rsidRDefault="009552BA" w:rsidP="009552BA">
      <w:pPr>
        <w:pStyle w:val="BodyText"/>
        <w:spacing w:before="240"/>
        <w:ind w:left="120" w:right="231"/>
        <w:rPr>
          <w:ins w:id="1380" w:author="Worrell, Tyrone C CIV USARMY HQDA ASA ALT (USA)" w:date="2024-07-25T15:16:00Z"/>
          <w:rFonts w:ascii="Arial" w:hAnsi="Arial" w:cs="Arial"/>
          <w:rPrChange w:id="1381" w:author="Worrell, Tyrone C CIV USARMY HQDA ASA ALT (USA)" w:date="2024-09-24T06:42:00Z">
            <w:rPr>
              <w:ins w:id="1382" w:author="Worrell, Tyrone C CIV USARMY HQDA ASA ALT (USA)" w:date="2024-07-25T15:16:00Z"/>
            </w:rPr>
          </w:rPrChange>
        </w:rPr>
      </w:pPr>
      <w:ins w:id="1383" w:author="Worrell, Tyrone C CIV USARMY HQDA ASA ALT (USA)" w:date="2024-07-25T15:16:00Z">
        <w:r w:rsidRPr="00D25EE3">
          <w:rPr>
            <w:rFonts w:ascii="Arial" w:hAnsi="Arial" w:cs="Arial"/>
            <w:rPrChange w:id="1384" w:author="Worrell, Tyrone C CIV USARMY HQDA ASA ALT (USA)" w:date="2024-09-24T06:42:00Z">
              <w:rPr/>
            </w:rPrChange>
          </w:rPr>
          <w:t xml:space="preserve">a. The HCA executes the Army PMR program, under the direction of the DASA(P), to ensure fulfillment of HCA responsibilities for assessing the effectiveness of procurement authority key internal controls, consistent with the policies and objectives of AFARS Appendix CC.   </w:t>
        </w:r>
      </w:ins>
    </w:p>
    <w:p w14:paraId="3B9DF808" w14:textId="77777777" w:rsidR="009552BA" w:rsidRPr="00D25EE3" w:rsidRDefault="009552BA" w:rsidP="009552BA">
      <w:pPr>
        <w:pStyle w:val="BodyText"/>
        <w:spacing w:before="240"/>
        <w:ind w:left="120" w:right="231"/>
        <w:rPr>
          <w:ins w:id="1385" w:author="Worrell, Tyrone C CIV USARMY HQDA ASA ALT (USA)" w:date="2024-07-25T15:16:00Z"/>
          <w:rFonts w:ascii="Arial" w:hAnsi="Arial" w:cs="Arial"/>
          <w:rPrChange w:id="1386" w:author="Worrell, Tyrone C CIV USARMY HQDA ASA ALT (USA)" w:date="2024-09-24T06:42:00Z">
            <w:rPr>
              <w:ins w:id="1387" w:author="Worrell, Tyrone C CIV USARMY HQDA ASA ALT (USA)" w:date="2024-07-25T15:16:00Z"/>
            </w:rPr>
          </w:rPrChange>
        </w:rPr>
      </w:pPr>
      <w:ins w:id="1388" w:author="Worrell, Tyrone C CIV USARMY HQDA ASA ALT (USA)" w:date="2024-07-25T15:16:00Z">
        <w:r w:rsidRPr="00D25EE3">
          <w:rPr>
            <w:rFonts w:ascii="Arial" w:hAnsi="Arial" w:cs="Arial"/>
            <w:rPrChange w:id="1389" w:author="Worrell, Tyrone C CIV USARMY HQDA ASA ALT (USA)" w:date="2024-09-24T06:42:00Z">
              <w:rPr/>
            </w:rPrChange>
          </w:rPr>
          <w:t xml:space="preserve">b. The HCA shall:  </w:t>
        </w:r>
      </w:ins>
    </w:p>
    <w:p w14:paraId="364114A3" w14:textId="77777777" w:rsidR="009552BA" w:rsidRPr="00D25EE3" w:rsidRDefault="009552BA" w:rsidP="009552BA">
      <w:pPr>
        <w:pStyle w:val="BodyText"/>
        <w:spacing w:before="240"/>
        <w:ind w:left="120" w:right="231"/>
        <w:rPr>
          <w:ins w:id="1390" w:author="Worrell, Tyrone C CIV USARMY HQDA ASA ALT (USA)" w:date="2024-07-25T15:16:00Z"/>
          <w:rFonts w:ascii="Arial" w:hAnsi="Arial" w:cs="Arial"/>
          <w:rPrChange w:id="1391" w:author="Worrell, Tyrone C CIV USARMY HQDA ASA ALT (USA)" w:date="2024-09-24T06:42:00Z">
            <w:rPr>
              <w:ins w:id="1392" w:author="Worrell, Tyrone C CIV USARMY HQDA ASA ALT (USA)" w:date="2024-07-25T15:16:00Z"/>
            </w:rPr>
          </w:rPrChange>
        </w:rPr>
      </w:pPr>
      <w:ins w:id="1393" w:author="Worrell, Tyrone C CIV USARMY HQDA ASA ALT (USA)" w:date="2024-07-25T15:16:00Z">
        <w:r w:rsidRPr="00D25EE3">
          <w:rPr>
            <w:rFonts w:ascii="Arial" w:hAnsi="Arial" w:cs="Arial"/>
            <w:rPrChange w:id="1394" w:author="Worrell, Tyrone C CIV USARMY HQDA ASA ALT (USA)" w:date="2024-09-24T06:42:00Z">
              <w:rPr/>
            </w:rPrChange>
          </w:rPr>
          <w:t>(1)</w:t>
        </w:r>
        <w:r w:rsidRPr="00D25EE3">
          <w:rPr>
            <w:rFonts w:ascii="Arial" w:hAnsi="Arial" w:cs="Arial"/>
            <w:rPrChange w:id="1395" w:author="Worrell, Tyrone C CIV USARMY HQDA ASA ALT (USA)" w:date="2024-09-24T06:42:00Z">
              <w:rPr/>
            </w:rPrChange>
          </w:rPr>
          <w:tab/>
          <w:t xml:space="preserve">Designate a senior representative from their staff to serve on the PMR AB to support the successful execution of the policies of AFARS Appendix CC.  </w:t>
        </w:r>
      </w:ins>
    </w:p>
    <w:p w14:paraId="79C180DC" w14:textId="77777777" w:rsidR="009552BA" w:rsidRPr="00D25EE3" w:rsidRDefault="009552BA" w:rsidP="009552BA">
      <w:pPr>
        <w:pStyle w:val="BodyText"/>
        <w:spacing w:before="240"/>
        <w:ind w:left="120" w:right="231"/>
        <w:rPr>
          <w:ins w:id="1396" w:author="Worrell, Tyrone C CIV USARMY HQDA ASA ALT (USA)" w:date="2024-07-25T15:16:00Z"/>
          <w:rFonts w:ascii="Arial" w:hAnsi="Arial" w:cs="Arial"/>
          <w:rPrChange w:id="1397" w:author="Worrell, Tyrone C CIV USARMY HQDA ASA ALT (USA)" w:date="2024-09-24T06:42:00Z">
            <w:rPr>
              <w:ins w:id="1398" w:author="Worrell, Tyrone C CIV USARMY HQDA ASA ALT (USA)" w:date="2024-07-25T15:16:00Z"/>
            </w:rPr>
          </w:rPrChange>
        </w:rPr>
      </w:pPr>
      <w:ins w:id="1399" w:author="Worrell, Tyrone C CIV USARMY HQDA ASA ALT (USA)" w:date="2024-07-25T15:16:00Z">
        <w:r w:rsidRPr="00D25EE3">
          <w:rPr>
            <w:rFonts w:ascii="Arial" w:hAnsi="Arial" w:cs="Arial"/>
            <w:rPrChange w:id="1400" w:author="Worrell, Tyrone C CIV USARMY HQDA ASA ALT (USA)" w:date="2024-09-24T06:42:00Z">
              <w:rPr/>
            </w:rPrChange>
          </w:rPr>
          <w:t>(2)</w:t>
        </w:r>
        <w:r w:rsidRPr="00D25EE3">
          <w:rPr>
            <w:rFonts w:ascii="Arial" w:hAnsi="Arial" w:cs="Arial"/>
            <w:rPrChange w:id="1401" w:author="Worrell, Tyrone C CIV USARMY HQDA ASA ALT (USA)" w:date="2024-09-24T06:42:00Z">
              <w:rPr/>
            </w:rPrChange>
          </w:rPr>
          <w:tab/>
          <w:t xml:space="preserve">The AB representative and the CMB representative shall not be the same person.  </w:t>
        </w:r>
      </w:ins>
    </w:p>
    <w:p w14:paraId="0F797B59" w14:textId="77777777" w:rsidR="009552BA" w:rsidRPr="00D25EE3" w:rsidRDefault="009552BA" w:rsidP="009552BA">
      <w:pPr>
        <w:pStyle w:val="BodyText"/>
        <w:spacing w:before="240"/>
        <w:ind w:left="120" w:right="231"/>
        <w:rPr>
          <w:ins w:id="1402" w:author="Worrell, Tyrone C CIV USARMY HQDA ASA ALT (USA)" w:date="2024-07-25T15:16:00Z"/>
          <w:rFonts w:ascii="Arial" w:hAnsi="Arial" w:cs="Arial"/>
          <w:rPrChange w:id="1403" w:author="Worrell, Tyrone C CIV USARMY HQDA ASA ALT (USA)" w:date="2024-09-24T06:42:00Z">
            <w:rPr>
              <w:ins w:id="1404" w:author="Worrell, Tyrone C CIV USARMY HQDA ASA ALT (USA)" w:date="2024-07-25T15:16:00Z"/>
            </w:rPr>
          </w:rPrChange>
        </w:rPr>
      </w:pPr>
      <w:ins w:id="1405" w:author="Worrell, Tyrone C CIV USARMY HQDA ASA ALT (USA)" w:date="2024-07-25T15:16:00Z">
        <w:r w:rsidRPr="00D25EE3">
          <w:rPr>
            <w:rFonts w:ascii="Arial" w:hAnsi="Arial" w:cs="Arial"/>
            <w:rPrChange w:id="1406" w:author="Worrell, Tyrone C CIV USARMY HQDA ASA ALT (USA)" w:date="2024-09-24T06:42:00Z">
              <w:rPr/>
            </w:rPrChange>
          </w:rPr>
          <w:t>(3)</w:t>
        </w:r>
        <w:r w:rsidRPr="00D25EE3">
          <w:rPr>
            <w:rFonts w:ascii="Arial" w:hAnsi="Arial" w:cs="Arial"/>
            <w:rPrChange w:id="1407" w:author="Worrell, Tyrone C CIV USARMY HQDA ASA ALT (USA)" w:date="2024-09-24T06:42:00Z">
              <w:rPr/>
            </w:rPrChange>
          </w:rPr>
          <w:tab/>
          <w:t xml:space="preserve">Designate a senior representative from their staff to serve on the CMB to support updates and revisions of the Army PMR Toolkits and Question Sets. </w:t>
        </w:r>
      </w:ins>
    </w:p>
    <w:p w14:paraId="427DCFE3" w14:textId="77777777" w:rsidR="009552BA" w:rsidRPr="00D25EE3" w:rsidRDefault="009552BA" w:rsidP="009552BA">
      <w:pPr>
        <w:pStyle w:val="BodyText"/>
        <w:spacing w:before="240"/>
        <w:ind w:left="120" w:right="231"/>
        <w:rPr>
          <w:ins w:id="1408" w:author="Worrell, Tyrone C CIV USARMY HQDA ASA ALT (USA)" w:date="2024-07-25T15:16:00Z"/>
          <w:rFonts w:ascii="Arial" w:hAnsi="Arial" w:cs="Arial"/>
          <w:rPrChange w:id="1409" w:author="Worrell, Tyrone C CIV USARMY HQDA ASA ALT (USA)" w:date="2024-09-24T06:42:00Z">
            <w:rPr>
              <w:ins w:id="1410" w:author="Worrell, Tyrone C CIV USARMY HQDA ASA ALT (USA)" w:date="2024-07-25T15:16:00Z"/>
            </w:rPr>
          </w:rPrChange>
        </w:rPr>
      </w:pPr>
      <w:ins w:id="1411" w:author="Worrell, Tyrone C CIV USARMY HQDA ASA ALT (USA)" w:date="2024-07-25T15:16:00Z">
        <w:r w:rsidRPr="00D25EE3">
          <w:rPr>
            <w:rFonts w:ascii="Arial" w:hAnsi="Arial" w:cs="Arial"/>
            <w:rPrChange w:id="1412" w:author="Worrell, Tyrone C CIV USARMY HQDA ASA ALT (USA)" w:date="2024-09-24T06:42:00Z">
              <w:rPr/>
            </w:rPrChange>
          </w:rPr>
          <w:t>(4)</w:t>
        </w:r>
        <w:r w:rsidRPr="00D25EE3">
          <w:rPr>
            <w:rFonts w:ascii="Arial" w:hAnsi="Arial" w:cs="Arial"/>
            <w:rPrChange w:id="1413" w:author="Worrell, Tyrone C CIV USARMY HQDA ASA ALT (USA)" w:date="2024-09-24T06:42:00Z">
              <w:rPr/>
            </w:rPrChange>
          </w:rPr>
          <w:tab/>
          <w:t xml:space="preserve">Provide supplemental staff support, as required, to assist with ODASA(P)-led assessments of strategic controls and ODASA(P)-directed special interest reviews.  </w:t>
        </w:r>
      </w:ins>
    </w:p>
    <w:p w14:paraId="6F9D0709" w14:textId="77777777" w:rsidR="009552BA" w:rsidRPr="00D25EE3" w:rsidRDefault="009552BA" w:rsidP="009552BA">
      <w:pPr>
        <w:pStyle w:val="BodyText"/>
        <w:spacing w:before="240"/>
        <w:ind w:left="120" w:right="231"/>
        <w:rPr>
          <w:ins w:id="1414" w:author="Worrell, Tyrone C CIV USARMY HQDA ASA ALT (USA)" w:date="2024-07-25T15:16:00Z"/>
          <w:rFonts w:ascii="Arial" w:hAnsi="Arial" w:cs="Arial"/>
          <w:rPrChange w:id="1415" w:author="Worrell, Tyrone C CIV USARMY HQDA ASA ALT (USA)" w:date="2024-09-24T06:42:00Z">
            <w:rPr>
              <w:ins w:id="1416" w:author="Worrell, Tyrone C CIV USARMY HQDA ASA ALT (USA)" w:date="2024-07-25T15:16:00Z"/>
            </w:rPr>
          </w:rPrChange>
        </w:rPr>
      </w:pPr>
      <w:ins w:id="1417" w:author="Worrell, Tyrone C CIV USARMY HQDA ASA ALT (USA)" w:date="2024-07-25T15:16:00Z">
        <w:r w:rsidRPr="00D25EE3">
          <w:rPr>
            <w:rFonts w:ascii="Arial" w:hAnsi="Arial" w:cs="Arial"/>
            <w:rPrChange w:id="1418" w:author="Worrell, Tyrone C CIV USARMY HQDA ASA ALT (USA)" w:date="2024-09-24T06:42:00Z">
              <w:rPr/>
            </w:rPrChange>
          </w:rPr>
          <w:t>(5)</w:t>
        </w:r>
        <w:r w:rsidRPr="00D25EE3">
          <w:rPr>
            <w:rFonts w:ascii="Arial" w:hAnsi="Arial" w:cs="Arial"/>
            <w:rPrChange w:id="1419" w:author="Worrell, Tyrone C CIV USARMY HQDA ASA ALT (USA)" w:date="2024-09-24T06:42:00Z">
              <w:rPr/>
            </w:rPrChange>
          </w:rPr>
          <w:tab/>
          <w:t xml:space="preserve">Provide the schedule of reviews for the following Fiscal Year (FY) no later than 31 August of the current FY. </w:t>
        </w:r>
      </w:ins>
    </w:p>
    <w:p w14:paraId="7623E0B9" w14:textId="77777777" w:rsidR="009552BA" w:rsidRPr="00D25EE3" w:rsidRDefault="009552BA" w:rsidP="009552BA">
      <w:pPr>
        <w:pStyle w:val="BodyText"/>
        <w:spacing w:before="240"/>
        <w:ind w:left="120" w:right="231"/>
        <w:rPr>
          <w:ins w:id="1420" w:author="Worrell, Tyrone C CIV USARMY HQDA ASA ALT (USA)" w:date="2024-07-25T15:16:00Z"/>
          <w:rFonts w:ascii="Arial" w:hAnsi="Arial" w:cs="Arial"/>
          <w:rPrChange w:id="1421" w:author="Worrell, Tyrone C CIV USARMY HQDA ASA ALT (USA)" w:date="2024-09-24T06:42:00Z">
            <w:rPr>
              <w:ins w:id="1422" w:author="Worrell, Tyrone C CIV USARMY HQDA ASA ALT (USA)" w:date="2024-07-25T15:16:00Z"/>
            </w:rPr>
          </w:rPrChange>
        </w:rPr>
      </w:pPr>
      <w:ins w:id="1423" w:author="Worrell, Tyrone C CIV USARMY HQDA ASA ALT (USA)" w:date="2024-07-25T15:16:00Z">
        <w:r w:rsidRPr="00D25EE3">
          <w:rPr>
            <w:rFonts w:ascii="Arial" w:hAnsi="Arial" w:cs="Arial"/>
            <w:rPrChange w:id="1424" w:author="Worrell, Tyrone C CIV USARMY HQDA ASA ALT (USA)" w:date="2024-09-24T06:42:00Z">
              <w:rPr/>
            </w:rPrChange>
          </w:rPr>
          <w:t>(6)</w:t>
        </w:r>
        <w:r w:rsidRPr="00D25EE3">
          <w:rPr>
            <w:rFonts w:ascii="Arial" w:hAnsi="Arial" w:cs="Arial"/>
            <w:rPrChange w:id="1425" w:author="Worrell, Tyrone C CIV USARMY HQDA ASA ALT (USA)" w:date="2024-09-24T06:42:00Z">
              <w:rPr/>
            </w:rPrChange>
          </w:rPr>
          <w:tab/>
          <w:t xml:space="preserve">Conduct PMRs on contracting activities, to include subordinate commands, at least once every three years (36 months). </w:t>
        </w:r>
      </w:ins>
    </w:p>
    <w:p w14:paraId="59710E2B" w14:textId="77777777" w:rsidR="009552BA" w:rsidRPr="00D25EE3" w:rsidRDefault="009552BA" w:rsidP="009552BA">
      <w:pPr>
        <w:pStyle w:val="BodyText"/>
        <w:spacing w:before="240"/>
        <w:ind w:left="120" w:right="231"/>
        <w:rPr>
          <w:ins w:id="1426" w:author="Worrell, Tyrone C CIV USARMY HQDA ASA ALT (USA)" w:date="2024-07-25T15:16:00Z"/>
          <w:rFonts w:ascii="Arial" w:hAnsi="Arial" w:cs="Arial"/>
          <w:rPrChange w:id="1427" w:author="Worrell, Tyrone C CIV USARMY HQDA ASA ALT (USA)" w:date="2024-09-24T06:42:00Z">
            <w:rPr>
              <w:ins w:id="1428" w:author="Worrell, Tyrone C CIV USARMY HQDA ASA ALT (USA)" w:date="2024-07-25T15:16:00Z"/>
            </w:rPr>
          </w:rPrChange>
        </w:rPr>
      </w:pPr>
      <w:ins w:id="1429" w:author="Worrell, Tyrone C CIV USARMY HQDA ASA ALT (USA)" w:date="2024-07-25T15:16:00Z">
        <w:r w:rsidRPr="00D25EE3">
          <w:rPr>
            <w:rFonts w:ascii="Arial" w:hAnsi="Arial" w:cs="Arial"/>
            <w:rPrChange w:id="1430" w:author="Worrell, Tyrone C CIV USARMY HQDA ASA ALT (USA)" w:date="2024-09-24T06:42:00Z">
              <w:rPr/>
            </w:rPrChange>
          </w:rPr>
          <w:t>(7)</w:t>
        </w:r>
        <w:r w:rsidRPr="00D25EE3">
          <w:rPr>
            <w:rFonts w:ascii="Arial" w:hAnsi="Arial" w:cs="Arial"/>
            <w:rPrChange w:id="1431" w:author="Worrell, Tyrone C CIV USARMY HQDA ASA ALT (USA)" w:date="2024-09-24T06:42:00Z">
              <w:rPr/>
            </w:rPrChange>
          </w:rPr>
          <w:tab/>
          <w:t xml:space="preserve"> Request, manage, and oversee the CAP in response to PMR deficiencies. </w:t>
        </w:r>
      </w:ins>
    </w:p>
    <w:p w14:paraId="6139764A" w14:textId="77777777" w:rsidR="009552BA" w:rsidRPr="00D25EE3" w:rsidRDefault="009552BA" w:rsidP="009552BA">
      <w:pPr>
        <w:pStyle w:val="BodyText"/>
        <w:spacing w:before="240"/>
        <w:ind w:left="120" w:right="231"/>
        <w:rPr>
          <w:ins w:id="1432" w:author="Worrell, Tyrone C CIV USARMY HQDA ASA ALT (USA)" w:date="2024-07-25T15:16:00Z"/>
          <w:rFonts w:ascii="Arial" w:hAnsi="Arial" w:cs="Arial"/>
          <w:rPrChange w:id="1433" w:author="Worrell, Tyrone C CIV USARMY HQDA ASA ALT (USA)" w:date="2024-09-24T06:42:00Z">
            <w:rPr>
              <w:ins w:id="1434" w:author="Worrell, Tyrone C CIV USARMY HQDA ASA ALT (USA)" w:date="2024-07-25T15:16:00Z"/>
            </w:rPr>
          </w:rPrChange>
        </w:rPr>
      </w:pPr>
      <w:ins w:id="1435" w:author="Worrell, Tyrone C CIV USARMY HQDA ASA ALT (USA)" w:date="2024-07-25T15:16:00Z">
        <w:r w:rsidRPr="00D25EE3">
          <w:rPr>
            <w:rFonts w:ascii="Arial" w:hAnsi="Arial" w:cs="Arial"/>
            <w:rPrChange w:id="1436" w:author="Worrell, Tyrone C CIV USARMY HQDA ASA ALT (USA)" w:date="2024-09-24T06:42:00Z">
              <w:rPr/>
            </w:rPrChange>
          </w:rPr>
          <w:t>(8)</w:t>
        </w:r>
        <w:r w:rsidRPr="00D25EE3">
          <w:rPr>
            <w:rFonts w:ascii="Arial" w:hAnsi="Arial" w:cs="Arial"/>
            <w:rPrChange w:id="1437" w:author="Worrell, Tyrone C CIV USARMY HQDA ASA ALT (USA)" w:date="2024-09-24T06:42:00Z">
              <w:rPr/>
            </w:rPrChange>
          </w:rPr>
          <w:tab/>
          <w:t xml:space="preserve">Identify and communicate best practices and lessons learned, gathered from management control activities, in the Contracting Activity’s (CAs) annual SHR. </w:t>
        </w:r>
      </w:ins>
    </w:p>
    <w:p w14:paraId="747BD995" w14:textId="77777777" w:rsidR="009552BA" w:rsidRPr="00D25EE3" w:rsidRDefault="009552BA" w:rsidP="009552BA">
      <w:pPr>
        <w:pStyle w:val="BodyText"/>
        <w:spacing w:before="240"/>
        <w:ind w:left="120" w:right="231"/>
        <w:rPr>
          <w:ins w:id="1438" w:author="Worrell, Tyrone C CIV USARMY HQDA ASA ALT (USA)" w:date="2024-07-25T15:16:00Z"/>
          <w:rFonts w:ascii="Arial" w:hAnsi="Arial" w:cs="Arial"/>
          <w:rPrChange w:id="1439" w:author="Worrell, Tyrone C CIV USARMY HQDA ASA ALT (USA)" w:date="2024-09-24T06:42:00Z">
            <w:rPr>
              <w:ins w:id="1440" w:author="Worrell, Tyrone C CIV USARMY HQDA ASA ALT (USA)" w:date="2024-07-25T15:16:00Z"/>
            </w:rPr>
          </w:rPrChange>
        </w:rPr>
      </w:pPr>
      <w:ins w:id="1441" w:author="Worrell, Tyrone C CIV USARMY HQDA ASA ALT (USA)" w:date="2024-07-25T15:16:00Z">
        <w:r w:rsidRPr="00D25EE3">
          <w:rPr>
            <w:rFonts w:ascii="Arial" w:hAnsi="Arial" w:cs="Arial"/>
            <w:rPrChange w:id="1442" w:author="Worrell, Tyrone C CIV USARMY HQDA ASA ALT (USA)" w:date="2024-09-24T06:42:00Z">
              <w:rPr/>
            </w:rPrChange>
          </w:rPr>
          <w:t>(9)</w:t>
        </w:r>
        <w:r w:rsidRPr="00D25EE3">
          <w:rPr>
            <w:rFonts w:ascii="Arial" w:hAnsi="Arial" w:cs="Arial"/>
            <w:rPrChange w:id="1443" w:author="Worrell, Tyrone C CIV USARMY HQDA ASA ALT (USA)" w:date="2024-09-24T06:42:00Z">
              <w:rPr/>
            </w:rPrChange>
          </w:rPr>
          <w:tab/>
          <w:t xml:space="preserve">Provide a SHR to the ODASA(P) no later than 31 October of the current FY-with information for the prior FY. </w:t>
        </w:r>
      </w:ins>
    </w:p>
    <w:p w14:paraId="4E572E20" w14:textId="77777777" w:rsidR="009552BA" w:rsidRPr="00D25EE3" w:rsidRDefault="009552BA" w:rsidP="009552BA">
      <w:pPr>
        <w:pStyle w:val="BodyText"/>
        <w:spacing w:before="240"/>
        <w:ind w:left="120" w:right="231"/>
        <w:rPr>
          <w:ins w:id="1444" w:author="Worrell, Tyrone C CIV USARMY HQDA ASA ALT (USA)" w:date="2024-07-25T15:16:00Z"/>
          <w:rFonts w:ascii="Arial" w:hAnsi="Arial" w:cs="Arial"/>
          <w:rPrChange w:id="1445" w:author="Worrell, Tyrone C CIV USARMY HQDA ASA ALT (USA)" w:date="2024-09-24T06:42:00Z">
            <w:rPr>
              <w:ins w:id="1446" w:author="Worrell, Tyrone C CIV USARMY HQDA ASA ALT (USA)" w:date="2024-07-25T15:16:00Z"/>
            </w:rPr>
          </w:rPrChange>
        </w:rPr>
      </w:pPr>
      <w:ins w:id="1447" w:author="Worrell, Tyrone C CIV USARMY HQDA ASA ALT (USA)" w:date="2024-07-25T15:16:00Z">
        <w:r w:rsidRPr="00D25EE3">
          <w:rPr>
            <w:rFonts w:ascii="Arial" w:hAnsi="Arial" w:cs="Arial"/>
            <w:rPrChange w:id="1448" w:author="Worrell, Tyrone C CIV USARMY HQDA ASA ALT (USA)" w:date="2024-09-24T06:42:00Z">
              <w:rPr/>
            </w:rPrChange>
          </w:rPr>
          <w:t>(10)</w:t>
        </w:r>
        <w:r w:rsidRPr="00D25EE3">
          <w:rPr>
            <w:rFonts w:ascii="Arial" w:hAnsi="Arial" w:cs="Arial"/>
            <w:rPrChange w:id="1449" w:author="Worrell, Tyrone C CIV USARMY HQDA ASA ALT (USA)" w:date="2024-09-24T06:42:00Z">
              <w:rPr/>
            </w:rPrChange>
          </w:rPr>
          <w:tab/>
          <w:t xml:space="preserve">Issue supplemental Command-level PMR guidance, including procedures for establishing additional guidance at lower/local levels, as needed. </w:t>
        </w:r>
      </w:ins>
    </w:p>
    <w:p w14:paraId="01916B5A" w14:textId="77777777" w:rsidR="009552BA" w:rsidRPr="00D25EE3" w:rsidRDefault="009552BA" w:rsidP="009552BA">
      <w:pPr>
        <w:pStyle w:val="BodyText"/>
        <w:spacing w:before="240"/>
        <w:ind w:left="120" w:right="231"/>
        <w:rPr>
          <w:ins w:id="1450" w:author="Worrell, Tyrone C CIV USARMY HQDA ASA ALT (USA)" w:date="2024-07-25T15:16:00Z"/>
          <w:rFonts w:ascii="Arial" w:hAnsi="Arial" w:cs="Arial"/>
          <w:rPrChange w:id="1451" w:author="Worrell, Tyrone C CIV USARMY HQDA ASA ALT (USA)" w:date="2024-09-24T06:42:00Z">
            <w:rPr>
              <w:ins w:id="1452" w:author="Worrell, Tyrone C CIV USARMY HQDA ASA ALT (USA)" w:date="2024-07-25T15:16:00Z"/>
            </w:rPr>
          </w:rPrChange>
        </w:rPr>
      </w:pPr>
      <w:ins w:id="1453" w:author="Worrell, Tyrone C CIV USARMY HQDA ASA ALT (USA)" w:date="2024-07-25T15:16:00Z">
        <w:r w:rsidRPr="00D25EE3">
          <w:rPr>
            <w:rFonts w:ascii="Arial" w:hAnsi="Arial" w:cs="Arial"/>
            <w:rPrChange w:id="1454" w:author="Worrell, Tyrone C CIV USARMY HQDA ASA ALT (USA)" w:date="2024-09-24T06:42:00Z">
              <w:rPr/>
            </w:rPrChange>
          </w:rPr>
          <w:t xml:space="preserve"> 6. Senior Contracting Official (SCO)  </w:t>
        </w:r>
      </w:ins>
    </w:p>
    <w:p w14:paraId="42D01A7C" w14:textId="77777777" w:rsidR="009552BA" w:rsidRPr="00D25EE3" w:rsidRDefault="009552BA" w:rsidP="009552BA">
      <w:pPr>
        <w:pStyle w:val="BodyText"/>
        <w:spacing w:before="240"/>
        <w:ind w:left="120" w:right="231"/>
        <w:rPr>
          <w:ins w:id="1455" w:author="Worrell, Tyrone C CIV USARMY HQDA ASA ALT (USA)" w:date="2024-07-25T15:16:00Z"/>
          <w:rFonts w:ascii="Arial" w:hAnsi="Arial" w:cs="Arial"/>
          <w:rPrChange w:id="1456" w:author="Worrell, Tyrone C CIV USARMY HQDA ASA ALT (USA)" w:date="2024-09-24T06:42:00Z">
            <w:rPr>
              <w:ins w:id="1457" w:author="Worrell, Tyrone C CIV USARMY HQDA ASA ALT (USA)" w:date="2024-07-25T15:16:00Z"/>
            </w:rPr>
          </w:rPrChange>
        </w:rPr>
      </w:pPr>
      <w:ins w:id="1458" w:author="Worrell, Tyrone C CIV USARMY HQDA ASA ALT (USA)" w:date="2024-07-25T15:16:00Z">
        <w:r w:rsidRPr="00D25EE3">
          <w:rPr>
            <w:rFonts w:ascii="Arial" w:hAnsi="Arial" w:cs="Arial"/>
            <w:rPrChange w:id="1459" w:author="Worrell, Tyrone C CIV USARMY HQDA ASA ALT (USA)" w:date="2024-09-24T06:42:00Z">
              <w:rPr/>
            </w:rPrChange>
          </w:rPr>
          <w:t xml:space="preserve">a. The SCO executes the PMR program, under the direction of the HCA, to ensure fulfillment of the HCA responsibilities for assessing the effectiveness of procurement-authority key internal controls, consistent with the policies and objectives of AFARS Appendix CC.    </w:t>
        </w:r>
      </w:ins>
    </w:p>
    <w:p w14:paraId="4494E921" w14:textId="77777777" w:rsidR="009552BA" w:rsidRPr="00D25EE3" w:rsidRDefault="009552BA" w:rsidP="009552BA">
      <w:pPr>
        <w:pStyle w:val="BodyText"/>
        <w:spacing w:before="240"/>
        <w:ind w:left="120" w:right="231"/>
        <w:rPr>
          <w:ins w:id="1460" w:author="Worrell, Tyrone C CIV USARMY HQDA ASA ALT (USA)" w:date="2024-07-25T15:16:00Z"/>
          <w:rFonts w:ascii="Arial" w:hAnsi="Arial" w:cs="Arial"/>
          <w:rPrChange w:id="1461" w:author="Worrell, Tyrone C CIV USARMY HQDA ASA ALT (USA)" w:date="2024-09-24T06:42:00Z">
            <w:rPr>
              <w:ins w:id="1462" w:author="Worrell, Tyrone C CIV USARMY HQDA ASA ALT (USA)" w:date="2024-07-25T15:16:00Z"/>
            </w:rPr>
          </w:rPrChange>
        </w:rPr>
      </w:pPr>
      <w:ins w:id="1463" w:author="Worrell, Tyrone C CIV USARMY HQDA ASA ALT (USA)" w:date="2024-07-25T15:16:00Z">
        <w:r w:rsidRPr="00D25EE3">
          <w:rPr>
            <w:rFonts w:ascii="Arial" w:hAnsi="Arial" w:cs="Arial"/>
            <w:rPrChange w:id="1464" w:author="Worrell, Tyrone C CIV USARMY HQDA ASA ALT (USA)" w:date="2024-09-24T06:42:00Z">
              <w:rPr/>
            </w:rPrChange>
          </w:rPr>
          <w:lastRenderedPageBreak/>
          <w:t xml:space="preserve">b. The SCO, as directed by the HCA, shall: </w:t>
        </w:r>
      </w:ins>
    </w:p>
    <w:p w14:paraId="1FC07361" w14:textId="77777777" w:rsidR="009552BA" w:rsidRPr="00D25EE3" w:rsidRDefault="009552BA" w:rsidP="009552BA">
      <w:pPr>
        <w:pStyle w:val="BodyText"/>
        <w:spacing w:before="240"/>
        <w:ind w:left="120" w:right="231"/>
        <w:rPr>
          <w:ins w:id="1465" w:author="Worrell, Tyrone C CIV USARMY HQDA ASA ALT (USA)" w:date="2024-07-25T15:16:00Z"/>
          <w:rFonts w:ascii="Arial" w:hAnsi="Arial" w:cs="Arial"/>
          <w:rPrChange w:id="1466" w:author="Worrell, Tyrone C CIV USARMY HQDA ASA ALT (USA)" w:date="2024-09-24T06:42:00Z">
            <w:rPr>
              <w:ins w:id="1467" w:author="Worrell, Tyrone C CIV USARMY HQDA ASA ALT (USA)" w:date="2024-07-25T15:16:00Z"/>
            </w:rPr>
          </w:rPrChange>
        </w:rPr>
      </w:pPr>
      <w:ins w:id="1468" w:author="Worrell, Tyrone C CIV USARMY HQDA ASA ALT (USA)" w:date="2024-07-25T15:16:00Z">
        <w:r w:rsidRPr="00D25EE3">
          <w:rPr>
            <w:rFonts w:ascii="Arial" w:hAnsi="Arial" w:cs="Arial"/>
            <w:rPrChange w:id="1469" w:author="Worrell, Tyrone C CIV USARMY HQDA ASA ALT (USA)" w:date="2024-09-24T06:42:00Z">
              <w:rPr/>
            </w:rPrChange>
          </w:rPr>
          <w:t>(1)</w:t>
        </w:r>
        <w:r w:rsidRPr="00D25EE3">
          <w:rPr>
            <w:rFonts w:ascii="Arial" w:hAnsi="Arial" w:cs="Arial"/>
            <w:rPrChange w:id="1470" w:author="Worrell, Tyrone C CIV USARMY HQDA ASA ALT (USA)" w:date="2024-09-24T06:42:00Z">
              <w:rPr/>
            </w:rPrChange>
          </w:rPr>
          <w:tab/>
          <w:t xml:space="preserve">Assess the effectiveness of internal/key internal controls of contracting activities, to include subordinate commands, at least once every three years (36 months). </w:t>
        </w:r>
      </w:ins>
    </w:p>
    <w:p w14:paraId="3517024B" w14:textId="77777777" w:rsidR="009552BA" w:rsidRPr="00D25EE3" w:rsidRDefault="009552BA" w:rsidP="009552BA">
      <w:pPr>
        <w:pStyle w:val="BodyText"/>
        <w:spacing w:before="240"/>
        <w:ind w:left="120" w:right="231"/>
        <w:rPr>
          <w:ins w:id="1471" w:author="Worrell, Tyrone C CIV USARMY HQDA ASA ALT (USA)" w:date="2024-07-25T15:16:00Z"/>
          <w:rFonts w:ascii="Arial" w:hAnsi="Arial" w:cs="Arial"/>
          <w:rPrChange w:id="1472" w:author="Worrell, Tyrone C CIV USARMY HQDA ASA ALT (USA)" w:date="2024-09-24T06:42:00Z">
            <w:rPr>
              <w:ins w:id="1473" w:author="Worrell, Tyrone C CIV USARMY HQDA ASA ALT (USA)" w:date="2024-07-25T15:16:00Z"/>
            </w:rPr>
          </w:rPrChange>
        </w:rPr>
      </w:pPr>
      <w:ins w:id="1474" w:author="Worrell, Tyrone C CIV USARMY HQDA ASA ALT (USA)" w:date="2024-07-25T15:16:00Z">
        <w:r w:rsidRPr="00D25EE3">
          <w:rPr>
            <w:rFonts w:ascii="Arial" w:hAnsi="Arial" w:cs="Arial"/>
            <w:rPrChange w:id="1475" w:author="Worrell, Tyrone C CIV USARMY HQDA ASA ALT (USA)" w:date="2024-09-24T06:42:00Z">
              <w:rPr/>
            </w:rPrChange>
          </w:rPr>
          <w:t>(2)</w:t>
        </w:r>
        <w:r w:rsidRPr="00D25EE3">
          <w:rPr>
            <w:rFonts w:ascii="Arial" w:hAnsi="Arial" w:cs="Arial"/>
            <w:rPrChange w:id="1476" w:author="Worrell, Tyrone C CIV USARMY HQDA ASA ALT (USA)" w:date="2024-09-24T06:42:00Z">
              <w:rPr/>
            </w:rPrChange>
          </w:rPr>
          <w:tab/>
          <w:t xml:space="preserve">Provide the schedule of reviews no later than 31 August of the current fiscal year. </w:t>
        </w:r>
      </w:ins>
    </w:p>
    <w:p w14:paraId="4EBFB79C" w14:textId="77777777" w:rsidR="009552BA" w:rsidRPr="00D25EE3" w:rsidRDefault="009552BA" w:rsidP="009552BA">
      <w:pPr>
        <w:pStyle w:val="BodyText"/>
        <w:spacing w:before="240"/>
        <w:ind w:left="120" w:right="231"/>
        <w:rPr>
          <w:ins w:id="1477" w:author="Worrell, Tyrone C CIV USARMY HQDA ASA ALT (USA)" w:date="2024-07-25T15:16:00Z"/>
          <w:rFonts w:ascii="Arial" w:hAnsi="Arial" w:cs="Arial"/>
          <w:rPrChange w:id="1478" w:author="Worrell, Tyrone C CIV USARMY HQDA ASA ALT (USA)" w:date="2024-09-24T06:42:00Z">
            <w:rPr>
              <w:ins w:id="1479" w:author="Worrell, Tyrone C CIV USARMY HQDA ASA ALT (USA)" w:date="2024-07-25T15:16:00Z"/>
            </w:rPr>
          </w:rPrChange>
        </w:rPr>
      </w:pPr>
      <w:ins w:id="1480" w:author="Worrell, Tyrone C CIV USARMY HQDA ASA ALT (USA)" w:date="2024-07-25T15:16:00Z">
        <w:r w:rsidRPr="00D25EE3">
          <w:rPr>
            <w:rFonts w:ascii="Arial" w:hAnsi="Arial" w:cs="Arial"/>
            <w:rPrChange w:id="1481" w:author="Worrell, Tyrone C CIV USARMY HQDA ASA ALT (USA)" w:date="2024-09-24T06:42:00Z">
              <w:rPr/>
            </w:rPrChange>
          </w:rPr>
          <w:t>(3)</w:t>
        </w:r>
        <w:r w:rsidRPr="00D25EE3">
          <w:rPr>
            <w:rFonts w:ascii="Arial" w:hAnsi="Arial" w:cs="Arial"/>
            <w:rPrChange w:id="1482" w:author="Worrell, Tyrone C CIV USARMY HQDA ASA ALT (USA)" w:date="2024-09-24T06:42:00Z">
              <w:rPr/>
            </w:rPrChange>
          </w:rPr>
          <w:tab/>
          <w:t xml:space="preserve">Request, manage, and oversee the CAP in response to PMR deficiencies. </w:t>
        </w:r>
      </w:ins>
    </w:p>
    <w:p w14:paraId="2BF3B6A3" w14:textId="77777777" w:rsidR="009552BA" w:rsidRPr="00D25EE3" w:rsidRDefault="009552BA" w:rsidP="009552BA">
      <w:pPr>
        <w:pStyle w:val="BodyText"/>
        <w:spacing w:before="240"/>
        <w:ind w:left="120" w:right="231"/>
        <w:rPr>
          <w:ins w:id="1483" w:author="Worrell, Tyrone C CIV USARMY HQDA ASA ALT (USA)" w:date="2024-07-25T15:16:00Z"/>
          <w:rFonts w:ascii="Arial" w:hAnsi="Arial" w:cs="Arial"/>
          <w:rPrChange w:id="1484" w:author="Worrell, Tyrone C CIV USARMY HQDA ASA ALT (USA)" w:date="2024-09-24T06:42:00Z">
            <w:rPr>
              <w:ins w:id="1485" w:author="Worrell, Tyrone C CIV USARMY HQDA ASA ALT (USA)" w:date="2024-07-25T15:16:00Z"/>
            </w:rPr>
          </w:rPrChange>
        </w:rPr>
      </w:pPr>
      <w:ins w:id="1486" w:author="Worrell, Tyrone C CIV USARMY HQDA ASA ALT (USA)" w:date="2024-07-25T15:16:00Z">
        <w:r w:rsidRPr="00D25EE3">
          <w:rPr>
            <w:rFonts w:ascii="Arial" w:hAnsi="Arial" w:cs="Arial"/>
            <w:rPrChange w:id="1487" w:author="Worrell, Tyrone C CIV USARMY HQDA ASA ALT (USA)" w:date="2024-09-24T06:42:00Z">
              <w:rPr/>
            </w:rPrChange>
          </w:rPr>
          <w:t>(4)</w:t>
        </w:r>
        <w:r w:rsidRPr="00D25EE3">
          <w:rPr>
            <w:rFonts w:ascii="Arial" w:hAnsi="Arial" w:cs="Arial"/>
            <w:rPrChange w:id="1488" w:author="Worrell, Tyrone C CIV USARMY HQDA ASA ALT (USA)" w:date="2024-09-24T06:42:00Z">
              <w:rPr/>
            </w:rPrChange>
          </w:rPr>
          <w:tab/>
          <w:t xml:space="preserve">Provide a SHR to the ODASA(P) no later than 31 October of the current FY-with information for the prior FY. </w:t>
        </w:r>
      </w:ins>
    </w:p>
    <w:p w14:paraId="3FB25252" w14:textId="77777777" w:rsidR="009552BA" w:rsidRPr="00D25EE3" w:rsidRDefault="009552BA" w:rsidP="009552BA">
      <w:pPr>
        <w:pStyle w:val="BodyText"/>
        <w:spacing w:before="240"/>
        <w:ind w:left="120" w:right="231"/>
        <w:rPr>
          <w:ins w:id="1489" w:author="Worrell, Tyrone C CIV USARMY HQDA ASA ALT (USA)" w:date="2024-07-25T15:16:00Z"/>
          <w:rFonts w:ascii="Arial" w:hAnsi="Arial" w:cs="Arial"/>
          <w:rPrChange w:id="1490" w:author="Worrell, Tyrone C CIV USARMY HQDA ASA ALT (USA)" w:date="2024-09-24T06:42:00Z">
            <w:rPr>
              <w:ins w:id="1491" w:author="Worrell, Tyrone C CIV USARMY HQDA ASA ALT (USA)" w:date="2024-07-25T15:16:00Z"/>
            </w:rPr>
          </w:rPrChange>
        </w:rPr>
      </w:pPr>
      <w:ins w:id="1492" w:author="Worrell, Tyrone C CIV USARMY HQDA ASA ALT (USA)" w:date="2024-07-25T15:16:00Z">
        <w:r w:rsidRPr="00D25EE3">
          <w:rPr>
            <w:rFonts w:ascii="Arial" w:hAnsi="Arial" w:cs="Arial"/>
            <w:rPrChange w:id="1493" w:author="Worrell, Tyrone C CIV USARMY HQDA ASA ALT (USA)" w:date="2024-09-24T06:42:00Z">
              <w:rPr/>
            </w:rPrChange>
          </w:rPr>
          <w:t xml:space="preserve">7. PMR AB Members  </w:t>
        </w:r>
      </w:ins>
    </w:p>
    <w:p w14:paraId="370CFC17" w14:textId="77777777" w:rsidR="009552BA" w:rsidRPr="00D25EE3" w:rsidRDefault="009552BA" w:rsidP="009552BA">
      <w:pPr>
        <w:pStyle w:val="BodyText"/>
        <w:spacing w:before="240"/>
        <w:ind w:left="120" w:right="231"/>
        <w:rPr>
          <w:ins w:id="1494" w:author="Worrell, Tyrone C CIV USARMY HQDA ASA ALT (USA)" w:date="2024-07-25T15:16:00Z"/>
          <w:rFonts w:ascii="Arial" w:hAnsi="Arial" w:cs="Arial"/>
          <w:rPrChange w:id="1495" w:author="Worrell, Tyrone C CIV USARMY HQDA ASA ALT (USA)" w:date="2024-09-24T06:42:00Z">
            <w:rPr>
              <w:ins w:id="1496" w:author="Worrell, Tyrone C CIV USARMY HQDA ASA ALT (USA)" w:date="2024-07-25T15:16:00Z"/>
            </w:rPr>
          </w:rPrChange>
        </w:rPr>
      </w:pPr>
      <w:ins w:id="1497" w:author="Worrell, Tyrone C CIV USARMY HQDA ASA ALT (USA)" w:date="2024-07-25T15:16:00Z">
        <w:r w:rsidRPr="00D25EE3">
          <w:rPr>
            <w:rFonts w:ascii="Arial" w:hAnsi="Arial" w:cs="Arial"/>
            <w:rPrChange w:id="1498" w:author="Worrell, Tyrone C CIV USARMY HQDA ASA ALT (USA)" w:date="2024-09-24T06:42:00Z">
              <w:rPr/>
            </w:rPrChange>
          </w:rPr>
          <w:t xml:space="preserve"> a. PMR AB members serve as representatives for each respective organization.  The PMR AB facilitates collaboration amongst the DA’s major buying commands and the ODASA(P) by providing support and guidance for the development, implementation, standardization, and execution of the ACE PMR program.   </w:t>
        </w:r>
      </w:ins>
    </w:p>
    <w:p w14:paraId="082FD234" w14:textId="77777777" w:rsidR="009552BA" w:rsidRPr="00D25EE3" w:rsidRDefault="009552BA" w:rsidP="009552BA">
      <w:pPr>
        <w:pStyle w:val="BodyText"/>
        <w:spacing w:before="240"/>
        <w:ind w:left="120" w:right="231"/>
        <w:rPr>
          <w:ins w:id="1499" w:author="Worrell, Tyrone C CIV USARMY HQDA ASA ALT (USA)" w:date="2024-07-25T15:16:00Z"/>
          <w:rFonts w:ascii="Arial" w:hAnsi="Arial" w:cs="Arial"/>
          <w:rPrChange w:id="1500" w:author="Worrell, Tyrone C CIV USARMY HQDA ASA ALT (USA)" w:date="2024-09-24T06:42:00Z">
            <w:rPr>
              <w:ins w:id="1501" w:author="Worrell, Tyrone C CIV USARMY HQDA ASA ALT (USA)" w:date="2024-07-25T15:16:00Z"/>
            </w:rPr>
          </w:rPrChange>
        </w:rPr>
      </w:pPr>
      <w:ins w:id="1502" w:author="Worrell, Tyrone C CIV USARMY HQDA ASA ALT (USA)" w:date="2024-07-25T15:16:00Z">
        <w:r w:rsidRPr="00D25EE3">
          <w:rPr>
            <w:rFonts w:ascii="Arial" w:hAnsi="Arial" w:cs="Arial"/>
            <w:rPrChange w:id="1503" w:author="Worrell, Tyrone C CIV USARMY HQDA ASA ALT (USA)" w:date="2024-09-24T06:42:00Z">
              <w:rPr/>
            </w:rPrChange>
          </w:rPr>
          <w:t xml:space="preserve">b. PMR AB Members shall: </w:t>
        </w:r>
      </w:ins>
    </w:p>
    <w:p w14:paraId="2D9FD22F" w14:textId="77777777" w:rsidR="009552BA" w:rsidRPr="00D25EE3" w:rsidRDefault="009552BA" w:rsidP="009552BA">
      <w:pPr>
        <w:pStyle w:val="BodyText"/>
        <w:spacing w:before="240"/>
        <w:ind w:left="120" w:right="231"/>
        <w:rPr>
          <w:ins w:id="1504" w:author="Worrell, Tyrone C CIV USARMY HQDA ASA ALT (USA)" w:date="2024-07-25T15:16:00Z"/>
          <w:rFonts w:ascii="Arial" w:hAnsi="Arial" w:cs="Arial"/>
          <w:rPrChange w:id="1505" w:author="Worrell, Tyrone C CIV USARMY HQDA ASA ALT (USA)" w:date="2024-09-24T06:42:00Z">
            <w:rPr>
              <w:ins w:id="1506" w:author="Worrell, Tyrone C CIV USARMY HQDA ASA ALT (USA)" w:date="2024-07-25T15:16:00Z"/>
            </w:rPr>
          </w:rPrChange>
        </w:rPr>
      </w:pPr>
      <w:ins w:id="1507" w:author="Worrell, Tyrone C CIV USARMY HQDA ASA ALT (USA)" w:date="2024-07-25T15:16:00Z">
        <w:r w:rsidRPr="00D25EE3">
          <w:rPr>
            <w:rFonts w:ascii="Arial" w:hAnsi="Arial" w:cs="Arial"/>
            <w:rPrChange w:id="1508" w:author="Worrell, Tyrone C CIV USARMY HQDA ASA ALT (USA)" w:date="2024-09-24T06:42:00Z">
              <w:rPr/>
            </w:rPrChange>
          </w:rPr>
          <w:t>(1)</w:t>
        </w:r>
        <w:r w:rsidRPr="00D25EE3">
          <w:rPr>
            <w:rFonts w:ascii="Arial" w:hAnsi="Arial" w:cs="Arial"/>
            <w:rPrChange w:id="1509" w:author="Worrell, Tyrone C CIV USARMY HQDA ASA ALT (USA)" w:date="2024-09-24T06:42:00Z">
              <w:rPr/>
            </w:rPrChange>
          </w:rPr>
          <w:tab/>
          <w:t xml:space="preserve">Provide guidance for development of a standard PMR program across the ACE.   </w:t>
        </w:r>
      </w:ins>
    </w:p>
    <w:p w14:paraId="674F1EE0" w14:textId="77777777" w:rsidR="009552BA" w:rsidRPr="00D25EE3" w:rsidRDefault="009552BA" w:rsidP="009552BA">
      <w:pPr>
        <w:pStyle w:val="BodyText"/>
        <w:spacing w:before="240"/>
        <w:ind w:left="120" w:right="231"/>
        <w:rPr>
          <w:ins w:id="1510" w:author="Worrell, Tyrone C CIV USARMY HQDA ASA ALT (USA)" w:date="2024-07-25T15:16:00Z"/>
          <w:rFonts w:ascii="Arial" w:hAnsi="Arial" w:cs="Arial"/>
          <w:rPrChange w:id="1511" w:author="Worrell, Tyrone C CIV USARMY HQDA ASA ALT (USA)" w:date="2024-09-24T06:42:00Z">
            <w:rPr>
              <w:ins w:id="1512" w:author="Worrell, Tyrone C CIV USARMY HQDA ASA ALT (USA)" w:date="2024-07-25T15:16:00Z"/>
            </w:rPr>
          </w:rPrChange>
        </w:rPr>
      </w:pPr>
      <w:ins w:id="1513" w:author="Worrell, Tyrone C CIV USARMY HQDA ASA ALT (USA)" w:date="2024-07-25T15:16:00Z">
        <w:r w:rsidRPr="00D25EE3">
          <w:rPr>
            <w:rFonts w:ascii="Arial" w:hAnsi="Arial" w:cs="Arial"/>
            <w:rPrChange w:id="1514" w:author="Worrell, Tyrone C CIV USARMY HQDA ASA ALT (USA)" w:date="2024-09-24T06:42:00Z">
              <w:rPr/>
            </w:rPrChange>
          </w:rPr>
          <w:t>(2)</w:t>
        </w:r>
        <w:r w:rsidRPr="00D25EE3">
          <w:rPr>
            <w:rFonts w:ascii="Arial" w:hAnsi="Arial" w:cs="Arial"/>
            <w:rPrChange w:id="1515" w:author="Worrell, Tyrone C CIV USARMY HQDA ASA ALT (USA)" w:date="2024-09-24T06:42:00Z">
              <w:rPr/>
            </w:rPrChange>
          </w:rPr>
          <w:tab/>
          <w:t xml:space="preserve">Participate in, at a minimum, quarterly meetings to discuss problems, request assistance, and gather recommendations from other members. </w:t>
        </w:r>
      </w:ins>
    </w:p>
    <w:p w14:paraId="6160745B" w14:textId="77777777" w:rsidR="009552BA" w:rsidRPr="00D25EE3" w:rsidRDefault="009552BA" w:rsidP="009552BA">
      <w:pPr>
        <w:pStyle w:val="BodyText"/>
        <w:spacing w:before="240"/>
        <w:ind w:left="120" w:right="231"/>
        <w:rPr>
          <w:ins w:id="1516" w:author="Worrell, Tyrone C CIV USARMY HQDA ASA ALT (USA)" w:date="2024-07-25T15:16:00Z"/>
          <w:rFonts w:ascii="Arial" w:hAnsi="Arial" w:cs="Arial"/>
          <w:rPrChange w:id="1517" w:author="Worrell, Tyrone C CIV USARMY HQDA ASA ALT (USA)" w:date="2024-09-24T06:42:00Z">
            <w:rPr>
              <w:ins w:id="1518" w:author="Worrell, Tyrone C CIV USARMY HQDA ASA ALT (USA)" w:date="2024-07-25T15:16:00Z"/>
            </w:rPr>
          </w:rPrChange>
        </w:rPr>
      </w:pPr>
      <w:ins w:id="1519" w:author="Worrell, Tyrone C CIV USARMY HQDA ASA ALT (USA)" w:date="2024-07-25T15:16:00Z">
        <w:r w:rsidRPr="00D25EE3">
          <w:rPr>
            <w:rFonts w:ascii="Arial" w:hAnsi="Arial" w:cs="Arial"/>
            <w:rPrChange w:id="1520" w:author="Worrell, Tyrone C CIV USARMY HQDA ASA ALT (USA)" w:date="2024-09-24T06:42:00Z">
              <w:rPr/>
            </w:rPrChange>
          </w:rPr>
          <w:t>(3)</w:t>
        </w:r>
        <w:r w:rsidRPr="00D25EE3">
          <w:rPr>
            <w:rFonts w:ascii="Arial" w:hAnsi="Arial" w:cs="Arial"/>
            <w:rPrChange w:id="1521" w:author="Worrell, Tyrone C CIV USARMY HQDA ASA ALT (USA)" w:date="2024-09-24T06:42:00Z">
              <w:rPr/>
            </w:rPrChange>
          </w:rPr>
          <w:tab/>
          <w:t xml:space="preserve">Share best practices, lessons learned, and innovative ideas across the ACE for implementation. </w:t>
        </w:r>
      </w:ins>
    </w:p>
    <w:p w14:paraId="4C5CA000" w14:textId="77777777" w:rsidR="009552BA" w:rsidRPr="00D25EE3" w:rsidRDefault="009552BA" w:rsidP="009552BA">
      <w:pPr>
        <w:pStyle w:val="BodyText"/>
        <w:spacing w:before="240"/>
        <w:ind w:left="120" w:right="231"/>
        <w:rPr>
          <w:ins w:id="1522" w:author="Worrell, Tyrone C CIV USARMY HQDA ASA ALT (USA)" w:date="2024-07-25T15:16:00Z"/>
          <w:rFonts w:ascii="Arial" w:hAnsi="Arial" w:cs="Arial"/>
          <w:rPrChange w:id="1523" w:author="Worrell, Tyrone C CIV USARMY HQDA ASA ALT (USA)" w:date="2024-09-24T06:42:00Z">
            <w:rPr>
              <w:ins w:id="1524" w:author="Worrell, Tyrone C CIV USARMY HQDA ASA ALT (USA)" w:date="2024-07-25T15:16:00Z"/>
            </w:rPr>
          </w:rPrChange>
        </w:rPr>
      </w:pPr>
      <w:ins w:id="1525" w:author="Worrell, Tyrone C CIV USARMY HQDA ASA ALT (USA)" w:date="2024-07-25T15:16:00Z">
        <w:r w:rsidRPr="00D25EE3">
          <w:rPr>
            <w:rFonts w:ascii="Arial" w:hAnsi="Arial" w:cs="Arial"/>
            <w:rPrChange w:id="1526" w:author="Worrell, Tyrone C CIV USARMY HQDA ASA ALT (USA)" w:date="2024-09-24T06:42:00Z">
              <w:rPr/>
            </w:rPrChange>
          </w:rPr>
          <w:t>Note: reference PMR AB Governance for additional information.</w:t>
        </w:r>
      </w:ins>
    </w:p>
    <w:p w14:paraId="1872EAC8" w14:textId="77777777" w:rsidR="009552BA" w:rsidRPr="00D25EE3" w:rsidRDefault="009552BA" w:rsidP="009552BA">
      <w:pPr>
        <w:pStyle w:val="BodyText"/>
        <w:spacing w:before="240"/>
        <w:ind w:left="120" w:right="231"/>
        <w:rPr>
          <w:ins w:id="1527" w:author="Worrell, Tyrone C CIV USARMY HQDA ASA ALT (USA)" w:date="2024-07-25T15:16:00Z"/>
          <w:rFonts w:ascii="Arial" w:hAnsi="Arial" w:cs="Arial"/>
          <w:rPrChange w:id="1528" w:author="Worrell, Tyrone C CIV USARMY HQDA ASA ALT (USA)" w:date="2024-09-24T06:42:00Z">
            <w:rPr>
              <w:ins w:id="1529" w:author="Worrell, Tyrone C CIV USARMY HQDA ASA ALT (USA)" w:date="2024-07-25T15:16:00Z"/>
            </w:rPr>
          </w:rPrChange>
        </w:rPr>
      </w:pPr>
      <w:ins w:id="1530" w:author="Worrell, Tyrone C CIV USARMY HQDA ASA ALT (USA)" w:date="2024-07-25T15:16:00Z">
        <w:r w:rsidRPr="00D25EE3">
          <w:rPr>
            <w:rFonts w:ascii="Arial" w:hAnsi="Arial" w:cs="Arial"/>
            <w:rPrChange w:id="1531" w:author="Worrell, Tyrone C CIV USARMY HQDA ASA ALT (USA)" w:date="2024-09-24T06:42:00Z">
              <w:rPr/>
            </w:rPrChange>
          </w:rPr>
          <w:t xml:space="preserve">8. PMR CMB Members  </w:t>
        </w:r>
      </w:ins>
    </w:p>
    <w:p w14:paraId="0BA5B8C6" w14:textId="77777777" w:rsidR="009552BA" w:rsidRPr="00D25EE3" w:rsidRDefault="009552BA" w:rsidP="009552BA">
      <w:pPr>
        <w:pStyle w:val="BodyText"/>
        <w:spacing w:before="240"/>
        <w:ind w:left="120" w:right="231"/>
        <w:rPr>
          <w:ins w:id="1532" w:author="Worrell, Tyrone C CIV USARMY HQDA ASA ALT (USA)" w:date="2024-07-25T15:16:00Z"/>
          <w:rFonts w:ascii="Arial" w:hAnsi="Arial" w:cs="Arial"/>
          <w:rPrChange w:id="1533" w:author="Worrell, Tyrone C CIV USARMY HQDA ASA ALT (USA)" w:date="2024-09-24T06:42:00Z">
            <w:rPr>
              <w:ins w:id="1534" w:author="Worrell, Tyrone C CIV USARMY HQDA ASA ALT (USA)" w:date="2024-07-25T15:16:00Z"/>
            </w:rPr>
          </w:rPrChange>
        </w:rPr>
      </w:pPr>
      <w:ins w:id="1535" w:author="Worrell, Tyrone C CIV USARMY HQDA ASA ALT (USA)" w:date="2024-07-25T15:16:00Z">
        <w:r w:rsidRPr="00D25EE3">
          <w:rPr>
            <w:rFonts w:ascii="Arial" w:hAnsi="Arial" w:cs="Arial"/>
            <w:rPrChange w:id="1536" w:author="Worrell, Tyrone C CIV USARMY HQDA ASA ALT (USA)" w:date="2024-09-24T06:42:00Z">
              <w:rPr/>
            </w:rPrChange>
          </w:rPr>
          <w:t xml:space="preserve">a. PMR CMB members serve as representatives for each respective organization.  The CMB is tasked with providing guidance for the maintenance and development of the Army PMR Toolkits and Question Sets. </w:t>
        </w:r>
      </w:ins>
    </w:p>
    <w:p w14:paraId="6FAE4DA8" w14:textId="77777777" w:rsidR="009552BA" w:rsidRPr="00D25EE3" w:rsidRDefault="009552BA" w:rsidP="009552BA">
      <w:pPr>
        <w:pStyle w:val="BodyText"/>
        <w:spacing w:before="240"/>
        <w:ind w:left="120" w:right="231"/>
        <w:rPr>
          <w:ins w:id="1537" w:author="Worrell, Tyrone C CIV USARMY HQDA ASA ALT (USA)" w:date="2024-07-25T15:16:00Z"/>
          <w:rFonts w:ascii="Arial" w:hAnsi="Arial" w:cs="Arial"/>
          <w:rPrChange w:id="1538" w:author="Worrell, Tyrone C CIV USARMY HQDA ASA ALT (USA)" w:date="2024-09-24T06:42:00Z">
            <w:rPr>
              <w:ins w:id="1539" w:author="Worrell, Tyrone C CIV USARMY HQDA ASA ALT (USA)" w:date="2024-07-25T15:16:00Z"/>
            </w:rPr>
          </w:rPrChange>
        </w:rPr>
      </w:pPr>
      <w:ins w:id="1540" w:author="Worrell, Tyrone C CIV USARMY HQDA ASA ALT (USA)" w:date="2024-07-25T15:16:00Z">
        <w:r w:rsidRPr="00D25EE3">
          <w:rPr>
            <w:rFonts w:ascii="Arial" w:hAnsi="Arial" w:cs="Arial"/>
            <w:rPrChange w:id="1541" w:author="Worrell, Tyrone C CIV USARMY HQDA ASA ALT (USA)" w:date="2024-09-24T06:42:00Z">
              <w:rPr/>
            </w:rPrChange>
          </w:rPr>
          <w:t xml:space="preserve">b. CMB members shall: </w:t>
        </w:r>
      </w:ins>
    </w:p>
    <w:p w14:paraId="0CE61C0C" w14:textId="77777777" w:rsidR="009552BA" w:rsidRPr="00D25EE3" w:rsidRDefault="009552BA" w:rsidP="009552BA">
      <w:pPr>
        <w:pStyle w:val="BodyText"/>
        <w:spacing w:before="240"/>
        <w:ind w:left="120" w:right="231"/>
        <w:rPr>
          <w:ins w:id="1542" w:author="Worrell, Tyrone C CIV USARMY HQDA ASA ALT (USA)" w:date="2024-07-25T15:16:00Z"/>
          <w:rFonts w:ascii="Arial" w:hAnsi="Arial" w:cs="Arial"/>
          <w:rPrChange w:id="1543" w:author="Worrell, Tyrone C CIV USARMY HQDA ASA ALT (USA)" w:date="2024-09-24T06:42:00Z">
            <w:rPr>
              <w:ins w:id="1544" w:author="Worrell, Tyrone C CIV USARMY HQDA ASA ALT (USA)" w:date="2024-07-25T15:16:00Z"/>
            </w:rPr>
          </w:rPrChange>
        </w:rPr>
      </w:pPr>
      <w:ins w:id="1545" w:author="Worrell, Tyrone C CIV USARMY HQDA ASA ALT (USA)" w:date="2024-07-25T15:16:00Z">
        <w:r w:rsidRPr="00D25EE3">
          <w:rPr>
            <w:rFonts w:ascii="Arial" w:hAnsi="Arial" w:cs="Arial"/>
            <w:rPrChange w:id="1546" w:author="Worrell, Tyrone C CIV USARMY HQDA ASA ALT (USA)" w:date="2024-09-24T06:42:00Z">
              <w:rPr/>
            </w:rPrChange>
          </w:rPr>
          <w:t>(1)</w:t>
        </w:r>
        <w:r w:rsidRPr="00D25EE3">
          <w:rPr>
            <w:rFonts w:ascii="Arial" w:hAnsi="Arial" w:cs="Arial"/>
            <w:rPrChange w:id="1547" w:author="Worrell, Tyrone C CIV USARMY HQDA ASA ALT (USA)" w:date="2024-09-24T06:42:00Z">
              <w:rPr/>
            </w:rPrChange>
          </w:rPr>
          <w:tab/>
          <w:t xml:space="preserve">Participate in monthly meetings and special meetings, as required. </w:t>
        </w:r>
      </w:ins>
    </w:p>
    <w:p w14:paraId="72CEAF21" w14:textId="77777777" w:rsidR="009552BA" w:rsidRPr="00D25EE3" w:rsidRDefault="009552BA" w:rsidP="009552BA">
      <w:pPr>
        <w:pStyle w:val="BodyText"/>
        <w:spacing w:before="240"/>
        <w:ind w:left="120" w:right="231"/>
        <w:rPr>
          <w:ins w:id="1548" w:author="Worrell, Tyrone C CIV USARMY HQDA ASA ALT (USA)" w:date="2024-07-25T15:16:00Z"/>
          <w:rFonts w:ascii="Arial" w:hAnsi="Arial" w:cs="Arial"/>
          <w:rPrChange w:id="1549" w:author="Worrell, Tyrone C CIV USARMY HQDA ASA ALT (USA)" w:date="2024-09-24T06:42:00Z">
            <w:rPr>
              <w:ins w:id="1550" w:author="Worrell, Tyrone C CIV USARMY HQDA ASA ALT (USA)" w:date="2024-07-25T15:16:00Z"/>
            </w:rPr>
          </w:rPrChange>
        </w:rPr>
      </w:pPr>
      <w:ins w:id="1551" w:author="Worrell, Tyrone C CIV USARMY HQDA ASA ALT (USA)" w:date="2024-07-25T15:16:00Z">
        <w:r w:rsidRPr="00D25EE3">
          <w:rPr>
            <w:rFonts w:ascii="Arial" w:hAnsi="Arial" w:cs="Arial"/>
            <w:rPrChange w:id="1552" w:author="Worrell, Tyrone C CIV USARMY HQDA ASA ALT (USA)" w:date="2024-09-24T06:42:00Z">
              <w:rPr/>
            </w:rPrChange>
          </w:rPr>
          <w:t>(2)</w:t>
        </w:r>
        <w:r w:rsidRPr="00D25EE3">
          <w:rPr>
            <w:rFonts w:ascii="Arial" w:hAnsi="Arial" w:cs="Arial"/>
            <w:rPrChange w:id="1553" w:author="Worrell, Tyrone C CIV USARMY HQDA ASA ALT (USA)" w:date="2024-09-24T06:42:00Z">
              <w:rPr/>
            </w:rPrChange>
          </w:rPr>
          <w:tab/>
          <w:t xml:space="preserve">Recommend and/or review proposed changes, updates, or revisions to the PMR Question Sets and Toolkits. </w:t>
        </w:r>
      </w:ins>
    </w:p>
    <w:p w14:paraId="7E217CB8" w14:textId="77777777" w:rsidR="009552BA" w:rsidRPr="00D25EE3" w:rsidRDefault="009552BA" w:rsidP="009552BA">
      <w:pPr>
        <w:pStyle w:val="BodyText"/>
        <w:spacing w:before="240"/>
        <w:ind w:left="120" w:right="231"/>
        <w:rPr>
          <w:ins w:id="1554" w:author="Worrell, Tyrone C CIV USARMY HQDA ASA ALT (USA)" w:date="2024-07-25T15:16:00Z"/>
          <w:rFonts w:ascii="Arial" w:hAnsi="Arial" w:cs="Arial"/>
          <w:rPrChange w:id="1555" w:author="Worrell, Tyrone C CIV USARMY HQDA ASA ALT (USA)" w:date="2024-09-24T06:42:00Z">
            <w:rPr>
              <w:ins w:id="1556" w:author="Worrell, Tyrone C CIV USARMY HQDA ASA ALT (USA)" w:date="2024-07-25T15:16:00Z"/>
            </w:rPr>
          </w:rPrChange>
        </w:rPr>
      </w:pPr>
      <w:ins w:id="1557" w:author="Worrell, Tyrone C CIV USARMY HQDA ASA ALT (USA)" w:date="2024-07-25T15:16:00Z">
        <w:r w:rsidRPr="00D25EE3">
          <w:rPr>
            <w:rFonts w:ascii="Arial" w:hAnsi="Arial" w:cs="Arial"/>
            <w:rPrChange w:id="1558" w:author="Worrell, Tyrone C CIV USARMY HQDA ASA ALT (USA)" w:date="2024-09-24T06:42:00Z">
              <w:rPr/>
            </w:rPrChange>
          </w:rPr>
          <w:t>(3)</w:t>
        </w:r>
        <w:r w:rsidRPr="00D25EE3">
          <w:rPr>
            <w:rFonts w:ascii="Arial" w:hAnsi="Arial" w:cs="Arial"/>
            <w:rPrChange w:id="1559" w:author="Worrell, Tyrone C CIV USARMY HQDA ASA ALT (USA)" w:date="2024-09-24T06:42:00Z">
              <w:rPr/>
            </w:rPrChange>
          </w:rPr>
          <w:tab/>
          <w:t xml:space="preserve">Communicate changes, updates, and revisions to the field offices. </w:t>
        </w:r>
      </w:ins>
    </w:p>
    <w:p w14:paraId="65BAA93C" w14:textId="77777777" w:rsidR="009552BA" w:rsidRPr="00D25EE3" w:rsidRDefault="009552BA" w:rsidP="009552BA">
      <w:pPr>
        <w:pStyle w:val="BodyText"/>
        <w:spacing w:before="240"/>
        <w:ind w:left="120" w:right="231"/>
        <w:rPr>
          <w:ins w:id="1560" w:author="Worrell, Tyrone C CIV USARMY HQDA ASA ALT (USA)" w:date="2024-07-25T15:16:00Z"/>
          <w:rFonts w:ascii="Arial" w:hAnsi="Arial" w:cs="Arial"/>
          <w:rPrChange w:id="1561" w:author="Worrell, Tyrone C CIV USARMY HQDA ASA ALT (USA)" w:date="2024-09-24T06:42:00Z">
            <w:rPr>
              <w:ins w:id="1562" w:author="Worrell, Tyrone C CIV USARMY HQDA ASA ALT (USA)" w:date="2024-07-25T15:16:00Z"/>
            </w:rPr>
          </w:rPrChange>
        </w:rPr>
      </w:pPr>
      <w:ins w:id="1563" w:author="Worrell, Tyrone C CIV USARMY HQDA ASA ALT (USA)" w:date="2024-07-25T15:16:00Z">
        <w:r w:rsidRPr="00D25EE3">
          <w:rPr>
            <w:rFonts w:ascii="Arial" w:hAnsi="Arial" w:cs="Arial"/>
            <w:rPrChange w:id="1564" w:author="Worrell, Tyrone C CIV USARMY HQDA ASA ALT (USA)" w:date="2024-09-24T06:42:00Z">
              <w:rPr/>
            </w:rPrChange>
          </w:rPr>
          <w:t>(4)</w:t>
        </w:r>
        <w:r w:rsidRPr="00D25EE3">
          <w:rPr>
            <w:rFonts w:ascii="Arial" w:hAnsi="Arial" w:cs="Arial"/>
            <w:rPrChange w:id="1565" w:author="Worrell, Tyrone C CIV USARMY HQDA ASA ALT (USA)" w:date="2024-09-24T06:42:00Z">
              <w:rPr/>
            </w:rPrChange>
          </w:rPr>
          <w:tab/>
          <w:t>Relay critical information to senior leaders.</w:t>
        </w:r>
      </w:ins>
    </w:p>
    <w:p w14:paraId="44FB4F85" w14:textId="77777777" w:rsidR="009552BA" w:rsidRPr="00D25EE3" w:rsidRDefault="009552BA" w:rsidP="009552BA">
      <w:pPr>
        <w:pStyle w:val="BodyText"/>
        <w:spacing w:before="240"/>
        <w:ind w:left="120" w:right="231"/>
        <w:rPr>
          <w:ins w:id="1566" w:author="Worrell, Tyrone C CIV USARMY HQDA ASA ALT (USA)" w:date="2024-07-25T15:16:00Z"/>
          <w:rFonts w:ascii="Arial" w:hAnsi="Arial" w:cs="Arial"/>
          <w:rPrChange w:id="1567" w:author="Worrell, Tyrone C CIV USARMY HQDA ASA ALT (USA)" w:date="2024-09-24T06:42:00Z">
            <w:rPr>
              <w:ins w:id="1568" w:author="Worrell, Tyrone C CIV USARMY HQDA ASA ALT (USA)" w:date="2024-07-25T15:16:00Z"/>
            </w:rPr>
          </w:rPrChange>
        </w:rPr>
      </w:pPr>
      <w:ins w:id="1569" w:author="Worrell, Tyrone C CIV USARMY HQDA ASA ALT (USA)" w:date="2024-07-25T15:16:00Z">
        <w:r w:rsidRPr="00D25EE3">
          <w:rPr>
            <w:rFonts w:ascii="Arial" w:hAnsi="Arial" w:cs="Arial"/>
            <w:rPrChange w:id="1570" w:author="Worrell, Tyrone C CIV USARMY HQDA ASA ALT (USA)" w:date="2024-09-24T06:42:00Z">
              <w:rPr/>
            </w:rPrChange>
          </w:rPr>
          <w:t>Note: reference PMR CMB Governance for additional information.</w:t>
        </w:r>
      </w:ins>
    </w:p>
    <w:p w14:paraId="78266A4B" w14:textId="77777777" w:rsidR="009552BA" w:rsidRPr="00D25EE3" w:rsidRDefault="009552BA" w:rsidP="009552BA">
      <w:pPr>
        <w:pStyle w:val="BodyText"/>
        <w:spacing w:before="240"/>
        <w:ind w:left="120" w:right="231"/>
        <w:rPr>
          <w:ins w:id="1571" w:author="Worrell, Tyrone C CIV USARMY HQDA ASA ALT (USA)" w:date="2024-07-25T15:16:00Z"/>
          <w:rFonts w:ascii="Arial" w:hAnsi="Arial" w:cs="Arial"/>
          <w:rPrChange w:id="1572" w:author="Worrell, Tyrone C CIV USARMY HQDA ASA ALT (USA)" w:date="2024-09-24T06:42:00Z">
            <w:rPr>
              <w:ins w:id="1573" w:author="Worrell, Tyrone C CIV USARMY HQDA ASA ALT (USA)" w:date="2024-07-25T15:16:00Z"/>
            </w:rPr>
          </w:rPrChange>
        </w:rPr>
      </w:pPr>
      <w:ins w:id="1574" w:author="Worrell, Tyrone C CIV USARMY HQDA ASA ALT (USA)" w:date="2024-07-25T15:16:00Z">
        <w:r w:rsidRPr="00D25EE3">
          <w:rPr>
            <w:rFonts w:ascii="Arial" w:hAnsi="Arial" w:cs="Arial"/>
            <w:rPrChange w:id="1575" w:author="Worrell, Tyrone C CIV USARMY HQDA ASA ALT (USA)" w:date="2024-09-24T06:42:00Z">
              <w:rPr/>
            </w:rPrChange>
          </w:rPr>
          <w:t xml:space="preserve">9. PMR Team Manager/Lead  </w:t>
        </w:r>
      </w:ins>
    </w:p>
    <w:p w14:paraId="74C8BC4C" w14:textId="77777777" w:rsidR="009552BA" w:rsidRPr="00D25EE3" w:rsidRDefault="009552BA" w:rsidP="009552BA">
      <w:pPr>
        <w:pStyle w:val="BodyText"/>
        <w:spacing w:before="240"/>
        <w:ind w:left="120" w:right="231"/>
        <w:rPr>
          <w:ins w:id="1576" w:author="Worrell, Tyrone C CIV USARMY HQDA ASA ALT (USA)" w:date="2024-07-25T15:16:00Z"/>
          <w:rFonts w:ascii="Arial" w:hAnsi="Arial" w:cs="Arial"/>
          <w:rPrChange w:id="1577" w:author="Worrell, Tyrone C CIV USARMY HQDA ASA ALT (USA)" w:date="2024-09-24T06:42:00Z">
            <w:rPr>
              <w:ins w:id="1578" w:author="Worrell, Tyrone C CIV USARMY HQDA ASA ALT (USA)" w:date="2024-07-25T15:16:00Z"/>
            </w:rPr>
          </w:rPrChange>
        </w:rPr>
      </w:pPr>
      <w:ins w:id="1579" w:author="Worrell, Tyrone C CIV USARMY HQDA ASA ALT (USA)" w:date="2024-07-25T15:16:00Z">
        <w:r w:rsidRPr="00D25EE3">
          <w:rPr>
            <w:rFonts w:ascii="Arial" w:hAnsi="Arial" w:cs="Arial"/>
            <w:rPrChange w:id="1580" w:author="Worrell, Tyrone C CIV USARMY HQDA ASA ALT (USA)" w:date="2024-09-24T06:42:00Z">
              <w:rPr/>
            </w:rPrChange>
          </w:rPr>
          <w:t xml:space="preserve">a. The PMR Team Manager/Lead executes the PMR review process and is responsible for the overall PMR team management, including planning, conducting the </w:t>
        </w:r>
        <w:r w:rsidRPr="00D25EE3">
          <w:rPr>
            <w:rFonts w:ascii="Arial" w:hAnsi="Arial" w:cs="Arial"/>
            <w:rPrChange w:id="1581" w:author="Worrell, Tyrone C CIV USARMY HQDA ASA ALT (USA)" w:date="2024-09-24T06:42:00Z">
              <w:rPr/>
            </w:rPrChange>
          </w:rPr>
          <w:lastRenderedPageBreak/>
          <w:t xml:space="preserve">review, and preparing or overseeing preparation of the PMR report.  The PMR Team Manager/Lead is typically the same person, however local guidance may distinguish a separation of responsibility.  In this instance, local guidance shall take precedence. </w:t>
        </w:r>
      </w:ins>
    </w:p>
    <w:p w14:paraId="53ECB5F4" w14:textId="77777777" w:rsidR="009552BA" w:rsidRPr="00D25EE3" w:rsidRDefault="009552BA" w:rsidP="009552BA">
      <w:pPr>
        <w:pStyle w:val="BodyText"/>
        <w:spacing w:before="240"/>
        <w:ind w:left="120" w:right="231"/>
        <w:rPr>
          <w:ins w:id="1582" w:author="Worrell, Tyrone C CIV USARMY HQDA ASA ALT (USA)" w:date="2024-07-25T15:16:00Z"/>
          <w:rFonts w:ascii="Arial" w:hAnsi="Arial" w:cs="Arial"/>
          <w:rPrChange w:id="1583" w:author="Worrell, Tyrone C CIV USARMY HQDA ASA ALT (USA)" w:date="2024-09-24T06:42:00Z">
            <w:rPr>
              <w:ins w:id="1584" w:author="Worrell, Tyrone C CIV USARMY HQDA ASA ALT (USA)" w:date="2024-07-25T15:16:00Z"/>
            </w:rPr>
          </w:rPrChange>
        </w:rPr>
      </w:pPr>
      <w:ins w:id="1585" w:author="Worrell, Tyrone C CIV USARMY HQDA ASA ALT (USA)" w:date="2024-07-25T15:16:00Z">
        <w:r w:rsidRPr="00D25EE3">
          <w:rPr>
            <w:rFonts w:ascii="Arial" w:hAnsi="Arial" w:cs="Arial"/>
            <w:rPrChange w:id="1586" w:author="Worrell, Tyrone C CIV USARMY HQDA ASA ALT (USA)" w:date="2024-09-24T06:42:00Z">
              <w:rPr/>
            </w:rPrChange>
          </w:rPr>
          <w:t xml:space="preserve">b. The PMR Team Manager/Lead shall: </w:t>
        </w:r>
      </w:ins>
    </w:p>
    <w:p w14:paraId="3B0D45B5" w14:textId="77777777" w:rsidR="009552BA" w:rsidRPr="00D25EE3" w:rsidRDefault="009552BA" w:rsidP="009552BA">
      <w:pPr>
        <w:pStyle w:val="BodyText"/>
        <w:spacing w:before="240"/>
        <w:ind w:left="120" w:right="231"/>
        <w:rPr>
          <w:ins w:id="1587" w:author="Worrell, Tyrone C CIV USARMY HQDA ASA ALT (USA)" w:date="2024-07-25T15:16:00Z"/>
          <w:rFonts w:ascii="Arial" w:hAnsi="Arial" w:cs="Arial"/>
          <w:rPrChange w:id="1588" w:author="Worrell, Tyrone C CIV USARMY HQDA ASA ALT (USA)" w:date="2024-09-24T06:42:00Z">
            <w:rPr>
              <w:ins w:id="1589" w:author="Worrell, Tyrone C CIV USARMY HQDA ASA ALT (USA)" w:date="2024-07-25T15:16:00Z"/>
            </w:rPr>
          </w:rPrChange>
        </w:rPr>
      </w:pPr>
      <w:ins w:id="1590" w:author="Worrell, Tyrone C CIV USARMY HQDA ASA ALT (USA)" w:date="2024-07-25T15:16:00Z">
        <w:r w:rsidRPr="00D25EE3">
          <w:rPr>
            <w:rFonts w:ascii="Arial" w:hAnsi="Arial" w:cs="Arial"/>
            <w:rPrChange w:id="1591" w:author="Worrell, Tyrone C CIV USARMY HQDA ASA ALT (USA)" w:date="2024-09-24T06:42:00Z">
              <w:rPr/>
            </w:rPrChange>
          </w:rPr>
          <w:t>(1)</w:t>
        </w:r>
        <w:r w:rsidRPr="00D25EE3">
          <w:rPr>
            <w:rFonts w:ascii="Arial" w:hAnsi="Arial" w:cs="Arial"/>
            <w:rPrChange w:id="1592" w:author="Worrell, Tyrone C CIV USARMY HQDA ASA ALT (USA)" w:date="2024-09-24T06:42:00Z">
              <w:rPr/>
            </w:rPrChange>
          </w:rPr>
          <w:tab/>
          <w:t xml:space="preserve">Establish the PMR Team. </w:t>
        </w:r>
      </w:ins>
    </w:p>
    <w:p w14:paraId="0737F218" w14:textId="77777777" w:rsidR="009552BA" w:rsidRPr="00D25EE3" w:rsidRDefault="009552BA" w:rsidP="009552BA">
      <w:pPr>
        <w:pStyle w:val="BodyText"/>
        <w:spacing w:before="240"/>
        <w:ind w:left="120" w:right="231"/>
        <w:rPr>
          <w:ins w:id="1593" w:author="Worrell, Tyrone C CIV USARMY HQDA ASA ALT (USA)" w:date="2024-07-25T15:16:00Z"/>
          <w:rFonts w:ascii="Arial" w:hAnsi="Arial" w:cs="Arial"/>
          <w:rPrChange w:id="1594" w:author="Worrell, Tyrone C CIV USARMY HQDA ASA ALT (USA)" w:date="2024-09-24T06:42:00Z">
            <w:rPr>
              <w:ins w:id="1595" w:author="Worrell, Tyrone C CIV USARMY HQDA ASA ALT (USA)" w:date="2024-07-25T15:16:00Z"/>
            </w:rPr>
          </w:rPrChange>
        </w:rPr>
      </w:pPr>
      <w:ins w:id="1596" w:author="Worrell, Tyrone C CIV USARMY HQDA ASA ALT (USA)" w:date="2024-07-25T15:16:00Z">
        <w:r w:rsidRPr="00D25EE3">
          <w:rPr>
            <w:rFonts w:ascii="Arial" w:hAnsi="Arial" w:cs="Arial"/>
            <w:rPrChange w:id="1597" w:author="Worrell, Tyrone C CIV USARMY HQDA ASA ALT (USA)" w:date="2024-09-24T06:42:00Z">
              <w:rPr/>
            </w:rPrChange>
          </w:rPr>
          <w:t>(2)</w:t>
        </w:r>
        <w:r w:rsidRPr="00D25EE3">
          <w:rPr>
            <w:rFonts w:ascii="Arial" w:hAnsi="Arial" w:cs="Arial"/>
            <w:rPrChange w:id="1598" w:author="Worrell, Tyrone C CIV USARMY HQDA ASA ALT (USA)" w:date="2024-09-24T06:42:00Z">
              <w:rPr/>
            </w:rPrChange>
          </w:rPr>
          <w:tab/>
          <w:t xml:space="preserve">Develop, maintain, and update the PMR volunteer list.  </w:t>
        </w:r>
      </w:ins>
    </w:p>
    <w:p w14:paraId="084F452F" w14:textId="77777777" w:rsidR="009552BA" w:rsidRPr="00D25EE3" w:rsidRDefault="009552BA" w:rsidP="009552BA">
      <w:pPr>
        <w:pStyle w:val="BodyText"/>
        <w:spacing w:before="240"/>
        <w:ind w:left="120" w:right="231"/>
        <w:rPr>
          <w:ins w:id="1599" w:author="Worrell, Tyrone C CIV USARMY HQDA ASA ALT (USA)" w:date="2024-07-25T15:16:00Z"/>
          <w:rFonts w:ascii="Arial" w:hAnsi="Arial" w:cs="Arial"/>
          <w:rPrChange w:id="1600" w:author="Worrell, Tyrone C CIV USARMY HQDA ASA ALT (USA)" w:date="2024-09-24T06:42:00Z">
            <w:rPr>
              <w:ins w:id="1601" w:author="Worrell, Tyrone C CIV USARMY HQDA ASA ALT (USA)" w:date="2024-07-25T15:16:00Z"/>
            </w:rPr>
          </w:rPrChange>
        </w:rPr>
      </w:pPr>
      <w:ins w:id="1602" w:author="Worrell, Tyrone C CIV USARMY HQDA ASA ALT (USA)" w:date="2024-07-25T15:16:00Z">
        <w:r w:rsidRPr="00D25EE3">
          <w:rPr>
            <w:rFonts w:ascii="Arial" w:hAnsi="Arial" w:cs="Arial"/>
            <w:rPrChange w:id="1603" w:author="Worrell, Tyrone C CIV USARMY HQDA ASA ALT (USA)" w:date="2024-09-24T06:42:00Z">
              <w:rPr/>
            </w:rPrChange>
          </w:rPr>
          <w:t>(3)</w:t>
        </w:r>
        <w:r w:rsidRPr="00D25EE3">
          <w:rPr>
            <w:rFonts w:ascii="Arial" w:hAnsi="Arial" w:cs="Arial"/>
            <w:rPrChange w:id="1604" w:author="Worrell, Tyrone C CIV USARMY HQDA ASA ALT (USA)" w:date="2024-09-24T06:42:00Z">
              <w:rPr/>
            </w:rPrChange>
          </w:rPr>
          <w:tab/>
          <w:t xml:space="preserve">Confirm availability of team members for the established time of each PMR. </w:t>
        </w:r>
      </w:ins>
    </w:p>
    <w:p w14:paraId="641DD3F8" w14:textId="77777777" w:rsidR="009552BA" w:rsidRPr="00D25EE3" w:rsidRDefault="009552BA" w:rsidP="009552BA">
      <w:pPr>
        <w:pStyle w:val="BodyText"/>
        <w:spacing w:before="240"/>
        <w:ind w:left="120" w:right="231"/>
        <w:rPr>
          <w:ins w:id="1605" w:author="Worrell, Tyrone C CIV USARMY HQDA ASA ALT (USA)" w:date="2024-07-25T15:16:00Z"/>
          <w:rFonts w:ascii="Arial" w:hAnsi="Arial" w:cs="Arial"/>
          <w:rPrChange w:id="1606" w:author="Worrell, Tyrone C CIV USARMY HQDA ASA ALT (USA)" w:date="2024-09-24T06:42:00Z">
            <w:rPr>
              <w:ins w:id="1607" w:author="Worrell, Tyrone C CIV USARMY HQDA ASA ALT (USA)" w:date="2024-07-25T15:16:00Z"/>
            </w:rPr>
          </w:rPrChange>
        </w:rPr>
      </w:pPr>
      <w:ins w:id="1608" w:author="Worrell, Tyrone C CIV USARMY HQDA ASA ALT (USA)" w:date="2024-07-25T15:16:00Z">
        <w:r w:rsidRPr="00D25EE3">
          <w:rPr>
            <w:rFonts w:ascii="Arial" w:hAnsi="Arial" w:cs="Arial"/>
            <w:rPrChange w:id="1609" w:author="Worrell, Tyrone C CIV USARMY HQDA ASA ALT (USA)" w:date="2024-09-24T06:42:00Z">
              <w:rPr/>
            </w:rPrChange>
          </w:rPr>
          <w:t>(4)</w:t>
        </w:r>
        <w:r w:rsidRPr="00D25EE3">
          <w:rPr>
            <w:rFonts w:ascii="Arial" w:hAnsi="Arial" w:cs="Arial"/>
            <w:rPrChange w:id="1610" w:author="Worrell, Tyrone C CIV USARMY HQDA ASA ALT (USA)" w:date="2024-09-24T06:42:00Z">
              <w:rPr/>
            </w:rPrChange>
          </w:rPr>
          <w:tab/>
          <w:t xml:space="preserve">Immediately contact replacements for those PMR team members who have schedule conflicts. </w:t>
        </w:r>
      </w:ins>
    </w:p>
    <w:p w14:paraId="6759BE43" w14:textId="77777777" w:rsidR="009552BA" w:rsidRPr="00D25EE3" w:rsidRDefault="009552BA" w:rsidP="009552BA">
      <w:pPr>
        <w:pStyle w:val="BodyText"/>
        <w:spacing w:before="240"/>
        <w:ind w:left="120" w:right="231"/>
        <w:rPr>
          <w:ins w:id="1611" w:author="Worrell, Tyrone C CIV USARMY HQDA ASA ALT (USA)" w:date="2024-07-25T15:16:00Z"/>
          <w:rFonts w:ascii="Arial" w:hAnsi="Arial" w:cs="Arial"/>
          <w:rPrChange w:id="1612" w:author="Worrell, Tyrone C CIV USARMY HQDA ASA ALT (USA)" w:date="2024-09-24T06:42:00Z">
            <w:rPr>
              <w:ins w:id="1613" w:author="Worrell, Tyrone C CIV USARMY HQDA ASA ALT (USA)" w:date="2024-07-25T15:16:00Z"/>
            </w:rPr>
          </w:rPrChange>
        </w:rPr>
      </w:pPr>
      <w:ins w:id="1614" w:author="Worrell, Tyrone C CIV USARMY HQDA ASA ALT (USA)" w:date="2024-07-25T15:16:00Z">
        <w:r w:rsidRPr="00D25EE3">
          <w:rPr>
            <w:rFonts w:ascii="Arial" w:hAnsi="Arial" w:cs="Arial"/>
            <w:rPrChange w:id="1615" w:author="Worrell, Tyrone C CIV USARMY HQDA ASA ALT (USA)" w:date="2024-09-24T06:42:00Z">
              <w:rPr/>
            </w:rPrChange>
          </w:rPr>
          <w:t>(5)</w:t>
        </w:r>
        <w:r w:rsidRPr="00D25EE3">
          <w:rPr>
            <w:rFonts w:ascii="Arial" w:hAnsi="Arial" w:cs="Arial"/>
            <w:rPrChange w:id="1616" w:author="Worrell, Tyrone C CIV USARMY HQDA ASA ALT (USA)" w:date="2024-09-24T06:42:00Z">
              <w:rPr/>
            </w:rPrChange>
          </w:rPr>
          <w:tab/>
          <w:t xml:space="preserve">Issue a 90-day notice for the PMR to the site being reviewed.    </w:t>
        </w:r>
      </w:ins>
    </w:p>
    <w:p w14:paraId="78E50320" w14:textId="77777777" w:rsidR="009552BA" w:rsidRPr="00D25EE3" w:rsidRDefault="009552BA" w:rsidP="009552BA">
      <w:pPr>
        <w:pStyle w:val="BodyText"/>
        <w:spacing w:before="240"/>
        <w:ind w:left="120" w:right="231"/>
        <w:rPr>
          <w:ins w:id="1617" w:author="Worrell, Tyrone C CIV USARMY HQDA ASA ALT (USA)" w:date="2024-07-25T15:16:00Z"/>
          <w:rFonts w:ascii="Arial" w:hAnsi="Arial" w:cs="Arial"/>
          <w:rPrChange w:id="1618" w:author="Worrell, Tyrone C CIV USARMY HQDA ASA ALT (USA)" w:date="2024-09-24T06:42:00Z">
            <w:rPr>
              <w:ins w:id="1619" w:author="Worrell, Tyrone C CIV USARMY HQDA ASA ALT (USA)" w:date="2024-07-25T15:16:00Z"/>
            </w:rPr>
          </w:rPrChange>
        </w:rPr>
      </w:pPr>
      <w:ins w:id="1620" w:author="Worrell, Tyrone C CIV USARMY HQDA ASA ALT (USA)" w:date="2024-07-25T15:16:00Z">
        <w:r w:rsidRPr="00D25EE3">
          <w:rPr>
            <w:rFonts w:ascii="Arial" w:hAnsi="Arial" w:cs="Arial"/>
            <w:rPrChange w:id="1621" w:author="Worrell, Tyrone C CIV USARMY HQDA ASA ALT (USA)" w:date="2024-09-24T06:42:00Z">
              <w:rPr/>
            </w:rPrChange>
          </w:rPr>
          <w:t>(6)</w:t>
        </w:r>
        <w:r w:rsidRPr="00D25EE3">
          <w:rPr>
            <w:rFonts w:ascii="Arial" w:hAnsi="Arial" w:cs="Arial"/>
            <w:rPrChange w:id="1622" w:author="Worrell, Tyrone C CIV USARMY HQDA ASA ALT (USA)" w:date="2024-09-24T06:42:00Z">
              <w:rPr/>
            </w:rPrChange>
          </w:rPr>
          <w:tab/>
          <w:t xml:space="preserve">Meet with senior representatives from the organization for the site being reviewed to ensure the organization understands what is expected of them and answer any questions. </w:t>
        </w:r>
      </w:ins>
    </w:p>
    <w:p w14:paraId="04B5ED52" w14:textId="77777777" w:rsidR="009552BA" w:rsidRPr="00D25EE3" w:rsidRDefault="009552BA" w:rsidP="009552BA">
      <w:pPr>
        <w:pStyle w:val="BodyText"/>
        <w:spacing w:before="240"/>
        <w:ind w:left="120" w:right="231"/>
        <w:rPr>
          <w:ins w:id="1623" w:author="Worrell, Tyrone C CIV USARMY HQDA ASA ALT (USA)" w:date="2024-07-25T15:16:00Z"/>
          <w:rFonts w:ascii="Arial" w:hAnsi="Arial" w:cs="Arial"/>
          <w:rPrChange w:id="1624" w:author="Worrell, Tyrone C CIV USARMY HQDA ASA ALT (USA)" w:date="2024-09-24T06:42:00Z">
            <w:rPr>
              <w:ins w:id="1625" w:author="Worrell, Tyrone C CIV USARMY HQDA ASA ALT (USA)" w:date="2024-07-25T15:16:00Z"/>
            </w:rPr>
          </w:rPrChange>
        </w:rPr>
      </w:pPr>
      <w:ins w:id="1626" w:author="Worrell, Tyrone C CIV USARMY HQDA ASA ALT (USA)" w:date="2024-07-25T15:16:00Z">
        <w:r w:rsidRPr="00D25EE3">
          <w:rPr>
            <w:rFonts w:ascii="Arial" w:hAnsi="Arial" w:cs="Arial"/>
            <w:rPrChange w:id="1627" w:author="Worrell, Tyrone C CIV USARMY HQDA ASA ALT (USA)" w:date="2024-09-24T06:42:00Z">
              <w:rPr/>
            </w:rPrChange>
          </w:rPr>
          <w:t>(7)</w:t>
        </w:r>
        <w:r w:rsidRPr="00D25EE3">
          <w:rPr>
            <w:rFonts w:ascii="Arial" w:hAnsi="Arial" w:cs="Arial"/>
            <w:rPrChange w:id="1628" w:author="Worrell, Tyrone C CIV USARMY HQDA ASA ALT (USA)" w:date="2024-09-24T06:42:00Z">
              <w:rPr/>
            </w:rPrChange>
          </w:rPr>
          <w:tab/>
          <w:t xml:space="preserve">Coordinate the organization’s support requirements for the PMR team.  </w:t>
        </w:r>
      </w:ins>
    </w:p>
    <w:p w14:paraId="525E1EA8" w14:textId="77777777" w:rsidR="009552BA" w:rsidRPr="00D25EE3" w:rsidRDefault="009552BA" w:rsidP="009552BA">
      <w:pPr>
        <w:pStyle w:val="BodyText"/>
        <w:spacing w:before="240"/>
        <w:ind w:left="120" w:right="231"/>
        <w:rPr>
          <w:ins w:id="1629" w:author="Worrell, Tyrone C CIV USARMY HQDA ASA ALT (USA)" w:date="2024-07-25T15:16:00Z"/>
          <w:rFonts w:ascii="Arial" w:hAnsi="Arial" w:cs="Arial"/>
          <w:rPrChange w:id="1630" w:author="Worrell, Tyrone C CIV USARMY HQDA ASA ALT (USA)" w:date="2024-09-24T06:42:00Z">
            <w:rPr>
              <w:ins w:id="1631" w:author="Worrell, Tyrone C CIV USARMY HQDA ASA ALT (USA)" w:date="2024-07-25T15:16:00Z"/>
            </w:rPr>
          </w:rPrChange>
        </w:rPr>
      </w:pPr>
      <w:ins w:id="1632" w:author="Worrell, Tyrone C CIV USARMY HQDA ASA ALT (USA)" w:date="2024-07-25T15:16:00Z">
        <w:r w:rsidRPr="00D25EE3">
          <w:rPr>
            <w:rFonts w:ascii="Arial" w:hAnsi="Arial" w:cs="Arial"/>
            <w:rPrChange w:id="1633" w:author="Worrell, Tyrone C CIV USARMY HQDA ASA ALT (USA)" w:date="2024-09-24T06:42:00Z">
              <w:rPr/>
            </w:rPrChange>
          </w:rPr>
          <w:t>(8)</w:t>
        </w:r>
        <w:r w:rsidRPr="00D25EE3">
          <w:rPr>
            <w:rFonts w:ascii="Arial" w:hAnsi="Arial" w:cs="Arial"/>
            <w:rPrChange w:id="1634" w:author="Worrell, Tyrone C CIV USARMY HQDA ASA ALT (USA)" w:date="2024-09-24T06:42:00Z">
              <w:rPr/>
            </w:rPrChange>
          </w:rPr>
          <w:tab/>
          <w:t xml:space="preserve">NOTE: Volunteer PMR team member(s) shall not be a member of the respective contracting office under review. </w:t>
        </w:r>
      </w:ins>
    </w:p>
    <w:p w14:paraId="7FCAF1E3" w14:textId="77777777" w:rsidR="009552BA" w:rsidRPr="00D25EE3" w:rsidRDefault="009552BA" w:rsidP="009552BA">
      <w:pPr>
        <w:pStyle w:val="BodyText"/>
        <w:spacing w:before="240"/>
        <w:ind w:left="120" w:right="231"/>
        <w:rPr>
          <w:ins w:id="1635" w:author="Worrell, Tyrone C CIV USARMY HQDA ASA ALT (USA)" w:date="2024-07-25T15:16:00Z"/>
          <w:rFonts w:ascii="Arial" w:hAnsi="Arial" w:cs="Arial"/>
          <w:rPrChange w:id="1636" w:author="Worrell, Tyrone C CIV USARMY HQDA ASA ALT (USA)" w:date="2024-09-24T06:42:00Z">
            <w:rPr>
              <w:ins w:id="1637" w:author="Worrell, Tyrone C CIV USARMY HQDA ASA ALT (USA)" w:date="2024-07-25T15:16:00Z"/>
            </w:rPr>
          </w:rPrChange>
        </w:rPr>
      </w:pPr>
      <w:ins w:id="1638" w:author="Worrell, Tyrone C CIV USARMY HQDA ASA ALT (USA)" w:date="2024-07-25T15:16:00Z">
        <w:r w:rsidRPr="00D25EE3">
          <w:rPr>
            <w:rFonts w:ascii="Arial" w:hAnsi="Arial" w:cs="Arial"/>
            <w:rPrChange w:id="1639" w:author="Worrell, Tyrone C CIV USARMY HQDA ASA ALT (USA)" w:date="2024-09-24T06:42:00Z">
              <w:rPr/>
            </w:rPrChange>
          </w:rPr>
          <w:t>(9)</w:t>
        </w:r>
        <w:r w:rsidRPr="00D25EE3">
          <w:rPr>
            <w:rFonts w:ascii="Arial" w:hAnsi="Arial" w:cs="Arial"/>
            <w:rPrChange w:id="1640" w:author="Worrell, Tyrone C CIV USARMY HQDA ASA ALT (USA)" w:date="2024-09-24T06:42:00Z">
              <w:rPr/>
            </w:rPrChange>
          </w:rPr>
          <w:tab/>
          <w:t xml:space="preserve">Notify PMR team members of assigned area(s) of responsibility. </w:t>
        </w:r>
      </w:ins>
    </w:p>
    <w:p w14:paraId="27AE9005" w14:textId="77777777" w:rsidR="009552BA" w:rsidRPr="00D25EE3" w:rsidRDefault="009552BA" w:rsidP="009552BA">
      <w:pPr>
        <w:pStyle w:val="BodyText"/>
        <w:spacing w:before="240"/>
        <w:ind w:left="120" w:right="231"/>
        <w:rPr>
          <w:ins w:id="1641" w:author="Worrell, Tyrone C CIV USARMY HQDA ASA ALT (USA)" w:date="2024-07-25T15:16:00Z"/>
          <w:rFonts w:ascii="Arial" w:hAnsi="Arial" w:cs="Arial"/>
          <w:rPrChange w:id="1642" w:author="Worrell, Tyrone C CIV USARMY HQDA ASA ALT (USA)" w:date="2024-09-24T06:42:00Z">
            <w:rPr>
              <w:ins w:id="1643" w:author="Worrell, Tyrone C CIV USARMY HQDA ASA ALT (USA)" w:date="2024-07-25T15:16:00Z"/>
            </w:rPr>
          </w:rPrChange>
        </w:rPr>
      </w:pPr>
      <w:ins w:id="1644" w:author="Worrell, Tyrone C CIV USARMY HQDA ASA ALT (USA)" w:date="2024-07-25T15:16:00Z">
        <w:r w:rsidRPr="00D25EE3">
          <w:rPr>
            <w:rFonts w:ascii="Arial" w:hAnsi="Arial" w:cs="Arial"/>
            <w:rPrChange w:id="1645" w:author="Worrell, Tyrone C CIV USARMY HQDA ASA ALT (USA)" w:date="2024-09-24T06:42:00Z">
              <w:rPr/>
            </w:rPrChange>
          </w:rPr>
          <w:t>(10)</w:t>
        </w:r>
        <w:r w:rsidRPr="00D25EE3">
          <w:rPr>
            <w:rFonts w:ascii="Arial" w:hAnsi="Arial" w:cs="Arial"/>
            <w:rPrChange w:id="1646" w:author="Worrell, Tyrone C CIV USARMY HQDA ASA ALT (USA)" w:date="2024-09-24T06:42:00Z">
              <w:rPr/>
            </w:rPrChange>
          </w:rPr>
          <w:tab/>
          <w:t xml:space="preserve">Conduct pre-PMR processes and training as required: </w:t>
        </w:r>
      </w:ins>
    </w:p>
    <w:p w14:paraId="6ED7E1B6" w14:textId="7BF06FFC" w:rsidR="009552BA" w:rsidRPr="00D25EE3" w:rsidRDefault="009552BA" w:rsidP="009552BA">
      <w:pPr>
        <w:pStyle w:val="BodyText"/>
        <w:spacing w:before="240"/>
        <w:ind w:left="120" w:right="231"/>
        <w:rPr>
          <w:ins w:id="1647" w:author="Worrell, Tyrone C CIV USARMY HQDA ASA ALT (USA)" w:date="2024-07-25T15:16:00Z"/>
          <w:rFonts w:ascii="Arial" w:hAnsi="Arial" w:cs="Arial"/>
          <w:rPrChange w:id="1648" w:author="Worrell, Tyrone C CIV USARMY HQDA ASA ALT (USA)" w:date="2024-09-24T06:42:00Z">
            <w:rPr>
              <w:ins w:id="1649" w:author="Worrell, Tyrone C CIV USARMY HQDA ASA ALT (USA)" w:date="2024-07-25T15:16:00Z"/>
            </w:rPr>
          </w:rPrChange>
        </w:rPr>
      </w:pPr>
      <w:ins w:id="1650" w:author="Worrell, Tyrone C CIV USARMY HQDA ASA ALT (USA)" w:date="2024-07-25T15:16:00Z">
        <w:r w:rsidRPr="00D25EE3">
          <w:rPr>
            <w:rFonts w:ascii="Arial" w:hAnsi="Arial" w:cs="Arial"/>
            <w:rPrChange w:id="1651" w:author="Worrell, Tyrone C CIV USARMY HQDA ASA ALT (USA)" w:date="2024-09-24T06:42:00Z">
              <w:rPr/>
            </w:rPrChange>
          </w:rPr>
          <w:t xml:space="preserve">Introduce team members. </w:t>
        </w:r>
      </w:ins>
    </w:p>
    <w:p w14:paraId="6AFAF169" w14:textId="30740523" w:rsidR="009552BA" w:rsidRPr="00D25EE3" w:rsidRDefault="009552BA" w:rsidP="009552BA">
      <w:pPr>
        <w:pStyle w:val="BodyText"/>
        <w:spacing w:before="240"/>
        <w:ind w:left="120" w:right="231"/>
        <w:rPr>
          <w:ins w:id="1652" w:author="Worrell, Tyrone C CIV USARMY HQDA ASA ALT (USA)" w:date="2024-07-25T15:16:00Z"/>
          <w:rFonts w:ascii="Arial" w:hAnsi="Arial" w:cs="Arial"/>
          <w:rPrChange w:id="1653" w:author="Worrell, Tyrone C CIV USARMY HQDA ASA ALT (USA)" w:date="2024-09-24T06:42:00Z">
            <w:rPr>
              <w:ins w:id="1654" w:author="Worrell, Tyrone C CIV USARMY HQDA ASA ALT (USA)" w:date="2024-07-25T15:16:00Z"/>
            </w:rPr>
          </w:rPrChange>
        </w:rPr>
      </w:pPr>
      <w:ins w:id="1655" w:author="Worrell, Tyrone C CIV USARMY HQDA ASA ALT (USA)" w:date="2024-07-25T15:16:00Z">
        <w:r w:rsidRPr="00D25EE3">
          <w:rPr>
            <w:rFonts w:ascii="Arial" w:hAnsi="Arial" w:cs="Arial"/>
            <w:rPrChange w:id="1656" w:author="Worrell, Tyrone C CIV USARMY HQDA ASA ALT (USA)" w:date="2024-09-24T06:42:00Z">
              <w:rPr/>
            </w:rPrChange>
          </w:rPr>
          <w:t xml:space="preserve">Provide the purpose of the PMR. </w:t>
        </w:r>
      </w:ins>
    </w:p>
    <w:p w14:paraId="380C315F" w14:textId="0D10086D" w:rsidR="009552BA" w:rsidRPr="00D25EE3" w:rsidRDefault="009552BA" w:rsidP="009552BA">
      <w:pPr>
        <w:pStyle w:val="BodyText"/>
        <w:spacing w:before="240"/>
        <w:ind w:left="120" w:right="231"/>
        <w:rPr>
          <w:ins w:id="1657" w:author="Worrell, Tyrone C CIV USARMY HQDA ASA ALT (USA)" w:date="2024-07-25T15:16:00Z"/>
          <w:rFonts w:ascii="Arial" w:hAnsi="Arial" w:cs="Arial"/>
          <w:rPrChange w:id="1658" w:author="Worrell, Tyrone C CIV USARMY HQDA ASA ALT (USA)" w:date="2024-09-24T06:42:00Z">
            <w:rPr>
              <w:ins w:id="1659" w:author="Worrell, Tyrone C CIV USARMY HQDA ASA ALT (USA)" w:date="2024-07-25T15:16:00Z"/>
            </w:rPr>
          </w:rPrChange>
        </w:rPr>
      </w:pPr>
      <w:ins w:id="1660" w:author="Worrell, Tyrone C CIV USARMY HQDA ASA ALT (USA)" w:date="2024-07-25T15:16:00Z">
        <w:r w:rsidRPr="00D25EE3">
          <w:rPr>
            <w:rFonts w:ascii="Arial" w:hAnsi="Arial" w:cs="Arial"/>
            <w:rPrChange w:id="1661" w:author="Worrell, Tyrone C CIV USARMY HQDA ASA ALT (USA)" w:date="2024-09-24T06:42:00Z">
              <w:rPr/>
            </w:rPrChange>
          </w:rPr>
          <w:t xml:space="preserve">Discuss Business Rules (i.e. Ground Rules, site specific rules, and PMR team’s daily working hours, if applicable). </w:t>
        </w:r>
      </w:ins>
    </w:p>
    <w:p w14:paraId="46CED677" w14:textId="6F615CCB" w:rsidR="009552BA" w:rsidRPr="00D25EE3" w:rsidRDefault="009552BA" w:rsidP="009552BA">
      <w:pPr>
        <w:pStyle w:val="BodyText"/>
        <w:spacing w:before="240"/>
        <w:ind w:left="120" w:right="231"/>
        <w:rPr>
          <w:ins w:id="1662" w:author="Worrell, Tyrone C CIV USARMY HQDA ASA ALT (USA)" w:date="2024-07-25T15:16:00Z"/>
          <w:rFonts w:ascii="Arial" w:hAnsi="Arial" w:cs="Arial"/>
          <w:rPrChange w:id="1663" w:author="Worrell, Tyrone C CIV USARMY HQDA ASA ALT (USA)" w:date="2024-09-24T06:42:00Z">
            <w:rPr>
              <w:ins w:id="1664" w:author="Worrell, Tyrone C CIV USARMY HQDA ASA ALT (USA)" w:date="2024-07-25T15:16:00Z"/>
            </w:rPr>
          </w:rPrChange>
        </w:rPr>
      </w:pPr>
      <w:ins w:id="1665" w:author="Worrell, Tyrone C CIV USARMY HQDA ASA ALT (USA)" w:date="2024-07-25T15:16:00Z">
        <w:r w:rsidRPr="00D25EE3">
          <w:rPr>
            <w:rFonts w:ascii="Arial" w:hAnsi="Arial" w:cs="Arial"/>
            <w:rPrChange w:id="1666" w:author="Worrell, Tyrone C CIV USARMY HQDA ASA ALT (USA)" w:date="2024-09-24T06:42:00Z">
              <w:rPr/>
            </w:rPrChange>
          </w:rPr>
          <w:t xml:space="preserve">Provide guidance on conducting and documenting the PMR. </w:t>
        </w:r>
      </w:ins>
    </w:p>
    <w:p w14:paraId="08065B9D" w14:textId="78DBDF6B" w:rsidR="009552BA" w:rsidRPr="00D25EE3" w:rsidRDefault="009552BA" w:rsidP="009552BA">
      <w:pPr>
        <w:pStyle w:val="BodyText"/>
        <w:spacing w:before="240"/>
        <w:ind w:left="120" w:right="231"/>
        <w:rPr>
          <w:ins w:id="1667" w:author="Worrell, Tyrone C CIV USARMY HQDA ASA ALT (USA)" w:date="2024-07-25T15:16:00Z"/>
          <w:rFonts w:ascii="Arial" w:hAnsi="Arial" w:cs="Arial"/>
          <w:rPrChange w:id="1668" w:author="Worrell, Tyrone C CIV USARMY HQDA ASA ALT (USA)" w:date="2024-09-24T06:42:00Z">
            <w:rPr>
              <w:ins w:id="1669" w:author="Worrell, Tyrone C CIV USARMY HQDA ASA ALT (USA)" w:date="2024-07-25T15:16:00Z"/>
            </w:rPr>
          </w:rPrChange>
        </w:rPr>
      </w:pPr>
      <w:ins w:id="1670" w:author="Worrell, Tyrone C CIV USARMY HQDA ASA ALT (USA)" w:date="2024-07-25T15:16:00Z">
        <w:r w:rsidRPr="00D25EE3">
          <w:rPr>
            <w:rFonts w:ascii="Arial" w:hAnsi="Arial" w:cs="Arial"/>
            <w:rPrChange w:id="1671" w:author="Worrell, Tyrone C CIV USARMY HQDA ASA ALT (USA)" w:date="2024-09-24T06:42:00Z">
              <w:rPr/>
            </w:rPrChange>
          </w:rPr>
          <w:t xml:space="preserve">Ensure that reviewers are cognizant of local contracting requirements and provided access to copies of all relevant local policies and procedures. </w:t>
        </w:r>
      </w:ins>
    </w:p>
    <w:p w14:paraId="76F55B57" w14:textId="2BA403A0" w:rsidR="009552BA" w:rsidRPr="00D25EE3" w:rsidRDefault="009552BA" w:rsidP="009552BA">
      <w:pPr>
        <w:pStyle w:val="BodyText"/>
        <w:spacing w:before="240"/>
        <w:ind w:left="120" w:right="231"/>
        <w:rPr>
          <w:ins w:id="1672" w:author="Worrell, Tyrone C CIV USARMY HQDA ASA ALT (USA)" w:date="2024-07-25T15:16:00Z"/>
          <w:rFonts w:ascii="Arial" w:hAnsi="Arial" w:cs="Arial"/>
          <w:rPrChange w:id="1673" w:author="Worrell, Tyrone C CIV USARMY HQDA ASA ALT (USA)" w:date="2024-09-24T06:42:00Z">
            <w:rPr>
              <w:ins w:id="1674" w:author="Worrell, Tyrone C CIV USARMY HQDA ASA ALT (USA)" w:date="2024-07-25T15:16:00Z"/>
            </w:rPr>
          </w:rPrChange>
        </w:rPr>
      </w:pPr>
      <w:ins w:id="1675" w:author="Worrell, Tyrone C CIV USARMY HQDA ASA ALT (USA)" w:date="2024-07-25T15:16:00Z">
        <w:r w:rsidRPr="00D25EE3">
          <w:rPr>
            <w:rFonts w:ascii="Arial" w:hAnsi="Arial" w:cs="Arial"/>
            <w:rPrChange w:id="1676" w:author="Worrell, Tyrone C CIV USARMY HQDA ASA ALT (USA)" w:date="2024-09-24T06:42:00Z">
              <w:rPr/>
            </w:rPrChange>
          </w:rPr>
          <w:t>Identify team member Subject Matter Expert (SME) capabilities.</w:t>
        </w:r>
      </w:ins>
    </w:p>
    <w:p w14:paraId="3DBE197C" w14:textId="77777777" w:rsidR="009552BA" w:rsidRPr="00D25EE3" w:rsidRDefault="009552BA" w:rsidP="009552BA">
      <w:pPr>
        <w:pStyle w:val="BodyText"/>
        <w:spacing w:before="240"/>
        <w:ind w:left="120" w:right="231"/>
        <w:rPr>
          <w:ins w:id="1677" w:author="Worrell, Tyrone C CIV USARMY HQDA ASA ALT (USA)" w:date="2024-07-25T15:16:00Z"/>
          <w:rFonts w:ascii="Arial" w:hAnsi="Arial" w:cs="Arial"/>
          <w:rPrChange w:id="1678" w:author="Worrell, Tyrone C CIV USARMY HQDA ASA ALT (USA)" w:date="2024-09-24T06:42:00Z">
            <w:rPr>
              <w:ins w:id="1679" w:author="Worrell, Tyrone C CIV USARMY HQDA ASA ALT (USA)" w:date="2024-07-25T15:16:00Z"/>
            </w:rPr>
          </w:rPrChange>
        </w:rPr>
      </w:pPr>
      <w:ins w:id="1680" w:author="Worrell, Tyrone C CIV USARMY HQDA ASA ALT (USA)" w:date="2024-07-25T15:16:00Z">
        <w:r w:rsidRPr="00D25EE3">
          <w:rPr>
            <w:rFonts w:ascii="Arial" w:hAnsi="Arial" w:cs="Arial"/>
            <w:rPrChange w:id="1681" w:author="Worrell, Tyrone C CIV USARMY HQDA ASA ALT (USA)" w:date="2024-09-24T06:42:00Z">
              <w:rPr/>
            </w:rPrChange>
          </w:rPr>
          <w:t>(11)</w:t>
        </w:r>
        <w:r w:rsidRPr="00D25EE3">
          <w:rPr>
            <w:rFonts w:ascii="Arial" w:hAnsi="Arial" w:cs="Arial"/>
            <w:rPrChange w:id="1682" w:author="Worrell, Tyrone C CIV USARMY HQDA ASA ALT (USA)" w:date="2024-09-24T06:42:00Z">
              <w:rPr/>
            </w:rPrChange>
          </w:rPr>
          <w:tab/>
          <w:t xml:space="preserve">Conduct an in-brief and an out-brief with PMR team members. </w:t>
        </w:r>
      </w:ins>
    </w:p>
    <w:p w14:paraId="40E46DB5" w14:textId="77777777" w:rsidR="009552BA" w:rsidRPr="00D25EE3" w:rsidRDefault="009552BA" w:rsidP="009552BA">
      <w:pPr>
        <w:pStyle w:val="BodyText"/>
        <w:spacing w:before="240"/>
        <w:ind w:left="120" w:right="231"/>
        <w:rPr>
          <w:ins w:id="1683" w:author="Worrell, Tyrone C CIV USARMY HQDA ASA ALT (USA)" w:date="2024-07-25T15:16:00Z"/>
          <w:rFonts w:ascii="Arial" w:hAnsi="Arial" w:cs="Arial"/>
          <w:rPrChange w:id="1684" w:author="Worrell, Tyrone C CIV USARMY HQDA ASA ALT (USA)" w:date="2024-09-24T06:42:00Z">
            <w:rPr>
              <w:ins w:id="1685" w:author="Worrell, Tyrone C CIV USARMY HQDA ASA ALT (USA)" w:date="2024-07-25T15:16:00Z"/>
            </w:rPr>
          </w:rPrChange>
        </w:rPr>
      </w:pPr>
      <w:ins w:id="1686" w:author="Worrell, Tyrone C CIV USARMY HQDA ASA ALT (USA)" w:date="2024-07-25T15:16:00Z">
        <w:r w:rsidRPr="00D25EE3">
          <w:rPr>
            <w:rFonts w:ascii="Arial" w:hAnsi="Arial" w:cs="Arial"/>
            <w:rPrChange w:id="1687" w:author="Worrell, Tyrone C CIV USARMY HQDA ASA ALT (USA)" w:date="2024-09-24T06:42:00Z">
              <w:rPr/>
            </w:rPrChange>
          </w:rPr>
          <w:t>(12)</w:t>
        </w:r>
        <w:r w:rsidRPr="00D25EE3">
          <w:rPr>
            <w:rFonts w:ascii="Arial" w:hAnsi="Arial" w:cs="Arial"/>
            <w:rPrChange w:id="1688" w:author="Worrell, Tyrone C CIV USARMY HQDA ASA ALT (USA)" w:date="2024-09-24T06:42:00Z">
              <w:rPr/>
            </w:rPrChange>
          </w:rPr>
          <w:tab/>
          <w:t xml:space="preserve">Facilitate regular (daily or weekly) meetings or exchanges to discuss systematic issues or new findings as the review progresses.  </w:t>
        </w:r>
      </w:ins>
    </w:p>
    <w:p w14:paraId="1651936C" w14:textId="77777777" w:rsidR="009552BA" w:rsidRPr="00D25EE3" w:rsidRDefault="009552BA" w:rsidP="009552BA">
      <w:pPr>
        <w:pStyle w:val="BodyText"/>
        <w:spacing w:before="240"/>
        <w:ind w:left="120" w:right="231"/>
        <w:rPr>
          <w:ins w:id="1689" w:author="Worrell, Tyrone C CIV USARMY HQDA ASA ALT (USA)" w:date="2024-07-25T15:16:00Z"/>
          <w:rFonts w:ascii="Arial" w:hAnsi="Arial" w:cs="Arial"/>
          <w:rPrChange w:id="1690" w:author="Worrell, Tyrone C CIV USARMY HQDA ASA ALT (USA)" w:date="2024-09-24T06:42:00Z">
            <w:rPr>
              <w:ins w:id="1691" w:author="Worrell, Tyrone C CIV USARMY HQDA ASA ALT (USA)" w:date="2024-07-25T15:16:00Z"/>
            </w:rPr>
          </w:rPrChange>
        </w:rPr>
      </w:pPr>
      <w:ins w:id="1692" w:author="Worrell, Tyrone C CIV USARMY HQDA ASA ALT (USA)" w:date="2024-07-25T15:16:00Z">
        <w:r w:rsidRPr="00D25EE3">
          <w:rPr>
            <w:rFonts w:ascii="Arial" w:hAnsi="Arial" w:cs="Arial"/>
            <w:rPrChange w:id="1693" w:author="Worrell, Tyrone C CIV USARMY HQDA ASA ALT (USA)" w:date="2024-09-24T06:42:00Z">
              <w:rPr/>
            </w:rPrChange>
          </w:rPr>
          <w:t>(13)</w:t>
        </w:r>
        <w:r w:rsidRPr="00D25EE3">
          <w:rPr>
            <w:rFonts w:ascii="Arial" w:hAnsi="Arial" w:cs="Arial"/>
            <w:rPrChange w:id="1694" w:author="Worrell, Tyrone C CIV USARMY HQDA ASA ALT (USA)" w:date="2024-09-24T06:42:00Z">
              <w:rPr/>
            </w:rPrChange>
          </w:rPr>
          <w:tab/>
          <w:t xml:space="preserve">Coordinate logistics. </w:t>
        </w:r>
      </w:ins>
    </w:p>
    <w:p w14:paraId="52914178" w14:textId="77777777" w:rsidR="009552BA" w:rsidRPr="00D25EE3" w:rsidRDefault="009552BA" w:rsidP="009552BA">
      <w:pPr>
        <w:pStyle w:val="BodyText"/>
        <w:spacing w:before="240"/>
        <w:ind w:left="120" w:right="231"/>
        <w:rPr>
          <w:ins w:id="1695" w:author="Worrell, Tyrone C CIV USARMY HQDA ASA ALT (USA)" w:date="2024-07-25T15:16:00Z"/>
          <w:rFonts w:ascii="Arial" w:hAnsi="Arial" w:cs="Arial"/>
          <w:rPrChange w:id="1696" w:author="Worrell, Tyrone C CIV USARMY HQDA ASA ALT (USA)" w:date="2024-09-24T06:42:00Z">
            <w:rPr>
              <w:ins w:id="1697" w:author="Worrell, Tyrone C CIV USARMY HQDA ASA ALT (USA)" w:date="2024-07-25T15:16:00Z"/>
            </w:rPr>
          </w:rPrChange>
        </w:rPr>
      </w:pPr>
      <w:ins w:id="1698" w:author="Worrell, Tyrone C CIV USARMY HQDA ASA ALT (USA)" w:date="2024-07-25T15:16:00Z">
        <w:r w:rsidRPr="00D25EE3">
          <w:rPr>
            <w:rFonts w:ascii="Arial" w:hAnsi="Arial" w:cs="Arial"/>
            <w:rPrChange w:id="1699" w:author="Worrell, Tyrone C CIV USARMY HQDA ASA ALT (USA)" w:date="2024-09-24T06:42:00Z">
              <w:rPr/>
            </w:rPrChange>
          </w:rPr>
          <w:t>(14)</w:t>
        </w:r>
        <w:r w:rsidRPr="00D25EE3">
          <w:rPr>
            <w:rFonts w:ascii="Arial" w:hAnsi="Arial" w:cs="Arial"/>
            <w:rPrChange w:id="1700" w:author="Worrell, Tyrone C CIV USARMY HQDA ASA ALT (USA)" w:date="2024-09-24T06:42:00Z">
              <w:rPr/>
            </w:rPrChange>
          </w:rPr>
          <w:tab/>
          <w:t xml:space="preserve">Request local policies &amp; procedures from the organization.  Note: guidance usually reflects dollar thresholds for review, peer reviews, pre-award reviews, and other local procedures.  </w:t>
        </w:r>
      </w:ins>
    </w:p>
    <w:p w14:paraId="29896B04" w14:textId="77777777" w:rsidR="009552BA" w:rsidRPr="00D25EE3" w:rsidRDefault="009552BA" w:rsidP="009552BA">
      <w:pPr>
        <w:pStyle w:val="BodyText"/>
        <w:spacing w:before="240"/>
        <w:ind w:left="120" w:right="231"/>
        <w:rPr>
          <w:ins w:id="1701" w:author="Worrell, Tyrone C CIV USARMY HQDA ASA ALT (USA)" w:date="2024-07-25T15:16:00Z"/>
          <w:rFonts w:ascii="Arial" w:hAnsi="Arial" w:cs="Arial"/>
          <w:rPrChange w:id="1702" w:author="Worrell, Tyrone C CIV USARMY HQDA ASA ALT (USA)" w:date="2024-09-24T06:42:00Z">
            <w:rPr>
              <w:ins w:id="1703" w:author="Worrell, Tyrone C CIV USARMY HQDA ASA ALT (USA)" w:date="2024-07-25T15:16:00Z"/>
            </w:rPr>
          </w:rPrChange>
        </w:rPr>
      </w:pPr>
      <w:ins w:id="1704" w:author="Worrell, Tyrone C CIV USARMY HQDA ASA ALT (USA)" w:date="2024-07-25T15:16:00Z">
        <w:r w:rsidRPr="00D25EE3">
          <w:rPr>
            <w:rFonts w:ascii="Arial" w:hAnsi="Arial" w:cs="Arial"/>
            <w:rPrChange w:id="1705" w:author="Worrell, Tyrone C CIV USARMY HQDA ASA ALT (USA)" w:date="2024-09-24T06:42:00Z">
              <w:rPr/>
            </w:rPrChange>
          </w:rPr>
          <w:lastRenderedPageBreak/>
          <w:t>(15)</w:t>
        </w:r>
        <w:r w:rsidRPr="00D25EE3">
          <w:rPr>
            <w:rFonts w:ascii="Arial" w:hAnsi="Arial" w:cs="Arial"/>
            <w:rPrChange w:id="1706" w:author="Worrell, Tyrone C CIV USARMY HQDA ASA ALT (USA)" w:date="2024-09-24T06:42:00Z">
              <w:rPr/>
            </w:rPrChange>
          </w:rPr>
          <w:tab/>
          <w:t xml:space="preserve">Provide an in-brief and an out-brief to the SCO and Senior Leadership. </w:t>
        </w:r>
      </w:ins>
    </w:p>
    <w:p w14:paraId="17DB4ACD" w14:textId="77777777" w:rsidR="009552BA" w:rsidRPr="00D25EE3" w:rsidRDefault="009552BA" w:rsidP="009552BA">
      <w:pPr>
        <w:pStyle w:val="BodyText"/>
        <w:spacing w:before="240"/>
        <w:ind w:left="120" w:right="231"/>
        <w:rPr>
          <w:ins w:id="1707" w:author="Worrell, Tyrone C CIV USARMY HQDA ASA ALT (USA)" w:date="2024-07-25T15:16:00Z"/>
          <w:rFonts w:ascii="Arial" w:hAnsi="Arial" w:cs="Arial"/>
          <w:rPrChange w:id="1708" w:author="Worrell, Tyrone C CIV USARMY HQDA ASA ALT (USA)" w:date="2024-09-24T06:42:00Z">
            <w:rPr>
              <w:ins w:id="1709" w:author="Worrell, Tyrone C CIV USARMY HQDA ASA ALT (USA)" w:date="2024-07-25T15:16:00Z"/>
            </w:rPr>
          </w:rPrChange>
        </w:rPr>
      </w:pPr>
      <w:ins w:id="1710" w:author="Worrell, Tyrone C CIV USARMY HQDA ASA ALT (USA)" w:date="2024-07-25T15:16:00Z">
        <w:r w:rsidRPr="00D25EE3">
          <w:rPr>
            <w:rFonts w:ascii="Arial" w:hAnsi="Arial" w:cs="Arial"/>
            <w:rPrChange w:id="1711" w:author="Worrell, Tyrone C CIV USARMY HQDA ASA ALT (USA)" w:date="2024-09-24T06:42:00Z">
              <w:rPr/>
            </w:rPrChange>
          </w:rPr>
          <w:t>(16)</w:t>
        </w:r>
        <w:r w:rsidRPr="00D25EE3">
          <w:rPr>
            <w:rFonts w:ascii="Arial" w:hAnsi="Arial" w:cs="Arial"/>
            <w:rPrChange w:id="1712" w:author="Worrell, Tyrone C CIV USARMY HQDA ASA ALT (USA)" w:date="2024-09-24T06:42:00Z">
              <w:rPr/>
            </w:rPrChange>
          </w:rPr>
          <w:tab/>
          <w:t xml:space="preserve">Adjudicate all lessons learned and best practices recommended for implementation across the ACE. </w:t>
        </w:r>
      </w:ins>
    </w:p>
    <w:p w14:paraId="52D165DA" w14:textId="77777777" w:rsidR="009552BA" w:rsidRPr="00D25EE3" w:rsidRDefault="009552BA" w:rsidP="009552BA">
      <w:pPr>
        <w:pStyle w:val="BodyText"/>
        <w:spacing w:before="240"/>
        <w:ind w:left="120" w:right="231"/>
        <w:rPr>
          <w:ins w:id="1713" w:author="Worrell, Tyrone C CIV USARMY HQDA ASA ALT (USA)" w:date="2024-07-25T15:16:00Z"/>
          <w:rFonts w:ascii="Arial" w:hAnsi="Arial" w:cs="Arial"/>
          <w:rPrChange w:id="1714" w:author="Worrell, Tyrone C CIV USARMY HQDA ASA ALT (USA)" w:date="2024-09-24T06:42:00Z">
            <w:rPr>
              <w:ins w:id="1715" w:author="Worrell, Tyrone C CIV USARMY HQDA ASA ALT (USA)" w:date="2024-07-25T15:16:00Z"/>
            </w:rPr>
          </w:rPrChange>
        </w:rPr>
      </w:pPr>
      <w:ins w:id="1716" w:author="Worrell, Tyrone C CIV USARMY HQDA ASA ALT (USA)" w:date="2024-07-25T15:16:00Z">
        <w:r w:rsidRPr="00D25EE3">
          <w:rPr>
            <w:rFonts w:ascii="Arial" w:hAnsi="Arial" w:cs="Arial"/>
            <w:rPrChange w:id="1717" w:author="Worrell, Tyrone C CIV USARMY HQDA ASA ALT (USA)" w:date="2024-09-24T06:42:00Z">
              <w:rPr/>
            </w:rPrChange>
          </w:rPr>
          <w:t xml:space="preserve">10. PMR Team Members </w:t>
        </w:r>
      </w:ins>
    </w:p>
    <w:p w14:paraId="463D2BB2" w14:textId="77777777" w:rsidR="009552BA" w:rsidRPr="00D25EE3" w:rsidRDefault="009552BA" w:rsidP="009552BA">
      <w:pPr>
        <w:pStyle w:val="BodyText"/>
        <w:spacing w:before="240"/>
        <w:ind w:left="120" w:right="231"/>
        <w:rPr>
          <w:ins w:id="1718" w:author="Worrell, Tyrone C CIV USARMY HQDA ASA ALT (USA)" w:date="2024-07-25T15:16:00Z"/>
          <w:rFonts w:ascii="Arial" w:hAnsi="Arial" w:cs="Arial"/>
          <w:rPrChange w:id="1719" w:author="Worrell, Tyrone C CIV USARMY HQDA ASA ALT (USA)" w:date="2024-09-24T06:42:00Z">
            <w:rPr>
              <w:ins w:id="1720" w:author="Worrell, Tyrone C CIV USARMY HQDA ASA ALT (USA)" w:date="2024-07-25T15:16:00Z"/>
            </w:rPr>
          </w:rPrChange>
        </w:rPr>
      </w:pPr>
      <w:ins w:id="1721" w:author="Worrell, Tyrone C CIV USARMY HQDA ASA ALT (USA)" w:date="2024-07-25T15:16:00Z">
        <w:r w:rsidRPr="00D25EE3">
          <w:rPr>
            <w:rFonts w:ascii="Arial" w:hAnsi="Arial" w:cs="Arial"/>
            <w:rPrChange w:id="1722" w:author="Worrell, Tyrone C CIV USARMY HQDA ASA ALT (USA)" w:date="2024-09-24T06:42:00Z">
              <w:rPr/>
            </w:rPrChange>
          </w:rPr>
          <w:t>a. PMR team members perform assessments of assigned review elements, including participating in the planning, conducting the review, and preparing their input to the PMR report.</w:t>
        </w:r>
      </w:ins>
    </w:p>
    <w:p w14:paraId="33C21ACA" w14:textId="77777777" w:rsidR="009552BA" w:rsidRPr="00D25EE3" w:rsidRDefault="009552BA" w:rsidP="009552BA">
      <w:pPr>
        <w:pStyle w:val="BodyText"/>
        <w:spacing w:before="240"/>
        <w:ind w:left="120" w:right="231"/>
        <w:rPr>
          <w:ins w:id="1723" w:author="Worrell, Tyrone C CIV USARMY HQDA ASA ALT (USA)" w:date="2024-07-25T15:16:00Z"/>
          <w:rFonts w:ascii="Arial" w:hAnsi="Arial" w:cs="Arial"/>
          <w:rPrChange w:id="1724" w:author="Worrell, Tyrone C CIV USARMY HQDA ASA ALT (USA)" w:date="2024-09-24T06:42:00Z">
            <w:rPr>
              <w:ins w:id="1725" w:author="Worrell, Tyrone C CIV USARMY HQDA ASA ALT (USA)" w:date="2024-07-25T15:16:00Z"/>
            </w:rPr>
          </w:rPrChange>
        </w:rPr>
      </w:pPr>
      <w:ins w:id="1726" w:author="Worrell, Tyrone C CIV USARMY HQDA ASA ALT (USA)" w:date="2024-07-25T15:16:00Z">
        <w:r w:rsidRPr="00D25EE3">
          <w:rPr>
            <w:rFonts w:ascii="Arial" w:hAnsi="Arial" w:cs="Arial"/>
            <w:rPrChange w:id="1727" w:author="Worrell, Tyrone C CIV USARMY HQDA ASA ALT (USA)" w:date="2024-09-24T06:42:00Z">
              <w:rPr/>
            </w:rPrChange>
          </w:rPr>
          <w:t xml:space="preserve">b. The PMR team members shall:  </w:t>
        </w:r>
      </w:ins>
    </w:p>
    <w:p w14:paraId="388A8A08" w14:textId="77777777" w:rsidR="009552BA" w:rsidRPr="00D25EE3" w:rsidRDefault="009552BA" w:rsidP="009552BA">
      <w:pPr>
        <w:pStyle w:val="BodyText"/>
        <w:spacing w:before="240"/>
        <w:ind w:left="120" w:right="231"/>
        <w:rPr>
          <w:ins w:id="1728" w:author="Worrell, Tyrone C CIV USARMY HQDA ASA ALT (USA)" w:date="2024-07-25T15:16:00Z"/>
          <w:rFonts w:ascii="Arial" w:hAnsi="Arial" w:cs="Arial"/>
          <w:rPrChange w:id="1729" w:author="Worrell, Tyrone C CIV USARMY HQDA ASA ALT (USA)" w:date="2024-09-24T06:42:00Z">
            <w:rPr>
              <w:ins w:id="1730" w:author="Worrell, Tyrone C CIV USARMY HQDA ASA ALT (USA)" w:date="2024-07-25T15:16:00Z"/>
            </w:rPr>
          </w:rPrChange>
        </w:rPr>
      </w:pPr>
      <w:ins w:id="1731" w:author="Worrell, Tyrone C CIV USARMY HQDA ASA ALT (USA)" w:date="2024-07-25T15:16:00Z">
        <w:r w:rsidRPr="00D25EE3">
          <w:rPr>
            <w:rFonts w:ascii="Arial" w:hAnsi="Arial" w:cs="Arial"/>
            <w:rPrChange w:id="1732" w:author="Worrell, Tyrone C CIV USARMY HQDA ASA ALT (USA)" w:date="2024-09-24T06:42:00Z">
              <w:rPr/>
            </w:rPrChange>
          </w:rPr>
          <w:t>(1)</w:t>
        </w:r>
        <w:r w:rsidRPr="00D25EE3">
          <w:rPr>
            <w:rFonts w:ascii="Arial" w:hAnsi="Arial" w:cs="Arial"/>
            <w:rPrChange w:id="1733" w:author="Worrell, Tyrone C CIV USARMY HQDA ASA ALT (USA)" w:date="2024-09-24T06:42:00Z">
              <w:rPr/>
            </w:rPrChange>
          </w:rPr>
          <w:tab/>
          <w:t xml:space="preserve">Be technically qualified and experienced to perform PMR reviews.  </w:t>
        </w:r>
      </w:ins>
    </w:p>
    <w:p w14:paraId="35DE15CC" w14:textId="77777777" w:rsidR="009552BA" w:rsidRPr="00D25EE3" w:rsidRDefault="009552BA" w:rsidP="009552BA">
      <w:pPr>
        <w:pStyle w:val="BodyText"/>
        <w:spacing w:before="240"/>
        <w:ind w:left="120" w:right="231"/>
        <w:rPr>
          <w:ins w:id="1734" w:author="Worrell, Tyrone C CIV USARMY HQDA ASA ALT (USA)" w:date="2024-07-25T15:16:00Z"/>
          <w:rFonts w:ascii="Arial" w:hAnsi="Arial" w:cs="Arial"/>
          <w:rPrChange w:id="1735" w:author="Worrell, Tyrone C CIV USARMY HQDA ASA ALT (USA)" w:date="2024-09-24T06:42:00Z">
            <w:rPr>
              <w:ins w:id="1736" w:author="Worrell, Tyrone C CIV USARMY HQDA ASA ALT (USA)" w:date="2024-07-25T15:16:00Z"/>
            </w:rPr>
          </w:rPrChange>
        </w:rPr>
      </w:pPr>
      <w:ins w:id="1737" w:author="Worrell, Tyrone C CIV USARMY HQDA ASA ALT (USA)" w:date="2024-07-25T15:16:00Z">
        <w:r w:rsidRPr="00D25EE3">
          <w:rPr>
            <w:rFonts w:ascii="Arial" w:hAnsi="Arial" w:cs="Arial"/>
            <w:rPrChange w:id="1738" w:author="Worrell, Tyrone C CIV USARMY HQDA ASA ALT (USA)" w:date="2024-09-24T06:42:00Z">
              <w:rPr/>
            </w:rPrChange>
          </w:rPr>
          <w:t>(2)</w:t>
        </w:r>
        <w:r w:rsidRPr="00D25EE3">
          <w:rPr>
            <w:rFonts w:ascii="Arial" w:hAnsi="Arial" w:cs="Arial"/>
            <w:rPrChange w:id="1739" w:author="Worrell, Tyrone C CIV USARMY HQDA ASA ALT (USA)" w:date="2024-09-24T06:42:00Z">
              <w:rPr/>
            </w:rPrChange>
          </w:rPr>
          <w:tab/>
          <w:t xml:space="preserve">Have the knowledge, skills, and abilities to review assigned area, and have at least five years of hands-on experience as a Contract Specialist or Procurement Analyst. </w:t>
        </w:r>
      </w:ins>
    </w:p>
    <w:p w14:paraId="23F6F220" w14:textId="77777777" w:rsidR="009552BA" w:rsidRPr="00D25EE3" w:rsidRDefault="009552BA" w:rsidP="009552BA">
      <w:pPr>
        <w:pStyle w:val="BodyText"/>
        <w:spacing w:before="240"/>
        <w:ind w:left="120" w:right="231"/>
        <w:rPr>
          <w:ins w:id="1740" w:author="Worrell, Tyrone C CIV USARMY HQDA ASA ALT (USA)" w:date="2024-07-25T15:16:00Z"/>
          <w:rFonts w:ascii="Arial" w:hAnsi="Arial" w:cs="Arial"/>
          <w:rPrChange w:id="1741" w:author="Worrell, Tyrone C CIV USARMY HQDA ASA ALT (USA)" w:date="2024-09-24T06:42:00Z">
            <w:rPr>
              <w:ins w:id="1742" w:author="Worrell, Tyrone C CIV USARMY HQDA ASA ALT (USA)" w:date="2024-07-25T15:16:00Z"/>
            </w:rPr>
          </w:rPrChange>
        </w:rPr>
      </w:pPr>
      <w:ins w:id="1743" w:author="Worrell, Tyrone C CIV USARMY HQDA ASA ALT (USA)" w:date="2024-07-25T15:16:00Z">
        <w:r w:rsidRPr="00D25EE3">
          <w:rPr>
            <w:rFonts w:ascii="Arial" w:hAnsi="Arial" w:cs="Arial"/>
            <w:rPrChange w:id="1744" w:author="Worrell, Tyrone C CIV USARMY HQDA ASA ALT (USA)" w:date="2024-09-24T06:42:00Z">
              <w:rPr/>
            </w:rPrChange>
          </w:rPr>
          <w:t>(3)</w:t>
        </w:r>
        <w:r w:rsidRPr="00D25EE3">
          <w:rPr>
            <w:rFonts w:ascii="Arial" w:hAnsi="Arial" w:cs="Arial"/>
            <w:rPrChange w:id="1745" w:author="Worrell, Tyrone C CIV USARMY HQDA ASA ALT (USA)" w:date="2024-09-24T06:42:00Z">
              <w:rPr/>
            </w:rPrChange>
          </w:rPr>
          <w:tab/>
          <w:t xml:space="preserve">Possess the experience in contracting relevant to the subject matter being reviewed.  </w:t>
        </w:r>
      </w:ins>
    </w:p>
    <w:p w14:paraId="53B3863F" w14:textId="77777777" w:rsidR="009552BA" w:rsidRPr="00D25EE3" w:rsidRDefault="009552BA" w:rsidP="009552BA">
      <w:pPr>
        <w:pStyle w:val="BodyText"/>
        <w:spacing w:before="240"/>
        <w:ind w:left="120" w:right="231"/>
        <w:rPr>
          <w:ins w:id="1746" w:author="Worrell, Tyrone C CIV USARMY HQDA ASA ALT (USA)" w:date="2024-07-25T15:16:00Z"/>
          <w:rFonts w:ascii="Arial" w:hAnsi="Arial" w:cs="Arial"/>
          <w:rPrChange w:id="1747" w:author="Worrell, Tyrone C CIV USARMY HQDA ASA ALT (USA)" w:date="2024-09-24T06:42:00Z">
            <w:rPr>
              <w:ins w:id="1748" w:author="Worrell, Tyrone C CIV USARMY HQDA ASA ALT (USA)" w:date="2024-07-25T15:16:00Z"/>
            </w:rPr>
          </w:rPrChange>
        </w:rPr>
      </w:pPr>
      <w:ins w:id="1749" w:author="Worrell, Tyrone C CIV USARMY HQDA ASA ALT (USA)" w:date="2024-07-25T15:16:00Z">
        <w:r w:rsidRPr="00D25EE3">
          <w:rPr>
            <w:rFonts w:ascii="Arial" w:hAnsi="Arial" w:cs="Arial"/>
            <w:rPrChange w:id="1750" w:author="Worrell, Tyrone C CIV USARMY HQDA ASA ALT (USA)" w:date="2024-09-24T06:42:00Z">
              <w:rPr/>
            </w:rPrChange>
          </w:rPr>
          <w:t>(4)</w:t>
        </w:r>
        <w:r w:rsidRPr="00D25EE3">
          <w:rPr>
            <w:rFonts w:ascii="Arial" w:hAnsi="Arial" w:cs="Arial"/>
            <w:rPrChange w:id="1751" w:author="Worrell, Tyrone C CIV USARMY HQDA ASA ALT (USA)" w:date="2024-09-24T06:42:00Z">
              <w:rPr/>
            </w:rPrChange>
          </w:rPr>
          <w:tab/>
          <w:t xml:space="preserve">Shall be capable of independently completing the required Question Set and/or Toolkit for the review. </w:t>
        </w:r>
      </w:ins>
    </w:p>
    <w:p w14:paraId="293209D0" w14:textId="77777777" w:rsidR="009552BA" w:rsidRPr="00D25EE3" w:rsidRDefault="009552BA" w:rsidP="009552BA">
      <w:pPr>
        <w:pStyle w:val="BodyText"/>
        <w:spacing w:before="240"/>
        <w:ind w:left="120" w:right="231"/>
        <w:rPr>
          <w:ins w:id="1752" w:author="Worrell, Tyrone C CIV USARMY HQDA ASA ALT (USA)" w:date="2024-07-25T15:16:00Z"/>
          <w:rFonts w:ascii="Arial" w:hAnsi="Arial" w:cs="Arial"/>
          <w:rPrChange w:id="1753" w:author="Worrell, Tyrone C CIV USARMY HQDA ASA ALT (USA)" w:date="2024-09-24T06:42:00Z">
            <w:rPr>
              <w:ins w:id="1754" w:author="Worrell, Tyrone C CIV USARMY HQDA ASA ALT (USA)" w:date="2024-07-25T15:16:00Z"/>
            </w:rPr>
          </w:rPrChange>
        </w:rPr>
      </w:pPr>
      <w:ins w:id="1755" w:author="Worrell, Tyrone C CIV USARMY HQDA ASA ALT (USA)" w:date="2024-07-25T15:16:00Z">
        <w:r w:rsidRPr="00D25EE3">
          <w:rPr>
            <w:rFonts w:ascii="Arial" w:hAnsi="Arial" w:cs="Arial"/>
            <w:rPrChange w:id="1756" w:author="Worrell, Tyrone C CIV USARMY HQDA ASA ALT (USA)" w:date="2024-09-24T06:42:00Z">
              <w:rPr/>
            </w:rPrChange>
          </w:rPr>
          <w:t>(5)</w:t>
        </w:r>
        <w:r w:rsidRPr="00D25EE3">
          <w:rPr>
            <w:rFonts w:ascii="Arial" w:hAnsi="Arial" w:cs="Arial"/>
            <w:rPrChange w:id="1757" w:author="Worrell, Tyrone C CIV USARMY HQDA ASA ALT (USA)" w:date="2024-09-24T06:42:00Z">
              <w:rPr/>
            </w:rPrChange>
          </w:rPr>
          <w:tab/>
          <w:t xml:space="preserve">Conduct all assigned cabinet reviews, document reviews, interviews (when required), or other required reviews in support of the PMR. </w:t>
        </w:r>
      </w:ins>
    </w:p>
    <w:p w14:paraId="7FAF2BC1" w14:textId="77777777" w:rsidR="009552BA" w:rsidRPr="00D25EE3" w:rsidRDefault="009552BA" w:rsidP="009552BA">
      <w:pPr>
        <w:pStyle w:val="BodyText"/>
        <w:spacing w:before="240"/>
        <w:ind w:left="120" w:right="231"/>
        <w:rPr>
          <w:ins w:id="1758" w:author="Worrell, Tyrone C CIV USARMY HQDA ASA ALT (USA)" w:date="2024-07-25T15:16:00Z"/>
          <w:rFonts w:ascii="Arial" w:hAnsi="Arial" w:cs="Arial"/>
          <w:rPrChange w:id="1759" w:author="Worrell, Tyrone C CIV USARMY HQDA ASA ALT (USA)" w:date="2024-09-24T06:42:00Z">
            <w:rPr>
              <w:ins w:id="1760" w:author="Worrell, Tyrone C CIV USARMY HQDA ASA ALT (USA)" w:date="2024-07-25T15:16:00Z"/>
            </w:rPr>
          </w:rPrChange>
        </w:rPr>
      </w:pPr>
      <w:ins w:id="1761" w:author="Worrell, Tyrone C CIV USARMY HQDA ASA ALT (USA)" w:date="2024-07-25T15:16:00Z">
        <w:r w:rsidRPr="00D25EE3">
          <w:rPr>
            <w:rFonts w:ascii="Arial" w:hAnsi="Arial" w:cs="Arial"/>
            <w:rPrChange w:id="1762" w:author="Worrell, Tyrone C CIV USARMY HQDA ASA ALT (USA)" w:date="2024-09-24T06:42:00Z">
              <w:rPr/>
            </w:rPrChange>
          </w:rPr>
          <w:t>(6)</w:t>
        </w:r>
        <w:r w:rsidRPr="00D25EE3">
          <w:rPr>
            <w:rFonts w:ascii="Arial" w:hAnsi="Arial" w:cs="Arial"/>
            <w:rPrChange w:id="1763" w:author="Worrell, Tyrone C CIV USARMY HQDA ASA ALT (USA)" w:date="2024-09-24T06:42:00Z">
              <w:rPr/>
            </w:rPrChange>
          </w:rPr>
          <w:tab/>
          <w:t xml:space="preserve">Obtain system access for the location of the PMR, if required. </w:t>
        </w:r>
      </w:ins>
    </w:p>
    <w:p w14:paraId="7E2E77FB" w14:textId="77777777" w:rsidR="009552BA" w:rsidRPr="00D25EE3" w:rsidRDefault="009552BA" w:rsidP="009552BA">
      <w:pPr>
        <w:pStyle w:val="BodyText"/>
        <w:spacing w:before="240"/>
        <w:ind w:left="120" w:right="231"/>
        <w:rPr>
          <w:ins w:id="1764" w:author="Worrell, Tyrone C CIV USARMY HQDA ASA ALT (USA)" w:date="2024-07-25T15:16:00Z"/>
          <w:rFonts w:ascii="Arial" w:hAnsi="Arial" w:cs="Arial"/>
          <w:rPrChange w:id="1765" w:author="Worrell, Tyrone C CIV USARMY HQDA ASA ALT (USA)" w:date="2024-09-24T06:42:00Z">
            <w:rPr>
              <w:ins w:id="1766" w:author="Worrell, Tyrone C CIV USARMY HQDA ASA ALT (USA)" w:date="2024-07-25T15:16:00Z"/>
            </w:rPr>
          </w:rPrChange>
        </w:rPr>
      </w:pPr>
      <w:ins w:id="1767" w:author="Worrell, Tyrone C CIV USARMY HQDA ASA ALT (USA)" w:date="2024-07-25T15:16:00Z">
        <w:r w:rsidRPr="00D25EE3">
          <w:rPr>
            <w:rFonts w:ascii="Arial" w:hAnsi="Arial" w:cs="Arial"/>
            <w:rPrChange w:id="1768" w:author="Worrell, Tyrone C CIV USARMY HQDA ASA ALT (USA)" w:date="2024-09-24T06:42:00Z">
              <w:rPr/>
            </w:rPrChange>
          </w:rPr>
          <w:t>(7)</w:t>
        </w:r>
        <w:r w:rsidRPr="00D25EE3">
          <w:rPr>
            <w:rFonts w:ascii="Arial" w:hAnsi="Arial" w:cs="Arial"/>
            <w:rPrChange w:id="1769" w:author="Worrell, Tyrone C CIV USARMY HQDA ASA ALT (USA)" w:date="2024-09-24T06:42:00Z">
              <w:rPr/>
            </w:rPrChange>
          </w:rPr>
          <w:tab/>
          <w:t xml:space="preserve">Participate in all virtual or in-person meetings.   </w:t>
        </w:r>
      </w:ins>
    </w:p>
    <w:p w14:paraId="57BDD58A" w14:textId="77777777" w:rsidR="009552BA" w:rsidRPr="00D25EE3" w:rsidRDefault="009552BA" w:rsidP="009552BA">
      <w:pPr>
        <w:pStyle w:val="BodyText"/>
        <w:spacing w:before="240"/>
        <w:ind w:left="120" w:right="231"/>
        <w:rPr>
          <w:ins w:id="1770" w:author="Worrell, Tyrone C CIV USARMY HQDA ASA ALT (USA)" w:date="2024-07-25T15:16:00Z"/>
          <w:rFonts w:ascii="Arial" w:hAnsi="Arial" w:cs="Arial"/>
          <w:rPrChange w:id="1771" w:author="Worrell, Tyrone C CIV USARMY HQDA ASA ALT (USA)" w:date="2024-09-24T06:42:00Z">
            <w:rPr>
              <w:ins w:id="1772" w:author="Worrell, Tyrone C CIV USARMY HQDA ASA ALT (USA)" w:date="2024-07-25T15:16:00Z"/>
            </w:rPr>
          </w:rPrChange>
        </w:rPr>
      </w:pPr>
      <w:ins w:id="1773" w:author="Worrell, Tyrone C CIV USARMY HQDA ASA ALT (USA)" w:date="2024-07-25T15:16:00Z">
        <w:r w:rsidRPr="00D25EE3">
          <w:rPr>
            <w:rFonts w:ascii="Arial" w:hAnsi="Arial" w:cs="Arial"/>
            <w:rPrChange w:id="1774" w:author="Worrell, Tyrone C CIV USARMY HQDA ASA ALT (USA)" w:date="2024-09-24T06:42:00Z">
              <w:rPr/>
            </w:rPrChange>
          </w:rPr>
          <w:t>(8)</w:t>
        </w:r>
        <w:r w:rsidRPr="00D25EE3">
          <w:rPr>
            <w:rFonts w:ascii="Arial" w:hAnsi="Arial" w:cs="Arial"/>
            <w:rPrChange w:id="1775" w:author="Worrell, Tyrone C CIV USARMY HQDA ASA ALT (USA)" w:date="2024-09-24T06:42:00Z">
              <w:rPr/>
            </w:rPrChange>
          </w:rPr>
          <w:tab/>
          <w:t xml:space="preserve">Document, provide, and brief findings, lessons learned, and best practices.  </w:t>
        </w:r>
      </w:ins>
    </w:p>
    <w:p w14:paraId="28B5E4A1" w14:textId="77777777" w:rsidR="009552BA" w:rsidRPr="00D25EE3" w:rsidRDefault="009552BA" w:rsidP="009552BA">
      <w:pPr>
        <w:pStyle w:val="BodyText"/>
        <w:spacing w:before="240"/>
        <w:ind w:left="120" w:right="231"/>
        <w:rPr>
          <w:ins w:id="1776" w:author="Worrell, Tyrone C CIV USARMY HQDA ASA ALT (USA)" w:date="2024-07-25T15:16:00Z"/>
          <w:rFonts w:ascii="Arial" w:hAnsi="Arial" w:cs="Arial"/>
          <w:rPrChange w:id="1777" w:author="Worrell, Tyrone C CIV USARMY HQDA ASA ALT (USA)" w:date="2024-09-24T06:42:00Z">
            <w:rPr>
              <w:ins w:id="1778" w:author="Worrell, Tyrone C CIV USARMY HQDA ASA ALT (USA)" w:date="2024-07-25T15:16:00Z"/>
            </w:rPr>
          </w:rPrChange>
        </w:rPr>
      </w:pPr>
      <w:ins w:id="1779" w:author="Worrell, Tyrone C CIV USARMY HQDA ASA ALT (USA)" w:date="2024-07-25T15:16:00Z">
        <w:r w:rsidRPr="00D25EE3">
          <w:rPr>
            <w:rFonts w:ascii="Arial" w:hAnsi="Arial" w:cs="Arial"/>
            <w:rPrChange w:id="1780" w:author="Worrell, Tyrone C CIV USARMY HQDA ASA ALT (USA)" w:date="2024-09-24T06:42:00Z">
              <w:rPr/>
            </w:rPrChange>
          </w:rPr>
          <w:t>(9)</w:t>
        </w:r>
        <w:r w:rsidRPr="00D25EE3">
          <w:rPr>
            <w:rFonts w:ascii="Arial" w:hAnsi="Arial" w:cs="Arial"/>
            <w:rPrChange w:id="1781" w:author="Worrell, Tyrone C CIV USARMY HQDA ASA ALT (USA)" w:date="2024-09-24T06:42:00Z">
              <w:rPr/>
            </w:rPrChange>
          </w:rPr>
          <w:tab/>
          <w:t xml:space="preserve">If serving as an SME for the review team, provide subject-matter-expertise in reviewing designated functional areas or special interest review elements during the PMR review process. </w:t>
        </w:r>
      </w:ins>
    </w:p>
    <w:p w14:paraId="6510B1A1" w14:textId="77777777" w:rsidR="009552BA" w:rsidRPr="00D25EE3" w:rsidRDefault="009552BA" w:rsidP="009552BA">
      <w:pPr>
        <w:pStyle w:val="BodyText"/>
        <w:spacing w:before="240"/>
        <w:ind w:left="120" w:right="231"/>
        <w:rPr>
          <w:ins w:id="1782" w:author="Worrell, Tyrone C CIV USARMY HQDA ASA ALT (USA)" w:date="2024-07-25T15:16:00Z"/>
          <w:rFonts w:ascii="Arial" w:hAnsi="Arial" w:cs="Arial"/>
          <w:rPrChange w:id="1783" w:author="Worrell, Tyrone C CIV USARMY HQDA ASA ALT (USA)" w:date="2024-09-24T06:42:00Z">
            <w:rPr>
              <w:ins w:id="1784" w:author="Worrell, Tyrone C CIV USARMY HQDA ASA ALT (USA)" w:date="2024-07-25T15:16:00Z"/>
            </w:rPr>
          </w:rPrChange>
        </w:rPr>
      </w:pPr>
      <w:ins w:id="1785" w:author="Worrell, Tyrone C CIV USARMY HQDA ASA ALT (USA)" w:date="2024-07-25T15:16:00Z">
        <w:r w:rsidRPr="00D25EE3">
          <w:rPr>
            <w:rFonts w:ascii="Arial" w:hAnsi="Arial" w:cs="Arial"/>
            <w:rPrChange w:id="1786" w:author="Worrell, Tyrone C CIV USARMY HQDA ASA ALT (USA)" w:date="2024-09-24T06:42:00Z">
              <w:rPr/>
            </w:rPrChange>
          </w:rPr>
          <w:t>(10)</w:t>
        </w:r>
        <w:r w:rsidRPr="00D25EE3">
          <w:rPr>
            <w:rFonts w:ascii="Arial" w:hAnsi="Arial" w:cs="Arial"/>
            <w:rPrChange w:id="1787" w:author="Worrell, Tyrone C CIV USARMY HQDA ASA ALT (USA)" w:date="2024-09-24T06:42:00Z">
              <w:rPr/>
            </w:rPrChange>
          </w:rPr>
          <w:tab/>
          <w:t xml:space="preserve">Assist PMR Team Manager/Lead, if requested, in reviewing PMR findings for consistency, accuracy, and completeness. </w:t>
        </w:r>
      </w:ins>
    </w:p>
    <w:p w14:paraId="4C7B4FB8" w14:textId="77777777" w:rsidR="009552BA" w:rsidRPr="00D25EE3" w:rsidRDefault="009552BA" w:rsidP="009552BA">
      <w:pPr>
        <w:pStyle w:val="BodyText"/>
        <w:spacing w:before="240"/>
        <w:ind w:left="120" w:right="231"/>
        <w:rPr>
          <w:ins w:id="1788" w:author="Worrell, Tyrone C CIV USARMY HQDA ASA ALT (USA)" w:date="2024-07-25T15:16:00Z"/>
          <w:rFonts w:ascii="Arial" w:hAnsi="Arial" w:cs="Arial"/>
          <w:rPrChange w:id="1789" w:author="Worrell, Tyrone C CIV USARMY HQDA ASA ALT (USA)" w:date="2024-09-24T06:42:00Z">
            <w:rPr>
              <w:ins w:id="1790" w:author="Worrell, Tyrone C CIV USARMY HQDA ASA ALT (USA)" w:date="2024-07-25T15:16:00Z"/>
            </w:rPr>
          </w:rPrChange>
        </w:rPr>
      </w:pPr>
      <w:ins w:id="1791" w:author="Worrell, Tyrone C CIV USARMY HQDA ASA ALT (USA)" w:date="2024-07-25T15:16:00Z">
        <w:r w:rsidRPr="00D25EE3">
          <w:rPr>
            <w:rFonts w:ascii="Arial" w:hAnsi="Arial" w:cs="Arial"/>
            <w:rPrChange w:id="1792" w:author="Worrell, Tyrone C CIV USARMY HQDA ASA ALT (USA)" w:date="2024-09-24T06:42:00Z">
              <w:rPr/>
            </w:rPrChange>
          </w:rPr>
          <w:t>11. Organizational CAP Representative</w:t>
        </w:r>
      </w:ins>
    </w:p>
    <w:p w14:paraId="31AE24B4" w14:textId="3A70D6BC" w:rsidR="009552BA" w:rsidRPr="00D25EE3" w:rsidRDefault="009552BA" w:rsidP="009552BA">
      <w:pPr>
        <w:pStyle w:val="BodyText"/>
        <w:spacing w:before="240"/>
        <w:ind w:left="120" w:right="231"/>
        <w:rPr>
          <w:ins w:id="1793" w:author="Worrell, Tyrone C CIV USARMY HQDA ASA ALT (USA)" w:date="2024-07-25T15:16:00Z"/>
          <w:rFonts w:ascii="Arial" w:hAnsi="Arial" w:cs="Arial"/>
          <w:rPrChange w:id="1794" w:author="Worrell, Tyrone C CIV USARMY HQDA ASA ALT (USA)" w:date="2024-09-24T06:42:00Z">
            <w:rPr>
              <w:ins w:id="1795" w:author="Worrell, Tyrone C CIV USARMY HQDA ASA ALT (USA)" w:date="2024-07-25T15:16:00Z"/>
            </w:rPr>
          </w:rPrChange>
        </w:rPr>
      </w:pPr>
      <w:ins w:id="1796" w:author="Worrell, Tyrone C CIV USARMY HQDA ASA ALT (USA)" w:date="2024-07-25T15:16:00Z">
        <w:r w:rsidRPr="00D25EE3">
          <w:rPr>
            <w:rFonts w:ascii="Arial" w:hAnsi="Arial" w:cs="Arial"/>
            <w:rPrChange w:id="1797" w:author="Worrell, Tyrone C CIV USARMY HQDA ASA ALT (USA)" w:date="2024-09-24T06:42:00Z">
              <w:rPr/>
            </w:rPrChange>
          </w:rPr>
          <w:t>A representative from each Organization listed on the CAP Submission and Checkpoint Form.  The Organizational CAP Representative receives the CAP from the CAP POC and is responsible for submission of the CAP to the PMR PAM SharePoint/Repository via the CAP Submission and Checkpoint Form.</w:t>
        </w:r>
      </w:ins>
    </w:p>
    <w:p w14:paraId="00C2E596" w14:textId="77777777" w:rsidR="009552BA" w:rsidRPr="00D25EE3" w:rsidRDefault="009552BA" w:rsidP="009552BA">
      <w:pPr>
        <w:pStyle w:val="BodyText"/>
        <w:spacing w:before="240"/>
        <w:ind w:left="120" w:right="231"/>
        <w:rPr>
          <w:ins w:id="1798" w:author="Worrell, Tyrone C CIV USARMY HQDA ASA ALT (USA)" w:date="2024-07-25T15:16:00Z"/>
          <w:rFonts w:ascii="Arial" w:hAnsi="Arial" w:cs="Arial"/>
          <w:rPrChange w:id="1799" w:author="Worrell, Tyrone C CIV USARMY HQDA ASA ALT (USA)" w:date="2024-09-24T06:42:00Z">
            <w:rPr>
              <w:ins w:id="1800" w:author="Worrell, Tyrone C CIV USARMY HQDA ASA ALT (USA)" w:date="2024-07-25T15:16:00Z"/>
            </w:rPr>
          </w:rPrChange>
        </w:rPr>
      </w:pPr>
      <w:ins w:id="1801" w:author="Worrell, Tyrone C CIV USARMY HQDA ASA ALT (USA)" w:date="2024-07-25T15:16:00Z">
        <w:r w:rsidRPr="00D25EE3">
          <w:rPr>
            <w:rFonts w:ascii="Arial" w:hAnsi="Arial" w:cs="Arial"/>
            <w:rPrChange w:id="1802" w:author="Worrell, Tyrone C CIV USARMY HQDA ASA ALT (USA)" w:date="2024-09-24T06:42:00Z">
              <w:rPr/>
            </w:rPrChange>
          </w:rPr>
          <w:t>12. CAP Point of Contact (POC)</w:t>
        </w:r>
      </w:ins>
    </w:p>
    <w:p w14:paraId="50C36E29" w14:textId="4FEE56F3" w:rsidR="009552BA" w:rsidRPr="00D25EE3" w:rsidRDefault="009552BA" w:rsidP="009552BA">
      <w:pPr>
        <w:pStyle w:val="BodyText"/>
        <w:spacing w:before="240"/>
        <w:ind w:left="120" w:right="231"/>
        <w:rPr>
          <w:rFonts w:ascii="Arial" w:hAnsi="Arial" w:cs="Arial"/>
          <w:rPrChange w:id="1803" w:author="Worrell, Tyrone C CIV USARMY HQDA ASA ALT (USA)" w:date="2024-09-24T06:42:00Z">
            <w:rPr/>
          </w:rPrChange>
        </w:rPr>
      </w:pPr>
      <w:ins w:id="1804" w:author="Worrell, Tyrone C CIV USARMY HQDA ASA ALT (USA)" w:date="2024-07-25T15:16:00Z">
        <w:r w:rsidRPr="00D25EE3">
          <w:rPr>
            <w:rFonts w:ascii="Arial" w:hAnsi="Arial" w:cs="Arial"/>
            <w:rPrChange w:id="1805" w:author="Worrell, Tyrone C CIV USARMY HQDA ASA ALT (USA)" w:date="2024-09-24T06:42:00Z">
              <w:rPr/>
            </w:rPrChange>
          </w:rPr>
          <w:t>a.</w:t>
        </w:r>
        <w:r w:rsidRPr="00D25EE3">
          <w:rPr>
            <w:rFonts w:ascii="Arial" w:hAnsi="Arial" w:cs="Arial"/>
            <w:rPrChange w:id="1806" w:author="Worrell, Tyrone C CIV USARMY HQDA ASA ALT (USA)" w:date="2024-09-24T06:42:00Z">
              <w:rPr/>
            </w:rPrChange>
          </w:rPr>
          <w:tab/>
          <w:t xml:space="preserve">A POC from the organization under review (typically the Subordinate Organization listed on the CAP Submission and Checkpoint Form).  The CAP POC receives PMR results from the PMR Team Manager/Lead, creates the CAP, obtains </w:t>
        </w:r>
        <w:r w:rsidRPr="00D25EE3">
          <w:rPr>
            <w:rFonts w:ascii="Arial" w:hAnsi="Arial" w:cs="Arial"/>
            <w:rPrChange w:id="1807" w:author="Worrell, Tyrone C CIV USARMY HQDA ASA ALT (USA)" w:date="2024-09-24T06:42:00Z">
              <w:rPr/>
            </w:rPrChange>
          </w:rPr>
          <w:lastRenderedPageBreak/>
          <w:t>CAP approval from the PMR Team Manager/Lead, and sends the approved CAP to the Organizational CAP Representative.</w:t>
        </w:r>
      </w:ins>
    </w:p>
    <w:p w14:paraId="229E7A87" w14:textId="6B609F76" w:rsidR="0060199D" w:rsidRPr="00D25EE3" w:rsidRDefault="000333D6">
      <w:pPr>
        <w:pStyle w:val="Heading1"/>
        <w:spacing w:before="240"/>
        <w:ind w:left="0"/>
        <w:rPr>
          <w:rFonts w:ascii="Arial" w:hAnsi="Arial" w:cs="Arial"/>
          <w:rPrChange w:id="1808" w:author="Worrell, Tyrone C CIV USARMY HQDA ASA ALT (USA)" w:date="2024-09-24T06:42:00Z">
            <w:rPr/>
          </w:rPrChange>
        </w:rPr>
        <w:pPrChange w:id="1809" w:author="Worrell, Tyrone C CIV USARMY HQDA ASA ALT (USA)" w:date="2024-09-24T06:51:00Z">
          <w:pPr>
            <w:pStyle w:val="Heading1"/>
            <w:spacing w:before="240"/>
          </w:pPr>
        </w:pPrChange>
      </w:pPr>
      <w:bookmarkStart w:id="1810" w:name="CC-301__Deputy_Assistant_Secretary_of_th"/>
      <w:bookmarkStart w:id="1811" w:name="_bookmark12"/>
      <w:bookmarkEnd w:id="1810"/>
      <w:bookmarkEnd w:id="1811"/>
      <w:del w:id="1812" w:author="Worrell, Tyrone C CIV USARMY HQDA ASA ALT (USA)" w:date="2024-09-24T06:51:00Z">
        <w:r w:rsidRPr="00D25EE3" w:rsidDel="00F01966">
          <w:rPr>
            <w:rFonts w:ascii="Arial" w:hAnsi="Arial" w:cs="Arial"/>
            <w:rPrChange w:id="1813" w:author="Worrell, Tyrone C CIV USARMY HQDA ASA ALT (USA)" w:date="2024-09-24T06:42:00Z">
              <w:rPr/>
            </w:rPrChange>
          </w:rPr>
          <w:delText>CC-</w:delText>
        </w:r>
        <w:r w:rsidRPr="009A6444" w:rsidDel="00F01966">
          <w:rPr>
            <w:rFonts w:ascii="Arial" w:hAnsi="Arial" w:cs="Arial"/>
            <w:b w:val="0"/>
            <w:bCs w:val="0"/>
            <w:rPrChange w:id="1814" w:author="Worrell, Tyrone C CIV USARMY HQDA ASA ALT (USA)" w:date="2024-09-24T06:51:00Z">
              <w:rPr/>
            </w:rPrChange>
          </w:rPr>
          <w:delText>301</w:delText>
        </w:r>
        <w:r w:rsidRPr="009A6444" w:rsidDel="00F01966">
          <w:rPr>
            <w:rFonts w:ascii="Arial" w:hAnsi="Arial" w:cs="Arial"/>
            <w:b w:val="0"/>
            <w:bCs w:val="0"/>
            <w:spacing w:val="54"/>
            <w:rPrChange w:id="1815" w:author="Worrell, Tyrone C CIV USARMY HQDA ASA ALT (USA)" w:date="2024-09-24T06:51:00Z">
              <w:rPr>
                <w:spacing w:val="54"/>
              </w:rPr>
            </w:rPrChange>
          </w:rPr>
          <w:delText xml:space="preserve"> </w:delText>
        </w:r>
      </w:del>
      <w:ins w:id="1816" w:author="Worrell, Tyrone C CIV USARMY HQDA ASA ALT (USA)" w:date="2024-09-24T06:51:00Z">
        <w:r w:rsidR="009A6444" w:rsidRPr="009A6444">
          <w:rPr>
            <w:rFonts w:ascii="Arial" w:hAnsi="Arial" w:cs="Arial"/>
            <w:b w:val="0"/>
            <w:bCs w:val="0"/>
            <w:spacing w:val="54"/>
            <w:rPrChange w:id="1817" w:author="Worrell, Tyrone C CIV USARMY HQDA ASA ALT (USA)" w:date="2024-09-24T06:51:00Z">
              <w:rPr>
                <w:rFonts w:ascii="Arial" w:hAnsi="Arial" w:cs="Arial"/>
                <w:spacing w:val="54"/>
              </w:rPr>
            </w:rPrChange>
          </w:rPr>
          <w:t>1</w:t>
        </w:r>
      </w:ins>
      <w:ins w:id="1818" w:author="Worrell, Tyrone C CIV USARMY HQDA ASA ALT (USA)" w:date="2024-09-24T06:52:00Z">
        <w:r w:rsidR="009A6444">
          <w:rPr>
            <w:rFonts w:ascii="Arial" w:hAnsi="Arial" w:cs="Arial"/>
            <w:b w:val="0"/>
            <w:bCs w:val="0"/>
            <w:spacing w:val="54"/>
          </w:rPr>
          <w:t>3</w:t>
        </w:r>
      </w:ins>
      <w:ins w:id="1819" w:author="Worrell, Tyrone C CIV USARMY HQDA ASA ALT (USA)" w:date="2024-09-24T06:51:00Z">
        <w:r w:rsidR="009A6444" w:rsidRPr="009A6444">
          <w:rPr>
            <w:rFonts w:ascii="Arial" w:hAnsi="Arial" w:cs="Arial"/>
            <w:b w:val="0"/>
            <w:bCs w:val="0"/>
            <w:spacing w:val="54"/>
            <w:rPrChange w:id="1820" w:author="Worrell, Tyrone C CIV USARMY HQDA ASA ALT (USA)" w:date="2024-09-24T06:51:00Z">
              <w:rPr>
                <w:rFonts w:ascii="Arial" w:hAnsi="Arial" w:cs="Arial"/>
                <w:spacing w:val="54"/>
              </w:rPr>
            </w:rPrChange>
          </w:rPr>
          <w:t xml:space="preserve">. </w:t>
        </w:r>
      </w:ins>
      <w:r w:rsidRPr="009A6444">
        <w:rPr>
          <w:rFonts w:ascii="Arial" w:hAnsi="Arial" w:cs="Arial"/>
          <w:b w:val="0"/>
          <w:bCs w:val="0"/>
          <w:rPrChange w:id="1821" w:author="Worrell, Tyrone C CIV USARMY HQDA ASA ALT (USA)" w:date="2024-09-24T06:51:00Z">
            <w:rPr/>
          </w:rPrChange>
        </w:rPr>
        <w:t>Deputy</w:t>
      </w:r>
      <w:r w:rsidRPr="009A6444">
        <w:rPr>
          <w:rFonts w:ascii="Arial" w:hAnsi="Arial" w:cs="Arial"/>
          <w:b w:val="0"/>
          <w:bCs w:val="0"/>
          <w:spacing w:val="-2"/>
          <w:rPrChange w:id="1822" w:author="Worrell, Tyrone C CIV USARMY HQDA ASA ALT (USA)" w:date="2024-09-24T06:51:00Z">
            <w:rPr>
              <w:spacing w:val="-2"/>
            </w:rPr>
          </w:rPrChange>
        </w:rPr>
        <w:t xml:space="preserve"> </w:t>
      </w:r>
      <w:r w:rsidRPr="009A6444">
        <w:rPr>
          <w:rFonts w:ascii="Arial" w:hAnsi="Arial" w:cs="Arial"/>
          <w:b w:val="0"/>
          <w:bCs w:val="0"/>
          <w:rPrChange w:id="1823" w:author="Worrell, Tyrone C CIV USARMY HQDA ASA ALT (USA)" w:date="2024-09-24T06:51:00Z">
            <w:rPr/>
          </w:rPrChange>
        </w:rPr>
        <w:t>Assistant</w:t>
      </w:r>
      <w:r w:rsidRPr="009A6444">
        <w:rPr>
          <w:rFonts w:ascii="Arial" w:hAnsi="Arial" w:cs="Arial"/>
          <w:b w:val="0"/>
          <w:bCs w:val="0"/>
          <w:spacing w:val="-2"/>
          <w:rPrChange w:id="1824" w:author="Worrell, Tyrone C CIV USARMY HQDA ASA ALT (USA)" w:date="2024-09-24T06:51:00Z">
            <w:rPr>
              <w:spacing w:val="-2"/>
            </w:rPr>
          </w:rPrChange>
        </w:rPr>
        <w:t xml:space="preserve"> </w:t>
      </w:r>
      <w:r w:rsidRPr="009A6444">
        <w:rPr>
          <w:rFonts w:ascii="Arial" w:hAnsi="Arial" w:cs="Arial"/>
          <w:b w:val="0"/>
          <w:bCs w:val="0"/>
          <w:rPrChange w:id="1825" w:author="Worrell, Tyrone C CIV USARMY HQDA ASA ALT (USA)" w:date="2024-09-24T06:51:00Z">
            <w:rPr/>
          </w:rPrChange>
        </w:rPr>
        <w:t>Secretary</w:t>
      </w:r>
      <w:r w:rsidRPr="009A6444">
        <w:rPr>
          <w:rFonts w:ascii="Arial" w:hAnsi="Arial" w:cs="Arial"/>
          <w:b w:val="0"/>
          <w:bCs w:val="0"/>
          <w:spacing w:val="-1"/>
          <w:rPrChange w:id="1826" w:author="Worrell, Tyrone C CIV USARMY HQDA ASA ALT (USA)" w:date="2024-09-24T06:51:00Z">
            <w:rPr>
              <w:spacing w:val="-1"/>
            </w:rPr>
          </w:rPrChange>
        </w:rPr>
        <w:t xml:space="preserve"> </w:t>
      </w:r>
      <w:r w:rsidRPr="009A6444">
        <w:rPr>
          <w:rFonts w:ascii="Arial" w:hAnsi="Arial" w:cs="Arial"/>
          <w:b w:val="0"/>
          <w:bCs w:val="0"/>
          <w:rPrChange w:id="1827" w:author="Worrell, Tyrone C CIV USARMY HQDA ASA ALT (USA)" w:date="2024-09-24T06:51:00Z">
            <w:rPr/>
          </w:rPrChange>
        </w:rPr>
        <w:t>of</w:t>
      </w:r>
      <w:r w:rsidRPr="009A6444">
        <w:rPr>
          <w:rFonts w:ascii="Arial" w:hAnsi="Arial" w:cs="Arial"/>
          <w:b w:val="0"/>
          <w:bCs w:val="0"/>
          <w:spacing w:val="-2"/>
          <w:rPrChange w:id="1828" w:author="Worrell, Tyrone C CIV USARMY HQDA ASA ALT (USA)" w:date="2024-09-24T06:51:00Z">
            <w:rPr>
              <w:spacing w:val="-2"/>
            </w:rPr>
          </w:rPrChange>
        </w:rPr>
        <w:t xml:space="preserve"> </w:t>
      </w:r>
      <w:r w:rsidRPr="009A6444">
        <w:rPr>
          <w:rFonts w:ascii="Arial" w:hAnsi="Arial" w:cs="Arial"/>
          <w:b w:val="0"/>
          <w:bCs w:val="0"/>
          <w:rPrChange w:id="1829" w:author="Worrell, Tyrone C CIV USARMY HQDA ASA ALT (USA)" w:date="2024-09-24T06:51:00Z">
            <w:rPr/>
          </w:rPrChange>
        </w:rPr>
        <w:t>the</w:t>
      </w:r>
      <w:r w:rsidRPr="009A6444">
        <w:rPr>
          <w:rFonts w:ascii="Arial" w:hAnsi="Arial" w:cs="Arial"/>
          <w:b w:val="0"/>
          <w:bCs w:val="0"/>
          <w:spacing w:val="-2"/>
          <w:rPrChange w:id="1830" w:author="Worrell, Tyrone C CIV USARMY HQDA ASA ALT (USA)" w:date="2024-09-24T06:51:00Z">
            <w:rPr>
              <w:spacing w:val="-2"/>
            </w:rPr>
          </w:rPrChange>
        </w:rPr>
        <w:t xml:space="preserve"> </w:t>
      </w:r>
      <w:r w:rsidRPr="009A6444">
        <w:rPr>
          <w:rFonts w:ascii="Arial" w:hAnsi="Arial" w:cs="Arial"/>
          <w:b w:val="0"/>
          <w:bCs w:val="0"/>
          <w:rPrChange w:id="1831" w:author="Worrell, Tyrone C CIV USARMY HQDA ASA ALT (USA)" w:date="2024-09-24T06:51:00Z">
            <w:rPr/>
          </w:rPrChange>
        </w:rPr>
        <w:t>Army</w:t>
      </w:r>
      <w:r w:rsidRPr="009A6444">
        <w:rPr>
          <w:rFonts w:ascii="Arial" w:hAnsi="Arial" w:cs="Arial"/>
          <w:b w:val="0"/>
          <w:bCs w:val="0"/>
          <w:spacing w:val="-2"/>
          <w:rPrChange w:id="1832" w:author="Worrell, Tyrone C CIV USARMY HQDA ASA ALT (USA)" w:date="2024-09-24T06:51:00Z">
            <w:rPr>
              <w:spacing w:val="-2"/>
            </w:rPr>
          </w:rPrChange>
        </w:rPr>
        <w:t xml:space="preserve"> </w:t>
      </w:r>
      <w:r w:rsidRPr="009A6444">
        <w:rPr>
          <w:rFonts w:ascii="Arial" w:hAnsi="Arial" w:cs="Arial"/>
          <w:b w:val="0"/>
          <w:bCs w:val="0"/>
          <w:rPrChange w:id="1833" w:author="Worrell, Tyrone C CIV USARMY HQDA ASA ALT (USA)" w:date="2024-09-24T06:51:00Z">
            <w:rPr/>
          </w:rPrChange>
        </w:rPr>
        <w:t>for</w:t>
      </w:r>
      <w:r w:rsidRPr="009A6444">
        <w:rPr>
          <w:rFonts w:ascii="Arial" w:hAnsi="Arial" w:cs="Arial"/>
          <w:b w:val="0"/>
          <w:bCs w:val="0"/>
          <w:spacing w:val="-2"/>
          <w:rPrChange w:id="1834" w:author="Worrell, Tyrone C CIV USARMY HQDA ASA ALT (USA)" w:date="2024-09-24T06:51:00Z">
            <w:rPr>
              <w:spacing w:val="-2"/>
            </w:rPr>
          </w:rPrChange>
        </w:rPr>
        <w:t xml:space="preserve"> </w:t>
      </w:r>
      <w:r w:rsidRPr="009A6444">
        <w:rPr>
          <w:rFonts w:ascii="Arial" w:hAnsi="Arial" w:cs="Arial"/>
          <w:b w:val="0"/>
          <w:bCs w:val="0"/>
          <w:rPrChange w:id="1835" w:author="Worrell, Tyrone C CIV USARMY HQDA ASA ALT (USA)" w:date="2024-09-24T06:51:00Z">
            <w:rPr/>
          </w:rPrChange>
        </w:rPr>
        <w:t>Procurement</w:t>
      </w:r>
      <w:r w:rsidRPr="009A6444">
        <w:rPr>
          <w:rFonts w:ascii="Arial" w:hAnsi="Arial" w:cs="Arial"/>
          <w:b w:val="0"/>
          <w:bCs w:val="0"/>
          <w:spacing w:val="-1"/>
          <w:rPrChange w:id="1836" w:author="Worrell, Tyrone C CIV USARMY HQDA ASA ALT (USA)" w:date="2024-09-24T06:51:00Z">
            <w:rPr>
              <w:spacing w:val="-1"/>
            </w:rPr>
          </w:rPrChange>
        </w:rPr>
        <w:t xml:space="preserve"> </w:t>
      </w:r>
      <w:r w:rsidRPr="009A6444">
        <w:rPr>
          <w:rFonts w:ascii="Arial" w:hAnsi="Arial" w:cs="Arial"/>
          <w:b w:val="0"/>
          <w:bCs w:val="0"/>
          <w:spacing w:val="-2"/>
          <w:rPrChange w:id="1837" w:author="Worrell, Tyrone C CIV USARMY HQDA ASA ALT (USA)" w:date="2024-09-24T06:51:00Z">
            <w:rPr>
              <w:spacing w:val="-2"/>
            </w:rPr>
          </w:rPrChange>
        </w:rPr>
        <w:t>(DASA(P)).</w:t>
      </w:r>
    </w:p>
    <w:p w14:paraId="229E7A88" w14:textId="77777777" w:rsidR="0060199D" w:rsidRPr="00D25EE3" w:rsidRDefault="0060199D">
      <w:pPr>
        <w:pStyle w:val="BodyText"/>
        <w:spacing w:before="5"/>
        <w:rPr>
          <w:rFonts w:ascii="Arial" w:hAnsi="Arial" w:cs="Arial"/>
          <w:b/>
          <w:rPrChange w:id="1838" w:author="Worrell, Tyrone C CIV USARMY HQDA ASA ALT (USA)" w:date="2024-09-24T06:42:00Z">
            <w:rPr>
              <w:b/>
            </w:rPr>
          </w:rPrChange>
        </w:rPr>
      </w:pPr>
    </w:p>
    <w:p w14:paraId="229E7A89" w14:textId="77777777" w:rsidR="0060199D" w:rsidRPr="00D25EE3" w:rsidRDefault="000333D6">
      <w:pPr>
        <w:pStyle w:val="BodyText"/>
        <w:ind w:left="120" w:right="231"/>
        <w:rPr>
          <w:rFonts w:ascii="Arial" w:hAnsi="Arial" w:cs="Arial"/>
          <w:rPrChange w:id="1839" w:author="Worrell, Tyrone C CIV USARMY HQDA ASA ALT (USA)" w:date="2024-09-24T06:42:00Z">
            <w:rPr/>
          </w:rPrChange>
        </w:rPr>
      </w:pPr>
      <w:r w:rsidRPr="00D25EE3">
        <w:rPr>
          <w:rFonts w:ascii="Arial" w:hAnsi="Arial" w:cs="Arial"/>
          <w:rPrChange w:id="1840" w:author="Worrell, Tyrone C CIV USARMY HQDA ASA ALT (USA)" w:date="2024-09-24T06:42:00Z">
            <w:rPr/>
          </w:rPrChange>
        </w:rPr>
        <w:t>The DASA(P) is the DA proponent for the PMR Program supporting the SPE to provide oversight</w:t>
      </w:r>
      <w:r w:rsidRPr="00D25EE3">
        <w:rPr>
          <w:rFonts w:ascii="Arial" w:hAnsi="Arial" w:cs="Arial"/>
          <w:spacing w:val="-3"/>
          <w:rPrChange w:id="1841" w:author="Worrell, Tyrone C CIV USARMY HQDA ASA ALT (USA)" w:date="2024-09-24T06:42:00Z">
            <w:rPr>
              <w:spacing w:val="-3"/>
            </w:rPr>
          </w:rPrChange>
        </w:rPr>
        <w:t xml:space="preserve"> </w:t>
      </w:r>
      <w:r w:rsidRPr="00D25EE3">
        <w:rPr>
          <w:rFonts w:ascii="Arial" w:hAnsi="Arial" w:cs="Arial"/>
          <w:rPrChange w:id="1842" w:author="Worrell, Tyrone C CIV USARMY HQDA ASA ALT (USA)" w:date="2024-09-24T06:42:00Z">
            <w:rPr/>
          </w:rPrChange>
        </w:rPr>
        <w:t>and</w:t>
      </w:r>
      <w:r w:rsidRPr="00D25EE3">
        <w:rPr>
          <w:rFonts w:ascii="Arial" w:hAnsi="Arial" w:cs="Arial"/>
          <w:spacing w:val="-3"/>
          <w:rPrChange w:id="1843" w:author="Worrell, Tyrone C CIV USARMY HQDA ASA ALT (USA)" w:date="2024-09-24T06:42:00Z">
            <w:rPr>
              <w:spacing w:val="-3"/>
            </w:rPr>
          </w:rPrChange>
        </w:rPr>
        <w:t xml:space="preserve"> </w:t>
      </w:r>
      <w:r w:rsidRPr="00D25EE3">
        <w:rPr>
          <w:rFonts w:ascii="Arial" w:hAnsi="Arial" w:cs="Arial"/>
          <w:rPrChange w:id="1844" w:author="Worrell, Tyrone C CIV USARMY HQDA ASA ALT (USA)" w:date="2024-09-24T06:42:00Z">
            <w:rPr/>
          </w:rPrChange>
        </w:rPr>
        <w:t>evaluation</w:t>
      </w:r>
      <w:r w:rsidRPr="00D25EE3">
        <w:rPr>
          <w:rFonts w:ascii="Arial" w:hAnsi="Arial" w:cs="Arial"/>
          <w:spacing w:val="-5"/>
          <w:rPrChange w:id="1845" w:author="Worrell, Tyrone C CIV USARMY HQDA ASA ALT (USA)" w:date="2024-09-24T06:42:00Z">
            <w:rPr>
              <w:spacing w:val="-5"/>
            </w:rPr>
          </w:rPrChange>
        </w:rPr>
        <w:t xml:space="preserve"> </w:t>
      </w:r>
      <w:r w:rsidRPr="00D25EE3">
        <w:rPr>
          <w:rFonts w:ascii="Arial" w:hAnsi="Arial" w:cs="Arial"/>
          <w:rPrChange w:id="1846" w:author="Worrell, Tyrone C CIV USARMY HQDA ASA ALT (USA)" w:date="2024-09-24T06:42:00Z">
            <w:rPr/>
          </w:rPrChange>
        </w:rPr>
        <w:t>of</w:t>
      </w:r>
      <w:r w:rsidRPr="00D25EE3">
        <w:rPr>
          <w:rFonts w:ascii="Arial" w:hAnsi="Arial" w:cs="Arial"/>
          <w:spacing w:val="-3"/>
          <w:rPrChange w:id="1847" w:author="Worrell, Tyrone C CIV USARMY HQDA ASA ALT (USA)" w:date="2024-09-24T06:42:00Z">
            <w:rPr>
              <w:spacing w:val="-3"/>
            </w:rPr>
          </w:rPrChange>
        </w:rPr>
        <w:t xml:space="preserve"> </w:t>
      </w:r>
      <w:r w:rsidRPr="00D25EE3">
        <w:rPr>
          <w:rFonts w:ascii="Arial" w:hAnsi="Arial" w:cs="Arial"/>
          <w:rPrChange w:id="1848" w:author="Worrell, Tyrone C CIV USARMY HQDA ASA ALT (USA)" w:date="2024-09-24T06:42:00Z">
            <w:rPr/>
          </w:rPrChange>
        </w:rPr>
        <w:t>Army</w:t>
      </w:r>
      <w:r w:rsidRPr="00D25EE3">
        <w:rPr>
          <w:rFonts w:ascii="Arial" w:hAnsi="Arial" w:cs="Arial"/>
          <w:spacing w:val="-3"/>
          <w:rPrChange w:id="1849" w:author="Worrell, Tyrone C CIV USARMY HQDA ASA ALT (USA)" w:date="2024-09-24T06:42:00Z">
            <w:rPr>
              <w:spacing w:val="-3"/>
            </w:rPr>
          </w:rPrChange>
        </w:rPr>
        <w:t xml:space="preserve"> </w:t>
      </w:r>
      <w:r w:rsidRPr="00D25EE3">
        <w:rPr>
          <w:rFonts w:ascii="Arial" w:hAnsi="Arial" w:cs="Arial"/>
          <w:rPrChange w:id="1850" w:author="Worrell, Tyrone C CIV USARMY HQDA ASA ALT (USA)" w:date="2024-09-24T06:42:00Z">
            <w:rPr/>
          </w:rPrChange>
        </w:rPr>
        <w:t>contracting,</w:t>
      </w:r>
      <w:r w:rsidRPr="00D25EE3">
        <w:rPr>
          <w:rFonts w:ascii="Arial" w:hAnsi="Arial" w:cs="Arial"/>
          <w:spacing w:val="-3"/>
          <w:rPrChange w:id="1851" w:author="Worrell, Tyrone C CIV USARMY HQDA ASA ALT (USA)" w:date="2024-09-24T06:42:00Z">
            <w:rPr>
              <w:spacing w:val="-3"/>
            </w:rPr>
          </w:rPrChange>
        </w:rPr>
        <w:t xml:space="preserve"> </w:t>
      </w:r>
      <w:r w:rsidRPr="00D25EE3">
        <w:rPr>
          <w:rFonts w:ascii="Arial" w:hAnsi="Arial" w:cs="Arial"/>
          <w:rPrChange w:id="1852" w:author="Worrell, Tyrone C CIV USARMY HQDA ASA ALT (USA)" w:date="2024-09-24T06:42:00Z">
            <w:rPr/>
          </w:rPrChange>
        </w:rPr>
        <w:t>consistent</w:t>
      </w:r>
      <w:r w:rsidRPr="00D25EE3">
        <w:rPr>
          <w:rFonts w:ascii="Arial" w:hAnsi="Arial" w:cs="Arial"/>
          <w:spacing w:val="-3"/>
          <w:rPrChange w:id="1853" w:author="Worrell, Tyrone C CIV USARMY HQDA ASA ALT (USA)" w:date="2024-09-24T06:42:00Z">
            <w:rPr>
              <w:spacing w:val="-3"/>
            </w:rPr>
          </w:rPrChange>
        </w:rPr>
        <w:t xml:space="preserve"> </w:t>
      </w:r>
      <w:r w:rsidRPr="00D25EE3">
        <w:rPr>
          <w:rFonts w:ascii="Arial" w:hAnsi="Arial" w:cs="Arial"/>
          <w:rPrChange w:id="1854" w:author="Worrell, Tyrone C CIV USARMY HQDA ASA ALT (USA)" w:date="2024-09-24T06:42:00Z">
            <w:rPr/>
          </w:rPrChange>
        </w:rPr>
        <w:t>with</w:t>
      </w:r>
      <w:r w:rsidRPr="00D25EE3">
        <w:rPr>
          <w:rFonts w:ascii="Arial" w:hAnsi="Arial" w:cs="Arial"/>
          <w:spacing w:val="-5"/>
          <w:rPrChange w:id="1855" w:author="Worrell, Tyrone C CIV USARMY HQDA ASA ALT (USA)" w:date="2024-09-24T06:42:00Z">
            <w:rPr>
              <w:spacing w:val="-5"/>
            </w:rPr>
          </w:rPrChange>
        </w:rPr>
        <w:t xml:space="preserve"> </w:t>
      </w:r>
      <w:r w:rsidRPr="00D25EE3">
        <w:rPr>
          <w:rFonts w:ascii="Arial" w:hAnsi="Arial" w:cs="Arial"/>
          <w:rPrChange w:id="1856" w:author="Worrell, Tyrone C CIV USARMY HQDA ASA ALT (USA)" w:date="2024-09-24T06:42:00Z">
            <w:rPr/>
          </w:rPrChange>
        </w:rPr>
        <w:t>the</w:t>
      </w:r>
      <w:r w:rsidRPr="00D25EE3">
        <w:rPr>
          <w:rFonts w:ascii="Arial" w:hAnsi="Arial" w:cs="Arial"/>
          <w:spacing w:val="-3"/>
          <w:rPrChange w:id="1857" w:author="Worrell, Tyrone C CIV USARMY HQDA ASA ALT (USA)" w:date="2024-09-24T06:42:00Z">
            <w:rPr>
              <w:spacing w:val="-3"/>
            </w:rPr>
          </w:rPrChange>
        </w:rPr>
        <w:t xml:space="preserve"> </w:t>
      </w:r>
      <w:r w:rsidRPr="00D25EE3">
        <w:rPr>
          <w:rFonts w:ascii="Arial" w:hAnsi="Arial" w:cs="Arial"/>
          <w:rPrChange w:id="1858" w:author="Worrell, Tyrone C CIV USARMY HQDA ASA ALT (USA)" w:date="2024-09-24T06:42:00Z">
            <w:rPr/>
          </w:rPrChange>
        </w:rPr>
        <w:t>enterprise</w:t>
      </w:r>
      <w:r w:rsidRPr="00D25EE3">
        <w:rPr>
          <w:rFonts w:ascii="Arial" w:hAnsi="Arial" w:cs="Arial"/>
          <w:spacing w:val="-3"/>
          <w:rPrChange w:id="1859" w:author="Worrell, Tyrone C CIV USARMY HQDA ASA ALT (USA)" w:date="2024-09-24T06:42:00Z">
            <w:rPr>
              <w:spacing w:val="-3"/>
            </w:rPr>
          </w:rPrChange>
        </w:rPr>
        <w:t xml:space="preserve"> </w:t>
      </w:r>
      <w:r w:rsidRPr="00D25EE3">
        <w:rPr>
          <w:rFonts w:ascii="Arial" w:hAnsi="Arial" w:cs="Arial"/>
          <w:rPrChange w:id="1860" w:author="Worrell, Tyrone C CIV USARMY HQDA ASA ALT (USA)" w:date="2024-09-24T06:42:00Z">
            <w:rPr/>
          </w:rPrChange>
        </w:rPr>
        <w:t>risk</w:t>
      </w:r>
      <w:r w:rsidRPr="00D25EE3">
        <w:rPr>
          <w:rFonts w:ascii="Arial" w:hAnsi="Arial" w:cs="Arial"/>
          <w:spacing w:val="-5"/>
          <w:rPrChange w:id="1861" w:author="Worrell, Tyrone C CIV USARMY HQDA ASA ALT (USA)" w:date="2024-09-24T06:42:00Z">
            <w:rPr>
              <w:spacing w:val="-5"/>
            </w:rPr>
          </w:rPrChange>
        </w:rPr>
        <w:t xml:space="preserve"> </w:t>
      </w:r>
      <w:r w:rsidRPr="00D25EE3">
        <w:rPr>
          <w:rFonts w:ascii="Arial" w:hAnsi="Arial" w:cs="Arial"/>
          <w:rPrChange w:id="1862" w:author="Worrell, Tyrone C CIV USARMY HQDA ASA ALT (USA)" w:date="2024-09-24T06:42:00Z">
            <w:rPr/>
          </w:rPrChange>
        </w:rPr>
        <w:t>management and internal control practices of OMB Circular A-123 and AR 11-2.</w:t>
      </w:r>
    </w:p>
    <w:p w14:paraId="229E7A8A" w14:textId="4635D5D3" w:rsidR="0060199D" w:rsidRPr="009A6444" w:rsidRDefault="009A6444">
      <w:pPr>
        <w:pStyle w:val="Heading1"/>
        <w:spacing w:before="240"/>
        <w:rPr>
          <w:rFonts w:ascii="Arial" w:hAnsi="Arial" w:cs="Arial"/>
          <w:b w:val="0"/>
          <w:bCs w:val="0"/>
          <w:rPrChange w:id="1863" w:author="Worrell, Tyrone C CIV USARMY HQDA ASA ALT (USA)" w:date="2024-09-24T06:52:00Z">
            <w:rPr/>
          </w:rPrChange>
        </w:rPr>
      </w:pPr>
      <w:bookmarkStart w:id="1864" w:name="CC-302__Heads_of_Contracting_Activities."/>
      <w:bookmarkStart w:id="1865" w:name="_bookmark13"/>
      <w:bookmarkEnd w:id="1864"/>
      <w:bookmarkEnd w:id="1865"/>
      <w:ins w:id="1866" w:author="Worrell, Tyrone C CIV USARMY HQDA ASA ALT (USA)" w:date="2024-09-24T06:52:00Z">
        <w:r>
          <w:rPr>
            <w:rFonts w:ascii="Arial" w:hAnsi="Arial" w:cs="Arial"/>
            <w:b w:val="0"/>
            <w:bCs w:val="0"/>
            <w:spacing w:val="54"/>
          </w:rPr>
          <w:t>14.</w:t>
        </w:r>
      </w:ins>
      <w:del w:id="1867" w:author="Worrell, Tyrone C CIV USARMY HQDA ASA ALT (USA)" w:date="2024-09-24T06:52:00Z">
        <w:r w:rsidR="000333D6" w:rsidRPr="009A6444" w:rsidDel="009A6444">
          <w:rPr>
            <w:rFonts w:ascii="Arial" w:hAnsi="Arial" w:cs="Arial"/>
            <w:b w:val="0"/>
            <w:bCs w:val="0"/>
            <w:rPrChange w:id="1868" w:author="Worrell, Tyrone C CIV USARMY HQDA ASA ALT (USA)" w:date="2024-09-24T06:52:00Z">
              <w:rPr/>
            </w:rPrChange>
          </w:rPr>
          <w:delText>CC-302</w:delText>
        </w:r>
        <w:r w:rsidR="000333D6" w:rsidRPr="009A6444" w:rsidDel="009A6444">
          <w:rPr>
            <w:rFonts w:ascii="Arial" w:hAnsi="Arial" w:cs="Arial"/>
            <w:b w:val="0"/>
            <w:bCs w:val="0"/>
            <w:spacing w:val="54"/>
            <w:rPrChange w:id="1869" w:author="Worrell, Tyrone C CIV USARMY HQDA ASA ALT (USA)" w:date="2024-09-24T06:52:00Z">
              <w:rPr>
                <w:spacing w:val="54"/>
              </w:rPr>
            </w:rPrChange>
          </w:rPr>
          <w:delText xml:space="preserve"> </w:delText>
        </w:r>
      </w:del>
      <w:r w:rsidR="000333D6" w:rsidRPr="009A6444">
        <w:rPr>
          <w:rFonts w:ascii="Arial" w:hAnsi="Arial" w:cs="Arial"/>
          <w:b w:val="0"/>
          <w:bCs w:val="0"/>
          <w:rPrChange w:id="1870" w:author="Worrell, Tyrone C CIV USARMY HQDA ASA ALT (USA)" w:date="2024-09-24T06:52:00Z">
            <w:rPr/>
          </w:rPrChange>
        </w:rPr>
        <w:t>Heads</w:t>
      </w:r>
      <w:r w:rsidR="000333D6" w:rsidRPr="009A6444">
        <w:rPr>
          <w:rFonts w:ascii="Arial" w:hAnsi="Arial" w:cs="Arial"/>
          <w:b w:val="0"/>
          <w:bCs w:val="0"/>
          <w:spacing w:val="-1"/>
          <w:rPrChange w:id="1871" w:author="Worrell, Tyrone C CIV USARMY HQDA ASA ALT (USA)" w:date="2024-09-24T06:52:00Z">
            <w:rPr>
              <w:spacing w:val="-1"/>
            </w:rPr>
          </w:rPrChange>
        </w:rPr>
        <w:t xml:space="preserve"> </w:t>
      </w:r>
      <w:r w:rsidR="000333D6" w:rsidRPr="009A6444">
        <w:rPr>
          <w:rFonts w:ascii="Arial" w:hAnsi="Arial" w:cs="Arial"/>
          <w:b w:val="0"/>
          <w:bCs w:val="0"/>
          <w:rPrChange w:id="1872" w:author="Worrell, Tyrone C CIV USARMY HQDA ASA ALT (USA)" w:date="2024-09-24T06:52:00Z">
            <w:rPr/>
          </w:rPrChange>
        </w:rPr>
        <w:t>of</w:t>
      </w:r>
      <w:r w:rsidR="000333D6" w:rsidRPr="009A6444">
        <w:rPr>
          <w:rFonts w:ascii="Arial" w:hAnsi="Arial" w:cs="Arial"/>
          <w:b w:val="0"/>
          <w:bCs w:val="0"/>
          <w:spacing w:val="-2"/>
          <w:rPrChange w:id="1873" w:author="Worrell, Tyrone C CIV USARMY HQDA ASA ALT (USA)" w:date="2024-09-24T06:52:00Z">
            <w:rPr>
              <w:spacing w:val="-2"/>
            </w:rPr>
          </w:rPrChange>
        </w:rPr>
        <w:t xml:space="preserve"> </w:t>
      </w:r>
      <w:r w:rsidR="000333D6" w:rsidRPr="009A6444">
        <w:rPr>
          <w:rFonts w:ascii="Arial" w:hAnsi="Arial" w:cs="Arial"/>
          <w:b w:val="0"/>
          <w:bCs w:val="0"/>
          <w:rPrChange w:id="1874" w:author="Worrell, Tyrone C CIV USARMY HQDA ASA ALT (USA)" w:date="2024-09-24T06:52:00Z">
            <w:rPr/>
          </w:rPrChange>
        </w:rPr>
        <w:t>Contracting</w:t>
      </w:r>
      <w:r w:rsidR="000333D6" w:rsidRPr="009A6444">
        <w:rPr>
          <w:rFonts w:ascii="Arial" w:hAnsi="Arial" w:cs="Arial"/>
          <w:b w:val="0"/>
          <w:bCs w:val="0"/>
          <w:spacing w:val="-1"/>
          <w:rPrChange w:id="1875" w:author="Worrell, Tyrone C CIV USARMY HQDA ASA ALT (USA)" w:date="2024-09-24T06:52:00Z">
            <w:rPr>
              <w:spacing w:val="-1"/>
            </w:rPr>
          </w:rPrChange>
        </w:rPr>
        <w:t xml:space="preserve"> </w:t>
      </w:r>
      <w:r w:rsidR="000333D6" w:rsidRPr="009A6444">
        <w:rPr>
          <w:rFonts w:ascii="Arial" w:hAnsi="Arial" w:cs="Arial"/>
          <w:b w:val="0"/>
          <w:bCs w:val="0"/>
          <w:spacing w:val="-2"/>
          <w:rPrChange w:id="1876" w:author="Worrell, Tyrone C CIV USARMY HQDA ASA ALT (USA)" w:date="2024-09-24T06:52:00Z">
            <w:rPr>
              <w:spacing w:val="-2"/>
            </w:rPr>
          </w:rPrChange>
        </w:rPr>
        <w:t>Activities.</w:t>
      </w:r>
    </w:p>
    <w:p w14:paraId="229E7A8B" w14:textId="77777777" w:rsidR="0060199D" w:rsidRPr="00D25EE3" w:rsidRDefault="0060199D">
      <w:pPr>
        <w:pStyle w:val="BodyText"/>
        <w:spacing w:before="6"/>
        <w:rPr>
          <w:rFonts w:ascii="Arial" w:hAnsi="Arial" w:cs="Arial"/>
          <w:b/>
          <w:rPrChange w:id="1877" w:author="Worrell, Tyrone C CIV USARMY HQDA ASA ALT (USA)" w:date="2024-09-24T06:42:00Z">
            <w:rPr>
              <w:b/>
            </w:rPr>
          </w:rPrChange>
        </w:rPr>
      </w:pPr>
    </w:p>
    <w:p w14:paraId="229E7A8C" w14:textId="77777777" w:rsidR="0060199D" w:rsidRPr="00D25EE3" w:rsidRDefault="000333D6">
      <w:pPr>
        <w:pStyle w:val="BodyText"/>
        <w:ind w:left="120"/>
        <w:rPr>
          <w:rFonts w:ascii="Arial" w:hAnsi="Arial" w:cs="Arial"/>
          <w:rPrChange w:id="1878" w:author="Worrell, Tyrone C CIV USARMY HQDA ASA ALT (USA)" w:date="2024-09-24T06:42:00Z">
            <w:rPr/>
          </w:rPrChange>
        </w:rPr>
      </w:pPr>
      <w:r w:rsidRPr="00D25EE3">
        <w:rPr>
          <w:rFonts w:ascii="Arial" w:hAnsi="Arial" w:cs="Arial"/>
          <w:rPrChange w:id="1879" w:author="Worrell, Tyrone C CIV USARMY HQDA ASA ALT (USA)" w:date="2024-09-24T06:42:00Z">
            <w:rPr/>
          </w:rPrChange>
        </w:rPr>
        <w:t>HCAs</w:t>
      </w:r>
      <w:r w:rsidRPr="00D25EE3">
        <w:rPr>
          <w:rFonts w:ascii="Arial" w:hAnsi="Arial" w:cs="Arial"/>
          <w:spacing w:val="-2"/>
          <w:rPrChange w:id="1880" w:author="Worrell, Tyrone C CIV USARMY HQDA ASA ALT (USA)" w:date="2024-09-24T06:42:00Z">
            <w:rPr>
              <w:spacing w:val="-2"/>
            </w:rPr>
          </w:rPrChange>
        </w:rPr>
        <w:t xml:space="preserve"> </w:t>
      </w:r>
      <w:r w:rsidRPr="00D25EE3">
        <w:rPr>
          <w:rFonts w:ascii="Arial" w:hAnsi="Arial" w:cs="Arial"/>
          <w:rPrChange w:id="1881" w:author="Worrell, Tyrone C CIV USARMY HQDA ASA ALT (USA)" w:date="2024-09-24T06:42:00Z">
            <w:rPr/>
          </w:rPrChange>
        </w:rPr>
        <w:t>shall</w:t>
      </w:r>
      <w:r w:rsidRPr="00D25EE3">
        <w:rPr>
          <w:rFonts w:ascii="Arial" w:hAnsi="Arial" w:cs="Arial"/>
          <w:spacing w:val="-1"/>
          <w:rPrChange w:id="1882" w:author="Worrell, Tyrone C CIV USARMY HQDA ASA ALT (USA)" w:date="2024-09-24T06:42:00Z">
            <w:rPr>
              <w:spacing w:val="-1"/>
            </w:rPr>
          </w:rPrChange>
        </w:rPr>
        <w:t xml:space="preserve"> </w:t>
      </w:r>
      <w:r w:rsidRPr="00D25EE3">
        <w:rPr>
          <w:rFonts w:ascii="Arial" w:hAnsi="Arial" w:cs="Arial"/>
          <w:spacing w:val="-10"/>
          <w:rPrChange w:id="1883" w:author="Worrell, Tyrone C CIV USARMY HQDA ASA ALT (USA)" w:date="2024-09-24T06:42:00Z">
            <w:rPr>
              <w:spacing w:val="-10"/>
            </w:rPr>
          </w:rPrChange>
        </w:rPr>
        <w:t>–</w:t>
      </w:r>
    </w:p>
    <w:p w14:paraId="7C894803" w14:textId="77777777" w:rsidR="0060199D" w:rsidRPr="00D25EE3" w:rsidDel="007535C8" w:rsidRDefault="0060199D">
      <w:pPr>
        <w:rPr>
          <w:del w:id="1884" w:author="Worrell, Tyrone C CIV USARMY HQDA ASA ALT (USA)" w:date="2024-07-25T15:17:00Z"/>
          <w:rFonts w:ascii="Arial" w:hAnsi="Arial" w:cs="Arial"/>
          <w:sz w:val="24"/>
          <w:szCs w:val="24"/>
          <w:rPrChange w:id="1885" w:author="Worrell, Tyrone C CIV USARMY HQDA ASA ALT (USA)" w:date="2024-09-24T06:42:00Z">
            <w:rPr>
              <w:del w:id="1886" w:author="Worrell, Tyrone C CIV USARMY HQDA ASA ALT (USA)" w:date="2024-07-25T15:17:00Z"/>
            </w:rPr>
          </w:rPrChange>
        </w:rPr>
      </w:pPr>
    </w:p>
    <w:p w14:paraId="157BB24F" w14:textId="77777777" w:rsidR="007535C8" w:rsidRPr="00D25EE3" w:rsidRDefault="007535C8" w:rsidP="007535C8">
      <w:pPr>
        <w:pStyle w:val="ListParagraph"/>
        <w:numPr>
          <w:ilvl w:val="0"/>
          <w:numId w:val="12"/>
        </w:numPr>
        <w:tabs>
          <w:tab w:val="left" w:pos="445"/>
        </w:tabs>
        <w:spacing w:before="60"/>
        <w:ind w:left="119" w:right="400" w:firstLine="0"/>
        <w:rPr>
          <w:rFonts w:ascii="Arial" w:hAnsi="Arial" w:cs="Arial"/>
          <w:sz w:val="24"/>
          <w:szCs w:val="24"/>
          <w:rPrChange w:id="1887" w:author="Worrell, Tyrone C CIV USARMY HQDA ASA ALT (USA)" w:date="2024-09-24T06:42:00Z">
            <w:rPr>
              <w:sz w:val="24"/>
            </w:rPr>
          </w:rPrChange>
        </w:rPr>
      </w:pPr>
      <w:r w:rsidRPr="00D25EE3">
        <w:rPr>
          <w:rFonts w:ascii="Arial" w:hAnsi="Arial" w:cs="Arial"/>
          <w:sz w:val="24"/>
          <w:szCs w:val="24"/>
          <w:rPrChange w:id="1888" w:author="Worrell, Tyrone C CIV USARMY HQDA ASA ALT (USA)" w:date="2024-09-24T06:42:00Z">
            <w:rPr>
              <w:sz w:val="24"/>
            </w:rPr>
          </w:rPrChange>
        </w:rPr>
        <w:t>Assess</w:t>
      </w:r>
      <w:r w:rsidRPr="00D25EE3">
        <w:rPr>
          <w:rFonts w:ascii="Arial" w:hAnsi="Arial" w:cs="Arial"/>
          <w:spacing w:val="-4"/>
          <w:sz w:val="24"/>
          <w:szCs w:val="24"/>
          <w:rPrChange w:id="1889" w:author="Worrell, Tyrone C CIV USARMY HQDA ASA ALT (USA)" w:date="2024-09-24T06:42:00Z">
            <w:rPr>
              <w:spacing w:val="-4"/>
              <w:sz w:val="24"/>
            </w:rPr>
          </w:rPrChange>
        </w:rPr>
        <w:t xml:space="preserve"> </w:t>
      </w:r>
      <w:r w:rsidRPr="00D25EE3">
        <w:rPr>
          <w:rFonts w:ascii="Arial" w:hAnsi="Arial" w:cs="Arial"/>
          <w:sz w:val="24"/>
          <w:szCs w:val="24"/>
          <w:rPrChange w:id="1890" w:author="Worrell, Tyrone C CIV USARMY HQDA ASA ALT (USA)" w:date="2024-09-24T06:42:00Z">
            <w:rPr>
              <w:sz w:val="24"/>
            </w:rPr>
          </w:rPrChange>
        </w:rPr>
        <w:t>the</w:t>
      </w:r>
      <w:r w:rsidRPr="00D25EE3">
        <w:rPr>
          <w:rFonts w:ascii="Arial" w:hAnsi="Arial" w:cs="Arial"/>
          <w:spacing w:val="-4"/>
          <w:sz w:val="24"/>
          <w:szCs w:val="24"/>
          <w:rPrChange w:id="1891" w:author="Worrell, Tyrone C CIV USARMY HQDA ASA ALT (USA)" w:date="2024-09-24T06:42:00Z">
            <w:rPr>
              <w:spacing w:val="-4"/>
              <w:sz w:val="24"/>
            </w:rPr>
          </w:rPrChange>
        </w:rPr>
        <w:t xml:space="preserve"> </w:t>
      </w:r>
      <w:r w:rsidRPr="00D25EE3">
        <w:rPr>
          <w:rFonts w:ascii="Arial" w:hAnsi="Arial" w:cs="Arial"/>
          <w:sz w:val="24"/>
          <w:szCs w:val="24"/>
          <w:rPrChange w:id="1892" w:author="Worrell, Tyrone C CIV USARMY HQDA ASA ALT (USA)" w:date="2024-09-24T06:42:00Z">
            <w:rPr>
              <w:sz w:val="24"/>
            </w:rPr>
          </w:rPrChange>
        </w:rPr>
        <w:t>effectiveness</w:t>
      </w:r>
      <w:r w:rsidRPr="00D25EE3">
        <w:rPr>
          <w:rFonts w:ascii="Arial" w:hAnsi="Arial" w:cs="Arial"/>
          <w:spacing w:val="-4"/>
          <w:sz w:val="24"/>
          <w:szCs w:val="24"/>
          <w:rPrChange w:id="1893" w:author="Worrell, Tyrone C CIV USARMY HQDA ASA ALT (USA)" w:date="2024-09-24T06:42:00Z">
            <w:rPr>
              <w:spacing w:val="-4"/>
              <w:sz w:val="24"/>
            </w:rPr>
          </w:rPrChange>
        </w:rPr>
        <w:t xml:space="preserve"> </w:t>
      </w:r>
      <w:r w:rsidRPr="00D25EE3">
        <w:rPr>
          <w:rFonts w:ascii="Arial" w:hAnsi="Arial" w:cs="Arial"/>
          <w:sz w:val="24"/>
          <w:szCs w:val="24"/>
          <w:rPrChange w:id="1894" w:author="Worrell, Tyrone C CIV USARMY HQDA ASA ALT (USA)" w:date="2024-09-24T06:42:00Z">
            <w:rPr>
              <w:sz w:val="24"/>
            </w:rPr>
          </w:rPrChange>
        </w:rPr>
        <w:t>of</w:t>
      </w:r>
      <w:r w:rsidRPr="00D25EE3">
        <w:rPr>
          <w:rFonts w:ascii="Arial" w:hAnsi="Arial" w:cs="Arial"/>
          <w:spacing w:val="-4"/>
          <w:sz w:val="24"/>
          <w:szCs w:val="24"/>
          <w:rPrChange w:id="1895" w:author="Worrell, Tyrone C CIV USARMY HQDA ASA ALT (USA)" w:date="2024-09-24T06:42:00Z">
            <w:rPr>
              <w:spacing w:val="-4"/>
              <w:sz w:val="24"/>
            </w:rPr>
          </w:rPrChange>
        </w:rPr>
        <w:t xml:space="preserve"> </w:t>
      </w:r>
      <w:r w:rsidRPr="00D25EE3">
        <w:rPr>
          <w:rFonts w:ascii="Arial" w:hAnsi="Arial" w:cs="Arial"/>
          <w:sz w:val="24"/>
          <w:szCs w:val="24"/>
          <w:rPrChange w:id="1896" w:author="Worrell, Tyrone C CIV USARMY HQDA ASA ALT (USA)" w:date="2024-09-24T06:42:00Z">
            <w:rPr>
              <w:sz w:val="24"/>
            </w:rPr>
          </w:rPrChange>
        </w:rPr>
        <w:t>procurement-authority</w:t>
      </w:r>
      <w:r w:rsidRPr="00D25EE3">
        <w:rPr>
          <w:rFonts w:ascii="Arial" w:hAnsi="Arial" w:cs="Arial"/>
          <w:spacing w:val="-4"/>
          <w:sz w:val="24"/>
          <w:szCs w:val="24"/>
          <w:rPrChange w:id="1897" w:author="Worrell, Tyrone C CIV USARMY HQDA ASA ALT (USA)" w:date="2024-09-24T06:42:00Z">
            <w:rPr>
              <w:spacing w:val="-4"/>
              <w:sz w:val="24"/>
            </w:rPr>
          </w:rPrChange>
        </w:rPr>
        <w:t xml:space="preserve"> </w:t>
      </w:r>
      <w:r w:rsidRPr="00D25EE3">
        <w:rPr>
          <w:rFonts w:ascii="Arial" w:hAnsi="Arial" w:cs="Arial"/>
          <w:sz w:val="24"/>
          <w:szCs w:val="24"/>
          <w:rPrChange w:id="1898" w:author="Worrell, Tyrone C CIV USARMY HQDA ASA ALT (USA)" w:date="2024-09-24T06:42:00Z">
            <w:rPr>
              <w:sz w:val="24"/>
            </w:rPr>
          </w:rPrChange>
        </w:rPr>
        <w:t>key</w:t>
      </w:r>
      <w:r w:rsidRPr="00D25EE3">
        <w:rPr>
          <w:rFonts w:ascii="Arial" w:hAnsi="Arial" w:cs="Arial"/>
          <w:spacing w:val="-4"/>
          <w:sz w:val="24"/>
          <w:szCs w:val="24"/>
          <w:rPrChange w:id="1899" w:author="Worrell, Tyrone C CIV USARMY HQDA ASA ALT (USA)" w:date="2024-09-24T06:42:00Z">
            <w:rPr>
              <w:spacing w:val="-4"/>
              <w:sz w:val="24"/>
            </w:rPr>
          </w:rPrChange>
        </w:rPr>
        <w:t xml:space="preserve"> </w:t>
      </w:r>
      <w:r w:rsidRPr="00D25EE3">
        <w:rPr>
          <w:rFonts w:ascii="Arial" w:hAnsi="Arial" w:cs="Arial"/>
          <w:sz w:val="24"/>
          <w:szCs w:val="24"/>
          <w:rPrChange w:id="1900" w:author="Worrell, Tyrone C CIV USARMY HQDA ASA ALT (USA)" w:date="2024-09-24T06:42:00Z">
            <w:rPr>
              <w:sz w:val="24"/>
            </w:rPr>
          </w:rPrChange>
        </w:rPr>
        <w:t>internal</w:t>
      </w:r>
      <w:r w:rsidRPr="00D25EE3">
        <w:rPr>
          <w:rFonts w:ascii="Arial" w:hAnsi="Arial" w:cs="Arial"/>
          <w:spacing w:val="-5"/>
          <w:sz w:val="24"/>
          <w:szCs w:val="24"/>
          <w:rPrChange w:id="1901" w:author="Worrell, Tyrone C CIV USARMY HQDA ASA ALT (USA)" w:date="2024-09-24T06:42:00Z">
            <w:rPr>
              <w:spacing w:val="-5"/>
              <w:sz w:val="24"/>
            </w:rPr>
          </w:rPrChange>
        </w:rPr>
        <w:t xml:space="preserve"> </w:t>
      </w:r>
      <w:r w:rsidRPr="00D25EE3">
        <w:rPr>
          <w:rFonts w:ascii="Arial" w:hAnsi="Arial" w:cs="Arial"/>
          <w:sz w:val="24"/>
          <w:szCs w:val="24"/>
          <w:rPrChange w:id="1902" w:author="Worrell, Tyrone C CIV USARMY HQDA ASA ALT (USA)" w:date="2024-09-24T06:42:00Z">
            <w:rPr>
              <w:sz w:val="24"/>
            </w:rPr>
          </w:rPrChange>
        </w:rPr>
        <w:t>controls,</w:t>
      </w:r>
      <w:r w:rsidRPr="00D25EE3">
        <w:rPr>
          <w:rFonts w:ascii="Arial" w:hAnsi="Arial" w:cs="Arial"/>
          <w:spacing w:val="-4"/>
          <w:sz w:val="24"/>
          <w:szCs w:val="24"/>
          <w:rPrChange w:id="1903" w:author="Worrell, Tyrone C CIV USARMY HQDA ASA ALT (USA)" w:date="2024-09-24T06:42:00Z">
            <w:rPr>
              <w:spacing w:val="-4"/>
              <w:sz w:val="24"/>
            </w:rPr>
          </w:rPrChange>
        </w:rPr>
        <w:t xml:space="preserve"> </w:t>
      </w:r>
      <w:r w:rsidRPr="00D25EE3">
        <w:rPr>
          <w:rFonts w:ascii="Arial" w:hAnsi="Arial" w:cs="Arial"/>
          <w:sz w:val="24"/>
          <w:szCs w:val="24"/>
          <w:rPrChange w:id="1904" w:author="Worrell, Tyrone C CIV USARMY HQDA ASA ALT (USA)" w:date="2024-09-24T06:42:00Z">
            <w:rPr>
              <w:sz w:val="24"/>
            </w:rPr>
          </w:rPrChange>
        </w:rPr>
        <w:t>consistent</w:t>
      </w:r>
      <w:r w:rsidRPr="00D25EE3">
        <w:rPr>
          <w:rFonts w:ascii="Arial" w:hAnsi="Arial" w:cs="Arial"/>
          <w:spacing w:val="-5"/>
          <w:sz w:val="24"/>
          <w:szCs w:val="24"/>
          <w:rPrChange w:id="1905" w:author="Worrell, Tyrone C CIV USARMY HQDA ASA ALT (USA)" w:date="2024-09-24T06:42:00Z">
            <w:rPr>
              <w:spacing w:val="-5"/>
              <w:sz w:val="24"/>
            </w:rPr>
          </w:rPrChange>
        </w:rPr>
        <w:t xml:space="preserve"> </w:t>
      </w:r>
      <w:r w:rsidRPr="00D25EE3">
        <w:rPr>
          <w:rFonts w:ascii="Arial" w:hAnsi="Arial" w:cs="Arial"/>
          <w:sz w:val="24"/>
          <w:szCs w:val="24"/>
          <w:rPrChange w:id="1906" w:author="Worrell, Tyrone C CIV USARMY HQDA ASA ALT (USA)" w:date="2024-09-24T06:42:00Z">
            <w:rPr>
              <w:sz w:val="24"/>
            </w:rPr>
          </w:rPrChange>
        </w:rPr>
        <w:t>with</w:t>
      </w:r>
      <w:r w:rsidRPr="00D25EE3">
        <w:rPr>
          <w:rFonts w:ascii="Arial" w:hAnsi="Arial" w:cs="Arial"/>
          <w:spacing w:val="-4"/>
          <w:sz w:val="24"/>
          <w:szCs w:val="24"/>
          <w:rPrChange w:id="1907" w:author="Worrell, Tyrone C CIV USARMY HQDA ASA ALT (USA)" w:date="2024-09-24T06:42:00Z">
            <w:rPr>
              <w:spacing w:val="-4"/>
              <w:sz w:val="24"/>
            </w:rPr>
          </w:rPrChange>
        </w:rPr>
        <w:t xml:space="preserve"> </w:t>
      </w:r>
      <w:r w:rsidRPr="00D25EE3">
        <w:rPr>
          <w:rFonts w:ascii="Arial" w:hAnsi="Arial" w:cs="Arial"/>
          <w:sz w:val="24"/>
          <w:szCs w:val="24"/>
          <w:rPrChange w:id="1908" w:author="Worrell, Tyrone C CIV USARMY HQDA ASA ALT (USA)" w:date="2024-09-24T06:42:00Z">
            <w:rPr>
              <w:sz w:val="24"/>
            </w:rPr>
          </w:rPrChange>
        </w:rPr>
        <w:t>the policies and objectives of this appendix; review contracting compliance with FAR, DFARS, AFARS, DA Policy, and Command Supplements, consistent with DA PMR objectives and DASA(P) special interest areas.</w:t>
      </w:r>
    </w:p>
    <w:p w14:paraId="45744AF4" w14:textId="77777777" w:rsidR="007535C8" w:rsidRPr="00D25EE3" w:rsidRDefault="007535C8" w:rsidP="007535C8">
      <w:pPr>
        <w:pStyle w:val="ListParagraph"/>
        <w:numPr>
          <w:ilvl w:val="0"/>
          <w:numId w:val="12"/>
        </w:numPr>
        <w:tabs>
          <w:tab w:val="left" w:pos="458"/>
        </w:tabs>
        <w:spacing w:before="240"/>
        <w:ind w:left="119" w:right="974" w:firstLine="0"/>
        <w:rPr>
          <w:rFonts w:ascii="Arial" w:hAnsi="Arial" w:cs="Arial"/>
          <w:sz w:val="24"/>
          <w:szCs w:val="24"/>
          <w:rPrChange w:id="1909" w:author="Worrell, Tyrone C CIV USARMY HQDA ASA ALT (USA)" w:date="2024-09-24T06:42:00Z">
            <w:rPr>
              <w:sz w:val="24"/>
            </w:rPr>
          </w:rPrChange>
        </w:rPr>
      </w:pPr>
      <w:r w:rsidRPr="00D25EE3">
        <w:rPr>
          <w:rFonts w:ascii="Arial" w:hAnsi="Arial" w:cs="Arial"/>
          <w:sz w:val="24"/>
          <w:szCs w:val="24"/>
          <w:rPrChange w:id="1910" w:author="Worrell, Tyrone C CIV USARMY HQDA ASA ALT (USA)" w:date="2024-09-24T06:42:00Z">
            <w:rPr>
              <w:sz w:val="24"/>
            </w:rPr>
          </w:rPrChange>
        </w:rPr>
        <w:t>Designate</w:t>
      </w:r>
      <w:r w:rsidRPr="00D25EE3">
        <w:rPr>
          <w:rFonts w:ascii="Arial" w:hAnsi="Arial" w:cs="Arial"/>
          <w:spacing w:val="-3"/>
          <w:sz w:val="24"/>
          <w:szCs w:val="24"/>
          <w:rPrChange w:id="1911" w:author="Worrell, Tyrone C CIV USARMY HQDA ASA ALT (USA)" w:date="2024-09-24T06:42:00Z">
            <w:rPr>
              <w:spacing w:val="-3"/>
              <w:sz w:val="24"/>
            </w:rPr>
          </w:rPrChange>
        </w:rPr>
        <w:t xml:space="preserve"> </w:t>
      </w:r>
      <w:r w:rsidRPr="00D25EE3">
        <w:rPr>
          <w:rFonts w:ascii="Arial" w:hAnsi="Arial" w:cs="Arial"/>
          <w:sz w:val="24"/>
          <w:szCs w:val="24"/>
          <w:rPrChange w:id="1912" w:author="Worrell, Tyrone C CIV USARMY HQDA ASA ALT (USA)" w:date="2024-09-24T06:42:00Z">
            <w:rPr>
              <w:sz w:val="24"/>
            </w:rPr>
          </w:rPrChange>
        </w:rPr>
        <w:t>representatives</w:t>
      </w:r>
      <w:r w:rsidRPr="00D25EE3">
        <w:rPr>
          <w:rFonts w:ascii="Arial" w:hAnsi="Arial" w:cs="Arial"/>
          <w:spacing w:val="-3"/>
          <w:sz w:val="24"/>
          <w:szCs w:val="24"/>
          <w:rPrChange w:id="1913" w:author="Worrell, Tyrone C CIV USARMY HQDA ASA ALT (USA)" w:date="2024-09-24T06:42:00Z">
            <w:rPr>
              <w:spacing w:val="-3"/>
              <w:sz w:val="24"/>
            </w:rPr>
          </w:rPrChange>
        </w:rPr>
        <w:t xml:space="preserve"> </w:t>
      </w:r>
      <w:r w:rsidRPr="00D25EE3">
        <w:rPr>
          <w:rFonts w:ascii="Arial" w:hAnsi="Arial" w:cs="Arial"/>
          <w:sz w:val="24"/>
          <w:szCs w:val="24"/>
          <w:rPrChange w:id="1914" w:author="Worrell, Tyrone C CIV USARMY HQDA ASA ALT (USA)" w:date="2024-09-24T06:42:00Z">
            <w:rPr>
              <w:sz w:val="24"/>
            </w:rPr>
          </w:rPrChange>
        </w:rPr>
        <w:t>from</w:t>
      </w:r>
      <w:r w:rsidRPr="00D25EE3">
        <w:rPr>
          <w:rFonts w:ascii="Arial" w:hAnsi="Arial" w:cs="Arial"/>
          <w:spacing w:val="-4"/>
          <w:sz w:val="24"/>
          <w:szCs w:val="24"/>
          <w:rPrChange w:id="1915" w:author="Worrell, Tyrone C CIV USARMY HQDA ASA ALT (USA)" w:date="2024-09-24T06:42:00Z">
            <w:rPr>
              <w:spacing w:val="-4"/>
              <w:sz w:val="24"/>
            </w:rPr>
          </w:rPrChange>
        </w:rPr>
        <w:t xml:space="preserve"> </w:t>
      </w:r>
      <w:r w:rsidRPr="00D25EE3">
        <w:rPr>
          <w:rFonts w:ascii="Arial" w:hAnsi="Arial" w:cs="Arial"/>
          <w:sz w:val="24"/>
          <w:szCs w:val="24"/>
          <w:rPrChange w:id="1916" w:author="Worrell, Tyrone C CIV USARMY HQDA ASA ALT (USA)" w:date="2024-09-24T06:42:00Z">
            <w:rPr>
              <w:sz w:val="24"/>
            </w:rPr>
          </w:rPrChange>
        </w:rPr>
        <w:t>their</w:t>
      </w:r>
      <w:r w:rsidRPr="00D25EE3">
        <w:rPr>
          <w:rFonts w:ascii="Arial" w:hAnsi="Arial" w:cs="Arial"/>
          <w:spacing w:val="-3"/>
          <w:sz w:val="24"/>
          <w:szCs w:val="24"/>
          <w:rPrChange w:id="1917" w:author="Worrell, Tyrone C CIV USARMY HQDA ASA ALT (USA)" w:date="2024-09-24T06:42:00Z">
            <w:rPr>
              <w:spacing w:val="-3"/>
              <w:sz w:val="24"/>
            </w:rPr>
          </w:rPrChange>
        </w:rPr>
        <w:t xml:space="preserve"> </w:t>
      </w:r>
      <w:r w:rsidRPr="00D25EE3">
        <w:rPr>
          <w:rFonts w:ascii="Arial" w:hAnsi="Arial" w:cs="Arial"/>
          <w:sz w:val="24"/>
          <w:szCs w:val="24"/>
          <w:rPrChange w:id="1918" w:author="Worrell, Tyrone C CIV USARMY HQDA ASA ALT (USA)" w:date="2024-09-24T06:42:00Z">
            <w:rPr>
              <w:sz w:val="24"/>
            </w:rPr>
          </w:rPrChange>
        </w:rPr>
        <w:t>staff</w:t>
      </w:r>
      <w:r w:rsidRPr="00D25EE3">
        <w:rPr>
          <w:rFonts w:ascii="Arial" w:hAnsi="Arial" w:cs="Arial"/>
          <w:spacing w:val="-3"/>
          <w:sz w:val="24"/>
          <w:szCs w:val="24"/>
          <w:rPrChange w:id="1919" w:author="Worrell, Tyrone C CIV USARMY HQDA ASA ALT (USA)" w:date="2024-09-24T06:42:00Z">
            <w:rPr>
              <w:spacing w:val="-3"/>
              <w:sz w:val="24"/>
            </w:rPr>
          </w:rPrChange>
        </w:rPr>
        <w:t xml:space="preserve"> </w:t>
      </w:r>
      <w:r w:rsidRPr="00D25EE3">
        <w:rPr>
          <w:rFonts w:ascii="Arial" w:hAnsi="Arial" w:cs="Arial"/>
          <w:sz w:val="24"/>
          <w:szCs w:val="24"/>
          <w:rPrChange w:id="1920" w:author="Worrell, Tyrone C CIV USARMY HQDA ASA ALT (USA)" w:date="2024-09-24T06:42:00Z">
            <w:rPr>
              <w:sz w:val="24"/>
            </w:rPr>
          </w:rPrChange>
        </w:rPr>
        <w:t>to</w:t>
      </w:r>
      <w:r w:rsidRPr="00D25EE3">
        <w:rPr>
          <w:rFonts w:ascii="Arial" w:hAnsi="Arial" w:cs="Arial"/>
          <w:spacing w:val="-5"/>
          <w:sz w:val="24"/>
          <w:szCs w:val="24"/>
          <w:rPrChange w:id="1921" w:author="Worrell, Tyrone C CIV USARMY HQDA ASA ALT (USA)" w:date="2024-09-24T06:42:00Z">
            <w:rPr>
              <w:spacing w:val="-5"/>
              <w:sz w:val="24"/>
            </w:rPr>
          </w:rPrChange>
        </w:rPr>
        <w:t xml:space="preserve"> </w:t>
      </w:r>
      <w:r w:rsidRPr="00D25EE3">
        <w:rPr>
          <w:rFonts w:ascii="Arial" w:hAnsi="Arial" w:cs="Arial"/>
          <w:sz w:val="24"/>
          <w:szCs w:val="24"/>
          <w:rPrChange w:id="1922" w:author="Worrell, Tyrone C CIV USARMY HQDA ASA ALT (USA)" w:date="2024-09-24T06:42:00Z">
            <w:rPr>
              <w:sz w:val="24"/>
            </w:rPr>
          </w:rPrChange>
        </w:rPr>
        <w:t>interface</w:t>
      </w:r>
      <w:r w:rsidRPr="00D25EE3">
        <w:rPr>
          <w:rFonts w:ascii="Arial" w:hAnsi="Arial" w:cs="Arial"/>
          <w:spacing w:val="-3"/>
          <w:sz w:val="24"/>
          <w:szCs w:val="24"/>
          <w:rPrChange w:id="1923" w:author="Worrell, Tyrone C CIV USARMY HQDA ASA ALT (USA)" w:date="2024-09-24T06:42:00Z">
            <w:rPr>
              <w:spacing w:val="-3"/>
              <w:sz w:val="24"/>
            </w:rPr>
          </w:rPrChange>
        </w:rPr>
        <w:t xml:space="preserve"> </w:t>
      </w:r>
      <w:r w:rsidRPr="00D25EE3">
        <w:rPr>
          <w:rFonts w:ascii="Arial" w:hAnsi="Arial" w:cs="Arial"/>
          <w:sz w:val="24"/>
          <w:szCs w:val="24"/>
          <w:rPrChange w:id="1924" w:author="Worrell, Tyrone C CIV USARMY HQDA ASA ALT (USA)" w:date="2024-09-24T06:42:00Z">
            <w:rPr>
              <w:sz w:val="24"/>
            </w:rPr>
          </w:rPrChange>
        </w:rPr>
        <w:t>with</w:t>
      </w:r>
      <w:r w:rsidRPr="00D25EE3">
        <w:rPr>
          <w:rFonts w:ascii="Arial" w:hAnsi="Arial" w:cs="Arial"/>
          <w:spacing w:val="-3"/>
          <w:sz w:val="24"/>
          <w:szCs w:val="24"/>
          <w:rPrChange w:id="1925" w:author="Worrell, Tyrone C CIV USARMY HQDA ASA ALT (USA)" w:date="2024-09-24T06:42:00Z">
            <w:rPr>
              <w:spacing w:val="-3"/>
              <w:sz w:val="24"/>
            </w:rPr>
          </w:rPrChange>
        </w:rPr>
        <w:t xml:space="preserve"> </w:t>
      </w:r>
      <w:r w:rsidRPr="00D25EE3">
        <w:rPr>
          <w:rFonts w:ascii="Arial" w:hAnsi="Arial" w:cs="Arial"/>
          <w:sz w:val="24"/>
          <w:szCs w:val="24"/>
          <w:rPrChange w:id="1926" w:author="Worrell, Tyrone C CIV USARMY HQDA ASA ALT (USA)" w:date="2024-09-24T06:42:00Z">
            <w:rPr>
              <w:sz w:val="24"/>
            </w:rPr>
          </w:rPrChange>
        </w:rPr>
        <w:t>ODASA(P)</w:t>
      </w:r>
      <w:r w:rsidRPr="00D25EE3">
        <w:rPr>
          <w:rFonts w:ascii="Arial" w:hAnsi="Arial" w:cs="Arial"/>
          <w:spacing w:val="-3"/>
          <w:sz w:val="24"/>
          <w:szCs w:val="24"/>
          <w:rPrChange w:id="1927" w:author="Worrell, Tyrone C CIV USARMY HQDA ASA ALT (USA)" w:date="2024-09-24T06:42:00Z">
            <w:rPr>
              <w:spacing w:val="-3"/>
              <w:sz w:val="24"/>
            </w:rPr>
          </w:rPrChange>
        </w:rPr>
        <w:t xml:space="preserve"> </w:t>
      </w:r>
      <w:r w:rsidRPr="00D25EE3">
        <w:rPr>
          <w:rFonts w:ascii="Arial" w:hAnsi="Arial" w:cs="Arial"/>
          <w:sz w:val="24"/>
          <w:szCs w:val="24"/>
          <w:rPrChange w:id="1928" w:author="Worrell, Tyrone C CIV USARMY HQDA ASA ALT (USA)" w:date="2024-09-24T06:42:00Z">
            <w:rPr>
              <w:sz w:val="24"/>
            </w:rPr>
          </w:rPrChange>
        </w:rPr>
        <w:t>to</w:t>
      </w:r>
      <w:r w:rsidRPr="00D25EE3">
        <w:rPr>
          <w:rFonts w:ascii="Arial" w:hAnsi="Arial" w:cs="Arial"/>
          <w:spacing w:val="-3"/>
          <w:sz w:val="24"/>
          <w:szCs w:val="24"/>
          <w:rPrChange w:id="1929" w:author="Worrell, Tyrone C CIV USARMY HQDA ASA ALT (USA)" w:date="2024-09-24T06:42:00Z">
            <w:rPr>
              <w:spacing w:val="-3"/>
              <w:sz w:val="24"/>
            </w:rPr>
          </w:rPrChange>
        </w:rPr>
        <w:t xml:space="preserve"> </w:t>
      </w:r>
      <w:r w:rsidRPr="00D25EE3">
        <w:rPr>
          <w:rFonts w:ascii="Arial" w:hAnsi="Arial" w:cs="Arial"/>
          <w:sz w:val="24"/>
          <w:szCs w:val="24"/>
          <w:rPrChange w:id="1930" w:author="Worrell, Tyrone C CIV USARMY HQDA ASA ALT (USA)" w:date="2024-09-24T06:42:00Z">
            <w:rPr>
              <w:sz w:val="24"/>
            </w:rPr>
          </w:rPrChange>
        </w:rPr>
        <w:t>support</w:t>
      </w:r>
      <w:r w:rsidRPr="00D25EE3">
        <w:rPr>
          <w:rFonts w:ascii="Arial" w:hAnsi="Arial" w:cs="Arial"/>
          <w:spacing w:val="-4"/>
          <w:sz w:val="24"/>
          <w:szCs w:val="24"/>
          <w:rPrChange w:id="1931" w:author="Worrell, Tyrone C CIV USARMY HQDA ASA ALT (USA)" w:date="2024-09-24T06:42:00Z">
            <w:rPr>
              <w:spacing w:val="-4"/>
              <w:sz w:val="24"/>
            </w:rPr>
          </w:rPrChange>
        </w:rPr>
        <w:t xml:space="preserve"> </w:t>
      </w:r>
      <w:r w:rsidRPr="00D25EE3">
        <w:rPr>
          <w:rFonts w:ascii="Arial" w:hAnsi="Arial" w:cs="Arial"/>
          <w:sz w:val="24"/>
          <w:szCs w:val="24"/>
          <w:rPrChange w:id="1932" w:author="Worrell, Tyrone C CIV USARMY HQDA ASA ALT (USA)" w:date="2024-09-24T06:42:00Z">
            <w:rPr>
              <w:sz w:val="24"/>
            </w:rPr>
          </w:rPrChange>
        </w:rPr>
        <w:t>the successful execution of the policies of this appendix</w:t>
      </w:r>
    </w:p>
    <w:p w14:paraId="196C4CB5" w14:textId="77777777" w:rsidR="007535C8" w:rsidRPr="00D25EE3" w:rsidRDefault="007535C8" w:rsidP="007535C8">
      <w:pPr>
        <w:pStyle w:val="ListParagraph"/>
        <w:numPr>
          <w:ilvl w:val="1"/>
          <w:numId w:val="12"/>
        </w:numPr>
        <w:tabs>
          <w:tab w:val="left" w:pos="1818"/>
        </w:tabs>
        <w:spacing w:before="240"/>
        <w:ind w:left="839" w:right="1018" w:firstLine="720"/>
        <w:rPr>
          <w:rFonts w:ascii="Arial" w:hAnsi="Arial" w:cs="Arial"/>
          <w:sz w:val="24"/>
          <w:szCs w:val="24"/>
          <w:rPrChange w:id="1933" w:author="Worrell, Tyrone C CIV USARMY HQDA ASA ALT (USA)" w:date="2024-09-24T06:42:00Z">
            <w:rPr>
              <w:sz w:val="24"/>
            </w:rPr>
          </w:rPrChange>
        </w:rPr>
      </w:pPr>
      <w:r w:rsidRPr="00D25EE3">
        <w:rPr>
          <w:rFonts w:ascii="Arial" w:hAnsi="Arial" w:cs="Arial"/>
          <w:sz w:val="24"/>
          <w:szCs w:val="24"/>
          <w:rPrChange w:id="1934" w:author="Worrell, Tyrone C CIV USARMY HQDA ASA ALT (USA)" w:date="2024-09-24T06:42:00Z">
            <w:rPr>
              <w:sz w:val="24"/>
            </w:rPr>
          </w:rPrChange>
        </w:rPr>
        <w:t>Appoint,</w:t>
      </w:r>
      <w:r w:rsidRPr="00D25EE3">
        <w:rPr>
          <w:rFonts w:ascii="Arial" w:hAnsi="Arial" w:cs="Arial"/>
          <w:spacing w:val="-5"/>
          <w:sz w:val="24"/>
          <w:szCs w:val="24"/>
          <w:rPrChange w:id="1935" w:author="Worrell, Tyrone C CIV USARMY HQDA ASA ALT (USA)" w:date="2024-09-24T06:42:00Z">
            <w:rPr>
              <w:spacing w:val="-5"/>
              <w:sz w:val="24"/>
            </w:rPr>
          </w:rPrChange>
        </w:rPr>
        <w:t xml:space="preserve"> </w:t>
      </w:r>
      <w:r w:rsidRPr="00D25EE3">
        <w:rPr>
          <w:rFonts w:ascii="Arial" w:hAnsi="Arial" w:cs="Arial"/>
          <w:sz w:val="24"/>
          <w:szCs w:val="24"/>
          <w:rPrChange w:id="1936" w:author="Worrell, Tyrone C CIV USARMY HQDA ASA ALT (USA)" w:date="2024-09-24T06:42:00Z">
            <w:rPr>
              <w:sz w:val="24"/>
            </w:rPr>
          </w:rPrChange>
        </w:rPr>
        <w:t>in</w:t>
      </w:r>
      <w:r w:rsidRPr="00D25EE3">
        <w:rPr>
          <w:rFonts w:ascii="Arial" w:hAnsi="Arial" w:cs="Arial"/>
          <w:spacing w:val="-3"/>
          <w:sz w:val="24"/>
          <w:szCs w:val="24"/>
          <w:rPrChange w:id="1937" w:author="Worrell, Tyrone C CIV USARMY HQDA ASA ALT (USA)" w:date="2024-09-24T06:42:00Z">
            <w:rPr>
              <w:spacing w:val="-3"/>
              <w:sz w:val="24"/>
            </w:rPr>
          </w:rPrChange>
        </w:rPr>
        <w:t xml:space="preserve"> </w:t>
      </w:r>
      <w:r w:rsidRPr="00D25EE3">
        <w:rPr>
          <w:rFonts w:ascii="Arial" w:hAnsi="Arial" w:cs="Arial"/>
          <w:sz w:val="24"/>
          <w:szCs w:val="24"/>
          <w:rPrChange w:id="1938" w:author="Worrell, Tyrone C CIV USARMY HQDA ASA ALT (USA)" w:date="2024-09-24T06:42:00Z">
            <w:rPr>
              <w:sz w:val="24"/>
            </w:rPr>
          </w:rPrChange>
        </w:rPr>
        <w:t>writing,</w:t>
      </w:r>
      <w:r w:rsidRPr="00D25EE3">
        <w:rPr>
          <w:rFonts w:ascii="Arial" w:hAnsi="Arial" w:cs="Arial"/>
          <w:spacing w:val="-3"/>
          <w:sz w:val="24"/>
          <w:szCs w:val="24"/>
          <w:rPrChange w:id="1939" w:author="Worrell, Tyrone C CIV USARMY HQDA ASA ALT (USA)" w:date="2024-09-24T06:42:00Z">
            <w:rPr>
              <w:spacing w:val="-3"/>
              <w:sz w:val="24"/>
            </w:rPr>
          </w:rPrChange>
        </w:rPr>
        <w:t xml:space="preserve"> </w:t>
      </w:r>
      <w:r w:rsidRPr="00D25EE3">
        <w:rPr>
          <w:rFonts w:ascii="Arial" w:hAnsi="Arial" w:cs="Arial"/>
          <w:sz w:val="24"/>
          <w:szCs w:val="24"/>
          <w:rPrChange w:id="1940" w:author="Worrell, Tyrone C CIV USARMY HQDA ASA ALT (USA)" w:date="2024-09-24T06:42:00Z">
            <w:rPr>
              <w:sz w:val="24"/>
            </w:rPr>
          </w:rPrChange>
        </w:rPr>
        <w:t>a</w:t>
      </w:r>
      <w:r w:rsidRPr="00D25EE3">
        <w:rPr>
          <w:rFonts w:ascii="Arial" w:hAnsi="Arial" w:cs="Arial"/>
          <w:spacing w:val="-4"/>
          <w:sz w:val="24"/>
          <w:szCs w:val="24"/>
          <w:rPrChange w:id="1941" w:author="Worrell, Tyrone C CIV USARMY HQDA ASA ALT (USA)" w:date="2024-09-24T06:42:00Z">
            <w:rPr>
              <w:spacing w:val="-4"/>
              <w:sz w:val="24"/>
            </w:rPr>
          </w:rPrChange>
        </w:rPr>
        <w:t xml:space="preserve"> </w:t>
      </w:r>
      <w:r w:rsidRPr="00D25EE3">
        <w:rPr>
          <w:rFonts w:ascii="Arial" w:hAnsi="Arial" w:cs="Arial"/>
          <w:sz w:val="24"/>
          <w:szCs w:val="24"/>
          <w:rPrChange w:id="1942" w:author="Worrell, Tyrone C CIV USARMY HQDA ASA ALT (USA)" w:date="2024-09-24T06:42:00Z">
            <w:rPr>
              <w:sz w:val="24"/>
            </w:rPr>
          </w:rPrChange>
        </w:rPr>
        <w:t>primary</w:t>
      </w:r>
      <w:r w:rsidRPr="00D25EE3">
        <w:rPr>
          <w:rFonts w:ascii="Arial" w:hAnsi="Arial" w:cs="Arial"/>
          <w:spacing w:val="-3"/>
          <w:sz w:val="24"/>
          <w:szCs w:val="24"/>
          <w:rPrChange w:id="1943" w:author="Worrell, Tyrone C CIV USARMY HQDA ASA ALT (USA)" w:date="2024-09-24T06:42:00Z">
            <w:rPr>
              <w:spacing w:val="-3"/>
              <w:sz w:val="24"/>
            </w:rPr>
          </w:rPrChange>
        </w:rPr>
        <w:t xml:space="preserve"> </w:t>
      </w:r>
      <w:r w:rsidRPr="00D25EE3">
        <w:rPr>
          <w:rFonts w:ascii="Arial" w:hAnsi="Arial" w:cs="Arial"/>
          <w:sz w:val="24"/>
          <w:szCs w:val="24"/>
          <w:rPrChange w:id="1944" w:author="Worrell, Tyrone C CIV USARMY HQDA ASA ALT (USA)" w:date="2024-09-24T06:42:00Z">
            <w:rPr>
              <w:sz w:val="24"/>
            </w:rPr>
          </w:rPrChange>
        </w:rPr>
        <w:t>and</w:t>
      </w:r>
      <w:r w:rsidRPr="00D25EE3">
        <w:rPr>
          <w:rFonts w:ascii="Arial" w:hAnsi="Arial" w:cs="Arial"/>
          <w:spacing w:val="-5"/>
          <w:sz w:val="24"/>
          <w:szCs w:val="24"/>
          <w:rPrChange w:id="1945" w:author="Worrell, Tyrone C CIV USARMY HQDA ASA ALT (USA)" w:date="2024-09-24T06:42:00Z">
            <w:rPr>
              <w:spacing w:val="-5"/>
              <w:sz w:val="24"/>
            </w:rPr>
          </w:rPrChange>
        </w:rPr>
        <w:t xml:space="preserve"> </w:t>
      </w:r>
      <w:r w:rsidRPr="00D25EE3">
        <w:rPr>
          <w:rFonts w:ascii="Arial" w:hAnsi="Arial" w:cs="Arial"/>
          <w:sz w:val="24"/>
          <w:szCs w:val="24"/>
          <w:rPrChange w:id="1946" w:author="Worrell, Tyrone C CIV USARMY HQDA ASA ALT (USA)" w:date="2024-09-24T06:42:00Z">
            <w:rPr>
              <w:sz w:val="24"/>
            </w:rPr>
          </w:rPrChange>
        </w:rPr>
        <w:t>alternate</w:t>
      </w:r>
      <w:r w:rsidRPr="00D25EE3">
        <w:rPr>
          <w:rFonts w:ascii="Arial" w:hAnsi="Arial" w:cs="Arial"/>
          <w:spacing w:val="-3"/>
          <w:sz w:val="24"/>
          <w:szCs w:val="24"/>
          <w:rPrChange w:id="1947" w:author="Worrell, Tyrone C CIV USARMY HQDA ASA ALT (USA)" w:date="2024-09-24T06:42:00Z">
            <w:rPr>
              <w:spacing w:val="-3"/>
              <w:sz w:val="24"/>
            </w:rPr>
          </w:rPrChange>
        </w:rPr>
        <w:t xml:space="preserve"> </w:t>
      </w:r>
      <w:r w:rsidRPr="00D25EE3">
        <w:rPr>
          <w:rFonts w:ascii="Arial" w:hAnsi="Arial" w:cs="Arial"/>
          <w:sz w:val="24"/>
          <w:szCs w:val="24"/>
          <w:rPrChange w:id="1948" w:author="Worrell, Tyrone C CIV USARMY HQDA ASA ALT (USA)" w:date="2024-09-24T06:42:00Z">
            <w:rPr>
              <w:sz w:val="24"/>
            </w:rPr>
          </w:rPrChange>
        </w:rPr>
        <w:t>representative</w:t>
      </w:r>
      <w:r w:rsidRPr="00D25EE3">
        <w:rPr>
          <w:rFonts w:ascii="Arial" w:hAnsi="Arial" w:cs="Arial"/>
          <w:spacing w:val="-3"/>
          <w:sz w:val="24"/>
          <w:szCs w:val="24"/>
          <w:rPrChange w:id="1949" w:author="Worrell, Tyrone C CIV USARMY HQDA ASA ALT (USA)" w:date="2024-09-24T06:42:00Z">
            <w:rPr>
              <w:spacing w:val="-3"/>
              <w:sz w:val="24"/>
            </w:rPr>
          </w:rPrChange>
        </w:rPr>
        <w:t xml:space="preserve"> </w:t>
      </w:r>
      <w:r w:rsidRPr="00D25EE3">
        <w:rPr>
          <w:rFonts w:ascii="Arial" w:hAnsi="Arial" w:cs="Arial"/>
          <w:sz w:val="24"/>
          <w:szCs w:val="24"/>
          <w:rPrChange w:id="1950" w:author="Worrell, Tyrone C CIV USARMY HQDA ASA ALT (USA)" w:date="2024-09-24T06:42:00Z">
            <w:rPr>
              <w:sz w:val="24"/>
            </w:rPr>
          </w:rPrChange>
        </w:rPr>
        <w:t>to</w:t>
      </w:r>
      <w:r w:rsidRPr="00D25EE3">
        <w:rPr>
          <w:rFonts w:ascii="Arial" w:hAnsi="Arial" w:cs="Arial"/>
          <w:spacing w:val="-3"/>
          <w:sz w:val="24"/>
          <w:szCs w:val="24"/>
          <w:rPrChange w:id="1951" w:author="Worrell, Tyrone C CIV USARMY HQDA ASA ALT (USA)" w:date="2024-09-24T06:42:00Z">
            <w:rPr>
              <w:spacing w:val="-3"/>
              <w:sz w:val="24"/>
            </w:rPr>
          </w:rPrChange>
        </w:rPr>
        <w:t xml:space="preserve"> </w:t>
      </w:r>
      <w:r w:rsidRPr="00D25EE3">
        <w:rPr>
          <w:rFonts w:ascii="Arial" w:hAnsi="Arial" w:cs="Arial"/>
          <w:sz w:val="24"/>
          <w:szCs w:val="24"/>
          <w:rPrChange w:id="1952" w:author="Worrell, Tyrone C CIV USARMY HQDA ASA ALT (USA)" w:date="2024-09-24T06:42:00Z">
            <w:rPr>
              <w:sz w:val="24"/>
            </w:rPr>
          </w:rPrChange>
        </w:rPr>
        <w:t>the</w:t>
      </w:r>
      <w:r w:rsidRPr="00D25EE3">
        <w:rPr>
          <w:rFonts w:ascii="Arial" w:hAnsi="Arial" w:cs="Arial"/>
          <w:spacing w:val="-3"/>
          <w:sz w:val="24"/>
          <w:szCs w:val="24"/>
          <w:rPrChange w:id="1953" w:author="Worrell, Tyrone C CIV USARMY HQDA ASA ALT (USA)" w:date="2024-09-24T06:42:00Z">
            <w:rPr>
              <w:spacing w:val="-3"/>
              <w:sz w:val="24"/>
            </w:rPr>
          </w:rPrChange>
        </w:rPr>
        <w:t xml:space="preserve"> </w:t>
      </w:r>
      <w:r w:rsidRPr="00D25EE3">
        <w:rPr>
          <w:rFonts w:ascii="Arial" w:hAnsi="Arial" w:cs="Arial"/>
          <w:sz w:val="24"/>
          <w:szCs w:val="24"/>
          <w:rPrChange w:id="1954" w:author="Worrell, Tyrone C CIV USARMY HQDA ASA ALT (USA)" w:date="2024-09-24T06:42:00Z">
            <w:rPr>
              <w:sz w:val="24"/>
            </w:rPr>
          </w:rPrChange>
        </w:rPr>
        <w:t>PMR Advisory Board (AB).</w:t>
      </w:r>
    </w:p>
    <w:p w14:paraId="6AC77BF7" w14:textId="77777777" w:rsidR="007535C8" w:rsidRPr="00D25EE3" w:rsidRDefault="007535C8" w:rsidP="007535C8">
      <w:pPr>
        <w:pStyle w:val="ListParagraph"/>
        <w:numPr>
          <w:ilvl w:val="1"/>
          <w:numId w:val="12"/>
        </w:numPr>
        <w:tabs>
          <w:tab w:val="left" w:pos="1818"/>
        </w:tabs>
        <w:spacing w:before="240"/>
        <w:ind w:left="839" w:right="218" w:firstLine="720"/>
        <w:rPr>
          <w:rFonts w:ascii="Arial" w:hAnsi="Arial" w:cs="Arial"/>
          <w:sz w:val="24"/>
          <w:szCs w:val="24"/>
          <w:rPrChange w:id="1955" w:author="Worrell, Tyrone C CIV USARMY HQDA ASA ALT (USA)" w:date="2024-09-24T06:42:00Z">
            <w:rPr>
              <w:sz w:val="24"/>
            </w:rPr>
          </w:rPrChange>
        </w:rPr>
      </w:pPr>
      <w:r w:rsidRPr="00D25EE3">
        <w:rPr>
          <w:rFonts w:ascii="Arial" w:hAnsi="Arial" w:cs="Arial"/>
          <w:sz w:val="24"/>
          <w:szCs w:val="24"/>
          <w:rPrChange w:id="1956" w:author="Worrell, Tyrone C CIV USARMY HQDA ASA ALT (USA)" w:date="2024-09-24T06:42:00Z">
            <w:rPr>
              <w:sz w:val="24"/>
            </w:rPr>
          </w:rPrChange>
        </w:rPr>
        <w:t>Delegable</w:t>
      </w:r>
      <w:r w:rsidRPr="00D25EE3">
        <w:rPr>
          <w:rFonts w:ascii="Arial" w:hAnsi="Arial" w:cs="Arial"/>
          <w:spacing w:val="-3"/>
          <w:sz w:val="24"/>
          <w:szCs w:val="24"/>
          <w:rPrChange w:id="1957" w:author="Worrell, Tyrone C CIV USARMY HQDA ASA ALT (USA)" w:date="2024-09-24T06:42:00Z">
            <w:rPr>
              <w:spacing w:val="-3"/>
              <w:sz w:val="24"/>
            </w:rPr>
          </w:rPrChange>
        </w:rPr>
        <w:t xml:space="preserve"> </w:t>
      </w:r>
      <w:r w:rsidRPr="00D25EE3">
        <w:rPr>
          <w:rFonts w:ascii="Arial" w:hAnsi="Arial" w:cs="Arial"/>
          <w:sz w:val="24"/>
          <w:szCs w:val="24"/>
          <w:rPrChange w:id="1958" w:author="Worrell, Tyrone C CIV USARMY HQDA ASA ALT (USA)" w:date="2024-09-24T06:42:00Z">
            <w:rPr>
              <w:sz w:val="24"/>
            </w:rPr>
          </w:rPrChange>
        </w:rPr>
        <w:t>no</w:t>
      </w:r>
      <w:r w:rsidRPr="00D25EE3">
        <w:rPr>
          <w:rFonts w:ascii="Arial" w:hAnsi="Arial" w:cs="Arial"/>
          <w:spacing w:val="-3"/>
          <w:sz w:val="24"/>
          <w:szCs w:val="24"/>
          <w:rPrChange w:id="1959" w:author="Worrell, Tyrone C CIV USARMY HQDA ASA ALT (USA)" w:date="2024-09-24T06:42:00Z">
            <w:rPr>
              <w:spacing w:val="-3"/>
              <w:sz w:val="24"/>
            </w:rPr>
          </w:rPrChange>
        </w:rPr>
        <w:t xml:space="preserve"> </w:t>
      </w:r>
      <w:r w:rsidRPr="00D25EE3">
        <w:rPr>
          <w:rFonts w:ascii="Arial" w:hAnsi="Arial" w:cs="Arial"/>
          <w:sz w:val="24"/>
          <w:szCs w:val="24"/>
          <w:rPrChange w:id="1960" w:author="Worrell, Tyrone C CIV USARMY HQDA ASA ALT (USA)" w:date="2024-09-24T06:42:00Z">
            <w:rPr>
              <w:sz w:val="24"/>
            </w:rPr>
          </w:rPrChange>
        </w:rPr>
        <w:t>lower</w:t>
      </w:r>
      <w:r w:rsidRPr="00D25EE3">
        <w:rPr>
          <w:rFonts w:ascii="Arial" w:hAnsi="Arial" w:cs="Arial"/>
          <w:spacing w:val="-3"/>
          <w:sz w:val="24"/>
          <w:szCs w:val="24"/>
          <w:rPrChange w:id="1961" w:author="Worrell, Tyrone C CIV USARMY HQDA ASA ALT (USA)" w:date="2024-09-24T06:42:00Z">
            <w:rPr>
              <w:spacing w:val="-3"/>
              <w:sz w:val="24"/>
            </w:rPr>
          </w:rPrChange>
        </w:rPr>
        <w:t xml:space="preserve"> </w:t>
      </w:r>
      <w:r w:rsidRPr="00D25EE3">
        <w:rPr>
          <w:rFonts w:ascii="Arial" w:hAnsi="Arial" w:cs="Arial"/>
          <w:sz w:val="24"/>
          <w:szCs w:val="24"/>
          <w:rPrChange w:id="1962" w:author="Worrell, Tyrone C CIV USARMY HQDA ASA ALT (USA)" w:date="2024-09-24T06:42:00Z">
            <w:rPr>
              <w:sz w:val="24"/>
            </w:rPr>
          </w:rPrChange>
        </w:rPr>
        <w:t>than</w:t>
      </w:r>
      <w:r w:rsidRPr="00D25EE3">
        <w:rPr>
          <w:rFonts w:ascii="Arial" w:hAnsi="Arial" w:cs="Arial"/>
          <w:spacing w:val="-3"/>
          <w:sz w:val="24"/>
          <w:szCs w:val="24"/>
          <w:rPrChange w:id="1963" w:author="Worrell, Tyrone C CIV USARMY HQDA ASA ALT (USA)" w:date="2024-09-24T06:42:00Z">
            <w:rPr>
              <w:spacing w:val="-3"/>
              <w:sz w:val="24"/>
            </w:rPr>
          </w:rPrChange>
        </w:rPr>
        <w:t xml:space="preserve"> </w:t>
      </w:r>
      <w:r w:rsidRPr="00D25EE3">
        <w:rPr>
          <w:rFonts w:ascii="Arial" w:hAnsi="Arial" w:cs="Arial"/>
          <w:sz w:val="24"/>
          <w:szCs w:val="24"/>
          <w:rPrChange w:id="1964" w:author="Worrell, Tyrone C CIV USARMY HQDA ASA ALT (USA)" w:date="2024-09-24T06:42:00Z">
            <w:rPr>
              <w:sz w:val="24"/>
            </w:rPr>
          </w:rPrChange>
        </w:rPr>
        <w:t>the</w:t>
      </w:r>
      <w:r w:rsidRPr="00D25EE3">
        <w:rPr>
          <w:rFonts w:ascii="Arial" w:hAnsi="Arial" w:cs="Arial"/>
          <w:spacing w:val="-3"/>
          <w:sz w:val="24"/>
          <w:szCs w:val="24"/>
          <w:rPrChange w:id="1965" w:author="Worrell, Tyrone C CIV USARMY HQDA ASA ALT (USA)" w:date="2024-09-24T06:42:00Z">
            <w:rPr>
              <w:spacing w:val="-3"/>
              <w:sz w:val="24"/>
            </w:rPr>
          </w:rPrChange>
        </w:rPr>
        <w:t xml:space="preserve"> </w:t>
      </w:r>
      <w:r w:rsidRPr="00D25EE3">
        <w:rPr>
          <w:rFonts w:ascii="Arial" w:hAnsi="Arial" w:cs="Arial"/>
          <w:sz w:val="24"/>
          <w:szCs w:val="24"/>
          <w:rPrChange w:id="1966" w:author="Worrell, Tyrone C CIV USARMY HQDA ASA ALT (USA)" w:date="2024-09-24T06:42:00Z">
            <w:rPr>
              <w:sz w:val="24"/>
            </w:rPr>
          </w:rPrChange>
        </w:rPr>
        <w:t>designated</w:t>
      </w:r>
      <w:r w:rsidRPr="00D25EE3">
        <w:rPr>
          <w:rFonts w:ascii="Arial" w:hAnsi="Arial" w:cs="Arial"/>
          <w:spacing w:val="-3"/>
          <w:sz w:val="24"/>
          <w:szCs w:val="24"/>
          <w:rPrChange w:id="1967" w:author="Worrell, Tyrone C CIV USARMY HQDA ASA ALT (USA)" w:date="2024-09-24T06:42:00Z">
            <w:rPr>
              <w:spacing w:val="-3"/>
              <w:sz w:val="24"/>
            </w:rPr>
          </w:rPrChange>
        </w:rPr>
        <w:t xml:space="preserve"> </w:t>
      </w:r>
      <w:r w:rsidRPr="00D25EE3">
        <w:rPr>
          <w:rFonts w:ascii="Arial" w:hAnsi="Arial" w:cs="Arial"/>
          <w:sz w:val="24"/>
          <w:szCs w:val="24"/>
          <w:rPrChange w:id="1968" w:author="Worrell, Tyrone C CIV USARMY HQDA ASA ALT (USA)" w:date="2024-09-24T06:42:00Z">
            <w:rPr>
              <w:sz w:val="24"/>
            </w:rPr>
          </w:rPrChange>
        </w:rPr>
        <w:t>PMR</w:t>
      </w:r>
      <w:r w:rsidRPr="00D25EE3">
        <w:rPr>
          <w:rFonts w:ascii="Arial" w:hAnsi="Arial" w:cs="Arial"/>
          <w:spacing w:val="-4"/>
          <w:sz w:val="24"/>
          <w:szCs w:val="24"/>
          <w:rPrChange w:id="1969" w:author="Worrell, Tyrone C CIV USARMY HQDA ASA ALT (USA)" w:date="2024-09-24T06:42:00Z">
            <w:rPr>
              <w:spacing w:val="-4"/>
              <w:sz w:val="24"/>
            </w:rPr>
          </w:rPrChange>
        </w:rPr>
        <w:t xml:space="preserve"> </w:t>
      </w:r>
      <w:r w:rsidRPr="00D25EE3">
        <w:rPr>
          <w:rFonts w:ascii="Arial" w:hAnsi="Arial" w:cs="Arial"/>
          <w:sz w:val="24"/>
          <w:szCs w:val="24"/>
          <w:rPrChange w:id="1970" w:author="Worrell, Tyrone C CIV USARMY HQDA ASA ALT (USA)" w:date="2024-09-24T06:42:00Z">
            <w:rPr>
              <w:sz w:val="24"/>
            </w:rPr>
          </w:rPrChange>
        </w:rPr>
        <w:t>AB</w:t>
      </w:r>
      <w:r w:rsidRPr="00D25EE3">
        <w:rPr>
          <w:rFonts w:ascii="Arial" w:hAnsi="Arial" w:cs="Arial"/>
          <w:spacing w:val="-4"/>
          <w:sz w:val="24"/>
          <w:szCs w:val="24"/>
          <w:rPrChange w:id="1971" w:author="Worrell, Tyrone C CIV USARMY HQDA ASA ALT (USA)" w:date="2024-09-24T06:42:00Z">
            <w:rPr>
              <w:spacing w:val="-4"/>
              <w:sz w:val="24"/>
            </w:rPr>
          </w:rPrChange>
        </w:rPr>
        <w:t xml:space="preserve"> </w:t>
      </w:r>
      <w:r w:rsidRPr="00D25EE3">
        <w:rPr>
          <w:rFonts w:ascii="Arial" w:hAnsi="Arial" w:cs="Arial"/>
          <w:sz w:val="24"/>
          <w:szCs w:val="24"/>
          <w:rPrChange w:id="1972" w:author="Worrell, Tyrone C CIV USARMY HQDA ASA ALT (USA)" w:date="2024-09-24T06:42:00Z">
            <w:rPr>
              <w:sz w:val="24"/>
            </w:rPr>
          </w:rPrChange>
        </w:rPr>
        <w:t>member,</w:t>
      </w:r>
      <w:r w:rsidRPr="00D25EE3">
        <w:rPr>
          <w:rFonts w:ascii="Arial" w:hAnsi="Arial" w:cs="Arial"/>
          <w:spacing w:val="-4"/>
          <w:sz w:val="24"/>
          <w:szCs w:val="24"/>
          <w:rPrChange w:id="1973" w:author="Worrell, Tyrone C CIV USARMY HQDA ASA ALT (USA)" w:date="2024-09-24T06:42:00Z">
            <w:rPr>
              <w:spacing w:val="-4"/>
              <w:sz w:val="24"/>
            </w:rPr>
          </w:rPrChange>
        </w:rPr>
        <w:t xml:space="preserve"> </w:t>
      </w:r>
      <w:r w:rsidRPr="00D25EE3">
        <w:rPr>
          <w:rFonts w:ascii="Arial" w:hAnsi="Arial" w:cs="Arial"/>
          <w:sz w:val="24"/>
          <w:szCs w:val="24"/>
          <w:rPrChange w:id="1974" w:author="Worrell, Tyrone C CIV USARMY HQDA ASA ALT (USA)" w:date="2024-09-24T06:42:00Z">
            <w:rPr>
              <w:sz w:val="24"/>
            </w:rPr>
          </w:rPrChange>
        </w:rPr>
        <w:t>appoint,</w:t>
      </w:r>
      <w:r w:rsidRPr="00D25EE3">
        <w:rPr>
          <w:rFonts w:ascii="Arial" w:hAnsi="Arial" w:cs="Arial"/>
          <w:spacing w:val="-3"/>
          <w:sz w:val="24"/>
          <w:szCs w:val="24"/>
          <w:rPrChange w:id="1975" w:author="Worrell, Tyrone C CIV USARMY HQDA ASA ALT (USA)" w:date="2024-09-24T06:42:00Z">
            <w:rPr>
              <w:spacing w:val="-3"/>
              <w:sz w:val="24"/>
            </w:rPr>
          </w:rPrChange>
        </w:rPr>
        <w:t xml:space="preserve"> </w:t>
      </w:r>
      <w:r w:rsidRPr="00D25EE3">
        <w:rPr>
          <w:rFonts w:ascii="Arial" w:hAnsi="Arial" w:cs="Arial"/>
          <w:sz w:val="24"/>
          <w:szCs w:val="24"/>
          <w:rPrChange w:id="1976" w:author="Worrell, Tyrone C CIV USARMY HQDA ASA ALT (USA)" w:date="2024-09-24T06:42:00Z">
            <w:rPr>
              <w:sz w:val="24"/>
            </w:rPr>
          </w:rPrChange>
        </w:rPr>
        <w:t>in</w:t>
      </w:r>
      <w:r w:rsidRPr="00D25EE3">
        <w:rPr>
          <w:rFonts w:ascii="Arial" w:hAnsi="Arial" w:cs="Arial"/>
          <w:spacing w:val="-5"/>
          <w:sz w:val="24"/>
          <w:szCs w:val="24"/>
          <w:rPrChange w:id="1977" w:author="Worrell, Tyrone C CIV USARMY HQDA ASA ALT (USA)" w:date="2024-09-24T06:42:00Z">
            <w:rPr>
              <w:spacing w:val="-5"/>
              <w:sz w:val="24"/>
            </w:rPr>
          </w:rPrChange>
        </w:rPr>
        <w:t xml:space="preserve"> </w:t>
      </w:r>
      <w:r w:rsidRPr="00D25EE3">
        <w:rPr>
          <w:rFonts w:ascii="Arial" w:hAnsi="Arial" w:cs="Arial"/>
          <w:sz w:val="24"/>
          <w:szCs w:val="24"/>
          <w:rPrChange w:id="1978" w:author="Worrell, Tyrone C CIV USARMY HQDA ASA ALT (USA)" w:date="2024-09-24T06:42:00Z">
            <w:rPr>
              <w:sz w:val="24"/>
            </w:rPr>
          </w:rPrChange>
        </w:rPr>
        <w:t xml:space="preserve">writing, a primary and alternate representative to the PMR Configuration management Board </w:t>
      </w:r>
      <w:r w:rsidRPr="00D25EE3">
        <w:rPr>
          <w:rFonts w:ascii="Arial" w:hAnsi="Arial" w:cs="Arial"/>
          <w:spacing w:val="-2"/>
          <w:sz w:val="24"/>
          <w:szCs w:val="24"/>
          <w:rPrChange w:id="1979" w:author="Worrell, Tyrone C CIV USARMY HQDA ASA ALT (USA)" w:date="2024-09-24T06:42:00Z">
            <w:rPr>
              <w:spacing w:val="-2"/>
              <w:sz w:val="24"/>
            </w:rPr>
          </w:rPrChange>
        </w:rPr>
        <w:t>(CMB).</w:t>
      </w:r>
    </w:p>
    <w:p w14:paraId="01EBA620" w14:textId="77777777" w:rsidR="007535C8" w:rsidRPr="00D25EE3" w:rsidRDefault="007535C8" w:rsidP="007535C8">
      <w:pPr>
        <w:pStyle w:val="ListParagraph"/>
        <w:numPr>
          <w:ilvl w:val="1"/>
          <w:numId w:val="12"/>
        </w:numPr>
        <w:tabs>
          <w:tab w:val="left" w:pos="1818"/>
        </w:tabs>
        <w:spacing w:before="240"/>
        <w:ind w:left="839" w:right="485" w:firstLine="720"/>
        <w:rPr>
          <w:rFonts w:ascii="Arial" w:hAnsi="Arial" w:cs="Arial"/>
          <w:sz w:val="24"/>
          <w:szCs w:val="24"/>
          <w:rPrChange w:id="1980" w:author="Worrell, Tyrone C CIV USARMY HQDA ASA ALT (USA)" w:date="2024-09-24T06:42:00Z">
            <w:rPr>
              <w:sz w:val="24"/>
            </w:rPr>
          </w:rPrChange>
        </w:rPr>
      </w:pPr>
      <w:r w:rsidRPr="00D25EE3">
        <w:rPr>
          <w:rFonts w:ascii="Arial" w:hAnsi="Arial" w:cs="Arial"/>
          <w:sz w:val="24"/>
          <w:szCs w:val="24"/>
          <w:rPrChange w:id="1981" w:author="Worrell, Tyrone C CIV USARMY HQDA ASA ALT (USA)" w:date="2024-09-24T06:42:00Z">
            <w:rPr>
              <w:sz w:val="24"/>
            </w:rPr>
          </w:rPrChange>
        </w:rPr>
        <w:t>Designated</w:t>
      </w:r>
      <w:r w:rsidRPr="00D25EE3">
        <w:rPr>
          <w:rFonts w:ascii="Arial" w:hAnsi="Arial" w:cs="Arial"/>
          <w:spacing w:val="-5"/>
          <w:sz w:val="24"/>
          <w:szCs w:val="24"/>
          <w:rPrChange w:id="1982" w:author="Worrell, Tyrone C CIV USARMY HQDA ASA ALT (USA)" w:date="2024-09-24T06:42:00Z">
            <w:rPr>
              <w:spacing w:val="-5"/>
              <w:sz w:val="24"/>
            </w:rPr>
          </w:rPrChange>
        </w:rPr>
        <w:t xml:space="preserve"> </w:t>
      </w:r>
      <w:r w:rsidRPr="00D25EE3">
        <w:rPr>
          <w:rFonts w:ascii="Arial" w:hAnsi="Arial" w:cs="Arial"/>
          <w:sz w:val="24"/>
          <w:szCs w:val="24"/>
          <w:rPrChange w:id="1983" w:author="Worrell, Tyrone C CIV USARMY HQDA ASA ALT (USA)" w:date="2024-09-24T06:42:00Z">
            <w:rPr>
              <w:sz w:val="24"/>
            </w:rPr>
          </w:rPrChange>
        </w:rPr>
        <w:t>representatives</w:t>
      </w:r>
      <w:r w:rsidRPr="00D25EE3">
        <w:rPr>
          <w:rFonts w:ascii="Arial" w:hAnsi="Arial" w:cs="Arial"/>
          <w:spacing w:val="-5"/>
          <w:sz w:val="24"/>
          <w:szCs w:val="24"/>
          <w:rPrChange w:id="1984" w:author="Worrell, Tyrone C CIV USARMY HQDA ASA ALT (USA)" w:date="2024-09-24T06:42:00Z">
            <w:rPr>
              <w:spacing w:val="-5"/>
              <w:sz w:val="24"/>
            </w:rPr>
          </w:rPrChange>
        </w:rPr>
        <w:t xml:space="preserve"> </w:t>
      </w:r>
      <w:r w:rsidRPr="00D25EE3">
        <w:rPr>
          <w:rFonts w:ascii="Arial" w:hAnsi="Arial" w:cs="Arial"/>
          <w:sz w:val="24"/>
          <w:szCs w:val="24"/>
          <w:rPrChange w:id="1985" w:author="Worrell, Tyrone C CIV USARMY HQDA ASA ALT (USA)" w:date="2024-09-24T06:42:00Z">
            <w:rPr>
              <w:sz w:val="24"/>
            </w:rPr>
          </w:rPrChange>
        </w:rPr>
        <w:t>cannot</w:t>
      </w:r>
      <w:r w:rsidRPr="00D25EE3">
        <w:rPr>
          <w:rFonts w:ascii="Arial" w:hAnsi="Arial" w:cs="Arial"/>
          <w:spacing w:val="-5"/>
          <w:sz w:val="24"/>
          <w:szCs w:val="24"/>
          <w:rPrChange w:id="1986" w:author="Worrell, Tyrone C CIV USARMY HQDA ASA ALT (USA)" w:date="2024-09-24T06:42:00Z">
            <w:rPr>
              <w:spacing w:val="-5"/>
              <w:sz w:val="24"/>
            </w:rPr>
          </w:rPrChange>
        </w:rPr>
        <w:t xml:space="preserve"> </w:t>
      </w:r>
      <w:r w:rsidRPr="00D25EE3">
        <w:rPr>
          <w:rFonts w:ascii="Arial" w:hAnsi="Arial" w:cs="Arial"/>
          <w:sz w:val="24"/>
          <w:szCs w:val="24"/>
          <w:rPrChange w:id="1987" w:author="Worrell, Tyrone C CIV USARMY HQDA ASA ALT (USA)" w:date="2024-09-24T06:42:00Z">
            <w:rPr>
              <w:sz w:val="24"/>
            </w:rPr>
          </w:rPrChange>
        </w:rPr>
        <w:t>simultaneously</w:t>
      </w:r>
      <w:r w:rsidRPr="00D25EE3">
        <w:rPr>
          <w:rFonts w:ascii="Arial" w:hAnsi="Arial" w:cs="Arial"/>
          <w:spacing w:val="-5"/>
          <w:sz w:val="24"/>
          <w:szCs w:val="24"/>
          <w:rPrChange w:id="1988" w:author="Worrell, Tyrone C CIV USARMY HQDA ASA ALT (USA)" w:date="2024-09-24T06:42:00Z">
            <w:rPr>
              <w:spacing w:val="-5"/>
              <w:sz w:val="24"/>
            </w:rPr>
          </w:rPrChange>
        </w:rPr>
        <w:t xml:space="preserve"> </w:t>
      </w:r>
      <w:r w:rsidRPr="00D25EE3">
        <w:rPr>
          <w:rFonts w:ascii="Arial" w:hAnsi="Arial" w:cs="Arial"/>
          <w:sz w:val="24"/>
          <w:szCs w:val="24"/>
          <w:rPrChange w:id="1989" w:author="Worrell, Tyrone C CIV USARMY HQDA ASA ALT (USA)" w:date="2024-09-24T06:42:00Z">
            <w:rPr>
              <w:sz w:val="24"/>
            </w:rPr>
          </w:rPrChange>
        </w:rPr>
        <w:t>hold</w:t>
      </w:r>
      <w:r w:rsidRPr="00D25EE3">
        <w:rPr>
          <w:rFonts w:ascii="Arial" w:hAnsi="Arial" w:cs="Arial"/>
          <w:spacing w:val="-5"/>
          <w:sz w:val="24"/>
          <w:szCs w:val="24"/>
          <w:rPrChange w:id="1990" w:author="Worrell, Tyrone C CIV USARMY HQDA ASA ALT (USA)" w:date="2024-09-24T06:42:00Z">
            <w:rPr>
              <w:spacing w:val="-5"/>
              <w:sz w:val="24"/>
            </w:rPr>
          </w:rPrChange>
        </w:rPr>
        <w:t xml:space="preserve"> </w:t>
      </w:r>
      <w:r w:rsidRPr="00D25EE3">
        <w:rPr>
          <w:rFonts w:ascii="Arial" w:hAnsi="Arial" w:cs="Arial"/>
          <w:sz w:val="24"/>
          <w:szCs w:val="24"/>
          <w:rPrChange w:id="1991" w:author="Worrell, Tyrone C CIV USARMY HQDA ASA ALT (USA)" w:date="2024-09-24T06:42:00Z">
            <w:rPr>
              <w:sz w:val="24"/>
            </w:rPr>
          </w:rPrChange>
        </w:rPr>
        <w:t>the</w:t>
      </w:r>
      <w:r w:rsidRPr="00D25EE3">
        <w:rPr>
          <w:rFonts w:ascii="Arial" w:hAnsi="Arial" w:cs="Arial"/>
          <w:spacing w:val="-5"/>
          <w:sz w:val="24"/>
          <w:szCs w:val="24"/>
          <w:rPrChange w:id="1992" w:author="Worrell, Tyrone C CIV USARMY HQDA ASA ALT (USA)" w:date="2024-09-24T06:42:00Z">
            <w:rPr>
              <w:spacing w:val="-5"/>
              <w:sz w:val="24"/>
            </w:rPr>
          </w:rPrChange>
        </w:rPr>
        <w:t xml:space="preserve"> </w:t>
      </w:r>
      <w:r w:rsidRPr="00D25EE3">
        <w:rPr>
          <w:rFonts w:ascii="Arial" w:hAnsi="Arial" w:cs="Arial"/>
          <w:sz w:val="24"/>
          <w:szCs w:val="24"/>
          <w:rPrChange w:id="1993" w:author="Worrell, Tyrone C CIV USARMY HQDA ASA ALT (USA)" w:date="2024-09-24T06:42:00Z">
            <w:rPr>
              <w:sz w:val="24"/>
            </w:rPr>
          </w:rPrChange>
        </w:rPr>
        <w:t>position</w:t>
      </w:r>
      <w:r w:rsidRPr="00D25EE3">
        <w:rPr>
          <w:rFonts w:ascii="Arial" w:hAnsi="Arial" w:cs="Arial"/>
          <w:spacing w:val="-5"/>
          <w:sz w:val="24"/>
          <w:szCs w:val="24"/>
          <w:rPrChange w:id="1994" w:author="Worrell, Tyrone C CIV USARMY HQDA ASA ALT (USA)" w:date="2024-09-24T06:42:00Z">
            <w:rPr>
              <w:spacing w:val="-5"/>
              <w:sz w:val="24"/>
            </w:rPr>
          </w:rPrChange>
        </w:rPr>
        <w:t xml:space="preserve"> </w:t>
      </w:r>
      <w:r w:rsidRPr="00D25EE3">
        <w:rPr>
          <w:rFonts w:ascii="Arial" w:hAnsi="Arial" w:cs="Arial"/>
          <w:sz w:val="24"/>
          <w:szCs w:val="24"/>
          <w:rPrChange w:id="1995" w:author="Worrell, Tyrone C CIV USARMY HQDA ASA ALT (USA)" w:date="2024-09-24T06:42:00Z">
            <w:rPr>
              <w:sz w:val="24"/>
            </w:rPr>
          </w:rPrChange>
        </w:rPr>
        <w:t>of</w:t>
      </w:r>
      <w:r w:rsidRPr="00D25EE3">
        <w:rPr>
          <w:rFonts w:ascii="Arial" w:hAnsi="Arial" w:cs="Arial"/>
          <w:spacing w:val="-5"/>
          <w:sz w:val="24"/>
          <w:szCs w:val="24"/>
          <w:rPrChange w:id="1996" w:author="Worrell, Tyrone C CIV USARMY HQDA ASA ALT (USA)" w:date="2024-09-24T06:42:00Z">
            <w:rPr>
              <w:spacing w:val="-5"/>
              <w:sz w:val="24"/>
            </w:rPr>
          </w:rPrChange>
        </w:rPr>
        <w:t xml:space="preserve"> </w:t>
      </w:r>
      <w:r w:rsidRPr="00D25EE3">
        <w:rPr>
          <w:rFonts w:ascii="Arial" w:hAnsi="Arial" w:cs="Arial"/>
          <w:sz w:val="24"/>
          <w:szCs w:val="24"/>
          <w:rPrChange w:id="1997" w:author="Worrell, Tyrone C CIV USARMY HQDA ASA ALT (USA)" w:date="2024-09-24T06:42:00Z">
            <w:rPr>
              <w:sz w:val="24"/>
            </w:rPr>
          </w:rPrChange>
        </w:rPr>
        <w:t>PMR AB member and CMB member.</w:t>
      </w:r>
    </w:p>
    <w:p w14:paraId="4850C29C" w14:textId="77777777" w:rsidR="007535C8" w:rsidRPr="00D25EE3" w:rsidRDefault="007535C8" w:rsidP="007535C8">
      <w:pPr>
        <w:pStyle w:val="ListParagraph"/>
        <w:numPr>
          <w:ilvl w:val="0"/>
          <w:numId w:val="12"/>
        </w:numPr>
        <w:tabs>
          <w:tab w:val="left" w:pos="445"/>
        </w:tabs>
        <w:spacing w:before="240"/>
        <w:ind w:left="119" w:right="460" w:firstLine="0"/>
        <w:rPr>
          <w:rFonts w:ascii="Arial" w:hAnsi="Arial" w:cs="Arial"/>
          <w:sz w:val="24"/>
          <w:szCs w:val="24"/>
          <w:rPrChange w:id="1998" w:author="Worrell, Tyrone C CIV USARMY HQDA ASA ALT (USA)" w:date="2024-09-24T06:42:00Z">
            <w:rPr>
              <w:sz w:val="24"/>
            </w:rPr>
          </w:rPrChange>
        </w:rPr>
      </w:pPr>
      <w:r w:rsidRPr="00D25EE3">
        <w:rPr>
          <w:rFonts w:ascii="Arial" w:hAnsi="Arial" w:cs="Arial"/>
          <w:sz w:val="24"/>
          <w:szCs w:val="24"/>
          <w:rPrChange w:id="1999" w:author="Worrell, Tyrone C CIV USARMY HQDA ASA ALT (USA)" w:date="2024-09-24T06:42:00Z">
            <w:rPr>
              <w:sz w:val="24"/>
            </w:rPr>
          </w:rPrChange>
        </w:rPr>
        <w:t>Provide</w:t>
      </w:r>
      <w:r w:rsidRPr="00D25EE3">
        <w:rPr>
          <w:rFonts w:ascii="Arial" w:hAnsi="Arial" w:cs="Arial"/>
          <w:spacing w:val="-4"/>
          <w:sz w:val="24"/>
          <w:szCs w:val="24"/>
          <w:rPrChange w:id="2000" w:author="Worrell, Tyrone C CIV USARMY HQDA ASA ALT (USA)" w:date="2024-09-24T06:42:00Z">
            <w:rPr>
              <w:spacing w:val="-4"/>
              <w:sz w:val="24"/>
            </w:rPr>
          </w:rPrChange>
        </w:rPr>
        <w:t xml:space="preserve"> </w:t>
      </w:r>
      <w:r w:rsidRPr="00D25EE3">
        <w:rPr>
          <w:rFonts w:ascii="Arial" w:hAnsi="Arial" w:cs="Arial"/>
          <w:sz w:val="24"/>
          <w:szCs w:val="24"/>
          <w:rPrChange w:id="2001" w:author="Worrell, Tyrone C CIV USARMY HQDA ASA ALT (USA)" w:date="2024-09-24T06:42:00Z">
            <w:rPr>
              <w:sz w:val="24"/>
            </w:rPr>
          </w:rPrChange>
        </w:rPr>
        <w:t>supplemental</w:t>
      </w:r>
      <w:r w:rsidRPr="00D25EE3">
        <w:rPr>
          <w:rFonts w:ascii="Arial" w:hAnsi="Arial" w:cs="Arial"/>
          <w:spacing w:val="-5"/>
          <w:sz w:val="24"/>
          <w:szCs w:val="24"/>
          <w:rPrChange w:id="2002" w:author="Worrell, Tyrone C CIV USARMY HQDA ASA ALT (USA)" w:date="2024-09-24T06:42:00Z">
            <w:rPr>
              <w:spacing w:val="-5"/>
              <w:sz w:val="24"/>
            </w:rPr>
          </w:rPrChange>
        </w:rPr>
        <w:t xml:space="preserve"> </w:t>
      </w:r>
      <w:r w:rsidRPr="00D25EE3">
        <w:rPr>
          <w:rFonts w:ascii="Arial" w:hAnsi="Arial" w:cs="Arial"/>
          <w:sz w:val="24"/>
          <w:szCs w:val="24"/>
          <w:rPrChange w:id="2003" w:author="Worrell, Tyrone C CIV USARMY HQDA ASA ALT (USA)" w:date="2024-09-24T06:42:00Z">
            <w:rPr>
              <w:sz w:val="24"/>
            </w:rPr>
          </w:rPrChange>
        </w:rPr>
        <w:t>staff</w:t>
      </w:r>
      <w:r w:rsidRPr="00D25EE3">
        <w:rPr>
          <w:rFonts w:ascii="Arial" w:hAnsi="Arial" w:cs="Arial"/>
          <w:spacing w:val="-4"/>
          <w:sz w:val="24"/>
          <w:szCs w:val="24"/>
          <w:rPrChange w:id="2004" w:author="Worrell, Tyrone C CIV USARMY HQDA ASA ALT (USA)" w:date="2024-09-24T06:42:00Z">
            <w:rPr>
              <w:spacing w:val="-4"/>
              <w:sz w:val="24"/>
            </w:rPr>
          </w:rPrChange>
        </w:rPr>
        <w:t xml:space="preserve"> </w:t>
      </w:r>
      <w:r w:rsidRPr="00D25EE3">
        <w:rPr>
          <w:rFonts w:ascii="Arial" w:hAnsi="Arial" w:cs="Arial"/>
          <w:sz w:val="24"/>
          <w:szCs w:val="24"/>
          <w:rPrChange w:id="2005" w:author="Worrell, Tyrone C CIV USARMY HQDA ASA ALT (USA)" w:date="2024-09-24T06:42:00Z">
            <w:rPr>
              <w:sz w:val="24"/>
            </w:rPr>
          </w:rPrChange>
        </w:rPr>
        <w:t>support,</w:t>
      </w:r>
      <w:r w:rsidRPr="00D25EE3">
        <w:rPr>
          <w:rFonts w:ascii="Arial" w:hAnsi="Arial" w:cs="Arial"/>
          <w:spacing w:val="-4"/>
          <w:sz w:val="24"/>
          <w:szCs w:val="24"/>
          <w:rPrChange w:id="2006" w:author="Worrell, Tyrone C CIV USARMY HQDA ASA ALT (USA)" w:date="2024-09-24T06:42:00Z">
            <w:rPr>
              <w:spacing w:val="-4"/>
              <w:sz w:val="24"/>
            </w:rPr>
          </w:rPrChange>
        </w:rPr>
        <w:t xml:space="preserve"> </w:t>
      </w:r>
      <w:r w:rsidRPr="00D25EE3">
        <w:rPr>
          <w:rFonts w:ascii="Arial" w:hAnsi="Arial" w:cs="Arial"/>
          <w:sz w:val="24"/>
          <w:szCs w:val="24"/>
          <w:rPrChange w:id="2007" w:author="Worrell, Tyrone C CIV USARMY HQDA ASA ALT (USA)" w:date="2024-09-24T06:42:00Z">
            <w:rPr>
              <w:sz w:val="24"/>
            </w:rPr>
          </w:rPrChange>
        </w:rPr>
        <w:t>as</w:t>
      </w:r>
      <w:r w:rsidRPr="00D25EE3">
        <w:rPr>
          <w:rFonts w:ascii="Arial" w:hAnsi="Arial" w:cs="Arial"/>
          <w:spacing w:val="-4"/>
          <w:sz w:val="24"/>
          <w:szCs w:val="24"/>
          <w:rPrChange w:id="2008" w:author="Worrell, Tyrone C CIV USARMY HQDA ASA ALT (USA)" w:date="2024-09-24T06:42:00Z">
            <w:rPr>
              <w:spacing w:val="-4"/>
              <w:sz w:val="24"/>
            </w:rPr>
          </w:rPrChange>
        </w:rPr>
        <w:t xml:space="preserve"> </w:t>
      </w:r>
      <w:r w:rsidRPr="00D25EE3">
        <w:rPr>
          <w:rFonts w:ascii="Arial" w:hAnsi="Arial" w:cs="Arial"/>
          <w:sz w:val="24"/>
          <w:szCs w:val="24"/>
          <w:rPrChange w:id="2009" w:author="Worrell, Tyrone C CIV USARMY HQDA ASA ALT (USA)" w:date="2024-09-24T06:42:00Z">
            <w:rPr>
              <w:sz w:val="24"/>
            </w:rPr>
          </w:rPrChange>
        </w:rPr>
        <w:t>required,</w:t>
      </w:r>
      <w:r w:rsidRPr="00D25EE3">
        <w:rPr>
          <w:rFonts w:ascii="Arial" w:hAnsi="Arial" w:cs="Arial"/>
          <w:spacing w:val="-4"/>
          <w:sz w:val="24"/>
          <w:szCs w:val="24"/>
          <w:rPrChange w:id="2010" w:author="Worrell, Tyrone C CIV USARMY HQDA ASA ALT (USA)" w:date="2024-09-24T06:42:00Z">
            <w:rPr>
              <w:spacing w:val="-4"/>
              <w:sz w:val="24"/>
            </w:rPr>
          </w:rPrChange>
        </w:rPr>
        <w:t xml:space="preserve"> </w:t>
      </w:r>
      <w:r w:rsidRPr="00D25EE3">
        <w:rPr>
          <w:rFonts w:ascii="Arial" w:hAnsi="Arial" w:cs="Arial"/>
          <w:sz w:val="24"/>
          <w:szCs w:val="24"/>
          <w:rPrChange w:id="2011" w:author="Worrell, Tyrone C CIV USARMY HQDA ASA ALT (USA)" w:date="2024-09-24T06:42:00Z">
            <w:rPr>
              <w:sz w:val="24"/>
            </w:rPr>
          </w:rPrChange>
        </w:rPr>
        <w:t>to</w:t>
      </w:r>
      <w:r w:rsidRPr="00D25EE3">
        <w:rPr>
          <w:rFonts w:ascii="Arial" w:hAnsi="Arial" w:cs="Arial"/>
          <w:spacing w:val="-4"/>
          <w:sz w:val="24"/>
          <w:szCs w:val="24"/>
          <w:rPrChange w:id="2012" w:author="Worrell, Tyrone C CIV USARMY HQDA ASA ALT (USA)" w:date="2024-09-24T06:42:00Z">
            <w:rPr>
              <w:spacing w:val="-4"/>
              <w:sz w:val="24"/>
            </w:rPr>
          </w:rPrChange>
        </w:rPr>
        <w:t xml:space="preserve"> </w:t>
      </w:r>
      <w:r w:rsidRPr="00D25EE3">
        <w:rPr>
          <w:rFonts w:ascii="Arial" w:hAnsi="Arial" w:cs="Arial"/>
          <w:sz w:val="24"/>
          <w:szCs w:val="24"/>
          <w:rPrChange w:id="2013" w:author="Worrell, Tyrone C CIV USARMY HQDA ASA ALT (USA)" w:date="2024-09-24T06:42:00Z">
            <w:rPr>
              <w:sz w:val="24"/>
            </w:rPr>
          </w:rPrChange>
        </w:rPr>
        <w:t>conduct</w:t>
      </w:r>
      <w:r w:rsidRPr="00D25EE3">
        <w:rPr>
          <w:rFonts w:ascii="Arial" w:hAnsi="Arial" w:cs="Arial"/>
          <w:spacing w:val="-4"/>
          <w:sz w:val="24"/>
          <w:szCs w:val="24"/>
          <w:rPrChange w:id="2014" w:author="Worrell, Tyrone C CIV USARMY HQDA ASA ALT (USA)" w:date="2024-09-24T06:42:00Z">
            <w:rPr>
              <w:spacing w:val="-4"/>
              <w:sz w:val="24"/>
            </w:rPr>
          </w:rPrChange>
        </w:rPr>
        <w:t xml:space="preserve"> </w:t>
      </w:r>
      <w:r w:rsidRPr="00D25EE3">
        <w:rPr>
          <w:rFonts w:ascii="Arial" w:hAnsi="Arial" w:cs="Arial"/>
          <w:sz w:val="24"/>
          <w:szCs w:val="24"/>
          <w:rPrChange w:id="2015" w:author="Worrell, Tyrone C CIV USARMY HQDA ASA ALT (USA)" w:date="2024-09-24T06:42:00Z">
            <w:rPr>
              <w:sz w:val="24"/>
            </w:rPr>
          </w:rPrChange>
        </w:rPr>
        <w:t>ODASA(P)-led</w:t>
      </w:r>
      <w:r w:rsidRPr="00D25EE3">
        <w:rPr>
          <w:rFonts w:ascii="Arial" w:hAnsi="Arial" w:cs="Arial"/>
          <w:spacing w:val="-6"/>
          <w:sz w:val="24"/>
          <w:szCs w:val="24"/>
          <w:rPrChange w:id="2016" w:author="Worrell, Tyrone C CIV USARMY HQDA ASA ALT (USA)" w:date="2024-09-24T06:42:00Z">
            <w:rPr>
              <w:spacing w:val="-6"/>
              <w:sz w:val="24"/>
            </w:rPr>
          </w:rPrChange>
        </w:rPr>
        <w:t xml:space="preserve"> </w:t>
      </w:r>
      <w:r w:rsidRPr="00D25EE3">
        <w:rPr>
          <w:rFonts w:ascii="Arial" w:hAnsi="Arial" w:cs="Arial"/>
          <w:sz w:val="24"/>
          <w:szCs w:val="24"/>
          <w:rPrChange w:id="2017" w:author="Worrell, Tyrone C CIV USARMY HQDA ASA ALT (USA)" w:date="2024-09-24T06:42:00Z">
            <w:rPr>
              <w:sz w:val="24"/>
            </w:rPr>
          </w:rPrChange>
        </w:rPr>
        <w:t>assessments</w:t>
      </w:r>
      <w:r w:rsidRPr="00D25EE3">
        <w:rPr>
          <w:rFonts w:ascii="Arial" w:hAnsi="Arial" w:cs="Arial"/>
          <w:spacing w:val="-4"/>
          <w:sz w:val="24"/>
          <w:szCs w:val="24"/>
          <w:rPrChange w:id="2018" w:author="Worrell, Tyrone C CIV USARMY HQDA ASA ALT (USA)" w:date="2024-09-24T06:42:00Z">
            <w:rPr>
              <w:spacing w:val="-4"/>
              <w:sz w:val="24"/>
            </w:rPr>
          </w:rPrChange>
        </w:rPr>
        <w:t xml:space="preserve"> </w:t>
      </w:r>
      <w:r w:rsidRPr="00D25EE3">
        <w:rPr>
          <w:rFonts w:ascii="Arial" w:hAnsi="Arial" w:cs="Arial"/>
          <w:sz w:val="24"/>
          <w:szCs w:val="24"/>
          <w:rPrChange w:id="2019" w:author="Worrell, Tyrone C CIV USARMY HQDA ASA ALT (USA)" w:date="2024-09-24T06:42:00Z">
            <w:rPr>
              <w:sz w:val="24"/>
            </w:rPr>
          </w:rPrChange>
        </w:rPr>
        <w:t>of strategic controls and ODASA(P)-directed special interest reviews;</w:t>
      </w:r>
    </w:p>
    <w:p w14:paraId="5D46C239" w14:textId="77777777" w:rsidR="007535C8" w:rsidRPr="00D25EE3" w:rsidRDefault="007535C8" w:rsidP="007535C8">
      <w:pPr>
        <w:pStyle w:val="ListParagraph"/>
        <w:numPr>
          <w:ilvl w:val="0"/>
          <w:numId w:val="12"/>
        </w:numPr>
        <w:tabs>
          <w:tab w:val="left" w:pos="458"/>
        </w:tabs>
        <w:spacing w:before="240"/>
        <w:ind w:left="119" w:right="573" w:firstLine="0"/>
        <w:rPr>
          <w:rFonts w:ascii="Arial" w:hAnsi="Arial" w:cs="Arial"/>
          <w:sz w:val="24"/>
          <w:szCs w:val="24"/>
          <w:rPrChange w:id="2020" w:author="Worrell, Tyrone C CIV USARMY HQDA ASA ALT (USA)" w:date="2024-09-24T06:42:00Z">
            <w:rPr>
              <w:sz w:val="24"/>
            </w:rPr>
          </w:rPrChange>
        </w:rPr>
      </w:pPr>
      <w:r w:rsidRPr="00D25EE3">
        <w:rPr>
          <w:rFonts w:ascii="Arial" w:hAnsi="Arial" w:cs="Arial"/>
          <w:sz w:val="24"/>
          <w:szCs w:val="24"/>
          <w:rPrChange w:id="2021" w:author="Worrell, Tyrone C CIV USARMY HQDA ASA ALT (USA)" w:date="2024-09-24T06:42:00Z">
            <w:rPr>
              <w:sz w:val="24"/>
            </w:rPr>
          </w:rPrChange>
        </w:rPr>
        <w:t>Identify</w:t>
      </w:r>
      <w:r w:rsidRPr="00D25EE3">
        <w:rPr>
          <w:rFonts w:ascii="Arial" w:hAnsi="Arial" w:cs="Arial"/>
          <w:spacing w:val="-5"/>
          <w:sz w:val="24"/>
          <w:szCs w:val="24"/>
          <w:rPrChange w:id="2022" w:author="Worrell, Tyrone C CIV USARMY HQDA ASA ALT (USA)" w:date="2024-09-24T06:42:00Z">
            <w:rPr>
              <w:spacing w:val="-5"/>
              <w:sz w:val="24"/>
            </w:rPr>
          </w:rPrChange>
        </w:rPr>
        <w:t xml:space="preserve"> </w:t>
      </w:r>
      <w:r w:rsidRPr="00D25EE3">
        <w:rPr>
          <w:rFonts w:ascii="Arial" w:hAnsi="Arial" w:cs="Arial"/>
          <w:sz w:val="24"/>
          <w:szCs w:val="24"/>
          <w:rPrChange w:id="2023" w:author="Worrell, Tyrone C CIV USARMY HQDA ASA ALT (USA)" w:date="2024-09-24T06:42:00Z">
            <w:rPr>
              <w:sz w:val="24"/>
            </w:rPr>
          </w:rPrChange>
        </w:rPr>
        <w:t>and</w:t>
      </w:r>
      <w:r w:rsidRPr="00D25EE3">
        <w:rPr>
          <w:rFonts w:ascii="Arial" w:hAnsi="Arial" w:cs="Arial"/>
          <w:spacing w:val="-3"/>
          <w:sz w:val="24"/>
          <w:szCs w:val="24"/>
          <w:rPrChange w:id="2024" w:author="Worrell, Tyrone C CIV USARMY HQDA ASA ALT (USA)" w:date="2024-09-24T06:42:00Z">
            <w:rPr>
              <w:spacing w:val="-3"/>
              <w:sz w:val="24"/>
            </w:rPr>
          </w:rPrChange>
        </w:rPr>
        <w:t xml:space="preserve"> </w:t>
      </w:r>
      <w:r w:rsidRPr="00D25EE3">
        <w:rPr>
          <w:rFonts w:ascii="Arial" w:hAnsi="Arial" w:cs="Arial"/>
          <w:sz w:val="24"/>
          <w:szCs w:val="24"/>
          <w:rPrChange w:id="2025" w:author="Worrell, Tyrone C CIV USARMY HQDA ASA ALT (USA)" w:date="2024-09-24T06:42:00Z">
            <w:rPr>
              <w:sz w:val="24"/>
            </w:rPr>
          </w:rPrChange>
        </w:rPr>
        <w:t>communicate</w:t>
      </w:r>
      <w:r w:rsidRPr="00D25EE3">
        <w:rPr>
          <w:rFonts w:ascii="Arial" w:hAnsi="Arial" w:cs="Arial"/>
          <w:spacing w:val="-3"/>
          <w:sz w:val="24"/>
          <w:szCs w:val="24"/>
          <w:rPrChange w:id="2026" w:author="Worrell, Tyrone C CIV USARMY HQDA ASA ALT (USA)" w:date="2024-09-24T06:42:00Z">
            <w:rPr>
              <w:spacing w:val="-3"/>
              <w:sz w:val="24"/>
            </w:rPr>
          </w:rPrChange>
        </w:rPr>
        <w:t xml:space="preserve"> </w:t>
      </w:r>
      <w:r w:rsidRPr="00D25EE3">
        <w:rPr>
          <w:rFonts w:ascii="Arial" w:hAnsi="Arial" w:cs="Arial"/>
          <w:sz w:val="24"/>
          <w:szCs w:val="24"/>
          <w:rPrChange w:id="2027" w:author="Worrell, Tyrone C CIV USARMY HQDA ASA ALT (USA)" w:date="2024-09-24T06:42:00Z">
            <w:rPr>
              <w:sz w:val="24"/>
            </w:rPr>
          </w:rPrChange>
        </w:rPr>
        <w:t>best</w:t>
      </w:r>
      <w:r w:rsidRPr="00D25EE3">
        <w:rPr>
          <w:rFonts w:ascii="Arial" w:hAnsi="Arial" w:cs="Arial"/>
          <w:spacing w:val="-3"/>
          <w:sz w:val="24"/>
          <w:szCs w:val="24"/>
          <w:rPrChange w:id="2028" w:author="Worrell, Tyrone C CIV USARMY HQDA ASA ALT (USA)" w:date="2024-09-24T06:42:00Z">
            <w:rPr>
              <w:spacing w:val="-3"/>
              <w:sz w:val="24"/>
            </w:rPr>
          </w:rPrChange>
        </w:rPr>
        <w:t xml:space="preserve"> </w:t>
      </w:r>
      <w:r w:rsidRPr="00D25EE3">
        <w:rPr>
          <w:rFonts w:ascii="Arial" w:hAnsi="Arial" w:cs="Arial"/>
          <w:sz w:val="24"/>
          <w:szCs w:val="24"/>
          <w:rPrChange w:id="2029" w:author="Worrell, Tyrone C CIV USARMY HQDA ASA ALT (USA)" w:date="2024-09-24T06:42:00Z">
            <w:rPr>
              <w:sz w:val="24"/>
            </w:rPr>
          </w:rPrChange>
        </w:rPr>
        <w:t>practices</w:t>
      </w:r>
      <w:r w:rsidRPr="00D25EE3">
        <w:rPr>
          <w:rFonts w:ascii="Arial" w:hAnsi="Arial" w:cs="Arial"/>
          <w:spacing w:val="-4"/>
          <w:sz w:val="24"/>
          <w:szCs w:val="24"/>
          <w:rPrChange w:id="2030" w:author="Worrell, Tyrone C CIV USARMY HQDA ASA ALT (USA)" w:date="2024-09-24T06:42:00Z">
            <w:rPr>
              <w:spacing w:val="-4"/>
              <w:sz w:val="24"/>
            </w:rPr>
          </w:rPrChange>
        </w:rPr>
        <w:t xml:space="preserve"> </w:t>
      </w:r>
      <w:r w:rsidRPr="00D25EE3">
        <w:rPr>
          <w:rFonts w:ascii="Arial" w:hAnsi="Arial" w:cs="Arial"/>
          <w:sz w:val="24"/>
          <w:szCs w:val="24"/>
          <w:rPrChange w:id="2031" w:author="Worrell, Tyrone C CIV USARMY HQDA ASA ALT (USA)" w:date="2024-09-24T06:42:00Z">
            <w:rPr>
              <w:sz w:val="24"/>
            </w:rPr>
          </w:rPrChange>
        </w:rPr>
        <w:t>and</w:t>
      </w:r>
      <w:r w:rsidRPr="00D25EE3">
        <w:rPr>
          <w:rFonts w:ascii="Arial" w:hAnsi="Arial" w:cs="Arial"/>
          <w:spacing w:val="-5"/>
          <w:sz w:val="24"/>
          <w:szCs w:val="24"/>
          <w:rPrChange w:id="2032" w:author="Worrell, Tyrone C CIV USARMY HQDA ASA ALT (USA)" w:date="2024-09-24T06:42:00Z">
            <w:rPr>
              <w:spacing w:val="-5"/>
              <w:sz w:val="24"/>
            </w:rPr>
          </w:rPrChange>
        </w:rPr>
        <w:t xml:space="preserve"> </w:t>
      </w:r>
      <w:r w:rsidRPr="00D25EE3">
        <w:rPr>
          <w:rFonts w:ascii="Arial" w:hAnsi="Arial" w:cs="Arial"/>
          <w:sz w:val="24"/>
          <w:szCs w:val="24"/>
          <w:rPrChange w:id="2033" w:author="Worrell, Tyrone C CIV USARMY HQDA ASA ALT (USA)" w:date="2024-09-24T06:42:00Z">
            <w:rPr>
              <w:sz w:val="24"/>
            </w:rPr>
          </w:rPrChange>
        </w:rPr>
        <w:t>lessons</w:t>
      </w:r>
      <w:r w:rsidRPr="00D25EE3">
        <w:rPr>
          <w:rFonts w:ascii="Arial" w:hAnsi="Arial" w:cs="Arial"/>
          <w:spacing w:val="-4"/>
          <w:sz w:val="24"/>
          <w:szCs w:val="24"/>
          <w:rPrChange w:id="2034" w:author="Worrell, Tyrone C CIV USARMY HQDA ASA ALT (USA)" w:date="2024-09-24T06:42:00Z">
            <w:rPr>
              <w:spacing w:val="-4"/>
              <w:sz w:val="24"/>
            </w:rPr>
          </w:rPrChange>
        </w:rPr>
        <w:t xml:space="preserve"> </w:t>
      </w:r>
      <w:r w:rsidRPr="00D25EE3">
        <w:rPr>
          <w:rFonts w:ascii="Arial" w:hAnsi="Arial" w:cs="Arial"/>
          <w:sz w:val="24"/>
          <w:szCs w:val="24"/>
          <w:rPrChange w:id="2035" w:author="Worrell, Tyrone C CIV USARMY HQDA ASA ALT (USA)" w:date="2024-09-24T06:42:00Z">
            <w:rPr>
              <w:sz w:val="24"/>
            </w:rPr>
          </w:rPrChange>
        </w:rPr>
        <w:t>learned,</w:t>
      </w:r>
      <w:r w:rsidRPr="00D25EE3">
        <w:rPr>
          <w:rFonts w:ascii="Arial" w:hAnsi="Arial" w:cs="Arial"/>
          <w:spacing w:val="-4"/>
          <w:sz w:val="24"/>
          <w:szCs w:val="24"/>
          <w:rPrChange w:id="2036" w:author="Worrell, Tyrone C CIV USARMY HQDA ASA ALT (USA)" w:date="2024-09-24T06:42:00Z">
            <w:rPr>
              <w:spacing w:val="-4"/>
              <w:sz w:val="24"/>
            </w:rPr>
          </w:rPrChange>
        </w:rPr>
        <w:t xml:space="preserve"> </w:t>
      </w:r>
      <w:r w:rsidRPr="00D25EE3">
        <w:rPr>
          <w:rFonts w:ascii="Arial" w:hAnsi="Arial" w:cs="Arial"/>
          <w:sz w:val="24"/>
          <w:szCs w:val="24"/>
          <w:rPrChange w:id="2037" w:author="Worrell, Tyrone C CIV USARMY HQDA ASA ALT (USA)" w:date="2024-09-24T06:42:00Z">
            <w:rPr>
              <w:sz w:val="24"/>
            </w:rPr>
          </w:rPrChange>
        </w:rPr>
        <w:t>gathered</w:t>
      </w:r>
      <w:r w:rsidRPr="00D25EE3">
        <w:rPr>
          <w:rFonts w:ascii="Arial" w:hAnsi="Arial" w:cs="Arial"/>
          <w:spacing w:val="-3"/>
          <w:sz w:val="24"/>
          <w:szCs w:val="24"/>
          <w:rPrChange w:id="2038" w:author="Worrell, Tyrone C CIV USARMY HQDA ASA ALT (USA)" w:date="2024-09-24T06:42:00Z">
            <w:rPr>
              <w:spacing w:val="-3"/>
              <w:sz w:val="24"/>
            </w:rPr>
          </w:rPrChange>
        </w:rPr>
        <w:t xml:space="preserve"> </w:t>
      </w:r>
      <w:r w:rsidRPr="00D25EE3">
        <w:rPr>
          <w:rFonts w:ascii="Arial" w:hAnsi="Arial" w:cs="Arial"/>
          <w:sz w:val="24"/>
          <w:szCs w:val="24"/>
          <w:rPrChange w:id="2039" w:author="Worrell, Tyrone C CIV USARMY HQDA ASA ALT (USA)" w:date="2024-09-24T06:42:00Z">
            <w:rPr>
              <w:sz w:val="24"/>
            </w:rPr>
          </w:rPrChange>
        </w:rPr>
        <w:t>from</w:t>
      </w:r>
      <w:r w:rsidRPr="00D25EE3">
        <w:rPr>
          <w:rFonts w:ascii="Arial" w:hAnsi="Arial" w:cs="Arial"/>
          <w:spacing w:val="-4"/>
          <w:sz w:val="24"/>
          <w:szCs w:val="24"/>
          <w:rPrChange w:id="2040" w:author="Worrell, Tyrone C CIV USARMY HQDA ASA ALT (USA)" w:date="2024-09-24T06:42:00Z">
            <w:rPr>
              <w:spacing w:val="-4"/>
              <w:sz w:val="24"/>
            </w:rPr>
          </w:rPrChange>
        </w:rPr>
        <w:t xml:space="preserve"> </w:t>
      </w:r>
      <w:r w:rsidRPr="00D25EE3">
        <w:rPr>
          <w:rFonts w:ascii="Arial" w:hAnsi="Arial" w:cs="Arial"/>
          <w:sz w:val="24"/>
          <w:szCs w:val="24"/>
          <w:rPrChange w:id="2041" w:author="Worrell, Tyrone C CIV USARMY HQDA ASA ALT (USA)" w:date="2024-09-24T06:42:00Z">
            <w:rPr>
              <w:sz w:val="24"/>
            </w:rPr>
          </w:rPrChange>
        </w:rPr>
        <w:t>management control activities, in the contracting activity’s annual SHR.</w:t>
      </w:r>
    </w:p>
    <w:p w14:paraId="5A222904" w14:textId="77777777" w:rsidR="007535C8" w:rsidRPr="00D25EE3" w:rsidRDefault="007535C8" w:rsidP="007535C8">
      <w:pPr>
        <w:pStyle w:val="BodyText"/>
        <w:spacing w:before="204"/>
        <w:rPr>
          <w:rFonts w:ascii="Arial" w:hAnsi="Arial" w:cs="Arial"/>
          <w:rPrChange w:id="2042" w:author="Worrell, Tyrone C CIV USARMY HQDA ASA ALT (USA)" w:date="2024-09-24T06:42:00Z">
            <w:rPr/>
          </w:rPrChange>
        </w:rPr>
      </w:pPr>
    </w:p>
    <w:p w14:paraId="6B8C6BC5" w14:textId="10F4FE1F" w:rsidR="007535C8" w:rsidRPr="00D25EE3" w:rsidRDefault="007535C8" w:rsidP="007535C8">
      <w:pPr>
        <w:pStyle w:val="Heading1"/>
        <w:ind w:left="1" w:right="1"/>
        <w:jc w:val="center"/>
        <w:rPr>
          <w:rFonts w:ascii="Arial" w:hAnsi="Arial" w:cs="Arial"/>
          <w:rPrChange w:id="2043" w:author="Worrell, Tyrone C CIV USARMY HQDA ASA ALT (USA)" w:date="2024-09-24T06:42:00Z">
            <w:rPr/>
          </w:rPrChange>
        </w:rPr>
      </w:pPr>
      <w:bookmarkStart w:id="2044" w:name="Part_4_–_Procedures"/>
      <w:bookmarkStart w:id="2045" w:name="_bookmark14"/>
      <w:bookmarkEnd w:id="2044"/>
      <w:bookmarkEnd w:id="2045"/>
      <w:del w:id="2046" w:author="Worrell, Tyrone C CIV USARMY HQDA ASA ALT (USA)" w:date="2024-09-24T06:56:00Z">
        <w:r w:rsidRPr="00D25EE3" w:rsidDel="001E0C7E">
          <w:rPr>
            <w:rFonts w:ascii="Arial" w:hAnsi="Arial" w:cs="Arial"/>
            <w:u w:val="single"/>
            <w:rPrChange w:id="2047" w:author="Worrell, Tyrone C CIV USARMY HQDA ASA ALT (USA)" w:date="2024-09-24T06:42:00Z">
              <w:rPr>
                <w:u w:val="single"/>
              </w:rPr>
            </w:rPrChange>
          </w:rPr>
          <w:delText>Part</w:delText>
        </w:r>
        <w:r w:rsidRPr="00D25EE3" w:rsidDel="001E0C7E">
          <w:rPr>
            <w:rFonts w:ascii="Arial" w:hAnsi="Arial" w:cs="Arial"/>
            <w:spacing w:val="-3"/>
            <w:u w:val="single"/>
            <w:rPrChange w:id="2048" w:author="Worrell, Tyrone C CIV USARMY HQDA ASA ALT (USA)" w:date="2024-09-24T06:42:00Z">
              <w:rPr>
                <w:spacing w:val="-3"/>
                <w:u w:val="single"/>
              </w:rPr>
            </w:rPrChange>
          </w:rPr>
          <w:delText xml:space="preserve"> </w:delText>
        </w:r>
        <w:r w:rsidRPr="00D25EE3" w:rsidDel="001E0C7E">
          <w:rPr>
            <w:rFonts w:ascii="Arial" w:hAnsi="Arial" w:cs="Arial"/>
            <w:u w:val="single"/>
            <w:rPrChange w:id="2049" w:author="Worrell, Tyrone C CIV USARMY HQDA ASA ALT (USA)" w:date="2024-09-24T06:42:00Z">
              <w:rPr>
                <w:u w:val="single"/>
              </w:rPr>
            </w:rPrChange>
          </w:rPr>
          <w:delText xml:space="preserve">4 – </w:delText>
        </w:r>
        <w:r w:rsidRPr="00D25EE3" w:rsidDel="001E0C7E">
          <w:rPr>
            <w:rFonts w:ascii="Arial" w:hAnsi="Arial" w:cs="Arial"/>
            <w:spacing w:val="-2"/>
            <w:u w:val="single"/>
            <w:rPrChange w:id="2050" w:author="Worrell, Tyrone C CIV USARMY HQDA ASA ALT (USA)" w:date="2024-09-24T06:42:00Z">
              <w:rPr>
                <w:spacing w:val="-2"/>
                <w:u w:val="single"/>
              </w:rPr>
            </w:rPrChange>
          </w:rPr>
          <w:delText>Procedures</w:delText>
        </w:r>
      </w:del>
      <w:ins w:id="2051" w:author="Worrell, Tyrone C CIV USARMY HQDA ASA ALT (USA)" w:date="2024-09-24T06:56:00Z">
        <w:r w:rsidR="001E0C7E">
          <w:rPr>
            <w:rFonts w:ascii="Arial" w:hAnsi="Arial" w:cs="Arial"/>
            <w:u w:val="single"/>
          </w:rPr>
          <w:t>PART 5 - PROCEDURES</w:t>
        </w:r>
      </w:ins>
    </w:p>
    <w:p w14:paraId="050F654C" w14:textId="77777777" w:rsidR="007535C8" w:rsidRPr="00D25EE3" w:rsidRDefault="007535C8" w:rsidP="007535C8">
      <w:pPr>
        <w:pStyle w:val="BodyText"/>
        <w:spacing w:before="5"/>
        <w:rPr>
          <w:rFonts w:ascii="Arial" w:hAnsi="Arial" w:cs="Arial"/>
          <w:b/>
          <w:rPrChange w:id="2052" w:author="Worrell, Tyrone C CIV USARMY HQDA ASA ALT (USA)" w:date="2024-09-24T06:42:00Z">
            <w:rPr>
              <w:b/>
            </w:rPr>
          </w:rPrChange>
        </w:rPr>
      </w:pPr>
    </w:p>
    <w:p w14:paraId="3AADCA7C" w14:textId="77777777" w:rsidR="007535C8" w:rsidRPr="00D25EE3" w:rsidRDefault="007535C8" w:rsidP="007535C8">
      <w:pPr>
        <w:pStyle w:val="Heading1"/>
        <w:rPr>
          <w:rFonts w:ascii="Arial" w:hAnsi="Arial" w:cs="Arial"/>
          <w:rPrChange w:id="2053" w:author="Worrell, Tyrone C CIV USARMY HQDA ASA ALT (USA)" w:date="2024-09-24T06:42:00Z">
            <w:rPr/>
          </w:rPrChange>
        </w:rPr>
      </w:pPr>
      <w:bookmarkStart w:id="2054" w:name="CC-400__Scheduling."/>
      <w:bookmarkStart w:id="2055" w:name="_bookmark15"/>
      <w:bookmarkEnd w:id="2054"/>
      <w:bookmarkEnd w:id="2055"/>
      <w:r w:rsidRPr="00D25EE3">
        <w:rPr>
          <w:rFonts w:ascii="Arial" w:hAnsi="Arial" w:cs="Arial"/>
          <w:rPrChange w:id="2056" w:author="Worrell, Tyrone C CIV USARMY HQDA ASA ALT (USA)" w:date="2024-09-24T06:42:00Z">
            <w:rPr/>
          </w:rPrChange>
        </w:rPr>
        <w:t>CC-400</w:t>
      </w:r>
      <w:r w:rsidRPr="00D25EE3">
        <w:rPr>
          <w:rFonts w:ascii="Arial" w:hAnsi="Arial" w:cs="Arial"/>
          <w:spacing w:val="56"/>
          <w:rPrChange w:id="2057" w:author="Worrell, Tyrone C CIV USARMY HQDA ASA ALT (USA)" w:date="2024-09-24T06:42:00Z">
            <w:rPr>
              <w:spacing w:val="56"/>
            </w:rPr>
          </w:rPrChange>
        </w:rPr>
        <w:t xml:space="preserve"> </w:t>
      </w:r>
      <w:r w:rsidRPr="00D25EE3">
        <w:rPr>
          <w:rFonts w:ascii="Arial" w:hAnsi="Arial" w:cs="Arial"/>
          <w:spacing w:val="-2"/>
          <w:rPrChange w:id="2058" w:author="Worrell, Tyrone C CIV USARMY HQDA ASA ALT (USA)" w:date="2024-09-24T06:42:00Z">
            <w:rPr>
              <w:spacing w:val="-2"/>
            </w:rPr>
          </w:rPrChange>
        </w:rPr>
        <w:t>Scheduling.</w:t>
      </w:r>
    </w:p>
    <w:p w14:paraId="383DC187" w14:textId="77777777" w:rsidR="007535C8" w:rsidRPr="00D25EE3" w:rsidRDefault="007535C8" w:rsidP="007535C8">
      <w:pPr>
        <w:pStyle w:val="BodyText"/>
        <w:spacing w:before="6"/>
        <w:rPr>
          <w:rFonts w:ascii="Arial" w:hAnsi="Arial" w:cs="Arial"/>
          <w:b/>
          <w:rPrChange w:id="2059" w:author="Worrell, Tyrone C CIV USARMY HQDA ASA ALT (USA)" w:date="2024-09-24T06:42:00Z">
            <w:rPr>
              <w:b/>
            </w:rPr>
          </w:rPrChange>
        </w:rPr>
      </w:pPr>
    </w:p>
    <w:p w14:paraId="343620A6" w14:textId="77777777" w:rsidR="007535C8" w:rsidRPr="00D25EE3" w:rsidRDefault="007535C8" w:rsidP="007535C8">
      <w:pPr>
        <w:pStyle w:val="ListParagraph"/>
        <w:numPr>
          <w:ilvl w:val="0"/>
          <w:numId w:val="11"/>
        </w:numPr>
        <w:tabs>
          <w:tab w:val="left" w:pos="446"/>
        </w:tabs>
        <w:ind w:left="446" w:hanging="326"/>
        <w:rPr>
          <w:rFonts w:ascii="Arial" w:hAnsi="Arial" w:cs="Arial"/>
          <w:sz w:val="24"/>
          <w:szCs w:val="24"/>
          <w:rPrChange w:id="2060" w:author="Worrell, Tyrone C CIV USARMY HQDA ASA ALT (USA)" w:date="2024-09-24T06:42:00Z">
            <w:rPr>
              <w:sz w:val="24"/>
            </w:rPr>
          </w:rPrChange>
        </w:rPr>
      </w:pPr>
      <w:r w:rsidRPr="00D25EE3">
        <w:rPr>
          <w:rFonts w:ascii="Arial" w:hAnsi="Arial" w:cs="Arial"/>
          <w:sz w:val="24"/>
          <w:szCs w:val="24"/>
          <w:rPrChange w:id="2061" w:author="Worrell, Tyrone C CIV USARMY HQDA ASA ALT (USA)" w:date="2024-09-24T06:42:00Z">
            <w:rPr>
              <w:sz w:val="24"/>
            </w:rPr>
          </w:rPrChange>
        </w:rPr>
        <w:t>At</w:t>
      </w:r>
      <w:r w:rsidRPr="00D25EE3">
        <w:rPr>
          <w:rFonts w:ascii="Arial" w:hAnsi="Arial" w:cs="Arial"/>
          <w:spacing w:val="-4"/>
          <w:sz w:val="24"/>
          <w:szCs w:val="24"/>
          <w:rPrChange w:id="2062" w:author="Worrell, Tyrone C CIV USARMY HQDA ASA ALT (USA)" w:date="2024-09-24T06:42:00Z">
            <w:rPr>
              <w:spacing w:val="-4"/>
              <w:sz w:val="24"/>
            </w:rPr>
          </w:rPrChange>
        </w:rPr>
        <w:t xml:space="preserve"> </w:t>
      </w:r>
      <w:r w:rsidRPr="00D25EE3">
        <w:rPr>
          <w:rFonts w:ascii="Arial" w:hAnsi="Arial" w:cs="Arial"/>
          <w:sz w:val="24"/>
          <w:szCs w:val="24"/>
          <w:rPrChange w:id="2063" w:author="Worrell, Tyrone C CIV USARMY HQDA ASA ALT (USA)" w:date="2024-09-24T06:42:00Z">
            <w:rPr>
              <w:sz w:val="24"/>
            </w:rPr>
          </w:rPrChange>
        </w:rPr>
        <w:t>a</w:t>
      </w:r>
      <w:r w:rsidRPr="00D25EE3">
        <w:rPr>
          <w:rFonts w:ascii="Arial" w:hAnsi="Arial" w:cs="Arial"/>
          <w:spacing w:val="-3"/>
          <w:sz w:val="24"/>
          <w:szCs w:val="24"/>
          <w:rPrChange w:id="2064" w:author="Worrell, Tyrone C CIV USARMY HQDA ASA ALT (USA)" w:date="2024-09-24T06:42:00Z">
            <w:rPr>
              <w:spacing w:val="-3"/>
              <w:sz w:val="24"/>
            </w:rPr>
          </w:rPrChange>
        </w:rPr>
        <w:t xml:space="preserve"> </w:t>
      </w:r>
      <w:r w:rsidRPr="00D25EE3">
        <w:rPr>
          <w:rFonts w:ascii="Arial" w:hAnsi="Arial" w:cs="Arial"/>
          <w:sz w:val="24"/>
          <w:szCs w:val="24"/>
          <w:rPrChange w:id="2065" w:author="Worrell, Tyrone C CIV USARMY HQDA ASA ALT (USA)" w:date="2024-09-24T06:42:00Z">
            <w:rPr>
              <w:sz w:val="24"/>
            </w:rPr>
          </w:rPrChange>
        </w:rPr>
        <w:t>minimum,</w:t>
      </w:r>
      <w:r w:rsidRPr="00D25EE3">
        <w:rPr>
          <w:rFonts w:ascii="Arial" w:hAnsi="Arial" w:cs="Arial"/>
          <w:spacing w:val="-2"/>
          <w:sz w:val="24"/>
          <w:szCs w:val="24"/>
          <w:rPrChange w:id="2066" w:author="Worrell, Tyrone C CIV USARMY HQDA ASA ALT (USA)" w:date="2024-09-24T06:42:00Z">
            <w:rPr>
              <w:spacing w:val="-2"/>
              <w:sz w:val="24"/>
            </w:rPr>
          </w:rPrChange>
        </w:rPr>
        <w:t xml:space="preserve"> </w:t>
      </w:r>
      <w:r w:rsidRPr="00D25EE3">
        <w:rPr>
          <w:rFonts w:ascii="Arial" w:hAnsi="Arial" w:cs="Arial"/>
          <w:sz w:val="24"/>
          <w:szCs w:val="24"/>
          <w:rPrChange w:id="2067" w:author="Worrell, Tyrone C CIV USARMY HQDA ASA ALT (USA)" w:date="2024-09-24T06:42:00Z">
            <w:rPr>
              <w:sz w:val="24"/>
            </w:rPr>
          </w:rPrChange>
        </w:rPr>
        <w:t>HCAs</w:t>
      </w:r>
      <w:r w:rsidRPr="00D25EE3">
        <w:rPr>
          <w:rFonts w:ascii="Arial" w:hAnsi="Arial" w:cs="Arial"/>
          <w:spacing w:val="-1"/>
          <w:sz w:val="24"/>
          <w:szCs w:val="24"/>
          <w:rPrChange w:id="2068" w:author="Worrell, Tyrone C CIV USARMY HQDA ASA ALT (USA)" w:date="2024-09-24T06:42:00Z">
            <w:rPr>
              <w:spacing w:val="-1"/>
              <w:sz w:val="24"/>
            </w:rPr>
          </w:rPrChange>
        </w:rPr>
        <w:t xml:space="preserve"> </w:t>
      </w:r>
      <w:r w:rsidRPr="00D25EE3">
        <w:rPr>
          <w:rFonts w:ascii="Arial" w:hAnsi="Arial" w:cs="Arial"/>
          <w:sz w:val="24"/>
          <w:szCs w:val="24"/>
          <w:rPrChange w:id="2069" w:author="Worrell, Tyrone C CIV USARMY HQDA ASA ALT (USA)" w:date="2024-09-24T06:42:00Z">
            <w:rPr>
              <w:sz w:val="24"/>
            </w:rPr>
          </w:rPrChange>
        </w:rPr>
        <w:t>or</w:t>
      </w:r>
      <w:r w:rsidRPr="00D25EE3">
        <w:rPr>
          <w:rFonts w:ascii="Arial" w:hAnsi="Arial" w:cs="Arial"/>
          <w:spacing w:val="-1"/>
          <w:sz w:val="24"/>
          <w:szCs w:val="24"/>
          <w:rPrChange w:id="2070" w:author="Worrell, Tyrone C CIV USARMY HQDA ASA ALT (USA)" w:date="2024-09-24T06:42:00Z">
            <w:rPr>
              <w:spacing w:val="-1"/>
              <w:sz w:val="24"/>
            </w:rPr>
          </w:rPrChange>
        </w:rPr>
        <w:t xml:space="preserve"> </w:t>
      </w:r>
      <w:r w:rsidRPr="00D25EE3">
        <w:rPr>
          <w:rFonts w:ascii="Arial" w:hAnsi="Arial" w:cs="Arial"/>
          <w:sz w:val="24"/>
          <w:szCs w:val="24"/>
          <w:rPrChange w:id="2071" w:author="Worrell, Tyrone C CIV USARMY HQDA ASA ALT (USA)" w:date="2024-09-24T06:42:00Z">
            <w:rPr>
              <w:sz w:val="24"/>
            </w:rPr>
          </w:rPrChange>
        </w:rPr>
        <w:t>their</w:t>
      </w:r>
      <w:r w:rsidRPr="00D25EE3">
        <w:rPr>
          <w:rFonts w:ascii="Arial" w:hAnsi="Arial" w:cs="Arial"/>
          <w:spacing w:val="-2"/>
          <w:sz w:val="24"/>
          <w:szCs w:val="24"/>
          <w:rPrChange w:id="2072" w:author="Worrell, Tyrone C CIV USARMY HQDA ASA ALT (USA)" w:date="2024-09-24T06:42:00Z">
            <w:rPr>
              <w:spacing w:val="-2"/>
              <w:sz w:val="24"/>
            </w:rPr>
          </w:rPrChange>
        </w:rPr>
        <w:t xml:space="preserve"> </w:t>
      </w:r>
      <w:r w:rsidRPr="00D25EE3">
        <w:rPr>
          <w:rFonts w:ascii="Arial" w:hAnsi="Arial" w:cs="Arial"/>
          <w:sz w:val="24"/>
          <w:szCs w:val="24"/>
          <w:rPrChange w:id="2073" w:author="Worrell, Tyrone C CIV USARMY HQDA ASA ALT (USA)" w:date="2024-09-24T06:42:00Z">
            <w:rPr>
              <w:sz w:val="24"/>
            </w:rPr>
          </w:rPrChange>
        </w:rPr>
        <w:t>SCOs</w:t>
      </w:r>
      <w:r w:rsidRPr="00D25EE3">
        <w:rPr>
          <w:rFonts w:ascii="Arial" w:hAnsi="Arial" w:cs="Arial"/>
          <w:spacing w:val="-1"/>
          <w:sz w:val="24"/>
          <w:szCs w:val="24"/>
          <w:rPrChange w:id="2074" w:author="Worrell, Tyrone C CIV USARMY HQDA ASA ALT (USA)" w:date="2024-09-24T06:42:00Z">
            <w:rPr>
              <w:spacing w:val="-1"/>
              <w:sz w:val="24"/>
            </w:rPr>
          </w:rPrChange>
        </w:rPr>
        <w:t xml:space="preserve"> </w:t>
      </w:r>
      <w:r w:rsidRPr="00D25EE3">
        <w:rPr>
          <w:rFonts w:ascii="Arial" w:hAnsi="Arial" w:cs="Arial"/>
          <w:sz w:val="24"/>
          <w:szCs w:val="24"/>
          <w:rPrChange w:id="2075" w:author="Worrell, Tyrone C CIV USARMY HQDA ASA ALT (USA)" w:date="2024-09-24T06:42:00Z">
            <w:rPr>
              <w:sz w:val="24"/>
            </w:rPr>
          </w:rPrChange>
        </w:rPr>
        <w:t>will</w:t>
      </w:r>
      <w:r w:rsidRPr="00D25EE3">
        <w:rPr>
          <w:rFonts w:ascii="Arial" w:hAnsi="Arial" w:cs="Arial"/>
          <w:spacing w:val="-1"/>
          <w:sz w:val="24"/>
          <w:szCs w:val="24"/>
          <w:rPrChange w:id="2076" w:author="Worrell, Tyrone C CIV USARMY HQDA ASA ALT (USA)" w:date="2024-09-24T06:42:00Z">
            <w:rPr>
              <w:spacing w:val="-1"/>
              <w:sz w:val="24"/>
            </w:rPr>
          </w:rPrChange>
        </w:rPr>
        <w:t xml:space="preserve"> </w:t>
      </w:r>
      <w:r w:rsidRPr="00D25EE3">
        <w:rPr>
          <w:rFonts w:ascii="Arial" w:hAnsi="Arial" w:cs="Arial"/>
          <w:spacing w:val="-10"/>
          <w:sz w:val="24"/>
          <w:szCs w:val="24"/>
          <w:rPrChange w:id="2077" w:author="Worrell, Tyrone C CIV USARMY HQDA ASA ALT (USA)" w:date="2024-09-24T06:42:00Z">
            <w:rPr>
              <w:spacing w:val="-10"/>
              <w:sz w:val="24"/>
            </w:rPr>
          </w:rPrChange>
        </w:rPr>
        <w:t>-</w:t>
      </w:r>
    </w:p>
    <w:p w14:paraId="1B8F5A85" w14:textId="77777777" w:rsidR="007535C8" w:rsidRPr="00D25EE3" w:rsidRDefault="007535C8" w:rsidP="007535C8">
      <w:pPr>
        <w:pStyle w:val="BodyText"/>
        <w:spacing w:before="5"/>
        <w:rPr>
          <w:rFonts w:ascii="Arial" w:hAnsi="Arial" w:cs="Arial"/>
          <w:rPrChange w:id="2078" w:author="Worrell, Tyrone C CIV USARMY HQDA ASA ALT (USA)" w:date="2024-09-24T06:42:00Z">
            <w:rPr/>
          </w:rPrChange>
        </w:rPr>
      </w:pPr>
    </w:p>
    <w:p w14:paraId="65906E77" w14:textId="77777777" w:rsidR="007535C8" w:rsidRPr="00D25EE3" w:rsidRDefault="007535C8" w:rsidP="007535C8">
      <w:pPr>
        <w:pStyle w:val="ListParagraph"/>
        <w:numPr>
          <w:ilvl w:val="1"/>
          <w:numId w:val="11"/>
        </w:numPr>
        <w:tabs>
          <w:tab w:val="left" w:pos="1178"/>
        </w:tabs>
        <w:spacing w:line="276" w:lineRule="auto"/>
        <w:ind w:left="119" w:right="411" w:firstLine="720"/>
        <w:rPr>
          <w:rFonts w:ascii="Arial" w:hAnsi="Arial" w:cs="Arial"/>
          <w:sz w:val="24"/>
          <w:szCs w:val="24"/>
          <w:rPrChange w:id="2079" w:author="Worrell, Tyrone C CIV USARMY HQDA ASA ALT (USA)" w:date="2024-09-24T06:42:00Z">
            <w:rPr>
              <w:sz w:val="24"/>
            </w:rPr>
          </w:rPrChange>
        </w:rPr>
      </w:pPr>
      <w:r w:rsidRPr="00D25EE3">
        <w:rPr>
          <w:rFonts w:ascii="Arial" w:hAnsi="Arial" w:cs="Arial"/>
          <w:sz w:val="24"/>
          <w:szCs w:val="24"/>
          <w:rPrChange w:id="2080" w:author="Worrell, Tyrone C CIV USARMY HQDA ASA ALT (USA)" w:date="2024-09-24T06:42:00Z">
            <w:rPr>
              <w:sz w:val="24"/>
            </w:rPr>
          </w:rPrChange>
        </w:rPr>
        <w:t>Conduct</w:t>
      </w:r>
      <w:r w:rsidRPr="00D25EE3">
        <w:rPr>
          <w:rFonts w:ascii="Arial" w:hAnsi="Arial" w:cs="Arial"/>
          <w:spacing w:val="-5"/>
          <w:sz w:val="24"/>
          <w:szCs w:val="24"/>
          <w:rPrChange w:id="2081" w:author="Worrell, Tyrone C CIV USARMY HQDA ASA ALT (USA)" w:date="2024-09-24T06:42:00Z">
            <w:rPr>
              <w:spacing w:val="-5"/>
              <w:sz w:val="24"/>
            </w:rPr>
          </w:rPrChange>
        </w:rPr>
        <w:t xml:space="preserve"> </w:t>
      </w:r>
      <w:r w:rsidRPr="00D25EE3">
        <w:rPr>
          <w:rFonts w:ascii="Arial" w:hAnsi="Arial" w:cs="Arial"/>
          <w:sz w:val="24"/>
          <w:szCs w:val="24"/>
          <w:rPrChange w:id="2082" w:author="Worrell, Tyrone C CIV USARMY HQDA ASA ALT (USA)" w:date="2024-09-24T06:42:00Z">
            <w:rPr>
              <w:sz w:val="24"/>
            </w:rPr>
          </w:rPrChange>
        </w:rPr>
        <w:t>PMRs</w:t>
      </w:r>
      <w:r w:rsidRPr="00D25EE3">
        <w:rPr>
          <w:rFonts w:ascii="Arial" w:hAnsi="Arial" w:cs="Arial"/>
          <w:spacing w:val="-4"/>
          <w:sz w:val="24"/>
          <w:szCs w:val="24"/>
          <w:rPrChange w:id="2083" w:author="Worrell, Tyrone C CIV USARMY HQDA ASA ALT (USA)" w:date="2024-09-24T06:42:00Z">
            <w:rPr>
              <w:spacing w:val="-4"/>
              <w:sz w:val="24"/>
            </w:rPr>
          </w:rPrChange>
        </w:rPr>
        <w:t xml:space="preserve"> </w:t>
      </w:r>
      <w:r w:rsidRPr="00D25EE3">
        <w:rPr>
          <w:rFonts w:ascii="Arial" w:hAnsi="Arial" w:cs="Arial"/>
          <w:sz w:val="24"/>
          <w:szCs w:val="24"/>
          <w:rPrChange w:id="2084" w:author="Worrell, Tyrone C CIV USARMY HQDA ASA ALT (USA)" w:date="2024-09-24T06:42:00Z">
            <w:rPr>
              <w:sz w:val="24"/>
            </w:rPr>
          </w:rPrChange>
        </w:rPr>
        <w:t>on</w:t>
      </w:r>
      <w:r w:rsidRPr="00D25EE3">
        <w:rPr>
          <w:rFonts w:ascii="Arial" w:hAnsi="Arial" w:cs="Arial"/>
          <w:spacing w:val="-4"/>
          <w:sz w:val="24"/>
          <w:szCs w:val="24"/>
          <w:rPrChange w:id="2085" w:author="Worrell, Tyrone C CIV USARMY HQDA ASA ALT (USA)" w:date="2024-09-24T06:42:00Z">
            <w:rPr>
              <w:spacing w:val="-4"/>
              <w:sz w:val="24"/>
            </w:rPr>
          </w:rPrChange>
        </w:rPr>
        <w:t xml:space="preserve"> </w:t>
      </w:r>
      <w:r w:rsidRPr="00D25EE3">
        <w:rPr>
          <w:rFonts w:ascii="Arial" w:hAnsi="Arial" w:cs="Arial"/>
          <w:sz w:val="24"/>
          <w:szCs w:val="24"/>
          <w:rPrChange w:id="2086" w:author="Worrell, Tyrone C CIV USARMY HQDA ASA ALT (USA)" w:date="2024-09-24T06:42:00Z">
            <w:rPr>
              <w:sz w:val="24"/>
            </w:rPr>
          </w:rPrChange>
        </w:rPr>
        <w:t>contracting</w:t>
      </w:r>
      <w:r w:rsidRPr="00D25EE3">
        <w:rPr>
          <w:rFonts w:ascii="Arial" w:hAnsi="Arial" w:cs="Arial"/>
          <w:spacing w:val="-4"/>
          <w:sz w:val="24"/>
          <w:szCs w:val="24"/>
          <w:rPrChange w:id="2087" w:author="Worrell, Tyrone C CIV USARMY HQDA ASA ALT (USA)" w:date="2024-09-24T06:42:00Z">
            <w:rPr>
              <w:spacing w:val="-4"/>
              <w:sz w:val="24"/>
            </w:rPr>
          </w:rPrChange>
        </w:rPr>
        <w:t xml:space="preserve"> </w:t>
      </w:r>
      <w:r w:rsidRPr="00D25EE3">
        <w:rPr>
          <w:rFonts w:ascii="Arial" w:hAnsi="Arial" w:cs="Arial"/>
          <w:sz w:val="24"/>
          <w:szCs w:val="24"/>
          <w:rPrChange w:id="2088" w:author="Worrell, Tyrone C CIV USARMY HQDA ASA ALT (USA)" w:date="2024-09-24T06:42:00Z">
            <w:rPr>
              <w:sz w:val="24"/>
            </w:rPr>
          </w:rPrChange>
        </w:rPr>
        <w:t>activities,</w:t>
      </w:r>
      <w:r w:rsidRPr="00D25EE3">
        <w:rPr>
          <w:rFonts w:ascii="Arial" w:hAnsi="Arial" w:cs="Arial"/>
          <w:spacing w:val="-6"/>
          <w:sz w:val="24"/>
          <w:szCs w:val="24"/>
          <w:rPrChange w:id="2089" w:author="Worrell, Tyrone C CIV USARMY HQDA ASA ALT (USA)" w:date="2024-09-24T06:42:00Z">
            <w:rPr>
              <w:spacing w:val="-6"/>
              <w:sz w:val="24"/>
            </w:rPr>
          </w:rPrChange>
        </w:rPr>
        <w:t xml:space="preserve"> </w:t>
      </w:r>
      <w:r w:rsidRPr="00D25EE3">
        <w:rPr>
          <w:rFonts w:ascii="Arial" w:hAnsi="Arial" w:cs="Arial"/>
          <w:sz w:val="24"/>
          <w:szCs w:val="24"/>
          <w:rPrChange w:id="2090" w:author="Worrell, Tyrone C CIV USARMY HQDA ASA ALT (USA)" w:date="2024-09-24T06:42:00Z">
            <w:rPr>
              <w:sz w:val="24"/>
            </w:rPr>
          </w:rPrChange>
        </w:rPr>
        <w:t>to</w:t>
      </w:r>
      <w:r w:rsidRPr="00D25EE3">
        <w:rPr>
          <w:rFonts w:ascii="Arial" w:hAnsi="Arial" w:cs="Arial"/>
          <w:spacing w:val="-4"/>
          <w:sz w:val="24"/>
          <w:szCs w:val="24"/>
          <w:rPrChange w:id="2091" w:author="Worrell, Tyrone C CIV USARMY HQDA ASA ALT (USA)" w:date="2024-09-24T06:42:00Z">
            <w:rPr>
              <w:spacing w:val="-4"/>
              <w:sz w:val="24"/>
            </w:rPr>
          </w:rPrChange>
        </w:rPr>
        <w:t xml:space="preserve"> </w:t>
      </w:r>
      <w:r w:rsidRPr="00D25EE3">
        <w:rPr>
          <w:rFonts w:ascii="Arial" w:hAnsi="Arial" w:cs="Arial"/>
          <w:sz w:val="24"/>
          <w:szCs w:val="24"/>
          <w:rPrChange w:id="2092" w:author="Worrell, Tyrone C CIV USARMY HQDA ASA ALT (USA)" w:date="2024-09-24T06:42:00Z">
            <w:rPr>
              <w:sz w:val="24"/>
            </w:rPr>
          </w:rPrChange>
        </w:rPr>
        <w:t>include</w:t>
      </w:r>
      <w:r w:rsidRPr="00D25EE3">
        <w:rPr>
          <w:rFonts w:ascii="Arial" w:hAnsi="Arial" w:cs="Arial"/>
          <w:spacing w:val="-4"/>
          <w:sz w:val="24"/>
          <w:szCs w:val="24"/>
          <w:rPrChange w:id="2093" w:author="Worrell, Tyrone C CIV USARMY HQDA ASA ALT (USA)" w:date="2024-09-24T06:42:00Z">
            <w:rPr>
              <w:spacing w:val="-4"/>
              <w:sz w:val="24"/>
            </w:rPr>
          </w:rPrChange>
        </w:rPr>
        <w:t xml:space="preserve"> </w:t>
      </w:r>
      <w:r w:rsidRPr="00D25EE3">
        <w:rPr>
          <w:rFonts w:ascii="Arial" w:hAnsi="Arial" w:cs="Arial"/>
          <w:sz w:val="24"/>
          <w:szCs w:val="24"/>
          <w:rPrChange w:id="2094" w:author="Worrell, Tyrone C CIV USARMY HQDA ASA ALT (USA)" w:date="2024-09-24T06:42:00Z">
            <w:rPr>
              <w:sz w:val="24"/>
            </w:rPr>
          </w:rPrChange>
        </w:rPr>
        <w:t>subordinate</w:t>
      </w:r>
      <w:r w:rsidRPr="00D25EE3">
        <w:rPr>
          <w:rFonts w:ascii="Arial" w:hAnsi="Arial" w:cs="Arial"/>
          <w:spacing w:val="-5"/>
          <w:sz w:val="24"/>
          <w:szCs w:val="24"/>
          <w:rPrChange w:id="2095" w:author="Worrell, Tyrone C CIV USARMY HQDA ASA ALT (USA)" w:date="2024-09-24T06:42:00Z">
            <w:rPr>
              <w:spacing w:val="-5"/>
              <w:sz w:val="24"/>
            </w:rPr>
          </w:rPrChange>
        </w:rPr>
        <w:t xml:space="preserve"> </w:t>
      </w:r>
      <w:r w:rsidRPr="00D25EE3">
        <w:rPr>
          <w:rFonts w:ascii="Arial" w:hAnsi="Arial" w:cs="Arial"/>
          <w:sz w:val="24"/>
          <w:szCs w:val="24"/>
          <w:rPrChange w:id="2096" w:author="Worrell, Tyrone C CIV USARMY HQDA ASA ALT (USA)" w:date="2024-09-24T06:42:00Z">
            <w:rPr>
              <w:sz w:val="24"/>
            </w:rPr>
          </w:rPrChange>
        </w:rPr>
        <w:t>contracting</w:t>
      </w:r>
      <w:r w:rsidRPr="00D25EE3">
        <w:rPr>
          <w:rFonts w:ascii="Arial" w:hAnsi="Arial" w:cs="Arial"/>
          <w:spacing w:val="-4"/>
          <w:sz w:val="24"/>
          <w:szCs w:val="24"/>
          <w:rPrChange w:id="2097" w:author="Worrell, Tyrone C CIV USARMY HQDA ASA ALT (USA)" w:date="2024-09-24T06:42:00Z">
            <w:rPr>
              <w:spacing w:val="-4"/>
              <w:sz w:val="24"/>
            </w:rPr>
          </w:rPrChange>
        </w:rPr>
        <w:t xml:space="preserve"> </w:t>
      </w:r>
      <w:r w:rsidRPr="00D25EE3">
        <w:rPr>
          <w:rFonts w:ascii="Arial" w:hAnsi="Arial" w:cs="Arial"/>
          <w:sz w:val="24"/>
          <w:szCs w:val="24"/>
          <w:rPrChange w:id="2098" w:author="Worrell, Tyrone C CIV USARMY HQDA ASA ALT (USA)" w:date="2024-09-24T06:42:00Z">
            <w:rPr>
              <w:sz w:val="24"/>
            </w:rPr>
          </w:rPrChange>
        </w:rPr>
        <w:t>offices, regardless of the level, at least once every three years (36 months)</w:t>
      </w:r>
    </w:p>
    <w:p w14:paraId="70EAB660" w14:textId="5C16781E" w:rsidR="007535C8" w:rsidRPr="00D25EE3" w:rsidRDefault="007535C8" w:rsidP="007535C8">
      <w:pPr>
        <w:pStyle w:val="ListParagraph"/>
        <w:numPr>
          <w:ilvl w:val="1"/>
          <w:numId w:val="11"/>
        </w:numPr>
        <w:tabs>
          <w:tab w:val="left" w:pos="1179"/>
        </w:tabs>
        <w:spacing w:before="240" w:line="276" w:lineRule="auto"/>
        <w:ind w:right="118" w:firstLine="720"/>
        <w:rPr>
          <w:rFonts w:ascii="Arial" w:hAnsi="Arial" w:cs="Arial"/>
          <w:sz w:val="24"/>
          <w:szCs w:val="24"/>
          <w:rPrChange w:id="2099" w:author="Worrell, Tyrone C CIV USARMY HQDA ASA ALT (USA)" w:date="2024-09-24T06:42:00Z">
            <w:rPr>
              <w:sz w:val="24"/>
            </w:rPr>
          </w:rPrChange>
        </w:rPr>
      </w:pPr>
      <w:r w:rsidRPr="00D25EE3">
        <w:rPr>
          <w:rFonts w:ascii="Arial" w:hAnsi="Arial" w:cs="Arial"/>
          <w:sz w:val="24"/>
          <w:szCs w:val="24"/>
          <w:rPrChange w:id="2100" w:author="Worrell, Tyrone C CIV USARMY HQDA ASA ALT (USA)" w:date="2024-09-24T06:42:00Z">
            <w:rPr>
              <w:sz w:val="24"/>
            </w:rPr>
          </w:rPrChange>
        </w:rPr>
        <w:t>Provide</w:t>
      </w:r>
      <w:r w:rsidRPr="00D25EE3">
        <w:rPr>
          <w:rFonts w:ascii="Arial" w:hAnsi="Arial" w:cs="Arial"/>
          <w:spacing w:val="-3"/>
          <w:sz w:val="24"/>
          <w:szCs w:val="24"/>
          <w:rPrChange w:id="2101" w:author="Worrell, Tyrone C CIV USARMY HQDA ASA ALT (USA)" w:date="2024-09-24T06:42:00Z">
            <w:rPr>
              <w:spacing w:val="-3"/>
              <w:sz w:val="24"/>
            </w:rPr>
          </w:rPrChange>
        </w:rPr>
        <w:t xml:space="preserve"> </w:t>
      </w:r>
      <w:r w:rsidRPr="00D25EE3">
        <w:rPr>
          <w:rFonts w:ascii="Arial" w:hAnsi="Arial" w:cs="Arial"/>
          <w:sz w:val="24"/>
          <w:szCs w:val="24"/>
          <w:rPrChange w:id="2102" w:author="Worrell, Tyrone C CIV USARMY HQDA ASA ALT (USA)" w:date="2024-09-24T06:42:00Z">
            <w:rPr>
              <w:sz w:val="24"/>
            </w:rPr>
          </w:rPrChange>
        </w:rPr>
        <w:t>the</w:t>
      </w:r>
      <w:r w:rsidRPr="00D25EE3">
        <w:rPr>
          <w:rFonts w:ascii="Arial" w:hAnsi="Arial" w:cs="Arial"/>
          <w:spacing w:val="-3"/>
          <w:sz w:val="24"/>
          <w:szCs w:val="24"/>
          <w:rPrChange w:id="2103" w:author="Worrell, Tyrone C CIV USARMY HQDA ASA ALT (USA)" w:date="2024-09-24T06:42:00Z">
            <w:rPr>
              <w:spacing w:val="-3"/>
              <w:sz w:val="24"/>
            </w:rPr>
          </w:rPrChange>
        </w:rPr>
        <w:t xml:space="preserve"> </w:t>
      </w:r>
      <w:r w:rsidRPr="00D25EE3">
        <w:rPr>
          <w:rFonts w:ascii="Arial" w:hAnsi="Arial" w:cs="Arial"/>
          <w:sz w:val="24"/>
          <w:szCs w:val="24"/>
          <w:rPrChange w:id="2104" w:author="Worrell, Tyrone C CIV USARMY HQDA ASA ALT (USA)" w:date="2024-09-24T06:42:00Z">
            <w:rPr>
              <w:sz w:val="24"/>
            </w:rPr>
          </w:rPrChange>
        </w:rPr>
        <w:t>schedule</w:t>
      </w:r>
      <w:r w:rsidRPr="00D25EE3">
        <w:rPr>
          <w:rFonts w:ascii="Arial" w:hAnsi="Arial" w:cs="Arial"/>
          <w:spacing w:val="-4"/>
          <w:sz w:val="24"/>
          <w:szCs w:val="24"/>
          <w:rPrChange w:id="2105" w:author="Worrell, Tyrone C CIV USARMY HQDA ASA ALT (USA)" w:date="2024-09-24T06:42:00Z">
            <w:rPr>
              <w:spacing w:val="-4"/>
              <w:sz w:val="24"/>
            </w:rPr>
          </w:rPrChange>
        </w:rPr>
        <w:t xml:space="preserve"> </w:t>
      </w:r>
      <w:r w:rsidRPr="00D25EE3">
        <w:rPr>
          <w:rFonts w:ascii="Arial" w:hAnsi="Arial" w:cs="Arial"/>
          <w:sz w:val="24"/>
          <w:szCs w:val="24"/>
          <w:rPrChange w:id="2106" w:author="Worrell, Tyrone C CIV USARMY HQDA ASA ALT (USA)" w:date="2024-09-24T06:42:00Z">
            <w:rPr>
              <w:sz w:val="24"/>
            </w:rPr>
          </w:rPrChange>
        </w:rPr>
        <w:t>of</w:t>
      </w:r>
      <w:r w:rsidRPr="00D25EE3">
        <w:rPr>
          <w:rFonts w:ascii="Arial" w:hAnsi="Arial" w:cs="Arial"/>
          <w:spacing w:val="-3"/>
          <w:sz w:val="24"/>
          <w:szCs w:val="24"/>
          <w:rPrChange w:id="2107" w:author="Worrell, Tyrone C CIV USARMY HQDA ASA ALT (USA)" w:date="2024-09-24T06:42:00Z">
            <w:rPr>
              <w:spacing w:val="-3"/>
              <w:sz w:val="24"/>
            </w:rPr>
          </w:rPrChange>
        </w:rPr>
        <w:t xml:space="preserve"> </w:t>
      </w:r>
      <w:r w:rsidRPr="00D25EE3">
        <w:rPr>
          <w:rFonts w:ascii="Arial" w:hAnsi="Arial" w:cs="Arial"/>
          <w:sz w:val="24"/>
          <w:szCs w:val="24"/>
          <w:rPrChange w:id="2108" w:author="Worrell, Tyrone C CIV USARMY HQDA ASA ALT (USA)" w:date="2024-09-24T06:42:00Z">
            <w:rPr>
              <w:sz w:val="24"/>
            </w:rPr>
          </w:rPrChange>
        </w:rPr>
        <w:t>reviews</w:t>
      </w:r>
      <w:r w:rsidRPr="00D25EE3">
        <w:rPr>
          <w:rFonts w:ascii="Arial" w:hAnsi="Arial" w:cs="Arial"/>
          <w:spacing w:val="-3"/>
          <w:sz w:val="24"/>
          <w:szCs w:val="24"/>
          <w:rPrChange w:id="2109" w:author="Worrell, Tyrone C CIV USARMY HQDA ASA ALT (USA)" w:date="2024-09-24T06:42:00Z">
            <w:rPr>
              <w:spacing w:val="-3"/>
              <w:sz w:val="24"/>
            </w:rPr>
          </w:rPrChange>
        </w:rPr>
        <w:t xml:space="preserve"> </w:t>
      </w:r>
      <w:r w:rsidRPr="00D25EE3">
        <w:rPr>
          <w:rFonts w:ascii="Arial" w:hAnsi="Arial" w:cs="Arial"/>
          <w:sz w:val="24"/>
          <w:szCs w:val="24"/>
          <w:rPrChange w:id="2110" w:author="Worrell, Tyrone C CIV USARMY HQDA ASA ALT (USA)" w:date="2024-09-24T06:42:00Z">
            <w:rPr>
              <w:sz w:val="24"/>
            </w:rPr>
          </w:rPrChange>
        </w:rPr>
        <w:t>no</w:t>
      </w:r>
      <w:r w:rsidRPr="00D25EE3">
        <w:rPr>
          <w:rFonts w:ascii="Arial" w:hAnsi="Arial" w:cs="Arial"/>
          <w:spacing w:val="-3"/>
          <w:sz w:val="24"/>
          <w:szCs w:val="24"/>
          <w:rPrChange w:id="2111" w:author="Worrell, Tyrone C CIV USARMY HQDA ASA ALT (USA)" w:date="2024-09-24T06:42:00Z">
            <w:rPr>
              <w:spacing w:val="-3"/>
              <w:sz w:val="24"/>
            </w:rPr>
          </w:rPrChange>
        </w:rPr>
        <w:t xml:space="preserve"> </w:t>
      </w:r>
      <w:r w:rsidRPr="00D25EE3">
        <w:rPr>
          <w:rFonts w:ascii="Arial" w:hAnsi="Arial" w:cs="Arial"/>
          <w:sz w:val="24"/>
          <w:szCs w:val="24"/>
          <w:rPrChange w:id="2112" w:author="Worrell, Tyrone C CIV USARMY HQDA ASA ALT (USA)" w:date="2024-09-24T06:42:00Z">
            <w:rPr>
              <w:sz w:val="24"/>
            </w:rPr>
          </w:rPrChange>
        </w:rPr>
        <w:t>later</w:t>
      </w:r>
      <w:r w:rsidRPr="00D25EE3">
        <w:rPr>
          <w:rFonts w:ascii="Arial" w:hAnsi="Arial" w:cs="Arial"/>
          <w:spacing w:val="-3"/>
          <w:sz w:val="24"/>
          <w:szCs w:val="24"/>
          <w:rPrChange w:id="2113" w:author="Worrell, Tyrone C CIV USARMY HQDA ASA ALT (USA)" w:date="2024-09-24T06:42:00Z">
            <w:rPr>
              <w:spacing w:val="-3"/>
              <w:sz w:val="24"/>
            </w:rPr>
          </w:rPrChange>
        </w:rPr>
        <w:t xml:space="preserve"> </w:t>
      </w:r>
      <w:r w:rsidRPr="00D25EE3">
        <w:rPr>
          <w:rFonts w:ascii="Arial" w:hAnsi="Arial" w:cs="Arial"/>
          <w:sz w:val="24"/>
          <w:szCs w:val="24"/>
          <w:rPrChange w:id="2114" w:author="Worrell, Tyrone C CIV USARMY HQDA ASA ALT (USA)" w:date="2024-09-24T06:42:00Z">
            <w:rPr>
              <w:sz w:val="24"/>
            </w:rPr>
          </w:rPrChange>
        </w:rPr>
        <w:t>than</w:t>
      </w:r>
      <w:r w:rsidRPr="00D25EE3">
        <w:rPr>
          <w:rFonts w:ascii="Arial" w:hAnsi="Arial" w:cs="Arial"/>
          <w:spacing w:val="-5"/>
          <w:sz w:val="24"/>
          <w:szCs w:val="24"/>
          <w:rPrChange w:id="2115" w:author="Worrell, Tyrone C CIV USARMY HQDA ASA ALT (USA)" w:date="2024-09-24T06:42:00Z">
            <w:rPr>
              <w:spacing w:val="-5"/>
              <w:sz w:val="24"/>
            </w:rPr>
          </w:rPrChange>
        </w:rPr>
        <w:t xml:space="preserve"> </w:t>
      </w:r>
      <w:r w:rsidRPr="00D25EE3">
        <w:rPr>
          <w:rFonts w:ascii="Arial" w:hAnsi="Arial" w:cs="Arial"/>
          <w:sz w:val="24"/>
          <w:szCs w:val="24"/>
          <w:rPrChange w:id="2116" w:author="Worrell, Tyrone C CIV USARMY HQDA ASA ALT (USA)" w:date="2024-09-24T06:42:00Z">
            <w:rPr>
              <w:sz w:val="24"/>
            </w:rPr>
          </w:rPrChange>
        </w:rPr>
        <w:t>31</w:t>
      </w:r>
      <w:r w:rsidRPr="00D25EE3">
        <w:rPr>
          <w:rFonts w:ascii="Arial" w:hAnsi="Arial" w:cs="Arial"/>
          <w:spacing w:val="-3"/>
          <w:sz w:val="24"/>
          <w:szCs w:val="24"/>
          <w:rPrChange w:id="2117" w:author="Worrell, Tyrone C CIV USARMY HQDA ASA ALT (USA)" w:date="2024-09-24T06:42:00Z">
            <w:rPr>
              <w:spacing w:val="-3"/>
              <w:sz w:val="24"/>
            </w:rPr>
          </w:rPrChange>
        </w:rPr>
        <w:t xml:space="preserve"> </w:t>
      </w:r>
      <w:r w:rsidRPr="00D25EE3">
        <w:rPr>
          <w:rFonts w:ascii="Arial" w:hAnsi="Arial" w:cs="Arial"/>
          <w:sz w:val="24"/>
          <w:szCs w:val="24"/>
          <w:rPrChange w:id="2118" w:author="Worrell, Tyrone C CIV USARMY HQDA ASA ALT (USA)" w:date="2024-09-24T06:42:00Z">
            <w:rPr>
              <w:sz w:val="24"/>
            </w:rPr>
          </w:rPrChange>
        </w:rPr>
        <w:t>August</w:t>
      </w:r>
      <w:r w:rsidRPr="00D25EE3">
        <w:rPr>
          <w:rFonts w:ascii="Arial" w:hAnsi="Arial" w:cs="Arial"/>
          <w:spacing w:val="-3"/>
          <w:sz w:val="24"/>
          <w:szCs w:val="24"/>
          <w:rPrChange w:id="2119" w:author="Worrell, Tyrone C CIV USARMY HQDA ASA ALT (USA)" w:date="2024-09-24T06:42:00Z">
            <w:rPr>
              <w:spacing w:val="-3"/>
              <w:sz w:val="24"/>
            </w:rPr>
          </w:rPrChange>
        </w:rPr>
        <w:t xml:space="preserve"> </w:t>
      </w:r>
      <w:r w:rsidRPr="00D25EE3">
        <w:rPr>
          <w:rFonts w:ascii="Arial" w:hAnsi="Arial" w:cs="Arial"/>
          <w:sz w:val="24"/>
          <w:szCs w:val="24"/>
          <w:rPrChange w:id="2120" w:author="Worrell, Tyrone C CIV USARMY HQDA ASA ALT (USA)" w:date="2024-09-24T06:42:00Z">
            <w:rPr>
              <w:sz w:val="24"/>
            </w:rPr>
          </w:rPrChange>
        </w:rPr>
        <w:t>of</w:t>
      </w:r>
      <w:r w:rsidRPr="00D25EE3">
        <w:rPr>
          <w:rFonts w:ascii="Arial" w:hAnsi="Arial" w:cs="Arial"/>
          <w:spacing w:val="-3"/>
          <w:sz w:val="24"/>
          <w:szCs w:val="24"/>
          <w:rPrChange w:id="2121" w:author="Worrell, Tyrone C CIV USARMY HQDA ASA ALT (USA)" w:date="2024-09-24T06:42:00Z">
            <w:rPr>
              <w:spacing w:val="-3"/>
              <w:sz w:val="24"/>
            </w:rPr>
          </w:rPrChange>
        </w:rPr>
        <w:t xml:space="preserve"> </w:t>
      </w:r>
      <w:r w:rsidRPr="00D25EE3">
        <w:rPr>
          <w:rFonts w:ascii="Arial" w:hAnsi="Arial" w:cs="Arial"/>
          <w:sz w:val="24"/>
          <w:szCs w:val="24"/>
          <w:rPrChange w:id="2122" w:author="Worrell, Tyrone C CIV USARMY HQDA ASA ALT (USA)" w:date="2024-09-24T06:42:00Z">
            <w:rPr>
              <w:sz w:val="24"/>
            </w:rPr>
          </w:rPrChange>
        </w:rPr>
        <w:t>the</w:t>
      </w:r>
      <w:r w:rsidRPr="00D25EE3">
        <w:rPr>
          <w:rFonts w:ascii="Arial" w:hAnsi="Arial" w:cs="Arial"/>
          <w:spacing w:val="-3"/>
          <w:sz w:val="24"/>
          <w:szCs w:val="24"/>
          <w:rPrChange w:id="2123" w:author="Worrell, Tyrone C CIV USARMY HQDA ASA ALT (USA)" w:date="2024-09-24T06:42:00Z">
            <w:rPr>
              <w:spacing w:val="-3"/>
              <w:sz w:val="24"/>
            </w:rPr>
          </w:rPrChange>
        </w:rPr>
        <w:t xml:space="preserve"> </w:t>
      </w:r>
      <w:r w:rsidRPr="00D25EE3">
        <w:rPr>
          <w:rFonts w:ascii="Arial" w:hAnsi="Arial" w:cs="Arial"/>
          <w:sz w:val="24"/>
          <w:szCs w:val="24"/>
          <w:rPrChange w:id="2124" w:author="Worrell, Tyrone C CIV USARMY HQDA ASA ALT (USA)" w:date="2024-09-24T06:42:00Z">
            <w:rPr>
              <w:sz w:val="24"/>
            </w:rPr>
          </w:rPrChange>
        </w:rPr>
        <w:t>preceding</w:t>
      </w:r>
      <w:r w:rsidRPr="00D25EE3">
        <w:rPr>
          <w:rFonts w:ascii="Arial" w:hAnsi="Arial" w:cs="Arial"/>
          <w:spacing w:val="-3"/>
          <w:sz w:val="24"/>
          <w:szCs w:val="24"/>
          <w:rPrChange w:id="2125" w:author="Worrell, Tyrone C CIV USARMY HQDA ASA ALT (USA)" w:date="2024-09-24T06:42:00Z">
            <w:rPr>
              <w:spacing w:val="-3"/>
              <w:sz w:val="24"/>
            </w:rPr>
          </w:rPrChange>
        </w:rPr>
        <w:t xml:space="preserve"> </w:t>
      </w:r>
      <w:r w:rsidRPr="00D25EE3">
        <w:rPr>
          <w:rFonts w:ascii="Arial" w:hAnsi="Arial" w:cs="Arial"/>
          <w:sz w:val="24"/>
          <w:szCs w:val="24"/>
          <w:rPrChange w:id="2126" w:author="Worrell, Tyrone C CIV USARMY HQDA ASA ALT (USA)" w:date="2024-09-24T06:42:00Z">
            <w:rPr>
              <w:sz w:val="24"/>
            </w:rPr>
          </w:rPrChange>
        </w:rPr>
        <w:t>fiscal</w:t>
      </w:r>
      <w:r w:rsidRPr="00D25EE3">
        <w:rPr>
          <w:rFonts w:ascii="Arial" w:hAnsi="Arial" w:cs="Arial"/>
          <w:spacing w:val="-3"/>
          <w:sz w:val="24"/>
          <w:szCs w:val="24"/>
          <w:rPrChange w:id="2127" w:author="Worrell, Tyrone C CIV USARMY HQDA ASA ALT (USA)" w:date="2024-09-24T06:42:00Z">
            <w:rPr>
              <w:spacing w:val="-3"/>
              <w:sz w:val="24"/>
            </w:rPr>
          </w:rPrChange>
        </w:rPr>
        <w:t xml:space="preserve"> </w:t>
      </w:r>
      <w:r w:rsidRPr="00D25EE3">
        <w:rPr>
          <w:rFonts w:ascii="Arial" w:hAnsi="Arial" w:cs="Arial"/>
          <w:sz w:val="24"/>
          <w:szCs w:val="24"/>
          <w:rPrChange w:id="2128" w:author="Worrell, Tyrone C CIV USARMY HQDA ASA ALT (USA)" w:date="2024-09-24T06:42:00Z">
            <w:rPr>
              <w:sz w:val="24"/>
            </w:rPr>
          </w:rPrChange>
        </w:rPr>
        <w:t>year</w:t>
      </w:r>
      <w:r w:rsidRPr="00D25EE3">
        <w:rPr>
          <w:rFonts w:ascii="Arial" w:hAnsi="Arial" w:cs="Arial"/>
          <w:spacing w:val="-3"/>
          <w:sz w:val="24"/>
          <w:szCs w:val="24"/>
          <w:rPrChange w:id="2129" w:author="Worrell, Tyrone C CIV USARMY HQDA ASA ALT (USA)" w:date="2024-09-24T06:42:00Z">
            <w:rPr>
              <w:spacing w:val="-3"/>
              <w:sz w:val="24"/>
            </w:rPr>
          </w:rPrChange>
        </w:rPr>
        <w:t xml:space="preserve"> </w:t>
      </w:r>
      <w:r w:rsidRPr="00D25EE3">
        <w:rPr>
          <w:rFonts w:ascii="Arial" w:hAnsi="Arial" w:cs="Arial"/>
          <w:sz w:val="24"/>
          <w:szCs w:val="24"/>
          <w:rPrChange w:id="2130" w:author="Worrell, Tyrone C CIV USARMY HQDA ASA ALT (USA)" w:date="2024-09-24T06:42:00Z">
            <w:rPr>
              <w:sz w:val="24"/>
            </w:rPr>
          </w:rPrChange>
        </w:rPr>
        <w:t>to the ODASA(P) Procurement Insight/ Oversight (PI</w:t>
      </w:r>
      <w:del w:id="2131" w:author="Worrell, Tyrone C CIV USARMY HQDA ASA ALT (USA)" w:date="2024-07-25T15:21:00Z">
        <w:r w:rsidRPr="00D25EE3" w:rsidDel="00FA5DEB">
          <w:rPr>
            <w:rFonts w:ascii="Arial" w:hAnsi="Arial" w:cs="Arial"/>
            <w:sz w:val="24"/>
            <w:szCs w:val="24"/>
            <w:rPrChange w:id="2132" w:author="Worrell, Tyrone C CIV USARMY HQDA ASA ALT (USA)" w:date="2024-09-24T06:42:00Z">
              <w:rPr>
                <w:sz w:val="24"/>
              </w:rPr>
            </w:rPrChange>
          </w:rPr>
          <w:delText>/O</w:delText>
        </w:r>
      </w:del>
      <w:r w:rsidRPr="00D25EE3">
        <w:rPr>
          <w:rFonts w:ascii="Arial" w:hAnsi="Arial" w:cs="Arial"/>
          <w:sz w:val="24"/>
          <w:szCs w:val="24"/>
          <w:rPrChange w:id="2133" w:author="Worrell, Tyrone C CIV USARMY HQDA ASA ALT (USA)" w:date="2024-09-24T06:42:00Z">
            <w:rPr>
              <w:sz w:val="24"/>
            </w:rPr>
          </w:rPrChange>
        </w:rPr>
        <w:t>) Directorate.</w:t>
      </w:r>
    </w:p>
    <w:p w14:paraId="77637755" w14:textId="77777777" w:rsidR="007535C8" w:rsidRPr="00D25EE3" w:rsidRDefault="007535C8" w:rsidP="007535C8">
      <w:pPr>
        <w:pStyle w:val="ListParagraph"/>
        <w:numPr>
          <w:ilvl w:val="0"/>
          <w:numId w:val="11"/>
        </w:numPr>
        <w:tabs>
          <w:tab w:val="left" w:pos="459"/>
        </w:tabs>
        <w:spacing w:before="240"/>
        <w:ind w:left="459" w:hanging="339"/>
        <w:rPr>
          <w:rFonts w:ascii="Arial" w:hAnsi="Arial" w:cs="Arial"/>
          <w:sz w:val="24"/>
          <w:szCs w:val="24"/>
          <w:rPrChange w:id="2134" w:author="Worrell, Tyrone C CIV USARMY HQDA ASA ALT (USA)" w:date="2024-09-24T06:42:00Z">
            <w:rPr>
              <w:sz w:val="24"/>
            </w:rPr>
          </w:rPrChange>
        </w:rPr>
      </w:pPr>
      <w:r w:rsidRPr="00D25EE3">
        <w:rPr>
          <w:rFonts w:ascii="Arial" w:hAnsi="Arial" w:cs="Arial"/>
          <w:spacing w:val="-2"/>
          <w:sz w:val="24"/>
          <w:szCs w:val="24"/>
          <w:rPrChange w:id="2135" w:author="Worrell, Tyrone C CIV USARMY HQDA ASA ALT (USA)" w:date="2024-09-24T06:42:00Z">
            <w:rPr>
              <w:spacing w:val="-2"/>
              <w:sz w:val="24"/>
            </w:rPr>
          </w:rPrChange>
        </w:rPr>
        <w:t>Waivers.</w:t>
      </w:r>
    </w:p>
    <w:p w14:paraId="3DE5FED3" w14:textId="77777777" w:rsidR="007535C8" w:rsidRPr="00D25EE3" w:rsidRDefault="007535C8" w:rsidP="007535C8">
      <w:pPr>
        <w:pStyle w:val="BodyText"/>
        <w:spacing w:before="5"/>
        <w:rPr>
          <w:rFonts w:ascii="Arial" w:hAnsi="Arial" w:cs="Arial"/>
          <w:rPrChange w:id="2136" w:author="Worrell, Tyrone C CIV USARMY HQDA ASA ALT (USA)" w:date="2024-09-24T06:42:00Z">
            <w:rPr/>
          </w:rPrChange>
        </w:rPr>
      </w:pPr>
    </w:p>
    <w:p w14:paraId="3B6DC3BD" w14:textId="77777777" w:rsidR="007535C8" w:rsidRPr="00D25EE3" w:rsidRDefault="007535C8" w:rsidP="007535C8">
      <w:pPr>
        <w:pStyle w:val="ListParagraph"/>
        <w:numPr>
          <w:ilvl w:val="1"/>
          <w:numId w:val="11"/>
        </w:numPr>
        <w:tabs>
          <w:tab w:val="left" w:pos="1179"/>
        </w:tabs>
        <w:spacing w:line="276" w:lineRule="auto"/>
        <w:ind w:right="612" w:firstLine="720"/>
        <w:rPr>
          <w:rFonts w:ascii="Arial" w:hAnsi="Arial" w:cs="Arial"/>
          <w:sz w:val="24"/>
          <w:szCs w:val="24"/>
          <w:rPrChange w:id="2137" w:author="Worrell, Tyrone C CIV USARMY HQDA ASA ALT (USA)" w:date="2024-09-24T06:42:00Z">
            <w:rPr>
              <w:sz w:val="24"/>
            </w:rPr>
          </w:rPrChange>
        </w:rPr>
      </w:pPr>
      <w:r w:rsidRPr="00D25EE3">
        <w:rPr>
          <w:rFonts w:ascii="Arial" w:hAnsi="Arial" w:cs="Arial"/>
          <w:sz w:val="24"/>
          <w:szCs w:val="24"/>
          <w:rPrChange w:id="2138" w:author="Worrell, Tyrone C CIV USARMY HQDA ASA ALT (USA)" w:date="2024-09-24T06:42:00Z">
            <w:rPr>
              <w:sz w:val="24"/>
            </w:rPr>
          </w:rPrChange>
        </w:rPr>
        <w:lastRenderedPageBreak/>
        <w:t>The</w:t>
      </w:r>
      <w:r w:rsidRPr="00D25EE3">
        <w:rPr>
          <w:rFonts w:ascii="Arial" w:hAnsi="Arial" w:cs="Arial"/>
          <w:spacing w:val="-3"/>
          <w:sz w:val="24"/>
          <w:szCs w:val="24"/>
          <w:rPrChange w:id="2139" w:author="Worrell, Tyrone C CIV USARMY HQDA ASA ALT (USA)" w:date="2024-09-24T06:42:00Z">
            <w:rPr>
              <w:spacing w:val="-3"/>
              <w:sz w:val="24"/>
            </w:rPr>
          </w:rPrChange>
        </w:rPr>
        <w:t xml:space="preserve"> </w:t>
      </w:r>
      <w:r w:rsidRPr="00D25EE3">
        <w:rPr>
          <w:rFonts w:ascii="Arial" w:hAnsi="Arial" w:cs="Arial"/>
          <w:sz w:val="24"/>
          <w:szCs w:val="24"/>
          <w:rPrChange w:id="2140" w:author="Worrell, Tyrone C CIV USARMY HQDA ASA ALT (USA)" w:date="2024-09-24T06:42:00Z">
            <w:rPr>
              <w:sz w:val="24"/>
            </w:rPr>
          </w:rPrChange>
        </w:rPr>
        <w:t>DASA(P)</w:t>
      </w:r>
      <w:r w:rsidRPr="00D25EE3">
        <w:rPr>
          <w:rFonts w:ascii="Arial" w:hAnsi="Arial" w:cs="Arial"/>
          <w:spacing w:val="-3"/>
          <w:sz w:val="24"/>
          <w:szCs w:val="24"/>
          <w:rPrChange w:id="2141" w:author="Worrell, Tyrone C CIV USARMY HQDA ASA ALT (USA)" w:date="2024-09-24T06:42:00Z">
            <w:rPr>
              <w:spacing w:val="-3"/>
              <w:sz w:val="24"/>
            </w:rPr>
          </w:rPrChange>
        </w:rPr>
        <w:t xml:space="preserve"> </w:t>
      </w:r>
      <w:r w:rsidRPr="00D25EE3">
        <w:rPr>
          <w:rFonts w:ascii="Arial" w:hAnsi="Arial" w:cs="Arial"/>
          <w:sz w:val="24"/>
          <w:szCs w:val="24"/>
          <w:rPrChange w:id="2142" w:author="Worrell, Tyrone C CIV USARMY HQDA ASA ALT (USA)" w:date="2024-09-24T06:42:00Z">
            <w:rPr>
              <w:sz w:val="24"/>
            </w:rPr>
          </w:rPrChange>
        </w:rPr>
        <w:t>may</w:t>
      </w:r>
      <w:r w:rsidRPr="00D25EE3">
        <w:rPr>
          <w:rFonts w:ascii="Arial" w:hAnsi="Arial" w:cs="Arial"/>
          <w:spacing w:val="-5"/>
          <w:sz w:val="24"/>
          <w:szCs w:val="24"/>
          <w:rPrChange w:id="2143" w:author="Worrell, Tyrone C CIV USARMY HQDA ASA ALT (USA)" w:date="2024-09-24T06:42:00Z">
            <w:rPr>
              <w:spacing w:val="-5"/>
              <w:sz w:val="24"/>
            </w:rPr>
          </w:rPrChange>
        </w:rPr>
        <w:t xml:space="preserve"> </w:t>
      </w:r>
      <w:r w:rsidRPr="00D25EE3">
        <w:rPr>
          <w:rFonts w:ascii="Arial" w:hAnsi="Arial" w:cs="Arial"/>
          <w:sz w:val="24"/>
          <w:szCs w:val="24"/>
          <w:rPrChange w:id="2144" w:author="Worrell, Tyrone C CIV USARMY HQDA ASA ALT (USA)" w:date="2024-09-24T06:42:00Z">
            <w:rPr>
              <w:sz w:val="24"/>
            </w:rPr>
          </w:rPrChange>
        </w:rPr>
        <w:t>grant,</w:t>
      </w:r>
      <w:r w:rsidRPr="00D25EE3">
        <w:rPr>
          <w:rFonts w:ascii="Arial" w:hAnsi="Arial" w:cs="Arial"/>
          <w:spacing w:val="-5"/>
          <w:sz w:val="24"/>
          <w:szCs w:val="24"/>
          <w:rPrChange w:id="2145" w:author="Worrell, Tyrone C CIV USARMY HQDA ASA ALT (USA)" w:date="2024-09-24T06:42:00Z">
            <w:rPr>
              <w:spacing w:val="-5"/>
              <w:sz w:val="24"/>
            </w:rPr>
          </w:rPrChange>
        </w:rPr>
        <w:t xml:space="preserve"> </w:t>
      </w:r>
      <w:r w:rsidRPr="00D25EE3">
        <w:rPr>
          <w:rFonts w:ascii="Arial" w:hAnsi="Arial" w:cs="Arial"/>
          <w:sz w:val="24"/>
          <w:szCs w:val="24"/>
          <w:rPrChange w:id="2146" w:author="Worrell, Tyrone C CIV USARMY HQDA ASA ALT (USA)" w:date="2024-09-24T06:42:00Z">
            <w:rPr>
              <w:sz w:val="24"/>
            </w:rPr>
          </w:rPrChange>
        </w:rPr>
        <w:t>in</w:t>
      </w:r>
      <w:r w:rsidRPr="00D25EE3">
        <w:rPr>
          <w:rFonts w:ascii="Arial" w:hAnsi="Arial" w:cs="Arial"/>
          <w:spacing w:val="-3"/>
          <w:sz w:val="24"/>
          <w:szCs w:val="24"/>
          <w:rPrChange w:id="2147" w:author="Worrell, Tyrone C CIV USARMY HQDA ASA ALT (USA)" w:date="2024-09-24T06:42:00Z">
            <w:rPr>
              <w:spacing w:val="-3"/>
              <w:sz w:val="24"/>
            </w:rPr>
          </w:rPrChange>
        </w:rPr>
        <w:t xml:space="preserve"> </w:t>
      </w:r>
      <w:r w:rsidRPr="00D25EE3">
        <w:rPr>
          <w:rFonts w:ascii="Arial" w:hAnsi="Arial" w:cs="Arial"/>
          <w:sz w:val="24"/>
          <w:szCs w:val="24"/>
          <w:rPrChange w:id="2148" w:author="Worrell, Tyrone C CIV USARMY HQDA ASA ALT (USA)" w:date="2024-09-24T06:42:00Z">
            <w:rPr>
              <w:sz w:val="24"/>
            </w:rPr>
          </w:rPrChange>
        </w:rPr>
        <w:t>writing,</w:t>
      </w:r>
      <w:r w:rsidRPr="00D25EE3">
        <w:rPr>
          <w:rFonts w:ascii="Arial" w:hAnsi="Arial" w:cs="Arial"/>
          <w:spacing w:val="-4"/>
          <w:sz w:val="24"/>
          <w:szCs w:val="24"/>
          <w:rPrChange w:id="2149" w:author="Worrell, Tyrone C CIV USARMY HQDA ASA ALT (USA)" w:date="2024-09-24T06:42:00Z">
            <w:rPr>
              <w:spacing w:val="-4"/>
              <w:sz w:val="24"/>
            </w:rPr>
          </w:rPrChange>
        </w:rPr>
        <w:t xml:space="preserve"> </w:t>
      </w:r>
      <w:r w:rsidRPr="00D25EE3">
        <w:rPr>
          <w:rFonts w:ascii="Arial" w:hAnsi="Arial" w:cs="Arial"/>
          <w:sz w:val="24"/>
          <w:szCs w:val="24"/>
          <w:rPrChange w:id="2150" w:author="Worrell, Tyrone C CIV USARMY HQDA ASA ALT (USA)" w:date="2024-09-24T06:42:00Z">
            <w:rPr>
              <w:sz w:val="24"/>
            </w:rPr>
          </w:rPrChange>
        </w:rPr>
        <w:t>a</w:t>
      </w:r>
      <w:r w:rsidRPr="00D25EE3">
        <w:rPr>
          <w:rFonts w:ascii="Arial" w:hAnsi="Arial" w:cs="Arial"/>
          <w:spacing w:val="-3"/>
          <w:sz w:val="24"/>
          <w:szCs w:val="24"/>
          <w:rPrChange w:id="2151" w:author="Worrell, Tyrone C CIV USARMY HQDA ASA ALT (USA)" w:date="2024-09-24T06:42:00Z">
            <w:rPr>
              <w:spacing w:val="-3"/>
              <w:sz w:val="24"/>
            </w:rPr>
          </w:rPrChange>
        </w:rPr>
        <w:t xml:space="preserve"> </w:t>
      </w:r>
      <w:r w:rsidRPr="00D25EE3">
        <w:rPr>
          <w:rFonts w:ascii="Arial" w:hAnsi="Arial" w:cs="Arial"/>
          <w:sz w:val="24"/>
          <w:szCs w:val="24"/>
          <w:rPrChange w:id="2152" w:author="Worrell, Tyrone C CIV USARMY HQDA ASA ALT (USA)" w:date="2024-09-24T06:42:00Z">
            <w:rPr>
              <w:sz w:val="24"/>
            </w:rPr>
          </w:rPrChange>
        </w:rPr>
        <w:t>12-month</w:t>
      </w:r>
      <w:r w:rsidRPr="00D25EE3">
        <w:rPr>
          <w:rFonts w:ascii="Arial" w:hAnsi="Arial" w:cs="Arial"/>
          <w:spacing w:val="-3"/>
          <w:sz w:val="24"/>
          <w:szCs w:val="24"/>
          <w:rPrChange w:id="2153" w:author="Worrell, Tyrone C CIV USARMY HQDA ASA ALT (USA)" w:date="2024-09-24T06:42:00Z">
            <w:rPr>
              <w:spacing w:val="-3"/>
              <w:sz w:val="24"/>
            </w:rPr>
          </w:rPrChange>
        </w:rPr>
        <w:t xml:space="preserve"> </w:t>
      </w:r>
      <w:r w:rsidRPr="00D25EE3">
        <w:rPr>
          <w:rFonts w:ascii="Arial" w:hAnsi="Arial" w:cs="Arial"/>
          <w:sz w:val="24"/>
          <w:szCs w:val="24"/>
          <w:rPrChange w:id="2154" w:author="Worrell, Tyrone C CIV USARMY HQDA ASA ALT (USA)" w:date="2024-09-24T06:42:00Z">
            <w:rPr>
              <w:sz w:val="24"/>
            </w:rPr>
          </w:rPrChange>
        </w:rPr>
        <w:t>extension,</w:t>
      </w:r>
      <w:r w:rsidRPr="00D25EE3">
        <w:rPr>
          <w:rFonts w:ascii="Arial" w:hAnsi="Arial" w:cs="Arial"/>
          <w:spacing w:val="-3"/>
          <w:sz w:val="24"/>
          <w:szCs w:val="24"/>
          <w:rPrChange w:id="2155" w:author="Worrell, Tyrone C CIV USARMY HQDA ASA ALT (USA)" w:date="2024-09-24T06:42:00Z">
            <w:rPr>
              <w:spacing w:val="-3"/>
              <w:sz w:val="24"/>
            </w:rPr>
          </w:rPrChange>
        </w:rPr>
        <w:t xml:space="preserve"> </w:t>
      </w:r>
      <w:r w:rsidRPr="00D25EE3">
        <w:rPr>
          <w:rFonts w:ascii="Arial" w:hAnsi="Arial" w:cs="Arial"/>
          <w:sz w:val="24"/>
          <w:szCs w:val="24"/>
          <w:rPrChange w:id="2156" w:author="Worrell, Tyrone C CIV USARMY HQDA ASA ALT (USA)" w:date="2024-09-24T06:42:00Z">
            <w:rPr>
              <w:sz w:val="24"/>
            </w:rPr>
          </w:rPrChange>
        </w:rPr>
        <w:t>to</w:t>
      </w:r>
      <w:r w:rsidRPr="00D25EE3">
        <w:rPr>
          <w:rFonts w:ascii="Arial" w:hAnsi="Arial" w:cs="Arial"/>
          <w:spacing w:val="-3"/>
          <w:sz w:val="24"/>
          <w:szCs w:val="24"/>
          <w:rPrChange w:id="2157" w:author="Worrell, Tyrone C CIV USARMY HQDA ASA ALT (USA)" w:date="2024-09-24T06:42:00Z">
            <w:rPr>
              <w:spacing w:val="-3"/>
              <w:sz w:val="24"/>
            </w:rPr>
          </w:rPrChange>
        </w:rPr>
        <w:t xml:space="preserve"> </w:t>
      </w:r>
      <w:r w:rsidRPr="00D25EE3">
        <w:rPr>
          <w:rFonts w:ascii="Arial" w:hAnsi="Arial" w:cs="Arial"/>
          <w:sz w:val="24"/>
          <w:szCs w:val="24"/>
          <w:rPrChange w:id="2158" w:author="Worrell, Tyrone C CIV USARMY HQDA ASA ALT (USA)" w:date="2024-09-24T06:42:00Z">
            <w:rPr>
              <w:sz w:val="24"/>
            </w:rPr>
          </w:rPrChange>
        </w:rPr>
        <w:t>the</w:t>
      </w:r>
      <w:r w:rsidRPr="00D25EE3">
        <w:rPr>
          <w:rFonts w:ascii="Arial" w:hAnsi="Arial" w:cs="Arial"/>
          <w:spacing w:val="-3"/>
          <w:sz w:val="24"/>
          <w:szCs w:val="24"/>
          <w:rPrChange w:id="2159" w:author="Worrell, Tyrone C CIV USARMY HQDA ASA ALT (USA)" w:date="2024-09-24T06:42:00Z">
            <w:rPr>
              <w:spacing w:val="-3"/>
              <w:sz w:val="24"/>
            </w:rPr>
          </w:rPrChange>
        </w:rPr>
        <w:t xml:space="preserve"> </w:t>
      </w:r>
      <w:r w:rsidRPr="00D25EE3">
        <w:rPr>
          <w:rFonts w:ascii="Arial" w:hAnsi="Arial" w:cs="Arial"/>
          <w:sz w:val="24"/>
          <w:szCs w:val="24"/>
          <w:rPrChange w:id="2160" w:author="Worrell, Tyrone C CIV USARMY HQDA ASA ALT (USA)" w:date="2024-09-24T06:42:00Z">
            <w:rPr>
              <w:sz w:val="24"/>
            </w:rPr>
          </w:rPrChange>
        </w:rPr>
        <w:t>36-month</w:t>
      </w:r>
      <w:r w:rsidRPr="00D25EE3">
        <w:rPr>
          <w:rFonts w:ascii="Arial" w:hAnsi="Arial" w:cs="Arial"/>
          <w:spacing w:val="-5"/>
          <w:sz w:val="24"/>
          <w:szCs w:val="24"/>
          <w:rPrChange w:id="2161" w:author="Worrell, Tyrone C CIV USARMY HQDA ASA ALT (USA)" w:date="2024-09-24T06:42:00Z">
            <w:rPr>
              <w:spacing w:val="-5"/>
              <w:sz w:val="24"/>
            </w:rPr>
          </w:rPrChange>
        </w:rPr>
        <w:t xml:space="preserve"> </w:t>
      </w:r>
      <w:r w:rsidRPr="00D25EE3">
        <w:rPr>
          <w:rFonts w:ascii="Arial" w:hAnsi="Arial" w:cs="Arial"/>
          <w:sz w:val="24"/>
          <w:szCs w:val="24"/>
          <w:rPrChange w:id="2162" w:author="Worrell, Tyrone C CIV USARMY HQDA ASA ALT (USA)" w:date="2024-09-24T06:42:00Z">
            <w:rPr>
              <w:sz w:val="24"/>
            </w:rPr>
          </w:rPrChange>
        </w:rPr>
        <w:t>time frame, on a one-time basis, when circumstances are justified.</w:t>
      </w:r>
    </w:p>
    <w:p w14:paraId="7CFAF064" w14:textId="77777777" w:rsidR="007535C8" w:rsidRPr="00D25EE3" w:rsidRDefault="007535C8" w:rsidP="007535C8">
      <w:pPr>
        <w:pStyle w:val="ListParagraph"/>
        <w:numPr>
          <w:ilvl w:val="1"/>
          <w:numId w:val="11"/>
        </w:numPr>
        <w:tabs>
          <w:tab w:val="left" w:pos="1178"/>
        </w:tabs>
        <w:spacing w:before="240"/>
        <w:ind w:left="1178" w:hanging="339"/>
        <w:rPr>
          <w:rFonts w:ascii="Arial" w:hAnsi="Arial" w:cs="Arial"/>
          <w:sz w:val="24"/>
          <w:szCs w:val="24"/>
          <w:rPrChange w:id="2163" w:author="Worrell, Tyrone C CIV USARMY HQDA ASA ALT (USA)" w:date="2024-09-24T06:42:00Z">
            <w:rPr>
              <w:sz w:val="24"/>
            </w:rPr>
          </w:rPrChange>
        </w:rPr>
      </w:pPr>
      <w:r w:rsidRPr="00D25EE3">
        <w:rPr>
          <w:rFonts w:ascii="Arial" w:hAnsi="Arial" w:cs="Arial"/>
          <w:sz w:val="24"/>
          <w:szCs w:val="24"/>
          <w:rPrChange w:id="2164" w:author="Worrell, Tyrone C CIV USARMY HQDA ASA ALT (USA)" w:date="2024-09-24T06:42:00Z">
            <w:rPr>
              <w:sz w:val="24"/>
            </w:rPr>
          </w:rPrChange>
        </w:rPr>
        <w:t>Waiver</w:t>
      </w:r>
      <w:r w:rsidRPr="00D25EE3">
        <w:rPr>
          <w:rFonts w:ascii="Arial" w:hAnsi="Arial" w:cs="Arial"/>
          <w:spacing w:val="-5"/>
          <w:sz w:val="24"/>
          <w:szCs w:val="24"/>
          <w:rPrChange w:id="2165" w:author="Worrell, Tyrone C CIV USARMY HQDA ASA ALT (USA)" w:date="2024-09-24T06:42:00Z">
            <w:rPr>
              <w:spacing w:val="-5"/>
              <w:sz w:val="24"/>
            </w:rPr>
          </w:rPrChange>
        </w:rPr>
        <w:t xml:space="preserve"> </w:t>
      </w:r>
      <w:r w:rsidRPr="00D25EE3">
        <w:rPr>
          <w:rFonts w:ascii="Arial" w:hAnsi="Arial" w:cs="Arial"/>
          <w:sz w:val="24"/>
          <w:szCs w:val="24"/>
          <w:rPrChange w:id="2166" w:author="Worrell, Tyrone C CIV USARMY HQDA ASA ALT (USA)" w:date="2024-09-24T06:42:00Z">
            <w:rPr>
              <w:sz w:val="24"/>
            </w:rPr>
          </w:rPrChange>
        </w:rPr>
        <w:t>requests</w:t>
      </w:r>
      <w:r w:rsidRPr="00D25EE3">
        <w:rPr>
          <w:rFonts w:ascii="Arial" w:hAnsi="Arial" w:cs="Arial"/>
          <w:spacing w:val="-1"/>
          <w:sz w:val="24"/>
          <w:szCs w:val="24"/>
          <w:rPrChange w:id="2167" w:author="Worrell, Tyrone C CIV USARMY HQDA ASA ALT (USA)" w:date="2024-09-24T06:42:00Z">
            <w:rPr>
              <w:spacing w:val="-1"/>
              <w:sz w:val="24"/>
            </w:rPr>
          </w:rPrChange>
        </w:rPr>
        <w:t xml:space="preserve"> </w:t>
      </w:r>
      <w:r w:rsidRPr="00D25EE3">
        <w:rPr>
          <w:rFonts w:ascii="Arial" w:hAnsi="Arial" w:cs="Arial"/>
          <w:sz w:val="24"/>
          <w:szCs w:val="24"/>
          <w:rPrChange w:id="2168" w:author="Worrell, Tyrone C CIV USARMY HQDA ASA ALT (USA)" w:date="2024-09-24T06:42:00Z">
            <w:rPr>
              <w:sz w:val="24"/>
            </w:rPr>
          </w:rPrChange>
        </w:rPr>
        <w:t>shall</w:t>
      </w:r>
      <w:r w:rsidRPr="00D25EE3">
        <w:rPr>
          <w:rFonts w:ascii="Arial" w:hAnsi="Arial" w:cs="Arial"/>
          <w:spacing w:val="-3"/>
          <w:sz w:val="24"/>
          <w:szCs w:val="24"/>
          <w:rPrChange w:id="2169" w:author="Worrell, Tyrone C CIV USARMY HQDA ASA ALT (USA)" w:date="2024-09-24T06:42:00Z">
            <w:rPr>
              <w:spacing w:val="-3"/>
              <w:sz w:val="24"/>
            </w:rPr>
          </w:rPrChange>
        </w:rPr>
        <w:t xml:space="preserve"> </w:t>
      </w:r>
      <w:r w:rsidRPr="00D25EE3">
        <w:rPr>
          <w:rFonts w:ascii="Arial" w:hAnsi="Arial" w:cs="Arial"/>
          <w:sz w:val="24"/>
          <w:szCs w:val="24"/>
          <w:rPrChange w:id="2170" w:author="Worrell, Tyrone C CIV USARMY HQDA ASA ALT (USA)" w:date="2024-09-24T06:42:00Z">
            <w:rPr>
              <w:sz w:val="24"/>
            </w:rPr>
          </w:rPrChange>
        </w:rPr>
        <w:t>be</w:t>
      </w:r>
      <w:r w:rsidRPr="00D25EE3">
        <w:rPr>
          <w:rFonts w:ascii="Arial" w:hAnsi="Arial" w:cs="Arial"/>
          <w:spacing w:val="-1"/>
          <w:sz w:val="24"/>
          <w:szCs w:val="24"/>
          <w:rPrChange w:id="2171" w:author="Worrell, Tyrone C CIV USARMY HQDA ASA ALT (USA)" w:date="2024-09-24T06:42:00Z">
            <w:rPr>
              <w:spacing w:val="-1"/>
              <w:sz w:val="24"/>
            </w:rPr>
          </w:rPrChange>
        </w:rPr>
        <w:t xml:space="preserve"> </w:t>
      </w:r>
      <w:r w:rsidRPr="00D25EE3">
        <w:rPr>
          <w:rFonts w:ascii="Arial" w:hAnsi="Arial" w:cs="Arial"/>
          <w:sz w:val="24"/>
          <w:szCs w:val="24"/>
          <w:rPrChange w:id="2172" w:author="Worrell, Tyrone C CIV USARMY HQDA ASA ALT (USA)" w:date="2024-09-24T06:42:00Z">
            <w:rPr>
              <w:sz w:val="24"/>
            </w:rPr>
          </w:rPrChange>
        </w:rPr>
        <w:t>submitted</w:t>
      </w:r>
      <w:r w:rsidRPr="00D25EE3">
        <w:rPr>
          <w:rFonts w:ascii="Arial" w:hAnsi="Arial" w:cs="Arial"/>
          <w:spacing w:val="-1"/>
          <w:sz w:val="24"/>
          <w:szCs w:val="24"/>
          <w:rPrChange w:id="2173" w:author="Worrell, Tyrone C CIV USARMY HQDA ASA ALT (USA)" w:date="2024-09-24T06:42:00Z">
            <w:rPr>
              <w:spacing w:val="-1"/>
              <w:sz w:val="24"/>
            </w:rPr>
          </w:rPrChange>
        </w:rPr>
        <w:t xml:space="preserve"> </w:t>
      </w:r>
      <w:r w:rsidRPr="00D25EE3">
        <w:rPr>
          <w:rFonts w:ascii="Arial" w:hAnsi="Arial" w:cs="Arial"/>
          <w:sz w:val="24"/>
          <w:szCs w:val="24"/>
          <w:rPrChange w:id="2174" w:author="Worrell, Tyrone C CIV USARMY HQDA ASA ALT (USA)" w:date="2024-09-24T06:42:00Z">
            <w:rPr>
              <w:sz w:val="24"/>
            </w:rPr>
          </w:rPrChange>
        </w:rPr>
        <w:t>with</w:t>
      </w:r>
      <w:r w:rsidRPr="00D25EE3">
        <w:rPr>
          <w:rFonts w:ascii="Arial" w:hAnsi="Arial" w:cs="Arial"/>
          <w:spacing w:val="-2"/>
          <w:sz w:val="24"/>
          <w:szCs w:val="24"/>
          <w:rPrChange w:id="2175" w:author="Worrell, Tyrone C CIV USARMY HQDA ASA ALT (USA)" w:date="2024-09-24T06:42:00Z">
            <w:rPr>
              <w:spacing w:val="-2"/>
              <w:sz w:val="24"/>
            </w:rPr>
          </w:rPrChange>
        </w:rPr>
        <w:t xml:space="preserve"> </w:t>
      </w:r>
      <w:r w:rsidRPr="00D25EE3">
        <w:rPr>
          <w:rFonts w:ascii="Arial" w:hAnsi="Arial" w:cs="Arial"/>
          <w:sz w:val="24"/>
          <w:szCs w:val="24"/>
          <w:rPrChange w:id="2176" w:author="Worrell, Tyrone C CIV USARMY HQDA ASA ALT (USA)" w:date="2024-09-24T06:42:00Z">
            <w:rPr>
              <w:sz w:val="24"/>
            </w:rPr>
          </w:rPrChange>
        </w:rPr>
        <w:t>the</w:t>
      </w:r>
      <w:r w:rsidRPr="00D25EE3">
        <w:rPr>
          <w:rFonts w:ascii="Arial" w:hAnsi="Arial" w:cs="Arial"/>
          <w:spacing w:val="-1"/>
          <w:sz w:val="24"/>
          <w:szCs w:val="24"/>
          <w:rPrChange w:id="2177" w:author="Worrell, Tyrone C CIV USARMY HQDA ASA ALT (USA)" w:date="2024-09-24T06:42:00Z">
            <w:rPr>
              <w:spacing w:val="-1"/>
              <w:sz w:val="24"/>
            </w:rPr>
          </w:rPrChange>
        </w:rPr>
        <w:t xml:space="preserve"> </w:t>
      </w:r>
      <w:r w:rsidRPr="00D25EE3">
        <w:rPr>
          <w:rFonts w:ascii="Arial" w:hAnsi="Arial" w:cs="Arial"/>
          <w:sz w:val="24"/>
          <w:szCs w:val="24"/>
          <w:rPrChange w:id="2178" w:author="Worrell, Tyrone C CIV USARMY HQDA ASA ALT (USA)" w:date="2024-09-24T06:42:00Z">
            <w:rPr>
              <w:sz w:val="24"/>
            </w:rPr>
          </w:rPrChange>
        </w:rPr>
        <w:t>annual</w:t>
      </w:r>
      <w:r w:rsidRPr="00D25EE3">
        <w:rPr>
          <w:rFonts w:ascii="Arial" w:hAnsi="Arial" w:cs="Arial"/>
          <w:spacing w:val="-1"/>
          <w:sz w:val="24"/>
          <w:szCs w:val="24"/>
          <w:rPrChange w:id="2179" w:author="Worrell, Tyrone C CIV USARMY HQDA ASA ALT (USA)" w:date="2024-09-24T06:42:00Z">
            <w:rPr>
              <w:spacing w:val="-1"/>
              <w:sz w:val="24"/>
            </w:rPr>
          </w:rPrChange>
        </w:rPr>
        <w:t xml:space="preserve"> </w:t>
      </w:r>
      <w:r w:rsidRPr="00D25EE3">
        <w:rPr>
          <w:rFonts w:ascii="Arial" w:hAnsi="Arial" w:cs="Arial"/>
          <w:sz w:val="24"/>
          <w:szCs w:val="24"/>
          <w:rPrChange w:id="2180" w:author="Worrell, Tyrone C CIV USARMY HQDA ASA ALT (USA)" w:date="2024-09-24T06:42:00Z">
            <w:rPr>
              <w:sz w:val="24"/>
            </w:rPr>
          </w:rPrChange>
        </w:rPr>
        <w:t>PMR</w:t>
      </w:r>
      <w:r w:rsidRPr="00D25EE3">
        <w:rPr>
          <w:rFonts w:ascii="Arial" w:hAnsi="Arial" w:cs="Arial"/>
          <w:spacing w:val="-3"/>
          <w:sz w:val="24"/>
          <w:szCs w:val="24"/>
          <w:rPrChange w:id="2181" w:author="Worrell, Tyrone C CIV USARMY HQDA ASA ALT (USA)" w:date="2024-09-24T06:42:00Z">
            <w:rPr>
              <w:spacing w:val="-3"/>
              <w:sz w:val="24"/>
            </w:rPr>
          </w:rPrChange>
        </w:rPr>
        <w:t xml:space="preserve"> </w:t>
      </w:r>
      <w:r w:rsidRPr="00D25EE3">
        <w:rPr>
          <w:rFonts w:ascii="Arial" w:hAnsi="Arial" w:cs="Arial"/>
          <w:sz w:val="24"/>
          <w:szCs w:val="24"/>
          <w:rPrChange w:id="2182" w:author="Worrell, Tyrone C CIV USARMY HQDA ASA ALT (USA)" w:date="2024-09-24T06:42:00Z">
            <w:rPr>
              <w:sz w:val="24"/>
            </w:rPr>
          </w:rPrChange>
        </w:rPr>
        <w:t>schedule</w:t>
      </w:r>
      <w:r w:rsidRPr="00D25EE3">
        <w:rPr>
          <w:rFonts w:ascii="Arial" w:hAnsi="Arial" w:cs="Arial"/>
          <w:spacing w:val="-1"/>
          <w:sz w:val="24"/>
          <w:szCs w:val="24"/>
          <w:rPrChange w:id="2183" w:author="Worrell, Tyrone C CIV USARMY HQDA ASA ALT (USA)" w:date="2024-09-24T06:42:00Z">
            <w:rPr>
              <w:spacing w:val="-1"/>
              <w:sz w:val="24"/>
            </w:rPr>
          </w:rPrChange>
        </w:rPr>
        <w:t xml:space="preserve"> </w:t>
      </w:r>
      <w:r w:rsidRPr="00D25EE3">
        <w:rPr>
          <w:rFonts w:ascii="Arial" w:hAnsi="Arial" w:cs="Arial"/>
          <w:sz w:val="24"/>
          <w:szCs w:val="24"/>
          <w:rPrChange w:id="2184" w:author="Worrell, Tyrone C CIV USARMY HQDA ASA ALT (USA)" w:date="2024-09-24T06:42:00Z">
            <w:rPr>
              <w:sz w:val="24"/>
            </w:rPr>
          </w:rPrChange>
        </w:rPr>
        <w:t>of</w:t>
      </w:r>
      <w:r w:rsidRPr="00D25EE3">
        <w:rPr>
          <w:rFonts w:ascii="Arial" w:hAnsi="Arial" w:cs="Arial"/>
          <w:spacing w:val="-2"/>
          <w:sz w:val="24"/>
          <w:szCs w:val="24"/>
          <w:rPrChange w:id="2185" w:author="Worrell, Tyrone C CIV USARMY HQDA ASA ALT (USA)" w:date="2024-09-24T06:42:00Z">
            <w:rPr>
              <w:spacing w:val="-2"/>
              <w:sz w:val="24"/>
            </w:rPr>
          </w:rPrChange>
        </w:rPr>
        <w:t xml:space="preserve"> reviews.</w:t>
      </w:r>
    </w:p>
    <w:p w14:paraId="41E51826" w14:textId="77777777" w:rsidR="007535C8" w:rsidRPr="00D25EE3" w:rsidRDefault="007535C8" w:rsidP="007535C8">
      <w:pPr>
        <w:pStyle w:val="BodyText"/>
        <w:spacing w:before="6"/>
        <w:rPr>
          <w:rFonts w:ascii="Arial" w:hAnsi="Arial" w:cs="Arial"/>
          <w:rPrChange w:id="2186" w:author="Worrell, Tyrone C CIV USARMY HQDA ASA ALT (USA)" w:date="2024-09-24T06:42:00Z">
            <w:rPr/>
          </w:rPrChange>
        </w:rPr>
      </w:pPr>
    </w:p>
    <w:p w14:paraId="0CDC5255" w14:textId="77777777" w:rsidR="007535C8" w:rsidRPr="00D25EE3" w:rsidRDefault="007535C8" w:rsidP="007535C8">
      <w:pPr>
        <w:pStyle w:val="ListParagraph"/>
        <w:numPr>
          <w:ilvl w:val="0"/>
          <w:numId w:val="11"/>
        </w:numPr>
        <w:tabs>
          <w:tab w:val="left" w:pos="446"/>
        </w:tabs>
        <w:spacing w:line="276" w:lineRule="auto"/>
        <w:ind w:left="120" w:right="633" w:firstLine="0"/>
        <w:rPr>
          <w:ins w:id="2187" w:author="Worrell, Tyrone C CIV USARMY HQDA ASA ALT (USA)" w:date="2024-07-25T15:20:00Z"/>
          <w:rFonts w:ascii="Arial" w:hAnsi="Arial" w:cs="Arial"/>
          <w:sz w:val="24"/>
          <w:szCs w:val="24"/>
          <w:rPrChange w:id="2188" w:author="Worrell, Tyrone C CIV USARMY HQDA ASA ALT (USA)" w:date="2024-09-24T06:42:00Z">
            <w:rPr>
              <w:ins w:id="2189" w:author="Worrell, Tyrone C CIV USARMY HQDA ASA ALT (USA)" w:date="2024-07-25T15:20:00Z"/>
              <w:sz w:val="24"/>
            </w:rPr>
          </w:rPrChange>
        </w:rPr>
      </w:pPr>
      <w:r w:rsidRPr="00D25EE3">
        <w:rPr>
          <w:rFonts w:ascii="Arial" w:hAnsi="Arial" w:cs="Arial"/>
          <w:sz w:val="24"/>
          <w:szCs w:val="24"/>
          <w:rPrChange w:id="2190" w:author="Worrell, Tyrone C CIV USARMY HQDA ASA ALT (USA)" w:date="2024-09-24T06:42:00Z">
            <w:rPr>
              <w:sz w:val="24"/>
            </w:rPr>
          </w:rPrChange>
        </w:rPr>
        <w:t>The</w:t>
      </w:r>
      <w:r w:rsidRPr="00D25EE3">
        <w:rPr>
          <w:rFonts w:ascii="Arial" w:hAnsi="Arial" w:cs="Arial"/>
          <w:spacing w:val="-3"/>
          <w:sz w:val="24"/>
          <w:szCs w:val="24"/>
          <w:rPrChange w:id="2191" w:author="Worrell, Tyrone C CIV USARMY HQDA ASA ALT (USA)" w:date="2024-09-24T06:42:00Z">
            <w:rPr>
              <w:spacing w:val="-3"/>
              <w:sz w:val="24"/>
            </w:rPr>
          </w:rPrChange>
        </w:rPr>
        <w:t xml:space="preserve"> </w:t>
      </w:r>
      <w:r w:rsidRPr="00D25EE3">
        <w:rPr>
          <w:rFonts w:ascii="Arial" w:hAnsi="Arial" w:cs="Arial"/>
          <w:sz w:val="24"/>
          <w:szCs w:val="24"/>
          <w:rPrChange w:id="2192" w:author="Worrell, Tyrone C CIV USARMY HQDA ASA ALT (USA)" w:date="2024-09-24T06:42:00Z">
            <w:rPr>
              <w:sz w:val="24"/>
            </w:rPr>
          </w:rPrChange>
        </w:rPr>
        <w:t>DASA(P)</w:t>
      </w:r>
      <w:r w:rsidRPr="00D25EE3">
        <w:rPr>
          <w:rFonts w:ascii="Arial" w:hAnsi="Arial" w:cs="Arial"/>
          <w:spacing w:val="-3"/>
          <w:sz w:val="24"/>
          <w:szCs w:val="24"/>
          <w:rPrChange w:id="2193" w:author="Worrell, Tyrone C CIV USARMY HQDA ASA ALT (USA)" w:date="2024-09-24T06:42:00Z">
            <w:rPr>
              <w:spacing w:val="-3"/>
              <w:sz w:val="24"/>
            </w:rPr>
          </w:rPrChange>
        </w:rPr>
        <w:t xml:space="preserve"> </w:t>
      </w:r>
      <w:r w:rsidRPr="00D25EE3">
        <w:rPr>
          <w:rFonts w:ascii="Arial" w:hAnsi="Arial" w:cs="Arial"/>
          <w:sz w:val="24"/>
          <w:szCs w:val="24"/>
          <w:rPrChange w:id="2194" w:author="Worrell, Tyrone C CIV USARMY HQDA ASA ALT (USA)" w:date="2024-09-24T06:42:00Z">
            <w:rPr>
              <w:sz w:val="24"/>
            </w:rPr>
          </w:rPrChange>
        </w:rPr>
        <w:t>may</w:t>
      </w:r>
      <w:r w:rsidRPr="00D25EE3">
        <w:rPr>
          <w:rFonts w:ascii="Arial" w:hAnsi="Arial" w:cs="Arial"/>
          <w:spacing w:val="-3"/>
          <w:sz w:val="24"/>
          <w:szCs w:val="24"/>
          <w:rPrChange w:id="2195" w:author="Worrell, Tyrone C CIV USARMY HQDA ASA ALT (USA)" w:date="2024-09-24T06:42:00Z">
            <w:rPr>
              <w:spacing w:val="-3"/>
              <w:sz w:val="24"/>
            </w:rPr>
          </w:rPrChange>
        </w:rPr>
        <w:t xml:space="preserve"> </w:t>
      </w:r>
      <w:r w:rsidRPr="00D25EE3">
        <w:rPr>
          <w:rFonts w:ascii="Arial" w:hAnsi="Arial" w:cs="Arial"/>
          <w:sz w:val="24"/>
          <w:szCs w:val="24"/>
          <w:rPrChange w:id="2196" w:author="Worrell, Tyrone C CIV USARMY HQDA ASA ALT (USA)" w:date="2024-09-24T06:42:00Z">
            <w:rPr>
              <w:sz w:val="24"/>
            </w:rPr>
          </w:rPrChange>
        </w:rPr>
        <w:t>require,</w:t>
      </w:r>
      <w:r w:rsidRPr="00D25EE3">
        <w:rPr>
          <w:rFonts w:ascii="Arial" w:hAnsi="Arial" w:cs="Arial"/>
          <w:spacing w:val="-5"/>
          <w:sz w:val="24"/>
          <w:szCs w:val="24"/>
          <w:rPrChange w:id="2197" w:author="Worrell, Tyrone C CIV USARMY HQDA ASA ALT (USA)" w:date="2024-09-24T06:42:00Z">
            <w:rPr>
              <w:spacing w:val="-5"/>
              <w:sz w:val="24"/>
            </w:rPr>
          </w:rPrChange>
        </w:rPr>
        <w:t xml:space="preserve"> </w:t>
      </w:r>
      <w:r w:rsidRPr="00D25EE3">
        <w:rPr>
          <w:rFonts w:ascii="Arial" w:hAnsi="Arial" w:cs="Arial"/>
          <w:sz w:val="24"/>
          <w:szCs w:val="24"/>
          <w:rPrChange w:id="2198" w:author="Worrell, Tyrone C CIV USARMY HQDA ASA ALT (USA)" w:date="2024-09-24T06:42:00Z">
            <w:rPr>
              <w:sz w:val="24"/>
            </w:rPr>
          </w:rPrChange>
        </w:rPr>
        <w:t>in</w:t>
      </w:r>
      <w:r w:rsidRPr="00D25EE3">
        <w:rPr>
          <w:rFonts w:ascii="Arial" w:hAnsi="Arial" w:cs="Arial"/>
          <w:spacing w:val="-3"/>
          <w:sz w:val="24"/>
          <w:szCs w:val="24"/>
          <w:rPrChange w:id="2199" w:author="Worrell, Tyrone C CIV USARMY HQDA ASA ALT (USA)" w:date="2024-09-24T06:42:00Z">
            <w:rPr>
              <w:spacing w:val="-3"/>
              <w:sz w:val="24"/>
            </w:rPr>
          </w:rPrChange>
        </w:rPr>
        <w:t xml:space="preserve"> </w:t>
      </w:r>
      <w:r w:rsidRPr="00D25EE3">
        <w:rPr>
          <w:rFonts w:ascii="Arial" w:hAnsi="Arial" w:cs="Arial"/>
          <w:sz w:val="24"/>
          <w:szCs w:val="24"/>
          <w:rPrChange w:id="2200" w:author="Worrell, Tyrone C CIV USARMY HQDA ASA ALT (USA)" w:date="2024-09-24T06:42:00Z">
            <w:rPr>
              <w:sz w:val="24"/>
            </w:rPr>
          </w:rPrChange>
        </w:rPr>
        <w:t>writing,</w:t>
      </w:r>
      <w:r w:rsidRPr="00D25EE3">
        <w:rPr>
          <w:rFonts w:ascii="Arial" w:hAnsi="Arial" w:cs="Arial"/>
          <w:spacing w:val="-5"/>
          <w:sz w:val="24"/>
          <w:szCs w:val="24"/>
          <w:rPrChange w:id="2201" w:author="Worrell, Tyrone C CIV USARMY HQDA ASA ALT (USA)" w:date="2024-09-24T06:42:00Z">
            <w:rPr>
              <w:spacing w:val="-5"/>
              <w:sz w:val="24"/>
            </w:rPr>
          </w:rPrChange>
        </w:rPr>
        <w:t xml:space="preserve"> </w:t>
      </w:r>
      <w:r w:rsidRPr="00D25EE3">
        <w:rPr>
          <w:rFonts w:ascii="Arial" w:hAnsi="Arial" w:cs="Arial"/>
          <w:sz w:val="24"/>
          <w:szCs w:val="24"/>
          <w:rPrChange w:id="2202" w:author="Worrell, Tyrone C CIV USARMY HQDA ASA ALT (USA)" w:date="2024-09-24T06:42:00Z">
            <w:rPr>
              <w:sz w:val="24"/>
            </w:rPr>
          </w:rPrChange>
        </w:rPr>
        <w:t>more</w:t>
      </w:r>
      <w:r w:rsidRPr="00D25EE3">
        <w:rPr>
          <w:rFonts w:ascii="Arial" w:hAnsi="Arial" w:cs="Arial"/>
          <w:spacing w:val="-4"/>
          <w:sz w:val="24"/>
          <w:szCs w:val="24"/>
          <w:rPrChange w:id="2203" w:author="Worrell, Tyrone C CIV USARMY HQDA ASA ALT (USA)" w:date="2024-09-24T06:42:00Z">
            <w:rPr>
              <w:spacing w:val="-4"/>
              <w:sz w:val="24"/>
            </w:rPr>
          </w:rPrChange>
        </w:rPr>
        <w:t xml:space="preserve"> </w:t>
      </w:r>
      <w:r w:rsidRPr="00D25EE3">
        <w:rPr>
          <w:rFonts w:ascii="Arial" w:hAnsi="Arial" w:cs="Arial"/>
          <w:sz w:val="24"/>
          <w:szCs w:val="24"/>
          <w:rPrChange w:id="2204" w:author="Worrell, Tyrone C CIV USARMY HQDA ASA ALT (USA)" w:date="2024-09-24T06:42:00Z">
            <w:rPr>
              <w:sz w:val="24"/>
            </w:rPr>
          </w:rPrChange>
        </w:rPr>
        <w:t>frequent</w:t>
      </w:r>
      <w:r w:rsidRPr="00D25EE3">
        <w:rPr>
          <w:rFonts w:ascii="Arial" w:hAnsi="Arial" w:cs="Arial"/>
          <w:spacing w:val="-4"/>
          <w:sz w:val="24"/>
          <w:szCs w:val="24"/>
          <w:rPrChange w:id="2205" w:author="Worrell, Tyrone C CIV USARMY HQDA ASA ALT (USA)" w:date="2024-09-24T06:42:00Z">
            <w:rPr>
              <w:spacing w:val="-4"/>
              <w:sz w:val="24"/>
            </w:rPr>
          </w:rPrChange>
        </w:rPr>
        <w:t xml:space="preserve"> </w:t>
      </w:r>
      <w:r w:rsidRPr="00D25EE3">
        <w:rPr>
          <w:rFonts w:ascii="Arial" w:hAnsi="Arial" w:cs="Arial"/>
          <w:sz w:val="24"/>
          <w:szCs w:val="24"/>
          <w:rPrChange w:id="2206" w:author="Worrell, Tyrone C CIV USARMY HQDA ASA ALT (USA)" w:date="2024-09-24T06:42:00Z">
            <w:rPr>
              <w:sz w:val="24"/>
            </w:rPr>
          </w:rPrChange>
        </w:rPr>
        <w:t>reviews</w:t>
      </w:r>
      <w:r w:rsidRPr="00D25EE3">
        <w:rPr>
          <w:rFonts w:ascii="Arial" w:hAnsi="Arial" w:cs="Arial"/>
          <w:spacing w:val="-3"/>
          <w:sz w:val="24"/>
          <w:szCs w:val="24"/>
          <w:rPrChange w:id="2207" w:author="Worrell, Tyrone C CIV USARMY HQDA ASA ALT (USA)" w:date="2024-09-24T06:42:00Z">
            <w:rPr>
              <w:spacing w:val="-3"/>
              <w:sz w:val="24"/>
            </w:rPr>
          </w:rPrChange>
        </w:rPr>
        <w:t xml:space="preserve"> </w:t>
      </w:r>
      <w:r w:rsidRPr="00D25EE3">
        <w:rPr>
          <w:rFonts w:ascii="Arial" w:hAnsi="Arial" w:cs="Arial"/>
          <w:sz w:val="24"/>
          <w:szCs w:val="24"/>
          <w:rPrChange w:id="2208" w:author="Worrell, Tyrone C CIV USARMY HQDA ASA ALT (USA)" w:date="2024-09-24T06:42:00Z">
            <w:rPr>
              <w:sz w:val="24"/>
            </w:rPr>
          </w:rPrChange>
        </w:rPr>
        <w:t>of</w:t>
      </w:r>
      <w:r w:rsidRPr="00D25EE3">
        <w:rPr>
          <w:rFonts w:ascii="Arial" w:hAnsi="Arial" w:cs="Arial"/>
          <w:spacing w:val="-3"/>
          <w:sz w:val="24"/>
          <w:szCs w:val="24"/>
          <w:rPrChange w:id="2209" w:author="Worrell, Tyrone C CIV USARMY HQDA ASA ALT (USA)" w:date="2024-09-24T06:42:00Z">
            <w:rPr>
              <w:spacing w:val="-3"/>
              <w:sz w:val="24"/>
            </w:rPr>
          </w:rPrChange>
        </w:rPr>
        <w:t xml:space="preserve"> </w:t>
      </w:r>
      <w:r w:rsidRPr="00D25EE3">
        <w:rPr>
          <w:rFonts w:ascii="Arial" w:hAnsi="Arial" w:cs="Arial"/>
          <w:sz w:val="24"/>
          <w:szCs w:val="24"/>
          <w:rPrChange w:id="2210" w:author="Worrell, Tyrone C CIV USARMY HQDA ASA ALT (USA)" w:date="2024-09-24T06:42:00Z">
            <w:rPr>
              <w:sz w:val="24"/>
            </w:rPr>
          </w:rPrChange>
        </w:rPr>
        <w:t>contracting</w:t>
      </w:r>
      <w:r w:rsidRPr="00D25EE3">
        <w:rPr>
          <w:rFonts w:ascii="Arial" w:hAnsi="Arial" w:cs="Arial"/>
          <w:spacing w:val="-5"/>
          <w:sz w:val="24"/>
          <w:szCs w:val="24"/>
          <w:rPrChange w:id="2211" w:author="Worrell, Tyrone C CIV USARMY HQDA ASA ALT (USA)" w:date="2024-09-24T06:42:00Z">
            <w:rPr>
              <w:spacing w:val="-5"/>
              <w:sz w:val="24"/>
            </w:rPr>
          </w:rPrChange>
        </w:rPr>
        <w:t xml:space="preserve"> </w:t>
      </w:r>
      <w:r w:rsidRPr="00D25EE3">
        <w:rPr>
          <w:rFonts w:ascii="Arial" w:hAnsi="Arial" w:cs="Arial"/>
          <w:sz w:val="24"/>
          <w:szCs w:val="24"/>
          <w:rPrChange w:id="2212" w:author="Worrell, Tyrone C CIV USARMY HQDA ASA ALT (USA)" w:date="2024-09-24T06:42:00Z">
            <w:rPr>
              <w:sz w:val="24"/>
            </w:rPr>
          </w:rPrChange>
        </w:rPr>
        <w:t>activities</w:t>
      </w:r>
      <w:r w:rsidRPr="00D25EE3">
        <w:rPr>
          <w:rFonts w:ascii="Arial" w:hAnsi="Arial" w:cs="Arial"/>
          <w:spacing w:val="-4"/>
          <w:sz w:val="24"/>
          <w:szCs w:val="24"/>
          <w:rPrChange w:id="2213" w:author="Worrell, Tyrone C CIV USARMY HQDA ASA ALT (USA)" w:date="2024-09-24T06:42:00Z">
            <w:rPr>
              <w:spacing w:val="-4"/>
              <w:sz w:val="24"/>
            </w:rPr>
          </w:rPrChange>
        </w:rPr>
        <w:t xml:space="preserve"> </w:t>
      </w:r>
      <w:r w:rsidRPr="00D25EE3">
        <w:rPr>
          <w:rFonts w:ascii="Arial" w:hAnsi="Arial" w:cs="Arial"/>
          <w:sz w:val="24"/>
          <w:szCs w:val="24"/>
          <w:rPrChange w:id="2214" w:author="Worrell, Tyrone C CIV USARMY HQDA ASA ALT (USA)" w:date="2024-09-24T06:42:00Z">
            <w:rPr>
              <w:sz w:val="24"/>
            </w:rPr>
          </w:rPrChange>
        </w:rPr>
        <w:t>as deemed necessary.</w:t>
      </w:r>
    </w:p>
    <w:p w14:paraId="29DCEBCD" w14:textId="77777777" w:rsidR="00FA5DEB" w:rsidRPr="00D25EE3" w:rsidRDefault="00FA5DEB">
      <w:pPr>
        <w:pStyle w:val="ListParagraph"/>
        <w:tabs>
          <w:tab w:val="left" w:pos="446"/>
        </w:tabs>
        <w:spacing w:line="276" w:lineRule="auto"/>
        <w:ind w:right="633"/>
        <w:rPr>
          <w:rFonts w:ascii="Arial" w:hAnsi="Arial" w:cs="Arial"/>
          <w:sz w:val="24"/>
          <w:szCs w:val="24"/>
          <w:rPrChange w:id="2215" w:author="Worrell, Tyrone C CIV USARMY HQDA ASA ALT (USA)" w:date="2024-09-24T06:42:00Z">
            <w:rPr>
              <w:sz w:val="24"/>
            </w:rPr>
          </w:rPrChange>
        </w:rPr>
        <w:pPrChange w:id="2216" w:author="Worrell, Tyrone C CIV USARMY HQDA ASA ALT (USA)" w:date="2024-07-25T15:20:00Z">
          <w:pPr>
            <w:pStyle w:val="ListParagraph"/>
            <w:numPr>
              <w:numId w:val="11"/>
            </w:numPr>
            <w:tabs>
              <w:tab w:val="left" w:pos="446"/>
            </w:tabs>
            <w:spacing w:line="276" w:lineRule="auto"/>
            <w:ind w:left="447" w:right="633" w:hanging="328"/>
          </w:pPr>
        </w:pPrChange>
      </w:pPr>
    </w:p>
    <w:p w14:paraId="2BBA8CFF" w14:textId="77777777" w:rsidR="007535C8" w:rsidRPr="00D25EE3" w:rsidRDefault="007535C8" w:rsidP="007535C8">
      <w:pPr>
        <w:pStyle w:val="Heading1"/>
        <w:spacing w:before="60"/>
        <w:rPr>
          <w:rFonts w:ascii="Arial" w:hAnsi="Arial" w:cs="Arial"/>
          <w:rPrChange w:id="2217" w:author="Worrell, Tyrone C CIV USARMY HQDA ASA ALT (USA)" w:date="2024-09-24T06:42:00Z">
            <w:rPr/>
          </w:rPrChange>
        </w:rPr>
      </w:pPr>
      <w:bookmarkStart w:id="2218" w:name="CC-401__Types_of_Procurement_Management_"/>
      <w:bookmarkStart w:id="2219" w:name="_bookmark16"/>
      <w:bookmarkEnd w:id="2218"/>
      <w:bookmarkEnd w:id="2219"/>
      <w:r w:rsidRPr="00D25EE3">
        <w:rPr>
          <w:rFonts w:ascii="Arial" w:hAnsi="Arial" w:cs="Arial"/>
          <w:rPrChange w:id="2220" w:author="Worrell, Tyrone C CIV USARMY HQDA ASA ALT (USA)" w:date="2024-09-24T06:42:00Z">
            <w:rPr/>
          </w:rPrChange>
        </w:rPr>
        <w:t>CC-401</w:t>
      </w:r>
      <w:r w:rsidRPr="00D25EE3">
        <w:rPr>
          <w:rFonts w:ascii="Arial" w:hAnsi="Arial" w:cs="Arial"/>
          <w:spacing w:val="54"/>
          <w:rPrChange w:id="2221" w:author="Worrell, Tyrone C CIV USARMY HQDA ASA ALT (USA)" w:date="2024-09-24T06:42:00Z">
            <w:rPr>
              <w:spacing w:val="54"/>
            </w:rPr>
          </w:rPrChange>
        </w:rPr>
        <w:t xml:space="preserve"> </w:t>
      </w:r>
      <w:r w:rsidRPr="00D25EE3">
        <w:rPr>
          <w:rFonts w:ascii="Arial" w:hAnsi="Arial" w:cs="Arial"/>
          <w:rPrChange w:id="2222" w:author="Worrell, Tyrone C CIV USARMY HQDA ASA ALT (USA)" w:date="2024-09-24T06:42:00Z">
            <w:rPr/>
          </w:rPrChange>
        </w:rPr>
        <w:t>Types</w:t>
      </w:r>
      <w:r w:rsidRPr="00D25EE3">
        <w:rPr>
          <w:rFonts w:ascii="Arial" w:hAnsi="Arial" w:cs="Arial"/>
          <w:spacing w:val="-2"/>
          <w:rPrChange w:id="2223" w:author="Worrell, Tyrone C CIV USARMY HQDA ASA ALT (USA)" w:date="2024-09-24T06:42:00Z">
            <w:rPr>
              <w:spacing w:val="-2"/>
            </w:rPr>
          </w:rPrChange>
        </w:rPr>
        <w:t xml:space="preserve"> </w:t>
      </w:r>
      <w:r w:rsidRPr="00D25EE3">
        <w:rPr>
          <w:rFonts w:ascii="Arial" w:hAnsi="Arial" w:cs="Arial"/>
          <w:rPrChange w:id="2224" w:author="Worrell, Tyrone C CIV USARMY HQDA ASA ALT (USA)" w:date="2024-09-24T06:42:00Z">
            <w:rPr/>
          </w:rPrChange>
        </w:rPr>
        <w:t>of</w:t>
      </w:r>
      <w:r w:rsidRPr="00D25EE3">
        <w:rPr>
          <w:rFonts w:ascii="Arial" w:hAnsi="Arial" w:cs="Arial"/>
          <w:spacing w:val="-1"/>
          <w:rPrChange w:id="2225" w:author="Worrell, Tyrone C CIV USARMY HQDA ASA ALT (USA)" w:date="2024-09-24T06:42:00Z">
            <w:rPr>
              <w:spacing w:val="-1"/>
            </w:rPr>
          </w:rPrChange>
        </w:rPr>
        <w:t xml:space="preserve"> </w:t>
      </w:r>
      <w:r w:rsidRPr="00D25EE3">
        <w:rPr>
          <w:rFonts w:ascii="Arial" w:hAnsi="Arial" w:cs="Arial"/>
          <w:rPrChange w:id="2226" w:author="Worrell, Tyrone C CIV USARMY HQDA ASA ALT (USA)" w:date="2024-09-24T06:42:00Z">
            <w:rPr/>
          </w:rPrChange>
        </w:rPr>
        <w:t>Procurement</w:t>
      </w:r>
      <w:r w:rsidRPr="00D25EE3">
        <w:rPr>
          <w:rFonts w:ascii="Arial" w:hAnsi="Arial" w:cs="Arial"/>
          <w:spacing w:val="-2"/>
          <w:rPrChange w:id="2227" w:author="Worrell, Tyrone C CIV USARMY HQDA ASA ALT (USA)" w:date="2024-09-24T06:42:00Z">
            <w:rPr>
              <w:spacing w:val="-2"/>
            </w:rPr>
          </w:rPrChange>
        </w:rPr>
        <w:t xml:space="preserve"> </w:t>
      </w:r>
      <w:r w:rsidRPr="00D25EE3">
        <w:rPr>
          <w:rFonts w:ascii="Arial" w:hAnsi="Arial" w:cs="Arial"/>
          <w:rPrChange w:id="2228" w:author="Worrell, Tyrone C CIV USARMY HQDA ASA ALT (USA)" w:date="2024-09-24T06:42:00Z">
            <w:rPr/>
          </w:rPrChange>
        </w:rPr>
        <w:t>Management</w:t>
      </w:r>
      <w:r w:rsidRPr="00D25EE3">
        <w:rPr>
          <w:rFonts w:ascii="Arial" w:hAnsi="Arial" w:cs="Arial"/>
          <w:spacing w:val="-2"/>
          <w:rPrChange w:id="2229" w:author="Worrell, Tyrone C CIV USARMY HQDA ASA ALT (USA)" w:date="2024-09-24T06:42:00Z">
            <w:rPr>
              <w:spacing w:val="-2"/>
            </w:rPr>
          </w:rPrChange>
        </w:rPr>
        <w:t xml:space="preserve"> Reviews.</w:t>
      </w:r>
    </w:p>
    <w:p w14:paraId="2EBFDDA4" w14:textId="77777777" w:rsidR="007535C8" w:rsidRPr="00D25EE3" w:rsidRDefault="007535C8" w:rsidP="007535C8">
      <w:pPr>
        <w:pStyle w:val="BodyText"/>
        <w:spacing w:before="5"/>
        <w:rPr>
          <w:rFonts w:ascii="Arial" w:hAnsi="Arial" w:cs="Arial"/>
          <w:b/>
          <w:rPrChange w:id="2230" w:author="Worrell, Tyrone C CIV USARMY HQDA ASA ALT (USA)" w:date="2024-09-24T06:42:00Z">
            <w:rPr>
              <w:b/>
            </w:rPr>
          </w:rPrChange>
        </w:rPr>
      </w:pPr>
    </w:p>
    <w:p w14:paraId="11A6AF9A" w14:textId="77777777" w:rsidR="007535C8" w:rsidRPr="00D25EE3" w:rsidRDefault="007535C8" w:rsidP="007535C8">
      <w:pPr>
        <w:pStyle w:val="ListParagraph"/>
        <w:numPr>
          <w:ilvl w:val="0"/>
          <w:numId w:val="10"/>
        </w:numPr>
        <w:tabs>
          <w:tab w:val="left" w:pos="446"/>
        </w:tabs>
        <w:ind w:left="446" w:hanging="326"/>
        <w:rPr>
          <w:rFonts w:ascii="Arial" w:hAnsi="Arial" w:cs="Arial"/>
          <w:sz w:val="24"/>
          <w:szCs w:val="24"/>
          <w:rPrChange w:id="2231" w:author="Worrell, Tyrone C CIV USARMY HQDA ASA ALT (USA)" w:date="2024-09-24T06:42:00Z">
            <w:rPr>
              <w:sz w:val="24"/>
            </w:rPr>
          </w:rPrChange>
        </w:rPr>
      </w:pPr>
      <w:r w:rsidRPr="00D25EE3">
        <w:rPr>
          <w:rFonts w:ascii="Arial" w:hAnsi="Arial" w:cs="Arial"/>
          <w:sz w:val="24"/>
          <w:szCs w:val="24"/>
          <w:rPrChange w:id="2232" w:author="Worrell, Tyrone C CIV USARMY HQDA ASA ALT (USA)" w:date="2024-09-24T06:42:00Z">
            <w:rPr>
              <w:sz w:val="24"/>
            </w:rPr>
          </w:rPrChange>
        </w:rPr>
        <w:t>The</w:t>
      </w:r>
      <w:r w:rsidRPr="00D25EE3">
        <w:rPr>
          <w:rFonts w:ascii="Arial" w:hAnsi="Arial" w:cs="Arial"/>
          <w:spacing w:val="-1"/>
          <w:sz w:val="24"/>
          <w:szCs w:val="24"/>
          <w:rPrChange w:id="2233" w:author="Worrell, Tyrone C CIV USARMY HQDA ASA ALT (USA)" w:date="2024-09-24T06:42:00Z">
            <w:rPr>
              <w:spacing w:val="-1"/>
              <w:sz w:val="24"/>
            </w:rPr>
          </w:rPrChange>
        </w:rPr>
        <w:t xml:space="preserve"> </w:t>
      </w:r>
      <w:r w:rsidRPr="00D25EE3">
        <w:rPr>
          <w:rFonts w:ascii="Arial" w:hAnsi="Arial" w:cs="Arial"/>
          <w:sz w:val="24"/>
          <w:szCs w:val="24"/>
          <w:rPrChange w:id="2234" w:author="Worrell, Tyrone C CIV USARMY HQDA ASA ALT (USA)" w:date="2024-09-24T06:42:00Z">
            <w:rPr>
              <w:sz w:val="24"/>
            </w:rPr>
          </w:rPrChange>
        </w:rPr>
        <w:t>PMR</w:t>
      </w:r>
      <w:r w:rsidRPr="00D25EE3">
        <w:rPr>
          <w:rFonts w:ascii="Arial" w:hAnsi="Arial" w:cs="Arial"/>
          <w:spacing w:val="-2"/>
          <w:sz w:val="24"/>
          <w:szCs w:val="24"/>
          <w:rPrChange w:id="2235" w:author="Worrell, Tyrone C CIV USARMY HQDA ASA ALT (USA)" w:date="2024-09-24T06:42:00Z">
            <w:rPr>
              <w:spacing w:val="-2"/>
              <w:sz w:val="24"/>
            </w:rPr>
          </w:rPrChange>
        </w:rPr>
        <w:t xml:space="preserve"> </w:t>
      </w:r>
      <w:r w:rsidRPr="00D25EE3">
        <w:rPr>
          <w:rFonts w:ascii="Arial" w:hAnsi="Arial" w:cs="Arial"/>
          <w:sz w:val="24"/>
          <w:szCs w:val="24"/>
          <w:rPrChange w:id="2236" w:author="Worrell, Tyrone C CIV USARMY HQDA ASA ALT (USA)" w:date="2024-09-24T06:42:00Z">
            <w:rPr>
              <w:sz w:val="24"/>
            </w:rPr>
          </w:rPrChange>
        </w:rPr>
        <w:t>is</w:t>
      </w:r>
      <w:r w:rsidRPr="00D25EE3">
        <w:rPr>
          <w:rFonts w:ascii="Arial" w:hAnsi="Arial" w:cs="Arial"/>
          <w:spacing w:val="-1"/>
          <w:sz w:val="24"/>
          <w:szCs w:val="24"/>
          <w:rPrChange w:id="2237" w:author="Worrell, Tyrone C CIV USARMY HQDA ASA ALT (USA)" w:date="2024-09-24T06:42:00Z">
            <w:rPr>
              <w:spacing w:val="-1"/>
              <w:sz w:val="24"/>
            </w:rPr>
          </w:rPrChange>
        </w:rPr>
        <w:t xml:space="preserve"> </w:t>
      </w:r>
      <w:r w:rsidRPr="00D25EE3">
        <w:rPr>
          <w:rFonts w:ascii="Arial" w:hAnsi="Arial" w:cs="Arial"/>
          <w:sz w:val="24"/>
          <w:szCs w:val="24"/>
          <w:rPrChange w:id="2238" w:author="Worrell, Tyrone C CIV USARMY HQDA ASA ALT (USA)" w:date="2024-09-24T06:42:00Z">
            <w:rPr>
              <w:sz w:val="24"/>
            </w:rPr>
          </w:rPrChange>
        </w:rPr>
        <w:t>a</w:t>
      </w:r>
      <w:r w:rsidRPr="00D25EE3">
        <w:rPr>
          <w:rFonts w:ascii="Arial" w:hAnsi="Arial" w:cs="Arial"/>
          <w:spacing w:val="-1"/>
          <w:sz w:val="24"/>
          <w:szCs w:val="24"/>
          <w:rPrChange w:id="2239" w:author="Worrell, Tyrone C CIV USARMY HQDA ASA ALT (USA)" w:date="2024-09-24T06:42:00Z">
            <w:rPr>
              <w:spacing w:val="-1"/>
              <w:sz w:val="24"/>
            </w:rPr>
          </w:rPrChange>
        </w:rPr>
        <w:t xml:space="preserve"> </w:t>
      </w:r>
      <w:r w:rsidRPr="00D25EE3">
        <w:rPr>
          <w:rFonts w:ascii="Arial" w:hAnsi="Arial" w:cs="Arial"/>
          <w:sz w:val="24"/>
          <w:szCs w:val="24"/>
          <w:rPrChange w:id="2240" w:author="Worrell, Tyrone C CIV USARMY HQDA ASA ALT (USA)" w:date="2024-09-24T06:42:00Z">
            <w:rPr>
              <w:sz w:val="24"/>
            </w:rPr>
          </w:rPrChange>
        </w:rPr>
        <w:t>tiered</w:t>
      </w:r>
      <w:r w:rsidRPr="00D25EE3">
        <w:rPr>
          <w:rFonts w:ascii="Arial" w:hAnsi="Arial" w:cs="Arial"/>
          <w:spacing w:val="-3"/>
          <w:sz w:val="24"/>
          <w:szCs w:val="24"/>
          <w:rPrChange w:id="2241" w:author="Worrell, Tyrone C CIV USARMY HQDA ASA ALT (USA)" w:date="2024-09-24T06:42:00Z">
            <w:rPr>
              <w:spacing w:val="-3"/>
              <w:sz w:val="24"/>
            </w:rPr>
          </w:rPrChange>
        </w:rPr>
        <w:t xml:space="preserve"> </w:t>
      </w:r>
      <w:r w:rsidRPr="00D25EE3">
        <w:rPr>
          <w:rFonts w:ascii="Arial" w:hAnsi="Arial" w:cs="Arial"/>
          <w:sz w:val="24"/>
          <w:szCs w:val="24"/>
          <w:rPrChange w:id="2242" w:author="Worrell, Tyrone C CIV USARMY HQDA ASA ALT (USA)" w:date="2024-09-24T06:42:00Z">
            <w:rPr>
              <w:sz w:val="24"/>
            </w:rPr>
          </w:rPrChange>
        </w:rPr>
        <w:t>program</w:t>
      </w:r>
      <w:r w:rsidRPr="00D25EE3">
        <w:rPr>
          <w:rFonts w:ascii="Arial" w:hAnsi="Arial" w:cs="Arial"/>
          <w:spacing w:val="-2"/>
          <w:sz w:val="24"/>
          <w:szCs w:val="24"/>
          <w:rPrChange w:id="2243" w:author="Worrell, Tyrone C CIV USARMY HQDA ASA ALT (USA)" w:date="2024-09-24T06:42:00Z">
            <w:rPr>
              <w:spacing w:val="-2"/>
              <w:sz w:val="24"/>
            </w:rPr>
          </w:rPrChange>
        </w:rPr>
        <w:t xml:space="preserve"> </w:t>
      </w:r>
      <w:r w:rsidRPr="00D25EE3">
        <w:rPr>
          <w:rFonts w:ascii="Arial" w:hAnsi="Arial" w:cs="Arial"/>
          <w:sz w:val="24"/>
          <w:szCs w:val="24"/>
          <w:rPrChange w:id="2244" w:author="Worrell, Tyrone C CIV USARMY HQDA ASA ALT (USA)" w:date="2024-09-24T06:42:00Z">
            <w:rPr>
              <w:sz w:val="24"/>
            </w:rPr>
          </w:rPrChange>
        </w:rPr>
        <w:t>that</w:t>
      </w:r>
      <w:r w:rsidRPr="00D25EE3">
        <w:rPr>
          <w:rFonts w:ascii="Arial" w:hAnsi="Arial" w:cs="Arial"/>
          <w:spacing w:val="-1"/>
          <w:sz w:val="24"/>
          <w:szCs w:val="24"/>
          <w:rPrChange w:id="2245" w:author="Worrell, Tyrone C CIV USARMY HQDA ASA ALT (USA)" w:date="2024-09-24T06:42:00Z">
            <w:rPr>
              <w:spacing w:val="-1"/>
              <w:sz w:val="24"/>
            </w:rPr>
          </w:rPrChange>
        </w:rPr>
        <w:t xml:space="preserve"> </w:t>
      </w:r>
      <w:r w:rsidRPr="00D25EE3">
        <w:rPr>
          <w:rFonts w:ascii="Arial" w:hAnsi="Arial" w:cs="Arial"/>
          <w:sz w:val="24"/>
          <w:szCs w:val="24"/>
          <w:rPrChange w:id="2246" w:author="Worrell, Tyrone C CIV USARMY HQDA ASA ALT (USA)" w:date="2024-09-24T06:42:00Z">
            <w:rPr>
              <w:sz w:val="24"/>
            </w:rPr>
          </w:rPrChange>
        </w:rPr>
        <w:t>includes</w:t>
      </w:r>
      <w:r w:rsidRPr="00D25EE3">
        <w:rPr>
          <w:rFonts w:ascii="Arial" w:hAnsi="Arial" w:cs="Arial"/>
          <w:spacing w:val="-1"/>
          <w:sz w:val="24"/>
          <w:szCs w:val="24"/>
          <w:rPrChange w:id="2247" w:author="Worrell, Tyrone C CIV USARMY HQDA ASA ALT (USA)" w:date="2024-09-24T06:42:00Z">
            <w:rPr>
              <w:spacing w:val="-1"/>
              <w:sz w:val="24"/>
            </w:rPr>
          </w:rPrChange>
        </w:rPr>
        <w:t xml:space="preserve"> </w:t>
      </w:r>
      <w:r w:rsidRPr="00D25EE3">
        <w:rPr>
          <w:rFonts w:ascii="Arial" w:hAnsi="Arial" w:cs="Arial"/>
          <w:sz w:val="24"/>
          <w:szCs w:val="24"/>
          <w:rPrChange w:id="2248" w:author="Worrell, Tyrone C CIV USARMY HQDA ASA ALT (USA)" w:date="2024-09-24T06:42:00Z">
            <w:rPr>
              <w:sz w:val="24"/>
            </w:rPr>
          </w:rPrChange>
        </w:rPr>
        <w:t>the</w:t>
      </w:r>
      <w:r w:rsidRPr="00D25EE3">
        <w:rPr>
          <w:rFonts w:ascii="Arial" w:hAnsi="Arial" w:cs="Arial"/>
          <w:spacing w:val="-1"/>
          <w:sz w:val="24"/>
          <w:szCs w:val="24"/>
          <w:rPrChange w:id="2249" w:author="Worrell, Tyrone C CIV USARMY HQDA ASA ALT (USA)" w:date="2024-09-24T06:42:00Z">
            <w:rPr>
              <w:spacing w:val="-1"/>
              <w:sz w:val="24"/>
            </w:rPr>
          </w:rPrChange>
        </w:rPr>
        <w:t xml:space="preserve"> </w:t>
      </w:r>
      <w:r w:rsidRPr="00D25EE3">
        <w:rPr>
          <w:rFonts w:ascii="Arial" w:hAnsi="Arial" w:cs="Arial"/>
          <w:sz w:val="24"/>
          <w:szCs w:val="24"/>
          <w:rPrChange w:id="2250" w:author="Worrell, Tyrone C CIV USARMY HQDA ASA ALT (USA)" w:date="2024-09-24T06:42:00Z">
            <w:rPr>
              <w:sz w:val="24"/>
            </w:rPr>
          </w:rPrChange>
        </w:rPr>
        <w:t>following</w:t>
      </w:r>
      <w:r w:rsidRPr="00D25EE3">
        <w:rPr>
          <w:rFonts w:ascii="Arial" w:hAnsi="Arial" w:cs="Arial"/>
          <w:spacing w:val="-1"/>
          <w:sz w:val="24"/>
          <w:szCs w:val="24"/>
          <w:rPrChange w:id="2251" w:author="Worrell, Tyrone C CIV USARMY HQDA ASA ALT (USA)" w:date="2024-09-24T06:42:00Z">
            <w:rPr>
              <w:spacing w:val="-1"/>
              <w:sz w:val="24"/>
            </w:rPr>
          </w:rPrChange>
        </w:rPr>
        <w:t xml:space="preserve"> </w:t>
      </w:r>
      <w:r w:rsidRPr="00D25EE3">
        <w:rPr>
          <w:rFonts w:ascii="Arial" w:hAnsi="Arial" w:cs="Arial"/>
          <w:sz w:val="24"/>
          <w:szCs w:val="24"/>
          <w:rPrChange w:id="2252" w:author="Worrell, Tyrone C CIV USARMY HQDA ASA ALT (USA)" w:date="2024-09-24T06:42:00Z">
            <w:rPr>
              <w:sz w:val="24"/>
            </w:rPr>
          </w:rPrChange>
        </w:rPr>
        <w:t>types</w:t>
      </w:r>
      <w:r w:rsidRPr="00D25EE3">
        <w:rPr>
          <w:rFonts w:ascii="Arial" w:hAnsi="Arial" w:cs="Arial"/>
          <w:spacing w:val="-1"/>
          <w:sz w:val="24"/>
          <w:szCs w:val="24"/>
          <w:rPrChange w:id="2253" w:author="Worrell, Tyrone C CIV USARMY HQDA ASA ALT (USA)" w:date="2024-09-24T06:42:00Z">
            <w:rPr>
              <w:spacing w:val="-1"/>
              <w:sz w:val="24"/>
            </w:rPr>
          </w:rPrChange>
        </w:rPr>
        <w:t xml:space="preserve"> </w:t>
      </w:r>
      <w:r w:rsidRPr="00D25EE3">
        <w:rPr>
          <w:rFonts w:ascii="Arial" w:hAnsi="Arial" w:cs="Arial"/>
          <w:sz w:val="24"/>
          <w:szCs w:val="24"/>
          <w:rPrChange w:id="2254" w:author="Worrell, Tyrone C CIV USARMY HQDA ASA ALT (USA)" w:date="2024-09-24T06:42:00Z">
            <w:rPr>
              <w:sz w:val="24"/>
            </w:rPr>
          </w:rPrChange>
        </w:rPr>
        <w:t>of</w:t>
      </w:r>
      <w:r w:rsidRPr="00D25EE3">
        <w:rPr>
          <w:rFonts w:ascii="Arial" w:hAnsi="Arial" w:cs="Arial"/>
          <w:spacing w:val="-1"/>
          <w:sz w:val="24"/>
          <w:szCs w:val="24"/>
          <w:rPrChange w:id="2255" w:author="Worrell, Tyrone C CIV USARMY HQDA ASA ALT (USA)" w:date="2024-09-24T06:42:00Z">
            <w:rPr>
              <w:spacing w:val="-1"/>
              <w:sz w:val="24"/>
            </w:rPr>
          </w:rPrChange>
        </w:rPr>
        <w:t xml:space="preserve"> </w:t>
      </w:r>
      <w:r w:rsidRPr="00D25EE3">
        <w:rPr>
          <w:rFonts w:ascii="Arial" w:hAnsi="Arial" w:cs="Arial"/>
          <w:spacing w:val="-2"/>
          <w:sz w:val="24"/>
          <w:szCs w:val="24"/>
          <w:rPrChange w:id="2256" w:author="Worrell, Tyrone C CIV USARMY HQDA ASA ALT (USA)" w:date="2024-09-24T06:42:00Z">
            <w:rPr>
              <w:spacing w:val="-2"/>
              <w:sz w:val="24"/>
            </w:rPr>
          </w:rPrChange>
        </w:rPr>
        <w:t>assessments:</w:t>
      </w:r>
    </w:p>
    <w:p w14:paraId="42AB6450" w14:textId="77777777" w:rsidR="007535C8" w:rsidRPr="00D25EE3" w:rsidRDefault="007535C8" w:rsidP="007535C8">
      <w:pPr>
        <w:pStyle w:val="BodyText"/>
        <w:spacing w:before="6"/>
        <w:rPr>
          <w:rFonts w:ascii="Arial" w:hAnsi="Arial" w:cs="Arial"/>
          <w:rPrChange w:id="2257" w:author="Worrell, Tyrone C CIV USARMY HQDA ASA ALT (USA)" w:date="2024-09-24T06:42:00Z">
            <w:rPr/>
          </w:rPrChange>
        </w:rPr>
      </w:pPr>
    </w:p>
    <w:p w14:paraId="443421D6" w14:textId="77777777" w:rsidR="007535C8" w:rsidRPr="00D25EE3" w:rsidRDefault="007535C8" w:rsidP="007535C8">
      <w:pPr>
        <w:pStyle w:val="ListParagraph"/>
        <w:numPr>
          <w:ilvl w:val="1"/>
          <w:numId w:val="10"/>
        </w:numPr>
        <w:tabs>
          <w:tab w:val="left" w:pos="1899"/>
        </w:tabs>
        <w:spacing w:line="276" w:lineRule="auto"/>
        <w:ind w:right="386" w:firstLine="720"/>
        <w:rPr>
          <w:rFonts w:ascii="Arial" w:hAnsi="Arial" w:cs="Arial"/>
          <w:sz w:val="24"/>
          <w:szCs w:val="24"/>
          <w:rPrChange w:id="2258" w:author="Worrell, Tyrone C CIV USARMY HQDA ASA ALT (USA)" w:date="2024-09-24T06:42:00Z">
            <w:rPr>
              <w:sz w:val="24"/>
            </w:rPr>
          </w:rPrChange>
        </w:rPr>
      </w:pPr>
      <w:r w:rsidRPr="00D25EE3">
        <w:rPr>
          <w:rFonts w:ascii="Arial" w:hAnsi="Arial" w:cs="Arial"/>
          <w:sz w:val="24"/>
          <w:szCs w:val="24"/>
          <w:rPrChange w:id="2259" w:author="Worrell, Tyrone C CIV USARMY HQDA ASA ALT (USA)" w:date="2024-09-24T06:42:00Z">
            <w:rPr>
              <w:sz w:val="24"/>
            </w:rPr>
          </w:rPrChange>
        </w:rPr>
        <w:t>Type 1: Reviews of Internal Controls (other than key internal controls) conducted</w:t>
      </w:r>
      <w:r w:rsidRPr="00D25EE3">
        <w:rPr>
          <w:rFonts w:ascii="Arial" w:hAnsi="Arial" w:cs="Arial"/>
          <w:spacing w:val="-4"/>
          <w:sz w:val="24"/>
          <w:szCs w:val="24"/>
          <w:rPrChange w:id="2260" w:author="Worrell, Tyrone C CIV USARMY HQDA ASA ALT (USA)" w:date="2024-09-24T06:42:00Z">
            <w:rPr>
              <w:spacing w:val="-4"/>
              <w:sz w:val="24"/>
            </w:rPr>
          </w:rPrChange>
        </w:rPr>
        <w:t xml:space="preserve"> </w:t>
      </w:r>
      <w:r w:rsidRPr="00D25EE3">
        <w:rPr>
          <w:rFonts w:ascii="Arial" w:hAnsi="Arial" w:cs="Arial"/>
          <w:sz w:val="24"/>
          <w:szCs w:val="24"/>
          <w:rPrChange w:id="2261" w:author="Worrell, Tyrone C CIV USARMY HQDA ASA ALT (USA)" w:date="2024-09-24T06:42:00Z">
            <w:rPr>
              <w:sz w:val="24"/>
            </w:rPr>
          </w:rPrChange>
        </w:rPr>
        <w:t>by</w:t>
      </w:r>
      <w:r w:rsidRPr="00D25EE3">
        <w:rPr>
          <w:rFonts w:ascii="Arial" w:hAnsi="Arial" w:cs="Arial"/>
          <w:spacing w:val="-4"/>
          <w:sz w:val="24"/>
          <w:szCs w:val="24"/>
          <w:rPrChange w:id="2262" w:author="Worrell, Tyrone C CIV USARMY HQDA ASA ALT (USA)" w:date="2024-09-24T06:42:00Z">
            <w:rPr>
              <w:spacing w:val="-4"/>
              <w:sz w:val="24"/>
            </w:rPr>
          </w:rPrChange>
        </w:rPr>
        <w:t xml:space="preserve"> </w:t>
      </w:r>
      <w:r w:rsidRPr="00D25EE3">
        <w:rPr>
          <w:rFonts w:ascii="Arial" w:hAnsi="Arial" w:cs="Arial"/>
          <w:sz w:val="24"/>
          <w:szCs w:val="24"/>
          <w:rPrChange w:id="2263" w:author="Worrell, Tyrone C CIV USARMY HQDA ASA ALT (USA)" w:date="2024-09-24T06:42:00Z">
            <w:rPr>
              <w:sz w:val="24"/>
            </w:rPr>
          </w:rPrChange>
        </w:rPr>
        <w:t>the</w:t>
      </w:r>
      <w:r w:rsidRPr="00D25EE3">
        <w:rPr>
          <w:rFonts w:ascii="Arial" w:hAnsi="Arial" w:cs="Arial"/>
          <w:spacing w:val="-4"/>
          <w:sz w:val="24"/>
          <w:szCs w:val="24"/>
          <w:rPrChange w:id="2264" w:author="Worrell, Tyrone C CIV USARMY HQDA ASA ALT (USA)" w:date="2024-09-24T06:42:00Z">
            <w:rPr>
              <w:spacing w:val="-4"/>
              <w:sz w:val="24"/>
            </w:rPr>
          </w:rPrChange>
        </w:rPr>
        <w:t xml:space="preserve"> </w:t>
      </w:r>
      <w:r w:rsidRPr="00D25EE3">
        <w:rPr>
          <w:rFonts w:ascii="Arial" w:hAnsi="Arial" w:cs="Arial"/>
          <w:sz w:val="24"/>
          <w:szCs w:val="24"/>
          <w:rPrChange w:id="2265" w:author="Worrell, Tyrone C CIV USARMY HQDA ASA ALT (USA)" w:date="2024-09-24T06:42:00Z">
            <w:rPr>
              <w:sz w:val="24"/>
            </w:rPr>
          </w:rPrChange>
        </w:rPr>
        <w:t>Contracting</w:t>
      </w:r>
      <w:r w:rsidRPr="00D25EE3">
        <w:rPr>
          <w:rFonts w:ascii="Arial" w:hAnsi="Arial" w:cs="Arial"/>
          <w:spacing w:val="-4"/>
          <w:sz w:val="24"/>
          <w:szCs w:val="24"/>
          <w:rPrChange w:id="2266" w:author="Worrell, Tyrone C CIV USARMY HQDA ASA ALT (USA)" w:date="2024-09-24T06:42:00Z">
            <w:rPr>
              <w:spacing w:val="-4"/>
              <w:sz w:val="24"/>
            </w:rPr>
          </w:rPrChange>
        </w:rPr>
        <w:t xml:space="preserve"> </w:t>
      </w:r>
      <w:r w:rsidRPr="00D25EE3">
        <w:rPr>
          <w:rFonts w:ascii="Arial" w:hAnsi="Arial" w:cs="Arial"/>
          <w:sz w:val="24"/>
          <w:szCs w:val="24"/>
          <w:rPrChange w:id="2267" w:author="Worrell, Tyrone C CIV USARMY HQDA ASA ALT (USA)" w:date="2024-09-24T06:42:00Z">
            <w:rPr>
              <w:sz w:val="24"/>
            </w:rPr>
          </w:rPrChange>
        </w:rPr>
        <w:t>Activity</w:t>
      </w:r>
      <w:r w:rsidRPr="00D25EE3">
        <w:rPr>
          <w:rFonts w:ascii="Arial" w:hAnsi="Arial" w:cs="Arial"/>
          <w:spacing w:val="-4"/>
          <w:sz w:val="24"/>
          <w:szCs w:val="24"/>
          <w:rPrChange w:id="2268" w:author="Worrell, Tyrone C CIV USARMY HQDA ASA ALT (USA)" w:date="2024-09-24T06:42:00Z">
            <w:rPr>
              <w:spacing w:val="-4"/>
              <w:sz w:val="24"/>
            </w:rPr>
          </w:rPrChange>
        </w:rPr>
        <w:t xml:space="preserve"> </w:t>
      </w:r>
      <w:r w:rsidRPr="00D25EE3">
        <w:rPr>
          <w:rFonts w:ascii="Arial" w:hAnsi="Arial" w:cs="Arial"/>
          <w:sz w:val="24"/>
          <w:szCs w:val="24"/>
          <w:rPrChange w:id="2269" w:author="Worrell, Tyrone C CIV USARMY HQDA ASA ALT (USA)" w:date="2024-09-24T06:42:00Z">
            <w:rPr>
              <w:sz w:val="24"/>
            </w:rPr>
          </w:rPrChange>
        </w:rPr>
        <w:t>(CA)</w:t>
      </w:r>
      <w:r w:rsidRPr="00D25EE3">
        <w:rPr>
          <w:rFonts w:ascii="Arial" w:hAnsi="Arial" w:cs="Arial"/>
          <w:spacing w:val="-4"/>
          <w:sz w:val="24"/>
          <w:szCs w:val="24"/>
          <w:rPrChange w:id="2270" w:author="Worrell, Tyrone C CIV USARMY HQDA ASA ALT (USA)" w:date="2024-09-24T06:42:00Z">
            <w:rPr>
              <w:spacing w:val="-4"/>
              <w:sz w:val="24"/>
            </w:rPr>
          </w:rPrChange>
        </w:rPr>
        <w:t xml:space="preserve"> </w:t>
      </w:r>
      <w:r w:rsidRPr="00D25EE3">
        <w:rPr>
          <w:rFonts w:ascii="Arial" w:hAnsi="Arial" w:cs="Arial"/>
          <w:sz w:val="24"/>
          <w:szCs w:val="24"/>
          <w:rPrChange w:id="2271" w:author="Worrell, Tyrone C CIV USARMY HQDA ASA ALT (USA)" w:date="2024-09-24T06:42:00Z">
            <w:rPr>
              <w:sz w:val="24"/>
            </w:rPr>
          </w:rPrChange>
        </w:rPr>
        <w:t>Management,</w:t>
      </w:r>
      <w:r w:rsidRPr="00D25EE3">
        <w:rPr>
          <w:rFonts w:ascii="Arial" w:hAnsi="Arial" w:cs="Arial"/>
          <w:spacing w:val="-4"/>
          <w:sz w:val="24"/>
          <w:szCs w:val="24"/>
          <w:rPrChange w:id="2272" w:author="Worrell, Tyrone C CIV USARMY HQDA ASA ALT (USA)" w:date="2024-09-24T06:42:00Z">
            <w:rPr>
              <w:spacing w:val="-4"/>
              <w:sz w:val="24"/>
            </w:rPr>
          </w:rPrChange>
        </w:rPr>
        <w:t xml:space="preserve"> </w:t>
      </w:r>
      <w:r w:rsidRPr="00D25EE3">
        <w:rPr>
          <w:rFonts w:ascii="Arial" w:hAnsi="Arial" w:cs="Arial"/>
          <w:sz w:val="24"/>
          <w:szCs w:val="24"/>
          <w:rPrChange w:id="2273" w:author="Worrell, Tyrone C CIV USARMY HQDA ASA ALT (USA)" w:date="2024-09-24T06:42:00Z">
            <w:rPr>
              <w:sz w:val="24"/>
            </w:rPr>
          </w:rPrChange>
        </w:rPr>
        <w:t>as</w:t>
      </w:r>
      <w:r w:rsidRPr="00D25EE3">
        <w:rPr>
          <w:rFonts w:ascii="Arial" w:hAnsi="Arial" w:cs="Arial"/>
          <w:spacing w:val="-5"/>
          <w:sz w:val="24"/>
          <w:szCs w:val="24"/>
          <w:rPrChange w:id="2274" w:author="Worrell, Tyrone C CIV USARMY HQDA ASA ALT (USA)" w:date="2024-09-24T06:42:00Z">
            <w:rPr>
              <w:spacing w:val="-5"/>
              <w:sz w:val="24"/>
            </w:rPr>
          </w:rPrChange>
        </w:rPr>
        <w:t xml:space="preserve"> </w:t>
      </w:r>
      <w:r w:rsidRPr="00D25EE3">
        <w:rPr>
          <w:rFonts w:ascii="Arial" w:hAnsi="Arial" w:cs="Arial"/>
          <w:sz w:val="24"/>
          <w:szCs w:val="24"/>
          <w:rPrChange w:id="2275" w:author="Worrell, Tyrone C CIV USARMY HQDA ASA ALT (USA)" w:date="2024-09-24T06:42:00Z">
            <w:rPr>
              <w:sz w:val="24"/>
            </w:rPr>
          </w:rPrChange>
        </w:rPr>
        <w:t>needed,</w:t>
      </w:r>
      <w:r w:rsidRPr="00D25EE3">
        <w:rPr>
          <w:rFonts w:ascii="Arial" w:hAnsi="Arial" w:cs="Arial"/>
          <w:spacing w:val="-4"/>
          <w:sz w:val="24"/>
          <w:szCs w:val="24"/>
          <w:rPrChange w:id="2276" w:author="Worrell, Tyrone C CIV USARMY HQDA ASA ALT (USA)" w:date="2024-09-24T06:42:00Z">
            <w:rPr>
              <w:spacing w:val="-4"/>
              <w:sz w:val="24"/>
            </w:rPr>
          </w:rPrChange>
        </w:rPr>
        <w:t xml:space="preserve"> </w:t>
      </w:r>
      <w:r w:rsidRPr="00D25EE3">
        <w:rPr>
          <w:rFonts w:ascii="Arial" w:hAnsi="Arial" w:cs="Arial"/>
          <w:sz w:val="24"/>
          <w:szCs w:val="24"/>
          <w:rPrChange w:id="2277" w:author="Worrell, Tyrone C CIV USARMY HQDA ASA ALT (USA)" w:date="2024-09-24T06:42:00Z">
            <w:rPr>
              <w:sz w:val="24"/>
            </w:rPr>
          </w:rPrChange>
        </w:rPr>
        <w:t>using</w:t>
      </w:r>
      <w:r w:rsidRPr="00D25EE3">
        <w:rPr>
          <w:rFonts w:ascii="Arial" w:hAnsi="Arial" w:cs="Arial"/>
          <w:spacing w:val="-4"/>
          <w:sz w:val="24"/>
          <w:szCs w:val="24"/>
          <w:rPrChange w:id="2278" w:author="Worrell, Tyrone C CIV USARMY HQDA ASA ALT (USA)" w:date="2024-09-24T06:42:00Z">
            <w:rPr>
              <w:spacing w:val="-4"/>
              <w:sz w:val="24"/>
            </w:rPr>
          </w:rPrChange>
        </w:rPr>
        <w:t xml:space="preserve"> </w:t>
      </w:r>
      <w:r w:rsidRPr="00D25EE3">
        <w:rPr>
          <w:rFonts w:ascii="Arial" w:hAnsi="Arial" w:cs="Arial"/>
          <w:sz w:val="24"/>
          <w:szCs w:val="24"/>
          <w:rPrChange w:id="2279" w:author="Worrell, Tyrone C CIV USARMY HQDA ASA ALT (USA)" w:date="2024-09-24T06:42:00Z">
            <w:rPr>
              <w:sz w:val="24"/>
            </w:rPr>
          </w:rPrChange>
        </w:rPr>
        <w:t>assessment methods in accordance with Command, CA, local or other applicable guidance.</w:t>
      </w:r>
    </w:p>
    <w:p w14:paraId="1F02E13E" w14:textId="77777777" w:rsidR="007535C8" w:rsidRPr="00D25EE3" w:rsidRDefault="007535C8" w:rsidP="007535C8">
      <w:pPr>
        <w:pStyle w:val="ListParagraph"/>
        <w:numPr>
          <w:ilvl w:val="1"/>
          <w:numId w:val="10"/>
        </w:numPr>
        <w:tabs>
          <w:tab w:val="left" w:pos="1899"/>
        </w:tabs>
        <w:spacing w:before="239" w:line="276" w:lineRule="auto"/>
        <w:ind w:right="121" w:firstLine="720"/>
        <w:rPr>
          <w:rFonts w:ascii="Arial" w:hAnsi="Arial" w:cs="Arial"/>
          <w:sz w:val="24"/>
          <w:szCs w:val="24"/>
          <w:rPrChange w:id="2280" w:author="Worrell, Tyrone C CIV USARMY HQDA ASA ALT (USA)" w:date="2024-09-24T06:42:00Z">
            <w:rPr>
              <w:sz w:val="24"/>
            </w:rPr>
          </w:rPrChange>
        </w:rPr>
      </w:pPr>
      <w:r w:rsidRPr="00D25EE3">
        <w:rPr>
          <w:rFonts w:ascii="Arial" w:hAnsi="Arial" w:cs="Arial"/>
          <w:sz w:val="24"/>
          <w:szCs w:val="24"/>
          <w:rPrChange w:id="2281" w:author="Worrell, Tyrone C CIV USARMY HQDA ASA ALT (USA)" w:date="2024-09-24T06:42:00Z">
            <w:rPr>
              <w:sz w:val="24"/>
            </w:rPr>
          </w:rPrChange>
        </w:rPr>
        <w:t>Type 2: Reviews of Key Internal Controls conducted by the HCAs and SCOs to Offices of the Directors of Contracting and other subordinate contracting offices, at least</w:t>
      </w:r>
      <w:r w:rsidRPr="00D25EE3">
        <w:rPr>
          <w:rFonts w:ascii="Arial" w:hAnsi="Arial" w:cs="Arial"/>
          <w:spacing w:val="-3"/>
          <w:sz w:val="24"/>
          <w:szCs w:val="24"/>
          <w:rPrChange w:id="2282" w:author="Worrell, Tyrone C CIV USARMY HQDA ASA ALT (USA)" w:date="2024-09-24T06:42:00Z">
            <w:rPr>
              <w:spacing w:val="-3"/>
              <w:sz w:val="24"/>
            </w:rPr>
          </w:rPrChange>
        </w:rPr>
        <w:t xml:space="preserve"> </w:t>
      </w:r>
      <w:r w:rsidRPr="00D25EE3">
        <w:rPr>
          <w:rFonts w:ascii="Arial" w:hAnsi="Arial" w:cs="Arial"/>
          <w:sz w:val="24"/>
          <w:szCs w:val="24"/>
          <w:rPrChange w:id="2283" w:author="Worrell, Tyrone C CIV USARMY HQDA ASA ALT (USA)" w:date="2024-09-24T06:42:00Z">
            <w:rPr>
              <w:sz w:val="24"/>
            </w:rPr>
          </w:rPrChange>
        </w:rPr>
        <w:t>once</w:t>
      </w:r>
      <w:r w:rsidRPr="00D25EE3">
        <w:rPr>
          <w:rFonts w:ascii="Arial" w:hAnsi="Arial" w:cs="Arial"/>
          <w:spacing w:val="-3"/>
          <w:sz w:val="24"/>
          <w:szCs w:val="24"/>
          <w:rPrChange w:id="2284" w:author="Worrell, Tyrone C CIV USARMY HQDA ASA ALT (USA)" w:date="2024-09-24T06:42:00Z">
            <w:rPr>
              <w:spacing w:val="-3"/>
              <w:sz w:val="24"/>
            </w:rPr>
          </w:rPrChange>
        </w:rPr>
        <w:t xml:space="preserve"> </w:t>
      </w:r>
      <w:r w:rsidRPr="00D25EE3">
        <w:rPr>
          <w:rFonts w:ascii="Arial" w:hAnsi="Arial" w:cs="Arial"/>
          <w:sz w:val="24"/>
          <w:szCs w:val="24"/>
          <w:rPrChange w:id="2285" w:author="Worrell, Tyrone C CIV USARMY HQDA ASA ALT (USA)" w:date="2024-09-24T06:42:00Z">
            <w:rPr>
              <w:sz w:val="24"/>
            </w:rPr>
          </w:rPrChange>
        </w:rPr>
        <w:t>every</w:t>
      </w:r>
      <w:r w:rsidRPr="00D25EE3">
        <w:rPr>
          <w:rFonts w:ascii="Arial" w:hAnsi="Arial" w:cs="Arial"/>
          <w:spacing w:val="-3"/>
          <w:sz w:val="24"/>
          <w:szCs w:val="24"/>
          <w:rPrChange w:id="2286" w:author="Worrell, Tyrone C CIV USARMY HQDA ASA ALT (USA)" w:date="2024-09-24T06:42:00Z">
            <w:rPr>
              <w:spacing w:val="-3"/>
              <w:sz w:val="24"/>
            </w:rPr>
          </w:rPrChange>
        </w:rPr>
        <w:t xml:space="preserve"> </w:t>
      </w:r>
      <w:r w:rsidRPr="00D25EE3">
        <w:rPr>
          <w:rFonts w:ascii="Arial" w:hAnsi="Arial" w:cs="Arial"/>
          <w:sz w:val="24"/>
          <w:szCs w:val="24"/>
          <w:rPrChange w:id="2287" w:author="Worrell, Tyrone C CIV USARMY HQDA ASA ALT (USA)" w:date="2024-09-24T06:42:00Z">
            <w:rPr>
              <w:sz w:val="24"/>
            </w:rPr>
          </w:rPrChange>
        </w:rPr>
        <w:t>three</w:t>
      </w:r>
      <w:r w:rsidRPr="00D25EE3">
        <w:rPr>
          <w:rFonts w:ascii="Arial" w:hAnsi="Arial" w:cs="Arial"/>
          <w:spacing w:val="-3"/>
          <w:sz w:val="24"/>
          <w:szCs w:val="24"/>
          <w:rPrChange w:id="2288" w:author="Worrell, Tyrone C CIV USARMY HQDA ASA ALT (USA)" w:date="2024-09-24T06:42:00Z">
            <w:rPr>
              <w:spacing w:val="-3"/>
              <w:sz w:val="24"/>
            </w:rPr>
          </w:rPrChange>
        </w:rPr>
        <w:t xml:space="preserve"> </w:t>
      </w:r>
      <w:r w:rsidRPr="00D25EE3">
        <w:rPr>
          <w:rFonts w:ascii="Arial" w:hAnsi="Arial" w:cs="Arial"/>
          <w:sz w:val="24"/>
          <w:szCs w:val="24"/>
          <w:rPrChange w:id="2289" w:author="Worrell, Tyrone C CIV USARMY HQDA ASA ALT (USA)" w:date="2024-09-24T06:42:00Z">
            <w:rPr>
              <w:sz w:val="24"/>
            </w:rPr>
          </w:rPrChange>
        </w:rPr>
        <w:t>years</w:t>
      </w:r>
      <w:r w:rsidRPr="00D25EE3">
        <w:rPr>
          <w:rFonts w:ascii="Arial" w:hAnsi="Arial" w:cs="Arial"/>
          <w:spacing w:val="-3"/>
          <w:sz w:val="24"/>
          <w:szCs w:val="24"/>
          <w:rPrChange w:id="2290" w:author="Worrell, Tyrone C CIV USARMY HQDA ASA ALT (USA)" w:date="2024-09-24T06:42:00Z">
            <w:rPr>
              <w:spacing w:val="-3"/>
              <w:sz w:val="24"/>
            </w:rPr>
          </w:rPrChange>
        </w:rPr>
        <w:t xml:space="preserve"> </w:t>
      </w:r>
      <w:r w:rsidRPr="00D25EE3">
        <w:rPr>
          <w:rFonts w:ascii="Arial" w:hAnsi="Arial" w:cs="Arial"/>
          <w:sz w:val="24"/>
          <w:szCs w:val="24"/>
          <w:rPrChange w:id="2291" w:author="Worrell, Tyrone C CIV USARMY HQDA ASA ALT (USA)" w:date="2024-09-24T06:42:00Z">
            <w:rPr>
              <w:sz w:val="24"/>
            </w:rPr>
          </w:rPrChange>
        </w:rPr>
        <w:t>(36</w:t>
      </w:r>
      <w:r w:rsidRPr="00D25EE3">
        <w:rPr>
          <w:rFonts w:ascii="Arial" w:hAnsi="Arial" w:cs="Arial"/>
          <w:spacing w:val="-5"/>
          <w:sz w:val="24"/>
          <w:szCs w:val="24"/>
          <w:rPrChange w:id="2292" w:author="Worrell, Tyrone C CIV USARMY HQDA ASA ALT (USA)" w:date="2024-09-24T06:42:00Z">
            <w:rPr>
              <w:spacing w:val="-5"/>
              <w:sz w:val="24"/>
            </w:rPr>
          </w:rPrChange>
        </w:rPr>
        <w:t xml:space="preserve"> </w:t>
      </w:r>
      <w:r w:rsidRPr="00D25EE3">
        <w:rPr>
          <w:rFonts w:ascii="Arial" w:hAnsi="Arial" w:cs="Arial"/>
          <w:sz w:val="24"/>
          <w:szCs w:val="24"/>
          <w:rPrChange w:id="2293" w:author="Worrell, Tyrone C CIV USARMY HQDA ASA ALT (USA)" w:date="2024-09-24T06:42:00Z">
            <w:rPr>
              <w:sz w:val="24"/>
            </w:rPr>
          </w:rPrChange>
        </w:rPr>
        <w:t>months),</w:t>
      </w:r>
      <w:r w:rsidRPr="00D25EE3">
        <w:rPr>
          <w:rFonts w:ascii="Arial" w:hAnsi="Arial" w:cs="Arial"/>
          <w:spacing w:val="-3"/>
          <w:sz w:val="24"/>
          <w:szCs w:val="24"/>
          <w:rPrChange w:id="2294" w:author="Worrell, Tyrone C CIV USARMY HQDA ASA ALT (USA)" w:date="2024-09-24T06:42:00Z">
            <w:rPr>
              <w:spacing w:val="-3"/>
              <w:sz w:val="24"/>
            </w:rPr>
          </w:rPrChange>
        </w:rPr>
        <w:t xml:space="preserve"> </w:t>
      </w:r>
      <w:r w:rsidRPr="00D25EE3">
        <w:rPr>
          <w:rFonts w:ascii="Arial" w:hAnsi="Arial" w:cs="Arial"/>
          <w:sz w:val="24"/>
          <w:szCs w:val="24"/>
          <w:rPrChange w:id="2295" w:author="Worrell, Tyrone C CIV USARMY HQDA ASA ALT (USA)" w:date="2024-09-24T06:42:00Z">
            <w:rPr>
              <w:sz w:val="24"/>
            </w:rPr>
          </w:rPrChange>
        </w:rPr>
        <w:t>using</w:t>
      </w:r>
      <w:r w:rsidRPr="00D25EE3">
        <w:rPr>
          <w:rFonts w:ascii="Arial" w:hAnsi="Arial" w:cs="Arial"/>
          <w:spacing w:val="-5"/>
          <w:sz w:val="24"/>
          <w:szCs w:val="24"/>
          <w:rPrChange w:id="2296" w:author="Worrell, Tyrone C CIV USARMY HQDA ASA ALT (USA)" w:date="2024-09-24T06:42:00Z">
            <w:rPr>
              <w:spacing w:val="-5"/>
              <w:sz w:val="24"/>
            </w:rPr>
          </w:rPrChange>
        </w:rPr>
        <w:t xml:space="preserve"> </w:t>
      </w:r>
      <w:r w:rsidRPr="00D25EE3">
        <w:rPr>
          <w:rFonts w:ascii="Arial" w:hAnsi="Arial" w:cs="Arial"/>
          <w:sz w:val="24"/>
          <w:szCs w:val="24"/>
          <w:rPrChange w:id="2297" w:author="Worrell, Tyrone C CIV USARMY HQDA ASA ALT (USA)" w:date="2024-09-24T06:42:00Z">
            <w:rPr>
              <w:sz w:val="24"/>
            </w:rPr>
          </w:rPrChange>
        </w:rPr>
        <w:t>the</w:t>
      </w:r>
      <w:r w:rsidRPr="00D25EE3">
        <w:rPr>
          <w:rFonts w:ascii="Arial" w:hAnsi="Arial" w:cs="Arial"/>
          <w:spacing w:val="-3"/>
          <w:sz w:val="24"/>
          <w:szCs w:val="24"/>
          <w:rPrChange w:id="2298" w:author="Worrell, Tyrone C CIV USARMY HQDA ASA ALT (USA)" w:date="2024-09-24T06:42:00Z">
            <w:rPr>
              <w:spacing w:val="-3"/>
              <w:sz w:val="24"/>
            </w:rPr>
          </w:rPrChange>
        </w:rPr>
        <w:t xml:space="preserve"> </w:t>
      </w:r>
      <w:r w:rsidRPr="00D25EE3">
        <w:rPr>
          <w:rFonts w:ascii="Arial" w:hAnsi="Arial" w:cs="Arial"/>
          <w:sz w:val="24"/>
          <w:szCs w:val="24"/>
          <w:rPrChange w:id="2299" w:author="Worrell, Tyrone C CIV USARMY HQDA ASA ALT (USA)" w:date="2024-09-24T06:42:00Z">
            <w:rPr>
              <w:sz w:val="24"/>
            </w:rPr>
          </w:rPrChange>
        </w:rPr>
        <w:t>Internal</w:t>
      </w:r>
      <w:r w:rsidRPr="00D25EE3">
        <w:rPr>
          <w:rFonts w:ascii="Arial" w:hAnsi="Arial" w:cs="Arial"/>
          <w:spacing w:val="-4"/>
          <w:sz w:val="24"/>
          <w:szCs w:val="24"/>
          <w:rPrChange w:id="2300" w:author="Worrell, Tyrone C CIV USARMY HQDA ASA ALT (USA)" w:date="2024-09-24T06:42:00Z">
            <w:rPr>
              <w:spacing w:val="-4"/>
              <w:sz w:val="24"/>
            </w:rPr>
          </w:rPrChange>
        </w:rPr>
        <w:t xml:space="preserve"> </w:t>
      </w:r>
      <w:r w:rsidRPr="00D25EE3">
        <w:rPr>
          <w:rFonts w:ascii="Arial" w:hAnsi="Arial" w:cs="Arial"/>
          <w:sz w:val="24"/>
          <w:szCs w:val="24"/>
          <w:rPrChange w:id="2301" w:author="Worrell, Tyrone C CIV USARMY HQDA ASA ALT (USA)" w:date="2024-09-24T06:42:00Z">
            <w:rPr>
              <w:sz w:val="24"/>
            </w:rPr>
          </w:rPrChange>
        </w:rPr>
        <w:t>Control</w:t>
      </w:r>
      <w:r w:rsidRPr="00D25EE3">
        <w:rPr>
          <w:rFonts w:ascii="Arial" w:hAnsi="Arial" w:cs="Arial"/>
          <w:spacing w:val="-3"/>
          <w:sz w:val="24"/>
          <w:szCs w:val="24"/>
          <w:rPrChange w:id="2302" w:author="Worrell, Tyrone C CIV USARMY HQDA ASA ALT (USA)" w:date="2024-09-24T06:42:00Z">
            <w:rPr>
              <w:spacing w:val="-3"/>
              <w:sz w:val="24"/>
            </w:rPr>
          </w:rPrChange>
        </w:rPr>
        <w:t xml:space="preserve"> </w:t>
      </w:r>
      <w:r w:rsidRPr="00D25EE3">
        <w:rPr>
          <w:rFonts w:ascii="Arial" w:hAnsi="Arial" w:cs="Arial"/>
          <w:sz w:val="24"/>
          <w:szCs w:val="24"/>
          <w:rPrChange w:id="2303" w:author="Worrell, Tyrone C CIV USARMY HQDA ASA ALT (USA)" w:date="2024-09-24T06:42:00Z">
            <w:rPr>
              <w:sz w:val="24"/>
            </w:rPr>
          </w:rPrChange>
        </w:rPr>
        <w:t>Question</w:t>
      </w:r>
      <w:r w:rsidRPr="00D25EE3">
        <w:rPr>
          <w:rFonts w:ascii="Arial" w:hAnsi="Arial" w:cs="Arial"/>
          <w:spacing w:val="-3"/>
          <w:sz w:val="24"/>
          <w:szCs w:val="24"/>
          <w:rPrChange w:id="2304" w:author="Worrell, Tyrone C CIV USARMY HQDA ASA ALT (USA)" w:date="2024-09-24T06:42:00Z">
            <w:rPr>
              <w:spacing w:val="-3"/>
              <w:sz w:val="24"/>
            </w:rPr>
          </w:rPrChange>
        </w:rPr>
        <w:t xml:space="preserve"> </w:t>
      </w:r>
      <w:r w:rsidRPr="00D25EE3">
        <w:rPr>
          <w:rFonts w:ascii="Arial" w:hAnsi="Arial" w:cs="Arial"/>
          <w:sz w:val="24"/>
          <w:szCs w:val="24"/>
          <w:rPrChange w:id="2305" w:author="Worrell, Tyrone C CIV USARMY HQDA ASA ALT (USA)" w:date="2024-09-24T06:42:00Z">
            <w:rPr>
              <w:sz w:val="24"/>
            </w:rPr>
          </w:rPrChange>
        </w:rPr>
        <w:t>Set,</w:t>
      </w:r>
      <w:r w:rsidRPr="00D25EE3">
        <w:rPr>
          <w:rFonts w:ascii="Arial" w:hAnsi="Arial" w:cs="Arial"/>
          <w:spacing w:val="-5"/>
          <w:sz w:val="24"/>
          <w:szCs w:val="24"/>
          <w:rPrChange w:id="2306" w:author="Worrell, Tyrone C CIV USARMY HQDA ASA ALT (USA)" w:date="2024-09-24T06:42:00Z">
            <w:rPr>
              <w:spacing w:val="-5"/>
              <w:sz w:val="24"/>
            </w:rPr>
          </w:rPrChange>
        </w:rPr>
        <w:t xml:space="preserve"> </w:t>
      </w:r>
      <w:r w:rsidRPr="00D25EE3">
        <w:rPr>
          <w:rFonts w:ascii="Arial" w:hAnsi="Arial" w:cs="Arial"/>
          <w:sz w:val="24"/>
          <w:szCs w:val="24"/>
          <w:rPrChange w:id="2307" w:author="Worrell, Tyrone C CIV USARMY HQDA ASA ALT (USA)" w:date="2024-09-24T06:42:00Z">
            <w:rPr>
              <w:sz w:val="24"/>
            </w:rPr>
          </w:rPrChange>
        </w:rPr>
        <w:t>and</w:t>
      </w:r>
      <w:r w:rsidRPr="00D25EE3">
        <w:rPr>
          <w:rFonts w:ascii="Arial" w:hAnsi="Arial" w:cs="Arial"/>
          <w:spacing w:val="-3"/>
          <w:sz w:val="24"/>
          <w:szCs w:val="24"/>
          <w:rPrChange w:id="2308" w:author="Worrell, Tyrone C CIV USARMY HQDA ASA ALT (USA)" w:date="2024-09-24T06:42:00Z">
            <w:rPr>
              <w:spacing w:val="-3"/>
              <w:sz w:val="24"/>
            </w:rPr>
          </w:rPrChange>
        </w:rPr>
        <w:t xml:space="preserve"> </w:t>
      </w:r>
      <w:r w:rsidRPr="00D25EE3">
        <w:rPr>
          <w:rFonts w:ascii="Arial" w:hAnsi="Arial" w:cs="Arial"/>
          <w:sz w:val="24"/>
          <w:szCs w:val="24"/>
          <w:rPrChange w:id="2309" w:author="Worrell, Tyrone C CIV USARMY HQDA ASA ALT (USA)" w:date="2024-09-24T06:42:00Z">
            <w:rPr>
              <w:sz w:val="24"/>
            </w:rPr>
          </w:rPrChange>
        </w:rPr>
        <w:t>any supplemental question sets or toolkits.</w:t>
      </w:r>
    </w:p>
    <w:p w14:paraId="4C87BA79" w14:textId="77777777" w:rsidR="007535C8" w:rsidRPr="00D25EE3" w:rsidRDefault="007535C8" w:rsidP="007535C8">
      <w:pPr>
        <w:pStyle w:val="ListParagraph"/>
        <w:numPr>
          <w:ilvl w:val="1"/>
          <w:numId w:val="10"/>
        </w:numPr>
        <w:tabs>
          <w:tab w:val="left" w:pos="1899"/>
        </w:tabs>
        <w:spacing w:before="241" w:line="276" w:lineRule="auto"/>
        <w:ind w:right="382" w:firstLine="720"/>
        <w:rPr>
          <w:rFonts w:ascii="Arial" w:hAnsi="Arial" w:cs="Arial"/>
          <w:sz w:val="24"/>
          <w:szCs w:val="24"/>
          <w:rPrChange w:id="2310" w:author="Worrell, Tyrone C CIV USARMY HQDA ASA ALT (USA)" w:date="2024-09-24T06:42:00Z">
            <w:rPr>
              <w:sz w:val="24"/>
            </w:rPr>
          </w:rPrChange>
        </w:rPr>
      </w:pPr>
      <w:r w:rsidRPr="00D25EE3">
        <w:rPr>
          <w:rFonts w:ascii="Arial" w:hAnsi="Arial" w:cs="Arial"/>
          <w:sz w:val="24"/>
          <w:szCs w:val="24"/>
          <w:rPrChange w:id="2311" w:author="Worrell, Tyrone C CIV USARMY HQDA ASA ALT (USA)" w:date="2024-09-24T06:42:00Z">
            <w:rPr>
              <w:sz w:val="24"/>
            </w:rPr>
          </w:rPrChange>
        </w:rPr>
        <w:t>Type 3: Reviews of Internal/Key Internal Controls, conducted by the ODASA(P),</w:t>
      </w:r>
      <w:r w:rsidRPr="00D25EE3">
        <w:rPr>
          <w:rFonts w:ascii="Arial" w:hAnsi="Arial" w:cs="Arial"/>
          <w:spacing w:val="-4"/>
          <w:sz w:val="24"/>
          <w:szCs w:val="24"/>
          <w:rPrChange w:id="2312" w:author="Worrell, Tyrone C CIV USARMY HQDA ASA ALT (USA)" w:date="2024-09-24T06:42:00Z">
            <w:rPr>
              <w:spacing w:val="-4"/>
              <w:sz w:val="24"/>
            </w:rPr>
          </w:rPrChange>
        </w:rPr>
        <w:t xml:space="preserve"> </w:t>
      </w:r>
      <w:r w:rsidRPr="00D25EE3">
        <w:rPr>
          <w:rFonts w:ascii="Arial" w:hAnsi="Arial" w:cs="Arial"/>
          <w:sz w:val="24"/>
          <w:szCs w:val="24"/>
          <w:rPrChange w:id="2313" w:author="Worrell, Tyrone C CIV USARMY HQDA ASA ALT (USA)" w:date="2024-09-24T06:42:00Z">
            <w:rPr>
              <w:sz w:val="24"/>
            </w:rPr>
          </w:rPrChange>
        </w:rPr>
        <w:t>as</w:t>
      </w:r>
      <w:r w:rsidRPr="00D25EE3">
        <w:rPr>
          <w:rFonts w:ascii="Arial" w:hAnsi="Arial" w:cs="Arial"/>
          <w:spacing w:val="-4"/>
          <w:sz w:val="24"/>
          <w:szCs w:val="24"/>
          <w:rPrChange w:id="2314" w:author="Worrell, Tyrone C CIV USARMY HQDA ASA ALT (USA)" w:date="2024-09-24T06:42:00Z">
            <w:rPr>
              <w:spacing w:val="-4"/>
              <w:sz w:val="24"/>
            </w:rPr>
          </w:rPrChange>
        </w:rPr>
        <w:t xml:space="preserve"> </w:t>
      </w:r>
      <w:r w:rsidRPr="00D25EE3">
        <w:rPr>
          <w:rFonts w:ascii="Arial" w:hAnsi="Arial" w:cs="Arial"/>
          <w:sz w:val="24"/>
          <w:szCs w:val="24"/>
          <w:rPrChange w:id="2315" w:author="Worrell, Tyrone C CIV USARMY HQDA ASA ALT (USA)" w:date="2024-09-24T06:42:00Z">
            <w:rPr>
              <w:sz w:val="24"/>
            </w:rPr>
          </w:rPrChange>
        </w:rPr>
        <w:t>needed</w:t>
      </w:r>
      <w:r w:rsidRPr="00D25EE3">
        <w:rPr>
          <w:rFonts w:ascii="Arial" w:hAnsi="Arial" w:cs="Arial"/>
          <w:spacing w:val="-6"/>
          <w:sz w:val="24"/>
          <w:szCs w:val="24"/>
          <w:rPrChange w:id="2316" w:author="Worrell, Tyrone C CIV USARMY HQDA ASA ALT (USA)" w:date="2024-09-24T06:42:00Z">
            <w:rPr>
              <w:spacing w:val="-6"/>
              <w:sz w:val="24"/>
            </w:rPr>
          </w:rPrChange>
        </w:rPr>
        <w:t xml:space="preserve"> </w:t>
      </w:r>
      <w:r w:rsidRPr="00D25EE3">
        <w:rPr>
          <w:rFonts w:ascii="Arial" w:hAnsi="Arial" w:cs="Arial"/>
          <w:sz w:val="24"/>
          <w:szCs w:val="24"/>
          <w:rPrChange w:id="2317" w:author="Worrell, Tyrone C CIV USARMY HQDA ASA ALT (USA)" w:date="2024-09-24T06:42:00Z">
            <w:rPr>
              <w:sz w:val="24"/>
            </w:rPr>
          </w:rPrChange>
        </w:rPr>
        <w:t>for</w:t>
      </w:r>
      <w:r w:rsidRPr="00D25EE3">
        <w:rPr>
          <w:rFonts w:ascii="Arial" w:hAnsi="Arial" w:cs="Arial"/>
          <w:spacing w:val="-4"/>
          <w:sz w:val="24"/>
          <w:szCs w:val="24"/>
          <w:rPrChange w:id="2318" w:author="Worrell, Tyrone C CIV USARMY HQDA ASA ALT (USA)" w:date="2024-09-24T06:42:00Z">
            <w:rPr>
              <w:spacing w:val="-4"/>
              <w:sz w:val="24"/>
            </w:rPr>
          </w:rPrChange>
        </w:rPr>
        <w:t xml:space="preserve"> </w:t>
      </w:r>
      <w:r w:rsidRPr="00D25EE3">
        <w:rPr>
          <w:rFonts w:ascii="Arial" w:hAnsi="Arial" w:cs="Arial"/>
          <w:sz w:val="24"/>
          <w:szCs w:val="24"/>
          <w:rPrChange w:id="2319" w:author="Worrell, Tyrone C CIV USARMY HQDA ASA ALT (USA)" w:date="2024-09-24T06:42:00Z">
            <w:rPr>
              <w:sz w:val="24"/>
            </w:rPr>
          </w:rPrChange>
        </w:rPr>
        <w:t>special</w:t>
      </w:r>
      <w:r w:rsidRPr="00D25EE3">
        <w:rPr>
          <w:rFonts w:ascii="Arial" w:hAnsi="Arial" w:cs="Arial"/>
          <w:spacing w:val="-4"/>
          <w:sz w:val="24"/>
          <w:szCs w:val="24"/>
          <w:rPrChange w:id="2320" w:author="Worrell, Tyrone C CIV USARMY HQDA ASA ALT (USA)" w:date="2024-09-24T06:42:00Z">
            <w:rPr>
              <w:spacing w:val="-4"/>
              <w:sz w:val="24"/>
            </w:rPr>
          </w:rPrChange>
        </w:rPr>
        <w:t xml:space="preserve"> </w:t>
      </w:r>
      <w:r w:rsidRPr="00D25EE3">
        <w:rPr>
          <w:rFonts w:ascii="Arial" w:hAnsi="Arial" w:cs="Arial"/>
          <w:sz w:val="24"/>
          <w:szCs w:val="24"/>
          <w:rPrChange w:id="2321" w:author="Worrell, Tyrone C CIV USARMY HQDA ASA ALT (USA)" w:date="2024-09-24T06:42:00Z">
            <w:rPr>
              <w:sz w:val="24"/>
            </w:rPr>
          </w:rPrChange>
        </w:rPr>
        <w:t>assistance</w:t>
      </w:r>
      <w:r w:rsidRPr="00D25EE3">
        <w:rPr>
          <w:rFonts w:ascii="Arial" w:hAnsi="Arial" w:cs="Arial"/>
          <w:spacing w:val="-4"/>
          <w:sz w:val="24"/>
          <w:szCs w:val="24"/>
          <w:rPrChange w:id="2322" w:author="Worrell, Tyrone C CIV USARMY HQDA ASA ALT (USA)" w:date="2024-09-24T06:42:00Z">
            <w:rPr>
              <w:spacing w:val="-4"/>
              <w:sz w:val="24"/>
            </w:rPr>
          </w:rPrChange>
        </w:rPr>
        <w:t xml:space="preserve"> </w:t>
      </w:r>
      <w:r w:rsidRPr="00D25EE3">
        <w:rPr>
          <w:rFonts w:ascii="Arial" w:hAnsi="Arial" w:cs="Arial"/>
          <w:sz w:val="24"/>
          <w:szCs w:val="24"/>
          <w:rPrChange w:id="2323" w:author="Worrell, Tyrone C CIV USARMY HQDA ASA ALT (USA)" w:date="2024-09-24T06:42:00Z">
            <w:rPr>
              <w:sz w:val="24"/>
            </w:rPr>
          </w:rPrChange>
        </w:rPr>
        <w:t>reviews</w:t>
      </w:r>
      <w:r w:rsidRPr="00D25EE3">
        <w:rPr>
          <w:rFonts w:ascii="Arial" w:hAnsi="Arial" w:cs="Arial"/>
          <w:spacing w:val="-4"/>
          <w:sz w:val="24"/>
          <w:szCs w:val="24"/>
          <w:rPrChange w:id="2324" w:author="Worrell, Tyrone C CIV USARMY HQDA ASA ALT (USA)" w:date="2024-09-24T06:42:00Z">
            <w:rPr>
              <w:spacing w:val="-4"/>
              <w:sz w:val="24"/>
            </w:rPr>
          </w:rPrChange>
        </w:rPr>
        <w:t xml:space="preserve"> </w:t>
      </w:r>
      <w:r w:rsidRPr="00D25EE3">
        <w:rPr>
          <w:rFonts w:ascii="Arial" w:hAnsi="Arial" w:cs="Arial"/>
          <w:sz w:val="24"/>
          <w:szCs w:val="24"/>
          <w:rPrChange w:id="2325" w:author="Worrell, Tyrone C CIV USARMY HQDA ASA ALT (USA)" w:date="2024-09-24T06:42:00Z">
            <w:rPr>
              <w:sz w:val="24"/>
            </w:rPr>
          </w:rPrChange>
        </w:rPr>
        <w:t>and</w:t>
      </w:r>
      <w:r w:rsidRPr="00D25EE3">
        <w:rPr>
          <w:rFonts w:ascii="Arial" w:hAnsi="Arial" w:cs="Arial"/>
          <w:spacing w:val="-4"/>
          <w:sz w:val="24"/>
          <w:szCs w:val="24"/>
          <w:rPrChange w:id="2326" w:author="Worrell, Tyrone C CIV USARMY HQDA ASA ALT (USA)" w:date="2024-09-24T06:42:00Z">
            <w:rPr>
              <w:spacing w:val="-4"/>
              <w:sz w:val="24"/>
            </w:rPr>
          </w:rPrChange>
        </w:rPr>
        <w:t xml:space="preserve"> </w:t>
      </w:r>
      <w:r w:rsidRPr="00D25EE3">
        <w:rPr>
          <w:rFonts w:ascii="Arial" w:hAnsi="Arial" w:cs="Arial"/>
          <w:sz w:val="24"/>
          <w:szCs w:val="24"/>
          <w:rPrChange w:id="2327" w:author="Worrell, Tyrone C CIV USARMY HQDA ASA ALT (USA)" w:date="2024-09-24T06:42:00Z">
            <w:rPr>
              <w:sz w:val="24"/>
            </w:rPr>
          </w:rPrChange>
        </w:rPr>
        <w:t>assessments,</w:t>
      </w:r>
      <w:r w:rsidRPr="00D25EE3">
        <w:rPr>
          <w:rFonts w:ascii="Arial" w:hAnsi="Arial" w:cs="Arial"/>
          <w:spacing w:val="-4"/>
          <w:sz w:val="24"/>
          <w:szCs w:val="24"/>
          <w:rPrChange w:id="2328" w:author="Worrell, Tyrone C CIV USARMY HQDA ASA ALT (USA)" w:date="2024-09-24T06:42:00Z">
            <w:rPr>
              <w:spacing w:val="-4"/>
              <w:sz w:val="24"/>
            </w:rPr>
          </w:rPrChange>
        </w:rPr>
        <w:t xml:space="preserve"> </w:t>
      </w:r>
      <w:r w:rsidRPr="00D25EE3">
        <w:rPr>
          <w:rFonts w:ascii="Arial" w:hAnsi="Arial" w:cs="Arial"/>
          <w:sz w:val="24"/>
          <w:szCs w:val="24"/>
          <w:rPrChange w:id="2329" w:author="Worrell, Tyrone C CIV USARMY HQDA ASA ALT (USA)" w:date="2024-09-24T06:42:00Z">
            <w:rPr>
              <w:sz w:val="24"/>
            </w:rPr>
          </w:rPrChange>
        </w:rPr>
        <w:t>on</w:t>
      </w:r>
      <w:r w:rsidRPr="00D25EE3">
        <w:rPr>
          <w:rFonts w:ascii="Arial" w:hAnsi="Arial" w:cs="Arial"/>
          <w:spacing w:val="-6"/>
          <w:sz w:val="24"/>
          <w:szCs w:val="24"/>
          <w:rPrChange w:id="2330" w:author="Worrell, Tyrone C CIV USARMY HQDA ASA ALT (USA)" w:date="2024-09-24T06:42:00Z">
            <w:rPr>
              <w:spacing w:val="-6"/>
              <w:sz w:val="24"/>
            </w:rPr>
          </w:rPrChange>
        </w:rPr>
        <w:t xml:space="preserve"> </w:t>
      </w:r>
      <w:r w:rsidRPr="00D25EE3">
        <w:rPr>
          <w:rFonts w:ascii="Arial" w:hAnsi="Arial" w:cs="Arial"/>
          <w:sz w:val="24"/>
          <w:szCs w:val="24"/>
          <w:rPrChange w:id="2331" w:author="Worrell, Tyrone C CIV USARMY HQDA ASA ALT (USA)" w:date="2024-09-24T06:42:00Z">
            <w:rPr>
              <w:sz w:val="24"/>
            </w:rPr>
          </w:rPrChange>
        </w:rPr>
        <w:t>selected</w:t>
      </w:r>
      <w:r w:rsidRPr="00D25EE3">
        <w:rPr>
          <w:rFonts w:ascii="Arial" w:hAnsi="Arial" w:cs="Arial"/>
          <w:spacing w:val="-5"/>
          <w:sz w:val="24"/>
          <w:szCs w:val="24"/>
          <w:rPrChange w:id="2332" w:author="Worrell, Tyrone C CIV USARMY HQDA ASA ALT (USA)" w:date="2024-09-24T06:42:00Z">
            <w:rPr>
              <w:spacing w:val="-5"/>
              <w:sz w:val="24"/>
            </w:rPr>
          </w:rPrChange>
        </w:rPr>
        <w:t xml:space="preserve"> </w:t>
      </w:r>
      <w:r w:rsidRPr="00D25EE3">
        <w:rPr>
          <w:rFonts w:ascii="Arial" w:hAnsi="Arial" w:cs="Arial"/>
          <w:sz w:val="24"/>
          <w:szCs w:val="24"/>
          <w:rPrChange w:id="2333" w:author="Worrell, Tyrone C CIV USARMY HQDA ASA ALT (USA)" w:date="2024-09-24T06:42:00Z">
            <w:rPr>
              <w:sz w:val="24"/>
            </w:rPr>
          </w:rPrChange>
        </w:rPr>
        <w:t>CAs and/or ACE-wide, using the applicable question set(s).</w:t>
      </w:r>
    </w:p>
    <w:p w14:paraId="0E09A195" w14:textId="77777777" w:rsidR="007535C8" w:rsidRPr="00D25EE3" w:rsidRDefault="007535C8" w:rsidP="007535C8">
      <w:pPr>
        <w:pStyle w:val="ListParagraph"/>
        <w:numPr>
          <w:ilvl w:val="1"/>
          <w:numId w:val="10"/>
        </w:numPr>
        <w:tabs>
          <w:tab w:val="left" w:pos="1899"/>
        </w:tabs>
        <w:spacing w:before="240" w:line="276" w:lineRule="auto"/>
        <w:ind w:right="126" w:firstLine="720"/>
        <w:rPr>
          <w:rFonts w:ascii="Arial" w:hAnsi="Arial" w:cs="Arial"/>
          <w:sz w:val="24"/>
          <w:szCs w:val="24"/>
          <w:rPrChange w:id="2334" w:author="Worrell, Tyrone C CIV USARMY HQDA ASA ALT (USA)" w:date="2024-09-24T06:42:00Z">
            <w:rPr>
              <w:sz w:val="24"/>
            </w:rPr>
          </w:rPrChange>
        </w:rPr>
      </w:pPr>
      <w:r w:rsidRPr="00D25EE3">
        <w:rPr>
          <w:rFonts w:ascii="Arial" w:hAnsi="Arial" w:cs="Arial"/>
          <w:sz w:val="24"/>
          <w:szCs w:val="24"/>
          <w:rPrChange w:id="2335" w:author="Worrell, Tyrone C CIV USARMY HQDA ASA ALT (USA)" w:date="2024-09-24T06:42:00Z">
            <w:rPr>
              <w:sz w:val="24"/>
            </w:rPr>
          </w:rPrChange>
        </w:rPr>
        <w:t>Type</w:t>
      </w:r>
      <w:r w:rsidRPr="00D25EE3">
        <w:rPr>
          <w:rFonts w:ascii="Arial" w:hAnsi="Arial" w:cs="Arial"/>
          <w:spacing w:val="-4"/>
          <w:sz w:val="24"/>
          <w:szCs w:val="24"/>
          <w:rPrChange w:id="2336" w:author="Worrell, Tyrone C CIV USARMY HQDA ASA ALT (USA)" w:date="2024-09-24T06:42:00Z">
            <w:rPr>
              <w:spacing w:val="-4"/>
              <w:sz w:val="24"/>
            </w:rPr>
          </w:rPrChange>
        </w:rPr>
        <w:t xml:space="preserve"> </w:t>
      </w:r>
      <w:r w:rsidRPr="00D25EE3">
        <w:rPr>
          <w:rFonts w:ascii="Arial" w:hAnsi="Arial" w:cs="Arial"/>
          <w:sz w:val="24"/>
          <w:szCs w:val="24"/>
          <w:rPrChange w:id="2337" w:author="Worrell, Tyrone C CIV USARMY HQDA ASA ALT (USA)" w:date="2024-09-24T06:42:00Z">
            <w:rPr>
              <w:sz w:val="24"/>
            </w:rPr>
          </w:rPrChange>
        </w:rPr>
        <w:t>4:</w:t>
      </w:r>
      <w:r w:rsidRPr="00D25EE3">
        <w:rPr>
          <w:rFonts w:ascii="Arial" w:hAnsi="Arial" w:cs="Arial"/>
          <w:spacing w:val="-5"/>
          <w:sz w:val="24"/>
          <w:szCs w:val="24"/>
          <w:rPrChange w:id="2338" w:author="Worrell, Tyrone C CIV USARMY HQDA ASA ALT (USA)" w:date="2024-09-24T06:42:00Z">
            <w:rPr>
              <w:spacing w:val="-5"/>
              <w:sz w:val="24"/>
            </w:rPr>
          </w:rPrChange>
        </w:rPr>
        <w:t xml:space="preserve"> </w:t>
      </w:r>
      <w:r w:rsidRPr="00D25EE3">
        <w:rPr>
          <w:rFonts w:ascii="Arial" w:hAnsi="Arial" w:cs="Arial"/>
          <w:sz w:val="24"/>
          <w:szCs w:val="24"/>
          <w:rPrChange w:id="2339" w:author="Worrell, Tyrone C CIV USARMY HQDA ASA ALT (USA)" w:date="2024-09-24T06:42:00Z">
            <w:rPr>
              <w:sz w:val="24"/>
            </w:rPr>
          </w:rPrChange>
        </w:rPr>
        <w:t>Reviews</w:t>
      </w:r>
      <w:r w:rsidRPr="00D25EE3">
        <w:rPr>
          <w:rFonts w:ascii="Arial" w:hAnsi="Arial" w:cs="Arial"/>
          <w:spacing w:val="-4"/>
          <w:sz w:val="24"/>
          <w:szCs w:val="24"/>
          <w:rPrChange w:id="2340" w:author="Worrell, Tyrone C CIV USARMY HQDA ASA ALT (USA)" w:date="2024-09-24T06:42:00Z">
            <w:rPr>
              <w:spacing w:val="-4"/>
              <w:sz w:val="24"/>
            </w:rPr>
          </w:rPrChange>
        </w:rPr>
        <w:t xml:space="preserve"> </w:t>
      </w:r>
      <w:r w:rsidRPr="00D25EE3">
        <w:rPr>
          <w:rFonts w:ascii="Arial" w:hAnsi="Arial" w:cs="Arial"/>
          <w:sz w:val="24"/>
          <w:szCs w:val="24"/>
          <w:rPrChange w:id="2341" w:author="Worrell, Tyrone C CIV USARMY HQDA ASA ALT (USA)" w:date="2024-09-24T06:42:00Z">
            <w:rPr>
              <w:sz w:val="24"/>
            </w:rPr>
          </w:rPrChange>
        </w:rPr>
        <w:t>of</w:t>
      </w:r>
      <w:r w:rsidRPr="00D25EE3">
        <w:rPr>
          <w:rFonts w:ascii="Arial" w:hAnsi="Arial" w:cs="Arial"/>
          <w:spacing w:val="-5"/>
          <w:sz w:val="24"/>
          <w:szCs w:val="24"/>
          <w:rPrChange w:id="2342" w:author="Worrell, Tyrone C CIV USARMY HQDA ASA ALT (USA)" w:date="2024-09-24T06:42:00Z">
            <w:rPr>
              <w:spacing w:val="-5"/>
              <w:sz w:val="24"/>
            </w:rPr>
          </w:rPrChange>
        </w:rPr>
        <w:t xml:space="preserve"> </w:t>
      </w:r>
      <w:r w:rsidRPr="00D25EE3">
        <w:rPr>
          <w:rFonts w:ascii="Arial" w:hAnsi="Arial" w:cs="Arial"/>
          <w:sz w:val="24"/>
          <w:szCs w:val="24"/>
          <w:rPrChange w:id="2343" w:author="Worrell, Tyrone C CIV USARMY HQDA ASA ALT (USA)" w:date="2024-09-24T06:42:00Z">
            <w:rPr>
              <w:sz w:val="24"/>
            </w:rPr>
          </w:rPrChange>
        </w:rPr>
        <w:t>Strategic</w:t>
      </w:r>
      <w:r w:rsidRPr="00D25EE3">
        <w:rPr>
          <w:rFonts w:ascii="Arial" w:hAnsi="Arial" w:cs="Arial"/>
          <w:spacing w:val="-4"/>
          <w:sz w:val="24"/>
          <w:szCs w:val="24"/>
          <w:rPrChange w:id="2344" w:author="Worrell, Tyrone C CIV USARMY HQDA ASA ALT (USA)" w:date="2024-09-24T06:42:00Z">
            <w:rPr>
              <w:spacing w:val="-4"/>
              <w:sz w:val="24"/>
            </w:rPr>
          </w:rPrChange>
        </w:rPr>
        <w:t xml:space="preserve"> </w:t>
      </w:r>
      <w:r w:rsidRPr="00D25EE3">
        <w:rPr>
          <w:rFonts w:ascii="Arial" w:hAnsi="Arial" w:cs="Arial"/>
          <w:sz w:val="24"/>
          <w:szCs w:val="24"/>
          <w:rPrChange w:id="2345" w:author="Worrell, Tyrone C CIV USARMY HQDA ASA ALT (USA)" w:date="2024-09-24T06:42:00Z">
            <w:rPr>
              <w:sz w:val="24"/>
            </w:rPr>
          </w:rPrChange>
        </w:rPr>
        <w:t>Controls</w:t>
      </w:r>
      <w:r w:rsidRPr="00D25EE3">
        <w:rPr>
          <w:rFonts w:ascii="Arial" w:hAnsi="Arial" w:cs="Arial"/>
          <w:spacing w:val="-5"/>
          <w:sz w:val="24"/>
          <w:szCs w:val="24"/>
          <w:rPrChange w:id="2346" w:author="Worrell, Tyrone C CIV USARMY HQDA ASA ALT (USA)" w:date="2024-09-24T06:42:00Z">
            <w:rPr>
              <w:spacing w:val="-5"/>
              <w:sz w:val="24"/>
            </w:rPr>
          </w:rPrChange>
        </w:rPr>
        <w:t xml:space="preserve"> </w:t>
      </w:r>
      <w:r w:rsidRPr="00D25EE3">
        <w:rPr>
          <w:rFonts w:ascii="Arial" w:hAnsi="Arial" w:cs="Arial"/>
          <w:sz w:val="24"/>
          <w:szCs w:val="24"/>
          <w:rPrChange w:id="2347" w:author="Worrell, Tyrone C CIV USARMY HQDA ASA ALT (USA)" w:date="2024-09-24T06:42:00Z">
            <w:rPr>
              <w:sz w:val="24"/>
            </w:rPr>
          </w:rPrChange>
        </w:rPr>
        <w:t>conducted</w:t>
      </w:r>
      <w:r w:rsidRPr="00D25EE3">
        <w:rPr>
          <w:rFonts w:ascii="Arial" w:hAnsi="Arial" w:cs="Arial"/>
          <w:spacing w:val="-4"/>
          <w:sz w:val="24"/>
          <w:szCs w:val="24"/>
          <w:rPrChange w:id="2348" w:author="Worrell, Tyrone C CIV USARMY HQDA ASA ALT (USA)" w:date="2024-09-24T06:42:00Z">
            <w:rPr>
              <w:spacing w:val="-4"/>
              <w:sz w:val="24"/>
            </w:rPr>
          </w:rPrChange>
        </w:rPr>
        <w:t xml:space="preserve"> </w:t>
      </w:r>
      <w:r w:rsidRPr="00D25EE3">
        <w:rPr>
          <w:rFonts w:ascii="Arial" w:hAnsi="Arial" w:cs="Arial"/>
          <w:sz w:val="24"/>
          <w:szCs w:val="24"/>
          <w:rPrChange w:id="2349" w:author="Worrell, Tyrone C CIV USARMY HQDA ASA ALT (USA)" w:date="2024-09-24T06:42:00Z">
            <w:rPr>
              <w:sz w:val="24"/>
            </w:rPr>
          </w:rPrChange>
        </w:rPr>
        <w:t>by</w:t>
      </w:r>
      <w:r w:rsidRPr="00D25EE3">
        <w:rPr>
          <w:rFonts w:ascii="Arial" w:hAnsi="Arial" w:cs="Arial"/>
          <w:spacing w:val="-4"/>
          <w:sz w:val="24"/>
          <w:szCs w:val="24"/>
          <w:rPrChange w:id="2350" w:author="Worrell, Tyrone C CIV USARMY HQDA ASA ALT (USA)" w:date="2024-09-24T06:42:00Z">
            <w:rPr>
              <w:spacing w:val="-4"/>
              <w:sz w:val="24"/>
            </w:rPr>
          </w:rPrChange>
        </w:rPr>
        <w:t xml:space="preserve"> </w:t>
      </w:r>
      <w:r w:rsidRPr="00D25EE3">
        <w:rPr>
          <w:rFonts w:ascii="Arial" w:hAnsi="Arial" w:cs="Arial"/>
          <w:sz w:val="24"/>
          <w:szCs w:val="24"/>
          <w:rPrChange w:id="2351" w:author="Worrell, Tyrone C CIV USARMY HQDA ASA ALT (USA)" w:date="2024-09-24T06:42:00Z">
            <w:rPr>
              <w:sz w:val="24"/>
            </w:rPr>
          </w:rPrChange>
        </w:rPr>
        <w:t>the</w:t>
      </w:r>
      <w:r w:rsidRPr="00D25EE3">
        <w:rPr>
          <w:rFonts w:ascii="Arial" w:hAnsi="Arial" w:cs="Arial"/>
          <w:spacing w:val="-5"/>
          <w:sz w:val="24"/>
          <w:szCs w:val="24"/>
          <w:rPrChange w:id="2352" w:author="Worrell, Tyrone C CIV USARMY HQDA ASA ALT (USA)" w:date="2024-09-24T06:42:00Z">
            <w:rPr>
              <w:spacing w:val="-5"/>
              <w:sz w:val="24"/>
            </w:rPr>
          </w:rPrChange>
        </w:rPr>
        <w:t xml:space="preserve"> </w:t>
      </w:r>
      <w:r w:rsidRPr="00D25EE3">
        <w:rPr>
          <w:rFonts w:ascii="Arial" w:hAnsi="Arial" w:cs="Arial"/>
          <w:sz w:val="24"/>
          <w:szCs w:val="24"/>
          <w:rPrChange w:id="2353" w:author="Worrell, Tyrone C CIV USARMY HQDA ASA ALT (USA)" w:date="2024-09-24T06:42:00Z">
            <w:rPr>
              <w:sz w:val="24"/>
            </w:rPr>
          </w:rPrChange>
        </w:rPr>
        <w:t>ODASA(P),</w:t>
      </w:r>
      <w:r w:rsidRPr="00D25EE3">
        <w:rPr>
          <w:rFonts w:ascii="Arial" w:hAnsi="Arial" w:cs="Arial"/>
          <w:spacing w:val="-4"/>
          <w:sz w:val="24"/>
          <w:szCs w:val="24"/>
          <w:rPrChange w:id="2354" w:author="Worrell, Tyrone C CIV USARMY HQDA ASA ALT (USA)" w:date="2024-09-24T06:42:00Z">
            <w:rPr>
              <w:spacing w:val="-4"/>
              <w:sz w:val="24"/>
            </w:rPr>
          </w:rPrChange>
        </w:rPr>
        <w:t xml:space="preserve"> </w:t>
      </w:r>
      <w:r w:rsidRPr="00D25EE3">
        <w:rPr>
          <w:rFonts w:ascii="Arial" w:hAnsi="Arial" w:cs="Arial"/>
          <w:sz w:val="24"/>
          <w:szCs w:val="24"/>
          <w:rPrChange w:id="2355" w:author="Worrell, Tyrone C CIV USARMY HQDA ASA ALT (USA)" w:date="2024-09-24T06:42:00Z">
            <w:rPr>
              <w:sz w:val="24"/>
            </w:rPr>
          </w:rPrChange>
        </w:rPr>
        <w:t>annually, using the Strategic Control Question Set for CAs across the ACE.</w:t>
      </w:r>
    </w:p>
    <w:p w14:paraId="22887AA4" w14:textId="4B6E8812" w:rsidR="007535C8" w:rsidRPr="00D25EE3" w:rsidDel="000A1E58" w:rsidRDefault="007535C8" w:rsidP="007535C8">
      <w:pPr>
        <w:pStyle w:val="ListParagraph"/>
        <w:numPr>
          <w:ilvl w:val="0"/>
          <w:numId w:val="10"/>
        </w:numPr>
        <w:tabs>
          <w:tab w:val="left" w:pos="459"/>
        </w:tabs>
        <w:spacing w:before="240"/>
        <w:ind w:left="459" w:hanging="339"/>
        <w:rPr>
          <w:del w:id="2356" w:author="Worrell, Tyrone C CIV USARMY HQDA ASA ALT (USA)" w:date="2024-09-23T08:21:00Z"/>
          <w:rFonts w:ascii="Arial" w:hAnsi="Arial" w:cs="Arial"/>
          <w:sz w:val="24"/>
          <w:szCs w:val="24"/>
          <w:rPrChange w:id="2357" w:author="Worrell, Tyrone C CIV USARMY HQDA ASA ALT (USA)" w:date="2024-09-24T06:42:00Z">
            <w:rPr>
              <w:del w:id="2358" w:author="Worrell, Tyrone C CIV USARMY HQDA ASA ALT (USA)" w:date="2024-09-23T08:21:00Z"/>
              <w:sz w:val="24"/>
            </w:rPr>
          </w:rPrChange>
        </w:rPr>
      </w:pPr>
      <w:del w:id="2359" w:author="Worrell, Tyrone C CIV USARMY HQDA ASA ALT (USA)" w:date="2024-09-23T08:21:00Z">
        <w:r w:rsidRPr="00D25EE3" w:rsidDel="000A1E58">
          <w:rPr>
            <w:rFonts w:ascii="Arial" w:hAnsi="Arial" w:cs="Arial"/>
            <w:sz w:val="24"/>
            <w:szCs w:val="24"/>
            <w:rPrChange w:id="2360" w:author="Worrell, Tyrone C CIV USARMY HQDA ASA ALT (USA)" w:date="2024-09-24T06:42:00Z">
              <w:rPr>
                <w:sz w:val="24"/>
              </w:rPr>
            </w:rPrChange>
          </w:rPr>
          <w:delText>Contingency</w:delText>
        </w:r>
        <w:r w:rsidRPr="00D25EE3" w:rsidDel="000A1E58">
          <w:rPr>
            <w:rFonts w:ascii="Arial" w:hAnsi="Arial" w:cs="Arial"/>
            <w:spacing w:val="-4"/>
            <w:sz w:val="24"/>
            <w:szCs w:val="24"/>
            <w:rPrChange w:id="2361" w:author="Worrell, Tyrone C CIV USARMY HQDA ASA ALT (USA)" w:date="2024-09-24T06:42:00Z">
              <w:rPr>
                <w:spacing w:val="-4"/>
                <w:sz w:val="24"/>
              </w:rPr>
            </w:rPrChange>
          </w:rPr>
          <w:delText xml:space="preserve"> </w:delText>
        </w:r>
        <w:r w:rsidRPr="00D25EE3" w:rsidDel="000A1E58">
          <w:rPr>
            <w:rFonts w:ascii="Arial" w:hAnsi="Arial" w:cs="Arial"/>
            <w:spacing w:val="-2"/>
            <w:sz w:val="24"/>
            <w:szCs w:val="24"/>
            <w:rPrChange w:id="2362" w:author="Worrell, Tyrone C CIV USARMY HQDA ASA ALT (USA)" w:date="2024-09-24T06:42:00Z">
              <w:rPr>
                <w:spacing w:val="-2"/>
                <w:sz w:val="24"/>
              </w:rPr>
            </w:rPrChange>
          </w:rPr>
          <w:delText>Contracting.</w:delText>
        </w:r>
      </w:del>
    </w:p>
    <w:p w14:paraId="68D5B12E" w14:textId="07B6BED8" w:rsidR="007535C8" w:rsidRPr="00D25EE3" w:rsidDel="000A1E58" w:rsidRDefault="007535C8" w:rsidP="007535C8">
      <w:pPr>
        <w:pStyle w:val="ListParagraph"/>
        <w:numPr>
          <w:ilvl w:val="1"/>
          <w:numId w:val="10"/>
        </w:numPr>
        <w:tabs>
          <w:tab w:val="left" w:pos="1899"/>
        </w:tabs>
        <w:spacing w:before="241" w:line="276" w:lineRule="auto"/>
        <w:ind w:right="307" w:firstLine="720"/>
        <w:rPr>
          <w:del w:id="2363" w:author="Worrell, Tyrone C CIV USARMY HQDA ASA ALT (USA)" w:date="2024-09-23T08:21:00Z"/>
          <w:rFonts w:ascii="Arial" w:hAnsi="Arial" w:cs="Arial"/>
          <w:sz w:val="24"/>
          <w:szCs w:val="24"/>
          <w:rPrChange w:id="2364" w:author="Worrell, Tyrone C CIV USARMY HQDA ASA ALT (USA)" w:date="2024-09-24T06:42:00Z">
            <w:rPr>
              <w:del w:id="2365" w:author="Worrell, Tyrone C CIV USARMY HQDA ASA ALT (USA)" w:date="2024-09-23T08:21:00Z"/>
              <w:sz w:val="24"/>
            </w:rPr>
          </w:rPrChange>
        </w:rPr>
      </w:pPr>
      <w:del w:id="2366" w:author="Worrell, Tyrone C CIV USARMY HQDA ASA ALT (USA)" w:date="2024-09-23T08:21:00Z">
        <w:r w:rsidRPr="00D25EE3" w:rsidDel="000A1E58">
          <w:rPr>
            <w:rFonts w:ascii="Arial" w:hAnsi="Arial" w:cs="Arial"/>
            <w:sz w:val="24"/>
            <w:szCs w:val="24"/>
            <w:rPrChange w:id="2367" w:author="Worrell, Tyrone C CIV USARMY HQDA ASA ALT (USA)" w:date="2024-09-24T06:42:00Z">
              <w:rPr>
                <w:sz w:val="24"/>
              </w:rPr>
            </w:rPrChange>
          </w:rPr>
          <w:delText>The Contracting Support Brigades (CSBs), within the Army Contracting Command, execute theater support contracting actions in support of deployed Army forces,</w:delText>
        </w:r>
        <w:r w:rsidRPr="00D25EE3" w:rsidDel="000A1E58">
          <w:rPr>
            <w:rFonts w:ascii="Arial" w:hAnsi="Arial" w:cs="Arial"/>
            <w:spacing w:val="-5"/>
            <w:sz w:val="24"/>
            <w:szCs w:val="24"/>
            <w:rPrChange w:id="2368" w:author="Worrell, Tyrone C CIV USARMY HQDA ASA ALT (USA)" w:date="2024-09-24T06:42:00Z">
              <w:rPr>
                <w:spacing w:val="-5"/>
                <w:sz w:val="24"/>
              </w:rPr>
            </w:rPrChange>
          </w:rPr>
          <w:delText xml:space="preserve"> </w:delText>
        </w:r>
        <w:r w:rsidRPr="00D25EE3" w:rsidDel="000A1E58">
          <w:rPr>
            <w:rFonts w:ascii="Arial" w:hAnsi="Arial" w:cs="Arial"/>
            <w:sz w:val="24"/>
            <w:szCs w:val="24"/>
            <w:rPrChange w:id="2369" w:author="Worrell, Tyrone C CIV USARMY HQDA ASA ALT (USA)" w:date="2024-09-24T06:42:00Z">
              <w:rPr>
                <w:sz w:val="24"/>
              </w:rPr>
            </w:rPrChange>
          </w:rPr>
          <w:delText>and</w:delText>
        </w:r>
        <w:r w:rsidRPr="00D25EE3" w:rsidDel="000A1E58">
          <w:rPr>
            <w:rFonts w:ascii="Arial" w:hAnsi="Arial" w:cs="Arial"/>
            <w:spacing w:val="-4"/>
            <w:sz w:val="24"/>
            <w:szCs w:val="24"/>
            <w:rPrChange w:id="2370" w:author="Worrell, Tyrone C CIV USARMY HQDA ASA ALT (USA)" w:date="2024-09-24T06:42:00Z">
              <w:rPr>
                <w:spacing w:val="-4"/>
                <w:sz w:val="24"/>
              </w:rPr>
            </w:rPrChange>
          </w:rPr>
          <w:delText xml:space="preserve"> </w:delText>
        </w:r>
        <w:r w:rsidRPr="00D25EE3" w:rsidDel="000A1E58">
          <w:rPr>
            <w:rFonts w:ascii="Arial" w:hAnsi="Arial" w:cs="Arial"/>
            <w:sz w:val="24"/>
            <w:szCs w:val="24"/>
            <w:rPrChange w:id="2371" w:author="Worrell, Tyrone C CIV USARMY HQDA ASA ALT (USA)" w:date="2024-09-24T06:42:00Z">
              <w:rPr>
                <w:sz w:val="24"/>
              </w:rPr>
            </w:rPrChange>
          </w:rPr>
          <w:delText>commands</w:delText>
        </w:r>
        <w:r w:rsidRPr="00D25EE3" w:rsidDel="000A1E58">
          <w:rPr>
            <w:rFonts w:ascii="Arial" w:hAnsi="Arial" w:cs="Arial"/>
            <w:spacing w:val="-5"/>
            <w:sz w:val="24"/>
            <w:szCs w:val="24"/>
            <w:rPrChange w:id="2372" w:author="Worrell, Tyrone C CIV USARMY HQDA ASA ALT (USA)" w:date="2024-09-24T06:42:00Z">
              <w:rPr>
                <w:spacing w:val="-5"/>
                <w:sz w:val="24"/>
              </w:rPr>
            </w:rPrChange>
          </w:rPr>
          <w:delText xml:space="preserve"> </w:delText>
        </w:r>
        <w:r w:rsidRPr="00D25EE3" w:rsidDel="000A1E58">
          <w:rPr>
            <w:rFonts w:ascii="Arial" w:hAnsi="Arial" w:cs="Arial"/>
            <w:sz w:val="24"/>
            <w:szCs w:val="24"/>
            <w:rPrChange w:id="2373" w:author="Worrell, Tyrone C CIV USARMY HQDA ASA ALT (USA)" w:date="2024-09-24T06:42:00Z">
              <w:rPr>
                <w:sz w:val="24"/>
              </w:rPr>
            </w:rPrChange>
          </w:rPr>
          <w:delText>and</w:delText>
        </w:r>
        <w:r w:rsidRPr="00D25EE3" w:rsidDel="000A1E58">
          <w:rPr>
            <w:rFonts w:ascii="Arial" w:hAnsi="Arial" w:cs="Arial"/>
            <w:spacing w:val="-4"/>
            <w:sz w:val="24"/>
            <w:szCs w:val="24"/>
            <w:rPrChange w:id="2374" w:author="Worrell, Tyrone C CIV USARMY HQDA ASA ALT (USA)" w:date="2024-09-24T06:42:00Z">
              <w:rPr>
                <w:spacing w:val="-4"/>
                <w:sz w:val="24"/>
              </w:rPr>
            </w:rPrChange>
          </w:rPr>
          <w:delText xml:space="preserve"> </w:delText>
        </w:r>
        <w:r w:rsidRPr="00D25EE3" w:rsidDel="000A1E58">
          <w:rPr>
            <w:rFonts w:ascii="Arial" w:hAnsi="Arial" w:cs="Arial"/>
            <w:sz w:val="24"/>
            <w:szCs w:val="24"/>
            <w:rPrChange w:id="2375" w:author="Worrell, Tyrone C CIV USARMY HQDA ASA ALT (USA)" w:date="2024-09-24T06:42:00Z">
              <w:rPr>
                <w:sz w:val="24"/>
              </w:rPr>
            </w:rPrChange>
          </w:rPr>
          <w:delText>coordinates</w:delText>
        </w:r>
        <w:r w:rsidRPr="00D25EE3" w:rsidDel="000A1E58">
          <w:rPr>
            <w:rFonts w:ascii="Arial" w:hAnsi="Arial" w:cs="Arial"/>
            <w:spacing w:val="-4"/>
            <w:sz w:val="24"/>
            <w:szCs w:val="24"/>
            <w:rPrChange w:id="2376" w:author="Worrell, Tyrone C CIV USARMY HQDA ASA ALT (USA)" w:date="2024-09-24T06:42:00Z">
              <w:rPr>
                <w:spacing w:val="-4"/>
                <w:sz w:val="24"/>
              </w:rPr>
            </w:rPrChange>
          </w:rPr>
          <w:delText xml:space="preserve"> </w:delText>
        </w:r>
        <w:r w:rsidRPr="00D25EE3" w:rsidDel="000A1E58">
          <w:rPr>
            <w:rFonts w:ascii="Arial" w:hAnsi="Arial" w:cs="Arial"/>
            <w:sz w:val="24"/>
            <w:szCs w:val="24"/>
            <w:rPrChange w:id="2377" w:author="Worrell, Tyrone C CIV USARMY HQDA ASA ALT (USA)" w:date="2024-09-24T06:42:00Z">
              <w:rPr>
                <w:sz w:val="24"/>
              </w:rPr>
            </w:rPrChange>
          </w:rPr>
          <w:delText>other</w:delText>
        </w:r>
        <w:r w:rsidRPr="00D25EE3" w:rsidDel="000A1E58">
          <w:rPr>
            <w:rFonts w:ascii="Arial" w:hAnsi="Arial" w:cs="Arial"/>
            <w:spacing w:val="-4"/>
            <w:sz w:val="24"/>
            <w:szCs w:val="24"/>
            <w:rPrChange w:id="2378" w:author="Worrell, Tyrone C CIV USARMY HQDA ASA ALT (USA)" w:date="2024-09-24T06:42:00Z">
              <w:rPr>
                <w:spacing w:val="-4"/>
                <w:sz w:val="24"/>
              </w:rPr>
            </w:rPrChange>
          </w:rPr>
          <w:delText xml:space="preserve"> </w:delText>
        </w:r>
        <w:r w:rsidRPr="00D25EE3" w:rsidDel="000A1E58">
          <w:rPr>
            <w:rFonts w:ascii="Arial" w:hAnsi="Arial" w:cs="Arial"/>
            <w:sz w:val="24"/>
            <w:szCs w:val="24"/>
            <w:rPrChange w:id="2379" w:author="Worrell, Tyrone C CIV USARMY HQDA ASA ALT (USA)" w:date="2024-09-24T06:42:00Z">
              <w:rPr>
                <w:sz w:val="24"/>
              </w:rPr>
            </w:rPrChange>
          </w:rPr>
          <w:delText>common</w:delText>
        </w:r>
        <w:r w:rsidRPr="00D25EE3" w:rsidDel="000A1E58">
          <w:rPr>
            <w:rFonts w:ascii="Arial" w:hAnsi="Arial" w:cs="Arial"/>
            <w:spacing w:val="-4"/>
            <w:sz w:val="24"/>
            <w:szCs w:val="24"/>
            <w:rPrChange w:id="2380" w:author="Worrell, Tyrone C CIV USARMY HQDA ASA ALT (USA)" w:date="2024-09-24T06:42:00Z">
              <w:rPr>
                <w:spacing w:val="-4"/>
                <w:sz w:val="24"/>
              </w:rPr>
            </w:rPrChange>
          </w:rPr>
          <w:delText xml:space="preserve"> </w:delText>
        </w:r>
        <w:r w:rsidRPr="00D25EE3" w:rsidDel="000A1E58">
          <w:rPr>
            <w:rFonts w:ascii="Arial" w:hAnsi="Arial" w:cs="Arial"/>
            <w:sz w:val="24"/>
            <w:szCs w:val="24"/>
            <w:rPrChange w:id="2381" w:author="Worrell, Tyrone C CIV USARMY HQDA ASA ALT (USA)" w:date="2024-09-24T06:42:00Z">
              <w:rPr>
                <w:sz w:val="24"/>
              </w:rPr>
            </w:rPrChange>
          </w:rPr>
          <w:delText>contracting</w:delText>
        </w:r>
        <w:r w:rsidRPr="00D25EE3" w:rsidDel="000A1E58">
          <w:rPr>
            <w:rFonts w:ascii="Arial" w:hAnsi="Arial" w:cs="Arial"/>
            <w:spacing w:val="-4"/>
            <w:sz w:val="24"/>
            <w:szCs w:val="24"/>
            <w:rPrChange w:id="2382" w:author="Worrell, Tyrone C CIV USARMY HQDA ASA ALT (USA)" w:date="2024-09-24T06:42:00Z">
              <w:rPr>
                <w:spacing w:val="-4"/>
                <w:sz w:val="24"/>
              </w:rPr>
            </w:rPrChange>
          </w:rPr>
          <w:delText xml:space="preserve"> </w:delText>
        </w:r>
        <w:r w:rsidRPr="00D25EE3" w:rsidDel="000A1E58">
          <w:rPr>
            <w:rFonts w:ascii="Arial" w:hAnsi="Arial" w:cs="Arial"/>
            <w:sz w:val="24"/>
            <w:szCs w:val="24"/>
            <w:rPrChange w:id="2383" w:author="Worrell, Tyrone C CIV USARMY HQDA ASA ALT (USA)" w:date="2024-09-24T06:42:00Z">
              <w:rPr>
                <w:sz w:val="24"/>
              </w:rPr>
            </w:rPrChange>
          </w:rPr>
          <w:delText>actions</w:delText>
        </w:r>
        <w:r w:rsidRPr="00D25EE3" w:rsidDel="000A1E58">
          <w:rPr>
            <w:rFonts w:ascii="Arial" w:hAnsi="Arial" w:cs="Arial"/>
            <w:spacing w:val="-5"/>
            <w:sz w:val="24"/>
            <w:szCs w:val="24"/>
            <w:rPrChange w:id="2384" w:author="Worrell, Tyrone C CIV USARMY HQDA ASA ALT (USA)" w:date="2024-09-24T06:42:00Z">
              <w:rPr>
                <w:spacing w:val="-5"/>
                <w:sz w:val="24"/>
              </w:rPr>
            </w:rPrChange>
          </w:rPr>
          <w:delText xml:space="preserve"> </w:delText>
        </w:r>
        <w:r w:rsidRPr="00D25EE3" w:rsidDel="000A1E58">
          <w:rPr>
            <w:rFonts w:ascii="Arial" w:hAnsi="Arial" w:cs="Arial"/>
            <w:sz w:val="24"/>
            <w:szCs w:val="24"/>
            <w:rPrChange w:id="2385" w:author="Worrell, Tyrone C CIV USARMY HQDA ASA ALT (USA)" w:date="2024-09-24T06:42:00Z">
              <w:rPr>
                <w:sz w:val="24"/>
              </w:rPr>
            </w:rPrChange>
          </w:rPr>
          <w:delText>as</w:delText>
        </w:r>
        <w:r w:rsidRPr="00D25EE3" w:rsidDel="000A1E58">
          <w:rPr>
            <w:rFonts w:ascii="Arial" w:hAnsi="Arial" w:cs="Arial"/>
            <w:spacing w:val="-4"/>
            <w:sz w:val="24"/>
            <w:szCs w:val="24"/>
            <w:rPrChange w:id="2386" w:author="Worrell, Tyrone C CIV USARMY HQDA ASA ALT (USA)" w:date="2024-09-24T06:42:00Z">
              <w:rPr>
                <w:spacing w:val="-4"/>
                <w:sz w:val="24"/>
              </w:rPr>
            </w:rPrChange>
          </w:rPr>
          <w:delText xml:space="preserve"> </w:delText>
        </w:r>
        <w:r w:rsidRPr="00D25EE3" w:rsidDel="000A1E58">
          <w:rPr>
            <w:rFonts w:ascii="Arial" w:hAnsi="Arial" w:cs="Arial"/>
            <w:sz w:val="24"/>
            <w:szCs w:val="24"/>
            <w:rPrChange w:id="2387" w:author="Worrell, Tyrone C CIV USARMY HQDA ASA ALT (USA)" w:date="2024-09-24T06:42:00Z">
              <w:rPr>
                <w:sz w:val="24"/>
              </w:rPr>
            </w:rPrChange>
          </w:rPr>
          <w:delText>directed</w:delText>
        </w:r>
        <w:r w:rsidRPr="00D25EE3" w:rsidDel="000A1E58">
          <w:rPr>
            <w:rFonts w:ascii="Arial" w:hAnsi="Arial" w:cs="Arial"/>
            <w:spacing w:val="-4"/>
            <w:sz w:val="24"/>
            <w:szCs w:val="24"/>
            <w:rPrChange w:id="2388" w:author="Worrell, Tyrone C CIV USARMY HQDA ASA ALT (USA)" w:date="2024-09-24T06:42:00Z">
              <w:rPr>
                <w:spacing w:val="-4"/>
                <w:sz w:val="24"/>
              </w:rPr>
            </w:rPrChange>
          </w:rPr>
          <w:delText xml:space="preserve"> </w:delText>
        </w:r>
        <w:r w:rsidRPr="00D25EE3" w:rsidDel="000A1E58">
          <w:rPr>
            <w:rFonts w:ascii="Arial" w:hAnsi="Arial" w:cs="Arial"/>
            <w:sz w:val="24"/>
            <w:szCs w:val="24"/>
            <w:rPrChange w:id="2389" w:author="Worrell, Tyrone C CIV USARMY HQDA ASA ALT (USA)" w:date="2024-09-24T06:42:00Z">
              <w:rPr>
                <w:sz w:val="24"/>
              </w:rPr>
            </w:rPrChange>
          </w:rPr>
          <w:delText>by the supported commander.</w:delText>
        </w:r>
        <w:r w:rsidRPr="00D25EE3" w:rsidDel="000A1E58">
          <w:rPr>
            <w:rFonts w:ascii="Arial" w:hAnsi="Arial" w:cs="Arial"/>
            <w:spacing w:val="40"/>
            <w:sz w:val="24"/>
            <w:szCs w:val="24"/>
            <w:rPrChange w:id="2390" w:author="Worrell, Tyrone C CIV USARMY HQDA ASA ALT (USA)" w:date="2024-09-24T06:42:00Z">
              <w:rPr>
                <w:spacing w:val="40"/>
                <w:sz w:val="24"/>
              </w:rPr>
            </w:rPrChange>
          </w:rPr>
          <w:delText xml:space="preserve"> </w:delText>
        </w:r>
        <w:r w:rsidRPr="00D25EE3" w:rsidDel="000A1E58">
          <w:rPr>
            <w:rFonts w:ascii="Arial" w:hAnsi="Arial" w:cs="Arial"/>
            <w:sz w:val="24"/>
            <w:szCs w:val="24"/>
            <w:rPrChange w:id="2391" w:author="Worrell, Tyrone C CIV USARMY HQDA ASA ALT (USA)" w:date="2024-09-24T06:42:00Z">
              <w:rPr>
                <w:sz w:val="24"/>
              </w:rPr>
            </w:rPrChange>
          </w:rPr>
          <w:delText>The HCA is responsible for the authority, including contracting policy, compliance, and oversight of all deployed Army theater support contracting missions.</w:delText>
        </w:r>
      </w:del>
    </w:p>
    <w:p w14:paraId="68FB161D" w14:textId="712C7B87" w:rsidR="007535C8" w:rsidRPr="00D25EE3" w:rsidDel="000A1E58" w:rsidRDefault="007535C8" w:rsidP="007535C8">
      <w:pPr>
        <w:pStyle w:val="ListParagraph"/>
        <w:numPr>
          <w:ilvl w:val="1"/>
          <w:numId w:val="10"/>
        </w:numPr>
        <w:tabs>
          <w:tab w:val="left" w:pos="1959"/>
        </w:tabs>
        <w:spacing w:before="200" w:line="276" w:lineRule="auto"/>
        <w:ind w:right="172" w:firstLine="720"/>
        <w:rPr>
          <w:del w:id="2392" w:author="Worrell, Tyrone C CIV USARMY HQDA ASA ALT (USA)" w:date="2024-09-23T08:21:00Z"/>
          <w:rFonts w:ascii="Arial" w:hAnsi="Arial" w:cs="Arial"/>
          <w:sz w:val="24"/>
          <w:szCs w:val="24"/>
          <w:rPrChange w:id="2393" w:author="Worrell, Tyrone C CIV USARMY HQDA ASA ALT (USA)" w:date="2024-09-24T06:42:00Z">
            <w:rPr>
              <w:del w:id="2394" w:author="Worrell, Tyrone C CIV USARMY HQDA ASA ALT (USA)" w:date="2024-09-23T08:21:00Z"/>
              <w:sz w:val="24"/>
            </w:rPr>
          </w:rPrChange>
        </w:rPr>
      </w:pPr>
      <w:del w:id="2395" w:author="Worrell, Tyrone C CIV USARMY HQDA ASA ALT (USA)" w:date="2024-09-23T08:21:00Z">
        <w:r w:rsidRPr="00D25EE3" w:rsidDel="000A1E58">
          <w:rPr>
            <w:rFonts w:ascii="Arial" w:hAnsi="Arial" w:cs="Arial"/>
            <w:sz w:val="24"/>
            <w:szCs w:val="24"/>
            <w:rPrChange w:id="2396" w:author="Worrell, Tyrone C CIV USARMY HQDA ASA ALT (USA)" w:date="2024-09-24T06:42:00Z">
              <w:rPr>
                <w:sz w:val="24"/>
              </w:rPr>
            </w:rPrChange>
          </w:rPr>
          <w:delText>In conjunction with any PMR performed on a CSB with continency contracting</w:delText>
        </w:r>
        <w:r w:rsidRPr="00D25EE3" w:rsidDel="000A1E58">
          <w:rPr>
            <w:rFonts w:ascii="Arial" w:hAnsi="Arial" w:cs="Arial"/>
            <w:spacing w:val="-6"/>
            <w:sz w:val="24"/>
            <w:szCs w:val="24"/>
            <w:rPrChange w:id="2397" w:author="Worrell, Tyrone C CIV USARMY HQDA ASA ALT (USA)" w:date="2024-09-24T06:42:00Z">
              <w:rPr>
                <w:spacing w:val="-6"/>
                <w:sz w:val="24"/>
              </w:rPr>
            </w:rPrChange>
          </w:rPr>
          <w:delText xml:space="preserve"> </w:delText>
        </w:r>
        <w:r w:rsidRPr="00D25EE3" w:rsidDel="000A1E58">
          <w:rPr>
            <w:rFonts w:ascii="Arial" w:hAnsi="Arial" w:cs="Arial"/>
            <w:sz w:val="24"/>
            <w:szCs w:val="24"/>
            <w:rPrChange w:id="2398" w:author="Worrell, Tyrone C CIV USARMY HQDA ASA ALT (USA)" w:date="2024-09-24T06:42:00Z">
              <w:rPr>
                <w:sz w:val="24"/>
              </w:rPr>
            </w:rPrChange>
          </w:rPr>
          <w:delText>efforts/missions,</w:delText>
        </w:r>
        <w:r w:rsidRPr="00D25EE3" w:rsidDel="000A1E58">
          <w:rPr>
            <w:rFonts w:ascii="Arial" w:hAnsi="Arial" w:cs="Arial"/>
            <w:spacing w:val="-4"/>
            <w:sz w:val="24"/>
            <w:szCs w:val="24"/>
            <w:rPrChange w:id="2399" w:author="Worrell, Tyrone C CIV USARMY HQDA ASA ALT (USA)" w:date="2024-09-24T06:42:00Z">
              <w:rPr>
                <w:spacing w:val="-4"/>
                <w:sz w:val="24"/>
              </w:rPr>
            </w:rPrChange>
          </w:rPr>
          <w:delText xml:space="preserve"> </w:delText>
        </w:r>
        <w:r w:rsidRPr="00D25EE3" w:rsidDel="000A1E58">
          <w:rPr>
            <w:rFonts w:ascii="Arial" w:hAnsi="Arial" w:cs="Arial"/>
            <w:sz w:val="24"/>
            <w:szCs w:val="24"/>
            <w:rPrChange w:id="2400" w:author="Worrell, Tyrone C CIV USARMY HQDA ASA ALT (USA)" w:date="2024-09-24T06:42:00Z">
              <w:rPr>
                <w:sz w:val="24"/>
              </w:rPr>
            </w:rPrChange>
          </w:rPr>
          <w:delText>the</w:delText>
        </w:r>
        <w:r w:rsidRPr="00D25EE3" w:rsidDel="000A1E58">
          <w:rPr>
            <w:rFonts w:ascii="Arial" w:hAnsi="Arial" w:cs="Arial"/>
            <w:spacing w:val="-4"/>
            <w:sz w:val="24"/>
            <w:szCs w:val="24"/>
            <w:rPrChange w:id="2401" w:author="Worrell, Tyrone C CIV USARMY HQDA ASA ALT (USA)" w:date="2024-09-24T06:42:00Z">
              <w:rPr>
                <w:spacing w:val="-4"/>
                <w:sz w:val="24"/>
              </w:rPr>
            </w:rPrChange>
          </w:rPr>
          <w:delText xml:space="preserve"> </w:delText>
        </w:r>
        <w:r w:rsidRPr="00D25EE3" w:rsidDel="000A1E58">
          <w:rPr>
            <w:rFonts w:ascii="Arial" w:hAnsi="Arial" w:cs="Arial"/>
            <w:sz w:val="24"/>
            <w:szCs w:val="24"/>
            <w:rPrChange w:id="2402" w:author="Worrell, Tyrone C CIV USARMY HQDA ASA ALT (USA)" w:date="2024-09-24T06:42:00Z">
              <w:rPr>
                <w:sz w:val="24"/>
              </w:rPr>
            </w:rPrChange>
          </w:rPr>
          <w:delText>HCA</w:delText>
        </w:r>
        <w:r w:rsidRPr="00D25EE3" w:rsidDel="000A1E58">
          <w:rPr>
            <w:rFonts w:ascii="Arial" w:hAnsi="Arial" w:cs="Arial"/>
            <w:spacing w:val="-5"/>
            <w:sz w:val="24"/>
            <w:szCs w:val="24"/>
            <w:rPrChange w:id="2403" w:author="Worrell, Tyrone C CIV USARMY HQDA ASA ALT (USA)" w:date="2024-09-24T06:42:00Z">
              <w:rPr>
                <w:spacing w:val="-5"/>
                <w:sz w:val="24"/>
              </w:rPr>
            </w:rPrChange>
          </w:rPr>
          <w:delText xml:space="preserve"> </w:delText>
        </w:r>
        <w:r w:rsidRPr="00D25EE3" w:rsidDel="000A1E58">
          <w:rPr>
            <w:rFonts w:ascii="Arial" w:hAnsi="Arial" w:cs="Arial"/>
            <w:sz w:val="24"/>
            <w:szCs w:val="24"/>
            <w:rPrChange w:id="2404" w:author="Worrell, Tyrone C CIV USARMY HQDA ASA ALT (USA)" w:date="2024-09-24T06:42:00Z">
              <w:rPr>
                <w:sz w:val="24"/>
              </w:rPr>
            </w:rPrChange>
          </w:rPr>
          <w:delText>shall</w:delText>
        </w:r>
        <w:r w:rsidRPr="00D25EE3" w:rsidDel="000A1E58">
          <w:rPr>
            <w:rFonts w:ascii="Arial" w:hAnsi="Arial" w:cs="Arial"/>
            <w:spacing w:val="-4"/>
            <w:sz w:val="24"/>
            <w:szCs w:val="24"/>
            <w:rPrChange w:id="2405" w:author="Worrell, Tyrone C CIV USARMY HQDA ASA ALT (USA)" w:date="2024-09-24T06:42:00Z">
              <w:rPr>
                <w:spacing w:val="-4"/>
                <w:sz w:val="24"/>
              </w:rPr>
            </w:rPrChange>
          </w:rPr>
          <w:delText xml:space="preserve"> </w:delText>
        </w:r>
        <w:r w:rsidRPr="00D25EE3" w:rsidDel="000A1E58">
          <w:rPr>
            <w:rFonts w:ascii="Arial" w:hAnsi="Arial" w:cs="Arial"/>
            <w:sz w:val="24"/>
            <w:szCs w:val="24"/>
            <w:rPrChange w:id="2406" w:author="Worrell, Tyrone C CIV USARMY HQDA ASA ALT (USA)" w:date="2024-09-24T06:42:00Z">
              <w:rPr>
                <w:sz w:val="24"/>
              </w:rPr>
            </w:rPrChange>
          </w:rPr>
          <w:delText>utilize</w:delText>
        </w:r>
        <w:r w:rsidRPr="00D25EE3" w:rsidDel="000A1E58">
          <w:rPr>
            <w:rFonts w:ascii="Arial" w:hAnsi="Arial" w:cs="Arial"/>
            <w:spacing w:val="-4"/>
            <w:sz w:val="24"/>
            <w:szCs w:val="24"/>
            <w:rPrChange w:id="2407" w:author="Worrell, Tyrone C CIV USARMY HQDA ASA ALT (USA)" w:date="2024-09-24T06:42:00Z">
              <w:rPr>
                <w:spacing w:val="-4"/>
                <w:sz w:val="24"/>
              </w:rPr>
            </w:rPrChange>
          </w:rPr>
          <w:delText xml:space="preserve"> </w:delText>
        </w:r>
        <w:r w:rsidRPr="00D25EE3" w:rsidDel="000A1E58">
          <w:rPr>
            <w:rFonts w:ascii="Arial" w:hAnsi="Arial" w:cs="Arial"/>
            <w:sz w:val="24"/>
            <w:szCs w:val="24"/>
            <w:rPrChange w:id="2408" w:author="Worrell, Tyrone C CIV USARMY HQDA ASA ALT (USA)" w:date="2024-09-24T06:42:00Z">
              <w:rPr>
                <w:sz w:val="24"/>
              </w:rPr>
            </w:rPrChange>
          </w:rPr>
          <w:delText>the</w:delText>
        </w:r>
        <w:r w:rsidRPr="00D25EE3" w:rsidDel="000A1E58">
          <w:rPr>
            <w:rFonts w:ascii="Arial" w:hAnsi="Arial" w:cs="Arial"/>
            <w:spacing w:val="-4"/>
            <w:sz w:val="24"/>
            <w:szCs w:val="24"/>
            <w:rPrChange w:id="2409" w:author="Worrell, Tyrone C CIV USARMY HQDA ASA ALT (USA)" w:date="2024-09-24T06:42:00Z">
              <w:rPr>
                <w:spacing w:val="-4"/>
                <w:sz w:val="24"/>
              </w:rPr>
            </w:rPrChange>
          </w:rPr>
          <w:delText xml:space="preserve"> </w:delText>
        </w:r>
        <w:r w:rsidRPr="00D25EE3" w:rsidDel="000A1E58">
          <w:rPr>
            <w:rFonts w:ascii="Arial" w:hAnsi="Arial" w:cs="Arial"/>
            <w:sz w:val="24"/>
            <w:szCs w:val="24"/>
            <w:rPrChange w:id="2410" w:author="Worrell, Tyrone C CIV USARMY HQDA ASA ALT (USA)" w:date="2024-09-24T06:42:00Z">
              <w:rPr>
                <w:sz w:val="24"/>
              </w:rPr>
            </w:rPrChange>
          </w:rPr>
          <w:delText>Contingency</w:delText>
        </w:r>
        <w:r w:rsidRPr="00D25EE3" w:rsidDel="000A1E58">
          <w:rPr>
            <w:rFonts w:ascii="Arial" w:hAnsi="Arial" w:cs="Arial"/>
            <w:spacing w:val="-4"/>
            <w:sz w:val="24"/>
            <w:szCs w:val="24"/>
            <w:rPrChange w:id="2411" w:author="Worrell, Tyrone C CIV USARMY HQDA ASA ALT (USA)" w:date="2024-09-24T06:42:00Z">
              <w:rPr>
                <w:spacing w:val="-4"/>
                <w:sz w:val="24"/>
              </w:rPr>
            </w:rPrChange>
          </w:rPr>
          <w:delText xml:space="preserve"> </w:delText>
        </w:r>
        <w:r w:rsidRPr="00D25EE3" w:rsidDel="000A1E58">
          <w:rPr>
            <w:rFonts w:ascii="Arial" w:hAnsi="Arial" w:cs="Arial"/>
            <w:sz w:val="24"/>
            <w:szCs w:val="24"/>
            <w:rPrChange w:id="2412" w:author="Worrell, Tyrone C CIV USARMY HQDA ASA ALT (USA)" w:date="2024-09-24T06:42:00Z">
              <w:rPr>
                <w:sz w:val="24"/>
              </w:rPr>
            </w:rPrChange>
          </w:rPr>
          <w:delText>Contracting</w:delText>
        </w:r>
        <w:r w:rsidRPr="00D25EE3" w:rsidDel="000A1E58">
          <w:rPr>
            <w:rFonts w:ascii="Arial" w:hAnsi="Arial" w:cs="Arial"/>
            <w:spacing w:val="-4"/>
            <w:sz w:val="24"/>
            <w:szCs w:val="24"/>
            <w:rPrChange w:id="2413" w:author="Worrell, Tyrone C CIV USARMY HQDA ASA ALT (USA)" w:date="2024-09-24T06:42:00Z">
              <w:rPr>
                <w:spacing w:val="-4"/>
                <w:sz w:val="24"/>
              </w:rPr>
            </w:rPrChange>
          </w:rPr>
          <w:delText xml:space="preserve"> </w:delText>
        </w:r>
      </w:del>
      <w:del w:id="2414" w:author="Worrell, Tyrone C CIV USARMY HQDA ASA ALT (USA)" w:date="2024-07-25T15:28:00Z">
        <w:r w:rsidRPr="00D25EE3" w:rsidDel="003C3615">
          <w:rPr>
            <w:rFonts w:ascii="Arial" w:hAnsi="Arial" w:cs="Arial"/>
            <w:sz w:val="24"/>
            <w:szCs w:val="24"/>
            <w:rPrChange w:id="2415" w:author="Worrell, Tyrone C CIV USARMY HQDA ASA ALT (USA)" w:date="2024-09-24T06:42:00Z">
              <w:rPr>
                <w:sz w:val="24"/>
              </w:rPr>
            </w:rPrChange>
          </w:rPr>
          <w:delText>Question Set</w:delText>
        </w:r>
      </w:del>
      <w:del w:id="2416" w:author="Worrell, Tyrone C CIV USARMY HQDA ASA ALT (USA)" w:date="2024-09-23T08:21:00Z">
        <w:r w:rsidRPr="00D25EE3" w:rsidDel="000A1E58">
          <w:rPr>
            <w:rFonts w:ascii="Arial" w:hAnsi="Arial" w:cs="Arial"/>
            <w:sz w:val="24"/>
            <w:szCs w:val="24"/>
            <w:rPrChange w:id="2417" w:author="Worrell, Tyrone C CIV USARMY HQDA ASA ALT (USA)" w:date="2024-09-24T06:42:00Z">
              <w:rPr>
                <w:sz w:val="24"/>
              </w:rPr>
            </w:rPrChange>
          </w:rPr>
          <w:delText xml:space="preserve">, located on the </w:delText>
        </w:r>
        <w:r w:rsidR="001126AD" w:rsidRPr="00D25EE3" w:rsidDel="000A1E58">
          <w:rPr>
            <w:rFonts w:ascii="Arial" w:hAnsi="Arial" w:cs="Arial"/>
            <w:sz w:val="24"/>
            <w:szCs w:val="24"/>
            <w:rPrChange w:id="2418" w:author="Worrell, Tyrone C CIV USARMY HQDA ASA ALT (USA)" w:date="2024-09-24T06:42:00Z">
              <w:rPr/>
            </w:rPrChange>
          </w:rPr>
          <w:fldChar w:fldCharType="begin"/>
        </w:r>
        <w:r w:rsidR="001126AD" w:rsidRPr="00D25EE3" w:rsidDel="000A1E58">
          <w:rPr>
            <w:rFonts w:ascii="Arial" w:hAnsi="Arial" w:cs="Arial"/>
            <w:sz w:val="24"/>
            <w:szCs w:val="24"/>
            <w:rPrChange w:id="2419" w:author="Worrell, Tyrone C CIV USARMY HQDA ASA ALT (USA)" w:date="2024-09-24T06:42:00Z">
              <w:rPr/>
            </w:rPrChange>
          </w:rPr>
          <w:delInstrText>HYPERLINK "https://armyeitaas.sharepoint-mil.us/sites/ASA-ALT-PAM-ProcProc/SitePages/PMR.aspx" \h</w:delInstrText>
        </w:r>
        <w:r w:rsidR="001126AD" w:rsidRPr="00384759" w:rsidDel="000A1E58">
          <w:rPr>
            <w:rFonts w:ascii="Arial" w:hAnsi="Arial" w:cs="Arial"/>
            <w:sz w:val="24"/>
            <w:szCs w:val="24"/>
          </w:rPr>
        </w:r>
        <w:r w:rsidR="001126AD" w:rsidRPr="00D25EE3" w:rsidDel="000A1E58">
          <w:rPr>
            <w:rFonts w:ascii="Arial" w:hAnsi="Arial" w:cs="Arial"/>
            <w:sz w:val="24"/>
            <w:szCs w:val="24"/>
            <w:rPrChange w:id="2420" w:author="Worrell, Tyrone C CIV USARMY HQDA ASA ALT (USA)" w:date="2024-09-24T06:42:00Z">
              <w:rPr>
                <w:color w:val="0000FF"/>
                <w:sz w:val="24"/>
                <w:u w:val="single" w:color="0000FF"/>
              </w:rPr>
            </w:rPrChange>
          </w:rPr>
          <w:fldChar w:fldCharType="separate"/>
        </w:r>
        <w:r w:rsidRPr="00D25EE3" w:rsidDel="000A1E58">
          <w:rPr>
            <w:rFonts w:ascii="Arial" w:hAnsi="Arial" w:cs="Arial"/>
            <w:color w:val="0000FF"/>
            <w:sz w:val="24"/>
            <w:szCs w:val="24"/>
            <w:u w:val="single" w:color="0000FF"/>
            <w:rPrChange w:id="2421" w:author="Worrell, Tyrone C CIV USARMY HQDA ASA ALT (USA)" w:date="2024-09-24T06:42:00Z">
              <w:rPr>
                <w:color w:val="0000FF"/>
                <w:sz w:val="24"/>
                <w:u w:val="single" w:color="0000FF"/>
              </w:rPr>
            </w:rPrChange>
          </w:rPr>
          <w:delText>PMR SharePoint page</w:delText>
        </w:r>
        <w:r w:rsidR="001126AD" w:rsidRPr="00D25EE3" w:rsidDel="000A1E58">
          <w:rPr>
            <w:rFonts w:ascii="Arial" w:hAnsi="Arial" w:cs="Arial"/>
            <w:color w:val="0000FF"/>
            <w:sz w:val="24"/>
            <w:szCs w:val="24"/>
            <w:u w:val="single" w:color="0000FF"/>
            <w:rPrChange w:id="2422" w:author="Worrell, Tyrone C CIV USARMY HQDA ASA ALT (USA)" w:date="2024-09-24T06:42:00Z">
              <w:rPr>
                <w:color w:val="0000FF"/>
                <w:sz w:val="24"/>
                <w:u w:val="single" w:color="0000FF"/>
              </w:rPr>
            </w:rPrChange>
          </w:rPr>
          <w:fldChar w:fldCharType="end"/>
        </w:r>
        <w:r w:rsidRPr="00D25EE3" w:rsidDel="000A1E58">
          <w:rPr>
            <w:rFonts w:ascii="Arial" w:hAnsi="Arial" w:cs="Arial"/>
            <w:color w:val="0000FF"/>
            <w:sz w:val="24"/>
            <w:szCs w:val="24"/>
            <w:rPrChange w:id="2423" w:author="Worrell, Tyrone C CIV USARMY HQDA ASA ALT (USA)" w:date="2024-09-24T06:42:00Z">
              <w:rPr>
                <w:color w:val="0000FF"/>
                <w:sz w:val="24"/>
              </w:rPr>
            </w:rPrChange>
          </w:rPr>
          <w:delText xml:space="preserve"> </w:delText>
        </w:r>
        <w:r w:rsidRPr="00D25EE3" w:rsidDel="000A1E58">
          <w:rPr>
            <w:rFonts w:ascii="Arial" w:hAnsi="Arial" w:cs="Arial"/>
            <w:sz w:val="24"/>
            <w:szCs w:val="24"/>
            <w:rPrChange w:id="2424" w:author="Worrell, Tyrone C CIV USARMY HQDA ASA ALT (USA)" w:date="2024-09-24T06:42:00Z">
              <w:rPr>
                <w:sz w:val="24"/>
              </w:rPr>
            </w:rPrChange>
          </w:rPr>
          <w:delText>at Procurement.Army.Mil to assess the key internal controls of their contingency contracting operations.</w:delText>
        </w:r>
      </w:del>
    </w:p>
    <w:p w14:paraId="038C3FAA" w14:textId="77777777" w:rsidR="007535C8" w:rsidRPr="00D25EE3" w:rsidRDefault="007535C8" w:rsidP="007535C8">
      <w:pPr>
        <w:pStyle w:val="ListParagraph"/>
        <w:numPr>
          <w:ilvl w:val="0"/>
          <w:numId w:val="10"/>
        </w:numPr>
        <w:tabs>
          <w:tab w:val="left" w:pos="445"/>
        </w:tabs>
        <w:spacing w:before="200" w:line="276" w:lineRule="auto"/>
        <w:ind w:left="119" w:right="1081" w:firstLine="0"/>
        <w:rPr>
          <w:rFonts w:ascii="Arial" w:hAnsi="Arial" w:cs="Arial"/>
          <w:sz w:val="24"/>
          <w:szCs w:val="24"/>
          <w:rPrChange w:id="2425" w:author="Worrell, Tyrone C CIV USARMY HQDA ASA ALT (USA)" w:date="2024-09-24T06:42:00Z">
            <w:rPr>
              <w:sz w:val="24"/>
            </w:rPr>
          </w:rPrChange>
        </w:rPr>
      </w:pPr>
      <w:r w:rsidRPr="00D25EE3">
        <w:rPr>
          <w:rFonts w:ascii="Arial" w:hAnsi="Arial" w:cs="Arial"/>
          <w:sz w:val="24"/>
          <w:szCs w:val="24"/>
          <w:rPrChange w:id="2426" w:author="Worrell, Tyrone C CIV USARMY HQDA ASA ALT (USA)" w:date="2024-09-24T06:42:00Z">
            <w:rPr>
              <w:sz w:val="24"/>
            </w:rPr>
          </w:rPrChange>
        </w:rPr>
        <w:t>Top-level</w:t>
      </w:r>
      <w:r w:rsidRPr="00D25EE3">
        <w:rPr>
          <w:rFonts w:ascii="Arial" w:hAnsi="Arial" w:cs="Arial"/>
          <w:spacing w:val="-4"/>
          <w:sz w:val="24"/>
          <w:szCs w:val="24"/>
          <w:rPrChange w:id="2427" w:author="Worrell, Tyrone C CIV USARMY HQDA ASA ALT (USA)" w:date="2024-09-24T06:42:00Z">
            <w:rPr>
              <w:spacing w:val="-4"/>
              <w:sz w:val="24"/>
            </w:rPr>
          </w:rPrChange>
        </w:rPr>
        <w:t xml:space="preserve"> </w:t>
      </w:r>
      <w:r w:rsidRPr="00D25EE3">
        <w:rPr>
          <w:rFonts w:ascii="Arial" w:hAnsi="Arial" w:cs="Arial"/>
          <w:sz w:val="24"/>
          <w:szCs w:val="24"/>
          <w:rPrChange w:id="2428" w:author="Worrell, Tyrone C CIV USARMY HQDA ASA ALT (USA)" w:date="2024-09-24T06:42:00Z">
            <w:rPr>
              <w:sz w:val="24"/>
            </w:rPr>
          </w:rPrChange>
        </w:rPr>
        <w:t>information</w:t>
      </w:r>
      <w:r w:rsidRPr="00D25EE3">
        <w:rPr>
          <w:rFonts w:ascii="Arial" w:hAnsi="Arial" w:cs="Arial"/>
          <w:spacing w:val="-4"/>
          <w:sz w:val="24"/>
          <w:szCs w:val="24"/>
          <w:rPrChange w:id="2429" w:author="Worrell, Tyrone C CIV USARMY HQDA ASA ALT (USA)" w:date="2024-09-24T06:42:00Z">
            <w:rPr>
              <w:spacing w:val="-4"/>
              <w:sz w:val="24"/>
            </w:rPr>
          </w:rPrChange>
        </w:rPr>
        <w:t xml:space="preserve"> </w:t>
      </w:r>
      <w:r w:rsidRPr="00D25EE3">
        <w:rPr>
          <w:rFonts w:ascii="Arial" w:hAnsi="Arial" w:cs="Arial"/>
          <w:sz w:val="24"/>
          <w:szCs w:val="24"/>
          <w:rPrChange w:id="2430" w:author="Worrell, Tyrone C CIV USARMY HQDA ASA ALT (USA)" w:date="2024-09-24T06:42:00Z">
            <w:rPr>
              <w:sz w:val="24"/>
            </w:rPr>
          </w:rPrChange>
        </w:rPr>
        <w:t>on</w:t>
      </w:r>
      <w:r w:rsidRPr="00D25EE3">
        <w:rPr>
          <w:rFonts w:ascii="Arial" w:hAnsi="Arial" w:cs="Arial"/>
          <w:spacing w:val="-4"/>
          <w:sz w:val="24"/>
          <w:szCs w:val="24"/>
          <w:rPrChange w:id="2431" w:author="Worrell, Tyrone C CIV USARMY HQDA ASA ALT (USA)" w:date="2024-09-24T06:42:00Z">
            <w:rPr>
              <w:spacing w:val="-4"/>
              <w:sz w:val="24"/>
            </w:rPr>
          </w:rPrChange>
        </w:rPr>
        <w:t xml:space="preserve"> </w:t>
      </w:r>
      <w:r w:rsidRPr="00D25EE3">
        <w:rPr>
          <w:rFonts w:ascii="Arial" w:hAnsi="Arial" w:cs="Arial"/>
          <w:sz w:val="24"/>
          <w:szCs w:val="24"/>
          <w:rPrChange w:id="2432" w:author="Worrell, Tyrone C CIV USARMY HQDA ASA ALT (USA)" w:date="2024-09-24T06:42:00Z">
            <w:rPr>
              <w:sz w:val="24"/>
            </w:rPr>
          </w:rPrChange>
        </w:rPr>
        <w:t>review</w:t>
      </w:r>
      <w:r w:rsidRPr="00D25EE3">
        <w:rPr>
          <w:rFonts w:ascii="Arial" w:hAnsi="Arial" w:cs="Arial"/>
          <w:spacing w:val="-6"/>
          <w:sz w:val="24"/>
          <w:szCs w:val="24"/>
          <w:rPrChange w:id="2433" w:author="Worrell, Tyrone C CIV USARMY HQDA ASA ALT (USA)" w:date="2024-09-24T06:42:00Z">
            <w:rPr>
              <w:spacing w:val="-6"/>
              <w:sz w:val="24"/>
            </w:rPr>
          </w:rPrChange>
        </w:rPr>
        <w:t xml:space="preserve"> </w:t>
      </w:r>
      <w:r w:rsidRPr="00D25EE3">
        <w:rPr>
          <w:rFonts w:ascii="Arial" w:hAnsi="Arial" w:cs="Arial"/>
          <w:sz w:val="24"/>
          <w:szCs w:val="24"/>
          <w:rPrChange w:id="2434" w:author="Worrell, Tyrone C CIV USARMY HQDA ASA ALT (USA)" w:date="2024-09-24T06:42:00Z">
            <w:rPr>
              <w:sz w:val="24"/>
            </w:rPr>
          </w:rPrChange>
        </w:rPr>
        <w:t>responsibility,</w:t>
      </w:r>
      <w:r w:rsidRPr="00D25EE3">
        <w:rPr>
          <w:rFonts w:ascii="Arial" w:hAnsi="Arial" w:cs="Arial"/>
          <w:spacing w:val="-4"/>
          <w:sz w:val="24"/>
          <w:szCs w:val="24"/>
          <w:rPrChange w:id="2435" w:author="Worrell, Tyrone C CIV USARMY HQDA ASA ALT (USA)" w:date="2024-09-24T06:42:00Z">
            <w:rPr>
              <w:spacing w:val="-4"/>
              <w:sz w:val="24"/>
            </w:rPr>
          </w:rPrChange>
        </w:rPr>
        <w:t xml:space="preserve"> </w:t>
      </w:r>
      <w:r w:rsidRPr="00D25EE3">
        <w:rPr>
          <w:rFonts w:ascii="Arial" w:hAnsi="Arial" w:cs="Arial"/>
          <w:sz w:val="24"/>
          <w:szCs w:val="24"/>
          <w:rPrChange w:id="2436" w:author="Worrell, Tyrone C CIV USARMY HQDA ASA ALT (USA)" w:date="2024-09-24T06:42:00Z">
            <w:rPr>
              <w:sz w:val="24"/>
            </w:rPr>
          </w:rPrChange>
        </w:rPr>
        <w:t>method</w:t>
      </w:r>
      <w:r w:rsidRPr="00D25EE3">
        <w:rPr>
          <w:rFonts w:ascii="Arial" w:hAnsi="Arial" w:cs="Arial"/>
          <w:spacing w:val="-4"/>
          <w:sz w:val="24"/>
          <w:szCs w:val="24"/>
          <w:rPrChange w:id="2437" w:author="Worrell, Tyrone C CIV USARMY HQDA ASA ALT (USA)" w:date="2024-09-24T06:42:00Z">
            <w:rPr>
              <w:spacing w:val="-4"/>
              <w:sz w:val="24"/>
            </w:rPr>
          </w:rPrChange>
        </w:rPr>
        <w:t xml:space="preserve"> </w:t>
      </w:r>
      <w:r w:rsidRPr="00D25EE3">
        <w:rPr>
          <w:rFonts w:ascii="Arial" w:hAnsi="Arial" w:cs="Arial"/>
          <w:sz w:val="24"/>
          <w:szCs w:val="24"/>
          <w:rPrChange w:id="2438" w:author="Worrell, Tyrone C CIV USARMY HQDA ASA ALT (USA)" w:date="2024-09-24T06:42:00Z">
            <w:rPr>
              <w:sz w:val="24"/>
            </w:rPr>
          </w:rPrChange>
        </w:rPr>
        <w:t>of</w:t>
      </w:r>
      <w:r w:rsidRPr="00D25EE3">
        <w:rPr>
          <w:rFonts w:ascii="Arial" w:hAnsi="Arial" w:cs="Arial"/>
          <w:spacing w:val="-5"/>
          <w:sz w:val="24"/>
          <w:szCs w:val="24"/>
          <w:rPrChange w:id="2439" w:author="Worrell, Tyrone C CIV USARMY HQDA ASA ALT (USA)" w:date="2024-09-24T06:42:00Z">
            <w:rPr>
              <w:spacing w:val="-5"/>
              <w:sz w:val="24"/>
            </w:rPr>
          </w:rPrChange>
        </w:rPr>
        <w:t xml:space="preserve"> </w:t>
      </w:r>
      <w:r w:rsidRPr="00D25EE3">
        <w:rPr>
          <w:rFonts w:ascii="Arial" w:hAnsi="Arial" w:cs="Arial"/>
          <w:sz w:val="24"/>
          <w:szCs w:val="24"/>
          <w:rPrChange w:id="2440" w:author="Worrell, Tyrone C CIV USARMY HQDA ASA ALT (USA)" w:date="2024-09-24T06:42:00Z">
            <w:rPr>
              <w:sz w:val="24"/>
            </w:rPr>
          </w:rPrChange>
        </w:rPr>
        <w:t>assessment,</w:t>
      </w:r>
      <w:r w:rsidRPr="00D25EE3">
        <w:rPr>
          <w:rFonts w:ascii="Arial" w:hAnsi="Arial" w:cs="Arial"/>
          <w:spacing w:val="-6"/>
          <w:sz w:val="24"/>
          <w:szCs w:val="24"/>
          <w:rPrChange w:id="2441" w:author="Worrell, Tyrone C CIV USARMY HQDA ASA ALT (USA)" w:date="2024-09-24T06:42:00Z">
            <w:rPr>
              <w:spacing w:val="-6"/>
              <w:sz w:val="24"/>
            </w:rPr>
          </w:rPrChange>
        </w:rPr>
        <w:t xml:space="preserve"> </w:t>
      </w:r>
      <w:r w:rsidRPr="00D25EE3">
        <w:rPr>
          <w:rFonts w:ascii="Arial" w:hAnsi="Arial" w:cs="Arial"/>
          <w:sz w:val="24"/>
          <w:szCs w:val="24"/>
          <w:rPrChange w:id="2442" w:author="Worrell, Tyrone C CIV USARMY HQDA ASA ALT (USA)" w:date="2024-09-24T06:42:00Z">
            <w:rPr>
              <w:sz w:val="24"/>
            </w:rPr>
          </w:rPrChange>
        </w:rPr>
        <w:t>frequency</w:t>
      </w:r>
      <w:r w:rsidRPr="00D25EE3">
        <w:rPr>
          <w:rFonts w:ascii="Arial" w:hAnsi="Arial" w:cs="Arial"/>
          <w:spacing w:val="-4"/>
          <w:sz w:val="24"/>
          <w:szCs w:val="24"/>
          <w:rPrChange w:id="2443" w:author="Worrell, Tyrone C CIV USARMY HQDA ASA ALT (USA)" w:date="2024-09-24T06:42:00Z">
            <w:rPr>
              <w:spacing w:val="-4"/>
              <w:sz w:val="24"/>
            </w:rPr>
          </w:rPrChange>
        </w:rPr>
        <w:t xml:space="preserve"> </w:t>
      </w:r>
      <w:r w:rsidRPr="00D25EE3">
        <w:rPr>
          <w:rFonts w:ascii="Arial" w:hAnsi="Arial" w:cs="Arial"/>
          <w:sz w:val="24"/>
          <w:szCs w:val="24"/>
          <w:rPrChange w:id="2444" w:author="Worrell, Tyrone C CIV USARMY HQDA ASA ALT (USA)" w:date="2024-09-24T06:42:00Z">
            <w:rPr>
              <w:sz w:val="24"/>
            </w:rPr>
          </w:rPrChange>
        </w:rPr>
        <w:t>of assessment, and assessment instructions is provided in the table below.</w:t>
      </w:r>
    </w:p>
    <w:p w14:paraId="36730A2A" w14:textId="77777777" w:rsidR="007535C8" w:rsidRPr="00D25EE3" w:rsidRDefault="007535C8" w:rsidP="007535C8">
      <w:pPr>
        <w:pStyle w:val="BodyText"/>
        <w:rPr>
          <w:rFonts w:ascii="Arial" w:hAnsi="Arial" w:cs="Arial"/>
          <w:rPrChange w:id="2445" w:author="Worrell, Tyrone C CIV USARMY HQDA ASA ALT (USA)" w:date="2024-09-24T06:42:00Z">
            <w:rPr>
              <w:sz w:val="20"/>
            </w:rPr>
          </w:rPrChange>
        </w:rPr>
      </w:pPr>
    </w:p>
    <w:tbl>
      <w:tblPr>
        <w:tblW w:w="10525" w:type="dxa"/>
        <w:jc w:val="center"/>
        <w:tblLook w:val="04A0" w:firstRow="1" w:lastRow="0" w:firstColumn="1" w:lastColumn="0" w:noHBand="0" w:noVBand="1"/>
      </w:tblPr>
      <w:tblGrid>
        <w:gridCol w:w="777"/>
        <w:gridCol w:w="1164"/>
        <w:gridCol w:w="2074"/>
        <w:gridCol w:w="2082"/>
        <w:gridCol w:w="2247"/>
        <w:gridCol w:w="2181"/>
      </w:tblGrid>
      <w:tr w:rsidR="00D92BB9" w:rsidRPr="00D25EE3" w14:paraId="65473BD5" w14:textId="77777777" w:rsidTr="004A11C5">
        <w:trPr>
          <w:trHeight w:val="503"/>
          <w:tblHeader/>
          <w:jc w:val="center"/>
          <w:ins w:id="2446" w:author="Worrell, Tyrone C CIV USARMY HQDA ASA ALT (USA)" w:date="2024-09-23T08:16:00Z"/>
        </w:trPr>
        <w:tc>
          <w:tcPr>
            <w:tcW w:w="683"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798C4931" w14:textId="77777777" w:rsidR="00D92BB9" w:rsidRPr="00D25EE3" w:rsidRDefault="00D92BB9" w:rsidP="004A11C5">
            <w:pPr>
              <w:jc w:val="center"/>
              <w:rPr>
                <w:ins w:id="2447" w:author="Worrell, Tyrone C CIV USARMY HQDA ASA ALT (USA)" w:date="2024-09-23T08:16:00Z"/>
                <w:rFonts w:ascii="Arial" w:hAnsi="Arial" w:cs="Arial"/>
                <w:b/>
                <w:bCs/>
                <w:color w:val="000000"/>
                <w:sz w:val="24"/>
                <w:szCs w:val="24"/>
                <w:rPrChange w:id="2448" w:author="Worrell, Tyrone C CIV USARMY HQDA ASA ALT (USA)" w:date="2024-09-24T06:42:00Z">
                  <w:rPr>
                    <w:ins w:id="2449" w:author="Worrell, Tyrone C CIV USARMY HQDA ASA ALT (USA)" w:date="2024-09-23T08:16:00Z"/>
                    <w:rFonts w:cs="Arial"/>
                    <w:b/>
                    <w:bCs/>
                    <w:color w:val="000000"/>
                    <w:sz w:val="20"/>
                    <w:szCs w:val="20"/>
                  </w:rPr>
                </w:rPrChange>
              </w:rPr>
            </w:pPr>
            <w:ins w:id="2450" w:author="Worrell, Tyrone C CIV USARMY HQDA ASA ALT (USA)" w:date="2024-09-23T08:16:00Z">
              <w:r w:rsidRPr="00D25EE3">
                <w:rPr>
                  <w:rFonts w:ascii="Arial" w:hAnsi="Arial" w:cs="Arial"/>
                  <w:b/>
                  <w:bCs/>
                  <w:color w:val="000000"/>
                  <w:sz w:val="24"/>
                  <w:szCs w:val="24"/>
                  <w:rPrChange w:id="2451" w:author="Worrell, Tyrone C CIV USARMY HQDA ASA ALT (USA)" w:date="2024-09-24T06:42:00Z">
                    <w:rPr>
                      <w:rFonts w:cs="Arial"/>
                      <w:b/>
                      <w:bCs/>
                      <w:color w:val="000000"/>
                      <w:sz w:val="20"/>
                      <w:szCs w:val="20"/>
                    </w:rPr>
                  </w:rPrChange>
                </w:rPr>
                <w:lastRenderedPageBreak/>
                <w:t>Type</w:t>
              </w:r>
            </w:ins>
          </w:p>
        </w:tc>
        <w:tc>
          <w:tcPr>
            <w:tcW w:w="1006" w:type="dxa"/>
            <w:tcBorders>
              <w:top w:val="single" w:sz="4" w:space="0" w:color="auto"/>
              <w:left w:val="nil"/>
              <w:bottom w:val="single" w:sz="4" w:space="0" w:color="auto"/>
              <w:right w:val="single" w:sz="4" w:space="0" w:color="auto"/>
            </w:tcBorders>
            <w:shd w:val="clear" w:color="000000" w:fill="C6E0B4"/>
            <w:noWrap/>
            <w:vAlign w:val="center"/>
            <w:hideMark/>
          </w:tcPr>
          <w:p w14:paraId="15E0DECE" w14:textId="77777777" w:rsidR="00D92BB9" w:rsidRPr="00D25EE3" w:rsidRDefault="00D92BB9" w:rsidP="004A11C5">
            <w:pPr>
              <w:jc w:val="center"/>
              <w:rPr>
                <w:ins w:id="2452" w:author="Worrell, Tyrone C CIV USARMY HQDA ASA ALT (USA)" w:date="2024-09-23T08:16:00Z"/>
                <w:rFonts w:ascii="Arial" w:hAnsi="Arial" w:cs="Arial"/>
                <w:b/>
                <w:bCs/>
                <w:color w:val="000000"/>
                <w:sz w:val="24"/>
                <w:szCs w:val="24"/>
                <w:rPrChange w:id="2453" w:author="Worrell, Tyrone C CIV USARMY HQDA ASA ALT (USA)" w:date="2024-09-24T06:42:00Z">
                  <w:rPr>
                    <w:ins w:id="2454" w:author="Worrell, Tyrone C CIV USARMY HQDA ASA ALT (USA)" w:date="2024-09-23T08:16:00Z"/>
                    <w:rFonts w:cs="Arial"/>
                    <w:b/>
                    <w:bCs/>
                    <w:color w:val="000000"/>
                    <w:sz w:val="20"/>
                    <w:szCs w:val="20"/>
                  </w:rPr>
                </w:rPrChange>
              </w:rPr>
            </w:pPr>
            <w:ins w:id="2455" w:author="Worrell, Tyrone C CIV USARMY HQDA ASA ALT (USA)" w:date="2024-09-23T08:16:00Z">
              <w:r w:rsidRPr="00D25EE3">
                <w:rPr>
                  <w:rFonts w:ascii="Arial" w:hAnsi="Arial" w:cs="Arial"/>
                  <w:b/>
                  <w:bCs/>
                  <w:color w:val="000000"/>
                  <w:sz w:val="24"/>
                  <w:szCs w:val="24"/>
                  <w:rPrChange w:id="2456" w:author="Worrell, Tyrone C CIV USARMY HQDA ASA ALT (USA)" w:date="2024-09-24T06:42:00Z">
                    <w:rPr>
                      <w:rFonts w:cs="Arial"/>
                      <w:b/>
                      <w:bCs/>
                      <w:color w:val="000000"/>
                      <w:sz w:val="20"/>
                      <w:szCs w:val="20"/>
                    </w:rPr>
                  </w:rPrChange>
                </w:rPr>
                <w:t>Control Type</w:t>
              </w:r>
            </w:ins>
          </w:p>
        </w:tc>
        <w:tc>
          <w:tcPr>
            <w:tcW w:w="2074" w:type="dxa"/>
            <w:tcBorders>
              <w:top w:val="single" w:sz="4" w:space="0" w:color="auto"/>
              <w:left w:val="nil"/>
              <w:bottom w:val="single" w:sz="4" w:space="0" w:color="auto"/>
              <w:right w:val="single" w:sz="4" w:space="0" w:color="auto"/>
            </w:tcBorders>
            <w:shd w:val="clear" w:color="000000" w:fill="C6E0B4"/>
            <w:vAlign w:val="center"/>
            <w:hideMark/>
          </w:tcPr>
          <w:p w14:paraId="6ED03E01" w14:textId="77777777" w:rsidR="00D92BB9" w:rsidRPr="00D25EE3" w:rsidRDefault="00D92BB9" w:rsidP="004A11C5">
            <w:pPr>
              <w:jc w:val="center"/>
              <w:rPr>
                <w:ins w:id="2457" w:author="Worrell, Tyrone C CIV USARMY HQDA ASA ALT (USA)" w:date="2024-09-23T08:16:00Z"/>
                <w:rFonts w:ascii="Arial" w:hAnsi="Arial" w:cs="Arial"/>
                <w:b/>
                <w:bCs/>
                <w:color w:val="000000"/>
                <w:sz w:val="24"/>
                <w:szCs w:val="24"/>
                <w:rPrChange w:id="2458" w:author="Worrell, Tyrone C CIV USARMY HQDA ASA ALT (USA)" w:date="2024-09-24T06:42:00Z">
                  <w:rPr>
                    <w:ins w:id="2459" w:author="Worrell, Tyrone C CIV USARMY HQDA ASA ALT (USA)" w:date="2024-09-23T08:16:00Z"/>
                    <w:rFonts w:cs="Arial"/>
                    <w:b/>
                    <w:bCs/>
                    <w:color w:val="000000"/>
                    <w:sz w:val="20"/>
                    <w:szCs w:val="20"/>
                  </w:rPr>
                </w:rPrChange>
              </w:rPr>
            </w:pPr>
            <w:ins w:id="2460" w:author="Worrell, Tyrone C CIV USARMY HQDA ASA ALT (USA)" w:date="2024-09-23T08:16:00Z">
              <w:r w:rsidRPr="00D25EE3">
                <w:rPr>
                  <w:rFonts w:ascii="Arial" w:hAnsi="Arial" w:cs="Arial"/>
                  <w:b/>
                  <w:bCs/>
                  <w:color w:val="000000"/>
                  <w:sz w:val="24"/>
                  <w:szCs w:val="24"/>
                  <w:rPrChange w:id="2461" w:author="Worrell, Tyrone C CIV USARMY HQDA ASA ALT (USA)" w:date="2024-09-24T06:42:00Z">
                    <w:rPr>
                      <w:rFonts w:cs="Arial"/>
                      <w:b/>
                      <w:bCs/>
                      <w:color w:val="000000"/>
                      <w:sz w:val="20"/>
                      <w:szCs w:val="20"/>
                    </w:rPr>
                  </w:rPrChange>
                </w:rPr>
                <w:t xml:space="preserve">Primary Responsibility for </w:t>
              </w:r>
              <w:r w:rsidRPr="00D25EE3">
                <w:rPr>
                  <w:rFonts w:ascii="Arial" w:hAnsi="Arial" w:cs="Arial"/>
                  <w:b/>
                  <w:bCs/>
                  <w:color w:val="000000"/>
                  <w:sz w:val="24"/>
                  <w:szCs w:val="24"/>
                  <w:rPrChange w:id="2462" w:author="Worrell, Tyrone C CIV USARMY HQDA ASA ALT (USA)" w:date="2024-09-24T06:42:00Z">
                    <w:rPr>
                      <w:rFonts w:cs="Arial"/>
                      <w:b/>
                      <w:bCs/>
                      <w:color w:val="000000"/>
                      <w:sz w:val="20"/>
                      <w:szCs w:val="20"/>
                    </w:rPr>
                  </w:rPrChange>
                </w:rPr>
                <w:br/>
                <w:t>Control Assessment</w:t>
              </w:r>
            </w:ins>
          </w:p>
        </w:tc>
        <w:tc>
          <w:tcPr>
            <w:tcW w:w="2082" w:type="dxa"/>
            <w:tcBorders>
              <w:top w:val="single" w:sz="4" w:space="0" w:color="auto"/>
              <w:left w:val="nil"/>
              <w:bottom w:val="single" w:sz="4" w:space="0" w:color="auto"/>
              <w:right w:val="single" w:sz="4" w:space="0" w:color="auto"/>
            </w:tcBorders>
            <w:shd w:val="clear" w:color="000000" w:fill="C6E0B4"/>
            <w:vAlign w:val="center"/>
            <w:hideMark/>
          </w:tcPr>
          <w:p w14:paraId="45E79CE8" w14:textId="77777777" w:rsidR="00D92BB9" w:rsidRPr="00D25EE3" w:rsidRDefault="00D92BB9" w:rsidP="004A11C5">
            <w:pPr>
              <w:jc w:val="center"/>
              <w:rPr>
                <w:ins w:id="2463" w:author="Worrell, Tyrone C CIV USARMY HQDA ASA ALT (USA)" w:date="2024-09-23T08:16:00Z"/>
                <w:rFonts w:ascii="Arial" w:hAnsi="Arial" w:cs="Arial"/>
                <w:b/>
                <w:bCs/>
                <w:color w:val="000000"/>
                <w:sz w:val="24"/>
                <w:szCs w:val="24"/>
                <w:rPrChange w:id="2464" w:author="Worrell, Tyrone C CIV USARMY HQDA ASA ALT (USA)" w:date="2024-09-24T06:42:00Z">
                  <w:rPr>
                    <w:ins w:id="2465" w:author="Worrell, Tyrone C CIV USARMY HQDA ASA ALT (USA)" w:date="2024-09-23T08:16:00Z"/>
                    <w:rFonts w:cs="Arial"/>
                    <w:b/>
                    <w:bCs/>
                    <w:color w:val="000000"/>
                    <w:sz w:val="20"/>
                    <w:szCs w:val="20"/>
                  </w:rPr>
                </w:rPrChange>
              </w:rPr>
            </w:pPr>
            <w:ins w:id="2466" w:author="Worrell, Tyrone C CIV USARMY HQDA ASA ALT (USA)" w:date="2024-09-23T08:16:00Z">
              <w:r w:rsidRPr="00D25EE3">
                <w:rPr>
                  <w:rFonts w:ascii="Arial" w:hAnsi="Arial" w:cs="Arial"/>
                  <w:b/>
                  <w:bCs/>
                  <w:color w:val="000000"/>
                  <w:sz w:val="24"/>
                  <w:szCs w:val="24"/>
                  <w:rPrChange w:id="2467" w:author="Worrell, Tyrone C CIV USARMY HQDA ASA ALT (USA)" w:date="2024-09-24T06:42:00Z">
                    <w:rPr>
                      <w:rFonts w:cs="Arial"/>
                      <w:b/>
                      <w:bCs/>
                      <w:color w:val="000000"/>
                      <w:sz w:val="20"/>
                      <w:szCs w:val="20"/>
                    </w:rPr>
                  </w:rPrChange>
                </w:rPr>
                <w:t xml:space="preserve">Method of </w:t>
              </w:r>
              <w:r w:rsidRPr="00D25EE3">
                <w:rPr>
                  <w:rFonts w:ascii="Arial" w:hAnsi="Arial" w:cs="Arial"/>
                  <w:b/>
                  <w:bCs/>
                  <w:color w:val="000000"/>
                  <w:sz w:val="24"/>
                  <w:szCs w:val="24"/>
                  <w:rPrChange w:id="2468" w:author="Worrell, Tyrone C CIV USARMY HQDA ASA ALT (USA)" w:date="2024-09-24T06:42:00Z">
                    <w:rPr>
                      <w:rFonts w:cs="Arial"/>
                      <w:b/>
                      <w:bCs/>
                      <w:color w:val="000000"/>
                      <w:sz w:val="20"/>
                      <w:szCs w:val="20"/>
                    </w:rPr>
                  </w:rPrChange>
                </w:rPr>
                <w:br/>
                <w:t>Assessment</w:t>
              </w:r>
            </w:ins>
          </w:p>
        </w:tc>
        <w:tc>
          <w:tcPr>
            <w:tcW w:w="2499" w:type="dxa"/>
            <w:tcBorders>
              <w:top w:val="single" w:sz="4" w:space="0" w:color="auto"/>
              <w:left w:val="nil"/>
              <w:bottom w:val="single" w:sz="4" w:space="0" w:color="auto"/>
              <w:right w:val="single" w:sz="4" w:space="0" w:color="auto"/>
            </w:tcBorders>
            <w:shd w:val="clear" w:color="000000" w:fill="C6E0B4"/>
            <w:vAlign w:val="center"/>
            <w:hideMark/>
          </w:tcPr>
          <w:p w14:paraId="617B4386" w14:textId="77777777" w:rsidR="00D92BB9" w:rsidRPr="00D25EE3" w:rsidRDefault="00D92BB9" w:rsidP="004A11C5">
            <w:pPr>
              <w:jc w:val="center"/>
              <w:rPr>
                <w:ins w:id="2469" w:author="Worrell, Tyrone C CIV USARMY HQDA ASA ALT (USA)" w:date="2024-09-23T08:16:00Z"/>
                <w:rFonts w:ascii="Arial" w:hAnsi="Arial" w:cs="Arial"/>
                <w:b/>
                <w:bCs/>
                <w:color w:val="000000"/>
                <w:sz w:val="24"/>
                <w:szCs w:val="24"/>
                <w:rPrChange w:id="2470" w:author="Worrell, Tyrone C CIV USARMY HQDA ASA ALT (USA)" w:date="2024-09-24T06:42:00Z">
                  <w:rPr>
                    <w:ins w:id="2471" w:author="Worrell, Tyrone C CIV USARMY HQDA ASA ALT (USA)" w:date="2024-09-23T08:16:00Z"/>
                    <w:rFonts w:cs="Arial"/>
                    <w:b/>
                    <w:bCs/>
                    <w:color w:val="000000"/>
                    <w:sz w:val="20"/>
                    <w:szCs w:val="20"/>
                  </w:rPr>
                </w:rPrChange>
              </w:rPr>
            </w:pPr>
            <w:ins w:id="2472" w:author="Worrell, Tyrone C CIV USARMY HQDA ASA ALT (USA)" w:date="2024-09-23T08:16:00Z">
              <w:r w:rsidRPr="00D25EE3">
                <w:rPr>
                  <w:rFonts w:ascii="Arial" w:hAnsi="Arial" w:cs="Arial"/>
                  <w:b/>
                  <w:bCs/>
                  <w:color w:val="000000"/>
                  <w:sz w:val="24"/>
                  <w:szCs w:val="24"/>
                  <w:rPrChange w:id="2473" w:author="Worrell, Tyrone C CIV USARMY HQDA ASA ALT (USA)" w:date="2024-09-24T06:42:00Z">
                    <w:rPr>
                      <w:rFonts w:cs="Arial"/>
                      <w:b/>
                      <w:bCs/>
                      <w:color w:val="000000"/>
                      <w:sz w:val="20"/>
                      <w:szCs w:val="20"/>
                    </w:rPr>
                  </w:rPrChange>
                </w:rPr>
                <w:t>Frequency of Control Assessment</w:t>
              </w:r>
            </w:ins>
          </w:p>
        </w:tc>
        <w:tc>
          <w:tcPr>
            <w:tcW w:w="2181" w:type="dxa"/>
            <w:tcBorders>
              <w:top w:val="single" w:sz="4" w:space="0" w:color="auto"/>
              <w:left w:val="nil"/>
              <w:bottom w:val="single" w:sz="4" w:space="0" w:color="auto"/>
              <w:right w:val="single" w:sz="4" w:space="0" w:color="auto"/>
            </w:tcBorders>
            <w:shd w:val="clear" w:color="000000" w:fill="C6E0B4"/>
            <w:noWrap/>
            <w:vAlign w:val="center"/>
            <w:hideMark/>
          </w:tcPr>
          <w:p w14:paraId="50DA6450" w14:textId="77777777" w:rsidR="00D92BB9" w:rsidRPr="00D25EE3" w:rsidRDefault="00D92BB9" w:rsidP="004A11C5">
            <w:pPr>
              <w:jc w:val="center"/>
              <w:rPr>
                <w:ins w:id="2474" w:author="Worrell, Tyrone C CIV USARMY HQDA ASA ALT (USA)" w:date="2024-09-23T08:16:00Z"/>
                <w:rFonts w:ascii="Arial" w:hAnsi="Arial" w:cs="Arial"/>
                <w:b/>
                <w:bCs/>
                <w:color w:val="000000"/>
                <w:sz w:val="24"/>
                <w:szCs w:val="24"/>
                <w:rPrChange w:id="2475" w:author="Worrell, Tyrone C CIV USARMY HQDA ASA ALT (USA)" w:date="2024-09-24T06:42:00Z">
                  <w:rPr>
                    <w:ins w:id="2476" w:author="Worrell, Tyrone C CIV USARMY HQDA ASA ALT (USA)" w:date="2024-09-23T08:16:00Z"/>
                    <w:rFonts w:cs="Arial"/>
                    <w:b/>
                    <w:bCs/>
                    <w:color w:val="000000"/>
                    <w:sz w:val="20"/>
                    <w:szCs w:val="20"/>
                  </w:rPr>
                </w:rPrChange>
              </w:rPr>
            </w:pPr>
            <w:ins w:id="2477" w:author="Worrell, Tyrone C CIV USARMY HQDA ASA ALT (USA)" w:date="2024-09-23T08:16:00Z">
              <w:r w:rsidRPr="00D25EE3">
                <w:rPr>
                  <w:rFonts w:ascii="Arial" w:hAnsi="Arial" w:cs="Arial"/>
                  <w:b/>
                  <w:bCs/>
                  <w:color w:val="000000"/>
                  <w:sz w:val="24"/>
                  <w:szCs w:val="24"/>
                  <w:rPrChange w:id="2478" w:author="Worrell, Tyrone C CIV USARMY HQDA ASA ALT (USA)" w:date="2024-09-24T06:42:00Z">
                    <w:rPr>
                      <w:rFonts w:cs="Arial"/>
                      <w:b/>
                      <w:bCs/>
                      <w:color w:val="000000"/>
                      <w:sz w:val="20"/>
                      <w:szCs w:val="20"/>
                    </w:rPr>
                  </w:rPrChange>
                </w:rPr>
                <w:t>Assessment Instructions</w:t>
              </w:r>
            </w:ins>
          </w:p>
        </w:tc>
      </w:tr>
      <w:tr w:rsidR="00D92BB9" w:rsidRPr="00D25EE3" w14:paraId="5BFB7B58" w14:textId="77777777" w:rsidTr="004A11C5">
        <w:trPr>
          <w:trHeight w:val="994"/>
          <w:jc w:val="center"/>
          <w:ins w:id="2479" w:author="Worrell, Tyrone C CIV USARMY HQDA ASA ALT (USA)" w:date="2024-09-23T08:16:00Z"/>
        </w:trPr>
        <w:tc>
          <w:tcPr>
            <w:tcW w:w="683" w:type="dxa"/>
            <w:tcBorders>
              <w:top w:val="nil"/>
              <w:left w:val="single" w:sz="4" w:space="0" w:color="auto"/>
              <w:bottom w:val="single" w:sz="4" w:space="0" w:color="auto"/>
              <w:right w:val="single" w:sz="4" w:space="0" w:color="auto"/>
            </w:tcBorders>
            <w:shd w:val="clear" w:color="auto" w:fill="auto"/>
            <w:noWrap/>
            <w:vAlign w:val="center"/>
            <w:hideMark/>
          </w:tcPr>
          <w:p w14:paraId="78CF545C" w14:textId="77777777" w:rsidR="00D92BB9" w:rsidRPr="00D25EE3" w:rsidRDefault="00D92BB9" w:rsidP="004A11C5">
            <w:pPr>
              <w:jc w:val="center"/>
              <w:rPr>
                <w:ins w:id="2480" w:author="Worrell, Tyrone C CIV USARMY HQDA ASA ALT (USA)" w:date="2024-09-23T08:16:00Z"/>
                <w:rFonts w:ascii="Arial" w:hAnsi="Arial" w:cs="Arial"/>
                <w:color w:val="000000"/>
                <w:sz w:val="24"/>
                <w:szCs w:val="24"/>
                <w:rPrChange w:id="2481" w:author="Worrell, Tyrone C CIV USARMY HQDA ASA ALT (USA)" w:date="2024-09-24T06:42:00Z">
                  <w:rPr>
                    <w:ins w:id="2482" w:author="Worrell, Tyrone C CIV USARMY HQDA ASA ALT (USA)" w:date="2024-09-23T08:16:00Z"/>
                    <w:rFonts w:cs="Arial"/>
                    <w:color w:val="000000"/>
                    <w:sz w:val="20"/>
                    <w:szCs w:val="20"/>
                  </w:rPr>
                </w:rPrChange>
              </w:rPr>
            </w:pPr>
            <w:ins w:id="2483" w:author="Worrell, Tyrone C CIV USARMY HQDA ASA ALT (USA)" w:date="2024-09-23T08:16:00Z">
              <w:r w:rsidRPr="00D25EE3">
                <w:rPr>
                  <w:rFonts w:ascii="Arial" w:hAnsi="Arial" w:cs="Arial"/>
                  <w:color w:val="000000"/>
                  <w:sz w:val="24"/>
                  <w:szCs w:val="24"/>
                  <w:rPrChange w:id="2484" w:author="Worrell, Tyrone C CIV USARMY HQDA ASA ALT (USA)" w:date="2024-09-24T06:42:00Z">
                    <w:rPr>
                      <w:rFonts w:cs="Arial"/>
                      <w:color w:val="000000"/>
                      <w:sz w:val="20"/>
                      <w:szCs w:val="20"/>
                    </w:rPr>
                  </w:rPrChange>
                </w:rPr>
                <w:t>1</w:t>
              </w:r>
            </w:ins>
          </w:p>
        </w:tc>
        <w:tc>
          <w:tcPr>
            <w:tcW w:w="1006" w:type="dxa"/>
            <w:tcBorders>
              <w:top w:val="nil"/>
              <w:left w:val="nil"/>
              <w:bottom w:val="single" w:sz="4" w:space="0" w:color="auto"/>
              <w:right w:val="single" w:sz="4" w:space="0" w:color="auto"/>
            </w:tcBorders>
            <w:shd w:val="clear" w:color="auto" w:fill="auto"/>
            <w:vAlign w:val="center"/>
            <w:hideMark/>
          </w:tcPr>
          <w:p w14:paraId="44E44289" w14:textId="77777777" w:rsidR="00D92BB9" w:rsidRPr="00D25EE3" w:rsidRDefault="00D92BB9" w:rsidP="004A11C5">
            <w:pPr>
              <w:rPr>
                <w:ins w:id="2485" w:author="Worrell, Tyrone C CIV USARMY HQDA ASA ALT (USA)" w:date="2024-09-23T08:16:00Z"/>
                <w:rFonts w:ascii="Arial" w:hAnsi="Arial" w:cs="Arial"/>
                <w:color w:val="000000"/>
                <w:sz w:val="24"/>
                <w:szCs w:val="24"/>
                <w:rPrChange w:id="2486" w:author="Worrell, Tyrone C CIV USARMY HQDA ASA ALT (USA)" w:date="2024-09-24T06:42:00Z">
                  <w:rPr>
                    <w:ins w:id="2487" w:author="Worrell, Tyrone C CIV USARMY HQDA ASA ALT (USA)" w:date="2024-09-23T08:16:00Z"/>
                    <w:rFonts w:cs="Arial"/>
                    <w:color w:val="000000"/>
                    <w:sz w:val="20"/>
                    <w:szCs w:val="20"/>
                  </w:rPr>
                </w:rPrChange>
              </w:rPr>
            </w:pPr>
            <w:ins w:id="2488" w:author="Worrell, Tyrone C CIV USARMY HQDA ASA ALT (USA)" w:date="2024-09-23T08:16:00Z">
              <w:r w:rsidRPr="00D25EE3">
                <w:rPr>
                  <w:rFonts w:ascii="Arial" w:hAnsi="Arial" w:cs="Arial"/>
                  <w:color w:val="000000"/>
                  <w:sz w:val="24"/>
                  <w:szCs w:val="24"/>
                  <w:rPrChange w:id="2489" w:author="Worrell, Tyrone C CIV USARMY HQDA ASA ALT (USA)" w:date="2024-09-24T06:42:00Z">
                    <w:rPr>
                      <w:rFonts w:cs="Arial"/>
                      <w:color w:val="000000"/>
                      <w:sz w:val="20"/>
                      <w:szCs w:val="20"/>
                    </w:rPr>
                  </w:rPrChange>
                </w:rPr>
                <w:t>Internal Controls (Other than Key Controls</w:t>
              </w:r>
            </w:ins>
          </w:p>
        </w:tc>
        <w:tc>
          <w:tcPr>
            <w:tcW w:w="2074" w:type="dxa"/>
            <w:tcBorders>
              <w:top w:val="nil"/>
              <w:left w:val="nil"/>
              <w:bottom w:val="single" w:sz="4" w:space="0" w:color="auto"/>
              <w:right w:val="single" w:sz="4" w:space="0" w:color="auto"/>
            </w:tcBorders>
            <w:shd w:val="clear" w:color="auto" w:fill="auto"/>
            <w:noWrap/>
            <w:vAlign w:val="center"/>
            <w:hideMark/>
          </w:tcPr>
          <w:p w14:paraId="03D95804" w14:textId="77777777" w:rsidR="00D92BB9" w:rsidRPr="00D25EE3" w:rsidRDefault="00D92BB9" w:rsidP="004A11C5">
            <w:pPr>
              <w:jc w:val="center"/>
              <w:rPr>
                <w:ins w:id="2490" w:author="Worrell, Tyrone C CIV USARMY HQDA ASA ALT (USA)" w:date="2024-09-23T08:16:00Z"/>
                <w:rFonts w:ascii="Arial" w:hAnsi="Arial" w:cs="Arial"/>
                <w:color w:val="000000"/>
                <w:sz w:val="24"/>
                <w:szCs w:val="24"/>
                <w:rPrChange w:id="2491" w:author="Worrell, Tyrone C CIV USARMY HQDA ASA ALT (USA)" w:date="2024-09-24T06:42:00Z">
                  <w:rPr>
                    <w:ins w:id="2492" w:author="Worrell, Tyrone C CIV USARMY HQDA ASA ALT (USA)" w:date="2024-09-23T08:16:00Z"/>
                    <w:rFonts w:cs="Arial"/>
                    <w:color w:val="000000"/>
                    <w:sz w:val="20"/>
                    <w:szCs w:val="20"/>
                  </w:rPr>
                </w:rPrChange>
              </w:rPr>
            </w:pPr>
            <w:ins w:id="2493" w:author="Worrell, Tyrone C CIV USARMY HQDA ASA ALT (USA)" w:date="2024-09-23T08:16:00Z">
              <w:r w:rsidRPr="00D25EE3">
                <w:rPr>
                  <w:rFonts w:ascii="Arial" w:hAnsi="Arial" w:cs="Arial"/>
                  <w:color w:val="000000"/>
                  <w:sz w:val="24"/>
                  <w:szCs w:val="24"/>
                  <w:rPrChange w:id="2494" w:author="Worrell, Tyrone C CIV USARMY HQDA ASA ALT (USA)" w:date="2024-09-24T06:42:00Z">
                    <w:rPr>
                      <w:rFonts w:cs="Arial"/>
                      <w:color w:val="000000"/>
                      <w:sz w:val="20"/>
                      <w:szCs w:val="20"/>
                    </w:rPr>
                  </w:rPrChange>
                </w:rPr>
                <w:t>Contracting Activity (CA) Management</w:t>
              </w:r>
            </w:ins>
          </w:p>
        </w:tc>
        <w:tc>
          <w:tcPr>
            <w:tcW w:w="2082" w:type="dxa"/>
            <w:tcBorders>
              <w:top w:val="nil"/>
              <w:left w:val="nil"/>
              <w:bottom w:val="single" w:sz="4" w:space="0" w:color="auto"/>
              <w:right w:val="single" w:sz="4" w:space="0" w:color="auto"/>
            </w:tcBorders>
            <w:shd w:val="clear" w:color="auto" w:fill="auto"/>
            <w:vAlign w:val="center"/>
            <w:hideMark/>
          </w:tcPr>
          <w:p w14:paraId="4412478D" w14:textId="77777777" w:rsidR="00D92BB9" w:rsidRPr="00D25EE3" w:rsidRDefault="00D92BB9" w:rsidP="004A11C5">
            <w:pPr>
              <w:jc w:val="center"/>
              <w:rPr>
                <w:ins w:id="2495" w:author="Worrell, Tyrone C CIV USARMY HQDA ASA ALT (USA)" w:date="2024-09-23T08:16:00Z"/>
                <w:rFonts w:ascii="Arial" w:hAnsi="Arial" w:cs="Arial"/>
                <w:color w:val="000000"/>
                <w:sz w:val="24"/>
                <w:szCs w:val="24"/>
                <w:rPrChange w:id="2496" w:author="Worrell, Tyrone C CIV USARMY HQDA ASA ALT (USA)" w:date="2024-09-24T06:42:00Z">
                  <w:rPr>
                    <w:ins w:id="2497" w:author="Worrell, Tyrone C CIV USARMY HQDA ASA ALT (USA)" w:date="2024-09-23T08:16:00Z"/>
                    <w:rFonts w:cs="Arial"/>
                    <w:color w:val="000000"/>
                    <w:sz w:val="20"/>
                    <w:szCs w:val="20"/>
                  </w:rPr>
                </w:rPrChange>
              </w:rPr>
            </w:pPr>
            <w:ins w:id="2498" w:author="Worrell, Tyrone C CIV USARMY HQDA ASA ALT (USA)" w:date="2024-09-23T08:16:00Z">
              <w:r w:rsidRPr="00D25EE3">
                <w:rPr>
                  <w:rFonts w:ascii="Arial" w:hAnsi="Arial" w:cs="Arial"/>
                  <w:color w:val="000000"/>
                  <w:sz w:val="24"/>
                  <w:szCs w:val="24"/>
                  <w:rPrChange w:id="2499" w:author="Worrell, Tyrone C CIV USARMY HQDA ASA ALT (USA)" w:date="2024-09-24T06:42:00Z">
                    <w:rPr>
                      <w:rFonts w:cs="Arial"/>
                      <w:color w:val="000000"/>
                      <w:sz w:val="20"/>
                      <w:szCs w:val="20"/>
                    </w:rPr>
                  </w:rPrChange>
                </w:rPr>
                <w:t>Business clearance, legal review, local policy and compliance reviews and self- assessments</w:t>
              </w:r>
            </w:ins>
          </w:p>
        </w:tc>
        <w:tc>
          <w:tcPr>
            <w:tcW w:w="2499" w:type="dxa"/>
            <w:tcBorders>
              <w:top w:val="nil"/>
              <w:left w:val="nil"/>
              <w:bottom w:val="single" w:sz="4" w:space="0" w:color="auto"/>
              <w:right w:val="single" w:sz="4" w:space="0" w:color="auto"/>
            </w:tcBorders>
            <w:shd w:val="clear" w:color="auto" w:fill="auto"/>
            <w:vAlign w:val="center"/>
            <w:hideMark/>
          </w:tcPr>
          <w:p w14:paraId="0C4FCB9C" w14:textId="77777777" w:rsidR="00D92BB9" w:rsidRPr="00D25EE3" w:rsidRDefault="00D92BB9" w:rsidP="004A11C5">
            <w:pPr>
              <w:jc w:val="center"/>
              <w:rPr>
                <w:ins w:id="2500" w:author="Worrell, Tyrone C CIV USARMY HQDA ASA ALT (USA)" w:date="2024-09-23T08:16:00Z"/>
                <w:rFonts w:ascii="Arial" w:hAnsi="Arial" w:cs="Arial"/>
                <w:color w:val="000000"/>
                <w:sz w:val="24"/>
                <w:szCs w:val="24"/>
                <w:rPrChange w:id="2501" w:author="Worrell, Tyrone C CIV USARMY HQDA ASA ALT (USA)" w:date="2024-09-24T06:42:00Z">
                  <w:rPr>
                    <w:ins w:id="2502" w:author="Worrell, Tyrone C CIV USARMY HQDA ASA ALT (USA)" w:date="2024-09-23T08:16:00Z"/>
                    <w:rFonts w:cs="Arial"/>
                    <w:color w:val="000000"/>
                    <w:sz w:val="20"/>
                    <w:szCs w:val="20"/>
                  </w:rPr>
                </w:rPrChange>
              </w:rPr>
            </w:pPr>
            <w:ins w:id="2503" w:author="Worrell, Tyrone C CIV USARMY HQDA ASA ALT (USA)" w:date="2024-09-23T08:16:00Z">
              <w:r w:rsidRPr="00D25EE3">
                <w:rPr>
                  <w:rFonts w:ascii="Arial" w:hAnsi="Arial" w:cs="Arial"/>
                  <w:color w:val="000000"/>
                  <w:sz w:val="24"/>
                  <w:szCs w:val="24"/>
                  <w:rPrChange w:id="2504" w:author="Worrell, Tyrone C CIV USARMY HQDA ASA ALT (USA)" w:date="2024-09-24T06:42:00Z">
                    <w:rPr>
                      <w:rFonts w:cs="Arial"/>
                      <w:color w:val="000000"/>
                      <w:sz w:val="20"/>
                      <w:szCs w:val="20"/>
                    </w:rPr>
                  </w:rPrChange>
                </w:rPr>
                <w:t>Action-by-Action IAW CA</w:t>
              </w:r>
            </w:ins>
          </w:p>
        </w:tc>
        <w:tc>
          <w:tcPr>
            <w:tcW w:w="2181" w:type="dxa"/>
            <w:tcBorders>
              <w:top w:val="nil"/>
              <w:left w:val="nil"/>
              <w:bottom w:val="single" w:sz="4" w:space="0" w:color="auto"/>
              <w:right w:val="single" w:sz="4" w:space="0" w:color="auto"/>
            </w:tcBorders>
            <w:shd w:val="clear" w:color="auto" w:fill="auto"/>
            <w:noWrap/>
            <w:vAlign w:val="center"/>
            <w:hideMark/>
          </w:tcPr>
          <w:p w14:paraId="6C42DBE9" w14:textId="77777777" w:rsidR="00D92BB9" w:rsidRPr="00D25EE3" w:rsidRDefault="00D92BB9" w:rsidP="004A11C5">
            <w:pPr>
              <w:jc w:val="center"/>
              <w:rPr>
                <w:ins w:id="2505" w:author="Worrell, Tyrone C CIV USARMY HQDA ASA ALT (USA)" w:date="2024-09-23T08:16:00Z"/>
                <w:rFonts w:ascii="Arial" w:hAnsi="Arial" w:cs="Arial"/>
                <w:color w:val="000000"/>
                <w:sz w:val="24"/>
                <w:szCs w:val="24"/>
                <w:rPrChange w:id="2506" w:author="Worrell, Tyrone C CIV USARMY HQDA ASA ALT (USA)" w:date="2024-09-24T06:42:00Z">
                  <w:rPr>
                    <w:ins w:id="2507" w:author="Worrell, Tyrone C CIV USARMY HQDA ASA ALT (USA)" w:date="2024-09-23T08:16:00Z"/>
                    <w:rFonts w:cs="Arial"/>
                    <w:color w:val="000000"/>
                    <w:sz w:val="20"/>
                    <w:szCs w:val="20"/>
                  </w:rPr>
                </w:rPrChange>
              </w:rPr>
            </w:pPr>
            <w:ins w:id="2508" w:author="Worrell, Tyrone C CIV USARMY HQDA ASA ALT (USA)" w:date="2024-09-23T08:16:00Z">
              <w:r w:rsidRPr="00D25EE3">
                <w:rPr>
                  <w:rFonts w:ascii="Arial" w:hAnsi="Arial" w:cs="Arial"/>
                  <w:color w:val="000000"/>
                  <w:sz w:val="24"/>
                  <w:szCs w:val="24"/>
                  <w:rPrChange w:id="2509" w:author="Worrell, Tyrone C CIV USARMY HQDA ASA ALT (USA)" w:date="2024-09-24T06:42:00Z">
                    <w:rPr>
                      <w:rFonts w:cs="Arial"/>
                      <w:color w:val="000000"/>
                      <w:sz w:val="20"/>
                      <w:szCs w:val="20"/>
                    </w:rPr>
                  </w:rPrChange>
                </w:rPr>
                <w:t>CA</w:t>
              </w:r>
            </w:ins>
          </w:p>
        </w:tc>
      </w:tr>
      <w:tr w:rsidR="00D92BB9" w:rsidRPr="00D25EE3" w14:paraId="0945B608" w14:textId="77777777" w:rsidTr="004A11C5">
        <w:trPr>
          <w:trHeight w:val="1225"/>
          <w:jc w:val="center"/>
          <w:ins w:id="2510" w:author="Worrell, Tyrone C CIV USARMY HQDA ASA ALT (USA)" w:date="2024-09-23T08:16:00Z"/>
        </w:trPr>
        <w:tc>
          <w:tcPr>
            <w:tcW w:w="68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9B7C8FE" w14:textId="77777777" w:rsidR="00D92BB9" w:rsidRPr="00D25EE3" w:rsidRDefault="00D92BB9" w:rsidP="004A11C5">
            <w:pPr>
              <w:jc w:val="center"/>
              <w:rPr>
                <w:ins w:id="2511" w:author="Worrell, Tyrone C CIV USARMY HQDA ASA ALT (USA)" w:date="2024-09-23T08:16:00Z"/>
                <w:rFonts w:ascii="Arial" w:hAnsi="Arial" w:cs="Arial"/>
                <w:color w:val="000000"/>
                <w:sz w:val="24"/>
                <w:szCs w:val="24"/>
                <w:rPrChange w:id="2512" w:author="Worrell, Tyrone C CIV USARMY HQDA ASA ALT (USA)" w:date="2024-09-24T06:42:00Z">
                  <w:rPr>
                    <w:ins w:id="2513" w:author="Worrell, Tyrone C CIV USARMY HQDA ASA ALT (USA)" w:date="2024-09-23T08:16:00Z"/>
                    <w:rFonts w:cs="Arial"/>
                    <w:color w:val="000000"/>
                    <w:sz w:val="20"/>
                    <w:szCs w:val="20"/>
                  </w:rPr>
                </w:rPrChange>
              </w:rPr>
            </w:pPr>
            <w:ins w:id="2514" w:author="Worrell, Tyrone C CIV USARMY HQDA ASA ALT (USA)" w:date="2024-09-23T08:16:00Z">
              <w:r w:rsidRPr="00D25EE3">
                <w:rPr>
                  <w:rFonts w:ascii="Arial" w:hAnsi="Arial" w:cs="Arial"/>
                  <w:color w:val="000000"/>
                  <w:sz w:val="24"/>
                  <w:szCs w:val="24"/>
                  <w:rPrChange w:id="2515" w:author="Worrell, Tyrone C CIV USARMY HQDA ASA ALT (USA)" w:date="2024-09-24T06:42:00Z">
                    <w:rPr>
                      <w:rFonts w:cs="Arial"/>
                      <w:color w:val="000000"/>
                      <w:sz w:val="20"/>
                      <w:szCs w:val="20"/>
                    </w:rPr>
                  </w:rPrChange>
                </w:rPr>
                <w:t>2</w:t>
              </w:r>
            </w:ins>
          </w:p>
        </w:tc>
        <w:tc>
          <w:tcPr>
            <w:tcW w:w="1006" w:type="dxa"/>
            <w:vMerge w:val="restart"/>
            <w:tcBorders>
              <w:top w:val="nil"/>
              <w:left w:val="single" w:sz="4" w:space="0" w:color="auto"/>
              <w:bottom w:val="single" w:sz="4" w:space="0" w:color="auto"/>
              <w:right w:val="single" w:sz="4" w:space="0" w:color="auto"/>
            </w:tcBorders>
            <w:shd w:val="clear" w:color="auto" w:fill="auto"/>
            <w:vAlign w:val="center"/>
            <w:hideMark/>
          </w:tcPr>
          <w:p w14:paraId="7AA692EF" w14:textId="77777777" w:rsidR="00D92BB9" w:rsidRPr="00D25EE3" w:rsidRDefault="00D92BB9" w:rsidP="004A11C5">
            <w:pPr>
              <w:rPr>
                <w:ins w:id="2516" w:author="Worrell, Tyrone C CIV USARMY HQDA ASA ALT (USA)" w:date="2024-09-23T08:16:00Z"/>
                <w:rFonts w:ascii="Arial" w:hAnsi="Arial" w:cs="Arial"/>
                <w:color w:val="000000"/>
                <w:sz w:val="24"/>
                <w:szCs w:val="24"/>
                <w:rPrChange w:id="2517" w:author="Worrell, Tyrone C CIV USARMY HQDA ASA ALT (USA)" w:date="2024-09-24T06:42:00Z">
                  <w:rPr>
                    <w:ins w:id="2518" w:author="Worrell, Tyrone C CIV USARMY HQDA ASA ALT (USA)" w:date="2024-09-23T08:16:00Z"/>
                    <w:rFonts w:cs="Arial"/>
                    <w:color w:val="000000"/>
                    <w:sz w:val="20"/>
                    <w:szCs w:val="20"/>
                  </w:rPr>
                </w:rPrChange>
              </w:rPr>
            </w:pPr>
            <w:ins w:id="2519" w:author="Worrell, Tyrone C CIV USARMY HQDA ASA ALT (USA)" w:date="2024-09-23T08:16:00Z">
              <w:r w:rsidRPr="00D25EE3">
                <w:rPr>
                  <w:rFonts w:ascii="Arial" w:hAnsi="Arial" w:cs="Arial"/>
                  <w:color w:val="000000"/>
                  <w:sz w:val="24"/>
                  <w:szCs w:val="24"/>
                  <w:rPrChange w:id="2520" w:author="Worrell, Tyrone C CIV USARMY HQDA ASA ALT (USA)" w:date="2024-09-24T06:42:00Z">
                    <w:rPr>
                      <w:rFonts w:cs="Arial"/>
                      <w:color w:val="000000"/>
                      <w:sz w:val="20"/>
                      <w:szCs w:val="20"/>
                    </w:rPr>
                  </w:rPrChange>
                </w:rPr>
                <w:t>Key Internal Controls</w:t>
              </w:r>
            </w:ins>
          </w:p>
        </w:tc>
        <w:tc>
          <w:tcPr>
            <w:tcW w:w="2074" w:type="dxa"/>
            <w:tcBorders>
              <w:top w:val="nil"/>
              <w:left w:val="nil"/>
              <w:bottom w:val="single" w:sz="4" w:space="0" w:color="auto"/>
              <w:right w:val="single" w:sz="4" w:space="0" w:color="auto"/>
            </w:tcBorders>
            <w:shd w:val="clear" w:color="auto" w:fill="auto"/>
            <w:noWrap/>
            <w:vAlign w:val="center"/>
            <w:hideMark/>
          </w:tcPr>
          <w:p w14:paraId="635FD2C8" w14:textId="77777777" w:rsidR="00D92BB9" w:rsidRPr="00D25EE3" w:rsidRDefault="00D92BB9" w:rsidP="004A11C5">
            <w:pPr>
              <w:jc w:val="center"/>
              <w:rPr>
                <w:ins w:id="2521" w:author="Worrell, Tyrone C CIV USARMY HQDA ASA ALT (USA)" w:date="2024-09-23T08:16:00Z"/>
                <w:rFonts w:ascii="Arial" w:hAnsi="Arial" w:cs="Arial"/>
                <w:color w:val="000000"/>
                <w:sz w:val="24"/>
                <w:szCs w:val="24"/>
                <w:rPrChange w:id="2522" w:author="Worrell, Tyrone C CIV USARMY HQDA ASA ALT (USA)" w:date="2024-09-24T06:42:00Z">
                  <w:rPr>
                    <w:ins w:id="2523" w:author="Worrell, Tyrone C CIV USARMY HQDA ASA ALT (USA)" w:date="2024-09-23T08:16:00Z"/>
                    <w:rFonts w:cs="Arial"/>
                    <w:color w:val="000000"/>
                    <w:sz w:val="20"/>
                    <w:szCs w:val="20"/>
                  </w:rPr>
                </w:rPrChange>
              </w:rPr>
            </w:pPr>
            <w:ins w:id="2524" w:author="Worrell, Tyrone C CIV USARMY HQDA ASA ALT (USA)" w:date="2024-09-23T08:16:00Z">
              <w:r w:rsidRPr="00D25EE3">
                <w:rPr>
                  <w:rFonts w:ascii="Arial" w:hAnsi="Arial" w:cs="Arial"/>
                  <w:color w:val="000000"/>
                  <w:sz w:val="24"/>
                  <w:szCs w:val="24"/>
                  <w:rPrChange w:id="2525" w:author="Worrell, Tyrone C CIV USARMY HQDA ASA ALT (USA)" w:date="2024-09-24T06:42:00Z">
                    <w:rPr>
                      <w:rFonts w:cs="Arial"/>
                      <w:color w:val="000000"/>
                      <w:sz w:val="20"/>
                      <w:szCs w:val="20"/>
                    </w:rPr>
                  </w:rPrChange>
                </w:rPr>
                <w:t>HCAs, SCOs</w:t>
              </w:r>
            </w:ins>
          </w:p>
        </w:tc>
        <w:tc>
          <w:tcPr>
            <w:tcW w:w="2082" w:type="dxa"/>
            <w:tcBorders>
              <w:top w:val="nil"/>
              <w:left w:val="nil"/>
              <w:bottom w:val="single" w:sz="4" w:space="0" w:color="auto"/>
              <w:right w:val="single" w:sz="4" w:space="0" w:color="auto"/>
            </w:tcBorders>
            <w:shd w:val="clear" w:color="auto" w:fill="auto"/>
            <w:vAlign w:val="center"/>
            <w:hideMark/>
          </w:tcPr>
          <w:p w14:paraId="6E263B83" w14:textId="77777777" w:rsidR="00D92BB9" w:rsidRPr="00D25EE3" w:rsidRDefault="00D92BB9" w:rsidP="004A11C5">
            <w:pPr>
              <w:jc w:val="center"/>
              <w:rPr>
                <w:ins w:id="2526" w:author="Worrell, Tyrone C CIV USARMY HQDA ASA ALT (USA)" w:date="2024-09-23T08:16:00Z"/>
                <w:rFonts w:ascii="Arial" w:hAnsi="Arial" w:cs="Arial"/>
                <w:color w:val="000000"/>
                <w:sz w:val="24"/>
                <w:szCs w:val="24"/>
                <w:rPrChange w:id="2527" w:author="Worrell, Tyrone C CIV USARMY HQDA ASA ALT (USA)" w:date="2024-09-24T06:42:00Z">
                  <w:rPr>
                    <w:ins w:id="2528" w:author="Worrell, Tyrone C CIV USARMY HQDA ASA ALT (USA)" w:date="2024-09-23T08:16:00Z"/>
                    <w:rFonts w:cs="Arial"/>
                    <w:color w:val="000000"/>
                    <w:sz w:val="20"/>
                    <w:szCs w:val="20"/>
                  </w:rPr>
                </w:rPrChange>
              </w:rPr>
            </w:pPr>
            <w:ins w:id="2529" w:author="Worrell, Tyrone C CIV USARMY HQDA ASA ALT (USA)" w:date="2024-09-23T08:16:00Z">
              <w:r w:rsidRPr="00D25EE3">
                <w:rPr>
                  <w:rFonts w:ascii="Arial" w:hAnsi="Arial" w:cs="Arial"/>
                  <w:color w:val="000000"/>
                  <w:spacing w:val="-2"/>
                  <w:sz w:val="24"/>
                  <w:szCs w:val="24"/>
                  <w:rPrChange w:id="2530" w:author="Worrell, Tyrone C CIV USARMY HQDA ASA ALT (USA)" w:date="2024-09-24T06:42:00Z">
                    <w:rPr>
                      <w:rFonts w:cs="Arial"/>
                      <w:color w:val="000000"/>
                      <w:spacing w:val="-2"/>
                      <w:sz w:val="20"/>
                    </w:rPr>
                  </w:rPrChange>
                </w:rPr>
                <w:t>Internal Control Question Set</w:t>
              </w:r>
              <w:r w:rsidRPr="00D25EE3">
                <w:rPr>
                  <w:rFonts w:ascii="Arial" w:hAnsi="Arial" w:cs="Arial"/>
                  <w:color w:val="000000"/>
                  <w:spacing w:val="-2"/>
                  <w:sz w:val="24"/>
                  <w:szCs w:val="24"/>
                  <w:rPrChange w:id="2531" w:author="Worrell, Tyrone C CIV USARMY HQDA ASA ALT (USA)" w:date="2024-09-24T06:42:00Z">
                    <w:rPr>
                      <w:rFonts w:cs="Arial"/>
                      <w:color w:val="000000"/>
                      <w:spacing w:val="-2"/>
                      <w:sz w:val="20"/>
                    </w:rPr>
                  </w:rPrChange>
                </w:rPr>
                <w:br/>
              </w:r>
              <w:r w:rsidRPr="00D25EE3">
                <w:rPr>
                  <w:rFonts w:ascii="Arial" w:hAnsi="Arial" w:cs="Arial"/>
                  <w:color w:val="000000"/>
                  <w:spacing w:val="-2"/>
                  <w:sz w:val="24"/>
                  <w:szCs w:val="24"/>
                  <w:rPrChange w:id="2532" w:author="Worrell, Tyrone C CIV USARMY HQDA ASA ALT (USA)" w:date="2024-09-24T06:42:00Z">
                    <w:rPr>
                      <w:rFonts w:cs="Arial"/>
                      <w:color w:val="000000"/>
                      <w:spacing w:val="-2"/>
                      <w:sz w:val="20"/>
                    </w:rPr>
                  </w:rPrChange>
                </w:rPr>
                <w:br/>
                <w:t>*Contingency Contracting Toolkit (as applicable)</w:t>
              </w:r>
            </w:ins>
          </w:p>
        </w:tc>
        <w:tc>
          <w:tcPr>
            <w:tcW w:w="2499" w:type="dxa"/>
            <w:tcBorders>
              <w:top w:val="nil"/>
              <w:left w:val="nil"/>
              <w:bottom w:val="single" w:sz="4" w:space="0" w:color="auto"/>
              <w:right w:val="single" w:sz="4" w:space="0" w:color="auto"/>
            </w:tcBorders>
            <w:shd w:val="clear" w:color="auto" w:fill="auto"/>
            <w:vAlign w:val="center"/>
            <w:hideMark/>
          </w:tcPr>
          <w:p w14:paraId="4BC61044" w14:textId="77777777" w:rsidR="00D92BB9" w:rsidRPr="00D25EE3" w:rsidRDefault="00D92BB9" w:rsidP="004A11C5">
            <w:pPr>
              <w:jc w:val="center"/>
              <w:rPr>
                <w:ins w:id="2533" w:author="Worrell, Tyrone C CIV USARMY HQDA ASA ALT (USA)" w:date="2024-09-23T08:16:00Z"/>
                <w:rFonts w:ascii="Arial" w:hAnsi="Arial" w:cs="Arial"/>
                <w:color w:val="000000"/>
                <w:sz w:val="24"/>
                <w:szCs w:val="24"/>
                <w:rPrChange w:id="2534" w:author="Worrell, Tyrone C CIV USARMY HQDA ASA ALT (USA)" w:date="2024-09-24T06:42:00Z">
                  <w:rPr>
                    <w:ins w:id="2535" w:author="Worrell, Tyrone C CIV USARMY HQDA ASA ALT (USA)" w:date="2024-09-23T08:16:00Z"/>
                    <w:rFonts w:cs="Arial"/>
                    <w:color w:val="000000"/>
                    <w:sz w:val="20"/>
                    <w:szCs w:val="20"/>
                  </w:rPr>
                </w:rPrChange>
              </w:rPr>
            </w:pPr>
            <w:ins w:id="2536" w:author="Worrell, Tyrone C CIV USARMY HQDA ASA ALT (USA)" w:date="2024-09-23T08:16:00Z">
              <w:r w:rsidRPr="00D25EE3">
                <w:rPr>
                  <w:rFonts w:ascii="Arial" w:hAnsi="Arial" w:cs="Arial"/>
                  <w:color w:val="000000"/>
                  <w:sz w:val="24"/>
                  <w:szCs w:val="24"/>
                  <w:rPrChange w:id="2537" w:author="Worrell, Tyrone C CIV USARMY HQDA ASA ALT (USA)" w:date="2024-09-24T06:42:00Z">
                    <w:rPr>
                      <w:rFonts w:cs="Arial"/>
                      <w:color w:val="000000"/>
                      <w:sz w:val="20"/>
                      <w:szCs w:val="20"/>
                    </w:rPr>
                  </w:rPrChange>
                </w:rPr>
                <w:t>At least once every three years (36 months)</w:t>
              </w:r>
            </w:ins>
          </w:p>
        </w:tc>
        <w:tc>
          <w:tcPr>
            <w:tcW w:w="2181" w:type="dxa"/>
            <w:tcBorders>
              <w:top w:val="nil"/>
              <w:left w:val="nil"/>
              <w:bottom w:val="single" w:sz="4" w:space="0" w:color="auto"/>
              <w:right w:val="single" w:sz="4" w:space="0" w:color="auto"/>
            </w:tcBorders>
            <w:shd w:val="clear" w:color="auto" w:fill="auto"/>
            <w:noWrap/>
            <w:vAlign w:val="center"/>
            <w:hideMark/>
          </w:tcPr>
          <w:p w14:paraId="086AEE54" w14:textId="77777777" w:rsidR="00D92BB9" w:rsidRPr="00D25EE3" w:rsidRDefault="00D92BB9" w:rsidP="004A11C5">
            <w:pPr>
              <w:jc w:val="center"/>
              <w:rPr>
                <w:ins w:id="2538" w:author="Worrell, Tyrone C CIV USARMY HQDA ASA ALT (USA)" w:date="2024-09-23T08:16:00Z"/>
                <w:rFonts w:ascii="Arial" w:hAnsi="Arial" w:cs="Arial"/>
                <w:color w:val="000000"/>
                <w:sz w:val="24"/>
                <w:szCs w:val="24"/>
                <w:rPrChange w:id="2539" w:author="Worrell, Tyrone C CIV USARMY HQDA ASA ALT (USA)" w:date="2024-09-24T06:42:00Z">
                  <w:rPr>
                    <w:ins w:id="2540" w:author="Worrell, Tyrone C CIV USARMY HQDA ASA ALT (USA)" w:date="2024-09-23T08:16:00Z"/>
                    <w:rFonts w:cs="Arial"/>
                    <w:color w:val="000000"/>
                    <w:sz w:val="20"/>
                    <w:szCs w:val="20"/>
                  </w:rPr>
                </w:rPrChange>
              </w:rPr>
            </w:pPr>
            <w:ins w:id="2541" w:author="Worrell, Tyrone C CIV USARMY HQDA ASA ALT (USA)" w:date="2024-09-23T08:16:00Z">
              <w:r w:rsidRPr="00D25EE3">
                <w:rPr>
                  <w:rFonts w:ascii="Arial" w:hAnsi="Arial" w:cs="Arial"/>
                  <w:color w:val="000000"/>
                  <w:sz w:val="24"/>
                  <w:szCs w:val="24"/>
                  <w:rPrChange w:id="2542" w:author="Worrell, Tyrone C CIV USARMY HQDA ASA ALT (USA)" w:date="2024-09-24T06:42:00Z">
                    <w:rPr>
                      <w:rFonts w:cs="Arial"/>
                      <w:color w:val="000000"/>
                      <w:sz w:val="20"/>
                      <w:szCs w:val="20"/>
                    </w:rPr>
                  </w:rPrChange>
                </w:rPr>
                <w:t>AFARS Appendix CC</w:t>
              </w:r>
            </w:ins>
          </w:p>
        </w:tc>
      </w:tr>
      <w:tr w:rsidR="00D92BB9" w:rsidRPr="00D25EE3" w14:paraId="2D504C40" w14:textId="77777777" w:rsidTr="004A11C5">
        <w:trPr>
          <w:trHeight w:val="287"/>
          <w:jc w:val="center"/>
          <w:ins w:id="2543" w:author="Worrell, Tyrone C CIV USARMY HQDA ASA ALT (USA)" w:date="2024-09-23T08:16:00Z"/>
        </w:trPr>
        <w:tc>
          <w:tcPr>
            <w:tcW w:w="683" w:type="dxa"/>
            <w:vMerge/>
            <w:tcBorders>
              <w:top w:val="nil"/>
              <w:left w:val="single" w:sz="4" w:space="0" w:color="auto"/>
              <w:bottom w:val="single" w:sz="4" w:space="0" w:color="auto"/>
              <w:right w:val="single" w:sz="4" w:space="0" w:color="auto"/>
            </w:tcBorders>
            <w:vAlign w:val="center"/>
            <w:hideMark/>
          </w:tcPr>
          <w:p w14:paraId="5264F625" w14:textId="77777777" w:rsidR="00D92BB9" w:rsidRPr="00D25EE3" w:rsidRDefault="00D92BB9" w:rsidP="004A11C5">
            <w:pPr>
              <w:rPr>
                <w:ins w:id="2544" w:author="Worrell, Tyrone C CIV USARMY HQDA ASA ALT (USA)" w:date="2024-09-23T08:16:00Z"/>
                <w:rFonts w:ascii="Arial" w:hAnsi="Arial" w:cs="Arial"/>
                <w:color w:val="000000"/>
                <w:sz w:val="24"/>
                <w:szCs w:val="24"/>
                <w:rPrChange w:id="2545" w:author="Worrell, Tyrone C CIV USARMY HQDA ASA ALT (USA)" w:date="2024-09-24T06:42:00Z">
                  <w:rPr>
                    <w:ins w:id="2546" w:author="Worrell, Tyrone C CIV USARMY HQDA ASA ALT (USA)" w:date="2024-09-23T08:16:00Z"/>
                    <w:rFonts w:cs="Arial"/>
                    <w:color w:val="000000"/>
                    <w:sz w:val="20"/>
                    <w:szCs w:val="20"/>
                  </w:rPr>
                </w:rPrChange>
              </w:rPr>
            </w:pPr>
          </w:p>
        </w:tc>
        <w:tc>
          <w:tcPr>
            <w:tcW w:w="1006" w:type="dxa"/>
            <w:vMerge/>
            <w:tcBorders>
              <w:top w:val="nil"/>
              <w:left w:val="single" w:sz="4" w:space="0" w:color="auto"/>
              <w:bottom w:val="single" w:sz="4" w:space="0" w:color="auto"/>
              <w:right w:val="single" w:sz="4" w:space="0" w:color="auto"/>
            </w:tcBorders>
            <w:vAlign w:val="center"/>
            <w:hideMark/>
          </w:tcPr>
          <w:p w14:paraId="0643CDD9" w14:textId="77777777" w:rsidR="00D92BB9" w:rsidRPr="00D25EE3" w:rsidRDefault="00D92BB9" w:rsidP="004A11C5">
            <w:pPr>
              <w:rPr>
                <w:ins w:id="2547" w:author="Worrell, Tyrone C CIV USARMY HQDA ASA ALT (USA)" w:date="2024-09-23T08:16:00Z"/>
                <w:rFonts w:ascii="Arial" w:hAnsi="Arial" w:cs="Arial"/>
                <w:color w:val="000000"/>
                <w:sz w:val="24"/>
                <w:szCs w:val="24"/>
                <w:rPrChange w:id="2548" w:author="Worrell, Tyrone C CIV USARMY HQDA ASA ALT (USA)" w:date="2024-09-24T06:42:00Z">
                  <w:rPr>
                    <w:ins w:id="2549" w:author="Worrell, Tyrone C CIV USARMY HQDA ASA ALT (USA)" w:date="2024-09-23T08:16:00Z"/>
                    <w:rFonts w:cs="Arial"/>
                    <w:color w:val="000000"/>
                    <w:sz w:val="20"/>
                    <w:szCs w:val="20"/>
                  </w:rPr>
                </w:rPrChange>
              </w:rPr>
            </w:pPr>
          </w:p>
        </w:tc>
        <w:tc>
          <w:tcPr>
            <w:tcW w:w="2074" w:type="dxa"/>
            <w:tcBorders>
              <w:top w:val="nil"/>
              <w:left w:val="nil"/>
              <w:bottom w:val="single" w:sz="4" w:space="0" w:color="auto"/>
              <w:right w:val="single" w:sz="4" w:space="0" w:color="auto"/>
            </w:tcBorders>
            <w:shd w:val="clear" w:color="auto" w:fill="auto"/>
            <w:noWrap/>
            <w:vAlign w:val="center"/>
            <w:hideMark/>
          </w:tcPr>
          <w:p w14:paraId="723CC097" w14:textId="77777777" w:rsidR="00D92BB9" w:rsidRPr="00D25EE3" w:rsidRDefault="00D92BB9" w:rsidP="004A11C5">
            <w:pPr>
              <w:jc w:val="center"/>
              <w:rPr>
                <w:ins w:id="2550" w:author="Worrell, Tyrone C CIV USARMY HQDA ASA ALT (USA)" w:date="2024-09-23T08:16:00Z"/>
                <w:rFonts w:ascii="Arial" w:hAnsi="Arial" w:cs="Arial"/>
                <w:color w:val="000000"/>
                <w:sz w:val="24"/>
                <w:szCs w:val="24"/>
                <w:rPrChange w:id="2551" w:author="Worrell, Tyrone C CIV USARMY HQDA ASA ALT (USA)" w:date="2024-09-24T06:42:00Z">
                  <w:rPr>
                    <w:ins w:id="2552" w:author="Worrell, Tyrone C CIV USARMY HQDA ASA ALT (USA)" w:date="2024-09-23T08:16:00Z"/>
                    <w:rFonts w:cs="Arial"/>
                    <w:color w:val="000000"/>
                    <w:sz w:val="20"/>
                    <w:szCs w:val="20"/>
                  </w:rPr>
                </w:rPrChange>
              </w:rPr>
            </w:pPr>
            <w:ins w:id="2553" w:author="Worrell, Tyrone C CIV USARMY HQDA ASA ALT (USA)" w:date="2024-09-23T08:16:00Z">
              <w:r w:rsidRPr="00D25EE3">
                <w:rPr>
                  <w:rFonts w:ascii="Arial" w:hAnsi="Arial" w:cs="Arial"/>
                  <w:color w:val="000000"/>
                  <w:sz w:val="24"/>
                  <w:szCs w:val="24"/>
                  <w:rPrChange w:id="2554" w:author="Worrell, Tyrone C CIV USARMY HQDA ASA ALT (USA)" w:date="2024-09-24T06:42:00Z">
                    <w:rPr>
                      <w:rFonts w:cs="Arial"/>
                      <w:color w:val="000000"/>
                      <w:sz w:val="20"/>
                      <w:szCs w:val="20"/>
                    </w:rPr>
                  </w:rPrChange>
                </w:rPr>
                <w:t>HCA</w:t>
              </w:r>
            </w:ins>
          </w:p>
        </w:tc>
        <w:tc>
          <w:tcPr>
            <w:tcW w:w="2082" w:type="dxa"/>
            <w:tcBorders>
              <w:top w:val="nil"/>
              <w:left w:val="nil"/>
              <w:bottom w:val="single" w:sz="4" w:space="0" w:color="auto"/>
              <w:right w:val="single" w:sz="4" w:space="0" w:color="auto"/>
            </w:tcBorders>
            <w:shd w:val="clear" w:color="auto" w:fill="auto"/>
            <w:vAlign w:val="center"/>
            <w:hideMark/>
          </w:tcPr>
          <w:p w14:paraId="1FB55AFE" w14:textId="77777777" w:rsidR="00D92BB9" w:rsidRPr="00D25EE3" w:rsidRDefault="00D92BB9" w:rsidP="004A11C5">
            <w:pPr>
              <w:jc w:val="center"/>
              <w:rPr>
                <w:ins w:id="2555" w:author="Worrell, Tyrone C CIV USARMY HQDA ASA ALT (USA)" w:date="2024-09-23T08:16:00Z"/>
                <w:rFonts w:ascii="Arial" w:hAnsi="Arial" w:cs="Arial"/>
                <w:color w:val="000000"/>
                <w:sz w:val="24"/>
                <w:szCs w:val="24"/>
                <w:rPrChange w:id="2556" w:author="Worrell, Tyrone C CIV USARMY HQDA ASA ALT (USA)" w:date="2024-09-24T06:42:00Z">
                  <w:rPr>
                    <w:ins w:id="2557" w:author="Worrell, Tyrone C CIV USARMY HQDA ASA ALT (USA)" w:date="2024-09-23T08:16:00Z"/>
                    <w:rFonts w:cs="Arial"/>
                    <w:color w:val="000000"/>
                    <w:sz w:val="20"/>
                    <w:szCs w:val="20"/>
                  </w:rPr>
                </w:rPrChange>
              </w:rPr>
            </w:pPr>
            <w:ins w:id="2558" w:author="Worrell, Tyrone C CIV USARMY HQDA ASA ALT (USA)" w:date="2024-09-23T08:16:00Z">
              <w:r w:rsidRPr="00D25EE3">
                <w:rPr>
                  <w:rFonts w:ascii="Arial" w:hAnsi="Arial" w:cs="Arial"/>
                  <w:color w:val="000000"/>
                  <w:sz w:val="24"/>
                  <w:szCs w:val="24"/>
                  <w:rPrChange w:id="2559" w:author="Worrell, Tyrone C CIV USARMY HQDA ASA ALT (USA)" w:date="2024-09-24T06:42:00Z">
                    <w:rPr>
                      <w:rFonts w:cs="Arial"/>
                      <w:color w:val="000000"/>
                      <w:sz w:val="20"/>
                      <w:szCs w:val="20"/>
                    </w:rPr>
                  </w:rPrChange>
                </w:rPr>
                <w:t>SCO Toolkit</w:t>
              </w:r>
            </w:ins>
          </w:p>
        </w:tc>
        <w:tc>
          <w:tcPr>
            <w:tcW w:w="2499" w:type="dxa"/>
            <w:tcBorders>
              <w:top w:val="nil"/>
              <w:left w:val="nil"/>
              <w:bottom w:val="single" w:sz="4" w:space="0" w:color="auto"/>
              <w:right w:val="single" w:sz="4" w:space="0" w:color="auto"/>
            </w:tcBorders>
            <w:shd w:val="clear" w:color="auto" w:fill="auto"/>
            <w:vAlign w:val="center"/>
            <w:hideMark/>
          </w:tcPr>
          <w:p w14:paraId="0B7078C0" w14:textId="77777777" w:rsidR="00D92BB9" w:rsidRPr="00D25EE3" w:rsidRDefault="00D92BB9" w:rsidP="004A11C5">
            <w:pPr>
              <w:jc w:val="center"/>
              <w:rPr>
                <w:ins w:id="2560" w:author="Worrell, Tyrone C CIV USARMY HQDA ASA ALT (USA)" w:date="2024-09-23T08:16:00Z"/>
                <w:rFonts w:ascii="Arial" w:hAnsi="Arial" w:cs="Arial"/>
                <w:color w:val="000000"/>
                <w:sz w:val="24"/>
                <w:szCs w:val="24"/>
                <w:rPrChange w:id="2561" w:author="Worrell, Tyrone C CIV USARMY HQDA ASA ALT (USA)" w:date="2024-09-24T06:42:00Z">
                  <w:rPr>
                    <w:ins w:id="2562" w:author="Worrell, Tyrone C CIV USARMY HQDA ASA ALT (USA)" w:date="2024-09-23T08:16:00Z"/>
                    <w:rFonts w:cs="Arial"/>
                    <w:color w:val="000000"/>
                    <w:sz w:val="20"/>
                    <w:szCs w:val="20"/>
                  </w:rPr>
                </w:rPrChange>
              </w:rPr>
            </w:pPr>
            <w:ins w:id="2563" w:author="Worrell, Tyrone C CIV USARMY HQDA ASA ALT (USA)" w:date="2024-09-23T08:16:00Z">
              <w:r w:rsidRPr="00D25EE3">
                <w:rPr>
                  <w:rFonts w:ascii="Arial" w:hAnsi="Arial" w:cs="Arial"/>
                  <w:color w:val="000000"/>
                  <w:sz w:val="24"/>
                  <w:szCs w:val="24"/>
                  <w:rPrChange w:id="2564" w:author="Worrell, Tyrone C CIV USARMY HQDA ASA ALT (USA)" w:date="2024-09-24T06:42:00Z">
                    <w:rPr>
                      <w:rFonts w:cs="Arial"/>
                      <w:color w:val="000000"/>
                      <w:sz w:val="20"/>
                      <w:szCs w:val="20"/>
                    </w:rPr>
                  </w:rPrChange>
                </w:rPr>
                <w:t>Annually</w:t>
              </w:r>
            </w:ins>
          </w:p>
        </w:tc>
        <w:tc>
          <w:tcPr>
            <w:tcW w:w="2181" w:type="dxa"/>
            <w:tcBorders>
              <w:top w:val="nil"/>
              <w:left w:val="nil"/>
              <w:bottom w:val="single" w:sz="4" w:space="0" w:color="auto"/>
              <w:right w:val="single" w:sz="4" w:space="0" w:color="auto"/>
            </w:tcBorders>
            <w:shd w:val="clear" w:color="auto" w:fill="auto"/>
            <w:noWrap/>
            <w:vAlign w:val="center"/>
            <w:hideMark/>
          </w:tcPr>
          <w:p w14:paraId="74D5133F" w14:textId="77777777" w:rsidR="00D92BB9" w:rsidRPr="00D25EE3" w:rsidRDefault="00D92BB9" w:rsidP="004A11C5">
            <w:pPr>
              <w:jc w:val="center"/>
              <w:rPr>
                <w:ins w:id="2565" w:author="Worrell, Tyrone C CIV USARMY HQDA ASA ALT (USA)" w:date="2024-09-23T08:16:00Z"/>
                <w:rFonts w:ascii="Arial" w:hAnsi="Arial" w:cs="Arial"/>
                <w:color w:val="000000"/>
                <w:sz w:val="24"/>
                <w:szCs w:val="24"/>
                <w:rPrChange w:id="2566" w:author="Worrell, Tyrone C CIV USARMY HQDA ASA ALT (USA)" w:date="2024-09-24T06:42:00Z">
                  <w:rPr>
                    <w:ins w:id="2567" w:author="Worrell, Tyrone C CIV USARMY HQDA ASA ALT (USA)" w:date="2024-09-23T08:16:00Z"/>
                    <w:rFonts w:cs="Arial"/>
                    <w:color w:val="000000"/>
                    <w:sz w:val="20"/>
                    <w:szCs w:val="20"/>
                  </w:rPr>
                </w:rPrChange>
              </w:rPr>
            </w:pPr>
            <w:ins w:id="2568" w:author="Worrell, Tyrone C CIV USARMY HQDA ASA ALT (USA)" w:date="2024-09-23T08:16:00Z">
              <w:r w:rsidRPr="00D25EE3">
                <w:rPr>
                  <w:rFonts w:ascii="Arial" w:hAnsi="Arial" w:cs="Arial"/>
                  <w:color w:val="000000"/>
                  <w:sz w:val="24"/>
                  <w:szCs w:val="24"/>
                  <w:rPrChange w:id="2569" w:author="Worrell, Tyrone C CIV USARMY HQDA ASA ALT (USA)" w:date="2024-09-24T06:42:00Z">
                    <w:rPr>
                      <w:rFonts w:cs="Arial"/>
                      <w:color w:val="000000"/>
                      <w:sz w:val="20"/>
                      <w:szCs w:val="20"/>
                    </w:rPr>
                  </w:rPrChange>
                </w:rPr>
                <w:t>AFARS Appendix CC</w:t>
              </w:r>
            </w:ins>
          </w:p>
        </w:tc>
      </w:tr>
      <w:tr w:rsidR="00D92BB9" w:rsidRPr="00D25EE3" w14:paraId="3E9E8699" w14:textId="77777777" w:rsidTr="004A11C5">
        <w:trPr>
          <w:trHeight w:val="287"/>
          <w:jc w:val="center"/>
          <w:ins w:id="2570" w:author="Worrell, Tyrone C CIV USARMY HQDA ASA ALT (USA)" w:date="2024-09-23T08:16:00Z"/>
        </w:trPr>
        <w:tc>
          <w:tcPr>
            <w:tcW w:w="683" w:type="dxa"/>
            <w:vMerge/>
            <w:tcBorders>
              <w:top w:val="nil"/>
              <w:left w:val="single" w:sz="4" w:space="0" w:color="auto"/>
              <w:bottom w:val="single" w:sz="4" w:space="0" w:color="auto"/>
              <w:right w:val="single" w:sz="4" w:space="0" w:color="auto"/>
            </w:tcBorders>
            <w:vAlign w:val="center"/>
            <w:hideMark/>
          </w:tcPr>
          <w:p w14:paraId="7C8A1088" w14:textId="77777777" w:rsidR="00D92BB9" w:rsidRPr="00D25EE3" w:rsidRDefault="00D92BB9" w:rsidP="004A11C5">
            <w:pPr>
              <w:rPr>
                <w:ins w:id="2571" w:author="Worrell, Tyrone C CIV USARMY HQDA ASA ALT (USA)" w:date="2024-09-23T08:16:00Z"/>
                <w:rFonts w:ascii="Arial" w:hAnsi="Arial" w:cs="Arial"/>
                <w:color w:val="000000"/>
                <w:sz w:val="24"/>
                <w:szCs w:val="24"/>
                <w:rPrChange w:id="2572" w:author="Worrell, Tyrone C CIV USARMY HQDA ASA ALT (USA)" w:date="2024-09-24T06:42:00Z">
                  <w:rPr>
                    <w:ins w:id="2573" w:author="Worrell, Tyrone C CIV USARMY HQDA ASA ALT (USA)" w:date="2024-09-23T08:16:00Z"/>
                    <w:rFonts w:cs="Arial"/>
                    <w:color w:val="000000"/>
                    <w:sz w:val="20"/>
                    <w:szCs w:val="20"/>
                  </w:rPr>
                </w:rPrChange>
              </w:rPr>
            </w:pPr>
          </w:p>
        </w:tc>
        <w:tc>
          <w:tcPr>
            <w:tcW w:w="1006" w:type="dxa"/>
            <w:vMerge/>
            <w:tcBorders>
              <w:top w:val="nil"/>
              <w:left w:val="single" w:sz="4" w:space="0" w:color="auto"/>
              <w:bottom w:val="single" w:sz="4" w:space="0" w:color="auto"/>
              <w:right w:val="single" w:sz="4" w:space="0" w:color="auto"/>
            </w:tcBorders>
            <w:vAlign w:val="center"/>
            <w:hideMark/>
          </w:tcPr>
          <w:p w14:paraId="57A93714" w14:textId="77777777" w:rsidR="00D92BB9" w:rsidRPr="00D25EE3" w:rsidRDefault="00D92BB9" w:rsidP="004A11C5">
            <w:pPr>
              <w:rPr>
                <w:ins w:id="2574" w:author="Worrell, Tyrone C CIV USARMY HQDA ASA ALT (USA)" w:date="2024-09-23T08:16:00Z"/>
                <w:rFonts w:ascii="Arial" w:hAnsi="Arial" w:cs="Arial"/>
                <w:color w:val="000000"/>
                <w:sz w:val="24"/>
                <w:szCs w:val="24"/>
                <w:rPrChange w:id="2575" w:author="Worrell, Tyrone C CIV USARMY HQDA ASA ALT (USA)" w:date="2024-09-24T06:42:00Z">
                  <w:rPr>
                    <w:ins w:id="2576" w:author="Worrell, Tyrone C CIV USARMY HQDA ASA ALT (USA)" w:date="2024-09-23T08:16:00Z"/>
                    <w:rFonts w:cs="Arial"/>
                    <w:color w:val="000000"/>
                    <w:sz w:val="20"/>
                    <w:szCs w:val="20"/>
                  </w:rPr>
                </w:rPrChange>
              </w:rPr>
            </w:pPr>
          </w:p>
        </w:tc>
        <w:tc>
          <w:tcPr>
            <w:tcW w:w="2074" w:type="dxa"/>
            <w:tcBorders>
              <w:top w:val="nil"/>
              <w:left w:val="nil"/>
              <w:bottom w:val="single" w:sz="4" w:space="0" w:color="auto"/>
              <w:right w:val="single" w:sz="4" w:space="0" w:color="auto"/>
            </w:tcBorders>
            <w:shd w:val="clear" w:color="auto" w:fill="auto"/>
            <w:noWrap/>
            <w:vAlign w:val="center"/>
            <w:hideMark/>
          </w:tcPr>
          <w:p w14:paraId="11B2D5E8" w14:textId="77777777" w:rsidR="00D92BB9" w:rsidRPr="00D25EE3" w:rsidRDefault="00D92BB9" w:rsidP="004A11C5">
            <w:pPr>
              <w:jc w:val="center"/>
              <w:rPr>
                <w:ins w:id="2577" w:author="Worrell, Tyrone C CIV USARMY HQDA ASA ALT (USA)" w:date="2024-09-23T08:16:00Z"/>
                <w:rFonts w:ascii="Arial" w:hAnsi="Arial" w:cs="Arial"/>
                <w:color w:val="000000"/>
                <w:sz w:val="24"/>
                <w:szCs w:val="24"/>
                <w:rPrChange w:id="2578" w:author="Worrell, Tyrone C CIV USARMY HQDA ASA ALT (USA)" w:date="2024-09-24T06:42:00Z">
                  <w:rPr>
                    <w:ins w:id="2579" w:author="Worrell, Tyrone C CIV USARMY HQDA ASA ALT (USA)" w:date="2024-09-23T08:16:00Z"/>
                    <w:rFonts w:cs="Arial"/>
                    <w:color w:val="000000"/>
                    <w:sz w:val="20"/>
                    <w:szCs w:val="20"/>
                  </w:rPr>
                </w:rPrChange>
              </w:rPr>
            </w:pPr>
            <w:ins w:id="2580" w:author="Worrell, Tyrone C CIV USARMY HQDA ASA ALT (USA)" w:date="2024-09-23T08:16:00Z">
              <w:r w:rsidRPr="00D25EE3">
                <w:rPr>
                  <w:rFonts w:ascii="Arial" w:hAnsi="Arial" w:cs="Arial"/>
                  <w:color w:val="000000"/>
                  <w:sz w:val="24"/>
                  <w:szCs w:val="24"/>
                  <w:rPrChange w:id="2581" w:author="Worrell, Tyrone C CIV USARMY HQDA ASA ALT (USA)" w:date="2024-09-24T06:42:00Z">
                    <w:rPr>
                      <w:rFonts w:cs="Arial"/>
                      <w:color w:val="000000"/>
                      <w:sz w:val="20"/>
                      <w:szCs w:val="20"/>
                    </w:rPr>
                  </w:rPrChange>
                </w:rPr>
                <w:t>Per applicable policy</w:t>
              </w:r>
            </w:ins>
          </w:p>
        </w:tc>
        <w:tc>
          <w:tcPr>
            <w:tcW w:w="2082" w:type="dxa"/>
            <w:tcBorders>
              <w:top w:val="nil"/>
              <w:left w:val="nil"/>
              <w:bottom w:val="single" w:sz="4" w:space="0" w:color="auto"/>
              <w:right w:val="single" w:sz="4" w:space="0" w:color="auto"/>
            </w:tcBorders>
            <w:shd w:val="clear" w:color="auto" w:fill="auto"/>
            <w:noWrap/>
            <w:vAlign w:val="center"/>
            <w:hideMark/>
          </w:tcPr>
          <w:p w14:paraId="14C4DE61" w14:textId="77777777" w:rsidR="00D92BB9" w:rsidRPr="00D25EE3" w:rsidRDefault="00D92BB9" w:rsidP="004A11C5">
            <w:pPr>
              <w:jc w:val="center"/>
              <w:rPr>
                <w:ins w:id="2582" w:author="Worrell, Tyrone C CIV USARMY HQDA ASA ALT (USA)" w:date="2024-09-23T08:16:00Z"/>
                <w:rFonts w:ascii="Arial" w:hAnsi="Arial" w:cs="Arial"/>
                <w:color w:val="000000"/>
                <w:sz w:val="24"/>
                <w:szCs w:val="24"/>
                <w:rPrChange w:id="2583" w:author="Worrell, Tyrone C CIV USARMY HQDA ASA ALT (USA)" w:date="2024-09-24T06:42:00Z">
                  <w:rPr>
                    <w:ins w:id="2584" w:author="Worrell, Tyrone C CIV USARMY HQDA ASA ALT (USA)" w:date="2024-09-23T08:16:00Z"/>
                    <w:rFonts w:cs="Arial"/>
                    <w:color w:val="000000"/>
                    <w:sz w:val="20"/>
                    <w:szCs w:val="20"/>
                  </w:rPr>
                </w:rPrChange>
              </w:rPr>
            </w:pPr>
            <w:ins w:id="2585" w:author="Worrell, Tyrone C CIV USARMY HQDA ASA ALT (USA)" w:date="2024-09-23T08:16:00Z">
              <w:r w:rsidRPr="00D25EE3">
                <w:rPr>
                  <w:rFonts w:ascii="Arial" w:hAnsi="Arial" w:cs="Arial"/>
                  <w:color w:val="000000"/>
                  <w:sz w:val="24"/>
                  <w:szCs w:val="24"/>
                  <w:rPrChange w:id="2586" w:author="Worrell, Tyrone C CIV USARMY HQDA ASA ALT (USA)" w:date="2024-09-24T06:42:00Z">
                    <w:rPr>
                      <w:rFonts w:cs="Arial"/>
                      <w:color w:val="000000"/>
                      <w:sz w:val="20"/>
                      <w:szCs w:val="20"/>
                    </w:rPr>
                  </w:rPrChange>
                </w:rPr>
                <w:t>GPC Toolkit</w:t>
              </w:r>
            </w:ins>
          </w:p>
        </w:tc>
        <w:tc>
          <w:tcPr>
            <w:tcW w:w="2499" w:type="dxa"/>
            <w:tcBorders>
              <w:top w:val="nil"/>
              <w:left w:val="nil"/>
              <w:bottom w:val="single" w:sz="4" w:space="0" w:color="auto"/>
              <w:right w:val="single" w:sz="4" w:space="0" w:color="auto"/>
            </w:tcBorders>
            <w:shd w:val="clear" w:color="auto" w:fill="auto"/>
            <w:vAlign w:val="center"/>
            <w:hideMark/>
          </w:tcPr>
          <w:p w14:paraId="5F93F273" w14:textId="77777777" w:rsidR="00D92BB9" w:rsidRPr="00D25EE3" w:rsidRDefault="00D92BB9" w:rsidP="004A11C5">
            <w:pPr>
              <w:jc w:val="center"/>
              <w:rPr>
                <w:ins w:id="2587" w:author="Worrell, Tyrone C CIV USARMY HQDA ASA ALT (USA)" w:date="2024-09-23T08:16:00Z"/>
                <w:rFonts w:ascii="Arial" w:hAnsi="Arial" w:cs="Arial"/>
                <w:color w:val="000000"/>
                <w:sz w:val="24"/>
                <w:szCs w:val="24"/>
                <w:rPrChange w:id="2588" w:author="Worrell, Tyrone C CIV USARMY HQDA ASA ALT (USA)" w:date="2024-09-24T06:42:00Z">
                  <w:rPr>
                    <w:ins w:id="2589" w:author="Worrell, Tyrone C CIV USARMY HQDA ASA ALT (USA)" w:date="2024-09-23T08:16:00Z"/>
                    <w:rFonts w:cs="Arial"/>
                    <w:color w:val="000000"/>
                    <w:sz w:val="20"/>
                    <w:szCs w:val="20"/>
                  </w:rPr>
                </w:rPrChange>
              </w:rPr>
            </w:pPr>
            <w:ins w:id="2590" w:author="Worrell, Tyrone C CIV USARMY HQDA ASA ALT (USA)" w:date="2024-09-23T08:16:00Z">
              <w:r w:rsidRPr="00D25EE3">
                <w:rPr>
                  <w:rFonts w:ascii="Arial" w:hAnsi="Arial" w:cs="Arial"/>
                  <w:color w:val="000000"/>
                  <w:sz w:val="24"/>
                  <w:szCs w:val="24"/>
                  <w:rPrChange w:id="2591" w:author="Worrell, Tyrone C CIV USARMY HQDA ASA ALT (USA)" w:date="2024-09-24T06:42:00Z">
                    <w:rPr>
                      <w:rFonts w:cs="Arial"/>
                      <w:color w:val="000000"/>
                      <w:sz w:val="20"/>
                      <w:szCs w:val="20"/>
                    </w:rPr>
                  </w:rPrChange>
                </w:rPr>
                <w:t>Per applicable policy</w:t>
              </w:r>
            </w:ins>
          </w:p>
        </w:tc>
        <w:tc>
          <w:tcPr>
            <w:tcW w:w="2181" w:type="dxa"/>
            <w:tcBorders>
              <w:top w:val="nil"/>
              <w:left w:val="nil"/>
              <w:bottom w:val="single" w:sz="4" w:space="0" w:color="auto"/>
              <w:right w:val="single" w:sz="4" w:space="0" w:color="auto"/>
            </w:tcBorders>
            <w:shd w:val="clear" w:color="auto" w:fill="auto"/>
            <w:noWrap/>
            <w:vAlign w:val="center"/>
            <w:hideMark/>
          </w:tcPr>
          <w:p w14:paraId="49C8FCFE" w14:textId="77777777" w:rsidR="00D92BB9" w:rsidRPr="00D25EE3" w:rsidRDefault="00D92BB9" w:rsidP="004A11C5">
            <w:pPr>
              <w:jc w:val="center"/>
              <w:rPr>
                <w:ins w:id="2592" w:author="Worrell, Tyrone C CIV USARMY HQDA ASA ALT (USA)" w:date="2024-09-23T08:16:00Z"/>
                <w:rFonts w:ascii="Arial" w:hAnsi="Arial" w:cs="Arial"/>
                <w:color w:val="000000"/>
                <w:sz w:val="24"/>
                <w:szCs w:val="24"/>
                <w:rPrChange w:id="2593" w:author="Worrell, Tyrone C CIV USARMY HQDA ASA ALT (USA)" w:date="2024-09-24T06:42:00Z">
                  <w:rPr>
                    <w:ins w:id="2594" w:author="Worrell, Tyrone C CIV USARMY HQDA ASA ALT (USA)" w:date="2024-09-23T08:16:00Z"/>
                    <w:rFonts w:cs="Arial"/>
                    <w:color w:val="000000"/>
                    <w:sz w:val="20"/>
                    <w:szCs w:val="20"/>
                  </w:rPr>
                </w:rPrChange>
              </w:rPr>
            </w:pPr>
            <w:ins w:id="2595" w:author="Worrell, Tyrone C CIV USARMY HQDA ASA ALT (USA)" w:date="2024-09-23T08:16:00Z">
              <w:r w:rsidRPr="00D25EE3">
                <w:rPr>
                  <w:rFonts w:ascii="Arial" w:hAnsi="Arial" w:cs="Arial"/>
                  <w:color w:val="000000"/>
                  <w:sz w:val="24"/>
                  <w:szCs w:val="24"/>
                  <w:rPrChange w:id="2596" w:author="Worrell, Tyrone C CIV USARMY HQDA ASA ALT (USA)" w:date="2024-09-24T06:42:00Z">
                    <w:rPr>
                      <w:rFonts w:cs="Arial"/>
                      <w:color w:val="000000"/>
                      <w:sz w:val="20"/>
                      <w:szCs w:val="20"/>
                    </w:rPr>
                  </w:rPrChange>
                </w:rPr>
                <w:t>AFARS Appendix EE</w:t>
              </w:r>
            </w:ins>
          </w:p>
        </w:tc>
      </w:tr>
      <w:tr w:rsidR="00D92BB9" w:rsidRPr="00D25EE3" w14:paraId="185B6BDF" w14:textId="77777777" w:rsidTr="004A11C5">
        <w:trPr>
          <w:trHeight w:val="287"/>
          <w:jc w:val="center"/>
          <w:ins w:id="2597" w:author="Worrell, Tyrone C CIV USARMY HQDA ASA ALT (USA)" w:date="2024-09-23T08:16:00Z"/>
        </w:trPr>
        <w:tc>
          <w:tcPr>
            <w:tcW w:w="683" w:type="dxa"/>
            <w:vMerge/>
            <w:tcBorders>
              <w:top w:val="nil"/>
              <w:left w:val="single" w:sz="4" w:space="0" w:color="auto"/>
              <w:bottom w:val="single" w:sz="4" w:space="0" w:color="auto"/>
              <w:right w:val="single" w:sz="4" w:space="0" w:color="auto"/>
            </w:tcBorders>
            <w:vAlign w:val="center"/>
            <w:hideMark/>
          </w:tcPr>
          <w:p w14:paraId="629E6BC1" w14:textId="77777777" w:rsidR="00D92BB9" w:rsidRPr="00D25EE3" w:rsidRDefault="00D92BB9" w:rsidP="004A11C5">
            <w:pPr>
              <w:rPr>
                <w:ins w:id="2598" w:author="Worrell, Tyrone C CIV USARMY HQDA ASA ALT (USA)" w:date="2024-09-23T08:16:00Z"/>
                <w:rFonts w:ascii="Arial" w:hAnsi="Arial" w:cs="Arial"/>
                <w:color w:val="000000"/>
                <w:sz w:val="24"/>
                <w:szCs w:val="24"/>
                <w:rPrChange w:id="2599" w:author="Worrell, Tyrone C CIV USARMY HQDA ASA ALT (USA)" w:date="2024-09-24T06:42:00Z">
                  <w:rPr>
                    <w:ins w:id="2600" w:author="Worrell, Tyrone C CIV USARMY HQDA ASA ALT (USA)" w:date="2024-09-23T08:16:00Z"/>
                    <w:rFonts w:cs="Arial"/>
                    <w:color w:val="000000"/>
                    <w:sz w:val="20"/>
                    <w:szCs w:val="20"/>
                  </w:rPr>
                </w:rPrChange>
              </w:rPr>
            </w:pPr>
          </w:p>
        </w:tc>
        <w:tc>
          <w:tcPr>
            <w:tcW w:w="1006" w:type="dxa"/>
            <w:vMerge/>
            <w:tcBorders>
              <w:top w:val="nil"/>
              <w:left w:val="single" w:sz="4" w:space="0" w:color="auto"/>
              <w:bottom w:val="single" w:sz="4" w:space="0" w:color="auto"/>
              <w:right w:val="single" w:sz="4" w:space="0" w:color="auto"/>
            </w:tcBorders>
            <w:vAlign w:val="center"/>
            <w:hideMark/>
          </w:tcPr>
          <w:p w14:paraId="7298B296" w14:textId="77777777" w:rsidR="00D92BB9" w:rsidRPr="00D25EE3" w:rsidRDefault="00D92BB9" w:rsidP="004A11C5">
            <w:pPr>
              <w:rPr>
                <w:ins w:id="2601" w:author="Worrell, Tyrone C CIV USARMY HQDA ASA ALT (USA)" w:date="2024-09-23T08:16:00Z"/>
                <w:rFonts w:ascii="Arial" w:hAnsi="Arial" w:cs="Arial"/>
                <w:color w:val="000000"/>
                <w:sz w:val="24"/>
                <w:szCs w:val="24"/>
                <w:rPrChange w:id="2602" w:author="Worrell, Tyrone C CIV USARMY HQDA ASA ALT (USA)" w:date="2024-09-24T06:42:00Z">
                  <w:rPr>
                    <w:ins w:id="2603" w:author="Worrell, Tyrone C CIV USARMY HQDA ASA ALT (USA)" w:date="2024-09-23T08:16:00Z"/>
                    <w:rFonts w:cs="Arial"/>
                    <w:color w:val="000000"/>
                    <w:sz w:val="20"/>
                    <w:szCs w:val="20"/>
                  </w:rPr>
                </w:rPrChange>
              </w:rPr>
            </w:pPr>
          </w:p>
        </w:tc>
        <w:tc>
          <w:tcPr>
            <w:tcW w:w="2074" w:type="dxa"/>
            <w:tcBorders>
              <w:top w:val="nil"/>
              <w:left w:val="nil"/>
              <w:bottom w:val="single" w:sz="4" w:space="0" w:color="auto"/>
              <w:right w:val="single" w:sz="4" w:space="0" w:color="auto"/>
            </w:tcBorders>
            <w:shd w:val="clear" w:color="auto" w:fill="auto"/>
            <w:noWrap/>
            <w:vAlign w:val="center"/>
            <w:hideMark/>
          </w:tcPr>
          <w:p w14:paraId="67081EC6" w14:textId="77777777" w:rsidR="00D92BB9" w:rsidRPr="00D25EE3" w:rsidRDefault="00D92BB9" w:rsidP="004A11C5">
            <w:pPr>
              <w:jc w:val="center"/>
              <w:rPr>
                <w:ins w:id="2604" w:author="Worrell, Tyrone C CIV USARMY HQDA ASA ALT (USA)" w:date="2024-09-23T08:16:00Z"/>
                <w:rFonts w:ascii="Arial" w:hAnsi="Arial" w:cs="Arial"/>
                <w:color w:val="000000"/>
                <w:sz w:val="24"/>
                <w:szCs w:val="24"/>
                <w:rPrChange w:id="2605" w:author="Worrell, Tyrone C CIV USARMY HQDA ASA ALT (USA)" w:date="2024-09-24T06:42:00Z">
                  <w:rPr>
                    <w:ins w:id="2606" w:author="Worrell, Tyrone C CIV USARMY HQDA ASA ALT (USA)" w:date="2024-09-23T08:16:00Z"/>
                    <w:rFonts w:cs="Arial"/>
                    <w:color w:val="000000"/>
                    <w:sz w:val="20"/>
                    <w:szCs w:val="20"/>
                  </w:rPr>
                </w:rPrChange>
              </w:rPr>
            </w:pPr>
            <w:ins w:id="2607" w:author="Worrell, Tyrone C CIV USARMY HQDA ASA ALT (USA)" w:date="2024-09-23T08:16:00Z">
              <w:r w:rsidRPr="00D25EE3">
                <w:rPr>
                  <w:rFonts w:ascii="Arial" w:hAnsi="Arial" w:cs="Arial"/>
                  <w:color w:val="000000"/>
                  <w:sz w:val="24"/>
                  <w:szCs w:val="24"/>
                  <w:rPrChange w:id="2608" w:author="Worrell, Tyrone C CIV USARMY HQDA ASA ALT (USA)" w:date="2024-09-24T06:42:00Z">
                    <w:rPr>
                      <w:rFonts w:cs="Arial"/>
                      <w:color w:val="000000"/>
                      <w:sz w:val="20"/>
                      <w:szCs w:val="20"/>
                    </w:rPr>
                  </w:rPrChange>
                </w:rPr>
                <w:t>Per applicable policy</w:t>
              </w:r>
            </w:ins>
          </w:p>
        </w:tc>
        <w:tc>
          <w:tcPr>
            <w:tcW w:w="2082" w:type="dxa"/>
            <w:tcBorders>
              <w:top w:val="nil"/>
              <w:left w:val="nil"/>
              <w:bottom w:val="single" w:sz="4" w:space="0" w:color="auto"/>
              <w:right w:val="single" w:sz="4" w:space="0" w:color="auto"/>
            </w:tcBorders>
            <w:shd w:val="clear" w:color="auto" w:fill="auto"/>
            <w:noWrap/>
            <w:vAlign w:val="center"/>
            <w:hideMark/>
          </w:tcPr>
          <w:p w14:paraId="3D917C8E" w14:textId="77777777" w:rsidR="00D92BB9" w:rsidRPr="00D25EE3" w:rsidRDefault="00D92BB9" w:rsidP="004A11C5">
            <w:pPr>
              <w:jc w:val="center"/>
              <w:rPr>
                <w:ins w:id="2609" w:author="Worrell, Tyrone C CIV USARMY HQDA ASA ALT (USA)" w:date="2024-09-23T08:16:00Z"/>
                <w:rFonts w:ascii="Arial" w:hAnsi="Arial" w:cs="Arial"/>
                <w:color w:val="000000"/>
                <w:sz w:val="24"/>
                <w:szCs w:val="24"/>
                <w:rPrChange w:id="2610" w:author="Worrell, Tyrone C CIV USARMY HQDA ASA ALT (USA)" w:date="2024-09-24T06:42:00Z">
                  <w:rPr>
                    <w:ins w:id="2611" w:author="Worrell, Tyrone C CIV USARMY HQDA ASA ALT (USA)" w:date="2024-09-23T08:16:00Z"/>
                    <w:rFonts w:cs="Arial"/>
                    <w:color w:val="000000"/>
                    <w:sz w:val="20"/>
                    <w:szCs w:val="20"/>
                  </w:rPr>
                </w:rPrChange>
              </w:rPr>
            </w:pPr>
            <w:ins w:id="2612" w:author="Worrell, Tyrone C CIV USARMY HQDA ASA ALT (USA)" w:date="2024-09-23T08:16:00Z">
              <w:r w:rsidRPr="00D25EE3">
                <w:rPr>
                  <w:rFonts w:ascii="Arial" w:hAnsi="Arial" w:cs="Arial"/>
                  <w:color w:val="000000"/>
                  <w:sz w:val="24"/>
                  <w:szCs w:val="24"/>
                  <w:rPrChange w:id="2613" w:author="Worrell, Tyrone C CIV USARMY HQDA ASA ALT (USA)" w:date="2024-09-24T06:42:00Z">
                    <w:rPr>
                      <w:rFonts w:cs="Arial"/>
                      <w:color w:val="000000"/>
                      <w:sz w:val="20"/>
                      <w:szCs w:val="20"/>
                    </w:rPr>
                  </w:rPrChange>
                </w:rPr>
                <w:t>OSBP Toolkit</w:t>
              </w:r>
            </w:ins>
          </w:p>
        </w:tc>
        <w:tc>
          <w:tcPr>
            <w:tcW w:w="2499" w:type="dxa"/>
            <w:tcBorders>
              <w:top w:val="nil"/>
              <w:left w:val="nil"/>
              <w:bottom w:val="single" w:sz="4" w:space="0" w:color="auto"/>
              <w:right w:val="single" w:sz="4" w:space="0" w:color="auto"/>
            </w:tcBorders>
            <w:shd w:val="clear" w:color="auto" w:fill="auto"/>
            <w:vAlign w:val="center"/>
            <w:hideMark/>
          </w:tcPr>
          <w:p w14:paraId="11641946" w14:textId="77777777" w:rsidR="00D92BB9" w:rsidRPr="00D25EE3" w:rsidRDefault="00D92BB9" w:rsidP="004A11C5">
            <w:pPr>
              <w:jc w:val="center"/>
              <w:rPr>
                <w:ins w:id="2614" w:author="Worrell, Tyrone C CIV USARMY HQDA ASA ALT (USA)" w:date="2024-09-23T08:16:00Z"/>
                <w:rFonts w:ascii="Arial" w:hAnsi="Arial" w:cs="Arial"/>
                <w:color w:val="000000"/>
                <w:sz w:val="24"/>
                <w:szCs w:val="24"/>
                <w:rPrChange w:id="2615" w:author="Worrell, Tyrone C CIV USARMY HQDA ASA ALT (USA)" w:date="2024-09-24T06:42:00Z">
                  <w:rPr>
                    <w:ins w:id="2616" w:author="Worrell, Tyrone C CIV USARMY HQDA ASA ALT (USA)" w:date="2024-09-23T08:16:00Z"/>
                    <w:rFonts w:cs="Arial"/>
                    <w:color w:val="000000"/>
                    <w:sz w:val="20"/>
                    <w:szCs w:val="20"/>
                  </w:rPr>
                </w:rPrChange>
              </w:rPr>
            </w:pPr>
            <w:ins w:id="2617" w:author="Worrell, Tyrone C CIV USARMY HQDA ASA ALT (USA)" w:date="2024-09-23T08:16:00Z">
              <w:r w:rsidRPr="00D25EE3">
                <w:rPr>
                  <w:rFonts w:ascii="Arial" w:hAnsi="Arial" w:cs="Arial"/>
                  <w:color w:val="000000"/>
                  <w:sz w:val="24"/>
                  <w:szCs w:val="24"/>
                  <w:rPrChange w:id="2618" w:author="Worrell, Tyrone C CIV USARMY HQDA ASA ALT (USA)" w:date="2024-09-24T06:42:00Z">
                    <w:rPr>
                      <w:rFonts w:cs="Arial"/>
                      <w:color w:val="000000"/>
                      <w:sz w:val="20"/>
                      <w:szCs w:val="20"/>
                    </w:rPr>
                  </w:rPrChange>
                </w:rPr>
                <w:t>Per applicable policy</w:t>
              </w:r>
            </w:ins>
          </w:p>
        </w:tc>
        <w:tc>
          <w:tcPr>
            <w:tcW w:w="2181" w:type="dxa"/>
            <w:tcBorders>
              <w:top w:val="nil"/>
              <w:left w:val="nil"/>
              <w:bottom w:val="single" w:sz="4" w:space="0" w:color="auto"/>
              <w:right w:val="single" w:sz="4" w:space="0" w:color="auto"/>
            </w:tcBorders>
            <w:shd w:val="clear" w:color="auto" w:fill="auto"/>
            <w:noWrap/>
            <w:vAlign w:val="center"/>
            <w:hideMark/>
          </w:tcPr>
          <w:p w14:paraId="482A430F" w14:textId="77777777" w:rsidR="00D92BB9" w:rsidRPr="00D25EE3" w:rsidRDefault="00D92BB9" w:rsidP="004A11C5">
            <w:pPr>
              <w:jc w:val="center"/>
              <w:rPr>
                <w:ins w:id="2619" w:author="Worrell, Tyrone C CIV USARMY HQDA ASA ALT (USA)" w:date="2024-09-23T08:16:00Z"/>
                <w:rFonts w:ascii="Arial" w:hAnsi="Arial" w:cs="Arial"/>
                <w:color w:val="000000"/>
                <w:sz w:val="24"/>
                <w:szCs w:val="24"/>
                <w:rPrChange w:id="2620" w:author="Worrell, Tyrone C CIV USARMY HQDA ASA ALT (USA)" w:date="2024-09-24T06:42:00Z">
                  <w:rPr>
                    <w:ins w:id="2621" w:author="Worrell, Tyrone C CIV USARMY HQDA ASA ALT (USA)" w:date="2024-09-23T08:16:00Z"/>
                    <w:rFonts w:cs="Arial"/>
                    <w:color w:val="000000"/>
                    <w:sz w:val="20"/>
                    <w:szCs w:val="20"/>
                  </w:rPr>
                </w:rPrChange>
              </w:rPr>
            </w:pPr>
            <w:ins w:id="2622" w:author="Worrell, Tyrone C CIV USARMY HQDA ASA ALT (USA)" w:date="2024-09-23T08:16:00Z">
              <w:r w:rsidRPr="00D25EE3">
                <w:rPr>
                  <w:rFonts w:ascii="Arial" w:hAnsi="Arial" w:cs="Arial"/>
                  <w:color w:val="000000"/>
                  <w:sz w:val="24"/>
                  <w:szCs w:val="24"/>
                  <w:rPrChange w:id="2623" w:author="Worrell, Tyrone C CIV USARMY HQDA ASA ALT (USA)" w:date="2024-09-24T06:42:00Z">
                    <w:rPr>
                      <w:rFonts w:cs="Arial"/>
                      <w:color w:val="000000"/>
                      <w:sz w:val="20"/>
                      <w:szCs w:val="20"/>
                    </w:rPr>
                  </w:rPrChange>
                </w:rPr>
                <w:t>Per Army OSBP</w:t>
              </w:r>
            </w:ins>
          </w:p>
        </w:tc>
      </w:tr>
      <w:tr w:rsidR="00D92BB9" w:rsidRPr="00D25EE3" w14:paraId="46ECD763" w14:textId="77777777" w:rsidTr="004A11C5">
        <w:trPr>
          <w:trHeight w:val="287"/>
          <w:jc w:val="center"/>
          <w:ins w:id="2624" w:author="Worrell, Tyrone C CIV USARMY HQDA ASA ALT (USA)" w:date="2024-09-23T08:16:00Z"/>
        </w:trPr>
        <w:tc>
          <w:tcPr>
            <w:tcW w:w="683" w:type="dxa"/>
            <w:vMerge/>
            <w:tcBorders>
              <w:top w:val="nil"/>
              <w:left w:val="single" w:sz="4" w:space="0" w:color="auto"/>
              <w:bottom w:val="single" w:sz="4" w:space="0" w:color="auto"/>
              <w:right w:val="single" w:sz="4" w:space="0" w:color="auto"/>
            </w:tcBorders>
            <w:vAlign w:val="center"/>
            <w:hideMark/>
          </w:tcPr>
          <w:p w14:paraId="06460030" w14:textId="77777777" w:rsidR="00D92BB9" w:rsidRPr="00D25EE3" w:rsidRDefault="00D92BB9" w:rsidP="004A11C5">
            <w:pPr>
              <w:rPr>
                <w:ins w:id="2625" w:author="Worrell, Tyrone C CIV USARMY HQDA ASA ALT (USA)" w:date="2024-09-23T08:16:00Z"/>
                <w:rFonts w:ascii="Arial" w:hAnsi="Arial" w:cs="Arial"/>
                <w:color w:val="000000"/>
                <w:sz w:val="24"/>
                <w:szCs w:val="24"/>
                <w:rPrChange w:id="2626" w:author="Worrell, Tyrone C CIV USARMY HQDA ASA ALT (USA)" w:date="2024-09-24T06:42:00Z">
                  <w:rPr>
                    <w:ins w:id="2627" w:author="Worrell, Tyrone C CIV USARMY HQDA ASA ALT (USA)" w:date="2024-09-23T08:16:00Z"/>
                    <w:rFonts w:cs="Arial"/>
                    <w:color w:val="000000"/>
                    <w:sz w:val="20"/>
                    <w:szCs w:val="20"/>
                  </w:rPr>
                </w:rPrChange>
              </w:rPr>
            </w:pPr>
          </w:p>
        </w:tc>
        <w:tc>
          <w:tcPr>
            <w:tcW w:w="1006" w:type="dxa"/>
            <w:vMerge/>
            <w:tcBorders>
              <w:top w:val="nil"/>
              <w:left w:val="single" w:sz="4" w:space="0" w:color="auto"/>
              <w:bottom w:val="single" w:sz="4" w:space="0" w:color="auto"/>
              <w:right w:val="single" w:sz="4" w:space="0" w:color="auto"/>
            </w:tcBorders>
            <w:vAlign w:val="center"/>
            <w:hideMark/>
          </w:tcPr>
          <w:p w14:paraId="4681F16D" w14:textId="77777777" w:rsidR="00D92BB9" w:rsidRPr="00D25EE3" w:rsidRDefault="00D92BB9" w:rsidP="004A11C5">
            <w:pPr>
              <w:rPr>
                <w:ins w:id="2628" w:author="Worrell, Tyrone C CIV USARMY HQDA ASA ALT (USA)" w:date="2024-09-23T08:16:00Z"/>
                <w:rFonts w:ascii="Arial" w:hAnsi="Arial" w:cs="Arial"/>
                <w:color w:val="000000"/>
                <w:sz w:val="24"/>
                <w:szCs w:val="24"/>
                <w:rPrChange w:id="2629" w:author="Worrell, Tyrone C CIV USARMY HQDA ASA ALT (USA)" w:date="2024-09-24T06:42:00Z">
                  <w:rPr>
                    <w:ins w:id="2630" w:author="Worrell, Tyrone C CIV USARMY HQDA ASA ALT (USA)" w:date="2024-09-23T08:16:00Z"/>
                    <w:rFonts w:cs="Arial"/>
                    <w:color w:val="000000"/>
                    <w:sz w:val="20"/>
                    <w:szCs w:val="20"/>
                  </w:rPr>
                </w:rPrChange>
              </w:rPr>
            </w:pPr>
          </w:p>
        </w:tc>
        <w:tc>
          <w:tcPr>
            <w:tcW w:w="2074" w:type="dxa"/>
            <w:tcBorders>
              <w:top w:val="nil"/>
              <w:left w:val="nil"/>
              <w:bottom w:val="single" w:sz="4" w:space="0" w:color="auto"/>
              <w:right w:val="single" w:sz="4" w:space="0" w:color="auto"/>
            </w:tcBorders>
            <w:shd w:val="clear" w:color="auto" w:fill="auto"/>
            <w:noWrap/>
            <w:vAlign w:val="center"/>
            <w:hideMark/>
          </w:tcPr>
          <w:p w14:paraId="0217C116" w14:textId="77777777" w:rsidR="00D92BB9" w:rsidRPr="00D25EE3" w:rsidRDefault="00D92BB9" w:rsidP="004A11C5">
            <w:pPr>
              <w:jc w:val="center"/>
              <w:rPr>
                <w:ins w:id="2631" w:author="Worrell, Tyrone C CIV USARMY HQDA ASA ALT (USA)" w:date="2024-09-23T08:16:00Z"/>
                <w:rFonts w:ascii="Arial" w:hAnsi="Arial" w:cs="Arial"/>
                <w:color w:val="000000"/>
                <w:sz w:val="24"/>
                <w:szCs w:val="24"/>
                <w:rPrChange w:id="2632" w:author="Worrell, Tyrone C CIV USARMY HQDA ASA ALT (USA)" w:date="2024-09-24T06:42:00Z">
                  <w:rPr>
                    <w:ins w:id="2633" w:author="Worrell, Tyrone C CIV USARMY HQDA ASA ALT (USA)" w:date="2024-09-23T08:16:00Z"/>
                    <w:rFonts w:cs="Arial"/>
                    <w:color w:val="000000"/>
                    <w:sz w:val="20"/>
                    <w:szCs w:val="20"/>
                  </w:rPr>
                </w:rPrChange>
              </w:rPr>
            </w:pPr>
            <w:ins w:id="2634" w:author="Worrell, Tyrone C CIV USARMY HQDA ASA ALT (USA)" w:date="2024-09-23T08:16:00Z">
              <w:r w:rsidRPr="00D25EE3">
                <w:rPr>
                  <w:rFonts w:ascii="Arial" w:hAnsi="Arial" w:cs="Arial"/>
                  <w:color w:val="000000"/>
                  <w:sz w:val="24"/>
                  <w:szCs w:val="24"/>
                  <w:rPrChange w:id="2635" w:author="Worrell, Tyrone C CIV USARMY HQDA ASA ALT (USA)" w:date="2024-09-24T06:42:00Z">
                    <w:rPr>
                      <w:rFonts w:cs="Arial"/>
                      <w:color w:val="000000"/>
                      <w:sz w:val="20"/>
                      <w:szCs w:val="20"/>
                    </w:rPr>
                  </w:rPrChange>
                </w:rPr>
                <w:t>Per applicable policy</w:t>
              </w:r>
            </w:ins>
          </w:p>
        </w:tc>
        <w:tc>
          <w:tcPr>
            <w:tcW w:w="2082" w:type="dxa"/>
            <w:tcBorders>
              <w:top w:val="nil"/>
              <w:left w:val="nil"/>
              <w:bottom w:val="single" w:sz="4" w:space="0" w:color="auto"/>
              <w:right w:val="single" w:sz="4" w:space="0" w:color="auto"/>
            </w:tcBorders>
            <w:shd w:val="clear" w:color="auto" w:fill="auto"/>
            <w:noWrap/>
            <w:vAlign w:val="center"/>
            <w:hideMark/>
          </w:tcPr>
          <w:p w14:paraId="64571E57" w14:textId="77777777" w:rsidR="00D92BB9" w:rsidRPr="00D25EE3" w:rsidRDefault="00D92BB9" w:rsidP="004A11C5">
            <w:pPr>
              <w:jc w:val="center"/>
              <w:rPr>
                <w:ins w:id="2636" w:author="Worrell, Tyrone C CIV USARMY HQDA ASA ALT (USA)" w:date="2024-09-23T08:16:00Z"/>
                <w:rFonts w:ascii="Arial" w:hAnsi="Arial" w:cs="Arial"/>
                <w:color w:val="000000"/>
                <w:sz w:val="24"/>
                <w:szCs w:val="24"/>
                <w:rPrChange w:id="2637" w:author="Worrell, Tyrone C CIV USARMY HQDA ASA ALT (USA)" w:date="2024-09-24T06:42:00Z">
                  <w:rPr>
                    <w:ins w:id="2638" w:author="Worrell, Tyrone C CIV USARMY HQDA ASA ALT (USA)" w:date="2024-09-23T08:16:00Z"/>
                    <w:rFonts w:cs="Arial"/>
                    <w:color w:val="000000"/>
                    <w:sz w:val="20"/>
                    <w:szCs w:val="20"/>
                  </w:rPr>
                </w:rPrChange>
              </w:rPr>
            </w:pPr>
            <w:ins w:id="2639" w:author="Worrell, Tyrone C CIV USARMY HQDA ASA ALT (USA)" w:date="2024-09-23T08:16:00Z">
              <w:r w:rsidRPr="00D25EE3">
                <w:rPr>
                  <w:rFonts w:ascii="Arial" w:hAnsi="Arial" w:cs="Arial"/>
                  <w:color w:val="000000"/>
                  <w:sz w:val="24"/>
                  <w:szCs w:val="24"/>
                  <w:rPrChange w:id="2640" w:author="Worrell, Tyrone C CIV USARMY HQDA ASA ALT (USA)" w:date="2024-09-24T06:42:00Z">
                    <w:rPr>
                      <w:rFonts w:cs="Arial"/>
                      <w:color w:val="000000"/>
                      <w:sz w:val="20"/>
                      <w:szCs w:val="20"/>
                    </w:rPr>
                  </w:rPrChange>
                </w:rPr>
                <w:t>OT Question Set</w:t>
              </w:r>
            </w:ins>
          </w:p>
        </w:tc>
        <w:tc>
          <w:tcPr>
            <w:tcW w:w="2499" w:type="dxa"/>
            <w:tcBorders>
              <w:top w:val="nil"/>
              <w:left w:val="nil"/>
              <w:bottom w:val="single" w:sz="4" w:space="0" w:color="auto"/>
              <w:right w:val="single" w:sz="4" w:space="0" w:color="auto"/>
            </w:tcBorders>
            <w:shd w:val="clear" w:color="auto" w:fill="auto"/>
            <w:vAlign w:val="center"/>
            <w:hideMark/>
          </w:tcPr>
          <w:p w14:paraId="7D33D608" w14:textId="77777777" w:rsidR="00D92BB9" w:rsidRPr="00D25EE3" w:rsidRDefault="00D92BB9" w:rsidP="004A11C5">
            <w:pPr>
              <w:jc w:val="center"/>
              <w:rPr>
                <w:ins w:id="2641" w:author="Worrell, Tyrone C CIV USARMY HQDA ASA ALT (USA)" w:date="2024-09-23T08:16:00Z"/>
                <w:rFonts w:ascii="Arial" w:hAnsi="Arial" w:cs="Arial"/>
                <w:color w:val="000000"/>
                <w:sz w:val="24"/>
                <w:szCs w:val="24"/>
                <w:rPrChange w:id="2642" w:author="Worrell, Tyrone C CIV USARMY HQDA ASA ALT (USA)" w:date="2024-09-24T06:42:00Z">
                  <w:rPr>
                    <w:ins w:id="2643" w:author="Worrell, Tyrone C CIV USARMY HQDA ASA ALT (USA)" w:date="2024-09-23T08:16:00Z"/>
                    <w:rFonts w:cs="Arial"/>
                    <w:color w:val="000000"/>
                    <w:sz w:val="20"/>
                    <w:szCs w:val="20"/>
                  </w:rPr>
                </w:rPrChange>
              </w:rPr>
            </w:pPr>
            <w:ins w:id="2644" w:author="Worrell, Tyrone C CIV USARMY HQDA ASA ALT (USA)" w:date="2024-09-23T08:16:00Z">
              <w:r w:rsidRPr="00D25EE3">
                <w:rPr>
                  <w:rFonts w:ascii="Arial" w:hAnsi="Arial" w:cs="Arial"/>
                  <w:color w:val="000000"/>
                  <w:sz w:val="24"/>
                  <w:szCs w:val="24"/>
                  <w:rPrChange w:id="2645" w:author="Worrell, Tyrone C CIV USARMY HQDA ASA ALT (USA)" w:date="2024-09-24T06:42:00Z">
                    <w:rPr>
                      <w:rFonts w:cs="Arial"/>
                      <w:color w:val="000000"/>
                      <w:sz w:val="20"/>
                      <w:szCs w:val="20"/>
                    </w:rPr>
                  </w:rPrChange>
                </w:rPr>
                <w:t>Per applicable policy</w:t>
              </w:r>
            </w:ins>
          </w:p>
        </w:tc>
        <w:tc>
          <w:tcPr>
            <w:tcW w:w="2181" w:type="dxa"/>
            <w:tcBorders>
              <w:top w:val="nil"/>
              <w:left w:val="nil"/>
              <w:bottom w:val="single" w:sz="4" w:space="0" w:color="auto"/>
              <w:right w:val="single" w:sz="4" w:space="0" w:color="auto"/>
            </w:tcBorders>
            <w:shd w:val="clear" w:color="auto" w:fill="auto"/>
            <w:noWrap/>
            <w:vAlign w:val="center"/>
            <w:hideMark/>
          </w:tcPr>
          <w:p w14:paraId="48A6ED5D" w14:textId="77777777" w:rsidR="00D92BB9" w:rsidRPr="00D25EE3" w:rsidRDefault="00D92BB9" w:rsidP="004A11C5">
            <w:pPr>
              <w:jc w:val="center"/>
              <w:rPr>
                <w:ins w:id="2646" w:author="Worrell, Tyrone C CIV USARMY HQDA ASA ALT (USA)" w:date="2024-09-23T08:16:00Z"/>
                <w:rFonts w:ascii="Arial" w:hAnsi="Arial" w:cs="Arial"/>
                <w:color w:val="000000"/>
                <w:sz w:val="24"/>
                <w:szCs w:val="24"/>
                <w:rPrChange w:id="2647" w:author="Worrell, Tyrone C CIV USARMY HQDA ASA ALT (USA)" w:date="2024-09-24T06:42:00Z">
                  <w:rPr>
                    <w:ins w:id="2648" w:author="Worrell, Tyrone C CIV USARMY HQDA ASA ALT (USA)" w:date="2024-09-23T08:16:00Z"/>
                    <w:rFonts w:cs="Arial"/>
                    <w:color w:val="000000"/>
                    <w:sz w:val="20"/>
                    <w:szCs w:val="20"/>
                  </w:rPr>
                </w:rPrChange>
              </w:rPr>
            </w:pPr>
            <w:ins w:id="2649" w:author="Worrell, Tyrone C CIV USARMY HQDA ASA ALT (USA)" w:date="2024-09-23T08:16:00Z">
              <w:r w:rsidRPr="00D25EE3">
                <w:rPr>
                  <w:rFonts w:ascii="Arial" w:hAnsi="Arial" w:cs="Arial"/>
                  <w:color w:val="000000"/>
                  <w:sz w:val="24"/>
                  <w:szCs w:val="24"/>
                  <w:rPrChange w:id="2650" w:author="Worrell, Tyrone C CIV USARMY HQDA ASA ALT (USA)" w:date="2024-09-24T06:42:00Z">
                    <w:rPr>
                      <w:rFonts w:cs="Arial"/>
                      <w:color w:val="000000"/>
                      <w:sz w:val="20"/>
                      <w:szCs w:val="20"/>
                    </w:rPr>
                  </w:rPrChange>
                </w:rPr>
                <w:t>Per ODASA(P)</w:t>
              </w:r>
            </w:ins>
          </w:p>
        </w:tc>
      </w:tr>
      <w:tr w:rsidR="00D92BB9" w:rsidRPr="00D25EE3" w14:paraId="05B12C70" w14:textId="77777777" w:rsidTr="004A11C5">
        <w:trPr>
          <w:trHeight w:val="503"/>
          <w:jc w:val="center"/>
          <w:ins w:id="2651" w:author="Worrell, Tyrone C CIV USARMY HQDA ASA ALT (USA)" w:date="2024-09-23T08:16:00Z"/>
        </w:trPr>
        <w:tc>
          <w:tcPr>
            <w:tcW w:w="683" w:type="dxa"/>
            <w:vMerge/>
            <w:tcBorders>
              <w:top w:val="nil"/>
              <w:left w:val="single" w:sz="4" w:space="0" w:color="auto"/>
              <w:bottom w:val="single" w:sz="4" w:space="0" w:color="auto"/>
              <w:right w:val="single" w:sz="4" w:space="0" w:color="auto"/>
            </w:tcBorders>
            <w:vAlign w:val="center"/>
            <w:hideMark/>
          </w:tcPr>
          <w:p w14:paraId="070FB933" w14:textId="77777777" w:rsidR="00D92BB9" w:rsidRPr="00D25EE3" w:rsidRDefault="00D92BB9" w:rsidP="004A11C5">
            <w:pPr>
              <w:rPr>
                <w:ins w:id="2652" w:author="Worrell, Tyrone C CIV USARMY HQDA ASA ALT (USA)" w:date="2024-09-23T08:16:00Z"/>
                <w:rFonts w:ascii="Arial" w:hAnsi="Arial" w:cs="Arial"/>
                <w:color w:val="000000"/>
                <w:sz w:val="24"/>
                <w:szCs w:val="24"/>
                <w:rPrChange w:id="2653" w:author="Worrell, Tyrone C CIV USARMY HQDA ASA ALT (USA)" w:date="2024-09-24T06:42:00Z">
                  <w:rPr>
                    <w:ins w:id="2654" w:author="Worrell, Tyrone C CIV USARMY HQDA ASA ALT (USA)" w:date="2024-09-23T08:16:00Z"/>
                    <w:rFonts w:cs="Arial"/>
                    <w:color w:val="000000"/>
                    <w:sz w:val="20"/>
                    <w:szCs w:val="20"/>
                  </w:rPr>
                </w:rPrChange>
              </w:rPr>
            </w:pPr>
          </w:p>
        </w:tc>
        <w:tc>
          <w:tcPr>
            <w:tcW w:w="1006" w:type="dxa"/>
            <w:vMerge/>
            <w:tcBorders>
              <w:top w:val="nil"/>
              <w:left w:val="single" w:sz="4" w:space="0" w:color="auto"/>
              <w:bottom w:val="single" w:sz="4" w:space="0" w:color="auto"/>
              <w:right w:val="single" w:sz="4" w:space="0" w:color="auto"/>
            </w:tcBorders>
            <w:vAlign w:val="center"/>
            <w:hideMark/>
          </w:tcPr>
          <w:p w14:paraId="014090E7" w14:textId="77777777" w:rsidR="00D92BB9" w:rsidRPr="00D25EE3" w:rsidRDefault="00D92BB9" w:rsidP="004A11C5">
            <w:pPr>
              <w:rPr>
                <w:ins w:id="2655" w:author="Worrell, Tyrone C CIV USARMY HQDA ASA ALT (USA)" w:date="2024-09-23T08:16:00Z"/>
                <w:rFonts w:ascii="Arial" w:hAnsi="Arial" w:cs="Arial"/>
                <w:color w:val="000000"/>
                <w:sz w:val="24"/>
                <w:szCs w:val="24"/>
                <w:rPrChange w:id="2656" w:author="Worrell, Tyrone C CIV USARMY HQDA ASA ALT (USA)" w:date="2024-09-24T06:42:00Z">
                  <w:rPr>
                    <w:ins w:id="2657" w:author="Worrell, Tyrone C CIV USARMY HQDA ASA ALT (USA)" w:date="2024-09-23T08:16:00Z"/>
                    <w:rFonts w:cs="Arial"/>
                    <w:color w:val="000000"/>
                    <w:sz w:val="20"/>
                    <w:szCs w:val="20"/>
                  </w:rPr>
                </w:rPrChange>
              </w:rPr>
            </w:pPr>
          </w:p>
        </w:tc>
        <w:tc>
          <w:tcPr>
            <w:tcW w:w="2074" w:type="dxa"/>
            <w:tcBorders>
              <w:top w:val="nil"/>
              <w:left w:val="nil"/>
              <w:bottom w:val="single" w:sz="4" w:space="0" w:color="auto"/>
              <w:right w:val="single" w:sz="4" w:space="0" w:color="auto"/>
            </w:tcBorders>
            <w:shd w:val="clear" w:color="auto" w:fill="auto"/>
            <w:noWrap/>
            <w:vAlign w:val="center"/>
            <w:hideMark/>
          </w:tcPr>
          <w:p w14:paraId="2503AA50" w14:textId="77777777" w:rsidR="00D92BB9" w:rsidRPr="00D25EE3" w:rsidRDefault="00D92BB9" w:rsidP="004A11C5">
            <w:pPr>
              <w:jc w:val="center"/>
              <w:rPr>
                <w:ins w:id="2658" w:author="Worrell, Tyrone C CIV USARMY HQDA ASA ALT (USA)" w:date="2024-09-23T08:16:00Z"/>
                <w:rFonts w:ascii="Arial" w:hAnsi="Arial" w:cs="Arial"/>
                <w:color w:val="000000"/>
                <w:sz w:val="24"/>
                <w:szCs w:val="24"/>
                <w:rPrChange w:id="2659" w:author="Worrell, Tyrone C CIV USARMY HQDA ASA ALT (USA)" w:date="2024-09-24T06:42:00Z">
                  <w:rPr>
                    <w:ins w:id="2660" w:author="Worrell, Tyrone C CIV USARMY HQDA ASA ALT (USA)" w:date="2024-09-23T08:16:00Z"/>
                    <w:rFonts w:cs="Arial"/>
                    <w:color w:val="000000"/>
                    <w:sz w:val="20"/>
                    <w:szCs w:val="20"/>
                  </w:rPr>
                </w:rPrChange>
              </w:rPr>
            </w:pPr>
            <w:ins w:id="2661" w:author="Worrell, Tyrone C CIV USARMY HQDA ASA ALT (USA)" w:date="2024-09-23T08:16:00Z">
              <w:r w:rsidRPr="00D25EE3">
                <w:rPr>
                  <w:rFonts w:ascii="Arial" w:hAnsi="Arial" w:cs="Arial"/>
                  <w:color w:val="000000"/>
                  <w:sz w:val="24"/>
                  <w:szCs w:val="24"/>
                  <w:rPrChange w:id="2662" w:author="Worrell, Tyrone C CIV USARMY HQDA ASA ALT (USA)" w:date="2024-09-24T06:42:00Z">
                    <w:rPr>
                      <w:rFonts w:cs="Arial"/>
                      <w:color w:val="000000"/>
                      <w:sz w:val="20"/>
                      <w:szCs w:val="20"/>
                    </w:rPr>
                  </w:rPrChange>
                </w:rPr>
                <w:t>Per applicable policy</w:t>
              </w:r>
            </w:ins>
          </w:p>
        </w:tc>
        <w:tc>
          <w:tcPr>
            <w:tcW w:w="2082" w:type="dxa"/>
            <w:tcBorders>
              <w:top w:val="nil"/>
              <w:left w:val="nil"/>
              <w:bottom w:val="single" w:sz="4" w:space="0" w:color="auto"/>
              <w:right w:val="single" w:sz="4" w:space="0" w:color="auto"/>
            </w:tcBorders>
            <w:shd w:val="clear" w:color="auto" w:fill="auto"/>
            <w:vAlign w:val="center"/>
            <w:hideMark/>
          </w:tcPr>
          <w:p w14:paraId="18A981FA" w14:textId="362007ED" w:rsidR="00D92BB9" w:rsidRPr="00D25EE3" w:rsidRDefault="00D92BB9" w:rsidP="004A11C5">
            <w:pPr>
              <w:jc w:val="center"/>
              <w:rPr>
                <w:ins w:id="2663" w:author="Worrell, Tyrone C CIV USARMY HQDA ASA ALT (USA)" w:date="2024-09-23T08:16:00Z"/>
                <w:rFonts w:ascii="Arial" w:hAnsi="Arial" w:cs="Arial"/>
                <w:color w:val="000000"/>
                <w:sz w:val="24"/>
                <w:szCs w:val="24"/>
                <w:rPrChange w:id="2664" w:author="Worrell, Tyrone C CIV USARMY HQDA ASA ALT (USA)" w:date="2024-09-24T06:42:00Z">
                  <w:rPr>
                    <w:ins w:id="2665" w:author="Worrell, Tyrone C CIV USARMY HQDA ASA ALT (USA)" w:date="2024-09-23T08:16:00Z"/>
                    <w:rFonts w:cs="Arial"/>
                    <w:color w:val="000000"/>
                    <w:sz w:val="20"/>
                    <w:szCs w:val="20"/>
                  </w:rPr>
                </w:rPrChange>
              </w:rPr>
            </w:pPr>
            <w:ins w:id="2666" w:author="Worrell, Tyrone C CIV USARMY HQDA ASA ALT (USA)" w:date="2024-09-23T08:16:00Z">
              <w:r w:rsidRPr="00D25EE3">
                <w:rPr>
                  <w:rFonts w:ascii="Arial" w:hAnsi="Arial" w:cs="Arial"/>
                  <w:color w:val="000000"/>
                  <w:sz w:val="24"/>
                  <w:szCs w:val="24"/>
                  <w:rPrChange w:id="2667" w:author="Worrell, Tyrone C CIV USARMY HQDA ASA ALT (USA)" w:date="2024-09-24T06:42:00Z">
                    <w:rPr>
                      <w:rFonts w:cs="Arial"/>
                      <w:color w:val="000000"/>
                      <w:sz w:val="20"/>
                      <w:szCs w:val="20"/>
                    </w:rPr>
                  </w:rPrChange>
                </w:rPr>
                <w:t>Assistance</w:t>
              </w:r>
            </w:ins>
            <w:ins w:id="2668" w:author="Worrell, Tyrone C CIV USARMY HQDA ASA ALT (USA)" w:date="2024-09-24T10:49:00Z">
              <w:r w:rsidR="00384759">
                <w:rPr>
                  <w:rFonts w:ascii="Arial" w:hAnsi="Arial" w:cs="Arial"/>
                  <w:color w:val="000000"/>
                  <w:sz w:val="24"/>
                  <w:szCs w:val="24"/>
                </w:rPr>
                <w:t xml:space="preserve"> Awards</w:t>
              </w:r>
            </w:ins>
            <w:ins w:id="2669" w:author="Worrell, Tyrone C CIV USARMY HQDA ASA ALT (USA)" w:date="2024-09-23T08:16:00Z">
              <w:r w:rsidRPr="00D25EE3">
                <w:rPr>
                  <w:rFonts w:ascii="Arial" w:hAnsi="Arial" w:cs="Arial"/>
                  <w:color w:val="000000"/>
                  <w:sz w:val="24"/>
                  <w:szCs w:val="24"/>
                  <w:rPrChange w:id="2670" w:author="Worrell, Tyrone C CIV USARMY HQDA ASA ALT (USA)" w:date="2024-09-24T06:42:00Z">
                    <w:rPr>
                      <w:rFonts w:cs="Arial"/>
                      <w:color w:val="000000"/>
                      <w:sz w:val="20"/>
                      <w:szCs w:val="20"/>
                    </w:rPr>
                  </w:rPrChange>
                </w:rPr>
                <w:t xml:space="preserve"> </w:t>
              </w:r>
            </w:ins>
          </w:p>
          <w:p w14:paraId="39EC1AAA" w14:textId="77777777" w:rsidR="00D92BB9" w:rsidRPr="00D25EE3" w:rsidRDefault="00D92BB9" w:rsidP="004A11C5">
            <w:pPr>
              <w:jc w:val="center"/>
              <w:rPr>
                <w:ins w:id="2671" w:author="Worrell, Tyrone C CIV USARMY HQDA ASA ALT (USA)" w:date="2024-09-23T08:16:00Z"/>
                <w:rFonts w:ascii="Arial" w:hAnsi="Arial" w:cs="Arial"/>
                <w:color w:val="000000"/>
                <w:sz w:val="24"/>
                <w:szCs w:val="24"/>
                <w:rPrChange w:id="2672" w:author="Worrell, Tyrone C CIV USARMY HQDA ASA ALT (USA)" w:date="2024-09-24T06:42:00Z">
                  <w:rPr>
                    <w:ins w:id="2673" w:author="Worrell, Tyrone C CIV USARMY HQDA ASA ALT (USA)" w:date="2024-09-23T08:16:00Z"/>
                    <w:rFonts w:cs="Arial"/>
                    <w:color w:val="000000"/>
                    <w:sz w:val="20"/>
                    <w:szCs w:val="20"/>
                  </w:rPr>
                </w:rPrChange>
              </w:rPr>
            </w:pPr>
            <w:ins w:id="2674" w:author="Worrell, Tyrone C CIV USARMY HQDA ASA ALT (USA)" w:date="2024-09-23T08:16:00Z">
              <w:r w:rsidRPr="00D25EE3">
                <w:rPr>
                  <w:rFonts w:ascii="Arial" w:hAnsi="Arial" w:cs="Arial"/>
                  <w:color w:val="000000"/>
                  <w:sz w:val="24"/>
                  <w:szCs w:val="24"/>
                  <w:rPrChange w:id="2675" w:author="Worrell, Tyrone C CIV USARMY HQDA ASA ALT (USA)" w:date="2024-09-24T06:42:00Z">
                    <w:rPr>
                      <w:rFonts w:cs="Arial"/>
                      <w:color w:val="000000"/>
                      <w:sz w:val="20"/>
                      <w:szCs w:val="20"/>
                    </w:rPr>
                  </w:rPrChange>
                </w:rPr>
                <w:t>Question Set</w:t>
              </w:r>
            </w:ins>
          </w:p>
        </w:tc>
        <w:tc>
          <w:tcPr>
            <w:tcW w:w="2499" w:type="dxa"/>
            <w:tcBorders>
              <w:top w:val="nil"/>
              <w:left w:val="nil"/>
              <w:bottom w:val="single" w:sz="4" w:space="0" w:color="auto"/>
              <w:right w:val="single" w:sz="4" w:space="0" w:color="auto"/>
            </w:tcBorders>
            <w:shd w:val="clear" w:color="auto" w:fill="auto"/>
            <w:vAlign w:val="center"/>
            <w:hideMark/>
          </w:tcPr>
          <w:p w14:paraId="31C7CEDA" w14:textId="77777777" w:rsidR="00D92BB9" w:rsidRPr="00D25EE3" w:rsidRDefault="00D92BB9" w:rsidP="004A11C5">
            <w:pPr>
              <w:jc w:val="center"/>
              <w:rPr>
                <w:ins w:id="2676" w:author="Worrell, Tyrone C CIV USARMY HQDA ASA ALT (USA)" w:date="2024-09-23T08:16:00Z"/>
                <w:rFonts w:ascii="Arial" w:hAnsi="Arial" w:cs="Arial"/>
                <w:color w:val="000000"/>
                <w:sz w:val="24"/>
                <w:szCs w:val="24"/>
                <w:rPrChange w:id="2677" w:author="Worrell, Tyrone C CIV USARMY HQDA ASA ALT (USA)" w:date="2024-09-24T06:42:00Z">
                  <w:rPr>
                    <w:ins w:id="2678" w:author="Worrell, Tyrone C CIV USARMY HQDA ASA ALT (USA)" w:date="2024-09-23T08:16:00Z"/>
                    <w:rFonts w:cs="Arial"/>
                    <w:color w:val="000000"/>
                    <w:sz w:val="20"/>
                    <w:szCs w:val="20"/>
                  </w:rPr>
                </w:rPrChange>
              </w:rPr>
            </w:pPr>
            <w:ins w:id="2679" w:author="Worrell, Tyrone C CIV USARMY HQDA ASA ALT (USA)" w:date="2024-09-23T08:16:00Z">
              <w:r w:rsidRPr="00D25EE3">
                <w:rPr>
                  <w:rFonts w:ascii="Arial" w:hAnsi="Arial" w:cs="Arial"/>
                  <w:color w:val="000000"/>
                  <w:sz w:val="24"/>
                  <w:szCs w:val="24"/>
                  <w:rPrChange w:id="2680" w:author="Worrell, Tyrone C CIV USARMY HQDA ASA ALT (USA)" w:date="2024-09-24T06:42:00Z">
                    <w:rPr>
                      <w:rFonts w:cs="Arial"/>
                      <w:color w:val="000000"/>
                      <w:sz w:val="20"/>
                      <w:szCs w:val="20"/>
                    </w:rPr>
                  </w:rPrChange>
                </w:rPr>
                <w:t>Per applicable policy</w:t>
              </w:r>
            </w:ins>
          </w:p>
        </w:tc>
        <w:tc>
          <w:tcPr>
            <w:tcW w:w="2181" w:type="dxa"/>
            <w:tcBorders>
              <w:top w:val="nil"/>
              <w:left w:val="nil"/>
              <w:bottom w:val="single" w:sz="4" w:space="0" w:color="auto"/>
              <w:right w:val="single" w:sz="4" w:space="0" w:color="auto"/>
            </w:tcBorders>
            <w:shd w:val="clear" w:color="auto" w:fill="auto"/>
            <w:noWrap/>
            <w:vAlign w:val="center"/>
            <w:hideMark/>
          </w:tcPr>
          <w:p w14:paraId="59575052" w14:textId="77777777" w:rsidR="00D92BB9" w:rsidRPr="00D25EE3" w:rsidRDefault="00D92BB9" w:rsidP="004A11C5">
            <w:pPr>
              <w:jc w:val="center"/>
              <w:rPr>
                <w:ins w:id="2681" w:author="Worrell, Tyrone C CIV USARMY HQDA ASA ALT (USA)" w:date="2024-09-23T08:16:00Z"/>
                <w:rFonts w:ascii="Arial" w:hAnsi="Arial" w:cs="Arial"/>
                <w:color w:val="000000"/>
                <w:sz w:val="24"/>
                <w:szCs w:val="24"/>
                <w:rPrChange w:id="2682" w:author="Worrell, Tyrone C CIV USARMY HQDA ASA ALT (USA)" w:date="2024-09-24T06:42:00Z">
                  <w:rPr>
                    <w:ins w:id="2683" w:author="Worrell, Tyrone C CIV USARMY HQDA ASA ALT (USA)" w:date="2024-09-23T08:16:00Z"/>
                    <w:rFonts w:cs="Arial"/>
                    <w:color w:val="000000"/>
                    <w:sz w:val="20"/>
                    <w:szCs w:val="20"/>
                  </w:rPr>
                </w:rPrChange>
              </w:rPr>
            </w:pPr>
            <w:ins w:id="2684" w:author="Worrell, Tyrone C CIV USARMY HQDA ASA ALT (USA)" w:date="2024-09-23T08:16:00Z">
              <w:r w:rsidRPr="00D25EE3">
                <w:rPr>
                  <w:rFonts w:ascii="Arial" w:hAnsi="Arial" w:cs="Arial"/>
                  <w:color w:val="000000"/>
                  <w:sz w:val="24"/>
                  <w:szCs w:val="24"/>
                  <w:rPrChange w:id="2685" w:author="Worrell, Tyrone C CIV USARMY HQDA ASA ALT (USA)" w:date="2024-09-24T06:42:00Z">
                    <w:rPr>
                      <w:rFonts w:cs="Arial"/>
                      <w:color w:val="000000"/>
                      <w:sz w:val="20"/>
                      <w:szCs w:val="20"/>
                    </w:rPr>
                  </w:rPrChange>
                </w:rPr>
                <w:t>Per ODASA(P)</w:t>
              </w:r>
            </w:ins>
          </w:p>
        </w:tc>
      </w:tr>
      <w:tr w:rsidR="00D92BB9" w:rsidRPr="00D25EE3" w14:paraId="7DF46790" w14:textId="77777777" w:rsidTr="004A11C5">
        <w:trPr>
          <w:trHeight w:val="748"/>
          <w:jc w:val="center"/>
          <w:ins w:id="2686" w:author="Worrell, Tyrone C CIV USARMY HQDA ASA ALT (USA)" w:date="2024-09-23T08:16:00Z"/>
        </w:trPr>
        <w:tc>
          <w:tcPr>
            <w:tcW w:w="683" w:type="dxa"/>
            <w:tcBorders>
              <w:top w:val="nil"/>
              <w:left w:val="single" w:sz="4" w:space="0" w:color="auto"/>
              <w:bottom w:val="single" w:sz="4" w:space="0" w:color="auto"/>
              <w:right w:val="single" w:sz="4" w:space="0" w:color="auto"/>
            </w:tcBorders>
            <w:shd w:val="clear" w:color="auto" w:fill="auto"/>
            <w:noWrap/>
            <w:vAlign w:val="center"/>
            <w:hideMark/>
          </w:tcPr>
          <w:p w14:paraId="79028592" w14:textId="77777777" w:rsidR="00D92BB9" w:rsidRPr="00D25EE3" w:rsidRDefault="00D92BB9" w:rsidP="004A11C5">
            <w:pPr>
              <w:jc w:val="center"/>
              <w:rPr>
                <w:ins w:id="2687" w:author="Worrell, Tyrone C CIV USARMY HQDA ASA ALT (USA)" w:date="2024-09-23T08:16:00Z"/>
                <w:rFonts w:ascii="Arial" w:hAnsi="Arial" w:cs="Arial"/>
                <w:color w:val="000000"/>
                <w:sz w:val="24"/>
                <w:szCs w:val="24"/>
                <w:rPrChange w:id="2688" w:author="Worrell, Tyrone C CIV USARMY HQDA ASA ALT (USA)" w:date="2024-09-24T06:42:00Z">
                  <w:rPr>
                    <w:ins w:id="2689" w:author="Worrell, Tyrone C CIV USARMY HQDA ASA ALT (USA)" w:date="2024-09-23T08:16:00Z"/>
                    <w:rFonts w:cs="Arial"/>
                    <w:color w:val="000000"/>
                    <w:sz w:val="20"/>
                    <w:szCs w:val="20"/>
                  </w:rPr>
                </w:rPrChange>
              </w:rPr>
            </w:pPr>
            <w:ins w:id="2690" w:author="Worrell, Tyrone C CIV USARMY HQDA ASA ALT (USA)" w:date="2024-09-23T08:16:00Z">
              <w:r w:rsidRPr="00D25EE3">
                <w:rPr>
                  <w:rFonts w:ascii="Arial" w:hAnsi="Arial" w:cs="Arial"/>
                  <w:color w:val="000000"/>
                  <w:sz w:val="24"/>
                  <w:szCs w:val="24"/>
                  <w:rPrChange w:id="2691" w:author="Worrell, Tyrone C CIV USARMY HQDA ASA ALT (USA)" w:date="2024-09-24T06:42:00Z">
                    <w:rPr>
                      <w:rFonts w:cs="Arial"/>
                      <w:color w:val="000000"/>
                      <w:sz w:val="20"/>
                      <w:szCs w:val="20"/>
                    </w:rPr>
                  </w:rPrChange>
                </w:rPr>
                <w:t>3</w:t>
              </w:r>
            </w:ins>
          </w:p>
        </w:tc>
        <w:tc>
          <w:tcPr>
            <w:tcW w:w="1006" w:type="dxa"/>
            <w:tcBorders>
              <w:top w:val="nil"/>
              <w:left w:val="nil"/>
              <w:bottom w:val="single" w:sz="4" w:space="0" w:color="auto"/>
              <w:right w:val="single" w:sz="4" w:space="0" w:color="auto"/>
            </w:tcBorders>
            <w:shd w:val="clear" w:color="auto" w:fill="auto"/>
            <w:vAlign w:val="center"/>
            <w:hideMark/>
          </w:tcPr>
          <w:p w14:paraId="70CB3DC7" w14:textId="77777777" w:rsidR="00D92BB9" w:rsidRPr="00D25EE3" w:rsidRDefault="00D92BB9" w:rsidP="004A11C5">
            <w:pPr>
              <w:rPr>
                <w:ins w:id="2692" w:author="Worrell, Tyrone C CIV USARMY HQDA ASA ALT (USA)" w:date="2024-09-23T08:16:00Z"/>
                <w:rFonts w:ascii="Arial" w:hAnsi="Arial" w:cs="Arial"/>
                <w:color w:val="000000"/>
                <w:sz w:val="24"/>
                <w:szCs w:val="24"/>
                <w:rPrChange w:id="2693" w:author="Worrell, Tyrone C CIV USARMY HQDA ASA ALT (USA)" w:date="2024-09-24T06:42:00Z">
                  <w:rPr>
                    <w:ins w:id="2694" w:author="Worrell, Tyrone C CIV USARMY HQDA ASA ALT (USA)" w:date="2024-09-23T08:16:00Z"/>
                    <w:rFonts w:cs="Arial"/>
                    <w:color w:val="000000"/>
                    <w:sz w:val="20"/>
                    <w:szCs w:val="20"/>
                  </w:rPr>
                </w:rPrChange>
              </w:rPr>
            </w:pPr>
            <w:ins w:id="2695" w:author="Worrell, Tyrone C CIV USARMY HQDA ASA ALT (USA)" w:date="2024-09-23T08:16:00Z">
              <w:r w:rsidRPr="00D25EE3">
                <w:rPr>
                  <w:rFonts w:ascii="Arial" w:hAnsi="Arial" w:cs="Arial"/>
                  <w:color w:val="000000"/>
                  <w:sz w:val="24"/>
                  <w:szCs w:val="24"/>
                  <w:rPrChange w:id="2696" w:author="Worrell, Tyrone C CIV USARMY HQDA ASA ALT (USA)" w:date="2024-09-24T06:42:00Z">
                    <w:rPr>
                      <w:rFonts w:cs="Arial"/>
                      <w:color w:val="000000"/>
                      <w:sz w:val="20"/>
                      <w:szCs w:val="20"/>
                    </w:rPr>
                  </w:rPrChange>
                </w:rPr>
                <w:t>Key Internal Controls</w:t>
              </w:r>
            </w:ins>
          </w:p>
        </w:tc>
        <w:tc>
          <w:tcPr>
            <w:tcW w:w="2074" w:type="dxa"/>
            <w:tcBorders>
              <w:top w:val="nil"/>
              <w:left w:val="nil"/>
              <w:bottom w:val="single" w:sz="4" w:space="0" w:color="auto"/>
              <w:right w:val="single" w:sz="4" w:space="0" w:color="auto"/>
            </w:tcBorders>
            <w:shd w:val="clear" w:color="auto" w:fill="auto"/>
            <w:noWrap/>
            <w:vAlign w:val="center"/>
            <w:hideMark/>
          </w:tcPr>
          <w:p w14:paraId="400DF25B" w14:textId="77777777" w:rsidR="00D92BB9" w:rsidRPr="00D25EE3" w:rsidRDefault="00D92BB9" w:rsidP="004A11C5">
            <w:pPr>
              <w:jc w:val="center"/>
              <w:rPr>
                <w:ins w:id="2697" w:author="Worrell, Tyrone C CIV USARMY HQDA ASA ALT (USA)" w:date="2024-09-23T08:16:00Z"/>
                <w:rFonts w:ascii="Arial" w:hAnsi="Arial" w:cs="Arial"/>
                <w:color w:val="000000"/>
                <w:sz w:val="24"/>
                <w:szCs w:val="24"/>
                <w:rPrChange w:id="2698" w:author="Worrell, Tyrone C CIV USARMY HQDA ASA ALT (USA)" w:date="2024-09-24T06:42:00Z">
                  <w:rPr>
                    <w:ins w:id="2699" w:author="Worrell, Tyrone C CIV USARMY HQDA ASA ALT (USA)" w:date="2024-09-23T08:16:00Z"/>
                    <w:rFonts w:cs="Arial"/>
                    <w:color w:val="000000"/>
                    <w:sz w:val="20"/>
                    <w:szCs w:val="20"/>
                  </w:rPr>
                </w:rPrChange>
              </w:rPr>
            </w:pPr>
            <w:ins w:id="2700" w:author="Worrell, Tyrone C CIV USARMY HQDA ASA ALT (USA)" w:date="2024-09-23T08:16:00Z">
              <w:r w:rsidRPr="00D25EE3">
                <w:rPr>
                  <w:rFonts w:ascii="Arial" w:hAnsi="Arial" w:cs="Arial"/>
                  <w:color w:val="000000"/>
                  <w:sz w:val="24"/>
                  <w:szCs w:val="24"/>
                  <w:rPrChange w:id="2701" w:author="Worrell, Tyrone C CIV USARMY HQDA ASA ALT (USA)" w:date="2024-09-24T06:42:00Z">
                    <w:rPr>
                      <w:rFonts w:cs="Arial"/>
                      <w:color w:val="000000"/>
                      <w:sz w:val="20"/>
                      <w:szCs w:val="20"/>
                    </w:rPr>
                  </w:rPrChange>
                </w:rPr>
                <w:t>ODASA(P)</w:t>
              </w:r>
            </w:ins>
          </w:p>
        </w:tc>
        <w:tc>
          <w:tcPr>
            <w:tcW w:w="2082" w:type="dxa"/>
            <w:tcBorders>
              <w:top w:val="nil"/>
              <w:left w:val="nil"/>
              <w:bottom w:val="single" w:sz="4" w:space="0" w:color="auto"/>
              <w:right w:val="single" w:sz="4" w:space="0" w:color="auto"/>
            </w:tcBorders>
            <w:shd w:val="clear" w:color="auto" w:fill="auto"/>
            <w:vAlign w:val="center"/>
            <w:hideMark/>
          </w:tcPr>
          <w:p w14:paraId="721758A9" w14:textId="77777777" w:rsidR="00D92BB9" w:rsidRPr="00D25EE3" w:rsidRDefault="00D92BB9" w:rsidP="004A11C5">
            <w:pPr>
              <w:jc w:val="center"/>
              <w:rPr>
                <w:ins w:id="2702" w:author="Worrell, Tyrone C CIV USARMY HQDA ASA ALT (USA)" w:date="2024-09-23T08:16:00Z"/>
                <w:rFonts w:ascii="Arial" w:hAnsi="Arial" w:cs="Arial"/>
                <w:color w:val="000000"/>
                <w:sz w:val="24"/>
                <w:szCs w:val="24"/>
                <w:rPrChange w:id="2703" w:author="Worrell, Tyrone C CIV USARMY HQDA ASA ALT (USA)" w:date="2024-09-24T06:42:00Z">
                  <w:rPr>
                    <w:ins w:id="2704" w:author="Worrell, Tyrone C CIV USARMY HQDA ASA ALT (USA)" w:date="2024-09-23T08:16:00Z"/>
                    <w:rFonts w:cs="Arial"/>
                    <w:color w:val="000000"/>
                    <w:sz w:val="20"/>
                    <w:szCs w:val="20"/>
                  </w:rPr>
                </w:rPrChange>
              </w:rPr>
            </w:pPr>
            <w:ins w:id="2705" w:author="Worrell, Tyrone C CIV USARMY HQDA ASA ALT (USA)" w:date="2024-09-23T08:16:00Z">
              <w:r w:rsidRPr="00D25EE3">
                <w:rPr>
                  <w:rFonts w:ascii="Arial" w:hAnsi="Arial" w:cs="Arial"/>
                  <w:color w:val="000000"/>
                  <w:sz w:val="24"/>
                  <w:szCs w:val="24"/>
                  <w:rPrChange w:id="2706" w:author="Worrell, Tyrone C CIV USARMY HQDA ASA ALT (USA)" w:date="2024-09-24T06:42:00Z">
                    <w:rPr>
                      <w:rFonts w:cs="Arial"/>
                      <w:color w:val="000000"/>
                      <w:sz w:val="20"/>
                      <w:szCs w:val="20"/>
                    </w:rPr>
                  </w:rPrChange>
                </w:rPr>
                <w:t>Internal Control Question Set</w:t>
              </w:r>
            </w:ins>
          </w:p>
        </w:tc>
        <w:tc>
          <w:tcPr>
            <w:tcW w:w="2499" w:type="dxa"/>
            <w:tcBorders>
              <w:top w:val="nil"/>
              <w:left w:val="nil"/>
              <w:bottom w:val="single" w:sz="4" w:space="0" w:color="auto"/>
              <w:right w:val="single" w:sz="4" w:space="0" w:color="auto"/>
            </w:tcBorders>
            <w:shd w:val="clear" w:color="auto" w:fill="auto"/>
            <w:vAlign w:val="center"/>
            <w:hideMark/>
          </w:tcPr>
          <w:p w14:paraId="04B12FCD" w14:textId="77777777" w:rsidR="00D92BB9" w:rsidRPr="00D25EE3" w:rsidRDefault="00D92BB9" w:rsidP="004A11C5">
            <w:pPr>
              <w:jc w:val="center"/>
              <w:rPr>
                <w:ins w:id="2707" w:author="Worrell, Tyrone C CIV USARMY HQDA ASA ALT (USA)" w:date="2024-09-23T08:16:00Z"/>
                <w:rFonts w:ascii="Arial" w:hAnsi="Arial" w:cs="Arial"/>
                <w:color w:val="000000"/>
                <w:sz w:val="24"/>
                <w:szCs w:val="24"/>
                <w:rPrChange w:id="2708" w:author="Worrell, Tyrone C CIV USARMY HQDA ASA ALT (USA)" w:date="2024-09-24T06:42:00Z">
                  <w:rPr>
                    <w:ins w:id="2709" w:author="Worrell, Tyrone C CIV USARMY HQDA ASA ALT (USA)" w:date="2024-09-23T08:16:00Z"/>
                    <w:rFonts w:cs="Arial"/>
                    <w:color w:val="000000"/>
                    <w:sz w:val="20"/>
                    <w:szCs w:val="20"/>
                  </w:rPr>
                </w:rPrChange>
              </w:rPr>
            </w:pPr>
            <w:ins w:id="2710" w:author="Worrell, Tyrone C CIV USARMY HQDA ASA ALT (USA)" w:date="2024-09-23T08:16:00Z">
              <w:r w:rsidRPr="00D25EE3">
                <w:rPr>
                  <w:rFonts w:ascii="Arial" w:hAnsi="Arial" w:cs="Arial"/>
                  <w:color w:val="000000"/>
                  <w:sz w:val="24"/>
                  <w:szCs w:val="24"/>
                  <w:rPrChange w:id="2711" w:author="Worrell, Tyrone C CIV USARMY HQDA ASA ALT (USA)" w:date="2024-09-24T06:42:00Z">
                    <w:rPr>
                      <w:rFonts w:cs="Arial"/>
                      <w:color w:val="000000"/>
                      <w:sz w:val="20"/>
                      <w:szCs w:val="20"/>
                    </w:rPr>
                  </w:rPrChange>
                </w:rPr>
                <w:t>As required/requested</w:t>
              </w:r>
            </w:ins>
          </w:p>
        </w:tc>
        <w:tc>
          <w:tcPr>
            <w:tcW w:w="2181" w:type="dxa"/>
            <w:tcBorders>
              <w:top w:val="nil"/>
              <w:left w:val="nil"/>
              <w:bottom w:val="single" w:sz="4" w:space="0" w:color="auto"/>
              <w:right w:val="single" w:sz="4" w:space="0" w:color="auto"/>
            </w:tcBorders>
            <w:shd w:val="clear" w:color="auto" w:fill="auto"/>
            <w:noWrap/>
            <w:vAlign w:val="center"/>
            <w:hideMark/>
          </w:tcPr>
          <w:p w14:paraId="1C838E3C" w14:textId="77777777" w:rsidR="00D92BB9" w:rsidRPr="00D25EE3" w:rsidRDefault="00D92BB9" w:rsidP="004A11C5">
            <w:pPr>
              <w:jc w:val="center"/>
              <w:rPr>
                <w:ins w:id="2712" w:author="Worrell, Tyrone C CIV USARMY HQDA ASA ALT (USA)" w:date="2024-09-23T08:16:00Z"/>
                <w:rFonts w:ascii="Arial" w:hAnsi="Arial" w:cs="Arial"/>
                <w:color w:val="000000"/>
                <w:sz w:val="24"/>
                <w:szCs w:val="24"/>
                <w:rPrChange w:id="2713" w:author="Worrell, Tyrone C CIV USARMY HQDA ASA ALT (USA)" w:date="2024-09-24T06:42:00Z">
                  <w:rPr>
                    <w:ins w:id="2714" w:author="Worrell, Tyrone C CIV USARMY HQDA ASA ALT (USA)" w:date="2024-09-23T08:16:00Z"/>
                    <w:rFonts w:cs="Arial"/>
                    <w:color w:val="000000"/>
                    <w:sz w:val="20"/>
                    <w:szCs w:val="20"/>
                  </w:rPr>
                </w:rPrChange>
              </w:rPr>
            </w:pPr>
            <w:ins w:id="2715" w:author="Worrell, Tyrone C CIV USARMY HQDA ASA ALT (USA)" w:date="2024-09-23T08:16:00Z">
              <w:r w:rsidRPr="00D25EE3">
                <w:rPr>
                  <w:rFonts w:ascii="Arial" w:hAnsi="Arial" w:cs="Arial"/>
                  <w:color w:val="000000"/>
                  <w:sz w:val="24"/>
                  <w:szCs w:val="24"/>
                  <w:rPrChange w:id="2716" w:author="Worrell, Tyrone C CIV USARMY HQDA ASA ALT (USA)" w:date="2024-09-24T06:42:00Z">
                    <w:rPr>
                      <w:rFonts w:cs="Arial"/>
                      <w:color w:val="000000"/>
                      <w:sz w:val="20"/>
                      <w:szCs w:val="20"/>
                    </w:rPr>
                  </w:rPrChange>
                </w:rPr>
                <w:t>AFARS Appendix CC</w:t>
              </w:r>
            </w:ins>
          </w:p>
        </w:tc>
      </w:tr>
      <w:tr w:rsidR="00D92BB9" w:rsidRPr="00D25EE3" w14:paraId="11C8C4BB" w14:textId="77777777" w:rsidTr="004A11C5">
        <w:trPr>
          <w:trHeight w:val="503"/>
          <w:jc w:val="center"/>
          <w:ins w:id="2717" w:author="Worrell, Tyrone C CIV USARMY HQDA ASA ALT (USA)" w:date="2024-09-23T08:16:00Z"/>
        </w:trPr>
        <w:tc>
          <w:tcPr>
            <w:tcW w:w="683" w:type="dxa"/>
            <w:tcBorders>
              <w:top w:val="nil"/>
              <w:left w:val="single" w:sz="4" w:space="0" w:color="auto"/>
              <w:bottom w:val="single" w:sz="4" w:space="0" w:color="auto"/>
              <w:right w:val="single" w:sz="4" w:space="0" w:color="auto"/>
            </w:tcBorders>
            <w:shd w:val="clear" w:color="auto" w:fill="auto"/>
            <w:noWrap/>
            <w:vAlign w:val="center"/>
            <w:hideMark/>
          </w:tcPr>
          <w:p w14:paraId="2436025D" w14:textId="77777777" w:rsidR="00D92BB9" w:rsidRPr="00D25EE3" w:rsidRDefault="00D92BB9" w:rsidP="004A11C5">
            <w:pPr>
              <w:jc w:val="center"/>
              <w:rPr>
                <w:ins w:id="2718" w:author="Worrell, Tyrone C CIV USARMY HQDA ASA ALT (USA)" w:date="2024-09-23T08:16:00Z"/>
                <w:rFonts w:ascii="Arial" w:hAnsi="Arial" w:cs="Arial"/>
                <w:color w:val="000000"/>
                <w:sz w:val="24"/>
                <w:szCs w:val="24"/>
                <w:rPrChange w:id="2719" w:author="Worrell, Tyrone C CIV USARMY HQDA ASA ALT (USA)" w:date="2024-09-24T06:42:00Z">
                  <w:rPr>
                    <w:ins w:id="2720" w:author="Worrell, Tyrone C CIV USARMY HQDA ASA ALT (USA)" w:date="2024-09-23T08:16:00Z"/>
                    <w:rFonts w:cs="Arial"/>
                    <w:color w:val="000000"/>
                    <w:sz w:val="20"/>
                    <w:szCs w:val="20"/>
                  </w:rPr>
                </w:rPrChange>
              </w:rPr>
            </w:pPr>
            <w:ins w:id="2721" w:author="Worrell, Tyrone C CIV USARMY HQDA ASA ALT (USA)" w:date="2024-09-23T08:16:00Z">
              <w:r w:rsidRPr="00D25EE3">
                <w:rPr>
                  <w:rFonts w:ascii="Arial" w:hAnsi="Arial" w:cs="Arial"/>
                  <w:color w:val="000000"/>
                  <w:sz w:val="24"/>
                  <w:szCs w:val="24"/>
                  <w:rPrChange w:id="2722" w:author="Worrell, Tyrone C CIV USARMY HQDA ASA ALT (USA)" w:date="2024-09-24T06:42:00Z">
                    <w:rPr>
                      <w:rFonts w:cs="Arial"/>
                      <w:color w:val="000000"/>
                      <w:sz w:val="20"/>
                      <w:szCs w:val="20"/>
                    </w:rPr>
                  </w:rPrChange>
                </w:rPr>
                <w:t>4</w:t>
              </w:r>
            </w:ins>
          </w:p>
        </w:tc>
        <w:tc>
          <w:tcPr>
            <w:tcW w:w="1006" w:type="dxa"/>
            <w:tcBorders>
              <w:top w:val="nil"/>
              <w:left w:val="nil"/>
              <w:bottom w:val="single" w:sz="4" w:space="0" w:color="auto"/>
              <w:right w:val="single" w:sz="4" w:space="0" w:color="auto"/>
            </w:tcBorders>
            <w:shd w:val="clear" w:color="auto" w:fill="auto"/>
            <w:vAlign w:val="center"/>
            <w:hideMark/>
          </w:tcPr>
          <w:p w14:paraId="470577C9" w14:textId="77777777" w:rsidR="00D92BB9" w:rsidRPr="00D25EE3" w:rsidRDefault="00D92BB9" w:rsidP="004A11C5">
            <w:pPr>
              <w:rPr>
                <w:ins w:id="2723" w:author="Worrell, Tyrone C CIV USARMY HQDA ASA ALT (USA)" w:date="2024-09-23T08:16:00Z"/>
                <w:rFonts w:ascii="Arial" w:hAnsi="Arial" w:cs="Arial"/>
                <w:color w:val="000000"/>
                <w:sz w:val="24"/>
                <w:szCs w:val="24"/>
                <w:rPrChange w:id="2724" w:author="Worrell, Tyrone C CIV USARMY HQDA ASA ALT (USA)" w:date="2024-09-24T06:42:00Z">
                  <w:rPr>
                    <w:ins w:id="2725" w:author="Worrell, Tyrone C CIV USARMY HQDA ASA ALT (USA)" w:date="2024-09-23T08:16:00Z"/>
                    <w:rFonts w:cs="Arial"/>
                    <w:color w:val="000000"/>
                    <w:sz w:val="20"/>
                    <w:szCs w:val="20"/>
                  </w:rPr>
                </w:rPrChange>
              </w:rPr>
            </w:pPr>
            <w:ins w:id="2726" w:author="Worrell, Tyrone C CIV USARMY HQDA ASA ALT (USA)" w:date="2024-09-23T08:16:00Z">
              <w:r w:rsidRPr="00D25EE3">
                <w:rPr>
                  <w:rFonts w:ascii="Arial" w:hAnsi="Arial" w:cs="Arial"/>
                  <w:color w:val="000000"/>
                  <w:sz w:val="24"/>
                  <w:szCs w:val="24"/>
                  <w:rPrChange w:id="2727" w:author="Worrell, Tyrone C CIV USARMY HQDA ASA ALT (USA)" w:date="2024-09-24T06:42:00Z">
                    <w:rPr>
                      <w:rFonts w:cs="Arial"/>
                      <w:color w:val="000000"/>
                      <w:sz w:val="20"/>
                      <w:szCs w:val="20"/>
                    </w:rPr>
                  </w:rPrChange>
                </w:rPr>
                <w:t>Strategic Controls</w:t>
              </w:r>
            </w:ins>
          </w:p>
        </w:tc>
        <w:tc>
          <w:tcPr>
            <w:tcW w:w="2074" w:type="dxa"/>
            <w:tcBorders>
              <w:top w:val="nil"/>
              <w:left w:val="nil"/>
              <w:bottom w:val="single" w:sz="4" w:space="0" w:color="auto"/>
              <w:right w:val="single" w:sz="4" w:space="0" w:color="auto"/>
            </w:tcBorders>
            <w:shd w:val="clear" w:color="auto" w:fill="auto"/>
            <w:noWrap/>
            <w:vAlign w:val="center"/>
            <w:hideMark/>
          </w:tcPr>
          <w:p w14:paraId="37D1373B" w14:textId="77777777" w:rsidR="00D92BB9" w:rsidRPr="00D25EE3" w:rsidRDefault="00D92BB9" w:rsidP="004A11C5">
            <w:pPr>
              <w:jc w:val="center"/>
              <w:rPr>
                <w:ins w:id="2728" w:author="Worrell, Tyrone C CIV USARMY HQDA ASA ALT (USA)" w:date="2024-09-23T08:16:00Z"/>
                <w:rFonts w:ascii="Arial" w:hAnsi="Arial" w:cs="Arial"/>
                <w:color w:val="000000"/>
                <w:sz w:val="24"/>
                <w:szCs w:val="24"/>
                <w:rPrChange w:id="2729" w:author="Worrell, Tyrone C CIV USARMY HQDA ASA ALT (USA)" w:date="2024-09-24T06:42:00Z">
                  <w:rPr>
                    <w:ins w:id="2730" w:author="Worrell, Tyrone C CIV USARMY HQDA ASA ALT (USA)" w:date="2024-09-23T08:16:00Z"/>
                    <w:rFonts w:cs="Arial"/>
                    <w:color w:val="000000"/>
                    <w:sz w:val="20"/>
                    <w:szCs w:val="20"/>
                  </w:rPr>
                </w:rPrChange>
              </w:rPr>
            </w:pPr>
            <w:ins w:id="2731" w:author="Worrell, Tyrone C CIV USARMY HQDA ASA ALT (USA)" w:date="2024-09-23T08:16:00Z">
              <w:r w:rsidRPr="00D25EE3">
                <w:rPr>
                  <w:rFonts w:ascii="Arial" w:hAnsi="Arial" w:cs="Arial"/>
                  <w:color w:val="000000"/>
                  <w:sz w:val="24"/>
                  <w:szCs w:val="24"/>
                  <w:rPrChange w:id="2732" w:author="Worrell, Tyrone C CIV USARMY HQDA ASA ALT (USA)" w:date="2024-09-24T06:42:00Z">
                    <w:rPr>
                      <w:rFonts w:cs="Arial"/>
                      <w:color w:val="000000"/>
                      <w:sz w:val="20"/>
                      <w:szCs w:val="20"/>
                    </w:rPr>
                  </w:rPrChange>
                </w:rPr>
                <w:t>ODASA(P)</w:t>
              </w:r>
            </w:ins>
          </w:p>
        </w:tc>
        <w:tc>
          <w:tcPr>
            <w:tcW w:w="2082" w:type="dxa"/>
            <w:tcBorders>
              <w:top w:val="nil"/>
              <w:left w:val="nil"/>
              <w:bottom w:val="single" w:sz="4" w:space="0" w:color="auto"/>
              <w:right w:val="single" w:sz="4" w:space="0" w:color="auto"/>
            </w:tcBorders>
            <w:shd w:val="clear" w:color="auto" w:fill="auto"/>
            <w:vAlign w:val="center"/>
            <w:hideMark/>
          </w:tcPr>
          <w:p w14:paraId="7040AAC5" w14:textId="77777777" w:rsidR="00D92BB9" w:rsidRPr="00D25EE3" w:rsidRDefault="00D92BB9" w:rsidP="004A11C5">
            <w:pPr>
              <w:jc w:val="center"/>
              <w:rPr>
                <w:ins w:id="2733" w:author="Worrell, Tyrone C CIV USARMY HQDA ASA ALT (USA)" w:date="2024-09-23T08:16:00Z"/>
                <w:rFonts w:ascii="Arial" w:hAnsi="Arial" w:cs="Arial"/>
                <w:color w:val="000000"/>
                <w:sz w:val="24"/>
                <w:szCs w:val="24"/>
                <w:rPrChange w:id="2734" w:author="Worrell, Tyrone C CIV USARMY HQDA ASA ALT (USA)" w:date="2024-09-24T06:42:00Z">
                  <w:rPr>
                    <w:ins w:id="2735" w:author="Worrell, Tyrone C CIV USARMY HQDA ASA ALT (USA)" w:date="2024-09-23T08:16:00Z"/>
                    <w:rFonts w:cs="Arial"/>
                    <w:color w:val="000000"/>
                    <w:sz w:val="20"/>
                    <w:szCs w:val="20"/>
                  </w:rPr>
                </w:rPrChange>
              </w:rPr>
            </w:pPr>
            <w:ins w:id="2736" w:author="Worrell, Tyrone C CIV USARMY HQDA ASA ALT (USA)" w:date="2024-09-23T08:16:00Z">
              <w:r w:rsidRPr="00D25EE3">
                <w:rPr>
                  <w:rFonts w:ascii="Arial" w:hAnsi="Arial" w:cs="Arial"/>
                  <w:color w:val="000000"/>
                  <w:sz w:val="24"/>
                  <w:szCs w:val="24"/>
                  <w:rPrChange w:id="2737" w:author="Worrell, Tyrone C CIV USARMY HQDA ASA ALT (USA)" w:date="2024-09-24T06:42:00Z">
                    <w:rPr>
                      <w:rFonts w:cs="Arial"/>
                      <w:color w:val="000000"/>
                      <w:sz w:val="20"/>
                      <w:szCs w:val="20"/>
                    </w:rPr>
                  </w:rPrChange>
                </w:rPr>
                <w:t>Strategic Controls Toolkit</w:t>
              </w:r>
            </w:ins>
          </w:p>
        </w:tc>
        <w:tc>
          <w:tcPr>
            <w:tcW w:w="2499" w:type="dxa"/>
            <w:tcBorders>
              <w:top w:val="nil"/>
              <w:left w:val="nil"/>
              <w:bottom w:val="single" w:sz="4" w:space="0" w:color="auto"/>
              <w:right w:val="single" w:sz="4" w:space="0" w:color="auto"/>
            </w:tcBorders>
            <w:shd w:val="clear" w:color="auto" w:fill="auto"/>
            <w:vAlign w:val="center"/>
            <w:hideMark/>
          </w:tcPr>
          <w:p w14:paraId="7BE44DAF" w14:textId="77777777" w:rsidR="00D92BB9" w:rsidRPr="00D25EE3" w:rsidRDefault="00D92BB9" w:rsidP="004A11C5">
            <w:pPr>
              <w:jc w:val="center"/>
              <w:rPr>
                <w:ins w:id="2738" w:author="Worrell, Tyrone C CIV USARMY HQDA ASA ALT (USA)" w:date="2024-09-23T08:16:00Z"/>
                <w:rFonts w:ascii="Arial" w:hAnsi="Arial" w:cs="Arial"/>
                <w:color w:val="000000"/>
                <w:sz w:val="24"/>
                <w:szCs w:val="24"/>
                <w:rPrChange w:id="2739" w:author="Worrell, Tyrone C CIV USARMY HQDA ASA ALT (USA)" w:date="2024-09-24T06:42:00Z">
                  <w:rPr>
                    <w:ins w:id="2740" w:author="Worrell, Tyrone C CIV USARMY HQDA ASA ALT (USA)" w:date="2024-09-23T08:16:00Z"/>
                    <w:rFonts w:cs="Arial"/>
                    <w:color w:val="000000"/>
                    <w:sz w:val="20"/>
                    <w:szCs w:val="20"/>
                  </w:rPr>
                </w:rPrChange>
              </w:rPr>
            </w:pPr>
            <w:ins w:id="2741" w:author="Worrell, Tyrone C CIV USARMY HQDA ASA ALT (USA)" w:date="2024-09-23T08:16:00Z">
              <w:r w:rsidRPr="00D25EE3">
                <w:rPr>
                  <w:rFonts w:ascii="Arial" w:hAnsi="Arial" w:cs="Arial"/>
                  <w:color w:val="000000"/>
                  <w:sz w:val="24"/>
                  <w:szCs w:val="24"/>
                  <w:rPrChange w:id="2742" w:author="Worrell, Tyrone C CIV USARMY HQDA ASA ALT (USA)" w:date="2024-09-24T06:42:00Z">
                    <w:rPr>
                      <w:rFonts w:cs="Arial"/>
                      <w:color w:val="000000"/>
                      <w:sz w:val="20"/>
                      <w:szCs w:val="20"/>
                    </w:rPr>
                  </w:rPrChange>
                </w:rPr>
                <w:t>Annually</w:t>
              </w:r>
            </w:ins>
          </w:p>
        </w:tc>
        <w:tc>
          <w:tcPr>
            <w:tcW w:w="2181" w:type="dxa"/>
            <w:tcBorders>
              <w:top w:val="nil"/>
              <w:left w:val="nil"/>
              <w:bottom w:val="single" w:sz="4" w:space="0" w:color="auto"/>
              <w:right w:val="single" w:sz="4" w:space="0" w:color="auto"/>
            </w:tcBorders>
            <w:shd w:val="clear" w:color="auto" w:fill="auto"/>
            <w:noWrap/>
            <w:vAlign w:val="center"/>
            <w:hideMark/>
          </w:tcPr>
          <w:p w14:paraId="0085382D" w14:textId="77777777" w:rsidR="00D92BB9" w:rsidRPr="00D25EE3" w:rsidRDefault="00D92BB9" w:rsidP="004A11C5">
            <w:pPr>
              <w:jc w:val="center"/>
              <w:rPr>
                <w:ins w:id="2743" w:author="Worrell, Tyrone C CIV USARMY HQDA ASA ALT (USA)" w:date="2024-09-23T08:16:00Z"/>
                <w:rFonts w:ascii="Arial" w:hAnsi="Arial" w:cs="Arial"/>
                <w:color w:val="000000"/>
                <w:sz w:val="24"/>
                <w:szCs w:val="24"/>
                <w:rPrChange w:id="2744" w:author="Worrell, Tyrone C CIV USARMY HQDA ASA ALT (USA)" w:date="2024-09-24T06:42:00Z">
                  <w:rPr>
                    <w:ins w:id="2745" w:author="Worrell, Tyrone C CIV USARMY HQDA ASA ALT (USA)" w:date="2024-09-23T08:16:00Z"/>
                    <w:rFonts w:cs="Arial"/>
                    <w:color w:val="000000"/>
                    <w:sz w:val="20"/>
                    <w:szCs w:val="20"/>
                  </w:rPr>
                </w:rPrChange>
              </w:rPr>
            </w:pPr>
            <w:ins w:id="2746" w:author="Worrell, Tyrone C CIV USARMY HQDA ASA ALT (USA)" w:date="2024-09-23T08:16:00Z">
              <w:r w:rsidRPr="00D25EE3">
                <w:rPr>
                  <w:rFonts w:ascii="Arial" w:hAnsi="Arial" w:cs="Arial"/>
                  <w:color w:val="000000"/>
                  <w:sz w:val="24"/>
                  <w:szCs w:val="24"/>
                  <w:rPrChange w:id="2747" w:author="Worrell, Tyrone C CIV USARMY HQDA ASA ALT (USA)" w:date="2024-09-24T06:42:00Z">
                    <w:rPr>
                      <w:rFonts w:cs="Arial"/>
                      <w:color w:val="000000"/>
                      <w:sz w:val="20"/>
                      <w:szCs w:val="20"/>
                    </w:rPr>
                  </w:rPrChange>
                </w:rPr>
                <w:t>AFARS Appendix CC</w:t>
              </w:r>
            </w:ins>
          </w:p>
        </w:tc>
      </w:tr>
    </w:tbl>
    <w:p w14:paraId="0EDE3F10" w14:textId="77777777" w:rsidR="00D92BB9" w:rsidRPr="00D25EE3" w:rsidRDefault="00D92BB9" w:rsidP="007535C8">
      <w:pPr>
        <w:pStyle w:val="BodyText"/>
        <w:rPr>
          <w:rFonts w:ascii="Arial" w:hAnsi="Arial" w:cs="Arial"/>
          <w:rPrChange w:id="2748" w:author="Worrell, Tyrone C CIV USARMY HQDA ASA ALT (USA)" w:date="2024-09-24T06:42:00Z">
            <w:rPr>
              <w:sz w:val="20"/>
            </w:rPr>
          </w:rPrChange>
        </w:rPr>
      </w:pPr>
    </w:p>
    <w:p w14:paraId="6DA516D6" w14:textId="77777777" w:rsidR="007535C8" w:rsidRPr="00D25EE3" w:rsidRDefault="007535C8" w:rsidP="007535C8">
      <w:pPr>
        <w:pStyle w:val="BodyText"/>
        <w:spacing w:before="28"/>
        <w:rPr>
          <w:rFonts w:ascii="Arial" w:hAnsi="Arial" w:cs="Arial"/>
          <w:rPrChange w:id="2749" w:author="Worrell, Tyrone C CIV USARMY HQDA ASA ALT (USA)" w:date="2024-09-24T06:42:00Z">
            <w:rPr>
              <w:sz w:val="20"/>
            </w:rPr>
          </w:rPrChange>
        </w:rPr>
      </w:pPr>
    </w:p>
    <w:tbl>
      <w:tblPr>
        <w:tblW w:w="0" w:type="auto"/>
        <w:tblInd w:w="3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05"/>
        <w:gridCol w:w="1260"/>
        <w:gridCol w:w="1890"/>
        <w:gridCol w:w="1530"/>
        <w:gridCol w:w="1531"/>
        <w:gridCol w:w="1889"/>
      </w:tblGrid>
      <w:tr w:rsidR="007535C8" w:rsidRPr="00D25EE3" w14:paraId="480049BD" w14:textId="77777777" w:rsidTr="00571595">
        <w:trPr>
          <w:trHeight w:val="1343"/>
        </w:trPr>
        <w:tc>
          <w:tcPr>
            <w:tcW w:w="805" w:type="dxa"/>
          </w:tcPr>
          <w:p w14:paraId="716A0C58" w14:textId="419DB660" w:rsidR="007535C8" w:rsidRPr="00D25EE3" w:rsidRDefault="007535C8" w:rsidP="00571595">
            <w:pPr>
              <w:pStyle w:val="TableParagraph"/>
              <w:spacing w:line="240" w:lineRule="auto"/>
              <w:ind w:left="109"/>
              <w:rPr>
                <w:rFonts w:ascii="Arial" w:hAnsi="Arial" w:cs="Arial"/>
                <w:b/>
                <w:sz w:val="24"/>
                <w:szCs w:val="24"/>
                <w:rPrChange w:id="2750" w:author="Worrell, Tyrone C CIV USARMY HQDA ASA ALT (USA)" w:date="2024-09-24T06:42:00Z">
                  <w:rPr>
                    <w:b/>
                    <w:sz w:val="24"/>
                  </w:rPr>
                </w:rPrChange>
              </w:rPr>
            </w:pPr>
            <w:del w:id="2751" w:author="Worrell, Tyrone C CIV USARMY HQDA ASA ALT (USA)" w:date="2024-09-23T07:47:00Z">
              <w:r w:rsidRPr="00D25EE3" w:rsidDel="00A178AA">
                <w:rPr>
                  <w:rFonts w:ascii="Arial" w:hAnsi="Arial" w:cs="Arial"/>
                  <w:b/>
                  <w:spacing w:val="-4"/>
                  <w:sz w:val="24"/>
                  <w:szCs w:val="24"/>
                  <w:rPrChange w:id="2752" w:author="Worrell, Tyrone C CIV USARMY HQDA ASA ALT (USA)" w:date="2024-09-24T06:42:00Z">
                    <w:rPr>
                      <w:b/>
                      <w:spacing w:val="-4"/>
                      <w:sz w:val="24"/>
                    </w:rPr>
                  </w:rPrChange>
                </w:rPr>
                <w:delText>Type</w:delText>
              </w:r>
            </w:del>
          </w:p>
        </w:tc>
        <w:tc>
          <w:tcPr>
            <w:tcW w:w="1260" w:type="dxa"/>
          </w:tcPr>
          <w:p w14:paraId="0C688EDF" w14:textId="7B388044" w:rsidR="007535C8" w:rsidRPr="00D25EE3" w:rsidRDefault="007535C8" w:rsidP="00571595">
            <w:pPr>
              <w:pStyle w:val="TableParagraph"/>
              <w:spacing w:line="240" w:lineRule="auto"/>
              <w:ind w:left="108" w:right="336"/>
              <w:rPr>
                <w:rFonts w:ascii="Arial" w:hAnsi="Arial" w:cs="Arial"/>
                <w:b/>
                <w:sz w:val="24"/>
                <w:szCs w:val="24"/>
                <w:rPrChange w:id="2753" w:author="Worrell, Tyrone C CIV USARMY HQDA ASA ALT (USA)" w:date="2024-09-24T06:42:00Z">
                  <w:rPr>
                    <w:b/>
                    <w:sz w:val="24"/>
                  </w:rPr>
                </w:rPrChange>
              </w:rPr>
            </w:pPr>
            <w:del w:id="2754" w:author="Worrell, Tyrone C CIV USARMY HQDA ASA ALT (USA)" w:date="2024-09-23T07:47:00Z">
              <w:r w:rsidRPr="00D25EE3" w:rsidDel="00A178AA">
                <w:rPr>
                  <w:rFonts w:ascii="Arial" w:hAnsi="Arial" w:cs="Arial"/>
                  <w:b/>
                  <w:spacing w:val="-2"/>
                  <w:sz w:val="24"/>
                  <w:szCs w:val="24"/>
                  <w:rPrChange w:id="2755" w:author="Worrell, Tyrone C CIV USARMY HQDA ASA ALT (USA)" w:date="2024-09-24T06:42:00Z">
                    <w:rPr>
                      <w:b/>
                      <w:spacing w:val="-2"/>
                      <w:sz w:val="24"/>
                    </w:rPr>
                  </w:rPrChange>
                </w:rPr>
                <w:delText xml:space="preserve">Control </w:delText>
              </w:r>
              <w:r w:rsidRPr="00D25EE3" w:rsidDel="00A178AA">
                <w:rPr>
                  <w:rFonts w:ascii="Arial" w:hAnsi="Arial" w:cs="Arial"/>
                  <w:b/>
                  <w:spacing w:val="-4"/>
                  <w:sz w:val="24"/>
                  <w:szCs w:val="24"/>
                  <w:rPrChange w:id="2756" w:author="Worrell, Tyrone C CIV USARMY HQDA ASA ALT (USA)" w:date="2024-09-24T06:42:00Z">
                    <w:rPr>
                      <w:b/>
                      <w:spacing w:val="-4"/>
                      <w:sz w:val="24"/>
                    </w:rPr>
                  </w:rPrChange>
                </w:rPr>
                <w:delText>Type</w:delText>
              </w:r>
            </w:del>
          </w:p>
        </w:tc>
        <w:tc>
          <w:tcPr>
            <w:tcW w:w="1890" w:type="dxa"/>
          </w:tcPr>
          <w:p w14:paraId="223DC114" w14:textId="448B240B" w:rsidR="007535C8" w:rsidRPr="00D25EE3" w:rsidRDefault="007535C8" w:rsidP="00571595">
            <w:pPr>
              <w:pStyle w:val="TableParagraph"/>
              <w:spacing w:line="240" w:lineRule="auto"/>
              <w:ind w:left="108" w:right="59"/>
              <w:rPr>
                <w:rFonts w:ascii="Arial" w:hAnsi="Arial" w:cs="Arial"/>
                <w:b/>
                <w:sz w:val="24"/>
                <w:szCs w:val="24"/>
                <w:rPrChange w:id="2757" w:author="Worrell, Tyrone C CIV USARMY HQDA ASA ALT (USA)" w:date="2024-09-24T06:42:00Z">
                  <w:rPr>
                    <w:b/>
                    <w:sz w:val="24"/>
                  </w:rPr>
                </w:rPrChange>
              </w:rPr>
            </w:pPr>
            <w:del w:id="2758" w:author="Worrell, Tyrone C CIV USARMY HQDA ASA ALT (USA)" w:date="2024-09-23T07:47:00Z">
              <w:r w:rsidRPr="00D25EE3" w:rsidDel="00A178AA">
                <w:rPr>
                  <w:rFonts w:ascii="Arial" w:hAnsi="Arial" w:cs="Arial"/>
                  <w:b/>
                  <w:spacing w:val="-2"/>
                  <w:sz w:val="24"/>
                  <w:szCs w:val="24"/>
                  <w:rPrChange w:id="2759" w:author="Worrell, Tyrone C CIV USARMY HQDA ASA ALT (USA)" w:date="2024-09-24T06:42:00Z">
                    <w:rPr>
                      <w:b/>
                      <w:spacing w:val="-2"/>
                      <w:sz w:val="24"/>
                    </w:rPr>
                  </w:rPrChange>
                </w:rPr>
                <w:delText xml:space="preserve">Primary Responsibility </w:delText>
              </w:r>
              <w:r w:rsidRPr="00D25EE3" w:rsidDel="00A178AA">
                <w:rPr>
                  <w:rFonts w:ascii="Arial" w:hAnsi="Arial" w:cs="Arial"/>
                  <w:b/>
                  <w:sz w:val="24"/>
                  <w:szCs w:val="24"/>
                  <w:rPrChange w:id="2760" w:author="Worrell, Tyrone C CIV USARMY HQDA ASA ALT (USA)" w:date="2024-09-24T06:42:00Z">
                    <w:rPr>
                      <w:b/>
                      <w:sz w:val="24"/>
                    </w:rPr>
                  </w:rPrChange>
                </w:rPr>
                <w:delText xml:space="preserve">for Control </w:delText>
              </w:r>
              <w:r w:rsidRPr="00D25EE3" w:rsidDel="00A178AA">
                <w:rPr>
                  <w:rFonts w:ascii="Arial" w:hAnsi="Arial" w:cs="Arial"/>
                  <w:b/>
                  <w:spacing w:val="-2"/>
                  <w:sz w:val="24"/>
                  <w:szCs w:val="24"/>
                  <w:rPrChange w:id="2761" w:author="Worrell, Tyrone C CIV USARMY HQDA ASA ALT (USA)" w:date="2024-09-24T06:42:00Z">
                    <w:rPr>
                      <w:b/>
                      <w:spacing w:val="-2"/>
                      <w:sz w:val="24"/>
                    </w:rPr>
                  </w:rPrChange>
                </w:rPr>
                <w:delText>Assessment</w:delText>
              </w:r>
            </w:del>
          </w:p>
        </w:tc>
        <w:tc>
          <w:tcPr>
            <w:tcW w:w="1530" w:type="dxa"/>
          </w:tcPr>
          <w:p w14:paraId="3624DB5B" w14:textId="282389D5" w:rsidR="007535C8" w:rsidRPr="00D25EE3" w:rsidRDefault="007535C8" w:rsidP="00571595">
            <w:pPr>
              <w:pStyle w:val="TableParagraph"/>
              <w:spacing w:line="240" w:lineRule="auto"/>
              <w:ind w:left="107" w:right="170"/>
              <w:rPr>
                <w:rFonts w:ascii="Arial" w:hAnsi="Arial" w:cs="Arial"/>
                <w:b/>
                <w:sz w:val="24"/>
                <w:szCs w:val="24"/>
                <w:rPrChange w:id="2762" w:author="Worrell, Tyrone C CIV USARMY HQDA ASA ALT (USA)" w:date="2024-09-24T06:42:00Z">
                  <w:rPr>
                    <w:b/>
                    <w:sz w:val="24"/>
                  </w:rPr>
                </w:rPrChange>
              </w:rPr>
            </w:pPr>
            <w:del w:id="2763" w:author="Worrell, Tyrone C CIV USARMY HQDA ASA ALT (USA)" w:date="2024-09-23T07:47:00Z">
              <w:r w:rsidRPr="00D25EE3" w:rsidDel="00A178AA">
                <w:rPr>
                  <w:rFonts w:ascii="Arial" w:hAnsi="Arial" w:cs="Arial"/>
                  <w:b/>
                  <w:sz w:val="24"/>
                  <w:szCs w:val="24"/>
                  <w:rPrChange w:id="2764" w:author="Worrell, Tyrone C CIV USARMY HQDA ASA ALT (USA)" w:date="2024-09-24T06:42:00Z">
                    <w:rPr>
                      <w:b/>
                      <w:sz w:val="24"/>
                    </w:rPr>
                  </w:rPrChange>
                </w:rPr>
                <w:delText xml:space="preserve">Method of </w:delText>
              </w:r>
              <w:r w:rsidRPr="00D25EE3" w:rsidDel="00A178AA">
                <w:rPr>
                  <w:rFonts w:ascii="Arial" w:hAnsi="Arial" w:cs="Arial"/>
                  <w:b/>
                  <w:spacing w:val="-2"/>
                  <w:sz w:val="24"/>
                  <w:szCs w:val="24"/>
                  <w:rPrChange w:id="2765" w:author="Worrell, Tyrone C CIV USARMY HQDA ASA ALT (USA)" w:date="2024-09-24T06:42:00Z">
                    <w:rPr>
                      <w:b/>
                      <w:spacing w:val="-2"/>
                      <w:sz w:val="24"/>
                    </w:rPr>
                  </w:rPrChange>
                </w:rPr>
                <w:delText>Assessment</w:delText>
              </w:r>
            </w:del>
          </w:p>
        </w:tc>
        <w:tc>
          <w:tcPr>
            <w:tcW w:w="1531" w:type="dxa"/>
          </w:tcPr>
          <w:p w14:paraId="3F0009A6" w14:textId="1114E854" w:rsidR="007535C8" w:rsidRPr="00D25EE3" w:rsidRDefault="007535C8" w:rsidP="00571595">
            <w:pPr>
              <w:pStyle w:val="TableParagraph"/>
              <w:spacing w:line="240" w:lineRule="auto"/>
              <w:ind w:left="107" w:right="236"/>
              <w:jc w:val="both"/>
              <w:rPr>
                <w:rFonts w:ascii="Arial" w:hAnsi="Arial" w:cs="Arial"/>
                <w:b/>
                <w:sz w:val="24"/>
                <w:szCs w:val="24"/>
                <w:rPrChange w:id="2766" w:author="Worrell, Tyrone C CIV USARMY HQDA ASA ALT (USA)" w:date="2024-09-24T06:42:00Z">
                  <w:rPr>
                    <w:b/>
                    <w:sz w:val="24"/>
                  </w:rPr>
                </w:rPrChange>
              </w:rPr>
            </w:pPr>
            <w:del w:id="2767" w:author="Worrell, Tyrone C CIV USARMY HQDA ASA ALT (USA)" w:date="2024-09-23T07:47:00Z">
              <w:r w:rsidRPr="00D25EE3" w:rsidDel="00A178AA">
                <w:rPr>
                  <w:rFonts w:ascii="Arial" w:hAnsi="Arial" w:cs="Arial"/>
                  <w:b/>
                  <w:spacing w:val="-2"/>
                  <w:sz w:val="24"/>
                  <w:szCs w:val="24"/>
                  <w:rPrChange w:id="2768" w:author="Worrell, Tyrone C CIV USARMY HQDA ASA ALT (USA)" w:date="2024-09-24T06:42:00Z">
                    <w:rPr>
                      <w:b/>
                      <w:spacing w:val="-2"/>
                      <w:sz w:val="24"/>
                    </w:rPr>
                  </w:rPrChange>
                </w:rPr>
                <w:delText xml:space="preserve">Frequency </w:delText>
              </w:r>
              <w:r w:rsidRPr="00D25EE3" w:rsidDel="00A178AA">
                <w:rPr>
                  <w:rFonts w:ascii="Arial" w:hAnsi="Arial" w:cs="Arial"/>
                  <w:b/>
                  <w:sz w:val="24"/>
                  <w:szCs w:val="24"/>
                  <w:rPrChange w:id="2769" w:author="Worrell, Tyrone C CIV USARMY HQDA ASA ALT (USA)" w:date="2024-09-24T06:42:00Z">
                    <w:rPr>
                      <w:b/>
                      <w:sz w:val="24"/>
                    </w:rPr>
                  </w:rPrChange>
                </w:rPr>
                <w:delText xml:space="preserve">of Control </w:delText>
              </w:r>
              <w:r w:rsidRPr="00D25EE3" w:rsidDel="00A178AA">
                <w:rPr>
                  <w:rFonts w:ascii="Arial" w:hAnsi="Arial" w:cs="Arial"/>
                  <w:b/>
                  <w:spacing w:val="-2"/>
                  <w:sz w:val="24"/>
                  <w:szCs w:val="24"/>
                  <w:rPrChange w:id="2770" w:author="Worrell, Tyrone C CIV USARMY HQDA ASA ALT (USA)" w:date="2024-09-24T06:42:00Z">
                    <w:rPr>
                      <w:b/>
                      <w:spacing w:val="-2"/>
                      <w:sz w:val="24"/>
                    </w:rPr>
                  </w:rPrChange>
                </w:rPr>
                <w:delText>Assessment</w:delText>
              </w:r>
            </w:del>
          </w:p>
        </w:tc>
        <w:tc>
          <w:tcPr>
            <w:tcW w:w="1889" w:type="dxa"/>
          </w:tcPr>
          <w:p w14:paraId="7F7F0C1A" w14:textId="0B92F83A" w:rsidR="007535C8" w:rsidRPr="00D25EE3" w:rsidRDefault="007535C8" w:rsidP="00571595">
            <w:pPr>
              <w:pStyle w:val="TableParagraph"/>
              <w:spacing w:line="240" w:lineRule="auto"/>
              <w:ind w:left="108"/>
              <w:rPr>
                <w:rFonts w:ascii="Arial" w:hAnsi="Arial" w:cs="Arial"/>
                <w:b/>
                <w:sz w:val="24"/>
                <w:szCs w:val="24"/>
                <w:rPrChange w:id="2771" w:author="Worrell, Tyrone C CIV USARMY HQDA ASA ALT (USA)" w:date="2024-09-24T06:42:00Z">
                  <w:rPr>
                    <w:b/>
                    <w:sz w:val="24"/>
                  </w:rPr>
                </w:rPrChange>
              </w:rPr>
            </w:pPr>
            <w:del w:id="2772" w:author="Worrell, Tyrone C CIV USARMY HQDA ASA ALT (USA)" w:date="2024-09-23T07:47:00Z">
              <w:r w:rsidRPr="00D25EE3" w:rsidDel="00A178AA">
                <w:rPr>
                  <w:rFonts w:ascii="Arial" w:hAnsi="Arial" w:cs="Arial"/>
                  <w:b/>
                  <w:spacing w:val="-2"/>
                  <w:sz w:val="24"/>
                  <w:szCs w:val="24"/>
                  <w:rPrChange w:id="2773" w:author="Worrell, Tyrone C CIV USARMY HQDA ASA ALT (USA)" w:date="2024-09-24T06:42:00Z">
                    <w:rPr>
                      <w:b/>
                      <w:spacing w:val="-2"/>
                      <w:sz w:val="24"/>
                    </w:rPr>
                  </w:rPrChange>
                </w:rPr>
                <w:delText>Assessment Instructions</w:delText>
              </w:r>
            </w:del>
          </w:p>
        </w:tc>
      </w:tr>
    </w:tbl>
    <w:p w14:paraId="4E19C115" w14:textId="77777777" w:rsidR="007535C8" w:rsidRPr="00D25EE3" w:rsidRDefault="007535C8" w:rsidP="007535C8">
      <w:pPr>
        <w:rPr>
          <w:rFonts w:ascii="Arial" w:hAnsi="Arial" w:cs="Arial"/>
          <w:sz w:val="24"/>
          <w:szCs w:val="24"/>
          <w:rPrChange w:id="2774" w:author="Worrell, Tyrone C CIV USARMY HQDA ASA ALT (USA)" w:date="2024-09-24T06:42:00Z">
            <w:rPr>
              <w:sz w:val="24"/>
            </w:rPr>
          </w:rPrChange>
        </w:rPr>
        <w:sectPr w:rsidR="007535C8" w:rsidRPr="00D25EE3">
          <w:pgSz w:w="12240" w:h="15840"/>
          <w:pgMar w:top="1380" w:right="1320" w:bottom="280" w:left="1320" w:header="720" w:footer="720" w:gutter="0"/>
          <w:cols w:space="720"/>
        </w:sectPr>
      </w:pPr>
    </w:p>
    <w:tbl>
      <w:tblPr>
        <w:tblW w:w="0" w:type="auto"/>
        <w:tblInd w:w="3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05"/>
        <w:gridCol w:w="1260"/>
        <w:gridCol w:w="1890"/>
        <w:gridCol w:w="1530"/>
        <w:gridCol w:w="1531"/>
        <w:gridCol w:w="1889"/>
      </w:tblGrid>
      <w:tr w:rsidR="007535C8" w:rsidRPr="00D25EE3" w14:paraId="3AF22756" w14:textId="77777777" w:rsidTr="00571595">
        <w:trPr>
          <w:trHeight w:val="2723"/>
        </w:trPr>
        <w:tc>
          <w:tcPr>
            <w:tcW w:w="805" w:type="dxa"/>
          </w:tcPr>
          <w:p w14:paraId="4D113246" w14:textId="5D8516F3" w:rsidR="007535C8" w:rsidRPr="00D25EE3" w:rsidRDefault="007535C8" w:rsidP="00571595">
            <w:pPr>
              <w:pStyle w:val="TableParagraph"/>
              <w:spacing w:line="240" w:lineRule="auto"/>
              <w:ind w:left="109"/>
              <w:rPr>
                <w:rFonts w:ascii="Arial" w:hAnsi="Arial" w:cs="Arial"/>
                <w:sz w:val="24"/>
                <w:szCs w:val="24"/>
                <w:rPrChange w:id="2775" w:author="Worrell, Tyrone C CIV USARMY HQDA ASA ALT (USA)" w:date="2024-09-24T06:42:00Z">
                  <w:rPr>
                    <w:sz w:val="24"/>
                  </w:rPr>
                </w:rPrChange>
              </w:rPr>
            </w:pPr>
            <w:del w:id="2776" w:author="Worrell, Tyrone C CIV USARMY HQDA ASA ALT (USA)" w:date="2024-09-23T08:16:00Z">
              <w:r w:rsidRPr="00D25EE3" w:rsidDel="00D92BB9">
                <w:rPr>
                  <w:rFonts w:ascii="Arial" w:hAnsi="Arial" w:cs="Arial"/>
                  <w:spacing w:val="-10"/>
                  <w:sz w:val="24"/>
                  <w:szCs w:val="24"/>
                  <w:rPrChange w:id="2777" w:author="Worrell, Tyrone C CIV USARMY HQDA ASA ALT (USA)" w:date="2024-09-24T06:42:00Z">
                    <w:rPr>
                      <w:spacing w:val="-10"/>
                      <w:sz w:val="24"/>
                    </w:rPr>
                  </w:rPrChange>
                </w:rPr>
                <w:lastRenderedPageBreak/>
                <w:delText>1</w:delText>
              </w:r>
            </w:del>
          </w:p>
        </w:tc>
        <w:tc>
          <w:tcPr>
            <w:tcW w:w="1260" w:type="dxa"/>
          </w:tcPr>
          <w:p w14:paraId="27C273A2" w14:textId="0252D249" w:rsidR="007535C8" w:rsidRPr="00D25EE3" w:rsidDel="00D92BB9" w:rsidRDefault="007535C8" w:rsidP="00571595">
            <w:pPr>
              <w:pStyle w:val="TableParagraph"/>
              <w:spacing w:line="240" w:lineRule="auto"/>
              <w:ind w:left="108" w:right="311"/>
              <w:rPr>
                <w:del w:id="2778" w:author="Worrell, Tyrone C CIV USARMY HQDA ASA ALT (USA)" w:date="2024-09-23T08:16:00Z"/>
                <w:rFonts w:ascii="Arial" w:hAnsi="Arial" w:cs="Arial"/>
                <w:sz w:val="24"/>
                <w:szCs w:val="24"/>
                <w:rPrChange w:id="2779" w:author="Worrell, Tyrone C CIV USARMY HQDA ASA ALT (USA)" w:date="2024-09-24T06:42:00Z">
                  <w:rPr>
                    <w:del w:id="2780" w:author="Worrell, Tyrone C CIV USARMY HQDA ASA ALT (USA)" w:date="2024-09-23T08:16:00Z"/>
                    <w:sz w:val="24"/>
                  </w:rPr>
                </w:rPrChange>
              </w:rPr>
            </w:pPr>
            <w:del w:id="2781" w:author="Worrell, Tyrone C CIV USARMY HQDA ASA ALT (USA)" w:date="2024-09-23T08:16:00Z">
              <w:r w:rsidRPr="00D25EE3" w:rsidDel="00D92BB9">
                <w:rPr>
                  <w:rFonts w:ascii="Arial" w:hAnsi="Arial" w:cs="Arial"/>
                  <w:spacing w:val="-2"/>
                  <w:sz w:val="24"/>
                  <w:szCs w:val="24"/>
                  <w:rPrChange w:id="2782" w:author="Worrell, Tyrone C CIV USARMY HQDA ASA ALT (USA)" w:date="2024-09-24T06:42:00Z">
                    <w:rPr>
                      <w:spacing w:val="-2"/>
                      <w:sz w:val="24"/>
                    </w:rPr>
                  </w:rPrChange>
                </w:rPr>
                <w:delText>Internal Controls</w:delText>
              </w:r>
            </w:del>
          </w:p>
          <w:p w14:paraId="69DADD46" w14:textId="4965B2B1" w:rsidR="007535C8" w:rsidRPr="00D25EE3" w:rsidRDefault="007535C8" w:rsidP="00571595">
            <w:pPr>
              <w:pStyle w:val="TableParagraph"/>
              <w:spacing w:before="240" w:line="240" w:lineRule="auto"/>
              <w:ind w:left="108" w:right="134"/>
              <w:rPr>
                <w:rFonts w:ascii="Arial" w:hAnsi="Arial" w:cs="Arial"/>
                <w:sz w:val="24"/>
                <w:szCs w:val="24"/>
                <w:rPrChange w:id="2783" w:author="Worrell, Tyrone C CIV USARMY HQDA ASA ALT (USA)" w:date="2024-09-24T06:42:00Z">
                  <w:rPr>
                    <w:sz w:val="24"/>
                  </w:rPr>
                </w:rPrChange>
              </w:rPr>
            </w:pPr>
            <w:del w:id="2784" w:author="Worrell, Tyrone C CIV USARMY HQDA ASA ALT (USA)" w:date="2024-09-23T08:16:00Z">
              <w:r w:rsidRPr="00D25EE3" w:rsidDel="00D92BB9">
                <w:rPr>
                  <w:rFonts w:ascii="Arial" w:hAnsi="Arial" w:cs="Arial"/>
                  <w:spacing w:val="-2"/>
                  <w:sz w:val="24"/>
                  <w:szCs w:val="24"/>
                  <w:rPrChange w:id="2785" w:author="Worrell, Tyrone C CIV USARMY HQDA ASA ALT (USA)" w:date="2024-09-24T06:42:00Z">
                    <w:rPr>
                      <w:spacing w:val="-2"/>
                      <w:sz w:val="24"/>
                    </w:rPr>
                  </w:rPrChange>
                </w:rPr>
                <w:delText xml:space="preserve">(Other </w:delText>
              </w:r>
              <w:r w:rsidRPr="00D25EE3" w:rsidDel="00D92BB9">
                <w:rPr>
                  <w:rFonts w:ascii="Arial" w:hAnsi="Arial" w:cs="Arial"/>
                  <w:sz w:val="24"/>
                  <w:szCs w:val="24"/>
                  <w:rPrChange w:id="2786" w:author="Worrell, Tyrone C CIV USARMY HQDA ASA ALT (USA)" w:date="2024-09-24T06:42:00Z">
                    <w:rPr>
                      <w:sz w:val="24"/>
                    </w:rPr>
                  </w:rPrChange>
                </w:rPr>
                <w:delText>than</w:delText>
              </w:r>
              <w:r w:rsidRPr="00D25EE3" w:rsidDel="00D92BB9">
                <w:rPr>
                  <w:rFonts w:ascii="Arial" w:hAnsi="Arial" w:cs="Arial"/>
                  <w:spacing w:val="-3"/>
                  <w:sz w:val="24"/>
                  <w:szCs w:val="24"/>
                  <w:rPrChange w:id="2787" w:author="Worrell, Tyrone C CIV USARMY HQDA ASA ALT (USA)" w:date="2024-09-24T06:42:00Z">
                    <w:rPr>
                      <w:spacing w:val="-3"/>
                      <w:sz w:val="24"/>
                    </w:rPr>
                  </w:rPrChange>
                </w:rPr>
                <w:delText xml:space="preserve"> </w:delText>
              </w:r>
              <w:r w:rsidRPr="00D25EE3" w:rsidDel="00D92BB9">
                <w:rPr>
                  <w:rFonts w:ascii="Arial" w:hAnsi="Arial" w:cs="Arial"/>
                  <w:sz w:val="24"/>
                  <w:szCs w:val="24"/>
                  <w:rPrChange w:id="2788" w:author="Worrell, Tyrone C CIV USARMY HQDA ASA ALT (USA)" w:date="2024-09-24T06:42:00Z">
                    <w:rPr>
                      <w:sz w:val="24"/>
                    </w:rPr>
                  </w:rPrChange>
                </w:rPr>
                <w:delText xml:space="preserve">Key </w:delText>
              </w:r>
              <w:r w:rsidRPr="00D25EE3" w:rsidDel="00D92BB9">
                <w:rPr>
                  <w:rFonts w:ascii="Arial" w:hAnsi="Arial" w:cs="Arial"/>
                  <w:spacing w:val="-2"/>
                  <w:sz w:val="24"/>
                  <w:szCs w:val="24"/>
                  <w:rPrChange w:id="2789" w:author="Worrell, Tyrone C CIV USARMY HQDA ASA ALT (USA)" w:date="2024-09-24T06:42:00Z">
                    <w:rPr>
                      <w:spacing w:val="-2"/>
                      <w:sz w:val="24"/>
                    </w:rPr>
                  </w:rPrChange>
                </w:rPr>
                <w:delText>Controls)</w:delText>
              </w:r>
            </w:del>
          </w:p>
        </w:tc>
        <w:tc>
          <w:tcPr>
            <w:tcW w:w="1890" w:type="dxa"/>
          </w:tcPr>
          <w:p w14:paraId="0C67B4F4" w14:textId="2F900C9D" w:rsidR="007535C8" w:rsidRPr="00D25EE3" w:rsidRDefault="007535C8" w:rsidP="00571595">
            <w:pPr>
              <w:pStyle w:val="TableParagraph"/>
              <w:spacing w:line="240" w:lineRule="auto"/>
              <w:ind w:left="108"/>
              <w:rPr>
                <w:rFonts w:ascii="Arial" w:hAnsi="Arial" w:cs="Arial"/>
                <w:sz w:val="24"/>
                <w:szCs w:val="24"/>
                <w:rPrChange w:id="2790" w:author="Worrell, Tyrone C CIV USARMY HQDA ASA ALT (USA)" w:date="2024-09-24T06:42:00Z">
                  <w:rPr>
                    <w:sz w:val="24"/>
                  </w:rPr>
                </w:rPrChange>
              </w:rPr>
            </w:pPr>
            <w:del w:id="2791" w:author="Worrell, Tyrone C CIV USARMY HQDA ASA ALT (USA)" w:date="2024-09-23T08:16:00Z">
              <w:r w:rsidRPr="00D25EE3" w:rsidDel="00D92BB9">
                <w:rPr>
                  <w:rFonts w:ascii="Arial" w:hAnsi="Arial" w:cs="Arial"/>
                  <w:sz w:val="24"/>
                  <w:szCs w:val="24"/>
                  <w:rPrChange w:id="2792" w:author="Worrell, Tyrone C CIV USARMY HQDA ASA ALT (USA)" w:date="2024-09-24T06:42:00Z">
                    <w:rPr>
                      <w:sz w:val="24"/>
                    </w:rPr>
                  </w:rPrChange>
                </w:rPr>
                <w:delText>CA</w:delText>
              </w:r>
              <w:r w:rsidRPr="00D25EE3" w:rsidDel="00D92BB9">
                <w:rPr>
                  <w:rFonts w:ascii="Arial" w:hAnsi="Arial" w:cs="Arial"/>
                  <w:spacing w:val="-2"/>
                  <w:sz w:val="24"/>
                  <w:szCs w:val="24"/>
                  <w:rPrChange w:id="2793" w:author="Worrell, Tyrone C CIV USARMY HQDA ASA ALT (USA)" w:date="2024-09-24T06:42:00Z">
                    <w:rPr>
                      <w:spacing w:val="-2"/>
                      <w:sz w:val="24"/>
                    </w:rPr>
                  </w:rPrChange>
                </w:rPr>
                <w:delText xml:space="preserve"> Management</w:delText>
              </w:r>
            </w:del>
          </w:p>
        </w:tc>
        <w:tc>
          <w:tcPr>
            <w:tcW w:w="1530" w:type="dxa"/>
          </w:tcPr>
          <w:p w14:paraId="0195A50C" w14:textId="0A217260" w:rsidR="007535C8" w:rsidRPr="00D25EE3" w:rsidRDefault="007535C8" w:rsidP="00571595">
            <w:pPr>
              <w:pStyle w:val="TableParagraph"/>
              <w:spacing w:line="240" w:lineRule="auto"/>
              <w:ind w:left="107" w:right="170"/>
              <w:rPr>
                <w:rFonts w:ascii="Arial" w:hAnsi="Arial" w:cs="Arial"/>
                <w:sz w:val="24"/>
                <w:szCs w:val="24"/>
                <w:rPrChange w:id="2794" w:author="Worrell, Tyrone C CIV USARMY HQDA ASA ALT (USA)" w:date="2024-09-24T06:42:00Z">
                  <w:rPr>
                    <w:sz w:val="24"/>
                  </w:rPr>
                </w:rPrChange>
              </w:rPr>
            </w:pPr>
            <w:del w:id="2795" w:author="Worrell, Tyrone C CIV USARMY HQDA ASA ALT (USA)" w:date="2024-09-23T08:16:00Z">
              <w:r w:rsidRPr="00D25EE3" w:rsidDel="00D92BB9">
                <w:rPr>
                  <w:rFonts w:ascii="Arial" w:hAnsi="Arial" w:cs="Arial"/>
                  <w:spacing w:val="-2"/>
                  <w:sz w:val="24"/>
                  <w:szCs w:val="24"/>
                  <w:rPrChange w:id="2796" w:author="Worrell, Tyrone C CIV USARMY HQDA ASA ALT (USA)" w:date="2024-09-24T06:42:00Z">
                    <w:rPr>
                      <w:spacing w:val="-2"/>
                      <w:sz w:val="24"/>
                    </w:rPr>
                  </w:rPrChange>
                </w:rPr>
                <w:delText xml:space="preserve">Business clearance, </w:delText>
              </w:r>
              <w:r w:rsidRPr="00D25EE3" w:rsidDel="00D92BB9">
                <w:rPr>
                  <w:rFonts w:ascii="Arial" w:hAnsi="Arial" w:cs="Arial"/>
                  <w:sz w:val="24"/>
                  <w:szCs w:val="24"/>
                  <w:rPrChange w:id="2797" w:author="Worrell, Tyrone C CIV USARMY HQDA ASA ALT (USA)" w:date="2024-09-24T06:42:00Z">
                    <w:rPr>
                      <w:sz w:val="24"/>
                    </w:rPr>
                  </w:rPrChange>
                </w:rPr>
                <w:delText>legal</w:delText>
              </w:r>
              <w:r w:rsidRPr="00D25EE3" w:rsidDel="00D92BB9">
                <w:rPr>
                  <w:rFonts w:ascii="Arial" w:hAnsi="Arial" w:cs="Arial"/>
                  <w:spacing w:val="-15"/>
                  <w:sz w:val="24"/>
                  <w:szCs w:val="24"/>
                  <w:rPrChange w:id="2798" w:author="Worrell, Tyrone C CIV USARMY HQDA ASA ALT (USA)" w:date="2024-09-24T06:42:00Z">
                    <w:rPr>
                      <w:spacing w:val="-15"/>
                      <w:sz w:val="24"/>
                    </w:rPr>
                  </w:rPrChange>
                </w:rPr>
                <w:delText xml:space="preserve"> </w:delText>
              </w:r>
              <w:r w:rsidRPr="00D25EE3" w:rsidDel="00D92BB9">
                <w:rPr>
                  <w:rFonts w:ascii="Arial" w:hAnsi="Arial" w:cs="Arial"/>
                  <w:sz w:val="24"/>
                  <w:szCs w:val="24"/>
                  <w:rPrChange w:id="2799" w:author="Worrell, Tyrone C CIV USARMY HQDA ASA ALT (USA)" w:date="2024-09-24T06:42:00Z">
                    <w:rPr>
                      <w:sz w:val="24"/>
                    </w:rPr>
                  </w:rPrChange>
                </w:rPr>
                <w:delText xml:space="preserve">review, local policy </w:delText>
              </w:r>
              <w:r w:rsidRPr="00D25EE3" w:rsidDel="00D92BB9">
                <w:rPr>
                  <w:rFonts w:ascii="Arial" w:hAnsi="Arial" w:cs="Arial"/>
                  <w:spacing w:val="-4"/>
                  <w:sz w:val="24"/>
                  <w:szCs w:val="24"/>
                  <w:rPrChange w:id="2800" w:author="Worrell, Tyrone C CIV USARMY HQDA ASA ALT (USA)" w:date="2024-09-24T06:42:00Z">
                    <w:rPr>
                      <w:spacing w:val="-4"/>
                      <w:sz w:val="24"/>
                    </w:rPr>
                  </w:rPrChange>
                </w:rPr>
                <w:delText xml:space="preserve">and </w:delText>
              </w:r>
              <w:r w:rsidRPr="00D25EE3" w:rsidDel="00D92BB9">
                <w:rPr>
                  <w:rFonts w:ascii="Arial" w:hAnsi="Arial" w:cs="Arial"/>
                  <w:spacing w:val="-2"/>
                  <w:sz w:val="24"/>
                  <w:szCs w:val="24"/>
                  <w:rPrChange w:id="2801" w:author="Worrell, Tyrone C CIV USARMY HQDA ASA ALT (USA)" w:date="2024-09-24T06:42:00Z">
                    <w:rPr>
                      <w:spacing w:val="-2"/>
                      <w:sz w:val="24"/>
                    </w:rPr>
                  </w:rPrChange>
                </w:rPr>
                <w:delText xml:space="preserve">compliance </w:delText>
              </w:r>
              <w:r w:rsidRPr="00D25EE3" w:rsidDel="00D92BB9">
                <w:rPr>
                  <w:rFonts w:ascii="Arial" w:hAnsi="Arial" w:cs="Arial"/>
                  <w:sz w:val="24"/>
                  <w:szCs w:val="24"/>
                  <w:rPrChange w:id="2802" w:author="Worrell, Tyrone C CIV USARMY HQDA ASA ALT (USA)" w:date="2024-09-24T06:42:00Z">
                    <w:rPr>
                      <w:sz w:val="24"/>
                    </w:rPr>
                  </w:rPrChange>
                </w:rPr>
                <w:delText xml:space="preserve">reviews and </w:delText>
              </w:r>
              <w:r w:rsidRPr="00D25EE3" w:rsidDel="00D92BB9">
                <w:rPr>
                  <w:rFonts w:ascii="Arial" w:hAnsi="Arial" w:cs="Arial"/>
                  <w:spacing w:val="-2"/>
                  <w:sz w:val="24"/>
                  <w:szCs w:val="24"/>
                  <w:rPrChange w:id="2803" w:author="Worrell, Tyrone C CIV USARMY HQDA ASA ALT (USA)" w:date="2024-09-24T06:42:00Z">
                    <w:rPr>
                      <w:spacing w:val="-2"/>
                      <w:sz w:val="24"/>
                    </w:rPr>
                  </w:rPrChange>
                </w:rPr>
                <w:delText>self- assessments</w:delText>
              </w:r>
            </w:del>
          </w:p>
        </w:tc>
        <w:tc>
          <w:tcPr>
            <w:tcW w:w="1531" w:type="dxa"/>
          </w:tcPr>
          <w:p w14:paraId="64E97DDF" w14:textId="76A13501" w:rsidR="007535C8" w:rsidRPr="00D25EE3" w:rsidRDefault="007535C8" w:rsidP="00571595">
            <w:pPr>
              <w:pStyle w:val="TableParagraph"/>
              <w:spacing w:line="240" w:lineRule="auto"/>
              <w:ind w:left="107" w:right="216"/>
              <w:rPr>
                <w:rFonts w:ascii="Arial" w:hAnsi="Arial" w:cs="Arial"/>
                <w:sz w:val="24"/>
                <w:szCs w:val="24"/>
                <w:rPrChange w:id="2804" w:author="Worrell, Tyrone C CIV USARMY HQDA ASA ALT (USA)" w:date="2024-09-24T06:42:00Z">
                  <w:rPr>
                    <w:sz w:val="24"/>
                  </w:rPr>
                </w:rPrChange>
              </w:rPr>
            </w:pPr>
            <w:del w:id="2805" w:author="Worrell, Tyrone C CIV USARMY HQDA ASA ALT (USA)" w:date="2024-09-23T08:16:00Z">
              <w:r w:rsidRPr="00D25EE3" w:rsidDel="00D92BB9">
                <w:rPr>
                  <w:rFonts w:ascii="Arial" w:hAnsi="Arial" w:cs="Arial"/>
                  <w:spacing w:val="-2"/>
                  <w:sz w:val="24"/>
                  <w:szCs w:val="24"/>
                  <w:rPrChange w:id="2806" w:author="Worrell, Tyrone C CIV USARMY HQDA ASA ALT (USA)" w:date="2024-09-24T06:42:00Z">
                    <w:rPr>
                      <w:spacing w:val="-2"/>
                      <w:sz w:val="24"/>
                    </w:rPr>
                  </w:rPrChange>
                </w:rPr>
                <w:delText xml:space="preserve">Action-by- </w:delText>
              </w:r>
              <w:r w:rsidRPr="00D25EE3" w:rsidDel="00D92BB9">
                <w:rPr>
                  <w:rFonts w:ascii="Arial" w:hAnsi="Arial" w:cs="Arial"/>
                  <w:sz w:val="24"/>
                  <w:szCs w:val="24"/>
                  <w:rPrChange w:id="2807" w:author="Worrell, Tyrone C CIV USARMY HQDA ASA ALT (USA)" w:date="2024-09-24T06:42:00Z">
                    <w:rPr>
                      <w:sz w:val="24"/>
                    </w:rPr>
                  </w:rPrChange>
                </w:rPr>
                <w:delText>Action</w:delText>
              </w:r>
              <w:r w:rsidRPr="00D25EE3" w:rsidDel="00D92BB9">
                <w:rPr>
                  <w:rFonts w:ascii="Arial" w:hAnsi="Arial" w:cs="Arial"/>
                  <w:spacing w:val="-15"/>
                  <w:sz w:val="24"/>
                  <w:szCs w:val="24"/>
                  <w:rPrChange w:id="2808" w:author="Worrell, Tyrone C CIV USARMY HQDA ASA ALT (USA)" w:date="2024-09-24T06:42:00Z">
                    <w:rPr>
                      <w:spacing w:val="-15"/>
                      <w:sz w:val="24"/>
                    </w:rPr>
                  </w:rPrChange>
                </w:rPr>
                <w:delText xml:space="preserve"> </w:delText>
              </w:r>
              <w:r w:rsidRPr="00D25EE3" w:rsidDel="00D92BB9">
                <w:rPr>
                  <w:rFonts w:ascii="Arial" w:hAnsi="Arial" w:cs="Arial"/>
                  <w:sz w:val="24"/>
                  <w:szCs w:val="24"/>
                  <w:rPrChange w:id="2809" w:author="Worrell, Tyrone C CIV USARMY HQDA ASA ALT (USA)" w:date="2024-09-24T06:42:00Z">
                    <w:rPr>
                      <w:sz w:val="24"/>
                    </w:rPr>
                  </w:rPrChange>
                </w:rPr>
                <w:delText xml:space="preserve">IAW </w:delText>
              </w:r>
              <w:r w:rsidRPr="00D25EE3" w:rsidDel="00D92BB9">
                <w:rPr>
                  <w:rFonts w:ascii="Arial" w:hAnsi="Arial" w:cs="Arial"/>
                  <w:spacing w:val="-6"/>
                  <w:sz w:val="24"/>
                  <w:szCs w:val="24"/>
                  <w:rPrChange w:id="2810" w:author="Worrell, Tyrone C CIV USARMY HQDA ASA ALT (USA)" w:date="2024-09-24T06:42:00Z">
                    <w:rPr>
                      <w:spacing w:val="-6"/>
                      <w:sz w:val="24"/>
                    </w:rPr>
                  </w:rPrChange>
                </w:rPr>
                <w:delText>CA</w:delText>
              </w:r>
            </w:del>
          </w:p>
        </w:tc>
        <w:tc>
          <w:tcPr>
            <w:tcW w:w="1889" w:type="dxa"/>
          </w:tcPr>
          <w:p w14:paraId="6C8EBCE9" w14:textId="45E79CDF" w:rsidR="007535C8" w:rsidRPr="00D25EE3" w:rsidRDefault="007535C8" w:rsidP="00571595">
            <w:pPr>
              <w:pStyle w:val="TableParagraph"/>
              <w:spacing w:line="240" w:lineRule="auto"/>
              <w:ind w:left="108"/>
              <w:rPr>
                <w:rFonts w:ascii="Arial" w:hAnsi="Arial" w:cs="Arial"/>
                <w:sz w:val="24"/>
                <w:szCs w:val="24"/>
                <w:rPrChange w:id="2811" w:author="Worrell, Tyrone C CIV USARMY HQDA ASA ALT (USA)" w:date="2024-09-24T06:42:00Z">
                  <w:rPr>
                    <w:sz w:val="24"/>
                  </w:rPr>
                </w:rPrChange>
              </w:rPr>
            </w:pPr>
            <w:del w:id="2812" w:author="Worrell, Tyrone C CIV USARMY HQDA ASA ALT (USA)" w:date="2024-09-23T08:16:00Z">
              <w:r w:rsidRPr="00D25EE3" w:rsidDel="00D92BB9">
                <w:rPr>
                  <w:rFonts w:ascii="Arial" w:hAnsi="Arial" w:cs="Arial"/>
                  <w:spacing w:val="-5"/>
                  <w:sz w:val="24"/>
                  <w:szCs w:val="24"/>
                  <w:rPrChange w:id="2813" w:author="Worrell, Tyrone C CIV USARMY HQDA ASA ALT (USA)" w:date="2024-09-24T06:42:00Z">
                    <w:rPr>
                      <w:spacing w:val="-5"/>
                      <w:sz w:val="24"/>
                    </w:rPr>
                  </w:rPrChange>
                </w:rPr>
                <w:delText>CA</w:delText>
              </w:r>
            </w:del>
          </w:p>
        </w:tc>
      </w:tr>
      <w:tr w:rsidR="007535C8" w:rsidRPr="00D25EE3" w14:paraId="633C014E" w14:textId="77777777" w:rsidTr="00571595">
        <w:trPr>
          <w:trHeight w:val="2687"/>
        </w:trPr>
        <w:tc>
          <w:tcPr>
            <w:tcW w:w="805" w:type="dxa"/>
            <w:vMerge w:val="restart"/>
          </w:tcPr>
          <w:p w14:paraId="76DBEF45" w14:textId="49AAF5C2" w:rsidR="007535C8" w:rsidRPr="00D25EE3" w:rsidRDefault="007535C8" w:rsidP="00571595">
            <w:pPr>
              <w:pStyle w:val="TableParagraph"/>
              <w:spacing w:line="240" w:lineRule="auto"/>
              <w:ind w:left="109"/>
              <w:rPr>
                <w:rFonts w:ascii="Arial" w:hAnsi="Arial" w:cs="Arial"/>
                <w:sz w:val="24"/>
                <w:szCs w:val="24"/>
                <w:rPrChange w:id="2814" w:author="Worrell, Tyrone C CIV USARMY HQDA ASA ALT (USA)" w:date="2024-09-24T06:42:00Z">
                  <w:rPr>
                    <w:sz w:val="24"/>
                  </w:rPr>
                </w:rPrChange>
              </w:rPr>
            </w:pPr>
            <w:del w:id="2815" w:author="Worrell, Tyrone C CIV USARMY HQDA ASA ALT (USA)" w:date="2024-09-23T08:16:00Z">
              <w:r w:rsidRPr="00D25EE3" w:rsidDel="00D92BB9">
                <w:rPr>
                  <w:rFonts w:ascii="Arial" w:hAnsi="Arial" w:cs="Arial"/>
                  <w:spacing w:val="-10"/>
                  <w:sz w:val="24"/>
                  <w:szCs w:val="24"/>
                  <w:rPrChange w:id="2816" w:author="Worrell, Tyrone C CIV USARMY HQDA ASA ALT (USA)" w:date="2024-09-24T06:42:00Z">
                    <w:rPr>
                      <w:spacing w:val="-10"/>
                      <w:sz w:val="24"/>
                    </w:rPr>
                  </w:rPrChange>
                </w:rPr>
                <w:delText>2</w:delText>
              </w:r>
            </w:del>
          </w:p>
        </w:tc>
        <w:tc>
          <w:tcPr>
            <w:tcW w:w="1260" w:type="dxa"/>
            <w:vMerge w:val="restart"/>
          </w:tcPr>
          <w:p w14:paraId="6E7732E2" w14:textId="4D762D0C" w:rsidR="007535C8" w:rsidRPr="00D25EE3" w:rsidRDefault="007535C8" w:rsidP="00571595">
            <w:pPr>
              <w:pStyle w:val="TableParagraph"/>
              <w:spacing w:line="240" w:lineRule="auto"/>
              <w:ind w:left="108" w:right="311"/>
              <w:rPr>
                <w:rFonts w:ascii="Arial" w:hAnsi="Arial" w:cs="Arial"/>
                <w:sz w:val="24"/>
                <w:szCs w:val="24"/>
                <w:rPrChange w:id="2817" w:author="Worrell, Tyrone C CIV USARMY HQDA ASA ALT (USA)" w:date="2024-09-24T06:42:00Z">
                  <w:rPr>
                    <w:sz w:val="24"/>
                  </w:rPr>
                </w:rPrChange>
              </w:rPr>
            </w:pPr>
            <w:del w:id="2818" w:author="Worrell, Tyrone C CIV USARMY HQDA ASA ALT (USA)" w:date="2024-09-23T08:16:00Z">
              <w:r w:rsidRPr="00D25EE3" w:rsidDel="00D92BB9">
                <w:rPr>
                  <w:rFonts w:ascii="Arial" w:hAnsi="Arial" w:cs="Arial"/>
                  <w:spacing w:val="-4"/>
                  <w:sz w:val="24"/>
                  <w:szCs w:val="24"/>
                  <w:rPrChange w:id="2819" w:author="Worrell, Tyrone C CIV USARMY HQDA ASA ALT (USA)" w:date="2024-09-24T06:42:00Z">
                    <w:rPr>
                      <w:spacing w:val="-4"/>
                      <w:sz w:val="24"/>
                    </w:rPr>
                  </w:rPrChange>
                </w:rPr>
                <w:delText xml:space="preserve">Key </w:delText>
              </w:r>
              <w:r w:rsidRPr="00D25EE3" w:rsidDel="00D92BB9">
                <w:rPr>
                  <w:rFonts w:ascii="Arial" w:hAnsi="Arial" w:cs="Arial"/>
                  <w:spacing w:val="-2"/>
                  <w:sz w:val="24"/>
                  <w:szCs w:val="24"/>
                  <w:rPrChange w:id="2820" w:author="Worrell, Tyrone C CIV USARMY HQDA ASA ALT (USA)" w:date="2024-09-24T06:42:00Z">
                    <w:rPr>
                      <w:spacing w:val="-2"/>
                      <w:sz w:val="24"/>
                    </w:rPr>
                  </w:rPrChange>
                </w:rPr>
                <w:delText>Internal Controls</w:delText>
              </w:r>
            </w:del>
          </w:p>
        </w:tc>
        <w:tc>
          <w:tcPr>
            <w:tcW w:w="1890" w:type="dxa"/>
          </w:tcPr>
          <w:p w14:paraId="6DE7FC03" w14:textId="46CC4B31" w:rsidR="007535C8" w:rsidRPr="00D25EE3" w:rsidRDefault="007535C8" w:rsidP="00571595">
            <w:pPr>
              <w:pStyle w:val="TableParagraph"/>
              <w:spacing w:line="240" w:lineRule="auto"/>
              <w:ind w:left="108"/>
              <w:rPr>
                <w:rFonts w:ascii="Arial" w:hAnsi="Arial" w:cs="Arial"/>
                <w:sz w:val="24"/>
                <w:szCs w:val="24"/>
                <w:rPrChange w:id="2821" w:author="Worrell, Tyrone C CIV USARMY HQDA ASA ALT (USA)" w:date="2024-09-24T06:42:00Z">
                  <w:rPr>
                    <w:sz w:val="24"/>
                  </w:rPr>
                </w:rPrChange>
              </w:rPr>
            </w:pPr>
            <w:del w:id="2822" w:author="Worrell, Tyrone C CIV USARMY HQDA ASA ALT (USA)" w:date="2024-09-23T08:16:00Z">
              <w:r w:rsidRPr="00D25EE3" w:rsidDel="00D92BB9">
                <w:rPr>
                  <w:rFonts w:ascii="Arial" w:hAnsi="Arial" w:cs="Arial"/>
                  <w:sz w:val="24"/>
                  <w:szCs w:val="24"/>
                  <w:rPrChange w:id="2823" w:author="Worrell, Tyrone C CIV USARMY HQDA ASA ALT (USA)" w:date="2024-09-24T06:42:00Z">
                    <w:rPr>
                      <w:sz w:val="24"/>
                    </w:rPr>
                  </w:rPrChange>
                </w:rPr>
                <w:delText>HCAs,</w:delText>
              </w:r>
              <w:r w:rsidRPr="00D25EE3" w:rsidDel="00D92BB9">
                <w:rPr>
                  <w:rFonts w:ascii="Arial" w:hAnsi="Arial" w:cs="Arial"/>
                  <w:spacing w:val="-5"/>
                  <w:sz w:val="24"/>
                  <w:szCs w:val="24"/>
                  <w:rPrChange w:id="2824" w:author="Worrell, Tyrone C CIV USARMY HQDA ASA ALT (USA)" w:date="2024-09-24T06:42:00Z">
                    <w:rPr>
                      <w:spacing w:val="-5"/>
                      <w:sz w:val="24"/>
                    </w:rPr>
                  </w:rPrChange>
                </w:rPr>
                <w:delText xml:space="preserve"> </w:delText>
              </w:r>
              <w:r w:rsidRPr="00D25EE3" w:rsidDel="00D92BB9">
                <w:rPr>
                  <w:rFonts w:ascii="Arial" w:hAnsi="Arial" w:cs="Arial"/>
                  <w:spacing w:val="-4"/>
                  <w:sz w:val="24"/>
                  <w:szCs w:val="24"/>
                  <w:rPrChange w:id="2825" w:author="Worrell, Tyrone C CIV USARMY HQDA ASA ALT (USA)" w:date="2024-09-24T06:42:00Z">
                    <w:rPr>
                      <w:spacing w:val="-4"/>
                      <w:sz w:val="24"/>
                    </w:rPr>
                  </w:rPrChange>
                </w:rPr>
                <w:delText>SCOs</w:delText>
              </w:r>
            </w:del>
          </w:p>
        </w:tc>
        <w:tc>
          <w:tcPr>
            <w:tcW w:w="1530" w:type="dxa"/>
          </w:tcPr>
          <w:p w14:paraId="77BBFF4A" w14:textId="6A39538D" w:rsidR="007535C8" w:rsidRPr="00D25EE3" w:rsidDel="00D92BB9" w:rsidRDefault="007535C8" w:rsidP="00571595">
            <w:pPr>
              <w:pStyle w:val="TableParagraph"/>
              <w:spacing w:line="240" w:lineRule="auto"/>
              <w:ind w:left="107" w:right="175"/>
              <w:rPr>
                <w:del w:id="2826" w:author="Worrell, Tyrone C CIV USARMY HQDA ASA ALT (USA)" w:date="2024-09-23T08:16:00Z"/>
                <w:rFonts w:ascii="Arial" w:hAnsi="Arial" w:cs="Arial"/>
                <w:sz w:val="24"/>
                <w:szCs w:val="24"/>
                <w:rPrChange w:id="2827" w:author="Worrell, Tyrone C CIV USARMY HQDA ASA ALT (USA)" w:date="2024-09-24T06:42:00Z">
                  <w:rPr>
                    <w:del w:id="2828" w:author="Worrell, Tyrone C CIV USARMY HQDA ASA ALT (USA)" w:date="2024-09-23T08:16:00Z"/>
                    <w:sz w:val="24"/>
                  </w:rPr>
                </w:rPrChange>
              </w:rPr>
            </w:pPr>
            <w:del w:id="2829" w:author="Worrell, Tyrone C CIV USARMY HQDA ASA ALT (USA)" w:date="2024-09-23T08:16:00Z">
              <w:r w:rsidRPr="00D25EE3" w:rsidDel="00D92BB9">
                <w:rPr>
                  <w:rFonts w:ascii="Arial" w:hAnsi="Arial" w:cs="Arial"/>
                  <w:spacing w:val="-2"/>
                  <w:sz w:val="24"/>
                  <w:szCs w:val="24"/>
                  <w:rPrChange w:id="2830" w:author="Worrell, Tyrone C CIV USARMY HQDA ASA ALT (USA)" w:date="2024-09-24T06:42:00Z">
                    <w:rPr>
                      <w:spacing w:val="-2"/>
                      <w:sz w:val="24"/>
                    </w:rPr>
                  </w:rPrChange>
                </w:rPr>
                <w:delText xml:space="preserve">Internal Control </w:delText>
              </w:r>
              <w:r w:rsidRPr="00D25EE3" w:rsidDel="00D92BB9">
                <w:rPr>
                  <w:rFonts w:ascii="Arial" w:hAnsi="Arial" w:cs="Arial"/>
                  <w:sz w:val="24"/>
                  <w:szCs w:val="24"/>
                  <w:rPrChange w:id="2831" w:author="Worrell, Tyrone C CIV USARMY HQDA ASA ALT (USA)" w:date="2024-09-24T06:42:00Z">
                    <w:rPr>
                      <w:sz w:val="24"/>
                    </w:rPr>
                  </w:rPrChange>
                </w:rPr>
                <w:delText>Question</w:delText>
              </w:r>
              <w:r w:rsidRPr="00D25EE3" w:rsidDel="00D92BB9">
                <w:rPr>
                  <w:rFonts w:ascii="Arial" w:hAnsi="Arial" w:cs="Arial"/>
                  <w:spacing w:val="-1"/>
                  <w:sz w:val="24"/>
                  <w:szCs w:val="24"/>
                  <w:rPrChange w:id="2832" w:author="Worrell, Tyrone C CIV USARMY HQDA ASA ALT (USA)" w:date="2024-09-24T06:42:00Z">
                    <w:rPr>
                      <w:spacing w:val="-1"/>
                      <w:sz w:val="24"/>
                    </w:rPr>
                  </w:rPrChange>
                </w:rPr>
                <w:delText xml:space="preserve"> </w:delText>
              </w:r>
              <w:r w:rsidRPr="00D25EE3" w:rsidDel="00D92BB9">
                <w:rPr>
                  <w:rFonts w:ascii="Arial" w:hAnsi="Arial" w:cs="Arial"/>
                  <w:spacing w:val="-5"/>
                  <w:sz w:val="24"/>
                  <w:szCs w:val="24"/>
                  <w:rPrChange w:id="2833" w:author="Worrell, Tyrone C CIV USARMY HQDA ASA ALT (USA)" w:date="2024-09-24T06:42:00Z">
                    <w:rPr>
                      <w:spacing w:val="-5"/>
                      <w:sz w:val="24"/>
                    </w:rPr>
                  </w:rPrChange>
                </w:rPr>
                <w:delText>Set</w:delText>
              </w:r>
            </w:del>
          </w:p>
          <w:p w14:paraId="023DB1FF" w14:textId="285E9B75" w:rsidR="007535C8" w:rsidRPr="00D25EE3" w:rsidRDefault="007535C8" w:rsidP="00571595">
            <w:pPr>
              <w:pStyle w:val="TableParagraph"/>
              <w:spacing w:before="240" w:line="240" w:lineRule="auto"/>
              <w:ind w:left="107" w:right="174"/>
              <w:rPr>
                <w:rFonts w:ascii="Arial" w:hAnsi="Arial" w:cs="Arial"/>
                <w:sz w:val="24"/>
                <w:szCs w:val="24"/>
                <w:rPrChange w:id="2834" w:author="Worrell, Tyrone C CIV USARMY HQDA ASA ALT (USA)" w:date="2024-09-24T06:42:00Z">
                  <w:rPr>
                    <w:sz w:val="24"/>
                  </w:rPr>
                </w:rPrChange>
              </w:rPr>
            </w:pPr>
            <w:del w:id="2835" w:author="Worrell, Tyrone C CIV USARMY HQDA ASA ALT (USA)" w:date="2024-09-23T08:16:00Z">
              <w:r w:rsidRPr="00D25EE3" w:rsidDel="00D92BB9">
                <w:rPr>
                  <w:rFonts w:ascii="Arial" w:hAnsi="Arial" w:cs="Arial"/>
                  <w:spacing w:val="-2"/>
                  <w:sz w:val="24"/>
                  <w:szCs w:val="24"/>
                  <w:rPrChange w:id="2836" w:author="Worrell, Tyrone C CIV USARMY HQDA ASA ALT (USA)" w:date="2024-09-24T06:42:00Z">
                    <w:rPr>
                      <w:spacing w:val="-2"/>
                      <w:sz w:val="24"/>
                    </w:rPr>
                  </w:rPrChange>
                </w:rPr>
                <w:delText xml:space="preserve">Contingency Contracting </w:delText>
              </w:r>
            </w:del>
            <w:del w:id="2837" w:author="Worrell, Tyrone C CIV USARMY HQDA ASA ALT (USA)" w:date="2024-07-25T15:28:00Z">
              <w:r w:rsidRPr="00D25EE3" w:rsidDel="00BB6E1C">
                <w:rPr>
                  <w:rFonts w:ascii="Arial" w:hAnsi="Arial" w:cs="Arial"/>
                  <w:sz w:val="24"/>
                  <w:szCs w:val="24"/>
                  <w:rPrChange w:id="2838" w:author="Worrell, Tyrone C CIV USARMY HQDA ASA ALT (USA)" w:date="2024-09-24T06:42:00Z">
                    <w:rPr>
                      <w:sz w:val="24"/>
                    </w:rPr>
                  </w:rPrChange>
                </w:rPr>
                <w:delText>Question</w:delText>
              </w:r>
              <w:r w:rsidRPr="00D25EE3" w:rsidDel="00BB6E1C">
                <w:rPr>
                  <w:rFonts w:ascii="Arial" w:hAnsi="Arial" w:cs="Arial"/>
                  <w:spacing w:val="-15"/>
                  <w:sz w:val="24"/>
                  <w:szCs w:val="24"/>
                  <w:rPrChange w:id="2839" w:author="Worrell, Tyrone C CIV USARMY HQDA ASA ALT (USA)" w:date="2024-09-24T06:42:00Z">
                    <w:rPr>
                      <w:spacing w:val="-15"/>
                      <w:sz w:val="24"/>
                    </w:rPr>
                  </w:rPrChange>
                </w:rPr>
                <w:delText xml:space="preserve"> </w:delText>
              </w:r>
              <w:r w:rsidRPr="00D25EE3" w:rsidDel="00BB6E1C">
                <w:rPr>
                  <w:rFonts w:ascii="Arial" w:hAnsi="Arial" w:cs="Arial"/>
                  <w:sz w:val="24"/>
                  <w:szCs w:val="24"/>
                  <w:rPrChange w:id="2840" w:author="Worrell, Tyrone C CIV USARMY HQDA ASA ALT (USA)" w:date="2024-09-24T06:42:00Z">
                    <w:rPr>
                      <w:sz w:val="24"/>
                    </w:rPr>
                  </w:rPrChange>
                </w:rPr>
                <w:delText>Set</w:delText>
              </w:r>
            </w:del>
            <w:del w:id="2841" w:author="Worrell, Tyrone C CIV USARMY HQDA ASA ALT (USA)" w:date="2024-09-23T08:16:00Z">
              <w:r w:rsidRPr="00D25EE3" w:rsidDel="00D92BB9">
                <w:rPr>
                  <w:rFonts w:ascii="Arial" w:hAnsi="Arial" w:cs="Arial"/>
                  <w:sz w:val="24"/>
                  <w:szCs w:val="24"/>
                  <w:rPrChange w:id="2842" w:author="Worrell, Tyrone C CIV USARMY HQDA ASA ALT (USA)" w:date="2024-09-24T06:42:00Z">
                    <w:rPr>
                      <w:sz w:val="24"/>
                    </w:rPr>
                  </w:rPrChange>
                </w:rPr>
                <w:delText xml:space="preserve"> </w:delText>
              </w:r>
              <w:r w:rsidRPr="00D25EE3" w:rsidDel="00D92BB9">
                <w:rPr>
                  <w:rFonts w:ascii="Arial" w:hAnsi="Arial" w:cs="Arial"/>
                  <w:spacing w:val="-4"/>
                  <w:sz w:val="24"/>
                  <w:szCs w:val="24"/>
                  <w:rPrChange w:id="2843" w:author="Worrell, Tyrone C CIV USARMY HQDA ASA ALT (USA)" w:date="2024-09-24T06:42:00Z">
                    <w:rPr>
                      <w:spacing w:val="-4"/>
                      <w:sz w:val="24"/>
                    </w:rPr>
                  </w:rPrChange>
                </w:rPr>
                <w:delText xml:space="preserve">(as </w:delText>
              </w:r>
              <w:r w:rsidRPr="00D25EE3" w:rsidDel="00D92BB9">
                <w:rPr>
                  <w:rFonts w:ascii="Arial" w:hAnsi="Arial" w:cs="Arial"/>
                  <w:spacing w:val="-2"/>
                  <w:sz w:val="24"/>
                  <w:szCs w:val="24"/>
                  <w:rPrChange w:id="2844" w:author="Worrell, Tyrone C CIV USARMY HQDA ASA ALT (USA)" w:date="2024-09-24T06:42:00Z">
                    <w:rPr>
                      <w:spacing w:val="-2"/>
                      <w:sz w:val="24"/>
                    </w:rPr>
                  </w:rPrChange>
                </w:rPr>
                <w:delText>applicable)</w:delText>
              </w:r>
            </w:del>
          </w:p>
        </w:tc>
        <w:tc>
          <w:tcPr>
            <w:tcW w:w="1531" w:type="dxa"/>
          </w:tcPr>
          <w:p w14:paraId="13E23DB6" w14:textId="7FDBC7CE" w:rsidR="007535C8" w:rsidRPr="00D25EE3" w:rsidRDefault="007535C8" w:rsidP="00571595">
            <w:pPr>
              <w:pStyle w:val="TableParagraph"/>
              <w:spacing w:line="240" w:lineRule="auto"/>
              <w:ind w:left="107"/>
              <w:rPr>
                <w:rFonts w:ascii="Arial" w:hAnsi="Arial" w:cs="Arial"/>
                <w:sz w:val="24"/>
                <w:szCs w:val="24"/>
                <w:rPrChange w:id="2845" w:author="Worrell, Tyrone C CIV USARMY HQDA ASA ALT (USA)" w:date="2024-09-24T06:42:00Z">
                  <w:rPr>
                    <w:sz w:val="24"/>
                  </w:rPr>
                </w:rPrChange>
              </w:rPr>
            </w:pPr>
            <w:del w:id="2846" w:author="Worrell, Tyrone C CIV USARMY HQDA ASA ALT (USA)" w:date="2024-09-23T08:16:00Z">
              <w:r w:rsidRPr="00D25EE3" w:rsidDel="00D92BB9">
                <w:rPr>
                  <w:rFonts w:ascii="Arial" w:hAnsi="Arial" w:cs="Arial"/>
                  <w:sz w:val="24"/>
                  <w:szCs w:val="24"/>
                  <w:rPrChange w:id="2847" w:author="Worrell, Tyrone C CIV USARMY HQDA ASA ALT (USA)" w:date="2024-09-24T06:42:00Z">
                    <w:rPr>
                      <w:sz w:val="24"/>
                    </w:rPr>
                  </w:rPrChange>
                </w:rPr>
                <w:delText>At</w:delText>
              </w:r>
              <w:r w:rsidRPr="00D25EE3" w:rsidDel="00D92BB9">
                <w:rPr>
                  <w:rFonts w:ascii="Arial" w:hAnsi="Arial" w:cs="Arial"/>
                  <w:spacing w:val="-15"/>
                  <w:sz w:val="24"/>
                  <w:szCs w:val="24"/>
                  <w:rPrChange w:id="2848" w:author="Worrell, Tyrone C CIV USARMY HQDA ASA ALT (USA)" w:date="2024-09-24T06:42:00Z">
                    <w:rPr>
                      <w:spacing w:val="-15"/>
                      <w:sz w:val="24"/>
                    </w:rPr>
                  </w:rPrChange>
                </w:rPr>
                <w:delText xml:space="preserve"> </w:delText>
              </w:r>
              <w:r w:rsidRPr="00D25EE3" w:rsidDel="00D92BB9">
                <w:rPr>
                  <w:rFonts w:ascii="Arial" w:hAnsi="Arial" w:cs="Arial"/>
                  <w:sz w:val="24"/>
                  <w:szCs w:val="24"/>
                  <w:rPrChange w:id="2849" w:author="Worrell, Tyrone C CIV USARMY HQDA ASA ALT (USA)" w:date="2024-09-24T06:42:00Z">
                    <w:rPr>
                      <w:sz w:val="24"/>
                    </w:rPr>
                  </w:rPrChange>
                </w:rPr>
                <w:delText>least</w:delText>
              </w:r>
              <w:r w:rsidRPr="00D25EE3" w:rsidDel="00D92BB9">
                <w:rPr>
                  <w:rFonts w:ascii="Arial" w:hAnsi="Arial" w:cs="Arial"/>
                  <w:spacing w:val="-15"/>
                  <w:sz w:val="24"/>
                  <w:szCs w:val="24"/>
                  <w:rPrChange w:id="2850" w:author="Worrell, Tyrone C CIV USARMY HQDA ASA ALT (USA)" w:date="2024-09-24T06:42:00Z">
                    <w:rPr>
                      <w:spacing w:val="-15"/>
                      <w:sz w:val="24"/>
                    </w:rPr>
                  </w:rPrChange>
                </w:rPr>
                <w:delText xml:space="preserve"> </w:delText>
              </w:r>
              <w:r w:rsidRPr="00D25EE3" w:rsidDel="00D92BB9">
                <w:rPr>
                  <w:rFonts w:ascii="Arial" w:hAnsi="Arial" w:cs="Arial"/>
                  <w:sz w:val="24"/>
                  <w:szCs w:val="24"/>
                  <w:rPrChange w:id="2851" w:author="Worrell, Tyrone C CIV USARMY HQDA ASA ALT (USA)" w:date="2024-09-24T06:42:00Z">
                    <w:rPr>
                      <w:sz w:val="24"/>
                    </w:rPr>
                  </w:rPrChange>
                </w:rPr>
                <w:delText xml:space="preserve">once every three years (36 </w:delText>
              </w:r>
              <w:r w:rsidRPr="00D25EE3" w:rsidDel="00D92BB9">
                <w:rPr>
                  <w:rFonts w:ascii="Arial" w:hAnsi="Arial" w:cs="Arial"/>
                  <w:spacing w:val="-2"/>
                  <w:sz w:val="24"/>
                  <w:szCs w:val="24"/>
                  <w:rPrChange w:id="2852" w:author="Worrell, Tyrone C CIV USARMY HQDA ASA ALT (USA)" w:date="2024-09-24T06:42:00Z">
                    <w:rPr>
                      <w:spacing w:val="-2"/>
                      <w:sz w:val="24"/>
                    </w:rPr>
                  </w:rPrChange>
                </w:rPr>
                <w:delText>months)</w:delText>
              </w:r>
            </w:del>
          </w:p>
        </w:tc>
        <w:tc>
          <w:tcPr>
            <w:tcW w:w="1889" w:type="dxa"/>
          </w:tcPr>
          <w:p w14:paraId="696619D4" w14:textId="69AAD271" w:rsidR="007535C8" w:rsidRPr="00D25EE3" w:rsidDel="00D92BB9" w:rsidRDefault="007535C8" w:rsidP="00571595">
            <w:pPr>
              <w:pStyle w:val="TableParagraph"/>
              <w:spacing w:line="240" w:lineRule="auto"/>
              <w:ind w:left="108"/>
              <w:rPr>
                <w:del w:id="2853" w:author="Worrell, Tyrone C CIV USARMY HQDA ASA ALT (USA)" w:date="2024-09-23T08:16:00Z"/>
                <w:rFonts w:ascii="Arial" w:hAnsi="Arial" w:cs="Arial"/>
                <w:sz w:val="24"/>
                <w:szCs w:val="24"/>
                <w:rPrChange w:id="2854" w:author="Worrell, Tyrone C CIV USARMY HQDA ASA ALT (USA)" w:date="2024-09-24T06:42:00Z">
                  <w:rPr>
                    <w:del w:id="2855" w:author="Worrell, Tyrone C CIV USARMY HQDA ASA ALT (USA)" w:date="2024-09-23T08:16:00Z"/>
                    <w:sz w:val="24"/>
                  </w:rPr>
                </w:rPrChange>
              </w:rPr>
            </w:pPr>
            <w:del w:id="2856" w:author="Worrell, Tyrone C CIV USARMY HQDA ASA ALT (USA)" w:date="2024-09-23T08:16:00Z">
              <w:r w:rsidRPr="00D25EE3" w:rsidDel="00D92BB9">
                <w:rPr>
                  <w:rFonts w:ascii="Arial" w:hAnsi="Arial" w:cs="Arial"/>
                  <w:spacing w:val="-2"/>
                  <w:sz w:val="24"/>
                  <w:szCs w:val="24"/>
                  <w:rPrChange w:id="2857" w:author="Worrell, Tyrone C CIV USARMY HQDA ASA ALT (USA)" w:date="2024-09-24T06:42:00Z">
                    <w:rPr>
                      <w:spacing w:val="-2"/>
                      <w:sz w:val="24"/>
                    </w:rPr>
                  </w:rPrChange>
                </w:rPr>
                <w:delText>AFARS</w:delText>
              </w:r>
            </w:del>
          </w:p>
          <w:p w14:paraId="0CF9B907" w14:textId="09BF7956" w:rsidR="007535C8" w:rsidRPr="00D25EE3" w:rsidRDefault="007535C8" w:rsidP="00571595">
            <w:pPr>
              <w:pStyle w:val="TableParagraph"/>
              <w:spacing w:line="240" w:lineRule="auto"/>
              <w:ind w:left="108"/>
              <w:rPr>
                <w:rFonts w:ascii="Arial" w:hAnsi="Arial" w:cs="Arial"/>
                <w:sz w:val="24"/>
                <w:szCs w:val="24"/>
                <w:rPrChange w:id="2858" w:author="Worrell, Tyrone C CIV USARMY HQDA ASA ALT (USA)" w:date="2024-09-24T06:42:00Z">
                  <w:rPr>
                    <w:sz w:val="24"/>
                  </w:rPr>
                </w:rPrChange>
              </w:rPr>
            </w:pPr>
            <w:del w:id="2859" w:author="Worrell, Tyrone C CIV USARMY HQDA ASA ALT (USA)" w:date="2024-09-23T08:16:00Z">
              <w:r w:rsidRPr="00D25EE3" w:rsidDel="00D92BB9">
                <w:rPr>
                  <w:rFonts w:ascii="Arial" w:hAnsi="Arial" w:cs="Arial"/>
                  <w:sz w:val="24"/>
                  <w:szCs w:val="24"/>
                  <w:rPrChange w:id="2860" w:author="Worrell, Tyrone C CIV USARMY HQDA ASA ALT (USA)" w:date="2024-09-24T06:42:00Z">
                    <w:rPr>
                      <w:sz w:val="24"/>
                    </w:rPr>
                  </w:rPrChange>
                </w:rPr>
                <w:delText>Appendix</w:delText>
              </w:r>
              <w:r w:rsidRPr="00D25EE3" w:rsidDel="00D92BB9">
                <w:rPr>
                  <w:rFonts w:ascii="Arial" w:hAnsi="Arial" w:cs="Arial"/>
                  <w:spacing w:val="-1"/>
                  <w:sz w:val="24"/>
                  <w:szCs w:val="24"/>
                  <w:rPrChange w:id="2861" w:author="Worrell, Tyrone C CIV USARMY HQDA ASA ALT (USA)" w:date="2024-09-24T06:42:00Z">
                    <w:rPr>
                      <w:spacing w:val="-1"/>
                      <w:sz w:val="24"/>
                    </w:rPr>
                  </w:rPrChange>
                </w:rPr>
                <w:delText xml:space="preserve"> </w:delText>
              </w:r>
              <w:r w:rsidRPr="00D25EE3" w:rsidDel="00D92BB9">
                <w:rPr>
                  <w:rFonts w:ascii="Arial" w:hAnsi="Arial" w:cs="Arial"/>
                  <w:spacing w:val="-5"/>
                  <w:sz w:val="24"/>
                  <w:szCs w:val="24"/>
                  <w:rPrChange w:id="2862" w:author="Worrell, Tyrone C CIV USARMY HQDA ASA ALT (USA)" w:date="2024-09-24T06:42:00Z">
                    <w:rPr>
                      <w:spacing w:val="-5"/>
                      <w:sz w:val="24"/>
                    </w:rPr>
                  </w:rPrChange>
                </w:rPr>
                <w:delText>CC</w:delText>
              </w:r>
            </w:del>
          </w:p>
        </w:tc>
      </w:tr>
      <w:tr w:rsidR="007535C8" w:rsidRPr="00D25EE3" w14:paraId="52BF2B48" w14:textId="77777777" w:rsidTr="00571595">
        <w:trPr>
          <w:trHeight w:val="792"/>
        </w:trPr>
        <w:tc>
          <w:tcPr>
            <w:tcW w:w="805" w:type="dxa"/>
            <w:vMerge/>
            <w:tcBorders>
              <w:top w:val="nil"/>
            </w:tcBorders>
          </w:tcPr>
          <w:p w14:paraId="100AFD48" w14:textId="77777777" w:rsidR="007535C8" w:rsidRPr="00D25EE3" w:rsidRDefault="007535C8" w:rsidP="00571595">
            <w:pPr>
              <w:rPr>
                <w:rFonts w:ascii="Arial" w:hAnsi="Arial" w:cs="Arial"/>
                <w:sz w:val="24"/>
                <w:szCs w:val="24"/>
                <w:rPrChange w:id="2863" w:author="Worrell, Tyrone C CIV USARMY HQDA ASA ALT (USA)" w:date="2024-09-24T06:42:00Z">
                  <w:rPr>
                    <w:sz w:val="2"/>
                    <w:szCs w:val="2"/>
                  </w:rPr>
                </w:rPrChange>
              </w:rPr>
            </w:pPr>
          </w:p>
        </w:tc>
        <w:tc>
          <w:tcPr>
            <w:tcW w:w="1260" w:type="dxa"/>
            <w:vMerge/>
            <w:tcBorders>
              <w:top w:val="nil"/>
            </w:tcBorders>
          </w:tcPr>
          <w:p w14:paraId="10A374DF" w14:textId="77777777" w:rsidR="007535C8" w:rsidRPr="00D25EE3" w:rsidRDefault="007535C8" w:rsidP="00571595">
            <w:pPr>
              <w:rPr>
                <w:rFonts w:ascii="Arial" w:hAnsi="Arial" w:cs="Arial"/>
                <w:sz w:val="24"/>
                <w:szCs w:val="24"/>
                <w:rPrChange w:id="2864" w:author="Worrell, Tyrone C CIV USARMY HQDA ASA ALT (USA)" w:date="2024-09-24T06:42:00Z">
                  <w:rPr>
                    <w:sz w:val="2"/>
                    <w:szCs w:val="2"/>
                  </w:rPr>
                </w:rPrChange>
              </w:rPr>
            </w:pPr>
          </w:p>
        </w:tc>
        <w:tc>
          <w:tcPr>
            <w:tcW w:w="1890" w:type="dxa"/>
          </w:tcPr>
          <w:p w14:paraId="69C74DF3" w14:textId="4AB51DB9" w:rsidR="007535C8" w:rsidRPr="00D25EE3" w:rsidRDefault="007535C8" w:rsidP="00571595">
            <w:pPr>
              <w:pStyle w:val="TableParagraph"/>
              <w:spacing w:before="1" w:line="240" w:lineRule="auto"/>
              <w:ind w:left="108"/>
              <w:rPr>
                <w:rFonts w:ascii="Arial" w:hAnsi="Arial" w:cs="Arial"/>
                <w:sz w:val="24"/>
                <w:szCs w:val="24"/>
                <w:rPrChange w:id="2865" w:author="Worrell, Tyrone C CIV USARMY HQDA ASA ALT (USA)" w:date="2024-09-24T06:42:00Z">
                  <w:rPr>
                    <w:sz w:val="24"/>
                  </w:rPr>
                </w:rPrChange>
              </w:rPr>
            </w:pPr>
            <w:del w:id="2866" w:author="Worrell, Tyrone C CIV USARMY HQDA ASA ALT (USA)" w:date="2024-09-23T08:16:00Z">
              <w:r w:rsidRPr="00D25EE3" w:rsidDel="00D92BB9">
                <w:rPr>
                  <w:rFonts w:ascii="Arial" w:hAnsi="Arial" w:cs="Arial"/>
                  <w:spacing w:val="-5"/>
                  <w:sz w:val="24"/>
                  <w:szCs w:val="24"/>
                  <w:rPrChange w:id="2867" w:author="Worrell, Tyrone C CIV USARMY HQDA ASA ALT (USA)" w:date="2024-09-24T06:42:00Z">
                    <w:rPr>
                      <w:spacing w:val="-5"/>
                      <w:sz w:val="24"/>
                    </w:rPr>
                  </w:rPrChange>
                </w:rPr>
                <w:delText>HCA</w:delText>
              </w:r>
            </w:del>
          </w:p>
        </w:tc>
        <w:tc>
          <w:tcPr>
            <w:tcW w:w="1530" w:type="dxa"/>
          </w:tcPr>
          <w:p w14:paraId="1E06534C" w14:textId="47094BFE" w:rsidR="007535C8" w:rsidRPr="00D25EE3" w:rsidRDefault="007535C8" w:rsidP="00571595">
            <w:pPr>
              <w:pStyle w:val="TableParagraph"/>
              <w:spacing w:before="1" w:line="240" w:lineRule="auto"/>
              <w:ind w:left="107"/>
              <w:rPr>
                <w:rFonts w:ascii="Arial" w:hAnsi="Arial" w:cs="Arial"/>
                <w:sz w:val="24"/>
                <w:szCs w:val="24"/>
                <w:rPrChange w:id="2868" w:author="Worrell, Tyrone C CIV USARMY HQDA ASA ALT (USA)" w:date="2024-09-24T06:42:00Z">
                  <w:rPr>
                    <w:sz w:val="24"/>
                  </w:rPr>
                </w:rPrChange>
              </w:rPr>
            </w:pPr>
            <w:del w:id="2869" w:author="Worrell, Tyrone C CIV USARMY HQDA ASA ALT (USA)" w:date="2024-09-23T08:16:00Z">
              <w:r w:rsidRPr="00D25EE3" w:rsidDel="00D92BB9">
                <w:rPr>
                  <w:rFonts w:ascii="Arial" w:hAnsi="Arial" w:cs="Arial"/>
                  <w:sz w:val="24"/>
                  <w:szCs w:val="24"/>
                  <w:rPrChange w:id="2870" w:author="Worrell, Tyrone C CIV USARMY HQDA ASA ALT (USA)" w:date="2024-09-24T06:42:00Z">
                    <w:rPr>
                      <w:sz w:val="24"/>
                    </w:rPr>
                  </w:rPrChange>
                </w:rPr>
                <w:delText>SCO</w:delText>
              </w:r>
              <w:r w:rsidRPr="00D25EE3" w:rsidDel="00D92BB9">
                <w:rPr>
                  <w:rFonts w:ascii="Arial" w:hAnsi="Arial" w:cs="Arial"/>
                  <w:spacing w:val="-5"/>
                  <w:sz w:val="24"/>
                  <w:szCs w:val="24"/>
                  <w:rPrChange w:id="2871" w:author="Worrell, Tyrone C CIV USARMY HQDA ASA ALT (USA)" w:date="2024-09-24T06:42:00Z">
                    <w:rPr>
                      <w:spacing w:val="-5"/>
                      <w:sz w:val="24"/>
                    </w:rPr>
                  </w:rPrChange>
                </w:rPr>
                <w:delText xml:space="preserve"> </w:delText>
              </w:r>
              <w:r w:rsidRPr="00D25EE3" w:rsidDel="00D92BB9">
                <w:rPr>
                  <w:rFonts w:ascii="Arial" w:hAnsi="Arial" w:cs="Arial"/>
                  <w:spacing w:val="-2"/>
                  <w:sz w:val="24"/>
                  <w:szCs w:val="24"/>
                  <w:rPrChange w:id="2872" w:author="Worrell, Tyrone C CIV USARMY HQDA ASA ALT (USA)" w:date="2024-09-24T06:42:00Z">
                    <w:rPr>
                      <w:spacing w:val="-2"/>
                      <w:sz w:val="24"/>
                    </w:rPr>
                  </w:rPrChange>
                </w:rPr>
                <w:delText>Toolkit</w:delText>
              </w:r>
            </w:del>
          </w:p>
        </w:tc>
        <w:tc>
          <w:tcPr>
            <w:tcW w:w="1531" w:type="dxa"/>
          </w:tcPr>
          <w:p w14:paraId="73B65349" w14:textId="722AB0A2" w:rsidR="007535C8" w:rsidRPr="00D25EE3" w:rsidRDefault="007535C8" w:rsidP="00571595">
            <w:pPr>
              <w:pStyle w:val="TableParagraph"/>
              <w:spacing w:before="1" w:line="240" w:lineRule="auto"/>
              <w:ind w:left="107"/>
              <w:rPr>
                <w:rFonts w:ascii="Arial" w:hAnsi="Arial" w:cs="Arial"/>
                <w:sz w:val="24"/>
                <w:szCs w:val="24"/>
                <w:rPrChange w:id="2873" w:author="Worrell, Tyrone C CIV USARMY HQDA ASA ALT (USA)" w:date="2024-09-24T06:42:00Z">
                  <w:rPr>
                    <w:sz w:val="24"/>
                  </w:rPr>
                </w:rPrChange>
              </w:rPr>
            </w:pPr>
            <w:del w:id="2874" w:author="Worrell, Tyrone C CIV USARMY HQDA ASA ALT (USA)" w:date="2024-09-23T08:16:00Z">
              <w:r w:rsidRPr="00D25EE3" w:rsidDel="00D92BB9">
                <w:rPr>
                  <w:rFonts w:ascii="Arial" w:hAnsi="Arial" w:cs="Arial"/>
                  <w:spacing w:val="-2"/>
                  <w:sz w:val="24"/>
                  <w:szCs w:val="24"/>
                  <w:rPrChange w:id="2875" w:author="Worrell, Tyrone C CIV USARMY HQDA ASA ALT (USA)" w:date="2024-09-24T06:42:00Z">
                    <w:rPr>
                      <w:spacing w:val="-2"/>
                      <w:sz w:val="24"/>
                    </w:rPr>
                  </w:rPrChange>
                </w:rPr>
                <w:delText>Annually</w:delText>
              </w:r>
            </w:del>
          </w:p>
        </w:tc>
        <w:tc>
          <w:tcPr>
            <w:tcW w:w="1889" w:type="dxa"/>
          </w:tcPr>
          <w:p w14:paraId="34A61F11" w14:textId="0AE474B2" w:rsidR="007535C8" w:rsidRPr="00D25EE3" w:rsidDel="00D92BB9" w:rsidRDefault="007535C8" w:rsidP="00571595">
            <w:pPr>
              <w:pStyle w:val="TableParagraph"/>
              <w:spacing w:before="1" w:line="240" w:lineRule="auto"/>
              <w:ind w:left="108"/>
              <w:rPr>
                <w:del w:id="2876" w:author="Worrell, Tyrone C CIV USARMY HQDA ASA ALT (USA)" w:date="2024-09-23T08:16:00Z"/>
                <w:rFonts w:ascii="Arial" w:hAnsi="Arial" w:cs="Arial"/>
                <w:sz w:val="24"/>
                <w:szCs w:val="24"/>
                <w:rPrChange w:id="2877" w:author="Worrell, Tyrone C CIV USARMY HQDA ASA ALT (USA)" w:date="2024-09-24T06:42:00Z">
                  <w:rPr>
                    <w:del w:id="2878" w:author="Worrell, Tyrone C CIV USARMY HQDA ASA ALT (USA)" w:date="2024-09-23T08:16:00Z"/>
                    <w:sz w:val="24"/>
                  </w:rPr>
                </w:rPrChange>
              </w:rPr>
            </w:pPr>
            <w:del w:id="2879" w:author="Worrell, Tyrone C CIV USARMY HQDA ASA ALT (USA)" w:date="2024-09-23T08:16:00Z">
              <w:r w:rsidRPr="00D25EE3" w:rsidDel="00D92BB9">
                <w:rPr>
                  <w:rFonts w:ascii="Arial" w:hAnsi="Arial" w:cs="Arial"/>
                  <w:spacing w:val="-2"/>
                  <w:sz w:val="24"/>
                  <w:szCs w:val="24"/>
                  <w:rPrChange w:id="2880" w:author="Worrell, Tyrone C CIV USARMY HQDA ASA ALT (USA)" w:date="2024-09-24T06:42:00Z">
                    <w:rPr>
                      <w:spacing w:val="-2"/>
                      <w:sz w:val="24"/>
                    </w:rPr>
                  </w:rPrChange>
                </w:rPr>
                <w:delText>AFARS</w:delText>
              </w:r>
            </w:del>
          </w:p>
          <w:p w14:paraId="64029947" w14:textId="6968BD15" w:rsidR="007535C8" w:rsidRPr="00D25EE3" w:rsidRDefault="007535C8" w:rsidP="00571595">
            <w:pPr>
              <w:pStyle w:val="TableParagraph"/>
              <w:spacing w:line="240" w:lineRule="auto"/>
              <w:ind w:left="108"/>
              <w:rPr>
                <w:rFonts w:ascii="Arial" w:hAnsi="Arial" w:cs="Arial"/>
                <w:sz w:val="24"/>
                <w:szCs w:val="24"/>
                <w:rPrChange w:id="2881" w:author="Worrell, Tyrone C CIV USARMY HQDA ASA ALT (USA)" w:date="2024-09-24T06:42:00Z">
                  <w:rPr>
                    <w:sz w:val="24"/>
                  </w:rPr>
                </w:rPrChange>
              </w:rPr>
            </w:pPr>
            <w:del w:id="2882" w:author="Worrell, Tyrone C CIV USARMY HQDA ASA ALT (USA)" w:date="2024-09-23T08:16:00Z">
              <w:r w:rsidRPr="00D25EE3" w:rsidDel="00D92BB9">
                <w:rPr>
                  <w:rFonts w:ascii="Arial" w:hAnsi="Arial" w:cs="Arial"/>
                  <w:sz w:val="24"/>
                  <w:szCs w:val="24"/>
                  <w:rPrChange w:id="2883" w:author="Worrell, Tyrone C CIV USARMY HQDA ASA ALT (USA)" w:date="2024-09-24T06:42:00Z">
                    <w:rPr>
                      <w:sz w:val="24"/>
                    </w:rPr>
                  </w:rPrChange>
                </w:rPr>
                <w:delText>Appendix</w:delText>
              </w:r>
              <w:r w:rsidRPr="00D25EE3" w:rsidDel="00D92BB9">
                <w:rPr>
                  <w:rFonts w:ascii="Arial" w:hAnsi="Arial" w:cs="Arial"/>
                  <w:spacing w:val="-1"/>
                  <w:sz w:val="24"/>
                  <w:szCs w:val="24"/>
                  <w:rPrChange w:id="2884" w:author="Worrell, Tyrone C CIV USARMY HQDA ASA ALT (USA)" w:date="2024-09-24T06:42:00Z">
                    <w:rPr>
                      <w:spacing w:val="-1"/>
                      <w:sz w:val="24"/>
                    </w:rPr>
                  </w:rPrChange>
                </w:rPr>
                <w:delText xml:space="preserve"> </w:delText>
              </w:r>
              <w:r w:rsidRPr="00D25EE3" w:rsidDel="00D92BB9">
                <w:rPr>
                  <w:rFonts w:ascii="Arial" w:hAnsi="Arial" w:cs="Arial"/>
                  <w:spacing w:val="-5"/>
                  <w:sz w:val="24"/>
                  <w:szCs w:val="24"/>
                  <w:rPrChange w:id="2885" w:author="Worrell, Tyrone C CIV USARMY HQDA ASA ALT (USA)" w:date="2024-09-24T06:42:00Z">
                    <w:rPr>
                      <w:spacing w:val="-5"/>
                      <w:sz w:val="24"/>
                    </w:rPr>
                  </w:rPrChange>
                </w:rPr>
                <w:delText>CC</w:delText>
              </w:r>
            </w:del>
          </w:p>
        </w:tc>
      </w:tr>
      <w:tr w:rsidR="007535C8" w:rsidRPr="00D25EE3" w14:paraId="17A37FDF" w14:textId="77777777" w:rsidTr="00571595">
        <w:trPr>
          <w:trHeight w:val="1067"/>
        </w:trPr>
        <w:tc>
          <w:tcPr>
            <w:tcW w:w="805" w:type="dxa"/>
            <w:vMerge/>
            <w:tcBorders>
              <w:top w:val="nil"/>
            </w:tcBorders>
          </w:tcPr>
          <w:p w14:paraId="0AEC57FB" w14:textId="77777777" w:rsidR="007535C8" w:rsidRPr="00D25EE3" w:rsidRDefault="007535C8" w:rsidP="00571595">
            <w:pPr>
              <w:rPr>
                <w:rFonts w:ascii="Arial" w:hAnsi="Arial" w:cs="Arial"/>
                <w:sz w:val="24"/>
                <w:szCs w:val="24"/>
                <w:rPrChange w:id="2886" w:author="Worrell, Tyrone C CIV USARMY HQDA ASA ALT (USA)" w:date="2024-09-24T06:42:00Z">
                  <w:rPr>
                    <w:sz w:val="2"/>
                    <w:szCs w:val="2"/>
                  </w:rPr>
                </w:rPrChange>
              </w:rPr>
            </w:pPr>
          </w:p>
        </w:tc>
        <w:tc>
          <w:tcPr>
            <w:tcW w:w="1260" w:type="dxa"/>
            <w:vMerge/>
            <w:tcBorders>
              <w:top w:val="nil"/>
            </w:tcBorders>
          </w:tcPr>
          <w:p w14:paraId="27F7DE19" w14:textId="77777777" w:rsidR="007535C8" w:rsidRPr="00D25EE3" w:rsidRDefault="007535C8" w:rsidP="00571595">
            <w:pPr>
              <w:rPr>
                <w:rFonts w:ascii="Arial" w:hAnsi="Arial" w:cs="Arial"/>
                <w:sz w:val="24"/>
                <w:szCs w:val="24"/>
                <w:rPrChange w:id="2887" w:author="Worrell, Tyrone C CIV USARMY HQDA ASA ALT (USA)" w:date="2024-09-24T06:42:00Z">
                  <w:rPr>
                    <w:sz w:val="2"/>
                    <w:szCs w:val="2"/>
                  </w:rPr>
                </w:rPrChange>
              </w:rPr>
            </w:pPr>
          </w:p>
        </w:tc>
        <w:tc>
          <w:tcPr>
            <w:tcW w:w="1890" w:type="dxa"/>
          </w:tcPr>
          <w:p w14:paraId="6B103B79" w14:textId="46284375" w:rsidR="007535C8" w:rsidRPr="00D25EE3" w:rsidRDefault="007535C8" w:rsidP="00571595">
            <w:pPr>
              <w:pStyle w:val="TableParagraph"/>
              <w:spacing w:line="240" w:lineRule="auto"/>
              <w:ind w:left="108" w:right="400"/>
              <w:rPr>
                <w:rFonts w:ascii="Arial" w:hAnsi="Arial" w:cs="Arial"/>
                <w:sz w:val="24"/>
                <w:szCs w:val="24"/>
                <w:rPrChange w:id="2888" w:author="Worrell, Tyrone C CIV USARMY HQDA ASA ALT (USA)" w:date="2024-09-24T06:42:00Z">
                  <w:rPr>
                    <w:sz w:val="24"/>
                  </w:rPr>
                </w:rPrChange>
              </w:rPr>
            </w:pPr>
            <w:del w:id="2889" w:author="Worrell, Tyrone C CIV USARMY HQDA ASA ALT (USA)" w:date="2024-09-23T08:16:00Z">
              <w:r w:rsidRPr="00D25EE3" w:rsidDel="00D92BB9">
                <w:rPr>
                  <w:rFonts w:ascii="Arial" w:hAnsi="Arial" w:cs="Arial"/>
                  <w:sz w:val="24"/>
                  <w:szCs w:val="24"/>
                  <w:rPrChange w:id="2890" w:author="Worrell, Tyrone C CIV USARMY HQDA ASA ALT (USA)" w:date="2024-09-24T06:42:00Z">
                    <w:rPr>
                      <w:sz w:val="24"/>
                    </w:rPr>
                  </w:rPrChange>
                </w:rPr>
                <w:delText>Per</w:delText>
              </w:r>
              <w:r w:rsidRPr="00D25EE3" w:rsidDel="00D92BB9">
                <w:rPr>
                  <w:rFonts w:ascii="Arial" w:hAnsi="Arial" w:cs="Arial"/>
                  <w:spacing w:val="-15"/>
                  <w:sz w:val="24"/>
                  <w:szCs w:val="24"/>
                  <w:rPrChange w:id="2891" w:author="Worrell, Tyrone C CIV USARMY HQDA ASA ALT (USA)" w:date="2024-09-24T06:42:00Z">
                    <w:rPr>
                      <w:spacing w:val="-15"/>
                      <w:sz w:val="24"/>
                    </w:rPr>
                  </w:rPrChange>
                </w:rPr>
                <w:delText xml:space="preserve"> </w:delText>
              </w:r>
              <w:r w:rsidRPr="00D25EE3" w:rsidDel="00D92BB9">
                <w:rPr>
                  <w:rFonts w:ascii="Arial" w:hAnsi="Arial" w:cs="Arial"/>
                  <w:sz w:val="24"/>
                  <w:szCs w:val="24"/>
                  <w:rPrChange w:id="2892" w:author="Worrell, Tyrone C CIV USARMY HQDA ASA ALT (USA)" w:date="2024-09-24T06:42:00Z">
                    <w:rPr>
                      <w:sz w:val="24"/>
                    </w:rPr>
                  </w:rPrChange>
                </w:rPr>
                <w:delText xml:space="preserve">applicable </w:delText>
              </w:r>
              <w:r w:rsidRPr="00D25EE3" w:rsidDel="00D92BB9">
                <w:rPr>
                  <w:rFonts w:ascii="Arial" w:hAnsi="Arial" w:cs="Arial"/>
                  <w:spacing w:val="-2"/>
                  <w:sz w:val="24"/>
                  <w:szCs w:val="24"/>
                  <w:rPrChange w:id="2893" w:author="Worrell, Tyrone C CIV USARMY HQDA ASA ALT (USA)" w:date="2024-09-24T06:42:00Z">
                    <w:rPr>
                      <w:spacing w:val="-2"/>
                      <w:sz w:val="24"/>
                    </w:rPr>
                  </w:rPrChange>
                </w:rPr>
                <w:delText>policy</w:delText>
              </w:r>
            </w:del>
          </w:p>
        </w:tc>
        <w:tc>
          <w:tcPr>
            <w:tcW w:w="1530" w:type="dxa"/>
          </w:tcPr>
          <w:p w14:paraId="68C67B5A" w14:textId="41545F9F" w:rsidR="007535C8" w:rsidRPr="00D25EE3" w:rsidRDefault="007535C8" w:rsidP="00571595">
            <w:pPr>
              <w:pStyle w:val="TableParagraph"/>
              <w:spacing w:line="240" w:lineRule="auto"/>
              <w:ind w:left="107"/>
              <w:rPr>
                <w:rFonts w:ascii="Arial" w:hAnsi="Arial" w:cs="Arial"/>
                <w:sz w:val="24"/>
                <w:szCs w:val="24"/>
                <w:rPrChange w:id="2894" w:author="Worrell, Tyrone C CIV USARMY HQDA ASA ALT (USA)" w:date="2024-09-24T06:42:00Z">
                  <w:rPr>
                    <w:sz w:val="24"/>
                  </w:rPr>
                </w:rPrChange>
              </w:rPr>
            </w:pPr>
            <w:del w:id="2895" w:author="Worrell, Tyrone C CIV USARMY HQDA ASA ALT (USA)" w:date="2024-09-23T08:16:00Z">
              <w:r w:rsidRPr="00D25EE3" w:rsidDel="00D92BB9">
                <w:rPr>
                  <w:rFonts w:ascii="Arial" w:hAnsi="Arial" w:cs="Arial"/>
                  <w:sz w:val="24"/>
                  <w:szCs w:val="24"/>
                  <w:rPrChange w:id="2896" w:author="Worrell, Tyrone C CIV USARMY HQDA ASA ALT (USA)" w:date="2024-09-24T06:42:00Z">
                    <w:rPr>
                      <w:sz w:val="24"/>
                    </w:rPr>
                  </w:rPrChange>
                </w:rPr>
                <w:delText>GPC</w:delText>
              </w:r>
              <w:r w:rsidRPr="00D25EE3" w:rsidDel="00D92BB9">
                <w:rPr>
                  <w:rFonts w:ascii="Arial" w:hAnsi="Arial" w:cs="Arial"/>
                  <w:spacing w:val="-5"/>
                  <w:sz w:val="24"/>
                  <w:szCs w:val="24"/>
                  <w:rPrChange w:id="2897" w:author="Worrell, Tyrone C CIV USARMY HQDA ASA ALT (USA)" w:date="2024-09-24T06:42:00Z">
                    <w:rPr>
                      <w:spacing w:val="-5"/>
                      <w:sz w:val="24"/>
                    </w:rPr>
                  </w:rPrChange>
                </w:rPr>
                <w:delText xml:space="preserve"> </w:delText>
              </w:r>
              <w:r w:rsidRPr="00D25EE3" w:rsidDel="00D92BB9">
                <w:rPr>
                  <w:rFonts w:ascii="Arial" w:hAnsi="Arial" w:cs="Arial"/>
                  <w:spacing w:val="-2"/>
                  <w:sz w:val="24"/>
                  <w:szCs w:val="24"/>
                  <w:rPrChange w:id="2898" w:author="Worrell, Tyrone C CIV USARMY HQDA ASA ALT (USA)" w:date="2024-09-24T06:42:00Z">
                    <w:rPr>
                      <w:spacing w:val="-2"/>
                      <w:sz w:val="24"/>
                    </w:rPr>
                  </w:rPrChange>
                </w:rPr>
                <w:delText>Toolkit</w:delText>
              </w:r>
            </w:del>
          </w:p>
        </w:tc>
        <w:tc>
          <w:tcPr>
            <w:tcW w:w="1531" w:type="dxa"/>
          </w:tcPr>
          <w:p w14:paraId="21772934" w14:textId="23E7C1A1" w:rsidR="007535C8" w:rsidRPr="00D25EE3" w:rsidRDefault="007535C8" w:rsidP="00571595">
            <w:pPr>
              <w:pStyle w:val="TableParagraph"/>
              <w:spacing w:line="240" w:lineRule="auto"/>
              <w:ind w:left="107" w:right="216"/>
              <w:rPr>
                <w:rFonts w:ascii="Arial" w:hAnsi="Arial" w:cs="Arial"/>
                <w:sz w:val="24"/>
                <w:szCs w:val="24"/>
                <w:rPrChange w:id="2899" w:author="Worrell, Tyrone C CIV USARMY HQDA ASA ALT (USA)" w:date="2024-09-24T06:42:00Z">
                  <w:rPr>
                    <w:sz w:val="24"/>
                  </w:rPr>
                </w:rPrChange>
              </w:rPr>
            </w:pPr>
            <w:del w:id="2900" w:author="Worrell, Tyrone C CIV USARMY HQDA ASA ALT (USA)" w:date="2024-09-23T08:16:00Z">
              <w:r w:rsidRPr="00D25EE3" w:rsidDel="00D92BB9">
                <w:rPr>
                  <w:rFonts w:ascii="Arial" w:hAnsi="Arial" w:cs="Arial"/>
                  <w:spacing w:val="-4"/>
                  <w:sz w:val="24"/>
                  <w:szCs w:val="24"/>
                  <w:rPrChange w:id="2901" w:author="Worrell, Tyrone C CIV USARMY HQDA ASA ALT (USA)" w:date="2024-09-24T06:42:00Z">
                    <w:rPr>
                      <w:spacing w:val="-4"/>
                      <w:sz w:val="24"/>
                    </w:rPr>
                  </w:rPrChange>
                </w:rPr>
                <w:delText xml:space="preserve">Per </w:delText>
              </w:r>
              <w:r w:rsidRPr="00D25EE3" w:rsidDel="00D92BB9">
                <w:rPr>
                  <w:rFonts w:ascii="Arial" w:hAnsi="Arial" w:cs="Arial"/>
                  <w:spacing w:val="-2"/>
                  <w:sz w:val="24"/>
                  <w:szCs w:val="24"/>
                  <w:rPrChange w:id="2902" w:author="Worrell, Tyrone C CIV USARMY HQDA ASA ALT (USA)" w:date="2024-09-24T06:42:00Z">
                    <w:rPr>
                      <w:spacing w:val="-2"/>
                      <w:sz w:val="24"/>
                    </w:rPr>
                  </w:rPrChange>
                </w:rPr>
                <w:delText>applicable policy</w:delText>
              </w:r>
            </w:del>
          </w:p>
        </w:tc>
        <w:tc>
          <w:tcPr>
            <w:tcW w:w="1889" w:type="dxa"/>
          </w:tcPr>
          <w:p w14:paraId="73746CE1" w14:textId="01405E44" w:rsidR="007535C8" w:rsidRPr="00D25EE3" w:rsidDel="00D92BB9" w:rsidRDefault="007535C8" w:rsidP="00571595">
            <w:pPr>
              <w:pStyle w:val="TableParagraph"/>
              <w:spacing w:line="240" w:lineRule="auto"/>
              <w:ind w:left="108"/>
              <w:rPr>
                <w:del w:id="2903" w:author="Worrell, Tyrone C CIV USARMY HQDA ASA ALT (USA)" w:date="2024-09-23T08:16:00Z"/>
                <w:rFonts w:ascii="Arial" w:hAnsi="Arial" w:cs="Arial"/>
                <w:sz w:val="24"/>
                <w:szCs w:val="24"/>
                <w:rPrChange w:id="2904" w:author="Worrell, Tyrone C CIV USARMY HQDA ASA ALT (USA)" w:date="2024-09-24T06:42:00Z">
                  <w:rPr>
                    <w:del w:id="2905" w:author="Worrell, Tyrone C CIV USARMY HQDA ASA ALT (USA)" w:date="2024-09-23T08:16:00Z"/>
                    <w:sz w:val="24"/>
                  </w:rPr>
                </w:rPrChange>
              </w:rPr>
            </w:pPr>
            <w:del w:id="2906" w:author="Worrell, Tyrone C CIV USARMY HQDA ASA ALT (USA)" w:date="2024-09-23T08:16:00Z">
              <w:r w:rsidRPr="00D25EE3" w:rsidDel="00D92BB9">
                <w:rPr>
                  <w:rFonts w:ascii="Arial" w:hAnsi="Arial" w:cs="Arial"/>
                  <w:spacing w:val="-2"/>
                  <w:sz w:val="24"/>
                  <w:szCs w:val="24"/>
                  <w:rPrChange w:id="2907" w:author="Worrell, Tyrone C CIV USARMY HQDA ASA ALT (USA)" w:date="2024-09-24T06:42:00Z">
                    <w:rPr>
                      <w:spacing w:val="-2"/>
                      <w:sz w:val="24"/>
                    </w:rPr>
                  </w:rPrChange>
                </w:rPr>
                <w:delText>AFARS</w:delText>
              </w:r>
            </w:del>
          </w:p>
          <w:p w14:paraId="5481EE65" w14:textId="6342A293" w:rsidR="007535C8" w:rsidRPr="00D25EE3" w:rsidRDefault="007535C8" w:rsidP="00571595">
            <w:pPr>
              <w:pStyle w:val="TableParagraph"/>
              <w:spacing w:line="240" w:lineRule="auto"/>
              <w:ind w:left="108"/>
              <w:rPr>
                <w:rFonts w:ascii="Arial" w:hAnsi="Arial" w:cs="Arial"/>
                <w:sz w:val="24"/>
                <w:szCs w:val="24"/>
                <w:rPrChange w:id="2908" w:author="Worrell, Tyrone C CIV USARMY HQDA ASA ALT (USA)" w:date="2024-09-24T06:42:00Z">
                  <w:rPr>
                    <w:sz w:val="24"/>
                  </w:rPr>
                </w:rPrChange>
              </w:rPr>
            </w:pPr>
            <w:del w:id="2909" w:author="Worrell, Tyrone C CIV USARMY HQDA ASA ALT (USA)" w:date="2024-09-23T08:16:00Z">
              <w:r w:rsidRPr="00D25EE3" w:rsidDel="00D92BB9">
                <w:rPr>
                  <w:rFonts w:ascii="Arial" w:hAnsi="Arial" w:cs="Arial"/>
                  <w:sz w:val="24"/>
                  <w:szCs w:val="24"/>
                  <w:rPrChange w:id="2910" w:author="Worrell, Tyrone C CIV USARMY HQDA ASA ALT (USA)" w:date="2024-09-24T06:42:00Z">
                    <w:rPr>
                      <w:sz w:val="24"/>
                    </w:rPr>
                  </w:rPrChange>
                </w:rPr>
                <w:delText>Appendix</w:delText>
              </w:r>
              <w:r w:rsidRPr="00D25EE3" w:rsidDel="00D92BB9">
                <w:rPr>
                  <w:rFonts w:ascii="Arial" w:hAnsi="Arial" w:cs="Arial"/>
                  <w:spacing w:val="-1"/>
                  <w:sz w:val="24"/>
                  <w:szCs w:val="24"/>
                  <w:rPrChange w:id="2911" w:author="Worrell, Tyrone C CIV USARMY HQDA ASA ALT (USA)" w:date="2024-09-24T06:42:00Z">
                    <w:rPr>
                      <w:spacing w:val="-1"/>
                      <w:sz w:val="24"/>
                    </w:rPr>
                  </w:rPrChange>
                </w:rPr>
                <w:delText xml:space="preserve"> </w:delText>
              </w:r>
              <w:r w:rsidRPr="00D25EE3" w:rsidDel="00D92BB9">
                <w:rPr>
                  <w:rFonts w:ascii="Arial" w:hAnsi="Arial" w:cs="Arial"/>
                  <w:spacing w:val="-5"/>
                  <w:sz w:val="24"/>
                  <w:szCs w:val="24"/>
                  <w:rPrChange w:id="2912" w:author="Worrell, Tyrone C CIV USARMY HQDA ASA ALT (USA)" w:date="2024-09-24T06:42:00Z">
                    <w:rPr>
                      <w:spacing w:val="-5"/>
                      <w:sz w:val="24"/>
                    </w:rPr>
                  </w:rPrChange>
                </w:rPr>
                <w:delText>EE</w:delText>
              </w:r>
            </w:del>
          </w:p>
        </w:tc>
      </w:tr>
      <w:tr w:rsidR="007535C8" w:rsidRPr="00D25EE3" w14:paraId="7E379E3D" w14:textId="77777777" w:rsidTr="00571595">
        <w:trPr>
          <w:trHeight w:val="1067"/>
        </w:trPr>
        <w:tc>
          <w:tcPr>
            <w:tcW w:w="805" w:type="dxa"/>
            <w:vMerge/>
            <w:tcBorders>
              <w:top w:val="nil"/>
            </w:tcBorders>
          </w:tcPr>
          <w:p w14:paraId="766D460E" w14:textId="77777777" w:rsidR="007535C8" w:rsidRPr="00D25EE3" w:rsidRDefault="007535C8" w:rsidP="00571595">
            <w:pPr>
              <w:rPr>
                <w:rFonts w:ascii="Arial" w:hAnsi="Arial" w:cs="Arial"/>
                <w:sz w:val="24"/>
                <w:szCs w:val="24"/>
                <w:rPrChange w:id="2913" w:author="Worrell, Tyrone C CIV USARMY HQDA ASA ALT (USA)" w:date="2024-09-24T06:42:00Z">
                  <w:rPr>
                    <w:sz w:val="2"/>
                    <w:szCs w:val="2"/>
                  </w:rPr>
                </w:rPrChange>
              </w:rPr>
            </w:pPr>
          </w:p>
        </w:tc>
        <w:tc>
          <w:tcPr>
            <w:tcW w:w="1260" w:type="dxa"/>
            <w:vMerge/>
            <w:tcBorders>
              <w:top w:val="nil"/>
            </w:tcBorders>
          </w:tcPr>
          <w:p w14:paraId="59258231" w14:textId="77777777" w:rsidR="007535C8" w:rsidRPr="00D25EE3" w:rsidRDefault="007535C8" w:rsidP="00571595">
            <w:pPr>
              <w:rPr>
                <w:rFonts w:ascii="Arial" w:hAnsi="Arial" w:cs="Arial"/>
                <w:sz w:val="24"/>
                <w:szCs w:val="24"/>
                <w:rPrChange w:id="2914" w:author="Worrell, Tyrone C CIV USARMY HQDA ASA ALT (USA)" w:date="2024-09-24T06:42:00Z">
                  <w:rPr>
                    <w:sz w:val="2"/>
                    <w:szCs w:val="2"/>
                  </w:rPr>
                </w:rPrChange>
              </w:rPr>
            </w:pPr>
          </w:p>
        </w:tc>
        <w:tc>
          <w:tcPr>
            <w:tcW w:w="1890" w:type="dxa"/>
          </w:tcPr>
          <w:p w14:paraId="0F007C6D" w14:textId="6B8DEFB7" w:rsidR="007535C8" w:rsidRPr="00D25EE3" w:rsidRDefault="007535C8" w:rsidP="00571595">
            <w:pPr>
              <w:pStyle w:val="TableParagraph"/>
              <w:spacing w:line="240" w:lineRule="auto"/>
              <w:ind w:left="108" w:right="400"/>
              <w:rPr>
                <w:rFonts w:ascii="Arial" w:hAnsi="Arial" w:cs="Arial"/>
                <w:sz w:val="24"/>
                <w:szCs w:val="24"/>
                <w:rPrChange w:id="2915" w:author="Worrell, Tyrone C CIV USARMY HQDA ASA ALT (USA)" w:date="2024-09-24T06:42:00Z">
                  <w:rPr>
                    <w:sz w:val="24"/>
                  </w:rPr>
                </w:rPrChange>
              </w:rPr>
            </w:pPr>
            <w:del w:id="2916" w:author="Worrell, Tyrone C CIV USARMY HQDA ASA ALT (USA)" w:date="2024-09-23T08:16:00Z">
              <w:r w:rsidRPr="00D25EE3" w:rsidDel="00D92BB9">
                <w:rPr>
                  <w:rFonts w:ascii="Arial" w:hAnsi="Arial" w:cs="Arial"/>
                  <w:sz w:val="24"/>
                  <w:szCs w:val="24"/>
                  <w:rPrChange w:id="2917" w:author="Worrell, Tyrone C CIV USARMY HQDA ASA ALT (USA)" w:date="2024-09-24T06:42:00Z">
                    <w:rPr>
                      <w:sz w:val="24"/>
                    </w:rPr>
                  </w:rPrChange>
                </w:rPr>
                <w:delText>Per</w:delText>
              </w:r>
              <w:r w:rsidRPr="00D25EE3" w:rsidDel="00D92BB9">
                <w:rPr>
                  <w:rFonts w:ascii="Arial" w:hAnsi="Arial" w:cs="Arial"/>
                  <w:spacing w:val="-15"/>
                  <w:sz w:val="24"/>
                  <w:szCs w:val="24"/>
                  <w:rPrChange w:id="2918" w:author="Worrell, Tyrone C CIV USARMY HQDA ASA ALT (USA)" w:date="2024-09-24T06:42:00Z">
                    <w:rPr>
                      <w:spacing w:val="-15"/>
                      <w:sz w:val="24"/>
                    </w:rPr>
                  </w:rPrChange>
                </w:rPr>
                <w:delText xml:space="preserve"> </w:delText>
              </w:r>
              <w:r w:rsidRPr="00D25EE3" w:rsidDel="00D92BB9">
                <w:rPr>
                  <w:rFonts w:ascii="Arial" w:hAnsi="Arial" w:cs="Arial"/>
                  <w:sz w:val="24"/>
                  <w:szCs w:val="24"/>
                  <w:rPrChange w:id="2919" w:author="Worrell, Tyrone C CIV USARMY HQDA ASA ALT (USA)" w:date="2024-09-24T06:42:00Z">
                    <w:rPr>
                      <w:sz w:val="24"/>
                    </w:rPr>
                  </w:rPrChange>
                </w:rPr>
                <w:delText xml:space="preserve">applicable </w:delText>
              </w:r>
              <w:r w:rsidRPr="00D25EE3" w:rsidDel="00D92BB9">
                <w:rPr>
                  <w:rFonts w:ascii="Arial" w:hAnsi="Arial" w:cs="Arial"/>
                  <w:spacing w:val="-2"/>
                  <w:sz w:val="24"/>
                  <w:szCs w:val="24"/>
                  <w:rPrChange w:id="2920" w:author="Worrell, Tyrone C CIV USARMY HQDA ASA ALT (USA)" w:date="2024-09-24T06:42:00Z">
                    <w:rPr>
                      <w:spacing w:val="-2"/>
                      <w:sz w:val="24"/>
                    </w:rPr>
                  </w:rPrChange>
                </w:rPr>
                <w:delText>policy</w:delText>
              </w:r>
            </w:del>
          </w:p>
        </w:tc>
        <w:tc>
          <w:tcPr>
            <w:tcW w:w="1530" w:type="dxa"/>
          </w:tcPr>
          <w:p w14:paraId="20B22749" w14:textId="45A41B3E" w:rsidR="007535C8" w:rsidRPr="00D25EE3" w:rsidRDefault="007535C8" w:rsidP="00571595">
            <w:pPr>
              <w:pStyle w:val="TableParagraph"/>
              <w:spacing w:line="240" w:lineRule="auto"/>
              <w:ind w:left="107"/>
              <w:rPr>
                <w:rFonts w:ascii="Arial" w:hAnsi="Arial" w:cs="Arial"/>
                <w:sz w:val="24"/>
                <w:szCs w:val="24"/>
                <w:rPrChange w:id="2921" w:author="Worrell, Tyrone C CIV USARMY HQDA ASA ALT (USA)" w:date="2024-09-24T06:42:00Z">
                  <w:rPr>
                    <w:sz w:val="24"/>
                  </w:rPr>
                </w:rPrChange>
              </w:rPr>
            </w:pPr>
            <w:del w:id="2922" w:author="Worrell, Tyrone C CIV USARMY HQDA ASA ALT (USA)" w:date="2024-09-23T08:16:00Z">
              <w:r w:rsidRPr="00D25EE3" w:rsidDel="00D92BB9">
                <w:rPr>
                  <w:rFonts w:ascii="Arial" w:hAnsi="Arial" w:cs="Arial"/>
                  <w:sz w:val="24"/>
                  <w:szCs w:val="24"/>
                  <w:rPrChange w:id="2923" w:author="Worrell, Tyrone C CIV USARMY HQDA ASA ALT (USA)" w:date="2024-09-24T06:42:00Z">
                    <w:rPr>
                      <w:sz w:val="24"/>
                    </w:rPr>
                  </w:rPrChange>
                </w:rPr>
                <w:delText>SB</w:delText>
              </w:r>
              <w:r w:rsidRPr="00D25EE3" w:rsidDel="00D92BB9">
                <w:rPr>
                  <w:rFonts w:ascii="Arial" w:hAnsi="Arial" w:cs="Arial"/>
                  <w:spacing w:val="-2"/>
                  <w:sz w:val="24"/>
                  <w:szCs w:val="24"/>
                  <w:rPrChange w:id="2924" w:author="Worrell, Tyrone C CIV USARMY HQDA ASA ALT (USA)" w:date="2024-09-24T06:42:00Z">
                    <w:rPr>
                      <w:spacing w:val="-2"/>
                      <w:sz w:val="24"/>
                    </w:rPr>
                  </w:rPrChange>
                </w:rPr>
                <w:delText xml:space="preserve"> Toolkit</w:delText>
              </w:r>
            </w:del>
          </w:p>
        </w:tc>
        <w:tc>
          <w:tcPr>
            <w:tcW w:w="1531" w:type="dxa"/>
          </w:tcPr>
          <w:p w14:paraId="6D99CC25" w14:textId="7774B28D" w:rsidR="007535C8" w:rsidRPr="00D25EE3" w:rsidRDefault="007535C8" w:rsidP="00571595">
            <w:pPr>
              <w:pStyle w:val="TableParagraph"/>
              <w:spacing w:line="240" w:lineRule="auto"/>
              <w:ind w:left="107" w:right="216"/>
              <w:rPr>
                <w:rFonts w:ascii="Arial" w:hAnsi="Arial" w:cs="Arial"/>
                <w:sz w:val="24"/>
                <w:szCs w:val="24"/>
                <w:rPrChange w:id="2925" w:author="Worrell, Tyrone C CIV USARMY HQDA ASA ALT (USA)" w:date="2024-09-24T06:42:00Z">
                  <w:rPr>
                    <w:sz w:val="24"/>
                  </w:rPr>
                </w:rPrChange>
              </w:rPr>
            </w:pPr>
            <w:del w:id="2926" w:author="Worrell, Tyrone C CIV USARMY HQDA ASA ALT (USA)" w:date="2024-09-23T08:16:00Z">
              <w:r w:rsidRPr="00D25EE3" w:rsidDel="00D92BB9">
                <w:rPr>
                  <w:rFonts w:ascii="Arial" w:hAnsi="Arial" w:cs="Arial"/>
                  <w:spacing w:val="-4"/>
                  <w:sz w:val="24"/>
                  <w:szCs w:val="24"/>
                  <w:rPrChange w:id="2927" w:author="Worrell, Tyrone C CIV USARMY HQDA ASA ALT (USA)" w:date="2024-09-24T06:42:00Z">
                    <w:rPr>
                      <w:spacing w:val="-4"/>
                      <w:sz w:val="24"/>
                    </w:rPr>
                  </w:rPrChange>
                </w:rPr>
                <w:delText xml:space="preserve">Per </w:delText>
              </w:r>
              <w:r w:rsidRPr="00D25EE3" w:rsidDel="00D92BB9">
                <w:rPr>
                  <w:rFonts w:ascii="Arial" w:hAnsi="Arial" w:cs="Arial"/>
                  <w:spacing w:val="-2"/>
                  <w:sz w:val="24"/>
                  <w:szCs w:val="24"/>
                  <w:rPrChange w:id="2928" w:author="Worrell, Tyrone C CIV USARMY HQDA ASA ALT (USA)" w:date="2024-09-24T06:42:00Z">
                    <w:rPr>
                      <w:spacing w:val="-2"/>
                      <w:sz w:val="24"/>
                    </w:rPr>
                  </w:rPrChange>
                </w:rPr>
                <w:delText>applicable policy</w:delText>
              </w:r>
            </w:del>
          </w:p>
        </w:tc>
        <w:tc>
          <w:tcPr>
            <w:tcW w:w="1889" w:type="dxa"/>
          </w:tcPr>
          <w:p w14:paraId="4039A339" w14:textId="0AC4E679" w:rsidR="007535C8" w:rsidRPr="00D25EE3" w:rsidRDefault="007535C8" w:rsidP="00571595">
            <w:pPr>
              <w:pStyle w:val="TableParagraph"/>
              <w:spacing w:line="240" w:lineRule="auto"/>
              <w:ind w:left="108"/>
              <w:rPr>
                <w:rFonts w:ascii="Arial" w:hAnsi="Arial" w:cs="Arial"/>
                <w:sz w:val="24"/>
                <w:szCs w:val="24"/>
                <w:rPrChange w:id="2929" w:author="Worrell, Tyrone C CIV USARMY HQDA ASA ALT (USA)" w:date="2024-09-24T06:42:00Z">
                  <w:rPr>
                    <w:sz w:val="24"/>
                  </w:rPr>
                </w:rPrChange>
              </w:rPr>
            </w:pPr>
            <w:del w:id="2930" w:author="Worrell, Tyrone C CIV USARMY HQDA ASA ALT (USA)" w:date="2024-09-23T08:16:00Z">
              <w:r w:rsidRPr="00D25EE3" w:rsidDel="00D92BB9">
                <w:rPr>
                  <w:rFonts w:ascii="Arial" w:hAnsi="Arial" w:cs="Arial"/>
                  <w:sz w:val="24"/>
                  <w:szCs w:val="24"/>
                  <w:rPrChange w:id="2931" w:author="Worrell, Tyrone C CIV USARMY HQDA ASA ALT (USA)" w:date="2024-09-24T06:42:00Z">
                    <w:rPr>
                      <w:sz w:val="24"/>
                    </w:rPr>
                  </w:rPrChange>
                </w:rPr>
                <w:delText>Per</w:delText>
              </w:r>
              <w:r w:rsidRPr="00D25EE3" w:rsidDel="00D92BB9">
                <w:rPr>
                  <w:rFonts w:ascii="Arial" w:hAnsi="Arial" w:cs="Arial"/>
                  <w:spacing w:val="-3"/>
                  <w:sz w:val="24"/>
                  <w:szCs w:val="24"/>
                  <w:rPrChange w:id="2932" w:author="Worrell, Tyrone C CIV USARMY HQDA ASA ALT (USA)" w:date="2024-09-24T06:42:00Z">
                    <w:rPr>
                      <w:spacing w:val="-3"/>
                      <w:sz w:val="24"/>
                    </w:rPr>
                  </w:rPrChange>
                </w:rPr>
                <w:delText xml:space="preserve"> </w:delText>
              </w:r>
              <w:r w:rsidRPr="00D25EE3" w:rsidDel="00D92BB9">
                <w:rPr>
                  <w:rFonts w:ascii="Arial" w:hAnsi="Arial" w:cs="Arial"/>
                  <w:sz w:val="24"/>
                  <w:szCs w:val="24"/>
                  <w:rPrChange w:id="2933" w:author="Worrell, Tyrone C CIV USARMY HQDA ASA ALT (USA)" w:date="2024-09-24T06:42:00Z">
                    <w:rPr>
                      <w:sz w:val="24"/>
                    </w:rPr>
                  </w:rPrChange>
                </w:rPr>
                <w:delText>Army</w:delText>
              </w:r>
              <w:r w:rsidRPr="00D25EE3" w:rsidDel="00D92BB9">
                <w:rPr>
                  <w:rFonts w:ascii="Arial" w:hAnsi="Arial" w:cs="Arial"/>
                  <w:spacing w:val="-1"/>
                  <w:sz w:val="24"/>
                  <w:szCs w:val="24"/>
                  <w:rPrChange w:id="2934" w:author="Worrell, Tyrone C CIV USARMY HQDA ASA ALT (USA)" w:date="2024-09-24T06:42:00Z">
                    <w:rPr>
                      <w:spacing w:val="-1"/>
                      <w:sz w:val="24"/>
                    </w:rPr>
                  </w:rPrChange>
                </w:rPr>
                <w:delText xml:space="preserve"> </w:delText>
              </w:r>
              <w:r w:rsidRPr="00D25EE3" w:rsidDel="00D92BB9">
                <w:rPr>
                  <w:rFonts w:ascii="Arial" w:hAnsi="Arial" w:cs="Arial"/>
                  <w:spacing w:val="-4"/>
                  <w:sz w:val="24"/>
                  <w:szCs w:val="24"/>
                  <w:rPrChange w:id="2935" w:author="Worrell, Tyrone C CIV USARMY HQDA ASA ALT (USA)" w:date="2024-09-24T06:42:00Z">
                    <w:rPr>
                      <w:spacing w:val="-4"/>
                      <w:sz w:val="24"/>
                    </w:rPr>
                  </w:rPrChange>
                </w:rPr>
                <w:delText>OSBP</w:delText>
              </w:r>
            </w:del>
          </w:p>
        </w:tc>
      </w:tr>
      <w:tr w:rsidR="007535C8" w:rsidRPr="00D25EE3" w14:paraId="1CC764D4" w14:textId="77777777" w:rsidTr="00571595">
        <w:trPr>
          <w:trHeight w:val="1067"/>
        </w:trPr>
        <w:tc>
          <w:tcPr>
            <w:tcW w:w="805" w:type="dxa"/>
            <w:vMerge/>
            <w:tcBorders>
              <w:top w:val="nil"/>
            </w:tcBorders>
          </w:tcPr>
          <w:p w14:paraId="36BE96E0" w14:textId="77777777" w:rsidR="007535C8" w:rsidRPr="00D25EE3" w:rsidRDefault="007535C8" w:rsidP="00571595">
            <w:pPr>
              <w:rPr>
                <w:rFonts w:ascii="Arial" w:hAnsi="Arial" w:cs="Arial"/>
                <w:sz w:val="24"/>
                <w:szCs w:val="24"/>
                <w:rPrChange w:id="2936" w:author="Worrell, Tyrone C CIV USARMY HQDA ASA ALT (USA)" w:date="2024-09-24T06:42:00Z">
                  <w:rPr>
                    <w:sz w:val="2"/>
                    <w:szCs w:val="2"/>
                  </w:rPr>
                </w:rPrChange>
              </w:rPr>
            </w:pPr>
          </w:p>
        </w:tc>
        <w:tc>
          <w:tcPr>
            <w:tcW w:w="1260" w:type="dxa"/>
            <w:vMerge/>
            <w:tcBorders>
              <w:top w:val="nil"/>
            </w:tcBorders>
          </w:tcPr>
          <w:p w14:paraId="48AEEE02" w14:textId="77777777" w:rsidR="007535C8" w:rsidRPr="00D25EE3" w:rsidRDefault="007535C8" w:rsidP="00571595">
            <w:pPr>
              <w:rPr>
                <w:rFonts w:ascii="Arial" w:hAnsi="Arial" w:cs="Arial"/>
                <w:sz w:val="24"/>
                <w:szCs w:val="24"/>
                <w:rPrChange w:id="2937" w:author="Worrell, Tyrone C CIV USARMY HQDA ASA ALT (USA)" w:date="2024-09-24T06:42:00Z">
                  <w:rPr>
                    <w:sz w:val="2"/>
                    <w:szCs w:val="2"/>
                  </w:rPr>
                </w:rPrChange>
              </w:rPr>
            </w:pPr>
          </w:p>
        </w:tc>
        <w:tc>
          <w:tcPr>
            <w:tcW w:w="1890" w:type="dxa"/>
          </w:tcPr>
          <w:p w14:paraId="79EDAC5F" w14:textId="24E56279" w:rsidR="007535C8" w:rsidRPr="00D25EE3" w:rsidRDefault="007535C8" w:rsidP="00571595">
            <w:pPr>
              <w:pStyle w:val="TableParagraph"/>
              <w:spacing w:line="240" w:lineRule="auto"/>
              <w:ind w:left="108" w:right="400"/>
              <w:rPr>
                <w:rFonts w:ascii="Arial" w:hAnsi="Arial" w:cs="Arial"/>
                <w:sz w:val="24"/>
                <w:szCs w:val="24"/>
                <w:rPrChange w:id="2938" w:author="Worrell, Tyrone C CIV USARMY HQDA ASA ALT (USA)" w:date="2024-09-24T06:42:00Z">
                  <w:rPr>
                    <w:sz w:val="24"/>
                  </w:rPr>
                </w:rPrChange>
              </w:rPr>
            </w:pPr>
            <w:del w:id="2939" w:author="Worrell, Tyrone C CIV USARMY HQDA ASA ALT (USA)" w:date="2024-09-23T08:16:00Z">
              <w:r w:rsidRPr="00D25EE3" w:rsidDel="00D92BB9">
                <w:rPr>
                  <w:rFonts w:ascii="Arial" w:hAnsi="Arial" w:cs="Arial"/>
                  <w:sz w:val="24"/>
                  <w:szCs w:val="24"/>
                  <w:rPrChange w:id="2940" w:author="Worrell, Tyrone C CIV USARMY HQDA ASA ALT (USA)" w:date="2024-09-24T06:42:00Z">
                    <w:rPr>
                      <w:sz w:val="24"/>
                    </w:rPr>
                  </w:rPrChange>
                </w:rPr>
                <w:delText>Per</w:delText>
              </w:r>
              <w:r w:rsidRPr="00D25EE3" w:rsidDel="00D92BB9">
                <w:rPr>
                  <w:rFonts w:ascii="Arial" w:hAnsi="Arial" w:cs="Arial"/>
                  <w:spacing w:val="-15"/>
                  <w:sz w:val="24"/>
                  <w:szCs w:val="24"/>
                  <w:rPrChange w:id="2941" w:author="Worrell, Tyrone C CIV USARMY HQDA ASA ALT (USA)" w:date="2024-09-24T06:42:00Z">
                    <w:rPr>
                      <w:spacing w:val="-15"/>
                      <w:sz w:val="24"/>
                    </w:rPr>
                  </w:rPrChange>
                </w:rPr>
                <w:delText xml:space="preserve"> </w:delText>
              </w:r>
              <w:r w:rsidRPr="00D25EE3" w:rsidDel="00D92BB9">
                <w:rPr>
                  <w:rFonts w:ascii="Arial" w:hAnsi="Arial" w:cs="Arial"/>
                  <w:sz w:val="24"/>
                  <w:szCs w:val="24"/>
                  <w:rPrChange w:id="2942" w:author="Worrell, Tyrone C CIV USARMY HQDA ASA ALT (USA)" w:date="2024-09-24T06:42:00Z">
                    <w:rPr>
                      <w:sz w:val="24"/>
                    </w:rPr>
                  </w:rPrChange>
                </w:rPr>
                <w:delText xml:space="preserve">applicable </w:delText>
              </w:r>
              <w:r w:rsidRPr="00D25EE3" w:rsidDel="00D92BB9">
                <w:rPr>
                  <w:rFonts w:ascii="Arial" w:hAnsi="Arial" w:cs="Arial"/>
                  <w:spacing w:val="-2"/>
                  <w:sz w:val="24"/>
                  <w:szCs w:val="24"/>
                  <w:rPrChange w:id="2943" w:author="Worrell, Tyrone C CIV USARMY HQDA ASA ALT (USA)" w:date="2024-09-24T06:42:00Z">
                    <w:rPr>
                      <w:spacing w:val="-2"/>
                      <w:sz w:val="24"/>
                    </w:rPr>
                  </w:rPrChange>
                </w:rPr>
                <w:delText>policy</w:delText>
              </w:r>
            </w:del>
          </w:p>
        </w:tc>
        <w:tc>
          <w:tcPr>
            <w:tcW w:w="1530" w:type="dxa"/>
          </w:tcPr>
          <w:p w14:paraId="2DFABD10" w14:textId="14B88669" w:rsidR="007535C8" w:rsidRPr="00D25EE3" w:rsidRDefault="007535C8" w:rsidP="00571595">
            <w:pPr>
              <w:pStyle w:val="TableParagraph"/>
              <w:spacing w:line="240" w:lineRule="auto"/>
              <w:ind w:left="107" w:right="161"/>
              <w:rPr>
                <w:rFonts w:ascii="Arial" w:hAnsi="Arial" w:cs="Arial"/>
                <w:sz w:val="24"/>
                <w:szCs w:val="24"/>
                <w:rPrChange w:id="2944" w:author="Worrell, Tyrone C CIV USARMY HQDA ASA ALT (USA)" w:date="2024-09-24T06:42:00Z">
                  <w:rPr>
                    <w:sz w:val="24"/>
                  </w:rPr>
                </w:rPrChange>
              </w:rPr>
            </w:pPr>
            <w:del w:id="2945" w:author="Worrell, Tyrone C CIV USARMY HQDA ASA ALT (USA)" w:date="2024-09-23T08:16:00Z">
              <w:r w:rsidRPr="00D25EE3" w:rsidDel="00D92BB9">
                <w:rPr>
                  <w:rFonts w:ascii="Arial" w:hAnsi="Arial" w:cs="Arial"/>
                  <w:sz w:val="24"/>
                  <w:szCs w:val="24"/>
                  <w:rPrChange w:id="2946" w:author="Worrell, Tyrone C CIV USARMY HQDA ASA ALT (USA)" w:date="2024-09-24T06:42:00Z">
                    <w:rPr>
                      <w:sz w:val="24"/>
                    </w:rPr>
                  </w:rPrChange>
                </w:rPr>
                <w:delText>OT</w:delText>
              </w:r>
              <w:r w:rsidRPr="00D25EE3" w:rsidDel="00D92BB9">
                <w:rPr>
                  <w:rFonts w:ascii="Arial" w:hAnsi="Arial" w:cs="Arial"/>
                  <w:spacing w:val="-15"/>
                  <w:sz w:val="24"/>
                  <w:szCs w:val="24"/>
                  <w:rPrChange w:id="2947" w:author="Worrell, Tyrone C CIV USARMY HQDA ASA ALT (USA)" w:date="2024-09-24T06:42:00Z">
                    <w:rPr>
                      <w:spacing w:val="-15"/>
                      <w:sz w:val="24"/>
                    </w:rPr>
                  </w:rPrChange>
                </w:rPr>
                <w:delText xml:space="preserve"> </w:delText>
              </w:r>
              <w:r w:rsidRPr="00D25EE3" w:rsidDel="00D92BB9">
                <w:rPr>
                  <w:rFonts w:ascii="Arial" w:hAnsi="Arial" w:cs="Arial"/>
                  <w:sz w:val="24"/>
                  <w:szCs w:val="24"/>
                  <w:rPrChange w:id="2948" w:author="Worrell, Tyrone C CIV USARMY HQDA ASA ALT (USA)" w:date="2024-09-24T06:42:00Z">
                    <w:rPr>
                      <w:sz w:val="24"/>
                    </w:rPr>
                  </w:rPrChange>
                </w:rPr>
                <w:delText xml:space="preserve">Question </w:delText>
              </w:r>
              <w:r w:rsidRPr="00D25EE3" w:rsidDel="00D92BB9">
                <w:rPr>
                  <w:rFonts w:ascii="Arial" w:hAnsi="Arial" w:cs="Arial"/>
                  <w:spacing w:val="-4"/>
                  <w:sz w:val="24"/>
                  <w:szCs w:val="24"/>
                  <w:rPrChange w:id="2949" w:author="Worrell, Tyrone C CIV USARMY HQDA ASA ALT (USA)" w:date="2024-09-24T06:42:00Z">
                    <w:rPr>
                      <w:spacing w:val="-4"/>
                      <w:sz w:val="24"/>
                    </w:rPr>
                  </w:rPrChange>
                </w:rPr>
                <w:delText>Set</w:delText>
              </w:r>
            </w:del>
          </w:p>
        </w:tc>
        <w:tc>
          <w:tcPr>
            <w:tcW w:w="1531" w:type="dxa"/>
          </w:tcPr>
          <w:p w14:paraId="0733CEBB" w14:textId="340E7C6A" w:rsidR="007535C8" w:rsidRPr="00D25EE3" w:rsidRDefault="007535C8" w:rsidP="00571595">
            <w:pPr>
              <w:pStyle w:val="TableParagraph"/>
              <w:spacing w:line="240" w:lineRule="auto"/>
              <w:ind w:left="107" w:right="216"/>
              <w:rPr>
                <w:rFonts w:ascii="Arial" w:hAnsi="Arial" w:cs="Arial"/>
                <w:sz w:val="24"/>
                <w:szCs w:val="24"/>
                <w:rPrChange w:id="2950" w:author="Worrell, Tyrone C CIV USARMY HQDA ASA ALT (USA)" w:date="2024-09-24T06:42:00Z">
                  <w:rPr>
                    <w:sz w:val="24"/>
                  </w:rPr>
                </w:rPrChange>
              </w:rPr>
            </w:pPr>
            <w:del w:id="2951" w:author="Worrell, Tyrone C CIV USARMY HQDA ASA ALT (USA)" w:date="2024-09-23T08:16:00Z">
              <w:r w:rsidRPr="00D25EE3" w:rsidDel="00D92BB9">
                <w:rPr>
                  <w:rFonts w:ascii="Arial" w:hAnsi="Arial" w:cs="Arial"/>
                  <w:spacing w:val="-4"/>
                  <w:sz w:val="24"/>
                  <w:szCs w:val="24"/>
                  <w:rPrChange w:id="2952" w:author="Worrell, Tyrone C CIV USARMY HQDA ASA ALT (USA)" w:date="2024-09-24T06:42:00Z">
                    <w:rPr>
                      <w:spacing w:val="-4"/>
                      <w:sz w:val="24"/>
                    </w:rPr>
                  </w:rPrChange>
                </w:rPr>
                <w:delText xml:space="preserve">Per </w:delText>
              </w:r>
              <w:r w:rsidRPr="00D25EE3" w:rsidDel="00D92BB9">
                <w:rPr>
                  <w:rFonts w:ascii="Arial" w:hAnsi="Arial" w:cs="Arial"/>
                  <w:spacing w:val="-2"/>
                  <w:sz w:val="24"/>
                  <w:szCs w:val="24"/>
                  <w:rPrChange w:id="2953" w:author="Worrell, Tyrone C CIV USARMY HQDA ASA ALT (USA)" w:date="2024-09-24T06:42:00Z">
                    <w:rPr>
                      <w:spacing w:val="-2"/>
                      <w:sz w:val="24"/>
                    </w:rPr>
                  </w:rPrChange>
                </w:rPr>
                <w:delText>applicable policy</w:delText>
              </w:r>
            </w:del>
          </w:p>
        </w:tc>
        <w:tc>
          <w:tcPr>
            <w:tcW w:w="1889" w:type="dxa"/>
          </w:tcPr>
          <w:p w14:paraId="698E8D16" w14:textId="23FE401D" w:rsidR="007535C8" w:rsidRPr="00D25EE3" w:rsidRDefault="007535C8" w:rsidP="00571595">
            <w:pPr>
              <w:pStyle w:val="TableParagraph"/>
              <w:spacing w:before="1" w:line="240" w:lineRule="auto"/>
              <w:ind w:left="108"/>
              <w:rPr>
                <w:rFonts w:ascii="Arial" w:hAnsi="Arial" w:cs="Arial"/>
                <w:sz w:val="24"/>
                <w:szCs w:val="24"/>
                <w:rPrChange w:id="2954" w:author="Worrell, Tyrone C CIV USARMY HQDA ASA ALT (USA)" w:date="2024-09-24T06:42:00Z">
                  <w:rPr>
                    <w:sz w:val="24"/>
                  </w:rPr>
                </w:rPrChange>
              </w:rPr>
            </w:pPr>
            <w:del w:id="2955" w:author="Worrell, Tyrone C CIV USARMY HQDA ASA ALT (USA)" w:date="2024-09-23T08:16:00Z">
              <w:r w:rsidRPr="00D25EE3" w:rsidDel="00D92BB9">
                <w:rPr>
                  <w:rFonts w:ascii="Arial" w:hAnsi="Arial" w:cs="Arial"/>
                  <w:sz w:val="24"/>
                  <w:szCs w:val="24"/>
                  <w:rPrChange w:id="2956" w:author="Worrell, Tyrone C CIV USARMY HQDA ASA ALT (USA)" w:date="2024-09-24T06:42:00Z">
                    <w:rPr>
                      <w:sz w:val="24"/>
                    </w:rPr>
                  </w:rPrChange>
                </w:rPr>
                <w:delText>Per</w:delText>
              </w:r>
              <w:r w:rsidRPr="00D25EE3" w:rsidDel="00D92BB9">
                <w:rPr>
                  <w:rFonts w:ascii="Arial" w:hAnsi="Arial" w:cs="Arial"/>
                  <w:spacing w:val="-1"/>
                  <w:sz w:val="24"/>
                  <w:szCs w:val="24"/>
                  <w:rPrChange w:id="2957" w:author="Worrell, Tyrone C CIV USARMY HQDA ASA ALT (USA)" w:date="2024-09-24T06:42:00Z">
                    <w:rPr>
                      <w:spacing w:val="-1"/>
                      <w:sz w:val="24"/>
                    </w:rPr>
                  </w:rPrChange>
                </w:rPr>
                <w:delText xml:space="preserve"> </w:delText>
              </w:r>
              <w:r w:rsidRPr="00D25EE3" w:rsidDel="00D92BB9">
                <w:rPr>
                  <w:rFonts w:ascii="Arial" w:hAnsi="Arial" w:cs="Arial"/>
                  <w:spacing w:val="-2"/>
                  <w:sz w:val="24"/>
                  <w:szCs w:val="24"/>
                  <w:rPrChange w:id="2958" w:author="Worrell, Tyrone C CIV USARMY HQDA ASA ALT (USA)" w:date="2024-09-24T06:42:00Z">
                    <w:rPr>
                      <w:spacing w:val="-2"/>
                      <w:sz w:val="24"/>
                    </w:rPr>
                  </w:rPrChange>
                </w:rPr>
                <w:delText>ODASA(P)</w:delText>
              </w:r>
            </w:del>
          </w:p>
        </w:tc>
      </w:tr>
      <w:tr w:rsidR="007535C8" w:rsidRPr="00D25EE3" w14:paraId="38F4B9BA" w14:textId="77777777" w:rsidTr="00571595">
        <w:trPr>
          <w:trHeight w:val="1250"/>
        </w:trPr>
        <w:tc>
          <w:tcPr>
            <w:tcW w:w="805" w:type="dxa"/>
            <w:vMerge/>
            <w:tcBorders>
              <w:top w:val="nil"/>
            </w:tcBorders>
          </w:tcPr>
          <w:p w14:paraId="2873D8B5" w14:textId="77777777" w:rsidR="007535C8" w:rsidRPr="00D25EE3" w:rsidRDefault="007535C8" w:rsidP="00571595">
            <w:pPr>
              <w:rPr>
                <w:rFonts w:ascii="Arial" w:hAnsi="Arial" w:cs="Arial"/>
                <w:sz w:val="24"/>
                <w:szCs w:val="24"/>
                <w:rPrChange w:id="2959" w:author="Worrell, Tyrone C CIV USARMY HQDA ASA ALT (USA)" w:date="2024-09-24T06:42:00Z">
                  <w:rPr>
                    <w:sz w:val="2"/>
                    <w:szCs w:val="2"/>
                  </w:rPr>
                </w:rPrChange>
              </w:rPr>
            </w:pPr>
          </w:p>
        </w:tc>
        <w:tc>
          <w:tcPr>
            <w:tcW w:w="1260" w:type="dxa"/>
            <w:vMerge/>
            <w:tcBorders>
              <w:top w:val="nil"/>
            </w:tcBorders>
          </w:tcPr>
          <w:p w14:paraId="7F4D5A5D" w14:textId="77777777" w:rsidR="007535C8" w:rsidRPr="00D25EE3" w:rsidRDefault="007535C8" w:rsidP="00571595">
            <w:pPr>
              <w:rPr>
                <w:rFonts w:ascii="Arial" w:hAnsi="Arial" w:cs="Arial"/>
                <w:sz w:val="24"/>
                <w:szCs w:val="24"/>
                <w:rPrChange w:id="2960" w:author="Worrell, Tyrone C CIV USARMY HQDA ASA ALT (USA)" w:date="2024-09-24T06:42:00Z">
                  <w:rPr>
                    <w:sz w:val="2"/>
                    <w:szCs w:val="2"/>
                  </w:rPr>
                </w:rPrChange>
              </w:rPr>
            </w:pPr>
          </w:p>
        </w:tc>
        <w:tc>
          <w:tcPr>
            <w:tcW w:w="1890" w:type="dxa"/>
          </w:tcPr>
          <w:p w14:paraId="55908DFB" w14:textId="05E1B25B" w:rsidR="007535C8" w:rsidRPr="00D25EE3" w:rsidRDefault="007535C8" w:rsidP="00571595">
            <w:pPr>
              <w:pStyle w:val="TableParagraph"/>
              <w:spacing w:before="1" w:line="240" w:lineRule="auto"/>
              <w:ind w:left="108" w:right="400"/>
              <w:rPr>
                <w:rFonts w:ascii="Arial" w:hAnsi="Arial" w:cs="Arial"/>
                <w:sz w:val="24"/>
                <w:szCs w:val="24"/>
                <w:rPrChange w:id="2961" w:author="Worrell, Tyrone C CIV USARMY HQDA ASA ALT (USA)" w:date="2024-09-24T06:42:00Z">
                  <w:rPr>
                    <w:sz w:val="24"/>
                  </w:rPr>
                </w:rPrChange>
              </w:rPr>
            </w:pPr>
            <w:del w:id="2962" w:author="Worrell, Tyrone C CIV USARMY HQDA ASA ALT (USA)" w:date="2024-09-23T08:16:00Z">
              <w:r w:rsidRPr="00D25EE3" w:rsidDel="00D92BB9">
                <w:rPr>
                  <w:rFonts w:ascii="Arial" w:hAnsi="Arial" w:cs="Arial"/>
                  <w:sz w:val="24"/>
                  <w:szCs w:val="24"/>
                  <w:rPrChange w:id="2963" w:author="Worrell, Tyrone C CIV USARMY HQDA ASA ALT (USA)" w:date="2024-09-24T06:42:00Z">
                    <w:rPr>
                      <w:sz w:val="24"/>
                    </w:rPr>
                  </w:rPrChange>
                </w:rPr>
                <w:delText>Per</w:delText>
              </w:r>
              <w:r w:rsidRPr="00D25EE3" w:rsidDel="00D92BB9">
                <w:rPr>
                  <w:rFonts w:ascii="Arial" w:hAnsi="Arial" w:cs="Arial"/>
                  <w:spacing w:val="-15"/>
                  <w:sz w:val="24"/>
                  <w:szCs w:val="24"/>
                  <w:rPrChange w:id="2964" w:author="Worrell, Tyrone C CIV USARMY HQDA ASA ALT (USA)" w:date="2024-09-24T06:42:00Z">
                    <w:rPr>
                      <w:spacing w:val="-15"/>
                      <w:sz w:val="24"/>
                    </w:rPr>
                  </w:rPrChange>
                </w:rPr>
                <w:delText xml:space="preserve"> </w:delText>
              </w:r>
              <w:r w:rsidRPr="00D25EE3" w:rsidDel="00D92BB9">
                <w:rPr>
                  <w:rFonts w:ascii="Arial" w:hAnsi="Arial" w:cs="Arial"/>
                  <w:sz w:val="24"/>
                  <w:szCs w:val="24"/>
                  <w:rPrChange w:id="2965" w:author="Worrell, Tyrone C CIV USARMY HQDA ASA ALT (USA)" w:date="2024-09-24T06:42:00Z">
                    <w:rPr>
                      <w:sz w:val="24"/>
                    </w:rPr>
                  </w:rPrChange>
                </w:rPr>
                <w:delText xml:space="preserve">applicable </w:delText>
              </w:r>
              <w:r w:rsidRPr="00D25EE3" w:rsidDel="00D92BB9">
                <w:rPr>
                  <w:rFonts w:ascii="Arial" w:hAnsi="Arial" w:cs="Arial"/>
                  <w:spacing w:val="-2"/>
                  <w:sz w:val="24"/>
                  <w:szCs w:val="24"/>
                  <w:rPrChange w:id="2966" w:author="Worrell, Tyrone C CIV USARMY HQDA ASA ALT (USA)" w:date="2024-09-24T06:42:00Z">
                    <w:rPr>
                      <w:spacing w:val="-2"/>
                      <w:sz w:val="24"/>
                    </w:rPr>
                  </w:rPrChange>
                </w:rPr>
                <w:delText>policy</w:delText>
              </w:r>
            </w:del>
          </w:p>
        </w:tc>
        <w:tc>
          <w:tcPr>
            <w:tcW w:w="1530" w:type="dxa"/>
          </w:tcPr>
          <w:p w14:paraId="25A3BB1D" w14:textId="797FBED6" w:rsidR="007535C8" w:rsidRPr="00D25EE3" w:rsidRDefault="007535C8" w:rsidP="00571595">
            <w:pPr>
              <w:pStyle w:val="TableParagraph"/>
              <w:spacing w:before="1" w:line="240" w:lineRule="auto"/>
              <w:ind w:left="107" w:right="174"/>
              <w:rPr>
                <w:rFonts w:ascii="Arial" w:hAnsi="Arial" w:cs="Arial"/>
                <w:sz w:val="24"/>
                <w:szCs w:val="24"/>
                <w:rPrChange w:id="2967" w:author="Worrell, Tyrone C CIV USARMY HQDA ASA ALT (USA)" w:date="2024-09-24T06:42:00Z">
                  <w:rPr>
                    <w:sz w:val="24"/>
                  </w:rPr>
                </w:rPrChange>
              </w:rPr>
            </w:pPr>
            <w:del w:id="2968" w:author="Worrell, Tyrone C CIV USARMY HQDA ASA ALT (USA)" w:date="2024-09-23T08:16:00Z">
              <w:r w:rsidRPr="00D25EE3" w:rsidDel="00D92BB9">
                <w:rPr>
                  <w:rFonts w:ascii="Arial" w:hAnsi="Arial" w:cs="Arial"/>
                  <w:spacing w:val="-2"/>
                  <w:sz w:val="24"/>
                  <w:szCs w:val="24"/>
                  <w:rPrChange w:id="2969" w:author="Worrell, Tyrone C CIV USARMY HQDA ASA ALT (USA)" w:date="2024-09-24T06:42:00Z">
                    <w:rPr>
                      <w:spacing w:val="-2"/>
                      <w:sz w:val="24"/>
                    </w:rPr>
                  </w:rPrChange>
                </w:rPr>
                <w:delText xml:space="preserve">Grants/ Cooperative Agreements </w:delText>
              </w:r>
              <w:r w:rsidRPr="00D25EE3" w:rsidDel="00D92BB9">
                <w:rPr>
                  <w:rFonts w:ascii="Arial" w:hAnsi="Arial" w:cs="Arial"/>
                  <w:sz w:val="24"/>
                  <w:szCs w:val="24"/>
                  <w:rPrChange w:id="2970" w:author="Worrell, Tyrone C CIV USARMY HQDA ASA ALT (USA)" w:date="2024-09-24T06:42:00Z">
                    <w:rPr>
                      <w:sz w:val="24"/>
                    </w:rPr>
                  </w:rPrChange>
                </w:rPr>
                <w:delText>Question</w:delText>
              </w:r>
              <w:r w:rsidRPr="00D25EE3" w:rsidDel="00D92BB9">
                <w:rPr>
                  <w:rFonts w:ascii="Arial" w:hAnsi="Arial" w:cs="Arial"/>
                  <w:spacing w:val="-15"/>
                  <w:sz w:val="24"/>
                  <w:szCs w:val="24"/>
                  <w:rPrChange w:id="2971" w:author="Worrell, Tyrone C CIV USARMY HQDA ASA ALT (USA)" w:date="2024-09-24T06:42:00Z">
                    <w:rPr>
                      <w:spacing w:val="-15"/>
                      <w:sz w:val="24"/>
                    </w:rPr>
                  </w:rPrChange>
                </w:rPr>
                <w:delText xml:space="preserve"> </w:delText>
              </w:r>
              <w:r w:rsidRPr="00D25EE3" w:rsidDel="00D92BB9">
                <w:rPr>
                  <w:rFonts w:ascii="Arial" w:hAnsi="Arial" w:cs="Arial"/>
                  <w:sz w:val="24"/>
                  <w:szCs w:val="24"/>
                  <w:rPrChange w:id="2972" w:author="Worrell, Tyrone C CIV USARMY HQDA ASA ALT (USA)" w:date="2024-09-24T06:42:00Z">
                    <w:rPr>
                      <w:sz w:val="24"/>
                    </w:rPr>
                  </w:rPrChange>
                </w:rPr>
                <w:delText>Set</w:delText>
              </w:r>
            </w:del>
          </w:p>
        </w:tc>
        <w:tc>
          <w:tcPr>
            <w:tcW w:w="1531" w:type="dxa"/>
          </w:tcPr>
          <w:p w14:paraId="154E14B7" w14:textId="07F4EA9C" w:rsidR="007535C8" w:rsidRPr="00D25EE3" w:rsidRDefault="007535C8" w:rsidP="00571595">
            <w:pPr>
              <w:pStyle w:val="TableParagraph"/>
              <w:spacing w:before="1" w:line="240" w:lineRule="auto"/>
              <w:ind w:left="107" w:right="216"/>
              <w:rPr>
                <w:rFonts w:ascii="Arial" w:hAnsi="Arial" w:cs="Arial"/>
                <w:sz w:val="24"/>
                <w:szCs w:val="24"/>
                <w:rPrChange w:id="2973" w:author="Worrell, Tyrone C CIV USARMY HQDA ASA ALT (USA)" w:date="2024-09-24T06:42:00Z">
                  <w:rPr>
                    <w:sz w:val="24"/>
                  </w:rPr>
                </w:rPrChange>
              </w:rPr>
            </w:pPr>
            <w:del w:id="2974" w:author="Worrell, Tyrone C CIV USARMY HQDA ASA ALT (USA)" w:date="2024-09-23T08:16:00Z">
              <w:r w:rsidRPr="00D25EE3" w:rsidDel="00D92BB9">
                <w:rPr>
                  <w:rFonts w:ascii="Arial" w:hAnsi="Arial" w:cs="Arial"/>
                  <w:spacing w:val="-4"/>
                  <w:sz w:val="24"/>
                  <w:szCs w:val="24"/>
                  <w:rPrChange w:id="2975" w:author="Worrell, Tyrone C CIV USARMY HQDA ASA ALT (USA)" w:date="2024-09-24T06:42:00Z">
                    <w:rPr>
                      <w:spacing w:val="-4"/>
                      <w:sz w:val="24"/>
                    </w:rPr>
                  </w:rPrChange>
                </w:rPr>
                <w:delText xml:space="preserve">Per </w:delText>
              </w:r>
              <w:r w:rsidRPr="00D25EE3" w:rsidDel="00D92BB9">
                <w:rPr>
                  <w:rFonts w:ascii="Arial" w:hAnsi="Arial" w:cs="Arial"/>
                  <w:spacing w:val="-2"/>
                  <w:sz w:val="24"/>
                  <w:szCs w:val="24"/>
                  <w:rPrChange w:id="2976" w:author="Worrell, Tyrone C CIV USARMY HQDA ASA ALT (USA)" w:date="2024-09-24T06:42:00Z">
                    <w:rPr>
                      <w:spacing w:val="-2"/>
                      <w:sz w:val="24"/>
                    </w:rPr>
                  </w:rPrChange>
                </w:rPr>
                <w:delText>applicable policy</w:delText>
              </w:r>
            </w:del>
          </w:p>
        </w:tc>
        <w:tc>
          <w:tcPr>
            <w:tcW w:w="1889" w:type="dxa"/>
          </w:tcPr>
          <w:p w14:paraId="6F7D6766" w14:textId="39163129" w:rsidR="007535C8" w:rsidRPr="00D25EE3" w:rsidRDefault="007535C8" w:rsidP="00571595">
            <w:pPr>
              <w:pStyle w:val="TableParagraph"/>
              <w:spacing w:before="1" w:line="240" w:lineRule="auto"/>
              <w:ind w:left="108"/>
              <w:rPr>
                <w:rFonts w:ascii="Arial" w:hAnsi="Arial" w:cs="Arial"/>
                <w:sz w:val="24"/>
                <w:szCs w:val="24"/>
                <w:rPrChange w:id="2977" w:author="Worrell, Tyrone C CIV USARMY HQDA ASA ALT (USA)" w:date="2024-09-24T06:42:00Z">
                  <w:rPr>
                    <w:sz w:val="24"/>
                  </w:rPr>
                </w:rPrChange>
              </w:rPr>
            </w:pPr>
            <w:del w:id="2978" w:author="Worrell, Tyrone C CIV USARMY HQDA ASA ALT (USA)" w:date="2024-09-23T08:16:00Z">
              <w:r w:rsidRPr="00D25EE3" w:rsidDel="00D92BB9">
                <w:rPr>
                  <w:rFonts w:ascii="Arial" w:hAnsi="Arial" w:cs="Arial"/>
                  <w:sz w:val="24"/>
                  <w:szCs w:val="24"/>
                  <w:rPrChange w:id="2979" w:author="Worrell, Tyrone C CIV USARMY HQDA ASA ALT (USA)" w:date="2024-09-24T06:42:00Z">
                    <w:rPr>
                      <w:sz w:val="24"/>
                    </w:rPr>
                  </w:rPrChange>
                </w:rPr>
                <w:delText>Per</w:delText>
              </w:r>
              <w:r w:rsidRPr="00D25EE3" w:rsidDel="00D92BB9">
                <w:rPr>
                  <w:rFonts w:ascii="Arial" w:hAnsi="Arial" w:cs="Arial"/>
                  <w:spacing w:val="-1"/>
                  <w:sz w:val="24"/>
                  <w:szCs w:val="24"/>
                  <w:rPrChange w:id="2980" w:author="Worrell, Tyrone C CIV USARMY HQDA ASA ALT (USA)" w:date="2024-09-24T06:42:00Z">
                    <w:rPr>
                      <w:spacing w:val="-1"/>
                      <w:sz w:val="24"/>
                    </w:rPr>
                  </w:rPrChange>
                </w:rPr>
                <w:delText xml:space="preserve"> </w:delText>
              </w:r>
              <w:r w:rsidRPr="00D25EE3" w:rsidDel="00D92BB9">
                <w:rPr>
                  <w:rFonts w:ascii="Arial" w:hAnsi="Arial" w:cs="Arial"/>
                  <w:spacing w:val="-2"/>
                  <w:sz w:val="24"/>
                  <w:szCs w:val="24"/>
                  <w:rPrChange w:id="2981" w:author="Worrell, Tyrone C CIV USARMY HQDA ASA ALT (USA)" w:date="2024-09-24T06:42:00Z">
                    <w:rPr>
                      <w:spacing w:val="-2"/>
                      <w:sz w:val="24"/>
                    </w:rPr>
                  </w:rPrChange>
                </w:rPr>
                <w:delText>ODASA(P)</w:delText>
              </w:r>
            </w:del>
          </w:p>
        </w:tc>
      </w:tr>
      <w:tr w:rsidR="007535C8" w:rsidRPr="00D25EE3" w14:paraId="5A18308B" w14:textId="77777777" w:rsidTr="00571595">
        <w:trPr>
          <w:trHeight w:val="1068"/>
        </w:trPr>
        <w:tc>
          <w:tcPr>
            <w:tcW w:w="805" w:type="dxa"/>
          </w:tcPr>
          <w:p w14:paraId="1F85F036" w14:textId="67D22CD6" w:rsidR="007535C8" w:rsidRPr="00D25EE3" w:rsidRDefault="007535C8" w:rsidP="00571595">
            <w:pPr>
              <w:pStyle w:val="TableParagraph"/>
              <w:spacing w:before="1" w:line="240" w:lineRule="auto"/>
              <w:ind w:left="109"/>
              <w:rPr>
                <w:rFonts w:ascii="Arial" w:hAnsi="Arial" w:cs="Arial"/>
                <w:sz w:val="24"/>
                <w:szCs w:val="24"/>
                <w:rPrChange w:id="2982" w:author="Worrell, Tyrone C CIV USARMY HQDA ASA ALT (USA)" w:date="2024-09-24T06:42:00Z">
                  <w:rPr>
                    <w:sz w:val="24"/>
                  </w:rPr>
                </w:rPrChange>
              </w:rPr>
            </w:pPr>
            <w:del w:id="2983" w:author="Worrell, Tyrone C CIV USARMY HQDA ASA ALT (USA)" w:date="2024-09-23T08:16:00Z">
              <w:r w:rsidRPr="00D25EE3" w:rsidDel="00D92BB9">
                <w:rPr>
                  <w:rFonts w:ascii="Arial" w:hAnsi="Arial" w:cs="Arial"/>
                  <w:spacing w:val="-10"/>
                  <w:sz w:val="24"/>
                  <w:szCs w:val="24"/>
                  <w:rPrChange w:id="2984" w:author="Worrell, Tyrone C CIV USARMY HQDA ASA ALT (USA)" w:date="2024-09-24T06:42:00Z">
                    <w:rPr>
                      <w:spacing w:val="-10"/>
                      <w:sz w:val="24"/>
                    </w:rPr>
                  </w:rPrChange>
                </w:rPr>
                <w:delText>3</w:delText>
              </w:r>
            </w:del>
          </w:p>
        </w:tc>
        <w:tc>
          <w:tcPr>
            <w:tcW w:w="1260" w:type="dxa"/>
          </w:tcPr>
          <w:p w14:paraId="705D00B6" w14:textId="4FB4D813" w:rsidR="007535C8" w:rsidRPr="00D25EE3" w:rsidRDefault="007535C8" w:rsidP="00571595">
            <w:pPr>
              <w:pStyle w:val="TableParagraph"/>
              <w:spacing w:before="1" w:line="240" w:lineRule="auto"/>
              <w:ind w:left="108" w:right="311"/>
              <w:rPr>
                <w:rFonts w:ascii="Arial" w:hAnsi="Arial" w:cs="Arial"/>
                <w:sz w:val="24"/>
                <w:szCs w:val="24"/>
                <w:rPrChange w:id="2985" w:author="Worrell, Tyrone C CIV USARMY HQDA ASA ALT (USA)" w:date="2024-09-24T06:42:00Z">
                  <w:rPr>
                    <w:sz w:val="24"/>
                  </w:rPr>
                </w:rPrChange>
              </w:rPr>
            </w:pPr>
            <w:del w:id="2986" w:author="Worrell, Tyrone C CIV USARMY HQDA ASA ALT (USA)" w:date="2024-09-23T08:16:00Z">
              <w:r w:rsidRPr="00D25EE3" w:rsidDel="00D92BB9">
                <w:rPr>
                  <w:rFonts w:ascii="Arial" w:hAnsi="Arial" w:cs="Arial"/>
                  <w:spacing w:val="-4"/>
                  <w:sz w:val="24"/>
                  <w:szCs w:val="24"/>
                  <w:rPrChange w:id="2987" w:author="Worrell, Tyrone C CIV USARMY HQDA ASA ALT (USA)" w:date="2024-09-24T06:42:00Z">
                    <w:rPr>
                      <w:spacing w:val="-4"/>
                      <w:sz w:val="24"/>
                    </w:rPr>
                  </w:rPrChange>
                </w:rPr>
                <w:delText xml:space="preserve">Key </w:delText>
              </w:r>
              <w:r w:rsidRPr="00D25EE3" w:rsidDel="00D92BB9">
                <w:rPr>
                  <w:rFonts w:ascii="Arial" w:hAnsi="Arial" w:cs="Arial"/>
                  <w:spacing w:val="-2"/>
                  <w:sz w:val="24"/>
                  <w:szCs w:val="24"/>
                  <w:rPrChange w:id="2988" w:author="Worrell, Tyrone C CIV USARMY HQDA ASA ALT (USA)" w:date="2024-09-24T06:42:00Z">
                    <w:rPr>
                      <w:spacing w:val="-2"/>
                      <w:sz w:val="24"/>
                    </w:rPr>
                  </w:rPrChange>
                </w:rPr>
                <w:delText>Internal Controls</w:delText>
              </w:r>
            </w:del>
          </w:p>
        </w:tc>
        <w:tc>
          <w:tcPr>
            <w:tcW w:w="1890" w:type="dxa"/>
          </w:tcPr>
          <w:p w14:paraId="3AF12FB1" w14:textId="17AEAEA1" w:rsidR="007535C8" w:rsidRPr="00D25EE3" w:rsidRDefault="007535C8" w:rsidP="00571595">
            <w:pPr>
              <w:pStyle w:val="TableParagraph"/>
              <w:spacing w:before="1" w:line="240" w:lineRule="auto"/>
              <w:ind w:left="108"/>
              <w:rPr>
                <w:rFonts w:ascii="Arial" w:hAnsi="Arial" w:cs="Arial"/>
                <w:sz w:val="24"/>
                <w:szCs w:val="24"/>
                <w:rPrChange w:id="2989" w:author="Worrell, Tyrone C CIV USARMY HQDA ASA ALT (USA)" w:date="2024-09-24T06:42:00Z">
                  <w:rPr>
                    <w:sz w:val="24"/>
                  </w:rPr>
                </w:rPrChange>
              </w:rPr>
            </w:pPr>
            <w:del w:id="2990" w:author="Worrell, Tyrone C CIV USARMY HQDA ASA ALT (USA)" w:date="2024-09-23T08:16:00Z">
              <w:r w:rsidRPr="00D25EE3" w:rsidDel="00D92BB9">
                <w:rPr>
                  <w:rFonts w:ascii="Arial" w:hAnsi="Arial" w:cs="Arial"/>
                  <w:spacing w:val="-2"/>
                  <w:sz w:val="24"/>
                  <w:szCs w:val="24"/>
                  <w:rPrChange w:id="2991" w:author="Worrell, Tyrone C CIV USARMY HQDA ASA ALT (USA)" w:date="2024-09-24T06:42:00Z">
                    <w:rPr>
                      <w:spacing w:val="-2"/>
                      <w:sz w:val="24"/>
                    </w:rPr>
                  </w:rPrChange>
                </w:rPr>
                <w:delText>ODASA(P)</w:delText>
              </w:r>
            </w:del>
          </w:p>
        </w:tc>
        <w:tc>
          <w:tcPr>
            <w:tcW w:w="1530" w:type="dxa"/>
          </w:tcPr>
          <w:p w14:paraId="51BF7097" w14:textId="79DFBEFB" w:rsidR="007535C8" w:rsidRPr="00D25EE3" w:rsidRDefault="007535C8" w:rsidP="00571595">
            <w:pPr>
              <w:pStyle w:val="TableParagraph"/>
              <w:spacing w:before="1" w:line="240" w:lineRule="auto"/>
              <w:ind w:left="107" w:right="174"/>
              <w:rPr>
                <w:rFonts w:ascii="Arial" w:hAnsi="Arial" w:cs="Arial"/>
                <w:sz w:val="24"/>
                <w:szCs w:val="24"/>
                <w:rPrChange w:id="2992" w:author="Worrell, Tyrone C CIV USARMY HQDA ASA ALT (USA)" w:date="2024-09-24T06:42:00Z">
                  <w:rPr>
                    <w:sz w:val="24"/>
                  </w:rPr>
                </w:rPrChange>
              </w:rPr>
            </w:pPr>
            <w:del w:id="2993" w:author="Worrell, Tyrone C CIV USARMY HQDA ASA ALT (USA)" w:date="2024-09-23T08:16:00Z">
              <w:r w:rsidRPr="00D25EE3" w:rsidDel="00D92BB9">
                <w:rPr>
                  <w:rFonts w:ascii="Arial" w:hAnsi="Arial" w:cs="Arial"/>
                  <w:spacing w:val="-2"/>
                  <w:sz w:val="24"/>
                  <w:szCs w:val="24"/>
                  <w:rPrChange w:id="2994" w:author="Worrell, Tyrone C CIV USARMY HQDA ASA ALT (USA)" w:date="2024-09-24T06:42:00Z">
                    <w:rPr>
                      <w:spacing w:val="-2"/>
                      <w:sz w:val="24"/>
                    </w:rPr>
                  </w:rPrChange>
                </w:rPr>
                <w:delText xml:space="preserve">Internal Control </w:delText>
              </w:r>
              <w:r w:rsidRPr="00D25EE3" w:rsidDel="00D92BB9">
                <w:rPr>
                  <w:rFonts w:ascii="Arial" w:hAnsi="Arial" w:cs="Arial"/>
                  <w:sz w:val="24"/>
                  <w:szCs w:val="24"/>
                  <w:rPrChange w:id="2995" w:author="Worrell, Tyrone C CIV USARMY HQDA ASA ALT (USA)" w:date="2024-09-24T06:42:00Z">
                    <w:rPr>
                      <w:sz w:val="24"/>
                    </w:rPr>
                  </w:rPrChange>
                </w:rPr>
                <w:delText>Question</w:delText>
              </w:r>
              <w:r w:rsidRPr="00D25EE3" w:rsidDel="00D92BB9">
                <w:rPr>
                  <w:rFonts w:ascii="Arial" w:hAnsi="Arial" w:cs="Arial"/>
                  <w:spacing w:val="-15"/>
                  <w:sz w:val="24"/>
                  <w:szCs w:val="24"/>
                  <w:rPrChange w:id="2996" w:author="Worrell, Tyrone C CIV USARMY HQDA ASA ALT (USA)" w:date="2024-09-24T06:42:00Z">
                    <w:rPr>
                      <w:spacing w:val="-15"/>
                      <w:sz w:val="24"/>
                    </w:rPr>
                  </w:rPrChange>
                </w:rPr>
                <w:delText xml:space="preserve"> </w:delText>
              </w:r>
              <w:r w:rsidRPr="00D25EE3" w:rsidDel="00D92BB9">
                <w:rPr>
                  <w:rFonts w:ascii="Arial" w:hAnsi="Arial" w:cs="Arial"/>
                  <w:sz w:val="24"/>
                  <w:szCs w:val="24"/>
                  <w:rPrChange w:id="2997" w:author="Worrell, Tyrone C CIV USARMY HQDA ASA ALT (USA)" w:date="2024-09-24T06:42:00Z">
                    <w:rPr>
                      <w:sz w:val="24"/>
                    </w:rPr>
                  </w:rPrChange>
                </w:rPr>
                <w:delText>Set</w:delText>
              </w:r>
            </w:del>
          </w:p>
        </w:tc>
        <w:tc>
          <w:tcPr>
            <w:tcW w:w="1531" w:type="dxa"/>
          </w:tcPr>
          <w:p w14:paraId="384F4226" w14:textId="3FD8B522" w:rsidR="007535C8" w:rsidRPr="00D25EE3" w:rsidRDefault="007535C8" w:rsidP="00571595">
            <w:pPr>
              <w:pStyle w:val="TableParagraph"/>
              <w:spacing w:before="1" w:line="240" w:lineRule="auto"/>
              <w:ind w:left="107" w:right="216"/>
              <w:rPr>
                <w:rFonts w:ascii="Arial" w:hAnsi="Arial" w:cs="Arial"/>
                <w:sz w:val="24"/>
                <w:szCs w:val="24"/>
                <w:rPrChange w:id="2998" w:author="Worrell, Tyrone C CIV USARMY HQDA ASA ALT (USA)" w:date="2024-09-24T06:42:00Z">
                  <w:rPr>
                    <w:sz w:val="24"/>
                  </w:rPr>
                </w:rPrChange>
              </w:rPr>
            </w:pPr>
            <w:del w:id="2999" w:author="Worrell, Tyrone C CIV USARMY HQDA ASA ALT (USA)" w:date="2024-09-23T08:16:00Z">
              <w:r w:rsidRPr="00D25EE3" w:rsidDel="00D92BB9">
                <w:rPr>
                  <w:rFonts w:ascii="Arial" w:hAnsi="Arial" w:cs="Arial"/>
                  <w:sz w:val="24"/>
                  <w:szCs w:val="24"/>
                  <w:rPrChange w:id="3000" w:author="Worrell, Tyrone C CIV USARMY HQDA ASA ALT (USA)" w:date="2024-09-24T06:42:00Z">
                    <w:rPr>
                      <w:sz w:val="24"/>
                    </w:rPr>
                  </w:rPrChange>
                </w:rPr>
                <w:delText>As</w:delText>
              </w:r>
              <w:r w:rsidRPr="00D25EE3" w:rsidDel="00D92BB9">
                <w:rPr>
                  <w:rFonts w:ascii="Arial" w:hAnsi="Arial" w:cs="Arial"/>
                  <w:spacing w:val="-15"/>
                  <w:sz w:val="24"/>
                  <w:szCs w:val="24"/>
                  <w:rPrChange w:id="3001" w:author="Worrell, Tyrone C CIV USARMY HQDA ASA ALT (USA)" w:date="2024-09-24T06:42:00Z">
                    <w:rPr>
                      <w:spacing w:val="-15"/>
                      <w:sz w:val="24"/>
                    </w:rPr>
                  </w:rPrChange>
                </w:rPr>
                <w:delText xml:space="preserve"> </w:delText>
              </w:r>
              <w:r w:rsidRPr="00D25EE3" w:rsidDel="00D92BB9">
                <w:rPr>
                  <w:rFonts w:ascii="Arial" w:hAnsi="Arial" w:cs="Arial"/>
                  <w:sz w:val="24"/>
                  <w:szCs w:val="24"/>
                  <w:rPrChange w:id="3002" w:author="Worrell, Tyrone C CIV USARMY HQDA ASA ALT (USA)" w:date="2024-09-24T06:42:00Z">
                    <w:rPr>
                      <w:sz w:val="24"/>
                    </w:rPr>
                  </w:rPrChange>
                </w:rPr>
                <w:delText xml:space="preserve">required/ </w:delText>
              </w:r>
              <w:r w:rsidRPr="00D25EE3" w:rsidDel="00D92BB9">
                <w:rPr>
                  <w:rFonts w:ascii="Arial" w:hAnsi="Arial" w:cs="Arial"/>
                  <w:spacing w:val="-2"/>
                  <w:sz w:val="24"/>
                  <w:szCs w:val="24"/>
                  <w:rPrChange w:id="3003" w:author="Worrell, Tyrone C CIV USARMY HQDA ASA ALT (USA)" w:date="2024-09-24T06:42:00Z">
                    <w:rPr>
                      <w:spacing w:val="-2"/>
                      <w:sz w:val="24"/>
                    </w:rPr>
                  </w:rPrChange>
                </w:rPr>
                <w:delText>requested</w:delText>
              </w:r>
            </w:del>
          </w:p>
        </w:tc>
        <w:tc>
          <w:tcPr>
            <w:tcW w:w="1889" w:type="dxa"/>
          </w:tcPr>
          <w:p w14:paraId="53A977DB" w14:textId="66B6D4BA" w:rsidR="007535C8" w:rsidRPr="00D25EE3" w:rsidDel="00D92BB9" w:rsidRDefault="007535C8" w:rsidP="00571595">
            <w:pPr>
              <w:pStyle w:val="TableParagraph"/>
              <w:spacing w:before="1" w:line="240" w:lineRule="auto"/>
              <w:ind w:left="108"/>
              <w:rPr>
                <w:del w:id="3004" w:author="Worrell, Tyrone C CIV USARMY HQDA ASA ALT (USA)" w:date="2024-09-23T08:16:00Z"/>
                <w:rFonts w:ascii="Arial" w:hAnsi="Arial" w:cs="Arial"/>
                <w:sz w:val="24"/>
                <w:szCs w:val="24"/>
                <w:rPrChange w:id="3005" w:author="Worrell, Tyrone C CIV USARMY HQDA ASA ALT (USA)" w:date="2024-09-24T06:42:00Z">
                  <w:rPr>
                    <w:del w:id="3006" w:author="Worrell, Tyrone C CIV USARMY HQDA ASA ALT (USA)" w:date="2024-09-23T08:16:00Z"/>
                    <w:sz w:val="24"/>
                  </w:rPr>
                </w:rPrChange>
              </w:rPr>
            </w:pPr>
            <w:del w:id="3007" w:author="Worrell, Tyrone C CIV USARMY HQDA ASA ALT (USA)" w:date="2024-09-23T08:16:00Z">
              <w:r w:rsidRPr="00D25EE3" w:rsidDel="00D92BB9">
                <w:rPr>
                  <w:rFonts w:ascii="Arial" w:hAnsi="Arial" w:cs="Arial"/>
                  <w:spacing w:val="-2"/>
                  <w:sz w:val="24"/>
                  <w:szCs w:val="24"/>
                  <w:rPrChange w:id="3008" w:author="Worrell, Tyrone C CIV USARMY HQDA ASA ALT (USA)" w:date="2024-09-24T06:42:00Z">
                    <w:rPr>
                      <w:spacing w:val="-2"/>
                      <w:sz w:val="24"/>
                    </w:rPr>
                  </w:rPrChange>
                </w:rPr>
                <w:delText>AFARS</w:delText>
              </w:r>
            </w:del>
          </w:p>
          <w:p w14:paraId="2767F469" w14:textId="7D5E5AAF" w:rsidR="007535C8" w:rsidRPr="00D25EE3" w:rsidRDefault="007535C8" w:rsidP="00571595">
            <w:pPr>
              <w:pStyle w:val="TableParagraph"/>
              <w:spacing w:line="240" w:lineRule="auto"/>
              <w:ind w:left="108"/>
              <w:rPr>
                <w:rFonts w:ascii="Arial" w:hAnsi="Arial" w:cs="Arial"/>
                <w:sz w:val="24"/>
                <w:szCs w:val="24"/>
                <w:rPrChange w:id="3009" w:author="Worrell, Tyrone C CIV USARMY HQDA ASA ALT (USA)" w:date="2024-09-24T06:42:00Z">
                  <w:rPr>
                    <w:sz w:val="24"/>
                  </w:rPr>
                </w:rPrChange>
              </w:rPr>
            </w:pPr>
            <w:del w:id="3010" w:author="Worrell, Tyrone C CIV USARMY HQDA ASA ALT (USA)" w:date="2024-09-23T08:16:00Z">
              <w:r w:rsidRPr="00D25EE3" w:rsidDel="00D92BB9">
                <w:rPr>
                  <w:rFonts w:ascii="Arial" w:hAnsi="Arial" w:cs="Arial"/>
                  <w:sz w:val="24"/>
                  <w:szCs w:val="24"/>
                  <w:rPrChange w:id="3011" w:author="Worrell, Tyrone C CIV USARMY HQDA ASA ALT (USA)" w:date="2024-09-24T06:42:00Z">
                    <w:rPr>
                      <w:sz w:val="24"/>
                    </w:rPr>
                  </w:rPrChange>
                </w:rPr>
                <w:delText>Appendix</w:delText>
              </w:r>
              <w:r w:rsidRPr="00D25EE3" w:rsidDel="00D92BB9">
                <w:rPr>
                  <w:rFonts w:ascii="Arial" w:hAnsi="Arial" w:cs="Arial"/>
                  <w:spacing w:val="-1"/>
                  <w:sz w:val="24"/>
                  <w:szCs w:val="24"/>
                  <w:rPrChange w:id="3012" w:author="Worrell, Tyrone C CIV USARMY HQDA ASA ALT (USA)" w:date="2024-09-24T06:42:00Z">
                    <w:rPr>
                      <w:spacing w:val="-1"/>
                      <w:sz w:val="24"/>
                    </w:rPr>
                  </w:rPrChange>
                </w:rPr>
                <w:delText xml:space="preserve"> </w:delText>
              </w:r>
              <w:r w:rsidRPr="00D25EE3" w:rsidDel="00D92BB9">
                <w:rPr>
                  <w:rFonts w:ascii="Arial" w:hAnsi="Arial" w:cs="Arial"/>
                  <w:spacing w:val="-5"/>
                  <w:sz w:val="24"/>
                  <w:szCs w:val="24"/>
                  <w:rPrChange w:id="3013" w:author="Worrell, Tyrone C CIV USARMY HQDA ASA ALT (USA)" w:date="2024-09-24T06:42:00Z">
                    <w:rPr>
                      <w:spacing w:val="-5"/>
                      <w:sz w:val="24"/>
                    </w:rPr>
                  </w:rPrChange>
                </w:rPr>
                <w:delText>CC</w:delText>
              </w:r>
            </w:del>
          </w:p>
        </w:tc>
      </w:tr>
      <w:tr w:rsidR="007535C8" w:rsidRPr="00D25EE3" w14:paraId="1EB41293" w14:textId="77777777" w:rsidTr="00571595">
        <w:trPr>
          <w:trHeight w:val="1067"/>
        </w:trPr>
        <w:tc>
          <w:tcPr>
            <w:tcW w:w="805" w:type="dxa"/>
          </w:tcPr>
          <w:p w14:paraId="6D0B1A83" w14:textId="64A12EA3" w:rsidR="007535C8" w:rsidRPr="00D25EE3" w:rsidRDefault="007535C8" w:rsidP="00571595">
            <w:pPr>
              <w:pStyle w:val="TableParagraph"/>
              <w:spacing w:line="240" w:lineRule="auto"/>
              <w:ind w:left="109"/>
              <w:rPr>
                <w:rFonts w:ascii="Arial" w:hAnsi="Arial" w:cs="Arial"/>
                <w:sz w:val="24"/>
                <w:szCs w:val="24"/>
                <w:rPrChange w:id="3014" w:author="Worrell, Tyrone C CIV USARMY HQDA ASA ALT (USA)" w:date="2024-09-24T06:42:00Z">
                  <w:rPr>
                    <w:sz w:val="24"/>
                  </w:rPr>
                </w:rPrChange>
              </w:rPr>
            </w:pPr>
            <w:del w:id="3015" w:author="Worrell, Tyrone C CIV USARMY HQDA ASA ALT (USA)" w:date="2024-09-23T08:16:00Z">
              <w:r w:rsidRPr="00D25EE3" w:rsidDel="00D92BB9">
                <w:rPr>
                  <w:rFonts w:ascii="Arial" w:hAnsi="Arial" w:cs="Arial"/>
                  <w:spacing w:val="-10"/>
                  <w:sz w:val="24"/>
                  <w:szCs w:val="24"/>
                  <w:rPrChange w:id="3016" w:author="Worrell, Tyrone C CIV USARMY HQDA ASA ALT (USA)" w:date="2024-09-24T06:42:00Z">
                    <w:rPr>
                      <w:spacing w:val="-10"/>
                      <w:sz w:val="24"/>
                    </w:rPr>
                  </w:rPrChange>
                </w:rPr>
                <w:delText>4</w:delText>
              </w:r>
            </w:del>
          </w:p>
        </w:tc>
        <w:tc>
          <w:tcPr>
            <w:tcW w:w="1260" w:type="dxa"/>
          </w:tcPr>
          <w:p w14:paraId="5E050182" w14:textId="71D3C7B4" w:rsidR="007535C8" w:rsidRPr="00D25EE3" w:rsidRDefault="007535C8" w:rsidP="00571595">
            <w:pPr>
              <w:pStyle w:val="TableParagraph"/>
              <w:spacing w:line="240" w:lineRule="auto"/>
              <w:ind w:left="108" w:right="134"/>
              <w:rPr>
                <w:rFonts w:ascii="Arial" w:hAnsi="Arial" w:cs="Arial"/>
                <w:sz w:val="24"/>
                <w:szCs w:val="24"/>
                <w:rPrChange w:id="3017" w:author="Worrell, Tyrone C CIV USARMY HQDA ASA ALT (USA)" w:date="2024-09-24T06:42:00Z">
                  <w:rPr>
                    <w:sz w:val="24"/>
                  </w:rPr>
                </w:rPrChange>
              </w:rPr>
            </w:pPr>
            <w:del w:id="3018" w:author="Worrell, Tyrone C CIV USARMY HQDA ASA ALT (USA)" w:date="2024-09-23T08:16:00Z">
              <w:r w:rsidRPr="00D25EE3" w:rsidDel="00D92BB9">
                <w:rPr>
                  <w:rFonts w:ascii="Arial" w:hAnsi="Arial" w:cs="Arial"/>
                  <w:spacing w:val="-2"/>
                  <w:sz w:val="24"/>
                  <w:szCs w:val="24"/>
                  <w:rPrChange w:id="3019" w:author="Worrell, Tyrone C CIV USARMY HQDA ASA ALT (USA)" w:date="2024-09-24T06:42:00Z">
                    <w:rPr>
                      <w:spacing w:val="-2"/>
                      <w:sz w:val="24"/>
                    </w:rPr>
                  </w:rPrChange>
                </w:rPr>
                <w:delText>Strategic Controls</w:delText>
              </w:r>
            </w:del>
          </w:p>
        </w:tc>
        <w:tc>
          <w:tcPr>
            <w:tcW w:w="1890" w:type="dxa"/>
          </w:tcPr>
          <w:p w14:paraId="0117C40D" w14:textId="0BB31FB3" w:rsidR="007535C8" w:rsidRPr="00D25EE3" w:rsidRDefault="007535C8" w:rsidP="00571595">
            <w:pPr>
              <w:pStyle w:val="TableParagraph"/>
              <w:spacing w:line="240" w:lineRule="auto"/>
              <w:ind w:left="108"/>
              <w:rPr>
                <w:rFonts w:ascii="Arial" w:hAnsi="Arial" w:cs="Arial"/>
                <w:sz w:val="24"/>
                <w:szCs w:val="24"/>
                <w:rPrChange w:id="3020" w:author="Worrell, Tyrone C CIV USARMY HQDA ASA ALT (USA)" w:date="2024-09-24T06:42:00Z">
                  <w:rPr>
                    <w:sz w:val="24"/>
                  </w:rPr>
                </w:rPrChange>
              </w:rPr>
            </w:pPr>
            <w:del w:id="3021" w:author="Worrell, Tyrone C CIV USARMY HQDA ASA ALT (USA)" w:date="2024-09-23T08:16:00Z">
              <w:r w:rsidRPr="00D25EE3" w:rsidDel="00D92BB9">
                <w:rPr>
                  <w:rFonts w:ascii="Arial" w:hAnsi="Arial" w:cs="Arial"/>
                  <w:spacing w:val="-2"/>
                  <w:sz w:val="24"/>
                  <w:szCs w:val="24"/>
                  <w:rPrChange w:id="3022" w:author="Worrell, Tyrone C CIV USARMY HQDA ASA ALT (USA)" w:date="2024-09-24T06:42:00Z">
                    <w:rPr>
                      <w:spacing w:val="-2"/>
                      <w:sz w:val="24"/>
                    </w:rPr>
                  </w:rPrChange>
                </w:rPr>
                <w:delText>ODASA(P)</w:delText>
              </w:r>
            </w:del>
          </w:p>
        </w:tc>
        <w:tc>
          <w:tcPr>
            <w:tcW w:w="1530" w:type="dxa"/>
          </w:tcPr>
          <w:p w14:paraId="07C8E8D0" w14:textId="6CD6E8F0" w:rsidR="007535C8" w:rsidRPr="00D25EE3" w:rsidRDefault="007535C8" w:rsidP="00571595">
            <w:pPr>
              <w:pStyle w:val="TableParagraph"/>
              <w:spacing w:line="240" w:lineRule="auto"/>
              <w:ind w:left="107" w:right="174"/>
              <w:rPr>
                <w:rFonts w:ascii="Arial" w:hAnsi="Arial" w:cs="Arial"/>
                <w:sz w:val="24"/>
                <w:szCs w:val="24"/>
                <w:rPrChange w:id="3023" w:author="Worrell, Tyrone C CIV USARMY HQDA ASA ALT (USA)" w:date="2024-09-24T06:42:00Z">
                  <w:rPr>
                    <w:sz w:val="24"/>
                  </w:rPr>
                </w:rPrChange>
              </w:rPr>
            </w:pPr>
            <w:del w:id="3024" w:author="Worrell, Tyrone C CIV USARMY HQDA ASA ALT (USA)" w:date="2024-09-23T08:16:00Z">
              <w:r w:rsidRPr="00D25EE3" w:rsidDel="00D92BB9">
                <w:rPr>
                  <w:rFonts w:ascii="Arial" w:hAnsi="Arial" w:cs="Arial"/>
                  <w:spacing w:val="-2"/>
                  <w:sz w:val="24"/>
                  <w:szCs w:val="24"/>
                  <w:rPrChange w:id="3025" w:author="Worrell, Tyrone C CIV USARMY HQDA ASA ALT (USA)" w:date="2024-09-24T06:42:00Z">
                    <w:rPr>
                      <w:spacing w:val="-2"/>
                      <w:sz w:val="24"/>
                    </w:rPr>
                  </w:rPrChange>
                </w:rPr>
                <w:delText xml:space="preserve">Strategic Controls </w:delText>
              </w:r>
              <w:r w:rsidRPr="00D25EE3" w:rsidDel="00D92BB9">
                <w:rPr>
                  <w:rFonts w:ascii="Arial" w:hAnsi="Arial" w:cs="Arial"/>
                  <w:sz w:val="24"/>
                  <w:szCs w:val="24"/>
                  <w:rPrChange w:id="3026" w:author="Worrell, Tyrone C CIV USARMY HQDA ASA ALT (USA)" w:date="2024-09-24T06:42:00Z">
                    <w:rPr>
                      <w:sz w:val="24"/>
                    </w:rPr>
                  </w:rPrChange>
                </w:rPr>
                <w:delText>Question</w:delText>
              </w:r>
              <w:r w:rsidRPr="00D25EE3" w:rsidDel="00D92BB9">
                <w:rPr>
                  <w:rFonts w:ascii="Arial" w:hAnsi="Arial" w:cs="Arial"/>
                  <w:spacing w:val="-15"/>
                  <w:sz w:val="24"/>
                  <w:szCs w:val="24"/>
                  <w:rPrChange w:id="3027" w:author="Worrell, Tyrone C CIV USARMY HQDA ASA ALT (USA)" w:date="2024-09-24T06:42:00Z">
                    <w:rPr>
                      <w:spacing w:val="-15"/>
                      <w:sz w:val="24"/>
                    </w:rPr>
                  </w:rPrChange>
                </w:rPr>
                <w:delText xml:space="preserve"> </w:delText>
              </w:r>
              <w:r w:rsidRPr="00D25EE3" w:rsidDel="00D92BB9">
                <w:rPr>
                  <w:rFonts w:ascii="Arial" w:hAnsi="Arial" w:cs="Arial"/>
                  <w:sz w:val="24"/>
                  <w:szCs w:val="24"/>
                  <w:rPrChange w:id="3028" w:author="Worrell, Tyrone C CIV USARMY HQDA ASA ALT (USA)" w:date="2024-09-24T06:42:00Z">
                    <w:rPr>
                      <w:sz w:val="24"/>
                    </w:rPr>
                  </w:rPrChange>
                </w:rPr>
                <w:delText>Set</w:delText>
              </w:r>
            </w:del>
          </w:p>
        </w:tc>
        <w:tc>
          <w:tcPr>
            <w:tcW w:w="1531" w:type="dxa"/>
          </w:tcPr>
          <w:p w14:paraId="41982EFB" w14:textId="250E9921" w:rsidR="007535C8" w:rsidRPr="00D25EE3" w:rsidRDefault="007535C8" w:rsidP="00571595">
            <w:pPr>
              <w:pStyle w:val="TableParagraph"/>
              <w:spacing w:line="240" w:lineRule="auto"/>
              <w:ind w:left="107"/>
              <w:rPr>
                <w:rFonts w:ascii="Arial" w:hAnsi="Arial" w:cs="Arial"/>
                <w:sz w:val="24"/>
                <w:szCs w:val="24"/>
                <w:rPrChange w:id="3029" w:author="Worrell, Tyrone C CIV USARMY HQDA ASA ALT (USA)" w:date="2024-09-24T06:42:00Z">
                  <w:rPr>
                    <w:sz w:val="24"/>
                  </w:rPr>
                </w:rPrChange>
              </w:rPr>
            </w:pPr>
            <w:del w:id="3030" w:author="Worrell, Tyrone C CIV USARMY HQDA ASA ALT (USA)" w:date="2024-09-23T08:16:00Z">
              <w:r w:rsidRPr="00D25EE3" w:rsidDel="00D92BB9">
                <w:rPr>
                  <w:rFonts w:ascii="Arial" w:hAnsi="Arial" w:cs="Arial"/>
                  <w:spacing w:val="-2"/>
                  <w:sz w:val="24"/>
                  <w:szCs w:val="24"/>
                  <w:rPrChange w:id="3031" w:author="Worrell, Tyrone C CIV USARMY HQDA ASA ALT (USA)" w:date="2024-09-24T06:42:00Z">
                    <w:rPr>
                      <w:spacing w:val="-2"/>
                      <w:sz w:val="24"/>
                    </w:rPr>
                  </w:rPrChange>
                </w:rPr>
                <w:delText>Annually</w:delText>
              </w:r>
            </w:del>
          </w:p>
        </w:tc>
        <w:tc>
          <w:tcPr>
            <w:tcW w:w="1889" w:type="dxa"/>
          </w:tcPr>
          <w:p w14:paraId="064F3A1A" w14:textId="2CDBF6FE" w:rsidR="007535C8" w:rsidRPr="00D25EE3" w:rsidDel="00D92BB9" w:rsidRDefault="007535C8" w:rsidP="00571595">
            <w:pPr>
              <w:pStyle w:val="TableParagraph"/>
              <w:spacing w:line="240" w:lineRule="auto"/>
              <w:ind w:left="108"/>
              <w:rPr>
                <w:del w:id="3032" w:author="Worrell, Tyrone C CIV USARMY HQDA ASA ALT (USA)" w:date="2024-09-23T08:16:00Z"/>
                <w:rFonts w:ascii="Arial" w:hAnsi="Arial" w:cs="Arial"/>
                <w:sz w:val="24"/>
                <w:szCs w:val="24"/>
                <w:rPrChange w:id="3033" w:author="Worrell, Tyrone C CIV USARMY HQDA ASA ALT (USA)" w:date="2024-09-24T06:42:00Z">
                  <w:rPr>
                    <w:del w:id="3034" w:author="Worrell, Tyrone C CIV USARMY HQDA ASA ALT (USA)" w:date="2024-09-23T08:16:00Z"/>
                    <w:sz w:val="24"/>
                  </w:rPr>
                </w:rPrChange>
              </w:rPr>
            </w:pPr>
            <w:del w:id="3035" w:author="Worrell, Tyrone C CIV USARMY HQDA ASA ALT (USA)" w:date="2024-09-23T08:16:00Z">
              <w:r w:rsidRPr="00D25EE3" w:rsidDel="00D92BB9">
                <w:rPr>
                  <w:rFonts w:ascii="Arial" w:hAnsi="Arial" w:cs="Arial"/>
                  <w:spacing w:val="-2"/>
                  <w:sz w:val="24"/>
                  <w:szCs w:val="24"/>
                  <w:rPrChange w:id="3036" w:author="Worrell, Tyrone C CIV USARMY HQDA ASA ALT (USA)" w:date="2024-09-24T06:42:00Z">
                    <w:rPr>
                      <w:spacing w:val="-2"/>
                      <w:sz w:val="24"/>
                    </w:rPr>
                  </w:rPrChange>
                </w:rPr>
                <w:delText>AFARS</w:delText>
              </w:r>
            </w:del>
          </w:p>
          <w:p w14:paraId="2874AA40" w14:textId="08A4604A" w:rsidR="007535C8" w:rsidRPr="00D25EE3" w:rsidRDefault="007535C8" w:rsidP="00571595">
            <w:pPr>
              <w:pStyle w:val="TableParagraph"/>
              <w:spacing w:line="240" w:lineRule="auto"/>
              <w:ind w:left="108"/>
              <w:rPr>
                <w:rFonts w:ascii="Arial" w:hAnsi="Arial" w:cs="Arial"/>
                <w:sz w:val="24"/>
                <w:szCs w:val="24"/>
                <w:rPrChange w:id="3037" w:author="Worrell, Tyrone C CIV USARMY HQDA ASA ALT (USA)" w:date="2024-09-24T06:42:00Z">
                  <w:rPr>
                    <w:sz w:val="24"/>
                  </w:rPr>
                </w:rPrChange>
              </w:rPr>
            </w:pPr>
            <w:del w:id="3038" w:author="Worrell, Tyrone C CIV USARMY HQDA ASA ALT (USA)" w:date="2024-09-23T08:16:00Z">
              <w:r w:rsidRPr="00D25EE3" w:rsidDel="00D92BB9">
                <w:rPr>
                  <w:rFonts w:ascii="Arial" w:hAnsi="Arial" w:cs="Arial"/>
                  <w:sz w:val="24"/>
                  <w:szCs w:val="24"/>
                  <w:rPrChange w:id="3039" w:author="Worrell, Tyrone C CIV USARMY HQDA ASA ALT (USA)" w:date="2024-09-24T06:42:00Z">
                    <w:rPr>
                      <w:sz w:val="24"/>
                    </w:rPr>
                  </w:rPrChange>
                </w:rPr>
                <w:delText>Appendix</w:delText>
              </w:r>
              <w:r w:rsidRPr="00D25EE3" w:rsidDel="00D92BB9">
                <w:rPr>
                  <w:rFonts w:ascii="Arial" w:hAnsi="Arial" w:cs="Arial"/>
                  <w:spacing w:val="-1"/>
                  <w:sz w:val="24"/>
                  <w:szCs w:val="24"/>
                  <w:rPrChange w:id="3040" w:author="Worrell, Tyrone C CIV USARMY HQDA ASA ALT (USA)" w:date="2024-09-24T06:42:00Z">
                    <w:rPr>
                      <w:spacing w:val="-1"/>
                      <w:sz w:val="24"/>
                    </w:rPr>
                  </w:rPrChange>
                </w:rPr>
                <w:delText xml:space="preserve"> </w:delText>
              </w:r>
              <w:r w:rsidRPr="00D25EE3" w:rsidDel="00D92BB9">
                <w:rPr>
                  <w:rFonts w:ascii="Arial" w:hAnsi="Arial" w:cs="Arial"/>
                  <w:spacing w:val="-5"/>
                  <w:sz w:val="24"/>
                  <w:szCs w:val="24"/>
                  <w:rPrChange w:id="3041" w:author="Worrell, Tyrone C CIV USARMY HQDA ASA ALT (USA)" w:date="2024-09-24T06:42:00Z">
                    <w:rPr>
                      <w:spacing w:val="-5"/>
                      <w:sz w:val="24"/>
                    </w:rPr>
                  </w:rPrChange>
                </w:rPr>
                <w:delText>CC</w:delText>
              </w:r>
            </w:del>
          </w:p>
        </w:tc>
      </w:tr>
    </w:tbl>
    <w:p w14:paraId="7D394327" w14:textId="77777777" w:rsidR="007535C8" w:rsidRPr="00D25EE3" w:rsidRDefault="007535C8" w:rsidP="007535C8">
      <w:pPr>
        <w:rPr>
          <w:rFonts w:ascii="Arial" w:hAnsi="Arial" w:cs="Arial"/>
          <w:sz w:val="24"/>
          <w:szCs w:val="24"/>
          <w:rPrChange w:id="3042" w:author="Worrell, Tyrone C CIV USARMY HQDA ASA ALT (USA)" w:date="2024-09-24T06:42:00Z">
            <w:rPr>
              <w:sz w:val="24"/>
            </w:rPr>
          </w:rPrChange>
        </w:rPr>
        <w:sectPr w:rsidR="007535C8" w:rsidRPr="00D25EE3">
          <w:type w:val="continuous"/>
          <w:pgSz w:w="12240" w:h="15840"/>
          <w:pgMar w:top="1420" w:right="1320" w:bottom="280" w:left="1320" w:header="720" w:footer="720" w:gutter="0"/>
          <w:cols w:space="720"/>
        </w:sectPr>
      </w:pPr>
    </w:p>
    <w:p w14:paraId="52EE379B" w14:textId="77777777" w:rsidR="00D92BB9" w:rsidRPr="00D25EE3" w:rsidRDefault="00D92BB9" w:rsidP="00D92BB9">
      <w:pPr>
        <w:tabs>
          <w:tab w:val="left" w:pos="459"/>
        </w:tabs>
        <w:spacing w:before="240"/>
        <w:rPr>
          <w:ins w:id="3043" w:author="Worrell, Tyrone C CIV USARMY HQDA ASA ALT (USA)" w:date="2024-09-23T08:17:00Z"/>
          <w:rFonts w:ascii="Arial" w:hAnsi="Arial" w:cs="Arial"/>
          <w:sz w:val="24"/>
          <w:szCs w:val="24"/>
          <w:rPrChange w:id="3044" w:author="Worrell, Tyrone C CIV USARMY HQDA ASA ALT (USA)" w:date="2024-09-24T06:42:00Z">
            <w:rPr>
              <w:ins w:id="3045" w:author="Worrell, Tyrone C CIV USARMY HQDA ASA ALT (USA)" w:date="2024-09-23T08:17:00Z"/>
            </w:rPr>
          </w:rPrChange>
        </w:rPr>
      </w:pPr>
      <w:bookmarkStart w:id="3046" w:name="CC-402__Preparation_for_Procurement_Mana"/>
      <w:bookmarkStart w:id="3047" w:name="_bookmark17"/>
      <w:bookmarkEnd w:id="3046"/>
      <w:bookmarkEnd w:id="3047"/>
      <w:ins w:id="3048" w:author="Worrell, Tyrone C CIV USARMY HQDA ASA ALT (USA)" w:date="2024-09-23T08:17:00Z">
        <w:r w:rsidRPr="00D25EE3">
          <w:rPr>
            <w:rFonts w:ascii="Arial" w:hAnsi="Arial" w:cs="Arial"/>
            <w:sz w:val="24"/>
            <w:szCs w:val="24"/>
            <w:rPrChange w:id="3049" w:author="Worrell, Tyrone C CIV USARMY HQDA ASA ALT (USA)" w:date="2024-09-24T06:42:00Z">
              <w:rPr/>
            </w:rPrChange>
          </w:rPr>
          <w:lastRenderedPageBreak/>
          <w:t>*Contingency</w:t>
        </w:r>
        <w:r w:rsidRPr="00D25EE3">
          <w:rPr>
            <w:rFonts w:ascii="Arial" w:hAnsi="Arial" w:cs="Arial"/>
            <w:spacing w:val="-4"/>
            <w:sz w:val="24"/>
            <w:szCs w:val="24"/>
            <w:rPrChange w:id="3050" w:author="Worrell, Tyrone C CIV USARMY HQDA ASA ALT (USA)" w:date="2024-09-24T06:42:00Z">
              <w:rPr>
                <w:spacing w:val="-4"/>
              </w:rPr>
            </w:rPrChange>
          </w:rPr>
          <w:t xml:space="preserve"> </w:t>
        </w:r>
        <w:r w:rsidRPr="00D25EE3">
          <w:rPr>
            <w:rFonts w:ascii="Arial" w:hAnsi="Arial" w:cs="Arial"/>
            <w:spacing w:val="-2"/>
            <w:sz w:val="24"/>
            <w:szCs w:val="24"/>
            <w:rPrChange w:id="3051" w:author="Worrell, Tyrone C CIV USARMY HQDA ASA ALT (USA)" w:date="2024-09-24T06:42:00Z">
              <w:rPr>
                <w:spacing w:val="-2"/>
              </w:rPr>
            </w:rPrChange>
          </w:rPr>
          <w:t>Contracting Toolkit</w:t>
        </w:r>
      </w:ins>
    </w:p>
    <w:p w14:paraId="17D80CD4" w14:textId="77777777" w:rsidR="00D92BB9" w:rsidRPr="00D25EE3" w:rsidRDefault="00D92BB9" w:rsidP="00D92BB9">
      <w:pPr>
        <w:tabs>
          <w:tab w:val="left" w:pos="1959"/>
        </w:tabs>
        <w:spacing w:before="200" w:line="276" w:lineRule="auto"/>
        <w:ind w:right="172"/>
        <w:rPr>
          <w:ins w:id="3052" w:author="Worrell, Tyrone C CIV USARMY HQDA ASA ALT (USA)" w:date="2024-09-23T08:17:00Z"/>
          <w:rFonts w:ascii="Arial" w:hAnsi="Arial" w:cs="Arial"/>
          <w:sz w:val="24"/>
          <w:szCs w:val="24"/>
          <w:rPrChange w:id="3053" w:author="Worrell, Tyrone C CIV USARMY HQDA ASA ALT (USA)" w:date="2024-09-24T06:42:00Z">
            <w:rPr>
              <w:ins w:id="3054" w:author="Worrell, Tyrone C CIV USARMY HQDA ASA ALT (USA)" w:date="2024-09-23T08:17:00Z"/>
            </w:rPr>
          </w:rPrChange>
        </w:rPr>
      </w:pPr>
      <w:ins w:id="3055" w:author="Worrell, Tyrone C CIV USARMY HQDA ASA ALT (USA)" w:date="2024-09-23T08:17:00Z">
        <w:r w:rsidRPr="00D25EE3">
          <w:rPr>
            <w:rFonts w:ascii="Arial" w:hAnsi="Arial" w:cs="Arial"/>
            <w:sz w:val="24"/>
            <w:szCs w:val="24"/>
            <w:rPrChange w:id="3056" w:author="Worrell, Tyrone C CIV USARMY HQDA ASA ALT (USA)" w:date="2024-09-24T06:42:00Z">
              <w:rPr/>
            </w:rPrChange>
          </w:rPr>
          <w:t>In conjunction with any PMR performed with continency contracting</w:t>
        </w:r>
        <w:r w:rsidRPr="00D25EE3">
          <w:rPr>
            <w:rFonts w:ascii="Arial" w:hAnsi="Arial" w:cs="Arial"/>
            <w:spacing w:val="-6"/>
            <w:sz w:val="24"/>
            <w:szCs w:val="24"/>
            <w:rPrChange w:id="3057" w:author="Worrell, Tyrone C CIV USARMY HQDA ASA ALT (USA)" w:date="2024-09-24T06:42:00Z">
              <w:rPr>
                <w:spacing w:val="-6"/>
              </w:rPr>
            </w:rPrChange>
          </w:rPr>
          <w:t xml:space="preserve"> </w:t>
        </w:r>
        <w:r w:rsidRPr="00D25EE3">
          <w:rPr>
            <w:rFonts w:ascii="Arial" w:hAnsi="Arial" w:cs="Arial"/>
            <w:sz w:val="24"/>
            <w:szCs w:val="24"/>
            <w:rPrChange w:id="3058" w:author="Worrell, Tyrone C CIV USARMY HQDA ASA ALT (USA)" w:date="2024-09-24T06:42:00Z">
              <w:rPr/>
            </w:rPrChange>
          </w:rPr>
          <w:t>efforts/missions,</w:t>
        </w:r>
        <w:r w:rsidRPr="00D25EE3">
          <w:rPr>
            <w:rFonts w:ascii="Arial" w:hAnsi="Arial" w:cs="Arial"/>
            <w:spacing w:val="-4"/>
            <w:sz w:val="24"/>
            <w:szCs w:val="24"/>
            <w:rPrChange w:id="3059" w:author="Worrell, Tyrone C CIV USARMY HQDA ASA ALT (USA)" w:date="2024-09-24T06:42:00Z">
              <w:rPr>
                <w:spacing w:val="-4"/>
              </w:rPr>
            </w:rPrChange>
          </w:rPr>
          <w:t xml:space="preserve"> </w:t>
        </w:r>
        <w:r w:rsidRPr="00D25EE3">
          <w:rPr>
            <w:rFonts w:ascii="Arial" w:hAnsi="Arial" w:cs="Arial"/>
            <w:sz w:val="24"/>
            <w:szCs w:val="24"/>
            <w:rPrChange w:id="3060" w:author="Worrell, Tyrone C CIV USARMY HQDA ASA ALT (USA)" w:date="2024-09-24T06:42:00Z">
              <w:rPr/>
            </w:rPrChange>
          </w:rPr>
          <w:t>the</w:t>
        </w:r>
        <w:r w:rsidRPr="00D25EE3">
          <w:rPr>
            <w:rFonts w:ascii="Arial" w:hAnsi="Arial" w:cs="Arial"/>
            <w:spacing w:val="-4"/>
            <w:sz w:val="24"/>
            <w:szCs w:val="24"/>
            <w:rPrChange w:id="3061" w:author="Worrell, Tyrone C CIV USARMY HQDA ASA ALT (USA)" w:date="2024-09-24T06:42:00Z">
              <w:rPr>
                <w:spacing w:val="-4"/>
              </w:rPr>
            </w:rPrChange>
          </w:rPr>
          <w:t xml:space="preserve"> </w:t>
        </w:r>
        <w:r w:rsidRPr="00D25EE3">
          <w:rPr>
            <w:rFonts w:ascii="Arial" w:hAnsi="Arial" w:cs="Arial"/>
            <w:sz w:val="24"/>
            <w:szCs w:val="24"/>
            <w:rPrChange w:id="3062" w:author="Worrell, Tyrone C CIV USARMY HQDA ASA ALT (USA)" w:date="2024-09-24T06:42:00Z">
              <w:rPr/>
            </w:rPrChange>
          </w:rPr>
          <w:t>HCA</w:t>
        </w:r>
        <w:r w:rsidRPr="00D25EE3">
          <w:rPr>
            <w:rFonts w:ascii="Arial" w:hAnsi="Arial" w:cs="Arial"/>
            <w:spacing w:val="-5"/>
            <w:sz w:val="24"/>
            <w:szCs w:val="24"/>
            <w:rPrChange w:id="3063" w:author="Worrell, Tyrone C CIV USARMY HQDA ASA ALT (USA)" w:date="2024-09-24T06:42:00Z">
              <w:rPr>
                <w:spacing w:val="-5"/>
              </w:rPr>
            </w:rPrChange>
          </w:rPr>
          <w:t xml:space="preserve"> </w:t>
        </w:r>
        <w:r w:rsidRPr="00D25EE3">
          <w:rPr>
            <w:rFonts w:ascii="Arial" w:hAnsi="Arial" w:cs="Arial"/>
            <w:sz w:val="24"/>
            <w:szCs w:val="24"/>
            <w:rPrChange w:id="3064" w:author="Worrell, Tyrone C CIV USARMY HQDA ASA ALT (USA)" w:date="2024-09-24T06:42:00Z">
              <w:rPr/>
            </w:rPrChange>
          </w:rPr>
          <w:t>shall</w:t>
        </w:r>
        <w:r w:rsidRPr="00D25EE3">
          <w:rPr>
            <w:rFonts w:ascii="Arial" w:hAnsi="Arial" w:cs="Arial"/>
            <w:spacing w:val="-4"/>
            <w:sz w:val="24"/>
            <w:szCs w:val="24"/>
            <w:rPrChange w:id="3065" w:author="Worrell, Tyrone C CIV USARMY HQDA ASA ALT (USA)" w:date="2024-09-24T06:42:00Z">
              <w:rPr>
                <w:spacing w:val="-4"/>
              </w:rPr>
            </w:rPrChange>
          </w:rPr>
          <w:t xml:space="preserve"> </w:t>
        </w:r>
        <w:r w:rsidRPr="00D25EE3">
          <w:rPr>
            <w:rFonts w:ascii="Arial" w:hAnsi="Arial" w:cs="Arial"/>
            <w:sz w:val="24"/>
            <w:szCs w:val="24"/>
            <w:rPrChange w:id="3066" w:author="Worrell, Tyrone C CIV USARMY HQDA ASA ALT (USA)" w:date="2024-09-24T06:42:00Z">
              <w:rPr/>
            </w:rPrChange>
          </w:rPr>
          <w:t>utilize</w:t>
        </w:r>
        <w:r w:rsidRPr="00D25EE3">
          <w:rPr>
            <w:rFonts w:ascii="Arial" w:hAnsi="Arial" w:cs="Arial"/>
            <w:spacing w:val="-4"/>
            <w:sz w:val="24"/>
            <w:szCs w:val="24"/>
            <w:rPrChange w:id="3067" w:author="Worrell, Tyrone C CIV USARMY HQDA ASA ALT (USA)" w:date="2024-09-24T06:42:00Z">
              <w:rPr>
                <w:spacing w:val="-4"/>
              </w:rPr>
            </w:rPrChange>
          </w:rPr>
          <w:t xml:space="preserve"> </w:t>
        </w:r>
        <w:r w:rsidRPr="00D25EE3">
          <w:rPr>
            <w:rFonts w:ascii="Arial" w:hAnsi="Arial" w:cs="Arial"/>
            <w:sz w:val="24"/>
            <w:szCs w:val="24"/>
            <w:rPrChange w:id="3068" w:author="Worrell, Tyrone C CIV USARMY HQDA ASA ALT (USA)" w:date="2024-09-24T06:42:00Z">
              <w:rPr/>
            </w:rPrChange>
          </w:rPr>
          <w:t>the</w:t>
        </w:r>
        <w:r w:rsidRPr="00D25EE3">
          <w:rPr>
            <w:rFonts w:ascii="Arial" w:hAnsi="Arial" w:cs="Arial"/>
            <w:spacing w:val="-4"/>
            <w:sz w:val="24"/>
            <w:szCs w:val="24"/>
            <w:rPrChange w:id="3069" w:author="Worrell, Tyrone C CIV USARMY HQDA ASA ALT (USA)" w:date="2024-09-24T06:42:00Z">
              <w:rPr>
                <w:spacing w:val="-4"/>
              </w:rPr>
            </w:rPrChange>
          </w:rPr>
          <w:t xml:space="preserve"> </w:t>
        </w:r>
        <w:r w:rsidRPr="00D25EE3">
          <w:rPr>
            <w:rFonts w:ascii="Arial" w:hAnsi="Arial" w:cs="Arial"/>
            <w:sz w:val="24"/>
            <w:szCs w:val="24"/>
            <w:rPrChange w:id="3070" w:author="Worrell, Tyrone C CIV USARMY HQDA ASA ALT (USA)" w:date="2024-09-24T06:42:00Z">
              <w:rPr/>
            </w:rPrChange>
          </w:rPr>
          <w:t>Contingency</w:t>
        </w:r>
        <w:r w:rsidRPr="00D25EE3">
          <w:rPr>
            <w:rFonts w:ascii="Arial" w:hAnsi="Arial" w:cs="Arial"/>
            <w:spacing w:val="-4"/>
            <w:sz w:val="24"/>
            <w:szCs w:val="24"/>
            <w:rPrChange w:id="3071" w:author="Worrell, Tyrone C CIV USARMY HQDA ASA ALT (USA)" w:date="2024-09-24T06:42:00Z">
              <w:rPr>
                <w:spacing w:val="-4"/>
              </w:rPr>
            </w:rPrChange>
          </w:rPr>
          <w:t xml:space="preserve"> </w:t>
        </w:r>
        <w:r w:rsidRPr="00D25EE3">
          <w:rPr>
            <w:rFonts w:ascii="Arial" w:hAnsi="Arial" w:cs="Arial"/>
            <w:sz w:val="24"/>
            <w:szCs w:val="24"/>
            <w:rPrChange w:id="3072" w:author="Worrell, Tyrone C CIV USARMY HQDA ASA ALT (USA)" w:date="2024-09-24T06:42:00Z">
              <w:rPr/>
            </w:rPrChange>
          </w:rPr>
          <w:t>Contracting</w:t>
        </w:r>
        <w:r w:rsidRPr="00D25EE3">
          <w:rPr>
            <w:rFonts w:ascii="Arial" w:hAnsi="Arial" w:cs="Arial"/>
            <w:spacing w:val="-4"/>
            <w:sz w:val="24"/>
            <w:szCs w:val="24"/>
            <w:rPrChange w:id="3073" w:author="Worrell, Tyrone C CIV USARMY HQDA ASA ALT (USA)" w:date="2024-09-24T06:42:00Z">
              <w:rPr>
                <w:spacing w:val="-4"/>
              </w:rPr>
            </w:rPrChange>
          </w:rPr>
          <w:t xml:space="preserve"> </w:t>
        </w:r>
        <w:r w:rsidRPr="00D25EE3">
          <w:rPr>
            <w:rFonts w:ascii="Arial" w:hAnsi="Arial" w:cs="Arial"/>
            <w:sz w:val="24"/>
            <w:szCs w:val="24"/>
            <w:rPrChange w:id="3074" w:author="Worrell, Tyrone C CIV USARMY HQDA ASA ALT (USA)" w:date="2024-09-24T06:42:00Z">
              <w:rPr/>
            </w:rPrChange>
          </w:rPr>
          <w:t xml:space="preserve">Toolkit, located on the </w:t>
        </w:r>
        <w:r w:rsidRPr="00D25EE3">
          <w:rPr>
            <w:rFonts w:ascii="Arial" w:hAnsi="Arial" w:cs="Arial"/>
            <w:sz w:val="24"/>
            <w:szCs w:val="24"/>
            <w:rPrChange w:id="3075" w:author="Worrell, Tyrone C CIV USARMY HQDA ASA ALT (USA)" w:date="2024-09-24T06:42:00Z">
              <w:rPr/>
            </w:rPrChange>
          </w:rPr>
          <w:fldChar w:fldCharType="begin"/>
        </w:r>
        <w:r w:rsidRPr="00D25EE3">
          <w:rPr>
            <w:rFonts w:ascii="Arial" w:hAnsi="Arial" w:cs="Arial"/>
            <w:sz w:val="24"/>
            <w:szCs w:val="24"/>
            <w:rPrChange w:id="3076" w:author="Worrell, Tyrone C CIV USARMY HQDA ASA ALT (USA)" w:date="2024-09-24T06:42:00Z">
              <w:rPr/>
            </w:rPrChange>
          </w:rPr>
          <w:instrText>HYPERLINK "https://armyeitaas.sharepoint-mil.us/sites/ASA-ALT-PAM-ProcProc/SitePages/PMR.aspx" \h</w:instrText>
        </w:r>
        <w:r w:rsidRPr="00384759">
          <w:rPr>
            <w:rFonts w:ascii="Arial" w:hAnsi="Arial" w:cs="Arial"/>
            <w:sz w:val="24"/>
            <w:szCs w:val="24"/>
          </w:rPr>
        </w:r>
        <w:r w:rsidRPr="00D25EE3">
          <w:rPr>
            <w:rFonts w:ascii="Arial" w:hAnsi="Arial" w:cs="Arial"/>
            <w:sz w:val="24"/>
            <w:szCs w:val="24"/>
            <w:rPrChange w:id="3077" w:author="Worrell, Tyrone C CIV USARMY HQDA ASA ALT (USA)" w:date="2024-09-24T06:42:00Z">
              <w:rPr>
                <w:color w:val="0000FF"/>
                <w:u w:val="single" w:color="0000FF"/>
              </w:rPr>
            </w:rPrChange>
          </w:rPr>
          <w:fldChar w:fldCharType="separate"/>
        </w:r>
        <w:r w:rsidRPr="00D25EE3">
          <w:rPr>
            <w:rFonts w:ascii="Arial" w:hAnsi="Arial" w:cs="Arial"/>
            <w:color w:val="0000FF"/>
            <w:sz w:val="24"/>
            <w:szCs w:val="24"/>
            <w:u w:val="single" w:color="0000FF"/>
            <w:rPrChange w:id="3078" w:author="Worrell, Tyrone C CIV USARMY HQDA ASA ALT (USA)" w:date="2024-09-24T06:42:00Z">
              <w:rPr>
                <w:color w:val="0000FF"/>
                <w:u w:val="single" w:color="0000FF"/>
              </w:rPr>
            </w:rPrChange>
          </w:rPr>
          <w:t>PMR SharePoint</w:t>
        </w:r>
        <w:r w:rsidRPr="00D25EE3">
          <w:rPr>
            <w:rFonts w:ascii="Arial" w:hAnsi="Arial" w:cs="Arial"/>
            <w:color w:val="0000FF"/>
            <w:sz w:val="24"/>
            <w:szCs w:val="24"/>
            <w:u w:val="single" w:color="0000FF"/>
            <w:rPrChange w:id="3079" w:author="Worrell, Tyrone C CIV USARMY HQDA ASA ALT (USA)" w:date="2024-09-24T06:42:00Z">
              <w:rPr>
                <w:color w:val="0000FF"/>
                <w:u w:val="single" w:color="0000FF"/>
              </w:rPr>
            </w:rPrChange>
          </w:rPr>
          <w:fldChar w:fldCharType="end"/>
        </w:r>
        <w:r w:rsidRPr="00D25EE3">
          <w:rPr>
            <w:rFonts w:ascii="Arial" w:hAnsi="Arial" w:cs="Arial"/>
            <w:color w:val="0000FF"/>
            <w:sz w:val="24"/>
            <w:szCs w:val="24"/>
            <w:u w:val="single" w:color="0000FF"/>
            <w:rPrChange w:id="3080" w:author="Worrell, Tyrone C CIV USARMY HQDA ASA ALT (USA)" w:date="2024-09-24T06:42:00Z">
              <w:rPr>
                <w:color w:val="0000FF"/>
                <w:u w:val="single" w:color="0000FF"/>
              </w:rPr>
            </w:rPrChange>
          </w:rPr>
          <w:t>,</w:t>
        </w:r>
        <w:r w:rsidRPr="00D25EE3">
          <w:rPr>
            <w:rFonts w:ascii="Arial" w:hAnsi="Arial" w:cs="Arial"/>
            <w:color w:val="0000FF"/>
            <w:sz w:val="24"/>
            <w:szCs w:val="24"/>
            <w:rPrChange w:id="3081" w:author="Worrell, Tyrone C CIV USARMY HQDA ASA ALT (USA)" w:date="2024-09-24T06:42:00Z">
              <w:rPr>
                <w:color w:val="0000FF"/>
              </w:rPr>
            </w:rPrChange>
          </w:rPr>
          <w:t xml:space="preserve"> </w:t>
        </w:r>
        <w:r w:rsidRPr="00D25EE3">
          <w:rPr>
            <w:rFonts w:ascii="Arial" w:hAnsi="Arial" w:cs="Arial"/>
            <w:sz w:val="24"/>
            <w:szCs w:val="24"/>
            <w:rPrChange w:id="3082" w:author="Worrell, Tyrone C CIV USARMY HQDA ASA ALT (USA)" w:date="2024-09-24T06:42:00Z">
              <w:rPr/>
            </w:rPrChange>
          </w:rPr>
          <w:t>to assess the key internal controls of their contingency contracting operations.</w:t>
        </w:r>
      </w:ins>
    </w:p>
    <w:p w14:paraId="18D22063" w14:textId="77777777" w:rsidR="007535C8" w:rsidRPr="00D25EE3" w:rsidRDefault="007535C8" w:rsidP="007535C8">
      <w:pPr>
        <w:pStyle w:val="Heading1"/>
        <w:spacing w:before="129"/>
        <w:rPr>
          <w:rFonts w:ascii="Arial" w:hAnsi="Arial" w:cs="Arial"/>
          <w:rPrChange w:id="3083" w:author="Worrell, Tyrone C CIV USARMY HQDA ASA ALT (USA)" w:date="2024-09-24T06:42:00Z">
            <w:rPr/>
          </w:rPrChange>
        </w:rPr>
      </w:pPr>
      <w:r w:rsidRPr="00D25EE3">
        <w:rPr>
          <w:rFonts w:ascii="Arial" w:hAnsi="Arial" w:cs="Arial"/>
          <w:rPrChange w:id="3084" w:author="Worrell, Tyrone C CIV USARMY HQDA ASA ALT (USA)" w:date="2024-09-24T06:42:00Z">
            <w:rPr/>
          </w:rPrChange>
        </w:rPr>
        <w:t>CC-402</w:t>
      </w:r>
      <w:r w:rsidRPr="00D25EE3">
        <w:rPr>
          <w:rFonts w:ascii="Arial" w:hAnsi="Arial" w:cs="Arial"/>
          <w:spacing w:val="53"/>
          <w:rPrChange w:id="3085" w:author="Worrell, Tyrone C CIV USARMY HQDA ASA ALT (USA)" w:date="2024-09-24T06:42:00Z">
            <w:rPr>
              <w:spacing w:val="53"/>
            </w:rPr>
          </w:rPrChange>
        </w:rPr>
        <w:t xml:space="preserve"> </w:t>
      </w:r>
      <w:r w:rsidRPr="00D25EE3">
        <w:rPr>
          <w:rFonts w:ascii="Arial" w:hAnsi="Arial" w:cs="Arial"/>
          <w:rPrChange w:id="3086" w:author="Worrell, Tyrone C CIV USARMY HQDA ASA ALT (USA)" w:date="2024-09-24T06:42:00Z">
            <w:rPr/>
          </w:rPrChange>
        </w:rPr>
        <w:t>Preparation</w:t>
      </w:r>
      <w:r w:rsidRPr="00D25EE3">
        <w:rPr>
          <w:rFonts w:ascii="Arial" w:hAnsi="Arial" w:cs="Arial"/>
          <w:spacing w:val="-3"/>
          <w:rPrChange w:id="3087" w:author="Worrell, Tyrone C CIV USARMY HQDA ASA ALT (USA)" w:date="2024-09-24T06:42:00Z">
            <w:rPr>
              <w:spacing w:val="-3"/>
            </w:rPr>
          </w:rPrChange>
        </w:rPr>
        <w:t xml:space="preserve"> </w:t>
      </w:r>
      <w:r w:rsidRPr="00D25EE3">
        <w:rPr>
          <w:rFonts w:ascii="Arial" w:hAnsi="Arial" w:cs="Arial"/>
          <w:rPrChange w:id="3088" w:author="Worrell, Tyrone C CIV USARMY HQDA ASA ALT (USA)" w:date="2024-09-24T06:42:00Z">
            <w:rPr/>
          </w:rPrChange>
        </w:rPr>
        <w:t>for</w:t>
      </w:r>
      <w:r w:rsidRPr="00D25EE3">
        <w:rPr>
          <w:rFonts w:ascii="Arial" w:hAnsi="Arial" w:cs="Arial"/>
          <w:spacing w:val="-3"/>
          <w:rPrChange w:id="3089" w:author="Worrell, Tyrone C CIV USARMY HQDA ASA ALT (USA)" w:date="2024-09-24T06:42:00Z">
            <w:rPr>
              <w:spacing w:val="-3"/>
            </w:rPr>
          </w:rPrChange>
        </w:rPr>
        <w:t xml:space="preserve"> </w:t>
      </w:r>
      <w:r w:rsidRPr="00D25EE3">
        <w:rPr>
          <w:rFonts w:ascii="Arial" w:hAnsi="Arial" w:cs="Arial"/>
          <w:rPrChange w:id="3090" w:author="Worrell, Tyrone C CIV USARMY HQDA ASA ALT (USA)" w:date="2024-09-24T06:42:00Z">
            <w:rPr/>
          </w:rPrChange>
        </w:rPr>
        <w:t>Procurement</w:t>
      </w:r>
      <w:r w:rsidRPr="00D25EE3">
        <w:rPr>
          <w:rFonts w:ascii="Arial" w:hAnsi="Arial" w:cs="Arial"/>
          <w:spacing w:val="-2"/>
          <w:rPrChange w:id="3091" w:author="Worrell, Tyrone C CIV USARMY HQDA ASA ALT (USA)" w:date="2024-09-24T06:42:00Z">
            <w:rPr>
              <w:spacing w:val="-2"/>
            </w:rPr>
          </w:rPrChange>
        </w:rPr>
        <w:t xml:space="preserve"> </w:t>
      </w:r>
      <w:r w:rsidRPr="00D25EE3">
        <w:rPr>
          <w:rFonts w:ascii="Arial" w:hAnsi="Arial" w:cs="Arial"/>
          <w:rPrChange w:id="3092" w:author="Worrell, Tyrone C CIV USARMY HQDA ASA ALT (USA)" w:date="2024-09-24T06:42:00Z">
            <w:rPr/>
          </w:rPrChange>
        </w:rPr>
        <w:t>Management</w:t>
      </w:r>
      <w:r w:rsidRPr="00D25EE3">
        <w:rPr>
          <w:rFonts w:ascii="Arial" w:hAnsi="Arial" w:cs="Arial"/>
          <w:spacing w:val="-2"/>
          <w:rPrChange w:id="3093" w:author="Worrell, Tyrone C CIV USARMY HQDA ASA ALT (USA)" w:date="2024-09-24T06:42:00Z">
            <w:rPr>
              <w:spacing w:val="-2"/>
            </w:rPr>
          </w:rPrChange>
        </w:rPr>
        <w:t xml:space="preserve"> Reviews.</w:t>
      </w:r>
    </w:p>
    <w:p w14:paraId="50313B1F" w14:textId="77777777" w:rsidR="007535C8" w:rsidRPr="00D25EE3" w:rsidRDefault="007535C8" w:rsidP="007535C8">
      <w:pPr>
        <w:pStyle w:val="BodyText"/>
        <w:spacing w:before="6"/>
        <w:rPr>
          <w:rFonts w:ascii="Arial" w:hAnsi="Arial" w:cs="Arial"/>
          <w:b/>
          <w:rPrChange w:id="3094" w:author="Worrell, Tyrone C CIV USARMY HQDA ASA ALT (USA)" w:date="2024-09-24T06:42:00Z">
            <w:rPr>
              <w:b/>
            </w:rPr>
          </w:rPrChange>
        </w:rPr>
      </w:pPr>
    </w:p>
    <w:p w14:paraId="0BB60735" w14:textId="77777777" w:rsidR="007535C8" w:rsidRPr="00D25EE3" w:rsidRDefault="007535C8" w:rsidP="007535C8">
      <w:pPr>
        <w:pStyle w:val="ListParagraph"/>
        <w:numPr>
          <w:ilvl w:val="0"/>
          <w:numId w:val="9"/>
        </w:numPr>
        <w:tabs>
          <w:tab w:val="left" w:pos="446"/>
        </w:tabs>
        <w:spacing w:line="276" w:lineRule="auto"/>
        <w:ind w:right="131" w:firstLine="0"/>
        <w:rPr>
          <w:rFonts w:ascii="Arial" w:hAnsi="Arial" w:cs="Arial"/>
          <w:sz w:val="24"/>
          <w:szCs w:val="24"/>
          <w:rPrChange w:id="3095" w:author="Worrell, Tyrone C CIV USARMY HQDA ASA ALT (USA)" w:date="2024-09-24T06:42:00Z">
            <w:rPr>
              <w:sz w:val="24"/>
            </w:rPr>
          </w:rPrChange>
        </w:rPr>
      </w:pPr>
      <w:r w:rsidRPr="00D25EE3">
        <w:rPr>
          <w:rFonts w:ascii="Arial" w:hAnsi="Arial" w:cs="Arial"/>
          <w:sz w:val="24"/>
          <w:szCs w:val="24"/>
          <w:rPrChange w:id="3096" w:author="Worrell, Tyrone C CIV USARMY HQDA ASA ALT (USA)" w:date="2024-09-24T06:42:00Z">
            <w:rPr>
              <w:sz w:val="24"/>
            </w:rPr>
          </w:rPrChange>
        </w:rPr>
        <w:t>For</w:t>
      </w:r>
      <w:r w:rsidRPr="00D25EE3">
        <w:rPr>
          <w:rFonts w:ascii="Arial" w:hAnsi="Arial" w:cs="Arial"/>
          <w:spacing w:val="-3"/>
          <w:sz w:val="24"/>
          <w:szCs w:val="24"/>
          <w:rPrChange w:id="3097" w:author="Worrell, Tyrone C CIV USARMY HQDA ASA ALT (USA)" w:date="2024-09-24T06:42:00Z">
            <w:rPr>
              <w:spacing w:val="-3"/>
              <w:sz w:val="24"/>
            </w:rPr>
          </w:rPrChange>
        </w:rPr>
        <w:t xml:space="preserve"> </w:t>
      </w:r>
      <w:r w:rsidRPr="00D25EE3">
        <w:rPr>
          <w:rFonts w:ascii="Arial" w:hAnsi="Arial" w:cs="Arial"/>
          <w:sz w:val="24"/>
          <w:szCs w:val="24"/>
          <w:rPrChange w:id="3098" w:author="Worrell, Tyrone C CIV USARMY HQDA ASA ALT (USA)" w:date="2024-09-24T06:42:00Z">
            <w:rPr>
              <w:sz w:val="24"/>
            </w:rPr>
          </w:rPrChange>
        </w:rPr>
        <w:t>ODASA(P)-led</w:t>
      </w:r>
      <w:r w:rsidRPr="00D25EE3">
        <w:rPr>
          <w:rFonts w:ascii="Arial" w:hAnsi="Arial" w:cs="Arial"/>
          <w:spacing w:val="-5"/>
          <w:sz w:val="24"/>
          <w:szCs w:val="24"/>
          <w:rPrChange w:id="3099" w:author="Worrell, Tyrone C CIV USARMY HQDA ASA ALT (USA)" w:date="2024-09-24T06:42:00Z">
            <w:rPr>
              <w:spacing w:val="-5"/>
              <w:sz w:val="24"/>
            </w:rPr>
          </w:rPrChange>
        </w:rPr>
        <w:t xml:space="preserve"> </w:t>
      </w:r>
      <w:r w:rsidRPr="00D25EE3">
        <w:rPr>
          <w:rFonts w:ascii="Arial" w:hAnsi="Arial" w:cs="Arial"/>
          <w:sz w:val="24"/>
          <w:szCs w:val="24"/>
          <w:rPrChange w:id="3100" w:author="Worrell, Tyrone C CIV USARMY HQDA ASA ALT (USA)" w:date="2024-09-24T06:42:00Z">
            <w:rPr>
              <w:sz w:val="24"/>
            </w:rPr>
          </w:rPrChange>
        </w:rPr>
        <w:t>PMRs,</w:t>
      </w:r>
      <w:r w:rsidRPr="00D25EE3">
        <w:rPr>
          <w:rFonts w:ascii="Arial" w:hAnsi="Arial" w:cs="Arial"/>
          <w:spacing w:val="-3"/>
          <w:sz w:val="24"/>
          <w:szCs w:val="24"/>
          <w:rPrChange w:id="3101" w:author="Worrell, Tyrone C CIV USARMY HQDA ASA ALT (USA)" w:date="2024-09-24T06:42:00Z">
            <w:rPr>
              <w:spacing w:val="-3"/>
              <w:sz w:val="24"/>
            </w:rPr>
          </w:rPrChange>
        </w:rPr>
        <w:t xml:space="preserve"> </w:t>
      </w:r>
      <w:r w:rsidRPr="00D25EE3">
        <w:rPr>
          <w:rFonts w:ascii="Arial" w:hAnsi="Arial" w:cs="Arial"/>
          <w:sz w:val="24"/>
          <w:szCs w:val="24"/>
          <w:rPrChange w:id="3102" w:author="Worrell, Tyrone C CIV USARMY HQDA ASA ALT (USA)" w:date="2024-09-24T06:42:00Z">
            <w:rPr>
              <w:sz w:val="24"/>
            </w:rPr>
          </w:rPrChange>
        </w:rPr>
        <w:t>the</w:t>
      </w:r>
      <w:r w:rsidRPr="00D25EE3">
        <w:rPr>
          <w:rFonts w:ascii="Arial" w:hAnsi="Arial" w:cs="Arial"/>
          <w:spacing w:val="-3"/>
          <w:sz w:val="24"/>
          <w:szCs w:val="24"/>
          <w:rPrChange w:id="3103" w:author="Worrell, Tyrone C CIV USARMY HQDA ASA ALT (USA)" w:date="2024-09-24T06:42:00Z">
            <w:rPr>
              <w:spacing w:val="-3"/>
              <w:sz w:val="24"/>
            </w:rPr>
          </w:rPrChange>
        </w:rPr>
        <w:t xml:space="preserve"> </w:t>
      </w:r>
      <w:r w:rsidRPr="00D25EE3">
        <w:rPr>
          <w:rFonts w:ascii="Arial" w:hAnsi="Arial" w:cs="Arial"/>
          <w:sz w:val="24"/>
          <w:szCs w:val="24"/>
          <w:rPrChange w:id="3104" w:author="Worrell, Tyrone C CIV USARMY HQDA ASA ALT (USA)" w:date="2024-09-24T06:42:00Z">
            <w:rPr>
              <w:sz w:val="24"/>
            </w:rPr>
          </w:rPrChange>
        </w:rPr>
        <w:t>ODASA(P)</w:t>
      </w:r>
      <w:r w:rsidRPr="00D25EE3">
        <w:rPr>
          <w:rFonts w:ascii="Arial" w:hAnsi="Arial" w:cs="Arial"/>
          <w:spacing w:val="-3"/>
          <w:sz w:val="24"/>
          <w:szCs w:val="24"/>
          <w:rPrChange w:id="3105" w:author="Worrell, Tyrone C CIV USARMY HQDA ASA ALT (USA)" w:date="2024-09-24T06:42:00Z">
            <w:rPr>
              <w:spacing w:val="-3"/>
              <w:sz w:val="24"/>
            </w:rPr>
          </w:rPrChange>
        </w:rPr>
        <w:t xml:space="preserve"> </w:t>
      </w:r>
      <w:r w:rsidRPr="00D25EE3">
        <w:rPr>
          <w:rFonts w:ascii="Arial" w:hAnsi="Arial" w:cs="Arial"/>
          <w:sz w:val="24"/>
          <w:szCs w:val="24"/>
          <w:rPrChange w:id="3106" w:author="Worrell, Tyrone C CIV USARMY HQDA ASA ALT (USA)" w:date="2024-09-24T06:42:00Z">
            <w:rPr>
              <w:sz w:val="24"/>
            </w:rPr>
          </w:rPrChange>
        </w:rPr>
        <w:t>will</w:t>
      </w:r>
      <w:r w:rsidRPr="00D25EE3">
        <w:rPr>
          <w:rFonts w:ascii="Arial" w:hAnsi="Arial" w:cs="Arial"/>
          <w:spacing w:val="-3"/>
          <w:sz w:val="24"/>
          <w:szCs w:val="24"/>
          <w:rPrChange w:id="3107" w:author="Worrell, Tyrone C CIV USARMY HQDA ASA ALT (USA)" w:date="2024-09-24T06:42:00Z">
            <w:rPr>
              <w:spacing w:val="-3"/>
              <w:sz w:val="24"/>
            </w:rPr>
          </w:rPrChange>
        </w:rPr>
        <w:t xml:space="preserve"> </w:t>
      </w:r>
      <w:r w:rsidRPr="00D25EE3">
        <w:rPr>
          <w:rFonts w:ascii="Arial" w:hAnsi="Arial" w:cs="Arial"/>
          <w:sz w:val="24"/>
          <w:szCs w:val="24"/>
          <w:rPrChange w:id="3108" w:author="Worrell, Tyrone C CIV USARMY HQDA ASA ALT (USA)" w:date="2024-09-24T06:42:00Z">
            <w:rPr>
              <w:sz w:val="24"/>
            </w:rPr>
          </w:rPrChange>
        </w:rPr>
        <w:t>notify</w:t>
      </w:r>
      <w:r w:rsidRPr="00D25EE3">
        <w:rPr>
          <w:rFonts w:ascii="Arial" w:hAnsi="Arial" w:cs="Arial"/>
          <w:spacing w:val="-3"/>
          <w:sz w:val="24"/>
          <w:szCs w:val="24"/>
          <w:rPrChange w:id="3109" w:author="Worrell, Tyrone C CIV USARMY HQDA ASA ALT (USA)" w:date="2024-09-24T06:42:00Z">
            <w:rPr>
              <w:spacing w:val="-3"/>
              <w:sz w:val="24"/>
            </w:rPr>
          </w:rPrChange>
        </w:rPr>
        <w:t xml:space="preserve"> </w:t>
      </w:r>
      <w:r w:rsidRPr="00D25EE3">
        <w:rPr>
          <w:rFonts w:ascii="Arial" w:hAnsi="Arial" w:cs="Arial"/>
          <w:sz w:val="24"/>
          <w:szCs w:val="24"/>
          <w:rPrChange w:id="3110" w:author="Worrell, Tyrone C CIV USARMY HQDA ASA ALT (USA)" w:date="2024-09-24T06:42:00Z">
            <w:rPr>
              <w:sz w:val="24"/>
            </w:rPr>
          </w:rPrChange>
        </w:rPr>
        <w:t>contracting</w:t>
      </w:r>
      <w:r w:rsidRPr="00D25EE3">
        <w:rPr>
          <w:rFonts w:ascii="Arial" w:hAnsi="Arial" w:cs="Arial"/>
          <w:spacing w:val="-3"/>
          <w:sz w:val="24"/>
          <w:szCs w:val="24"/>
          <w:rPrChange w:id="3111" w:author="Worrell, Tyrone C CIV USARMY HQDA ASA ALT (USA)" w:date="2024-09-24T06:42:00Z">
            <w:rPr>
              <w:spacing w:val="-3"/>
              <w:sz w:val="24"/>
            </w:rPr>
          </w:rPrChange>
        </w:rPr>
        <w:t xml:space="preserve"> </w:t>
      </w:r>
      <w:r w:rsidRPr="00D25EE3">
        <w:rPr>
          <w:rFonts w:ascii="Arial" w:hAnsi="Arial" w:cs="Arial"/>
          <w:sz w:val="24"/>
          <w:szCs w:val="24"/>
          <w:rPrChange w:id="3112" w:author="Worrell, Tyrone C CIV USARMY HQDA ASA ALT (USA)" w:date="2024-09-24T06:42:00Z">
            <w:rPr>
              <w:sz w:val="24"/>
            </w:rPr>
          </w:rPrChange>
        </w:rPr>
        <w:t>activity</w:t>
      </w:r>
      <w:r w:rsidRPr="00D25EE3">
        <w:rPr>
          <w:rFonts w:ascii="Arial" w:hAnsi="Arial" w:cs="Arial"/>
          <w:spacing w:val="-3"/>
          <w:sz w:val="24"/>
          <w:szCs w:val="24"/>
          <w:rPrChange w:id="3113" w:author="Worrell, Tyrone C CIV USARMY HQDA ASA ALT (USA)" w:date="2024-09-24T06:42:00Z">
            <w:rPr>
              <w:spacing w:val="-3"/>
              <w:sz w:val="24"/>
            </w:rPr>
          </w:rPrChange>
        </w:rPr>
        <w:t xml:space="preserve"> </w:t>
      </w:r>
      <w:r w:rsidRPr="00D25EE3">
        <w:rPr>
          <w:rFonts w:ascii="Arial" w:hAnsi="Arial" w:cs="Arial"/>
          <w:sz w:val="24"/>
          <w:szCs w:val="24"/>
          <w:rPrChange w:id="3114" w:author="Worrell, Tyrone C CIV USARMY HQDA ASA ALT (USA)" w:date="2024-09-24T06:42:00Z">
            <w:rPr>
              <w:sz w:val="24"/>
            </w:rPr>
          </w:rPrChange>
        </w:rPr>
        <w:t>90</w:t>
      </w:r>
      <w:r w:rsidRPr="00D25EE3">
        <w:rPr>
          <w:rFonts w:ascii="Arial" w:hAnsi="Arial" w:cs="Arial"/>
          <w:spacing w:val="-3"/>
          <w:sz w:val="24"/>
          <w:szCs w:val="24"/>
          <w:rPrChange w:id="3115" w:author="Worrell, Tyrone C CIV USARMY HQDA ASA ALT (USA)" w:date="2024-09-24T06:42:00Z">
            <w:rPr>
              <w:spacing w:val="-3"/>
              <w:sz w:val="24"/>
            </w:rPr>
          </w:rPrChange>
        </w:rPr>
        <w:t xml:space="preserve"> </w:t>
      </w:r>
      <w:r w:rsidRPr="00D25EE3">
        <w:rPr>
          <w:rFonts w:ascii="Arial" w:hAnsi="Arial" w:cs="Arial"/>
          <w:sz w:val="24"/>
          <w:szCs w:val="24"/>
          <w:rPrChange w:id="3116" w:author="Worrell, Tyrone C CIV USARMY HQDA ASA ALT (USA)" w:date="2024-09-24T06:42:00Z">
            <w:rPr>
              <w:sz w:val="24"/>
            </w:rPr>
          </w:rPrChange>
        </w:rPr>
        <w:t>days,</w:t>
      </w:r>
      <w:r w:rsidRPr="00D25EE3">
        <w:rPr>
          <w:rFonts w:ascii="Arial" w:hAnsi="Arial" w:cs="Arial"/>
          <w:spacing w:val="-3"/>
          <w:sz w:val="24"/>
          <w:szCs w:val="24"/>
          <w:rPrChange w:id="3117" w:author="Worrell, Tyrone C CIV USARMY HQDA ASA ALT (USA)" w:date="2024-09-24T06:42:00Z">
            <w:rPr>
              <w:spacing w:val="-3"/>
              <w:sz w:val="24"/>
            </w:rPr>
          </w:rPrChange>
        </w:rPr>
        <w:t xml:space="preserve"> </w:t>
      </w:r>
      <w:r w:rsidRPr="00D25EE3">
        <w:rPr>
          <w:rFonts w:ascii="Arial" w:hAnsi="Arial" w:cs="Arial"/>
          <w:sz w:val="24"/>
          <w:szCs w:val="24"/>
          <w:rPrChange w:id="3118" w:author="Worrell, Tyrone C CIV USARMY HQDA ASA ALT (USA)" w:date="2024-09-24T06:42:00Z">
            <w:rPr>
              <w:sz w:val="24"/>
            </w:rPr>
          </w:rPrChange>
        </w:rPr>
        <w:t>or</w:t>
      </w:r>
      <w:r w:rsidRPr="00D25EE3">
        <w:rPr>
          <w:rFonts w:ascii="Arial" w:hAnsi="Arial" w:cs="Arial"/>
          <w:spacing w:val="-3"/>
          <w:sz w:val="24"/>
          <w:szCs w:val="24"/>
          <w:rPrChange w:id="3119" w:author="Worrell, Tyrone C CIV USARMY HQDA ASA ALT (USA)" w:date="2024-09-24T06:42:00Z">
            <w:rPr>
              <w:spacing w:val="-3"/>
              <w:sz w:val="24"/>
            </w:rPr>
          </w:rPrChange>
        </w:rPr>
        <w:t xml:space="preserve"> </w:t>
      </w:r>
      <w:r w:rsidRPr="00D25EE3">
        <w:rPr>
          <w:rFonts w:ascii="Arial" w:hAnsi="Arial" w:cs="Arial"/>
          <w:sz w:val="24"/>
          <w:szCs w:val="24"/>
          <w:rPrChange w:id="3120" w:author="Worrell, Tyrone C CIV USARMY HQDA ASA ALT (USA)" w:date="2024-09-24T06:42:00Z">
            <w:rPr>
              <w:sz w:val="24"/>
            </w:rPr>
          </w:rPrChange>
        </w:rPr>
        <w:t>as</w:t>
      </w:r>
      <w:r w:rsidRPr="00D25EE3">
        <w:rPr>
          <w:rFonts w:ascii="Arial" w:hAnsi="Arial" w:cs="Arial"/>
          <w:spacing w:val="-3"/>
          <w:sz w:val="24"/>
          <w:szCs w:val="24"/>
          <w:rPrChange w:id="3121" w:author="Worrell, Tyrone C CIV USARMY HQDA ASA ALT (USA)" w:date="2024-09-24T06:42:00Z">
            <w:rPr>
              <w:spacing w:val="-3"/>
              <w:sz w:val="24"/>
            </w:rPr>
          </w:rPrChange>
        </w:rPr>
        <w:t xml:space="preserve"> </w:t>
      </w:r>
      <w:r w:rsidRPr="00D25EE3">
        <w:rPr>
          <w:rFonts w:ascii="Arial" w:hAnsi="Arial" w:cs="Arial"/>
          <w:sz w:val="24"/>
          <w:szCs w:val="24"/>
          <w:rPrChange w:id="3122" w:author="Worrell, Tyrone C CIV USARMY HQDA ASA ALT (USA)" w:date="2024-09-24T06:42:00Z">
            <w:rPr>
              <w:sz w:val="24"/>
            </w:rPr>
          </w:rPrChange>
        </w:rPr>
        <w:t>soon as practicable, before a planned PMR.</w:t>
      </w:r>
      <w:r w:rsidRPr="00D25EE3">
        <w:rPr>
          <w:rFonts w:ascii="Arial" w:hAnsi="Arial" w:cs="Arial"/>
          <w:spacing w:val="40"/>
          <w:sz w:val="24"/>
          <w:szCs w:val="24"/>
          <w:rPrChange w:id="3123" w:author="Worrell, Tyrone C CIV USARMY HQDA ASA ALT (USA)" w:date="2024-09-24T06:42:00Z">
            <w:rPr>
              <w:spacing w:val="40"/>
              <w:sz w:val="24"/>
            </w:rPr>
          </w:rPrChange>
        </w:rPr>
        <w:t xml:space="preserve"> </w:t>
      </w:r>
      <w:r w:rsidRPr="00D25EE3">
        <w:rPr>
          <w:rFonts w:ascii="Arial" w:hAnsi="Arial" w:cs="Arial"/>
          <w:sz w:val="24"/>
          <w:szCs w:val="24"/>
          <w:rPrChange w:id="3124" w:author="Worrell, Tyrone C CIV USARMY HQDA ASA ALT (USA)" w:date="2024-09-24T06:42:00Z">
            <w:rPr>
              <w:sz w:val="24"/>
            </w:rPr>
          </w:rPrChange>
        </w:rPr>
        <w:t>The contracting activity shall provide the following in advance: metrics, specified statistics, lists of contracts, orientation data (such as vision and mission</w:t>
      </w:r>
      <w:r w:rsidRPr="00D25EE3">
        <w:rPr>
          <w:rFonts w:ascii="Arial" w:hAnsi="Arial" w:cs="Arial"/>
          <w:spacing w:val="-1"/>
          <w:sz w:val="24"/>
          <w:szCs w:val="24"/>
          <w:rPrChange w:id="3125" w:author="Worrell, Tyrone C CIV USARMY HQDA ASA ALT (USA)" w:date="2024-09-24T06:42:00Z">
            <w:rPr>
              <w:spacing w:val="-1"/>
              <w:sz w:val="24"/>
            </w:rPr>
          </w:rPrChange>
        </w:rPr>
        <w:t xml:space="preserve"> </w:t>
      </w:r>
      <w:r w:rsidRPr="00D25EE3">
        <w:rPr>
          <w:rFonts w:ascii="Arial" w:hAnsi="Arial" w:cs="Arial"/>
          <w:sz w:val="24"/>
          <w:szCs w:val="24"/>
          <w:rPrChange w:id="3126" w:author="Worrell, Tyrone C CIV USARMY HQDA ASA ALT (USA)" w:date="2024-09-24T06:42:00Z">
            <w:rPr>
              <w:sz w:val="24"/>
            </w:rPr>
          </w:rPrChange>
        </w:rPr>
        <w:t>statements</w:t>
      </w:r>
      <w:r w:rsidRPr="00D25EE3">
        <w:rPr>
          <w:rFonts w:ascii="Arial" w:hAnsi="Arial" w:cs="Arial"/>
          <w:spacing w:val="-1"/>
          <w:sz w:val="24"/>
          <w:szCs w:val="24"/>
          <w:rPrChange w:id="3127" w:author="Worrell, Tyrone C CIV USARMY HQDA ASA ALT (USA)" w:date="2024-09-24T06:42:00Z">
            <w:rPr>
              <w:spacing w:val="-1"/>
              <w:sz w:val="24"/>
            </w:rPr>
          </w:rPrChange>
        </w:rPr>
        <w:t xml:space="preserve"> </w:t>
      </w:r>
      <w:r w:rsidRPr="00D25EE3">
        <w:rPr>
          <w:rFonts w:ascii="Arial" w:hAnsi="Arial" w:cs="Arial"/>
          <w:sz w:val="24"/>
          <w:szCs w:val="24"/>
          <w:rPrChange w:id="3128" w:author="Worrell, Tyrone C CIV USARMY HQDA ASA ALT (USA)" w:date="2024-09-24T06:42:00Z">
            <w:rPr>
              <w:sz w:val="24"/>
            </w:rPr>
          </w:rPrChange>
        </w:rPr>
        <w:t>and</w:t>
      </w:r>
      <w:r w:rsidRPr="00D25EE3">
        <w:rPr>
          <w:rFonts w:ascii="Arial" w:hAnsi="Arial" w:cs="Arial"/>
          <w:spacing w:val="-3"/>
          <w:sz w:val="24"/>
          <w:szCs w:val="24"/>
          <w:rPrChange w:id="3129" w:author="Worrell, Tyrone C CIV USARMY HQDA ASA ALT (USA)" w:date="2024-09-24T06:42:00Z">
            <w:rPr>
              <w:spacing w:val="-3"/>
              <w:sz w:val="24"/>
            </w:rPr>
          </w:rPrChange>
        </w:rPr>
        <w:t xml:space="preserve"> </w:t>
      </w:r>
      <w:r w:rsidRPr="00D25EE3">
        <w:rPr>
          <w:rFonts w:ascii="Arial" w:hAnsi="Arial" w:cs="Arial"/>
          <w:sz w:val="24"/>
          <w:szCs w:val="24"/>
          <w:rPrChange w:id="3130" w:author="Worrell, Tyrone C CIV USARMY HQDA ASA ALT (USA)" w:date="2024-09-24T06:42:00Z">
            <w:rPr>
              <w:sz w:val="24"/>
            </w:rPr>
          </w:rPrChange>
        </w:rPr>
        <w:t>standard</w:t>
      </w:r>
      <w:r w:rsidRPr="00D25EE3">
        <w:rPr>
          <w:rFonts w:ascii="Arial" w:hAnsi="Arial" w:cs="Arial"/>
          <w:spacing w:val="-1"/>
          <w:sz w:val="24"/>
          <w:szCs w:val="24"/>
          <w:rPrChange w:id="3131" w:author="Worrell, Tyrone C CIV USARMY HQDA ASA ALT (USA)" w:date="2024-09-24T06:42:00Z">
            <w:rPr>
              <w:spacing w:val="-1"/>
              <w:sz w:val="24"/>
            </w:rPr>
          </w:rPrChange>
        </w:rPr>
        <w:t xml:space="preserve"> </w:t>
      </w:r>
      <w:r w:rsidRPr="00D25EE3">
        <w:rPr>
          <w:rFonts w:ascii="Arial" w:hAnsi="Arial" w:cs="Arial"/>
          <w:sz w:val="24"/>
          <w:szCs w:val="24"/>
          <w:rPrChange w:id="3132" w:author="Worrell, Tyrone C CIV USARMY HQDA ASA ALT (USA)" w:date="2024-09-24T06:42:00Z">
            <w:rPr>
              <w:sz w:val="24"/>
            </w:rPr>
          </w:rPrChange>
        </w:rPr>
        <w:t>operating</w:t>
      </w:r>
      <w:r w:rsidRPr="00D25EE3">
        <w:rPr>
          <w:rFonts w:ascii="Arial" w:hAnsi="Arial" w:cs="Arial"/>
          <w:spacing w:val="-1"/>
          <w:sz w:val="24"/>
          <w:szCs w:val="24"/>
          <w:rPrChange w:id="3133" w:author="Worrell, Tyrone C CIV USARMY HQDA ASA ALT (USA)" w:date="2024-09-24T06:42:00Z">
            <w:rPr>
              <w:spacing w:val="-1"/>
              <w:sz w:val="24"/>
            </w:rPr>
          </w:rPrChange>
        </w:rPr>
        <w:t xml:space="preserve"> </w:t>
      </w:r>
      <w:r w:rsidRPr="00D25EE3">
        <w:rPr>
          <w:rFonts w:ascii="Arial" w:hAnsi="Arial" w:cs="Arial"/>
          <w:sz w:val="24"/>
          <w:szCs w:val="24"/>
          <w:rPrChange w:id="3134" w:author="Worrell, Tyrone C CIV USARMY HQDA ASA ALT (USA)" w:date="2024-09-24T06:42:00Z">
            <w:rPr>
              <w:sz w:val="24"/>
            </w:rPr>
          </w:rPrChange>
        </w:rPr>
        <w:t>procedures),</w:t>
      </w:r>
      <w:r w:rsidRPr="00D25EE3">
        <w:rPr>
          <w:rFonts w:ascii="Arial" w:hAnsi="Arial" w:cs="Arial"/>
          <w:spacing w:val="-3"/>
          <w:sz w:val="24"/>
          <w:szCs w:val="24"/>
          <w:rPrChange w:id="3135" w:author="Worrell, Tyrone C CIV USARMY HQDA ASA ALT (USA)" w:date="2024-09-24T06:42:00Z">
            <w:rPr>
              <w:spacing w:val="-3"/>
              <w:sz w:val="24"/>
            </w:rPr>
          </w:rPrChange>
        </w:rPr>
        <w:t xml:space="preserve"> </w:t>
      </w:r>
      <w:r w:rsidRPr="00D25EE3">
        <w:rPr>
          <w:rFonts w:ascii="Arial" w:hAnsi="Arial" w:cs="Arial"/>
          <w:sz w:val="24"/>
          <w:szCs w:val="24"/>
          <w:rPrChange w:id="3136" w:author="Worrell, Tyrone C CIV USARMY HQDA ASA ALT (USA)" w:date="2024-09-24T06:42:00Z">
            <w:rPr>
              <w:sz w:val="24"/>
            </w:rPr>
          </w:rPrChange>
        </w:rPr>
        <w:t>logistical</w:t>
      </w:r>
      <w:r w:rsidRPr="00D25EE3">
        <w:rPr>
          <w:rFonts w:ascii="Arial" w:hAnsi="Arial" w:cs="Arial"/>
          <w:spacing w:val="-1"/>
          <w:sz w:val="24"/>
          <w:szCs w:val="24"/>
          <w:rPrChange w:id="3137" w:author="Worrell, Tyrone C CIV USARMY HQDA ASA ALT (USA)" w:date="2024-09-24T06:42:00Z">
            <w:rPr>
              <w:spacing w:val="-1"/>
              <w:sz w:val="24"/>
            </w:rPr>
          </w:rPrChange>
        </w:rPr>
        <w:t xml:space="preserve"> </w:t>
      </w:r>
      <w:r w:rsidRPr="00D25EE3">
        <w:rPr>
          <w:rFonts w:ascii="Arial" w:hAnsi="Arial" w:cs="Arial"/>
          <w:sz w:val="24"/>
          <w:szCs w:val="24"/>
          <w:rPrChange w:id="3138" w:author="Worrell, Tyrone C CIV USARMY HQDA ASA ALT (USA)" w:date="2024-09-24T06:42:00Z">
            <w:rPr>
              <w:sz w:val="24"/>
            </w:rPr>
          </w:rPrChange>
        </w:rPr>
        <w:t>support,</w:t>
      </w:r>
      <w:r w:rsidRPr="00D25EE3">
        <w:rPr>
          <w:rFonts w:ascii="Arial" w:hAnsi="Arial" w:cs="Arial"/>
          <w:spacing w:val="-1"/>
          <w:sz w:val="24"/>
          <w:szCs w:val="24"/>
          <w:rPrChange w:id="3139" w:author="Worrell, Tyrone C CIV USARMY HQDA ASA ALT (USA)" w:date="2024-09-24T06:42:00Z">
            <w:rPr>
              <w:spacing w:val="-1"/>
              <w:sz w:val="24"/>
            </w:rPr>
          </w:rPrChange>
        </w:rPr>
        <w:t xml:space="preserve"> </w:t>
      </w:r>
      <w:r w:rsidRPr="00D25EE3">
        <w:rPr>
          <w:rFonts w:ascii="Arial" w:hAnsi="Arial" w:cs="Arial"/>
          <w:sz w:val="24"/>
          <w:szCs w:val="24"/>
          <w:rPrChange w:id="3140" w:author="Worrell, Tyrone C CIV USARMY HQDA ASA ALT (USA)" w:date="2024-09-24T06:42:00Z">
            <w:rPr>
              <w:sz w:val="24"/>
            </w:rPr>
          </w:rPrChange>
        </w:rPr>
        <w:t>and</w:t>
      </w:r>
      <w:r w:rsidRPr="00D25EE3">
        <w:rPr>
          <w:rFonts w:ascii="Arial" w:hAnsi="Arial" w:cs="Arial"/>
          <w:spacing w:val="-1"/>
          <w:sz w:val="24"/>
          <w:szCs w:val="24"/>
          <w:rPrChange w:id="3141" w:author="Worrell, Tyrone C CIV USARMY HQDA ASA ALT (USA)" w:date="2024-09-24T06:42:00Z">
            <w:rPr>
              <w:spacing w:val="-1"/>
              <w:sz w:val="24"/>
            </w:rPr>
          </w:rPrChange>
        </w:rPr>
        <w:t xml:space="preserve"> </w:t>
      </w:r>
      <w:r w:rsidRPr="00D25EE3">
        <w:rPr>
          <w:rFonts w:ascii="Arial" w:hAnsi="Arial" w:cs="Arial"/>
          <w:sz w:val="24"/>
          <w:szCs w:val="24"/>
          <w:rPrChange w:id="3142" w:author="Worrell, Tyrone C CIV USARMY HQDA ASA ALT (USA)" w:date="2024-09-24T06:42:00Z">
            <w:rPr>
              <w:sz w:val="24"/>
            </w:rPr>
          </w:rPrChange>
        </w:rPr>
        <w:t>copies</w:t>
      </w:r>
      <w:r w:rsidRPr="00D25EE3">
        <w:rPr>
          <w:rFonts w:ascii="Arial" w:hAnsi="Arial" w:cs="Arial"/>
          <w:spacing w:val="-2"/>
          <w:sz w:val="24"/>
          <w:szCs w:val="24"/>
          <w:rPrChange w:id="3143" w:author="Worrell, Tyrone C CIV USARMY HQDA ASA ALT (USA)" w:date="2024-09-24T06:42:00Z">
            <w:rPr>
              <w:spacing w:val="-2"/>
              <w:sz w:val="24"/>
            </w:rPr>
          </w:rPrChange>
        </w:rPr>
        <w:t xml:space="preserve"> </w:t>
      </w:r>
      <w:r w:rsidRPr="00D25EE3">
        <w:rPr>
          <w:rFonts w:ascii="Arial" w:hAnsi="Arial" w:cs="Arial"/>
          <w:sz w:val="24"/>
          <w:szCs w:val="24"/>
          <w:rPrChange w:id="3144" w:author="Worrell, Tyrone C CIV USARMY HQDA ASA ALT (USA)" w:date="2024-09-24T06:42:00Z">
            <w:rPr>
              <w:sz w:val="24"/>
            </w:rPr>
          </w:rPrChange>
        </w:rPr>
        <w:t>of</w:t>
      </w:r>
      <w:r w:rsidRPr="00D25EE3">
        <w:rPr>
          <w:rFonts w:ascii="Arial" w:hAnsi="Arial" w:cs="Arial"/>
          <w:spacing w:val="-1"/>
          <w:sz w:val="24"/>
          <w:szCs w:val="24"/>
          <w:rPrChange w:id="3145" w:author="Worrell, Tyrone C CIV USARMY HQDA ASA ALT (USA)" w:date="2024-09-24T06:42:00Z">
            <w:rPr>
              <w:spacing w:val="-1"/>
              <w:sz w:val="24"/>
            </w:rPr>
          </w:rPrChange>
        </w:rPr>
        <w:t xml:space="preserve"> </w:t>
      </w:r>
      <w:r w:rsidRPr="00D25EE3">
        <w:rPr>
          <w:rFonts w:ascii="Arial" w:hAnsi="Arial" w:cs="Arial"/>
          <w:sz w:val="24"/>
          <w:szCs w:val="24"/>
          <w:rPrChange w:id="3146" w:author="Worrell, Tyrone C CIV USARMY HQDA ASA ALT (USA)" w:date="2024-09-24T06:42:00Z">
            <w:rPr>
              <w:sz w:val="24"/>
            </w:rPr>
          </w:rPrChange>
        </w:rPr>
        <w:t>previous review reports and previous corrective action plans.</w:t>
      </w:r>
      <w:r w:rsidRPr="00D25EE3">
        <w:rPr>
          <w:rFonts w:ascii="Arial" w:hAnsi="Arial" w:cs="Arial"/>
          <w:spacing w:val="40"/>
          <w:sz w:val="24"/>
          <w:szCs w:val="24"/>
          <w:rPrChange w:id="3147" w:author="Worrell, Tyrone C CIV USARMY HQDA ASA ALT (USA)" w:date="2024-09-24T06:42:00Z">
            <w:rPr>
              <w:spacing w:val="40"/>
              <w:sz w:val="24"/>
            </w:rPr>
          </w:rPrChange>
        </w:rPr>
        <w:t xml:space="preserve"> </w:t>
      </w:r>
      <w:r w:rsidRPr="00D25EE3">
        <w:rPr>
          <w:rFonts w:ascii="Arial" w:hAnsi="Arial" w:cs="Arial"/>
          <w:sz w:val="24"/>
          <w:szCs w:val="24"/>
          <w:rPrChange w:id="3148" w:author="Worrell, Tyrone C CIV USARMY HQDA ASA ALT (USA)" w:date="2024-09-24T06:42:00Z">
            <w:rPr>
              <w:sz w:val="24"/>
            </w:rPr>
          </w:rPrChange>
        </w:rPr>
        <w:t>The activity may identify special areas of emphasis and assistance after being notified of a planned PMR.</w:t>
      </w:r>
    </w:p>
    <w:p w14:paraId="613F21CB" w14:textId="77777777" w:rsidR="007535C8" w:rsidRPr="00D25EE3" w:rsidRDefault="007535C8" w:rsidP="007535C8">
      <w:pPr>
        <w:pStyle w:val="ListParagraph"/>
        <w:numPr>
          <w:ilvl w:val="0"/>
          <w:numId w:val="9"/>
        </w:numPr>
        <w:tabs>
          <w:tab w:val="left" w:pos="459"/>
        </w:tabs>
        <w:spacing w:before="239" w:line="276" w:lineRule="auto"/>
        <w:ind w:right="413" w:firstLine="0"/>
        <w:rPr>
          <w:rFonts w:ascii="Arial" w:hAnsi="Arial" w:cs="Arial"/>
          <w:sz w:val="24"/>
          <w:szCs w:val="24"/>
          <w:rPrChange w:id="3149" w:author="Worrell, Tyrone C CIV USARMY HQDA ASA ALT (USA)" w:date="2024-09-24T06:42:00Z">
            <w:rPr>
              <w:sz w:val="24"/>
            </w:rPr>
          </w:rPrChange>
        </w:rPr>
      </w:pPr>
      <w:r w:rsidRPr="00D25EE3">
        <w:rPr>
          <w:rFonts w:ascii="Arial" w:hAnsi="Arial" w:cs="Arial"/>
          <w:sz w:val="24"/>
          <w:szCs w:val="24"/>
          <w:rPrChange w:id="3150" w:author="Worrell, Tyrone C CIV USARMY HQDA ASA ALT (USA)" w:date="2024-09-24T06:42:00Z">
            <w:rPr>
              <w:sz w:val="24"/>
            </w:rPr>
          </w:rPrChange>
        </w:rPr>
        <w:t>All other PMRs should comply with the ODASA(P) PMR Standard Operating Procedures (SOP).</w:t>
      </w:r>
      <w:r w:rsidRPr="00D25EE3">
        <w:rPr>
          <w:rFonts w:ascii="Arial" w:hAnsi="Arial" w:cs="Arial"/>
          <w:spacing w:val="-5"/>
          <w:sz w:val="24"/>
          <w:szCs w:val="24"/>
          <w:rPrChange w:id="3151" w:author="Worrell, Tyrone C CIV USARMY HQDA ASA ALT (USA)" w:date="2024-09-24T06:42:00Z">
            <w:rPr>
              <w:spacing w:val="-5"/>
              <w:sz w:val="24"/>
            </w:rPr>
          </w:rPrChange>
        </w:rPr>
        <w:t xml:space="preserve"> </w:t>
      </w:r>
      <w:r w:rsidRPr="00D25EE3">
        <w:rPr>
          <w:rFonts w:ascii="Arial" w:hAnsi="Arial" w:cs="Arial"/>
          <w:sz w:val="24"/>
          <w:szCs w:val="24"/>
          <w:rPrChange w:id="3152" w:author="Worrell, Tyrone C CIV USARMY HQDA ASA ALT (USA)" w:date="2024-09-24T06:42:00Z">
            <w:rPr>
              <w:sz w:val="24"/>
            </w:rPr>
          </w:rPrChange>
        </w:rPr>
        <w:t>Commands</w:t>
      </w:r>
      <w:r w:rsidRPr="00D25EE3">
        <w:rPr>
          <w:rFonts w:ascii="Arial" w:hAnsi="Arial" w:cs="Arial"/>
          <w:spacing w:val="-5"/>
          <w:sz w:val="24"/>
          <w:szCs w:val="24"/>
          <w:rPrChange w:id="3153" w:author="Worrell, Tyrone C CIV USARMY HQDA ASA ALT (USA)" w:date="2024-09-24T06:42:00Z">
            <w:rPr>
              <w:spacing w:val="-5"/>
              <w:sz w:val="24"/>
            </w:rPr>
          </w:rPrChange>
        </w:rPr>
        <w:t xml:space="preserve"> </w:t>
      </w:r>
      <w:r w:rsidRPr="00D25EE3">
        <w:rPr>
          <w:rFonts w:ascii="Arial" w:hAnsi="Arial" w:cs="Arial"/>
          <w:sz w:val="24"/>
          <w:szCs w:val="24"/>
          <w:rPrChange w:id="3154" w:author="Worrell, Tyrone C CIV USARMY HQDA ASA ALT (USA)" w:date="2024-09-24T06:42:00Z">
            <w:rPr>
              <w:sz w:val="24"/>
            </w:rPr>
          </w:rPrChange>
        </w:rPr>
        <w:t>should</w:t>
      </w:r>
      <w:r w:rsidRPr="00D25EE3">
        <w:rPr>
          <w:rFonts w:ascii="Arial" w:hAnsi="Arial" w:cs="Arial"/>
          <w:spacing w:val="-5"/>
          <w:sz w:val="24"/>
          <w:szCs w:val="24"/>
          <w:rPrChange w:id="3155" w:author="Worrell, Tyrone C CIV USARMY HQDA ASA ALT (USA)" w:date="2024-09-24T06:42:00Z">
            <w:rPr>
              <w:spacing w:val="-5"/>
              <w:sz w:val="24"/>
            </w:rPr>
          </w:rPrChange>
        </w:rPr>
        <w:t xml:space="preserve"> </w:t>
      </w:r>
      <w:r w:rsidRPr="00D25EE3">
        <w:rPr>
          <w:rFonts w:ascii="Arial" w:hAnsi="Arial" w:cs="Arial"/>
          <w:sz w:val="24"/>
          <w:szCs w:val="24"/>
          <w:rPrChange w:id="3156" w:author="Worrell, Tyrone C CIV USARMY HQDA ASA ALT (USA)" w:date="2024-09-24T06:42:00Z">
            <w:rPr>
              <w:sz w:val="24"/>
            </w:rPr>
          </w:rPrChange>
        </w:rPr>
        <w:t>establish</w:t>
      </w:r>
      <w:r w:rsidRPr="00D25EE3">
        <w:rPr>
          <w:rFonts w:ascii="Arial" w:hAnsi="Arial" w:cs="Arial"/>
          <w:spacing w:val="-6"/>
          <w:sz w:val="24"/>
          <w:szCs w:val="24"/>
          <w:rPrChange w:id="3157" w:author="Worrell, Tyrone C CIV USARMY HQDA ASA ALT (USA)" w:date="2024-09-24T06:42:00Z">
            <w:rPr>
              <w:spacing w:val="-6"/>
              <w:sz w:val="24"/>
            </w:rPr>
          </w:rPrChange>
        </w:rPr>
        <w:t xml:space="preserve"> </w:t>
      </w:r>
      <w:r w:rsidRPr="00D25EE3">
        <w:rPr>
          <w:rFonts w:ascii="Arial" w:hAnsi="Arial" w:cs="Arial"/>
          <w:sz w:val="24"/>
          <w:szCs w:val="24"/>
          <w:rPrChange w:id="3158" w:author="Worrell, Tyrone C CIV USARMY HQDA ASA ALT (USA)" w:date="2024-09-24T06:42:00Z">
            <w:rPr>
              <w:sz w:val="24"/>
            </w:rPr>
          </w:rPrChange>
        </w:rPr>
        <w:t>Command/local</w:t>
      </w:r>
      <w:r w:rsidRPr="00D25EE3">
        <w:rPr>
          <w:rFonts w:ascii="Arial" w:hAnsi="Arial" w:cs="Arial"/>
          <w:spacing w:val="-5"/>
          <w:sz w:val="24"/>
          <w:szCs w:val="24"/>
          <w:rPrChange w:id="3159" w:author="Worrell, Tyrone C CIV USARMY HQDA ASA ALT (USA)" w:date="2024-09-24T06:42:00Z">
            <w:rPr>
              <w:spacing w:val="-5"/>
              <w:sz w:val="24"/>
            </w:rPr>
          </w:rPrChange>
        </w:rPr>
        <w:t xml:space="preserve"> </w:t>
      </w:r>
      <w:r w:rsidRPr="00D25EE3">
        <w:rPr>
          <w:rFonts w:ascii="Arial" w:hAnsi="Arial" w:cs="Arial"/>
          <w:sz w:val="24"/>
          <w:szCs w:val="24"/>
          <w:rPrChange w:id="3160" w:author="Worrell, Tyrone C CIV USARMY HQDA ASA ALT (USA)" w:date="2024-09-24T06:42:00Z">
            <w:rPr>
              <w:sz w:val="24"/>
            </w:rPr>
          </w:rPrChange>
        </w:rPr>
        <w:t>procedures</w:t>
      </w:r>
      <w:r w:rsidRPr="00D25EE3">
        <w:rPr>
          <w:rFonts w:ascii="Arial" w:hAnsi="Arial" w:cs="Arial"/>
          <w:spacing w:val="-5"/>
          <w:sz w:val="24"/>
          <w:szCs w:val="24"/>
          <w:rPrChange w:id="3161" w:author="Worrell, Tyrone C CIV USARMY HQDA ASA ALT (USA)" w:date="2024-09-24T06:42:00Z">
            <w:rPr>
              <w:spacing w:val="-5"/>
              <w:sz w:val="24"/>
            </w:rPr>
          </w:rPrChange>
        </w:rPr>
        <w:t xml:space="preserve"> </w:t>
      </w:r>
      <w:r w:rsidRPr="00D25EE3">
        <w:rPr>
          <w:rFonts w:ascii="Arial" w:hAnsi="Arial" w:cs="Arial"/>
          <w:sz w:val="24"/>
          <w:szCs w:val="24"/>
          <w:rPrChange w:id="3162" w:author="Worrell, Tyrone C CIV USARMY HQDA ASA ALT (USA)" w:date="2024-09-24T06:42:00Z">
            <w:rPr>
              <w:sz w:val="24"/>
            </w:rPr>
          </w:rPrChange>
        </w:rPr>
        <w:t>to</w:t>
      </w:r>
      <w:r w:rsidRPr="00D25EE3">
        <w:rPr>
          <w:rFonts w:ascii="Arial" w:hAnsi="Arial" w:cs="Arial"/>
          <w:spacing w:val="-5"/>
          <w:sz w:val="24"/>
          <w:szCs w:val="24"/>
          <w:rPrChange w:id="3163" w:author="Worrell, Tyrone C CIV USARMY HQDA ASA ALT (USA)" w:date="2024-09-24T06:42:00Z">
            <w:rPr>
              <w:spacing w:val="-5"/>
              <w:sz w:val="24"/>
            </w:rPr>
          </w:rPrChange>
        </w:rPr>
        <w:t xml:space="preserve"> </w:t>
      </w:r>
      <w:r w:rsidRPr="00D25EE3">
        <w:rPr>
          <w:rFonts w:ascii="Arial" w:hAnsi="Arial" w:cs="Arial"/>
          <w:sz w:val="24"/>
          <w:szCs w:val="24"/>
          <w:rPrChange w:id="3164" w:author="Worrell, Tyrone C CIV USARMY HQDA ASA ALT (USA)" w:date="2024-09-24T06:42:00Z">
            <w:rPr>
              <w:sz w:val="24"/>
            </w:rPr>
          </w:rPrChange>
        </w:rPr>
        <w:t>supplement</w:t>
      </w:r>
      <w:r w:rsidRPr="00D25EE3">
        <w:rPr>
          <w:rFonts w:ascii="Arial" w:hAnsi="Arial" w:cs="Arial"/>
          <w:spacing w:val="-5"/>
          <w:sz w:val="24"/>
          <w:szCs w:val="24"/>
          <w:rPrChange w:id="3165" w:author="Worrell, Tyrone C CIV USARMY HQDA ASA ALT (USA)" w:date="2024-09-24T06:42:00Z">
            <w:rPr>
              <w:spacing w:val="-5"/>
              <w:sz w:val="24"/>
            </w:rPr>
          </w:rPrChange>
        </w:rPr>
        <w:t xml:space="preserve"> </w:t>
      </w:r>
      <w:r w:rsidRPr="00D25EE3">
        <w:rPr>
          <w:rFonts w:ascii="Arial" w:hAnsi="Arial" w:cs="Arial"/>
          <w:sz w:val="24"/>
          <w:szCs w:val="24"/>
          <w:rPrChange w:id="3166" w:author="Worrell, Tyrone C CIV USARMY HQDA ASA ALT (USA)" w:date="2024-09-24T06:42:00Z">
            <w:rPr>
              <w:sz w:val="24"/>
            </w:rPr>
          </w:rPrChange>
        </w:rPr>
        <w:t>the</w:t>
      </w:r>
      <w:r w:rsidRPr="00D25EE3">
        <w:rPr>
          <w:rFonts w:ascii="Arial" w:hAnsi="Arial" w:cs="Arial"/>
          <w:spacing w:val="-5"/>
          <w:sz w:val="24"/>
          <w:szCs w:val="24"/>
          <w:rPrChange w:id="3167" w:author="Worrell, Tyrone C CIV USARMY HQDA ASA ALT (USA)" w:date="2024-09-24T06:42:00Z">
            <w:rPr>
              <w:spacing w:val="-5"/>
              <w:sz w:val="24"/>
            </w:rPr>
          </w:rPrChange>
        </w:rPr>
        <w:t xml:space="preserve"> </w:t>
      </w:r>
      <w:r w:rsidRPr="00D25EE3">
        <w:rPr>
          <w:rFonts w:ascii="Arial" w:hAnsi="Arial" w:cs="Arial"/>
          <w:sz w:val="24"/>
          <w:szCs w:val="24"/>
          <w:rPrChange w:id="3168" w:author="Worrell, Tyrone C CIV USARMY HQDA ASA ALT (USA)" w:date="2024-09-24T06:42:00Z">
            <w:rPr>
              <w:sz w:val="24"/>
            </w:rPr>
          </w:rPrChange>
        </w:rPr>
        <w:t>ODASA(P) PMR SOP.</w:t>
      </w:r>
    </w:p>
    <w:p w14:paraId="4E0042A9" w14:textId="77777777" w:rsidR="007535C8" w:rsidRPr="00D25EE3" w:rsidRDefault="007535C8" w:rsidP="007535C8">
      <w:pPr>
        <w:pStyle w:val="Heading1"/>
        <w:spacing w:before="241"/>
        <w:rPr>
          <w:rFonts w:ascii="Arial" w:hAnsi="Arial" w:cs="Arial"/>
          <w:rPrChange w:id="3169" w:author="Worrell, Tyrone C CIV USARMY HQDA ASA ALT (USA)" w:date="2024-09-24T06:42:00Z">
            <w:rPr/>
          </w:rPrChange>
        </w:rPr>
      </w:pPr>
      <w:bookmarkStart w:id="3170" w:name="CC-403__Results_of_Procurement_Managemen"/>
      <w:bookmarkStart w:id="3171" w:name="_bookmark18"/>
      <w:bookmarkEnd w:id="3170"/>
      <w:bookmarkEnd w:id="3171"/>
      <w:r w:rsidRPr="00D25EE3">
        <w:rPr>
          <w:rFonts w:ascii="Arial" w:hAnsi="Arial" w:cs="Arial"/>
          <w:rPrChange w:id="3172" w:author="Worrell, Tyrone C CIV USARMY HQDA ASA ALT (USA)" w:date="2024-09-24T06:42:00Z">
            <w:rPr/>
          </w:rPrChange>
        </w:rPr>
        <w:t>CC-403</w:t>
      </w:r>
      <w:r w:rsidRPr="00D25EE3">
        <w:rPr>
          <w:rFonts w:ascii="Arial" w:hAnsi="Arial" w:cs="Arial"/>
          <w:spacing w:val="55"/>
          <w:rPrChange w:id="3173" w:author="Worrell, Tyrone C CIV USARMY HQDA ASA ALT (USA)" w:date="2024-09-24T06:42:00Z">
            <w:rPr>
              <w:spacing w:val="55"/>
            </w:rPr>
          </w:rPrChange>
        </w:rPr>
        <w:t xml:space="preserve"> </w:t>
      </w:r>
      <w:r w:rsidRPr="00D25EE3">
        <w:rPr>
          <w:rFonts w:ascii="Arial" w:hAnsi="Arial" w:cs="Arial"/>
          <w:rPrChange w:id="3174" w:author="Worrell, Tyrone C CIV USARMY HQDA ASA ALT (USA)" w:date="2024-09-24T06:42:00Z">
            <w:rPr/>
          </w:rPrChange>
        </w:rPr>
        <w:t>Results</w:t>
      </w:r>
      <w:r w:rsidRPr="00D25EE3">
        <w:rPr>
          <w:rFonts w:ascii="Arial" w:hAnsi="Arial" w:cs="Arial"/>
          <w:spacing w:val="-2"/>
          <w:rPrChange w:id="3175" w:author="Worrell, Tyrone C CIV USARMY HQDA ASA ALT (USA)" w:date="2024-09-24T06:42:00Z">
            <w:rPr>
              <w:spacing w:val="-2"/>
            </w:rPr>
          </w:rPrChange>
        </w:rPr>
        <w:t xml:space="preserve"> </w:t>
      </w:r>
      <w:r w:rsidRPr="00D25EE3">
        <w:rPr>
          <w:rFonts w:ascii="Arial" w:hAnsi="Arial" w:cs="Arial"/>
          <w:rPrChange w:id="3176" w:author="Worrell, Tyrone C CIV USARMY HQDA ASA ALT (USA)" w:date="2024-09-24T06:42:00Z">
            <w:rPr/>
          </w:rPrChange>
        </w:rPr>
        <w:t>of</w:t>
      </w:r>
      <w:r w:rsidRPr="00D25EE3">
        <w:rPr>
          <w:rFonts w:ascii="Arial" w:hAnsi="Arial" w:cs="Arial"/>
          <w:spacing w:val="-2"/>
          <w:rPrChange w:id="3177" w:author="Worrell, Tyrone C CIV USARMY HQDA ASA ALT (USA)" w:date="2024-09-24T06:42:00Z">
            <w:rPr>
              <w:spacing w:val="-2"/>
            </w:rPr>
          </w:rPrChange>
        </w:rPr>
        <w:t xml:space="preserve"> </w:t>
      </w:r>
      <w:r w:rsidRPr="00D25EE3">
        <w:rPr>
          <w:rFonts w:ascii="Arial" w:hAnsi="Arial" w:cs="Arial"/>
          <w:rPrChange w:id="3178" w:author="Worrell, Tyrone C CIV USARMY HQDA ASA ALT (USA)" w:date="2024-09-24T06:42:00Z">
            <w:rPr/>
          </w:rPrChange>
        </w:rPr>
        <w:t>Procurement</w:t>
      </w:r>
      <w:r w:rsidRPr="00D25EE3">
        <w:rPr>
          <w:rFonts w:ascii="Arial" w:hAnsi="Arial" w:cs="Arial"/>
          <w:spacing w:val="-3"/>
          <w:rPrChange w:id="3179" w:author="Worrell, Tyrone C CIV USARMY HQDA ASA ALT (USA)" w:date="2024-09-24T06:42:00Z">
            <w:rPr>
              <w:spacing w:val="-3"/>
            </w:rPr>
          </w:rPrChange>
        </w:rPr>
        <w:t xml:space="preserve"> </w:t>
      </w:r>
      <w:r w:rsidRPr="00D25EE3">
        <w:rPr>
          <w:rFonts w:ascii="Arial" w:hAnsi="Arial" w:cs="Arial"/>
          <w:rPrChange w:id="3180" w:author="Worrell, Tyrone C CIV USARMY HQDA ASA ALT (USA)" w:date="2024-09-24T06:42:00Z">
            <w:rPr/>
          </w:rPrChange>
        </w:rPr>
        <w:t>Management</w:t>
      </w:r>
      <w:r w:rsidRPr="00D25EE3">
        <w:rPr>
          <w:rFonts w:ascii="Arial" w:hAnsi="Arial" w:cs="Arial"/>
          <w:spacing w:val="-2"/>
          <w:rPrChange w:id="3181" w:author="Worrell, Tyrone C CIV USARMY HQDA ASA ALT (USA)" w:date="2024-09-24T06:42:00Z">
            <w:rPr>
              <w:spacing w:val="-2"/>
            </w:rPr>
          </w:rPrChange>
        </w:rPr>
        <w:t xml:space="preserve"> Reviews.</w:t>
      </w:r>
    </w:p>
    <w:p w14:paraId="7B0A2608" w14:textId="77777777" w:rsidR="007535C8" w:rsidRPr="00D25EE3" w:rsidRDefault="007535C8" w:rsidP="007535C8">
      <w:pPr>
        <w:pStyle w:val="BodyText"/>
        <w:spacing w:before="4"/>
        <w:rPr>
          <w:rFonts w:ascii="Arial" w:hAnsi="Arial" w:cs="Arial"/>
          <w:b/>
          <w:rPrChange w:id="3182" w:author="Worrell, Tyrone C CIV USARMY HQDA ASA ALT (USA)" w:date="2024-09-24T06:42:00Z">
            <w:rPr>
              <w:b/>
            </w:rPr>
          </w:rPrChange>
        </w:rPr>
      </w:pPr>
    </w:p>
    <w:p w14:paraId="4F61FC8A" w14:textId="77777777" w:rsidR="007535C8" w:rsidRPr="00D25EE3" w:rsidRDefault="007535C8" w:rsidP="007535C8">
      <w:pPr>
        <w:pStyle w:val="ListParagraph"/>
        <w:numPr>
          <w:ilvl w:val="0"/>
          <w:numId w:val="8"/>
        </w:numPr>
        <w:tabs>
          <w:tab w:val="left" w:pos="446"/>
        </w:tabs>
        <w:spacing w:line="276" w:lineRule="auto"/>
        <w:ind w:right="139" w:firstLine="0"/>
        <w:rPr>
          <w:rFonts w:ascii="Arial" w:hAnsi="Arial" w:cs="Arial"/>
          <w:sz w:val="24"/>
          <w:szCs w:val="24"/>
          <w:rPrChange w:id="3183" w:author="Worrell, Tyrone C CIV USARMY HQDA ASA ALT (USA)" w:date="2024-09-24T06:42:00Z">
            <w:rPr>
              <w:sz w:val="24"/>
            </w:rPr>
          </w:rPrChange>
        </w:rPr>
      </w:pPr>
      <w:r w:rsidRPr="00D25EE3">
        <w:rPr>
          <w:rFonts w:ascii="Arial" w:hAnsi="Arial" w:cs="Arial"/>
          <w:sz w:val="24"/>
          <w:szCs w:val="24"/>
          <w:rPrChange w:id="3184" w:author="Worrell, Tyrone C CIV USARMY HQDA ASA ALT (USA)" w:date="2024-09-24T06:42:00Z">
            <w:rPr>
              <w:sz w:val="24"/>
            </w:rPr>
          </w:rPrChange>
        </w:rPr>
        <w:t>Reports of PMR results will contain a risk assessment, analysis of issues, commendations, observations, findings, and recommendations as appropriate.</w:t>
      </w:r>
      <w:r w:rsidRPr="00D25EE3">
        <w:rPr>
          <w:rFonts w:ascii="Arial" w:hAnsi="Arial" w:cs="Arial"/>
          <w:spacing w:val="40"/>
          <w:sz w:val="24"/>
          <w:szCs w:val="24"/>
          <w:rPrChange w:id="3185" w:author="Worrell, Tyrone C CIV USARMY HQDA ASA ALT (USA)" w:date="2024-09-24T06:42:00Z">
            <w:rPr>
              <w:spacing w:val="40"/>
              <w:sz w:val="24"/>
            </w:rPr>
          </w:rPrChange>
        </w:rPr>
        <w:t xml:space="preserve"> </w:t>
      </w:r>
      <w:r w:rsidRPr="00D25EE3">
        <w:rPr>
          <w:rFonts w:ascii="Arial" w:hAnsi="Arial" w:cs="Arial"/>
          <w:sz w:val="24"/>
          <w:szCs w:val="24"/>
          <w:rPrChange w:id="3186" w:author="Worrell, Tyrone C CIV USARMY HQDA ASA ALT (USA)" w:date="2024-09-24T06:42:00Z">
            <w:rPr>
              <w:sz w:val="24"/>
            </w:rPr>
          </w:rPrChange>
        </w:rPr>
        <w:t>PMR report findings must be specific</w:t>
      </w:r>
      <w:r w:rsidRPr="00D25EE3">
        <w:rPr>
          <w:rFonts w:ascii="Arial" w:hAnsi="Arial" w:cs="Arial"/>
          <w:spacing w:val="-3"/>
          <w:sz w:val="24"/>
          <w:szCs w:val="24"/>
          <w:rPrChange w:id="3187" w:author="Worrell, Tyrone C CIV USARMY HQDA ASA ALT (USA)" w:date="2024-09-24T06:42:00Z">
            <w:rPr>
              <w:spacing w:val="-3"/>
              <w:sz w:val="24"/>
            </w:rPr>
          </w:rPrChange>
        </w:rPr>
        <w:t xml:space="preserve"> </w:t>
      </w:r>
      <w:r w:rsidRPr="00D25EE3">
        <w:rPr>
          <w:rFonts w:ascii="Arial" w:hAnsi="Arial" w:cs="Arial"/>
          <w:sz w:val="24"/>
          <w:szCs w:val="24"/>
          <w:rPrChange w:id="3188" w:author="Worrell, Tyrone C CIV USARMY HQDA ASA ALT (USA)" w:date="2024-09-24T06:42:00Z">
            <w:rPr>
              <w:sz w:val="24"/>
            </w:rPr>
          </w:rPrChange>
        </w:rPr>
        <w:t>and</w:t>
      </w:r>
      <w:r w:rsidRPr="00D25EE3">
        <w:rPr>
          <w:rFonts w:ascii="Arial" w:hAnsi="Arial" w:cs="Arial"/>
          <w:spacing w:val="-5"/>
          <w:sz w:val="24"/>
          <w:szCs w:val="24"/>
          <w:rPrChange w:id="3189" w:author="Worrell, Tyrone C CIV USARMY HQDA ASA ALT (USA)" w:date="2024-09-24T06:42:00Z">
            <w:rPr>
              <w:spacing w:val="-5"/>
              <w:sz w:val="24"/>
            </w:rPr>
          </w:rPrChange>
        </w:rPr>
        <w:t xml:space="preserve"> </w:t>
      </w:r>
      <w:r w:rsidRPr="00D25EE3">
        <w:rPr>
          <w:rFonts w:ascii="Arial" w:hAnsi="Arial" w:cs="Arial"/>
          <w:sz w:val="24"/>
          <w:szCs w:val="24"/>
          <w:rPrChange w:id="3190" w:author="Worrell, Tyrone C CIV USARMY HQDA ASA ALT (USA)" w:date="2024-09-24T06:42:00Z">
            <w:rPr>
              <w:sz w:val="24"/>
            </w:rPr>
          </w:rPrChange>
        </w:rPr>
        <w:t>include</w:t>
      </w:r>
      <w:r w:rsidRPr="00D25EE3">
        <w:rPr>
          <w:rFonts w:ascii="Arial" w:hAnsi="Arial" w:cs="Arial"/>
          <w:spacing w:val="-4"/>
          <w:sz w:val="24"/>
          <w:szCs w:val="24"/>
          <w:rPrChange w:id="3191" w:author="Worrell, Tyrone C CIV USARMY HQDA ASA ALT (USA)" w:date="2024-09-24T06:42:00Z">
            <w:rPr>
              <w:spacing w:val="-4"/>
              <w:sz w:val="24"/>
            </w:rPr>
          </w:rPrChange>
        </w:rPr>
        <w:t xml:space="preserve"> </w:t>
      </w:r>
      <w:r w:rsidRPr="00D25EE3">
        <w:rPr>
          <w:rFonts w:ascii="Arial" w:hAnsi="Arial" w:cs="Arial"/>
          <w:sz w:val="24"/>
          <w:szCs w:val="24"/>
          <w:rPrChange w:id="3192" w:author="Worrell, Tyrone C CIV USARMY HQDA ASA ALT (USA)" w:date="2024-09-24T06:42:00Z">
            <w:rPr>
              <w:sz w:val="24"/>
            </w:rPr>
          </w:rPrChange>
        </w:rPr>
        <w:t>sufficient</w:t>
      </w:r>
      <w:r w:rsidRPr="00D25EE3">
        <w:rPr>
          <w:rFonts w:ascii="Arial" w:hAnsi="Arial" w:cs="Arial"/>
          <w:spacing w:val="-4"/>
          <w:sz w:val="24"/>
          <w:szCs w:val="24"/>
          <w:rPrChange w:id="3193" w:author="Worrell, Tyrone C CIV USARMY HQDA ASA ALT (USA)" w:date="2024-09-24T06:42:00Z">
            <w:rPr>
              <w:spacing w:val="-4"/>
              <w:sz w:val="24"/>
            </w:rPr>
          </w:rPrChange>
        </w:rPr>
        <w:t xml:space="preserve"> </w:t>
      </w:r>
      <w:r w:rsidRPr="00D25EE3">
        <w:rPr>
          <w:rFonts w:ascii="Arial" w:hAnsi="Arial" w:cs="Arial"/>
          <w:sz w:val="24"/>
          <w:szCs w:val="24"/>
          <w:rPrChange w:id="3194" w:author="Worrell, Tyrone C CIV USARMY HQDA ASA ALT (USA)" w:date="2024-09-24T06:42:00Z">
            <w:rPr>
              <w:sz w:val="24"/>
            </w:rPr>
          </w:rPrChange>
        </w:rPr>
        <w:t>information</w:t>
      </w:r>
      <w:r w:rsidRPr="00D25EE3">
        <w:rPr>
          <w:rFonts w:ascii="Arial" w:hAnsi="Arial" w:cs="Arial"/>
          <w:spacing w:val="-5"/>
          <w:sz w:val="24"/>
          <w:szCs w:val="24"/>
          <w:rPrChange w:id="3195" w:author="Worrell, Tyrone C CIV USARMY HQDA ASA ALT (USA)" w:date="2024-09-24T06:42:00Z">
            <w:rPr>
              <w:spacing w:val="-5"/>
              <w:sz w:val="24"/>
            </w:rPr>
          </w:rPrChange>
        </w:rPr>
        <w:t xml:space="preserve"> </w:t>
      </w:r>
      <w:r w:rsidRPr="00D25EE3">
        <w:rPr>
          <w:rFonts w:ascii="Arial" w:hAnsi="Arial" w:cs="Arial"/>
          <w:sz w:val="24"/>
          <w:szCs w:val="24"/>
          <w:rPrChange w:id="3196" w:author="Worrell, Tyrone C CIV USARMY HQDA ASA ALT (USA)" w:date="2024-09-24T06:42:00Z">
            <w:rPr>
              <w:sz w:val="24"/>
            </w:rPr>
          </w:rPrChange>
        </w:rPr>
        <w:t>to</w:t>
      </w:r>
      <w:r w:rsidRPr="00D25EE3">
        <w:rPr>
          <w:rFonts w:ascii="Arial" w:hAnsi="Arial" w:cs="Arial"/>
          <w:spacing w:val="-3"/>
          <w:sz w:val="24"/>
          <w:szCs w:val="24"/>
          <w:rPrChange w:id="3197" w:author="Worrell, Tyrone C CIV USARMY HQDA ASA ALT (USA)" w:date="2024-09-24T06:42:00Z">
            <w:rPr>
              <w:spacing w:val="-3"/>
              <w:sz w:val="24"/>
            </w:rPr>
          </w:rPrChange>
        </w:rPr>
        <w:t xml:space="preserve"> </w:t>
      </w:r>
      <w:r w:rsidRPr="00D25EE3">
        <w:rPr>
          <w:rFonts w:ascii="Arial" w:hAnsi="Arial" w:cs="Arial"/>
          <w:sz w:val="24"/>
          <w:szCs w:val="24"/>
          <w:rPrChange w:id="3198" w:author="Worrell, Tyrone C CIV USARMY HQDA ASA ALT (USA)" w:date="2024-09-24T06:42:00Z">
            <w:rPr>
              <w:sz w:val="24"/>
            </w:rPr>
          </w:rPrChange>
        </w:rPr>
        <w:t>enable</w:t>
      </w:r>
      <w:r w:rsidRPr="00D25EE3">
        <w:rPr>
          <w:rFonts w:ascii="Arial" w:hAnsi="Arial" w:cs="Arial"/>
          <w:spacing w:val="-3"/>
          <w:sz w:val="24"/>
          <w:szCs w:val="24"/>
          <w:rPrChange w:id="3199" w:author="Worrell, Tyrone C CIV USARMY HQDA ASA ALT (USA)" w:date="2024-09-24T06:42:00Z">
            <w:rPr>
              <w:spacing w:val="-3"/>
              <w:sz w:val="24"/>
            </w:rPr>
          </w:rPrChange>
        </w:rPr>
        <w:t xml:space="preserve"> </w:t>
      </w:r>
      <w:r w:rsidRPr="00D25EE3">
        <w:rPr>
          <w:rFonts w:ascii="Arial" w:hAnsi="Arial" w:cs="Arial"/>
          <w:sz w:val="24"/>
          <w:szCs w:val="24"/>
          <w:rPrChange w:id="3200" w:author="Worrell, Tyrone C CIV USARMY HQDA ASA ALT (USA)" w:date="2024-09-24T06:42:00Z">
            <w:rPr>
              <w:sz w:val="24"/>
            </w:rPr>
          </w:rPrChange>
        </w:rPr>
        <w:t>root</w:t>
      </w:r>
      <w:r w:rsidRPr="00D25EE3">
        <w:rPr>
          <w:rFonts w:ascii="Arial" w:hAnsi="Arial" w:cs="Arial"/>
          <w:spacing w:val="-3"/>
          <w:sz w:val="24"/>
          <w:szCs w:val="24"/>
          <w:rPrChange w:id="3201" w:author="Worrell, Tyrone C CIV USARMY HQDA ASA ALT (USA)" w:date="2024-09-24T06:42:00Z">
            <w:rPr>
              <w:spacing w:val="-3"/>
              <w:sz w:val="24"/>
            </w:rPr>
          </w:rPrChange>
        </w:rPr>
        <w:t xml:space="preserve"> </w:t>
      </w:r>
      <w:r w:rsidRPr="00D25EE3">
        <w:rPr>
          <w:rFonts w:ascii="Arial" w:hAnsi="Arial" w:cs="Arial"/>
          <w:sz w:val="24"/>
          <w:szCs w:val="24"/>
          <w:rPrChange w:id="3202" w:author="Worrell, Tyrone C CIV USARMY HQDA ASA ALT (USA)" w:date="2024-09-24T06:42:00Z">
            <w:rPr>
              <w:sz w:val="24"/>
            </w:rPr>
          </w:rPrChange>
        </w:rPr>
        <w:t>cause</w:t>
      </w:r>
      <w:r w:rsidRPr="00D25EE3">
        <w:rPr>
          <w:rFonts w:ascii="Arial" w:hAnsi="Arial" w:cs="Arial"/>
          <w:spacing w:val="-3"/>
          <w:sz w:val="24"/>
          <w:szCs w:val="24"/>
          <w:rPrChange w:id="3203" w:author="Worrell, Tyrone C CIV USARMY HQDA ASA ALT (USA)" w:date="2024-09-24T06:42:00Z">
            <w:rPr>
              <w:spacing w:val="-3"/>
              <w:sz w:val="24"/>
            </w:rPr>
          </w:rPrChange>
        </w:rPr>
        <w:t xml:space="preserve"> </w:t>
      </w:r>
      <w:r w:rsidRPr="00D25EE3">
        <w:rPr>
          <w:rFonts w:ascii="Arial" w:hAnsi="Arial" w:cs="Arial"/>
          <w:sz w:val="24"/>
          <w:szCs w:val="24"/>
          <w:rPrChange w:id="3204" w:author="Worrell, Tyrone C CIV USARMY HQDA ASA ALT (USA)" w:date="2024-09-24T06:42:00Z">
            <w:rPr>
              <w:sz w:val="24"/>
            </w:rPr>
          </w:rPrChange>
        </w:rPr>
        <w:t>analysis.</w:t>
      </w:r>
      <w:r w:rsidRPr="00D25EE3">
        <w:rPr>
          <w:rFonts w:ascii="Arial" w:hAnsi="Arial" w:cs="Arial"/>
          <w:spacing w:val="40"/>
          <w:sz w:val="24"/>
          <w:szCs w:val="24"/>
          <w:rPrChange w:id="3205" w:author="Worrell, Tyrone C CIV USARMY HQDA ASA ALT (USA)" w:date="2024-09-24T06:42:00Z">
            <w:rPr>
              <w:spacing w:val="40"/>
              <w:sz w:val="24"/>
            </w:rPr>
          </w:rPrChange>
        </w:rPr>
        <w:t xml:space="preserve"> </w:t>
      </w:r>
      <w:r w:rsidRPr="00D25EE3">
        <w:rPr>
          <w:rFonts w:ascii="Arial" w:hAnsi="Arial" w:cs="Arial"/>
          <w:sz w:val="24"/>
          <w:szCs w:val="24"/>
          <w:rPrChange w:id="3206" w:author="Worrell, Tyrone C CIV USARMY HQDA ASA ALT (USA)" w:date="2024-09-24T06:42:00Z">
            <w:rPr>
              <w:sz w:val="24"/>
            </w:rPr>
          </w:rPrChange>
        </w:rPr>
        <w:t>PMR</w:t>
      </w:r>
      <w:r w:rsidRPr="00D25EE3">
        <w:rPr>
          <w:rFonts w:ascii="Arial" w:hAnsi="Arial" w:cs="Arial"/>
          <w:spacing w:val="-4"/>
          <w:sz w:val="24"/>
          <w:szCs w:val="24"/>
          <w:rPrChange w:id="3207" w:author="Worrell, Tyrone C CIV USARMY HQDA ASA ALT (USA)" w:date="2024-09-24T06:42:00Z">
            <w:rPr>
              <w:spacing w:val="-4"/>
              <w:sz w:val="24"/>
            </w:rPr>
          </w:rPrChange>
        </w:rPr>
        <w:t xml:space="preserve"> </w:t>
      </w:r>
      <w:r w:rsidRPr="00D25EE3">
        <w:rPr>
          <w:rFonts w:ascii="Arial" w:hAnsi="Arial" w:cs="Arial"/>
          <w:sz w:val="24"/>
          <w:szCs w:val="24"/>
          <w:rPrChange w:id="3208" w:author="Worrell, Tyrone C CIV USARMY HQDA ASA ALT (USA)" w:date="2024-09-24T06:42:00Z">
            <w:rPr>
              <w:sz w:val="24"/>
            </w:rPr>
          </w:rPrChange>
        </w:rPr>
        <w:t>recommendations must be based on supported findings and be actionable.</w:t>
      </w:r>
    </w:p>
    <w:p w14:paraId="7D2208E1" w14:textId="77777777" w:rsidR="007535C8" w:rsidRPr="00D25EE3" w:rsidRDefault="007535C8" w:rsidP="007535C8">
      <w:pPr>
        <w:pStyle w:val="ListParagraph"/>
        <w:numPr>
          <w:ilvl w:val="0"/>
          <w:numId w:val="8"/>
        </w:numPr>
        <w:tabs>
          <w:tab w:val="left" w:pos="519"/>
        </w:tabs>
        <w:spacing w:before="201"/>
        <w:ind w:left="519" w:hanging="399"/>
        <w:rPr>
          <w:rFonts w:ascii="Arial" w:hAnsi="Arial" w:cs="Arial"/>
          <w:sz w:val="24"/>
          <w:szCs w:val="24"/>
          <w:rPrChange w:id="3209" w:author="Worrell, Tyrone C CIV USARMY HQDA ASA ALT (USA)" w:date="2024-09-24T06:42:00Z">
            <w:rPr>
              <w:sz w:val="24"/>
            </w:rPr>
          </w:rPrChange>
        </w:rPr>
      </w:pPr>
      <w:r w:rsidRPr="00D25EE3">
        <w:rPr>
          <w:rFonts w:ascii="Arial" w:hAnsi="Arial" w:cs="Arial"/>
          <w:sz w:val="24"/>
          <w:szCs w:val="24"/>
          <w:rPrChange w:id="3210" w:author="Worrell, Tyrone C CIV USARMY HQDA ASA ALT (USA)" w:date="2024-09-24T06:42:00Z">
            <w:rPr>
              <w:sz w:val="24"/>
            </w:rPr>
          </w:rPrChange>
        </w:rPr>
        <w:t>Timely</w:t>
      </w:r>
      <w:r w:rsidRPr="00D25EE3">
        <w:rPr>
          <w:rFonts w:ascii="Arial" w:hAnsi="Arial" w:cs="Arial"/>
          <w:spacing w:val="-3"/>
          <w:sz w:val="24"/>
          <w:szCs w:val="24"/>
          <w:rPrChange w:id="3211" w:author="Worrell, Tyrone C CIV USARMY HQDA ASA ALT (USA)" w:date="2024-09-24T06:42:00Z">
            <w:rPr>
              <w:spacing w:val="-3"/>
              <w:sz w:val="24"/>
            </w:rPr>
          </w:rPrChange>
        </w:rPr>
        <w:t xml:space="preserve"> </w:t>
      </w:r>
      <w:r w:rsidRPr="00D25EE3">
        <w:rPr>
          <w:rFonts w:ascii="Arial" w:hAnsi="Arial" w:cs="Arial"/>
          <w:sz w:val="24"/>
          <w:szCs w:val="24"/>
          <w:rPrChange w:id="3212" w:author="Worrell, Tyrone C CIV USARMY HQDA ASA ALT (USA)" w:date="2024-09-24T06:42:00Z">
            <w:rPr>
              <w:sz w:val="24"/>
            </w:rPr>
          </w:rPrChange>
        </w:rPr>
        <w:t>PMR</w:t>
      </w:r>
      <w:r w:rsidRPr="00D25EE3">
        <w:rPr>
          <w:rFonts w:ascii="Arial" w:hAnsi="Arial" w:cs="Arial"/>
          <w:spacing w:val="-2"/>
          <w:sz w:val="24"/>
          <w:szCs w:val="24"/>
          <w:rPrChange w:id="3213" w:author="Worrell, Tyrone C CIV USARMY HQDA ASA ALT (USA)" w:date="2024-09-24T06:42:00Z">
            <w:rPr>
              <w:spacing w:val="-2"/>
              <w:sz w:val="24"/>
            </w:rPr>
          </w:rPrChange>
        </w:rPr>
        <w:t xml:space="preserve"> </w:t>
      </w:r>
      <w:r w:rsidRPr="00D25EE3">
        <w:rPr>
          <w:rFonts w:ascii="Arial" w:hAnsi="Arial" w:cs="Arial"/>
          <w:sz w:val="24"/>
          <w:szCs w:val="24"/>
          <w:rPrChange w:id="3214" w:author="Worrell, Tyrone C CIV USARMY HQDA ASA ALT (USA)" w:date="2024-09-24T06:42:00Z">
            <w:rPr>
              <w:sz w:val="24"/>
            </w:rPr>
          </w:rPrChange>
        </w:rPr>
        <w:t>result</w:t>
      </w:r>
      <w:r w:rsidRPr="00D25EE3">
        <w:rPr>
          <w:rFonts w:ascii="Arial" w:hAnsi="Arial" w:cs="Arial"/>
          <w:spacing w:val="-2"/>
          <w:sz w:val="24"/>
          <w:szCs w:val="24"/>
          <w:rPrChange w:id="3215" w:author="Worrell, Tyrone C CIV USARMY HQDA ASA ALT (USA)" w:date="2024-09-24T06:42:00Z">
            <w:rPr>
              <w:spacing w:val="-2"/>
              <w:sz w:val="24"/>
            </w:rPr>
          </w:rPrChange>
        </w:rPr>
        <w:t xml:space="preserve"> </w:t>
      </w:r>
      <w:r w:rsidRPr="00D25EE3">
        <w:rPr>
          <w:rFonts w:ascii="Arial" w:hAnsi="Arial" w:cs="Arial"/>
          <w:sz w:val="24"/>
          <w:szCs w:val="24"/>
          <w:rPrChange w:id="3216" w:author="Worrell, Tyrone C CIV USARMY HQDA ASA ALT (USA)" w:date="2024-09-24T06:42:00Z">
            <w:rPr>
              <w:sz w:val="24"/>
            </w:rPr>
          </w:rPrChange>
        </w:rPr>
        <w:t>reports</w:t>
      </w:r>
      <w:r w:rsidRPr="00D25EE3">
        <w:rPr>
          <w:rFonts w:ascii="Arial" w:hAnsi="Arial" w:cs="Arial"/>
          <w:spacing w:val="-1"/>
          <w:sz w:val="24"/>
          <w:szCs w:val="24"/>
          <w:rPrChange w:id="3217" w:author="Worrell, Tyrone C CIV USARMY HQDA ASA ALT (USA)" w:date="2024-09-24T06:42:00Z">
            <w:rPr>
              <w:spacing w:val="-1"/>
              <w:sz w:val="24"/>
            </w:rPr>
          </w:rPrChange>
        </w:rPr>
        <w:t xml:space="preserve"> </w:t>
      </w:r>
      <w:r w:rsidRPr="00D25EE3">
        <w:rPr>
          <w:rFonts w:ascii="Arial" w:hAnsi="Arial" w:cs="Arial"/>
          <w:sz w:val="24"/>
          <w:szCs w:val="24"/>
          <w:rPrChange w:id="3218" w:author="Worrell, Tyrone C CIV USARMY HQDA ASA ALT (USA)" w:date="2024-09-24T06:42:00Z">
            <w:rPr>
              <w:sz w:val="24"/>
            </w:rPr>
          </w:rPrChange>
        </w:rPr>
        <w:t>shall</w:t>
      </w:r>
      <w:r w:rsidRPr="00D25EE3">
        <w:rPr>
          <w:rFonts w:ascii="Arial" w:hAnsi="Arial" w:cs="Arial"/>
          <w:spacing w:val="-2"/>
          <w:sz w:val="24"/>
          <w:szCs w:val="24"/>
          <w:rPrChange w:id="3219" w:author="Worrell, Tyrone C CIV USARMY HQDA ASA ALT (USA)" w:date="2024-09-24T06:42:00Z">
            <w:rPr>
              <w:spacing w:val="-2"/>
              <w:sz w:val="24"/>
            </w:rPr>
          </w:rPrChange>
        </w:rPr>
        <w:t xml:space="preserve"> </w:t>
      </w:r>
      <w:r w:rsidRPr="00D25EE3">
        <w:rPr>
          <w:rFonts w:ascii="Arial" w:hAnsi="Arial" w:cs="Arial"/>
          <w:sz w:val="24"/>
          <w:szCs w:val="24"/>
          <w:rPrChange w:id="3220" w:author="Worrell, Tyrone C CIV USARMY HQDA ASA ALT (USA)" w:date="2024-09-24T06:42:00Z">
            <w:rPr>
              <w:sz w:val="24"/>
            </w:rPr>
          </w:rPrChange>
        </w:rPr>
        <w:t>be</w:t>
      </w:r>
      <w:r w:rsidRPr="00D25EE3">
        <w:rPr>
          <w:rFonts w:ascii="Arial" w:hAnsi="Arial" w:cs="Arial"/>
          <w:spacing w:val="-1"/>
          <w:sz w:val="24"/>
          <w:szCs w:val="24"/>
          <w:rPrChange w:id="3221" w:author="Worrell, Tyrone C CIV USARMY HQDA ASA ALT (USA)" w:date="2024-09-24T06:42:00Z">
            <w:rPr>
              <w:spacing w:val="-1"/>
              <w:sz w:val="24"/>
            </w:rPr>
          </w:rPrChange>
        </w:rPr>
        <w:t xml:space="preserve"> </w:t>
      </w:r>
      <w:r w:rsidRPr="00D25EE3">
        <w:rPr>
          <w:rFonts w:ascii="Arial" w:hAnsi="Arial" w:cs="Arial"/>
          <w:sz w:val="24"/>
          <w:szCs w:val="24"/>
          <w:rPrChange w:id="3222" w:author="Worrell, Tyrone C CIV USARMY HQDA ASA ALT (USA)" w:date="2024-09-24T06:42:00Z">
            <w:rPr>
              <w:sz w:val="24"/>
            </w:rPr>
          </w:rPrChange>
        </w:rPr>
        <w:t>provided.</w:t>
      </w:r>
      <w:r w:rsidRPr="00D25EE3">
        <w:rPr>
          <w:rFonts w:ascii="Arial" w:hAnsi="Arial" w:cs="Arial"/>
          <w:spacing w:val="58"/>
          <w:sz w:val="24"/>
          <w:szCs w:val="24"/>
          <w:rPrChange w:id="3223" w:author="Worrell, Tyrone C CIV USARMY HQDA ASA ALT (USA)" w:date="2024-09-24T06:42:00Z">
            <w:rPr>
              <w:spacing w:val="58"/>
              <w:sz w:val="24"/>
            </w:rPr>
          </w:rPrChange>
        </w:rPr>
        <w:t xml:space="preserve"> </w:t>
      </w:r>
      <w:r w:rsidRPr="00D25EE3">
        <w:rPr>
          <w:rFonts w:ascii="Arial" w:hAnsi="Arial" w:cs="Arial"/>
          <w:sz w:val="24"/>
          <w:szCs w:val="24"/>
          <w:rPrChange w:id="3224" w:author="Worrell, Tyrone C CIV USARMY HQDA ASA ALT (USA)" w:date="2024-09-24T06:42:00Z">
            <w:rPr>
              <w:sz w:val="24"/>
            </w:rPr>
          </w:rPrChange>
        </w:rPr>
        <w:t>At</w:t>
      </w:r>
      <w:r w:rsidRPr="00D25EE3">
        <w:rPr>
          <w:rFonts w:ascii="Arial" w:hAnsi="Arial" w:cs="Arial"/>
          <w:spacing w:val="-1"/>
          <w:sz w:val="24"/>
          <w:szCs w:val="24"/>
          <w:rPrChange w:id="3225" w:author="Worrell, Tyrone C CIV USARMY HQDA ASA ALT (USA)" w:date="2024-09-24T06:42:00Z">
            <w:rPr>
              <w:spacing w:val="-1"/>
              <w:sz w:val="24"/>
            </w:rPr>
          </w:rPrChange>
        </w:rPr>
        <w:t xml:space="preserve"> </w:t>
      </w:r>
      <w:r w:rsidRPr="00D25EE3">
        <w:rPr>
          <w:rFonts w:ascii="Arial" w:hAnsi="Arial" w:cs="Arial"/>
          <w:sz w:val="24"/>
          <w:szCs w:val="24"/>
          <w:rPrChange w:id="3226" w:author="Worrell, Tyrone C CIV USARMY HQDA ASA ALT (USA)" w:date="2024-09-24T06:42:00Z">
            <w:rPr>
              <w:sz w:val="24"/>
            </w:rPr>
          </w:rPrChange>
        </w:rPr>
        <w:t>a</w:t>
      </w:r>
      <w:r w:rsidRPr="00D25EE3">
        <w:rPr>
          <w:rFonts w:ascii="Arial" w:hAnsi="Arial" w:cs="Arial"/>
          <w:spacing w:val="-1"/>
          <w:sz w:val="24"/>
          <w:szCs w:val="24"/>
          <w:rPrChange w:id="3227" w:author="Worrell, Tyrone C CIV USARMY HQDA ASA ALT (USA)" w:date="2024-09-24T06:42:00Z">
            <w:rPr>
              <w:spacing w:val="-1"/>
              <w:sz w:val="24"/>
            </w:rPr>
          </w:rPrChange>
        </w:rPr>
        <w:t xml:space="preserve"> </w:t>
      </w:r>
      <w:r w:rsidRPr="00D25EE3">
        <w:rPr>
          <w:rFonts w:ascii="Arial" w:hAnsi="Arial" w:cs="Arial"/>
          <w:sz w:val="24"/>
          <w:szCs w:val="24"/>
          <w:rPrChange w:id="3228" w:author="Worrell, Tyrone C CIV USARMY HQDA ASA ALT (USA)" w:date="2024-09-24T06:42:00Z">
            <w:rPr>
              <w:sz w:val="24"/>
            </w:rPr>
          </w:rPrChange>
        </w:rPr>
        <w:t>minimum</w:t>
      </w:r>
      <w:r w:rsidRPr="00D25EE3">
        <w:rPr>
          <w:rFonts w:ascii="Arial" w:hAnsi="Arial" w:cs="Arial"/>
          <w:spacing w:val="-1"/>
          <w:sz w:val="24"/>
          <w:szCs w:val="24"/>
          <w:rPrChange w:id="3229" w:author="Worrell, Tyrone C CIV USARMY HQDA ASA ALT (USA)" w:date="2024-09-24T06:42:00Z">
            <w:rPr>
              <w:spacing w:val="-1"/>
              <w:sz w:val="24"/>
            </w:rPr>
          </w:rPrChange>
        </w:rPr>
        <w:t xml:space="preserve"> </w:t>
      </w:r>
      <w:r w:rsidRPr="00D25EE3">
        <w:rPr>
          <w:rFonts w:ascii="Arial" w:hAnsi="Arial" w:cs="Arial"/>
          <w:spacing w:val="-10"/>
          <w:sz w:val="24"/>
          <w:szCs w:val="24"/>
          <w:rPrChange w:id="3230" w:author="Worrell, Tyrone C CIV USARMY HQDA ASA ALT (USA)" w:date="2024-09-24T06:42:00Z">
            <w:rPr>
              <w:spacing w:val="-10"/>
              <w:sz w:val="24"/>
            </w:rPr>
          </w:rPrChange>
        </w:rPr>
        <w:t>-</w:t>
      </w:r>
    </w:p>
    <w:p w14:paraId="1DBB9C46" w14:textId="77777777" w:rsidR="007535C8" w:rsidRPr="00D25EE3" w:rsidRDefault="007535C8" w:rsidP="007535C8">
      <w:pPr>
        <w:pStyle w:val="ListParagraph"/>
        <w:numPr>
          <w:ilvl w:val="1"/>
          <w:numId w:val="8"/>
        </w:numPr>
        <w:tabs>
          <w:tab w:val="left" w:pos="1898"/>
        </w:tabs>
        <w:spacing w:before="241" w:line="276" w:lineRule="auto"/>
        <w:ind w:left="839" w:right="291" w:firstLine="720"/>
        <w:rPr>
          <w:rFonts w:ascii="Arial" w:hAnsi="Arial" w:cs="Arial"/>
          <w:sz w:val="24"/>
          <w:szCs w:val="24"/>
          <w:rPrChange w:id="3231" w:author="Worrell, Tyrone C CIV USARMY HQDA ASA ALT (USA)" w:date="2024-09-24T06:42:00Z">
            <w:rPr>
              <w:sz w:val="24"/>
            </w:rPr>
          </w:rPrChange>
        </w:rPr>
      </w:pPr>
      <w:r w:rsidRPr="00D25EE3">
        <w:rPr>
          <w:rFonts w:ascii="Arial" w:hAnsi="Arial" w:cs="Arial"/>
          <w:sz w:val="24"/>
          <w:szCs w:val="24"/>
          <w:rPrChange w:id="3232" w:author="Worrell, Tyrone C CIV USARMY HQDA ASA ALT (USA)" w:date="2024-09-24T06:42:00Z">
            <w:rPr>
              <w:sz w:val="24"/>
            </w:rPr>
          </w:rPrChange>
        </w:rPr>
        <w:t>Reviewers</w:t>
      </w:r>
      <w:r w:rsidRPr="00D25EE3">
        <w:rPr>
          <w:rFonts w:ascii="Arial" w:hAnsi="Arial" w:cs="Arial"/>
          <w:spacing w:val="-3"/>
          <w:sz w:val="24"/>
          <w:szCs w:val="24"/>
          <w:rPrChange w:id="3233" w:author="Worrell, Tyrone C CIV USARMY HQDA ASA ALT (USA)" w:date="2024-09-24T06:42:00Z">
            <w:rPr>
              <w:spacing w:val="-3"/>
              <w:sz w:val="24"/>
            </w:rPr>
          </w:rPrChange>
        </w:rPr>
        <w:t xml:space="preserve"> </w:t>
      </w:r>
      <w:r w:rsidRPr="00D25EE3">
        <w:rPr>
          <w:rFonts w:ascii="Arial" w:hAnsi="Arial" w:cs="Arial"/>
          <w:sz w:val="24"/>
          <w:szCs w:val="24"/>
          <w:rPrChange w:id="3234" w:author="Worrell, Tyrone C CIV USARMY HQDA ASA ALT (USA)" w:date="2024-09-24T06:42:00Z">
            <w:rPr>
              <w:sz w:val="24"/>
            </w:rPr>
          </w:rPrChange>
        </w:rPr>
        <w:t>shall</w:t>
      </w:r>
      <w:r w:rsidRPr="00D25EE3">
        <w:rPr>
          <w:rFonts w:ascii="Arial" w:hAnsi="Arial" w:cs="Arial"/>
          <w:spacing w:val="-3"/>
          <w:sz w:val="24"/>
          <w:szCs w:val="24"/>
          <w:rPrChange w:id="3235" w:author="Worrell, Tyrone C CIV USARMY HQDA ASA ALT (USA)" w:date="2024-09-24T06:42:00Z">
            <w:rPr>
              <w:spacing w:val="-3"/>
              <w:sz w:val="24"/>
            </w:rPr>
          </w:rPrChange>
        </w:rPr>
        <w:t xml:space="preserve"> </w:t>
      </w:r>
      <w:r w:rsidRPr="00D25EE3">
        <w:rPr>
          <w:rFonts w:ascii="Arial" w:hAnsi="Arial" w:cs="Arial"/>
          <w:sz w:val="24"/>
          <w:szCs w:val="24"/>
          <w:rPrChange w:id="3236" w:author="Worrell, Tyrone C CIV USARMY HQDA ASA ALT (USA)" w:date="2024-09-24T06:42:00Z">
            <w:rPr>
              <w:sz w:val="24"/>
            </w:rPr>
          </w:rPrChange>
        </w:rPr>
        <w:t>submit</w:t>
      </w:r>
      <w:r w:rsidRPr="00D25EE3">
        <w:rPr>
          <w:rFonts w:ascii="Arial" w:hAnsi="Arial" w:cs="Arial"/>
          <w:spacing w:val="-4"/>
          <w:sz w:val="24"/>
          <w:szCs w:val="24"/>
          <w:rPrChange w:id="3237" w:author="Worrell, Tyrone C CIV USARMY HQDA ASA ALT (USA)" w:date="2024-09-24T06:42:00Z">
            <w:rPr>
              <w:spacing w:val="-4"/>
              <w:sz w:val="24"/>
            </w:rPr>
          </w:rPrChange>
        </w:rPr>
        <w:t xml:space="preserve"> </w:t>
      </w:r>
      <w:r w:rsidRPr="00D25EE3">
        <w:rPr>
          <w:rFonts w:ascii="Arial" w:hAnsi="Arial" w:cs="Arial"/>
          <w:sz w:val="24"/>
          <w:szCs w:val="24"/>
          <w:rPrChange w:id="3238" w:author="Worrell, Tyrone C CIV USARMY HQDA ASA ALT (USA)" w:date="2024-09-24T06:42:00Z">
            <w:rPr>
              <w:sz w:val="24"/>
            </w:rPr>
          </w:rPrChange>
        </w:rPr>
        <w:t>the</w:t>
      </w:r>
      <w:r w:rsidRPr="00D25EE3">
        <w:rPr>
          <w:rFonts w:ascii="Arial" w:hAnsi="Arial" w:cs="Arial"/>
          <w:spacing w:val="-3"/>
          <w:sz w:val="24"/>
          <w:szCs w:val="24"/>
          <w:rPrChange w:id="3239" w:author="Worrell, Tyrone C CIV USARMY HQDA ASA ALT (USA)" w:date="2024-09-24T06:42:00Z">
            <w:rPr>
              <w:spacing w:val="-3"/>
              <w:sz w:val="24"/>
            </w:rPr>
          </w:rPrChange>
        </w:rPr>
        <w:t xml:space="preserve"> </w:t>
      </w:r>
      <w:r w:rsidRPr="00D25EE3">
        <w:rPr>
          <w:rFonts w:ascii="Arial" w:hAnsi="Arial" w:cs="Arial"/>
          <w:sz w:val="24"/>
          <w:szCs w:val="24"/>
          <w:rPrChange w:id="3240" w:author="Worrell, Tyrone C CIV USARMY HQDA ASA ALT (USA)" w:date="2024-09-24T06:42:00Z">
            <w:rPr>
              <w:sz w:val="24"/>
            </w:rPr>
          </w:rPrChange>
        </w:rPr>
        <w:t>initial</w:t>
      </w:r>
      <w:r w:rsidRPr="00D25EE3">
        <w:rPr>
          <w:rFonts w:ascii="Arial" w:hAnsi="Arial" w:cs="Arial"/>
          <w:spacing w:val="-3"/>
          <w:sz w:val="24"/>
          <w:szCs w:val="24"/>
          <w:rPrChange w:id="3241" w:author="Worrell, Tyrone C CIV USARMY HQDA ASA ALT (USA)" w:date="2024-09-24T06:42:00Z">
            <w:rPr>
              <w:spacing w:val="-3"/>
              <w:sz w:val="24"/>
            </w:rPr>
          </w:rPrChange>
        </w:rPr>
        <w:t xml:space="preserve"> </w:t>
      </w:r>
      <w:r w:rsidRPr="00D25EE3">
        <w:rPr>
          <w:rFonts w:ascii="Arial" w:hAnsi="Arial" w:cs="Arial"/>
          <w:sz w:val="24"/>
          <w:szCs w:val="24"/>
          <w:rPrChange w:id="3242" w:author="Worrell, Tyrone C CIV USARMY HQDA ASA ALT (USA)" w:date="2024-09-24T06:42:00Z">
            <w:rPr>
              <w:sz w:val="24"/>
            </w:rPr>
          </w:rPrChange>
        </w:rPr>
        <w:t>PMR</w:t>
      </w:r>
      <w:r w:rsidRPr="00D25EE3">
        <w:rPr>
          <w:rFonts w:ascii="Arial" w:hAnsi="Arial" w:cs="Arial"/>
          <w:spacing w:val="-4"/>
          <w:sz w:val="24"/>
          <w:szCs w:val="24"/>
          <w:rPrChange w:id="3243" w:author="Worrell, Tyrone C CIV USARMY HQDA ASA ALT (USA)" w:date="2024-09-24T06:42:00Z">
            <w:rPr>
              <w:spacing w:val="-4"/>
              <w:sz w:val="24"/>
            </w:rPr>
          </w:rPrChange>
        </w:rPr>
        <w:t xml:space="preserve"> </w:t>
      </w:r>
      <w:r w:rsidRPr="00D25EE3">
        <w:rPr>
          <w:rFonts w:ascii="Arial" w:hAnsi="Arial" w:cs="Arial"/>
          <w:sz w:val="24"/>
          <w:szCs w:val="24"/>
          <w:rPrChange w:id="3244" w:author="Worrell, Tyrone C CIV USARMY HQDA ASA ALT (USA)" w:date="2024-09-24T06:42:00Z">
            <w:rPr>
              <w:sz w:val="24"/>
            </w:rPr>
          </w:rPrChange>
        </w:rPr>
        <w:t>report</w:t>
      </w:r>
      <w:r w:rsidRPr="00D25EE3">
        <w:rPr>
          <w:rFonts w:ascii="Arial" w:hAnsi="Arial" w:cs="Arial"/>
          <w:spacing w:val="-3"/>
          <w:sz w:val="24"/>
          <w:szCs w:val="24"/>
          <w:rPrChange w:id="3245" w:author="Worrell, Tyrone C CIV USARMY HQDA ASA ALT (USA)" w:date="2024-09-24T06:42:00Z">
            <w:rPr>
              <w:spacing w:val="-3"/>
              <w:sz w:val="24"/>
            </w:rPr>
          </w:rPrChange>
        </w:rPr>
        <w:t xml:space="preserve"> </w:t>
      </w:r>
      <w:r w:rsidRPr="00D25EE3">
        <w:rPr>
          <w:rFonts w:ascii="Arial" w:hAnsi="Arial" w:cs="Arial"/>
          <w:sz w:val="24"/>
          <w:szCs w:val="24"/>
          <w:rPrChange w:id="3246" w:author="Worrell, Tyrone C CIV USARMY HQDA ASA ALT (USA)" w:date="2024-09-24T06:42:00Z">
            <w:rPr>
              <w:sz w:val="24"/>
            </w:rPr>
          </w:rPrChange>
        </w:rPr>
        <w:t>to</w:t>
      </w:r>
      <w:r w:rsidRPr="00D25EE3">
        <w:rPr>
          <w:rFonts w:ascii="Arial" w:hAnsi="Arial" w:cs="Arial"/>
          <w:spacing w:val="-3"/>
          <w:sz w:val="24"/>
          <w:szCs w:val="24"/>
          <w:rPrChange w:id="3247" w:author="Worrell, Tyrone C CIV USARMY HQDA ASA ALT (USA)" w:date="2024-09-24T06:42:00Z">
            <w:rPr>
              <w:spacing w:val="-3"/>
              <w:sz w:val="24"/>
            </w:rPr>
          </w:rPrChange>
        </w:rPr>
        <w:t xml:space="preserve"> </w:t>
      </w:r>
      <w:r w:rsidRPr="00D25EE3">
        <w:rPr>
          <w:rFonts w:ascii="Arial" w:hAnsi="Arial" w:cs="Arial"/>
          <w:sz w:val="24"/>
          <w:szCs w:val="24"/>
          <w:rPrChange w:id="3248" w:author="Worrell, Tyrone C CIV USARMY HQDA ASA ALT (USA)" w:date="2024-09-24T06:42:00Z">
            <w:rPr>
              <w:sz w:val="24"/>
            </w:rPr>
          </w:rPrChange>
        </w:rPr>
        <w:t>the</w:t>
      </w:r>
      <w:r w:rsidRPr="00D25EE3">
        <w:rPr>
          <w:rFonts w:ascii="Arial" w:hAnsi="Arial" w:cs="Arial"/>
          <w:spacing w:val="-3"/>
          <w:sz w:val="24"/>
          <w:szCs w:val="24"/>
          <w:rPrChange w:id="3249" w:author="Worrell, Tyrone C CIV USARMY HQDA ASA ALT (USA)" w:date="2024-09-24T06:42:00Z">
            <w:rPr>
              <w:spacing w:val="-3"/>
              <w:sz w:val="24"/>
            </w:rPr>
          </w:rPrChange>
        </w:rPr>
        <w:t xml:space="preserve"> </w:t>
      </w:r>
      <w:r w:rsidRPr="00D25EE3">
        <w:rPr>
          <w:rFonts w:ascii="Arial" w:hAnsi="Arial" w:cs="Arial"/>
          <w:sz w:val="24"/>
          <w:szCs w:val="24"/>
          <w:rPrChange w:id="3250" w:author="Worrell, Tyrone C CIV USARMY HQDA ASA ALT (USA)" w:date="2024-09-24T06:42:00Z">
            <w:rPr>
              <w:sz w:val="24"/>
            </w:rPr>
          </w:rPrChange>
        </w:rPr>
        <w:t>reviewed</w:t>
      </w:r>
      <w:r w:rsidRPr="00D25EE3">
        <w:rPr>
          <w:rFonts w:ascii="Arial" w:hAnsi="Arial" w:cs="Arial"/>
          <w:spacing w:val="-3"/>
          <w:sz w:val="24"/>
          <w:szCs w:val="24"/>
          <w:rPrChange w:id="3251" w:author="Worrell, Tyrone C CIV USARMY HQDA ASA ALT (USA)" w:date="2024-09-24T06:42:00Z">
            <w:rPr>
              <w:spacing w:val="-3"/>
              <w:sz w:val="24"/>
            </w:rPr>
          </w:rPrChange>
        </w:rPr>
        <w:t xml:space="preserve"> </w:t>
      </w:r>
      <w:r w:rsidRPr="00D25EE3">
        <w:rPr>
          <w:rFonts w:ascii="Arial" w:hAnsi="Arial" w:cs="Arial"/>
          <w:sz w:val="24"/>
          <w:szCs w:val="24"/>
          <w:rPrChange w:id="3252" w:author="Worrell, Tyrone C CIV USARMY HQDA ASA ALT (USA)" w:date="2024-09-24T06:42:00Z">
            <w:rPr>
              <w:sz w:val="24"/>
            </w:rPr>
          </w:rPrChange>
        </w:rPr>
        <w:t>activity</w:t>
      </w:r>
      <w:r w:rsidRPr="00D25EE3">
        <w:rPr>
          <w:rFonts w:ascii="Arial" w:hAnsi="Arial" w:cs="Arial"/>
          <w:spacing w:val="-5"/>
          <w:sz w:val="24"/>
          <w:szCs w:val="24"/>
          <w:rPrChange w:id="3253" w:author="Worrell, Tyrone C CIV USARMY HQDA ASA ALT (USA)" w:date="2024-09-24T06:42:00Z">
            <w:rPr>
              <w:spacing w:val="-5"/>
              <w:sz w:val="24"/>
            </w:rPr>
          </w:rPrChange>
        </w:rPr>
        <w:t xml:space="preserve"> </w:t>
      </w:r>
      <w:r w:rsidRPr="00D25EE3">
        <w:rPr>
          <w:rFonts w:ascii="Arial" w:hAnsi="Arial" w:cs="Arial"/>
          <w:sz w:val="24"/>
          <w:szCs w:val="24"/>
          <w:rPrChange w:id="3254" w:author="Worrell, Tyrone C CIV USARMY HQDA ASA ALT (USA)" w:date="2024-09-24T06:42:00Z">
            <w:rPr>
              <w:sz w:val="24"/>
            </w:rPr>
          </w:rPrChange>
        </w:rPr>
        <w:t>within 30 business days of the Out-brief.</w:t>
      </w:r>
    </w:p>
    <w:p w14:paraId="4166D8B6" w14:textId="77777777" w:rsidR="007535C8" w:rsidRPr="00D25EE3" w:rsidRDefault="007535C8" w:rsidP="007535C8">
      <w:pPr>
        <w:pStyle w:val="ListParagraph"/>
        <w:numPr>
          <w:ilvl w:val="1"/>
          <w:numId w:val="8"/>
        </w:numPr>
        <w:tabs>
          <w:tab w:val="left" w:pos="1899"/>
        </w:tabs>
        <w:spacing w:before="201" w:line="276" w:lineRule="auto"/>
        <w:ind w:right="220" w:firstLine="720"/>
        <w:rPr>
          <w:rFonts w:ascii="Arial" w:hAnsi="Arial" w:cs="Arial"/>
          <w:sz w:val="24"/>
          <w:szCs w:val="24"/>
          <w:rPrChange w:id="3255" w:author="Worrell, Tyrone C CIV USARMY HQDA ASA ALT (USA)" w:date="2024-09-24T06:42:00Z">
            <w:rPr>
              <w:sz w:val="24"/>
            </w:rPr>
          </w:rPrChange>
        </w:rPr>
      </w:pPr>
      <w:r w:rsidRPr="00D25EE3">
        <w:rPr>
          <w:rFonts w:ascii="Arial" w:hAnsi="Arial" w:cs="Arial"/>
          <w:sz w:val="24"/>
          <w:szCs w:val="24"/>
          <w:rPrChange w:id="3256" w:author="Worrell, Tyrone C CIV USARMY HQDA ASA ALT (USA)" w:date="2024-09-24T06:42:00Z">
            <w:rPr>
              <w:sz w:val="24"/>
            </w:rPr>
          </w:rPrChange>
        </w:rPr>
        <w:t>The</w:t>
      </w:r>
      <w:r w:rsidRPr="00D25EE3">
        <w:rPr>
          <w:rFonts w:ascii="Arial" w:hAnsi="Arial" w:cs="Arial"/>
          <w:spacing w:val="-4"/>
          <w:sz w:val="24"/>
          <w:szCs w:val="24"/>
          <w:rPrChange w:id="3257" w:author="Worrell, Tyrone C CIV USARMY HQDA ASA ALT (USA)" w:date="2024-09-24T06:42:00Z">
            <w:rPr>
              <w:spacing w:val="-4"/>
              <w:sz w:val="24"/>
            </w:rPr>
          </w:rPrChange>
        </w:rPr>
        <w:t xml:space="preserve"> </w:t>
      </w:r>
      <w:r w:rsidRPr="00D25EE3">
        <w:rPr>
          <w:rFonts w:ascii="Arial" w:hAnsi="Arial" w:cs="Arial"/>
          <w:sz w:val="24"/>
          <w:szCs w:val="24"/>
          <w:rPrChange w:id="3258" w:author="Worrell, Tyrone C CIV USARMY HQDA ASA ALT (USA)" w:date="2024-09-24T06:42:00Z">
            <w:rPr>
              <w:sz w:val="24"/>
            </w:rPr>
          </w:rPrChange>
        </w:rPr>
        <w:t>responsible</w:t>
      </w:r>
      <w:r w:rsidRPr="00D25EE3">
        <w:rPr>
          <w:rFonts w:ascii="Arial" w:hAnsi="Arial" w:cs="Arial"/>
          <w:spacing w:val="-4"/>
          <w:sz w:val="24"/>
          <w:szCs w:val="24"/>
          <w:rPrChange w:id="3259" w:author="Worrell, Tyrone C CIV USARMY HQDA ASA ALT (USA)" w:date="2024-09-24T06:42:00Z">
            <w:rPr>
              <w:spacing w:val="-4"/>
              <w:sz w:val="24"/>
            </w:rPr>
          </w:rPrChange>
        </w:rPr>
        <w:t xml:space="preserve"> </w:t>
      </w:r>
      <w:r w:rsidRPr="00D25EE3">
        <w:rPr>
          <w:rFonts w:ascii="Arial" w:hAnsi="Arial" w:cs="Arial"/>
          <w:sz w:val="24"/>
          <w:szCs w:val="24"/>
          <w:rPrChange w:id="3260" w:author="Worrell, Tyrone C CIV USARMY HQDA ASA ALT (USA)" w:date="2024-09-24T06:42:00Z">
            <w:rPr>
              <w:sz w:val="24"/>
            </w:rPr>
          </w:rPrChange>
        </w:rPr>
        <w:t>official</w:t>
      </w:r>
      <w:r w:rsidRPr="00D25EE3">
        <w:rPr>
          <w:rFonts w:ascii="Arial" w:hAnsi="Arial" w:cs="Arial"/>
          <w:spacing w:val="-5"/>
          <w:sz w:val="24"/>
          <w:szCs w:val="24"/>
          <w:rPrChange w:id="3261" w:author="Worrell, Tyrone C CIV USARMY HQDA ASA ALT (USA)" w:date="2024-09-24T06:42:00Z">
            <w:rPr>
              <w:spacing w:val="-5"/>
              <w:sz w:val="24"/>
            </w:rPr>
          </w:rPrChange>
        </w:rPr>
        <w:t xml:space="preserve"> </w:t>
      </w:r>
      <w:r w:rsidRPr="00D25EE3">
        <w:rPr>
          <w:rFonts w:ascii="Arial" w:hAnsi="Arial" w:cs="Arial"/>
          <w:sz w:val="24"/>
          <w:szCs w:val="24"/>
          <w:rPrChange w:id="3262" w:author="Worrell, Tyrone C CIV USARMY HQDA ASA ALT (USA)" w:date="2024-09-24T06:42:00Z">
            <w:rPr>
              <w:sz w:val="24"/>
            </w:rPr>
          </w:rPrChange>
        </w:rPr>
        <w:t>must</w:t>
      </w:r>
      <w:r w:rsidRPr="00D25EE3">
        <w:rPr>
          <w:rFonts w:ascii="Arial" w:hAnsi="Arial" w:cs="Arial"/>
          <w:spacing w:val="-5"/>
          <w:sz w:val="24"/>
          <w:szCs w:val="24"/>
          <w:rPrChange w:id="3263" w:author="Worrell, Tyrone C CIV USARMY HQDA ASA ALT (USA)" w:date="2024-09-24T06:42:00Z">
            <w:rPr>
              <w:spacing w:val="-5"/>
              <w:sz w:val="24"/>
            </w:rPr>
          </w:rPrChange>
        </w:rPr>
        <w:t xml:space="preserve"> </w:t>
      </w:r>
      <w:r w:rsidRPr="00D25EE3">
        <w:rPr>
          <w:rFonts w:ascii="Arial" w:hAnsi="Arial" w:cs="Arial"/>
          <w:sz w:val="24"/>
          <w:szCs w:val="24"/>
          <w:rPrChange w:id="3264" w:author="Worrell, Tyrone C CIV USARMY HQDA ASA ALT (USA)" w:date="2024-09-24T06:42:00Z">
            <w:rPr>
              <w:sz w:val="24"/>
            </w:rPr>
          </w:rPrChange>
        </w:rPr>
        <w:t>review</w:t>
      </w:r>
      <w:r w:rsidRPr="00D25EE3">
        <w:rPr>
          <w:rFonts w:ascii="Arial" w:hAnsi="Arial" w:cs="Arial"/>
          <w:spacing w:val="-5"/>
          <w:sz w:val="24"/>
          <w:szCs w:val="24"/>
          <w:rPrChange w:id="3265" w:author="Worrell, Tyrone C CIV USARMY HQDA ASA ALT (USA)" w:date="2024-09-24T06:42:00Z">
            <w:rPr>
              <w:spacing w:val="-5"/>
              <w:sz w:val="24"/>
            </w:rPr>
          </w:rPrChange>
        </w:rPr>
        <w:t xml:space="preserve"> </w:t>
      </w:r>
      <w:r w:rsidRPr="00D25EE3">
        <w:rPr>
          <w:rFonts w:ascii="Arial" w:hAnsi="Arial" w:cs="Arial"/>
          <w:sz w:val="24"/>
          <w:szCs w:val="24"/>
          <w:rPrChange w:id="3266" w:author="Worrell, Tyrone C CIV USARMY HQDA ASA ALT (USA)" w:date="2024-09-24T06:42:00Z">
            <w:rPr>
              <w:sz w:val="24"/>
            </w:rPr>
          </w:rPrChange>
        </w:rPr>
        <w:t>and</w:t>
      </w:r>
      <w:r w:rsidRPr="00D25EE3">
        <w:rPr>
          <w:rFonts w:ascii="Arial" w:hAnsi="Arial" w:cs="Arial"/>
          <w:spacing w:val="-4"/>
          <w:sz w:val="24"/>
          <w:szCs w:val="24"/>
          <w:rPrChange w:id="3267" w:author="Worrell, Tyrone C CIV USARMY HQDA ASA ALT (USA)" w:date="2024-09-24T06:42:00Z">
            <w:rPr>
              <w:spacing w:val="-4"/>
              <w:sz w:val="24"/>
            </w:rPr>
          </w:rPrChange>
        </w:rPr>
        <w:t xml:space="preserve"> </w:t>
      </w:r>
      <w:r w:rsidRPr="00D25EE3">
        <w:rPr>
          <w:rFonts w:ascii="Arial" w:hAnsi="Arial" w:cs="Arial"/>
          <w:sz w:val="24"/>
          <w:szCs w:val="24"/>
          <w:rPrChange w:id="3268" w:author="Worrell, Tyrone C CIV USARMY HQDA ASA ALT (USA)" w:date="2024-09-24T06:42:00Z">
            <w:rPr>
              <w:sz w:val="24"/>
            </w:rPr>
          </w:rPrChange>
        </w:rPr>
        <w:t>approve</w:t>
      </w:r>
      <w:r w:rsidRPr="00D25EE3">
        <w:rPr>
          <w:rFonts w:ascii="Arial" w:hAnsi="Arial" w:cs="Arial"/>
          <w:spacing w:val="-4"/>
          <w:sz w:val="24"/>
          <w:szCs w:val="24"/>
          <w:rPrChange w:id="3269" w:author="Worrell, Tyrone C CIV USARMY HQDA ASA ALT (USA)" w:date="2024-09-24T06:42:00Z">
            <w:rPr>
              <w:spacing w:val="-4"/>
              <w:sz w:val="24"/>
            </w:rPr>
          </w:rPrChange>
        </w:rPr>
        <w:t xml:space="preserve"> </w:t>
      </w:r>
      <w:r w:rsidRPr="00D25EE3">
        <w:rPr>
          <w:rFonts w:ascii="Arial" w:hAnsi="Arial" w:cs="Arial"/>
          <w:sz w:val="24"/>
          <w:szCs w:val="24"/>
          <w:rPrChange w:id="3270" w:author="Worrell, Tyrone C CIV USARMY HQDA ASA ALT (USA)" w:date="2024-09-24T06:42:00Z">
            <w:rPr>
              <w:sz w:val="24"/>
            </w:rPr>
          </w:rPrChange>
        </w:rPr>
        <w:t>the</w:t>
      </w:r>
      <w:r w:rsidRPr="00D25EE3">
        <w:rPr>
          <w:rFonts w:ascii="Arial" w:hAnsi="Arial" w:cs="Arial"/>
          <w:spacing w:val="-4"/>
          <w:sz w:val="24"/>
          <w:szCs w:val="24"/>
          <w:rPrChange w:id="3271" w:author="Worrell, Tyrone C CIV USARMY HQDA ASA ALT (USA)" w:date="2024-09-24T06:42:00Z">
            <w:rPr>
              <w:spacing w:val="-4"/>
              <w:sz w:val="24"/>
            </w:rPr>
          </w:rPrChange>
        </w:rPr>
        <w:t xml:space="preserve"> </w:t>
      </w:r>
      <w:r w:rsidRPr="00D25EE3">
        <w:rPr>
          <w:rFonts w:ascii="Arial" w:hAnsi="Arial" w:cs="Arial"/>
          <w:sz w:val="24"/>
          <w:szCs w:val="24"/>
          <w:rPrChange w:id="3272" w:author="Worrell, Tyrone C CIV USARMY HQDA ASA ALT (USA)" w:date="2024-09-24T06:42:00Z">
            <w:rPr>
              <w:sz w:val="24"/>
            </w:rPr>
          </w:rPrChange>
        </w:rPr>
        <w:t>Corrective</w:t>
      </w:r>
      <w:r w:rsidRPr="00D25EE3">
        <w:rPr>
          <w:rFonts w:ascii="Arial" w:hAnsi="Arial" w:cs="Arial"/>
          <w:spacing w:val="-4"/>
          <w:sz w:val="24"/>
          <w:szCs w:val="24"/>
          <w:rPrChange w:id="3273" w:author="Worrell, Tyrone C CIV USARMY HQDA ASA ALT (USA)" w:date="2024-09-24T06:42:00Z">
            <w:rPr>
              <w:spacing w:val="-4"/>
              <w:sz w:val="24"/>
            </w:rPr>
          </w:rPrChange>
        </w:rPr>
        <w:t xml:space="preserve"> </w:t>
      </w:r>
      <w:r w:rsidRPr="00D25EE3">
        <w:rPr>
          <w:rFonts w:ascii="Arial" w:hAnsi="Arial" w:cs="Arial"/>
          <w:sz w:val="24"/>
          <w:szCs w:val="24"/>
          <w:rPrChange w:id="3274" w:author="Worrell, Tyrone C CIV USARMY HQDA ASA ALT (USA)" w:date="2024-09-24T06:42:00Z">
            <w:rPr>
              <w:sz w:val="24"/>
            </w:rPr>
          </w:rPrChange>
        </w:rPr>
        <w:t>Action</w:t>
      </w:r>
      <w:r w:rsidRPr="00D25EE3">
        <w:rPr>
          <w:rFonts w:ascii="Arial" w:hAnsi="Arial" w:cs="Arial"/>
          <w:spacing w:val="-4"/>
          <w:sz w:val="24"/>
          <w:szCs w:val="24"/>
          <w:rPrChange w:id="3275" w:author="Worrell, Tyrone C CIV USARMY HQDA ASA ALT (USA)" w:date="2024-09-24T06:42:00Z">
            <w:rPr>
              <w:spacing w:val="-4"/>
              <w:sz w:val="24"/>
            </w:rPr>
          </w:rPrChange>
        </w:rPr>
        <w:t xml:space="preserve"> </w:t>
      </w:r>
      <w:r w:rsidRPr="00D25EE3">
        <w:rPr>
          <w:rFonts w:ascii="Arial" w:hAnsi="Arial" w:cs="Arial"/>
          <w:sz w:val="24"/>
          <w:szCs w:val="24"/>
          <w:rPrChange w:id="3276" w:author="Worrell, Tyrone C CIV USARMY HQDA ASA ALT (USA)" w:date="2024-09-24T06:42:00Z">
            <w:rPr>
              <w:sz w:val="24"/>
            </w:rPr>
          </w:rPrChange>
        </w:rPr>
        <w:t>Plans (CAP) and prepare a Final PMR report within 30 business days of CAP receipt.</w:t>
      </w:r>
    </w:p>
    <w:p w14:paraId="21948933" w14:textId="77777777" w:rsidR="007535C8" w:rsidRPr="00D25EE3" w:rsidRDefault="007535C8" w:rsidP="007535C8">
      <w:pPr>
        <w:pStyle w:val="ListParagraph"/>
        <w:numPr>
          <w:ilvl w:val="0"/>
          <w:numId w:val="8"/>
        </w:numPr>
        <w:tabs>
          <w:tab w:val="left" w:pos="446"/>
        </w:tabs>
        <w:spacing w:before="199"/>
        <w:ind w:left="446" w:hanging="326"/>
        <w:rPr>
          <w:rFonts w:ascii="Arial" w:hAnsi="Arial" w:cs="Arial"/>
          <w:sz w:val="24"/>
          <w:szCs w:val="24"/>
          <w:rPrChange w:id="3277" w:author="Worrell, Tyrone C CIV USARMY HQDA ASA ALT (USA)" w:date="2024-09-24T06:42:00Z">
            <w:rPr>
              <w:sz w:val="24"/>
            </w:rPr>
          </w:rPrChange>
        </w:rPr>
      </w:pPr>
      <w:r w:rsidRPr="00D25EE3">
        <w:rPr>
          <w:rFonts w:ascii="Arial" w:hAnsi="Arial" w:cs="Arial"/>
          <w:sz w:val="24"/>
          <w:szCs w:val="24"/>
          <w:rPrChange w:id="3278" w:author="Worrell, Tyrone C CIV USARMY HQDA ASA ALT (USA)" w:date="2024-09-24T06:42:00Z">
            <w:rPr>
              <w:sz w:val="24"/>
            </w:rPr>
          </w:rPrChange>
        </w:rPr>
        <w:t>CAPs</w:t>
      </w:r>
      <w:r w:rsidRPr="00D25EE3">
        <w:rPr>
          <w:rFonts w:ascii="Arial" w:hAnsi="Arial" w:cs="Arial"/>
          <w:spacing w:val="-4"/>
          <w:sz w:val="24"/>
          <w:szCs w:val="24"/>
          <w:rPrChange w:id="3279" w:author="Worrell, Tyrone C CIV USARMY HQDA ASA ALT (USA)" w:date="2024-09-24T06:42:00Z">
            <w:rPr>
              <w:spacing w:val="-4"/>
              <w:sz w:val="24"/>
            </w:rPr>
          </w:rPrChange>
        </w:rPr>
        <w:t xml:space="preserve"> </w:t>
      </w:r>
      <w:r w:rsidRPr="00D25EE3">
        <w:rPr>
          <w:rFonts w:ascii="Arial" w:hAnsi="Arial" w:cs="Arial"/>
          <w:sz w:val="24"/>
          <w:szCs w:val="24"/>
          <w:rPrChange w:id="3280" w:author="Worrell, Tyrone C CIV USARMY HQDA ASA ALT (USA)" w:date="2024-09-24T06:42:00Z">
            <w:rPr>
              <w:sz w:val="24"/>
            </w:rPr>
          </w:rPrChange>
        </w:rPr>
        <w:t>shall</w:t>
      </w:r>
      <w:r w:rsidRPr="00D25EE3">
        <w:rPr>
          <w:rFonts w:ascii="Arial" w:hAnsi="Arial" w:cs="Arial"/>
          <w:spacing w:val="-1"/>
          <w:sz w:val="24"/>
          <w:szCs w:val="24"/>
          <w:rPrChange w:id="3281" w:author="Worrell, Tyrone C CIV USARMY HQDA ASA ALT (USA)" w:date="2024-09-24T06:42:00Z">
            <w:rPr>
              <w:spacing w:val="-1"/>
              <w:sz w:val="24"/>
            </w:rPr>
          </w:rPrChange>
        </w:rPr>
        <w:t xml:space="preserve"> </w:t>
      </w:r>
      <w:r w:rsidRPr="00D25EE3">
        <w:rPr>
          <w:rFonts w:ascii="Arial" w:hAnsi="Arial" w:cs="Arial"/>
          <w:sz w:val="24"/>
          <w:szCs w:val="24"/>
          <w:rPrChange w:id="3282" w:author="Worrell, Tyrone C CIV USARMY HQDA ASA ALT (USA)" w:date="2024-09-24T06:42:00Z">
            <w:rPr>
              <w:sz w:val="24"/>
            </w:rPr>
          </w:rPrChange>
        </w:rPr>
        <w:t>be</w:t>
      </w:r>
      <w:r w:rsidRPr="00D25EE3">
        <w:rPr>
          <w:rFonts w:ascii="Arial" w:hAnsi="Arial" w:cs="Arial"/>
          <w:spacing w:val="-3"/>
          <w:sz w:val="24"/>
          <w:szCs w:val="24"/>
          <w:rPrChange w:id="3283" w:author="Worrell, Tyrone C CIV USARMY HQDA ASA ALT (USA)" w:date="2024-09-24T06:42:00Z">
            <w:rPr>
              <w:spacing w:val="-3"/>
              <w:sz w:val="24"/>
            </w:rPr>
          </w:rPrChange>
        </w:rPr>
        <w:t xml:space="preserve"> </w:t>
      </w:r>
      <w:r w:rsidRPr="00D25EE3">
        <w:rPr>
          <w:rFonts w:ascii="Arial" w:hAnsi="Arial" w:cs="Arial"/>
          <w:sz w:val="24"/>
          <w:szCs w:val="24"/>
          <w:rPrChange w:id="3284" w:author="Worrell, Tyrone C CIV USARMY HQDA ASA ALT (USA)" w:date="2024-09-24T06:42:00Z">
            <w:rPr>
              <w:sz w:val="24"/>
            </w:rPr>
          </w:rPrChange>
        </w:rPr>
        <w:t>created</w:t>
      </w:r>
      <w:r w:rsidRPr="00D25EE3">
        <w:rPr>
          <w:rFonts w:ascii="Arial" w:hAnsi="Arial" w:cs="Arial"/>
          <w:spacing w:val="-1"/>
          <w:sz w:val="24"/>
          <w:szCs w:val="24"/>
          <w:rPrChange w:id="3285" w:author="Worrell, Tyrone C CIV USARMY HQDA ASA ALT (USA)" w:date="2024-09-24T06:42:00Z">
            <w:rPr>
              <w:spacing w:val="-1"/>
              <w:sz w:val="24"/>
            </w:rPr>
          </w:rPrChange>
        </w:rPr>
        <w:t xml:space="preserve"> </w:t>
      </w:r>
      <w:r w:rsidRPr="00D25EE3">
        <w:rPr>
          <w:rFonts w:ascii="Arial" w:hAnsi="Arial" w:cs="Arial"/>
          <w:sz w:val="24"/>
          <w:szCs w:val="24"/>
          <w:rPrChange w:id="3286" w:author="Worrell, Tyrone C CIV USARMY HQDA ASA ALT (USA)" w:date="2024-09-24T06:42:00Z">
            <w:rPr>
              <w:sz w:val="24"/>
            </w:rPr>
          </w:rPrChange>
        </w:rPr>
        <w:t>and</w:t>
      </w:r>
      <w:r w:rsidRPr="00D25EE3">
        <w:rPr>
          <w:rFonts w:ascii="Arial" w:hAnsi="Arial" w:cs="Arial"/>
          <w:spacing w:val="-1"/>
          <w:sz w:val="24"/>
          <w:szCs w:val="24"/>
          <w:rPrChange w:id="3287" w:author="Worrell, Tyrone C CIV USARMY HQDA ASA ALT (USA)" w:date="2024-09-24T06:42:00Z">
            <w:rPr>
              <w:spacing w:val="-1"/>
              <w:sz w:val="24"/>
            </w:rPr>
          </w:rPrChange>
        </w:rPr>
        <w:t xml:space="preserve"> </w:t>
      </w:r>
      <w:r w:rsidRPr="00D25EE3">
        <w:rPr>
          <w:rFonts w:ascii="Arial" w:hAnsi="Arial" w:cs="Arial"/>
          <w:sz w:val="24"/>
          <w:szCs w:val="24"/>
          <w:rPrChange w:id="3288" w:author="Worrell, Tyrone C CIV USARMY HQDA ASA ALT (USA)" w:date="2024-09-24T06:42:00Z">
            <w:rPr>
              <w:sz w:val="24"/>
            </w:rPr>
          </w:rPrChange>
        </w:rPr>
        <w:t>implemented</w:t>
      </w:r>
      <w:r w:rsidRPr="00D25EE3">
        <w:rPr>
          <w:rFonts w:ascii="Arial" w:hAnsi="Arial" w:cs="Arial"/>
          <w:spacing w:val="-2"/>
          <w:sz w:val="24"/>
          <w:szCs w:val="24"/>
          <w:rPrChange w:id="3289" w:author="Worrell, Tyrone C CIV USARMY HQDA ASA ALT (USA)" w:date="2024-09-24T06:42:00Z">
            <w:rPr>
              <w:spacing w:val="-2"/>
              <w:sz w:val="24"/>
            </w:rPr>
          </w:rPrChange>
        </w:rPr>
        <w:t xml:space="preserve"> </w:t>
      </w:r>
      <w:r w:rsidRPr="00D25EE3">
        <w:rPr>
          <w:rFonts w:ascii="Arial" w:hAnsi="Arial" w:cs="Arial"/>
          <w:sz w:val="24"/>
          <w:szCs w:val="24"/>
          <w:rPrChange w:id="3290" w:author="Worrell, Tyrone C CIV USARMY HQDA ASA ALT (USA)" w:date="2024-09-24T06:42:00Z">
            <w:rPr>
              <w:sz w:val="24"/>
            </w:rPr>
          </w:rPrChange>
        </w:rPr>
        <w:t>by</w:t>
      </w:r>
      <w:r w:rsidRPr="00D25EE3">
        <w:rPr>
          <w:rFonts w:ascii="Arial" w:hAnsi="Arial" w:cs="Arial"/>
          <w:spacing w:val="-3"/>
          <w:sz w:val="24"/>
          <w:szCs w:val="24"/>
          <w:rPrChange w:id="3291" w:author="Worrell, Tyrone C CIV USARMY HQDA ASA ALT (USA)" w:date="2024-09-24T06:42:00Z">
            <w:rPr>
              <w:spacing w:val="-3"/>
              <w:sz w:val="24"/>
            </w:rPr>
          </w:rPrChange>
        </w:rPr>
        <w:t xml:space="preserve"> </w:t>
      </w:r>
      <w:r w:rsidRPr="00D25EE3">
        <w:rPr>
          <w:rFonts w:ascii="Arial" w:hAnsi="Arial" w:cs="Arial"/>
          <w:sz w:val="24"/>
          <w:szCs w:val="24"/>
          <w:rPrChange w:id="3292" w:author="Worrell, Tyrone C CIV USARMY HQDA ASA ALT (USA)" w:date="2024-09-24T06:42:00Z">
            <w:rPr>
              <w:sz w:val="24"/>
            </w:rPr>
          </w:rPrChange>
        </w:rPr>
        <w:t>the</w:t>
      </w:r>
      <w:r w:rsidRPr="00D25EE3">
        <w:rPr>
          <w:rFonts w:ascii="Arial" w:hAnsi="Arial" w:cs="Arial"/>
          <w:spacing w:val="-1"/>
          <w:sz w:val="24"/>
          <w:szCs w:val="24"/>
          <w:rPrChange w:id="3293" w:author="Worrell, Tyrone C CIV USARMY HQDA ASA ALT (USA)" w:date="2024-09-24T06:42:00Z">
            <w:rPr>
              <w:spacing w:val="-1"/>
              <w:sz w:val="24"/>
            </w:rPr>
          </w:rPrChange>
        </w:rPr>
        <w:t xml:space="preserve"> </w:t>
      </w:r>
      <w:r w:rsidRPr="00D25EE3">
        <w:rPr>
          <w:rFonts w:ascii="Arial" w:hAnsi="Arial" w:cs="Arial"/>
          <w:sz w:val="24"/>
          <w:szCs w:val="24"/>
          <w:rPrChange w:id="3294" w:author="Worrell, Tyrone C CIV USARMY HQDA ASA ALT (USA)" w:date="2024-09-24T06:42:00Z">
            <w:rPr>
              <w:sz w:val="24"/>
            </w:rPr>
          </w:rPrChange>
        </w:rPr>
        <w:t>contracting</w:t>
      </w:r>
      <w:r w:rsidRPr="00D25EE3">
        <w:rPr>
          <w:rFonts w:ascii="Arial" w:hAnsi="Arial" w:cs="Arial"/>
          <w:spacing w:val="-2"/>
          <w:sz w:val="24"/>
          <w:szCs w:val="24"/>
          <w:rPrChange w:id="3295" w:author="Worrell, Tyrone C CIV USARMY HQDA ASA ALT (USA)" w:date="2024-09-24T06:42:00Z">
            <w:rPr>
              <w:spacing w:val="-2"/>
              <w:sz w:val="24"/>
            </w:rPr>
          </w:rPrChange>
        </w:rPr>
        <w:t xml:space="preserve"> </w:t>
      </w:r>
      <w:r w:rsidRPr="00D25EE3">
        <w:rPr>
          <w:rFonts w:ascii="Arial" w:hAnsi="Arial" w:cs="Arial"/>
          <w:sz w:val="24"/>
          <w:szCs w:val="24"/>
          <w:rPrChange w:id="3296" w:author="Worrell, Tyrone C CIV USARMY HQDA ASA ALT (USA)" w:date="2024-09-24T06:42:00Z">
            <w:rPr>
              <w:sz w:val="24"/>
            </w:rPr>
          </w:rPrChange>
        </w:rPr>
        <w:t>activity.</w:t>
      </w:r>
      <w:r w:rsidRPr="00D25EE3">
        <w:rPr>
          <w:rFonts w:ascii="Arial" w:hAnsi="Arial" w:cs="Arial"/>
          <w:spacing w:val="56"/>
          <w:sz w:val="24"/>
          <w:szCs w:val="24"/>
          <w:rPrChange w:id="3297" w:author="Worrell, Tyrone C CIV USARMY HQDA ASA ALT (USA)" w:date="2024-09-24T06:42:00Z">
            <w:rPr>
              <w:spacing w:val="56"/>
              <w:sz w:val="24"/>
            </w:rPr>
          </w:rPrChange>
        </w:rPr>
        <w:t xml:space="preserve"> </w:t>
      </w:r>
      <w:r w:rsidRPr="00D25EE3">
        <w:rPr>
          <w:rFonts w:ascii="Arial" w:hAnsi="Arial" w:cs="Arial"/>
          <w:sz w:val="24"/>
          <w:szCs w:val="24"/>
          <w:rPrChange w:id="3298" w:author="Worrell, Tyrone C CIV USARMY HQDA ASA ALT (USA)" w:date="2024-09-24T06:42:00Z">
            <w:rPr>
              <w:sz w:val="24"/>
            </w:rPr>
          </w:rPrChange>
        </w:rPr>
        <w:t>At</w:t>
      </w:r>
      <w:r w:rsidRPr="00D25EE3">
        <w:rPr>
          <w:rFonts w:ascii="Arial" w:hAnsi="Arial" w:cs="Arial"/>
          <w:spacing w:val="-2"/>
          <w:sz w:val="24"/>
          <w:szCs w:val="24"/>
          <w:rPrChange w:id="3299" w:author="Worrell, Tyrone C CIV USARMY HQDA ASA ALT (USA)" w:date="2024-09-24T06:42:00Z">
            <w:rPr>
              <w:spacing w:val="-2"/>
              <w:sz w:val="24"/>
            </w:rPr>
          </w:rPrChange>
        </w:rPr>
        <w:t xml:space="preserve"> </w:t>
      </w:r>
      <w:r w:rsidRPr="00D25EE3">
        <w:rPr>
          <w:rFonts w:ascii="Arial" w:hAnsi="Arial" w:cs="Arial"/>
          <w:sz w:val="24"/>
          <w:szCs w:val="24"/>
          <w:rPrChange w:id="3300" w:author="Worrell, Tyrone C CIV USARMY HQDA ASA ALT (USA)" w:date="2024-09-24T06:42:00Z">
            <w:rPr>
              <w:sz w:val="24"/>
            </w:rPr>
          </w:rPrChange>
        </w:rPr>
        <w:t>a</w:t>
      </w:r>
      <w:r w:rsidRPr="00D25EE3">
        <w:rPr>
          <w:rFonts w:ascii="Arial" w:hAnsi="Arial" w:cs="Arial"/>
          <w:spacing w:val="-1"/>
          <w:sz w:val="24"/>
          <w:szCs w:val="24"/>
          <w:rPrChange w:id="3301" w:author="Worrell, Tyrone C CIV USARMY HQDA ASA ALT (USA)" w:date="2024-09-24T06:42:00Z">
            <w:rPr>
              <w:spacing w:val="-1"/>
              <w:sz w:val="24"/>
            </w:rPr>
          </w:rPrChange>
        </w:rPr>
        <w:t xml:space="preserve"> </w:t>
      </w:r>
      <w:r w:rsidRPr="00D25EE3">
        <w:rPr>
          <w:rFonts w:ascii="Arial" w:hAnsi="Arial" w:cs="Arial"/>
          <w:sz w:val="24"/>
          <w:szCs w:val="24"/>
          <w:rPrChange w:id="3302" w:author="Worrell, Tyrone C CIV USARMY HQDA ASA ALT (USA)" w:date="2024-09-24T06:42:00Z">
            <w:rPr>
              <w:sz w:val="24"/>
            </w:rPr>
          </w:rPrChange>
        </w:rPr>
        <w:t>minimum</w:t>
      </w:r>
      <w:r w:rsidRPr="00D25EE3">
        <w:rPr>
          <w:rFonts w:ascii="Arial" w:hAnsi="Arial" w:cs="Arial"/>
          <w:spacing w:val="-1"/>
          <w:sz w:val="24"/>
          <w:szCs w:val="24"/>
          <w:rPrChange w:id="3303" w:author="Worrell, Tyrone C CIV USARMY HQDA ASA ALT (USA)" w:date="2024-09-24T06:42:00Z">
            <w:rPr>
              <w:spacing w:val="-1"/>
              <w:sz w:val="24"/>
            </w:rPr>
          </w:rPrChange>
        </w:rPr>
        <w:t xml:space="preserve"> </w:t>
      </w:r>
      <w:r w:rsidRPr="00D25EE3">
        <w:rPr>
          <w:rFonts w:ascii="Arial" w:hAnsi="Arial" w:cs="Arial"/>
          <w:spacing w:val="-10"/>
          <w:sz w:val="24"/>
          <w:szCs w:val="24"/>
          <w:rPrChange w:id="3304" w:author="Worrell, Tyrone C CIV USARMY HQDA ASA ALT (USA)" w:date="2024-09-24T06:42:00Z">
            <w:rPr>
              <w:spacing w:val="-10"/>
              <w:sz w:val="24"/>
            </w:rPr>
          </w:rPrChange>
        </w:rPr>
        <w:t>-</w:t>
      </w:r>
    </w:p>
    <w:p w14:paraId="5A601D27" w14:textId="77777777" w:rsidR="007535C8" w:rsidRPr="00D25EE3" w:rsidRDefault="007535C8" w:rsidP="007535C8">
      <w:pPr>
        <w:pStyle w:val="ListParagraph"/>
        <w:numPr>
          <w:ilvl w:val="1"/>
          <w:numId w:val="8"/>
        </w:numPr>
        <w:tabs>
          <w:tab w:val="left" w:pos="1899"/>
        </w:tabs>
        <w:spacing w:before="241" w:line="276" w:lineRule="auto"/>
        <w:ind w:right="199" w:firstLine="720"/>
        <w:rPr>
          <w:rFonts w:ascii="Arial" w:hAnsi="Arial" w:cs="Arial"/>
          <w:sz w:val="24"/>
          <w:szCs w:val="24"/>
          <w:rPrChange w:id="3305" w:author="Worrell, Tyrone C CIV USARMY HQDA ASA ALT (USA)" w:date="2024-09-24T06:42:00Z">
            <w:rPr>
              <w:sz w:val="24"/>
            </w:rPr>
          </w:rPrChange>
        </w:rPr>
      </w:pPr>
      <w:r w:rsidRPr="00D25EE3">
        <w:rPr>
          <w:rFonts w:ascii="Arial" w:hAnsi="Arial" w:cs="Arial"/>
          <w:sz w:val="24"/>
          <w:szCs w:val="24"/>
          <w:rPrChange w:id="3306" w:author="Worrell, Tyrone C CIV USARMY HQDA ASA ALT (USA)" w:date="2024-09-24T06:42:00Z">
            <w:rPr>
              <w:sz w:val="24"/>
            </w:rPr>
          </w:rPrChange>
        </w:rPr>
        <w:t>The</w:t>
      </w:r>
      <w:r w:rsidRPr="00D25EE3">
        <w:rPr>
          <w:rFonts w:ascii="Arial" w:hAnsi="Arial" w:cs="Arial"/>
          <w:spacing w:val="-4"/>
          <w:sz w:val="24"/>
          <w:szCs w:val="24"/>
          <w:rPrChange w:id="3307" w:author="Worrell, Tyrone C CIV USARMY HQDA ASA ALT (USA)" w:date="2024-09-24T06:42:00Z">
            <w:rPr>
              <w:spacing w:val="-4"/>
              <w:sz w:val="24"/>
            </w:rPr>
          </w:rPrChange>
        </w:rPr>
        <w:t xml:space="preserve"> </w:t>
      </w:r>
      <w:r w:rsidRPr="00D25EE3">
        <w:rPr>
          <w:rFonts w:ascii="Arial" w:hAnsi="Arial" w:cs="Arial"/>
          <w:sz w:val="24"/>
          <w:szCs w:val="24"/>
          <w:rPrChange w:id="3308" w:author="Worrell, Tyrone C CIV USARMY HQDA ASA ALT (USA)" w:date="2024-09-24T06:42:00Z">
            <w:rPr>
              <w:sz w:val="24"/>
            </w:rPr>
          </w:rPrChange>
        </w:rPr>
        <w:t>contracting</w:t>
      </w:r>
      <w:r w:rsidRPr="00D25EE3">
        <w:rPr>
          <w:rFonts w:ascii="Arial" w:hAnsi="Arial" w:cs="Arial"/>
          <w:spacing w:val="-4"/>
          <w:sz w:val="24"/>
          <w:szCs w:val="24"/>
          <w:rPrChange w:id="3309" w:author="Worrell, Tyrone C CIV USARMY HQDA ASA ALT (USA)" w:date="2024-09-24T06:42:00Z">
            <w:rPr>
              <w:spacing w:val="-4"/>
              <w:sz w:val="24"/>
            </w:rPr>
          </w:rPrChange>
        </w:rPr>
        <w:t xml:space="preserve"> </w:t>
      </w:r>
      <w:r w:rsidRPr="00D25EE3">
        <w:rPr>
          <w:rFonts w:ascii="Arial" w:hAnsi="Arial" w:cs="Arial"/>
          <w:sz w:val="24"/>
          <w:szCs w:val="24"/>
          <w:rPrChange w:id="3310" w:author="Worrell, Tyrone C CIV USARMY HQDA ASA ALT (USA)" w:date="2024-09-24T06:42:00Z">
            <w:rPr>
              <w:sz w:val="24"/>
            </w:rPr>
          </w:rPrChange>
        </w:rPr>
        <w:t>activity</w:t>
      </w:r>
      <w:r w:rsidRPr="00D25EE3">
        <w:rPr>
          <w:rFonts w:ascii="Arial" w:hAnsi="Arial" w:cs="Arial"/>
          <w:spacing w:val="-4"/>
          <w:sz w:val="24"/>
          <w:szCs w:val="24"/>
          <w:rPrChange w:id="3311" w:author="Worrell, Tyrone C CIV USARMY HQDA ASA ALT (USA)" w:date="2024-09-24T06:42:00Z">
            <w:rPr>
              <w:spacing w:val="-4"/>
              <w:sz w:val="24"/>
            </w:rPr>
          </w:rPrChange>
        </w:rPr>
        <w:t xml:space="preserve"> </w:t>
      </w:r>
      <w:r w:rsidRPr="00D25EE3">
        <w:rPr>
          <w:rFonts w:ascii="Arial" w:hAnsi="Arial" w:cs="Arial"/>
          <w:sz w:val="24"/>
          <w:szCs w:val="24"/>
          <w:rPrChange w:id="3312" w:author="Worrell, Tyrone C CIV USARMY HQDA ASA ALT (USA)" w:date="2024-09-24T06:42:00Z">
            <w:rPr>
              <w:sz w:val="24"/>
            </w:rPr>
          </w:rPrChange>
        </w:rPr>
        <w:t>reviewed</w:t>
      </w:r>
      <w:r w:rsidRPr="00D25EE3">
        <w:rPr>
          <w:rFonts w:ascii="Arial" w:hAnsi="Arial" w:cs="Arial"/>
          <w:spacing w:val="-5"/>
          <w:sz w:val="24"/>
          <w:szCs w:val="24"/>
          <w:rPrChange w:id="3313" w:author="Worrell, Tyrone C CIV USARMY HQDA ASA ALT (USA)" w:date="2024-09-24T06:42:00Z">
            <w:rPr>
              <w:spacing w:val="-5"/>
              <w:sz w:val="24"/>
            </w:rPr>
          </w:rPrChange>
        </w:rPr>
        <w:t xml:space="preserve"> </w:t>
      </w:r>
      <w:r w:rsidRPr="00D25EE3">
        <w:rPr>
          <w:rFonts w:ascii="Arial" w:hAnsi="Arial" w:cs="Arial"/>
          <w:sz w:val="24"/>
          <w:szCs w:val="24"/>
          <w:rPrChange w:id="3314" w:author="Worrell, Tyrone C CIV USARMY HQDA ASA ALT (USA)" w:date="2024-09-24T06:42:00Z">
            <w:rPr>
              <w:sz w:val="24"/>
            </w:rPr>
          </w:rPrChange>
        </w:rPr>
        <w:t>shall</w:t>
      </w:r>
      <w:r w:rsidRPr="00D25EE3">
        <w:rPr>
          <w:rFonts w:ascii="Arial" w:hAnsi="Arial" w:cs="Arial"/>
          <w:spacing w:val="-4"/>
          <w:sz w:val="24"/>
          <w:szCs w:val="24"/>
          <w:rPrChange w:id="3315" w:author="Worrell, Tyrone C CIV USARMY HQDA ASA ALT (USA)" w:date="2024-09-24T06:42:00Z">
            <w:rPr>
              <w:spacing w:val="-4"/>
              <w:sz w:val="24"/>
            </w:rPr>
          </w:rPrChange>
        </w:rPr>
        <w:t xml:space="preserve"> </w:t>
      </w:r>
      <w:r w:rsidRPr="00D25EE3">
        <w:rPr>
          <w:rFonts w:ascii="Arial" w:hAnsi="Arial" w:cs="Arial"/>
          <w:sz w:val="24"/>
          <w:szCs w:val="24"/>
          <w:rPrChange w:id="3316" w:author="Worrell, Tyrone C CIV USARMY HQDA ASA ALT (USA)" w:date="2024-09-24T06:42:00Z">
            <w:rPr>
              <w:sz w:val="24"/>
            </w:rPr>
          </w:rPrChange>
        </w:rPr>
        <w:t>submit</w:t>
      </w:r>
      <w:r w:rsidRPr="00D25EE3">
        <w:rPr>
          <w:rFonts w:ascii="Arial" w:hAnsi="Arial" w:cs="Arial"/>
          <w:spacing w:val="-4"/>
          <w:sz w:val="24"/>
          <w:szCs w:val="24"/>
          <w:rPrChange w:id="3317" w:author="Worrell, Tyrone C CIV USARMY HQDA ASA ALT (USA)" w:date="2024-09-24T06:42:00Z">
            <w:rPr>
              <w:spacing w:val="-4"/>
              <w:sz w:val="24"/>
            </w:rPr>
          </w:rPrChange>
        </w:rPr>
        <w:t xml:space="preserve"> </w:t>
      </w:r>
      <w:r w:rsidRPr="00D25EE3">
        <w:rPr>
          <w:rFonts w:ascii="Arial" w:hAnsi="Arial" w:cs="Arial"/>
          <w:sz w:val="24"/>
          <w:szCs w:val="24"/>
          <w:rPrChange w:id="3318" w:author="Worrell, Tyrone C CIV USARMY HQDA ASA ALT (USA)" w:date="2024-09-24T06:42:00Z">
            <w:rPr>
              <w:sz w:val="24"/>
            </w:rPr>
          </w:rPrChange>
        </w:rPr>
        <w:t>a</w:t>
      </w:r>
      <w:r w:rsidRPr="00D25EE3">
        <w:rPr>
          <w:rFonts w:ascii="Arial" w:hAnsi="Arial" w:cs="Arial"/>
          <w:spacing w:val="-4"/>
          <w:sz w:val="24"/>
          <w:szCs w:val="24"/>
          <w:rPrChange w:id="3319" w:author="Worrell, Tyrone C CIV USARMY HQDA ASA ALT (USA)" w:date="2024-09-24T06:42:00Z">
            <w:rPr>
              <w:spacing w:val="-4"/>
              <w:sz w:val="24"/>
            </w:rPr>
          </w:rPrChange>
        </w:rPr>
        <w:t xml:space="preserve"> </w:t>
      </w:r>
      <w:r w:rsidRPr="00D25EE3">
        <w:rPr>
          <w:rFonts w:ascii="Arial" w:hAnsi="Arial" w:cs="Arial"/>
          <w:sz w:val="24"/>
          <w:szCs w:val="24"/>
          <w:rPrChange w:id="3320" w:author="Worrell, Tyrone C CIV USARMY HQDA ASA ALT (USA)" w:date="2024-09-24T06:42:00Z">
            <w:rPr>
              <w:sz w:val="24"/>
            </w:rPr>
          </w:rPrChange>
        </w:rPr>
        <w:t>CAP</w:t>
      </w:r>
      <w:r w:rsidRPr="00D25EE3">
        <w:rPr>
          <w:rFonts w:ascii="Arial" w:hAnsi="Arial" w:cs="Arial"/>
          <w:spacing w:val="-4"/>
          <w:sz w:val="24"/>
          <w:szCs w:val="24"/>
          <w:rPrChange w:id="3321" w:author="Worrell, Tyrone C CIV USARMY HQDA ASA ALT (USA)" w:date="2024-09-24T06:42:00Z">
            <w:rPr>
              <w:spacing w:val="-4"/>
              <w:sz w:val="24"/>
            </w:rPr>
          </w:rPrChange>
        </w:rPr>
        <w:t xml:space="preserve"> </w:t>
      </w:r>
      <w:r w:rsidRPr="00D25EE3">
        <w:rPr>
          <w:rFonts w:ascii="Arial" w:hAnsi="Arial" w:cs="Arial"/>
          <w:sz w:val="24"/>
          <w:szCs w:val="24"/>
          <w:rPrChange w:id="3322" w:author="Worrell, Tyrone C CIV USARMY HQDA ASA ALT (USA)" w:date="2024-09-24T06:42:00Z">
            <w:rPr>
              <w:sz w:val="24"/>
            </w:rPr>
          </w:rPrChange>
        </w:rPr>
        <w:t>within</w:t>
      </w:r>
      <w:r w:rsidRPr="00D25EE3">
        <w:rPr>
          <w:rFonts w:ascii="Arial" w:hAnsi="Arial" w:cs="Arial"/>
          <w:spacing w:val="-4"/>
          <w:sz w:val="24"/>
          <w:szCs w:val="24"/>
          <w:rPrChange w:id="3323" w:author="Worrell, Tyrone C CIV USARMY HQDA ASA ALT (USA)" w:date="2024-09-24T06:42:00Z">
            <w:rPr>
              <w:spacing w:val="-4"/>
              <w:sz w:val="24"/>
            </w:rPr>
          </w:rPrChange>
        </w:rPr>
        <w:t xml:space="preserve"> </w:t>
      </w:r>
      <w:r w:rsidRPr="00D25EE3">
        <w:rPr>
          <w:rFonts w:ascii="Arial" w:hAnsi="Arial" w:cs="Arial"/>
          <w:sz w:val="24"/>
          <w:szCs w:val="24"/>
          <w:rPrChange w:id="3324" w:author="Worrell, Tyrone C CIV USARMY HQDA ASA ALT (USA)" w:date="2024-09-24T06:42:00Z">
            <w:rPr>
              <w:sz w:val="24"/>
            </w:rPr>
          </w:rPrChange>
        </w:rPr>
        <w:t>30</w:t>
      </w:r>
      <w:r w:rsidRPr="00D25EE3">
        <w:rPr>
          <w:rFonts w:ascii="Arial" w:hAnsi="Arial" w:cs="Arial"/>
          <w:spacing w:val="-4"/>
          <w:sz w:val="24"/>
          <w:szCs w:val="24"/>
          <w:rPrChange w:id="3325" w:author="Worrell, Tyrone C CIV USARMY HQDA ASA ALT (USA)" w:date="2024-09-24T06:42:00Z">
            <w:rPr>
              <w:spacing w:val="-4"/>
              <w:sz w:val="24"/>
            </w:rPr>
          </w:rPrChange>
        </w:rPr>
        <w:t xml:space="preserve"> </w:t>
      </w:r>
      <w:r w:rsidRPr="00D25EE3">
        <w:rPr>
          <w:rFonts w:ascii="Arial" w:hAnsi="Arial" w:cs="Arial"/>
          <w:sz w:val="24"/>
          <w:szCs w:val="24"/>
          <w:rPrChange w:id="3326" w:author="Worrell, Tyrone C CIV USARMY HQDA ASA ALT (USA)" w:date="2024-09-24T06:42:00Z">
            <w:rPr>
              <w:sz w:val="24"/>
            </w:rPr>
          </w:rPrChange>
        </w:rPr>
        <w:t>business</w:t>
      </w:r>
      <w:r w:rsidRPr="00D25EE3">
        <w:rPr>
          <w:rFonts w:ascii="Arial" w:hAnsi="Arial" w:cs="Arial"/>
          <w:spacing w:val="-4"/>
          <w:sz w:val="24"/>
          <w:szCs w:val="24"/>
          <w:rPrChange w:id="3327" w:author="Worrell, Tyrone C CIV USARMY HQDA ASA ALT (USA)" w:date="2024-09-24T06:42:00Z">
            <w:rPr>
              <w:spacing w:val="-4"/>
              <w:sz w:val="24"/>
            </w:rPr>
          </w:rPrChange>
        </w:rPr>
        <w:t xml:space="preserve"> </w:t>
      </w:r>
      <w:r w:rsidRPr="00D25EE3">
        <w:rPr>
          <w:rFonts w:ascii="Arial" w:hAnsi="Arial" w:cs="Arial"/>
          <w:sz w:val="24"/>
          <w:szCs w:val="24"/>
          <w:rPrChange w:id="3328" w:author="Worrell, Tyrone C CIV USARMY HQDA ASA ALT (USA)" w:date="2024-09-24T06:42:00Z">
            <w:rPr>
              <w:sz w:val="24"/>
            </w:rPr>
          </w:rPrChange>
        </w:rPr>
        <w:t>days of report receipt.</w:t>
      </w:r>
    </w:p>
    <w:p w14:paraId="344B40C7" w14:textId="77777777" w:rsidR="007535C8" w:rsidRPr="00D25EE3" w:rsidRDefault="007535C8" w:rsidP="007535C8">
      <w:pPr>
        <w:pStyle w:val="ListParagraph"/>
        <w:numPr>
          <w:ilvl w:val="1"/>
          <w:numId w:val="8"/>
        </w:numPr>
        <w:tabs>
          <w:tab w:val="left" w:pos="1899"/>
        </w:tabs>
        <w:spacing w:before="200" w:line="276" w:lineRule="auto"/>
        <w:ind w:right="379" w:firstLine="720"/>
        <w:jc w:val="both"/>
        <w:rPr>
          <w:rFonts w:ascii="Arial" w:hAnsi="Arial" w:cs="Arial"/>
          <w:sz w:val="24"/>
          <w:szCs w:val="24"/>
          <w:rPrChange w:id="3329" w:author="Worrell, Tyrone C CIV USARMY HQDA ASA ALT (USA)" w:date="2024-09-24T06:42:00Z">
            <w:rPr>
              <w:sz w:val="24"/>
            </w:rPr>
          </w:rPrChange>
        </w:rPr>
      </w:pPr>
      <w:r w:rsidRPr="00D25EE3">
        <w:rPr>
          <w:rFonts w:ascii="Arial" w:hAnsi="Arial" w:cs="Arial"/>
          <w:sz w:val="24"/>
          <w:szCs w:val="24"/>
          <w:rPrChange w:id="3330" w:author="Worrell, Tyrone C CIV USARMY HQDA ASA ALT (USA)" w:date="2024-09-24T06:42:00Z">
            <w:rPr>
              <w:sz w:val="24"/>
            </w:rPr>
          </w:rPrChange>
        </w:rPr>
        <w:t>The</w:t>
      </w:r>
      <w:r w:rsidRPr="00D25EE3">
        <w:rPr>
          <w:rFonts w:ascii="Arial" w:hAnsi="Arial" w:cs="Arial"/>
          <w:spacing w:val="-3"/>
          <w:sz w:val="24"/>
          <w:szCs w:val="24"/>
          <w:rPrChange w:id="3331" w:author="Worrell, Tyrone C CIV USARMY HQDA ASA ALT (USA)" w:date="2024-09-24T06:42:00Z">
            <w:rPr>
              <w:spacing w:val="-3"/>
              <w:sz w:val="24"/>
            </w:rPr>
          </w:rPrChange>
        </w:rPr>
        <w:t xml:space="preserve"> </w:t>
      </w:r>
      <w:r w:rsidRPr="00D25EE3">
        <w:rPr>
          <w:rFonts w:ascii="Arial" w:hAnsi="Arial" w:cs="Arial"/>
          <w:sz w:val="24"/>
          <w:szCs w:val="24"/>
          <w:rPrChange w:id="3332" w:author="Worrell, Tyrone C CIV USARMY HQDA ASA ALT (USA)" w:date="2024-09-24T06:42:00Z">
            <w:rPr>
              <w:sz w:val="24"/>
            </w:rPr>
          </w:rPrChange>
        </w:rPr>
        <w:t>reviewed</w:t>
      </w:r>
      <w:r w:rsidRPr="00D25EE3">
        <w:rPr>
          <w:rFonts w:ascii="Arial" w:hAnsi="Arial" w:cs="Arial"/>
          <w:spacing w:val="-3"/>
          <w:sz w:val="24"/>
          <w:szCs w:val="24"/>
          <w:rPrChange w:id="3333" w:author="Worrell, Tyrone C CIV USARMY HQDA ASA ALT (USA)" w:date="2024-09-24T06:42:00Z">
            <w:rPr>
              <w:spacing w:val="-3"/>
              <w:sz w:val="24"/>
            </w:rPr>
          </w:rPrChange>
        </w:rPr>
        <w:t xml:space="preserve"> </w:t>
      </w:r>
      <w:r w:rsidRPr="00D25EE3">
        <w:rPr>
          <w:rFonts w:ascii="Arial" w:hAnsi="Arial" w:cs="Arial"/>
          <w:sz w:val="24"/>
          <w:szCs w:val="24"/>
          <w:rPrChange w:id="3334" w:author="Worrell, Tyrone C CIV USARMY HQDA ASA ALT (USA)" w:date="2024-09-24T06:42:00Z">
            <w:rPr>
              <w:sz w:val="24"/>
            </w:rPr>
          </w:rPrChange>
        </w:rPr>
        <w:t>activity</w:t>
      </w:r>
      <w:r w:rsidRPr="00D25EE3">
        <w:rPr>
          <w:rFonts w:ascii="Arial" w:hAnsi="Arial" w:cs="Arial"/>
          <w:spacing w:val="-3"/>
          <w:sz w:val="24"/>
          <w:szCs w:val="24"/>
          <w:rPrChange w:id="3335" w:author="Worrell, Tyrone C CIV USARMY HQDA ASA ALT (USA)" w:date="2024-09-24T06:42:00Z">
            <w:rPr>
              <w:spacing w:val="-3"/>
              <w:sz w:val="24"/>
            </w:rPr>
          </w:rPrChange>
        </w:rPr>
        <w:t xml:space="preserve"> </w:t>
      </w:r>
      <w:r w:rsidRPr="00D25EE3">
        <w:rPr>
          <w:rFonts w:ascii="Arial" w:hAnsi="Arial" w:cs="Arial"/>
          <w:sz w:val="24"/>
          <w:szCs w:val="24"/>
          <w:rPrChange w:id="3336" w:author="Worrell, Tyrone C CIV USARMY HQDA ASA ALT (USA)" w:date="2024-09-24T06:42:00Z">
            <w:rPr>
              <w:sz w:val="24"/>
            </w:rPr>
          </w:rPrChange>
        </w:rPr>
        <w:t>must</w:t>
      </w:r>
      <w:r w:rsidRPr="00D25EE3">
        <w:rPr>
          <w:rFonts w:ascii="Arial" w:hAnsi="Arial" w:cs="Arial"/>
          <w:spacing w:val="-3"/>
          <w:sz w:val="24"/>
          <w:szCs w:val="24"/>
          <w:rPrChange w:id="3337" w:author="Worrell, Tyrone C CIV USARMY HQDA ASA ALT (USA)" w:date="2024-09-24T06:42:00Z">
            <w:rPr>
              <w:spacing w:val="-3"/>
              <w:sz w:val="24"/>
            </w:rPr>
          </w:rPrChange>
        </w:rPr>
        <w:t xml:space="preserve"> </w:t>
      </w:r>
      <w:r w:rsidRPr="00D25EE3">
        <w:rPr>
          <w:rFonts w:ascii="Arial" w:hAnsi="Arial" w:cs="Arial"/>
          <w:sz w:val="24"/>
          <w:szCs w:val="24"/>
          <w:rPrChange w:id="3338" w:author="Worrell, Tyrone C CIV USARMY HQDA ASA ALT (USA)" w:date="2024-09-24T06:42:00Z">
            <w:rPr>
              <w:sz w:val="24"/>
            </w:rPr>
          </w:rPrChange>
        </w:rPr>
        <w:t>complete</w:t>
      </w:r>
      <w:r w:rsidRPr="00D25EE3">
        <w:rPr>
          <w:rFonts w:ascii="Arial" w:hAnsi="Arial" w:cs="Arial"/>
          <w:spacing w:val="-4"/>
          <w:sz w:val="24"/>
          <w:szCs w:val="24"/>
          <w:rPrChange w:id="3339" w:author="Worrell, Tyrone C CIV USARMY HQDA ASA ALT (USA)" w:date="2024-09-24T06:42:00Z">
            <w:rPr>
              <w:spacing w:val="-4"/>
              <w:sz w:val="24"/>
            </w:rPr>
          </w:rPrChange>
        </w:rPr>
        <w:t xml:space="preserve"> </w:t>
      </w:r>
      <w:r w:rsidRPr="00D25EE3">
        <w:rPr>
          <w:rFonts w:ascii="Arial" w:hAnsi="Arial" w:cs="Arial"/>
          <w:sz w:val="24"/>
          <w:szCs w:val="24"/>
          <w:rPrChange w:id="3340" w:author="Worrell, Tyrone C CIV USARMY HQDA ASA ALT (USA)" w:date="2024-09-24T06:42:00Z">
            <w:rPr>
              <w:sz w:val="24"/>
            </w:rPr>
          </w:rPrChange>
        </w:rPr>
        <w:t>corrective</w:t>
      </w:r>
      <w:r w:rsidRPr="00D25EE3">
        <w:rPr>
          <w:rFonts w:ascii="Arial" w:hAnsi="Arial" w:cs="Arial"/>
          <w:spacing w:val="-3"/>
          <w:sz w:val="24"/>
          <w:szCs w:val="24"/>
          <w:rPrChange w:id="3341" w:author="Worrell, Tyrone C CIV USARMY HQDA ASA ALT (USA)" w:date="2024-09-24T06:42:00Z">
            <w:rPr>
              <w:spacing w:val="-3"/>
              <w:sz w:val="24"/>
            </w:rPr>
          </w:rPrChange>
        </w:rPr>
        <w:t xml:space="preserve"> </w:t>
      </w:r>
      <w:r w:rsidRPr="00D25EE3">
        <w:rPr>
          <w:rFonts w:ascii="Arial" w:hAnsi="Arial" w:cs="Arial"/>
          <w:sz w:val="24"/>
          <w:szCs w:val="24"/>
          <w:rPrChange w:id="3342" w:author="Worrell, Tyrone C CIV USARMY HQDA ASA ALT (USA)" w:date="2024-09-24T06:42:00Z">
            <w:rPr>
              <w:sz w:val="24"/>
            </w:rPr>
          </w:rPrChange>
        </w:rPr>
        <w:t>actions</w:t>
      </w:r>
      <w:r w:rsidRPr="00D25EE3">
        <w:rPr>
          <w:rFonts w:ascii="Arial" w:hAnsi="Arial" w:cs="Arial"/>
          <w:spacing w:val="-3"/>
          <w:sz w:val="24"/>
          <w:szCs w:val="24"/>
          <w:rPrChange w:id="3343" w:author="Worrell, Tyrone C CIV USARMY HQDA ASA ALT (USA)" w:date="2024-09-24T06:42:00Z">
            <w:rPr>
              <w:spacing w:val="-3"/>
              <w:sz w:val="24"/>
            </w:rPr>
          </w:rPrChange>
        </w:rPr>
        <w:t xml:space="preserve"> </w:t>
      </w:r>
      <w:r w:rsidRPr="00D25EE3">
        <w:rPr>
          <w:rFonts w:ascii="Arial" w:hAnsi="Arial" w:cs="Arial"/>
          <w:sz w:val="24"/>
          <w:szCs w:val="24"/>
          <w:rPrChange w:id="3344" w:author="Worrell, Tyrone C CIV USARMY HQDA ASA ALT (USA)" w:date="2024-09-24T06:42:00Z">
            <w:rPr>
              <w:sz w:val="24"/>
            </w:rPr>
          </w:rPrChange>
        </w:rPr>
        <w:t>–</w:t>
      </w:r>
      <w:r w:rsidRPr="00D25EE3">
        <w:rPr>
          <w:rFonts w:ascii="Arial" w:hAnsi="Arial" w:cs="Arial"/>
          <w:spacing w:val="-5"/>
          <w:sz w:val="24"/>
          <w:szCs w:val="24"/>
          <w:rPrChange w:id="3345" w:author="Worrell, Tyrone C CIV USARMY HQDA ASA ALT (USA)" w:date="2024-09-24T06:42:00Z">
            <w:rPr>
              <w:spacing w:val="-5"/>
              <w:sz w:val="24"/>
            </w:rPr>
          </w:rPrChange>
        </w:rPr>
        <w:t xml:space="preserve"> </w:t>
      </w:r>
      <w:r w:rsidRPr="00D25EE3">
        <w:rPr>
          <w:rFonts w:ascii="Arial" w:hAnsi="Arial" w:cs="Arial"/>
          <w:sz w:val="24"/>
          <w:szCs w:val="24"/>
          <w:rPrChange w:id="3346" w:author="Worrell, Tyrone C CIV USARMY HQDA ASA ALT (USA)" w:date="2024-09-24T06:42:00Z">
            <w:rPr>
              <w:sz w:val="24"/>
            </w:rPr>
          </w:rPrChange>
        </w:rPr>
        <w:t>if</w:t>
      </w:r>
      <w:r w:rsidRPr="00D25EE3">
        <w:rPr>
          <w:rFonts w:ascii="Arial" w:hAnsi="Arial" w:cs="Arial"/>
          <w:spacing w:val="-3"/>
          <w:sz w:val="24"/>
          <w:szCs w:val="24"/>
          <w:rPrChange w:id="3347" w:author="Worrell, Tyrone C CIV USARMY HQDA ASA ALT (USA)" w:date="2024-09-24T06:42:00Z">
            <w:rPr>
              <w:spacing w:val="-3"/>
              <w:sz w:val="24"/>
            </w:rPr>
          </w:rPrChange>
        </w:rPr>
        <w:t xml:space="preserve"> </w:t>
      </w:r>
      <w:r w:rsidRPr="00D25EE3">
        <w:rPr>
          <w:rFonts w:ascii="Arial" w:hAnsi="Arial" w:cs="Arial"/>
          <w:sz w:val="24"/>
          <w:szCs w:val="24"/>
          <w:rPrChange w:id="3348" w:author="Worrell, Tyrone C CIV USARMY HQDA ASA ALT (USA)" w:date="2024-09-24T06:42:00Z">
            <w:rPr>
              <w:sz w:val="24"/>
            </w:rPr>
          </w:rPrChange>
        </w:rPr>
        <w:t>any</w:t>
      </w:r>
      <w:r w:rsidRPr="00D25EE3">
        <w:rPr>
          <w:rFonts w:ascii="Arial" w:hAnsi="Arial" w:cs="Arial"/>
          <w:spacing w:val="-3"/>
          <w:sz w:val="24"/>
          <w:szCs w:val="24"/>
          <w:rPrChange w:id="3349" w:author="Worrell, Tyrone C CIV USARMY HQDA ASA ALT (USA)" w:date="2024-09-24T06:42:00Z">
            <w:rPr>
              <w:spacing w:val="-3"/>
              <w:sz w:val="24"/>
            </w:rPr>
          </w:rPrChange>
        </w:rPr>
        <w:t xml:space="preserve"> </w:t>
      </w:r>
      <w:r w:rsidRPr="00D25EE3">
        <w:rPr>
          <w:rFonts w:ascii="Arial" w:hAnsi="Arial" w:cs="Arial"/>
          <w:sz w:val="24"/>
          <w:szCs w:val="24"/>
          <w:rPrChange w:id="3350" w:author="Worrell, Tyrone C CIV USARMY HQDA ASA ALT (USA)" w:date="2024-09-24T06:42:00Z">
            <w:rPr>
              <w:sz w:val="24"/>
            </w:rPr>
          </w:rPrChange>
        </w:rPr>
        <w:t>–</w:t>
      </w:r>
      <w:r w:rsidRPr="00D25EE3">
        <w:rPr>
          <w:rFonts w:ascii="Arial" w:hAnsi="Arial" w:cs="Arial"/>
          <w:spacing w:val="-3"/>
          <w:sz w:val="24"/>
          <w:szCs w:val="24"/>
          <w:rPrChange w:id="3351" w:author="Worrell, Tyrone C CIV USARMY HQDA ASA ALT (USA)" w:date="2024-09-24T06:42:00Z">
            <w:rPr>
              <w:spacing w:val="-3"/>
              <w:sz w:val="24"/>
            </w:rPr>
          </w:rPrChange>
        </w:rPr>
        <w:t xml:space="preserve"> </w:t>
      </w:r>
      <w:r w:rsidRPr="00D25EE3">
        <w:rPr>
          <w:rFonts w:ascii="Arial" w:hAnsi="Arial" w:cs="Arial"/>
          <w:sz w:val="24"/>
          <w:szCs w:val="24"/>
          <w:rPrChange w:id="3352" w:author="Worrell, Tyrone C CIV USARMY HQDA ASA ALT (USA)" w:date="2024-09-24T06:42:00Z">
            <w:rPr>
              <w:sz w:val="24"/>
            </w:rPr>
          </w:rPrChange>
        </w:rPr>
        <w:t>within</w:t>
      </w:r>
      <w:r w:rsidRPr="00D25EE3">
        <w:rPr>
          <w:rFonts w:ascii="Arial" w:hAnsi="Arial" w:cs="Arial"/>
          <w:spacing w:val="-3"/>
          <w:sz w:val="24"/>
          <w:szCs w:val="24"/>
          <w:rPrChange w:id="3353" w:author="Worrell, Tyrone C CIV USARMY HQDA ASA ALT (USA)" w:date="2024-09-24T06:42:00Z">
            <w:rPr>
              <w:spacing w:val="-3"/>
              <w:sz w:val="24"/>
            </w:rPr>
          </w:rPrChange>
        </w:rPr>
        <w:t xml:space="preserve"> </w:t>
      </w:r>
      <w:r w:rsidRPr="00D25EE3">
        <w:rPr>
          <w:rFonts w:ascii="Arial" w:hAnsi="Arial" w:cs="Arial"/>
          <w:sz w:val="24"/>
          <w:szCs w:val="24"/>
          <w:rPrChange w:id="3354" w:author="Worrell, Tyrone C CIV USARMY HQDA ASA ALT (USA)" w:date="2024-09-24T06:42:00Z">
            <w:rPr>
              <w:sz w:val="24"/>
            </w:rPr>
          </w:rPrChange>
        </w:rPr>
        <w:t>the agreed</w:t>
      </w:r>
      <w:r w:rsidRPr="00D25EE3">
        <w:rPr>
          <w:rFonts w:ascii="Arial" w:hAnsi="Arial" w:cs="Arial"/>
          <w:spacing w:val="-2"/>
          <w:sz w:val="24"/>
          <w:szCs w:val="24"/>
          <w:rPrChange w:id="3355" w:author="Worrell, Tyrone C CIV USARMY HQDA ASA ALT (USA)" w:date="2024-09-24T06:42:00Z">
            <w:rPr>
              <w:spacing w:val="-2"/>
              <w:sz w:val="24"/>
            </w:rPr>
          </w:rPrChange>
        </w:rPr>
        <w:t xml:space="preserve"> </w:t>
      </w:r>
      <w:r w:rsidRPr="00D25EE3">
        <w:rPr>
          <w:rFonts w:ascii="Arial" w:hAnsi="Arial" w:cs="Arial"/>
          <w:sz w:val="24"/>
          <w:szCs w:val="24"/>
          <w:rPrChange w:id="3356" w:author="Worrell, Tyrone C CIV USARMY HQDA ASA ALT (USA)" w:date="2024-09-24T06:42:00Z">
            <w:rPr>
              <w:sz w:val="24"/>
            </w:rPr>
          </w:rPrChange>
        </w:rPr>
        <w:t>timeframe,</w:t>
      </w:r>
      <w:r w:rsidRPr="00D25EE3">
        <w:rPr>
          <w:rFonts w:ascii="Arial" w:hAnsi="Arial" w:cs="Arial"/>
          <w:spacing w:val="-2"/>
          <w:sz w:val="24"/>
          <w:szCs w:val="24"/>
          <w:rPrChange w:id="3357" w:author="Worrell, Tyrone C CIV USARMY HQDA ASA ALT (USA)" w:date="2024-09-24T06:42:00Z">
            <w:rPr>
              <w:spacing w:val="-2"/>
              <w:sz w:val="24"/>
            </w:rPr>
          </w:rPrChange>
        </w:rPr>
        <w:t xml:space="preserve"> </w:t>
      </w:r>
      <w:r w:rsidRPr="00D25EE3">
        <w:rPr>
          <w:rFonts w:ascii="Arial" w:hAnsi="Arial" w:cs="Arial"/>
          <w:sz w:val="24"/>
          <w:szCs w:val="24"/>
          <w:rPrChange w:id="3358" w:author="Worrell, Tyrone C CIV USARMY HQDA ASA ALT (USA)" w:date="2024-09-24T06:42:00Z">
            <w:rPr>
              <w:sz w:val="24"/>
            </w:rPr>
          </w:rPrChange>
        </w:rPr>
        <w:t>inform the PMR</w:t>
      </w:r>
      <w:r w:rsidRPr="00D25EE3">
        <w:rPr>
          <w:rFonts w:ascii="Arial" w:hAnsi="Arial" w:cs="Arial"/>
          <w:spacing w:val="-2"/>
          <w:sz w:val="24"/>
          <w:szCs w:val="24"/>
          <w:rPrChange w:id="3359" w:author="Worrell, Tyrone C CIV USARMY HQDA ASA ALT (USA)" w:date="2024-09-24T06:42:00Z">
            <w:rPr>
              <w:spacing w:val="-2"/>
              <w:sz w:val="24"/>
            </w:rPr>
          </w:rPrChange>
        </w:rPr>
        <w:t xml:space="preserve"> </w:t>
      </w:r>
      <w:r w:rsidRPr="00D25EE3">
        <w:rPr>
          <w:rFonts w:ascii="Arial" w:hAnsi="Arial" w:cs="Arial"/>
          <w:sz w:val="24"/>
          <w:szCs w:val="24"/>
          <w:rPrChange w:id="3360" w:author="Worrell, Tyrone C CIV USARMY HQDA ASA ALT (USA)" w:date="2024-09-24T06:42:00Z">
            <w:rPr>
              <w:sz w:val="24"/>
            </w:rPr>
          </w:rPrChange>
        </w:rPr>
        <w:t>Team Lead</w:t>
      </w:r>
      <w:r w:rsidRPr="00D25EE3">
        <w:rPr>
          <w:rFonts w:ascii="Arial" w:hAnsi="Arial" w:cs="Arial"/>
          <w:spacing w:val="-2"/>
          <w:sz w:val="24"/>
          <w:szCs w:val="24"/>
          <w:rPrChange w:id="3361" w:author="Worrell, Tyrone C CIV USARMY HQDA ASA ALT (USA)" w:date="2024-09-24T06:42:00Z">
            <w:rPr>
              <w:spacing w:val="-2"/>
              <w:sz w:val="24"/>
            </w:rPr>
          </w:rPrChange>
        </w:rPr>
        <w:t xml:space="preserve"> </w:t>
      </w:r>
      <w:r w:rsidRPr="00D25EE3">
        <w:rPr>
          <w:rFonts w:ascii="Arial" w:hAnsi="Arial" w:cs="Arial"/>
          <w:sz w:val="24"/>
          <w:szCs w:val="24"/>
          <w:rPrChange w:id="3362" w:author="Worrell, Tyrone C CIV USARMY HQDA ASA ALT (USA)" w:date="2024-09-24T06:42:00Z">
            <w:rPr>
              <w:sz w:val="24"/>
            </w:rPr>
          </w:rPrChange>
        </w:rPr>
        <w:t>of corrective</w:t>
      </w:r>
      <w:r w:rsidRPr="00D25EE3">
        <w:rPr>
          <w:rFonts w:ascii="Arial" w:hAnsi="Arial" w:cs="Arial"/>
          <w:spacing w:val="-1"/>
          <w:sz w:val="24"/>
          <w:szCs w:val="24"/>
          <w:rPrChange w:id="3363" w:author="Worrell, Tyrone C CIV USARMY HQDA ASA ALT (USA)" w:date="2024-09-24T06:42:00Z">
            <w:rPr>
              <w:spacing w:val="-1"/>
              <w:sz w:val="24"/>
            </w:rPr>
          </w:rPrChange>
        </w:rPr>
        <w:t xml:space="preserve"> </w:t>
      </w:r>
      <w:r w:rsidRPr="00D25EE3">
        <w:rPr>
          <w:rFonts w:ascii="Arial" w:hAnsi="Arial" w:cs="Arial"/>
          <w:sz w:val="24"/>
          <w:szCs w:val="24"/>
          <w:rPrChange w:id="3364" w:author="Worrell, Tyrone C CIV USARMY HQDA ASA ALT (USA)" w:date="2024-09-24T06:42:00Z">
            <w:rPr>
              <w:sz w:val="24"/>
            </w:rPr>
          </w:rPrChange>
        </w:rPr>
        <w:t>actions taken, and request closure of the CAP.</w:t>
      </w:r>
    </w:p>
    <w:p w14:paraId="1C39C652" w14:textId="0DF4332A" w:rsidR="00BB6E1C" w:rsidRPr="00D25EE3" w:rsidRDefault="00BB6E1C" w:rsidP="00BB6E1C">
      <w:pPr>
        <w:pStyle w:val="Heading1"/>
        <w:spacing w:before="241"/>
        <w:rPr>
          <w:rFonts w:ascii="Arial" w:hAnsi="Arial" w:cs="Arial"/>
          <w:rPrChange w:id="3365" w:author="Worrell, Tyrone C CIV USARMY HQDA ASA ALT (USA)" w:date="2024-09-24T06:42:00Z">
            <w:rPr/>
          </w:rPrChange>
        </w:rPr>
      </w:pPr>
      <w:r w:rsidRPr="00D25EE3">
        <w:rPr>
          <w:rFonts w:ascii="Arial" w:hAnsi="Arial" w:cs="Arial"/>
          <w:rPrChange w:id="3366" w:author="Worrell, Tyrone C CIV USARMY HQDA ASA ALT (USA)" w:date="2024-09-24T06:42:00Z">
            <w:rPr/>
          </w:rPrChange>
        </w:rPr>
        <w:t>CC-404</w:t>
      </w:r>
      <w:r w:rsidRPr="00D25EE3">
        <w:rPr>
          <w:rFonts w:ascii="Arial" w:hAnsi="Arial" w:cs="Arial"/>
          <w:spacing w:val="55"/>
          <w:rPrChange w:id="3367" w:author="Worrell, Tyrone C CIV USARMY HQDA ASA ALT (USA)" w:date="2024-09-24T06:42:00Z">
            <w:rPr>
              <w:spacing w:val="55"/>
            </w:rPr>
          </w:rPrChange>
        </w:rPr>
        <w:t xml:space="preserve"> </w:t>
      </w:r>
      <w:r w:rsidRPr="00D25EE3">
        <w:rPr>
          <w:rFonts w:ascii="Arial" w:hAnsi="Arial" w:cs="Arial"/>
          <w:rPrChange w:id="3368" w:author="Worrell, Tyrone C CIV USARMY HQDA ASA ALT (USA)" w:date="2024-09-24T06:42:00Z">
            <w:rPr/>
          </w:rPrChange>
        </w:rPr>
        <w:t>Corrective Action Plan (CAPs)</w:t>
      </w:r>
      <w:r w:rsidRPr="00D25EE3">
        <w:rPr>
          <w:rFonts w:ascii="Arial" w:hAnsi="Arial" w:cs="Arial"/>
          <w:spacing w:val="-2"/>
          <w:rPrChange w:id="3369" w:author="Worrell, Tyrone C CIV USARMY HQDA ASA ALT (USA)" w:date="2024-09-24T06:42:00Z">
            <w:rPr>
              <w:spacing w:val="-2"/>
            </w:rPr>
          </w:rPrChange>
        </w:rPr>
        <w:t>.</w:t>
      </w:r>
    </w:p>
    <w:p w14:paraId="665CCB68" w14:textId="3EE7D407" w:rsidR="00BB6E1C" w:rsidRPr="00D25EE3" w:rsidRDefault="00BB6E1C" w:rsidP="00BB6E1C">
      <w:pPr>
        <w:pStyle w:val="ListParagraph"/>
        <w:tabs>
          <w:tab w:val="left" w:pos="1899"/>
        </w:tabs>
        <w:spacing w:before="200" w:line="276" w:lineRule="auto"/>
        <w:ind w:right="379"/>
        <w:jc w:val="both"/>
        <w:rPr>
          <w:ins w:id="3370" w:author="Worrell, Tyrone C CIV USARMY HQDA ASA ALT (USA)" w:date="2024-07-25T15:34:00Z"/>
          <w:rFonts w:ascii="Arial" w:hAnsi="Arial" w:cs="Arial"/>
          <w:sz w:val="24"/>
          <w:szCs w:val="24"/>
          <w:rPrChange w:id="3371" w:author="Worrell, Tyrone C CIV USARMY HQDA ASA ALT (USA)" w:date="2024-09-24T06:42:00Z">
            <w:rPr>
              <w:ins w:id="3372" w:author="Worrell, Tyrone C CIV USARMY HQDA ASA ALT (USA)" w:date="2024-07-25T15:34:00Z"/>
              <w:sz w:val="24"/>
            </w:rPr>
          </w:rPrChange>
        </w:rPr>
      </w:pPr>
      <w:ins w:id="3373" w:author="Worrell, Tyrone C CIV USARMY HQDA ASA ALT (USA)" w:date="2024-07-25T15:33:00Z">
        <w:r w:rsidRPr="00D25EE3">
          <w:rPr>
            <w:rFonts w:ascii="Arial" w:hAnsi="Arial" w:cs="Arial"/>
            <w:sz w:val="24"/>
            <w:szCs w:val="24"/>
            <w:rPrChange w:id="3374" w:author="Worrell, Tyrone C CIV USARMY HQDA ASA ALT (USA)" w:date="2024-09-24T06:42:00Z">
              <w:rPr>
                <w:sz w:val="24"/>
              </w:rPr>
            </w:rPrChange>
          </w:rPr>
          <w:t xml:space="preserve">(a) The purpose of the CAP is to strengthen internal controls by identifying and </w:t>
        </w:r>
        <w:r w:rsidRPr="00D25EE3">
          <w:rPr>
            <w:rFonts w:ascii="Arial" w:hAnsi="Arial" w:cs="Arial"/>
            <w:sz w:val="24"/>
            <w:szCs w:val="24"/>
            <w:rPrChange w:id="3375" w:author="Worrell, Tyrone C CIV USARMY HQDA ASA ALT (USA)" w:date="2024-09-24T06:42:00Z">
              <w:rPr>
                <w:sz w:val="24"/>
              </w:rPr>
            </w:rPrChange>
          </w:rPr>
          <w:lastRenderedPageBreak/>
          <w:t>resolving organizational weaknes</w:t>
        </w:r>
      </w:ins>
      <w:ins w:id="3376" w:author="Worrell, Tyrone C CIV USARMY HQDA ASA ALT (USA)" w:date="2024-07-25T15:34:00Z">
        <w:r w:rsidRPr="00D25EE3">
          <w:rPr>
            <w:rFonts w:ascii="Arial" w:hAnsi="Arial" w:cs="Arial"/>
            <w:sz w:val="24"/>
            <w:szCs w:val="24"/>
            <w:rPrChange w:id="3377" w:author="Worrell, Tyrone C CIV USARMY HQDA ASA ALT (USA)" w:date="2024-09-24T06:42:00Z">
              <w:rPr>
                <w:sz w:val="24"/>
              </w:rPr>
            </w:rPrChange>
          </w:rPr>
          <w:t>ses and deficiencies.  The CAP contains data such a s a CAP Summary, CAP with Deficiency Score, Findings, Root Cause, along with the ability to track CAP status updates.</w:t>
        </w:r>
      </w:ins>
    </w:p>
    <w:p w14:paraId="75F937D5" w14:textId="6CE7F573" w:rsidR="00BB6E1C" w:rsidRPr="00D25EE3" w:rsidRDefault="00BB6E1C" w:rsidP="00BB6E1C">
      <w:pPr>
        <w:pStyle w:val="ListParagraph"/>
        <w:tabs>
          <w:tab w:val="left" w:pos="1899"/>
        </w:tabs>
        <w:spacing w:before="200" w:line="276" w:lineRule="auto"/>
        <w:ind w:right="379"/>
        <w:jc w:val="both"/>
        <w:rPr>
          <w:ins w:id="3378" w:author="Worrell, Tyrone C CIV USARMY HQDA ASA ALT (USA)" w:date="2024-07-25T15:35:00Z"/>
          <w:rFonts w:ascii="Arial" w:hAnsi="Arial" w:cs="Arial"/>
          <w:sz w:val="24"/>
          <w:szCs w:val="24"/>
          <w:rPrChange w:id="3379" w:author="Worrell, Tyrone C CIV USARMY HQDA ASA ALT (USA)" w:date="2024-09-24T06:42:00Z">
            <w:rPr>
              <w:ins w:id="3380" w:author="Worrell, Tyrone C CIV USARMY HQDA ASA ALT (USA)" w:date="2024-07-25T15:35:00Z"/>
              <w:sz w:val="24"/>
            </w:rPr>
          </w:rPrChange>
        </w:rPr>
      </w:pPr>
      <w:ins w:id="3381" w:author="Worrell, Tyrone C CIV USARMY HQDA ASA ALT (USA)" w:date="2024-07-25T15:34:00Z">
        <w:r w:rsidRPr="00D25EE3">
          <w:rPr>
            <w:rFonts w:ascii="Arial" w:hAnsi="Arial" w:cs="Arial"/>
            <w:sz w:val="24"/>
            <w:szCs w:val="24"/>
            <w:rPrChange w:id="3382" w:author="Worrell, Tyrone C CIV USARMY HQDA ASA ALT (USA)" w:date="2024-09-24T06:42:00Z">
              <w:rPr>
                <w:sz w:val="24"/>
              </w:rPr>
            </w:rPrChange>
          </w:rPr>
          <w:t xml:space="preserve">(b) A CAP is required </w:t>
        </w:r>
        <w:r w:rsidR="00EE139C" w:rsidRPr="00D25EE3">
          <w:rPr>
            <w:rFonts w:ascii="Arial" w:hAnsi="Arial" w:cs="Arial"/>
            <w:sz w:val="24"/>
            <w:szCs w:val="24"/>
            <w:rPrChange w:id="3383" w:author="Worrell, Tyrone C CIV USARMY HQDA ASA ALT (USA)" w:date="2024-09-24T06:42:00Z">
              <w:rPr>
                <w:sz w:val="24"/>
              </w:rPr>
            </w:rPrChange>
          </w:rPr>
          <w:t xml:space="preserve">when the contracting activity receives an Overall PMR Risk of Non-Compliance </w:t>
        </w:r>
      </w:ins>
      <w:ins w:id="3384" w:author="Worrell, Tyrone C CIV USARMY HQDA ASA ALT (USA)" w:date="2024-07-25T15:35:00Z">
        <w:r w:rsidR="00EE139C" w:rsidRPr="00D25EE3">
          <w:rPr>
            <w:rFonts w:ascii="Arial" w:hAnsi="Arial" w:cs="Arial"/>
            <w:sz w:val="24"/>
            <w:szCs w:val="24"/>
            <w:rPrChange w:id="3385" w:author="Worrell, Tyrone C CIV USARMY HQDA ASA ALT (USA)" w:date="2024-09-24T06:42:00Z">
              <w:rPr>
                <w:sz w:val="24"/>
              </w:rPr>
            </w:rPrChange>
          </w:rPr>
          <w:t>Rating of Medium (Yellow) or High (Red).  Depending on the frequency of occurrence, the contracting activity shall take corrective action for findings and deficiencies related to Severity 2 and 3 questions.</w:t>
        </w:r>
      </w:ins>
    </w:p>
    <w:p w14:paraId="381F0967" w14:textId="77777777" w:rsidR="009A6444" w:rsidRDefault="009A6444" w:rsidP="009A6444">
      <w:pPr>
        <w:rPr>
          <w:ins w:id="3386" w:author="Worrell, Tyrone C CIV USARMY HQDA ASA ALT (USA)" w:date="2024-09-24T06:54:00Z"/>
        </w:rPr>
      </w:pPr>
    </w:p>
    <w:p w14:paraId="6186AAC0" w14:textId="492C0094" w:rsidR="009A6444" w:rsidRPr="009A6444" w:rsidRDefault="009A6444" w:rsidP="009A6444">
      <w:pPr>
        <w:rPr>
          <w:ins w:id="3387" w:author="Worrell, Tyrone C CIV USARMY HQDA ASA ALT (USA)" w:date="2024-09-24T06:54:00Z"/>
          <w:rFonts w:ascii="Arial" w:hAnsi="Arial" w:cs="Arial"/>
          <w:sz w:val="24"/>
          <w:szCs w:val="24"/>
          <w:rPrChange w:id="3388" w:author="Worrell, Tyrone C CIV USARMY HQDA ASA ALT (USA)" w:date="2024-09-24T06:55:00Z">
            <w:rPr>
              <w:ins w:id="3389" w:author="Worrell, Tyrone C CIV USARMY HQDA ASA ALT (USA)" w:date="2024-09-24T06:54:00Z"/>
            </w:rPr>
          </w:rPrChange>
        </w:rPr>
      </w:pPr>
      <w:ins w:id="3390" w:author="Worrell, Tyrone C CIV USARMY HQDA ASA ALT (USA)" w:date="2024-09-24T06:54:00Z">
        <w:r w:rsidRPr="009A6444">
          <w:rPr>
            <w:rFonts w:ascii="Arial" w:hAnsi="Arial" w:cs="Arial"/>
            <w:sz w:val="24"/>
            <w:szCs w:val="24"/>
            <w:rPrChange w:id="3391" w:author="Worrell, Tyrone C CIV USARMY HQDA ASA ALT (USA)" w:date="2024-09-24T06:55:00Z">
              <w:rPr/>
            </w:rPrChange>
          </w:rPr>
          <w:t>CAPs</w:t>
        </w:r>
        <w:r w:rsidRPr="009A6444">
          <w:rPr>
            <w:rFonts w:ascii="Arial" w:hAnsi="Arial" w:cs="Arial"/>
            <w:spacing w:val="-4"/>
            <w:sz w:val="24"/>
            <w:szCs w:val="24"/>
            <w:rPrChange w:id="3392" w:author="Worrell, Tyrone C CIV USARMY HQDA ASA ALT (USA)" w:date="2024-09-24T06:55:00Z">
              <w:rPr>
                <w:spacing w:val="-4"/>
              </w:rPr>
            </w:rPrChange>
          </w:rPr>
          <w:t xml:space="preserve"> </w:t>
        </w:r>
        <w:r w:rsidRPr="009A6444">
          <w:rPr>
            <w:rFonts w:ascii="Arial" w:hAnsi="Arial" w:cs="Arial"/>
            <w:sz w:val="24"/>
            <w:szCs w:val="24"/>
            <w:rPrChange w:id="3393" w:author="Worrell, Tyrone C CIV USARMY HQDA ASA ALT (USA)" w:date="2024-09-24T06:55:00Z">
              <w:rPr/>
            </w:rPrChange>
          </w:rPr>
          <w:t>shall</w:t>
        </w:r>
        <w:r w:rsidRPr="009A6444">
          <w:rPr>
            <w:rFonts w:ascii="Arial" w:hAnsi="Arial" w:cs="Arial"/>
            <w:spacing w:val="-1"/>
            <w:sz w:val="24"/>
            <w:szCs w:val="24"/>
            <w:rPrChange w:id="3394" w:author="Worrell, Tyrone C CIV USARMY HQDA ASA ALT (USA)" w:date="2024-09-24T06:55:00Z">
              <w:rPr>
                <w:spacing w:val="-1"/>
              </w:rPr>
            </w:rPrChange>
          </w:rPr>
          <w:t xml:space="preserve"> </w:t>
        </w:r>
        <w:r w:rsidRPr="009A6444">
          <w:rPr>
            <w:rFonts w:ascii="Arial" w:hAnsi="Arial" w:cs="Arial"/>
            <w:sz w:val="24"/>
            <w:szCs w:val="24"/>
            <w:rPrChange w:id="3395" w:author="Worrell, Tyrone C CIV USARMY HQDA ASA ALT (USA)" w:date="2024-09-24T06:55:00Z">
              <w:rPr/>
            </w:rPrChange>
          </w:rPr>
          <w:t>be</w:t>
        </w:r>
        <w:r w:rsidRPr="009A6444">
          <w:rPr>
            <w:rFonts w:ascii="Arial" w:hAnsi="Arial" w:cs="Arial"/>
            <w:spacing w:val="-3"/>
            <w:sz w:val="24"/>
            <w:szCs w:val="24"/>
            <w:rPrChange w:id="3396" w:author="Worrell, Tyrone C CIV USARMY HQDA ASA ALT (USA)" w:date="2024-09-24T06:55:00Z">
              <w:rPr>
                <w:spacing w:val="-3"/>
              </w:rPr>
            </w:rPrChange>
          </w:rPr>
          <w:t xml:space="preserve"> </w:t>
        </w:r>
        <w:r w:rsidRPr="009A6444">
          <w:rPr>
            <w:rFonts w:ascii="Arial" w:hAnsi="Arial" w:cs="Arial"/>
            <w:sz w:val="24"/>
            <w:szCs w:val="24"/>
            <w:rPrChange w:id="3397" w:author="Worrell, Tyrone C CIV USARMY HQDA ASA ALT (USA)" w:date="2024-09-24T06:55:00Z">
              <w:rPr/>
            </w:rPrChange>
          </w:rPr>
          <w:t>created</w:t>
        </w:r>
        <w:r w:rsidRPr="009A6444">
          <w:rPr>
            <w:rFonts w:ascii="Arial" w:hAnsi="Arial" w:cs="Arial"/>
            <w:spacing w:val="-1"/>
            <w:sz w:val="24"/>
            <w:szCs w:val="24"/>
            <w:rPrChange w:id="3398" w:author="Worrell, Tyrone C CIV USARMY HQDA ASA ALT (USA)" w:date="2024-09-24T06:55:00Z">
              <w:rPr>
                <w:spacing w:val="-1"/>
              </w:rPr>
            </w:rPrChange>
          </w:rPr>
          <w:t xml:space="preserve"> </w:t>
        </w:r>
        <w:r w:rsidRPr="009A6444">
          <w:rPr>
            <w:rFonts w:ascii="Arial" w:hAnsi="Arial" w:cs="Arial"/>
            <w:sz w:val="24"/>
            <w:szCs w:val="24"/>
            <w:rPrChange w:id="3399" w:author="Worrell, Tyrone C CIV USARMY HQDA ASA ALT (USA)" w:date="2024-09-24T06:55:00Z">
              <w:rPr/>
            </w:rPrChange>
          </w:rPr>
          <w:t>and</w:t>
        </w:r>
        <w:r w:rsidRPr="009A6444">
          <w:rPr>
            <w:rFonts w:ascii="Arial" w:hAnsi="Arial" w:cs="Arial"/>
            <w:spacing w:val="-1"/>
            <w:sz w:val="24"/>
            <w:szCs w:val="24"/>
            <w:rPrChange w:id="3400" w:author="Worrell, Tyrone C CIV USARMY HQDA ASA ALT (USA)" w:date="2024-09-24T06:55:00Z">
              <w:rPr>
                <w:spacing w:val="-1"/>
              </w:rPr>
            </w:rPrChange>
          </w:rPr>
          <w:t xml:space="preserve"> </w:t>
        </w:r>
        <w:r w:rsidRPr="009A6444">
          <w:rPr>
            <w:rFonts w:ascii="Arial" w:hAnsi="Arial" w:cs="Arial"/>
            <w:sz w:val="24"/>
            <w:szCs w:val="24"/>
            <w:rPrChange w:id="3401" w:author="Worrell, Tyrone C CIV USARMY HQDA ASA ALT (USA)" w:date="2024-09-24T06:55:00Z">
              <w:rPr/>
            </w:rPrChange>
          </w:rPr>
          <w:t>implemented</w:t>
        </w:r>
        <w:r w:rsidRPr="009A6444">
          <w:rPr>
            <w:rFonts w:ascii="Arial" w:hAnsi="Arial" w:cs="Arial"/>
            <w:spacing w:val="-2"/>
            <w:sz w:val="24"/>
            <w:szCs w:val="24"/>
            <w:rPrChange w:id="3402" w:author="Worrell, Tyrone C CIV USARMY HQDA ASA ALT (USA)" w:date="2024-09-24T06:55:00Z">
              <w:rPr>
                <w:spacing w:val="-2"/>
              </w:rPr>
            </w:rPrChange>
          </w:rPr>
          <w:t xml:space="preserve"> </w:t>
        </w:r>
        <w:r w:rsidRPr="009A6444">
          <w:rPr>
            <w:rFonts w:ascii="Arial" w:hAnsi="Arial" w:cs="Arial"/>
            <w:sz w:val="24"/>
            <w:szCs w:val="24"/>
            <w:rPrChange w:id="3403" w:author="Worrell, Tyrone C CIV USARMY HQDA ASA ALT (USA)" w:date="2024-09-24T06:55:00Z">
              <w:rPr/>
            </w:rPrChange>
          </w:rPr>
          <w:t>by</w:t>
        </w:r>
        <w:r w:rsidRPr="009A6444">
          <w:rPr>
            <w:rFonts w:ascii="Arial" w:hAnsi="Arial" w:cs="Arial"/>
            <w:spacing w:val="-3"/>
            <w:sz w:val="24"/>
            <w:szCs w:val="24"/>
            <w:rPrChange w:id="3404" w:author="Worrell, Tyrone C CIV USARMY HQDA ASA ALT (USA)" w:date="2024-09-24T06:55:00Z">
              <w:rPr>
                <w:spacing w:val="-3"/>
              </w:rPr>
            </w:rPrChange>
          </w:rPr>
          <w:t xml:space="preserve"> </w:t>
        </w:r>
        <w:r w:rsidRPr="009A6444">
          <w:rPr>
            <w:rFonts w:ascii="Arial" w:hAnsi="Arial" w:cs="Arial"/>
            <w:sz w:val="24"/>
            <w:szCs w:val="24"/>
            <w:rPrChange w:id="3405" w:author="Worrell, Tyrone C CIV USARMY HQDA ASA ALT (USA)" w:date="2024-09-24T06:55:00Z">
              <w:rPr/>
            </w:rPrChange>
          </w:rPr>
          <w:t>the</w:t>
        </w:r>
        <w:r w:rsidRPr="009A6444">
          <w:rPr>
            <w:rFonts w:ascii="Arial" w:hAnsi="Arial" w:cs="Arial"/>
            <w:spacing w:val="-1"/>
            <w:sz w:val="24"/>
            <w:szCs w:val="24"/>
            <w:rPrChange w:id="3406" w:author="Worrell, Tyrone C CIV USARMY HQDA ASA ALT (USA)" w:date="2024-09-24T06:55:00Z">
              <w:rPr>
                <w:spacing w:val="-1"/>
              </w:rPr>
            </w:rPrChange>
          </w:rPr>
          <w:t xml:space="preserve"> </w:t>
        </w:r>
        <w:r w:rsidRPr="009A6444">
          <w:rPr>
            <w:rFonts w:ascii="Arial" w:hAnsi="Arial" w:cs="Arial"/>
            <w:sz w:val="24"/>
            <w:szCs w:val="24"/>
            <w:rPrChange w:id="3407" w:author="Worrell, Tyrone C CIV USARMY HQDA ASA ALT (USA)" w:date="2024-09-24T06:55:00Z">
              <w:rPr/>
            </w:rPrChange>
          </w:rPr>
          <w:t>contracting</w:t>
        </w:r>
        <w:r w:rsidRPr="009A6444">
          <w:rPr>
            <w:rFonts w:ascii="Arial" w:hAnsi="Arial" w:cs="Arial"/>
            <w:spacing w:val="-2"/>
            <w:sz w:val="24"/>
            <w:szCs w:val="24"/>
            <w:rPrChange w:id="3408" w:author="Worrell, Tyrone C CIV USARMY HQDA ASA ALT (USA)" w:date="2024-09-24T06:55:00Z">
              <w:rPr>
                <w:spacing w:val="-2"/>
              </w:rPr>
            </w:rPrChange>
          </w:rPr>
          <w:t xml:space="preserve"> </w:t>
        </w:r>
        <w:r w:rsidRPr="009A6444">
          <w:rPr>
            <w:rFonts w:ascii="Arial" w:hAnsi="Arial" w:cs="Arial"/>
            <w:sz w:val="24"/>
            <w:szCs w:val="24"/>
            <w:rPrChange w:id="3409" w:author="Worrell, Tyrone C CIV USARMY HQDA ASA ALT (USA)" w:date="2024-09-24T06:55:00Z">
              <w:rPr/>
            </w:rPrChange>
          </w:rPr>
          <w:t>activity.</w:t>
        </w:r>
        <w:r w:rsidRPr="009A6444">
          <w:rPr>
            <w:rFonts w:ascii="Arial" w:hAnsi="Arial" w:cs="Arial"/>
            <w:spacing w:val="56"/>
            <w:sz w:val="24"/>
            <w:szCs w:val="24"/>
            <w:rPrChange w:id="3410" w:author="Worrell, Tyrone C CIV USARMY HQDA ASA ALT (USA)" w:date="2024-09-24T06:55:00Z">
              <w:rPr>
                <w:spacing w:val="56"/>
              </w:rPr>
            </w:rPrChange>
          </w:rPr>
          <w:t xml:space="preserve"> </w:t>
        </w:r>
        <w:r w:rsidRPr="009A6444">
          <w:rPr>
            <w:rFonts w:ascii="Arial" w:hAnsi="Arial" w:cs="Arial"/>
            <w:sz w:val="24"/>
            <w:szCs w:val="24"/>
            <w:rPrChange w:id="3411" w:author="Worrell, Tyrone C CIV USARMY HQDA ASA ALT (USA)" w:date="2024-09-24T06:55:00Z">
              <w:rPr/>
            </w:rPrChange>
          </w:rPr>
          <w:t>At</w:t>
        </w:r>
        <w:r w:rsidRPr="009A6444">
          <w:rPr>
            <w:rFonts w:ascii="Arial" w:hAnsi="Arial" w:cs="Arial"/>
            <w:spacing w:val="-2"/>
            <w:sz w:val="24"/>
            <w:szCs w:val="24"/>
            <w:rPrChange w:id="3412" w:author="Worrell, Tyrone C CIV USARMY HQDA ASA ALT (USA)" w:date="2024-09-24T06:55:00Z">
              <w:rPr>
                <w:spacing w:val="-2"/>
              </w:rPr>
            </w:rPrChange>
          </w:rPr>
          <w:t xml:space="preserve"> </w:t>
        </w:r>
        <w:r w:rsidRPr="009A6444">
          <w:rPr>
            <w:rFonts w:ascii="Arial" w:hAnsi="Arial" w:cs="Arial"/>
            <w:sz w:val="24"/>
            <w:szCs w:val="24"/>
            <w:rPrChange w:id="3413" w:author="Worrell, Tyrone C CIV USARMY HQDA ASA ALT (USA)" w:date="2024-09-24T06:55:00Z">
              <w:rPr/>
            </w:rPrChange>
          </w:rPr>
          <w:t>a</w:t>
        </w:r>
        <w:r w:rsidRPr="009A6444">
          <w:rPr>
            <w:rFonts w:ascii="Arial" w:hAnsi="Arial" w:cs="Arial"/>
            <w:spacing w:val="-1"/>
            <w:sz w:val="24"/>
            <w:szCs w:val="24"/>
            <w:rPrChange w:id="3414" w:author="Worrell, Tyrone C CIV USARMY HQDA ASA ALT (USA)" w:date="2024-09-24T06:55:00Z">
              <w:rPr>
                <w:spacing w:val="-1"/>
              </w:rPr>
            </w:rPrChange>
          </w:rPr>
          <w:t xml:space="preserve"> </w:t>
        </w:r>
        <w:r w:rsidRPr="009A6444">
          <w:rPr>
            <w:rFonts w:ascii="Arial" w:hAnsi="Arial" w:cs="Arial"/>
            <w:sz w:val="24"/>
            <w:szCs w:val="24"/>
            <w:rPrChange w:id="3415" w:author="Worrell, Tyrone C CIV USARMY HQDA ASA ALT (USA)" w:date="2024-09-24T06:55:00Z">
              <w:rPr/>
            </w:rPrChange>
          </w:rPr>
          <w:t>minimum</w:t>
        </w:r>
        <w:r w:rsidRPr="009A6444">
          <w:rPr>
            <w:rFonts w:ascii="Arial" w:hAnsi="Arial" w:cs="Arial"/>
            <w:spacing w:val="-1"/>
            <w:sz w:val="24"/>
            <w:szCs w:val="24"/>
            <w:rPrChange w:id="3416" w:author="Worrell, Tyrone C CIV USARMY HQDA ASA ALT (USA)" w:date="2024-09-24T06:55:00Z">
              <w:rPr>
                <w:spacing w:val="-1"/>
              </w:rPr>
            </w:rPrChange>
          </w:rPr>
          <w:t xml:space="preserve"> </w:t>
        </w:r>
        <w:r w:rsidRPr="009A6444">
          <w:rPr>
            <w:rFonts w:ascii="Arial" w:hAnsi="Arial" w:cs="Arial"/>
            <w:spacing w:val="-10"/>
            <w:sz w:val="24"/>
            <w:szCs w:val="24"/>
            <w:rPrChange w:id="3417" w:author="Worrell, Tyrone C CIV USARMY HQDA ASA ALT (USA)" w:date="2024-09-24T06:55:00Z">
              <w:rPr>
                <w:spacing w:val="-10"/>
              </w:rPr>
            </w:rPrChange>
          </w:rPr>
          <w:t>-</w:t>
        </w:r>
      </w:ins>
    </w:p>
    <w:p w14:paraId="72B2F72A" w14:textId="77777777" w:rsidR="009A6444" w:rsidRPr="009A6444" w:rsidRDefault="009A6444" w:rsidP="009A6444">
      <w:pPr>
        <w:rPr>
          <w:ins w:id="3418" w:author="Worrell, Tyrone C CIV USARMY HQDA ASA ALT (USA)" w:date="2024-09-24T06:54:00Z"/>
          <w:rFonts w:ascii="Arial" w:hAnsi="Arial" w:cs="Arial"/>
          <w:sz w:val="24"/>
          <w:szCs w:val="24"/>
          <w:rPrChange w:id="3419" w:author="Worrell, Tyrone C CIV USARMY HQDA ASA ALT (USA)" w:date="2024-09-24T06:55:00Z">
            <w:rPr>
              <w:ins w:id="3420" w:author="Worrell, Tyrone C CIV USARMY HQDA ASA ALT (USA)" w:date="2024-09-24T06:54:00Z"/>
            </w:rPr>
          </w:rPrChange>
        </w:rPr>
      </w:pPr>
    </w:p>
    <w:p w14:paraId="06516497" w14:textId="266E5B58" w:rsidR="009A6444" w:rsidRPr="009A6444" w:rsidRDefault="009A6444" w:rsidP="009A6444">
      <w:pPr>
        <w:rPr>
          <w:ins w:id="3421" w:author="Worrell, Tyrone C CIV USARMY HQDA ASA ALT (USA)" w:date="2024-09-24T06:54:00Z"/>
          <w:rFonts w:ascii="Arial" w:hAnsi="Arial" w:cs="Arial"/>
          <w:sz w:val="24"/>
          <w:szCs w:val="24"/>
          <w:rPrChange w:id="3422" w:author="Worrell, Tyrone C CIV USARMY HQDA ASA ALT (USA)" w:date="2024-09-24T06:55:00Z">
            <w:rPr>
              <w:ins w:id="3423" w:author="Worrell, Tyrone C CIV USARMY HQDA ASA ALT (USA)" w:date="2024-09-24T06:54:00Z"/>
            </w:rPr>
          </w:rPrChange>
        </w:rPr>
      </w:pPr>
      <w:ins w:id="3424" w:author="Worrell, Tyrone C CIV USARMY HQDA ASA ALT (USA)" w:date="2024-09-24T06:54:00Z">
        <w:r w:rsidRPr="009A6444">
          <w:rPr>
            <w:rFonts w:ascii="Arial" w:hAnsi="Arial" w:cs="Arial"/>
            <w:sz w:val="24"/>
            <w:szCs w:val="24"/>
            <w:rPrChange w:id="3425" w:author="Worrell, Tyrone C CIV USARMY HQDA ASA ALT (USA)" w:date="2024-09-24T06:55:00Z">
              <w:rPr/>
            </w:rPrChange>
          </w:rPr>
          <w:t>The</w:t>
        </w:r>
        <w:r w:rsidRPr="009A6444">
          <w:rPr>
            <w:rFonts w:ascii="Arial" w:hAnsi="Arial" w:cs="Arial"/>
            <w:spacing w:val="-4"/>
            <w:sz w:val="24"/>
            <w:szCs w:val="24"/>
            <w:rPrChange w:id="3426" w:author="Worrell, Tyrone C CIV USARMY HQDA ASA ALT (USA)" w:date="2024-09-24T06:55:00Z">
              <w:rPr>
                <w:spacing w:val="-4"/>
              </w:rPr>
            </w:rPrChange>
          </w:rPr>
          <w:t xml:space="preserve"> </w:t>
        </w:r>
        <w:r w:rsidRPr="009A6444">
          <w:rPr>
            <w:rFonts w:ascii="Arial" w:hAnsi="Arial" w:cs="Arial"/>
            <w:sz w:val="24"/>
            <w:szCs w:val="24"/>
            <w:rPrChange w:id="3427" w:author="Worrell, Tyrone C CIV USARMY HQDA ASA ALT (USA)" w:date="2024-09-24T06:55:00Z">
              <w:rPr/>
            </w:rPrChange>
          </w:rPr>
          <w:t>contracting</w:t>
        </w:r>
        <w:r w:rsidRPr="009A6444">
          <w:rPr>
            <w:rFonts w:ascii="Arial" w:hAnsi="Arial" w:cs="Arial"/>
            <w:spacing w:val="-4"/>
            <w:sz w:val="24"/>
            <w:szCs w:val="24"/>
            <w:rPrChange w:id="3428" w:author="Worrell, Tyrone C CIV USARMY HQDA ASA ALT (USA)" w:date="2024-09-24T06:55:00Z">
              <w:rPr>
                <w:spacing w:val="-4"/>
              </w:rPr>
            </w:rPrChange>
          </w:rPr>
          <w:t xml:space="preserve"> </w:t>
        </w:r>
        <w:r w:rsidRPr="009A6444">
          <w:rPr>
            <w:rFonts w:ascii="Arial" w:hAnsi="Arial" w:cs="Arial"/>
            <w:sz w:val="24"/>
            <w:szCs w:val="24"/>
            <w:rPrChange w:id="3429" w:author="Worrell, Tyrone C CIV USARMY HQDA ASA ALT (USA)" w:date="2024-09-24T06:55:00Z">
              <w:rPr/>
            </w:rPrChange>
          </w:rPr>
          <w:t>activity</w:t>
        </w:r>
        <w:r w:rsidRPr="009A6444">
          <w:rPr>
            <w:rFonts w:ascii="Arial" w:hAnsi="Arial" w:cs="Arial"/>
            <w:spacing w:val="-4"/>
            <w:sz w:val="24"/>
            <w:szCs w:val="24"/>
            <w:rPrChange w:id="3430" w:author="Worrell, Tyrone C CIV USARMY HQDA ASA ALT (USA)" w:date="2024-09-24T06:55:00Z">
              <w:rPr>
                <w:spacing w:val="-4"/>
              </w:rPr>
            </w:rPrChange>
          </w:rPr>
          <w:t xml:space="preserve"> </w:t>
        </w:r>
        <w:r w:rsidRPr="009A6444">
          <w:rPr>
            <w:rFonts w:ascii="Arial" w:hAnsi="Arial" w:cs="Arial"/>
            <w:sz w:val="24"/>
            <w:szCs w:val="24"/>
            <w:rPrChange w:id="3431" w:author="Worrell, Tyrone C CIV USARMY HQDA ASA ALT (USA)" w:date="2024-09-24T06:55:00Z">
              <w:rPr/>
            </w:rPrChange>
          </w:rPr>
          <w:t>reviewed</w:t>
        </w:r>
        <w:r w:rsidRPr="009A6444">
          <w:rPr>
            <w:rFonts w:ascii="Arial" w:hAnsi="Arial" w:cs="Arial"/>
            <w:spacing w:val="-5"/>
            <w:sz w:val="24"/>
            <w:szCs w:val="24"/>
            <w:rPrChange w:id="3432" w:author="Worrell, Tyrone C CIV USARMY HQDA ASA ALT (USA)" w:date="2024-09-24T06:55:00Z">
              <w:rPr>
                <w:spacing w:val="-5"/>
              </w:rPr>
            </w:rPrChange>
          </w:rPr>
          <w:t xml:space="preserve"> </w:t>
        </w:r>
        <w:r w:rsidRPr="009A6444">
          <w:rPr>
            <w:rFonts w:ascii="Arial" w:hAnsi="Arial" w:cs="Arial"/>
            <w:sz w:val="24"/>
            <w:szCs w:val="24"/>
            <w:rPrChange w:id="3433" w:author="Worrell, Tyrone C CIV USARMY HQDA ASA ALT (USA)" w:date="2024-09-24T06:55:00Z">
              <w:rPr/>
            </w:rPrChange>
          </w:rPr>
          <w:t>shall</w:t>
        </w:r>
        <w:r w:rsidRPr="009A6444">
          <w:rPr>
            <w:rFonts w:ascii="Arial" w:hAnsi="Arial" w:cs="Arial"/>
            <w:spacing w:val="-4"/>
            <w:sz w:val="24"/>
            <w:szCs w:val="24"/>
            <w:rPrChange w:id="3434" w:author="Worrell, Tyrone C CIV USARMY HQDA ASA ALT (USA)" w:date="2024-09-24T06:55:00Z">
              <w:rPr>
                <w:spacing w:val="-4"/>
              </w:rPr>
            </w:rPrChange>
          </w:rPr>
          <w:t xml:space="preserve"> </w:t>
        </w:r>
        <w:r w:rsidRPr="009A6444">
          <w:rPr>
            <w:rFonts w:ascii="Arial" w:hAnsi="Arial" w:cs="Arial"/>
            <w:sz w:val="24"/>
            <w:szCs w:val="24"/>
            <w:rPrChange w:id="3435" w:author="Worrell, Tyrone C CIV USARMY HQDA ASA ALT (USA)" w:date="2024-09-24T06:55:00Z">
              <w:rPr/>
            </w:rPrChange>
          </w:rPr>
          <w:t>submit</w:t>
        </w:r>
        <w:r w:rsidRPr="009A6444">
          <w:rPr>
            <w:rFonts w:ascii="Arial" w:hAnsi="Arial" w:cs="Arial"/>
            <w:spacing w:val="-4"/>
            <w:sz w:val="24"/>
            <w:szCs w:val="24"/>
            <w:rPrChange w:id="3436" w:author="Worrell, Tyrone C CIV USARMY HQDA ASA ALT (USA)" w:date="2024-09-24T06:55:00Z">
              <w:rPr>
                <w:spacing w:val="-4"/>
              </w:rPr>
            </w:rPrChange>
          </w:rPr>
          <w:t xml:space="preserve"> </w:t>
        </w:r>
        <w:r w:rsidRPr="009A6444">
          <w:rPr>
            <w:rFonts w:ascii="Arial" w:hAnsi="Arial" w:cs="Arial"/>
            <w:sz w:val="24"/>
            <w:szCs w:val="24"/>
            <w:rPrChange w:id="3437" w:author="Worrell, Tyrone C CIV USARMY HQDA ASA ALT (USA)" w:date="2024-09-24T06:55:00Z">
              <w:rPr/>
            </w:rPrChange>
          </w:rPr>
          <w:t>a</w:t>
        </w:r>
        <w:r w:rsidRPr="009A6444">
          <w:rPr>
            <w:rFonts w:ascii="Arial" w:hAnsi="Arial" w:cs="Arial"/>
            <w:spacing w:val="-4"/>
            <w:sz w:val="24"/>
            <w:szCs w:val="24"/>
            <w:rPrChange w:id="3438" w:author="Worrell, Tyrone C CIV USARMY HQDA ASA ALT (USA)" w:date="2024-09-24T06:55:00Z">
              <w:rPr>
                <w:spacing w:val="-4"/>
              </w:rPr>
            </w:rPrChange>
          </w:rPr>
          <w:t xml:space="preserve"> </w:t>
        </w:r>
        <w:r w:rsidRPr="009A6444">
          <w:rPr>
            <w:rFonts w:ascii="Arial" w:hAnsi="Arial" w:cs="Arial"/>
            <w:sz w:val="24"/>
            <w:szCs w:val="24"/>
            <w:rPrChange w:id="3439" w:author="Worrell, Tyrone C CIV USARMY HQDA ASA ALT (USA)" w:date="2024-09-24T06:55:00Z">
              <w:rPr/>
            </w:rPrChange>
          </w:rPr>
          <w:t>CAP</w:t>
        </w:r>
        <w:r w:rsidRPr="009A6444">
          <w:rPr>
            <w:rFonts w:ascii="Arial" w:hAnsi="Arial" w:cs="Arial"/>
            <w:spacing w:val="-4"/>
            <w:sz w:val="24"/>
            <w:szCs w:val="24"/>
            <w:rPrChange w:id="3440" w:author="Worrell, Tyrone C CIV USARMY HQDA ASA ALT (USA)" w:date="2024-09-24T06:55:00Z">
              <w:rPr>
                <w:spacing w:val="-4"/>
              </w:rPr>
            </w:rPrChange>
          </w:rPr>
          <w:t xml:space="preserve"> </w:t>
        </w:r>
        <w:r w:rsidRPr="009A6444">
          <w:rPr>
            <w:rFonts w:ascii="Arial" w:hAnsi="Arial" w:cs="Arial"/>
            <w:sz w:val="24"/>
            <w:szCs w:val="24"/>
            <w:rPrChange w:id="3441" w:author="Worrell, Tyrone C CIV USARMY HQDA ASA ALT (USA)" w:date="2024-09-24T06:55:00Z">
              <w:rPr/>
            </w:rPrChange>
          </w:rPr>
          <w:t>within</w:t>
        </w:r>
        <w:r w:rsidRPr="009A6444">
          <w:rPr>
            <w:rFonts w:ascii="Arial" w:hAnsi="Arial" w:cs="Arial"/>
            <w:spacing w:val="-4"/>
            <w:sz w:val="24"/>
            <w:szCs w:val="24"/>
            <w:rPrChange w:id="3442" w:author="Worrell, Tyrone C CIV USARMY HQDA ASA ALT (USA)" w:date="2024-09-24T06:55:00Z">
              <w:rPr>
                <w:spacing w:val="-4"/>
              </w:rPr>
            </w:rPrChange>
          </w:rPr>
          <w:t xml:space="preserve"> </w:t>
        </w:r>
        <w:r w:rsidRPr="009A6444">
          <w:rPr>
            <w:rFonts w:ascii="Arial" w:hAnsi="Arial" w:cs="Arial"/>
            <w:sz w:val="24"/>
            <w:szCs w:val="24"/>
            <w:rPrChange w:id="3443" w:author="Worrell, Tyrone C CIV USARMY HQDA ASA ALT (USA)" w:date="2024-09-24T06:55:00Z">
              <w:rPr/>
            </w:rPrChange>
          </w:rPr>
          <w:t>30</w:t>
        </w:r>
        <w:r w:rsidRPr="009A6444">
          <w:rPr>
            <w:rFonts w:ascii="Arial" w:hAnsi="Arial" w:cs="Arial"/>
            <w:spacing w:val="-4"/>
            <w:sz w:val="24"/>
            <w:szCs w:val="24"/>
            <w:rPrChange w:id="3444" w:author="Worrell, Tyrone C CIV USARMY HQDA ASA ALT (USA)" w:date="2024-09-24T06:55:00Z">
              <w:rPr>
                <w:spacing w:val="-4"/>
              </w:rPr>
            </w:rPrChange>
          </w:rPr>
          <w:t xml:space="preserve"> </w:t>
        </w:r>
        <w:r w:rsidRPr="009A6444">
          <w:rPr>
            <w:rFonts w:ascii="Arial" w:hAnsi="Arial" w:cs="Arial"/>
            <w:sz w:val="24"/>
            <w:szCs w:val="24"/>
            <w:rPrChange w:id="3445" w:author="Worrell, Tyrone C CIV USARMY HQDA ASA ALT (USA)" w:date="2024-09-24T06:55:00Z">
              <w:rPr/>
            </w:rPrChange>
          </w:rPr>
          <w:t>business</w:t>
        </w:r>
        <w:r w:rsidRPr="009A6444">
          <w:rPr>
            <w:rFonts w:ascii="Arial" w:hAnsi="Arial" w:cs="Arial"/>
            <w:spacing w:val="-4"/>
            <w:sz w:val="24"/>
            <w:szCs w:val="24"/>
            <w:rPrChange w:id="3446" w:author="Worrell, Tyrone C CIV USARMY HQDA ASA ALT (USA)" w:date="2024-09-24T06:55:00Z">
              <w:rPr>
                <w:spacing w:val="-4"/>
              </w:rPr>
            </w:rPrChange>
          </w:rPr>
          <w:t xml:space="preserve"> </w:t>
        </w:r>
        <w:r w:rsidRPr="009A6444">
          <w:rPr>
            <w:rFonts w:ascii="Arial" w:hAnsi="Arial" w:cs="Arial"/>
            <w:sz w:val="24"/>
            <w:szCs w:val="24"/>
            <w:rPrChange w:id="3447" w:author="Worrell, Tyrone C CIV USARMY HQDA ASA ALT (USA)" w:date="2024-09-24T06:55:00Z">
              <w:rPr/>
            </w:rPrChange>
          </w:rPr>
          <w:t>days of Final PMR Report receipt.</w:t>
        </w:r>
      </w:ins>
    </w:p>
    <w:p w14:paraId="6FA0E720" w14:textId="77777777" w:rsidR="009A6444" w:rsidRPr="009A6444" w:rsidRDefault="009A6444" w:rsidP="009A6444">
      <w:pPr>
        <w:rPr>
          <w:ins w:id="3448" w:author="Worrell, Tyrone C CIV USARMY HQDA ASA ALT (USA)" w:date="2024-09-24T06:54:00Z"/>
          <w:rFonts w:ascii="Arial" w:hAnsi="Arial" w:cs="Arial"/>
          <w:sz w:val="24"/>
          <w:szCs w:val="24"/>
          <w:rPrChange w:id="3449" w:author="Worrell, Tyrone C CIV USARMY HQDA ASA ALT (USA)" w:date="2024-09-24T06:55:00Z">
            <w:rPr>
              <w:ins w:id="3450" w:author="Worrell, Tyrone C CIV USARMY HQDA ASA ALT (USA)" w:date="2024-09-24T06:54:00Z"/>
            </w:rPr>
          </w:rPrChange>
        </w:rPr>
      </w:pPr>
    </w:p>
    <w:p w14:paraId="7B8CAA5A" w14:textId="18F44FAA" w:rsidR="009A6444" w:rsidRPr="009A6444" w:rsidRDefault="009A6444" w:rsidP="009A6444">
      <w:pPr>
        <w:rPr>
          <w:ins w:id="3451" w:author="Worrell, Tyrone C CIV USARMY HQDA ASA ALT (USA)" w:date="2024-09-24T06:54:00Z"/>
          <w:rFonts w:ascii="Arial" w:hAnsi="Arial" w:cs="Arial"/>
          <w:sz w:val="24"/>
          <w:szCs w:val="24"/>
          <w:rPrChange w:id="3452" w:author="Worrell, Tyrone C CIV USARMY HQDA ASA ALT (USA)" w:date="2024-09-24T06:55:00Z">
            <w:rPr>
              <w:ins w:id="3453" w:author="Worrell, Tyrone C CIV USARMY HQDA ASA ALT (USA)" w:date="2024-09-24T06:54:00Z"/>
            </w:rPr>
          </w:rPrChange>
        </w:rPr>
      </w:pPr>
      <w:ins w:id="3454" w:author="Worrell, Tyrone C CIV USARMY HQDA ASA ALT (USA)" w:date="2024-09-24T06:54:00Z">
        <w:r w:rsidRPr="009A6444">
          <w:rPr>
            <w:rFonts w:ascii="Arial" w:hAnsi="Arial" w:cs="Arial"/>
            <w:sz w:val="24"/>
            <w:szCs w:val="24"/>
            <w:rPrChange w:id="3455" w:author="Worrell, Tyrone C CIV USARMY HQDA ASA ALT (USA)" w:date="2024-09-24T06:55:00Z">
              <w:rPr/>
            </w:rPrChange>
          </w:rPr>
          <w:t>The</w:t>
        </w:r>
        <w:r w:rsidRPr="009A6444">
          <w:rPr>
            <w:rFonts w:ascii="Arial" w:hAnsi="Arial" w:cs="Arial"/>
            <w:spacing w:val="-3"/>
            <w:sz w:val="24"/>
            <w:szCs w:val="24"/>
            <w:rPrChange w:id="3456" w:author="Worrell, Tyrone C CIV USARMY HQDA ASA ALT (USA)" w:date="2024-09-24T06:55:00Z">
              <w:rPr>
                <w:spacing w:val="-3"/>
              </w:rPr>
            </w:rPrChange>
          </w:rPr>
          <w:t xml:space="preserve"> </w:t>
        </w:r>
        <w:r w:rsidRPr="009A6444">
          <w:rPr>
            <w:rFonts w:ascii="Arial" w:hAnsi="Arial" w:cs="Arial"/>
            <w:sz w:val="24"/>
            <w:szCs w:val="24"/>
            <w:rPrChange w:id="3457" w:author="Worrell, Tyrone C CIV USARMY HQDA ASA ALT (USA)" w:date="2024-09-24T06:55:00Z">
              <w:rPr/>
            </w:rPrChange>
          </w:rPr>
          <w:t>reviewed</w:t>
        </w:r>
        <w:r w:rsidRPr="009A6444">
          <w:rPr>
            <w:rFonts w:ascii="Arial" w:hAnsi="Arial" w:cs="Arial"/>
            <w:spacing w:val="-3"/>
            <w:sz w:val="24"/>
            <w:szCs w:val="24"/>
            <w:rPrChange w:id="3458" w:author="Worrell, Tyrone C CIV USARMY HQDA ASA ALT (USA)" w:date="2024-09-24T06:55:00Z">
              <w:rPr>
                <w:spacing w:val="-3"/>
              </w:rPr>
            </w:rPrChange>
          </w:rPr>
          <w:t xml:space="preserve"> </w:t>
        </w:r>
        <w:r w:rsidRPr="009A6444">
          <w:rPr>
            <w:rFonts w:ascii="Arial" w:hAnsi="Arial" w:cs="Arial"/>
            <w:sz w:val="24"/>
            <w:szCs w:val="24"/>
            <w:rPrChange w:id="3459" w:author="Worrell, Tyrone C CIV USARMY HQDA ASA ALT (USA)" w:date="2024-09-24T06:55:00Z">
              <w:rPr/>
            </w:rPrChange>
          </w:rPr>
          <w:t>activity</w:t>
        </w:r>
        <w:r w:rsidRPr="009A6444">
          <w:rPr>
            <w:rFonts w:ascii="Arial" w:hAnsi="Arial" w:cs="Arial"/>
            <w:spacing w:val="-3"/>
            <w:sz w:val="24"/>
            <w:szCs w:val="24"/>
            <w:rPrChange w:id="3460" w:author="Worrell, Tyrone C CIV USARMY HQDA ASA ALT (USA)" w:date="2024-09-24T06:55:00Z">
              <w:rPr>
                <w:spacing w:val="-3"/>
              </w:rPr>
            </w:rPrChange>
          </w:rPr>
          <w:t xml:space="preserve"> </w:t>
        </w:r>
        <w:r w:rsidRPr="009A6444">
          <w:rPr>
            <w:rFonts w:ascii="Arial" w:hAnsi="Arial" w:cs="Arial"/>
            <w:sz w:val="24"/>
            <w:szCs w:val="24"/>
            <w:rPrChange w:id="3461" w:author="Worrell, Tyrone C CIV USARMY HQDA ASA ALT (USA)" w:date="2024-09-24T06:55:00Z">
              <w:rPr/>
            </w:rPrChange>
          </w:rPr>
          <w:t>must</w:t>
        </w:r>
        <w:r w:rsidRPr="009A6444">
          <w:rPr>
            <w:rFonts w:ascii="Arial" w:hAnsi="Arial" w:cs="Arial"/>
            <w:spacing w:val="-3"/>
            <w:sz w:val="24"/>
            <w:szCs w:val="24"/>
            <w:rPrChange w:id="3462" w:author="Worrell, Tyrone C CIV USARMY HQDA ASA ALT (USA)" w:date="2024-09-24T06:55:00Z">
              <w:rPr>
                <w:spacing w:val="-3"/>
              </w:rPr>
            </w:rPrChange>
          </w:rPr>
          <w:t xml:space="preserve"> </w:t>
        </w:r>
        <w:r w:rsidRPr="009A6444">
          <w:rPr>
            <w:rFonts w:ascii="Arial" w:hAnsi="Arial" w:cs="Arial"/>
            <w:sz w:val="24"/>
            <w:szCs w:val="24"/>
            <w:rPrChange w:id="3463" w:author="Worrell, Tyrone C CIV USARMY HQDA ASA ALT (USA)" w:date="2024-09-24T06:55:00Z">
              <w:rPr/>
            </w:rPrChange>
          </w:rPr>
          <w:t>complete</w:t>
        </w:r>
        <w:r w:rsidRPr="009A6444">
          <w:rPr>
            <w:rFonts w:ascii="Arial" w:hAnsi="Arial" w:cs="Arial"/>
            <w:spacing w:val="-4"/>
            <w:sz w:val="24"/>
            <w:szCs w:val="24"/>
            <w:rPrChange w:id="3464" w:author="Worrell, Tyrone C CIV USARMY HQDA ASA ALT (USA)" w:date="2024-09-24T06:55:00Z">
              <w:rPr>
                <w:spacing w:val="-4"/>
              </w:rPr>
            </w:rPrChange>
          </w:rPr>
          <w:t xml:space="preserve"> </w:t>
        </w:r>
        <w:r w:rsidRPr="009A6444">
          <w:rPr>
            <w:rFonts w:ascii="Arial" w:hAnsi="Arial" w:cs="Arial"/>
            <w:sz w:val="24"/>
            <w:szCs w:val="24"/>
            <w:rPrChange w:id="3465" w:author="Worrell, Tyrone C CIV USARMY HQDA ASA ALT (USA)" w:date="2024-09-24T06:55:00Z">
              <w:rPr/>
            </w:rPrChange>
          </w:rPr>
          <w:t>corrective</w:t>
        </w:r>
        <w:r w:rsidRPr="009A6444">
          <w:rPr>
            <w:rFonts w:ascii="Arial" w:hAnsi="Arial" w:cs="Arial"/>
            <w:spacing w:val="-3"/>
            <w:sz w:val="24"/>
            <w:szCs w:val="24"/>
            <w:rPrChange w:id="3466" w:author="Worrell, Tyrone C CIV USARMY HQDA ASA ALT (USA)" w:date="2024-09-24T06:55:00Z">
              <w:rPr>
                <w:spacing w:val="-3"/>
              </w:rPr>
            </w:rPrChange>
          </w:rPr>
          <w:t xml:space="preserve"> </w:t>
        </w:r>
        <w:r w:rsidRPr="009A6444">
          <w:rPr>
            <w:rFonts w:ascii="Arial" w:hAnsi="Arial" w:cs="Arial"/>
            <w:sz w:val="24"/>
            <w:szCs w:val="24"/>
            <w:rPrChange w:id="3467" w:author="Worrell, Tyrone C CIV USARMY HQDA ASA ALT (USA)" w:date="2024-09-24T06:55:00Z">
              <w:rPr/>
            </w:rPrChange>
          </w:rPr>
          <w:t>actions</w:t>
        </w:r>
        <w:r w:rsidRPr="009A6444">
          <w:rPr>
            <w:rFonts w:ascii="Arial" w:hAnsi="Arial" w:cs="Arial"/>
            <w:spacing w:val="-3"/>
            <w:sz w:val="24"/>
            <w:szCs w:val="24"/>
            <w:rPrChange w:id="3468" w:author="Worrell, Tyrone C CIV USARMY HQDA ASA ALT (USA)" w:date="2024-09-24T06:55:00Z">
              <w:rPr>
                <w:spacing w:val="-3"/>
              </w:rPr>
            </w:rPrChange>
          </w:rPr>
          <w:t xml:space="preserve"> </w:t>
        </w:r>
        <w:r w:rsidRPr="009A6444">
          <w:rPr>
            <w:rFonts w:ascii="Arial" w:hAnsi="Arial" w:cs="Arial"/>
            <w:sz w:val="24"/>
            <w:szCs w:val="24"/>
            <w:rPrChange w:id="3469" w:author="Worrell, Tyrone C CIV USARMY HQDA ASA ALT (USA)" w:date="2024-09-24T06:55:00Z">
              <w:rPr/>
            </w:rPrChange>
          </w:rPr>
          <w:t>–</w:t>
        </w:r>
        <w:r w:rsidRPr="009A6444">
          <w:rPr>
            <w:rFonts w:ascii="Arial" w:hAnsi="Arial" w:cs="Arial"/>
            <w:spacing w:val="-5"/>
            <w:sz w:val="24"/>
            <w:szCs w:val="24"/>
            <w:rPrChange w:id="3470" w:author="Worrell, Tyrone C CIV USARMY HQDA ASA ALT (USA)" w:date="2024-09-24T06:55:00Z">
              <w:rPr>
                <w:spacing w:val="-5"/>
              </w:rPr>
            </w:rPrChange>
          </w:rPr>
          <w:t xml:space="preserve"> </w:t>
        </w:r>
        <w:r w:rsidRPr="009A6444">
          <w:rPr>
            <w:rFonts w:ascii="Arial" w:hAnsi="Arial" w:cs="Arial"/>
            <w:sz w:val="24"/>
            <w:szCs w:val="24"/>
            <w:rPrChange w:id="3471" w:author="Worrell, Tyrone C CIV USARMY HQDA ASA ALT (USA)" w:date="2024-09-24T06:55:00Z">
              <w:rPr/>
            </w:rPrChange>
          </w:rPr>
          <w:t>if</w:t>
        </w:r>
        <w:r w:rsidRPr="009A6444">
          <w:rPr>
            <w:rFonts w:ascii="Arial" w:hAnsi="Arial" w:cs="Arial"/>
            <w:spacing w:val="-3"/>
            <w:sz w:val="24"/>
            <w:szCs w:val="24"/>
            <w:rPrChange w:id="3472" w:author="Worrell, Tyrone C CIV USARMY HQDA ASA ALT (USA)" w:date="2024-09-24T06:55:00Z">
              <w:rPr>
                <w:spacing w:val="-3"/>
              </w:rPr>
            </w:rPrChange>
          </w:rPr>
          <w:t xml:space="preserve"> </w:t>
        </w:r>
        <w:r w:rsidRPr="009A6444">
          <w:rPr>
            <w:rFonts w:ascii="Arial" w:hAnsi="Arial" w:cs="Arial"/>
            <w:sz w:val="24"/>
            <w:szCs w:val="24"/>
            <w:rPrChange w:id="3473" w:author="Worrell, Tyrone C CIV USARMY HQDA ASA ALT (USA)" w:date="2024-09-24T06:55:00Z">
              <w:rPr/>
            </w:rPrChange>
          </w:rPr>
          <w:t>any</w:t>
        </w:r>
        <w:r w:rsidRPr="009A6444">
          <w:rPr>
            <w:rFonts w:ascii="Arial" w:hAnsi="Arial" w:cs="Arial"/>
            <w:spacing w:val="-3"/>
            <w:sz w:val="24"/>
            <w:szCs w:val="24"/>
            <w:rPrChange w:id="3474" w:author="Worrell, Tyrone C CIV USARMY HQDA ASA ALT (USA)" w:date="2024-09-24T06:55:00Z">
              <w:rPr>
                <w:spacing w:val="-3"/>
              </w:rPr>
            </w:rPrChange>
          </w:rPr>
          <w:t xml:space="preserve"> </w:t>
        </w:r>
        <w:r w:rsidRPr="009A6444">
          <w:rPr>
            <w:rFonts w:ascii="Arial" w:hAnsi="Arial" w:cs="Arial"/>
            <w:sz w:val="24"/>
            <w:szCs w:val="24"/>
            <w:rPrChange w:id="3475" w:author="Worrell, Tyrone C CIV USARMY HQDA ASA ALT (USA)" w:date="2024-09-24T06:55:00Z">
              <w:rPr/>
            </w:rPrChange>
          </w:rPr>
          <w:t>–</w:t>
        </w:r>
        <w:r w:rsidRPr="009A6444">
          <w:rPr>
            <w:rFonts w:ascii="Arial" w:hAnsi="Arial" w:cs="Arial"/>
            <w:spacing w:val="-3"/>
            <w:sz w:val="24"/>
            <w:szCs w:val="24"/>
            <w:rPrChange w:id="3476" w:author="Worrell, Tyrone C CIV USARMY HQDA ASA ALT (USA)" w:date="2024-09-24T06:55:00Z">
              <w:rPr>
                <w:spacing w:val="-3"/>
              </w:rPr>
            </w:rPrChange>
          </w:rPr>
          <w:t xml:space="preserve"> </w:t>
        </w:r>
        <w:r w:rsidRPr="009A6444">
          <w:rPr>
            <w:rFonts w:ascii="Arial" w:hAnsi="Arial" w:cs="Arial"/>
            <w:sz w:val="24"/>
            <w:szCs w:val="24"/>
            <w:rPrChange w:id="3477" w:author="Worrell, Tyrone C CIV USARMY HQDA ASA ALT (USA)" w:date="2024-09-24T06:55:00Z">
              <w:rPr/>
            </w:rPrChange>
          </w:rPr>
          <w:t>within</w:t>
        </w:r>
        <w:r w:rsidRPr="009A6444">
          <w:rPr>
            <w:rFonts w:ascii="Arial" w:hAnsi="Arial" w:cs="Arial"/>
            <w:spacing w:val="-3"/>
            <w:sz w:val="24"/>
            <w:szCs w:val="24"/>
            <w:rPrChange w:id="3478" w:author="Worrell, Tyrone C CIV USARMY HQDA ASA ALT (USA)" w:date="2024-09-24T06:55:00Z">
              <w:rPr>
                <w:spacing w:val="-3"/>
              </w:rPr>
            </w:rPrChange>
          </w:rPr>
          <w:t xml:space="preserve"> </w:t>
        </w:r>
        <w:r w:rsidRPr="009A6444">
          <w:rPr>
            <w:rFonts w:ascii="Arial" w:hAnsi="Arial" w:cs="Arial"/>
            <w:sz w:val="24"/>
            <w:szCs w:val="24"/>
            <w:rPrChange w:id="3479" w:author="Worrell, Tyrone C CIV USARMY HQDA ASA ALT (USA)" w:date="2024-09-24T06:55:00Z">
              <w:rPr/>
            </w:rPrChange>
          </w:rPr>
          <w:t>the agreed</w:t>
        </w:r>
        <w:r w:rsidRPr="009A6444">
          <w:rPr>
            <w:rFonts w:ascii="Arial" w:hAnsi="Arial" w:cs="Arial"/>
            <w:spacing w:val="-2"/>
            <w:sz w:val="24"/>
            <w:szCs w:val="24"/>
            <w:rPrChange w:id="3480" w:author="Worrell, Tyrone C CIV USARMY HQDA ASA ALT (USA)" w:date="2024-09-24T06:55:00Z">
              <w:rPr>
                <w:spacing w:val="-2"/>
              </w:rPr>
            </w:rPrChange>
          </w:rPr>
          <w:t xml:space="preserve"> </w:t>
        </w:r>
        <w:r w:rsidRPr="009A6444">
          <w:rPr>
            <w:rFonts w:ascii="Arial" w:hAnsi="Arial" w:cs="Arial"/>
            <w:sz w:val="24"/>
            <w:szCs w:val="24"/>
            <w:rPrChange w:id="3481" w:author="Worrell, Tyrone C CIV USARMY HQDA ASA ALT (USA)" w:date="2024-09-24T06:55:00Z">
              <w:rPr/>
            </w:rPrChange>
          </w:rPr>
          <w:t>timeframe,</w:t>
        </w:r>
        <w:r w:rsidRPr="009A6444">
          <w:rPr>
            <w:rFonts w:ascii="Arial" w:hAnsi="Arial" w:cs="Arial"/>
            <w:spacing w:val="-2"/>
            <w:sz w:val="24"/>
            <w:szCs w:val="24"/>
            <w:rPrChange w:id="3482" w:author="Worrell, Tyrone C CIV USARMY HQDA ASA ALT (USA)" w:date="2024-09-24T06:55:00Z">
              <w:rPr>
                <w:spacing w:val="-2"/>
              </w:rPr>
            </w:rPrChange>
          </w:rPr>
          <w:t xml:space="preserve"> </w:t>
        </w:r>
        <w:r w:rsidRPr="009A6444">
          <w:rPr>
            <w:rFonts w:ascii="Arial" w:hAnsi="Arial" w:cs="Arial"/>
            <w:sz w:val="24"/>
            <w:szCs w:val="24"/>
            <w:rPrChange w:id="3483" w:author="Worrell, Tyrone C CIV USARMY HQDA ASA ALT (USA)" w:date="2024-09-24T06:55:00Z">
              <w:rPr/>
            </w:rPrChange>
          </w:rPr>
          <w:t>inform the PMR</w:t>
        </w:r>
        <w:r w:rsidRPr="009A6444">
          <w:rPr>
            <w:rFonts w:ascii="Arial" w:hAnsi="Arial" w:cs="Arial"/>
            <w:spacing w:val="-2"/>
            <w:sz w:val="24"/>
            <w:szCs w:val="24"/>
            <w:rPrChange w:id="3484" w:author="Worrell, Tyrone C CIV USARMY HQDA ASA ALT (USA)" w:date="2024-09-24T06:55:00Z">
              <w:rPr>
                <w:spacing w:val="-2"/>
              </w:rPr>
            </w:rPrChange>
          </w:rPr>
          <w:t xml:space="preserve"> </w:t>
        </w:r>
        <w:r w:rsidRPr="009A6444">
          <w:rPr>
            <w:rFonts w:ascii="Arial" w:hAnsi="Arial" w:cs="Arial"/>
            <w:sz w:val="24"/>
            <w:szCs w:val="24"/>
            <w:rPrChange w:id="3485" w:author="Worrell, Tyrone C CIV USARMY HQDA ASA ALT (USA)" w:date="2024-09-24T06:55:00Z">
              <w:rPr/>
            </w:rPrChange>
          </w:rPr>
          <w:t>Team Lead</w:t>
        </w:r>
        <w:r w:rsidRPr="009A6444">
          <w:rPr>
            <w:rFonts w:ascii="Arial" w:hAnsi="Arial" w:cs="Arial"/>
            <w:spacing w:val="-2"/>
            <w:sz w:val="24"/>
            <w:szCs w:val="24"/>
            <w:rPrChange w:id="3486" w:author="Worrell, Tyrone C CIV USARMY HQDA ASA ALT (USA)" w:date="2024-09-24T06:55:00Z">
              <w:rPr>
                <w:spacing w:val="-2"/>
              </w:rPr>
            </w:rPrChange>
          </w:rPr>
          <w:t xml:space="preserve"> </w:t>
        </w:r>
        <w:r w:rsidRPr="009A6444">
          <w:rPr>
            <w:rFonts w:ascii="Arial" w:hAnsi="Arial" w:cs="Arial"/>
            <w:sz w:val="24"/>
            <w:szCs w:val="24"/>
            <w:rPrChange w:id="3487" w:author="Worrell, Tyrone C CIV USARMY HQDA ASA ALT (USA)" w:date="2024-09-24T06:55:00Z">
              <w:rPr/>
            </w:rPrChange>
          </w:rPr>
          <w:t>of corrective</w:t>
        </w:r>
        <w:r w:rsidRPr="009A6444">
          <w:rPr>
            <w:rFonts w:ascii="Arial" w:hAnsi="Arial" w:cs="Arial"/>
            <w:spacing w:val="-1"/>
            <w:sz w:val="24"/>
            <w:szCs w:val="24"/>
            <w:rPrChange w:id="3488" w:author="Worrell, Tyrone C CIV USARMY HQDA ASA ALT (USA)" w:date="2024-09-24T06:55:00Z">
              <w:rPr>
                <w:spacing w:val="-1"/>
              </w:rPr>
            </w:rPrChange>
          </w:rPr>
          <w:t xml:space="preserve"> </w:t>
        </w:r>
        <w:r w:rsidRPr="009A6444">
          <w:rPr>
            <w:rFonts w:ascii="Arial" w:hAnsi="Arial" w:cs="Arial"/>
            <w:sz w:val="24"/>
            <w:szCs w:val="24"/>
            <w:rPrChange w:id="3489" w:author="Worrell, Tyrone C CIV USARMY HQDA ASA ALT (USA)" w:date="2024-09-24T06:55:00Z">
              <w:rPr/>
            </w:rPrChange>
          </w:rPr>
          <w:t>actions taken, and request closure of the CAP.</w:t>
        </w:r>
      </w:ins>
    </w:p>
    <w:p w14:paraId="5FBDF816" w14:textId="77777777" w:rsidR="009A6444" w:rsidRPr="009A6444" w:rsidRDefault="009A6444" w:rsidP="009A6444">
      <w:pPr>
        <w:rPr>
          <w:ins w:id="3490" w:author="Worrell, Tyrone C CIV USARMY HQDA ASA ALT (USA)" w:date="2024-09-24T06:55:00Z"/>
          <w:rFonts w:ascii="Arial" w:hAnsi="Arial" w:cs="Arial"/>
          <w:sz w:val="24"/>
          <w:szCs w:val="24"/>
          <w:rPrChange w:id="3491" w:author="Worrell, Tyrone C CIV USARMY HQDA ASA ALT (USA)" w:date="2024-09-24T06:55:00Z">
            <w:rPr>
              <w:ins w:id="3492" w:author="Worrell, Tyrone C CIV USARMY HQDA ASA ALT (USA)" w:date="2024-09-24T06:55:00Z"/>
            </w:rPr>
          </w:rPrChange>
        </w:rPr>
      </w:pPr>
    </w:p>
    <w:p w14:paraId="5E70330F" w14:textId="1589BA54" w:rsidR="009A6444" w:rsidRPr="009A6444" w:rsidRDefault="009A6444" w:rsidP="009A6444">
      <w:pPr>
        <w:rPr>
          <w:ins w:id="3493" w:author="Worrell, Tyrone C CIV USARMY HQDA ASA ALT (USA)" w:date="2024-09-24T06:54:00Z"/>
          <w:rFonts w:ascii="Arial" w:hAnsi="Arial" w:cs="Arial"/>
          <w:sz w:val="24"/>
          <w:szCs w:val="24"/>
          <w:rPrChange w:id="3494" w:author="Worrell, Tyrone C CIV USARMY HQDA ASA ALT (USA)" w:date="2024-09-24T06:55:00Z">
            <w:rPr>
              <w:ins w:id="3495" w:author="Worrell, Tyrone C CIV USARMY HQDA ASA ALT (USA)" w:date="2024-09-24T06:54:00Z"/>
              <w:rFonts w:cs="Arial"/>
            </w:rPr>
          </w:rPrChange>
        </w:rPr>
      </w:pPr>
      <w:ins w:id="3496" w:author="Worrell, Tyrone C CIV USARMY HQDA ASA ALT (USA)" w:date="2024-09-24T06:54:00Z">
        <w:r w:rsidRPr="009A6444">
          <w:rPr>
            <w:rFonts w:ascii="Arial" w:hAnsi="Arial" w:cs="Arial"/>
            <w:sz w:val="24"/>
            <w:szCs w:val="24"/>
            <w:rPrChange w:id="3497" w:author="Worrell, Tyrone C CIV USARMY HQDA ASA ALT (USA)" w:date="2024-09-24T06:55:00Z">
              <w:rPr/>
            </w:rPrChange>
          </w:rPr>
          <w:t xml:space="preserve">For additional information on the CAP process, please reference the ODASA(P) PMR Guidebook, section 5, and the CAP Informational Guide, located on the </w:t>
        </w:r>
        <w:r w:rsidRPr="009A6444">
          <w:rPr>
            <w:rFonts w:ascii="Arial" w:hAnsi="Arial" w:cs="Arial"/>
            <w:sz w:val="24"/>
            <w:szCs w:val="24"/>
            <w:rPrChange w:id="3498" w:author="Worrell, Tyrone C CIV USARMY HQDA ASA ALT (USA)" w:date="2024-09-24T06:55:00Z">
              <w:rPr/>
            </w:rPrChange>
          </w:rPr>
          <w:fldChar w:fldCharType="begin"/>
        </w:r>
        <w:r w:rsidRPr="009A6444">
          <w:rPr>
            <w:rFonts w:ascii="Arial" w:hAnsi="Arial" w:cs="Arial"/>
            <w:sz w:val="24"/>
            <w:szCs w:val="24"/>
            <w:rPrChange w:id="3499" w:author="Worrell, Tyrone C CIV USARMY HQDA ASA ALT (USA)" w:date="2024-09-24T06:55:00Z">
              <w:rPr/>
            </w:rPrChange>
          </w:rPr>
          <w:instrText>HYPERLINK "https://armyeitaas.sharepoint-mil.us/sites/ASA-ALT-PAM-ProcProc/SitePages/PMR.aspx"</w:instrText>
        </w:r>
        <w:r w:rsidRPr="00384759">
          <w:rPr>
            <w:rFonts w:ascii="Arial" w:hAnsi="Arial" w:cs="Arial"/>
            <w:sz w:val="24"/>
            <w:szCs w:val="24"/>
          </w:rPr>
        </w:r>
        <w:r w:rsidRPr="009A6444">
          <w:rPr>
            <w:rFonts w:ascii="Arial" w:hAnsi="Arial" w:cs="Arial"/>
            <w:sz w:val="24"/>
            <w:szCs w:val="24"/>
            <w:rPrChange w:id="3500" w:author="Worrell, Tyrone C CIV USARMY HQDA ASA ALT (USA)" w:date="2024-09-24T06:55:00Z">
              <w:rPr>
                <w:rStyle w:val="Hyperlink"/>
              </w:rPr>
            </w:rPrChange>
          </w:rPr>
          <w:fldChar w:fldCharType="separate"/>
        </w:r>
        <w:r w:rsidRPr="009A6444">
          <w:rPr>
            <w:rStyle w:val="Hyperlink"/>
            <w:rFonts w:ascii="Arial" w:hAnsi="Arial" w:cs="Arial"/>
            <w:sz w:val="24"/>
            <w:szCs w:val="24"/>
            <w:rPrChange w:id="3501" w:author="Worrell, Tyrone C CIV USARMY HQDA ASA ALT (USA)" w:date="2024-09-24T06:55:00Z">
              <w:rPr>
                <w:rStyle w:val="Hyperlink"/>
              </w:rPr>
            </w:rPrChange>
          </w:rPr>
          <w:t>PMR SharePoint</w:t>
        </w:r>
        <w:r w:rsidRPr="009A6444">
          <w:rPr>
            <w:rStyle w:val="Hyperlink"/>
            <w:rFonts w:ascii="Arial" w:hAnsi="Arial" w:cs="Arial"/>
            <w:sz w:val="24"/>
            <w:szCs w:val="24"/>
            <w:rPrChange w:id="3502" w:author="Worrell, Tyrone C CIV USARMY HQDA ASA ALT (USA)" w:date="2024-09-24T06:55:00Z">
              <w:rPr>
                <w:rStyle w:val="Hyperlink"/>
              </w:rPr>
            </w:rPrChange>
          </w:rPr>
          <w:fldChar w:fldCharType="end"/>
        </w:r>
        <w:r w:rsidRPr="009A6444">
          <w:rPr>
            <w:rFonts w:ascii="Arial" w:hAnsi="Arial" w:cs="Arial"/>
            <w:sz w:val="24"/>
            <w:szCs w:val="24"/>
            <w:rPrChange w:id="3503" w:author="Worrell, Tyrone C CIV USARMY HQDA ASA ALT (USA)" w:date="2024-09-24T06:55:00Z">
              <w:rPr/>
            </w:rPrChange>
          </w:rPr>
          <w:t>.</w:t>
        </w:r>
      </w:ins>
    </w:p>
    <w:p w14:paraId="26BF05CC" w14:textId="09E3CF94" w:rsidR="00EE139C" w:rsidRPr="009A6444" w:rsidDel="009A6444" w:rsidRDefault="00EE139C" w:rsidP="00BB6E1C">
      <w:pPr>
        <w:pStyle w:val="ListParagraph"/>
        <w:tabs>
          <w:tab w:val="left" w:pos="1899"/>
        </w:tabs>
        <w:spacing w:before="200" w:line="276" w:lineRule="auto"/>
        <w:ind w:right="379"/>
        <w:jc w:val="both"/>
        <w:rPr>
          <w:del w:id="3504" w:author="Worrell, Tyrone C CIV USARMY HQDA ASA ALT (USA)" w:date="2024-09-24T06:54:00Z"/>
          <w:rFonts w:ascii="Arial" w:hAnsi="Arial" w:cs="Arial"/>
          <w:sz w:val="24"/>
          <w:szCs w:val="24"/>
          <w:rPrChange w:id="3505" w:author="Worrell, Tyrone C CIV USARMY HQDA ASA ALT (USA)" w:date="2024-09-24T06:55:00Z">
            <w:rPr>
              <w:del w:id="3506" w:author="Worrell, Tyrone C CIV USARMY HQDA ASA ALT (USA)" w:date="2024-09-24T06:54:00Z"/>
              <w:sz w:val="24"/>
            </w:rPr>
          </w:rPrChange>
        </w:rPr>
      </w:pPr>
    </w:p>
    <w:p w14:paraId="4600E371" w14:textId="594735AB" w:rsidR="007535C8" w:rsidRPr="009A6444" w:rsidDel="009A6444" w:rsidRDefault="007535C8" w:rsidP="007535C8">
      <w:pPr>
        <w:pStyle w:val="BodyText"/>
        <w:rPr>
          <w:del w:id="3507" w:author="Worrell, Tyrone C CIV USARMY HQDA ASA ALT (USA)" w:date="2024-09-24T06:55:00Z"/>
          <w:rFonts w:ascii="Arial" w:hAnsi="Arial" w:cs="Arial"/>
          <w:rPrChange w:id="3508" w:author="Worrell, Tyrone C CIV USARMY HQDA ASA ALT (USA)" w:date="2024-09-24T06:55:00Z">
            <w:rPr>
              <w:del w:id="3509" w:author="Worrell, Tyrone C CIV USARMY HQDA ASA ALT (USA)" w:date="2024-09-24T06:55:00Z"/>
            </w:rPr>
          </w:rPrChange>
        </w:rPr>
      </w:pPr>
    </w:p>
    <w:p w14:paraId="2B223507" w14:textId="77777777" w:rsidR="007535C8" w:rsidRPr="00D25EE3" w:rsidRDefault="007535C8" w:rsidP="007535C8">
      <w:pPr>
        <w:pStyle w:val="BodyText"/>
        <w:spacing w:before="165"/>
        <w:rPr>
          <w:rFonts w:ascii="Arial" w:hAnsi="Arial" w:cs="Arial"/>
          <w:rPrChange w:id="3510" w:author="Worrell, Tyrone C CIV USARMY HQDA ASA ALT (USA)" w:date="2024-09-24T06:42:00Z">
            <w:rPr/>
          </w:rPrChange>
        </w:rPr>
      </w:pPr>
    </w:p>
    <w:p w14:paraId="5A591240" w14:textId="42AF5CC7" w:rsidR="007535C8" w:rsidRPr="00D25EE3" w:rsidRDefault="007535C8" w:rsidP="007535C8">
      <w:pPr>
        <w:pStyle w:val="Heading1"/>
        <w:spacing w:before="1"/>
        <w:ind w:left="1" w:right="2"/>
        <w:jc w:val="center"/>
        <w:rPr>
          <w:rFonts w:ascii="Arial" w:hAnsi="Arial" w:cs="Arial"/>
          <w:rPrChange w:id="3511" w:author="Worrell, Tyrone C CIV USARMY HQDA ASA ALT (USA)" w:date="2024-09-24T06:42:00Z">
            <w:rPr/>
          </w:rPrChange>
        </w:rPr>
      </w:pPr>
      <w:bookmarkStart w:id="3512" w:name="Part_5_–_ACE_Annual_Summary_Health_Repor"/>
      <w:bookmarkStart w:id="3513" w:name="_bookmark19"/>
      <w:bookmarkEnd w:id="3512"/>
      <w:bookmarkEnd w:id="3513"/>
      <w:r w:rsidRPr="00D25EE3">
        <w:rPr>
          <w:rFonts w:ascii="Arial" w:hAnsi="Arial" w:cs="Arial"/>
          <w:u w:val="single"/>
          <w:rPrChange w:id="3514" w:author="Worrell, Tyrone C CIV USARMY HQDA ASA ALT (USA)" w:date="2024-09-24T06:42:00Z">
            <w:rPr>
              <w:u w:val="single"/>
            </w:rPr>
          </w:rPrChange>
        </w:rPr>
        <w:t>Part</w:t>
      </w:r>
      <w:r w:rsidRPr="00D25EE3">
        <w:rPr>
          <w:rFonts w:ascii="Arial" w:hAnsi="Arial" w:cs="Arial"/>
          <w:spacing w:val="-2"/>
          <w:u w:val="single"/>
          <w:rPrChange w:id="3515" w:author="Worrell, Tyrone C CIV USARMY HQDA ASA ALT (USA)" w:date="2024-09-24T06:42:00Z">
            <w:rPr>
              <w:spacing w:val="-2"/>
              <w:u w:val="single"/>
            </w:rPr>
          </w:rPrChange>
        </w:rPr>
        <w:t xml:space="preserve"> </w:t>
      </w:r>
      <w:r w:rsidRPr="00D25EE3">
        <w:rPr>
          <w:rFonts w:ascii="Arial" w:hAnsi="Arial" w:cs="Arial"/>
          <w:u w:val="single"/>
          <w:rPrChange w:id="3516" w:author="Worrell, Tyrone C CIV USARMY HQDA ASA ALT (USA)" w:date="2024-09-24T06:42:00Z">
            <w:rPr>
              <w:u w:val="single"/>
            </w:rPr>
          </w:rPrChange>
        </w:rPr>
        <w:t>5</w:t>
      </w:r>
      <w:r w:rsidRPr="00D25EE3">
        <w:rPr>
          <w:rFonts w:ascii="Arial" w:hAnsi="Arial" w:cs="Arial"/>
          <w:spacing w:val="-1"/>
          <w:u w:val="single"/>
          <w:rPrChange w:id="3517" w:author="Worrell, Tyrone C CIV USARMY HQDA ASA ALT (USA)" w:date="2024-09-24T06:42:00Z">
            <w:rPr>
              <w:spacing w:val="-1"/>
              <w:u w:val="single"/>
            </w:rPr>
          </w:rPrChange>
        </w:rPr>
        <w:t xml:space="preserve"> </w:t>
      </w:r>
      <w:r w:rsidRPr="00D25EE3">
        <w:rPr>
          <w:rFonts w:ascii="Arial" w:hAnsi="Arial" w:cs="Arial"/>
          <w:u w:val="single"/>
          <w:rPrChange w:id="3518" w:author="Worrell, Tyrone C CIV USARMY HQDA ASA ALT (USA)" w:date="2024-09-24T06:42:00Z">
            <w:rPr>
              <w:u w:val="single"/>
            </w:rPr>
          </w:rPrChange>
        </w:rPr>
        <w:t>–</w:t>
      </w:r>
      <w:r w:rsidRPr="00D25EE3">
        <w:rPr>
          <w:rFonts w:ascii="Arial" w:hAnsi="Arial" w:cs="Arial"/>
          <w:spacing w:val="-1"/>
          <w:u w:val="single"/>
          <w:rPrChange w:id="3519" w:author="Worrell, Tyrone C CIV USARMY HQDA ASA ALT (USA)" w:date="2024-09-24T06:42:00Z">
            <w:rPr>
              <w:spacing w:val="-1"/>
              <w:u w:val="single"/>
            </w:rPr>
          </w:rPrChange>
        </w:rPr>
        <w:t xml:space="preserve"> </w:t>
      </w:r>
      <w:del w:id="3520" w:author="Worrell, Tyrone C CIV USARMY HQDA ASA ALT (USA)" w:date="2024-09-24T06:56:00Z">
        <w:r w:rsidRPr="00D25EE3" w:rsidDel="001E0C7E">
          <w:rPr>
            <w:rFonts w:ascii="Arial" w:hAnsi="Arial" w:cs="Arial"/>
            <w:u w:val="single"/>
            <w:rPrChange w:id="3521" w:author="Worrell, Tyrone C CIV USARMY HQDA ASA ALT (USA)" w:date="2024-09-24T06:42:00Z">
              <w:rPr>
                <w:u w:val="single"/>
              </w:rPr>
            </w:rPrChange>
          </w:rPr>
          <w:delText>ACE</w:delText>
        </w:r>
        <w:r w:rsidRPr="00D25EE3" w:rsidDel="001E0C7E">
          <w:rPr>
            <w:rFonts w:ascii="Arial" w:hAnsi="Arial" w:cs="Arial"/>
            <w:spacing w:val="-3"/>
            <w:u w:val="single"/>
            <w:rPrChange w:id="3522" w:author="Worrell, Tyrone C CIV USARMY HQDA ASA ALT (USA)" w:date="2024-09-24T06:42:00Z">
              <w:rPr>
                <w:spacing w:val="-3"/>
                <w:u w:val="single"/>
              </w:rPr>
            </w:rPrChange>
          </w:rPr>
          <w:delText xml:space="preserve"> </w:delText>
        </w:r>
        <w:r w:rsidRPr="00D25EE3" w:rsidDel="001E0C7E">
          <w:rPr>
            <w:rFonts w:ascii="Arial" w:hAnsi="Arial" w:cs="Arial"/>
            <w:u w:val="single"/>
            <w:rPrChange w:id="3523" w:author="Worrell, Tyrone C CIV USARMY HQDA ASA ALT (USA)" w:date="2024-09-24T06:42:00Z">
              <w:rPr>
                <w:u w:val="single"/>
              </w:rPr>
            </w:rPrChange>
          </w:rPr>
          <w:delText>Annual</w:delText>
        </w:r>
        <w:r w:rsidRPr="00D25EE3" w:rsidDel="001E0C7E">
          <w:rPr>
            <w:rFonts w:ascii="Arial" w:hAnsi="Arial" w:cs="Arial"/>
            <w:spacing w:val="-1"/>
            <w:u w:val="single"/>
            <w:rPrChange w:id="3524" w:author="Worrell, Tyrone C CIV USARMY HQDA ASA ALT (USA)" w:date="2024-09-24T06:42:00Z">
              <w:rPr>
                <w:spacing w:val="-1"/>
                <w:u w:val="single"/>
              </w:rPr>
            </w:rPrChange>
          </w:rPr>
          <w:delText xml:space="preserve"> </w:delText>
        </w:r>
        <w:r w:rsidRPr="00D25EE3" w:rsidDel="001E0C7E">
          <w:rPr>
            <w:rFonts w:ascii="Arial" w:hAnsi="Arial" w:cs="Arial"/>
            <w:u w:val="single"/>
            <w:rPrChange w:id="3525" w:author="Worrell, Tyrone C CIV USARMY HQDA ASA ALT (USA)" w:date="2024-09-24T06:42:00Z">
              <w:rPr>
                <w:u w:val="single"/>
              </w:rPr>
            </w:rPrChange>
          </w:rPr>
          <w:delText>Summary</w:delText>
        </w:r>
        <w:r w:rsidRPr="00D25EE3" w:rsidDel="001E0C7E">
          <w:rPr>
            <w:rFonts w:ascii="Arial" w:hAnsi="Arial" w:cs="Arial"/>
            <w:spacing w:val="-1"/>
            <w:u w:val="single"/>
            <w:rPrChange w:id="3526" w:author="Worrell, Tyrone C CIV USARMY HQDA ASA ALT (USA)" w:date="2024-09-24T06:42:00Z">
              <w:rPr>
                <w:spacing w:val="-1"/>
                <w:u w:val="single"/>
              </w:rPr>
            </w:rPrChange>
          </w:rPr>
          <w:delText xml:space="preserve"> </w:delText>
        </w:r>
        <w:r w:rsidRPr="00D25EE3" w:rsidDel="001E0C7E">
          <w:rPr>
            <w:rFonts w:ascii="Arial" w:hAnsi="Arial" w:cs="Arial"/>
            <w:u w:val="single"/>
            <w:rPrChange w:id="3527" w:author="Worrell, Tyrone C CIV USARMY HQDA ASA ALT (USA)" w:date="2024-09-24T06:42:00Z">
              <w:rPr>
                <w:u w:val="single"/>
              </w:rPr>
            </w:rPrChange>
          </w:rPr>
          <w:delText>Health</w:delText>
        </w:r>
        <w:r w:rsidRPr="00D25EE3" w:rsidDel="001E0C7E">
          <w:rPr>
            <w:rFonts w:ascii="Arial" w:hAnsi="Arial" w:cs="Arial"/>
            <w:spacing w:val="-2"/>
            <w:u w:val="single"/>
            <w:rPrChange w:id="3528" w:author="Worrell, Tyrone C CIV USARMY HQDA ASA ALT (USA)" w:date="2024-09-24T06:42:00Z">
              <w:rPr>
                <w:spacing w:val="-2"/>
                <w:u w:val="single"/>
              </w:rPr>
            </w:rPrChange>
          </w:rPr>
          <w:delText xml:space="preserve"> Report</w:delText>
        </w:r>
      </w:del>
      <w:ins w:id="3529" w:author="Worrell, Tyrone C CIV USARMY HQDA ASA ALT (USA)" w:date="2024-09-24T06:56:00Z">
        <w:r w:rsidR="001E0C7E">
          <w:rPr>
            <w:rFonts w:ascii="Arial" w:hAnsi="Arial" w:cs="Arial"/>
            <w:u w:val="single"/>
          </w:rPr>
          <w:t>ACE ANNUAL SUMMARY HEALTH REPORT</w:t>
        </w:r>
      </w:ins>
    </w:p>
    <w:p w14:paraId="261E10BF" w14:textId="77777777" w:rsidR="007535C8" w:rsidRPr="00D25EE3" w:rsidRDefault="007535C8" w:rsidP="007535C8">
      <w:pPr>
        <w:pStyle w:val="BodyText"/>
        <w:spacing w:before="5"/>
        <w:rPr>
          <w:rFonts w:ascii="Arial" w:hAnsi="Arial" w:cs="Arial"/>
          <w:b/>
          <w:rPrChange w:id="3530" w:author="Worrell, Tyrone C CIV USARMY HQDA ASA ALT (USA)" w:date="2024-09-24T06:42:00Z">
            <w:rPr>
              <w:b/>
            </w:rPr>
          </w:rPrChange>
        </w:rPr>
      </w:pPr>
    </w:p>
    <w:p w14:paraId="6A752DA6" w14:textId="77777777" w:rsidR="007535C8" w:rsidRPr="00D25EE3" w:rsidRDefault="007535C8" w:rsidP="007535C8">
      <w:pPr>
        <w:pStyle w:val="Heading1"/>
        <w:spacing w:before="1"/>
        <w:rPr>
          <w:rFonts w:ascii="Arial" w:hAnsi="Arial" w:cs="Arial"/>
          <w:rPrChange w:id="3531" w:author="Worrell, Tyrone C CIV USARMY HQDA ASA ALT (USA)" w:date="2024-09-24T06:42:00Z">
            <w:rPr/>
          </w:rPrChange>
        </w:rPr>
      </w:pPr>
      <w:bookmarkStart w:id="3532" w:name="CC-500__Purpose."/>
      <w:bookmarkStart w:id="3533" w:name="_bookmark20"/>
      <w:bookmarkEnd w:id="3532"/>
      <w:bookmarkEnd w:id="3533"/>
      <w:r w:rsidRPr="00D25EE3">
        <w:rPr>
          <w:rFonts w:ascii="Arial" w:hAnsi="Arial" w:cs="Arial"/>
          <w:rPrChange w:id="3534" w:author="Worrell, Tyrone C CIV USARMY HQDA ASA ALT (USA)" w:date="2024-09-24T06:42:00Z">
            <w:rPr/>
          </w:rPrChange>
        </w:rPr>
        <w:t>CC-500</w:t>
      </w:r>
      <w:r w:rsidRPr="00D25EE3">
        <w:rPr>
          <w:rFonts w:ascii="Arial" w:hAnsi="Arial" w:cs="Arial"/>
          <w:spacing w:val="58"/>
          <w:rPrChange w:id="3535" w:author="Worrell, Tyrone C CIV USARMY HQDA ASA ALT (USA)" w:date="2024-09-24T06:42:00Z">
            <w:rPr>
              <w:spacing w:val="58"/>
            </w:rPr>
          </w:rPrChange>
        </w:rPr>
        <w:t xml:space="preserve"> </w:t>
      </w:r>
      <w:r w:rsidRPr="00D25EE3">
        <w:rPr>
          <w:rFonts w:ascii="Arial" w:hAnsi="Arial" w:cs="Arial"/>
          <w:spacing w:val="-2"/>
          <w:rPrChange w:id="3536" w:author="Worrell, Tyrone C CIV USARMY HQDA ASA ALT (USA)" w:date="2024-09-24T06:42:00Z">
            <w:rPr>
              <w:spacing w:val="-2"/>
            </w:rPr>
          </w:rPrChange>
        </w:rPr>
        <w:t>Purpose.</w:t>
      </w:r>
    </w:p>
    <w:p w14:paraId="33A8251B" w14:textId="77777777" w:rsidR="007535C8" w:rsidRPr="00D25EE3" w:rsidRDefault="007535C8" w:rsidP="007535C8">
      <w:pPr>
        <w:rPr>
          <w:rFonts w:ascii="Arial" w:hAnsi="Arial" w:cs="Arial"/>
          <w:sz w:val="24"/>
          <w:szCs w:val="24"/>
          <w:rPrChange w:id="3537" w:author="Worrell, Tyrone C CIV USARMY HQDA ASA ALT (USA)" w:date="2024-09-24T06:42:00Z">
            <w:rPr/>
          </w:rPrChange>
        </w:rPr>
      </w:pPr>
    </w:p>
    <w:p w14:paraId="788C54A8" w14:textId="22DCFB72" w:rsidR="00E470F6" w:rsidRPr="00D25EE3" w:rsidRDefault="009A6444" w:rsidP="00E470F6">
      <w:pPr>
        <w:pStyle w:val="BodyText"/>
        <w:spacing w:before="60"/>
        <w:ind w:left="119" w:right="239"/>
        <w:rPr>
          <w:rFonts w:ascii="Arial" w:hAnsi="Arial" w:cs="Arial"/>
          <w:rPrChange w:id="3538" w:author="Worrell, Tyrone C CIV USARMY HQDA ASA ALT (USA)" w:date="2024-09-24T06:42:00Z">
            <w:rPr/>
          </w:rPrChange>
        </w:rPr>
      </w:pPr>
      <w:ins w:id="3539" w:author="Worrell, Tyrone C CIV USARMY HQDA ASA ALT (USA)" w:date="2024-09-24T06:54:00Z">
        <w:r>
          <w:rPr>
            <w:rFonts w:ascii="Arial" w:hAnsi="Arial" w:cs="Arial"/>
          </w:rPr>
          <w:t>T</w:t>
        </w:r>
      </w:ins>
      <w:r w:rsidR="00E470F6" w:rsidRPr="00D25EE3">
        <w:rPr>
          <w:rFonts w:ascii="Arial" w:hAnsi="Arial" w:cs="Arial"/>
          <w:rPrChange w:id="3540" w:author="Worrell, Tyrone C CIV USARMY HQDA ASA ALT (USA)" w:date="2024-09-24T06:42:00Z">
            <w:rPr/>
          </w:rPrChange>
        </w:rPr>
        <w:t>he</w:t>
      </w:r>
      <w:r w:rsidR="00E470F6" w:rsidRPr="00D25EE3">
        <w:rPr>
          <w:rFonts w:ascii="Arial" w:hAnsi="Arial" w:cs="Arial"/>
          <w:spacing w:val="-2"/>
          <w:rPrChange w:id="3541" w:author="Worrell, Tyrone C CIV USARMY HQDA ASA ALT (USA)" w:date="2024-09-24T06:42:00Z">
            <w:rPr>
              <w:spacing w:val="-2"/>
            </w:rPr>
          </w:rPrChange>
        </w:rPr>
        <w:t xml:space="preserve"> </w:t>
      </w:r>
      <w:r w:rsidR="00E470F6" w:rsidRPr="00D25EE3">
        <w:rPr>
          <w:rFonts w:ascii="Arial" w:hAnsi="Arial" w:cs="Arial"/>
          <w:rPrChange w:id="3542" w:author="Worrell, Tyrone C CIV USARMY HQDA ASA ALT (USA)" w:date="2024-09-24T06:42:00Z">
            <w:rPr/>
          </w:rPrChange>
        </w:rPr>
        <w:t>ACE</w:t>
      </w:r>
      <w:r w:rsidR="00E470F6" w:rsidRPr="00D25EE3">
        <w:rPr>
          <w:rFonts w:ascii="Arial" w:hAnsi="Arial" w:cs="Arial"/>
          <w:spacing w:val="-3"/>
          <w:rPrChange w:id="3543" w:author="Worrell, Tyrone C CIV USARMY HQDA ASA ALT (USA)" w:date="2024-09-24T06:42:00Z">
            <w:rPr>
              <w:spacing w:val="-3"/>
            </w:rPr>
          </w:rPrChange>
        </w:rPr>
        <w:t xml:space="preserve"> </w:t>
      </w:r>
      <w:r w:rsidR="00E470F6" w:rsidRPr="00D25EE3">
        <w:rPr>
          <w:rFonts w:ascii="Arial" w:hAnsi="Arial" w:cs="Arial"/>
          <w:rPrChange w:id="3544" w:author="Worrell, Tyrone C CIV USARMY HQDA ASA ALT (USA)" w:date="2024-09-24T06:42:00Z">
            <w:rPr/>
          </w:rPrChange>
        </w:rPr>
        <w:t>annual</w:t>
      </w:r>
      <w:r w:rsidR="00E470F6" w:rsidRPr="00D25EE3">
        <w:rPr>
          <w:rFonts w:ascii="Arial" w:hAnsi="Arial" w:cs="Arial"/>
          <w:spacing w:val="-2"/>
          <w:rPrChange w:id="3545" w:author="Worrell, Tyrone C CIV USARMY HQDA ASA ALT (USA)" w:date="2024-09-24T06:42:00Z">
            <w:rPr>
              <w:spacing w:val="-2"/>
            </w:rPr>
          </w:rPrChange>
        </w:rPr>
        <w:t xml:space="preserve"> </w:t>
      </w:r>
      <w:r w:rsidR="00E470F6" w:rsidRPr="00D25EE3">
        <w:rPr>
          <w:rFonts w:ascii="Arial" w:hAnsi="Arial" w:cs="Arial"/>
          <w:rPrChange w:id="3546" w:author="Worrell, Tyrone C CIV USARMY HQDA ASA ALT (USA)" w:date="2024-09-24T06:42:00Z">
            <w:rPr/>
          </w:rPrChange>
        </w:rPr>
        <w:t>SHR</w:t>
      </w:r>
      <w:r w:rsidR="00E470F6" w:rsidRPr="00D25EE3">
        <w:rPr>
          <w:rFonts w:ascii="Arial" w:hAnsi="Arial" w:cs="Arial"/>
          <w:spacing w:val="-3"/>
          <w:rPrChange w:id="3547" w:author="Worrell, Tyrone C CIV USARMY HQDA ASA ALT (USA)" w:date="2024-09-24T06:42:00Z">
            <w:rPr>
              <w:spacing w:val="-3"/>
            </w:rPr>
          </w:rPrChange>
        </w:rPr>
        <w:t xml:space="preserve"> </w:t>
      </w:r>
      <w:r w:rsidR="00E470F6" w:rsidRPr="00D25EE3">
        <w:rPr>
          <w:rFonts w:ascii="Arial" w:hAnsi="Arial" w:cs="Arial"/>
          <w:rPrChange w:id="3548" w:author="Worrell, Tyrone C CIV USARMY HQDA ASA ALT (USA)" w:date="2024-09-24T06:42:00Z">
            <w:rPr/>
          </w:rPrChange>
        </w:rPr>
        <w:t>is</w:t>
      </w:r>
      <w:r w:rsidR="00E470F6" w:rsidRPr="00D25EE3">
        <w:rPr>
          <w:rFonts w:ascii="Arial" w:hAnsi="Arial" w:cs="Arial"/>
          <w:spacing w:val="-2"/>
          <w:rPrChange w:id="3549" w:author="Worrell, Tyrone C CIV USARMY HQDA ASA ALT (USA)" w:date="2024-09-24T06:42:00Z">
            <w:rPr>
              <w:spacing w:val="-2"/>
            </w:rPr>
          </w:rPrChange>
        </w:rPr>
        <w:t xml:space="preserve"> </w:t>
      </w:r>
      <w:r w:rsidR="00E470F6" w:rsidRPr="00D25EE3">
        <w:rPr>
          <w:rFonts w:ascii="Arial" w:hAnsi="Arial" w:cs="Arial"/>
          <w:rPrChange w:id="3550" w:author="Worrell, Tyrone C CIV USARMY HQDA ASA ALT (USA)" w:date="2024-09-24T06:42:00Z">
            <w:rPr/>
          </w:rPrChange>
        </w:rPr>
        <w:t>designed</w:t>
      </w:r>
      <w:r w:rsidR="00E470F6" w:rsidRPr="00D25EE3">
        <w:rPr>
          <w:rFonts w:ascii="Arial" w:hAnsi="Arial" w:cs="Arial"/>
          <w:spacing w:val="-4"/>
          <w:rPrChange w:id="3551" w:author="Worrell, Tyrone C CIV USARMY HQDA ASA ALT (USA)" w:date="2024-09-24T06:42:00Z">
            <w:rPr>
              <w:spacing w:val="-4"/>
            </w:rPr>
          </w:rPrChange>
        </w:rPr>
        <w:t xml:space="preserve"> </w:t>
      </w:r>
      <w:r w:rsidR="00E470F6" w:rsidRPr="00D25EE3">
        <w:rPr>
          <w:rFonts w:ascii="Arial" w:hAnsi="Arial" w:cs="Arial"/>
          <w:rPrChange w:id="3552" w:author="Worrell, Tyrone C CIV USARMY HQDA ASA ALT (USA)" w:date="2024-09-24T06:42:00Z">
            <w:rPr/>
          </w:rPrChange>
        </w:rPr>
        <w:t>to</w:t>
      </w:r>
      <w:r w:rsidR="00E470F6" w:rsidRPr="00D25EE3">
        <w:rPr>
          <w:rFonts w:ascii="Arial" w:hAnsi="Arial" w:cs="Arial"/>
          <w:spacing w:val="-4"/>
          <w:rPrChange w:id="3553" w:author="Worrell, Tyrone C CIV USARMY HQDA ASA ALT (USA)" w:date="2024-09-24T06:42:00Z">
            <w:rPr>
              <w:spacing w:val="-4"/>
            </w:rPr>
          </w:rPrChange>
        </w:rPr>
        <w:t xml:space="preserve"> </w:t>
      </w:r>
      <w:r w:rsidR="00E470F6" w:rsidRPr="00D25EE3">
        <w:rPr>
          <w:rFonts w:ascii="Arial" w:hAnsi="Arial" w:cs="Arial"/>
          <w:rPrChange w:id="3554" w:author="Worrell, Tyrone C CIV USARMY HQDA ASA ALT (USA)" w:date="2024-09-24T06:42:00Z">
            <w:rPr/>
          </w:rPrChange>
        </w:rPr>
        <w:t>strategically</w:t>
      </w:r>
      <w:r w:rsidR="00E470F6" w:rsidRPr="00D25EE3">
        <w:rPr>
          <w:rFonts w:ascii="Arial" w:hAnsi="Arial" w:cs="Arial"/>
          <w:spacing w:val="-4"/>
          <w:rPrChange w:id="3555" w:author="Worrell, Tyrone C CIV USARMY HQDA ASA ALT (USA)" w:date="2024-09-24T06:42:00Z">
            <w:rPr>
              <w:spacing w:val="-4"/>
            </w:rPr>
          </w:rPrChange>
        </w:rPr>
        <w:t xml:space="preserve"> </w:t>
      </w:r>
      <w:r w:rsidR="00E470F6" w:rsidRPr="00D25EE3">
        <w:rPr>
          <w:rFonts w:ascii="Arial" w:hAnsi="Arial" w:cs="Arial"/>
          <w:rPrChange w:id="3556" w:author="Worrell, Tyrone C CIV USARMY HQDA ASA ALT (USA)" w:date="2024-09-24T06:42:00Z">
            <w:rPr/>
          </w:rPrChange>
        </w:rPr>
        <w:t>assess</w:t>
      </w:r>
      <w:r w:rsidR="00E470F6" w:rsidRPr="00D25EE3">
        <w:rPr>
          <w:rFonts w:ascii="Arial" w:hAnsi="Arial" w:cs="Arial"/>
          <w:spacing w:val="-3"/>
          <w:rPrChange w:id="3557" w:author="Worrell, Tyrone C CIV USARMY HQDA ASA ALT (USA)" w:date="2024-09-24T06:42:00Z">
            <w:rPr>
              <w:spacing w:val="-3"/>
            </w:rPr>
          </w:rPrChange>
        </w:rPr>
        <w:t xml:space="preserve"> </w:t>
      </w:r>
      <w:r w:rsidR="00E470F6" w:rsidRPr="00D25EE3">
        <w:rPr>
          <w:rFonts w:ascii="Arial" w:hAnsi="Arial" w:cs="Arial"/>
          <w:rPrChange w:id="3558" w:author="Worrell, Tyrone C CIV USARMY HQDA ASA ALT (USA)" w:date="2024-09-24T06:42:00Z">
            <w:rPr/>
          </w:rPrChange>
        </w:rPr>
        <w:t>the</w:t>
      </w:r>
      <w:r w:rsidR="00E470F6" w:rsidRPr="00D25EE3">
        <w:rPr>
          <w:rFonts w:ascii="Arial" w:hAnsi="Arial" w:cs="Arial"/>
          <w:spacing w:val="-3"/>
          <w:rPrChange w:id="3559" w:author="Worrell, Tyrone C CIV USARMY HQDA ASA ALT (USA)" w:date="2024-09-24T06:42:00Z">
            <w:rPr>
              <w:spacing w:val="-3"/>
            </w:rPr>
          </w:rPrChange>
        </w:rPr>
        <w:t xml:space="preserve"> </w:t>
      </w:r>
      <w:r w:rsidR="00E470F6" w:rsidRPr="00D25EE3">
        <w:rPr>
          <w:rFonts w:ascii="Arial" w:hAnsi="Arial" w:cs="Arial"/>
          <w:rPrChange w:id="3560" w:author="Worrell, Tyrone C CIV USARMY HQDA ASA ALT (USA)" w:date="2024-09-24T06:42:00Z">
            <w:rPr/>
          </w:rPrChange>
        </w:rPr>
        <w:t>ACE’s</w:t>
      </w:r>
      <w:r w:rsidR="00E470F6" w:rsidRPr="00D25EE3">
        <w:rPr>
          <w:rFonts w:ascii="Arial" w:hAnsi="Arial" w:cs="Arial"/>
          <w:spacing w:val="-2"/>
          <w:rPrChange w:id="3561" w:author="Worrell, Tyrone C CIV USARMY HQDA ASA ALT (USA)" w:date="2024-09-24T06:42:00Z">
            <w:rPr>
              <w:spacing w:val="-2"/>
            </w:rPr>
          </w:rPrChange>
        </w:rPr>
        <w:t xml:space="preserve"> </w:t>
      </w:r>
      <w:r w:rsidR="00E470F6" w:rsidRPr="00D25EE3">
        <w:rPr>
          <w:rFonts w:ascii="Arial" w:hAnsi="Arial" w:cs="Arial"/>
          <w:rPrChange w:id="3562" w:author="Worrell, Tyrone C CIV USARMY HQDA ASA ALT (USA)" w:date="2024-09-24T06:42:00Z">
            <w:rPr/>
          </w:rPrChange>
        </w:rPr>
        <w:t>collective</w:t>
      </w:r>
      <w:r w:rsidR="00E470F6" w:rsidRPr="00D25EE3">
        <w:rPr>
          <w:rFonts w:ascii="Arial" w:hAnsi="Arial" w:cs="Arial"/>
          <w:spacing w:val="-3"/>
          <w:rPrChange w:id="3563" w:author="Worrell, Tyrone C CIV USARMY HQDA ASA ALT (USA)" w:date="2024-09-24T06:42:00Z">
            <w:rPr>
              <w:spacing w:val="-3"/>
            </w:rPr>
          </w:rPrChange>
        </w:rPr>
        <w:t xml:space="preserve"> </w:t>
      </w:r>
      <w:r w:rsidR="00E470F6" w:rsidRPr="00D25EE3">
        <w:rPr>
          <w:rFonts w:ascii="Arial" w:hAnsi="Arial" w:cs="Arial"/>
          <w:rPrChange w:id="3564" w:author="Worrell, Tyrone C CIV USARMY HQDA ASA ALT (USA)" w:date="2024-09-24T06:42:00Z">
            <w:rPr/>
          </w:rPrChange>
        </w:rPr>
        <w:t>risk</w:t>
      </w:r>
      <w:r w:rsidR="00E470F6" w:rsidRPr="00D25EE3">
        <w:rPr>
          <w:rFonts w:ascii="Arial" w:hAnsi="Arial" w:cs="Arial"/>
          <w:spacing w:val="-4"/>
          <w:rPrChange w:id="3565" w:author="Worrell, Tyrone C CIV USARMY HQDA ASA ALT (USA)" w:date="2024-09-24T06:42:00Z">
            <w:rPr>
              <w:spacing w:val="-4"/>
            </w:rPr>
          </w:rPrChange>
        </w:rPr>
        <w:t xml:space="preserve"> </w:t>
      </w:r>
      <w:r w:rsidR="00E470F6" w:rsidRPr="00D25EE3">
        <w:rPr>
          <w:rFonts w:ascii="Arial" w:hAnsi="Arial" w:cs="Arial"/>
          <w:rPrChange w:id="3566" w:author="Worrell, Tyrone C CIV USARMY HQDA ASA ALT (USA)" w:date="2024-09-24T06:42:00Z">
            <w:rPr/>
          </w:rPrChange>
        </w:rPr>
        <w:t>management and internal control-related activities identify systemic issues, and to effectively evaluate the extent to which risks to the ACE strategic objectives have been mitigated</w:t>
      </w:r>
      <w:r w:rsidR="00E470F6" w:rsidRPr="00D25EE3">
        <w:rPr>
          <w:rFonts w:ascii="Arial" w:hAnsi="Arial" w:cs="Arial"/>
          <w:color w:val="0066CC"/>
          <w:rPrChange w:id="3567" w:author="Worrell, Tyrone C CIV USARMY HQDA ASA ALT (USA)" w:date="2024-09-24T06:42:00Z">
            <w:rPr>
              <w:color w:val="0066CC"/>
            </w:rPr>
          </w:rPrChange>
        </w:rPr>
        <w:t>.</w:t>
      </w:r>
      <w:r w:rsidR="00E470F6" w:rsidRPr="00D25EE3">
        <w:rPr>
          <w:rFonts w:ascii="Arial" w:hAnsi="Arial" w:cs="Arial"/>
          <w:color w:val="0066CC"/>
          <w:spacing w:val="40"/>
          <w:rPrChange w:id="3568" w:author="Worrell, Tyrone C CIV USARMY HQDA ASA ALT (USA)" w:date="2024-09-24T06:42:00Z">
            <w:rPr>
              <w:color w:val="0066CC"/>
              <w:spacing w:val="40"/>
            </w:rPr>
          </w:rPrChange>
        </w:rPr>
        <w:t xml:space="preserve"> </w:t>
      </w:r>
      <w:r w:rsidR="00E470F6" w:rsidRPr="00D25EE3">
        <w:rPr>
          <w:rFonts w:ascii="Arial" w:hAnsi="Arial" w:cs="Arial"/>
          <w:rPrChange w:id="3569" w:author="Worrell, Tyrone C CIV USARMY HQDA ASA ALT (USA)" w:date="2024-09-24T06:42:00Z">
            <w:rPr/>
          </w:rPrChange>
        </w:rPr>
        <w:t>The goal of the process</w:t>
      </w:r>
      <w:r w:rsidR="00E470F6" w:rsidRPr="00D25EE3">
        <w:rPr>
          <w:rFonts w:ascii="Arial" w:hAnsi="Arial" w:cs="Arial"/>
          <w:spacing w:val="-2"/>
          <w:rPrChange w:id="3570" w:author="Worrell, Tyrone C CIV USARMY HQDA ASA ALT (USA)" w:date="2024-09-24T06:42:00Z">
            <w:rPr>
              <w:spacing w:val="-2"/>
            </w:rPr>
          </w:rPrChange>
        </w:rPr>
        <w:t xml:space="preserve"> </w:t>
      </w:r>
      <w:r w:rsidR="00E470F6" w:rsidRPr="00D25EE3">
        <w:rPr>
          <w:rFonts w:ascii="Arial" w:hAnsi="Arial" w:cs="Arial"/>
          <w:rPrChange w:id="3571" w:author="Worrell, Tyrone C CIV USARMY HQDA ASA ALT (USA)" w:date="2024-09-24T06:42:00Z">
            <w:rPr/>
          </w:rPrChange>
        </w:rPr>
        <w:t>is</w:t>
      </w:r>
      <w:r w:rsidR="00E470F6" w:rsidRPr="00D25EE3">
        <w:rPr>
          <w:rFonts w:ascii="Arial" w:hAnsi="Arial" w:cs="Arial"/>
          <w:spacing w:val="-1"/>
          <w:rPrChange w:id="3572" w:author="Worrell, Tyrone C CIV USARMY HQDA ASA ALT (USA)" w:date="2024-09-24T06:42:00Z">
            <w:rPr>
              <w:spacing w:val="-1"/>
            </w:rPr>
          </w:rPrChange>
        </w:rPr>
        <w:t xml:space="preserve"> </w:t>
      </w:r>
      <w:r w:rsidR="00E470F6" w:rsidRPr="00D25EE3">
        <w:rPr>
          <w:rFonts w:ascii="Arial" w:hAnsi="Arial" w:cs="Arial"/>
          <w:rPrChange w:id="3573" w:author="Worrell, Tyrone C CIV USARMY HQDA ASA ALT (USA)" w:date="2024-09-24T06:42:00Z">
            <w:rPr/>
          </w:rPrChange>
        </w:rPr>
        <w:t>to</w:t>
      </w:r>
      <w:r w:rsidR="00E470F6" w:rsidRPr="00D25EE3">
        <w:rPr>
          <w:rFonts w:ascii="Arial" w:hAnsi="Arial" w:cs="Arial"/>
          <w:spacing w:val="-3"/>
          <w:rPrChange w:id="3574" w:author="Worrell, Tyrone C CIV USARMY HQDA ASA ALT (USA)" w:date="2024-09-24T06:42:00Z">
            <w:rPr>
              <w:spacing w:val="-3"/>
            </w:rPr>
          </w:rPrChange>
        </w:rPr>
        <w:t xml:space="preserve"> </w:t>
      </w:r>
      <w:r w:rsidR="00E470F6" w:rsidRPr="00D25EE3">
        <w:rPr>
          <w:rFonts w:ascii="Arial" w:hAnsi="Arial" w:cs="Arial"/>
          <w:rPrChange w:id="3575" w:author="Worrell, Tyrone C CIV USARMY HQDA ASA ALT (USA)" w:date="2024-09-24T06:42:00Z">
            <w:rPr/>
          </w:rPrChange>
        </w:rPr>
        <w:t>develop</w:t>
      </w:r>
      <w:r w:rsidR="00E470F6" w:rsidRPr="00D25EE3">
        <w:rPr>
          <w:rFonts w:ascii="Arial" w:hAnsi="Arial" w:cs="Arial"/>
          <w:spacing w:val="-1"/>
          <w:rPrChange w:id="3576" w:author="Worrell, Tyrone C CIV USARMY HQDA ASA ALT (USA)" w:date="2024-09-24T06:42:00Z">
            <w:rPr>
              <w:spacing w:val="-1"/>
            </w:rPr>
          </w:rPrChange>
        </w:rPr>
        <w:t xml:space="preserve"> </w:t>
      </w:r>
      <w:r w:rsidR="00E470F6" w:rsidRPr="00D25EE3">
        <w:rPr>
          <w:rFonts w:ascii="Arial" w:hAnsi="Arial" w:cs="Arial"/>
          <w:rPrChange w:id="3577" w:author="Worrell, Tyrone C CIV USARMY HQDA ASA ALT (USA)" w:date="2024-09-24T06:42:00Z">
            <w:rPr/>
          </w:rPrChange>
        </w:rPr>
        <w:t>systematic</w:t>
      </w:r>
      <w:r w:rsidR="00E470F6" w:rsidRPr="00D25EE3">
        <w:rPr>
          <w:rFonts w:ascii="Arial" w:hAnsi="Arial" w:cs="Arial"/>
          <w:spacing w:val="-2"/>
          <w:rPrChange w:id="3578" w:author="Worrell, Tyrone C CIV USARMY HQDA ASA ALT (USA)" w:date="2024-09-24T06:42:00Z">
            <w:rPr>
              <w:spacing w:val="-2"/>
            </w:rPr>
          </w:rPrChange>
        </w:rPr>
        <w:t xml:space="preserve"> </w:t>
      </w:r>
      <w:r w:rsidR="00E470F6" w:rsidRPr="00D25EE3">
        <w:rPr>
          <w:rFonts w:ascii="Arial" w:hAnsi="Arial" w:cs="Arial"/>
          <w:rPrChange w:id="3579" w:author="Worrell, Tyrone C CIV USARMY HQDA ASA ALT (USA)" w:date="2024-09-24T06:42:00Z">
            <w:rPr/>
          </w:rPrChange>
        </w:rPr>
        <w:t>evidence</w:t>
      </w:r>
      <w:r w:rsidR="00E470F6" w:rsidRPr="00D25EE3">
        <w:rPr>
          <w:rFonts w:ascii="Arial" w:hAnsi="Arial" w:cs="Arial"/>
          <w:spacing w:val="-1"/>
          <w:rPrChange w:id="3580" w:author="Worrell, Tyrone C CIV USARMY HQDA ASA ALT (USA)" w:date="2024-09-24T06:42:00Z">
            <w:rPr>
              <w:spacing w:val="-1"/>
            </w:rPr>
          </w:rPrChange>
        </w:rPr>
        <w:t xml:space="preserve"> </w:t>
      </w:r>
      <w:r w:rsidR="00E470F6" w:rsidRPr="00D25EE3">
        <w:rPr>
          <w:rFonts w:ascii="Arial" w:hAnsi="Arial" w:cs="Arial"/>
          <w:rPrChange w:id="3581" w:author="Worrell, Tyrone C CIV USARMY HQDA ASA ALT (USA)" w:date="2024-09-24T06:42:00Z">
            <w:rPr/>
          </w:rPrChange>
        </w:rPr>
        <w:t>in</w:t>
      </w:r>
      <w:r w:rsidR="00E470F6" w:rsidRPr="00D25EE3">
        <w:rPr>
          <w:rFonts w:ascii="Arial" w:hAnsi="Arial" w:cs="Arial"/>
          <w:spacing w:val="-1"/>
          <w:rPrChange w:id="3582" w:author="Worrell, Tyrone C CIV USARMY HQDA ASA ALT (USA)" w:date="2024-09-24T06:42:00Z">
            <w:rPr>
              <w:spacing w:val="-1"/>
            </w:rPr>
          </w:rPrChange>
        </w:rPr>
        <w:t xml:space="preserve"> </w:t>
      </w:r>
      <w:r w:rsidR="00E470F6" w:rsidRPr="00D25EE3">
        <w:rPr>
          <w:rFonts w:ascii="Arial" w:hAnsi="Arial" w:cs="Arial"/>
          <w:rPrChange w:id="3583" w:author="Worrell, Tyrone C CIV USARMY HQDA ASA ALT (USA)" w:date="2024-09-24T06:42:00Z">
            <w:rPr/>
          </w:rPrChange>
        </w:rPr>
        <w:t>order</w:t>
      </w:r>
      <w:r w:rsidR="00E470F6" w:rsidRPr="00D25EE3">
        <w:rPr>
          <w:rFonts w:ascii="Arial" w:hAnsi="Arial" w:cs="Arial"/>
          <w:spacing w:val="-1"/>
          <w:rPrChange w:id="3584" w:author="Worrell, Tyrone C CIV USARMY HQDA ASA ALT (USA)" w:date="2024-09-24T06:42:00Z">
            <w:rPr>
              <w:spacing w:val="-1"/>
            </w:rPr>
          </w:rPrChange>
        </w:rPr>
        <w:t xml:space="preserve"> </w:t>
      </w:r>
      <w:r w:rsidR="00E470F6" w:rsidRPr="00D25EE3">
        <w:rPr>
          <w:rFonts w:ascii="Arial" w:hAnsi="Arial" w:cs="Arial"/>
          <w:rPrChange w:id="3585" w:author="Worrell, Tyrone C CIV USARMY HQDA ASA ALT (USA)" w:date="2024-09-24T06:42:00Z">
            <w:rPr/>
          </w:rPrChange>
        </w:rPr>
        <w:t>to</w:t>
      </w:r>
      <w:r w:rsidR="00E470F6" w:rsidRPr="00D25EE3">
        <w:rPr>
          <w:rFonts w:ascii="Arial" w:hAnsi="Arial" w:cs="Arial"/>
          <w:spacing w:val="-1"/>
          <w:rPrChange w:id="3586" w:author="Worrell, Tyrone C CIV USARMY HQDA ASA ALT (USA)" w:date="2024-09-24T06:42:00Z">
            <w:rPr>
              <w:spacing w:val="-1"/>
            </w:rPr>
          </w:rPrChange>
        </w:rPr>
        <w:t xml:space="preserve"> </w:t>
      </w:r>
      <w:r w:rsidR="00E470F6" w:rsidRPr="00D25EE3">
        <w:rPr>
          <w:rFonts w:ascii="Arial" w:hAnsi="Arial" w:cs="Arial"/>
          <w:rPrChange w:id="3587" w:author="Worrell, Tyrone C CIV USARMY HQDA ASA ALT (USA)" w:date="2024-09-24T06:42:00Z">
            <w:rPr/>
          </w:rPrChange>
        </w:rPr>
        <w:t>support</w:t>
      </w:r>
      <w:r w:rsidR="00E470F6" w:rsidRPr="00D25EE3">
        <w:rPr>
          <w:rFonts w:ascii="Arial" w:hAnsi="Arial" w:cs="Arial"/>
          <w:spacing w:val="-2"/>
          <w:rPrChange w:id="3588" w:author="Worrell, Tyrone C CIV USARMY HQDA ASA ALT (USA)" w:date="2024-09-24T06:42:00Z">
            <w:rPr>
              <w:spacing w:val="-2"/>
            </w:rPr>
          </w:rPrChange>
        </w:rPr>
        <w:t xml:space="preserve"> </w:t>
      </w:r>
      <w:r w:rsidR="00E470F6" w:rsidRPr="00D25EE3">
        <w:rPr>
          <w:rFonts w:ascii="Arial" w:hAnsi="Arial" w:cs="Arial"/>
          <w:rPrChange w:id="3589" w:author="Worrell, Tyrone C CIV USARMY HQDA ASA ALT (USA)" w:date="2024-09-24T06:42:00Z">
            <w:rPr/>
          </w:rPrChange>
        </w:rPr>
        <w:t>decision-making,</w:t>
      </w:r>
      <w:r w:rsidR="00E470F6" w:rsidRPr="00D25EE3">
        <w:rPr>
          <w:rFonts w:ascii="Arial" w:hAnsi="Arial" w:cs="Arial"/>
          <w:spacing w:val="-1"/>
          <w:rPrChange w:id="3590" w:author="Worrell, Tyrone C CIV USARMY HQDA ASA ALT (USA)" w:date="2024-09-24T06:42:00Z">
            <w:rPr>
              <w:spacing w:val="-1"/>
            </w:rPr>
          </w:rPrChange>
        </w:rPr>
        <w:t xml:space="preserve"> </w:t>
      </w:r>
      <w:r w:rsidR="00E470F6" w:rsidRPr="00D25EE3">
        <w:rPr>
          <w:rFonts w:ascii="Arial" w:hAnsi="Arial" w:cs="Arial"/>
          <w:rPrChange w:id="3591" w:author="Worrell, Tyrone C CIV USARMY HQDA ASA ALT (USA)" w:date="2024-09-24T06:42:00Z">
            <w:rPr/>
          </w:rPrChange>
        </w:rPr>
        <w:t>understand</w:t>
      </w:r>
      <w:r w:rsidR="00E470F6" w:rsidRPr="00D25EE3">
        <w:rPr>
          <w:rFonts w:ascii="Arial" w:hAnsi="Arial" w:cs="Arial"/>
          <w:spacing w:val="-1"/>
          <w:rPrChange w:id="3592" w:author="Worrell, Tyrone C CIV USARMY HQDA ASA ALT (USA)" w:date="2024-09-24T06:42:00Z">
            <w:rPr>
              <w:spacing w:val="-1"/>
            </w:rPr>
          </w:rPrChange>
        </w:rPr>
        <w:t xml:space="preserve"> </w:t>
      </w:r>
      <w:r w:rsidR="00E470F6" w:rsidRPr="00D25EE3">
        <w:rPr>
          <w:rFonts w:ascii="Arial" w:hAnsi="Arial" w:cs="Arial"/>
          <w:rPrChange w:id="3593" w:author="Worrell, Tyrone C CIV USARMY HQDA ASA ALT (USA)" w:date="2024-09-24T06:42:00Z">
            <w:rPr/>
          </w:rPrChange>
        </w:rPr>
        <w:t>how well</w:t>
      </w:r>
      <w:r w:rsidR="00E470F6" w:rsidRPr="00D25EE3">
        <w:rPr>
          <w:rFonts w:ascii="Arial" w:hAnsi="Arial" w:cs="Arial"/>
          <w:spacing w:val="-3"/>
          <w:rPrChange w:id="3594" w:author="Worrell, Tyrone C CIV USARMY HQDA ASA ALT (USA)" w:date="2024-09-24T06:42:00Z">
            <w:rPr>
              <w:spacing w:val="-3"/>
            </w:rPr>
          </w:rPrChange>
        </w:rPr>
        <w:t xml:space="preserve"> </w:t>
      </w:r>
      <w:r w:rsidR="00E470F6" w:rsidRPr="00D25EE3">
        <w:rPr>
          <w:rFonts w:ascii="Arial" w:hAnsi="Arial" w:cs="Arial"/>
          <w:rPrChange w:id="3595" w:author="Worrell, Tyrone C CIV USARMY HQDA ASA ALT (USA)" w:date="2024-09-24T06:42:00Z">
            <w:rPr/>
          </w:rPrChange>
        </w:rPr>
        <w:t>policies</w:t>
      </w:r>
      <w:r w:rsidR="00E470F6" w:rsidRPr="00D25EE3">
        <w:rPr>
          <w:rFonts w:ascii="Arial" w:hAnsi="Arial" w:cs="Arial"/>
          <w:spacing w:val="-4"/>
          <w:rPrChange w:id="3596" w:author="Worrell, Tyrone C CIV USARMY HQDA ASA ALT (USA)" w:date="2024-09-24T06:42:00Z">
            <w:rPr>
              <w:spacing w:val="-4"/>
            </w:rPr>
          </w:rPrChange>
        </w:rPr>
        <w:t xml:space="preserve"> </w:t>
      </w:r>
      <w:r w:rsidR="00E470F6" w:rsidRPr="00D25EE3">
        <w:rPr>
          <w:rFonts w:ascii="Arial" w:hAnsi="Arial" w:cs="Arial"/>
          <w:rPrChange w:id="3597" w:author="Worrell, Tyrone C CIV USARMY HQDA ASA ALT (USA)" w:date="2024-09-24T06:42:00Z">
            <w:rPr/>
          </w:rPrChange>
        </w:rPr>
        <w:t>and</w:t>
      </w:r>
      <w:r w:rsidR="00E470F6" w:rsidRPr="00D25EE3">
        <w:rPr>
          <w:rFonts w:ascii="Arial" w:hAnsi="Arial" w:cs="Arial"/>
          <w:spacing w:val="-3"/>
          <w:rPrChange w:id="3598" w:author="Worrell, Tyrone C CIV USARMY HQDA ASA ALT (USA)" w:date="2024-09-24T06:42:00Z">
            <w:rPr>
              <w:spacing w:val="-3"/>
            </w:rPr>
          </w:rPrChange>
        </w:rPr>
        <w:t xml:space="preserve"> </w:t>
      </w:r>
      <w:r w:rsidR="00E470F6" w:rsidRPr="00D25EE3">
        <w:rPr>
          <w:rFonts w:ascii="Arial" w:hAnsi="Arial" w:cs="Arial"/>
          <w:rPrChange w:id="3599" w:author="Worrell, Tyrone C CIV USARMY HQDA ASA ALT (USA)" w:date="2024-09-24T06:42:00Z">
            <w:rPr/>
          </w:rPrChange>
        </w:rPr>
        <w:t>programs</w:t>
      </w:r>
      <w:r w:rsidR="00E470F6" w:rsidRPr="00D25EE3">
        <w:rPr>
          <w:rFonts w:ascii="Arial" w:hAnsi="Arial" w:cs="Arial"/>
          <w:spacing w:val="-3"/>
          <w:rPrChange w:id="3600" w:author="Worrell, Tyrone C CIV USARMY HQDA ASA ALT (USA)" w:date="2024-09-24T06:42:00Z">
            <w:rPr>
              <w:spacing w:val="-3"/>
            </w:rPr>
          </w:rPrChange>
        </w:rPr>
        <w:t xml:space="preserve"> </w:t>
      </w:r>
      <w:r w:rsidR="00E470F6" w:rsidRPr="00D25EE3">
        <w:rPr>
          <w:rFonts w:ascii="Arial" w:hAnsi="Arial" w:cs="Arial"/>
          <w:rPrChange w:id="3601" w:author="Worrell, Tyrone C CIV USARMY HQDA ASA ALT (USA)" w:date="2024-09-24T06:42:00Z">
            <w:rPr/>
          </w:rPrChange>
        </w:rPr>
        <w:t>are</w:t>
      </w:r>
      <w:r w:rsidR="00E470F6" w:rsidRPr="00D25EE3">
        <w:rPr>
          <w:rFonts w:ascii="Arial" w:hAnsi="Arial" w:cs="Arial"/>
          <w:spacing w:val="-3"/>
          <w:rPrChange w:id="3602" w:author="Worrell, Tyrone C CIV USARMY HQDA ASA ALT (USA)" w:date="2024-09-24T06:42:00Z">
            <w:rPr>
              <w:spacing w:val="-3"/>
            </w:rPr>
          </w:rPrChange>
        </w:rPr>
        <w:t xml:space="preserve"> </w:t>
      </w:r>
      <w:r w:rsidR="00E470F6" w:rsidRPr="00D25EE3">
        <w:rPr>
          <w:rFonts w:ascii="Arial" w:hAnsi="Arial" w:cs="Arial"/>
          <w:rPrChange w:id="3603" w:author="Worrell, Tyrone C CIV USARMY HQDA ASA ALT (USA)" w:date="2024-09-24T06:42:00Z">
            <w:rPr/>
          </w:rPrChange>
        </w:rPr>
        <w:t>working,</w:t>
      </w:r>
      <w:r w:rsidR="00E470F6" w:rsidRPr="00D25EE3">
        <w:rPr>
          <w:rFonts w:ascii="Arial" w:hAnsi="Arial" w:cs="Arial"/>
          <w:spacing w:val="-3"/>
          <w:rPrChange w:id="3604" w:author="Worrell, Tyrone C CIV USARMY HQDA ASA ALT (USA)" w:date="2024-09-24T06:42:00Z">
            <w:rPr>
              <w:spacing w:val="-3"/>
            </w:rPr>
          </w:rPrChange>
        </w:rPr>
        <w:t xml:space="preserve"> </w:t>
      </w:r>
      <w:r w:rsidR="00E470F6" w:rsidRPr="00D25EE3">
        <w:rPr>
          <w:rFonts w:ascii="Arial" w:hAnsi="Arial" w:cs="Arial"/>
          <w:rPrChange w:id="3605" w:author="Worrell, Tyrone C CIV USARMY HQDA ASA ALT (USA)" w:date="2024-09-24T06:42:00Z">
            <w:rPr/>
          </w:rPrChange>
        </w:rPr>
        <w:t>and</w:t>
      </w:r>
      <w:r w:rsidR="00E470F6" w:rsidRPr="00D25EE3">
        <w:rPr>
          <w:rFonts w:ascii="Arial" w:hAnsi="Arial" w:cs="Arial"/>
          <w:spacing w:val="-3"/>
          <w:rPrChange w:id="3606" w:author="Worrell, Tyrone C CIV USARMY HQDA ASA ALT (USA)" w:date="2024-09-24T06:42:00Z">
            <w:rPr>
              <w:spacing w:val="-3"/>
            </w:rPr>
          </w:rPrChange>
        </w:rPr>
        <w:t xml:space="preserve"> </w:t>
      </w:r>
      <w:r w:rsidR="00E470F6" w:rsidRPr="00D25EE3">
        <w:rPr>
          <w:rFonts w:ascii="Arial" w:hAnsi="Arial" w:cs="Arial"/>
          <w:rPrChange w:id="3607" w:author="Worrell, Tyrone C CIV USARMY HQDA ASA ALT (USA)" w:date="2024-09-24T06:42:00Z">
            <w:rPr/>
          </w:rPrChange>
        </w:rPr>
        <w:t>identify</w:t>
      </w:r>
      <w:r w:rsidR="00E470F6" w:rsidRPr="00D25EE3">
        <w:rPr>
          <w:rFonts w:ascii="Arial" w:hAnsi="Arial" w:cs="Arial"/>
          <w:spacing w:val="-3"/>
          <w:rPrChange w:id="3608" w:author="Worrell, Tyrone C CIV USARMY HQDA ASA ALT (USA)" w:date="2024-09-24T06:42:00Z">
            <w:rPr>
              <w:spacing w:val="-3"/>
            </w:rPr>
          </w:rPrChange>
        </w:rPr>
        <w:t xml:space="preserve"> </w:t>
      </w:r>
      <w:r w:rsidR="00E470F6" w:rsidRPr="00D25EE3">
        <w:rPr>
          <w:rFonts w:ascii="Arial" w:hAnsi="Arial" w:cs="Arial"/>
          <w:rPrChange w:id="3609" w:author="Worrell, Tyrone C CIV USARMY HQDA ASA ALT (USA)" w:date="2024-09-24T06:42:00Z">
            <w:rPr/>
          </w:rPrChange>
        </w:rPr>
        <w:t>or</w:t>
      </w:r>
      <w:r w:rsidR="00E470F6" w:rsidRPr="00D25EE3">
        <w:rPr>
          <w:rFonts w:ascii="Arial" w:hAnsi="Arial" w:cs="Arial"/>
          <w:spacing w:val="-3"/>
          <w:rPrChange w:id="3610" w:author="Worrell, Tyrone C CIV USARMY HQDA ASA ALT (USA)" w:date="2024-09-24T06:42:00Z">
            <w:rPr>
              <w:spacing w:val="-3"/>
            </w:rPr>
          </w:rPrChange>
        </w:rPr>
        <w:t xml:space="preserve"> </w:t>
      </w:r>
      <w:r w:rsidR="00E470F6" w:rsidRPr="00D25EE3">
        <w:rPr>
          <w:rFonts w:ascii="Arial" w:hAnsi="Arial" w:cs="Arial"/>
          <w:rPrChange w:id="3611" w:author="Worrell, Tyrone C CIV USARMY HQDA ASA ALT (USA)" w:date="2024-09-24T06:42:00Z">
            <w:rPr/>
          </w:rPrChange>
        </w:rPr>
        <w:t>promote</w:t>
      </w:r>
      <w:r w:rsidR="00E470F6" w:rsidRPr="00D25EE3">
        <w:rPr>
          <w:rFonts w:ascii="Arial" w:hAnsi="Arial" w:cs="Arial"/>
          <w:spacing w:val="-3"/>
          <w:rPrChange w:id="3612" w:author="Worrell, Tyrone C CIV USARMY HQDA ASA ALT (USA)" w:date="2024-09-24T06:42:00Z">
            <w:rPr>
              <w:spacing w:val="-3"/>
            </w:rPr>
          </w:rPrChange>
        </w:rPr>
        <w:t xml:space="preserve"> </w:t>
      </w:r>
      <w:r w:rsidR="00E470F6" w:rsidRPr="00D25EE3">
        <w:rPr>
          <w:rFonts w:ascii="Arial" w:hAnsi="Arial" w:cs="Arial"/>
          <w:rPrChange w:id="3613" w:author="Worrell, Tyrone C CIV USARMY HQDA ASA ALT (USA)" w:date="2024-09-24T06:42:00Z">
            <w:rPr/>
          </w:rPrChange>
        </w:rPr>
        <w:t>possible</w:t>
      </w:r>
      <w:r w:rsidR="00E470F6" w:rsidRPr="00D25EE3">
        <w:rPr>
          <w:rFonts w:ascii="Arial" w:hAnsi="Arial" w:cs="Arial"/>
          <w:spacing w:val="-3"/>
          <w:rPrChange w:id="3614" w:author="Worrell, Tyrone C CIV USARMY HQDA ASA ALT (USA)" w:date="2024-09-24T06:42:00Z">
            <w:rPr>
              <w:spacing w:val="-3"/>
            </w:rPr>
          </w:rPrChange>
        </w:rPr>
        <w:t xml:space="preserve"> </w:t>
      </w:r>
      <w:r w:rsidR="00E470F6" w:rsidRPr="00D25EE3">
        <w:rPr>
          <w:rFonts w:ascii="Arial" w:hAnsi="Arial" w:cs="Arial"/>
          <w:rPrChange w:id="3615" w:author="Worrell, Tyrone C CIV USARMY HQDA ASA ALT (USA)" w:date="2024-09-24T06:42:00Z">
            <w:rPr/>
          </w:rPrChange>
        </w:rPr>
        <w:t>changes</w:t>
      </w:r>
      <w:r w:rsidR="00E470F6" w:rsidRPr="00D25EE3">
        <w:rPr>
          <w:rFonts w:ascii="Arial" w:hAnsi="Arial" w:cs="Arial"/>
          <w:spacing w:val="-4"/>
          <w:rPrChange w:id="3616" w:author="Worrell, Tyrone C CIV USARMY HQDA ASA ALT (USA)" w:date="2024-09-24T06:42:00Z">
            <w:rPr>
              <w:spacing w:val="-4"/>
            </w:rPr>
          </w:rPrChange>
        </w:rPr>
        <w:t xml:space="preserve"> </w:t>
      </w:r>
      <w:r w:rsidR="00E470F6" w:rsidRPr="00D25EE3">
        <w:rPr>
          <w:rFonts w:ascii="Arial" w:hAnsi="Arial" w:cs="Arial"/>
          <w:rPrChange w:id="3617" w:author="Worrell, Tyrone C CIV USARMY HQDA ASA ALT (USA)" w:date="2024-09-24T06:42:00Z">
            <w:rPr/>
          </w:rPrChange>
        </w:rPr>
        <w:t>that</w:t>
      </w:r>
      <w:r w:rsidR="00E470F6" w:rsidRPr="00D25EE3">
        <w:rPr>
          <w:rFonts w:ascii="Arial" w:hAnsi="Arial" w:cs="Arial"/>
          <w:spacing w:val="-3"/>
          <w:rPrChange w:id="3618" w:author="Worrell, Tyrone C CIV USARMY HQDA ASA ALT (USA)" w:date="2024-09-24T06:42:00Z">
            <w:rPr>
              <w:spacing w:val="-3"/>
            </w:rPr>
          </w:rPrChange>
        </w:rPr>
        <w:t xml:space="preserve"> </w:t>
      </w:r>
      <w:r w:rsidR="00E470F6" w:rsidRPr="00D25EE3">
        <w:rPr>
          <w:rFonts w:ascii="Arial" w:hAnsi="Arial" w:cs="Arial"/>
          <w:rPrChange w:id="3619" w:author="Worrell, Tyrone C CIV USARMY HQDA ASA ALT (USA)" w:date="2024-09-24T06:42:00Z">
            <w:rPr/>
          </w:rPrChange>
        </w:rPr>
        <w:t xml:space="preserve">improve </w:t>
      </w:r>
      <w:r w:rsidR="00E470F6" w:rsidRPr="00D25EE3">
        <w:rPr>
          <w:rFonts w:ascii="Arial" w:hAnsi="Arial" w:cs="Arial"/>
          <w:spacing w:val="-2"/>
          <w:rPrChange w:id="3620" w:author="Worrell, Tyrone C CIV USARMY HQDA ASA ALT (USA)" w:date="2024-09-24T06:42:00Z">
            <w:rPr>
              <w:spacing w:val="-2"/>
            </w:rPr>
          </w:rPrChange>
        </w:rPr>
        <w:t>performance.</w:t>
      </w:r>
    </w:p>
    <w:p w14:paraId="3A98B9DA" w14:textId="77777777" w:rsidR="00E470F6" w:rsidRPr="00D25EE3" w:rsidRDefault="00E470F6" w:rsidP="00E470F6">
      <w:pPr>
        <w:pStyle w:val="Heading1"/>
        <w:spacing w:before="240"/>
        <w:ind w:left="119"/>
        <w:rPr>
          <w:rFonts w:ascii="Arial" w:hAnsi="Arial" w:cs="Arial"/>
          <w:rPrChange w:id="3621" w:author="Worrell, Tyrone C CIV USARMY HQDA ASA ALT (USA)" w:date="2024-09-24T06:42:00Z">
            <w:rPr/>
          </w:rPrChange>
        </w:rPr>
      </w:pPr>
      <w:bookmarkStart w:id="3622" w:name="CC-501__HCA_Responsibilities."/>
      <w:bookmarkStart w:id="3623" w:name="_bookmark21"/>
      <w:bookmarkEnd w:id="3622"/>
      <w:bookmarkEnd w:id="3623"/>
      <w:r w:rsidRPr="00D25EE3">
        <w:rPr>
          <w:rFonts w:ascii="Arial" w:hAnsi="Arial" w:cs="Arial"/>
          <w:rPrChange w:id="3624" w:author="Worrell, Tyrone C CIV USARMY HQDA ASA ALT (USA)" w:date="2024-09-24T06:42:00Z">
            <w:rPr/>
          </w:rPrChange>
        </w:rPr>
        <w:t>CC-501</w:t>
      </w:r>
      <w:r w:rsidRPr="00D25EE3">
        <w:rPr>
          <w:rFonts w:ascii="Arial" w:hAnsi="Arial" w:cs="Arial"/>
          <w:spacing w:val="57"/>
          <w:rPrChange w:id="3625" w:author="Worrell, Tyrone C CIV USARMY HQDA ASA ALT (USA)" w:date="2024-09-24T06:42:00Z">
            <w:rPr>
              <w:spacing w:val="57"/>
            </w:rPr>
          </w:rPrChange>
        </w:rPr>
        <w:t xml:space="preserve"> </w:t>
      </w:r>
      <w:r w:rsidRPr="00D25EE3">
        <w:rPr>
          <w:rFonts w:ascii="Arial" w:hAnsi="Arial" w:cs="Arial"/>
          <w:rPrChange w:id="3626" w:author="Worrell, Tyrone C CIV USARMY HQDA ASA ALT (USA)" w:date="2024-09-24T06:42:00Z">
            <w:rPr/>
          </w:rPrChange>
        </w:rPr>
        <w:t>HCA</w:t>
      </w:r>
      <w:r w:rsidRPr="00D25EE3">
        <w:rPr>
          <w:rFonts w:ascii="Arial" w:hAnsi="Arial" w:cs="Arial"/>
          <w:spacing w:val="-1"/>
          <w:rPrChange w:id="3627" w:author="Worrell, Tyrone C CIV USARMY HQDA ASA ALT (USA)" w:date="2024-09-24T06:42:00Z">
            <w:rPr>
              <w:spacing w:val="-1"/>
            </w:rPr>
          </w:rPrChange>
        </w:rPr>
        <w:t xml:space="preserve"> </w:t>
      </w:r>
      <w:r w:rsidRPr="00D25EE3">
        <w:rPr>
          <w:rFonts w:ascii="Arial" w:hAnsi="Arial" w:cs="Arial"/>
          <w:spacing w:val="-2"/>
          <w:rPrChange w:id="3628" w:author="Worrell, Tyrone C CIV USARMY HQDA ASA ALT (USA)" w:date="2024-09-24T06:42:00Z">
            <w:rPr>
              <w:spacing w:val="-2"/>
            </w:rPr>
          </w:rPrChange>
        </w:rPr>
        <w:t>Responsibilities.</w:t>
      </w:r>
    </w:p>
    <w:p w14:paraId="101EADC0" w14:textId="77777777" w:rsidR="00E470F6" w:rsidRPr="00D25EE3" w:rsidRDefault="00E470F6" w:rsidP="00E470F6">
      <w:pPr>
        <w:pStyle w:val="BodyText"/>
        <w:spacing w:before="5"/>
        <w:rPr>
          <w:rFonts w:ascii="Arial" w:hAnsi="Arial" w:cs="Arial"/>
          <w:b/>
          <w:rPrChange w:id="3629" w:author="Worrell, Tyrone C CIV USARMY HQDA ASA ALT (USA)" w:date="2024-09-24T06:42:00Z">
            <w:rPr>
              <w:b/>
            </w:rPr>
          </w:rPrChange>
        </w:rPr>
      </w:pPr>
    </w:p>
    <w:p w14:paraId="03FC5228" w14:textId="77777777" w:rsidR="00E470F6" w:rsidRPr="00D25EE3" w:rsidRDefault="00E470F6" w:rsidP="00E470F6">
      <w:pPr>
        <w:pStyle w:val="BodyText"/>
        <w:ind w:left="119"/>
        <w:rPr>
          <w:rFonts w:ascii="Arial" w:hAnsi="Arial" w:cs="Arial"/>
          <w:rPrChange w:id="3630" w:author="Worrell, Tyrone C CIV USARMY HQDA ASA ALT (USA)" w:date="2024-09-24T06:42:00Z">
            <w:rPr/>
          </w:rPrChange>
        </w:rPr>
      </w:pPr>
      <w:r w:rsidRPr="00D25EE3">
        <w:rPr>
          <w:rFonts w:ascii="Arial" w:hAnsi="Arial" w:cs="Arial"/>
          <w:rPrChange w:id="3631" w:author="Worrell, Tyrone C CIV USARMY HQDA ASA ALT (USA)" w:date="2024-09-24T06:42:00Z">
            <w:rPr/>
          </w:rPrChange>
        </w:rPr>
        <w:t>The</w:t>
      </w:r>
      <w:r w:rsidRPr="00D25EE3">
        <w:rPr>
          <w:rFonts w:ascii="Arial" w:hAnsi="Arial" w:cs="Arial"/>
          <w:spacing w:val="-2"/>
          <w:rPrChange w:id="3632" w:author="Worrell, Tyrone C CIV USARMY HQDA ASA ALT (USA)" w:date="2024-09-24T06:42:00Z">
            <w:rPr>
              <w:spacing w:val="-2"/>
            </w:rPr>
          </w:rPrChange>
        </w:rPr>
        <w:t xml:space="preserve"> </w:t>
      </w:r>
      <w:r w:rsidRPr="00D25EE3">
        <w:rPr>
          <w:rFonts w:ascii="Arial" w:hAnsi="Arial" w:cs="Arial"/>
          <w:rPrChange w:id="3633" w:author="Worrell, Tyrone C CIV USARMY HQDA ASA ALT (USA)" w:date="2024-09-24T06:42:00Z">
            <w:rPr/>
          </w:rPrChange>
        </w:rPr>
        <w:t>HCA’s</w:t>
      </w:r>
      <w:r w:rsidRPr="00D25EE3">
        <w:rPr>
          <w:rFonts w:ascii="Arial" w:hAnsi="Arial" w:cs="Arial"/>
          <w:spacing w:val="-1"/>
          <w:rPrChange w:id="3634" w:author="Worrell, Tyrone C CIV USARMY HQDA ASA ALT (USA)" w:date="2024-09-24T06:42:00Z">
            <w:rPr>
              <w:spacing w:val="-1"/>
            </w:rPr>
          </w:rPrChange>
        </w:rPr>
        <w:t xml:space="preserve"> </w:t>
      </w:r>
      <w:r w:rsidRPr="00D25EE3">
        <w:rPr>
          <w:rFonts w:ascii="Arial" w:hAnsi="Arial" w:cs="Arial"/>
          <w:rPrChange w:id="3635" w:author="Worrell, Tyrone C CIV USARMY HQDA ASA ALT (USA)" w:date="2024-09-24T06:42:00Z">
            <w:rPr/>
          </w:rPrChange>
        </w:rPr>
        <w:t>annual</w:t>
      </w:r>
      <w:r w:rsidRPr="00D25EE3">
        <w:rPr>
          <w:rFonts w:ascii="Arial" w:hAnsi="Arial" w:cs="Arial"/>
          <w:spacing w:val="-2"/>
          <w:rPrChange w:id="3636" w:author="Worrell, Tyrone C CIV USARMY HQDA ASA ALT (USA)" w:date="2024-09-24T06:42:00Z">
            <w:rPr>
              <w:spacing w:val="-2"/>
            </w:rPr>
          </w:rPrChange>
        </w:rPr>
        <w:t xml:space="preserve"> </w:t>
      </w:r>
      <w:r w:rsidRPr="00D25EE3">
        <w:rPr>
          <w:rFonts w:ascii="Arial" w:hAnsi="Arial" w:cs="Arial"/>
          <w:rPrChange w:id="3637" w:author="Worrell, Tyrone C CIV USARMY HQDA ASA ALT (USA)" w:date="2024-09-24T06:42:00Z">
            <w:rPr/>
          </w:rPrChange>
        </w:rPr>
        <w:t>SHR</w:t>
      </w:r>
      <w:r w:rsidRPr="00D25EE3">
        <w:rPr>
          <w:rFonts w:ascii="Arial" w:hAnsi="Arial" w:cs="Arial"/>
          <w:spacing w:val="-3"/>
          <w:rPrChange w:id="3638" w:author="Worrell, Tyrone C CIV USARMY HQDA ASA ALT (USA)" w:date="2024-09-24T06:42:00Z">
            <w:rPr>
              <w:spacing w:val="-3"/>
            </w:rPr>
          </w:rPrChange>
        </w:rPr>
        <w:t xml:space="preserve"> </w:t>
      </w:r>
      <w:r w:rsidRPr="00D25EE3">
        <w:rPr>
          <w:rFonts w:ascii="Arial" w:hAnsi="Arial" w:cs="Arial"/>
          <w:rPrChange w:id="3639" w:author="Worrell, Tyrone C CIV USARMY HQDA ASA ALT (USA)" w:date="2024-09-24T06:42:00Z">
            <w:rPr/>
          </w:rPrChange>
        </w:rPr>
        <w:t>is</w:t>
      </w:r>
      <w:r w:rsidRPr="00D25EE3">
        <w:rPr>
          <w:rFonts w:ascii="Arial" w:hAnsi="Arial" w:cs="Arial"/>
          <w:spacing w:val="-2"/>
          <w:rPrChange w:id="3640" w:author="Worrell, Tyrone C CIV USARMY HQDA ASA ALT (USA)" w:date="2024-09-24T06:42:00Z">
            <w:rPr>
              <w:spacing w:val="-2"/>
            </w:rPr>
          </w:rPrChange>
        </w:rPr>
        <w:t xml:space="preserve"> </w:t>
      </w:r>
      <w:r w:rsidRPr="00D25EE3">
        <w:rPr>
          <w:rFonts w:ascii="Arial" w:hAnsi="Arial" w:cs="Arial"/>
          <w:rPrChange w:id="3641" w:author="Worrell, Tyrone C CIV USARMY HQDA ASA ALT (USA)" w:date="2024-09-24T06:42:00Z">
            <w:rPr/>
          </w:rPrChange>
        </w:rPr>
        <w:t>a</w:t>
      </w:r>
      <w:r w:rsidRPr="00D25EE3">
        <w:rPr>
          <w:rFonts w:ascii="Arial" w:hAnsi="Arial" w:cs="Arial"/>
          <w:spacing w:val="-2"/>
          <w:rPrChange w:id="3642" w:author="Worrell, Tyrone C CIV USARMY HQDA ASA ALT (USA)" w:date="2024-09-24T06:42:00Z">
            <w:rPr>
              <w:spacing w:val="-2"/>
            </w:rPr>
          </w:rPrChange>
        </w:rPr>
        <w:t xml:space="preserve"> </w:t>
      </w:r>
      <w:r w:rsidRPr="00D25EE3">
        <w:rPr>
          <w:rFonts w:ascii="Arial" w:hAnsi="Arial" w:cs="Arial"/>
          <w:rPrChange w:id="3643" w:author="Worrell, Tyrone C CIV USARMY HQDA ASA ALT (USA)" w:date="2024-09-24T06:42:00Z">
            <w:rPr/>
          </w:rPrChange>
        </w:rPr>
        <w:t>key</w:t>
      </w:r>
      <w:r w:rsidRPr="00D25EE3">
        <w:rPr>
          <w:rFonts w:ascii="Arial" w:hAnsi="Arial" w:cs="Arial"/>
          <w:spacing w:val="-4"/>
          <w:rPrChange w:id="3644" w:author="Worrell, Tyrone C CIV USARMY HQDA ASA ALT (USA)" w:date="2024-09-24T06:42:00Z">
            <w:rPr>
              <w:spacing w:val="-4"/>
            </w:rPr>
          </w:rPrChange>
        </w:rPr>
        <w:t xml:space="preserve"> </w:t>
      </w:r>
      <w:r w:rsidRPr="00D25EE3">
        <w:rPr>
          <w:rFonts w:ascii="Arial" w:hAnsi="Arial" w:cs="Arial"/>
          <w:rPrChange w:id="3645" w:author="Worrell, Tyrone C CIV USARMY HQDA ASA ALT (USA)" w:date="2024-09-24T06:42:00Z">
            <w:rPr/>
          </w:rPrChange>
        </w:rPr>
        <w:t>input</w:t>
      </w:r>
      <w:r w:rsidRPr="00D25EE3">
        <w:rPr>
          <w:rFonts w:ascii="Arial" w:hAnsi="Arial" w:cs="Arial"/>
          <w:spacing w:val="-2"/>
          <w:rPrChange w:id="3646" w:author="Worrell, Tyrone C CIV USARMY HQDA ASA ALT (USA)" w:date="2024-09-24T06:42:00Z">
            <w:rPr>
              <w:spacing w:val="-2"/>
            </w:rPr>
          </w:rPrChange>
        </w:rPr>
        <w:t xml:space="preserve"> </w:t>
      </w:r>
      <w:r w:rsidRPr="00D25EE3">
        <w:rPr>
          <w:rFonts w:ascii="Arial" w:hAnsi="Arial" w:cs="Arial"/>
          <w:rPrChange w:id="3647" w:author="Worrell, Tyrone C CIV USARMY HQDA ASA ALT (USA)" w:date="2024-09-24T06:42:00Z">
            <w:rPr/>
          </w:rPrChange>
        </w:rPr>
        <w:t>to</w:t>
      </w:r>
      <w:r w:rsidRPr="00D25EE3">
        <w:rPr>
          <w:rFonts w:ascii="Arial" w:hAnsi="Arial" w:cs="Arial"/>
          <w:spacing w:val="-2"/>
          <w:rPrChange w:id="3648" w:author="Worrell, Tyrone C CIV USARMY HQDA ASA ALT (USA)" w:date="2024-09-24T06:42:00Z">
            <w:rPr>
              <w:spacing w:val="-2"/>
            </w:rPr>
          </w:rPrChange>
        </w:rPr>
        <w:t xml:space="preserve"> </w:t>
      </w:r>
      <w:r w:rsidRPr="00D25EE3">
        <w:rPr>
          <w:rFonts w:ascii="Arial" w:hAnsi="Arial" w:cs="Arial"/>
          <w:rPrChange w:id="3649" w:author="Worrell, Tyrone C CIV USARMY HQDA ASA ALT (USA)" w:date="2024-09-24T06:42:00Z">
            <w:rPr/>
          </w:rPrChange>
        </w:rPr>
        <w:t>the</w:t>
      </w:r>
      <w:r w:rsidRPr="00D25EE3">
        <w:rPr>
          <w:rFonts w:ascii="Arial" w:hAnsi="Arial" w:cs="Arial"/>
          <w:spacing w:val="-2"/>
          <w:rPrChange w:id="3650" w:author="Worrell, Tyrone C CIV USARMY HQDA ASA ALT (USA)" w:date="2024-09-24T06:42:00Z">
            <w:rPr>
              <w:spacing w:val="-2"/>
            </w:rPr>
          </w:rPrChange>
        </w:rPr>
        <w:t xml:space="preserve"> </w:t>
      </w:r>
      <w:r w:rsidRPr="00D25EE3">
        <w:rPr>
          <w:rFonts w:ascii="Arial" w:hAnsi="Arial" w:cs="Arial"/>
          <w:rPrChange w:id="3651" w:author="Worrell, Tyrone C CIV USARMY HQDA ASA ALT (USA)" w:date="2024-09-24T06:42:00Z">
            <w:rPr/>
          </w:rPrChange>
        </w:rPr>
        <w:t>ACE</w:t>
      </w:r>
      <w:r w:rsidRPr="00D25EE3">
        <w:rPr>
          <w:rFonts w:ascii="Arial" w:hAnsi="Arial" w:cs="Arial"/>
          <w:spacing w:val="-3"/>
          <w:rPrChange w:id="3652" w:author="Worrell, Tyrone C CIV USARMY HQDA ASA ALT (USA)" w:date="2024-09-24T06:42:00Z">
            <w:rPr>
              <w:spacing w:val="-3"/>
            </w:rPr>
          </w:rPrChange>
        </w:rPr>
        <w:t xml:space="preserve"> </w:t>
      </w:r>
      <w:r w:rsidRPr="00D25EE3">
        <w:rPr>
          <w:rFonts w:ascii="Arial" w:hAnsi="Arial" w:cs="Arial"/>
          <w:rPrChange w:id="3653" w:author="Worrell, Tyrone C CIV USARMY HQDA ASA ALT (USA)" w:date="2024-09-24T06:42:00Z">
            <w:rPr/>
          </w:rPrChange>
        </w:rPr>
        <w:t>Annual</w:t>
      </w:r>
      <w:r w:rsidRPr="00D25EE3">
        <w:rPr>
          <w:rFonts w:ascii="Arial" w:hAnsi="Arial" w:cs="Arial"/>
          <w:spacing w:val="-2"/>
          <w:rPrChange w:id="3654" w:author="Worrell, Tyrone C CIV USARMY HQDA ASA ALT (USA)" w:date="2024-09-24T06:42:00Z">
            <w:rPr>
              <w:spacing w:val="-2"/>
            </w:rPr>
          </w:rPrChange>
        </w:rPr>
        <w:t xml:space="preserve"> </w:t>
      </w:r>
      <w:r w:rsidRPr="00D25EE3">
        <w:rPr>
          <w:rFonts w:ascii="Arial" w:hAnsi="Arial" w:cs="Arial"/>
          <w:rPrChange w:id="3655" w:author="Worrell, Tyrone C CIV USARMY HQDA ASA ALT (USA)" w:date="2024-09-24T06:42:00Z">
            <w:rPr/>
          </w:rPrChange>
        </w:rPr>
        <w:t>SHR.</w:t>
      </w:r>
      <w:r w:rsidRPr="00D25EE3">
        <w:rPr>
          <w:rFonts w:ascii="Arial" w:hAnsi="Arial" w:cs="Arial"/>
          <w:spacing w:val="40"/>
          <w:rPrChange w:id="3656" w:author="Worrell, Tyrone C CIV USARMY HQDA ASA ALT (USA)" w:date="2024-09-24T06:42:00Z">
            <w:rPr>
              <w:spacing w:val="40"/>
            </w:rPr>
          </w:rPrChange>
        </w:rPr>
        <w:t xml:space="preserve"> </w:t>
      </w:r>
      <w:r w:rsidRPr="00D25EE3">
        <w:rPr>
          <w:rFonts w:ascii="Arial" w:hAnsi="Arial" w:cs="Arial"/>
          <w:rPrChange w:id="3657" w:author="Worrell, Tyrone C CIV USARMY HQDA ASA ALT (USA)" w:date="2024-09-24T06:42:00Z">
            <w:rPr/>
          </w:rPrChange>
        </w:rPr>
        <w:t>HCAs</w:t>
      </w:r>
      <w:r w:rsidRPr="00D25EE3">
        <w:rPr>
          <w:rFonts w:ascii="Arial" w:hAnsi="Arial" w:cs="Arial"/>
          <w:spacing w:val="-2"/>
          <w:rPrChange w:id="3658" w:author="Worrell, Tyrone C CIV USARMY HQDA ASA ALT (USA)" w:date="2024-09-24T06:42:00Z">
            <w:rPr>
              <w:spacing w:val="-2"/>
            </w:rPr>
          </w:rPrChange>
        </w:rPr>
        <w:t xml:space="preserve"> </w:t>
      </w:r>
      <w:r w:rsidRPr="00D25EE3">
        <w:rPr>
          <w:rFonts w:ascii="Arial" w:hAnsi="Arial" w:cs="Arial"/>
          <w:rPrChange w:id="3659" w:author="Worrell, Tyrone C CIV USARMY HQDA ASA ALT (USA)" w:date="2024-09-24T06:42:00Z">
            <w:rPr/>
          </w:rPrChange>
        </w:rPr>
        <w:t>shall</w:t>
      </w:r>
      <w:r w:rsidRPr="00D25EE3">
        <w:rPr>
          <w:rFonts w:ascii="Arial" w:hAnsi="Arial" w:cs="Arial"/>
          <w:spacing w:val="-2"/>
          <w:rPrChange w:id="3660" w:author="Worrell, Tyrone C CIV USARMY HQDA ASA ALT (USA)" w:date="2024-09-24T06:42:00Z">
            <w:rPr>
              <w:spacing w:val="-2"/>
            </w:rPr>
          </w:rPrChange>
        </w:rPr>
        <w:t xml:space="preserve"> </w:t>
      </w:r>
      <w:r w:rsidRPr="00D25EE3">
        <w:rPr>
          <w:rFonts w:ascii="Arial" w:hAnsi="Arial" w:cs="Arial"/>
          <w:rPrChange w:id="3661" w:author="Worrell, Tyrone C CIV USARMY HQDA ASA ALT (USA)" w:date="2024-09-24T06:42:00Z">
            <w:rPr/>
          </w:rPrChange>
        </w:rPr>
        <w:t>provide</w:t>
      </w:r>
      <w:r w:rsidRPr="00D25EE3">
        <w:rPr>
          <w:rFonts w:ascii="Arial" w:hAnsi="Arial" w:cs="Arial"/>
          <w:spacing w:val="-3"/>
          <w:rPrChange w:id="3662" w:author="Worrell, Tyrone C CIV USARMY HQDA ASA ALT (USA)" w:date="2024-09-24T06:42:00Z">
            <w:rPr>
              <w:spacing w:val="-3"/>
            </w:rPr>
          </w:rPrChange>
        </w:rPr>
        <w:t xml:space="preserve"> </w:t>
      </w:r>
      <w:r w:rsidRPr="00D25EE3">
        <w:rPr>
          <w:rFonts w:ascii="Arial" w:hAnsi="Arial" w:cs="Arial"/>
          <w:rPrChange w:id="3663" w:author="Worrell, Tyrone C CIV USARMY HQDA ASA ALT (USA)" w:date="2024-09-24T06:42:00Z">
            <w:rPr/>
          </w:rPrChange>
        </w:rPr>
        <w:t>to</w:t>
      </w:r>
      <w:r w:rsidRPr="00D25EE3">
        <w:rPr>
          <w:rFonts w:ascii="Arial" w:hAnsi="Arial" w:cs="Arial"/>
          <w:spacing w:val="-2"/>
          <w:rPrChange w:id="3664" w:author="Worrell, Tyrone C CIV USARMY HQDA ASA ALT (USA)" w:date="2024-09-24T06:42:00Z">
            <w:rPr>
              <w:spacing w:val="-2"/>
            </w:rPr>
          </w:rPrChange>
        </w:rPr>
        <w:t xml:space="preserve"> </w:t>
      </w:r>
      <w:r w:rsidRPr="00D25EE3">
        <w:rPr>
          <w:rFonts w:ascii="Arial" w:hAnsi="Arial" w:cs="Arial"/>
          <w:rPrChange w:id="3665" w:author="Worrell, Tyrone C CIV USARMY HQDA ASA ALT (USA)" w:date="2024-09-24T06:42:00Z">
            <w:rPr/>
          </w:rPrChange>
        </w:rPr>
        <w:t>the</w:t>
      </w:r>
      <w:r w:rsidRPr="00D25EE3">
        <w:rPr>
          <w:rFonts w:ascii="Arial" w:hAnsi="Arial" w:cs="Arial"/>
          <w:spacing w:val="-2"/>
          <w:rPrChange w:id="3666" w:author="Worrell, Tyrone C CIV USARMY HQDA ASA ALT (USA)" w:date="2024-09-24T06:42:00Z">
            <w:rPr>
              <w:spacing w:val="-2"/>
            </w:rPr>
          </w:rPrChange>
        </w:rPr>
        <w:t xml:space="preserve"> </w:t>
      </w:r>
      <w:r w:rsidRPr="00D25EE3">
        <w:rPr>
          <w:rFonts w:ascii="Arial" w:hAnsi="Arial" w:cs="Arial"/>
          <w:rPrChange w:id="3667" w:author="Worrell, Tyrone C CIV USARMY HQDA ASA ALT (USA)" w:date="2024-09-24T06:42:00Z">
            <w:rPr/>
          </w:rPrChange>
        </w:rPr>
        <w:t>PI/O Directorate an annual SHR for their organization, to include copies of all PMR reports and associated analyses of subordinate contracting offices, no later than 31 October, annually.</w:t>
      </w:r>
    </w:p>
    <w:p w14:paraId="01E86CE0" w14:textId="77777777" w:rsidR="00E470F6" w:rsidRPr="00D25EE3" w:rsidRDefault="00E470F6" w:rsidP="00E470F6">
      <w:pPr>
        <w:pStyle w:val="Heading1"/>
        <w:spacing w:before="240"/>
        <w:ind w:left="119"/>
        <w:rPr>
          <w:rFonts w:ascii="Arial" w:hAnsi="Arial" w:cs="Arial"/>
          <w:rPrChange w:id="3668" w:author="Worrell, Tyrone C CIV USARMY HQDA ASA ALT (USA)" w:date="2024-09-24T06:42:00Z">
            <w:rPr/>
          </w:rPrChange>
        </w:rPr>
      </w:pPr>
      <w:bookmarkStart w:id="3669" w:name="CC-502__ODASA(P)_Responsibilities."/>
      <w:bookmarkStart w:id="3670" w:name="_bookmark22"/>
      <w:bookmarkEnd w:id="3669"/>
      <w:bookmarkEnd w:id="3670"/>
      <w:r w:rsidRPr="00D25EE3">
        <w:rPr>
          <w:rFonts w:ascii="Arial" w:hAnsi="Arial" w:cs="Arial"/>
          <w:rPrChange w:id="3671" w:author="Worrell, Tyrone C CIV USARMY HQDA ASA ALT (USA)" w:date="2024-09-24T06:42:00Z">
            <w:rPr/>
          </w:rPrChange>
        </w:rPr>
        <w:t>CC-502</w:t>
      </w:r>
      <w:r w:rsidRPr="00D25EE3">
        <w:rPr>
          <w:rFonts w:ascii="Arial" w:hAnsi="Arial" w:cs="Arial"/>
          <w:spacing w:val="56"/>
          <w:rPrChange w:id="3672" w:author="Worrell, Tyrone C CIV USARMY HQDA ASA ALT (USA)" w:date="2024-09-24T06:42:00Z">
            <w:rPr>
              <w:spacing w:val="56"/>
            </w:rPr>
          </w:rPrChange>
        </w:rPr>
        <w:t xml:space="preserve"> </w:t>
      </w:r>
      <w:r w:rsidRPr="00D25EE3">
        <w:rPr>
          <w:rFonts w:ascii="Arial" w:hAnsi="Arial" w:cs="Arial"/>
          <w:rPrChange w:id="3673" w:author="Worrell, Tyrone C CIV USARMY HQDA ASA ALT (USA)" w:date="2024-09-24T06:42:00Z">
            <w:rPr/>
          </w:rPrChange>
        </w:rPr>
        <w:t>ODASA(P)</w:t>
      </w:r>
      <w:r w:rsidRPr="00D25EE3">
        <w:rPr>
          <w:rFonts w:ascii="Arial" w:hAnsi="Arial" w:cs="Arial"/>
          <w:spacing w:val="-2"/>
          <w:rPrChange w:id="3674" w:author="Worrell, Tyrone C CIV USARMY HQDA ASA ALT (USA)" w:date="2024-09-24T06:42:00Z">
            <w:rPr>
              <w:spacing w:val="-2"/>
            </w:rPr>
          </w:rPrChange>
        </w:rPr>
        <w:t xml:space="preserve"> Responsibilities.</w:t>
      </w:r>
    </w:p>
    <w:p w14:paraId="4CA58486" w14:textId="77777777" w:rsidR="00E470F6" w:rsidRPr="00D25EE3" w:rsidRDefault="00E470F6" w:rsidP="00E470F6">
      <w:pPr>
        <w:pStyle w:val="BodyText"/>
        <w:spacing w:before="6"/>
        <w:rPr>
          <w:rFonts w:ascii="Arial" w:hAnsi="Arial" w:cs="Arial"/>
          <w:b/>
          <w:rPrChange w:id="3675" w:author="Worrell, Tyrone C CIV USARMY HQDA ASA ALT (USA)" w:date="2024-09-24T06:42:00Z">
            <w:rPr>
              <w:b/>
            </w:rPr>
          </w:rPrChange>
        </w:rPr>
      </w:pPr>
    </w:p>
    <w:p w14:paraId="04D9D689" w14:textId="77777777" w:rsidR="00E470F6" w:rsidRPr="00D25EE3" w:rsidRDefault="00E470F6" w:rsidP="00E470F6">
      <w:pPr>
        <w:pStyle w:val="BodyText"/>
        <w:spacing w:line="276" w:lineRule="auto"/>
        <w:ind w:left="119" w:right="173"/>
        <w:rPr>
          <w:rFonts w:ascii="Arial" w:hAnsi="Arial" w:cs="Arial"/>
          <w:rPrChange w:id="3676" w:author="Worrell, Tyrone C CIV USARMY HQDA ASA ALT (USA)" w:date="2024-09-24T06:42:00Z">
            <w:rPr/>
          </w:rPrChange>
        </w:rPr>
      </w:pPr>
      <w:r w:rsidRPr="00D25EE3">
        <w:rPr>
          <w:rFonts w:ascii="Arial" w:hAnsi="Arial" w:cs="Arial"/>
          <w:rPrChange w:id="3677" w:author="Worrell, Tyrone C CIV USARMY HQDA ASA ALT (USA)" w:date="2024-09-24T06:42:00Z">
            <w:rPr/>
          </w:rPrChange>
        </w:rPr>
        <w:t>The</w:t>
      </w:r>
      <w:r w:rsidRPr="00D25EE3">
        <w:rPr>
          <w:rFonts w:ascii="Arial" w:hAnsi="Arial" w:cs="Arial"/>
          <w:spacing w:val="-3"/>
          <w:rPrChange w:id="3678" w:author="Worrell, Tyrone C CIV USARMY HQDA ASA ALT (USA)" w:date="2024-09-24T06:42:00Z">
            <w:rPr>
              <w:spacing w:val="-3"/>
            </w:rPr>
          </w:rPrChange>
        </w:rPr>
        <w:t xml:space="preserve"> </w:t>
      </w:r>
      <w:r w:rsidRPr="00D25EE3">
        <w:rPr>
          <w:rFonts w:ascii="Arial" w:hAnsi="Arial" w:cs="Arial"/>
          <w:rPrChange w:id="3679" w:author="Worrell, Tyrone C CIV USARMY HQDA ASA ALT (USA)" w:date="2024-09-24T06:42:00Z">
            <w:rPr/>
          </w:rPrChange>
        </w:rPr>
        <w:t>ODASA(P)</w:t>
      </w:r>
      <w:r w:rsidRPr="00D25EE3">
        <w:rPr>
          <w:rFonts w:ascii="Arial" w:hAnsi="Arial" w:cs="Arial"/>
          <w:spacing w:val="-3"/>
          <w:rPrChange w:id="3680" w:author="Worrell, Tyrone C CIV USARMY HQDA ASA ALT (USA)" w:date="2024-09-24T06:42:00Z">
            <w:rPr>
              <w:spacing w:val="-3"/>
            </w:rPr>
          </w:rPrChange>
        </w:rPr>
        <w:t xml:space="preserve"> </w:t>
      </w:r>
      <w:r w:rsidRPr="00D25EE3">
        <w:rPr>
          <w:rFonts w:ascii="Arial" w:hAnsi="Arial" w:cs="Arial"/>
          <w:rPrChange w:id="3681" w:author="Worrell, Tyrone C CIV USARMY HQDA ASA ALT (USA)" w:date="2024-09-24T06:42:00Z">
            <w:rPr/>
          </w:rPrChange>
        </w:rPr>
        <w:t>PI</w:t>
      </w:r>
      <w:del w:id="3682" w:author="Worrell, Tyrone C CIV USARMY HQDA ASA ALT (USA)" w:date="2024-09-24T06:55:00Z">
        <w:r w:rsidRPr="00D25EE3" w:rsidDel="009A6444">
          <w:rPr>
            <w:rFonts w:ascii="Arial" w:hAnsi="Arial" w:cs="Arial"/>
            <w:rPrChange w:id="3683" w:author="Worrell, Tyrone C CIV USARMY HQDA ASA ALT (USA)" w:date="2024-09-24T06:42:00Z">
              <w:rPr/>
            </w:rPrChange>
          </w:rPr>
          <w:delText>/</w:delText>
        </w:r>
      </w:del>
      <w:r w:rsidRPr="00D25EE3">
        <w:rPr>
          <w:rFonts w:ascii="Arial" w:hAnsi="Arial" w:cs="Arial"/>
          <w:rPrChange w:id="3684" w:author="Worrell, Tyrone C CIV USARMY HQDA ASA ALT (USA)" w:date="2024-09-24T06:42:00Z">
            <w:rPr/>
          </w:rPrChange>
        </w:rPr>
        <w:t>O</w:t>
      </w:r>
      <w:r w:rsidRPr="00D25EE3">
        <w:rPr>
          <w:rFonts w:ascii="Arial" w:hAnsi="Arial" w:cs="Arial"/>
          <w:spacing w:val="-3"/>
          <w:rPrChange w:id="3685" w:author="Worrell, Tyrone C CIV USARMY HQDA ASA ALT (USA)" w:date="2024-09-24T06:42:00Z">
            <w:rPr>
              <w:spacing w:val="-3"/>
            </w:rPr>
          </w:rPrChange>
        </w:rPr>
        <w:t xml:space="preserve"> </w:t>
      </w:r>
      <w:r w:rsidRPr="00D25EE3">
        <w:rPr>
          <w:rFonts w:ascii="Arial" w:hAnsi="Arial" w:cs="Arial"/>
          <w:rPrChange w:id="3686" w:author="Worrell, Tyrone C CIV USARMY HQDA ASA ALT (USA)" w:date="2024-09-24T06:42:00Z">
            <w:rPr/>
          </w:rPrChange>
        </w:rPr>
        <w:t>is</w:t>
      </w:r>
      <w:r w:rsidRPr="00D25EE3">
        <w:rPr>
          <w:rFonts w:ascii="Arial" w:hAnsi="Arial" w:cs="Arial"/>
          <w:spacing w:val="-3"/>
          <w:rPrChange w:id="3687" w:author="Worrell, Tyrone C CIV USARMY HQDA ASA ALT (USA)" w:date="2024-09-24T06:42:00Z">
            <w:rPr>
              <w:spacing w:val="-3"/>
            </w:rPr>
          </w:rPrChange>
        </w:rPr>
        <w:t xml:space="preserve"> </w:t>
      </w:r>
      <w:r w:rsidRPr="00D25EE3">
        <w:rPr>
          <w:rFonts w:ascii="Arial" w:hAnsi="Arial" w:cs="Arial"/>
          <w:rPrChange w:id="3688" w:author="Worrell, Tyrone C CIV USARMY HQDA ASA ALT (USA)" w:date="2024-09-24T06:42:00Z">
            <w:rPr/>
          </w:rPrChange>
        </w:rPr>
        <w:t>responsible</w:t>
      </w:r>
      <w:r w:rsidRPr="00D25EE3">
        <w:rPr>
          <w:rFonts w:ascii="Arial" w:hAnsi="Arial" w:cs="Arial"/>
          <w:spacing w:val="-3"/>
          <w:rPrChange w:id="3689" w:author="Worrell, Tyrone C CIV USARMY HQDA ASA ALT (USA)" w:date="2024-09-24T06:42:00Z">
            <w:rPr>
              <w:spacing w:val="-3"/>
            </w:rPr>
          </w:rPrChange>
        </w:rPr>
        <w:t xml:space="preserve"> </w:t>
      </w:r>
      <w:r w:rsidRPr="00D25EE3">
        <w:rPr>
          <w:rFonts w:ascii="Arial" w:hAnsi="Arial" w:cs="Arial"/>
          <w:rPrChange w:id="3690" w:author="Worrell, Tyrone C CIV USARMY HQDA ASA ALT (USA)" w:date="2024-09-24T06:42:00Z">
            <w:rPr/>
          </w:rPrChange>
        </w:rPr>
        <w:t>for</w:t>
      </w:r>
      <w:r w:rsidRPr="00D25EE3">
        <w:rPr>
          <w:rFonts w:ascii="Arial" w:hAnsi="Arial" w:cs="Arial"/>
          <w:spacing w:val="-3"/>
          <w:rPrChange w:id="3691" w:author="Worrell, Tyrone C CIV USARMY HQDA ASA ALT (USA)" w:date="2024-09-24T06:42:00Z">
            <w:rPr>
              <w:spacing w:val="-3"/>
            </w:rPr>
          </w:rPrChange>
        </w:rPr>
        <w:t xml:space="preserve"> </w:t>
      </w:r>
      <w:r w:rsidRPr="00D25EE3">
        <w:rPr>
          <w:rFonts w:ascii="Arial" w:hAnsi="Arial" w:cs="Arial"/>
          <w:rPrChange w:id="3692" w:author="Worrell, Tyrone C CIV USARMY HQDA ASA ALT (USA)" w:date="2024-09-24T06:42:00Z">
            <w:rPr/>
          </w:rPrChange>
        </w:rPr>
        <w:t>preparing</w:t>
      </w:r>
      <w:r w:rsidRPr="00D25EE3">
        <w:rPr>
          <w:rFonts w:ascii="Arial" w:hAnsi="Arial" w:cs="Arial"/>
          <w:spacing w:val="-3"/>
          <w:rPrChange w:id="3693" w:author="Worrell, Tyrone C CIV USARMY HQDA ASA ALT (USA)" w:date="2024-09-24T06:42:00Z">
            <w:rPr>
              <w:spacing w:val="-3"/>
            </w:rPr>
          </w:rPrChange>
        </w:rPr>
        <w:t xml:space="preserve"> </w:t>
      </w:r>
      <w:r w:rsidRPr="00D25EE3">
        <w:rPr>
          <w:rFonts w:ascii="Arial" w:hAnsi="Arial" w:cs="Arial"/>
          <w:rPrChange w:id="3694" w:author="Worrell, Tyrone C CIV USARMY HQDA ASA ALT (USA)" w:date="2024-09-24T06:42:00Z">
            <w:rPr/>
          </w:rPrChange>
        </w:rPr>
        <w:t>the</w:t>
      </w:r>
      <w:r w:rsidRPr="00D25EE3">
        <w:rPr>
          <w:rFonts w:ascii="Arial" w:hAnsi="Arial" w:cs="Arial"/>
          <w:spacing w:val="-3"/>
          <w:rPrChange w:id="3695" w:author="Worrell, Tyrone C CIV USARMY HQDA ASA ALT (USA)" w:date="2024-09-24T06:42:00Z">
            <w:rPr>
              <w:spacing w:val="-3"/>
            </w:rPr>
          </w:rPrChange>
        </w:rPr>
        <w:t xml:space="preserve"> </w:t>
      </w:r>
      <w:r w:rsidRPr="00D25EE3">
        <w:rPr>
          <w:rFonts w:ascii="Arial" w:hAnsi="Arial" w:cs="Arial"/>
          <w:rPrChange w:id="3696" w:author="Worrell, Tyrone C CIV USARMY HQDA ASA ALT (USA)" w:date="2024-09-24T06:42:00Z">
            <w:rPr/>
          </w:rPrChange>
        </w:rPr>
        <w:t>annual</w:t>
      </w:r>
      <w:r w:rsidRPr="00D25EE3">
        <w:rPr>
          <w:rFonts w:ascii="Arial" w:hAnsi="Arial" w:cs="Arial"/>
          <w:spacing w:val="-3"/>
          <w:rPrChange w:id="3697" w:author="Worrell, Tyrone C CIV USARMY HQDA ASA ALT (USA)" w:date="2024-09-24T06:42:00Z">
            <w:rPr>
              <w:spacing w:val="-3"/>
            </w:rPr>
          </w:rPrChange>
        </w:rPr>
        <w:t xml:space="preserve"> </w:t>
      </w:r>
      <w:r w:rsidRPr="00D25EE3">
        <w:rPr>
          <w:rFonts w:ascii="Arial" w:hAnsi="Arial" w:cs="Arial"/>
          <w:rPrChange w:id="3698" w:author="Worrell, Tyrone C CIV USARMY HQDA ASA ALT (USA)" w:date="2024-09-24T06:42:00Z">
            <w:rPr/>
          </w:rPrChange>
        </w:rPr>
        <w:t>ACE</w:t>
      </w:r>
      <w:r w:rsidRPr="00D25EE3">
        <w:rPr>
          <w:rFonts w:ascii="Arial" w:hAnsi="Arial" w:cs="Arial"/>
          <w:spacing w:val="-3"/>
          <w:rPrChange w:id="3699" w:author="Worrell, Tyrone C CIV USARMY HQDA ASA ALT (USA)" w:date="2024-09-24T06:42:00Z">
            <w:rPr>
              <w:spacing w:val="-3"/>
            </w:rPr>
          </w:rPrChange>
        </w:rPr>
        <w:t xml:space="preserve"> </w:t>
      </w:r>
      <w:r w:rsidRPr="00D25EE3">
        <w:rPr>
          <w:rFonts w:ascii="Arial" w:hAnsi="Arial" w:cs="Arial"/>
          <w:rPrChange w:id="3700" w:author="Worrell, Tyrone C CIV USARMY HQDA ASA ALT (USA)" w:date="2024-09-24T06:42:00Z">
            <w:rPr/>
          </w:rPrChange>
        </w:rPr>
        <w:t>SHR</w:t>
      </w:r>
      <w:r w:rsidRPr="00D25EE3">
        <w:rPr>
          <w:rFonts w:ascii="Arial" w:hAnsi="Arial" w:cs="Arial"/>
          <w:spacing w:val="-3"/>
          <w:rPrChange w:id="3701" w:author="Worrell, Tyrone C CIV USARMY HQDA ASA ALT (USA)" w:date="2024-09-24T06:42:00Z">
            <w:rPr>
              <w:spacing w:val="-3"/>
            </w:rPr>
          </w:rPrChange>
        </w:rPr>
        <w:t xml:space="preserve"> </w:t>
      </w:r>
      <w:r w:rsidRPr="00D25EE3">
        <w:rPr>
          <w:rFonts w:ascii="Arial" w:hAnsi="Arial" w:cs="Arial"/>
          <w:rPrChange w:id="3702" w:author="Worrell, Tyrone C CIV USARMY HQDA ASA ALT (USA)" w:date="2024-09-24T06:42:00Z">
            <w:rPr/>
          </w:rPrChange>
        </w:rPr>
        <w:t>no</w:t>
      </w:r>
      <w:r w:rsidRPr="00D25EE3">
        <w:rPr>
          <w:rFonts w:ascii="Arial" w:hAnsi="Arial" w:cs="Arial"/>
          <w:spacing w:val="-3"/>
          <w:rPrChange w:id="3703" w:author="Worrell, Tyrone C CIV USARMY HQDA ASA ALT (USA)" w:date="2024-09-24T06:42:00Z">
            <w:rPr>
              <w:spacing w:val="-3"/>
            </w:rPr>
          </w:rPrChange>
        </w:rPr>
        <w:t xml:space="preserve"> </w:t>
      </w:r>
      <w:r w:rsidRPr="00D25EE3">
        <w:rPr>
          <w:rFonts w:ascii="Arial" w:hAnsi="Arial" w:cs="Arial"/>
          <w:rPrChange w:id="3704" w:author="Worrell, Tyrone C CIV USARMY HQDA ASA ALT (USA)" w:date="2024-09-24T06:42:00Z">
            <w:rPr/>
          </w:rPrChange>
        </w:rPr>
        <w:t>later</w:t>
      </w:r>
      <w:r w:rsidRPr="00D25EE3">
        <w:rPr>
          <w:rFonts w:ascii="Arial" w:hAnsi="Arial" w:cs="Arial"/>
          <w:spacing w:val="-3"/>
          <w:rPrChange w:id="3705" w:author="Worrell, Tyrone C CIV USARMY HQDA ASA ALT (USA)" w:date="2024-09-24T06:42:00Z">
            <w:rPr>
              <w:spacing w:val="-3"/>
            </w:rPr>
          </w:rPrChange>
        </w:rPr>
        <w:t xml:space="preserve"> </w:t>
      </w:r>
      <w:r w:rsidRPr="00D25EE3">
        <w:rPr>
          <w:rFonts w:ascii="Arial" w:hAnsi="Arial" w:cs="Arial"/>
          <w:rPrChange w:id="3706" w:author="Worrell, Tyrone C CIV USARMY HQDA ASA ALT (USA)" w:date="2024-09-24T06:42:00Z">
            <w:rPr/>
          </w:rPrChange>
        </w:rPr>
        <w:t>than</w:t>
      </w:r>
      <w:r w:rsidRPr="00D25EE3">
        <w:rPr>
          <w:rFonts w:ascii="Arial" w:hAnsi="Arial" w:cs="Arial"/>
          <w:spacing w:val="-4"/>
          <w:rPrChange w:id="3707" w:author="Worrell, Tyrone C CIV USARMY HQDA ASA ALT (USA)" w:date="2024-09-24T06:42:00Z">
            <w:rPr>
              <w:spacing w:val="-4"/>
            </w:rPr>
          </w:rPrChange>
        </w:rPr>
        <w:t xml:space="preserve"> </w:t>
      </w:r>
      <w:r w:rsidRPr="00D25EE3">
        <w:rPr>
          <w:rFonts w:ascii="Arial" w:hAnsi="Arial" w:cs="Arial"/>
          <w:rPrChange w:id="3708" w:author="Worrell, Tyrone C CIV USARMY HQDA ASA ALT (USA)" w:date="2024-09-24T06:42:00Z">
            <w:rPr/>
          </w:rPrChange>
        </w:rPr>
        <w:t>31</w:t>
      </w:r>
      <w:r w:rsidRPr="00D25EE3">
        <w:rPr>
          <w:rFonts w:ascii="Arial" w:hAnsi="Arial" w:cs="Arial"/>
          <w:spacing w:val="-3"/>
          <w:rPrChange w:id="3709" w:author="Worrell, Tyrone C CIV USARMY HQDA ASA ALT (USA)" w:date="2024-09-24T06:42:00Z">
            <w:rPr>
              <w:spacing w:val="-3"/>
            </w:rPr>
          </w:rPrChange>
        </w:rPr>
        <w:t xml:space="preserve"> </w:t>
      </w:r>
      <w:r w:rsidRPr="00D25EE3">
        <w:rPr>
          <w:rFonts w:ascii="Arial" w:hAnsi="Arial" w:cs="Arial"/>
          <w:rPrChange w:id="3710" w:author="Worrell, Tyrone C CIV USARMY HQDA ASA ALT (USA)" w:date="2024-09-24T06:42:00Z">
            <w:rPr/>
          </w:rPrChange>
        </w:rPr>
        <w:t>January, annually.</w:t>
      </w:r>
      <w:r w:rsidRPr="00D25EE3">
        <w:rPr>
          <w:rFonts w:ascii="Arial" w:hAnsi="Arial" w:cs="Arial"/>
          <w:spacing w:val="40"/>
          <w:rPrChange w:id="3711" w:author="Worrell, Tyrone C CIV USARMY HQDA ASA ALT (USA)" w:date="2024-09-24T06:42:00Z">
            <w:rPr>
              <w:spacing w:val="40"/>
            </w:rPr>
          </w:rPrChange>
        </w:rPr>
        <w:t xml:space="preserve"> </w:t>
      </w:r>
      <w:r w:rsidRPr="00D25EE3">
        <w:rPr>
          <w:rFonts w:ascii="Arial" w:hAnsi="Arial" w:cs="Arial"/>
          <w:rPrChange w:id="3712" w:author="Worrell, Tyrone C CIV USARMY HQDA ASA ALT (USA)" w:date="2024-09-24T06:42:00Z">
            <w:rPr/>
          </w:rPrChange>
        </w:rPr>
        <w:t xml:space="preserve">The inputs to the ACE SHR include the respective HCA’s annual SHR; the results of ODASA(P)-led assessments of strategic controls, and feedback from other Headquarters DA- level and Office of the Secretary of Defense (OSD) </w:t>
      </w:r>
      <w:r w:rsidRPr="00D25EE3">
        <w:rPr>
          <w:rFonts w:ascii="Arial" w:hAnsi="Arial" w:cs="Arial"/>
          <w:rPrChange w:id="3713" w:author="Worrell, Tyrone C CIV USARMY HQDA ASA ALT (USA)" w:date="2024-09-24T06:42:00Z">
            <w:rPr/>
          </w:rPrChange>
        </w:rPr>
        <w:lastRenderedPageBreak/>
        <w:t>stakeholders.</w:t>
      </w:r>
      <w:r w:rsidRPr="00D25EE3">
        <w:rPr>
          <w:rFonts w:ascii="Arial" w:hAnsi="Arial" w:cs="Arial"/>
          <w:spacing w:val="40"/>
          <w:rPrChange w:id="3714" w:author="Worrell, Tyrone C CIV USARMY HQDA ASA ALT (USA)" w:date="2024-09-24T06:42:00Z">
            <w:rPr>
              <w:spacing w:val="40"/>
            </w:rPr>
          </w:rPrChange>
        </w:rPr>
        <w:t xml:space="preserve"> </w:t>
      </w:r>
      <w:r w:rsidRPr="00D25EE3">
        <w:rPr>
          <w:rFonts w:ascii="Arial" w:hAnsi="Arial" w:cs="Arial"/>
          <w:rPrChange w:id="3715" w:author="Worrell, Tyrone C CIV USARMY HQDA ASA ALT (USA)" w:date="2024-09-24T06:42:00Z">
            <w:rPr/>
          </w:rPrChange>
        </w:rPr>
        <w:t>The content will describe major management challenges faced by the ACE, assess progress against ACE strategic objectives, and identify ways to improve performance.</w:t>
      </w:r>
    </w:p>
    <w:p w14:paraId="229E7B1E" w14:textId="77777777" w:rsidR="0060199D" w:rsidRPr="00D25EE3" w:rsidRDefault="0060199D">
      <w:pPr>
        <w:spacing w:line="276" w:lineRule="auto"/>
        <w:rPr>
          <w:rFonts w:ascii="Arial" w:hAnsi="Arial" w:cs="Arial"/>
          <w:sz w:val="24"/>
          <w:szCs w:val="24"/>
          <w:rPrChange w:id="3716" w:author="Worrell, Tyrone C CIV USARMY HQDA ASA ALT (USA)" w:date="2024-09-24T06:42:00Z">
            <w:rPr/>
          </w:rPrChange>
        </w:rPr>
        <w:sectPr w:rsidR="0060199D" w:rsidRPr="00D25EE3">
          <w:pgSz w:w="12240" w:h="15840"/>
          <w:pgMar w:top="1380" w:right="1320" w:bottom="280" w:left="1320" w:header="720" w:footer="720" w:gutter="0"/>
          <w:cols w:space="720"/>
        </w:sectPr>
      </w:pPr>
    </w:p>
    <w:p w14:paraId="229E7B1F" w14:textId="7D0B7C15" w:rsidR="0060199D" w:rsidRPr="00D25EE3" w:rsidDel="006008D4" w:rsidRDefault="000333D6">
      <w:pPr>
        <w:pStyle w:val="Heading1"/>
        <w:spacing w:before="60" w:line="448" w:lineRule="auto"/>
        <w:ind w:left="3373" w:right="3372"/>
        <w:jc w:val="center"/>
        <w:rPr>
          <w:del w:id="3717" w:author="Worrell, Tyrone C CIV USARMY HQDA ASA ALT (USA)" w:date="2024-09-23T07:39:00Z"/>
          <w:rFonts w:ascii="Arial" w:hAnsi="Arial" w:cs="Arial"/>
          <w:rPrChange w:id="3718" w:author="Worrell, Tyrone C CIV USARMY HQDA ASA ALT (USA)" w:date="2024-09-24T06:42:00Z">
            <w:rPr>
              <w:del w:id="3719" w:author="Worrell, Tyrone C CIV USARMY HQDA ASA ALT (USA)" w:date="2024-09-23T07:39:00Z"/>
            </w:rPr>
          </w:rPrChange>
        </w:rPr>
      </w:pPr>
      <w:commentRangeStart w:id="3720"/>
      <w:del w:id="3721" w:author="Worrell, Tyrone C CIV USARMY HQDA ASA ALT (USA)" w:date="2024-09-23T07:39:00Z">
        <w:r w:rsidRPr="00D25EE3" w:rsidDel="006008D4">
          <w:rPr>
            <w:rFonts w:ascii="Arial" w:hAnsi="Arial" w:cs="Arial"/>
            <w:b w:val="0"/>
            <w:bCs w:val="0"/>
            <w:rPrChange w:id="3722" w:author="Worrell, Tyrone C CIV USARMY HQDA ASA ALT (USA)" w:date="2024-09-24T06:42:00Z">
              <w:rPr>
                <w:b w:val="0"/>
                <w:bCs w:val="0"/>
              </w:rPr>
            </w:rPrChange>
          </w:rPr>
          <w:lastRenderedPageBreak/>
          <w:delText>AFARS</w:delText>
        </w:r>
        <w:r w:rsidRPr="00D25EE3" w:rsidDel="006008D4">
          <w:rPr>
            <w:rFonts w:ascii="Arial" w:hAnsi="Arial" w:cs="Arial"/>
            <w:b w:val="0"/>
            <w:bCs w:val="0"/>
            <w:spacing w:val="-15"/>
            <w:rPrChange w:id="3723" w:author="Worrell, Tyrone C CIV USARMY HQDA ASA ALT (USA)" w:date="2024-09-24T06:42:00Z">
              <w:rPr>
                <w:b w:val="0"/>
                <w:bCs w:val="0"/>
                <w:spacing w:val="-15"/>
              </w:rPr>
            </w:rPrChange>
          </w:rPr>
          <w:delText xml:space="preserve"> </w:delText>
        </w:r>
        <w:r w:rsidRPr="00D25EE3" w:rsidDel="006008D4">
          <w:rPr>
            <w:rFonts w:ascii="Arial" w:hAnsi="Arial" w:cs="Arial"/>
            <w:b w:val="0"/>
            <w:bCs w:val="0"/>
            <w:rPrChange w:id="3724" w:author="Worrell, Tyrone C CIV USARMY HQDA ASA ALT (USA)" w:date="2024-09-24T06:42:00Z">
              <w:rPr>
                <w:b w:val="0"/>
                <w:bCs w:val="0"/>
              </w:rPr>
            </w:rPrChange>
          </w:rPr>
          <w:delText>Appendix</w:delText>
        </w:r>
        <w:r w:rsidRPr="00D25EE3" w:rsidDel="006008D4">
          <w:rPr>
            <w:rFonts w:ascii="Arial" w:hAnsi="Arial" w:cs="Arial"/>
            <w:b w:val="0"/>
            <w:bCs w:val="0"/>
            <w:spacing w:val="-15"/>
            <w:rPrChange w:id="3725" w:author="Worrell, Tyrone C CIV USARMY HQDA ASA ALT (USA)" w:date="2024-09-24T06:42:00Z">
              <w:rPr>
                <w:b w:val="0"/>
                <w:bCs w:val="0"/>
                <w:spacing w:val="-15"/>
              </w:rPr>
            </w:rPrChange>
          </w:rPr>
          <w:delText xml:space="preserve"> </w:delText>
        </w:r>
        <w:r w:rsidRPr="00D25EE3" w:rsidDel="006008D4">
          <w:rPr>
            <w:rFonts w:ascii="Arial" w:hAnsi="Arial" w:cs="Arial"/>
            <w:b w:val="0"/>
            <w:bCs w:val="0"/>
            <w:rPrChange w:id="3726" w:author="Worrell, Tyrone C CIV USARMY HQDA ASA ALT (USA)" w:date="2024-09-24T06:42:00Z">
              <w:rPr>
                <w:b w:val="0"/>
                <w:bCs w:val="0"/>
              </w:rPr>
            </w:rPrChange>
          </w:rPr>
          <w:delText xml:space="preserve">CC </w:delText>
        </w:r>
        <w:commentRangeEnd w:id="3720"/>
        <w:r w:rsidR="00A32BCF" w:rsidRPr="00D25EE3" w:rsidDel="006008D4">
          <w:rPr>
            <w:rStyle w:val="CommentReference"/>
            <w:rFonts w:ascii="Arial" w:hAnsi="Arial" w:cs="Arial"/>
            <w:sz w:val="24"/>
            <w:szCs w:val="24"/>
            <w:rPrChange w:id="3727" w:author="Worrell, Tyrone C CIV USARMY HQDA ASA ALT (USA)" w:date="2024-09-24T06:42:00Z">
              <w:rPr>
                <w:rStyle w:val="CommentReference"/>
              </w:rPr>
            </w:rPrChange>
          </w:rPr>
          <w:commentReference w:id="3720"/>
        </w:r>
        <w:r w:rsidRPr="00D25EE3" w:rsidDel="006008D4">
          <w:rPr>
            <w:rFonts w:ascii="Arial" w:hAnsi="Arial" w:cs="Arial"/>
            <w:b w:val="0"/>
            <w:bCs w:val="0"/>
            <w:spacing w:val="-2"/>
            <w:rPrChange w:id="3728" w:author="Worrell, Tyrone C CIV USARMY HQDA ASA ALT (USA)" w:date="2024-09-24T06:42:00Z">
              <w:rPr>
                <w:b w:val="0"/>
                <w:bCs w:val="0"/>
                <w:spacing w:val="-2"/>
              </w:rPr>
            </w:rPrChange>
          </w:rPr>
          <w:delText>Annex</w:delText>
        </w:r>
      </w:del>
    </w:p>
    <w:p w14:paraId="229E7B20" w14:textId="2E215D51" w:rsidR="0060199D" w:rsidRPr="00D25EE3" w:rsidDel="006008D4" w:rsidRDefault="000333D6">
      <w:pPr>
        <w:spacing w:before="2"/>
        <w:ind w:left="1" w:right="1"/>
        <w:jc w:val="center"/>
        <w:rPr>
          <w:del w:id="3729" w:author="Worrell, Tyrone C CIV USARMY HQDA ASA ALT (USA)" w:date="2024-09-23T07:39:00Z"/>
          <w:rFonts w:ascii="Arial" w:hAnsi="Arial" w:cs="Arial"/>
          <w:i/>
          <w:sz w:val="24"/>
          <w:szCs w:val="24"/>
          <w:rPrChange w:id="3730" w:author="Worrell, Tyrone C CIV USARMY HQDA ASA ALT (USA)" w:date="2024-09-24T06:42:00Z">
            <w:rPr>
              <w:del w:id="3731" w:author="Worrell, Tyrone C CIV USARMY HQDA ASA ALT (USA)" w:date="2024-09-23T07:39:00Z"/>
              <w:i/>
              <w:sz w:val="24"/>
            </w:rPr>
          </w:rPrChange>
        </w:rPr>
      </w:pPr>
      <w:del w:id="3732" w:author="Worrell, Tyrone C CIV USARMY HQDA ASA ALT (USA)" w:date="2024-09-23T07:39:00Z">
        <w:r w:rsidRPr="00D25EE3" w:rsidDel="006008D4">
          <w:rPr>
            <w:rFonts w:ascii="Arial" w:hAnsi="Arial" w:cs="Arial"/>
            <w:i/>
            <w:sz w:val="24"/>
            <w:szCs w:val="24"/>
            <w:rPrChange w:id="3733" w:author="Worrell, Tyrone C CIV USARMY HQDA ASA ALT (USA)" w:date="2024-09-24T06:42:00Z">
              <w:rPr>
                <w:i/>
                <w:sz w:val="24"/>
              </w:rPr>
            </w:rPrChange>
          </w:rPr>
          <w:delText>(as</w:delText>
        </w:r>
        <w:r w:rsidRPr="00D25EE3" w:rsidDel="006008D4">
          <w:rPr>
            <w:rFonts w:ascii="Arial" w:hAnsi="Arial" w:cs="Arial"/>
            <w:i/>
            <w:spacing w:val="-1"/>
            <w:sz w:val="24"/>
            <w:szCs w:val="24"/>
            <w:rPrChange w:id="3734" w:author="Worrell, Tyrone C CIV USARMY HQDA ASA ALT (USA)" w:date="2024-09-24T06:42:00Z">
              <w:rPr>
                <w:i/>
                <w:spacing w:val="-1"/>
                <w:sz w:val="24"/>
              </w:rPr>
            </w:rPrChange>
          </w:rPr>
          <w:delText xml:space="preserve"> </w:delText>
        </w:r>
        <w:r w:rsidRPr="00D25EE3" w:rsidDel="006008D4">
          <w:rPr>
            <w:rFonts w:ascii="Arial" w:hAnsi="Arial" w:cs="Arial"/>
            <w:i/>
            <w:sz w:val="24"/>
            <w:szCs w:val="24"/>
            <w:rPrChange w:id="3735" w:author="Worrell, Tyrone C CIV USARMY HQDA ASA ALT (USA)" w:date="2024-09-24T06:42:00Z">
              <w:rPr>
                <w:i/>
                <w:sz w:val="24"/>
              </w:rPr>
            </w:rPrChange>
          </w:rPr>
          <w:delText>of</w:delText>
        </w:r>
        <w:r w:rsidRPr="00D25EE3" w:rsidDel="006008D4">
          <w:rPr>
            <w:rFonts w:ascii="Arial" w:hAnsi="Arial" w:cs="Arial"/>
            <w:i/>
            <w:spacing w:val="-1"/>
            <w:sz w:val="24"/>
            <w:szCs w:val="24"/>
            <w:rPrChange w:id="3736" w:author="Worrell, Tyrone C CIV USARMY HQDA ASA ALT (USA)" w:date="2024-09-24T06:42:00Z">
              <w:rPr>
                <w:i/>
                <w:spacing w:val="-1"/>
                <w:sz w:val="24"/>
              </w:rPr>
            </w:rPrChange>
          </w:rPr>
          <w:delText xml:space="preserve"> </w:delText>
        </w:r>
        <w:r w:rsidRPr="00D25EE3" w:rsidDel="006008D4">
          <w:rPr>
            <w:rFonts w:ascii="Arial" w:hAnsi="Arial" w:cs="Arial"/>
            <w:i/>
            <w:sz w:val="24"/>
            <w:szCs w:val="24"/>
            <w:rPrChange w:id="3737" w:author="Worrell, Tyrone C CIV USARMY HQDA ASA ALT (USA)" w:date="2024-09-24T06:42:00Z">
              <w:rPr>
                <w:i/>
                <w:sz w:val="24"/>
              </w:rPr>
            </w:rPrChange>
          </w:rPr>
          <w:delText>1</w:delText>
        </w:r>
        <w:r w:rsidRPr="00D25EE3" w:rsidDel="006008D4">
          <w:rPr>
            <w:rFonts w:ascii="Arial" w:hAnsi="Arial" w:cs="Arial"/>
            <w:i/>
            <w:spacing w:val="-1"/>
            <w:sz w:val="24"/>
            <w:szCs w:val="24"/>
            <w:rPrChange w:id="3738" w:author="Worrell, Tyrone C CIV USARMY HQDA ASA ALT (USA)" w:date="2024-09-24T06:42:00Z">
              <w:rPr>
                <w:i/>
                <w:spacing w:val="-1"/>
                <w:sz w:val="24"/>
              </w:rPr>
            </w:rPrChange>
          </w:rPr>
          <w:delText xml:space="preserve"> </w:delText>
        </w:r>
        <w:r w:rsidRPr="00D25EE3" w:rsidDel="006008D4">
          <w:rPr>
            <w:rFonts w:ascii="Arial" w:hAnsi="Arial" w:cs="Arial"/>
            <w:i/>
            <w:sz w:val="24"/>
            <w:szCs w:val="24"/>
            <w:rPrChange w:id="3739" w:author="Worrell, Tyrone C CIV USARMY HQDA ASA ALT (USA)" w:date="2024-09-24T06:42:00Z">
              <w:rPr>
                <w:i/>
                <w:sz w:val="24"/>
              </w:rPr>
            </w:rPrChange>
          </w:rPr>
          <w:delText xml:space="preserve">October </w:delText>
        </w:r>
        <w:r w:rsidRPr="00D25EE3" w:rsidDel="006008D4">
          <w:rPr>
            <w:rFonts w:ascii="Arial" w:hAnsi="Arial" w:cs="Arial"/>
            <w:i/>
            <w:spacing w:val="-2"/>
            <w:sz w:val="24"/>
            <w:szCs w:val="24"/>
            <w:rPrChange w:id="3740" w:author="Worrell, Tyrone C CIV USARMY HQDA ASA ALT (USA)" w:date="2024-09-24T06:42:00Z">
              <w:rPr>
                <w:i/>
                <w:spacing w:val="-2"/>
                <w:sz w:val="24"/>
              </w:rPr>
            </w:rPrChange>
          </w:rPr>
          <w:delText>2022)</w:delText>
        </w:r>
      </w:del>
    </w:p>
    <w:p w14:paraId="229E7B21" w14:textId="5105C969" w:rsidR="0060199D" w:rsidRPr="00D25EE3" w:rsidDel="006008D4" w:rsidRDefault="0060199D">
      <w:pPr>
        <w:pStyle w:val="BodyText"/>
        <w:rPr>
          <w:del w:id="3741" w:author="Worrell, Tyrone C CIV USARMY HQDA ASA ALT (USA)" w:date="2024-09-23T07:39:00Z"/>
          <w:rFonts w:ascii="Arial" w:hAnsi="Arial" w:cs="Arial"/>
          <w:i/>
          <w:rPrChange w:id="3742" w:author="Worrell, Tyrone C CIV USARMY HQDA ASA ALT (USA)" w:date="2024-09-24T06:42:00Z">
            <w:rPr>
              <w:del w:id="3743" w:author="Worrell, Tyrone C CIV USARMY HQDA ASA ALT (USA)" w:date="2024-09-23T07:39:00Z"/>
              <w:i/>
            </w:rPr>
          </w:rPrChange>
        </w:rPr>
      </w:pPr>
    </w:p>
    <w:p w14:paraId="229E7B22" w14:textId="660CAAF1" w:rsidR="0060199D" w:rsidRPr="00D25EE3" w:rsidDel="006008D4" w:rsidRDefault="0060199D">
      <w:pPr>
        <w:pStyle w:val="BodyText"/>
        <w:spacing w:before="208"/>
        <w:rPr>
          <w:del w:id="3744" w:author="Worrell, Tyrone C CIV USARMY HQDA ASA ALT (USA)" w:date="2024-09-23T07:39:00Z"/>
          <w:rFonts w:ascii="Arial" w:hAnsi="Arial" w:cs="Arial"/>
          <w:i/>
          <w:rPrChange w:id="3745" w:author="Worrell, Tyrone C CIV USARMY HQDA ASA ALT (USA)" w:date="2024-09-24T06:42:00Z">
            <w:rPr>
              <w:del w:id="3746" w:author="Worrell, Tyrone C CIV USARMY HQDA ASA ALT (USA)" w:date="2024-09-23T07:39:00Z"/>
              <w:i/>
            </w:rPr>
          </w:rPrChange>
        </w:rPr>
      </w:pPr>
    </w:p>
    <w:p w14:paraId="229E7B23" w14:textId="6AD788B2" w:rsidR="0060199D" w:rsidRPr="00D25EE3" w:rsidDel="006008D4" w:rsidRDefault="000333D6">
      <w:pPr>
        <w:pStyle w:val="Heading1"/>
        <w:ind w:left="1" w:right="1"/>
        <w:jc w:val="center"/>
        <w:rPr>
          <w:del w:id="3747" w:author="Worrell, Tyrone C CIV USARMY HQDA ASA ALT (USA)" w:date="2024-09-23T07:39:00Z"/>
          <w:rFonts w:ascii="Arial" w:hAnsi="Arial" w:cs="Arial"/>
          <w:rPrChange w:id="3748" w:author="Worrell, Tyrone C CIV USARMY HQDA ASA ALT (USA)" w:date="2024-09-24T06:42:00Z">
            <w:rPr>
              <w:del w:id="3749" w:author="Worrell, Tyrone C CIV USARMY HQDA ASA ALT (USA)" w:date="2024-09-23T07:39:00Z"/>
            </w:rPr>
          </w:rPrChange>
        </w:rPr>
      </w:pPr>
      <w:del w:id="3750" w:author="Worrell, Tyrone C CIV USARMY HQDA ASA ALT (USA)" w:date="2024-09-23T07:39:00Z">
        <w:r w:rsidRPr="00D25EE3" w:rsidDel="006008D4">
          <w:rPr>
            <w:rFonts w:ascii="Arial" w:hAnsi="Arial" w:cs="Arial"/>
            <w:b w:val="0"/>
            <w:bCs w:val="0"/>
            <w:u w:val="single"/>
            <w:rPrChange w:id="3751" w:author="Worrell, Tyrone C CIV USARMY HQDA ASA ALT (USA)" w:date="2024-09-24T06:42:00Z">
              <w:rPr>
                <w:b w:val="0"/>
                <w:bCs w:val="0"/>
                <w:u w:val="single"/>
              </w:rPr>
            </w:rPrChange>
          </w:rPr>
          <w:delText>Evaluation</w:delText>
        </w:r>
        <w:r w:rsidRPr="00D25EE3" w:rsidDel="006008D4">
          <w:rPr>
            <w:rFonts w:ascii="Arial" w:hAnsi="Arial" w:cs="Arial"/>
            <w:b w:val="0"/>
            <w:bCs w:val="0"/>
            <w:spacing w:val="-3"/>
            <w:u w:val="single"/>
            <w:rPrChange w:id="3752" w:author="Worrell, Tyrone C CIV USARMY HQDA ASA ALT (USA)" w:date="2024-09-24T06:42:00Z">
              <w:rPr>
                <w:b w:val="0"/>
                <w:bCs w:val="0"/>
                <w:spacing w:val="-3"/>
                <w:u w:val="single"/>
              </w:rPr>
            </w:rPrChange>
          </w:rPr>
          <w:delText xml:space="preserve"> </w:delText>
        </w:r>
        <w:r w:rsidRPr="00D25EE3" w:rsidDel="006008D4">
          <w:rPr>
            <w:rFonts w:ascii="Arial" w:hAnsi="Arial" w:cs="Arial"/>
            <w:b w:val="0"/>
            <w:bCs w:val="0"/>
            <w:u w:val="single"/>
            <w:rPrChange w:id="3753" w:author="Worrell, Tyrone C CIV USARMY HQDA ASA ALT (USA)" w:date="2024-09-24T06:42:00Z">
              <w:rPr>
                <w:b w:val="0"/>
                <w:bCs w:val="0"/>
                <w:u w:val="single"/>
              </w:rPr>
            </w:rPrChange>
          </w:rPr>
          <w:delText>of</w:delText>
        </w:r>
        <w:r w:rsidRPr="00D25EE3" w:rsidDel="006008D4">
          <w:rPr>
            <w:rFonts w:ascii="Arial" w:hAnsi="Arial" w:cs="Arial"/>
            <w:b w:val="0"/>
            <w:bCs w:val="0"/>
            <w:spacing w:val="-2"/>
            <w:u w:val="single"/>
            <w:rPrChange w:id="3754" w:author="Worrell, Tyrone C CIV USARMY HQDA ASA ALT (USA)" w:date="2024-09-24T06:42:00Z">
              <w:rPr>
                <w:b w:val="0"/>
                <w:bCs w:val="0"/>
                <w:spacing w:val="-2"/>
                <w:u w:val="single"/>
              </w:rPr>
            </w:rPrChange>
          </w:rPr>
          <w:delText xml:space="preserve"> </w:delText>
        </w:r>
        <w:r w:rsidRPr="00D25EE3" w:rsidDel="006008D4">
          <w:rPr>
            <w:rFonts w:ascii="Arial" w:hAnsi="Arial" w:cs="Arial"/>
            <w:b w:val="0"/>
            <w:bCs w:val="0"/>
            <w:u w:val="single"/>
            <w:rPrChange w:id="3755" w:author="Worrell, Tyrone C CIV USARMY HQDA ASA ALT (USA)" w:date="2024-09-24T06:42:00Z">
              <w:rPr>
                <w:b w:val="0"/>
                <w:bCs w:val="0"/>
                <w:u w:val="single"/>
              </w:rPr>
            </w:rPrChange>
          </w:rPr>
          <w:delText>Strategic</w:delText>
        </w:r>
        <w:r w:rsidRPr="00D25EE3" w:rsidDel="006008D4">
          <w:rPr>
            <w:rFonts w:ascii="Arial" w:hAnsi="Arial" w:cs="Arial"/>
            <w:b w:val="0"/>
            <w:bCs w:val="0"/>
            <w:spacing w:val="-2"/>
            <w:u w:val="single"/>
            <w:rPrChange w:id="3756" w:author="Worrell, Tyrone C CIV USARMY HQDA ASA ALT (USA)" w:date="2024-09-24T06:42:00Z">
              <w:rPr>
                <w:b w:val="0"/>
                <w:bCs w:val="0"/>
                <w:spacing w:val="-2"/>
                <w:u w:val="single"/>
              </w:rPr>
            </w:rPrChange>
          </w:rPr>
          <w:delText xml:space="preserve"> Controls</w:delText>
        </w:r>
      </w:del>
    </w:p>
    <w:p w14:paraId="229E7B24" w14:textId="1EF0F866" w:rsidR="0060199D" w:rsidRPr="00D25EE3" w:rsidDel="006008D4" w:rsidRDefault="000333D6">
      <w:pPr>
        <w:pStyle w:val="BodyText"/>
        <w:spacing w:before="241" w:line="276" w:lineRule="auto"/>
        <w:ind w:left="120" w:right="239"/>
        <w:rPr>
          <w:del w:id="3757" w:author="Worrell, Tyrone C CIV USARMY HQDA ASA ALT (USA)" w:date="2024-09-23T07:39:00Z"/>
          <w:rFonts w:ascii="Arial" w:hAnsi="Arial" w:cs="Arial"/>
          <w:rPrChange w:id="3758" w:author="Worrell, Tyrone C CIV USARMY HQDA ASA ALT (USA)" w:date="2024-09-24T06:42:00Z">
            <w:rPr>
              <w:del w:id="3759" w:author="Worrell, Tyrone C CIV USARMY HQDA ASA ALT (USA)" w:date="2024-09-23T07:39:00Z"/>
            </w:rPr>
          </w:rPrChange>
        </w:rPr>
      </w:pPr>
      <w:del w:id="3760" w:author="Worrell, Tyrone C CIV USARMY HQDA ASA ALT (USA)" w:date="2024-09-23T07:39:00Z">
        <w:r w:rsidRPr="00D25EE3" w:rsidDel="006008D4">
          <w:rPr>
            <w:rFonts w:ascii="Arial" w:hAnsi="Arial" w:cs="Arial"/>
            <w:rPrChange w:id="3761" w:author="Worrell, Tyrone C CIV USARMY HQDA ASA ALT (USA)" w:date="2024-09-24T06:42:00Z">
              <w:rPr/>
            </w:rPrChange>
          </w:rPr>
          <w:delText>For strategic questions,</w:delText>
        </w:r>
        <w:r w:rsidRPr="00D25EE3" w:rsidDel="006008D4">
          <w:rPr>
            <w:rFonts w:ascii="Arial" w:hAnsi="Arial" w:cs="Arial"/>
            <w:spacing w:val="-1"/>
            <w:rPrChange w:id="3762" w:author="Worrell, Tyrone C CIV USARMY HQDA ASA ALT (USA)" w:date="2024-09-24T06:42:00Z">
              <w:rPr>
                <w:spacing w:val="-1"/>
              </w:rPr>
            </w:rPrChange>
          </w:rPr>
          <w:delText xml:space="preserve"> </w:delText>
        </w:r>
        <w:r w:rsidRPr="00D25EE3" w:rsidDel="006008D4">
          <w:rPr>
            <w:rFonts w:ascii="Arial" w:hAnsi="Arial" w:cs="Arial"/>
            <w:rPrChange w:id="3763" w:author="Worrell, Tyrone C CIV USARMY HQDA ASA ALT (USA)" w:date="2024-09-24T06:42:00Z">
              <w:rPr/>
            </w:rPrChange>
          </w:rPr>
          <w:delText>the reviewer should examine the contract file documentation, and other available</w:delText>
        </w:r>
        <w:r w:rsidRPr="00D25EE3" w:rsidDel="006008D4">
          <w:rPr>
            <w:rFonts w:ascii="Arial" w:hAnsi="Arial" w:cs="Arial"/>
            <w:spacing w:val="-3"/>
            <w:rPrChange w:id="3764" w:author="Worrell, Tyrone C CIV USARMY HQDA ASA ALT (USA)" w:date="2024-09-24T06:42:00Z">
              <w:rPr>
                <w:spacing w:val="-3"/>
              </w:rPr>
            </w:rPrChange>
          </w:rPr>
          <w:delText xml:space="preserve"> </w:delText>
        </w:r>
        <w:r w:rsidRPr="00D25EE3" w:rsidDel="006008D4">
          <w:rPr>
            <w:rFonts w:ascii="Arial" w:hAnsi="Arial" w:cs="Arial"/>
            <w:rPrChange w:id="3765" w:author="Worrell, Tyrone C CIV USARMY HQDA ASA ALT (USA)" w:date="2024-09-24T06:42:00Z">
              <w:rPr/>
            </w:rPrChange>
          </w:rPr>
          <w:delText>evidence,</w:delText>
        </w:r>
        <w:r w:rsidRPr="00D25EE3" w:rsidDel="006008D4">
          <w:rPr>
            <w:rFonts w:ascii="Arial" w:hAnsi="Arial" w:cs="Arial"/>
            <w:spacing w:val="-3"/>
            <w:rPrChange w:id="3766" w:author="Worrell, Tyrone C CIV USARMY HQDA ASA ALT (USA)" w:date="2024-09-24T06:42:00Z">
              <w:rPr>
                <w:spacing w:val="-3"/>
              </w:rPr>
            </w:rPrChange>
          </w:rPr>
          <w:delText xml:space="preserve"> </w:delText>
        </w:r>
        <w:r w:rsidRPr="00D25EE3" w:rsidDel="006008D4">
          <w:rPr>
            <w:rFonts w:ascii="Arial" w:hAnsi="Arial" w:cs="Arial"/>
            <w:rPrChange w:id="3767" w:author="Worrell, Tyrone C CIV USARMY HQDA ASA ALT (USA)" w:date="2024-09-24T06:42:00Z">
              <w:rPr/>
            </w:rPrChange>
          </w:rPr>
          <w:delText>and</w:delText>
        </w:r>
        <w:r w:rsidRPr="00D25EE3" w:rsidDel="006008D4">
          <w:rPr>
            <w:rFonts w:ascii="Arial" w:hAnsi="Arial" w:cs="Arial"/>
            <w:spacing w:val="-5"/>
            <w:rPrChange w:id="3768" w:author="Worrell, Tyrone C CIV USARMY HQDA ASA ALT (USA)" w:date="2024-09-24T06:42:00Z">
              <w:rPr>
                <w:spacing w:val="-5"/>
              </w:rPr>
            </w:rPrChange>
          </w:rPr>
          <w:delText xml:space="preserve"> </w:delText>
        </w:r>
        <w:r w:rsidRPr="00D25EE3" w:rsidDel="006008D4">
          <w:rPr>
            <w:rFonts w:ascii="Arial" w:hAnsi="Arial" w:cs="Arial"/>
            <w:rPrChange w:id="3769" w:author="Worrell, Tyrone C CIV USARMY HQDA ASA ALT (USA)" w:date="2024-09-24T06:42:00Z">
              <w:rPr/>
            </w:rPrChange>
          </w:rPr>
          <w:delText>mark</w:delText>
        </w:r>
        <w:r w:rsidRPr="00D25EE3" w:rsidDel="006008D4">
          <w:rPr>
            <w:rFonts w:ascii="Arial" w:hAnsi="Arial" w:cs="Arial"/>
            <w:spacing w:val="-3"/>
            <w:rPrChange w:id="3770" w:author="Worrell, Tyrone C CIV USARMY HQDA ASA ALT (USA)" w:date="2024-09-24T06:42:00Z">
              <w:rPr>
                <w:spacing w:val="-3"/>
              </w:rPr>
            </w:rPrChange>
          </w:rPr>
          <w:delText xml:space="preserve"> </w:delText>
        </w:r>
        <w:r w:rsidRPr="00D25EE3" w:rsidDel="006008D4">
          <w:rPr>
            <w:rFonts w:ascii="Arial" w:hAnsi="Arial" w:cs="Arial"/>
            <w:rPrChange w:id="3771" w:author="Worrell, Tyrone C CIV USARMY HQDA ASA ALT (USA)" w:date="2024-09-24T06:42:00Z">
              <w:rPr/>
            </w:rPrChange>
          </w:rPr>
          <w:delText>a</w:delText>
        </w:r>
        <w:r w:rsidRPr="00D25EE3" w:rsidDel="006008D4">
          <w:rPr>
            <w:rFonts w:ascii="Arial" w:hAnsi="Arial" w:cs="Arial"/>
            <w:spacing w:val="-3"/>
            <w:rPrChange w:id="3772" w:author="Worrell, Tyrone C CIV USARMY HQDA ASA ALT (USA)" w:date="2024-09-24T06:42:00Z">
              <w:rPr>
                <w:spacing w:val="-3"/>
              </w:rPr>
            </w:rPrChange>
          </w:rPr>
          <w:delText xml:space="preserve"> </w:delText>
        </w:r>
        <w:r w:rsidRPr="00D25EE3" w:rsidDel="006008D4">
          <w:rPr>
            <w:rFonts w:ascii="Arial" w:hAnsi="Arial" w:cs="Arial"/>
            <w:rPrChange w:id="3773" w:author="Worrell, Tyrone C CIV USARMY HQDA ASA ALT (USA)" w:date="2024-09-24T06:42:00Z">
              <w:rPr/>
            </w:rPrChange>
          </w:rPr>
          <w:delText>number</w:delText>
        </w:r>
        <w:r w:rsidRPr="00D25EE3" w:rsidDel="006008D4">
          <w:rPr>
            <w:rFonts w:ascii="Arial" w:hAnsi="Arial" w:cs="Arial"/>
            <w:spacing w:val="-3"/>
            <w:rPrChange w:id="3774" w:author="Worrell, Tyrone C CIV USARMY HQDA ASA ALT (USA)" w:date="2024-09-24T06:42:00Z">
              <w:rPr>
                <w:spacing w:val="-3"/>
              </w:rPr>
            </w:rPrChange>
          </w:rPr>
          <w:delText xml:space="preserve"> </w:delText>
        </w:r>
        <w:r w:rsidRPr="00D25EE3" w:rsidDel="006008D4">
          <w:rPr>
            <w:rFonts w:ascii="Arial" w:hAnsi="Arial" w:cs="Arial"/>
            <w:rPrChange w:id="3775" w:author="Worrell, Tyrone C CIV USARMY HQDA ASA ALT (USA)" w:date="2024-09-24T06:42:00Z">
              <w:rPr/>
            </w:rPrChange>
          </w:rPr>
          <w:delText>(1-5)</w:delText>
        </w:r>
        <w:r w:rsidRPr="00D25EE3" w:rsidDel="006008D4">
          <w:rPr>
            <w:rFonts w:ascii="Arial" w:hAnsi="Arial" w:cs="Arial"/>
            <w:spacing w:val="-3"/>
            <w:rPrChange w:id="3776" w:author="Worrell, Tyrone C CIV USARMY HQDA ASA ALT (USA)" w:date="2024-09-24T06:42:00Z">
              <w:rPr>
                <w:spacing w:val="-3"/>
              </w:rPr>
            </w:rPrChange>
          </w:rPr>
          <w:delText xml:space="preserve"> </w:delText>
        </w:r>
        <w:r w:rsidRPr="00D25EE3" w:rsidDel="006008D4">
          <w:rPr>
            <w:rFonts w:ascii="Arial" w:hAnsi="Arial" w:cs="Arial"/>
            <w:rPrChange w:id="3777" w:author="Worrell, Tyrone C CIV USARMY HQDA ASA ALT (USA)" w:date="2024-09-24T06:42:00Z">
              <w:rPr/>
            </w:rPrChange>
          </w:rPr>
          <w:delText>to</w:delText>
        </w:r>
        <w:r w:rsidRPr="00D25EE3" w:rsidDel="006008D4">
          <w:rPr>
            <w:rFonts w:ascii="Arial" w:hAnsi="Arial" w:cs="Arial"/>
            <w:spacing w:val="-5"/>
            <w:rPrChange w:id="3778" w:author="Worrell, Tyrone C CIV USARMY HQDA ASA ALT (USA)" w:date="2024-09-24T06:42:00Z">
              <w:rPr>
                <w:spacing w:val="-5"/>
              </w:rPr>
            </w:rPrChange>
          </w:rPr>
          <w:delText xml:space="preserve"> </w:delText>
        </w:r>
        <w:r w:rsidRPr="00D25EE3" w:rsidDel="006008D4">
          <w:rPr>
            <w:rFonts w:ascii="Arial" w:hAnsi="Arial" w:cs="Arial"/>
            <w:rPrChange w:id="3779" w:author="Worrell, Tyrone C CIV USARMY HQDA ASA ALT (USA)" w:date="2024-09-24T06:42:00Z">
              <w:rPr/>
            </w:rPrChange>
          </w:rPr>
          <w:delText>indicate</w:delText>
        </w:r>
        <w:r w:rsidRPr="00D25EE3" w:rsidDel="006008D4">
          <w:rPr>
            <w:rFonts w:ascii="Arial" w:hAnsi="Arial" w:cs="Arial"/>
            <w:spacing w:val="-3"/>
            <w:rPrChange w:id="3780" w:author="Worrell, Tyrone C CIV USARMY HQDA ASA ALT (USA)" w:date="2024-09-24T06:42:00Z">
              <w:rPr>
                <w:spacing w:val="-3"/>
              </w:rPr>
            </w:rPrChange>
          </w:rPr>
          <w:delText xml:space="preserve"> </w:delText>
        </w:r>
        <w:r w:rsidRPr="00D25EE3" w:rsidDel="006008D4">
          <w:rPr>
            <w:rFonts w:ascii="Arial" w:hAnsi="Arial" w:cs="Arial"/>
            <w:rPrChange w:id="3781" w:author="Worrell, Tyrone C CIV USARMY HQDA ASA ALT (USA)" w:date="2024-09-24T06:42:00Z">
              <w:rPr/>
            </w:rPrChange>
          </w:rPr>
          <w:delText>the</w:delText>
        </w:r>
        <w:r w:rsidRPr="00D25EE3" w:rsidDel="006008D4">
          <w:rPr>
            <w:rFonts w:ascii="Arial" w:hAnsi="Arial" w:cs="Arial"/>
            <w:spacing w:val="-3"/>
            <w:rPrChange w:id="3782" w:author="Worrell, Tyrone C CIV USARMY HQDA ASA ALT (USA)" w:date="2024-09-24T06:42:00Z">
              <w:rPr>
                <w:spacing w:val="-3"/>
              </w:rPr>
            </w:rPrChange>
          </w:rPr>
          <w:delText xml:space="preserve"> </w:delText>
        </w:r>
        <w:r w:rsidRPr="00D25EE3" w:rsidDel="006008D4">
          <w:rPr>
            <w:rFonts w:ascii="Arial" w:hAnsi="Arial" w:cs="Arial"/>
            <w:rPrChange w:id="3783" w:author="Worrell, Tyrone C CIV USARMY HQDA ASA ALT (USA)" w:date="2024-09-24T06:42:00Z">
              <w:rPr/>
            </w:rPrChange>
          </w:rPr>
          <w:delText>extent</w:delText>
        </w:r>
        <w:r w:rsidRPr="00D25EE3" w:rsidDel="006008D4">
          <w:rPr>
            <w:rFonts w:ascii="Arial" w:hAnsi="Arial" w:cs="Arial"/>
            <w:spacing w:val="-4"/>
            <w:rPrChange w:id="3784" w:author="Worrell, Tyrone C CIV USARMY HQDA ASA ALT (USA)" w:date="2024-09-24T06:42:00Z">
              <w:rPr>
                <w:spacing w:val="-4"/>
              </w:rPr>
            </w:rPrChange>
          </w:rPr>
          <w:delText xml:space="preserve"> </w:delText>
        </w:r>
        <w:r w:rsidRPr="00D25EE3" w:rsidDel="006008D4">
          <w:rPr>
            <w:rFonts w:ascii="Arial" w:hAnsi="Arial" w:cs="Arial"/>
            <w:rPrChange w:id="3785" w:author="Worrell, Tyrone C CIV USARMY HQDA ASA ALT (USA)" w:date="2024-09-24T06:42:00Z">
              <w:rPr/>
            </w:rPrChange>
          </w:rPr>
          <w:delText>to</w:delText>
        </w:r>
        <w:r w:rsidRPr="00D25EE3" w:rsidDel="006008D4">
          <w:rPr>
            <w:rFonts w:ascii="Arial" w:hAnsi="Arial" w:cs="Arial"/>
            <w:spacing w:val="-3"/>
            <w:rPrChange w:id="3786" w:author="Worrell, Tyrone C CIV USARMY HQDA ASA ALT (USA)" w:date="2024-09-24T06:42:00Z">
              <w:rPr>
                <w:spacing w:val="-3"/>
              </w:rPr>
            </w:rPrChange>
          </w:rPr>
          <w:delText xml:space="preserve"> </w:delText>
        </w:r>
        <w:r w:rsidRPr="00D25EE3" w:rsidDel="006008D4">
          <w:rPr>
            <w:rFonts w:ascii="Arial" w:hAnsi="Arial" w:cs="Arial"/>
            <w:rPrChange w:id="3787" w:author="Worrell, Tyrone C CIV USARMY HQDA ASA ALT (USA)" w:date="2024-09-24T06:42:00Z">
              <w:rPr/>
            </w:rPrChange>
          </w:rPr>
          <w:delText>which</w:delText>
        </w:r>
        <w:r w:rsidRPr="00D25EE3" w:rsidDel="006008D4">
          <w:rPr>
            <w:rFonts w:ascii="Arial" w:hAnsi="Arial" w:cs="Arial"/>
            <w:spacing w:val="-3"/>
            <w:rPrChange w:id="3788" w:author="Worrell, Tyrone C CIV USARMY HQDA ASA ALT (USA)" w:date="2024-09-24T06:42:00Z">
              <w:rPr>
                <w:spacing w:val="-3"/>
              </w:rPr>
            </w:rPrChange>
          </w:rPr>
          <w:delText xml:space="preserve"> </w:delText>
        </w:r>
        <w:r w:rsidRPr="00D25EE3" w:rsidDel="006008D4">
          <w:rPr>
            <w:rFonts w:ascii="Arial" w:hAnsi="Arial" w:cs="Arial"/>
            <w:rPrChange w:id="3789" w:author="Worrell, Tyrone C CIV USARMY HQDA ASA ALT (USA)" w:date="2024-09-24T06:42:00Z">
              <w:rPr/>
            </w:rPrChange>
          </w:rPr>
          <w:delText>the</w:delText>
        </w:r>
        <w:r w:rsidRPr="00D25EE3" w:rsidDel="006008D4">
          <w:rPr>
            <w:rFonts w:ascii="Arial" w:hAnsi="Arial" w:cs="Arial"/>
            <w:spacing w:val="-3"/>
            <w:rPrChange w:id="3790" w:author="Worrell, Tyrone C CIV USARMY HQDA ASA ALT (USA)" w:date="2024-09-24T06:42:00Z">
              <w:rPr>
                <w:spacing w:val="-3"/>
              </w:rPr>
            </w:rPrChange>
          </w:rPr>
          <w:delText xml:space="preserve"> </w:delText>
        </w:r>
        <w:r w:rsidRPr="00D25EE3" w:rsidDel="006008D4">
          <w:rPr>
            <w:rFonts w:ascii="Arial" w:hAnsi="Arial" w:cs="Arial"/>
            <w:rPrChange w:id="3791" w:author="Worrell, Tyrone C CIV USARMY HQDA ASA ALT (USA)" w:date="2024-09-24T06:42:00Z">
              <w:rPr/>
            </w:rPrChange>
          </w:rPr>
          <w:delText>reviewer</w:delText>
        </w:r>
        <w:r w:rsidRPr="00D25EE3" w:rsidDel="006008D4">
          <w:rPr>
            <w:rFonts w:ascii="Arial" w:hAnsi="Arial" w:cs="Arial"/>
            <w:spacing w:val="-3"/>
            <w:rPrChange w:id="3792" w:author="Worrell, Tyrone C CIV USARMY HQDA ASA ALT (USA)" w:date="2024-09-24T06:42:00Z">
              <w:rPr>
                <w:spacing w:val="-3"/>
              </w:rPr>
            </w:rPrChange>
          </w:rPr>
          <w:delText xml:space="preserve"> </w:delText>
        </w:r>
        <w:r w:rsidRPr="00D25EE3" w:rsidDel="006008D4">
          <w:rPr>
            <w:rFonts w:ascii="Arial" w:hAnsi="Arial" w:cs="Arial"/>
            <w:rPrChange w:id="3793" w:author="Worrell, Tyrone C CIV USARMY HQDA ASA ALT (USA)" w:date="2024-09-24T06:42:00Z">
              <w:rPr/>
            </w:rPrChange>
          </w:rPr>
          <w:delText>agrees that the standard established by the referenced internal control(s) has been met.</w:delText>
        </w:r>
        <w:r w:rsidRPr="00D25EE3" w:rsidDel="006008D4">
          <w:rPr>
            <w:rFonts w:ascii="Arial" w:hAnsi="Arial" w:cs="Arial"/>
            <w:spacing w:val="40"/>
            <w:rPrChange w:id="3794" w:author="Worrell, Tyrone C CIV USARMY HQDA ASA ALT (USA)" w:date="2024-09-24T06:42:00Z">
              <w:rPr>
                <w:spacing w:val="40"/>
              </w:rPr>
            </w:rPrChange>
          </w:rPr>
          <w:delText xml:space="preserve"> </w:delText>
        </w:r>
        <w:r w:rsidRPr="00D25EE3" w:rsidDel="006008D4">
          <w:rPr>
            <w:rFonts w:ascii="Arial" w:hAnsi="Arial" w:cs="Arial"/>
            <w:rPrChange w:id="3795" w:author="Worrell, Tyrone C CIV USARMY HQDA ASA ALT (USA)" w:date="2024-09-24T06:42:00Z">
              <w:rPr/>
            </w:rPrChange>
          </w:rPr>
          <w:delText>The reviewer should explain the</w:delText>
        </w:r>
        <w:r w:rsidRPr="00D25EE3" w:rsidDel="006008D4">
          <w:rPr>
            <w:rFonts w:ascii="Arial" w:hAnsi="Arial" w:cs="Arial"/>
            <w:spacing w:val="-1"/>
            <w:rPrChange w:id="3796" w:author="Worrell, Tyrone C CIV USARMY HQDA ASA ALT (USA)" w:date="2024-09-24T06:42:00Z">
              <w:rPr>
                <w:spacing w:val="-1"/>
              </w:rPr>
            </w:rPrChange>
          </w:rPr>
          <w:delText xml:space="preserve"> </w:delText>
        </w:r>
        <w:r w:rsidRPr="00D25EE3" w:rsidDel="006008D4">
          <w:rPr>
            <w:rFonts w:ascii="Arial" w:hAnsi="Arial" w:cs="Arial"/>
            <w:rPrChange w:id="3797" w:author="Worrell, Tyrone C CIV USARMY HQDA ASA ALT (USA)" w:date="2024-09-24T06:42:00Z">
              <w:rPr/>
            </w:rPrChange>
          </w:rPr>
          <w:delText>rationale for the</w:delText>
        </w:r>
        <w:r w:rsidRPr="00D25EE3" w:rsidDel="006008D4">
          <w:rPr>
            <w:rFonts w:ascii="Arial" w:hAnsi="Arial" w:cs="Arial"/>
            <w:spacing w:val="-1"/>
            <w:rPrChange w:id="3798" w:author="Worrell, Tyrone C CIV USARMY HQDA ASA ALT (USA)" w:date="2024-09-24T06:42:00Z">
              <w:rPr>
                <w:spacing w:val="-1"/>
              </w:rPr>
            </w:rPrChange>
          </w:rPr>
          <w:delText xml:space="preserve"> </w:delText>
        </w:r>
        <w:r w:rsidRPr="00D25EE3" w:rsidDel="006008D4">
          <w:rPr>
            <w:rFonts w:ascii="Arial" w:hAnsi="Arial" w:cs="Arial"/>
            <w:rPrChange w:id="3799" w:author="Worrell, Tyrone C CIV USARMY HQDA ASA ALT (USA)" w:date="2024-09-24T06:42:00Z">
              <w:rPr/>
            </w:rPrChange>
          </w:rPr>
          <w:delText>selected numerical response and describe</w:delText>
        </w:r>
        <w:r w:rsidRPr="00D25EE3" w:rsidDel="006008D4">
          <w:rPr>
            <w:rFonts w:ascii="Arial" w:hAnsi="Arial" w:cs="Arial"/>
            <w:spacing w:val="-1"/>
            <w:rPrChange w:id="3800" w:author="Worrell, Tyrone C CIV USARMY HQDA ASA ALT (USA)" w:date="2024-09-24T06:42:00Z">
              <w:rPr>
                <w:spacing w:val="-1"/>
              </w:rPr>
            </w:rPrChange>
          </w:rPr>
          <w:delText xml:space="preserve"> </w:delText>
        </w:r>
        <w:r w:rsidRPr="00D25EE3" w:rsidDel="006008D4">
          <w:rPr>
            <w:rFonts w:ascii="Arial" w:hAnsi="Arial" w:cs="Arial"/>
            <w:rPrChange w:id="3801" w:author="Worrell, Tyrone C CIV USARMY HQDA ASA ALT (USA)" w:date="2024-09-24T06:42:00Z">
              <w:rPr/>
            </w:rPrChange>
          </w:rPr>
          <w:delText>lessons</w:delText>
        </w:r>
        <w:r w:rsidRPr="00D25EE3" w:rsidDel="006008D4">
          <w:rPr>
            <w:rFonts w:ascii="Arial" w:hAnsi="Arial" w:cs="Arial"/>
            <w:spacing w:val="-1"/>
            <w:rPrChange w:id="3802" w:author="Worrell, Tyrone C CIV USARMY HQDA ASA ALT (USA)" w:date="2024-09-24T06:42:00Z">
              <w:rPr>
                <w:spacing w:val="-1"/>
              </w:rPr>
            </w:rPrChange>
          </w:rPr>
          <w:delText xml:space="preserve"> </w:delText>
        </w:r>
        <w:r w:rsidRPr="00D25EE3" w:rsidDel="006008D4">
          <w:rPr>
            <w:rFonts w:ascii="Arial" w:hAnsi="Arial" w:cs="Arial"/>
            <w:rPrChange w:id="3803" w:author="Worrell, Tyrone C CIV USARMY HQDA ASA ALT (USA)" w:date="2024-09-24T06:42:00Z">
              <w:rPr/>
            </w:rPrChange>
          </w:rPr>
          <w:delText>learned</w:delText>
        </w:r>
        <w:r w:rsidRPr="00D25EE3" w:rsidDel="006008D4">
          <w:rPr>
            <w:rFonts w:ascii="Arial" w:hAnsi="Arial" w:cs="Arial"/>
            <w:spacing w:val="-1"/>
            <w:rPrChange w:id="3804" w:author="Worrell, Tyrone C CIV USARMY HQDA ASA ALT (USA)" w:date="2024-09-24T06:42:00Z">
              <w:rPr>
                <w:spacing w:val="-1"/>
              </w:rPr>
            </w:rPrChange>
          </w:rPr>
          <w:delText xml:space="preserve"> </w:delText>
        </w:r>
        <w:r w:rsidRPr="00D25EE3" w:rsidDel="006008D4">
          <w:rPr>
            <w:rFonts w:ascii="Arial" w:hAnsi="Arial" w:cs="Arial"/>
            <w:rPrChange w:id="3805" w:author="Worrell, Tyrone C CIV USARMY HQDA ASA ALT (USA)" w:date="2024-09-24T06:42:00Z">
              <w:rPr/>
            </w:rPrChange>
          </w:rPr>
          <w:delText>or best practices, if any, that informed the reviewer’s decision.</w:delText>
        </w:r>
      </w:del>
    </w:p>
    <w:p w14:paraId="229E7B25" w14:textId="62E93831" w:rsidR="0060199D" w:rsidRPr="00D25EE3" w:rsidDel="006008D4" w:rsidRDefault="000333D6">
      <w:pPr>
        <w:pStyle w:val="Heading1"/>
        <w:spacing w:before="200"/>
        <w:ind w:left="1" w:right="2"/>
        <w:jc w:val="center"/>
        <w:rPr>
          <w:del w:id="3806" w:author="Worrell, Tyrone C CIV USARMY HQDA ASA ALT (USA)" w:date="2024-09-23T07:39:00Z"/>
          <w:rFonts w:ascii="Arial" w:hAnsi="Arial" w:cs="Arial"/>
          <w:rPrChange w:id="3807" w:author="Worrell, Tyrone C CIV USARMY HQDA ASA ALT (USA)" w:date="2024-09-24T06:42:00Z">
            <w:rPr>
              <w:del w:id="3808" w:author="Worrell, Tyrone C CIV USARMY HQDA ASA ALT (USA)" w:date="2024-09-23T07:39:00Z"/>
            </w:rPr>
          </w:rPrChange>
        </w:rPr>
      </w:pPr>
      <w:del w:id="3809" w:author="Worrell, Tyrone C CIV USARMY HQDA ASA ALT (USA)" w:date="2024-09-23T07:39:00Z">
        <w:r w:rsidRPr="00D25EE3" w:rsidDel="006008D4">
          <w:rPr>
            <w:rFonts w:ascii="Arial" w:hAnsi="Arial" w:cs="Arial"/>
            <w:b w:val="0"/>
            <w:bCs w:val="0"/>
            <w:u w:val="single"/>
            <w:rPrChange w:id="3810" w:author="Worrell, Tyrone C CIV USARMY HQDA ASA ALT (USA)" w:date="2024-09-24T06:42:00Z">
              <w:rPr>
                <w:b w:val="0"/>
                <w:bCs w:val="0"/>
                <w:u w:val="single"/>
              </w:rPr>
            </w:rPrChange>
          </w:rPr>
          <w:delText>OPERATIONAL</w:delText>
        </w:r>
        <w:r w:rsidRPr="00D25EE3" w:rsidDel="006008D4">
          <w:rPr>
            <w:rFonts w:ascii="Arial" w:hAnsi="Arial" w:cs="Arial"/>
            <w:b w:val="0"/>
            <w:bCs w:val="0"/>
            <w:spacing w:val="-7"/>
            <w:u w:val="single"/>
            <w:rPrChange w:id="3811" w:author="Worrell, Tyrone C CIV USARMY HQDA ASA ALT (USA)" w:date="2024-09-24T06:42:00Z">
              <w:rPr>
                <w:b w:val="0"/>
                <w:bCs w:val="0"/>
                <w:spacing w:val="-7"/>
                <w:u w:val="single"/>
              </w:rPr>
            </w:rPrChange>
          </w:rPr>
          <w:delText xml:space="preserve"> </w:delText>
        </w:r>
        <w:r w:rsidRPr="00D25EE3" w:rsidDel="006008D4">
          <w:rPr>
            <w:rFonts w:ascii="Arial" w:hAnsi="Arial" w:cs="Arial"/>
            <w:b w:val="0"/>
            <w:bCs w:val="0"/>
            <w:spacing w:val="-2"/>
            <w:u w:val="single"/>
            <w:rPrChange w:id="3812" w:author="Worrell, Tyrone C CIV USARMY HQDA ASA ALT (USA)" w:date="2024-09-24T06:42:00Z">
              <w:rPr>
                <w:b w:val="0"/>
                <w:bCs w:val="0"/>
                <w:spacing w:val="-2"/>
                <w:u w:val="single"/>
              </w:rPr>
            </w:rPrChange>
          </w:rPr>
          <w:delText>OBJECTIVES</w:delText>
        </w:r>
      </w:del>
    </w:p>
    <w:p w14:paraId="229E7B26" w14:textId="241A4D82" w:rsidR="0060199D" w:rsidRPr="00D25EE3" w:rsidDel="006008D4" w:rsidRDefault="000333D6">
      <w:pPr>
        <w:pStyle w:val="BodyText"/>
        <w:spacing w:before="199"/>
        <w:ind w:left="120"/>
        <w:rPr>
          <w:del w:id="3813" w:author="Worrell, Tyrone C CIV USARMY HQDA ASA ALT (USA)" w:date="2024-09-23T07:39:00Z"/>
          <w:rFonts w:ascii="Arial" w:hAnsi="Arial" w:cs="Arial"/>
          <w:rPrChange w:id="3814" w:author="Worrell, Tyrone C CIV USARMY HQDA ASA ALT (USA)" w:date="2024-09-24T06:42:00Z">
            <w:rPr>
              <w:del w:id="3815" w:author="Worrell, Tyrone C CIV USARMY HQDA ASA ALT (USA)" w:date="2024-09-23T07:39:00Z"/>
            </w:rPr>
          </w:rPrChange>
        </w:rPr>
      </w:pPr>
      <w:del w:id="3816" w:author="Worrell, Tyrone C CIV USARMY HQDA ASA ALT (USA)" w:date="2024-09-23T07:39:00Z">
        <w:r w:rsidRPr="00D25EE3" w:rsidDel="006008D4">
          <w:rPr>
            <w:rFonts w:ascii="Arial" w:hAnsi="Arial" w:cs="Arial"/>
            <w:b/>
            <w:u w:val="single"/>
            <w:rPrChange w:id="3817" w:author="Worrell, Tyrone C CIV USARMY HQDA ASA ALT (USA)" w:date="2024-09-24T06:42:00Z">
              <w:rPr>
                <w:b/>
                <w:u w:val="single"/>
              </w:rPr>
            </w:rPrChange>
          </w:rPr>
          <w:delText>Cost</w:delText>
        </w:r>
        <w:r w:rsidRPr="00D25EE3" w:rsidDel="006008D4">
          <w:rPr>
            <w:rFonts w:ascii="Arial" w:hAnsi="Arial" w:cs="Arial"/>
            <w:u w:val="single"/>
            <w:rPrChange w:id="3818" w:author="Worrell, Tyrone C CIV USARMY HQDA ASA ALT (USA)" w:date="2024-09-24T06:42:00Z">
              <w:rPr>
                <w:u w:val="single"/>
              </w:rPr>
            </w:rPrChange>
          </w:rPr>
          <w:delText>:</w:delText>
        </w:r>
        <w:r w:rsidRPr="00D25EE3" w:rsidDel="006008D4">
          <w:rPr>
            <w:rFonts w:ascii="Arial" w:hAnsi="Arial" w:cs="Arial"/>
            <w:spacing w:val="40"/>
            <w:rPrChange w:id="3819" w:author="Worrell, Tyrone C CIV USARMY HQDA ASA ALT (USA)" w:date="2024-09-24T06:42:00Z">
              <w:rPr>
                <w:spacing w:val="40"/>
              </w:rPr>
            </w:rPrChange>
          </w:rPr>
          <w:delText xml:space="preserve"> </w:delText>
        </w:r>
        <w:r w:rsidRPr="00D25EE3" w:rsidDel="006008D4">
          <w:rPr>
            <w:rFonts w:ascii="Arial" w:hAnsi="Arial" w:cs="Arial"/>
            <w:rPrChange w:id="3820" w:author="Worrell, Tyrone C CIV USARMY HQDA ASA ALT (USA)" w:date="2024-09-24T06:42:00Z">
              <w:rPr/>
            </w:rPrChange>
          </w:rPr>
          <w:delText>Obtain</w:delText>
        </w:r>
        <w:r w:rsidRPr="00D25EE3" w:rsidDel="006008D4">
          <w:rPr>
            <w:rFonts w:ascii="Arial" w:hAnsi="Arial" w:cs="Arial"/>
            <w:spacing w:val="-3"/>
            <w:rPrChange w:id="3821" w:author="Worrell, Tyrone C CIV USARMY HQDA ASA ALT (USA)" w:date="2024-09-24T06:42:00Z">
              <w:rPr>
                <w:spacing w:val="-3"/>
              </w:rPr>
            </w:rPrChange>
          </w:rPr>
          <w:delText xml:space="preserve"> </w:delText>
        </w:r>
        <w:r w:rsidRPr="00D25EE3" w:rsidDel="006008D4">
          <w:rPr>
            <w:rFonts w:ascii="Arial" w:hAnsi="Arial" w:cs="Arial"/>
            <w:rPrChange w:id="3822" w:author="Worrell, Tyrone C CIV USARMY HQDA ASA ALT (USA)" w:date="2024-09-24T06:42:00Z">
              <w:rPr/>
            </w:rPrChange>
          </w:rPr>
          <w:delText>best</w:delText>
        </w:r>
        <w:r w:rsidRPr="00D25EE3" w:rsidDel="006008D4">
          <w:rPr>
            <w:rFonts w:ascii="Arial" w:hAnsi="Arial" w:cs="Arial"/>
            <w:spacing w:val="-3"/>
            <w:rPrChange w:id="3823" w:author="Worrell, Tyrone C CIV USARMY HQDA ASA ALT (USA)" w:date="2024-09-24T06:42:00Z">
              <w:rPr>
                <w:spacing w:val="-3"/>
              </w:rPr>
            </w:rPrChange>
          </w:rPr>
          <w:delText xml:space="preserve"> </w:delText>
        </w:r>
        <w:r w:rsidRPr="00D25EE3" w:rsidDel="006008D4">
          <w:rPr>
            <w:rFonts w:ascii="Arial" w:hAnsi="Arial" w:cs="Arial"/>
            <w:rPrChange w:id="3824" w:author="Worrell, Tyrone C CIV USARMY HQDA ASA ALT (USA)" w:date="2024-09-24T06:42:00Z">
              <w:rPr/>
            </w:rPrChange>
          </w:rPr>
          <w:delText>value</w:delText>
        </w:r>
        <w:r w:rsidRPr="00D25EE3" w:rsidDel="006008D4">
          <w:rPr>
            <w:rFonts w:ascii="Arial" w:hAnsi="Arial" w:cs="Arial"/>
            <w:spacing w:val="-4"/>
            <w:rPrChange w:id="3825" w:author="Worrell, Tyrone C CIV USARMY HQDA ASA ALT (USA)" w:date="2024-09-24T06:42:00Z">
              <w:rPr>
                <w:spacing w:val="-4"/>
              </w:rPr>
            </w:rPrChange>
          </w:rPr>
          <w:delText xml:space="preserve"> </w:delText>
        </w:r>
        <w:r w:rsidRPr="00D25EE3" w:rsidDel="006008D4">
          <w:rPr>
            <w:rFonts w:ascii="Arial" w:hAnsi="Arial" w:cs="Arial"/>
            <w:rPrChange w:id="3826" w:author="Worrell, Tyrone C CIV USARMY HQDA ASA ALT (USA)" w:date="2024-09-24T06:42:00Z">
              <w:rPr/>
            </w:rPrChange>
          </w:rPr>
          <w:delText>in</w:delText>
        </w:r>
        <w:r w:rsidRPr="00D25EE3" w:rsidDel="006008D4">
          <w:rPr>
            <w:rFonts w:ascii="Arial" w:hAnsi="Arial" w:cs="Arial"/>
            <w:spacing w:val="-3"/>
            <w:rPrChange w:id="3827" w:author="Worrell, Tyrone C CIV USARMY HQDA ASA ALT (USA)" w:date="2024-09-24T06:42:00Z">
              <w:rPr>
                <w:spacing w:val="-3"/>
              </w:rPr>
            </w:rPrChange>
          </w:rPr>
          <w:delText xml:space="preserve"> </w:delText>
        </w:r>
        <w:r w:rsidRPr="00D25EE3" w:rsidDel="006008D4">
          <w:rPr>
            <w:rFonts w:ascii="Arial" w:hAnsi="Arial" w:cs="Arial"/>
            <w:rPrChange w:id="3828" w:author="Worrell, Tyrone C CIV USARMY HQDA ASA ALT (USA)" w:date="2024-09-24T06:42:00Z">
              <w:rPr/>
            </w:rPrChange>
          </w:rPr>
          <w:delText>terms</w:delText>
        </w:r>
        <w:r w:rsidRPr="00D25EE3" w:rsidDel="006008D4">
          <w:rPr>
            <w:rFonts w:ascii="Arial" w:hAnsi="Arial" w:cs="Arial"/>
            <w:spacing w:val="-3"/>
            <w:rPrChange w:id="3829" w:author="Worrell, Tyrone C CIV USARMY HQDA ASA ALT (USA)" w:date="2024-09-24T06:42:00Z">
              <w:rPr>
                <w:spacing w:val="-3"/>
              </w:rPr>
            </w:rPrChange>
          </w:rPr>
          <w:delText xml:space="preserve"> </w:delText>
        </w:r>
        <w:r w:rsidRPr="00D25EE3" w:rsidDel="006008D4">
          <w:rPr>
            <w:rFonts w:ascii="Arial" w:hAnsi="Arial" w:cs="Arial"/>
            <w:rPrChange w:id="3830" w:author="Worrell, Tyrone C CIV USARMY HQDA ASA ALT (USA)" w:date="2024-09-24T06:42:00Z">
              <w:rPr/>
            </w:rPrChange>
          </w:rPr>
          <w:delText>of</w:delText>
        </w:r>
        <w:r w:rsidRPr="00D25EE3" w:rsidDel="006008D4">
          <w:rPr>
            <w:rFonts w:ascii="Arial" w:hAnsi="Arial" w:cs="Arial"/>
            <w:spacing w:val="-3"/>
            <w:rPrChange w:id="3831" w:author="Worrell, Tyrone C CIV USARMY HQDA ASA ALT (USA)" w:date="2024-09-24T06:42:00Z">
              <w:rPr>
                <w:spacing w:val="-3"/>
              </w:rPr>
            </w:rPrChange>
          </w:rPr>
          <w:delText xml:space="preserve"> </w:delText>
        </w:r>
        <w:r w:rsidRPr="00D25EE3" w:rsidDel="006008D4">
          <w:rPr>
            <w:rFonts w:ascii="Arial" w:hAnsi="Arial" w:cs="Arial"/>
            <w:rPrChange w:id="3832" w:author="Worrell, Tyrone C CIV USARMY HQDA ASA ALT (USA)" w:date="2024-09-24T06:42:00Z">
              <w:rPr/>
            </w:rPrChange>
          </w:rPr>
          <w:delText>the</w:delText>
        </w:r>
        <w:r w:rsidRPr="00D25EE3" w:rsidDel="006008D4">
          <w:rPr>
            <w:rFonts w:ascii="Arial" w:hAnsi="Arial" w:cs="Arial"/>
            <w:spacing w:val="-3"/>
            <w:rPrChange w:id="3833" w:author="Worrell, Tyrone C CIV USARMY HQDA ASA ALT (USA)" w:date="2024-09-24T06:42:00Z">
              <w:rPr>
                <w:spacing w:val="-3"/>
              </w:rPr>
            </w:rPrChange>
          </w:rPr>
          <w:delText xml:space="preserve"> </w:delText>
        </w:r>
        <w:r w:rsidRPr="00D25EE3" w:rsidDel="006008D4">
          <w:rPr>
            <w:rFonts w:ascii="Arial" w:hAnsi="Arial" w:cs="Arial"/>
            <w:rPrChange w:id="3834" w:author="Worrell, Tyrone C CIV USARMY HQDA ASA ALT (USA)" w:date="2024-09-24T06:42:00Z">
              <w:rPr/>
            </w:rPrChange>
          </w:rPr>
          <w:delText>price/cost</w:delText>
        </w:r>
        <w:r w:rsidRPr="00D25EE3" w:rsidDel="006008D4">
          <w:rPr>
            <w:rFonts w:ascii="Arial" w:hAnsi="Arial" w:cs="Arial"/>
            <w:spacing w:val="-4"/>
            <w:rPrChange w:id="3835" w:author="Worrell, Tyrone C CIV USARMY HQDA ASA ALT (USA)" w:date="2024-09-24T06:42:00Z">
              <w:rPr>
                <w:spacing w:val="-4"/>
              </w:rPr>
            </w:rPrChange>
          </w:rPr>
          <w:delText xml:space="preserve"> </w:delText>
        </w:r>
        <w:r w:rsidRPr="00D25EE3" w:rsidDel="006008D4">
          <w:rPr>
            <w:rFonts w:ascii="Arial" w:hAnsi="Arial" w:cs="Arial"/>
            <w:rPrChange w:id="3836" w:author="Worrell, Tyrone C CIV USARMY HQDA ASA ALT (USA)" w:date="2024-09-24T06:42:00Z">
              <w:rPr/>
            </w:rPrChange>
          </w:rPr>
          <w:delText>of</w:delText>
        </w:r>
        <w:r w:rsidRPr="00D25EE3" w:rsidDel="006008D4">
          <w:rPr>
            <w:rFonts w:ascii="Arial" w:hAnsi="Arial" w:cs="Arial"/>
            <w:spacing w:val="-3"/>
            <w:rPrChange w:id="3837" w:author="Worrell, Tyrone C CIV USARMY HQDA ASA ALT (USA)" w:date="2024-09-24T06:42:00Z">
              <w:rPr>
                <w:spacing w:val="-3"/>
              </w:rPr>
            </w:rPrChange>
          </w:rPr>
          <w:delText xml:space="preserve"> </w:delText>
        </w:r>
        <w:r w:rsidRPr="00D25EE3" w:rsidDel="006008D4">
          <w:rPr>
            <w:rFonts w:ascii="Arial" w:hAnsi="Arial" w:cs="Arial"/>
            <w:rPrChange w:id="3838" w:author="Worrell, Tyrone C CIV USARMY HQDA ASA ALT (USA)" w:date="2024-09-24T06:42:00Z">
              <w:rPr/>
            </w:rPrChange>
          </w:rPr>
          <w:delText>the</w:delText>
        </w:r>
        <w:r w:rsidRPr="00D25EE3" w:rsidDel="006008D4">
          <w:rPr>
            <w:rFonts w:ascii="Arial" w:hAnsi="Arial" w:cs="Arial"/>
            <w:spacing w:val="-3"/>
            <w:rPrChange w:id="3839" w:author="Worrell, Tyrone C CIV USARMY HQDA ASA ALT (USA)" w:date="2024-09-24T06:42:00Z">
              <w:rPr>
                <w:spacing w:val="-3"/>
              </w:rPr>
            </w:rPrChange>
          </w:rPr>
          <w:delText xml:space="preserve"> </w:delText>
        </w:r>
        <w:r w:rsidRPr="00D25EE3" w:rsidDel="006008D4">
          <w:rPr>
            <w:rFonts w:ascii="Arial" w:hAnsi="Arial" w:cs="Arial"/>
            <w:rPrChange w:id="3840" w:author="Worrell, Tyrone C CIV USARMY HQDA ASA ALT (USA)" w:date="2024-09-24T06:42:00Z">
              <w:rPr/>
            </w:rPrChange>
          </w:rPr>
          <w:delText>delivered</w:delText>
        </w:r>
        <w:r w:rsidRPr="00D25EE3" w:rsidDel="006008D4">
          <w:rPr>
            <w:rFonts w:ascii="Arial" w:hAnsi="Arial" w:cs="Arial"/>
            <w:spacing w:val="-3"/>
            <w:rPrChange w:id="3841" w:author="Worrell, Tyrone C CIV USARMY HQDA ASA ALT (USA)" w:date="2024-09-24T06:42:00Z">
              <w:rPr>
                <w:spacing w:val="-3"/>
              </w:rPr>
            </w:rPrChange>
          </w:rPr>
          <w:delText xml:space="preserve"> </w:delText>
        </w:r>
        <w:r w:rsidRPr="00D25EE3" w:rsidDel="006008D4">
          <w:rPr>
            <w:rFonts w:ascii="Arial" w:hAnsi="Arial" w:cs="Arial"/>
            <w:rPrChange w:id="3842" w:author="Worrell, Tyrone C CIV USARMY HQDA ASA ALT (USA)" w:date="2024-09-24T06:42:00Z">
              <w:rPr/>
            </w:rPrChange>
          </w:rPr>
          <w:delText>product</w:delText>
        </w:r>
        <w:r w:rsidRPr="00D25EE3" w:rsidDel="006008D4">
          <w:rPr>
            <w:rFonts w:ascii="Arial" w:hAnsi="Arial" w:cs="Arial"/>
            <w:spacing w:val="-4"/>
            <w:rPrChange w:id="3843" w:author="Worrell, Tyrone C CIV USARMY HQDA ASA ALT (USA)" w:date="2024-09-24T06:42:00Z">
              <w:rPr>
                <w:spacing w:val="-4"/>
              </w:rPr>
            </w:rPrChange>
          </w:rPr>
          <w:delText xml:space="preserve"> </w:delText>
        </w:r>
        <w:r w:rsidRPr="00D25EE3" w:rsidDel="006008D4">
          <w:rPr>
            <w:rFonts w:ascii="Arial" w:hAnsi="Arial" w:cs="Arial"/>
            <w:rPrChange w:id="3844" w:author="Worrell, Tyrone C CIV USARMY HQDA ASA ALT (USA)" w:date="2024-09-24T06:42:00Z">
              <w:rPr/>
            </w:rPrChange>
          </w:rPr>
          <w:delText>or</w:delText>
        </w:r>
        <w:r w:rsidRPr="00D25EE3" w:rsidDel="006008D4">
          <w:rPr>
            <w:rFonts w:ascii="Arial" w:hAnsi="Arial" w:cs="Arial"/>
            <w:spacing w:val="-3"/>
            <w:rPrChange w:id="3845" w:author="Worrell, Tyrone C CIV USARMY HQDA ASA ALT (USA)" w:date="2024-09-24T06:42:00Z">
              <w:rPr>
                <w:spacing w:val="-3"/>
              </w:rPr>
            </w:rPrChange>
          </w:rPr>
          <w:delText xml:space="preserve"> </w:delText>
        </w:r>
        <w:r w:rsidRPr="00D25EE3" w:rsidDel="006008D4">
          <w:rPr>
            <w:rFonts w:ascii="Arial" w:hAnsi="Arial" w:cs="Arial"/>
            <w:rPrChange w:id="3846" w:author="Worrell, Tyrone C CIV USARMY HQDA ASA ALT (USA)" w:date="2024-09-24T06:42:00Z">
              <w:rPr/>
            </w:rPrChange>
          </w:rPr>
          <w:delText>service</w:delText>
        </w:r>
        <w:r w:rsidRPr="00D25EE3" w:rsidDel="006008D4">
          <w:rPr>
            <w:rFonts w:ascii="Arial" w:hAnsi="Arial" w:cs="Arial"/>
            <w:spacing w:val="-4"/>
            <w:rPrChange w:id="3847" w:author="Worrell, Tyrone C CIV USARMY HQDA ASA ALT (USA)" w:date="2024-09-24T06:42:00Z">
              <w:rPr>
                <w:spacing w:val="-4"/>
              </w:rPr>
            </w:rPrChange>
          </w:rPr>
          <w:delText xml:space="preserve"> </w:delText>
        </w:r>
        <w:r w:rsidRPr="00D25EE3" w:rsidDel="006008D4">
          <w:rPr>
            <w:rFonts w:ascii="Arial" w:hAnsi="Arial" w:cs="Arial"/>
            <w:rPrChange w:id="3848" w:author="Worrell, Tyrone C CIV USARMY HQDA ASA ALT (USA)" w:date="2024-09-24T06:42:00Z">
              <w:rPr/>
            </w:rPrChange>
          </w:rPr>
          <w:delText xml:space="preserve">(FAR </w:delText>
        </w:r>
        <w:r w:rsidRPr="00D25EE3" w:rsidDel="006008D4">
          <w:rPr>
            <w:rFonts w:ascii="Arial" w:hAnsi="Arial" w:cs="Arial"/>
            <w:spacing w:val="-2"/>
            <w:rPrChange w:id="3849" w:author="Worrell, Tyrone C CIV USARMY HQDA ASA ALT (USA)" w:date="2024-09-24T06:42:00Z">
              <w:rPr>
                <w:spacing w:val="-2"/>
              </w:rPr>
            </w:rPrChange>
          </w:rPr>
          <w:delText>1.102(b)(1)).</w:delText>
        </w:r>
      </w:del>
    </w:p>
    <w:p w14:paraId="229E7B27" w14:textId="77286826" w:rsidR="0060199D" w:rsidRPr="00D25EE3" w:rsidDel="006008D4" w:rsidRDefault="000333D6">
      <w:pPr>
        <w:pStyle w:val="Heading1"/>
        <w:spacing w:before="201"/>
        <w:rPr>
          <w:del w:id="3850" w:author="Worrell, Tyrone C CIV USARMY HQDA ASA ALT (USA)" w:date="2024-09-23T07:39:00Z"/>
          <w:rFonts w:ascii="Arial" w:hAnsi="Arial" w:cs="Arial"/>
          <w:rPrChange w:id="3851" w:author="Worrell, Tyrone C CIV USARMY HQDA ASA ALT (USA)" w:date="2024-09-24T06:42:00Z">
            <w:rPr>
              <w:del w:id="3852" w:author="Worrell, Tyrone C CIV USARMY HQDA ASA ALT (USA)" w:date="2024-09-23T07:39:00Z"/>
            </w:rPr>
          </w:rPrChange>
        </w:rPr>
      </w:pPr>
      <w:del w:id="3853" w:author="Worrell, Tyrone C CIV USARMY HQDA ASA ALT (USA)" w:date="2024-09-23T07:39:00Z">
        <w:r w:rsidRPr="00D25EE3" w:rsidDel="006008D4">
          <w:rPr>
            <w:rFonts w:ascii="Arial" w:hAnsi="Arial" w:cs="Arial"/>
            <w:b w:val="0"/>
            <w:bCs w:val="0"/>
            <w:spacing w:val="-2"/>
            <w:rPrChange w:id="3854" w:author="Worrell, Tyrone C CIV USARMY HQDA ASA ALT (USA)" w:date="2024-09-24T06:42:00Z">
              <w:rPr>
                <w:b w:val="0"/>
                <w:bCs w:val="0"/>
                <w:spacing w:val="-2"/>
              </w:rPr>
            </w:rPrChange>
          </w:rPr>
          <w:delText>Question:</w:delText>
        </w:r>
      </w:del>
    </w:p>
    <w:p w14:paraId="229E7B28" w14:textId="64029805" w:rsidR="0060199D" w:rsidRPr="00D25EE3" w:rsidDel="006008D4" w:rsidRDefault="000333D6">
      <w:pPr>
        <w:pStyle w:val="ListParagraph"/>
        <w:numPr>
          <w:ilvl w:val="0"/>
          <w:numId w:val="7"/>
        </w:numPr>
        <w:tabs>
          <w:tab w:val="left" w:pos="420"/>
        </w:tabs>
        <w:spacing w:before="240"/>
        <w:ind w:right="322" w:firstLine="0"/>
        <w:rPr>
          <w:del w:id="3855" w:author="Worrell, Tyrone C CIV USARMY HQDA ASA ALT (USA)" w:date="2024-09-23T07:39:00Z"/>
          <w:rFonts w:ascii="Arial" w:hAnsi="Arial" w:cs="Arial"/>
          <w:sz w:val="24"/>
          <w:szCs w:val="24"/>
          <w:rPrChange w:id="3856" w:author="Worrell, Tyrone C CIV USARMY HQDA ASA ALT (USA)" w:date="2024-09-24T06:42:00Z">
            <w:rPr>
              <w:del w:id="3857" w:author="Worrell, Tyrone C CIV USARMY HQDA ASA ALT (USA)" w:date="2024-09-23T07:39:00Z"/>
              <w:sz w:val="24"/>
            </w:rPr>
          </w:rPrChange>
        </w:rPr>
      </w:pPr>
      <w:del w:id="3858" w:author="Worrell, Tyrone C CIV USARMY HQDA ASA ALT (USA)" w:date="2024-09-23T07:39:00Z">
        <w:r w:rsidRPr="00D25EE3" w:rsidDel="006008D4">
          <w:rPr>
            <w:rFonts w:ascii="Arial" w:hAnsi="Arial" w:cs="Arial"/>
            <w:sz w:val="24"/>
            <w:szCs w:val="24"/>
            <w:rPrChange w:id="3859" w:author="Worrell, Tyrone C CIV USARMY HQDA ASA ALT (USA)" w:date="2024-09-24T06:42:00Z">
              <w:rPr>
                <w:sz w:val="24"/>
              </w:rPr>
            </w:rPrChange>
          </w:rPr>
          <w:delText>The contracting officer obtained the necessary cost or price data (but not more data than necessary)</w:delText>
        </w:r>
        <w:r w:rsidRPr="00D25EE3" w:rsidDel="006008D4">
          <w:rPr>
            <w:rFonts w:ascii="Arial" w:hAnsi="Arial" w:cs="Arial"/>
            <w:spacing w:val="-4"/>
            <w:sz w:val="24"/>
            <w:szCs w:val="24"/>
            <w:rPrChange w:id="3860" w:author="Worrell, Tyrone C CIV USARMY HQDA ASA ALT (USA)" w:date="2024-09-24T06:42:00Z">
              <w:rPr>
                <w:spacing w:val="-4"/>
                <w:sz w:val="24"/>
              </w:rPr>
            </w:rPrChange>
          </w:rPr>
          <w:delText xml:space="preserve"> </w:delText>
        </w:r>
        <w:r w:rsidRPr="00D25EE3" w:rsidDel="006008D4">
          <w:rPr>
            <w:rFonts w:ascii="Arial" w:hAnsi="Arial" w:cs="Arial"/>
            <w:sz w:val="24"/>
            <w:szCs w:val="24"/>
            <w:rPrChange w:id="3861" w:author="Worrell, Tyrone C CIV USARMY HQDA ASA ALT (USA)" w:date="2024-09-24T06:42:00Z">
              <w:rPr>
                <w:sz w:val="24"/>
              </w:rPr>
            </w:rPrChange>
          </w:rPr>
          <w:delText>to</w:delText>
        </w:r>
        <w:r w:rsidRPr="00D25EE3" w:rsidDel="006008D4">
          <w:rPr>
            <w:rFonts w:ascii="Arial" w:hAnsi="Arial" w:cs="Arial"/>
            <w:spacing w:val="-4"/>
            <w:sz w:val="24"/>
            <w:szCs w:val="24"/>
            <w:rPrChange w:id="3862" w:author="Worrell, Tyrone C CIV USARMY HQDA ASA ALT (USA)" w:date="2024-09-24T06:42:00Z">
              <w:rPr>
                <w:spacing w:val="-4"/>
                <w:sz w:val="24"/>
              </w:rPr>
            </w:rPrChange>
          </w:rPr>
          <w:delText xml:space="preserve"> </w:delText>
        </w:r>
        <w:r w:rsidRPr="00D25EE3" w:rsidDel="006008D4">
          <w:rPr>
            <w:rFonts w:ascii="Arial" w:hAnsi="Arial" w:cs="Arial"/>
            <w:sz w:val="24"/>
            <w:szCs w:val="24"/>
            <w:rPrChange w:id="3863" w:author="Worrell, Tyrone C CIV USARMY HQDA ASA ALT (USA)" w:date="2024-09-24T06:42:00Z">
              <w:rPr>
                <w:sz w:val="24"/>
              </w:rPr>
            </w:rPrChange>
          </w:rPr>
          <w:delText>adequately</w:delText>
        </w:r>
        <w:r w:rsidRPr="00D25EE3" w:rsidDel="006008D4">
          <w:rPr>
            <w:rFonts w:ascii="Arial" w:hAnsi="Arial" w:cs="Arial"/>
            <w:spacing w:val="-5"/>
            <w:sz w:val="24"/>
            <w:szCs w:val="24"/>
            <w:rPrChange w:id="3864" w:author="Worrell, Tyrone C CIV USARMY HQDA ASA ALT (USA)" w:date="2024-09-24T06:42:00Z">
              <w:rPr>
                <w:spacing w:val="-5"/>
                <w:sz w:val="24"/>
              </w:rPr>
            </w:rPrChange>
          </w:rPr>
          <w:delText xml:space="preserve"> </w:delText>
        </w:r>
        <w:r w:rsidRPr="00D25EE3" w:rsidDel="006008D4">
          <w:rPr>
            <w:rFonts w:ascii="Arial" w:hAnsi="Arial" w:cs="Arial"/>
            <w:sz w:val="24"/>
            <w:szCs w:val="24"/>
            <w:rPrChange w:id="3865" w:author="Worrell, Tyrone C CIV USARMY HQDA ASA ALT (USA)" w:date="2024-09-24T06:42:00Z">
              <w:rPr>
                <w:sz w:val="24"/>
              </w:rPr>
            </w:rPrChange>
          </w:rPr>
          <w:delText>analyze</w:delText>
        </w:r>
        <w:r w:rsidRPr="00D25EE3" w:rsidDel="006008D4">
          <w:rPr>
            <w:rFonts w:ascii="Arial" w:hAnsi="Arial" w:cs="Arial"/>
            <w:spacing w:val="-4"/>
            <w:sz w:val="24"/>
            <w:szCs w:val="24"/>
            <w:rPrChange w:id="3866" w:author="Worrell, Tyrone C CIV USARMY HQDA ASA ALT (USA)" w:date="2024-09-24T06:42:00Z">
              <w:rPr>
                <w:spacing w:val="-4"/>
                <w:sz w:val="24"/>
              </w:rPr>
            </w:rPrChange>
          </w:rPr>
          <w:delText xml:space="preserve"> </w:delText>
        </w:r>
        <w:r w:rsidRPr="00D25EE3" w:rsidDel="006008D4">
          <w:rPr>
            <w:rFonts w:ascii="Arial" w:hAnsi="Arial" w:cs="Arial"/>
            <w:sz w:val="24"/>
            <w:szCs w:val="24"/>
            <w:rPrChange w:id="3867" w:author="Worrell, Tyrone C CIV USARMY HQDA ASA ALT (USA)" w:date="2024-09-24T06:42:00Z">
              <w:rPr>
                <w:sz w:val="24"/>
              </w:rPr>
            </w:rPrChange>
          </w:rPr>
          <w:delText>the</w:delText>
        </w:r>
        <w:r w:rsidRPr="00D25EE3" w:rsidDel="006008D4">
          <w:rPr>
            <w:rFonts w:ascii="Arial" w:hAnsi="Arial" w:cs="Arial"/>
            <w:spacing w:val="-4"/>
            <w:sz w:val="24"/>
            <w:szCs w:val="24"/>
            <w:rPrChange w:id="3868" w:author="Worrell, Tyrone C CIV USARMY HQDA ASA ALT (USA)" w:date="2024-09-24T06:42:00Z">
              <w:rPr>
                <w:spacing w:val="-4"/>
                <w:sz w:val="24"/>
              </w:rPr>
            </w:rPrChange>
          </w:rPr>
          <w:delText xml:space="preserve"> </w:delText>
        </w:r>
        <w:r w:rsidRPr="00D25EE3" w:rsidDel="006008D4">
          <w:rPr>
            <w:rFonts w:ascii="Arial" w:hAnsi="Arial" w:cs="Arial"/>
            <w:sz w:val="24"/>
            <w:szCs w:val="24"/>
            <w:rPrChange w:id="3869" w:author="Worrell, Tyrone C CIV USARMY HQDA ASA ALT (USA)" w:date="2024-09-24T06:42:00Z">
              <w:rPr>
                <w:sz w:val="24"/>
              </w:rPr>
            </w:rPrChange>
          </w:rPr>
          <w:delText>proposed</w:delText>
        </w:r>
        <w:r w:rsidRPr="00D25EE3" w:rsidDel="006008D4">
          <w:rPr>
            <w:rFonts w:ascii="Arial" w:hAnsi="Arial" w:cs="Arial"/>
            <w:spacing w:val="-4"/>
            <w:sz w:val="24"/>
            <w:szCs w:val="24"/>
            <w:rPrChange w:id="3870" w:author="Worrell, Tyrone C CIV USARMY HQDA ASA ALT (USA)" w:date="2024-09-24T06:42:00Z">
              <w:rPr>
                <w:spacing w:val="-4"/>
                <w:sz w:val="24"/>
              </w:rPr>
            </w:rPrChange>
          </w:rPr>
          <w:delText xml:space="preserve"> </w:delText>
        </w:r>
        <w:r w:rsidRPr="00D25EE3" w:rsidDel="006008D4">
          <w:rPr>
            <w:rFonts w:ascii="Arial" w:hAnsi="Arial" w:cs="Arial"/>
            <w:sz w:val="24"/>
            <w:szCs w:val="24"/>
            <w:rPrChange w:id="3871" w:author="Worrell, Tyrone C CIV USARMY HQDA ASA ALT (USA)" w:date="2024-09-24T06:42:00Z">
              <w:rPr>
                <w:sz w:val="24"/>
              </w:rPr>
            </w:rPrChange>
          </w:rPr>
          <w:delText>price,</w:delText>
        </w:r>
        <w:r w:rsidRPr="00D25EE3" w:rsidDel="006008D4">
          <w:rPr>
            <w:rFonts w:ascii="Arial" w:hAnsi="Arial" w:cs="Arial"/>
            <w:spacing w:val="-4"/>
            <w:sz w:val="24"/>
            <w:szCs w:val="24"/>
            <w:rPrChange w:id="3872" w:author="Worrell, Tyrone C CIV USARMY HQDA ASA ALT (USA)" w:date="2024-09-24T06:42:00Z">
              <w:rPr>
                <w:spacing w:val="-4"/>
                <w:sz w:val="24"/>
              </w:rPr>
            </w:rPrChange>
          </w:rPr>
          <w:delText xml:space="preserve"> </w:delText>
        </w:r>
        <w:r w:rsidRPr="00D25EE3" w:rsidDel="006008D4">
          <w:rPr>
            <w:rFonts w:ascii="Arial" w:hAnsi="Arial" w:cs="Arial"/>
            <w:sz w:val="24"/>
            <w:szCs w:val="24"/>
            <w:rPrChange w:id="3873" w:author="Worrell, Tyrone C CIV USARMY HQDA ASA ALT (USA)" w:date="2024-09-24T06:42:00Z">
              <w:rPr>
                <w:sz w:val="24"/>
              </w:rPr>
            </w:rPrChange>
          </w:rPr>
          <w:delText>and</w:delText>
        </w:r>
        <w:r w:rsidRPr="00D25EE3" w:rsidDel="006008D4">
          <w:rPr>
            <w:rFonts w:ascii="Arial" w:hAnsi="Arial" w:cs="Arial"/>
            <w:spacing w:val="-4"/>
            <w:sz w:val="24"/>
            <w:szCs w:val="24"/>
            <w:rPrChange w:id="3874" w:author="Worrell, Tyrone C CIV USARMY HQDA ASA ALT (USA)" w:date="2024-09-24T06:42:00Z">
              <w:rPr>
                <w:spacing w:val="-4"/>
                <w:sz w:val="24"/>
              </w:rPr>
            </w:rPrChange>
          </w:rPr>
          <w:delText xml:space="preserve"> </w:delText>
        </w:r>
        <w:r w:rsidRPr="00D25EE3" w:rsidDel="006008D4">
          <w:rPr>
            <w:rFonts w:ascii="Arial" w:hAnsi="Arial" w:cs="Arial"/>
            <w:sz w:val="24"/>
            <w:szCs w:val="24"/>
            <w:rPrChange w:id="3875" w:author="Worrell, Tyrone C CIV USARMY HQDA ASA ALT (USA)" w:date="2024-09-24T06:42:00Z">
              <w:rPr>
                <w:sz w:val="24"/>
              </w:rPr>
            </w:rPrChange>
          </w:rPr>
          <w:delText>effectively</w:delText>
        </w:r>
        <w:r w:rsidRPr="00D25EE3" w:rsidDel="006008D4">
          <w:rPr>
            <w:rFonts w:ascii="Arial" w:hAnsi="Arial" w:cs="Arial"/>
            <w:spacing w:val="-4"/>
            <w:sz w:val="24"/>
            <w:szCs w:val="24"/>
            <w:rPrChange w:id="3876" w:author="Worrell, Tyrone C CIV USARMY HQDA ASA ALT (USA)" w:date="2024-09-24T06:42:00Z">
              <w:rPr>
                <w:spacing w:val="-4"/>
                <w:sz w:val="24"/>
              </w:rPr>
            </w:rPrChange>
          </w:rPr>
          <w:delText xml:space="preserve"> </w:delText>
        </w:r>
        <w:r w:rsidRPr="00D25EE3" w:rsidDel="006008D4">
          <w:rPr>
            <w:rFonts w:ascii="Arial" w:hAnsi="Arial" w:cs="Arial"/>
            <w:sz w:val="24"/>
            <w:szCs w:val="24"/>
            <w:rPrChange w:id="3877" w:author="Worrell, Tyrone C CIV USARMY HQDA ASA ALT (USA)" w:date="2024-09-24T06:42:00Z">
              <w:rPr>
                <w:sz w:val="24"/>
              </w:rPr>
            </w:rPrChange>
          </w:rPr>
          <w:delText>negotiated</w:delText>
        </w:r>
        <w:r w:rsidRPr="00D25EE3" w:rsidDel="006008D4">
          <w:rPr>
            <w:rFonts w:ascii="Arial" w:hAnsi="Arial" w:cs="Arial"/>
            <w:spacing w:val="-4"/>
            <w:sz w:val="24"/>
            <w:szCs w:val="24"/>
            <w:rPrChange w:id="3878" w:author="Worrell, Tyrone C CIV USARMY HQDA ASA ALT (USA)" w:date="2024-09-24T06:42:00Z">
              <w:rPr>
                <w:spacing w:val="-4"/>
                <w:sz w:val="24"/>
              </w:rPr>
            </w:rPrChange>
          </w:rPr>
          <w:delText xml:space="preserve"> </w:delText>
        </w:r>
        <w:r w:rsidRPr="00D25EE3" w:rsidDel="006008D4">
          <w:rPr>
            <w:rFonts w:ascii="Arial" w:hAnsi="Arial" w:cs="Arial"/>
            <w:sz w:val="24"/>
            <w:szCs w:val="24"/>
            <w:rPrChange w:id="3879" w:author="Worrell, Tyrone C CIV USARMY HQDA ASA ALT (USA)" w:date="2024-09-24T06:42:00Z">
              <w:rPr>
                <w:sz w:val="24"/>
              </w:rPr>
            </w:rPrChange>
          </w:rPr>
          <w:delText>and</w:delText>
        </w:r>
        <w:r w:rsidRPr="00D25EE3" w:rsidDel="006008D4">
          <w:rPr>
            <w:rFonts w:ascii="Arial" w:hAnsi="Arial" w:cs="Arial"/>
            <w:spacing w:val="-4"/>
            <w:sz w:val="24"/>
            <w:szCs w:val="24"/>
            <w:rPrChange w:id="3880" w:author="Worrell, Tyrone C CIV USARMY HQDA ASA ALT (USA)" w:date="2024-09-24T06:42:00Z">
              <w:rPr>
                <w:spacing w:val="-4"/>
                <w:sz w:val="24"/>
              </w:rPr>
            </w:rPrChange>
          </w:rPr>
          <w:delText xml:space="preserve"> </w:delText>
        </w:r>
        <w:r w:rsidRPr="00D25EE3" w:rsidDel="006008D4">
          <w:rPr>
            <w:rFonts w:ascii="Arial" w:hAnsi="Arial" w:cs="Arial"/>
            <w:sz w:val="24"/>
            <w:szCs w:val="24"/>
            <w:rPrChange w:id="3881" w:author="Worrell, Tyrone C CIV USARMY HQDA ASA ALT (USA)" w:date="2024-09-24T06:42:00Z">
              <w:rPr>
                <w:sz w:val="24"/>
              </w:rPr>
            </w:rPrChange>
          </w:rPr>
          <w:delText>sufficiently documented a fair and reasonable contract price.</w:delText>
        </w:r>
      </w:del>
    </w:p>
    <w:p w14:paraId="229E7B29" w14:textId="03473ECF" w:rsidR="0060199D" w:rsidRPr="00D25EE3" w:rsidDel="006008D4" w:rsidRDefault="000333D6">
      <w:pPr>
        <w:pStyle w:val="BodyText"/>
        <w:spacing w:before="240"/>
        <w:ind w:left="120"/>
        <w:rPr>
          <w:del w:id="3882" w:author="Worrell, Tyrone C CIV USARMY HQDA ASA ALT (USA)" w:date="2024-09-23T07:39:00Z"/>
          <w:rFonts w:ascii="Arial" w:hAnsi="Arial" w:cs="Arial"/>
          <w:rPrChange w:id="3883" w:author="Worrell, Tyrone C CIV USARMY HQDA ASA ALT (USA)" w:date="2024-09-24T06:42:00Z">
            <w:rPr>
              <w:del w:id="3884" w:author="Worrell, Tyrone C CIV USARMY HQDA ASA ALT (USA)" w:date="2024-09-23T07:39:00Z"/>
            </w:rPr>
          </w:rPrChange>
        </w:rPr>
      </w:pPr>
      <w:del w:id="3885" w:author="Worrell, Tyrone C CIV USARMY HQDA ASA ALT (USA)" w:date="2024-09-23T07:39:00Z">
        <w:r w:rsidRPr="00D25EE3" w:rsidDel="006008D4">
          <w:rPr>
            <w:rFonts w:ascii="Arial" w:hAnsi="Arial" w:cs="Arial"/>
            <w:rPrChange w:id="3886" w:author="Worrell, Tyrone C CIV USARMY HQDA ASA ALT (USA)" w:date="2024-09-24T06:42:00Z">
              <w:rPr/>
            </w:rPrChange>
          </w:rPr>
          <w:delText>[Strategic</w:delText>
        </w:r>
        <w:r w:rsidRPr="00D25EE3" w:rsidDel="006008D4">
          <w:rPr>
            <w:rFonts w:ascii="Arial" w:hAnsi="Arial" w:cs="Arial"/>
            <w:spacing w:val="-4"/>
            <w:rPrChange w:id="3887" w:author="Worrell, Tyrone C CIV USARMY HQDA ASA ALT (USA)" w:date="2024-09-24T06:42:00Z">
              <w:rPr>
                <w:spacing w:val="-4"/>
              </w:rPr>
            </w:rPrChange>
          </w:rPr>
          <w:delText xml:space="preserve"> </w:delText>
        </w:r>
        <w:r w:rsidRPr="00D25EE3" w:rsidDel="006008D4">
          <w:rPr>
            <w:rFonts w:ascii="Arial" w:hAnsi="Arial" w:cs="Arial"/>
            <w:rPrChange w:id="3888" w:author="Worrell, Tyrone C CIV USARMY HQDA ASA ALT (USA)" w:date="2024-09-24T06:42:00Z">
              <w:rPr/>
            </w:rPrChange>
          </w:rPr>
          <w:delText>Controls:</w:delText>
        </w:r>
        <w:r w:rsidRPr="00D25EE3" w:rsidDel="006008D4">
          <w:rPr>
            <w:rFonts w:ascii="Arial" w:hAnsi="Arial" w:cs="Arial"/>
            <w:spacing w:val="57"/>
            <w:rPrChange w:id="3889" w:author="Worrell, Tyrone C CIV USARMY HQDA ASA ALT (USA)" w:date="2024-09-24T06:42:00Z">
              <w:rPr>
                <w:spacing w:val="57"/>
              </w:rPr>
            </w:rPrChange>
          </w:rPr>
          <w:delText xml:space="preserve"> </w:delText>
        </w:r>
        <w:r w:rsidRPr="00D25EE3" w:rsidDel="006008D4">
          <w:rPr>
            <w:rFonts w:ascii="Arial" w:hAnsi="Arial" w:cs="Arial"/>
            <w:rPrChange w:id="3890" w:author="Worrell, Tyrone C CIV USARMY HQDA ASA ALT (USA)" w:date="2024-09-24T06:42:00Z">
              <w:rPr/>
            </w:rPrChange>
          </w:rPr>
          <w:delText>FAR</w:delText>
        </w:r>
        <w:r w:rsidRPr="00D25EE3" w:rsidDel="006008D4">
          <w:rPr>
            <w:rFonts w:ascii="Arial" w:hAnsi="Arial" w:cs="Arial"/>
            <w:spacing w:val="-3"/>
            <w:rPrChange w:id="3891" w:author="Worrell, Tyrone C CIV USARMY HQDA ASA ALT (USA)" w:date="2024-09-24T06:42:00Z">
              <w:rPr>
                <w:spacing w:val="-3"/>
              </w:rPr>
            </w:rPrChange>
          </w:rPr>
          <w:delText xml:space="preserve"> </w:delText>
        </w:r>
        <w:r w:rsidRPr="00D25EE3" w:rsidDel="006008D4">
          <w:rPr>
            <w:rFonts w:ascii="Arial" w:hAnsi="Arial" w:cs="Arial"/>
            <w:rPrChange w:id="3892" w:author="Worrell, Tyrone C CIV USARMY HQDA ASA ALT (USA)" w:date="2024-09-24T06:42:00Z">
              <w:rPr/>
            </w:rPrChange>
          </w:rPr>
          <w:delText>15.4,</w:delText>
        </w:r>
        <w:r w:rsidRPr="00D25EE3" w:rsidDel="006008D4">
          <w:rPr>
            <w:rFonts w:ascii="Arial" w:hAnsi="Arial" w:cs="Arial"/>
            <w:spacing w:val="-2"/>
            <w:rPrChange w:id="3893" w:author="Worrell, Tyrone C CIV USARMY HQDA ASA ALT (USA)" w:date="2024-09-24T06:42:00Z">
              <w:rPr>
                <w:spacing w:val="-2"/>
              </w:rPr>
            </w:rPrChange>
          </w:rPr>
          <w:delText xml:space="preserve"> </w:delText>
        </w:r>
        <w:r w:rsidRPr="00D25EE3" w:rsidDel="006008D4">
          <w:rPr>
            <w:rFonts w:ascii="Arial" w:hAnsi="Arial" w:cs="Arial"/>
            <w:rPrChange w:id="3894" w:author="Worrell, Tyrone C CIV USARMY HQDA ASA ALT (USA)" w:date="2024-09-24T06:42:00Z">
              <w:rPr/>
            </w:rPrChange>
          </w:rPr>
          <w:delText>DFARS</w:delText>
        </w:r>
        <w:r w:rsidRPr="00D25EE3" w:rsidDel="006008D4">
          <w:rPr>
            <w:rFonts w:ascii="Arial" w:hAnsi="Arial" w:cs="Arial"/>
            <w:spacing w:val="-2"/>
            <w:rPrChange w:id="3895" w:author="Worrell, Tyrone C CIV USARMY HQDA ASA ALT (USA)" w:date="2024-09-24T06:42:00Z">
              <w:rPr>
                <w:spacing w:val="-2"/>
              </w:rPr>
            </w:rPrChange>
          </w:rPr>
          <w:delText xml:space="preserve"> </w:delText>
        </w:r>
        <w:r w:rsidRPr="00D25EE3" w:rsidDel="006008D4">
          <w:rPr>
            <w:rFonts w:ascii="Arial" w:hAnsi="Arial" w:cs="Arial"/>
            <w:rPrChange w:id="3896" w:author="Worrell, Tyrone C CIV USARMY HQDA ASA ALT (USA)" w:date="2024-09-24T06:42:00Z">
              <w:rPr/>
            </w:rPrChange>
          </w:rPr>
          <w:delText>215.4,</w:delText>
        </w:r>
        <w:r w:rsidRPr="00D25EE3" w:rsidDel="006008D4">
          <w:rPr>
            <w:rFonts w:ascii="Arial" w:hAnsi="Arial" w:cs="Arial"/>
            <w:spacing w:val="-1"/>
            <w:rPrChange w:id="3897" w:author="Worrell, Tyrone C CIV USARMY HQDA ASA ALT (USA)" w:date="2024-09-24T06:42:00Z">
              <w:rPr>
                <w:spacing w:val="-1"/>
              </w:rPr>
            </w:rPrChange>
          </w:rPr>
          <w:delText xml:space="preserve"> </w:delText>
        </w:r>
        <w:r w:rsidRPr="00D25EE3" w:rsidDel="006008D4">
          <w:rPr>
            <w:rFonts w:ascii="Arial" w:hAnsi="Arial" w:cs="Arial"/>
            <w:rPrChange w:id="3898" w:author="Worrell, Tyrone C CIV USARMY HQDA ASA ALT (USA)" w:date="2024-09-24T06:42:00Z">
              <w:rPr/>
            </w:rPrChange>
          </w:rPr>
          <w:delText>DFARS</w:delText>
        </w:r>
        <w:r w:rsidRPr="00D25EE3" w:rsidDel="006008D4">
          <w:rPr>
            <w:rFonts w:ascii="Arial" w:hAnsi="Arial" w:cs="Arial"/>
            <w:spacing w:val="-3"/>
            <w:rPrChange w:id="3899" w:author="Worrell, Tyrone C CIV USARMY HQDA ASA ALT (USA)" w:date="2024-09-24T06:42:00Z">
              <w:rPr>
                <w:spacing w:val="-3"/>
              </w:rPr>
            </w:rPrChange>
          </w:rPr>
          <w:delText xml:space="preserve"> </w:delText>
        </w:r>
        <w:r w:rsidRPr="00D25EE3" w:rsidDel="006008D4">
          <w:rPr>
            <w:rFonts w:ascii="Arial" w:hAnsi="Arial" w:cs="Arial"/>
            <w:rPrChange w:id="3900" w:author="Worrell, Tyrone C CIV USARMY HQDA ASA ALT (USA)" w:date="2024-09-24T06:42:00Z">
              <w:rPr/>
            </w:rPrChange>
          </w:rPr>
          <w:delText>PGI 215.4,</w:delText>
        </w:r>
        <w:r w:rsidRPr="00D25EE3" w:rsidDel="006008D4">
          <w:rPr>
            <w:rFonts w:ascii="Arial" w:hAnsi="Arial" w:cs="Arial"/>
            <w:spacing w:val="-2"/>
            <w:rPrChange w:id="3901" w:author="Worrell, Tyrone C CIV USARMY HQDA ASA ALT (USA)" w:date="2024-09-24T06:42:00Z">
              <w:rPr>
                <w:spacing w:val="-2"/>
              </w:rPr>
            </w:rPrChange>
          </w:rPr>
          <w:delText xml:space="preserve"> </w:delText>
        </w:r>
        <w:r w:rsidRPr="00D25EE3" w:rsidDel="006008D4">
          <w:rPr>
            <w:rFonts w:ascii="Arial" w:hAnsi="Arial" w:cs="Arial"/>
            <w:rPrChange w:id="3902" w:author="Worrell, Tyrone C CIV USARMY HQDA ASA ALT (USA)" w:date="2024-09-24T06:42:00Z">
              <w:rPr/>
            </w:rPrChange>
          </w:rPr>
          <w:delText>AFARS</w:delText>
        </w:r>
        <w:r w:rsidRPr="00D25EE3" w:rsidDel="006008D4">
          <w:rPr>
            <w:rFonts w:ascii="Arial" w:hAnsi="Arial" w:cs="Arial"/>
            <w:spacing w:val="-2"/>
            <w:rPrChange w:id="3903" w:author="Worrell, Tyrone C CIV USARMY HQDA ASA ALT (USA)" w:date="2024-09-24T06:42:00Z">
              <w:rPr>
                <w:spacing w:val="-2"/>
              </w:rPr>
            </w:rPrChange>
          </w:rPr>
          <w:delText xml:space="preserve"> 5115.4</w:delText>
        </w:r>
      </w:del>
    </w:p>
    <w:p w14:paraId="229E7B2A" w14:textId="411D5291" w:rsidR="0060199D" w:rsidRPr="00D25EE3" w:rsidDel="006008D4" w:rsidRDefault="000333D6">
      <w:pPr>
        <w:pStyle w:val="BodyText"/>
        <w:spacing w:before="240"/>
        <w:ind w:left="120"/>
        <w:rPr>
          <w:del w:id="3904" w:author="Worrell, Tyrone C CIV USARMY HQDA ASA ALT (USA)" w:date="2024-09-23T07:39:00Z"/>
          <w:rFonts w:ascii="Arial" w:hAnsi="Arial" w:cs="Arial"/>
          <w:rPrChange w:id="3905" w:author="Worrell, Tyrone C CIV USARMY HQDA ASA ALT (USA)" w:date="2024-09-24T06:42:00Z">
            <w:rPr>
              <w:del w:id="3906" w:author="Worrell, Tyrone C CIV USARMY HQDA ASA ALT (USA)" w:date="2024-09-23T07:39:00Z"/>
            </w:rPr>
          </w:rPrChange>
        </w:rPr>
      </w:pPr>
      <w:del w:id="3907" w:author="Worrell, Tyrone C CIV USARMY HQDA ASA ALT (USA)" w:date="2024-09-23T07:39:00Z">
        <w:r w:rsidRPr="00D25EE3" w:rsidDel="006008D4">
          <w:rPr>
            <w:rFonts w:ascii="Arial" w:hAnsi="Arial" w:cs="Arial"/>
            <w:rPrChange w:id="3908" w:author="Worrell, Tyrone C CIV USARMY HQDA ASA ALT (USA)" w:date="2024-09-24T06:42:00Z">
              <w:rPr/>
            </w:rPrChange>
          </w:rPr>
          <w:delText>Suggested</w:delText>
        </w:r>
        <w:r w:rsidRPr="00D25EE3" w:rsidDel="006008D4">
          <w:rPr>
            <w:rFonts w:ascii="Arial" w:hAnsi="Arial" w:cs="Arial"/>
            <w:spacing w:val="-4"/>
            <w:rPrChange w:id="3909" w:author="Worrell, Tyrone C CIV USARMY HQDA ASA ALT (USA)" w:date="2024-09-24T06:42:00Z">
              <w:rPr>
                <w:spacing w:val="-4"/>
              </w:rPr>
            </w:rPrChange>
          </w:rPr>
          <w:delText xml:space="preserve"> </w:delText>
        </w:r>
        <w:r w:rsidRPr="00D25EE3" w:rsidDel="006008D4">
          <w:rPr>
            <w:rFonts w:ascii="Arial" w:hAnsi="Arial" w:cs="Arial"/>
            <w:rPrChange w:id="3910" w:author="Worrell, Tyrone C CIV USARMY HQDA ASA ALT (USA)" w:date="2024-09-24T06:42:00Z">
              <w:rPr/>
            </w:rPrChange>
          </w:rPr>
          <w:delText>population:</w:delText>
        </w:r>
        <w:r w:rsidRPr="00D25EE3" w:rsidDel="006008D4">
          <w:rPr>
            <w:rFonts w:ascii="Arial" w:hAnsi="Arial" w:cs="Arial"/>
            <w:spacing w:val="40"/>
            <w:rPrChange w:id="3911" w:author="Worrell, Tyrone C CIV USARMY HQDA ASA ALT (USA)" w:date="2024-09-24T06:42:00Z">
              <w:rPr>
                <w:spacing w:val="40"/>
              </w:rPr>
            </w:rPrChange>
          </w:rPr>
          <w:delText xml:space="preserve"> </w:delText>
        </w:r>
        <w:r w:rsidRPr="00D25EE3" w:rsidDel="006008D4">
          <w:rPr>
            <w:rFonts w:ascii="Arial" w:hAnsi="Arial" w:cs="Arial"/>
            <w:rPrChange w:id="3912" w:author="Worrell, Tyrone C CIV USARMY HQDA ASA ALT (USA)" w:date="2024-09-24T06:42:00Z">
              <w:rPr/>
            </w:rPrChange>
          </w:rPr>
          <w:delText>Noncompetitive</w:delText>
        </w:r>
        <w:r w:rsidRPr="00D25EE3" w:rsidDel="006008D4">
          <w:rPr>
            <w:rFonts w:ascii="Arial" w:hAnsi="Arial" w:cs="Arial"/>
            <w:spacing w:val="-4"/>
            <w:rPrChange w:id="3913" w:author="Worrell, Tyrone C CIV USARMY HQDA ASA ALT (USA)" w:date="2024-09-24T06:42:00Z">
              <w:rPr>
                <w:spacing w:val="-4"/>
              </w:rPr>
            </w:rPrChange>
          </w:rPr>
          <w:delText xml:space="preserve"> </w:delText>
        </w:r>
        <w:r w:rsidRPr="00D25EE3" w:rsidDel="006008D4">
          <w:rPr>
            <w:rFonts w:ascii="Arial" w:hAnsi="Arial" w:cs="Arial"/>
            <w:rPrChange w:id="3914" w:author="Worrell, Tyrone C CIV USARMY HQDA ASA ALT (USA)" w:date="2024-09-24T06:42:00Z">
              <w:rPr/>
            </w:rPrChange>
          </w:rPr>
          <w:delText>negotiated</w:delText>
        </w:r>
        <w:r w:rsidRPr="00D25EE3" w:rsidDel="006008D4">
          <w:rPr>
            <w:rFonts w:ascii="Arial" w:hAnsi="Arial" w:cs="Arial"/>
            <w:spacing w:val="-4"/>
            <w:rPrChange w:id="3915" w:author="Worrell, Tyrone C CIV USARMY HQDA ASA ALT (USA)" w:date="2024-09-24T06:42:00Z">
              <w:rPr>
                <w:spacing w:val="-4"/>
              </w:rPr>
            </w:rPrChange>
          </w:rPr>
          <w:delText xml:space="preserve"> </w:delText>
        </w:r>
        <w:r w:rsidRPr="00D25EE3" w:rsidDel="006008D4">
          <w:rPr>
            <w:rFonts w:ascii="Arial" w:hAnsi="Arial" w:cs="Arial"/>
            <w:rPrChange w:id="3916" w:author="Worrell, Tyrone C CIV USARMY HQDA ASA ALT (USA)" w:date="2024-09-24T06:42:00Z">
              <w:rPr/>
            </w:rPrChange>
          </w:rPr>
          <w:delText>actions</w:delText>
        </w:r>
        <w:r w:rsidRPr="00D25EE3" w:rsidDel="006008D4">
          <w:rPr>
            <w:rFonts w:ascii="Arial" w:hAnsi="Arial" w:cs="Arial"/>
            <w:spacing w:val="-4"/>
            <w:rPrChange w:id="3917" w:author="Worrell, Tyrone C CIV USARMY HQDA ASA ALT (USA)" w:date="2024-09-24T06:42:00Z">
              <w:rPr>
                <w:spacing w:val="-4"/>
              </w:rPr>
            </w:rPrChange>
          </w:rPr>
          <w:delText xml:space="preserve"> </w:delText>
        </w:r>
        <w:r w:rsidRPr="00D25EE3" w:rsidDel="006008D4">
          <w:rPr>
            <w:rFonts w:ascii="Arial" w:hAnsi="Arial" w:cs="Arial"/>
            <w:rPrChange w:id="3918" w:author="Worrell, Tyrone C CIV USARMY HQDA ASA ALT (USA)" w:date="2024-09-24T06:42:00Z">
              <w:rPr/>
            </w:rPrChange>
          </w:rPr>
          <w:delText>exceeding</w:delText>
        </w:r>
        <w:r w:rsidRPr="00D25EE3" w:rsidDel="006008D4">
          <w:rPr>
            <w:rFonts w:ascii="Arial" w:hAnsi="Arial" w:cs="Arial"/>
            <w:spacing w:val="-6"/>
            <w:rPrChange w:id="3919" w:author="Worrell, Tyrone C CIV USARMY HQDA ASA ALT (USA)" w:date="2024-09-24T06:42:00Z">
              <w:rPr>
                <w:spacing w:val="-6"/>
              </w:rPr>
            </w:rPrChange>
          </w:rPr>
          <w:delText xml:space="preserve"> </w:delText>
        </w:r>
        <w:r w:rsidRPr="00D25EE3" w:rsidDel="006008D4">
          <w:rPr>
            <w:rFonts w:ascii="Arial" w:hAnsi="Arial" w:cs="Arial"/>
            <w:rPrChange w:id="3920" w:author="Worrell, Tyrone C CIV USARMY HQDA ASA ALT (USA)" w:date="2024-09-24T06:42:00Z">
              <w:rPr/>
            </w:rPrChange>
          </w:rPr>
          <w:delText>the</w:delText>
        </w:r>
        <w:r w:rsidRPr="00D25EE3" w:rsidDel="006008D4">
          <w:rPr>
            <w:rFonts w:ascii="Arial" w:hAnsi="Arial" w:cs="Arial"/>
            <w:spacing w:val="-5"/>
            <w:rPrChange w:id="3921" w:author="Worrell, Tyrone C CIV USARMY HQDA ASA ALT (USA)" w:date="2024-09-24T06:42:00Z">
              <w:rPr>
                <w:spacing w:val="-5"/>
              </w:rPr>
            </w:rPrChange>
          </w:rPr>
          <w:delText xml:space="preserve"> </w:delText>
        </w:r>
        <w:r w:rsidRPr="00D25EE3" w:rsidDel="006008D4">
          <w:rPr>
            <w:rFonts w:ascii="Arial" w:hAnsi="Arial" w:cs="Arial"/>
            <w:rPrChange w:id="3922" w:author="Worrell, Tyrone C CIV USARMY HQDA ASA ALT (USA)" w:date="2024-09-24T06:42:00Z">
              <w:rPr/>
            </w:rPrChange>
          </w:rPr>
          <w:delText>SAT</w:delText>
        </w:r>
        <w:r w:rsidRPr="00D25EE3" w:rsidDel="006008D4">
          <w:rPr>
            <w:rFonts w:ascii="Arial" w:hAnsi="Arial" w:cs="Arial"/>
            <w:spacing w:val="-5"/>
            <w:rPrChange w:id="3923" w:author="Worrell, Tyrone C CIV USARMY HQDA ASA ALT (USA)" w:date="2024-09-24T06:42:00Z">
              <w:rPr>
                <w:spacing w:val="-5"/>
              </w:rPr>
            </w:rPrChange>
          </w:rPr>
          <w:delText xml:space="preserve"> </w:delText>
        </w:r>
        <w:r w:rsidRPr="00D25EE3" w:rsidDel="006008D4">
          <w:rPr>
            <w:rFonts w:ascii="Arial" w:hAnsi="Arial" w:cs="Arial"/>
            <w:rPrChange w:id="3924" w:author="Worrell, Tyrone C CIV USARMY HQDA ASA ALT (USA)" w:date="2024-09-24T06:42:00Z">
              <w:rPr/>
            </w:rPrChange>
          </w:rPr>
          <w:delText>(excluding previously peer-reviewed actions)]</w:delText>
        </w:r>
      </w:del>
    </w:p>
    <w:p w14:paraId="229E7B2B" w14:textId="1CF54E42" w:rsidR="0060199D" w:rsidRPr="00D25EE3" w:rsidDel="006008D4" w:rsidRDefault="0060199D">
      <w:pPr>
        <w:pStyle w:val="BodyText"/>
        <w:rPr>
          <w:del w:id="3925" w:author="Worrell, Tyrone C CIV USARMY HQDA ASA ALT (USA)" w:date="2024-09-23T07:39:00Z"/>
          <w:rFonts w:ascii="Arial" w:hAnsi="Arial" w:cs="Arial"/>
          <w:rPrChange w:id="3926" w:author="Worrell, Tyrone C CIV USARMY HQDA ASA ALT (USA)" w:date="2024-09-24T06:42:00Z">
            <w:rPr>
              <w:del w:id="3927" w:author="Worrell, Tyrone C CIV USARMY HQDA ASA ALT (USA)" w:date="2024-09-23T07:39:00Z"/>
              <w:sz w:val="20"/>
            </w:rPr>
          </w:rPrChange>
        </w:rPr>
      </w:pPr>
    </w:p>
    <w:p w14:paraId="229E7B2C" w14:textId="09C7FBB1" w:rsidR="0060199D" w:rsidRPr="00D25EE3" w:rsidDel="006008D4" w:rsidRDefault="0060199D">
      <w:pPr>
        <w:pStyle w:val="BodyText"/>
        <w:rPr>
          <w:del w:id="3928" w:author="Worrell, Tyrone C CIV USARMY HQDA ASA ALT (USA)" w:date="2024-09-23T07:39:00Z"/>
          <w:rFonts w:ascii="Arial" w:hAnsi="Arial" w:cs="Arial"/>
          <w:rPrChange w:id="3929" w:author="Worrell, Tyrone C CIV USARMY HQDA ASA ALT (USA)" w:date="2024-09-24T06:42:00Z">
            <w:rPr>
              <w:del w:id="3930" w:author="Worrell, Tyrone C CIV USARMY HQDA ASA ALT (USA)" w:date="2024-09-23T07:39:00Z"/>
              <w:sz w:val="20"/>
            </w:rPr>
          </w:rPrChange>
        </w:rPr>
      </w:pPr>
    </w:p>
    <w:p w14:paraId="229E7B2D" w14:textId="580F743D" w:rsidR="0060199D" w:rsidRPr="00D25EE3" w:rsidDel="006008D4" w:rsidRDefault="0060199D">
      <w:pPr>
        <w:pStyle w:val="BodyText"/>
        <w:spacing w:before="36" w:after="1"/>
        <w:rPr>
          <w:del w:id="3931" w:author="Worrell, Tyrone C CIV USARMY HQDA ASA ALT (USA)" w:date="2024-09-23T07:39:00Z"/>
          <w:rFonts w:ascii="Arial" w:hAnsi="Arial" w:cs="Arial"/>
          <w:rPrChange w:id="3932" w:author="Worrell, Tyrone C CIV USARMY HQDA ASA ALT (USA)" w:date="2024-09-24T06:42:00Z">
            <w:rPr>
              <w:del w:id="3933" w:author="Worrell, Tyrone C CIV USARMY HQDA ASA ALT (USA)" w:date="2024-09-23T07:39:00Z"/>
              <w:sz w:val="20"/>
            </w:rPr>
          </w:rPrChange>
        </w:rPr>
      </w:pPr>
    </w:p>
    <w:tbl>
      <w:tblPr>
        <w:tblW w:w="0" w:type="auto"/>
        <w:tblInd w:w="437" w:type="dxa"/>
        <w:tblLayout w:type="fixed"/>
        <w:tblCellMar>
          <w:left w:w="0" w:type="dxa"/>
          <w:right w:w="0" w:type="dxa"/>
        </w:tblCellMar>
        <w:tblLook w:val="01E0" w:firstRow="1" w:lastRow="1" w:firstColumn="1" w:lastColumn="1" w:noHBand="0" w:noVBand="0"/>
      </w:tblPr>
      <w:tblGrid>
        <w:gridCol w:w="2407"/>
        <w:gridCol w:w="1830"/>
        <w:gridCol w:w="3670"/>
      </w:tblGrid>
      <w:tr w:rsidR="0060199D" w:rsidRPr="00D25EE3" w:rsidDel="006008D4" w14:paraId="229E7B31" w14:textId="3100B2A3">
        <w:trPr>
          <w:trHeight w:val="270"/>
          <w:del w:id="3934" w:author="Worrell, Tyrone C CIV USARMY HQDA ASA ALT (USA)" w:date="2024-09-23T07:39:00Z"/>
        </w:trPr>
        <w:tc>
          <w:tcPr>
            <w:tcW w:w="2407" w:type="dxa"/>
          </w:tcPr>
          <w:p w14:paraId="229E7B2E" w14:textId="37F215EC" w:rsidR="0060199D" w:rsidRPr="00D25EE3" w:rsidDel="006008D4" w:rsidRDefault="000333D6">
            <w:pPr>
              <w:pStyle w:val="TableParagraph"/>
              <w:tabs>
                <w:tab w:val="left" w:pos="769"/>
              </w:tabs>
              <w:ind w:left="50"/>
              <w:rPr>
                <w:del w:id="3935" w:author="Worrell, Tyrone C CIV USARMY HQDA ASA ALT (USA)" w:date="2024-09-23T07:39:00Z"/>
                <w:rFonts w:ascii="Arial" w:hAnsi="Arial" w:cs="Arial"/>
                <w:sz w:val="24"/>
                <w:szCs w:val="24"/>
                <w:rPrChange w:id="3936" w:author="Worrell, Tyrone C CIV USARMY HQDA ASA ALT (USA)" w:date="2024-09-24T06:42:00Z">
                  <w:rPr>
                    <w:del w:id="3937" w:author="Worrell, Tyrone C CIV USARMY HQDA ASA ALT (USA)" w:date="2024-09-23T07:39:00Z"/>
                    <w:sz w:val="24"/>
                  </w:rPr>
                </w:rPrChange>
              </w:rPr>
            </w:pPr>
            <w:del w:id="3938" w:author="Worrell, Tyrone C CIV USARMY HQDA ASA ALT (USA)" w:date="2024-09-23T07:39:00Z">
              <w:r w:rsidRPr="00D25EE3" w:rsidDel="006008D4">
                <w:rPr>
                  <w:rFonts w:ascii="Arial" w:hAnsi="Arial" w:cs="Arial"/>
                  <w:sz w:val="24"/>
                  <w:szCs w:val="24"/>
                  <w:u w:val="single"/>
                  <w:rPrChange w:id="3939" w:author="Worrell, Tyrone C CIV USARMY HQDA ASA ALT (USA)" w:date="2024-09-24T06:42:00Z">
                    <w:rPr>
                      <w:sz w:val="24"/>
                      <w:u w:val="single"/>
                    </w:rPr>
                  </w:rPrChange>
                </w:rPr>
                <w:tab/>
              </w:r>
              <w:r w:rsidRPr="00D25EE3" w:rsidDel="006008D4">
                <w:rPr>
                  <w:rFonts w:ascii="Arial" w:hAnsi="Arial" w:cs="Arial"/>
                  <w:sz w:val="24"/>
                  <w:szCs w:val="24"/>
                  <w:rPrChange w:id="3940" w:author="Worrell, Tyrone C CIV USARMY HQDA ASA ALT (USA)" w:date="2024-09-24T06:42:00Z">
                    <w:rPr>
                      <w:sz w:val="24"/>
                    </w:rPr>
                  </w:rPrChange>
                </w:rPr>
                <w:delText>Strongly</w:delText>
              </w:r>
              <w:r w:rsidRPr="00D25EE3" w:rsidDel="006008D4">
                <w:rPr>
                  <w:rFonts w:ascii="Arial" w:hAnsi="Arial" w:cs="Arial"/>
                  <w:spacing w:val="-3"/>
                  <w:sz w:val="24"/>
                  <w:szCs w:val="24"/>
                  <w:rPrChange w:id="3941" w:author="Worrell, Tyrone C CIV USARMY HQDA ASA ALT (USA)" w:date="2024-09-24T06:42:00Z">
                    <w:rPr>
                      <w:spacing w:val="-3"/>
                      <w:sz w:val="24"/>
                    </w:rPr>
                  </w:rPrChange>
                </w:rPr>
                <w:delText xml:space="preserve"> </w:delText>
              </w:r>
              <w:r w:rsidRPr="00D25EE3" w:rsidDel="006008D4">
                <w:rPr>
                  <w:rFonts w:ascii="Arial" w:hAnsi="Arial" w:cs="Arial"/>
                  <w:spacing w:val="-4"/>
                  <w:sz w:val="24"/>
                  <w:szCs w:val="24"/>
                  <w:rPrChange w:id="3942" w:author="Worrell, Tyrone C CIV USARMY HQDA ASA ALT (USA)" w:date="2024-09-24T06:42:00Z">
                    <w:rPr>
                      <w:spacing w:val="-4"/>
                      <w:sz w:val="24"/>
                    </w:rPr>
                  </w:rPrChange>
                </w:rPr>
                <w:delText>Agree</w:delText>
              </w:r>
            </w:del>
          </w:p>
        </w:tc>
        <w:tc>
          <w:tcPr>
            <w:tcW w:w="1830" w:type="dxa"/>
          </w:tcPr>
          <w:p w14:paraId="229E7B2F" w14:textId="65D7E8A4" w:rsidR="0060199D" w:rsidRPr="00D25EE3" w:rsidDel="006008D4" w:rsidRDefault="000333D6">
            <w:pPr>
              <w:pStyle w:val="TableParagraph"/>
              <w:tabs>
                <w:tab w:val="left" w:pos="839"/>
              </w:tabs>
              <w:ind w:right="238"/>
              <w:jc w:val="right"/>
              <w:rPr>
                <w:del w:id="3943" w:author="Worrell, Tyrone C CIV USARMY HQDA ASA ALT (USA)" w:date="2024-09-23T07:39:00Z"/>
                <w:rFonts w:ascii="Arial" w:hAnsi="Arial" w:cs="Arial"/>
                <w:sz w:val="24"/>
                <w:szCs w:val="24"/>
                <w:rPrChange w:id="3944" w:author="Worrell, Tyrone C CIV USARMY HQDA ASA ALT (USA)" w:date="2024-09-24T06:42:00Z">
                  <w:rPr>
                    <w:del w:id="3945" w:author="Worrell, Tyrone C CIV USARMY HQDA ASA ALT (USA)" w:date="2024-09-23T07:39:00Z"/>
                    <w:sz w:val="24"/>
                  </w:rPr>
                </w:rPrChange>
              </w:rPr>
            </w:pPr>
            <w:del w:id="3946" w:author="Worrell, Tyrone C CIV USARMY HQDA ASA ALT (USA)" w:date="2024-09-23T07:39:00Z">
              <w:r w:rsidRPr="00D25EE3" w:rsidDel="006008D4">
                <w:rPr>
                  <w:rFonts w:ascii="Arial" w:hAnsi="Arial" w:cs="Arial"/>
                  <w:sz w:val="24"/>
                  <w:szCs w:val="24"/>
                  <w:u w:val="single"/>
                  <w:rPrChange w:id="3947" w:author="Worrell, Tyrone C CIV USARMY HQDA ASA ALT (USA)" w:date="2024-09-24T06:42:00Z">
                    <w:rPr>
                      <w:sz w:val="24"/>
                      <w:u w:val="single"/>
                    </w:rPr>
                  </w:rPrChange>
                </w:rPr>
                <w:tab/>
              </w:r>
              <w:r w:rsidRPr="00D25EE3" w:rsidDel="006008D4">
                <w:rPr>
                  <w:rFonts w:ascii="Arial" w:hAnsi="Arial" w:cs="Arial"/>
                  <w:spacing w:val="-2"/>
                  <w:sz w:val="24"/>
                  <w:szCs w:val="24"/>
                  <w:rPrChange w:id="3948" w:author="Worrell, Tyrone C CIV USARMY HQDA ASA ALT (USA)" w:date="2024-09-24T06:42:00Z">
                    <w:rPr>
                      <w:spacing w:val="-2"/>
                      <w:sz w:val="24"/>
                    </w:rPr>
                  </w:rPrChange>
                </w:rPr>
                <w:delText>Agree</w:delText>
              </w:r>
            </w:del>
          </w:p>
        </w:tc>
        <w:tc>
          <w:tcPr>
            <w:tcW w:w="3670" w:type="dxa"/>
          </w:tcPr>
          <w:p w14:paraId="229E7B30" w14:textId="52D42E4A" w:rsidR="0060199D" w:rsidRPr="00D25EE3" w:rsidDel="006008D4" w:rsidRDefault="000333D6">
            <w:pPr>
              <w:pStyle w:val="TableParagraph"/>
              <w:tabs>
                <w:tab w:val="left" w:pos="959"/>
              </w:tabs>
              <w:ind w:left="239"/>
              <w:rPr>
                <w:del w:id="3949" w:author="Worrell, Tyrone C CIV USARMY HQDA ASA ALT (USA)" w:date="2024-09-23T07:39:00Z"/>
                <w:rFonts w:ascii="Arial" w:hAnsi="Arial" w:cs="Arial"/>
                <w:sz w:val="24"/>
                <w:szCs w:val="24"/>
                <w:rPrChange w:id="3950" w:author="Worrell, Tyrone C CIV USARMY HQDA ASA ALT (USA)" w:date="2024-09-24T06:42:00Z">
                  <w:rPr>
                    <w:del w:id="3951" w:author="Worrell, Tyrone C CIV USARMY HQDA ASA ALT (USA)" w:date="2024-09-23T07:39:00Z"/>
                    <w:sz w:val="24"/>
                  </w:rPr>
                </w:rPrChange>
              </w:rPr>
            </w:pPr>
            <w:del w:id="3952" w:author="Worrell, Tyrone C CIV USARMY HQDA ASA ALT (USA)" w:date="2024-09-23T07:39:00Z">
              <w:r w:rsidRPr="00D25EE3" w:rsidDel="006008D4">
                <w:rPr>
                  <w:rFonts w:ascii="Arial" w:hAnsi="Arial" w:cs="Arial"/>
                  <w:sz w:val="24"/>
                  <w:szCs w:val="24"/>
                  <w:u w:val="single"/>
                  <w:rPrChange w:id="3953" w:author="Worrell, Tyrone C CIV USARMY HQDA ASA ALT (USA)" w:date="2024-09-24T06:42:00Z">
                    <w:rPr>
                      <w:sz w:val="24"/>
                      <w:u w:val="single"/>
                    </w:rPr>
                  </w:rPrChange>
                </w:rPr>
                <w:tab/>
              </w:r>
              <w:r w:rsidRPr="00D25EE3" w:rsidDel="006008D4">
                <w:rPr>
                  <w:rFonts w:ascii="Arial" w:hAnsi="Arial" w:cs="Arial"/>
                  <w:sz w:val="24"/>
                  <w:szCs w:val="24"/>
                  <w:rPrChange w:id="3954" w:author="Worrell, Tyrone C CIV USARMY HQDA ASA ALT (USA)" w:date="2024-09-24T06:42:00Z">
                    <w:rPr>
                      <w:sz w:val="24"/>
                    </w:rPr>
                  </w:rPrChange>
                </w:rPr>
                <w:delText>Neither</w:delText>
              </w:r>
              <w:r w:rsidRPr="00D25EE3" w:rsidDel="006008D4">
                <w:rPr>
                  <w:rFonts w:ascii="Arial" w:hAnsi="Arial" w:cs="Arial"/>
                  <w:spacing w:val="-1"/>
                  <w:sz w:val="24"/>
                  <w:szCs w:val="24"/>
                  <w:rPrChange w:id="3955" w:author="Worrell, Tyrone C CIV USARMY HQDA ASA ALT (USA)" w:date="2024-09-24T06:42:00Z">
                    <w:rPr>
                      <w:spacing w:val="-1"/>
                      <w:sz w:val="24"/>
                    </w:rPr>
                  </w:rPrChange>
                </w:rPr>
                <w:delText xml:space="preserve"> </w:delText>
              </w:r>
              <w:r w:rsidRPr="00D25EE3" w:rsidDel="006008D4">
                <w:rPr>
                  <w:rFonts w:ascii="Arial" w:hAnsi="Arial" w:cs="Arial"/>
                  <w:sz w:val="24"/>
                  <w:szCs w:val="24"/>
                  <w:rPrChange w:id="3956" w:author="Worrell, Tyrone C CIV USARMY HQDA ASA ALT (USA)" w:date="2024-09-24T06:42:00Z">
                    <w:rPr>
                      <w:sz w:val="24"/>
                    </w:rPr>
                  </w:rPrChange>
                </w:rPr>
                <w:delText>Agree</w:delText>
              </w:r>
              <w:r w:rsidRPr="00D25EE3" w:rsidDel="006008D4">
                <w:rPr>
                  <w:rFonts w:ascii="Arial" w:hAnsi="Arial" w:cs="Arial"/>
                  <w:spacing w:val="-1"/>
                  <w:sz w:val="24"/>
                  <w:szCs w:val="24"/>
                  <w:rPrChange w:id="3957" w:author="Worrell, Tyrone C CIV USARMY HQDA ASA ALT (USA)" w:date="2024-09-24T06:42:00Z">
                    <w:rPr>
                      <w:spacing w:val="-1"/>
                      <w:sz w:val="24"/>
                    </w:rPr>
                  </w:rPrChange>
                </w:rPr>
                <w:delText xml:space="preserve"> </w:delText>
              </w:r>
              <w:r w:rsidRPr="00D25EE3" w:rsidDel="006008D4">
                <w:rPr>
                  <w:rFonts w:ascii="Arial" w:hAnsi="Arial" w:cs="Arial"/>
                  <w:sz w:val="24"/>
                  <w:szCs w:val="24"/>
                  <w:rPrChange w:id="3958" w:author="Worrell, Tyrone C CIV USARMY HQDA ASA ALT (USA)" w:date="2024-09-24T06:42:00Z">
                    <w:rPr>
                      <w:sz w:val="24"/>
                    </w:rPr>
                  </w:rPrChange>
                </w:rPr>
                <w:delText>nor</w:delText>
              </w:r>
              <w:r w:rsidRPr="00D25EE3" w:rsidDel="006008D4">
                <w:rPr>
                  <w:rFonts w:ascii="Arial" w:hAnsi="Arial" w:cs="Arial"/>
                  <w:spacing w:val="-1"/>
                  <w:sz w:val="24"/>
                  <w:szCs w:val="24"/>
                  <w:rPrChange w:id="3959" w:author="Worrell, Tyrone C CIV USARMY HQDA ASA ALT (USA)" w:date="2024-09-24T06:42:00Z">
                    <w:rPr>
                      <w:spacing w:val="-1"/>
                      <w:sz w:val="24"/>
                    </w:rPr>
                  </w:rPrChange>
                </w:rPr>
                <w:delText xml:space="preserve"> </w:delText>
              </w:r>
              <w:r w:rsidRPr="00D25EE3" w:rsidDel="006008D4">
                <w:rPr>
                  <w:rFonts w:ascii="Arial" w:hAnsi="Arial" w:cs="Arial"/>
                  <w:spacing w:val="-2"/>
                  <w:sz w:val="24"/>
                  <w:szCs w:val="24"/>
                  <w:rPrChange w:id="3960" w:author="Worrell, Tyrone C CIV USARMY HQDA ASA ALT (USA)" w:date="2024-09-24T06:42:00Z">
                    <w:rPr>
                      <w:spacing w:val="-2"/>
                      <w:sz w:val="24"/>
                    </w:rPr>
                  </w:rPrChange>
                </w:rPr>
                <w:delText>Disagree</w:delText>
              </w:r>
            </w:del>
          </w:p>
        </w:tc>
      </w:tr>
      <w:tr w:rsidR="0060199D" w:rsidRPr="00D25EE3" w:rsidDel="006008D4" w14:paraId="229E7B35" w14:textId="1177F080">
        <w:trPr>
          <w:trHeight w:val="270"/>
          <w:del w:id="3961" w:author="Worrell, Tyrone C CIV USARMY HQDA ASA ALT (USA)" w:date="2024-09-23T07:39:00Z"/>
        </w:trPr>
        <w:tc>
          <w:tcPr>
            <w:tcW w:w="2407" w:type="dxa"/>
          </w:tcPr>
          <w:p w14:paraId="229E7B32" w14:textId="4930CDBE" w:rsidR="0060199D" w:rsidRPr="00D25EE3" w:rsidDel="006008D4" w:rsidRDefault="000333D6">
            <w:pPr>
              <w:pStyle w:val="TableParagraph"/>
              <w:ind w:left="373"/>
              <w:jc w:val="center"/>
              <w:rPr>
                <w:del w:id="3962" w:author="Worrell, Tyrone C CIV USARMY HQDA ASA ALT (USA)" w:date="2024-09-23T07:39:00Z"/>
                <w:rFonts w:ascii="Arial" w:hAnsi="Arial" w:cs="Arial"/>
                <w:sz w:val="24"/>
                <w:szCs w:val="24"/>
                <w:rPrChange w:id="3963" w:author="Worrell, Tyrone C CIV USARMY HQDA ASA ALT (USA)" w:date="2024-09-24T06:42:00Z">
                  <w:rPr>
                    <w:del w:id="3964" w:author="Worrell, Tyrone C CIV USARMY HQDA ASA ALT (USA)" w:date="2024-09-23T07:39:00Z"/>
                    <w:sz w:val="24"/>
                  </w:rPr>
                </w:rPrChange>
              </w:rPr>
            </w:pPr>
            <w:del w:id="3965" w:author="Worrell, Tyrone C CIV USARMY HQDA ASA ALT (USA)" w:date="2024-09-23T07:39:00Z">
              <w:r w:rsidRPr="00D25EE3" w:rsidDel="006008D4">
                <w:rPr>
                  <w:rFonts w:ascii="Arial" w:hAnsi="Arial" w:cs="Arial"/>
                  <w:spacing w:val="-5"/>
                  <w:sz w:val="24"/>
                  <w:szCs w:val="24"/>
                  <w:rPrChange w:id="3966" w:author="Worrell, Tyrone C CIV USARMY HQDA ASA ALT (USA)" w:date="2024-09-24T06:42:00Z">
                    <w:rPr>
                      <w:spacing w:val="-5"/>
                      <w:sz w:val="24"/>
                    </w:rPr>
                  </w:rPrChange>
                </w:rPr>
                <w:delText>(5)</w:delText>
              </w:r>
            </w:del>
          </w:p>
        </w:tc>
        <w:tc>
          <w:tcPr>
            <w:tcW w:w="1830" w:type="dxa"/>
          </w:tcPr>
          <w:p w14:paraId="229E7B33" w14:textId="0E76B569" w:rsidR="0060199D" w:rsidRPr="00D25EE3" w:rsidDel="006008D4" w:rsidRDefault="000333D6">
            <w:pPr>
              <w:pStyle w:val="TableParagraph"/>
              <w:ind w:right="304"/>
              <w:jc w:val="right"/>
              <w:rPr>
                <w:del w:id="3967" w:author="Worrell, Tyrone C CIV USARMY HQDA ASA ALT (USA)" w:date="2024-09-23T07:39:00Z"/>
                <w:rFonts w:ascii="Arial" w:hAnsi="Arial" w:cs="Arial"/>
                <w:sz w:val="24"/>
                <w:szCs w:val="24"/>
                <w:rPrChange w:id="3968" w:author="Worrell, Tyrone C CIV USARMY HQDA ASA ALT (USA)" w:date="2024-09-24T06:42:00Z">
                  <w:rPr>
                    <w:del w:id="3969" w:author="Worrell, Tyrone C CIV USARMY HQDA ASA ALT (USA)" w:date="2024-09-23T07:39:00Z"/>
                    <w:sz w:val="24"/>
                  </w:rPr>
                </w:rPrChange>
              </w:rPr>
            </w:pPr>
            <w:del w:id="3970" w:author="Worrell, Tyrone C CIV USARMY HQDA ASA ALT (USA)" w:date="2024-09-23T07:39:00Z">
              <w:r w:rsidRPr="00D25EE3" w:rsidDel="006008D4">
                <w:rPr>
                  <w:rFonts w:ascii="Arial" w:hAnsi="Arial" w:cs="Arial"/>
                  <w:spacing w:val="-5"/>
                  <w:sz w:val="24"/>
                  <w:szCs w:val="24"/>
                  <w:rPrChange w:id="3971" w:author="Worrell, Tyrone C CIV USARMY HQDA ASA ALT (USA)" w:date="2024-09-24T06:42:00Z">
                    <w:rPr>
                      <w:spacing w:val="-5"/>
                      <w:sz w:val="24"/>
                    </w:rPr>
                  </w:rPrChange>
                </w:rPr>
                <w:delText>(4)</w:delText>
              </w:r>
            </w:del>
          </w:p>
        </w:tc>
        <w:tc>
          <w:tcPr>
            <w:tcW w:w="3670" w:type="dxa"/>
          </w:tcPr>
          <w:p w14:paraId="229E7B34" w14:textId="36CDD52D" w:rsidR="0060199D" w:rsidRPr="00D25EE3" w:rsidDel="006008D4" w:rsidRDefault="000333D6">
            <w:pPr>
              <w:pStyle w:val="TableParagraph"/>
              <w:ind w:left="716"/>
              <w:jc w:val="center"/>
              <w:rPr>
                <w:del w:id="3972" w:author="Worrell, Tyrone C CIV USARMY HQDA ASA ALT (USA)" w:date="2024-09-23T07:39:00Z"/>
                <w:rFonts w:ascii="Arial" w:hAnsi="Arial" w:cs="Arial"/>
                <w:sz w:val="24"/>
                <w:szCs w:val="24"/>
                <w:rPrChange w:id="3973" w:author="Worrell, Tyrone C CIV USARMY HQDA ASA ALT (USA)" w:date="2024-09-24T06:42:00Z">
                  <w:rPr>
                    <w:del w:id="3974" w:author="Worrell, Tyrone C CIV USARMY HQDA ASA ALT (USA)" w:date="2024-09-23T07:39:00Z"/>
                    <w:sz w:val="24"/>
                  </w:rPr>
                </w:rPrChange>
              </w:rPr>
            </w:pPr>
            <w:del w:id="3975" w:author="Worrell, Tyrone C CIV USARMY HQDA ASA ALT (USA)" w:date="2024-09-23T07:39:00Z">
              <w:r w:rsidRPr="00D25EE3" w:rsidDel="006008D4">
                <w:rPr>
                  <w:rFonts w:ascii="Arial" w:hAnsi="Arial" w:cs="Arial"/>
                  <w:spacing w:val="-5"/>
                  <w:sz w:val="24"/>
                  <w:szCs w:val="24"/>
                  <w:rPrChange w:id="3976" w:author="Worrell, Tyrone C CIV USARMY HQDA ASA ALT (USA)" w:date="2024-09-24T06:42:00Z">
                    <w:rPr>
                      <w:spacing w:val="-5"/>
                      <w:sz w:val="24"/>
                    </w:rPr>
                  </w:rPrChange>
                </w:rPr>
                <w:delText>(3)</w:delText>
              </w:r>
            </w:del>
          </w:p>
        </w:tc>
      </w:tr>
    </w:tbl>
    <w:p w14:paraId="229E7B36" w14:textId="4152071D" w:rsidR="0060199D" w:rsidRPr="00D25EE3" w:rsidDel="006008D4" w:rsidRDefault="0060199D">
      <w:pPr>
        <w:pStyle w:val="BodyText"/>
        <w:rPr>
          <w:del w:id="3977" w:author="Worrell, Tyrone C CIV USARMY HQDA ASA ALT (USA)" w:date="2024-09-23T07:39:00Z"/>
          <w:rFonts w:ascii="Arial" w:hAnsi="Arial" w:cs="Arial"/>
          <w:rPrChange w:id="3978" w:author="Worrell, Tyrone C CIV USARMY HQDA ASA ALT (USA)" w:date="2024-09-24T06:42:00Z">
            <w:rPr>
              <w:del w:id="3979" w:author="Worrell, Tyrone C CIV USARMY HQDA ASA ALT (USA)" w:date="2024-09-23T07:39:00Z"/>
            </w:rPr>
          </w:rPrChange>
        </w:rPr>
      </w:pPr>
    </w:p>
    <w:p w14:paraId="229E7B37" w14:textId="1BF06741" w:rsidR="0060199D" w:rsidRPr="00D25EE3" w:rsidDel="006008D4" w:rsidRDefault="000333D6">
      <w:pPr>
        <w:pStyle w:val="BodyText"/>
        <w:tabs>
          <w:tab w:val="left" w:pos="1199"/>
          <w:tab w:val="left" w:pos="2999"/>
          <w:tab w:val="left" w:pos="3719"/>
        </w:tabs>
        <w:ind w:left="480"/>
        <w:rPr>
          <w:del w:id="3980" w:author="Worrell, Tyrone C CIV USARMY HQDA ASA ALT (USA)" w:date="2024-09-23T07:39:00Z"/>
          <w:rFonts w:ascii="Arial" w:hAnsi="Arial" w:cs="Arial"/>
          <w:rPrChange w:id="3981" w:author="Worrell, Tyrone C CIV USARMY HQDA ASA ALT (USA)" w:date="2024-09-24T06:42:00Z">
            <w:rPr>
              <w:del w:id="3982" w:author="Worrell, Tyrone C CIV USARMY HQDA ASA ALT (USA)" w:date="2024-09-23T07:39:00Z"/>
            </w:rPr>
          </w:rPrChange>
        </w:rPr>
      </w:pPr>
      <w:del w:id="3983" w:author="Worrell, Tyrone C CIV USARMY HQDA ASA ALT (USA)" w:date="2024-09-23T07:39:00Z">
        <w:r w:rsidRPr="00D25EE3" w:rsidDel="006008D4">
          <w:rPr>
            <w:rFonts w:ascii="Arial" w:hAnsi="Arial" w:cs="Arial"/>
            <w:u w:val="single"/>
            <w:rPrChange w:id="3984" w:author="Worrell, Tyrone C CIV USARMY HQDA ASA ALT (USA)" w:date="2024-09-24T06:42:00Z">
              <w:rPr>
                <w:u w:val="single"/>
              </w:rPr>
            </w:rPrChange>
          </w:rPr>
          <w:tab/>
        </w:r>
        <w:r w:rsidRPr="00D25EE3" w:rsidDel="006008D4">
          <w:rPr>
            <w:rFonts w:ascii="Arial" w:hAnsi="Arial" w:cs="Arial"/>
            <w:spacing w:val="-2"/>
            <w:rPrChange w:id="3985" w:author="Worrell, Tyrone C CIV USARMY HQDA ASA ALT (USA)" w:date="2024-09-24T06:42:00Z">
              <w:rPr>
                <w:spacing w:val="-2"/>
              </w:rPr>
            </w:rPrChange>
          </w:rPr>
          <w:delText>Disagree</w:delText>
        </w:r>
        <w:r w:rsidRPr="00D25EE3" w:rsidDel="006008D4">
          <w:rPr>
            <w:rFonts w:ascii="Arial" w:hAnsi="Arial" w:cs="Arial"/>
            <w:rPrChange w:id="3986" w:author="Worrell, Tyrone C CIV USARMY HQDA ASA ALT (USA)" w:date="2024-09-24T06:42:00Z">
              <w:rPr/>
            </w:rPrChange>
          </w:rPr>
          <w:tab/>
        </w:r>
        <w:r w:rsidRPr="00D25EE3" w:rsidDel="006008D4">
          <w:rPr>
            <w:rFonts w:ascii="Arial" w:hAnsi="Arial" w:cs="Arial"/>
            <w:u w:val="single"/>
            <w:rPrChange w:id="3987" w:author="Worrell, Tyrone C CIV USARMY HQDA ASA ALT (USA)" w:date="2024-09-24T06:42:00Z">
              <w:rPr>
                <w:u w:val="single"/>
              </w:rPr>
            </w:rPrChange>
          </w:rPr>
          <w:tab/>
        </w:r>
        <w:r w:rsidRPr="00D25EE3" w:rsidDel="006008D4">
          <w:rPr>
            <w:rFonts w:ascii="Arial" w:hAnsi="Arial" w:cs="Arial"/>
            <w:rPrChange w:id="3988" w:author="Worrell, Tyrone C CIV USARMY HQDA ASA ALT (USA)" w:date="2024-09-24T06:42:00Z">
              <w:rPr/>
            </w:rPrChange>
          </w:rPr>
          <w:delText>Strongly</w:delText>
        </w:r>
        <w:r w:rsidRPr="00D25EE3" w:rsidDel="006008D4">
          <w:rPr>
            <w:rFonts w:ascii="Arial" w:hAnsi="Arial" w:cs="Arial"/>
            <w:spacing w:val="-3"/>
            <w:rPrChange w:id="3989" w:author="Worrell, Tyrone C CIV USARMY HQDA ASA ALT (USA)" w:date="2024-09-24T06:42:00Z">
              <w:rPr>
                <w:spacing w:val="-3"/>
              </w:rPr>
            </w:rPrChange>
          </w:rPr>
          <w:delText xml:space="preserve"> </w:delText>
        </w:r>
        <w:r w:rsidRPr="00D25EE3" w:rsidDel="006008D4">
          <w:rPr>
            <w:rFonts w:ascii="Arial" w:hAnsi="Arial" w:cs="Arial"/>
            <w:spacing w:val="-2"/>
            <w:rPrChange w:id="3990" w:author="Worrell, Tyrone C CIV USARMY HQDA ASA ALT (USA)" w:date="2024-09-24T06:42:00Z">
              <w:rPr>
                <w:spacing w:val="-2"/>
              </w:rPr>
            </w:rPrChange>
          </w:rPr>
          <w:delText>Disagree</w:delText>
        </w:r>
      </w:del>
    </w:p>
    <w:p w14:paraId="229E7B38" w14:textId="6B1834FD" w:rsidR="0060199D" w:rsidRPr="00D25EE3" w:rsidDel="006008D4" w:rsidRDefault="000333D6">
      <w:pPr>
        <w:pStyle w:val="BodyText"/>
        <w:tabs>
          <w:tab w:val="left" w:pos="4439"/>
        </w:tabs>
        <w:ind w:left="1620"/>
        <w:rPr>
          <w:del w:id="3991" w:author="Worrell, Tyrone C CIV USARMY HQDA ASA ALT (USA)" w:date="2024-09-23T07:39:00Z"/>
          <w:rFonts w:ascii="Arial" w:hAnsi="Arial" w:cs="Arial"/>
          <w:rPrChange w:id="3992" w:author="Worrell, Tyrone C CIV USARMY HQDA ASA ALT (USA)" w:date="2024-09-24T06:42:00Z">
            <w:rPr>
              <w:del w:id="3993" w:author="Worrell, Tyrone C CIV USARMY HQDA ASA ALT (USA)" w:date="2024-09-23T07:39:00Z"/>
            </w:rPr>
          </w:rPrChange>
        </w:rPr>
      </w:pPr>
      <w:del w:id="3994" w:author="Worrell, Tyrone C CIV USARMY HQDA ASA ALT (USA)" w:date="2024-09-23T07:39:00Z">
        <w:r w:rsidRPr="00D25EE3" w:rsidDel="006008D4">
          <w:rPr>
            <w:rFonts w:ascii="Arial" w:hAnsi="Arial" w:cs="Arial"/>
            <w:spacing w:val="-5"/>
            <w:rPrChange w:id="3995" w:author="Worrell, Tyrone C CIV USARMY HQDA ASA ALT (USA)" w:date="2024-09-24T06:42:00Z">
              <w:rPr>
                <w:spacing w:val="-5"/>
              </w:rPr>
            </w:rPrChange>
          </w:rPr>
          <w:delText>(2)</w:delText>
        </w:r>
        <w:r w:rsidRPr="00D25EE3" w:rsidDel="006008D4">
          <w:rPr>
            <w:rFonts w:ascii="Arial" w:hAnsi="Arial" w:cs="Arial"/>
            <w:rPrChange w:id="3996" w:author="Worrell, Tyrone C CIV USARMY HQDA ASA ALT (USA)" w:date="2024-09-24T06:42:00Z">
              <w:rPr/>
            </w:rPrChange>
          </w:rPr>
          <w:tab/>
        </w:r>
        <w:r w:rsidRPr="00D25EE3" w:rsidDel="006008D4">
          <w:rPr>
            <w:rFonts w:ascii="Arial" w:hAnsi="Arial" w:cs="Arial"/>
            <w:spacing w:val="-5"/>
            <w:rPrChange w:id="3997" w:author="Worrell, Tyrone C CIV USARMY HQDA ASA ALT (USA)" w:date="2024-09-24T06:42:00Z">
              <w:rPr>
                <w:spacing w:val="-5"/>
              </w:rPr>
            </w:rPrChange>
          </w:rPr>
          <w:delText>(1)</w:delText>
        </w:r>
      </w:del>
    </w:p>
    <w:p w14:paraId="229E7B39" w14:textId="6583929D" w:rsidR="0060199D" w:rsidRPr="00D25EE3" w:rsidDel="006008D4" w:rsidRDefault="000333D6">
      <w:pPr>
        <w:pStyle w:val="BodyText"/>
        <w:spacing w:before="240"/>
        <w:ind w:left="120"/>
        <w:rPr>
          <w:del w:id="3998" w:author="Worrell, Tyrone C CIV USARMY HQDA ASA ALT (USA)" w:date="2024-09-23T07:39:00Z"/>
          <w:rFonts w:ascii="Arial" w:hAnsi="Arial" w:cs="Arial"/>
          <w:rPrChange w:id="3999" w:author="Worrell, Tyrone C CIV USARMY HQDA ASA ALT (USA)" w:date="2024-09-24T06:42:00Z">
            <w:rPr>
              <w:del w:id="4000" w:author="Worrell, Tyrone C CIV USARMY HQDA ASA ALT (USA)" w:date="2024-09-23T07:39:00Z"/>
            </w:rPr>
          </w:rPrChange>
        </w:rPr>
      </w:pPr>
      <w:del w:id="4001" w:author="Worrell, Tyrone C CIV USARMY HQDA ASA ALT (USA)" w:date="2024-09-23T07:39:00Z">
        <w:r w:rsidRPr="00D25EE3" w:rsidDel="006008D4">
          <w:rPr>
            <w:rFonts w:ascii="Arial" w:hAnsi="Arial" w:cs="Arial"/>
            <w:rPrChange w:id="4002" w:author="Worrell, Tyrone C CIV USARMY HQDA ASA ALT (USA)" w:date="2024-09-24T06:42:00Z">
              <w:rPr/>
            </w:rPrChange>
          </w:rPr>
          <w:delText>To</w:delText>
        </w:r>
        <w:r w:rsidRPr="00D25EE3" w:rsidDel="006008D4">
          <w:rPr>
            <w:rFonts w:ascii="Arial" w:hAnsi="Arial" w:cs="Arial"/>
            <w:spacing w:val="-3"/>
            <w:rPrChange w:id="4003" w:author="Worrell, Tyrone C CIV USARMY HQDA ASA ALT (USA)" w:date="2024-09-24T06:42:00Z">
              <w:rPr>
                <w:spacing w:val="-3"/>
              </w:rPr>
            </w:rPrChange>
          </w:rPr>
          <w:delText xml:space="preserve"> </w:delText>
        </w:r>
        <w:r w:rsidRPr="00D25EE3" w:rsidDel="006008D4">
          <w:rPr>
            <w:rFonts w:ascii="Arial" w:hAnsi="Arial" w:cs="Arial"/>
            <w:rPrChange w:id="4004" w:author="Worrell, Tyrone C CIV USARMY HQDA ASA ALT (USA)" w:date="2024-09-24T06:42:00Z">
              <w:rPr/>
            </w:rPrChange>
          </w:rPr>
          <w:delText>support</w:delText>
        </w:r>
        <w:r w:rsidRPr="00D25EE3" w:rsidDel="006008D4">
          <w:rPr>
            <w:rFonts w:ascii="Arial" w:hAnsi="Arial" w:cs="Arial"/>
            <w:spacing w:val="-3"/>
            <w:rPrChange w:id="4005" w:author="Worrell, Tyrone C CIV USARMY HQDA ASA ALT (USA)" w:date="2024-09-24T06:42:00Z">
              <w:rPr>
                <w:spacing w:val="-3"/>
              </w:rPr>
            </w:rPrChange>
          </w:rPr>
          <w:delText xml:space="preserve"> </w:delText>
        </w:r>
        <w:r w:rsidRPr="00D25EE3" w:rsidDel="006008D4">
          <w:rPr>
            <w:rFonts w:ascii="Arial" w:hAnsi="Arial" w:cs="Arial"/>
            <w:rPrChange w:id="4006" w:author="Worrell, Tyrone C CIV USARMY HQDA ASA ALT (USA)" w:date="2024-09-24T06:42:00Z">
              <w:rPr/>
            </w:rPrChange>
          </w:rPr>
          <w:delText>your</w:delText>
        </w:r>
        <w:r w:rsidRPr="00D25EE3" w:rsidDel="006008D4">
          <w:rPr>
            <w:rFonts w:ascii="Arial" w:hAnsi="Arial" w:cs="Arial"/>
            <w:spacing w:val="-3"/>
            <w:rPrChange w:id="4007" w:author="Worrell, Tyrone C CIV USARMY HQDA ASA ALT (USA)" w:date="2024-09-24T06:42:00Z">
              <w:rPr>
                <w:spacing w:val="-3"/>
              </w:rPr>
            </w:rPrChange>
          </w:rPr>
          <w:delText xml:space="preserve"> </w:delText>
        </w:r>
        <w:r w:rsidRPr="00D25EE3" w:rsidDel="006008D4">
          <w:rPr>
            <w:rFonts w:ascii="Arial" w:hAnsi="Arial" w:cs="Arial"/>
            <w:rPrChange w:id="4008" w:author="Worrell, Tyrone C CIV USARMY HQDA ASA ALT (USA)" w:date="2024-09-24T06:42:00Z">
              <w:rPr/>
            </w:rPrChange>
          </w:rPr>
          <w:delText>selected</w:delText>
        </w:r>
        <w:r w:rsidRPr="00D25EE3" w:rsidDel="006008D4">
          <w:rPr>
            <w:rFonts w:ascii="Arial" w:hAnsi="Arial" w:cs="Arial"/>
            <w:spacing w:val="-5"/>
            <w:rPrChange w:id="4009" w:author="Worrell, Tyrone C CIV USARMY HQDA ASA ALT (USA)" w:date="2024-09-24T06:42:00Z">
              <w:rPr>
                <w:spacing w:val="-5"/>
              </w:rPr>
            </w:rPrChange>
          </w:rPr>
          <w:delText xml:space="preserve"> </w:delText>
        </w:r>
        <w:r w:rsidRPr="00D25EE3" w:rsidDel="006008D4">
          <w:rPr>
            <w:rFonts w:ascii="Arial" w:hAnsi="Arial" w:cs="Arial"/>
            <w:rPrChange w:id="4010" w:author="Worrell, Tyrone C CIV USARMY HQDA ASA ALT (USA)" w:date="2024-09-24T06:42:00Z">
              <w:rPr/>
            </w:rPrChange>
          </w:rPr>
          <w:delText>response,</w:delText>
        </w:r>
        <w:r w:rsidRPr="00D25EE3" w:rsidDel="006008D4">
          <w:rPr>
            <w:rFonts w:ascii="Arial" w:hAnsi="Arial" w:cs="Arial"/>
            <w:spacing w:val="-3"/>
            <w:rPrChange w:id="4011" w:author="Worrell, Tyrone C CIV USARMY HQDA ASA ALT (USA)" w:date="2024-09-24T06:42:00Z">
              <w:rPr>
                <w:spacing w:val="-3"/>
              </w:rPr>
            </w:rPrChange>
          </w:rPr>
          <w:delText xml:space="preserve"> </w:delText>
        </w:r>
        <w:r w:rsidRPr="00D25EE3" w:rsidDel="006008D4">
          <w:rPr>
            <w:rFonts w:ascii="Arial" w:hAnsi="Arial" w:cs="Arial"/>
            <w:rPrChange w:id="4012" w:author="Worrell, Tyrone C CIV USARMY HQDA ASA ALT (USA)" w:date="2024-09-24T06:42:00Z">
              <w:rPr/>
            </w:rPrChange>
          </w:rPr>
          <w:delText>provide</w:delText>
        </w:r>
        <w:r w:rsidRPr="00D25EE3" w:rsidDel="006008D4">
          <w:rPr>
            <w:rFonts w:ascii="Arial" w:hAnsi="Arial" w:cs="Arial"/>
            <w:spacing w:val="-3"/>
            <w:rPrChange w:id="4013" w:author="Worrell, Tyrone C CIV USARMY HQDA ASA ALT (USA)" w:date="2024-09-24T06:42:00Z">
              <w:rPr>
                <w:spacing w:val="-3"/>
              </w:rPr>
            </w:rPrChange>
          </w:rPr>
          <w:delText xml:space="preserve"> </w:delText>
        </w:r>
        <w:r w:rsidRPr="00D25EE3" w:rsidDel="006008D4">
          <w:rPr>
            <w:rFonts w:ascii="Arial" w:hAnsi="Arial" w:cs="Arial"/>
            <w:rPrChange w:id="4014" w:author="Worrell, Tyrone C CIV USARMY HQDA ASA ALT (USA)" w:date="2024-09-24T06:42:00Z">
              <w:rPr/>
            </w:rPrChange>
          </w:rPr>
          <w:delText>an</w:delText>
        </w:r>
        <w:r w:rsidRPr="00D25EE3" w:rsidDel="006008D4">
          <w:rPr>
            <w:rFonts w:ascii="Arial" w:hAnsi="Arial" w:cs="Arial"/>
            <w:spacing w:val="-3"/>
            <w:rPrChange w:id="4015" w:author="Worrell, Tyrone C CIV USARMY HQDA ASA ALT (USA)" w:date="2024-09-24T06:42:00Z">
              <w:rPr>
                <w:spacing w:val="-3"/>
              </w:rPr>
            </w:rPrChange>
          </w:rPr>
          <w:delText xml:space="preserve"> </w:delText>
        </w:r>
        <w:r w:rsidRPr="00D25EE3" w:rsidDel="006008D4">
          <w:rPr>
            <w:rFonts w:ascii="Arial" w:hAnsi="Arial" w:cs="Arial"/>
            <w:rPrChange w:id="4016" w:author="Worrell, Tyrone C CIV USARMY HQDA ASA ALT (USA)" w:date="2024-09-24T06:42:00Z">
              <w:rPr/>
            </w:rPrChange>
          </w:rPr>
          <w:delText>explanation</w:delText>
        </w:r>
        <w:r w:rsidRPr="00D25EE3" w:rsidDel="006008D4">
          <w:rPr>
            <w:rFonts w:ascii="Arial" w:hAnsi="Arial" w:cs="Arial"/>
            <w:spacing w:val="-3"/>
            <w:rPrChange w:id="4017" w:author="Worrell, Tyrone C CIV USARMY HQDA ASA ALT (USA)" w:date="2024-09-24T06:42:00Z">
              <w:rPr>
                <w:spacing w:val="-3"/>
              </w:rPr>
            </w:rPrChange>
          </w:rPr>
          <w:delText xml:space="preserve"> </w:delText>
        </w:r>
        <w:r w:rsidRPr="00D25EE3" w:rsidDel="006008D4">
          <w:rPr>
            <w:rFonts w:ascii="Arial" w:hAnsi="Arial" w:cs="Arial"/>
            <w:rPrChange w:id="4018" w:author="Worrell, Tyrone C CIV USARMY HQDA ASA ALT (USA)" w:date="2024-09-24T06:42:00Z">
              <w:rPr/>
            </w:rPrChange>
          </w:rPr>
          <w:delText>for</w:delText>
        </w:r>
        <w:r w:rsidRPr="00D25EE3" w:rsidDel="006008D4">
          <w:rPr>
            <w:rFonts w:ascii="Arial" w:hAnsi="Arial" w:cs="Arial"/>
            <w:spacing w:val="-4"/>
            <w:rPrChange w:id="4019" w:author="Worrell, Tyrone C CIV USARMY HQDA ASA ALT (USA)" w:date="2024-09-24T06:42:00Z">
              <w:rPr>
                <w:spacing w:val="-4"/>
              </w:rPr>
            </w:rPrChange>
          </w:rPr>
          <w:delText xml:space="preserve"> </w:delText>
        </w:r>
        <w:r w:rsidRPr="00D25EE3" w:rsidDel="006008D4">
          <w:rPr>
            <w:rFonts w:ascii="Arial" w:hAnsi="Arial" w:cs="Arial"/>
            <w:rPrChange w:id="4020" w:author="Worrell, Tyrone C CIV USARMY HQDA ASA ALT (USA)" w:date="2024-09-24T06:42:00Z">
              <w:rPr/>
            </w:rPrChange>
          </w:rPr>
          <w:delText>your</w:delText>
        </w:r>
        <w:r w:rsidRPr="00D25EE3" w:rsidDel="006008D4">
          <w:rPr>
            <w:rFonts w:ascii="Arial" w:hAnsi="Arial" w:cs="Arial"/>
            <w:spacing w:val="-3"/>
            <w:rPrChange w:id="4021" w:author="Worrell, Tyrone C CIV USARMY HQDA ASA ALT (USA)" w:date="2024-09-24T06:42:00Z">
              <w:rPr>
                <w:spacing w:val="-3"/>
              </w:rPr>
            </w:rPrChange>
          </w:rPr>
          <w:delText xml:space="preserve"> </w:delText>
        </w:r>
        <w:r w:rsidRPr="00D25EE3" w:rsidDel="006008D4">
          <w:rPr>
            <w:rFonts w:ascii="Arial" w:hAnsi="Arial" w:cs="Arial"/>
            <w:rPrChange w:id="4022" w:author="Worrell, Tyrone C CIV USARMY HQDA ASA ALT (USA)" w:date="2024-09-24T06:42:00Z">
              <w:rPr/>
            </w:rPrChange>
          </w:rPr>
          <w:delText>selection</w:delText>
        </w:r>
        <w:r w:rsidRPr="00D25EE3" w:rsidDel="006008D4">
          <w:rPr>
            <w:rFonts w:ascii="Arial" w:hAnsi="Arial" w:cs="Arial"/>
            <w:spacing w:val="-3"/>
            <w:rPrChange w:id="4023" w:author="Worrell, Tyrone C CIV USARMY HQDA ASA ALT (USA)" w:date="2024-09-24T06:42:00Z">
              <w:rPr>
                <w:spacing w:val="-3"/>
              </w:rPr>
            </w:rPrChange>
          </w:rPr>
          <w:delText xml:space="preserve"> </w:delText>
        </w:r>
        <w:r w:rsidRPr="00D25EE3" w:rsidDel="006008D4">
          <w:rPr>
            <w:rFonts w:ascii="Arial" w:hAnsi="Arial" w:cs="Arial"/>
            <w:rPrChange w:id="4024" w:author="Worrell, Tyrone C CIV USARMY HQDA ASA ALT (USA)" w:date="2024-09-24T06:42:00Z">
              <w:rPr/>
            </w:rPrChange>
          </w:rPr>
          <w:delText>and</w:delText>
        </w:r>
        <w:r w:rsidRPr="00D25EE3" w:rsidDel="006008D4">
          <w:rPr>
            <w:rFonts w:ascii="Arial" w:hAnsi="Arial" w:cs="Arial"/>
            <w:spacing w:val="-3"/>
            <w:rPrChange w:id="4025" w:author="Worrell, Tyrone C CIV USARMY HQDA ASA ALT (USA)" w:date="2024-09-24T06:42:00Z">
              <w:rPr>
                <w:spacing w:val="-3"/>
              </w:rPr>
            </w:rPrChange>
          </w:rPr>
          <w:delText xml:space="preserve"> </w:delText>
        </w:r>
        <w:r w:rsidRPr="00D25EE3" w:rsidDel="006008D4">
          <w:rPr>
            <w:rFonts w:ascii="Arial" w:hAnsi="Arial" w:cs="Arial"/>
            <w:rPrChange w:id="4026" w:author="Worrell, Tyrone C CIV USARMY HQDA ASA ALT (USA)" w:date="2024-09-24T06:42:00Z">
              <w:rPr/>
            </w:rPrChange>
          </w:rPr>
          <w:delText>any</w:delText>
        </w:r>
        <w:r w:rsidRPr="00D25EE3" w:rsidDel="006008D4">
          <w:rPr>
            <w:rFonts w:ascii="Arial" w:hAnsi="Arial" w:cs="Arial"/>
            <w:spacing w:val="-3"/>
            <w:rPrChange w:id="4027" w:author="Worrell, Tyrone C CIV USARMY HQDA ASA ALT (USA)" w:date="2024-09-24T06:42:00Z">
              <w:rPr>
                <w:spacing w:val="-3"/>
              </w:rPr>
            </w:rPrChange>
          </w:rPr>
          <w:delText xml:space="preserve"> </w:delText>
        </w:r>
        <w:r w:rsidRPr="00D25EE3" w:rsidDel="006008D4">
          <w:rPr>
            <w:rFonts w:ascii="Arial" w:hAnsi="Arial" w:cs="Arial"/>
            <w:rPrChange w:id="4028" w:author="Worrell, Tyrone C CIV USARMY HQDA ASA ALT (USA)" w:date="2024-09-24T06:42:00Z">
              <w:rPr/>
            </w:rPrChange>
          </w:rPr>
          <w:delText>lessons learned or best practices.</w:delText>
        </w:r>
      </w:del>
    </w:p>
    <w:p w14:paraId="229E7B3A" w14:textId="22D2594C" w:rsidR="0060199D" w:rsidRPr="00D25EE3" w:rsidDel="006008D4" w:rsidRDefault="000333D6">
      <w:pPr>
        <w:pStyle w:val="BodyText"/>
        <w:spacing w:before="240"/>
        <w:rPr>
          <w:del w:id="4029" w:author="Worrell, Tyrone C CIV USARMY HQDA ASA ALT (USA)" w:date="2024-09-23T07:39:00Z"/>
          <w:rFonts w:ascii="Arial" w:hAnsi="Arial" w:cs="Arial"/>
          <w:rPrChange w:id="4030" w:author="Worrell, Tyrone C CIV USARMY HQDA ASA ALT (USA)" w:date="2024-09-24T06:42:00Z">
            <w:rPr>
              <w:del w:id="4031" w:author="Worrell, Tyrone C CIV USARMY HQDA ASA ALT (USA)" w:date="2024-09-23T07:39:00Z"/>
              <w:sz w:val="20"/>
            </w:rPr>
          </w:rPrChange>
        </w:rPr>
        <w:pPrChange w:id="4032" w:author="Worrell, Tyrone C CIV USARMY HQDA ASA ALT (USA)" w:date="2024-09-24T06:42:00Z">
          <w:pPr>
            <w:pStyle w:val="BodyText"/>
            <w:spacing w:before="17"/>
          </w:pPr>
        </w:pPrChange>
      </w:pPr>
      <w:del w:id="4033" w:author="Worrell, Tyrone C CIV USARMY HQDA ASA ALT (USA)" w:date="2024-09-23T07:39:00Z">
        <w:r w:rsidRPr="00D25EE3" w:rsidDel="006008D4">
          <w:rPr>
            <w:rFonts w:ascii="Arial" w:hAnsi="Arial" w:cs="Arial"/>
            <w:noProof/>
            <w:rPrChange w:id="4034" w:author="Worrell, Tyrone C CIV USARMY HQDA ASA ALT (USA)" w:date="2024-09-24T06:42:00Z">
              <w:rPr>
                <w:noProof/>
              </w:rPr>
            </w:rPrChange>
          </w:rPr>
          <mc:AlternateContent>
            <mc:Choice Requires="wps">
              <w:drawing>
                <wp:anchor distT="0" distB="0" distL="0" distR="0" simplePos="0" relativeHeight="251637248" behindDoc="1" locked="0" layoutInCell="1" allowOverlap="1" wp14:anchorId="229E7CAD" wp14:editId="229E7CAE">
                  <wp:simplePos x="0" y="0"/>
                  <wp:positionH relativeFrom="page">
                    <wp:posOffset>914400</wp:posOffset>
                  </wp:positionH>
                  <wp:positionV relativeFrom="paragraph">
                    <wp:posOffset>172608</wp:posOffset>
                  </wp:positionV>
                  <wp:extent cx="5943600" cy="127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270"/>
                          </a:xfrm>
                          <a:custGeom>
                            <a:avLst/>
                            <a:gdLst/>
                            <a:ahLst/>
                            <a:cxnLst/>
                            <a:rect l="l" t="t" r="r" b="b"/>
                            <a:pathLst>
                              <a:path w="5943600">
                                <a:moveTo>
                                  <a:pt x="0" y="0"/>
                                </a:moveTo>
                                <a:lnTo>
                                  <a:pt x="594360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0094B81" id="Graphic 1" o:spid="_x0000_s1026" style="position:absolute;margin-left:1in;margin-top:13.6pt;width:468pt;height:.1pt;z-index:-251679232;visibility:visible;mso-wrap-style:square;mso-wrap-distance-left:0;mso-wrap-distance-top:0;mso-wrap-distance-right:0;mso-wrap-distance-bottom:0;mso-position-horizontal:absolute;mso-position-horizontal-relative:page;mso-position-vertical:absolute;mso-position-vertical-relative:text;v-text-anchor:top" coordsize="5943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" path="m,l5943600,e" filled="f" strokeweight=".48pt">
                  <v:path arrowok="t"/>
                  <w10:wrap type="topAndBottom" anchorx="page"/>
                </v:shape>
              </w:pict>
            </mc:Fallback>
          </mc:AlternateContent>
        </w:r>
        <w:r w:rsidRPr="00D25EE3" w:rsidDel="006008D4">
          <w:rPr>
            <w:rFonts w:ascii="Arial" w:hAnsi="Arial" w:cs="Arial"/>
            <w:noProof/>
            <w:rPrChange w:id="4035" w:author="Worrell, Tyrone C CIV USARMY HQDA ASA ALT (USA)" w:date="2024-09-24T06:42:00Z">
              <w:rPr>
                <w:noProof/>
              </w:rPr>
            </w:rPrChange>
          </w:rPr>
          <mc:AlternateContent>
            <mc:Choice Requires="wps">
              <w:drawing>
                <wp:anchor distT="0" distB="0" distL="0" distR="0" simplePos="0" relativeHeight="251640320" behindDoc="1" locked="0" layoutInCell="1" allowOverlap="1" wp14:anchorId="229E7CAF" wp14:editId="229E7CB0">
                  <wp:simplePos x="0" y="0"/>
                  <wp:positionH relativeFrom="page">
                    <wp:posOffset>914400</wp:posOffset>
                  </wp:positionH>
                  <wp:positionV relativeFrom="paragraph">
                    <wp:posOffset>347868</wp:posOffset>
                  </wp:positionV>
                  <wp:extent cx="5943600" cy="127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270"/>
                          </a:xfrm>
                          <a:custGeom>
                            <a:avLst/>
                            <a:gdLst/>
                            <a:ahLst/>
                            <a:cxnLst/>
                            <a:rect l="l" t="t" r="r" b="b"/>
                            <a:pathLst>
                              <a:path w="5943600">
                                <a:moveTo>
                                  <a:pt x="0" y="0"/>
                                </a:moveTo>
                                <a:lnTo>
                                  <a:pt x="594360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21AD61A" id="Graphic 2" o:spid="_x0000_s1026" style="position:absolute;margin-left:1in;margin-top:27.4pt;width:468pt;height:.1pt;z-index:-251676160;visibility:visible;mso-wrap-style:square;mso-wrap-distance-left:0;mso-wrap-distance-top:0;mso-wrap-distance-right:0;mso-wrap-distance-bottom:0;mso-position-horizontal:absolute;mso-position-horizontal-relative:page;mso-position-vertical:absolute;mso-position-vertical-relative:text;v-text-anchor:top" coordsize="5943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" path="m,l5943600,e" filled="f" strokeweight=".48pt">
                  <v:path arrowok="t"/>
                  <w10:wrap type="topAndBottom" anchorx="page"/>
                </v:shape>
              </w:pict>
            </mc:Fallback>
          </mc:AlternateContent>
        </w:r>
        <w:r w:rsidRPr="00D25EE3" w:rsidDel="006008D4">
          <w:rPr>
            <w:rFonts w:ascii="Arial" w:hAnsi="Arial" w:cs="Arial"/>
            <w:noProof/>
            <w:rPrChange w:id="4036" w:author="Worrell, Tyrone C CIV USARMY HQDA ASA ALT (USA)" w:date="2024-09-24T06:42:00Z">
              <w:rPr>
                <w:noProof/>
              </w:rPr>
            </w:rPrChange>
          </w:rPr>
          <mc:AlternateContent>
            <mc:Choice Requires="wps">
              <w:drawing>
                <wp:anchor distT="0" distB="0" distL="0" distR="0" simplePos="0" relativeHeight="251643392" behindDoc="1" locked="0" layoutInCell="1" allowOverlap="1" wp14:anchorId="229E7CB1" wp14:editId="229E7CB2">
                  <wp:simplePos x="0" y="0"/>
                  <wp:positionH relativeFrom="page">
                    <wp:posOffset>914400</wp:posOffset>
                  </wp:positionH>
                  <wp:positionV relativeFrom="paragraph">
                    <wp:posOffset>523128</wp:posOffset>
                  </wp:positionV>
                  <wp:extent cx="5943600" cy="127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270"/>
                          </a:xfrm>
                          <a:custGeom>
                            <a:avLst/>
                            <a:gdLst/>
                            <a:ahLst/>
                            <a:cxnLst/>
                            <a:rect l="l" t="t" r="r" b="b"/>
                            <a:pathLst>
                              <a:path w="5943600">
                                <a:moveTo>
                                  <a:pt x="0" y="0"/>
                                </a:moveTo>
                                <a:lnTo>
                                  <a:pt x="594360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9CC0160" id="Graphic 3" o:spid="_x0000_s1026" style="position:absolute;margin-left:1in;margin-top:41.2pt;width:468pt;height:.1pt;z-index:-251673088;visibility:visible;mso-wrap-style:square;mso-wrap-distance-left:0;mso-wrap-distance-top:0;mso-wrap-distance-right:0;mso-wrap-distance-bottom:0;mso-position-horizontal:absolute;mso-position-horizontal-relative:page;mso-position-vertical:absolute;mso-position-vertical-relative:text;v-text-anchor:top" coordsize="5943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" path="m,l5943600,e" filled="f" strokeweight=".48pt">
                  <v:path arrowok="t"/>
                  <w10:wrap type="topAndBottom" anchorx="page"/>
                </v:shape>
              </w:pict>
            </mc:Fallback>
          </mc:AlternateContent>
        </w:r>
        <w:r w:rsidRPr="00D25EE3" w:rsidDel="006008D4">
          <w:rPr>
            <w:rFonts w:ascii="Arial" w:hAnsi="Arial" w:cs="Arial"/>
            <w:noProof/>
            <w:rPrChange w:id="4037" w:author="Worrell, Tyrone C CIV USARMY HQDA ASA ALT (USA)" w:date="2024-09-24T06:42:00Z">
              <w:rPr>
                <w:noProof/>
              </w:rPr>
            </w:rPrChange>
          </w:rPr>
          <mc:AlternateContent>
            <mc:Choice Requires="wps">
              <w:drawing>
                <wp:anchor distT="0" distB="0" distL="0" distR="0" simplePos="0" relativeHeight="251646464" behindDoc="1" locked="0" layoutInCell="1" allowOverlap="1" wp14:anchorId="229E7CB3" wp14:editId="229E7CB4">
                  <wp:simplePos x="0" y="0"/>
                  <wp:positionH relativeFrom="page">
                    <wp:posOffset>914400</wp:posOffset>
                  </wp:positionH>
                  <wp:positionV relativeFrom="paragraph">
                    <wp:posOffset>698388</wp:posOffset>
                  </wp:positionV>
                  <wp:extent cx="5943600" cy="127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270"/>
                          </a:xfrm>
                          <a:custGeom>
                            <a:avLst/>
                            <a:gdLst/>
                            <a:ahLst/>
                            <a:cxnLst/>
                            <a:rect l="l" t="t" r="r" b="b"/>
                            <a:pathLst>
                              <a:path w="5943600">
                                <a:moveTo>
                                  <a:pt x="0" y="0"/>
                                </a:moveTo>
                                <a:lnTo>
                                  <a:pt x="594360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A7F897A" id="Graphic 4" o:spid="_x0000_s1026" style="position:absolute;margin-left:1in;margin-top:55pt;width:468pt;height:.1pt;z-index:-251670016;visibility:visible;mso-wrap-style:square;mso-wrap-distance-left:0;mso-wrap-distance-top:0;mso-wrap-distance-right:0;mso-wrap-distance-bottom:0;mso-position-horizontal:absolute;mso-position-horizontal-relative:page;mso-position-vertical:absolute;mso-position-vertical-relative:text;v-text-anchor:top" coordsize="5943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" path="m,l5943600,e" filled="f" strokeweight=".48pt">
                  <v:path arrowok="t"/>
                  <w10:wrap type="topAndBottom" anchorx="page"/>
                </v:shape>
              </w:pict>
            </mc:Fallback>
          </mc:AlternateContent>
        </w:r>
        <w:r w:rsidRPr="00D25EE3" w:rsidDel="006008D4">
          <w:rPr>
            <w:rFonts w:ascii="Arial" w:hAnsi="Arial" w:cs="Arial"/>
            <w:noProof/>
            <w:rPrChange w:id="4038" w:author="Worrell, Tyrone C CIV USARMY HQDA ASA ALT (USA)" w:date="2024-09-24T06:42:00Z">
              <w:rPr>
                <w:noProof/>
              </w:rPr>
            </w:rPrChange>
          </w:rPr>
          <mc:AlternateContent>
            <mc:Choice Requires="wps">
              <w:drawing>
                <wp:anchor distT="0" distB="0" distL="0" distR="0" simplePos="0" relativeHeight="251649536" behindDoc="1" locked="0" layoutInCell="1" allowOverlap="1" wp14:anchorId="229E7CB5" wp14:editId="229E7CB6">
                  <wp:simplePos x="0" y="0"/>
                  <wp:positionH relativeFrom="page">
                    <wp:posOffset>914400</wp:posOffset>
                  </wp:positionH>
                  <wp:positionV relativeFrom="paragraph">
                    <wp:posOffset>873509</wp:posOffset>
                  </wp:positionV>
                  <wp:extent cx="2895600" cy="127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95600" cy="1270"/>
                          </a:xfrm>
                          <a:custGeom>
                            <a:avLst/>
                            <a:gdLst/>
                            <a:ahLst/>
                            <a:cxnLst/>
                            <a:rect l="l" t="t" r="r" b="b"/>
                            <a:pathLst>
                              <a:path w="2895600">
                                <a:moveTo>
                                  <a:pt x="0" y="0"/>
                                </a:moveTo>
                                <a:lnTo>
                                  <a:pt x="289560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9C286FF" id="Graphic 5" o:spid="_x0000_s1026" style="position:absolute;margin-left:1in;margin-top:68.8pt;width:228pt;height:.1pt;z-index:-251666944;visibility:visible;mso-wrap-style:square;mso-wrap-distance-left:0;mso-wrap-distance-top:0;mso-wrap-distance-right:0;mso-wrap-distance-bottom:0;mso-position-horizontal:absolute;mso-position-horizontal-relative:page;mso-position-vertical:absolute;mso-position-vertical-relative:text;v-text-anchor:top" coordsize="2895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" path="m,l2895600,e" filled="f" strokeweight=".48pt">
                  <v:path arrowok="t"/>
                  <w10:wrap type="topAndBottom" anchorx="page"/>
                </v:shape>
              </w:pict>
            </mc:Fallback>
          </mc:AlternateContent>
        </w:r>
      </w:del>
    </w:p>
    <w:p w14:paraId="229E7B3B" w14:textId="7AB8894E" w:rsidR="0060199D" w:rsidRPr="00D25EE3" w:rsidDel="006008D4" w:rsidRDefault="0060199D">
      <w:pPr>
        <w:pStyle w:val="BodyText"/>
        <w:spacing w:before="240"/>
        <w:rPr>
          <w:del w:id="4039" w:author="Worrell, Tyrone C CIV USARMY HQDA ASA ALT (USA)" w:date="2024-09-23T07:39:00Z"/>
          <w:rFonts w:ascii="Arial" w:hAnsi="Arial" w:cs="Arial"/>
          <w:rPrChange w:id="4040" w:author="Worrell, Tyrone C CIV USARMY HQDA ASA ALT (USA)" w:date="2024-09-24T06:42:00Z">
            <w:rPr>
              <w:del w:id="4041" w:author="Worrell, Tyrone C CIV USARMY HQDA ASA ALT (USA)" w:date="2024-09-23T07:39:00Z"/>
              <w:sz w:val="20"/>
            </w:rPr>
          </w:rPrChange>
        </w:rPr>
        <w:pPrChange w:id="4042" w:author="Worrell, Tyrone C CIV USARMY HQDA ASA ALT (USA)" w:date="2024-09-24T06:42:00Z">
          <w:pPr>
            <w:pStyle w:val="BodyText"/>
            <w:spacing w:before="17"/>
          </w:pPr>
        </w:pPrChange>
      </w:pPr>
    </w:p>
    <w:p w14:paraId="229E7B3C" w14:textId="1478673B" w:rsidR="0060199D" w:rsidRPr="00D25EE3" w:rsidDel="006008D4" w:rsidRDefault="0060199D">
      <w:pPr>
        <w:pStyle w:val="BodyText"/>
        <w:spacing w:before="17"/>
        <w:rPr>
          <w:del w:id="4043" w:author="Worrell, Tyrone C CIV USARMY HQDA ASA ALT (USA)" w:date="2024-09-23T07:39:00Z"/>
          <w:rFonts w:ascii="Arial" w:hAnsi="Arial" w:cs="Arial"/>
          <w:rPrChange w:id="4044" w:author="Worrell, Tyrone C CIV USARMY HQDA ASA ALT (USA)" w:date="2024-09-24T06:42:00Z">
            <w:rPr>
              <w:del w:id="4045" w:author="Worrell, Tyrone C CIV USARMY HQDA ASA ALT (USA)" w:date="2024-09-23T07:39:00Z"/>
              <w:sz w:val="20"/>
            </w:rPr>
          </w:rPrChange>
        </w:rPr>
      </w:pPr>
    </w:p>
    <w:p w14:paraId="229E7B3D" w14:textId="6A1CF981" w:rsidR="0060199D" w:rsidRPr="00D25EE3" w:rsidDel="006008D4" w:rsidRDefault="0060199D">
      <w:pPr>
        <w:pStyle w:val="BodyText"/>
        <w:spacing w:before="17"/>
        <w:rPr>
          <w:del w:id="4046" w:author="Worrell, Tyrone C CIV USARMY HQDA ASA ALT (USA)" w:date="2024-09-23T07:39:00Z"/>
          <w:rFonts w:ascii="Arial" w:hAnsi="Arial" w:cs="Arial"/>
          <w:rPrChange w:id="4047" w:author="Worrell, Tyrone C CIV USARMY HQDA ASA ALT (USA)" w:date="2024-09-24T06:42:00Z">
            <w:rPr>
              <w:del w:id="4048" w:author="Worrell, Tyrone C CIV USARMY HQDA ASA ALT (USA)" w:date="2024-09-23T07:39:00Z"/>
              <w:sz w:val="20"/>
            </w:rPr>
          </w:rPrChange>
        </w:rPr>
      </w:pPr>
    </w:p>
    <w:p w14:paraId="229E7B3E" w14:textId="749CB71B" w:rsidR="0060199D" w:rsidRPr="00D25EE3" w:rsidDel="006008D4" w:rsidRDefault="0060199D">
      <w:pPr>
        <w:pStyle w:val="BodyText"/>
        <w:spacing w:before="17"/>
        <w:rPr>
          <w:del w:id="4049" w:author="Worrell, Tyrone C CIV USARMY HQDA ASA ALT (USA)" w:date="2024-09-23T07:39:00Z"/>
          <w:rFonts w:ascii="Arial" w:hAnsi="Arial" w:cs="Arial"/>
          <w:rPrChange w:id="4050" w:author="Worrell, Tyrone C CIV USARMY HQDA ASA ALT (USA)" w:date="2024-09-24T06:42:00Z">
            <w:rPr>
              <w:del w:id="4051" w:author="Worrell, Tyrone C CIV USARMY HQDA ASA ALT (USA)" w:date="2024-09-23T07:39:00Z"/>
              <w:sz w:val="20"/>
            </w:rPr>
          </w:rPrChange>
        </w:rPr>
      </w:pPr>
    </w:p>
    <w:p w14:paraId="229E7B3F" w14:textId="3B298091" w:rsidR="0060199D" w:rsidRPr="00D25EE3" w:rsidDel="006008D4" w:rsidRDefault="0060199D">
      <w:pPr>
        <w:rPr>
          <w:del w:id="4052" w:author="Worrell, Tyrone C CIV USARMY HQDA ASA ALT (USA)" w:date="2024-09-23T07:39:00Z"/>
          <w:rFonts w:ascii="Arial" w:hAnsi="Arial" w:cs="Arial"/>
          <w:sz w:val="24"/>
          <w:szCs w:val="24"/>
          <w:rPrChange w:id="4053" w:author="Worrell, Tyrone C CIV USARMY HQDA ASA ALT (USA)" w:date="2024-09-24T06:42:00Z">
            <w:rPr>
              <w:del w:id="4054" w:author="Worrell, Tyrone C CIV USARMY HQDA ASA ALT (USA)" w:date="2024-09-23T07:39:00Z"/>
              <w:sz w:val="20"/>
            </w:rPr>
          </w:rPrChange>
        </w:rPr>
        <w:sectPr w:rsidR="0060199D" w:rsidRPr="00D25EE3" w:rsidDel="006008D4">
          <w:pgSz w:w="12240" w:h="15840"/>
          <w:pgMar w:top="1380" w:right="1320" w:bottom="280" w:left="1320" w:header="720" w:footer="720" w:gutter="0"/>
          <w:cols w:space="720"/>
        </w:sectPr>
      </w:pPr>
    </w:p>
    <w:p w14:paraId="229E7B40" w14:textId="79F9DDEF" w:rsidR="0060199D" w:rsidRPr="00D25EE3" w:rsidDel="006008D4" w:rsidRDefault="000333D6">
      <w:pPr>
        <w:pStyle w:val="BodyText"/>
        <w:spacing w:before="96"/>
        <w:ind w:left="120" w:right="231"/>
        <w:rPr>
          <w:del w:id="4055" w:author="Worrell, Tyrone C CIV USARMY HQDA ASA ALT (USA)" w:date="2024-09-23T07:39:00Z"/>
          <w:rFonts w:ascii="Arial" w:hAnsi="Arial" w:cs="Arial"/>
          <w:rPrChange w:id="4056" w:author="Worrell, Tyrone C CIV USARMY HQDA ASA ALT (USA)" w:date="2024-09-24T06:42:00Z">
            <w:rPr>
              <w:del w:id="4057" w:author="Worrell, Tyrone C CIV USARMY HQDA ASA ALT (USA)" w:date="2024-09-23T07:39:00Z"/>
            </w:rPr>
          </w:rPrChange>
        </w:rPr>
      </w:pPr>
      <w:del w:id="4058" w:author="Worrell, Tyrone C CIV USARMY HQDA ASA ALT (USA)" w:date="2024-09-23T07:39:00Z">
        <w:r w:rsidRPr="00D25EE3" w:rsidDel="006008D4">
          <w:rPr>
            <w:rFonts w:ascii="Arial" w:hAnsi="Arial" w:cs="Arial"/>
            <w:b/>
            <w:u w:val="single"/>
            <w:rPrChange w:id="4059" w:author="Worrell, Tyrone C CIV USARMY HQDA ASA ALT (USA)" w:date="2024-09-24T06:42:00Z">
              <w:rPr>
                <w:b/>
                <w:u w:val="single"/>
              </w:rPr>
            </w:rPrChange>
          </w:rPr>
          <w:lastRenderedPageBreak/>
          <w:delText>Performance</w:delText>
        </w:r>
        <w:r w:rsidRPr="00D25EE3" w:rsidDel="006008D4">
          <w:rPr>
            <w:rFonts w:ascii="Arial" w:hAnsi="Arial" w:cs="Arial"/>
            <w:u w:val="single"/>
            <w:rPrChange w:id="4060" w:author="Worrell, Tyrone C CIV USARMY HQDA ASA ALT (USA)" w:date="2024-09-24T06:42:00Z">
              <w:rPr>
                <w:u w:val="single"/>
              </w:rPr>
            </w:rPrChange>
          </w:rPr>
          <w:delText>:</w:delText>
        </w:r>
        <w:r w:rsidRPr="00D25EE3" w:rsidDel="006008D4">
          <w:rPr>
            <w:rFonts w:ascii="Arial" w:hAnsi="Arial" w:cs="Arial"/>
            <w:spacing w:val="40"/>
            <w:rPrChange w:id="4061" w:author="Worrell, Tyrone C CIV USARMY HQDA ASA ALT (USA)" w:date="2024-09-24T06:42:00Z">
              <w:rPr>
                <w:spacing w:val="40"/>
              </w:rPr>
            </w:rPrChange>
          </w:rPr>
          <w:delText xml:space="preserve"> </w:delText>
        </w:r>
        <w:r w:rsidRPr="00D25EE3" w:rsidDel="006008D4">
          <w:rPr>
            <w:rFonts w:ascii="Arial" w:hAnsi="Arial" w:cs="Arial"/>
            <w:rPrChange w:id="4062" w:author="Worrell, Tyrone C CIV USARMY HQDA ASA ALT (USA)" w:date="2024-09-24T06:42:00Z">
              <w:rPr/>
            </w:rPrChange>
          </w:rPr>
          <w:delText>Satisfy</w:delText>
        </w:r>
        <w:r w:rsidRPr="00D25EE3" w:rsidDel="006008D4">
          <w:rPr>
            <w:rFonts w:ascii="Arial" w:hAnsi="Arial" w:cs="Arial"/>
            <w:spacing w:val="-5"/>
            <w:rPrChange w:id="4063" w:author="Worrell, Tyrone C CIV USARMY HQDA ASA ALT (USA)" w:date="2024-09-24T06:42:00Z">
              <w:rPr>
                <w:spacing w:val="-5"/>
              </w:rPr>
            </w:rPrChange>
          </w:rPr>
          <w:delText xml:space="preserve"> </w:delText>
        </w:r>
        <w:r w:rsidRPr="00D25EE3" w:rsidDel="006008D4">
          <w:rPr>
            <w:rFonts w:ascii="Arial" w:hAnsi="Arial" w:cs="Arial"/>
            <w:rPrChange w:id="4064" w:author="Worrell, Tyrone C CIV USARMY HQDA ASA ALT (USA)" w:date="2024-09-24T06:42:00Z">
              <w:rPr/>
            </w:rPrChange>
          </w:rPr>
          <w:delText>the</w:delText>
        </w:r>
        <w:r w:rsidRPr="00D25EE3" w:rsidDel="006008D4">
          <w:rPr>
            <w:rFonts w:ascii="Arial" w:hAnsi="Arial" w:cs="Arial"/>
            <w:spacing w:val="-3"/>
            <w:rPrChange w:id="4065" w:author="Worrell, Tyrone C CIV USARMY HQDA ASA ALT (USA)" w:date="2024-09-24T06:42:00Z">
              <w:rPr>
                <w:spacing w:val="-3"/>
              </w:rPr>
            </w:rPrChange>
          </w:rPr>
          <w:delText xml:space="preserve"> </w:delText>
        </w:r>
        <w:r w:rsidRPr="00D25EE3" w:rsidDel="006008D4">
          <w:rPr>
            <w:rFonts w:ascii="Arial" w:hAnsi="Arial" w:cs="Arial"/>
            <w:rPrChange w:id="4066" w:author="Worrell, Tyrone C CIV USARMY HQDA ASA ALT (USA)" w:date="2024-09-24T06:42:00Z">
              <w:rPr/>
            </w:rPrChange>
          </w:rPr>
          <w:delText>customer</w:delText>
        </w:r>
        <w:r w:rsidRPr="00D25EE3" w:rsidDel="006008D4">
          <w:rPr>
            <w:rFonts w:ascii="Arial" w:hAnsi="Arial" w:cs="Arial"/>
            <w:spacing w:val="-4"/>
            <w:rPrChange w:id="4067" w:author="Worrell, Tyrone C CIV USARMY HQDA ASA ALT (USA)" w:date="2024-09-24T06:42:00Z">
              <w:rPr>
                <w:spacing w:val="-4"/>
              </w:rPr>
            </w:rPrChange>
          </w:rPr>
          <w:delText xml:space="preserve"> </w:delText>
        </w:r>
        <w:r w:rsidRPr="00D25EE3" w:rsidDel="006008D4">
          <w:rPr>
            <w:rFonts w:ascii="Arial" w:hAnsi="Arial" w:cs="Arial"/>
            <w:rPrChange w:id="4068" w:author="Worrell, Tyrone C CIV USARMY HQDA ASA ALT (USA)" w:date="2024-09-24T06:42:00Z">
              <w:rPr/>
            </w:rPrChange>
          </w:rPr>
          <w:delText>in</w:delText>
        </w:r>
        <w:r w:rsidRPr="00D25EE3" w:rsidDel="006008D4">
          <w:rPr>
            <w:rFonts w:ascii="Arial" w:hAnsi="Arial" w:cs="Arial"/>
            <w:spacing w:val="-3"/>
            <w:rPrChange w:id="4069" w:author="Worrell, Tyrone C CIV USARMY HQDA ASA ALT (USA)" w:date="2024-09-24T06:42:00Z">
              <w:rPr>
                <w:spacing w:val="-3"/>
              </w:rPr>
            </w:rPrChange>
          </w:rPr>
          <w:delText xml:space="preserve"> </w:delText>
        </w:r>
        <w:r w:rsidRPr="00D25EE3" w:rsidDel="006008D4">
          <w:rPr>
            <w:rFonts w:ascii="Arial" w:hAnsi="Arial" w:cs="Arial"/>
            <w:rPrChange w:id="4070" w:author="Worrell, Tyrone C CIV USARMY HQDA ASA ALT (USA)" w:date="2024-09-24T06:42:00Z">
              <w:rPr/>
            </w:rPrChange>
          </w:rPr>
          <w:delText>terms</w:delText>
        </w:r>
        <w:r w:rsidRPr="00D25EE3" w:rsidDel="006008D4">
          <w:rPr>
            <w:rFonts w:ascii="Arial" w:hAnsi="Arial" w:cs="Arial"/>
            <w:spacing w:val="-3"/>
            <w:rPrChange w:id="4071" w:author="Worrell, Tyrone C CIV USARMY HQDA ASA ALT (USA)" w:date="2024-09-24T06:42:00Z">
              <w:rPr>
                <w:spacing w:val="-3"/>
              </w:rPr>
            </w:rPrChange>
          </w:rPr>
          <w:delText xml:space="preserve"> </w:delText>
        </w:r>
        <w:r w:rsidRPr="00D25EE3" w:rsidDel="006008D4">
          <w:rPr>
            <w:rFonts w:ascii="Arial" w:hAnsi="Arial" w:cs="Arial"/>
            <w:rPrChange w:id="4072" w:author="Worrell, Tyrone C CIV USARMY HQDA ASA ALT (USA)" w:date="2024-09-24T06:42:00Z">
              <w:rPr/>
            </w:rPrChange>
          </w:rPr>
          <w:delText>of</w:delText>
        </w:r>
        <w:r w:rsidRPr="00D25EE3" w:rsidDel="006008D4">
          <w:rPr>
            <w:rFonts w:ascii="Arial" w:hAnsi="Arial" w:cs="Arial"/>
            <w:spacing w:val="-4"/>
            <w:rPrChange w:id="4073" w:author="Worrell, Tyrone C CIV USARMY HQDA ASA ALT (USA)" w:date="2024-09-24T06:42:00Z">
              <w:rPr>
                <w:spacing w:val="-4"/>
              </w:rPr>
            </w:rPrChange>
          </w:rPr>
          <w:delText xml:space="preserve"> </w:delText>
        </w:r>
        <w:r w:rsidRPr="00D25EE3" w:rsidDel="006008D4">
          <w:rPr>
            <w:rFonts w:ascii="Arial" w:hAnsi="Arial" w:cs="Arial"/>
            <w:rPrChange w:id="4074" w:author="Worrell, Tyrone C CIV USARMY HQDA ASA ALT (USA)" w:date="2024-09-24T06:42:00Z">
              <w:rPr/>
            </w:rPrChange>
          </w:rPr>
          <w:delText>the</w:delText>
        </w:r>
        <w:r w:rsidRPr="00D25EE3" w:rsidDel="006008D4">
          <w:rPr>
            <w:rFonts w:ascii="Arial" w:hAnsi="Arial" w:cs="Arial"/>
            <w:spacing w:val="-3"/>
            <w:rPrChange w:id="4075" w:author="Worrell, Tyrone C CIV USARMY HQDA ASA ALT (USA)" w:date="2024-09-24T06:42:00Z">
              <w:rPr>
                <w:spacing w:val="-3"/>
              </w:rPr>
            </w:rPrChange>
          </w:rPr>
          <w:delText xml:space="preserve"> </w:delText>
        </w:r>
        <w:r w:rsidRPr="00D25EE3" w:rsidDel="006008D4">
          <w:rPr>
            <w:rFonts w:ascii="Arial" w:hAnsi="Arial" w:cs="Arial"/>
            <w:rPrChange w:id="4076" w:author="Worrell, Tyrone C CIV USARMY HQDA ASA ALT (USA)" w:date="2024-09-24T06:42:00Z">
              <w:rPr/>
            </w:rPrChange>
          </w:rPr>
          <w:delText>quality</w:delText>
        </w:r>
        <w:r w:rsidRPr="00D25EE3" w:rsidDel="006008D4">
          <w:rPr>
            <w:rFonts w:ascii="Arial" w:hAnsi="Arial" w:cs="Arial"/>
            <w:spacing w:val="-3"/>
            <w:rPrChange w:id="4077" w:author="Worrell, Tyrone C CIV USARMY HQDA ASA ALT (USA)" w:date="2024-09-24T06:42:00Z">
              <w:rPr>
                <w:spacing w:val="-3"/>
              </w:rPr>
            </w:rPrChange>
          </w:rPr>
          <w:delText xml:space="preserve"> </w:delText>
        </w:r>
        <w:r w:rsidRPr="00D25EE3" w:rsidDel="006008D4">
          <w:rPr>
            <w:rFonts w:ascii="Arial" w:hAnsi="Arial" w:cs="Arial"/>
            <w:rPrChange w:id="4078" w:author="Worrell, Tyrone C CIV USARMY HQDA ASA ALT (USA)" w:date="2024-09-24T06:42:00Z">
              <w:rPr/>
            </w:rPrChange>
          </w:rPr>
          <w:delText>and</w:delText>
        </w:r>
        <w:r w:rsidRPr="00D25EE3" w:rsidDel="006008D4">
          <w:rPr>
            <w:rFonts w:ascii="Arial" w:hAnsi="Arial" w:cs="Arial"/>
            <w:spacing w:val="-3"/>
            <w:rPrChange w:id="4079" w:author="Worrell, Tyrone C CIV USARMY HQDA ASA ALT (USA)" w:date="2024-09-24T06:42:00Z">
              <w:rPr>
                <w:spacing w:val="-3"/>
              </w:rPr>
            </w:rPrChange>
          </w:rPr>
          <w:delText xml:space="preserve"> </w:delText>
        </w:r>
        <w:r w:rsidRPr="00D25EE3" w:rsidDel="006008D4">
          <w:rPr>
            <w:rFonts w:ascii="Arial" w:hAnsi="Arial" w:cs="Arial"/>
            <w:rPrChange w:id="4080" w:author="Worrell, Tyrone C CIV USARMY HQDA ASA ALT (USA)" w:date="2024-09-24T06:42:00Z">
              <w:rPr/>
            </w:rPrChange>
          </w:rPr>
          <w:delText>timeliness</w:delText>
        </w:r>
        <w:r w:rsidRPr="00D25EE3" w:rsidDel="006008D4">
          <w:rPr>
            <w:rFonts w:ascii="Arial" w:hAnsi="Arial" w:cs="Arial"/>
            <w:spacing w:val="-5"/>
            <w:rPrChange w:id="4081" w:author="Worrell, Tyrone C CIV USARMY HQDA ASA ALT (USA)" w:date="2024-09-24T06:42:00Z">
              <w:rPr>
                <w:spacing w:val="-5"/>
              </w:rPr>
            </w:rPrChange>
          </w:rPr>
          <w:delText xml:space="preserve"> </w:delText>
        </w:r>
        <w:r w:rsidRPr="00D25EE3" w:rsidDel="006008D4">
          <w:rPr>
            <w:rFonts w:ascii="Arial" w:hAnsi="Arial" w:cs="Arial"/>
            <w:rPrChange w:id="4082" w:author="Worrell, Tyrone C CIV USARMY HQDA ASA ALT (USA)" w:date="2024-09-24T06:42:00Z">
              <w:rPr/>
            </w:rPrChange>
          </w:rPr>
          <w:delText>of</w:delText>
        </w:r>
        <w:r w:rsidRPr="00D25EE3" w:rsidDel="006008D4">
          <w:rPr>
            <w:rFonts w:ascii="Arial" w:hAnsi="Arial" w:cs="Arial"/>
            <w:spacing w:val="-3"/>
            <w:rPrChange w:id="4083" w:author="Worrell, Tyrone C CIV USARMY HQDA ASA ALT (USA)" w:date="2024-09-24T06:42:00Z">
              <w:rPr>
                <w:spacing w:val="-3"/>
              </w:rPr>
            </w:rPrChange>
          </w:rPr>
          <w:delText xml:space="preserve"> </w:delText>
        </w:r>
        <w:r w:rsidRPr="00D25EE3" w:rsidDel="006008D4">
          <w:rPr>
            <w:rFonts w:ascii="Arial" w:hAnsi="Arial" w:cs="Arial"/>
            <w:rPrChange w:id="4084" w:author="Worrell, Tyrone C CIV USARMY HQDA ASA ALT (USA)" w:date="2024-09-24T06:42:00Z">
              <w:rPr/>
            </w:rPrChange>
          </w:rPr>
          <w:delText>the</w:delText>
        </w:r>
        <w:r w:rsidRPr="00D25EE3" w:rsidDel="006008D4">
          <w:rPr>
            <w:rFonts w:ascii="Arial" w:hAnsi="Arial" w:cs="Arial"/>
            <w:spacing w:val="-3"/>
            <w:rPrChange w:id="4085" w:author="Worrell, Tyrone C CIV USARMY HQDA ASA ALT (USA)" w:date="2024-09-24T06:42:00Z">
              <w:rPr>
                <w:spacing w:val="-3"/>
              </w:rPr>
            </w:rPrChange>
          </w:rPr>
          <w:delText xml:space="preserve"> </w:delText>
        </w:r>
        <w:r w:rsidRPr="00D25EE3" w:rsidDel="006008D4">
          <w:rPr>
            <w:rFonts w:ascii="Arial" w:hAnsi="Arial" w:cs="Arial"/>
            <w:rPrChange w:id="4086" w:author="Worrell, Tyrone C CIV USARMY HQDA ASA ALT (USA)" w:date="2024-09-24T06:42:00Z">
              <w:rPr/>
            </w:rPrChange>
          </w:rPr>
          <w:delText>delivered product or service (FAR 1.102(b)(1)).</w:delText>
        </w:r>
      </w:del>
    </w:p>
    <w:p w14:paraId="229E7B41" w14:textId="5994E265" w:rsidR="0060199D" w:rsidRPr="00D25EE3" w:rsidDel="006008D4" w:rsidRDefault="000333D6">
      <w:pPr>
        <w:pStyle w:val="Heading1"/>
        <w:spacing w:before="200"/>
        <w:rPr>
          <w:del w:id="4087" w:author="Worrell, Tyrone C CIV USARMY HQDA ASA ALT (USA)" w:date="2024-09-23T07:39:00Z"/>
          <w:rFonts w:ascii="Arial" w:hAnsi="Arial" w:cs="Arial"/>
          <w:rPrChange w:id="4088" w:author="Worrell, Tyrone C CIV USARMY HQDA ASA ALT (USA)" w:date="2024-09-24T06:42:00Z">
            <w:rPr>
              <w:del w:id="4089" w:author="Worrell, Tyrone C CIV USARMY HQDA ASA ALT (USA)" w:date="2024-09-23T07:39:00Z"/>
            </w:rPr>
          </w:rPrChange>
        </w:rPr>
      </w:pPr>
      <w:del w:id="4090" w:author="Worrell, Tyrone C CIV USARMY HQDA ASA ALT (USA)" w:date="2024-09-23T07:39:00Z">
        <w:r w:rsidRPr="00D25EE3" w:rsidDel="006008D4">
          <w:rPr>
            <w:rFonts w:ascii="Arial" w:hAnsi="Arial" w:cs="Arial"/>
            <w:b w:val="0"/>
            <w:bCs w:val="0"/>
            <w:spacing w:val="-2"/>
            <w:rPrChange w:id="4091" w:author="Worrell, Tyrone C CIV USARMY HQDA ASA ALT (USA)" w:date="2024-09-24T06:42:00Z">
              <w:rPr>
                <w:b w:val="0"/>
                <w:bCs w:val="0"/>
                <w:spacing w:val="-2"/>
              </w:rPr>
            </w:rPrChange>
          </w:rPr>
          <w:delText>Questions:</w:delText>
        </w:r>
      </w:del>
    </w:p>
    <w:p w14:paraId="229E7B42" w14:textId="4214B30A" w:rsidR="0060199D" w:rsidRPr="00D25EE3" w:rsidDel="006008D4" w:rsidRDefault="000333D6">
      <w:pPr>
        <w:pStyle w:val="ListParagraph"/>
        <w:numPr>
          <w:ilvl w:val="0"/>
          <w:numId w:val="6"/>
        </w:numPr>
        <w:tabs>
          <w:tab w:val="left" w:pos="420"/>
        </w:tabs>
        <w:spacing w:before="200"/>
        <w:ind w:right="1088" w:firstLine="0"/>
        <w:rPr>
          <w:del w:id="4092" w:author="Worrell, Tyrone C CIV USARMY HQDA ASA ALT (USA)" w:date="2024-09-23T07:39:00Z"/>
          <w:rFonts w:ascii="Arial" w:hAnsi="Arial" w:cs="Arial"/>
          <w:sz w:val="24"/>
          <w:szCs w:val="24"/>
          <w:rPrChange w:id="4093" w:author="Worrell, Tyrone C CIV USARMY HQDA ASA ALT (USA)" w:date="2024-09-24T06:42:00Z">
            <w:rPr>
              <w:del w:id="4094" w:author="Worrell, Tyrone C CIV USARMY HQDA ASA ALT (USA)" w:date="2024-09-23T07:39:00Z"/>
              <w:sz w:val="24"/>
            </w:rPr>
          </w:rPrChange>
        </w:rPr>
      </w:pPr>
      <w:del w:id="4095" w:author="Worrell, Tyrone C CIV USARMY HQDA ASA ALT (USA)" w:date="2024-09-23T07:39:00Z">
        <w:r w:rsidRPr="00D25EE3" w:rsidDel="006008D4">
          <w:rPr>
            <w:rFonts w:ascii="Arial" w:hAnsi="Arial" w:cs="Arial"/>
            <w:sz w:val="24"/>
            <w:szCs w:val="24"/>
            <w:rPrChange w:id="4096" w:author="Worrell, Tyrone C CIV USARMY HQDA ASA ALT (USA)" w:date="2024-09-24T06:42:00Z">
              <w:rPr>
                <w:sz w:val="24"/>
              </w:rPr>
            </w:rPrChange>
          </w:rPr>
          <w:delText>Market</w:delText>
        </w:r>
        <w:r w:rsidRPr="00D25EE3" w:rsidDel="006008D4">
          <w:rPr>
            <w:rFonts w:ascii="Arial" w:hAnsi="Arial" w:cs="Arial"/>
            <w:spacing w:val="-4"/>
            <w:sz w:val="24"/>
            <w:szCs w:val="24"/>
            <w:rPrChange w:id="4097" w:author="Worrell, Tyrone C CIV USARMY HQDA ASA ALT (USA)" w:date="2024-09-24T06:42:00Z">
              <w:rPr>
                <w:spacing w:val="-4"/>
                <w:sz w:val="24"/>
              </w:rPr>
            </w:rPrChange>
          </w:rPr>
          <w:delText xml:space="preserve"> </w:delText>
        </w:r>
        <w:r w:rsidRPr="00D25EE3" w:rsidDel="006008D4">
          <w:rPr>
            <w:rFonts w:ascii="Arial" w:hAnsi="Arial" w:cs="Arial"/>
            <w:sz w:val="24"/>
            <w:szCs w:val="24"/>
            <w:rPrChange w:id="4098" w:author="Worrell, Tyrone C CIV USARMY HQDA ASA ALT (USA)" w:date="2024-09-24T06:42:00Z">
              <w:rPr>
                <w:sz w:val="24"/>
              </w:rPr>
            </w:rPrChange>
          </w:rPr>
          <w:delText>research</w:delText>
        </w:r>
        <w:r w:rsidRPr="00D25EE3" w:rsidDel="006008D4">
          <w:rPr>
            <w:rFonts w:ascii="Arial" w:hAnsi="Arial" w:cs="Arial"/>
            <w:spacing w:val="-3"/>
            <w:sz w:val="24"/>
            <w:szCs w:val="24"/>
            <w:rPrChange w:id="4099" w:author="Worrell, Tyrone C CIV USARMY HQDA ASA ALT (USA)" w:date="2024-09-24T06:42:00Z">
              <w:rPr>
                <w:spacing w:val="-3"/>
                <w:sz w:val="24"/>
              </w:rPr>
            </w:rPrChange>
          </w:rPr>
          <w:delText xml:space="preserve"> </w:delText>
        </w:r>
        <w:r w:rsidRPr="00D25EE3" w:rsidDel="006008D4">
          <w:rPr>
            <w:rFonts w:ascii="Arial" w:hAnsi="Arial" w:cs="Arial"/>
            <w:sz w:val="24"/>
            <w:szCs w:val="24"/>
            <w:rPrChange w:id="4100" w:author="Worrell, Tyrone C CIV USARMY HQDA ASA ALT (USA)" w:date="2024-09-24T06:42:00Z">
              <w:rPr>
                <w:sz w:val="24"/>
              </w:rPr>
            </w:rPrChange>
          </w:rPr>
          <w:delText>was</w:delText>
        </w:r>
        <w:r w:rsidRPr="00D25EE3" w:rsidDel="006008D4">
          <w:rPr>
            <w:rFonts w:ascii="Arial" w:hAnsi="Arial" w:cs="Arial"/>
            <w:spacing w:val="-3"/>
            <w:sz w:val="24"/>
            <w:szCs w:val="24"/>
            <w:rPrChange w:id="4101" w:author="Worrell, Tyrone C CIV USARMY HQDA ASA ALT (USA)" w:date="2024-09-24T06:42:00Z">
              <w:rPr>
                <w:spacing w:val="-3"/>
                <w:sz w:val="24"/>
              </w:rPr>
            </w:rPrChange>
          </w:rPr>
          <w:delText xml:space="preserve"> </w:delText>
        </w:r>
        <w:r w:rsidRPr="00D25EE3" w:rsidDel="006008D4">
          <w:rPr>
            <w:rFonts w:ascii="Arial" w:hAnsi="Arial" w:cs="Arial"/>
            <w:sz w:val="24"/>
            <w:szCs w:val="24"/>
            <w:rPrChange w:id="4102" w:author="Worrell, Tyrone C CIV USARMY HQDA ASA ALT (USA)" w:date="2024-09-24T06:42:00Z">
              <w:rPr>
                <w:sz w:val="24"/>
              </w:rPr>
            </w:rPrChange>
          </w:rPr>
          <w:delText>effectively</w:delText>
        </w:r>
        <w:r w:rsidRPr="00D25EE3" w:rsidDel="006008D4">
          <w:rPr>
            <w:rFonts w:ascii="Arial" w:hAnsi="Arial" w:cs="Arial"/>
            <w:spacing w:val="-3"/>
            <w:sz w:val="24"/>
            <w:szCs w:val="24"/>
            <w:rPrChange w:id="4103" w:author="Worrell, Tyrone C CIV USARMY HQDA ASA ALT (USA)" w:date="2024-09-24T06:42:00Z">
              <w:rPr>
                <w:spacing w:val="-3"/>
                <w:sz w:val="24"/>
              </w:rPr>
            </w:rPrChange>
          </w:rPr>
          <w:delText xml:space="preserve"> </w:delText>
        </w:r>
        <w:r w:rsidRPr="00D25EE3" w:rsidDel="006008D4">
          <w:rPr>
            <w:rFonts w:ascii="Arial" w:hAnsi="Arial" w:cs="Arial"/>
            <w:sz w:val="24"/>
            <w:szCs w:val="24"/>
            <w:rPrChange w:id="4104" w:author="Worrell, Tyrone C CIV USARMY HQDA ASA ALT (USA)" w:date="2024-09-24T06:42:00Z">
              <w:rPr>
                <w:sz w:val="24"/>
              </w:rPr>
            </w:rPrChange>
          </w:rPr>
          <w:delText>conducted</w:delText>
        </w:r>
        <w:r w:rsidRPr="00D25EE3" w:rsidDel="006008D4">
          <w:rPr>
            <w:rFonts w:ascii="Arial" w:hAnsi="Arial" w:cs="Arial"/>
            <w:spacing w:val="-3"/>
            <w:sz w:val="24"/>
            <w:szCs w:val="24"/>
            <w:rPrChange w:id="4105" w:author="Worrell, Tyrone C CIV USARMY HQDA ASA ALT (USA)" w:date="2024-09-24T06:42:00Z">
              <w:rPr>
                <w:spacing w:val="-3"/>
                <w:sz w:val="24"/>
              </w:rPr>
            </w:rPrChange>
          </w:rPr>
          <w:delText xml:space="preserve"> </w:delText>
        </w:r>
        <w:r w:rsidRPr="00D25EE3" w:rsidDel="006008D4">
          <w:rPr>
            <w:rFonts w:ascii="Arial" w:hAnsi="Arial" w:cs="Arial"/>
            <w:sz w:val="24"/>
            <w:szCs w:val="24"/>
            <w:rPrChange w:id="4106" w:author="Worrell, Tyrone C CIV USARMY HQDA ASA ALT (USA)" w:date="2024-09-24T06:42:00Z">
              <w:rPr>
                <w:sz w:val="24"/>
              </w:rPr>
            </w:rPrChange>
          </w:rPr>
          <w:delText>to</w:delText>
        </w:r>
        <w:r w:rsidRPr="00D25EE3" w:rsidDel="006008D4">
          <w:rPr>
            <w:rFonts w:ascii="Arial" w:hAnsi="Arial" w:cs="Arial"/>
            <w:spacing w:val="-5"/>
            <w:sz w:val="24"/>
            <w:szCs w:val="24"/>
            <w:rPrChange w:id="4107" w:author="Worrell, Tyrone C CIV USARMY HQDA ASA ALT (USA)" w:date="2024-09-24T06:42:00Z">
              <w:rPr>
                <w:spacing w:val="-5"/>
                <w:sz w:val="24"/>
              </w:rPr>
            </w:rPrChange>
          </w:rPr>
          <w:delText xml:space="preserve"> </w:delText>
        </w:r>
        <w:r w:rsidRPr="00D25EE3" w:rsidDel="006008D4">
          <w:rPr>
            <w:rFonts w:ascii="Arial" w:hAnsi="Arial" w:cs="Arial"/>
            <w:sz w:val="24"/>
            <w:szCs w:val="24"/>
            <w:rPrChange w:id="4108" w:author="Worrell, Tyrone C CIV USARMY HQDA ASA ALT (USA)" w:date="2024-09-24T06:42:00Z">
              <w:rPr>
                <w:sz w:val="24"/>
              </w:rPr>
            </w:rPrChange>
          </w:rPr>
          <w:delText>arrive</w:delText>
        </w:r>
        <w:r w:rsidRPr="00D25EE3" w:rsidDel="006008D4">
          <w:rPr>
            <w:rFonts w:ascii="Arial" w:hAnsi="Arial" w:cs="Arial"/>
            <w:spacing w:val="-3"/>
            <w:sz w:val="24"/>
            <w:szCs w:val="24"/>
            <w:rPrChange w:id="4109" w:author="Worrell, Tyrone C CIV USARMY HQDA ASA ALT (USA)" w:date="2024-09-24T06:42:00Z">
              <w:rPr>
                <w:spacing w:val="-3"/>
                <w:sz w:val="24"/>
              </w:rPr>
            </w:rPrChange>
          </w:rPr>
          <w:delText xml:space="preserve"> </w:delText>
        </w:r>
        <w:r w:rsidRPr="00D25EE3" w:rsidDel="006008D4">
          <w:rPr>
            <w:rFonts w:ascii="Arial" w:hAnsi="Arial" w:cs="Arial"/>
            <w:sz w:val="24"/>
            <w:szCs w:val="24"/>
            <w:rPrChange w:id="4110" w:author="Worrell, Tyrone C CIV USARMY HQDA ASA ALT (USA)" w:date="2024-09-24T06:42:00Z">
              <w:rPr>
                <w:sz w:val="24"/>
              </w:rPr>
            </w:rPrChange>
          </w:rPr>
          <w:delText>at</w:delText>
        </w:r>
        <w:r w:rsidRPr="00D25EE3" w:rsidDel="006008D4">
          <w:rPr>
            <w:rFonts w:ascii="Arial" w:hAnsi="Arial" w:cs="Arial"/>
            <w:spacing w:val="-4"/>
            <w:sz w:val="24"/>
            <w:szCs w:val="24"/>
            <w:rPrChange w:id="4111" w:author="Worrell, Tyrone C CIV USARMY HQDA ASA ALT (USA)" w:date="2024-09-24T06:42:00Z">
              <w:rPr>
                <w:spacing w:val="-4"/>
                <w:sz w:val="24"/>
              </w:rPr>
            </w:rPrChange>
          </w:rPr>
          <w:delText xml:space="preserve"> </w:delText>
        </w:r>
        <w:r w:rsidRPr="00D25EE3" w:rsidDel="006008D4">
          <w:rPr>
            <w:rFonts w:ascii="Arial" w:hAnsi="Arial" w:cs="Arial"/>
            <w:sz w:val="24"/>
            <w:szCs w:val="24"/>
            <w:rPrChange w:id="4112" w:author="Worrell, Tyrone C CIV USARMY HQDA ASA ALT (USA)" w:date="2024-09-24T06:42:00Z">
              <w:rPr>
                <w:sz w:val="24"/>
              </w:rPr>
            </w:rPrChange>
          </w:rPr>
          <w:delText>the</w:delText>
        </w:r>
        <w:r w:rsidRPr="00D25EE3" w:rsidDel="006008D4">
          <w:rPr>
            <w:rFonts w:ascii="Arial" w:hAnsi="Arial" w:cs="Arial"/>
            <w:spacing w:val="-4"/>
            <w:sz w:val="24"/>
            <w:szCs w:val="24"/>
            <w:rPrChange w:id="4113" w:author="Worrell, Tyrone C CIV USARMY HQDA ASA ALT (USA)" w:date="2024-09-24T06:42:00Z">
              <w:rPr>
                <w:spacing w:val="-4"/>
                <w:sz w:val="24"/>
              </w:rPr>
            </w:rPrChange>
          </w:rPr>
          <w:delText xml:space="preserve"> </w:delText>
        </w:r>
        <w:r w:rsidRPr="00D25EE3" w:rsidDel="006008D4">
          <w:rPr>
            <w:rFonts w:ascii="Arial" w:hAnsi="Arial" w:cs="Arial"/>
            <w:sz w:val="24"/>
            <w:szCs w:val="24"/>
            <w:rPrChange w:id="4114" w:author="Worrell, Tyrone C CIV USARMY HQDA ASA ALT (USA)" w:date="2024-09-24T06:42:00Z">
              <w:rPr>
                <w:sz w:val="24"/>
              </w:rPr>
            </w:rPrChange>
          </w:rPr>
          <w:delText>most</w:delText>
        </w:r>
        <w:r w:rsidRPr="00D25EE3" w:rsidDel="006008D4">
          <w:rPr>
            <w:rFonts w:ascii="Arial" w:hAnsi="Arial" w:cs="Arial"/>
            <w:spacing w:val="-3"/>
            <w:sz w:val="24"/>
            <w:szCs w:val="24"/>
            <w:rPrChange w:id="4115" w:author="Worrell, Tyrone C CIV USARMY HQDA ASA ALT (USA)" w:date="2024-09-24T06:42:00Z">
              <w:rPr>
                <w:spacing w:val="-3"/>
                <w:sz w:val="24"/>
              </w:rPr>
            </w:rPrChange>
          </w:rPr>
          <w:delText xml:space="preserve"> </w:delText>
        </w:r>
        <w:r w:rsidRPr="00D25EE3" w:rsidDel="006008D4">
          <w:rPr>
            <w:rFonts w:ascii="Arial" w:hAnsi="Arial" w:cs="Arial"/>
            <w:sz w:val="24"/>
            <w:szCs w:val="24"/>
            <w:rPrChange w:id="4116" w:author="Worrell, Tyrone C CIV USARMY HQDA ASA ALT (USA)" w:date="2024-09-24T06:42:00Z">
              <w:rPr>
                <w:sz w:val="24"/>
              </w:rPr>
            </w:rPrChange>
          </w:rPr>
          <w:delText>suitable</w:delText>
        </w:r>
        <w:r w:rsidRPr="00D25EE3" w:rsidDel="006008D4">
          <w:rPr>
            <w:rFonts w:ascii="Arial" w:hAnsi="Arial" w:cs="Arial"/>
            <w:spacing w:val="-3"/>
            <w:sz w:val="24"/>
            <w:szCs w:val="24"/>
            <w:rPrChange w:id="4117" w:author="Worrell, Tyrone C CIV USARMY HQDA ASA ALT (USA)" w:date="2024-09-24T06:42:00Z">
              <w:rPr>
                <w:spacing w:val="-3"/>
                <w:sz w:val="24"/>
              </w:rPr>
            </w:rPrChange>
          </w:rPr>
          <w:delText xml:space="preserve"> </w:delText>
        </w:r>
        <w:r w:rsidRPr="00D25EE3" w:rsidDel="006008D4">
          <w:rPr>
            <w:rFonts w:ascii="Arial" w:hAnsi="Arial" w:cs="Arial"/>
            <w:sz w:val="24"/>
            <w:szCs w:val="24"/>
            <w:rPrChange w:id="4118" w:author="Worrell, Tyrone C CIV USARMY HQDA ASA ALT (USA)" w:date="2024-09-24T06:42:00Z">
              <w:rPr>
                <w:sz w:val="24"/>
              </w:rPr>
            </w:rPrChange>
          </w:rPr>
          <w:delText>approach</w:delText>
        </w:r>
        <w:r w:rsidRPr="00D25EE3" w:rsidDel="006008D4">
          <w:rPr>
            <w:rFonts w:ascii="Arial" w:hAnsi="Arial" w:cs="Arial"/>
            <w:spacing w:val="-5"/>
            <w:sz w:val="24"/>
            <w:szCs w:val="24"/>
            <w:rPrChange w:id="4119" w:author="Worrell, Tyrone C CIV USARMY HQDA ASA ALT (USA)" w:date="2024-09-24T06:42:00Z">
              <w:rPr>
                <w:spacing w:val="-5"/>
                <w:sz w:val="24"/>
              </w:rPr>
            </w:rPrChange>
          </w:rPr>
          <w:delText xml:space="preserve"> </w:delText>
        </w:r>
        <w:r w:rsidRPr="00D25EE3" w:rsidDel="006008D4">
          <w:rPr>
            <w:rFonts w:ascii="Arial" w:hAnsi="Arial" w:cs="Arial"/>
            <w:sz w:val="24"/>
            <w:szCs w:val="24"/>
            <w:rPrChange w:id="4120" w:author="Worrell, Tyrone C CIV USARMY HQDA ASA ALT (USA)" w:date="2024-09-24T06:42:00Z">
              <w:rPr>
                <w:sz w:val="24"/>
              </w:rPr>
            </w:rPrChange>
          </w:rPr>
          <w:delText>to acquiring, distributing, and supporting supplies and services.</w:delText>
        </w:r>
      </w:del>
    </w:p>
    <w:p w14:paraId="229E7B43" w14:textId="4B126C0B" w:rsidR="0060199D" w:rsidRPr="00D25EE3" w:rsidDel="006008D4" w:rsidRDefault="000333D6">
      <w:pPr>
        <w:pStyle w:val="BodyText"/>
        <w:spacing w:before="201"/>
        <w:ind w:left="120" w:right="6"/>
        <w:rPr>
          <w:del w:id="4121" w:author="Worrell, Tyrone C CIV USARMY HQDA ASA ALT (USA)" w:date="2024-09-23T07:39:00Z"/>
          <w:rFonts w:ascii="Arial" w:hAnsi="Arial" w:cs="Arial"/>
          <w:rPrChange w:id="4122" w:author="Worrell, Tyrone C CIV USARMY HQDA ASA ALT (USA)" w:date="2024-09-24T06:42:00Z">
            <w:rPr>
              <w:del w:id="4123" w:author="Worrell, Tyrone C CIV USARMY HQDA ASA ALT (USA)" w:date="2024-09-23T07:39:00Z"/>
            </w:rPr>
          </w:rPrChange>
        </w:rPr>
      </w:pPr>
      <w:del w:id="4124" w:author="Worrell, Tyrone C CIV USARMY HQDA ASA ALT (USA)" w:date="2024-09-23T07:39:00Z">
        <w:r w:rsidRPr="00D25EE3" w:rsidDel="006008D4">
          <w:rPr>
            <w:rFonts w:ascii="Arial" w:hAnsi="Arial" w:cs="Arial"/>
            <w:rPrChange w:id="4125" w:author="Worrell, Tyrone C CIV USARMY HQDA ASA ALT (USA)" w:date="2024-09-24T06:42:00Z">
              <w:rPr/>
            </w:rPrChange>
          </w:rPr>
          <w:delText>[Strategic controls: FAR Part 10, DFARS Part 210, DFARS PGI 210, AFARS Part 5110 Suggested</w:delText>
        </w:r>
        <w:r w:rsidRPr="00D25EE3" w:rsidDel="006008D4">
          <w:rPr>
            <w:rFonts w:ascii="Arial" w:hAnsi="Arial" w:cs="Arial"/>
            <w:spacing w:val="-4"/>
            <w:rPrChange w:id="4126" w:author="Worrell, Tyrone C CIV USARMY HQDA ASA ALT (USA)" w:date="2024-09-24T06:42:00Z">
              <w:rPr>
                <w:spacing w:val="-4"/>
              </w:rPr>
            </w:rPrChange>
          </w:rPr>
          <w:delText xml:space="preserve"> </w:delText>
        </w:r>
        <w:r w:rsidRPr="00D25EE3" w:rsidDel="006008D4">
          <w:rPr>
            <w:rFonts w:ascii="Arial" w:hAnsi="Arial" w:cs="Arial"/>
            <w:rPrChange w:id="4127" w:author="Worrell, Tyrone C CIV USARMY HQDA ASA ALT (USA)" w:date="2024-09-24T06:42:00Z">
              <w:rPr/>
            </w:rPrChange>
          </w:rPr>
          <w:delText>population:</w:delText>
        </w:r>
        <w:r w:rsidRPr="00D25EE3" w:rsidDel="006008D4">
          <w:rPr>
            <w:rFonts w:ascii="Arial" w:hAnsi="Arial" w:cs="Arial"/>
            <w:spacing w:val="40"/>
            <w:rPrChange w:id="4128" w:author="Worrell, Tyrone C CIV USARMY HQDA ASA ALT (USA)" w:date="2024-09-24T06:42:00Z">
              <w:rPr>
                <w:spacing w:val="40"/>
              </w:rPr>
            </w:rPrChange>
          </w:rPr>
          <w:delText xml:space="preserve"> </w:delText>
        </w:r>
        <w:r w:rsidRPr="00D25EE3" w:rsidDel="006008D4">
          <w:rPr>
            <w:rFonts w:ascii="Arial" w:hAnsi="Arial" w:cs="Arial"/>
            <w:rPrChange w:id="4129" w:author="Worrell, Tyrone C CIV USARMY HQDA ASA ALT (USA)" w:date="2024-09-24T06:42:00Z">
              <w:rPr/>
            </w:rPrChange>
          </w:rPr>
          <w:delText>Contract</w:delText>
        </w:r>
        <w:r w:rsidRPr="00D25EE3" w:rsidDel="006008D4">
          <w:rPr>
            <w:rFonts w:ascii="Arial" w:hAnsi="Arial" w:cs="Arial"/>
            <w:spacing w:val="-5"/>
            <w:rPrChange w:id="4130" w:author="Worrell, Tyrone C CIV USARMY HQDA ASA ALT (USA)" w:date="2024-09-24T06:42:00Z">
              <w:rPr>
                <w:spacing w:val="-5"/>
              </w:rPr>
            </w:rPrChange>
          </w:rPr>
          <w:delText xml:space="preserve"> </w:delText>
        </w:r>
        <w:r w:rsidRPr="00D25EE3" w:rsidDel="006008D4">
          <w:rPr>
            <w:rFonts w:ascii="Arial" w:hAnsi="Arial" w:cs="Arial"/>
            <w:rPrChange w:id="4131" w:author="Worrell, Tyrone C CIV USARMY HQDA ASA ALT (USA)" w:date="2024-09-24T06:42:00Z">
              <w:rPr/>
            </w:rPrChange>
          </w:rPr>
          <w:delText>awards</w:delText>
        </w:r>
        <w:r w:rsidRPr="00D25EE3" w:rsidDel="006008D4">
          <w:rPr>
            <w:rFonts w:ascii="Arial" w:hAnsi="Arial" w:cs="Arial"/>
            <w:spacing w:val="-4"/>
            <w:rPrChange w:id="4132" w:author="Worrell, Tyrone C CIV USARMY HQDA ASA ALT (USA)" w:date="2024-09-24T06:42:00Z">
              <w:rPr>
                <w:spacing w:val="-4"/>
              </w:rPr>
            </w:rPrChange>
          </w:rPr>
          <w:delText xml:space="preserve"> </w:delText>
        </w:r>
        <w:r w:rsidRPr="00D25EE3" w:rsidDel="006008D4">
          <w:rPr>
            <w:rFonts w:ascii="Arial" w:hAnsi="Arial" w:cs="Arial"/>
            <w:rPrChange w:id="4133" w:author="Worrell, Tyrone C CIV USARMY HQDA ASA ALT (USA)" w:date="2024-09-24T06:42:00Z">
              <w:rPr/>
            </w:rPrChange>
          </w:rPr>
          <w:delText>exceeding</w:delText>
        </w:r>
        <w:r w:rsidRPr="00D25EE3" w:rsidDel="006008D4">
          <w:rPr>
            <w:rFonts w:ascii="Arial" w:hAnsi="Arial" w:cs="Arial"/>
            <w:spacing w:val="-4"/>
            <w:rPrChange w:id="4134" w:author="Worrell, Tyrone C CIV USARMY HQDA ASA ALT (USA)" w:date="2024-09-24T06:42:00Z">
              <w:rPr>
                <w:spacing w:val="-4"/>
              </w:rPr>
            </w:rPrChange>
          </w:rPr>
          <w:delText xml:space="preserve"> </w:delText>
        </w:r>
        <w:r w:rsidRPr="00D25EE3" w:rsidDel="006008D4">
          <w:rPr>
            <w:rFonts w:ascii="Arial" w:hAnsi="Arial" w:cs="Arial"/>
            <w:rPrChange w:id="4135" w:author="Worrell, Tyrone C CIV USARMY HQDA ASA ALT (USA)" w:date="2024-09-24T06:42:00Z">
              <w:rPr/>
            </w:rPrChange>
          </w:rPr>
          <w:delText>the</w:delText>
        </w:r>
        <w:r w:rsidRPr="00D25EE3" w:rsidDel="006008D4">
          <w:rPr>
            <w:rFonts w:ascii="Arial" w:hAnsi="Arial" w:cs="Arial"/>
            <w:spacing w:val="-4"/>
            <w:rPrChange w:id="4136" w:author="Worrell, Tyrone C CIV USARMY HQDA ASA ALT (USA)" w:date="2024-09-24T06:42:00Z">
              <w:rPr>
                <w:spacing w:val="-4"/>
              </w:rPr>
            </w:rPrChange>
          </w:rPr>
          <w:delText xml:space="preserve"> </w:delText>
        </w:r>
        <w:r w:rsidRPr="00D25EE3" w:rsidDel="006008D4">
          <w:rPr>
            <w:rFonts w:ascii="Arial" w:hAnsi="Arial" w:cs="Arial"/>
            <w:rPrChange w:id="4137" w:author="Worrell, Tyrone C CIV USARMY HQDA ASA ALT (USA)" w:date="2024-09-24T06:42:00Z">
              <w:rPr/>
            </w:rPrChange>
          </w:rPr>
          <w:delText>SAT</w:delText>
        </w:r>
        <w:r w:rsidRPr="00D25EE3" w:rsidDel="006008D4">
          <w:rPr>
            <w:rFonts w:ascii="Arial" w:hAnsi="Arial" w:cs="Arial"/>
            <w:spacing w:val="-5"/>
            <w:rPrChange w:id="4138" w:author="Worrell, Tyrone C CIV USARMY HQDA ASA ALT (USA)" w:date="2024-09-24T06:42:00Z">
              <w:rPr>
                <w:spacing w:val="-5"/>
              </w:rPr>
            </w:rPrChange>
          </w:rPr>
          <w:delText xml:space="preserve"> </w:delText>
        </w:r>
        <w:r w:rsidRPr="00D25EE3" w:rsidDel="006008D4">
          <w:rPr>
            <w:rFonts w:ascii="Arial" w:hAnsi="Arial" w:cs="Arial"/>
            <w:rPrChange w:id="4139" w:author="Worrell, Tyrone C CIV USARMY HQDA ASA ALT (USA)" w:date="2024-09-24T06:42:00Z">
              <w:rPr/>
            </w:rPrChange>
          </w:rPr>
          <w:delText>(excluding</w:delText>
        </w:r>
        <w:r w:rsidRPr="00D25EE3" w:rsidDel="006008D4">
          <w:rPr>
            <w:rFonts w:ascii="Arial" w:hAnsi="Arial" w:cs="Arial"/>
            <w:spacing w:val="-4"/>
            <w:rPrChange w:id="4140" w:author="Worrell, Tyrone C CIV USARMY HQDA ASA ALT (USA)" w:date="2024-09-24T06:42:00Z">
              <w:rPr>
                <w:spacing w:val="-4"/>
              </w:rPr>
            </w:rPrChange>
          </w:rPr>
          <w:delText xml:space="preserve"> </w:delText>
        </w:r>
        <w:r w:rsidRPr="00D25EE3" w:rsidDel="006008D4">
          <w:rPr>
            <w:rFonts w:ascii="Arial" w:hAnsi="Arial" w:cs="Arial"/>
            <w:rPrChange w:id="4141" w:author="Worrell, Tyrone C CIV USARMY HQDA ASA ALT (USA)" w:date="2024-09-24T06:42:00Z">
              <w:rPr/>
            </w:rPrChange>
          </w:rPr>
          <w:delText>previously</w:delText>
        </w:r>
        <w:r w:rsidRPr="00D25EE3" w:rsidDel="006008D4">
          <w:rPr>
            <w:rFonts w:ascii="Arial" w:hAnsi="Arial" w:cs="Arial"/>
            <w:spacing w:val="-4"/>
            <w:rPrChange w:id="4142" w:author="Worrell, Tyrone C CIV USARMY HQDA ASA ALT (USA)" w:date="2024-09-24T06:42:00Z">
              <w:rPr>
                <w:spacing w:val="-4"/>
              </w:rPr>
            </w:rPrChange>
          </w:rPr>
          <w:delText xml:space="preserve"> </w:delText>
        </w:r>
        <w:r w:rsidRPr="00D25EE3" w:rsidDel="006008D4">
          <w:rPr>
            <w:rFonts w:ascii="Arial" w:hAnsi="Arial" w:cs="Arial"/>
            <w:rPrChange w:id="4143" w:author="Worrell, Tyrone C CIV USARMY HQDA ASA ALT (USA)" w:date="2024-09-24T06:42:00Z">
              <w:rPr/>
            </w:rPrChange>
          </w:rPr>
          <w:delText xml:space="preserve">peer-reviewed </w:delText>
        </w:r>
        <w:r w:rsidRPr="00D25EE3" w:rsidDel="006008D4">
          <w:rPr>
            <w:rFonts w:ascii="Arial" w:hAnsi="Arial" w:cs="Arial"/>
            <w:spacing w:val="-2"/>
            <w:rPrChange w:id="4144" w:author="Worrell, Tyrone C CIV USARMY HQDA ASA ALT (USA)" w:date="2024-09-24T06:42:00Z">
              <w:rPr>
                <w:spacing w:val="-2"/>
              </w:rPr>
            </w:rPrChange>
          </w:rPr>
          <w:delText>actions)]</w:delText>
        </w:r>
      </w:del>
    </w:p>
    <w:p w14:paraId="229E7B44" w14:textId="1CC7B7B7" w:rsidR="0060199D" w:rsidRPr="00D25EE3" w:rsidDel="006008D4" w:rsidRDefault="0060199D">
      <w:pPr>
        <w:pStyle w:val="BodyText"/>
        <w:spacing w:before="54" w:after="1"/>
        <w:rPr>
          <w:del w:id="4145" w:author="Worrell, Tyrone C CIV USARMY HQDA ASA ALT (USA)" w:date="2024-09-23T07:39:00Z"/>
          <w:rFonts w:ascii="Arial" w:hAnsi="Arial" w:cs="Arial"/>
          <w:rPrChange w:id="4146" w:author="Worrell, Tyrone C CIV USARMY HQDA ASA ALT (USA)" w:date="2024-09-24T06:42:00Z">
            <w:rPr>
              <w:del w:id="4147" w:author="Worrell, Tyrone C CIV USARMY HQDA ASA ALT (USA)" w:date="2024-09-23T07:39:00Z"/>
              <w:sz w:val="20"/>
            </w:rPr>
          </w:rPrChange>
        </w:rPr>
      </w:pPr>
    </w:p>
    <w:tbl>
      <w:tblPr>
        <w:tblW w:w="0" w:type="auto"/>
        <w:tblInd w:w="437" w:type="dxa"/>
        <w:tblLayout w:type="fixed"/>
        <w:tblCellMar>
          <w:left w:w="0" w:type="dxa"/>
          <w:right w:w="0" w:type="dxa"/>
        </w:tblCellMar>
        <w:tblLook w:val="01E0" w:firstRow="1" w:lastRow="1" w:firstColumn="1" w:lastColumn="1" w:noHBand="0" w:noVBand="0"/>
      </w:tblPr>
      <w:tblGrid>
        <w:gridCol w:w="2407"/>
        <w:gridCol w:w="1830"/>
        <w:gridCol w:w="3670"/>
      </w:tblGrid>
      <w:tr w:rsidR="0060199D" w:rsidRPr="00D25EE3" w:rsidDel="006008D4" w14:paraId="229E7B48" w14:textId="4C64EC0B">
        <w:trPr>
          <w:trHeight w:val="270"/>
          <w:del w:id="4148" w:author="Worrell, Tyrone C CIV USARMY HQDA ASA ALT (USA)" w:date="2024-09-23T07:39:00Z"/>
        </w:trPr>
        <w:tc>
          <w:tcPr>
            <w:tcW w:w="2407" w:type="dxa"/>
          </w:tcPr>
          <w:p w14:paraId="229E7B45" w14:textId="23B1A245" w:rsidR="0060199D" w:rsidRPr="00D25EE3" w:rsidDel="006008D4" w:rsidRDefault="000333D6">
            <w:pPr>
              <w:pStyle w:val="TableParagraph"/>
              <w:tabs>
                <w:tab w:val="left" w:pos="769"/>
              </w:tabs>
              <w:ind w:left="50"/>
              <w:rPr>
                <w:del w:id="4149" w:author="Worrell, Tyrone C CIV USARMY HQDA ASA ALT (USA)" w:date="2024-09-23T07:39:00Z"/>
                <w:rFonts w:ascii="Arial" w:hAnsi="Arial" w:cs="Arial"/>
                <w:sz w:val="24"/>
                <w:szCs w:val="24"/>
                <w:rPrChange w:id="4150" w:author="Worrell, Tyrone C CIV USARMY HQDA ASA ALT (USA)" w:date="2024-09-24T06:42:00Z">
                  <w:rPr>
                    <w:del w:id="4151" w:author="Worrell, Tyrone C CIV USARMY HQDA ASA ALT (USA)" w:date="2024-09-23T07:39:00Z"/>
                    <w:sz w:val="24"/>
                  </w:rPr>
                </w:rPrChange>
              </w:rPr>
            </w:pPr>
            <w:del w:id="4152" w:author="Worrell, Tyrone C CIV USARMY HQDA ASA ALT (USA)" w:date="2024-09-23T07:39:00Z">
              <w:r w:rsidRPr="00D25EE3" w:rsidDel="006008D4">
                <w:rPr>
                  <w:rFonts w:ascii="Arial" w:hAnsi="Arial" w:cs="Arial"/>
                  <w:sz w:val="24"/>
                  <w:szCs w:val="24"/>
                  <w:u w:val="single"/>
                  <w:rPrChange w:id="4153" w:author="Worrell, Tyrone C CIV USARMY HQDA ASA ALT (USA)" w:date="2024-09-24T06:42:00Z">
                    <w:rPr>
                      <w:sz w:val="24"/>
                      <w:u w:val="single"/>
                    </w:rPr>
                  </w:rPrChange>
                </w:rPr>
                <w:tab/>
              </w:r>
              <w:r w:rsidRPr="00D25EE3" w:rsidDel="006008D4">
                <w:rPr>
                  <w:rFonts w:ascii="Arial" w:hAnsi="Arial" w:cs="Arial"/>
                  <w:sz w:val="24"/>
                  <w:szCs w:val="24"/>
                  <w:rPrChange w:id="4154" w:author="Worrell, Tyrone C CIV USARMY HQDA ASA ALT (USA)" w:date="2024-09-24T06:42:00Z">
                    <w:rPr>
                      <w:sz w:val="24"/>
                    </w:rPr>
                  </w:rPrChange>
                </w:rPr>
                <w:delText>Strongly</w:delText>
              </w:r>
              <w:r w:rsidRPr="00D25EE3" w:rsidDel="006008D4">
                <w:rPr>
                  <w:rFonts w:ascii="Arial" w:hAnsi="Arial" w:cs="Arial"/>
                  <w:spacing w:val="-3"/>
                  <w:sz w:val="24"/>
                  <w:szCs w:val="24"/>
                  <w:rPrChange w:id="4155" w:author="Worrell, Tyrone C CIV USARMY HQDA ASA ALT (USA)" w:date="2024-09-24T06:42:00Z">
                    <w:rPr>
                      <w:spacing w:val="-3"/>
                      <w:sz w:val="24"/>
                    </w:rPr>
                  </w:rPrChange>
                </w:rPr>
                <w:delText xml:space="preserve"> </w:delText>
              </w:r>
              <w:r w:rsidRPr="00D25EE3" w:rsidDel="006008D4">
                <w:rPr>
                  <w:rFonts w:ascii="Arial" w:hAnsi="Arial" w:cs="Arial"/>
                  <w:spacing w:val="-4"/>
                  <w:sz w:val="24"/>
                  <w:szCs w:val="24"/>
                  <w:rPrChange w:id="4156" w:author="Worrell, Tyrone C CIV USARMY HQDA ASA ALT (USA)" w:date="2024-09-24T06:42:00Z">
                    <w:rPr>
                      <w:spacing w:val="-4"/>
                      <w:sz w:val="24"/>
                    </w:rPr>
                  </w:rPrChange>
                </w:rPr>
                <w:delText>Agree</w:delText>
              </w:r>
            </w:del>
          </w:p>
        </w:tc>
        <w:tc>
          <w:tcPr>
            <w:tcW w:w="1830" w:type="dxa"/>
          </w:tcPr>
          <w:p w14:paraId="229E7B46" w14:textId="09951735" w:rsidR="0060199D" w:rsidRPr="00D25EE3" w:rsidDel="006008D4" w:rsidRDefault="000333D6">
            <w:pPr>
              <w:pStyle w:val="TableParagraph"/>
              <w:tabs>
                <w:tab w:val="left" w:pos="839"/>
              </w:tabs>
              <w:ind w:right="238"/>
              <w:jc w:val="right"/>
              <w:rPr>
                <w:del w:id="4157" w:author="Worrell, Tyrone C CIV USARMY HQDA ASA ALT (USA)" w:date="2024-09-23T07:39:00Z"/>
                <w:rFonts w:ascii="Arial" w:hAnsi="Arial" w:cs="Arial"/>
                <w:sz w:val="24"/>
                <w:szCs w:val="24"/>
                <w:rPrChange w:id="4158" w:author="Worrell, Tyrone C CIV USARMY HQDA ASA ALT (USA)" w:date="2024-09-24T06:42:00Z">
                  <w:rPr>
                    <w:del w:id="4159" w:author="Worrell, Tyrone C CIV USARMY HQDA ASA ALT (USA)" w:date="2024-09-23T07:39:00Z"/>
                    <w:sz w:val="24"/>
                  </w:rPr>
                </w:rPrChange>
              </w:rPr>
            </w:pPr>
            <w:del w:id="4160" w:author="Worrell, Tyrone C CIV USARMY HQDA ASA ALT (USA)" w:date="2024-09-23T07:39:00Z">
              <w:r w:rsidRPr="00D25EE3" w:rsidDel="006008D4">
                <w:rPr>
                  <w:rFonts w:ascii="Arial" w:hAnsi="Arial" w:cs="Arial"/>
                  <w:sz w:val="24"/>
                  <w:szCs w:val="24"/>
                  <w:u w:val="single"/>
                  <w:rPrChange w:id="4161" w:author="Worrell, Tyrone C CIV USARMY HQDA ASA ALT (USA)" w:date="2024-09-24T06:42:00Z">
                    <w:rPr>
                      <w:sz w:val="24"/>
                      <w:u w:val="single"/>
                    </w:rPr>
                  </w:rPrChange>
                </w:rPr>
                <w:tab/>
              </w:r>
              <w:r w:rsidRPr="00D25EE3" w:rsidDel="006008D4">
                <w:rPr>
                  <w:rFonts w:ascii="Arial" w:hAnsi="Arial" w:cs="Arial"/>
                  <w:spacing w:val="-2"/>
                  <w:sz w:val="24"/>
                  <w:szCs w:val="24"/>
                  <w:rPrChange w:id="4162" w:author="Worrell, Tyrone C CIV USARMY HQDA ASA ALT (USA)" w:date="2024-09-24T06:42:00Z">
                    <w:rPr>
                      <w:spacing w:val="-2"/>
                      <w:sz w:val="24"/>
                    </w:rPr>
                  </w:rPrChange>
                </w:rPr>
                <w:delText>Agree</w:delText>
              </w:r>
            </w:del>
          </w:p>
        </w:tc>
        <w:tc>
          <w:tcPr>
            <w:tcW w:w="3670" w:type="dxa"/>
          </w:tcPr>
          <w:p w14:paraId="229E7B47" w14:textId="3EB1F731" w:rsidR="0060199D" w:rsidRPr="00D25EE3" w:rsidDel="006008D4" w:rsidRDefault="000333D6">
            <w:pPr>
              <w:pStyle w:val="TableParagraph"/>
              <w:tabs>
                <w:tab w:val="left" w:pos="959"/>
              </w:tabs>
              <w:ind w:left="239"/>
              <w:rPr>
                <w:del w:id="4163" w:author="Worrell, Tyrone C CIV USARMY HQDA ASA ALT (USA)" w:date="2024-09-23T07:39:00Z"/>
                <w:rFonts w:ascii="Arial" w:hAnsi="Arial" w:cs="Arial"/>
                <w:sz w:val="24"/>
                <w:szCs w:val="24"/>
                <w:rPrChange w:id="4164" w:author="Worrell, Tyrone C CIV USARMY HQDA ASA ALT (USA)" w:date="2024-09-24T06:42:00Z">
                  <w:rPr>
                    <w:del w:id="4165" w:author="Worrell, Tyrone C CIV USARMY HQDA ASA ALT (USA)" w:date="2024-09-23T07:39:00Z"/>
                    <w:sz w:val="24"/>
                  </w:rPr>
                </w:rPrChange>
              </w:rPr>
            </w:pPr>
            <w:del w:id="4166" w:author="Worrell, Tyrone C CIV USARMY HQDA ASA ALT (USA)" w:date="2024-09-23T07:39:00Z">
              <w:r w:rsidRPr="00D25EE3" w:rsidDel="006008D4">
                <w:rPr>
                  <w:rFonts w:ascii="Arial" w:hAnsi="Arial" w:cs="Arial"/>
                  <w:sz w:val="24"/>
                  <w:szCs w:val="24"/>
                  <w:u w:val="single"/>
                  <w:rPrChange w:id="4167" w:author="Worrell, Tyrone C CIV USARMY HQDA ASA ALT (USA)" w:date="2024-09-24T06:42:00Z">
                    <w:rPr>
                      <w:sz w:val="24"/>
                      <w:u w:val="single"/>
                    </w:rPr>
                  </w:rPrChange>
                </w:rPr>
                <w:tab/>
              </w:r>
              <w:r w:rsidRPr="00D25EE3" w:rsidDel="006008D4">
                <w:rPr>
                  <w:rFonts w:ascii="Arial" w:hAnsi="Arial" w:cs="Arial"/>
                  <w:sz w:val="24"/>
                  <w:szCs w:val="24"/>
                  <w:rPrChange w:id="4168" w:author="Worrell, Tyrone C CIV USARMY HQDA ASA ALT (USA)" w:date="2024-09-24T06:42:00Z">
                    <w:rPr>
                      <w:sz w:val="24"/>
                    </w:rPr>
                  </w:rPrChange>
                </w:rPr>
                <w:delText>Neither</w:delText>
              </w:r>
              <w:r w:rsidRPr="00D25EE3" w:rsidDel="006008D4">
                <w:rPr>
                  <w:rFonts w:ascii="Arial" w:hAnsi="Arial" w:cs="Arial"/>
                  <w:spacing w:val="-1"/>
                  <w:sz w:val="24"/>
                  <w:szCs w:val="24"/>
                  <w:rPrChange w:id="4169" w:author="Worrell, Tyrone C CIV USARMY HQDA ASA ALT (USA)" w:date="2024-09-24T06:42:00Z">
                    <w:rPr>
                      <w:spacing w:val="-1"/>
                      <w:sz w:val="24"/>
                    </w:rPr>
                  </w:rPrChange>
                </w:rPr>
                <w:delText xml:space="preserve"> </w:delText>
              </w:r>
              <w:r w:rsidRPr="00D25EE3" w:rsidDel="006008D4">
                <w:rPr>
                  <w:rFonts w:ascii="Arial" w:hAnsi="Arial" w:cs="Arial"/>
                  <w:sz w:val="24"/>
                  <w:szCs w:val="24"/>
                  <w:rPrChange w:id="4170" w:author="Worrell, Tyrone C CIV USARMY HQDA ASA ALT (USA)" w:date="2024-09-24T06:42:00Z">
                    <w:rPr>
                      <w:sz w:val="24"/>
                    </w:rPr>
                  </w:rPrChange>
                </w:rPr>
                <w:delText>Agree</w:delText>
              </w:r>
              <w:r w:rsidRPr="00D25EE3" w:rsidDel="006008D4">
                <w:rPr>
                  <w:rFonts w:ascii="Arial" w:hAnsi="Arial" w:cs="Arial"/>
                  <w:spacing w:val="-1"/>
                  <w:sz w:val="24"/>
                  <w:szCs w:val="24"/>
                  <w:rPrChange w:id="4171" w:author="Worrell, Tyrone C CIV USARMY HQDA ASA ALT (USA)" w:date="2024-09-24T06:42:00Z">
                    <w:rPr>
                      <w:spacing w:val="-1"/>
                      <w:sz w:val="24"/>
                    </w:rPr>
                  </w:rPrChange>
                </w:rPr>
                <w:delText xml:space="preserve"> </w:delText>
              </w:r>
              <w:r w:rsidRPr="00D25EE3" w:rsidDel="006008D4">
                <w:rPr>
                  <w:rFonts w:ascii="Arial" w:hAnsi="Arial" w:cs="Arial"/>
                  <w:sz w:val="24"/>
                  <w:szCs w:val="24"/>
                  <w:rPrChange w:id="4172" w:author="Worrell, Tyrone C CIV USARMY HQDA ASA ALT (USA)" w:date="2024-09-24T06:42:00Z">
                    <w:rPr>
                      <w:sz w:val="24"/>
                    </w:rPr>
                  </w:rPrChange>
                </w:rPr>
                <w:delText>nor</w:delText>
              </w:r>
              <w:r w:rsidRPr="00D25EE3" w:rsidDel="006008D4">
                <w:rPr>
                  <w:rFonts w:ascii="Arial" w:hAnsi="Arial" w:cs="Arial"/>
                  <w:spacing w:val="-1"/>
                  <w:sz w:val="24"/>
                  <w:szCs w:val="24"/>
                  <w:rPrChange w:id="4173" w:author="Worrell, Tyrone C CIV USARMY HQDA ASA ALT (USA)" w:date="2024-09-24T06:42:00Z">
                    <w:rPr>
                      <w:spacing w:val="-1"/>
                      <w:sz w:val="24"/>
                    </w:rPr>
                  </w:rPrChange>
                </w:rPr>
                <w:delText xml:space="preserve"> </w:delText>
              </w:r>
              <w:r w:rsidRPr="00D25EE3" w:rsidDel="006008D4">
                <w:rPr>
                  <w:rFonts w:ascii="Arial" w:hAnsi="Arial" w:cs="Arial"/>
                  <w:spacing w:val="-2"/>
                  <w:sz w:val="24"/>
                  <w:szCs w:val="24"/>
                  <w:rPrChange w:id="4174" w:author="Worrell, Tyrone C CIV USARMY HQDA ASA ALT (USA)" w:date="2024-09-24T06:42:00Z">
                    <w:rPr>
                      <w:spacing w:val="-2"/>
                      <w:sz w:val="24"/>
                    </w:rPr>
                  </w:rPrChange>
                </w:rPr>
                <w:delText>Disagree</w:delText>
              </w:r>
            </w:del>
          </w:p>
        </w:tc>
      </w:tr>
      <w:tr w:rsidR="0060199D" w:rsidRPr="00D25EE3" w:rsidDel="006008D4" w14:paraId="229E7B4C" w14:textId="1027A31C">
        <w:trPr>
          <w:trHeight w:val="270"/>
          <w:del w:id="4175" w:author="Worrell, Tyrone C CIV USARMY HQDA ASA ALT (USA)" w:date="2024-09-23T07:39:00Z"/>
        </w:trPr>
        <w:tc>
          <w:tcPr>
            <w:tcW w:w="2407" w:type="dxa"/>
          </w:tcPr>
          <w:p w14:paraId="229E7B49" w14:textId="25A7EABB" w:rsidR="0060199D" w:rsidRPr="00D25EE3" w:rsidDel="006008D4" w:rsidRDefault="000333D6">
            <w:pPr>
              <w:pStyle w:val="TableParagraph"/>
              <w:ind w:left="373"/>
              <w:jc w:val="center"/>
              <w:rPr>
                <w:del w:id="4176" w:author="Worrell, Tyrone C CIV USARMY HQDA ASA ALT (USA)" w:date="2024-09-23T07:39:00Z"/>
                <w:rFonts w:ascii="Arial" w:hAnsi="Arial" w:cs="Arial"/>
                <w:sz w:val="24"/>
                <w:szCs w:val="24"/>
                <w:rPrChange w:id="4177" w:author="Worrell, Tyrone C CIV USARMY HQDA ASA ALT (USA)" w:date="2024-09-24T06:42:00Z">
                  <w:rPr>
                    <w:del w:id="4178" w:author="Worrell, Tyrone C CIV USARMY HQDA ASA ALT (USA)" w:date="2024-09-23T07:39:00Z"/>
                    <w:sz w:val="24"/>
                  </w:rPr>
                </w:rPrChange>
              </w:rPr>
            </w:pPr>
            <w:del w:id="4179" w:author="Worrell, Tyrone C CIV USARMY HQDA ASA ALT (USA)" w:date="2024-09-23T07:39:00Z">
              <w:r w:rsidRPr="00D25EE3" w:rsidDel="006008D4">
                <w:rPr>
                  <w:rFonts w:ascii="Arial" w:hAnsi="Arial" w:cs="Arial"/>
                  <w:spacing w:val="-5"/>
                  <w:sz w:val="24"/>
                  <w:szCs w:val="24"/>
                  <w:rPrChange w:id="4180" w:author="Worrell, Tyrone C CIV USARMY HQDA ASA ALT (USA)" w:date="2024-09-24T06:42:00Z">
                    <w:rPr>
                      <w:spacing w:val="-5"/>
                      <w:sz w:val="24"/>
                    </w:rPr>
                  </w:rPrChange>
                </w:rPr>
                <w:delText>(5)</w:delText>
              </w:r>
            </w:del>
          </w:p>
        </w:tc>
        <w:tc>
          <w:tcPr>
            <w:tcW w:w="1830" w:type="dxa"/>
          </w:tcPr>
          <w:p w14:paraId="229E7B4A" w14:textId="2404B0A9" w:rsidR="0060199D" w:rsidRPr="00D25EE3" w:rsidDel="006008D4" w:rsidRDefault="000333D6">
            <w:pPr>
              <w:pStyle w:val="TableParagraph"/>
              <w:ind w:right="304"/>
              <w:jc w:val="right"/>
              <w:rPr>
                <w:del w:id="4181" w:author="Worrell, Tyrone C CIV USARMY HQDA ASA ALT (USA)" w:date="2024-09-23T07:39:00Z"/>
                <w:rFonts w:ascii="Arial" w:hAnsi="Arial" w:cs="Arial"/>
                <w:sz w:val="24"/>
                <w:szCs w:val="24"/>
                <w:rPrChange w:id="4182" w:author="Worrell, Tyrone C CIV USARMY HQDA ASA ALT (USA)" w:date="2024-09-24T06:42:00Z">
                  <w:rPr>
                    <w:del w:id="4183" w:author="Worrell, Tyrone C CIV USARMY HQDA ASA ALT (USA)" w:date="2024-09-23T07:39:00Z"/>
                    <w:sz w:val="24"/>
                  </w:rPr>
                </w:rPrChange>
              </w:rPr>
            </w:pPr>
            <w:del w:id="4184" w:author="Worrell, Tyrone C CIV USARMY HQDA ASA ALT (USA)" w:date="2024-09-23T07:39:00Z">
              <w:r w:rsidRPr="00D25EE3" w:rsidDel="006008D4">
                <w:rPr>
                  <w:rFonts w:ascii="Arial" w:hAnsi="Arial" w:cs="Arial"/>
                  <w:spacing w:val="-5"/>
                  <w:sz w:val="24"/>
                  <w:szCs w:val="24"/>
                  <w:rPrChange w:id="4185" w:author="Worrell, Tyrone C CIV USARMY HQDA ASA ALT (USA)" w:date="2024-09-24T06:42:00Z">
                    <w:rPr>
                      <w:spacing w:val="-5"/>
                      <w:sz w:val="24"/>
                    </w:rPr>
                  </w:rPrChange>
                </w:rPr>
                <w:delText>(4)</w:delText>
              </w:r>
            </w:del>
          </w:p>
        </w:tc>
        <w:tc>
          <w:tcPr>
            <w:tcW w:w="3670" w:type="dxa"/>
          </w:tcPr>
          <w:p w14:paraId="229E7B4B" w14:textId="2F9F5FB6" w:rsidR="0060199D" w:rsidRPr="00D25EE3" w:rsidDel="006008D4" w:rsidRDefault="000333D6">
            <w:pPr>
              <w:pStyle w:val="TableParagraph"/>
              <w:ind w:left="716"/>
              <w:jc w:val="center"/>
              <w:rPr>
                <w:del w:id="4186" w:author="Worrell, Tyrone C CIV USARMY HQDA ASA ALT (USA)" w:date="2024-09-23T07:39:00Z"/>
                <w:rFonts w:ascii="Arial" w:hAnsi="Arial" w:cs="Arial"/>
                <w:sz w:val="24"/>
                <w:szCs w:val="24"/>
                <w:rPrChange w:id="4187" w:author="Worrell, Tyrone C CIV USARMY HQDA ASA ALT (USA)" w:date="2024-09-24T06:42:00Z">
                  <w:rPr>
                    <w:del w:id="4188" w:author="Worrell, Tyrone C CIV USARMY HQDA ASA ALT (USA)" w:date="2024-09-23T07:39:00Z"/>
                    <w:sz w:val="24"/>
                  </w:rPr>
                </w:rPrChange>
              </w:rPr>
            </w:pPr>
            <w:del w:id="4189" w:author="Worrell, Tyrone C CIV USARMY HQDA ASA ALT (USA)" w:date="2024-09-23T07:39:00Z">
              <w:r w:rsidRPr="00D25EE3" w:rsidDel="006008D4">
                <w:rPr>
                  <w:rFonts w:ascii="Arial" w:hAnsi="Arial" w:cs="Arial"/>
                  <w:spacing w:val="-5"/>
                  <w:sz w:val="24"/>
                  <w:szCs w:val="24"/>
                  <w:rPrChange w:id="4190" w:author="Worrell, Tyrone C CIV USARMY HQDA ASA ALT (USA)" w:date="2024-09-24T06:42:00Z">
                    <w:rPr>
                      <w:spacing w:val="-5"/>
                      <w:sz w:val="24"/>
                    </w:rPr>
                  </w:rPrChange>
                </w:rPr>
                <w:delText>(3)</w:delText>
              </w:r>
            </w:del>
          </w:p>
        </w:tc>
      </w:tr>
    </w:tbl>
    <w:p w14:paraId="229E7B4D" w14:textId="5BA9226A" w:rsidR="0060199D" w:rsidRPr="00D25EE3" w:rsidDel="006008D4" w:rsidRDefault="0060199D">
      <w:pPr>
        <w:pStyle w:val="BodyText"/>
        <w:spacing w:before="1"/>
        <w:rPr>
          <w:del w:id="4191" w:author="Worrell, Tyrone C CIV USARMY HQDA ASA ALT (USA)" w:date="2024-09-23T07:39:00Z"/>
          <w:rFonts w:ascii="Arial" w:hAnsi="Arial" w:cs="Arial"/>
          <w:rPrChange w:id="4192" w:author="Worrell, Tyrone C CIV USARMY HQDA ASA ALT (USA)" w:date="2024-09-24T06:42:00Z">
            <w:rPr>
              <w:del w:id="4193" w:author="Worrell, Tyrone C CIV USARMY HQDA ASA ALT (USA)" w:date="2024-09-23T07:39:00Z"/>
            </w:rPr>
          </w:rPrChange>
        </w:rPr>
      </w:pPr>
    </w:p>
    <w:p w14:paraId="229E7B4E" w14:textId="76A81177" w:rsidR="0060199D" w:rsidRPr="00D25EE3" w:rsidDel="006008D4" w:rsidRDefault="000333D6">
      <w:pPr>
        <w:pStyle w:val="BodyText"/>
        <w:tabs>
          <w:tab w:val="left" w:pos="1199"/>
          <w:tab w:val="left" w:pos="2999"/>
          <w:tab w:val="left" w:pos="3719"/>
        </w:tabs>
        <w:spacing w:before="1"/>
        <w:ind w:left="480"/>
        <w:rPr>
          <w:del w:id="4194" w:author="Worrell, Tyrone C CIV USARMY HQDA ASA ALT (USA)" w:date="2024-09-23T07:39:00Z"/>
          <w:rFonts w:ascii="Arial" w:hAnsi="Arial" w:cs="Arial"/>
          <w:rPrChange w:id="4195" w:author="Worrell, Tyrone C CIV USARMY HQDA ASA ALT (USA)" w:date="2024-09-24T06:42:00Z">
            <w:rPr>
              <w:del w:id="4196" w:author="Worrell, Tyrone C CIV USARMY HQDA ASA ALT (USA)" w:date="2024-09-23T07:39:00Z"/>
            </w:rPr>
          </w:rPrChange>
        </w:rPr>
      </w:pPr>
      <w:del w:id="4197" w:author="Worrell, Tyrone C CIV USARMY HQDA ASA ALT (USA)" w:date="2024-09-23T07:39:00Z">
        <w:r w:rsidRPr="00D25EE3" w:rsidDel="006008D4">
          <w:rPr>
            <w:rFonts w:ascii="Arial" w:hAnsi="Arial" w:cs="Arial"/>
            <w:u w:val="single"/>
            <w:rPrChange w:id="4198" w:author="Worrell, Tyrone C CIV USARMY HQDA ASA ALT (USA)" w:date="2024-09-24T06:42:00Z">
              <w:rPr>
                <w:u w:val="single"/>
              </w:rPr>
            </w:rPrChange>
          </w:rPr>
          <w:tab/>
        </w:r>
        <w:r w:rsidRPr="00D25EE3" w:rsidDel="006008D4">
          <w:rPr>
            <w:rFonts w:ascii="Arial" w:hAnsi="Arial" w:cs="Arial"/>
            <w:spacing w:val="-2"/>
            <w:rPrChange w:id="4199" w:author="Worrell, Tyrone C CIV USARMY HQDA ASA ALT (USA)" w:date="2024-09-24T06:42:00Z">
              <w:rPr>
                <w:spacing w:val="-2"/>
              </w:rPr>
            </w:rPrChange>
          </w:rPr>
          <w:delText>Disagree</w:delText>
        </w:r>
        <w:r w:rsidRPr="00D25EE3" w:rsidDel="006008D4">
          <w:rPr>
            <w:rFonts w:ascii="Arial" w:hAnsi="Arial" w:cs="Arial"/>
            <w:rPrChange w:id="4200" w:author="Worrell, Tyrone C CIV USARMY HQDA ASA ALT (USA)" w:date="2024-09-24T06:42:00Z">
              <w:rPr/>
            </w:rPrChange>
          </w:rPr>
          <w:tab/>
        </w:r>
        <w:r w:rsidRPr="00D25EE3" w:rsidDel="006008D4">
          <w:rPr>
            <w:rFonts w:ascii="Arial" w:hAnsi="Arial" w:cs="Arial"/>
            <w:u w:val="single"/>
            <w:rPrChange w:id="4201" w:author="Worrell, Tyrone C CIV USARMY HQDA ASA ALT (USA)" w:date="2024-09-24T06:42:00Z">
              <w:rPr>
                <w:u w:val="single"/>
              </w:rPr>
            </w:rPrChange>
          </w:rPr>
          <w:tab/>
        </w:r>
        <w:r w:rsidRPr="00D25EE3" w:rsidDel="006008D4">
          <w:rPr>
            <w:rFonts w:ascii="Arial" w:hAnsi="Arial" w:cs="Arial"/>
            <w:rPrChange w:id="4202" w:author="Worrell, Tyrone C CIV USARMY HQDA ASA ALT (USA)" w:date="2024-09-24T06:42:00Z">
              <w:rPr/>
            </w:rPrChange>
          </w:rPr>
          <w:delText>Strongly</w:delText>
        </w:r>
        <w:r w:rsidRPr="00D25EE3" w:rsidDel="006008D4">
          <w:rPr>
            <w:rFonts w:ascii="Arial" w:hAnsi="Arial" w:cs="Arial"/>
            <w:spacing w:val="-3"/>
            <w:rPrChange w:id="4203" w:author="Worrell, Tyrone C CIV USARMY HQDA ASA ALT (USA)" w:date="2024-09-24T06:42:00Z">
              <w:rPr>
                <w:spacing w:val="-3"/>
              </w:rPr>
            </w:rPrChange>
          </w:rPr>
          <w:delText xml:space="preserve"> </w:delText>
        </w:r>
        <w:r w:rsidRPr="00D25EE3" w:rsidDel="006008D4">
          <w:rPr>
            <w:rFonts w:ascii="Arial" w:hAnsi="Arial" w:cs="Arial"/>
            <w:spacing w:val="-2"/>
            <w:rPrChange w:id="4204" w:author="Worrell, Tyrone C CIV USARMY HQDA ASA ALT (USA)" w:date="2024-09-24T06:42:00Z">
              <w:rPr>
                <w:spacing w:val="-2"/>
              </w:rPr>
            </w:rPrChange>
          </w:rPr>
          <w:delText>Disagree</w:delText>
        </w:r>
      </w:del>
    </w:p>
    <w:p w14:paraId="229E7B4F" w14:textId="01076014" w:rsidR="0060199D" w:rsidRPr="00D25EE3" w:rsidDel="006008D4" w:rsidRDefault="000333D6">
      <w:pPr>
        <w:pStyle w:val="BodyText"/>
        <w:tabs>
          <w:tab w:val="left" w:pos="4439"/>
        </w:tabs>
        <w:ind w:left="1620"/>
        <w:rPr>
          <w:del w:id="4205" w:author="Worrell, Tyrone C CIV USARMY HQDA ASA ALT (USA)" w:date="2024-09-23T07:39:00Z"/>
          <w:rFonts w:ascii="Arial" w:hAnsi="Arial" w:cs="Arial"/>
          <w:rPrChange w:id="4206" w:author="Worrell, Tyrone C CIV USARMY HQDA ASA ALT (USA)" w:date="2024-09-24T06:42:00Z">
            <w:rPr>
              <w:del w:id="4207" w:author="Worrell, Tyrone C CIV USARMY HQDA ASA ALT (USA)" w:date="2024-09-23T07:39:00Z"/>
            </w:rPr>
          </w:rPrChange>
        </w:rPr>
      </w:pPr>
      <w:del w:id="4208" w:author="Worrell, Tyrone C CIV USARMY HQDA ASA ALT (USA)" w:date="2024-09-23T07:39:00Z">
        <w:r w:rsidRPr="00D25EE3" w:rsidDel="006008D4">
          <w:rPr>
            <w:rFonts w:ascii="Arial" w:hAnsi="Arial" w:cs="Arial"/>
            <w:spacing w:val="-5"/>
            <w:rPrChange w:id="4209" w:author="Worrell, Tyrone C CIV USARMY HQDA ASA ALT (USA)" w:date="2024-09-24T06:42:00Z">
              <w:rPr>
                <w:spacing w:val="-5"/>
              </w:rPr>
            </w:rPrChange>
          </w:rPr>
          <w:delText>(2)</w:delText>
        </w:r>
        <w:r w:rsidRPr="00D25EE3" w:rsidDel="006008D4">
          <w:rPr>
            <w:rFonts w:ascii="Arial" w:hAnsi="Arial" w:cs="Arial"/>
            <w:rPrChange w:id="4210" w:author="Worrell, Tyrone C CIV USARMY HQDA ASA ALT (USA)" w:date="2024-09-24T06:42:00Z">
              <w:rPr/>
            </w:rPrChange>
          </w:rPr>
          <w:tab/>
        </w:r>
        <w:r w:rsidRPr="00D25EE3" w:rsidDel="006008D4">
          <w:rPr>
            <w:rFonts w:ascii="Arial" w:hAnsi="Arial" w:cs="Arial"/>
            <w:spacing w:val="-5"/>
            <w:rPrChange w:id="4211" w:author="Worrell, Tyrone C CIV USARMY HQDA ASA ALT (USA)" w:date="2024-09-24T06:42:00Z">
              <w:rPr>
                <w:spacing w:val="-5"/>
              </w:rPr>
            </w:rPrChange>
          </w:rPr>
          <w:delText>(1)</w:delText>
        </w:r>
      </w:del>
    </w:p>
    <w:p w14:paraId="229E7B50" w14:textId="3242EA79" w:rsidR="0060199D" w:rsidRPr="00D25EE3" w:rsidDel="006008D4" w:rsidRDefault="000333D6">
      <w:pPr>
        <w:pStyle w:val="BodyText"/>
        <w:spacing w:before="276"/>
        <w:ind w:left="120"/>
        <w:rPr>
          <w:del w:id="4212" w:author="Worrell, Tyrone C CIV USARMY HQDA ASA ALT (USA)" w:date="2024-09-23T07:39:00Z"/>
          <w:rFonts w:ascii="Arial" w:hAnsi="Arial" w:cs="Arial"/>
          <w:rPrChange w:id="4213" w:author="Worrell, Tyrone C CIV USARMY HQDA ASA ALT (USA)" w:date="2024-09-24T06:42:00Z">
            <w:rPr>
              <w:del w:id="4214" w:author="Worrell, Tyrone C CIV USARMY HQDA ASA ALT (USA)" w:date="2024-09-23T07:39:00Z"/>
            </w:rPr>
          </w:rPrChange>
        </w:rPr>
      </w:pPr>
      <w:del w:id="4215" w:author="Worrell, Tyrone C CIV USARMY HQDA ASA ALT (USA)" w:date="2024-09-23T07:39:00Z">
        <w:r w:rsidRPr="00D25EE3" w:rsidDel="006008D4">
          <w:rPr>
            <w:rFonts w:ascii="Arial" w:hAnsi="Arial" w:cs="Arial"/>
            <w:rPrChange w:id="4216" w:author="Worrell, Tyrone C CIV USARMY HQDA ASA ALT (USA)" w:date="2024-09-24T06:42:00Z">
              <w:rPr/>
            </w:rPrChange>
          </w:rPr>
          <w:delText>To</w:delText>
        </w:r>
        <w:r w:rsidRPr="00D25EE3" w:rsidDel="006008D4">
          <w:rPr>
            <w:rFonts w:ascii="Arial" w:hAnsi="Arial" w:cs="Arial"/>
            <w:spacing w:val="-3"/>
            <w:rPrChange w:id="4217" w:author="Worrell, Tyrone C CIV USARMY HQDA ASA ALT (USA)" w:date="2024-09-24T06:42:00Z">
              <w:rPr>
                <w:spacing w:val="-3"/>
              </w:rPr>
            </w:rPrChange>
          </w:rPr>
          <w:delText xml:space="preserve"> </w:delText>
        </w:r>
        <w:r w:rsidRPr="00D25EE3" w:rsidDel="006008D4">
          <w:rPr>
            <w:rFonts w:ascii="Arial" w:hAnsi="Arial" w:cs="Arial"/>
            <w:rPrChange w:id="4218" w:author="Worrell, Tyrone C CIV USARMY HQDA ASA ALT (USA)" w:date="2024-09-24T06:42:00Z">
              <w:rPr/>
            </w:rPrChange>
          </w:rPr>
          <w:delText>support</w:delText>
        </w:r>
        <w:r w:rsidRPr="00D25EE3" w:rsidDel="006008D4">
          <w:rPr>
            <w:rFonts w:ascii="Arial" w:hAnsi="Arial" w:cs="Arial"/>
            <w:spacing w:val="-3"/>
            <w:rPrChange w:id="4219" w:author="Worrell, Tyrone C CIV USARMY HQDA ASA ALT (USA)" w:date="2024-09-24T06:42:00Z">
              <w:rPr>
                <w:spacing w:val="-3"/>
              </w:rPr>
            </w:rPrChange>
          </w:rPr>
          <w:delText xml:space="preserve"> </w:delText>
        </w:r>
        <w:r w:rsidRPr="00D25EE3" w:rsidDel="006008D4">
          <w:rPr>
            <w:rFonts w:ascii="Arial" w:hAnsi="Arial" w:cs="Arial"/>
            <w:rPrChange w:id="4220" w:author="Worrell, Tyrone C CIV USARMY HQDA ASA ALT (USA)" w:date="2024-09-24T06:42:00Z">
              <w:rPr/>
            </w:rPrChange>
          </w:rPr>
          <w:delText>your</w:delText>
        </w:r>
        <w:r w:rsidRPr="00D25EE3" w:rsidDel="006008D4">
          <w:rPr>
            <w:rFonts w:ascii="Arial" w:hAnsi="Arial" w:cs="Arial"/>
            <w:spacing w:val="-3"/>
            <w:rPrChange w:id="4221" w:author="Worrell, Tyrone C CIV USARMY HQDA ASA ALT (USA)" w:date="2024-09-24T06:42:00Z">
              <w:rPr>
                <w:spacing w:val="-3"/>
              </w:rPr>
            </w:rPrChange>
          </w:rPr>
          <w:delText xml:space="preserve"> </w:delText>
        </w:r>
        <w:r w:rsidRPr="00D25EE3" w:rsidDel="006008D4">
          <w:rPr>
            <w:rFonts w:ascii="Arial" w:hAnsi="Arial" w:cs="Arial"/>
            <w:rPrChange w:id="4222" w:author="Worrell, Tyrone C CIV USARMY HQDA ASA ALT (USA)" w:date="2024-09-24T06:42:00Z">
              <w:rPr/>
            </w:rPrChange>
          </w:rPr>
          <w:delText>selected</w:delText>
        </w:r>
        <w:r w:rsidRPr="00D25EE3" w:rsidDel="006008D4">
          <w:rPr>
            <w:rFonts w:ascii="Arial" w:hAnsi="Arial" w:cs="Arial"/>
            <w:spacing w:val="-5"/>
            <w:rPrChange w:id="4223" w:author="Worrell, Tyrone C CIV USARMY HQDA ASA ALT (USA)" w:date="2024-09-24T06:42:00Z">
              <w:rPr>
                <w:spacing w:val="-5"/>
              </w:rPr>
            </w:rPrChange>
          </w:rPr>
          <w:delText xml:space="preserve"> </w:delText>
        </w:r>
        <w:r w:rsidRPr="00D25EE3" w:rsidDel="006008D4">
          <w:rPr>
            <w:rFonts w:ascii="Arial" w:hAnsi="Arial" w:cs="Arial"/>
            <w:rPrChange w:id="4224" w:author="Worrell, Tyrone C CIV USARMY HQDA ASA ALT (USA)" w:date="2024-09-24T06:42:00Z">
              <w:rPr/>
            </w:rPrChange>
          </w:rPr>
          <w:delText>response,</w:delText>
        </w:r>
        <w:r w:rsidRPr="00D25EE3" w:rsidDel="006008D4">
          <w:rPr>
            <w:rFonts w:ascii="Arial" w:hAnsi="Arial" w:cs="Arial"/>
            <w:spacing w:val="-3"/>
            <w:rPrChange w:id="4225" w:author="Worrell, Tyrone C CIV USARMY HQDA ASA ALT (USA)" w:date="2024-09-24T06:42:00Z">
              <w:rPr>
                <w:spacing w:val="-3"/>
              </w:rPr>
            </w:rPrChange>
          </w:rPr>
          <w:delText xml:space="preserve"> </w:delText>
        </w:r>
        <w:r w:rsidRPr="00D25EE3" w:rsidDel="006008D4">
          <w:rPr>
            <w:rFonts w:ascii="Arial" w:hAnsi="Arial" w:cs="Arial"/>
            <w:rPrChange w:id="4226" w:author="Worrell, Tyrone C CIV USARMY HQDA ASA ALT (USA)" w:date="2024-09-24T06:42:00Z">
              <w:rPr/>
            </w:rPrChange>
          </w:rPr>
          <w:delText>provide</w:delText>
        </w:r>
        <w:r w:rsidRPr="00D25EE3" w:rsidDel="006008D4">
          <w:rPr>
            <w:rFonts w:ascii="Arial" w:hAnsi="Arial" w:cs="Arial"/>
            <w:spacing w:val="-3"/>
            <w:rPrChange w:id="4227" w:author="Worrell, Tyrone C CIV USARMY HQDA ASA ALT (USA)" w:date="2024-09-24T06:42:00Z">
              <w:rPr>
                <w:spacing w:val="-3"/>
              </w:rPr>
            </w:rPrChange>
          </w:rPr>
          <w:delText xml:space="preserve"> </w:delText>
        </w:r>
        <w:r w:rsidRPr="00D25EE3" w:rsidDel="006008D4">
          <w:rPr>
            <w:rFonts w:ascii="Arial" w:hAnsi="Arial" w:cs="Arial"/>
            <w:rPrChange w:id="4228" w:author="Worrell, Tyrone C CIV USARMY HQDA ASA ALT (USA)" w:date="2024-09-24T06:42:00Z">
              <w:rPr/>
            </w:rPrChange>
          </w:rPr>
          <w:delText>an</w:delText>
        </w:r>
        <w:r w:rsidRPr="00D25EE3" w:rsidDel="006008D4">
          <w:rPr>
            <w:rFonts w:ascii="Arial" w:hAnsi="Arial" w:cs="Arial"/>
            <w:spacing w:val="-3"/>
            <w:rPrChange w:id="4229" w:author="Worrell, Tyrone C CIV USARMY HQDA ASA ALT (USA)" w:date="2024-09-24T06:42:00Z">
              <w:rPr>
                <w:spacing w:val="-3"/>
              </w:rPr>
            </w:rPrChange>
          </w:rPr>
          <w:delText xml:space="preserve"> </w:delText>
        </w:r>
        <w:r w:rsidRPr="00D25EE3" w:rsidDel="006008D4">
          <w:rPr>
            <w:rFonts w:ascii="Arial" w:hAnsi="Arial" w:cs="Arial"/>
            <w:rPrChange w:id="4230" w:author="Worrell, Tyrone C CIV USARMY HQDA ASA ALT (USA)" w:date="2024-09-24T06:42:00Z">
              <w:rPr/>
            </w:rPrChange>
          </w:rPr>
          <w:delText>explanation</w:delText>
        </w:r>
        <w:r w:rsidRPr="00D25EE3" w:rsidDel="006008D4">
          <w:rPr>
            <w:rFonts w:ascii="Arial" w:hAnsi="Arial" w:cs="Arial"/>
            <w:spacing w:val="-3"/>
            <w:rPrChange w:id="4231" w:author="Worrell, Tyrone C CIV USARMY HQDA ASA ALT (USA)" w:date="2024-09-24T06:42:00Z">
              <w:rPr>
                <w:spacing w:val="-3"/>
              </w:rPr>
            </w:rPrChange>
          </w:rPr>
          <w:delText xml:space="preserve"> </w:delText>
        </w:r>
        <w:r w:rsidRPr="00D25EE3" w:rsidDel="006008D4">
          <w:rPr>
            <w:rFonts w:ascii="Arial" w:hAnsi="Arial" w:cs="Arial"/>
            <w:rPrChange w:id="4232" w:author="Worrell, Tyrone C CIV USARMY HQDA ASA ALT (USA)" w:date="2024-09-24T06:42:00Z">
              <w:rPr/>
            </w:rPrChange>
          </w:rPr>
          <w:delText>for</w:delText>
        </w:r>
        <w:r w:rsidRPr="00D25EE3" w:rsidDel="006008D4">
          <w:rPr>
            <w:rFonts w:ascii="Arial" w:hAnsi="Arial" w:cs="Arial"/>
            <w:spacing w:val="-4"/>
            <w:rPrChange w:id="4233" w:author="Worrell, Tyrone C CIV USARMY HQDA ASA ALT (USA)" w:date="2024-09-24T06:42:00Z">
              <w:rPr>
                <w:spacing w:val="-4"/>
              </w:rPr>
            </w:rPrChange>
          </w:rPr>
          <w:delText xml:space="preserve"> </w:delText>
        </w:r>
        <w:r w:rsidRPr="00D25EE3" w:rsidDel="006008D4">
          <w:rPr>
            <w:rFonts w:ascii="Arial" w:hAnsi="Arial" w:cs="Arial"/>
            <w:rPrChange w:id="4234" w:author="Worrell, Tyrone C CIV USARMY HQDA ASA ALT (USA)" w:date="2024-09-24T06:42:00Z">
              <w:rPr/>
            </w:rPrChange>
          </w:rPr>
          <w:delText>your</w:delText>
        </w:r>
        <w:r w:rsidRPr="00D25EE3" w:rsidDel="006008D4">
          <w:rPr>
            <w:rFonts w:ascii="Arial" w:hAnsi="Arial" w:cs="Arial"/>
            <w:spacing w:val="-3"/>
            <w:rPrChange w:id="4235" w:author="Worrell, Tyrone C CIV USARMY HQDA ASA ALT (USA)" w:date="2024-09-24T06:42:00Z">
              <w:rPr>
                <w:spacing w:val="-3"/>
              </w:rPr>
            </w:rPrChange>
          </w:rPr>
          <w:delText xml:space="preserve"> </w:delText>
        </w:r>
        <w:r w:rsidRPr="00D25EE3" w:rsidDel="006008D4">
          <w:rPr>
            <w:rFonts w:ascii="Arial" w:hAnsi="Arial" w:cs="Arial"/>
            <w:rPrChange w:id="4236" w:author="Worrell, Tyrone C CIV USARMY HQDA ASA ALT (USA)" w:date="2024-09-24T06:42:00Z">
              <w:rPr/>
            </w:rPrChange>
          </w:rPr>
          <w:delText>selection</w:delText>
        </w:r>
        <w:r w:rsidRPr="00D25EE3" w:rsidDel="006008D4">
          <w:rPr>
            <w:rFonts w:ascii="Arial" w:hAnsi="Arial" w:cs="Arial"/>
            <w:spacing w:val="-3"/>
            <w:rPrChange w:id="4237" w:author="Worrell, Tyrone C CIV USARMY HQDA ASA ALT (USA)" w:date="2024-09-24T06:42:00Z">
              <w:rPr>
                <w:spacing w:val="-3"/>
              </w:rPr>
            </w:rPrChange>
          </w:rPr>
          <w:delText xml:space="preserve"> </w:delText>
        </w:r>
        <w:r w:rsidRPr="00D25EE3" w:rsidDel="006008D4">
          <w:rPr>
            <w:rFonts w:ascii="Arial" w:hAnsi="Arial" w:cs="Arial"/>
            <w:rPrChange w:id="4238" w:author="Worrell, Tyrone C CIV USARMY HQDA ASA ALT (USA)" w:date="2024-09-24T06:42:00Z">
              <w:rPr/>
            </w:rPrChange>
          </w:rPr>
          <w:delText>and</w:delText>
        </w:r>
        <w:r w:rsidRPr="00D25EE3" w:rsidDel="006008D4">
          <w:rPr>
            <w:rFonts w:ascii="Arial" w:hAnsi="Arial" w:cs="Arial"/>
            <w:spacing w:val="-3"/>
            <w:rPrChange w:id="4239" w:author="Worrell, Tyrone C CIV USARMY HQDA ASA ALT (USA)" w:date="2024-09-24T06:42:00Z">
              <w:rPr>
                <w:spacing w:val="-3"/>
              </w:rPr>
            </w:rPrChange>
          </w:rPr>
          <w:delText xml:space="preserve"> </w:delText>
        </w:r>
        <w:r w:rsidRPr="00D25EE3" w:rsidDel="006008D4">
          <w:rPr>
            <w:rFonts w:ascii="Arial" w:hAnsi="Arial" w:cs="Arial"/>
            <w:rPrChange w:id="4240" w:author="Worrell, Tyrone C CIV USARMY HQDA ASA ALT (USA)" w:date="2024-09-24T06:42:00Z">
              <w:rPr/>
            </w:rPrChange>
          </w:rPr>
          <w:delText>any</w:delText>
        </w:r>
        <w:r w:rsidRPr="00D25EE3" w:rsidDel="006008D4">
          <w:rPr>
            <w:rFonts w:ascii="Arial" w:hAnsi="Arial" w:cs="Arial"/>
            <w:spacing w:val="-3"/>
            <w:rPrChange w:id="4241" w:author="Worrell, Tyrone C CIV USARMY HQDA ASA ALT (USA)" w:date="2024-09-24T06:42:00Z">
              <w:rPr>
                <w:spacing w:val="-3"/>
              </w:rPr>
            </w:rPrChange>
          </w:rPr>
          <w:delText xml:space="preserve"> </w:delText>
        </w:r>
        <w:r w:rsidRPr="00D25EE3" w:rsidDel="006008D4">
          <w:rPr>
            <w:rFonts w:ascii="Arial" w:hAnsi="Arial" w:cs="Arial"/>
            <w:rPrChange w:id="4242" w:author="Worrell, Tyrone C CIV USARMY HQDA ASA ALT (USA)" w:date="2024-09-24T06:42:00Z">
              <w:rPr/>
            </w:rPrChange>
          </w:rPr>
          <w:delText>lessons learned or best practices.</w:delText>
        </w:r>
      </w:del>
    </w:p>
    <w:p w14:paraId="229E7B51" w14:textId="24266717" w:rsidR="0060199D" w:rsidRPr="00D25EE3" w:rsidDel="006008D4" w:rsidRDefault="000333D6">
      <w:pPr>
        <w:pStyle w:val="BodyText"/>
        <w:spacing w:before="17"/>
        <w:rPr>
          <w:del w:id="4243" w:author="Worrell, Tyrone C CIV USARMY HQDA ASA ALT (USA)" w:date="2024-09-23T07:39:00Z"/>
          <w:rFonts w:ascii="Arial" w:hAnsi="Arial" w:cs="Arial"/>
          <w:rPrChange w:id="4244" w:author="Worrell, Tyrone C CIV USARMY HQDA ASA ALT (USA)" w:date="2024-09-24T06:42:00Z">
            <w:rPr>
              <w:del w:id="4245" w:author="Worrell, Tyrone C CIV USARMY HQDA ASA ALT (USA)" w:date="2024-09-23T07:39:00Z"/>
              <w:sz w:val="20"/>
            </w:rPr>
          </w:rPrChange>
        </w:rPr>
      </w:pPr>
      <w:del w:id="4246" w:author="Worrell, Tyrone C CIV USARMY HQDA ASA ALT (USA)" w:date="2024-09-23T07:39:00Z">
        <w:r w:rsidRPr="00D25EE3" w:rsidDel="006008D4">
          <w:rPr>
            <w:rFonts w:ascii="Arial" w:hAnsi="Arial" w:cs="Arial"/>
            <w:noProof/>
            <w:rPrChange w:id="4247" w:author="Worrell, Tyrone C CIV USARMY HQDA ASA ALT (USA)" w:date="2024-09-24T06:42:00Z">
              <w:rPr>
                <w:noProof/>
              </w:rPr>
            </w:rPrChange>
          </w:rPr>
          <mc:AlternateContent>
            <mc:Choice Requires="wps">
              <w:drawing>
                <wp:anchor distT="0" distB="0" distL="0" distR="0" simplePos="0" relativeHeight="251651584" behindDoc="1" locked="0" layoutInCell="1" allowOverlap="1" wp14:anchorId="229E7CB7" wp14:editId="229E7CB8">
                  <wp:simplePos x="0" y="0"/>
                  <wp:positionH relativeFrom="page">
                    <wp:posOffset>914400</wp:posOffset>
                  </wp:positionH>
                  <wp:positionV relativeFrom="paragraph">
                    <wp:posOffset>172100</wp:posOffset>
                  </wp:positionV>
                  <wp:extent cx="5943600" cy="127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270"/>
                          </a:xfrm>
                          <a:custGeom>
                            <a:avLst/>
                            <a:gdLst/>
                            <a:ahLst/>
                            <a:cxnLst/>
                            <a:rect l="l" t="t" r="r" b="b"/>
                            <a:pathLst>
                              <a:path w="5943600">
                                <a:moveTo>
                                  <a:pt x="0" y="0"/>
                                </a:moveTo>
                                <a:lnTo>
                                  <a:pt x="594360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F5BC1AE" id="Graphic 6" o:spid="_x0000_s1026" style="position:absolute;margin-left:1in;margin-top:13.55pt;width:468pt;height:.1pt;z-index:-251664896;visibility:visible;mso-wrap-style:square;mso-wrap-distance-left:0;mso-wrap-distance-top:0;mso-wrap-distance-right:0;mso-wrap-distance-bottom:0;mso-position-horizontal:absolute;mso-position-horizontal-relative:page;mso-position-vertical:absolute;mso-position-vertical-relative:text;v-text-anchor:top" coordsize="5943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" path="m,l5943600,e" filled="f" strokeweight=".48pt">
                  <v:path arrowok="t"/>
                  <w10:wrap type="topAndBottom" anchorx="page"/>
                </v:shape>
              </w:pict>
            </mc:Fallback>
          </mc:AlternateContent>
        </w:r>
        <w:r w:rsidRPr="00D25EE3" w:rsidDel="006008D4">
          <w:rPr>
            <w:rFonts w:ascii="Arial" w:hAnsi="Arial" w:cs="Arial"/>
            <w:noProof/>
            <w:rPrChange w:id="4248" w:author="Worrell, Tyrone C CIV USARMY HQDA ASA ALT (USA)" w:date="2024-09-24T06:42:00Z">
              <w:rPr>
                <w:noProof/>
              </w:rPr>
            </w:rPrChange>
          </w:rPr>
          <mc:AlternateContent>
            <mc:Choice Requires="wps">
              <w:drawing>
                <wp:anchor distT="0" distB="0" distL="0" distR="0" simplePos="0" relativeHeight="251653632" behindDoc="1" locked="0" layoutInCell="1" allowOverlap="1" wp14:anchorId="229E7CB9" wp14:editId="229E7CBA">
                  <wp:simplePos x="0" y="0"/>
                  <wp:positionH relativeFrom="page">
                    <wp:posOffset>914400</wp:posOffset>
                  </wp:positionH>
                  <wp:positionV relativeFrom="paragraph">
                    <wp:posOffset>347360</wp:posOffset>
                  </wp:positionV>
                  <wp:extent cx="5943600" cy="127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270"/>
                          </a:xfrm>
                          <a:custGeom>
                            <a:avLst/>
                            <a:gdLst/>
                            <a:ahLst/>
                            <a:cxnLst/>
                            <a:rect l="l" t="t" r="r" b="b"/>
                            <a:pathLst>
                              <a:path w="5943600">
                                <a:moveTo>
                                  <a:pt x="0" y="0"/>
                                </a:moveTo>
                                <a:lnTo>
                                  <a:pt x="594360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6E62894" id="Graphic 7" o:spid="_x0000_s1026" style="position:absolute;margin-left:1in;margin-top:27.35pt;width:468pt;height:.1pt;z-index:-251662848;visibility:visible;mso-wrap-style:square;mso-wrap-distance-left:0;mso-wrap-distance-top:0;mso-wrap-distance-right:0;mso-wrap-distance-bottom:0;mso-position-horizontal:absolute;mso-position-horizontal-relative:page;mso-position-vertical:absolute;mso-position-vertical-relative:text;v-text-anchor:top" coordsize="5943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" path="m,l5943600,e" filled="f" strokeweight=".48pt">
                  <v:path arrowok="t"/>
                  <w10:wrap type="topAndBottom" anchorx="page"/>
                </v:shape>
              </w:pict>
            </mc:Fallback>
          </mc:AlternateContent>
        </w:r>
        <w:r w:rsidRPr="00D25EE3" w:rsidDel="006008D4">
          <w:rPr>
            <w:rFonts w:ascii="Arial" w:hAnsi="Arial" w:cs="Arial"/>
            <w:noProof/>
            <w:rPrChange w:id="4249" w:author="Worrell, Tyrone C CIV USARMY HQDA ASA ALT (USA)" w:date="2024-09-24T06:42:00Z">
              <w:rPr>
                <w:noProof/>
              </w:rPr>
            </w:rPrChange>
          </w:rPr>
          <mc:AlternateContent>
            <mc:Choice Requires="wps">
              <w:drawing>
                <wp:anchor distT="0" distB="0" distL="0" distR="0" simplePos="0" relativeHeight="251655680" behindDoc="1" locked="0" layoutInCell="1" allowOverlap="1" wp14:anchorId="229E7CBB" wp14:editId="229E7CBC">
                  <wp:simplePos x="0" y="0"/>
                  <wp:positionH relativeFrom="page">
                    <wp:posOffset>914400</wp:posOffset>
                  </wp:positionH>
                  <wp:positionV relativeFrom="paragraph">
                    <wp:posOffset>522620</wp:posOffset>
                  </wp:positionV>
                  <wp:extent cx="5943600" cy="127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270"/>
                          </a:xfrm>
                          <a:custGeom>
                            <a:avLst/>
                            <a:gdLst/>
                            <a:ahLst/>
                            <a:cxnLst/>
                            <a:rect l="l" t="t" r="r" b="b"/>
                            <a:pathLst>
                              <a:path w="5943600">
                                <a:moveTo>
                                  <a:pt x="0" y="0"/>
                                </a:moveTo>
                                <a:lnTo>
                                  <a:pt x="594360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DBE6373" id="Graphic 8" o:spid="_x0000_s1026" style="position:absolute;margin-left:1in;margin-top:41.15pt;width:468pt;height:.1pt;z-index:-251660800;visibility:visible;mso-wrap-style:square;mso-wrap-distance-left:0;mso-wrap-distance-top:0;mso-wrap-distance-right:0;mso-wrap-distance-bottom:0;mso-position-horizontal:absolute;mso-position-horizontal-relative:page;mso-position-vertical:absolute;mso-position-vertical-relative:text;v-text-anchor:top" coordsize="5943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" path="m,l5943600,e" filled="f" strokeweight=".48pt">
                  <v:path arrowok="t"/>
                  <w10:wrap type="topAndBottom" anchorx="page"/>
                </v:shape>
              </w:pict>
            </mc:Fallback>
          </mc:AlternateContent>
        </w:r>
        <w:r w:rsidRPr="00D25EE3" w:rsidDel="006008D4">
          <w:rPr>
            <w:rFonts w:ascii="Arial" w:hAnsi="Arial" w:cs="Arial"/>
            <w:noProof/>
            <w:rPrChange w:id="4250" w:author="Worrell, Tyrone C CIV USARMY HQDA ASA ALT (USA)" w:date="2024-09-24T06:42:00Z">
              <w:rPr>
                <w:noProof/>
              </w:rPr>
            </w:rPrChange>
          </w:rPr>
          <mc:AlternateContent>
            <mc:Choice Requires="wps">
              <w:drawing>
                <wp:anchor distT="0" distB="0" distL="0" distR="0" simplePos="0" relativeHeight="251657728" behindDoc="1" locked="0" layoutInCell="1" allowOverlap="1" wp14:anchorId="229E7CBD" wp14:editId="229E7CBE">
                  <wp:simplePos x="0" y="0"/>
                  <wp:positionH relativeFrom="page">
                    <wp:posOffset>914400</wp:posOffset>
                  </wp:positionH>
                  <wp:positionV relativeFrom="paragraph">
                    <wp:posOffset>697880</wp:posOffset>
                  </wp:positionV>
                  <wp:extent cx="5943600" cy="1270"/>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270"/>
                          </a:xfrm>
                          <a:custGeom>
                            <a:avLst/>
                            <a:gdLst/>
                            <a:ahLst/>
                            <a:cxnLst/>
                            <a:rect l="l" t="t" r="r" b="b"/>
                            <a:pathLst>
                              <a:path w="5943600">
                                <a:moveTo>
                                  <a:pt x="0" y="0"/>
                                </a:moveTo>
                                <a:lnTo>
                                  <a:pt x="594360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3D87784" id="Graphic 9" o:spid="_x0000_s1026" style="position:absolute;margin-left:1in;margin-top:54.95pt;width:468pt;height:.1pt;z-index:-251658752;visibility:visible;mso-wrap-style:square;mso-wrap-distance-left:0;mso-wrap-distance-top:0;mso-wrap-distance-right:0;mso-wrap-distance-bottom:0;mso-position-horizontal:absolute;mso-position-horizontal-relative:page;mso-position-vertical:absolute;mso-position-vertical-relative:text;v-text-anchor:top" coordsize="5943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" path="m,l5943600,e" filled="f" strokeweight=".48pt">
                  <v:path arrowok="t"/>
                  <w10:wrap type="topAndBottom" anchorx="page"/>
                </v:shape>
              </w:pict>
            </mc:Fallback>
          </mc:AlternateContent>
        </w:r>
        <w:r w:rsidRPr="00D25EE3" w:rsidDel="006008D4">
          <w:rPr>
            <w:rFonts w:ascii="Arial" w:hAnsi="Arial" w:cs="Arial"/>
            <w:noProof/>
            <w:rPrChange w:id="4251" w:author="Worrell, Tyrone C CIV USARMY HQDA ASA ALT (USA)" w:date="2024-09-24T06:42:00Z">
              <w:rPr>
                <w:noProof/>
              </w:rPr>
            </w:rPrChange>
          </w:rPr>
          <mc:AlternateContent>
            <mc:Choice Requires="wps">
              <w:drawing>
                <wp:anchor distT="0" distB="0" distL="0" distR="0" simplePos="0" relativeHeight="251659776" behindDoc="1" locked="0" layoutInCell="1" allowOverlap="1" wp14:anchorId="229E7CBF" wp14:editId="229E7CC0">
                  <wp:simplePos x="0" y="0"/>
                  <wp:positionH relativeFrom="page">
                    <wp:posOffset>914400</wp:posOffset>
                  </wp:positionH>
                  <wp:positionV relativeFrom="paragraph">
                    <wp:posOffset>873140</wp:posOffset>
                  </wp:positionV>
                  <wp:extent cx="2895600" cy="127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95600" cy="1270"/>
                          </a:xfrm>
                          <a:custGeom>
                            <a:avLst/>
                            <a:gdLst/>
                            <a:ahLst/>
                            <a:cxnLst/>
                            <a:rect l="l" t="t" r="r" b="b"/>
                            <a:pathLst>
                              <a:path w="2895600">
                                <a:moveTo>
                                  <a:pt x="0" y="0"/>
                                </a:moveTo>
                                <a:lnTo>
                                  <a:pt x="289560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73918E9" id="Graphic 10" o:spid="_x0000_s1026" style="position:absolute;margin-left:1in;margin-top:68.75pt;width:228pt;height:.1pt;z-index:-251656704;visibility:visible;mso-wrap-style:square;mso-wrap-distance-left:0;mso-wrap-distance-top:0;mso-wrap-distance-right:0;mso-wrap-distance-bottom:0;mso-position-horizontal:absolute;mso-position-horizontal-relative:page;mso-position-vertical:absolute;mso-position-vertical-relative:text;v-text-anchor:top" coordsize="2895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" path="m,l2895600,e" filled="f" strokeweight=".48pt">
                  <v:path arrowok="t"/>
                  <w10:wrap type="topAndBottom" anchorx="page"/>
                </v:shape>
              </w:pict>
            </mc:Fallback>
          </mc:AlternateContent>
        </w:r>
      </w:del>
    </w:p>
    <w:p w14:paraId="229E7B52" w14:textId="704DA4AF" w:rsidR="0060199D" w:rsidRPr="00D25EE3" w:rsidDel="006008D4" w:rsidRDefault="0060199D">
      <w:pPr>
        <w:pStyle w:val="BodyText"/>
        <w:spacing w:before="17"/>
        <w:rPr>
          <w:del w:id="4252" w:author="Worrell, Tyrone C CIV USARMY HQDA ASA ALT (USA)" w:date="2024-09-23T07:39:00Z"/>
          <w:rFonts w:ascii="Arial" w:hAnsi="Arial" w:cs="Arial"/>
          <w:rPrChange w:id="4253" w:author="Worrell, Tyrone C CIV USARMY HQDA ASA ALT (USA)" w:date="2024-09-24T06:42:00Z">
            <w:rPr>
              <w:del w:id="4254" w:author="Worrell, Tyrone C CIV USARMY HQDA ASA ALT (USA)" w:date="2024-09-23T07:39:00Z"/>
              <w:sz w:val="20"/>
            </w:rPr>
          </w:rPrChange>
        </w:rPr>
      </w:pPr>
    </w:p>
    <w:p w14:paraId="229E7B53" w14:textId="6DB3CAC7" w:rsidR="0060199D" w:rsidRPr="00D25EE3" w:rsidDel="006008D4" w:rsidRDefault="0060199D">
      <w:pPr>
        <w:pStyle w:val="BodyText"/>
        <w:spacing w:before="17"/>
        <w:rPr>
          <w:del w:id="4255" w:author="Worrell, Tyrone C CIV USARMY HQDA ASA ALT (USA)" w:date="2024-09-23T07:39:00Z"/>
          <w:rFonts w:ascii="Arial" w:hAnsi="Arial" w:cs="Arial"/>
          <w:rPrChange w:id="4256" w:author="Worrell, Tyrone C CIV USARMY HQDA ASA ALT (USA)" w:date="2024-09-24T06:42:00Z">
            <w:rPr>
              <w:del w:id="4257" w:author="Worrell, Tyrone C CIV USARMY HQDA ASA ALT (USA)" w:date="2024-09-23T07:39:00Z"/>
              <w:sz w:val="20"/>
            </w:rPr>
          </w:rPrChange>
        </w:rPr>
      </w:pPr>
    </w:p>
    <w:p w14:paraId="229E7B54" w14:textId="25772237" w:rsidR="0060199D" w:rsidRPr="00D25EE3" w:rsidDel="006008D4" w:rsidRDefault="0060199D">
      <w:pPr>
        <w:pStyle w:val="BodyText"/>
        <w:spacing w:before="17"/>
        <w:rPr>
          <w:del w:id="4258" w:author="Worrell, Tyrone C CIV USARMY HQDA ASA ALT (USA)" w:date="2024-09-23T07:39:00Z"/>
          <w:rFonts w:ascii="Arial" w:hAnsi="Arial" w:cs="Arial"/>
          <w:rPrChange w:id="4259" w:author="Worrell, Tyrone C CIV USARMY HQDA ASA ALT (USA)" w:date="2024-09-24T06:42:00Z">
            <w:rPr>
              <w:del w:id="4260" w:author="Worrell, Tyrone C CIV USARMY HQDA ASA ALT (USA)" w:date="2024-09-23T07:39:00Z"/>
              <w:sz w:val="20"/>
            </w:rPr>
          </w:rPrChange>
        </w:rPr>
      </w:pPr>
    </w:p>
    <w:p w14:paraId="229E7B55" w14:textId="66685D70" w:rsidR="0060199D" w:rsidRPr="00D25EE3" w:rsidDel="006008D4" w:rsidRDefault="0060199D">
      <w:pPr>
        <w:pStyle w:val="BodyText"/>
        <w:spacing w:before="17"/>
        <w:rPr>
          <w:del w:id="4261" w:author="Worrell, Tyrone C CIV USARMY HQDA ASA ALT (USA)" w:date="2024-09-23T07:39:00Z"/>
          <w:rFonts w:ascii="Arial" w:hAnsi="Arial" w:cs="Arial"/>
          <w:rPrChange w:id="4262" w:author="Worrell, Tyrone C CIV USARMY HQDA ASA ALT (USA)" w:date="2024-09-24T06:42:00Z">
            <w:rPr>
              <w:del w:id="4263" w:author="Worrell, Tyrone C CIV USARMY HQDA ASA ALT (USA)" w:date="2024-09-23T07:39:00Z"/>
              <w:sz w:val="20"/>
            </w:rPr>
          </w:rPrChange>
        </w:rPr>
      </w:pPr>
    </w:p>
    <w:p w14:paraId="229E7B56" w14:textId="4CD57A23" w:rsidR="0060199D" w:rsidRPr="00D25EE3" w:rsidDel="006008D4" w:rsidRDefault="0060199D">
      <w:pPr>
        <w:pStyle w:val="BodyText"/>
        <w:spacing w:before="200"/>
        <w:rPr>
          <w:del w:id="4264" w:author="Worrell, Tyrone C CIV USARMY HQDA ASA ALT (USA)" w:date="2024-09-23T07:39:00Z"/>
          <w:rFonts w:ascii="Arial" w:hAnsi="Arial" w:cs="Arial"/>
          <w:rPrChange w:id="4265" w:author="Worrell, Tyrone C CIV USARMY HQDA ASA ALT (USA)" w:date="2024-09-24T06:42:00Z">
            <w:rPr>
              <w:del w:id="4266" w:author="Worrell, Tyrone C CIV USARMY HQDA ASA ALT (USA)" w:date="2024-09-23T07:39:00Z"/>
            </w:rPr>
          </w:rPrChange>
        </w:rPr>
      </w:pPr>
    </w:p>
    <w:p w14:paraId="229E7B57" w14:textId="1F44CCC5" w:rsidR="0060199D" w:rsidRPr="00D25EE3" w:rsidDel="006008D4" w:rsidRDefault="000333D6">
      <w:pPr>
        <w:pStyle w:val="ListParagraph"/>
        <w:numPr>
          <w:ilvl w:val="0"/>
          <w:numId w:val="6"/>
        </w:numPr>
        <w:tabs>
          <w:tab w:val="left" w:pos="360"/>
        </w:tabs>
        <w:ind w:right="440" w:firstLine="0"/>
        <w:rPr>
          <w:del w:id="4267" w:author="Worrell, Tyrone C CIV USARMY HQDA ASA ALT (USA)" w:date="2024-09-23T07:39:00Z"/>
          <w:rFonts w:ascii="Arial" w:hAnsi="Arial" w:cs="Arial"/>
          <w:sz w:val="24"/>
          <w:szCs w:val="24"/>
          <w:rPrChange w:id="4268" w:author="Worrell, Tyrone C CIV USARMY HQDA ASA ALT (USA)" w:date="2024-09-24T06:42:00Z">
            <w:rPr>
              <w:del w:id="4269" w:author="Worrell, Tyrone C CIV USARMY HQDA ASA ALT (USA)" w:date="2024-09-23T07:39:00Z"/>
              <w:sz w:val="24"/>
            </w:rPr>
          </w:rPrChange>
        </w:rPr>
      </w:pPr>
      <w:del w:id="4270" w:author="Worrell, Tyrone C CIV USARMY HQDA ASA ALT (USA)" w:date="2024-09-23T07:39:00Z">
        <w:r w:rsidRPr="00D25EE3" w:rsidDel="006008D4">
          <w:rPr>
            <w:rFonts w:ascii="Arial" w:hAnsi="Arial" w:cs="Arial"/>
            <w:sz w:val="24"/>
            <w:szCs w:val="24"/>
            <w:rPrChange w:id="4271" w:author="Worrell, Tyrone C CIV USARMY HQDA ASA ALT (USA)" w:date="2024-09-24T06:42:00Z">
              <w:rPr>
                <w:sz w:val="24"/>
              </w:rPr>
            </w:rPrChange>
          </w:rPr>
          <w:delText>The</w:delText>
        </w:r>
        <w:r w:rsidRPr="00D25EE3" w:rsidDel="006008D4">
          <w:rPr>
            <w:rFonts w:ascii="Arial" w:hAnsi="Arial" w:cs="Arial"/>
            <w:spacing w:val="-4"/>
            <w:sz w:val="24"/>
            <w:szCs w:val="24"/>
            <w:rPrChange w:id="4272" w:author="Worrell, Tyrone C CIV USARMY HQDA ASA ALT (USA)" w:date="2024-09-24T06:42:00Z">
              <w:rPr>
                <w:spacing w:val="-4"/>
                <w:sz w:val="24"/>
              </w:rPr>
            </w:rPrChange>
          </w:rPr>
          <w:delText xml:space="preserve"> </w:delText>
        </w:r>
        <w:r w:rsidRPr="00D25EE3" w:rsidDel="006008D4">
          <w:rPr>
            <w:rFonts w:ascii="Arial" w:hAnsi="Arial" w:cs="Arial"/>
            <w:sz w:val="24"/>
            <w:szCs w:val="24"/>
            <w:rPrChange w:id="4273" w:author="Worrell, Tyrone C CIV USARMY HQDA ASA ALT (USA)" w:date="2024-09-24T06:42:00Z">
              <w:rPr>
                <w:sz w:val="24"/>
              </w:rPr>
            </w:rPrChange>
          </w:rPr>
          <w:delText>written</w:delText>
        </w:r>
        <w:r w:rsidRPr="00D25EE3" w:rsidDel="006008D4">
          <w:rPr>
            <w:rFonts w:ascii="Arial" w:hAnsi="Arial" w:cs="Arial"/>
            <w:spacing w:val="-4"/>
            <w:sz w:val="24"/>
            <w:szCs w:val="24"/>
            <w:rPrChange w:id="4274" w:author="Worrell, Tyrone C CIV USARMY HQDA ASA ALT (USA)" w:date="2024-09-24T06:42:00Z">
              <w:rPr>
                <w:spacing w:val="-4"/>
                <w:sz w:val="24"/>
              </w:rPr>
            </w:rPrChange>
          </w:rPr>
          <w:delText xml:space="preserve"> </w:delText>
        </w:r>
        <w:r w:rsidRPr="00D25EE3" w:rsidDel="006008D4">
          <w:rPr>
            <w:rFonts w:ascii="Arial" w:hAnsi="Arial" w:cs="Arial"/>
            <w:sz w:val="24"/>
            <w:szCs w:val="24"/>
            <w:rPrChange w:id="4275" w:author="Worrell, Tyrone C CIV USARMY HQDA ASA ALT (USA)" w:date="2024-09-24T06:42:00Z">
              <w:rPr>
                <w:sz w:val="24"/>
              </w:rPr>
            </w:rPrChange>
          </w:rPr>
          <w:delText>Acquisition</w:delText>
        </w:r>
        <w:r w:rsidRPr="00D25EE3" w:rsidDel="006008D4">
          <w:rPr>
            <w:rFonts w:ascii="Arial" w:hAnsi="Arial" w:cs="Arial"/>
            <w:spacing w:val="-4"/>
            <w:sz w:val="24"/>
            <w:szCs w:val="24"/>
            <w:rPrChange w:id="4276" w:author="Worrell, Tyrone C CIV USARMY HQDA ASA ALT (USA)" w:date="2024-09-24T06:42:00Z">
              <w:rPr>
                <w:spacing w:val="-4"/>
                <w:sz w:val="24"/>
              </w:rPr>
            </w:rPrChange>
          </w:rPr>
          <w:delText xml:space="preserve"> </w:delText>
        </w:r>
        <w:r w:rsidRPr="00D25EE3" w:rsidDel="006008D4">
          <w:rPr>
            <w:rFonts w:ascii="Arial" w:hAnsi="Arial" w:cs="Arial"/>
            <w:sz w:val="24"/>
            <w:szCs w:val="24"/>
            <w:rPrChange w:id="4277" w:author="Worrell, Tyrone C CIV USARMY HQDA ASA ALT (USA)" w:date="2024-09-24T06:42:00Z">
              <w:rPr>
                <w:sz w:val="24"/>
              </w:rPr>
            </w:rPrChange>
          </w:rPr>
          <w:delText>Plan</w:delText>
        </w:r>
        <w:r w:rsidRPr="00D25EE3" w:rsidDel="006008D4">
          <w:rPr>
            <w:rFonts w:ascii="Arial" w:hAnsi="Arial" w:cs="Arial"/>
            <w:spacing w:val="-4"/>
            <w:sz w:val="24"/>
            <w:szCs w:val="24"/>
            <w:rPrChange w:id="4278" w:author="Worrell, Tyrone C CIV USARMY HQDA ASA ALT (USA)" w:date="2024-09-24T06:42:00Z">
              <w:rPr>
                <w:spacing w:val="-4"/>
                <w:sz w:val="24"/>
              </w:rPr>
            </w:rPrChange>
          </w:rPr>
          <w:delText xml:space="preserve"> </w:delText>
        </w:r>
        <w:r w:rsidRPr="00D25EE3" w:rsidDel="006008D4">
          <w:rPr>
            <w:rFonts w:ascii="Arial" w:hAnsi="Arial" w:cs="Arial"/>
            <w:sz w:val="24"/>
            <w:szCs w:val="24"/>
            <w:rPrChange w:id="4279" w:author="Worrell, Tyrone C CIV USARMY HQDA ASA ALT (USA)" w:date="2024-09-24T06:42:00Z">
              <w:rPr>
                <w:sz w:val="24"/>
              </w:rPr>
            </w:rPrChange>
          </w:rPr>
          <w:delText>or</w:delText>
        </w:r>
        <w:r w:rsidRPr="00D25EE3" w:rsidDel="006008D4">
          <w:rPr>
            <w:rFonts w:ascii="Arial" w:hAnsi="Arial" w:cs="Arial"/>
            <w:spacing w:val="-4"/>
            <w:sz w:val="24"/>
            <w:szCs w:val="24"/>
            <w:rPrChange w:id="4280" w:author="Worrell, Tyrone C CIV USARMY HQDA ASA ALT (USA)" w:date="2024-09-24T06:42:00Z">
              <w:rPr>
                <w:spacing w:val="-4"/>
                <w:sz w:val="24"/>
              </w:rPr>
            </w:rPrChange>
          </w:rPr>
          <w:delText xml:space="preserve"> </w:delText>
        </w:r>
        <w:r w:rsidRPr="00D25EE3" w:rsidDel="006008D4">
          <w:rPr>
            <w:rFonts w:ascii="Arial" w:hAnsi="Arial" w:cs="Arial"/>
            <w:sz w:val="24"/>
            <w:szCs w:val="24"/>
            <w:rPrChange w:id="4281" w:author="Worrell, Tyrone C CIV USARMY HQDA ASA ALT (USA)" w:date="2024-09-24T06:42:00Z">
              <w:rPr>
                <w:sz w:val="24"/>
              </w:rPr>
            </w:rPrChange>
          </w:rPr>
          <w:delText>Services</w:delText>
        </w:r>
        <w:r w:rsidRPr="00D25EE3" w:rsidDel="006008D4">
          <w:rPr>
            <w:rFonts w:ascii="Arial" w:hAnsi="Arial" w:cs="Arial"/>
            <w:spacing w:val="-4"/>
            <w:sz w:val="24"/>
            <w:szCs w:val="24"/>
            <w:rPrChange w:id="4282" w:author="Worrell, Tyrone C CIV USARMY HQDA ASA ALT (USA)" w:date="2024-09-24T06:42:00Z">
              <w:rPr>
                <w:spacing w:val="-4"/>
                <w:sz w:val="24"/>
              </w:rPr>
            </w:rPrChange>
          </w:rPr>
          <w:delText xml:space="preserve"> </w:delText>
        </w:r>
        <w:r w:rsidRPr="00D25EE3" w:rsidDel="006008D4">
          <w:rPr>
            <w:rFonts w:ascii="Arial" w:hAnsi="Arial" w:cs="Arial"/>
            <w:sz w:val="24"/>
            <w:szCs w:val="24"/>
            <w:rPrChange w:id="4283" w:author="Worrell, Tyrone C CIV USARMY HQDA ASA ALT (USA)" w:date="2024-09-24T06:42:00Z">
              <w:rPr>
                <w:sz w:val="24"/>
              </w:rPr>
            </w:rPrChange>
          </w:rPr>
          <w:delText>Acquisition</w:delText>
        </w:r>
        <w:r w:rsidRPr="00D25EE3" w:rsidDel="006008D4">
          <w:rPr>
            <w:rFonts w:ascii="Arial" w:hAnsi="Arial" w:cs="Arial"/>
            <w:spacing w:val="-4"/>
            <w:sz w:val="24"/>
            <w:szCs w:val="24"/>
            <w:rPrChange w:id="4284" w:author="Worrell, Tyrone C CIV USARMY HQDA ASA ALT (USA)" w:date="2024-09-24T06:42:00Z">
              <w:rPr>
                <w:spacing w:val="-4"/>
                <w:sz w:val="24"/>
              </w:rPr>
            </w:rPrChange>
          </w:rPr>
          <w:delText xml:space="preserve"> </w:delText>
        </w:r>
        <w:r w:rsidRPr="00D25EE3" w:rsidDel="006008D4">
          <w:rPr>
            <w:rFonts w:ascii="Arial" w:hAnsi="Arial" w:cs="Arial"/>
            <w:sz w:val="24"/>
            <w:szCs w:val="24"/>
            <w:rPrChange w:id="4285" w:author="Worrell, Tyrone C CIV USARMY HQDA ASA ALT (USA)" w:date="2024-09-24T06:42:00Z">
              <w:rPr>
                <w:sz w:val="24"/>
              </w:rPr>
            </w:rPrChange>
          </w:rPr>
          <w:delText>Strategy</w:delText>
        </w:r>
        <w:r w:rsidRPr="00D25EE3" w:rsidDel="006008D4">
          <w:rPr>
            <w:rFonts w:ascii="Arial" w:hAnsi="Arial" w:cs="Arial"/>
            <w:spacing w:val="-4"/>
            <w:sz w:val="24"/>
            <w:szCs w:val="24"/>
            <w:rPrChange w:id="4286" w:author="Worrell, Tyrone C CIV USARMY HQDA ASA ALT (USA)" w:date="2024-09-24T06:42:00Z">
              <w:rPr>
                <w:spacing w:val="-4"/>
                <w:sz w:val="24"/>
              </w:rPr>
            </w:rPrChange>
          </w:rPr>
          <w:delText xml:space="preserve"> </w:delText>
        </w:r>
        <w:r w:rsidRPr="00D25EE3" w:rsidDel="006008D4">
          <w:rPr>
            <w:rFonts w:ascii="Arial" w:hAnsi="Arial" w:cs="Arial"/>
            <w:sz w:val="24"/>
            <w:szCs w:val="24"/>
            <w:rPrChange w:id="4287" w:author="Worrell, Tyrone C CIV USARMY HQDA ASA ALT (USA)" w:date="2024-09-24T06:42:00Z">
              <w:rPr>
                <w:sz w:val="24"/>
              </w:rPr>
            </w:rPrChange>
          </w:rPr>
          <w:delText>adequately</w:delText>
        </w:r>
        <w:r w:rsidRPr="00D25EE3" w:rsidDel="006008D4">
          <w:rPr>
            <w:rFonts w:ascii="Arial" w:hAnsi="Arial" w:cs="Arial"/>
            <w:spacing w:val="-4"/>
            <w:sz w:val="24"/>
            <w:szCs w:val="24"/>
            <w:rPrChange w:id="4288" w:author="Worrell, Tyrone C CIV USARMY HQDA ASA ALT (USA)" w:date="2024-09-24T06:42:00Z">
              <w:rPr>
                <w:spacing w:val="-4"/>
                <w:sz w:val="24"/>
              </w:rPr>
            </w:rPrChange>
          </w:rPr>
          <w:delText xml:space="preserve"> </w:delText>
        </w:r>
        <w:r w:rsidRPr="00D25EE3" w:rsidDel="006008D4">
          <w:rPr>
            <w:rFonts w:ascii="Arial" w:hAnsi="Arial" w:cs="Arial"/>
            <w:sz w:val="24"/>
            <w:szCs w:val="24"/>
            <w:rPrChange w:id="4289" w:author="Worrell, Tyrone C CIV USARMY HQDA ASA ALT (USA)" w:date="2024-09-24T06:42:00Z">
              <w:rPr>
                <w:sz w:val="24"/>
              </w:rPr>
            </w:rPrChange>
          </w:rPr>
          <w:delText>demonstrates</w:delText>
        </w:r>
        <w:r w:rsidRPr="00D25EE3" w:rsidDel="006008D4">
          <w:rPr>
            <w:rFonts w:ascii="Arial" w:hAnsi="Arial" w:cs="Arial"/>
            <w:spacing w:val="-5"/>
            <w:sz w:val="24"/>
            <w:szCs w:val="24"/>
            <w:rPrChange w:id="4290" w:author="Worrell, Tyrone C CIV USARMY HQDA ASA ALT (USA)" w:date="2024-09-24T06:42:00Z">
              <w:rPr>
                <w:spacing w:val="-5"/>
                <w:sz w:val="24"/>
              </w:rPr>
            </w:rPrChange>
          </w:rPr>
          <w:delText xml:space="preserve"> </w:delText>
        </w:r>
        <w:r w:rsidRPr="00D25EE3" w:rsidDel="006008D4">
          <w:rPr>
            <w:rFonts w:ascii="Arial" w:hAnsi="Arial" w:cs="Arial"/>
            <w:sz w:val="24"/>
            <w:szCs w:val="24"/>
            <w:rPrChange w:id="4291" w:author="Worrell, Tyrone C CIV USARMY HQDA ASA ALT (USA)" w:date="2024-09-24T06:42:00Z">
              <w:rPr>
                <w:sz w:val="24"/>
              </w:rPr>
            </w:rPrChange>
          </w:rPr>
          <w:delText>that the acquisition team achieved the policy goals established in FAR 7.102 and, when required, addresses the requirements established in AFARS 5137.5 for the Acquisition of Services.</w:delText>
        </w:r>
      </w:del>
    </w:p>
    <w:p w14:paraId="229E7B58" w14:textId="1B3A7670" w:rsidR="0060199D" w:rsidRPr="00D25EE3" w:rsidDel="006008D4" w:rsidRDefault="000333D6">
      <w:pPr>
        <w:pStyle w:val="BodyText"/>
        <w:spacing w:before="199"/>
        <w:ind w:left="120"/>
        <w:rPr>
          <w:del w:id="4292" w:author="Worrell, Tyrone C CIV USARMY HQDA ASA ALT (USA)" w:date="2024-09-23T07:39:00Z"/>
          <w:rFonts w:ascii="Arial" w:hAnsi="Arial" w:cs="Arial"/>
          <w:rPrChange w:id="4293" w:author="Worrell, Tyrone C CIV USARMY HQDA ASA ALT (USA)" w:date="2024-09-24T06:42:00Z">
            <w:rPr>
              <w:del w:id="4294" w:author="Worrell, Tyrone C CIV USARMY HQDA ASA ALT (USA)" w:date="2024-09-23T07:39:00Z"/>
            </w:rPr>
          </w:rPrChange>
        </w:rPr>
      </w:pPr>
      <w:del w:id="4295" w:author="Worrell, Tyrone C CIV USARMY HQDA ASA ALT (USA)" w:date="2024-09-23T07:39:00Z">
        <w:r w:rsidRPr="00D25EE3" w:rsidDel="006008D4">
          <w:rPr>
            <w:rFonts w:ascii="Arial" w:hAnsi="Arial" w:cs="Arial"/>
            <w:rPrChange w:id="4296" w:author="Worrell, Tyrone C CIV USARMY HQDA ASA ALT (USA)" w:date="2024-09-24T06:42:00Z">
              <w:rPr/>
            </w:rPrChange>
          </w:rPr>
          <w:delText>[Strategic</w:delText>
        </w:r>
        <w:r w:rsidRPr="00D25EE3" w:rsidDel="006008D4">
          <w:rPr>
            <w:rFonts w:ascii="Arial" w:hAnsi="Arial" w:cs="Arial"/>
            <w:spacing w:val="-4"/>
            <w:rPrChange w:id="4297" w:author="Worrell, Tyrone C CIV USARMY HQDA ASA ALT (USA)" w:date="2024-09-24T06:42:00Z">
              <w:rPr>
                <w:spacing w:val="-4"/>
              </w:rPr>
            </w:rPrChange>
          </w:rPr>
          <w:delText xml:space="preserve"> </w:delText>
        </w:r>
        <w:r w:rsidRPr="00D25EE3" w:rsidDel="006008D4">
          <w:rPr>
            <w:rFonts w:ascii="Arial" w:hAnsi="Arial" w:cs="Arial"/>
            <w:rPrChange w:id="4298" w:author="Worrell, Tyrone C CIV USARMY HQDA ASA ALT (USA)" w:date="2024-09-24T06:42:00Z">
              <w:rPr/>
            </w:rPrChange>
          </w:rPr>
          <w:delText>Controls:</w:delText>
        </w:r>
        <w:r w:rsidRPr="00D25EE3" w:rsidDel="006008D4">
          <w:rPr>
            <w:rFonts w:ascii="Arial" w:hAnsi="Arial" w:cs="Arial"/>
            <w:spacing w:val="-2"/>
            <w:rPrChange w:id="4299" w:author="Worrell, Tyrone C CIV USARMY HQDA ASA ALT (USA)" w:date="2024-09-24T06:42:00Z">
              <w:rPr>
                <w:spacing w:val="-2"/>
              </w:rPr>
            </w:rPrChange>
          </w:rPr>
          <w:delText xml:space="preserve"> </w:delText>
        </w:r>
        <w:r w:rsidRPr="00D25EE3" w:rsidDel="006008D4">
          <w:rPr>
            <w:rFonts w:ascii="Arial" w:hAnsi="Arial" w:cs="Arial"/>
            <w:rPrChange w:id="4300" w:author="Worrell, Tyrone C CIV USARMY HQDA ASA ALT (USA)" w:date="2024-09-24T06:42:00Z">
              <w:rPr/>
            </w:rPrChange>
          </w:rPr>
          <w:delText>FAR</w:delText>
        </w:r>
        <w:r w:rsidRPr="00D25EE3" w:rsidDel="006008D4">
          <w:rPr>
            <w:rFonts w:ascii="Arial" w:hAnsi="Arial" w:cs="Arial"/>
            <w:spacing w:val="-2"/>
            <w:rPrChange w:id="4301" w:author="Worrell, Tyrone C CIV USARMY HQDA ASA ALT (USA)" w:date="2024-09-24T06:42:00Z">
              <w:rPr>
                <w:spacing w:val="-2"/>
              </w:rPr>
            </w:rPrChange>
          </w:rPr>
          <w:delText xml:space="preserve"> </w:delText>
        </w:r>
        <w:r w:rsidRPr="00D25EE3" w:rsidDel="006008D4">
          <w:rPr>
            <w:rFonts w:ascii="Arial" w:hAnsi="Arial" w:cs="Arial"/>
            <w:rPrChange w:id="4302" w:author="Worrell, Tyrone C CIV USARMY HQDA ASA ALT (USA)" w:date="2024-09-24T06:42:00Z">
              <w:rPr/>
            </w:rPrChange>
          </w:rPr>
          <w:delText>7.102</w:delText>
        </w:r>
        <w:r w:rsidRPr="00D25EE3" w:rsidDel="006008D4">
          <w:rPr>
            <w:rFonts w:ascii="Arial" w:hAnsi="Arial" w:cs="Arial"/>
            <w:spacing w:val="-2"/>
            <w:rPrChange w:id="4303" w:author="Worrell, Tyrone C CIV USARMY HQDA ASA ALT (USA)" w:date="2024-09-24T06:42:00Z">
              <w:rPr>
                <w:spacing w:val="-2"/>
              </w:rPr>
            </w:rPrChange>
          </w:rPr>
          <w:delText xml:space="preserve"> </w:delText>
        </w:r>
        <w:r w:rsidRPr="00D25EE3" w:rsidDel="006008D4">
          <w:rPr>
            <w:rFonts w:ascii="Arial" w:hAnsi="Arial" w:cs="Arial"/>
            <w:rPrChange w:id="4304" w:author="Worrell, Tyrone C CIV USARMY HQDA ASA ALT (USA)" w:date="2024-09-24T06:42:00Z">
              <w:rPr/>
            </w:rPrChange>
          </w:rPr>
          <w:delText>and</w:delText>
        </w:r>
        <w:r w:rsidRPr="00D25EE3" w:rsidDel="006008D4">
          <w:rPr>
            <w:rFonts w:ascii="Arial" w:hAnsi="Arial" w:cs="Arial"/>
            <w:spacing w:val="-2"/>
            <w:rPrChange w:id="4305" w:author="Worrell, Tyrone C CIV USARMY HQDA ASA ALT (USA)" w:date="2024-09-24T06:42:00Z">
              <w:rPr>
                <w:spacing w:val="-2"/>
              </w:rPr>
            </w:rPrChange>
          </w:rPr>
          <w:delText xml:space="preserve"> </w:delText>
        </w:r>
        <w:r w:rsidRPr="00D25EE3" w:rsidDel="006008D4">
          <w:rPr>
            <w:rFonts w:ascii="Arial" w:hAnsi="Arial" w:cs="Arial"/>
            <w:rPrChange w:id="4306" w:author="Worrell, Tyrone C CIV USARMY HQDA ASA ALT (USA)" w:date="2024-09-24T06:42:00Z">
              <w:rPr/>
            </w:rPrChange>
          </w:rPr>
          <w:delText>AFARS</w:delText>
        </w:r>
        <w:r w:rsidRPr="00D25EE3" w:rsidDel="006008D4">
          <w:rPr>
            <w:rFonts w:ascii="Arial" w:hAnsi="Arial" w:cs="Arial"/>
            <w:spacing w:val="-2"/>
            <w:rPrChange w:id="4307" w:author="Worrell, Tyrone C CIV USARMY HQDA ASA ALT (USA)" w:date="2024-09-24T06:42:00Z">
              <w:rPr>
                <w:spacing w:val="-2"/>
              </w:rPr>
            </w:rPrChange>
          </w:rPr>
          <w:delText xml:space="preserve"> 5137.5</w:delText>
        </w:r>
      </w:del>
    </w:p>
    <w:p w14:paraId="229E7B59" w14:textId="05AD5DDC" w:rsidR="0060199D" w:rsidRPr="00D25EE3" w:rsidDel="006008D4" w:rsidRDefault="000333D6">
      <w:pPr>
        <w:pStyle w:val="BodyText"/>
        <w:spacing w:before="1"/>
        <w:ind w:left="120" w:right="231"/>
        <w:rPr>
          <w:del w:id="4308" w:author="Worrell, Tyrone C CIV USARMY HQDA ASA ALT (USA)" w:date="2024-09-23T07:39:00Z"/>
          <w:rFonts w:ascii="Arial" w:hAnsi="Arial" w:cs="Arial"/>
          <w:rPrChange w:id="4309" w:author="Worrell, Tyrone C CIV USARMY HQDA ASA ALT (USA)" w:date="2024-09-24T06:42:00Z">
            <w:rPr>
              <w:del w:id="4310" w:author="Worrell, Tyrone C CIV USARMY HQDA ASA ALT (USA)" w:date="2024-09-23T07:39:00Z"/>
            </w:rPr>
          </w:rPrChange>
        </w:rPr>
      </w:pPr>
      <w:del w:id="4311" w:author="Worrell, Tyrone C CIV USARMY HQDA ASA ALT (USA)" w:date="2024-09-23T07:39:00Z">
        <w:r w:rsidRPr="00D25EE3" w:rsidDel="006008D4">
          <w:rPr>
            <w:rFonts w:ascii="Arial" w:hAnsi="Arial" w:cs="Arial"/>
            <w:rPrChange w:id="4312" w:author="Worrell, Tyrone C CIV USARMY HQDA ASA ALT (USA)" w:date="2024-09-24T06:42:00Z">
              <w:rPr/>
            </w:rPrChange>
          </w:rPr>
          <w:delText>Suggested</w:delText>
        </w:r>
        <w:r w:rsidRPr="00D25EE3" w:rsidDel="006008D4">
          <w:rPr>
            <w:rFonts w:ascii="Arial" w:hAnsi="Arial" w:cs="Arial"/>
            <w:spacing w:val="-3"/>
            <w:rPrChange w:id="4313" w:author="Worrell, Tyrone C CIV USARMY HQDA ASA ALT (USA)" w:date="2024-09-24T06:42:00Z">
              <w:rPr>
                <w:spacing w:val="-3"/>
              </w:rPr>
            </w:rPrChange>
          </w:rPr>
          <w:delText xml:space="preserve"> </w:delText>
        </w:r>
        <w:r w:rsidRPr="00D25EE3" w:rsidDel="006008D4">
          <w:rPr>
            <w:rFonts w:ascii="Arial" w:hAnsi="Arial" w:cs="Arial"/>
            <w:rPrChange w:id="4314" w:author="Worrell, Tyrone C CIV USARMY HQDA ASA ALT (USA)" w:date="2024-09-24T06:42:00Z">
              <w:rPr/>
            </w:rPrChange>
          </w:rPr>
          <w:delText>Population:</w:delText>
        </w:r>
        <w:r w:rsidRPr="00D25EE3" w:rsidDel="006008D4">
          <w:rPr>
            <w:rFonts w:ascii="Arial" w:hAnsi="Arial" w:cs="Arial"/>
            <w:spacing w:val="40"/>
            <w:rPrChange w:id="4315" w:author="Worrell, Tyrone C CIV USARMY HQDA ASA ALT (USA)" w:date="2024-09-24T06:42:00Z">
              <w:rPr>
                <w:spacing w:val="40"/>
              </w:rPr>
            </w:rPrChange>
          </w:rPr>
          <w:delText xml:space="preserve"> </w:delText>
        </w:r>
        <w:r w:rsidRPr="00D25EE3" w:rsidDel="006008D4">
          <w:rPr>
            <w:rFonts w:ascii="Arial" w:hAnsi="Arial" w:cs="Arial"/>
            <w:rPrChange w:id="4316" w:author="Worrell, Tyrone C CIV USARMY HQDA ASA ALT (USA)" w:date="2024-09-24T06:42:00Z">
              <w:rPr/>
            </w:rPrChange>
          </w:rPr>
          <w:delText>Contract</w:delText>
        </w:r>
        <w:r w:rsidRPr="00D25EE3" w:rsidDel="006008D4">
          <w:rPr>
            <w:rFonts w:ascii="Arial" w:hAnsi="Arial" w:cs="Arial"/>
            <w:spacing w:val="-3"/>
            <w:rPrChange w:id="4317" w:author="Worrell, Tyrone C CIV USARMY HQDA ASA ALT (USA)" w:date="2024-09-24T06:42:00Z">
              <w:rPr>
                <w:spacing w:val="-3"/>
              </w:rPr>
            </w:rPrChange>
          </w:rPr>
          <w:delText xml:space="preserve"> </w:delText>
        </w:r>
        <w:r w:rsidRPr="00D25EE3" w:rsidDel="006008D4">
          <w:rPr>
            <w:rFonts w:ascii="Arial" w:hAnsi="Arial" w:cs="Arial"/>
            <w:rPrChange w:id="4318" w:author="Worrell, Tyrone C CIV USARMY HQDA ASA ALT (USA)" w:date="2024-09-24T06:42:00Z">
              <w:rPr/>
            </w:rPrChange>
          </w:rPr>
          <w:delText>Awards</w:delText>
        </w:r>
        <w:r w:rsidRPr="00D25EE3" w:rsidDel="006008D4">
          <w:rPr>
            <w:rFonts w:ascii="Arial" w:hAnsi="Arial" w:cs="Arial"/>
            <w:spacing w:val="-3"/>
            <w:rPrChange w:id="4319" w:author="Worrell, Tyrone C CIV USARMY HQDA ASA ALT (USA)" w:date="2024-09-24T06:42:00Z">
              <w:rPr>
                <w:spacing w:val="-3"/>
              </w:rPr>
            </w:rPrChange>
          </w:rPr>
          <w:delText xml:space="preserve"> </w:delText>
        </w:r>
        <w:r w:rsidRPr="00D25EE3" w:rsidDel="006008D4">
          <w:rPr>
            <w:rFonts w:ascii="Arial" w:hAnsi="Arial" w:cs="Arial"/>
            <w:rPrChange w:id="4320" w:author="Worrell, Tyrone C CIV USARMY HQDA ASA ALT (USA)" w:date="2024-09-24T06:42:00Z">
              <w:rPr/>
            </w:rPrChange>
          </w:rPr>
          <w:delText>for</w:delText>
        </w:r>
        <w:r w:rsidRPr="00D25EE3" w:rsidDel="006008D4">
          <w:rPr>
            <w:rFonts w:ascii="Arial" w:hAnsi="Arial" w:cs="Arial"/>
            <w:spacing w:val="-3"/>
            <w:rPrChange w:id="4321" w:author="Worrell, Tyrone C CIV USARMY HQDA ASA ALT (USA)" w:date="2024-09-24T06:42:00Z">
              <w:rPr>
                <w:spacing w:val="-3"/>
              </w:rPr>
            </w:rPrChange>
          </w:rPr>
          <w:delText xml:space="preserve"> </w:delText>
        </w:r>
        <w:r w:rsidRPr="00D25EE3" w:rsidDel="006008D4">
          <w:rPr>
            <w:rFonts w:ascii="Arial" w:hAnsi="Arial" w:cs="Arial"/>
            <w:rPrChange w:id="4322" w:author="Worrell, Tyrone C CIV USARMY HQDA ASA ALT (USA)" w:date="2024-09-24T06:42:00Z">
              <w:rPr/>
            </w:rPrChange>
          </w:rPr>
          <w:delText>supplies</w:delText>
        </w:r>
        <w:r w:rsidRPr="00D25EE3" w:rsidDel="006008D4">
          <w:rPr>
            <w:rFonts w:ascii="Arial" w:hAnsi="Arial" w:cs="Arial"/>
            <w:spacing w:val="-4"/>
            <w:rPrChange w:id="4323" w:author="Worrell, Tyrone C CIV USARMY HQDA ASA ALT (USA)" w:date="2024-09-24T06:42:00Z">
              <w:rPr>
                <w:spacing w:val="-4"/>
              </w:rPr>
            </w:rPrChange>
          </w:rPr>
          <w:delText xml:space="preserve"> </w:delText>
        </w:r>
        <w:r w:rsidRPr="00D25EE3" w:rsidDel="006008D4">
          <w:rPr>
            <w:rFonts w:ascii="Arial" w:hAnsi="Arial" w:cs="Arial"/>
            <w:rPrChange w:id="4324" w:author="Worrell, Tyrone C CIV USARMY HQDA ASA ALT (USA)" w:date="2024-09-24T06:42:00Z">
              <w:rPr/>
            </w:rPrChange>
          </w:rPr>
          <w:delText>and</w:delText>
        </w:r>
        <w:r w:rsidRPr="00D25EE3" w:rsidDel="006008D4">
          <w:rPr>
            <w:rFonts w:ascii="Arial" w:hAnsi="Arial" w:cs="Arial"/>
            <w:spacing w:val="-3"/>
            <w:rPrChange w:id="4325" w:author="Worrell, Tyrone C CIV USARMY HQDA ASA ALT (USA)" w:date="2024-09-24T06:42:00Z">
              <w:rPr>
                <w:spacing w:val="-3"/>
              </w:rPr>
            </w:rPrChange>
          </w:rPr>
          <w:delText xml:space="preserve"> </w:delText>
        </w:r>
        <w:r w:rsidRPr="00D25EE3" w:rsidDel="006008D4">
          <w:rPr>
            <w:rFonts w:ascii="Arial" w:hAnsi="Arial" w:cs="Arial"/>
            <w:rPrChange w:id="4326" w:author="Worrell, Tyrone C CIV USARMY HQDA ASA ALT (USA)" w:date="2024-09-24T06:42:00Z">
              <w:rPr/>
            </w:rPrChange>
          </w:rPr>
          <w:delText>services</w:delText>
        </w:r>
        <w:r w:rsidRPr="00D25EE3" w:rsidDel="006008D4">
          <w:rPr>
            <w:rFonts w:ascii="Arial" w:hAnsi="Arial" w:cs="Arial"/>
            <w:spacing w:val="-3"/>
            <w:rPrChange w:id="4327" w:author="Worrell, Tyrone C CIV USARMY HQDA ASA ALT (USA)" w:date="2024-09-24T06:42:00Z">
              <w:rPr>
                <w:spacing w:val="-3"/>
              </w:rPr>
            </w:rPrChange>
          </w:rPr>
          <w:delText xml:space="preserve"> </w:delText>
        </w:r>
        <w:r w:rsidRPr="00D25EE3" w:rsidDel="006008D4">
          <w:rPr>
            <w:rFonts w:ascii="Arial" w:hAnsi="Arial" w:cs="Arial"/>
            <w:rPrChange w:id="4328" w:author="Worrell, Tyrone C CIV USARMY HQDA ASA ALT (USA)" w:date="2024-09-24T06:42:00Z">
              <w:rPr/>
            </w:rPrChange>
          </w:rPr>
          <w:delText>with</w:delText>
        </w:r>
        <w:r w:rsidRPr="00D25EE3" w:rsidDel="006008D4">
          <w:rPr>
            <w:rFonts w:ascii="Arial" w:hAnsi="Arial" w:cs="Arial"/>
            <w:spacing w:val="-5"/>
            <w:rPrChange w:id="4329" w:author="Worrell, Tyrone C CIV USARMY HQDA ASA ALT (USA)" w:date="2024-09-24T06:42:00Z">
              <w:rPr>
                <w:spacing w:val="-5"/>
              </w:rPr>
            </w:rPrChange>
          </w:rPr>
          <w:delText xml:space="preserve"> </w:delText>
        </w:r>
        <w:r w:rsidRPr="00D25EE3" w:rsidDel="006008D4">
          <w:rPr>
            <w:rFonts w:ascii="Arial" w:hAnsi="Arial" w:cs="Arial"/>
            <w:rPrChange w:id="4330" w:author="Worrell, Tyrone C CIV USARMY HQDA ASA ALT (USA)" w:date="2024-09-24T06:42:00Z">
              <w:rPr/>
            </w:rPrChange>
          </w:rPr>
          <w:delText>a</w:delText>
        </w:r>
        <w:r w:rsidRPr="00D25EE3" w:rsidDel="006008D4">
          <w:rPr>
            <w:rFonts w:ascii="Arial" w:hAnsi="Arial" w:cs="Arial"/>
            <w:spacing w:val="-3"/>
            <w:rPrChange w:id="4331" w:author="Worrell, Tyrone C CIV USARMY HQDA ASA ALT (USA)" w:date="2024-09-24T06:42:00Z">
              <w:rPr>
                <w:spacing w:val="-3"/>
              </w:rPr>
            </w:rPrChange>
          </w:rPr>
          <w:delText xml:space="preserve"> </w:delText>
        </w:r>
        <w:r w:rsidRPr="00D25EE3" w:rsidDel="006008D4">
          <w:rPr>
            <w:rFonts w:ascii="Arial" w:hAnsi="Arial" w:cs="Arial"/>
            <w:rPrChange w:id="4332" w:author="Worrell, Tyrone C CIV USARMY HQDA ASA ALT (USA)" w:date="2024-09-24T06:42:00Z">
              <w:rPr/>
            </w:rPrChange>
          </w:rPr>
          <w:delText>value</w:delText>
        </w:r>
        <w:r w:rsidRPr="00D25EE3" w:rsidDel="006008D4">
          <w:rPr>
            <w:rFonts w:ascii="Arial" w:hAnsi="Arial" w:cs="Arial"/>
            <w:spacing w:val="-3"/>
            <w:rPrChange w:id="4333" w:author="Worrell, Tyrone C CIV USARMY HQDA ASA ALT (USA)" w:date="2024-09-24T06:42:00Z">
              <w:rPr>
                <w:spacing w:val="-3"/>
              </w:rPr>
            </w:rPrChange>
          </w:rPr>
          <w:delText xml:space="preserve"> </w:delText>
        </w:r>
        <w:r w:rsidRPr="00D25EE3" w:rsidDel="006008D4">
          <w:rPr>
            <w:rFonts w:ascii="Arial" w:hAnsi="Arial" w:cs="Arial"/>
            <w:rPrChange w:id="4334" w:author="Worrell, Tyrone C CIV USARMY HQDA ASA ALT (USA)" w:date="2024-09-24T06:42:00Z">
              <w:rPr/>
            </w:rPrChange>
          </w:rPr>
          <w:delText>exceeding</w:delText>
        </w:r>
        <w:r w:rsidRPr="00D25EE3" w:rsidDel="006008D4">
          <w:rPr>
            <w:rFonts w:ascii="Arial" w:hAnsi="Arial" w:cs="Arial"/>
            <w:spacing w:val="-3"/>
            <w:rPrChange w:id="4335" w:author="Worrell, Tyrone C CIV USARMY HQDA ASA ALT (USA)" w:date="2024-09-24T06:42:00Z">
              <w:rPr>
                <w:spacing w:val="-3"/>
              </w:rPr>
            </w:rPrChange>
          </w:rPr>
          <w:delText xml:space="preserve"> </w:delText>
        </w:r>
        <w:r w:rsidRPr="00D25EE3" w:rsidDel="006008D4">
          <w:rPr>
            <w:rFonts w:ascii="Arial" w:hAnsi="Arial" w:cs="Arial"/>
            <w:rPrChange w:id="4336" w:author="Worrell, Tyrone C CIV USARMY HQDA ASA ALT (USA)" w:date="2024-09-24T06:42:00Z">
              <w:rPr/>
            </w:rPrChange>
          </w:rPr>
          <w:delText>the threshold at DFARS 207.102(d)(i), and contract awards for services exceeding the SAT (excluding previously peer-reviewed actions)]</w:delText>
        </w:r>
      </w:del>
    </w:p>
    <w:p w14:paraId="229E7B5A" w14:textId="66F675AB" w:rsidR="0060199D" w:rsidRPr="00D25EE3" w:rsidDel="006008D4" w:rsidRDefault="0060199D">
      <w:pPr>
        <w:pStyle w:val="BodyText"/>
        <w:spacing w:before="3"/>
        <w:rPr>
          <w:del w:id="4337" w:author="Worrell, Tyrone C CIV USARMY HQDA ASA ALT (USA)" w:date="2024-09-23T07:39:00Z"/>
          <w:rFonts w:ascii="Arial" w:hAnsi="Arial" w:cs="Arial"/>
          <w:rPrChange w:id="4338" w:author="Worrell, Tyrone C CIV USARMY HQDA ASA ALT (USA)" w:date="2024-09-24T06:42:00Z">
            <w:rPr>
              <w:del w:id="4339" w:author="Worrell, Tyrone C CIV USARMY HQDA ASA ALT (USA)" w:date="2024-09-23T07:39:00Z"/>
              <w:sz w:val="18"/>
            </w:rPr>
          </w:rPrChange>
        </w:rPr>
      </w:pPr>
    </w:p>
    <w:tbl>
      <w:tblPr>
        <w:tblW w:w="0" w:type="auto"/>
        <w:tblInd w:w="437" w:type="dxa"/>
        <w:tblLayout w:type="fixed"/>
        <w:tblCellMar>
          <w:left w:w="0" w:type="dxa"/>
          <w:right w:w="0" w:type="dxa"/>
        </w:tblCellMar>
        <w:tblLook w:val="01E0" w:firstRow="1" w:lastRow="1" w:firstColumn="1" w:lastColumn="1" w:noHBand="0" w:noVBand="0"/>
      </w:tblPr>
      <w:tblGrid>
        <w:gridCol w:w="2407"/>
        <w:gridCol w:w="1830"/>
        <w:gridCol w:w="3670"/>
      </w:tblGrid>
      <w:tr w:rsidR="0060199D" w:rsidRPr="00D25EE3" w:rsidDel="006008D4" w14:paraId="229E7B5E" w14:textId="746EAE98">
        <w:trPr>
          <w:trHeight w:val="270"/>
          <w:del w:id="4340" w:author="Worrell, Tyrone C CIV USARMY HQDA ASA ALT (USA)" w:date="2024-09-23T07:39:00Z"/>
        </w:trPr>
        <w:tc>
          <w:tcPr>
            <w:tcW w:w="2407" w:type="dxa"/>
          </w:tcPr>
          <w:p w14:paraId="229E7B5B" w14:textId="7F1F10D7" w:rsidR="0060199D" w:rsidRPr="00D25EE3" w:rsidDel="006008D4" w:rsidRDefault="000333D6">
            <w:pPr>
              <w:pStyle w:val="TableParagraph"/>
              <w:tabs>
                <w:tab w:val="left" w:pos="769"/>
              </w:tabs>
              <w:ind w:left="50"/>
              <w:rPr>
                <w:del w:id="4341" w:author="Worrell, Tyrone C CIV USARMY HQDA ASA ALT (USA)" w:date="2024-09-23T07:39:00Z"/>
                <w:rFonts w:ascii="Arial" w:hAnsi="Arial" w:cs="Arial"/>
                <w:sz w:val="24"/>
                <w:szCs w:val="24"/>
                <w:rPrChange w:id="4342" w:author="Worrell, Tyrone C CIV USARMY HQDA ASA ALT (USA)" w:date="2024-09-24T06:42:00Z">
                  <w:rPr>
                    <w:del w:id="4343" w:author="Worrell, Tyrone C CIV USARMY HQDA ASA ALT (USA)" w:date="2024-09-23T07:39:00Z"/>
                    <w:sz w:val="24"/>
                  </w:rPr>
                </w:rPrChange>
              </w:rPr>
            </w:pPr>
            <w:del w:id="4344" w:author="Worrell, Tyrone C CIV USARMY HQDA ASA ALT (USA)" w:date="2024-09-23T07:39:00Z">
              <w:r w:rsidRPr="00D25EE3" w:rsidDel="006008D4">
                <w:rPr>
                  <w:rFonts w:ascii="Arial" w:hAnsi="Arial" w:cs="Arial"/>
                  <w:sz w:val="24"/>
                  <w:szCs w:val="24"/>
                  <w:u w:val="single"/>
                  <w:rPrChange w:id="4345" w:author="Worrell, Tyrone C CIV USARMY HQDA ASA ALT (USA)" w:date="2024-09-24T06:42:00Z">
                    <w:rPr>
                      <w:sz w:val="24"/>
                      <w:u w:val="single"/>
                    </w:rPr>
                  </w:rPrChange>
                </w:rPr>
                <w:tab/>
              </w:r>
              <w:r w:rsidRPr="00D25EE3" w:rsidDel="006008D4">
                <w:rPr>
                  <w:rFonts w:ascii="Arial" w:hAnsi="Arial" w:cs="Arial"/>
                  <w:sz w:val="24"/>
                  <w:szCs w:val="24"/>
                  <w:rPrChange w:id="4346" w:author="Worrell, Tyrone C CIV USARMY HQDA ASA ALT (USA)" w:date="2024-09-24T06:42:00Z">
                    <w:rPr>
                      <w:sz w:val="24"/>
                    </w:rPr>
                  </w:rPrChange>
                </w:rPr>
                <w:delText>Strongly</w:delText>
              </w:r>
              <w:r w:rsidRPr="00D25EE3" w:rsidDel="006008D4">
                <w:rPr>
                  <w:rFonts w:ascii="Arial" w:hAnsi="Arial" w:cs="Arial"/>
                  <w:spacing w:val="-3"/>
                  <w:sz w:val="24"/>
                  <w:szCs w:val="24"/>
                  <w:rPrChange w:id="4347" w:author="Worrell, Tyrone C CIV USARMY HQDA ASA ALT (USA)" w:date="2024-09-24T06:42:00Z">
                    <w:rPr>
                      <w:spacing w:val="-3"/>
                      <w:sz w:val="24"/>
                    </w:rPr>
                  </w:rPrChange>
                </w:rPr>
                <w:delText xml:space="preserve"> </w:delText>
              </w:r>
              <w:r w:rsidRPr="00D25EE3" w:rsidDel="006008D4">
                <w:rPr>
                  <w:rFonts w:ascii="Arial" w:hAnsi="Arial" w:cs="Arial"/>
                  <w:spacing w:val="-4"/>
                  <w:sz w:val="24"/>
                  <w:szCs w:val="24"/>
                  <w:rPrChange w:id="4348" w:author="Worrell, Tyrone C CIV USARMY HQDA ASA ALT (USA)" w:date="2024-09-24T06:42:00Z">
                    <w:rPr>
                      <w:spacing w:val="-4"/>
                      <w:sz w:val="24"/>
                    </w:rPr>
                  </w:rPrChange>
                </w:rPr>
                <w:delText>Agree</w:delText>
              </w:r>
            </w:del>
          </w:p>
        </w:tc>
        <w:tc>
          <w:tcPr>
            <w:tcW w:w="1830" w:type="dxa"/>
          </w:tcPr>
          <w:p w14:paraId="229E7B5C" w14:textId="10E70AE1" w:rsidR="0060199D" w:rsidRPr="00D25EE3" w:rsidDel="006008D4" w:rsidRDefault="000333D6">
            <w:pPr>
              <w:pStyle w:val="TableParagraph"/>
              <w:tabs>
                <w:tab w:val="left" w:pos="839"/>
              </w:tabs>
              <w:ind w:right="238"/>
              <w:jc w:val="right"/>
              <w:rPr>
                <w:del w:id="4349" w:author="Worrell, Tyrone C CIV USARMY HQDA ASA ALT (USA)" w:date="2024-09-23T07:39:00Z"/>
                <w:rFonts w:ascii="Arial" w:hAnsi="Arial" w:cs="Arial"/>
                <w:sz w:val="24"/>
                <w:szCs w:val="24"/>
                <w:rPrChange w:id="4350" w:author="Worrell, Tyrone C CIV USARMY HQDA ASA ALT (USA)" w:date="2024-09-24T06:42:00Z">
                  <w:rPr>
                    <w:del w:id="4351" w:author="Worrell, Tyrone C CIV USARMY HQDA ASA ALT (USA)" w:date="2024-09-23T07:39:00Z"/>
                    <w:sz w:val="24"/>
                  </w:rPr>
                </w:rPrChange>
              </w:rPr>
            </w:pPr>
            <w:del w:id="4352" w:author="Worrell, Tyrone C CIV USARMY HQDA ASA ALT (USA)" w:date="2024-09-23T07:39:00Z">
              <w:r w:rsidRPr="00D25EE3" w:rsidDel="006008D4">
                <w:rPr>
                  <w:rFonts w:ascii="Arial" w:hAnsi="Arial" w:cs="Arial"/>
                  <w:sz w:val="24"/>
                  <w:szCs w:val="24"/>
                  <w:u w:val="single"/>
                  <w:rPrChange w:id="4353" w:author="Worrell, Tyrone C CIV USARMY HQDA ASA ALT (USA)" w:date="2024-09-24T06:42:00Z">
                    <w:rPr>
                      <w:sz w:val="24"/>
                      <w:u w:val="single"/>
                    </w:rPr>
                  </w:rPrChange>
                </w:rPr>
                <w:tab/>
              </w:r>
              <w:r w:rsidRPr="00D25EE3" w:rsidDel="006008D4">
                <w:rPr>
                  <w:rFonts w:ascii="Arial" w:hAnsi="Arial" w:cs="Arial"/>
                  <w:spacing w:val="-2"/>
                  <w:sz w:val="24"/>
                  <w:szCs w:val="24"/>
                  <w:rPrChange w:id="4354" w:author="Worrell, Tyrone C CIV USARMY HQDA ASA ALT (USA)" w:date="2024-09-24T06:42:00Z">
                    <w:rPr>
                      <w:spacing w:val="-2"/>
                      <w:sz w:val="24"/>
                    </w:rPr>
                  </w:rPrChange>
                </w:rPr>
                <w:delText>Agree</w:delText>
              </w:r>
            </w:del>
          </w:p>
        </w:tc>
        <w:tc>
          <w:tcPr>
            <w:tcW w:w="3670" w:type="dxa"/>
          </w:tcPr>
          <w:p w14:paraId="229E7B5D" w14:textId="52E69F00" w:rsidR="0060199D" w:rsidRPr="00D25EE3" w:rsidDel="006008D4" w:rsidRDefault="000333D6">
            <w:pPr>
              <w:pStyle w:val="TableParagraph"/>
              <w:tabs>
                <w:tab w:val="left" w:pos="959"/>
              </w:tabs>
              <w:ind w:left="239"/>
              <w:rPr>
                <w:del w:id="4355" w:author="Worrell, Tyrone C CIV USARMY HQDA ASA ALT (USA)" w:date="2024-09-23T07:39:00Z"/>
                <w:rFonts w:ascii="Arial" w:hAnsi="Arial" w:cs="Arial"/>
                <w:sz w:val="24"/>
                <w:szCs w:val="24"/>
                <w:rPrChange w:id="4356" w:author="Worrell, Tyrone C CIV USARMY HQDA ASA ALT (USA)" w:date="2024-09-24T06:42:00Z">
                  <w:rPr>
                    <w:del w:id="4357" w:author="Worrell, Tyrone C CIV USARMY HQDA ASA ALT (USA)" w:date="2024-09-23T07:39:00Z"/>
                    <w:sz w:val="24"/>
                  </w:rPr>
                </w:rPrChange>
              </w:rPr>
            </w:pPr>
            <w:del w:id="4358" w:author="Worrell, Tyrone C CIV USARMY HQDA ASA ALT (USA)" w:date="2024-09-23T07:39:00Z">
              <w:r w:rsidRPr="00D25EE3" w:rsidDel="006008D4">
                <w:rPr>
                  <w:rFonts w:ascii="Arial" w:hAnsi="Arial" w:cs="Arial"/>
                  <w:sz w:val="24"/>
                  <w:szCs w:val="24"/>
                  <w:u w:val="single"/>
                  <w:rPrChange w:id="4359" w:author="Worrell, Tyrone C CIV USARMY HQDA ASA ALT (USA)" w:date="2024-09-24T06:42:00Z">
                    <w:rPr>
                      <w:sz w:val="24"/>
                      <w:u w:val="single"/>
                    </w:rPr>
                  </w:rPrChange>
                </w:rPr>
                <w:tab/>
              </w:r>
              <w:r w:rsidRPr="00D25EE3" w:rsidDel="006008D4">
                <w:rPr>
                  <w:rFonts w:ascii="Arial" w:hAnsi="Arial" w:cs="Arial"/>
                  <w:sz w:val="24"/>
                  <w:szCs w:val="24"/>
                  <w:rPrChange w:id="4360" w:author="Worrell, Tyrone C CIV USARMY HQDA ASA ALT (USA)" w:date="2024-09-24T06:42:00Z">
                    <w:rPr>
                      <w:sz w:val="24"/>
                    </w:rPr>
                  </w:rPrChange>
                </w:rPr>
                <w:delText>Neither</w:delText>
              </w:r>
              <w:r w:rsidRPr="00D25EE3" w:rsidDel="006008D4">
                <w:rPr>
                  <w:rFonts w:ascii="Arial" w:hAnsi="Arial" w:cs="Arial"/>
                  <w:spacing w:val="-1"/>
                  <w:sz w:val="24"/>
                  <w:szCs w:val="24"/>
                  <w:rPrChange w:id="4361" w:author="Worrell, Tyrone C CIV USARMY HQDA ASA ALT (USA)" w:date="2024-09-24T06:42:00Z">
                    <w:rPr>
                      <w:spacing w:val="-1"/>
                      <w:sz w:val="24"/>
                    </w:rPr>
                  </w:rPrChange>
                </w:rPr>
                <w:delText xml:space="preserve"> </w:delText>
              </w:r>
              <w:r w:rsidRPr="00D25EE3" w:rsidDel="006008D4">
                <w:rPr>
                  <w:rFonts w:ascii="Arial" w:hAnsi="Arial" w:cs="Arial"/>
                  <w:sz w:val="24"/>
                  <w:szCs w:val="24"/>
                  <w:rPrChange w:id="4362" w:author="Worrell, Tyrone C CIV USARMY HQDA ASA ALT (USA)" w:date="2024-09-24T06:42:00Z">
                    <w:rPr>
                      <w:sz w:val="24"/>
                    </w:rPr>
                  </w:rPrChange>
                </w:rPr>
                <w:delText>Agree</w:delText>
              </w:r>
              <w:r w:rsidRPr="00D25EE3" w:rsidDel="006008D4">
                <w:rPr>
                  <w:rFonts w:ascii="Arial" w:hAnsi="Arial" w:cs="Arial"/>
                  <w:spacing w:val="-1"/>
                  <w:sz w:val="24"/>
                  <w:szCs w:val="24"/>
                  <w:rPrChange w:id="4363" w:author="Worrell, Tyrone C CIV USARMY HQDA ASA ALT (USA)" w:date="2024-09-24T06:42:00Z">
                    <w:rPr>
                      <w:spacing w:val="-1"/>
                      <w:sz w:val="24"/>
                    </w:rPr>
                  </w:rPrChange>
                </w:rPr>
                <w:delText xml:space="preserve"> </w:delText>
              </w:r>
              <w:r w:rsidRPr="00D25EE3" w:rsidDel="006008D4">
                <w:rPr>
                  <w:rFonts w:ascii="Arial" w:hAnsi="Arial" w:cs="Arial"/>
                  <w:sz w:val="24"/>
                  <w:szCs w:val="24"/>
                  <w:rPrChange w:id="4364" w:author="Worrell, Tyrone C CIV USARMY HQDA ASA ALT (USA)" w:date="2024-09-24T06:42:00Z">
                    <w:rPr>
                      <w:sz w:val="24"/>
                    </w:rPr>
                  </w:rPrChange>
                </w:rPr>
                <w:delText>nor</w:delText>
              </w:r>
              <w:r w:rsidRPr="00D25EE3" w:rsidDel="006008D4">
                <w:rPr>
                  <w:rFonts w:ascii="Arial" w:hAnsi="Arial" w:cs="Arial"/>
                  <w:spacing w:val="-1"/>
                  <w:sz w:val="24"/>
                  <w:szCs w:val="24"/>
                  <w:rPrChange w:id="4365" w:author="Worrell, Tyrone C CIV USARMY HQDA ASA ALT (USA)" w:date="2024-09-24T06:42:00Z">
                    <w:rPr>
                      <w:spacing w:val="-1"/>
                      <w:sz w:val="24"/>
                    </w:rPr>
                  </w:rPrChange>
                </w:rPr>
                <w:delText xml:space="preserve"> </w:delText>
              </w:r>
              <w:r w:rsidRPr="00D25EE3" w:rsidDel="006008D4">
                <w:rPr>
                  <w:rFonts w:ascii="Arial" w:hAnsi="Arial" w:cs="Arial"/>
                  <w:spacing w:val="-2"/>
                  <w:sz w:val="24"/>
                  <w:szCs w:val="24"/>
                  <w:rPrChange w:id="4366" w:author="Worrell, Tyrone C CIV USARMY HQDA ASA ALT (USA)" w:date="2024-09-24T06:42:00Z">
                    <w:rPr>
                      <w:spacing w:val="-2"/>
                      <w:sz w:val="24"/>
                    </w:rPr>
                  </w:rPrChange>
                </w:rPr>
                <w:delText>Disagree</w:delText>
              </w:r>
            </w:del>
          </w:p>
        </w:tc>
      </w:tr>
      <w:tr w:rsidR="0060199D" w:rsidRPr="00D25EE3" w:rsidDel="006008D4" w14:paraId="229E7B62" w14:textId="181C077D">
        <w:trPr>
          <w:trHeight w:val="270"/>
          <w:del w:id="4367" w:author="Worrell, Tyrone C CIV USARMY HQDA ASA ALT (USA)" w:date="2024-09-23T07:39:00Z"/>
        </w:trPr>
        <w:tc>
          <w:tcPr>
            <w:tcW w:w="2407" w:type="dxa"/>
          </w:tcPr>
          <w:p w14:paraId="229E7B5F" w14:textId="391174D8" w:rsidR="0060199D" w:rsidRPr="00D25EE3" w:rsidDel="006008D4" w:rsidRDefault="000333D6">
            <w:pPr>
              <w:pStyle w:val="TableParagraph"/>
              <w:ind w:left="373"/>
              <w:jc w:val="center"/>
              <w:rPr>
                <w:del w:id="4368" w:author="Worrell, Tyrone C CIV USARMY HQDA ASA ALT (USA)" w:date="2024-09-23T07:39:00Z"/>
                <w:rFonts w:ascii="Arial" w:hAnsi="Arial" w:cs="Arial"/>
                <w:sz w:val="24"/>
                <w:szCs w:val="24"/>
                <w:rPrChange w:id="4369" w:author="Worrell, Tyrone C CIV USARMY HQDA ASA ALT (USA)" w:date="2024-09-24T06:42:00Z">
                  <w:rPr>
                    <w:del w:id="4370" w:author="Worrell, Tyrone C CIV USARMY HQDA ASA ALT (USA)" w:date="2024-09-23T07:39:00Z"/>
                    <w:sz w:val="24"/>
                  </w:rPr>
                </w:rPrChange>
              </w:rPr>
            </w:pPr>
            <w:del w:id="4371" w:author="Worrell, Tyrone C CIV USARMY HQDA ASA ALT (USA)" w:date="2024-09-23T07:39:00Z">
              <w:r w:rsidRPr="00D25EE3" w:rsidDel="006008D4">
                <w:rPr>
                  <w:rFonts w:ascii="Arial" w:hAnsi="Arial" w:cs="Arial"/>
                  <w:spacing w:val="-5"/>
                  <w:sz w:val="24"/>
                  <w:szCs w:val="24"/>
                  <w:rPrChange w:id="4372" w:author="Worrell, Tyrone C CIV USARMY HQDA ASA ALT (USA)" w:date="2024-09-24T06:42:00Z">
                    <w:rPr>
                      <w:spacing w:val="-5"/>
                      <w:sz w:val="24"/>
                    </w:rPr>
                  </w:rPrChange>
                </w:rPr>
                <w:delText>(5)</w:delText>
              </w:r>
            </w:del>
          </w:p>
        </w:tc>
        <w:tc>
          <w:tcPr>
            <w:tcW w:w="1830" w:type="dxa"/>
          </w:tcPr>
          <w:p w14:paraId="229E7B60" w14:textId="6F4AA791" w:rsidR="0060199D" w:rsidRPr="00D25EE3" w:rsidDel="006008D4" w:rsidRDefault="000333D6">
            <w:pPr>
              <w:pStyle w:val="TableParagraph"/>
              <w:ind w:right="304"/>
              <w:jc w:val="right"/>
              <w:rPr>
                <w:del w:id="4373" w:author="Worrell, Tyrone C CIV USARMY HQDA ASA ALT (USA)" w:date="2024-09-23T07:39:00Z"/>
                <w:rFonts w:ascii="Arial" w:hAnsi="Arial" w:cs="Arial"/>
                <w:sz w:val="24"/>
                <w:szCs w:val="24"/>
                <w:rPrChange w:id="4374" w:author="Worrell, Tyrone C CIV USARMY HQDA ASA ALT (USA)" w:date="2024-09-24T06:42:00Z">
                  <w:rPr>
                    <w:del w:id="4375" w:author="Worrell, Tyrone C CIV USARMY HQDA ASA ALT (USA)" w:date="2024-09-23T07:39:00Z"/>
                    <w:sz w:val="24"/>
                  </w:rPr>
                </w:rPrChange>
              </w:rPr>
            </w:pPr>
            <w:del w:id="4376" w:author="Worrell, Tyrone C CIV USARMY HQDA ASA ALT (USA)" w:date="2024-09-23T07:39:00Z">
              <w:r w:rsidRPr="00D25EE3" w:rsidDel="006008D4">
                <w:rPr>
                  <w:rFonts w:ascii="Arial" w:hAnsi="Arial" w:cs="Arial"/>
                  <w:spacing w:val="-5"/>
                  <w:sz w:val="24"/>
                  <w:szCs w:val="24"/>
                  <w:rPrChange w:id="4377" w:author="Worrell, Tyrone C CIV USARMY HQDA ASA ALT (USA)" w:date="2024-09-24T06:42:00Z">
                    <w:rPr>
                      <w:spacing w:val="-5"/>
                      <w:sz w:val="24"/>
                    </w:rPr>
                  </w:rPrChange>
                </w:rPr>
                <w:delText>(4)</w:delText>
              </w:r>
            </w:del>
          </w:p>
        </w:tc>
        <w:tc>
          <w:tcPr>
            <w:tcW w:w="3670" w:type="dxa"/>
          </w:tcPr>
          <w:p w14:paraId="229E7B61" w14:textId="329BA52A" w:rsidR="0060199D" w:rsidRPr="00D25EE3" w:rsidDel="006008D4" w:rsidRDefault="000333D6">
            <w:pPr>
              <w:pStyle w:val="TableParagraph"/>
              <w:ind w:left="716"/>
              <w:jc w:val="center"/>
              <w:rPr>
                <w:del w:id="4378" w:author="Worrell, Tyrone C CIV USARMY HQDA ASA ALT (USA)" w:date="2024-09-23T07:39:00Z"/>
                <w:rFonts w:ascii="Arial" w:hAnsi="Arial" w:cs="Arial"/>
                <w:sz w:val="24"/>
                <w:szCs w:val="24"/>
                <w:rPrChange w:id="4379" w:author="Worrell, Tyrone C CIV USARMY HQDA ASA ALT (USA)" w:date="2024-09-24T06:42:00Z">
                  <w:rPr>
                    <w:del w:id="4380" w:author="Worrell, Tyrone C CIV USARMY HQDA ASA ALT (USA)" w:date="2024-09-23T07:39:00Z"/>
                    <w:sz w:val="24"/>
                  </w:rPr>
                </w:rPrChange>
              </w:rPr>
            </w:pPr>
            <w:del w:id="4381" w:author="Worrell, Tyrone C CIV USARMY HQDA ASA ALT (USA)" w:date="2024-09-23T07:39:00Z">
              <w:r w:rsidRPr="00D25EE3" w:rsidDel="006008D4">
                <w:rPr>
                  <w:rFonts w:ascii="Arial" w:hAnsi="Arial" w:cs="Arial"/>
                  <w:spacing w:val="-5"/>
                  <w:sz w:val="24"/>
                  <w:szCs w:val="24"/>
                  <w:rPrChange w:id="4382" w:author="Worrell, Tyrone C CIV USARMY HQDA ASA ALT (USA)" w:date="2024-09-24T06:42:00Z">
                    <w:rPr>
                      <w:spacing w:val="-5"/>
                      <w:sz w:val="24"/>
                    </w:rPr>
                  </w:rPrChange>
                </w:rPr>
                <w:delText>(3)</w:delText>
              </w:r>
            </w:del>
          </w:p>
        </w:tc>
      </w:tr>
    </w:tbl>
    <w:p w14:paraId="229E7B63" w14:textId="065807FA" w:rsidR="0060199D" w:rsidRPr="00D25EE3" w:rsidDel="006008D4" w:rsidRDefault="0060199D">
      <w:pPr>
        <w:pStyle w:val="BodyText"/>
        <w:spacing w:before="1"/>
        <w:rPr>
          <w:del w:id="4383" w:author="Worrell, Tyrone C CIV USARMY HQDA ASA ALT (USA)" w:date="2024-09-23T07:39:00Z"/>
          <w:rFonts w:ascii="Arial" w:hAnsi="Arial" w:cs="Arial"/>
          <w:rPrChange w:id="4384" w:author="Worrell, Tyrone C CIV USARMY HQDA ASA ALT (USA)" w:date="2024-09-24T06:42:00Z">
            <w:rPr>
              <w:del w:id="4385" w:author="Worrell, Tyrone C CIV USARMY HQDA ASA ALT (USA)" w:date="2024-09-23T07:39:00Z"/>
            </w:rPr>
          </w:rPrChange>
        </w:rPr>
      </w:pPr>
    </w:p>
    <w:p w14:paraId="229E7B64" w14:textId="2FC638D4" w:rsidR="0060199D" w:rsidRPr="00D25EE3" w:rsidDel="006008D4" w:rsidRDefault="000333D6">
      <w:pPr>
        <w:pStyle w:val="BodyText"/>
        <w:tabs>
          <w:tab w:val="left" w:pos="1199"/>
          <w:tab w:val="left" w:pos="2999"/>
          <w:tab w:val="left" w:pos="3719"/>
        </w:tabs>
        <w:spacing w:before="1"/>
        <w:ind w:left="480"/>
        <w:rPr>
          <w:del w:id="4386" w:author="Worrell, Tyrone C CIV USARMY HQDA ASA ALT (USA)" w:date="2024-09-23T07:39:00Z"/>
          <w:rFonts w:ascii="Arial" w:hAnsi="Arial" w:cs="Arial"/>
          <w:rPrChange w:id="4387" w:author="Worrell, Tyrone C CIV USARMY HQDA ASA ALT (USA)" w:date="2024-09-24T06:42:00Z">
            <w:rPr>
              <w:del w:id="4388" w:author="Worrell, Tyrone C CIV USARMY HQDA ASA ALT (USA)" w:date="2024-09-23T07:39:00Z"/>
            </w:rPr>
          </w:rPrChange>
        </w:rPr>
      </w:pPr>
      <w:del w:id="4389" w:author="Worrell, Tyrone C CIV USARMY HQDA ASA ALT (USA)" w:date="2024-09-23T07:39:00Z">
        <w:r w:rsidRPr="00D25EE3" w:rsidDel="006008D4">
          <w:rPr>
            <w:rFonts w:ascii="Arial" w:hAnsi="Arial" w:cs="Arial"/>
            <w:u w:val="single"/>
            <w:rPrChange w:id="4390" w:author="Worrell, Tyrone C CIV USARMY HQDA ASA ALT (USA)" w:date="2024-09-24T06:42:00Z">
              <w:rPr>
                <w:u w:val="single"/>
              </w:rPr>
            </w:rPrChange>
          </w:rPr>
          <w:tab/>
        </w:r>
        <w:r w:rsidRPr="00D25EE3" w:rsidDel="006008D4">
          <w:rPr>
            <w:rFonts w:ascii="Arial" w:hAnsi="Arial" w:cs="Arial"/>
            <w:spacing w:val="-2"/>
            <w:rPrChange w:id="4391" w:author="Worrell, Tyrone C CIV USARMY HQDA ASA ALT (USA)" w:date="2024-09-24T06:42:00Z">
              <w:rPr>
                <w:spacing w:val="-2"/>
              </w:rPr>
            </w:rPrChange>
          </w:rPr>
          <w:delText>Disagree</w:delText>
        </w:r>
        <w:r w:rsidRPr="00D25EE3" w:rsidDel="006008D4">
          <w:rPr>
            <w:rFonts w:ascii="Arial" w:hAnsi="Arial" w:cs="Arial"/>
            <w:rPrChange w:id="4392" w:author="Worrell, Tyrone C CIV USARMY HQDA ASA ALT (USA)" w:date="2024-09-24T06:42:00Z">
              <w:rPr/>
            </w:rPrChange>
          </w:rPr>
          <w:tab/>
        </w:r>
        <w:r w:rsidRPr="00D25EE3" w:rsidDel="006008D4">
          <w:rPr>
            <w:rFonts w:ascii="Arial" w:hAnsi="Arial" w:cs="Arial"/>
            <w:u w:val="single"/>
            <w:rPrChange w:id="4393" w:author="Worrell, Tyrone C CIV USARMY HQDA ASA ALT (USA)" w:date="2024-09-24T06:42:00Z">
              <w:rPr>
                <w:u w:val="single"/>
              </w:rPr>
            </w:rPrChange>
          </w:rPr>
          <w:tab/>
        </w:r>
        <w:r w:rsidRPr="00D25EE3" w:rsidDel="006008D4">
          <w:rPr>
            <w:rFonts w:ascii="Arial" w:hAnsi="Arial" w:cs="Arial"/>
            <w:rPrChange w:id="4394" w:author="Worrell, Tyrone C CIV USARMY HQDA ASA ALT (USA)" w:date="2024-09-24T06:42:00Z">
              <w:rPr/>
            </w:rPrChange>
          </w:rPr>
          <w:delText>Strongly</w:delText>
        </w:r>
        <w:r w:rsidRPr="00D25EE3" w:rsidDel="006008D4">
          <w:rPr>
            <w:rFonts w:ascii="Arial" w:hAnsi="Arial" w:cs="Arial"/>
            <w:spacing w:val="-3"/>
            <w:rPrChange w:id="4395" w:author="Worrell, Tyrone C CIV USARMY HQDA ASA ALT (USA)" w:date="2024-09-24T06:42:00Z">
              <w:rPr>
                <w:spacing w:val="-3"/>
              </w:rPr>
            </w:rPrChange>
          </w:rPr>
          <w:delText xml:space="preserve"> </w:delText>
        </w:r>
        <w:r w:rsidRPr="00D25EE3" w:rsidDel="006008D4">
          <w:rPr>
            <w:rFonts w:ascii="Arial" w:hAnsi="Arial" w:cs="Arial"/>
            <w:spacing w:val="-2"/>
            <w:rPrChange w:id="4396" w:author="Worrell, Tyrone C CIV USARMY HQDA ASA ALT (USA)" w:date="2024-09-24T06:42:00Z">
              <w:rPr>
                <w:spacing w:val="-2"/>
              </w:rPr>
            </w:rPrChange>
          </w:rPr>
          <w:delText>Disagree</w:delText>
        </w:r>
      </w:del>
    </w:p>
    <w:p w14:paraId="229E7B65" w14:textId="670C228F" w:rsidR="0060199D" w:rsidRPr="00D25EE3" w:rsidDel="006008D4" w:rsidRDefault="000333D6">
      <w:pPr>
        <w:pStyle w:val="BodyText"/>
        <w:tabs>
          <w:tab w:val="left" w:pos="4439"/>
        </w:tabs>
        <w:ind w:left="1620"/>
        <w:rPr>
          <w:del w:id="4397" w:author="Worrell, Tyrone C CIV USARMY HQDA ASA ALT (USA)" w:date="2024-09-23T07:39:00Z"/>
          <w:rFonts w:ascii="Arial" w:hAnsi="Arial" w:cs="Arial"/>
          <w:rPrChange w:id="4398" w:author="Worrell, Tyrone C CIV USARMY HQDA ASA ALT (USA)" w:date="2024-09-24T06:42:00Z">
            <w:rPr>
              <w:del w:id="4399" w:author="Worrell, Tyrone C CIV USARMY HQDA ASA ALT (USA)" w:date="2024-09-23T07:39:00Z"/>
            </w:rPr>
          </w:rPrChange>
        </w:rPr>
      </w:pPr>
      <w:del w:id="4400" w:author="Worrell, Tyrone C CIV USARMY HQDA ASA ALT (USA)" w:date="2024-09-23T07:39:00Z">
        <w:r w:rsidRPr="00D25EE3" w:rsidDel="006008D4">
          <w:rPr>
            <w:rFonts w:ascii="Arial" w:hAnsi="Arial" w:cs="Arial"/>
            <w:spacing w:val="-5"/>
            <w:rPrChange w:id="4401" w:author="Worrell, Tyrone C CIV USARMY HQDA ASA ALT (USA)" w:date="2024-09-24T06:42:00Z">
              <w:rPr>
                <w:spacing w:val="-5"/>
              </w:rPr>
            </w:rPrChange>
          </w:rPr>
          <w:delText>(2)</w:delText>
        </w:r>
        <w:r w:rsidRPr="00D25EE3" w:rsidDel="006008D4">
          <w:rPr>
            <w:rFonts w:ascii="Arial" w:hAnsi="Arial" w:cs="Arial"/>
            <w:rPrChange w:id="4402" w:author="Worrell, Tyrone C CIV USARMY HQDA ASA ALT (USA)" w:date="2024-09-24T06:42:00Z">
              <w:rPr/>
            </w:rPrChange>
          </w:rPr>
          <w:tab/>
        </w:r>
        <w:r w:rsidRPr="00D25EE3" w:rsidDel="006008D4">
          <w:rPr>
            <w:rFonts w:ascii="Arial" w:hAnsi="Arial" w:cs="Arial"/>
            <w:spacing w:val="-5"/>
            <w:rPrChange w:id="4403" w:author="Worrell, Tyrone C CIV USARMY HQDA ASA ALT (USA)" w:date="2024-09-24T06:42:00Z">
              <w:rPr>
                <w:spacing w:val="-5"/>
              </w:rPr>
            </w:rPrChange>
          </w:rPr>
          <w:delText>(1)</w:delText>
        </w:r>
      </w:del>
    </w:p>
    <w:p w14:paraId="229E7B66" w14:textId="15F9FC7E" w:rsidR="0060199D" w:rsidRPr="00D25EE3" w:rsidDel="006008D4" w:rsidRDefault="000333D6">
      <w:pPr>
        <w:pStyle w:val="BodyText"/>
        <w:spacing w:before="276"/>
        <w:ind w:left="120"/>
        <w:rPr>
          <w:del w:id="4404" w:author="Worrell, Tyrone C CIV USARMY HQDA ASA ALT (USA)" w:date="2024-09-23T07:39:00Z"/>
          <w:rFonts w:ascii="Arial" w:hAnsi="Arial" w:cs="Arial"/>
          <w:rPrChange w:id="4405" w:author="Worrell, Tyrone C CIV USARMY HQDA ASA ALT (USA)" w:date="2024-09-24T06:42:00Z">
            <w:rPr>
              <w:del w:id="4406" w:author="Worrell, Tyrone C CIV USARMY HQDA ASA ALT (USA)" w:date="2024-09-23T07:39:00Z"/>
            </w:rPr>
          </w:rPrChange>
        </w:rPr>
      </w:pPr>
      <w:del w:id="4407" w:author="Worrell, Tyrone C CIV USARMY HQDA ASA ALT (USA)" w:date="2024-09-23T07:39:00Z">
        <w:r w:rsidRPr="00D25EE3" w:rsidDel="006008D4">
          <w:rPr>
            <w:rFonts w:ascii="Arial" w:hAnsi="Arial" w:cs="Arial"/>
            <w:rPrChange w:id="4408" w:author="Worrell, Tyrone C CIV USARMY HQDA ASA ALT (USA)" w:date="2024-09-24T06:42:00Z">
              <w:rPr/>
            </w:rPrChange>
          </w:rPr>
          <w:lastRenderedPageBreak/>
          <w:delText>To</w:delText>
        </w:r>
        <w:r w:rsidRPr="00D25EE3" w:rsidDel="006008D4">
          <w:rPr>
            <w:rFonts w:ascii="Arial" w:hAnsi="Arial" w:cs="Arial"/>
            <w:spacing w:val="-3"/>
            <w:rPrChange w:id="4409" w:author="Worrell, Tyrone C CIV USARMY HQDA ASA ALT (USA)" w:date="2024-09-24T06:42:00Z">
              <w:rPr>
                <w:spacing w:val="-3"/>
              </w:rPr>
            </w:rPrChange>
          </w:rPr>
          <w:delText xml:space="preserve"> </w:delText>
        </w:r>
        <w:r w:rsidRPr="00D25EE3" w:rsidDel="006008D4">
          <w:rPr>
            <w:rFonts w:ascii="Arial" w:hAnsi="Arial" w:cs="Arial"/>
            <w:rPrChange w:id="4410" w:author="Worrell, Tyrone C CIV USARMY HQDA ASA ALT (USA)" w:date="2024-09-24T06:42:00Z">
              <w:rPr/>
            </w:rPrChange>
          </w:rPr>
          <w:delText>support</w:delText>
        </w:r>
        <w:r w:rsidRPr="00D25EE3" w:rsidDel="006008D4">
          <w:rPr>
            <w:rFonts w:ascii="Arial" w:hAnsi="Arial" w:cs="Arial"/>
            <w:spacing w:val="-3"/>
            <w:rPrChange w:id="4411" w:author="Worrell, Tyrone C CIV USARMY HQDA ASA ALT (USA)" w:date="2024-09-24T06:42:00Z">
              <w:rPr>
                <w:spacing w:val="-3"/>
              </w:rPr>
            </w:rPrChange>
          </w:rPr>
          <w:delText xml:space="preserve"> </w:delText>
        </w:r>
        <w:r w:rsidRPr="00D25EE3" w:rsidDel="006008D4">
          <w:rPr>
            <w:rFonts w:ascii="Arial" w:hAnsi="Arial" w:cs="Arial"/>
            <w:rPrChange w:id="4412" w:author="Worrell, Tyrone C CIV USARMY HQDA ASA ALT (USA)" w:date="2024-09-24T06:42:00Z">
              <w:rPr/>
            </w:rPrChange>
          </w:rPr>
          <w:delText>your</w:delText>
        </w:r>
        <w:r w:rsidRPr="00D25EE3" w:rsidDel="006008D4">
          <w:rPr>
            <w:rFonts w:ascii="Arial" w:hAnsi="Arial" w:cs="Arial"/>
            <w:spacing w:val="-3"/>
            <w:rPrChange w:id="4413" w:author="Worrell, Tyrone C CIV USARMY HQDA ASA ALT (USA)" w:date="2024-09-24T06:42:00Z">
              <w:rPr>
                <w:spacing w:val="-3"/>
              </w:rPr>
            </w:rPrChange>
          </w:rPr>
          <w:delText xml:space="preserve"> </w:delText>
        </w:r>
        <w:r w:rsidRPr="00D25EE3" w:rsidDel="006008D4">
          <w:rPr>
            <w:rFonts w:ascii="Arial" w:hAnsi="Arial" w:cs="Arial"/>
            <w:rPrChange w:id="4414" w:author="Worrell, Tyrone C CIV USARMY HQDA ASA ALT (USA)" w:date="2024-09-24T06:42:00Z">
              <w:rPr/>
            </w:rPrChange>
          </w:rPr>
          <w:delText>selected</w:delText>
        </w:r>
        <w:r w:rsidRPr="00D25EE3" w:rsidDel="006008D4">
          <w:rPr>
            <w:rFonts w:ascii="Arial" w:hAnsi="Arial" w:cs="Arial"/>
            <w:spacing w:val="-5"/>
            <w:rPrChange w:id="4415" w:author="Worrell, Tyrone C CIV USARMY HQDA ASA ALT (USA)" w:date="2024-09-24T06:42:00Z">
              <w:rPr>
                <w:spacing w:val="-5"/>
              </w:rPr>
            </w:rPrChange>
          </w:rPr>
          <w:delText xml:space="preserve"> </w:delText>
        </w:r>
        <w:r w:rsidRPr="00D25EE3" w:rsidDel="006008D4">
          <w:rPr>
            <w:rFonts w:ascii="Arial" w:hAnsi="Arial" w:cs="Arial"/>
            <w:rPrChange w:id="4416" w:author="Worrell, Tyrone C CIV USARMY HQDA ASA ALT (USA)" w:date="2024-09-24T06:42:00Z">
              <w:rPr/>
            </w:rPrChange>
          </w:rPr>
          <w:delText>response,</w:delText>
        </w:r>
        <w:r w:rsidRPr="00D25EE3" w:rsidDel="006008D4">
          <w:rPr>
            <w:rFonts w:ascii="Arial" w:hAnsi="Arial" w:cs="Arial"/>
            <w:spacing w:val="-3"/>
            <w:rPrChange w:id="4417" w:author="Worrell, Tyrone C CIV USARMY HQDA ASA ALT (USA)" w:date="2024-09-24T06:42:00Z">
              <w:rPr>
                <w:spacing w:val="-3"/>
              </w:rPr>
            </w:rPrChange>
          </w:rPr>
          <w:delText xml:space="preserve"> </w:delText>
        </w:r>
        <w:r w:rsidRPr="00D25EE3" w:rsidDel="006008D4">
          <w:rPr>
            <w:rFonts w:ascii="Arial" w:hAnsi="Arial" w:cs="Arial"/>
            <w:rPrChange w:id="4418" w:author="Worrell, Tyrone C CIV USARMY HQDA ASA ALT (USA)" w:date="2024-09-24T06:42:00Z">
              <w:rPr/>
            </w:rPrChange>
          </w:rPr>
          <w:delText>provide</w:delText>
        </w:r>
        <w:r w:rsidRPr="00D25EE3" w:rsidDel="006008D4">
          <w:rPr>
            <w:rFonts w:ascii="Arial" w:hAnsi="Arial" w:cs="Arial"/>
            <w:spacing w:val="-3"/>
            <w:rPrChange w:id="4419" w:author="Worrell, Tyrone C CIV USARMY HQDA ASA ALT (USA)" w:date="2024-09-24T06:42:00Z">
              <w:rPr>
                <w:spacing w:val="-3"/>
              </w:rPr>
            </w:rPrChange>
          </w:rPr>
          <w:delText xml:space="preserve"> </w:delText>
        </w:r>
        <w:r w:rsidRPr="00D25EE3" w:rsidDel="006008D4">
          <w:rPr>
            <w:rFonts w:ascii="Arial" w:hAnsi="Arial" w:cs="Arial"/>
            <w:rPrChange w:id="4420" w:author="Worrell, Tyrone C CIV USARMY HQDA ASA ALT (USA)" w:date="2024-09-24T06:42:00Z">
              <w:rPr/>
            </w:rPrChange>
          </w:rPr>
          <w:delText>an</w:delText>
        </w:r>
        <w:r w:rsidRPr="00D25EE3" w:rsidDel="006008D4">
          <w:rPr>
            <w:rFonts w:ascii="Arial" w:hAnsi="Arial" w:cs="Arial"/>
            <w:spacing w:val="-3"/>
            <w:rPrChange w:id="4421" w:author="Worrell, Tyrone C CIV USARMY HQDA ASA ALT (USA)" w:date="2024-09-24T06:42:00Z">
              <w:rPr>
                <w:spacing w:val="-3"/>
              </w:rPr>
            </w:rPrChange>
          </w:rPr>
          <w:delText xml:space="preserve"> </w:delText>
        </w:r>
        <w:r w:rsidRPr="00D25EE3" w:rsidDel="006008D4">
          <w:rPr>
            <w:rFonts w:ascii="Arial" w:hAnsi="Arial" w:cs="Arial"/>
            <w:rPrChange w:id="4422" w:author="Worrell, Tyrone C CIV USARMY HQDA ASA ALT (USA)" w:date="2024-09-24T06:42:00Z">
              <w:rPr/>
            </w:rPrChange>
          </w:rPr>
          <w:delText>explanation</w:delText>
        </w:r>
        <w:r w:rsidRPr="00D25EE3" w:rsidDel="006008D4">
          <w:rPr>
            <w:rFonts w:ascii="Arial" w:hAnsi="Arial" w:cs="Arial"/>
            <w:spacing w:val="-3"/>
            <w:rPrChange w:id="4423" w:author="Worrell, Tyrone C CIV USARMY HQDA ASA ALT (USA)" w:date="2024-09-24T06:42:00Z">
              <w:rPr>
                <w:spacing w:val="-3"/>
              </w:rPr>
            </w:rPrChange>
          </w:rPr>
          <w:delText xml:space="preserve"> </w:delText>
        </w:r>
        <w:r w:rsidRPr="00D25EE3" w:rsidDel="006008D4">
          <w:rPr>
            <w:rFonts w:ascii="Arial" w:hAnsi="Arial" w:cs="Arial"/>
            <w:rPrChange w:id="4424" w:author="Worrell, Tyrone C CIV USARMY HQDA ASA ALT (USA)" w:date="2024-09-24T06:42:00Z">
              <w:rPr/>
            </w:rPrChange>
          </w:rPr>
          <w:delText>for</w:delText>
        </w:r>
        <w:r w:rsidRPr="00D25EE3" w:rsidDel="006008D4">
          <w:rPr>
            <w:rFonts w:ascii="Arial" w:hAnsi="Arial" w:cs="Arial"/>
            <w:spacing w:val="-4"/>
            <w:rPrChange w:id="4425" w:author="Worrell, Tyrone C CIV USARMY HQDA ASA ALT (USA)" w:date="2024-09-24T06:42:00Z">
              <w:rPr>
                <w:spacing w:val="-4"/>
              </w:rPr>
            </w:rPrChange>
          </w:rPr>
          <w:delText xml:space="preserve"> </w:delText>
        </w:r>
        <w:r w:rsidRPr="00D25EE3" w:rsidDel="006008D4">
          <w:rPr>
            <w:rFonts w:ascii="Arial" w:hAnsi="Arial" w:cs="Arial"/>
            <w:rPrChange w:id="4426" w:author="Worrell, Tyrone C CIV USARMY HQDA ASA ALT (USA)" w:date="2024-09-24T06:42:00Z">
              <w:rPr/>
            </w:rPrChange>
          </w:rPr>
          <w:delText>your</w:delText>
        </w:r>
        <w:r w:rsidRPr="00D25EE3" w:rsidDel="006008D4">
          <w:rPr>
            <w:rFonts w:ascii="Arial" w:hAnsi="Arial" w:cs="Arial"/>
            <w:spacing w:val="-3"/>
            <w:rPrChange w:id="4427" w:author="Worrell, Tyrone C CIV USARMY HQDA ASA ALT (USA)" w:date="2024-09-24T06:42:00Z">
              <w:rPr>
                <w:spacing w:val="-3"/>
              </w:rPr>
            </w:rPrChange>
          </w:rPr>
          <w:delText xml:space="preserve"> </w:delText>
        </w:r>
        <w:r w:rsidRPr="00D25EE3" w:rsidDel="006008D4">
          <w:rPr>
            <w:rFonts w:ascii="Arial" w:hAnsi="Arial" w:cs="Arial"/>
            <w:rPrChange w:id="4428" w:author="Worrell, Tyrone C CIV USARMY HQDA ASA ALT (USA)" w:date="2024-09-24T06:42:00Z">
              <w:rPr/>
            </w:rPrChange>
          </w:rPr>
          <w:delText>selection</w:delText>
        </w:r>
        <w:r w:rsidRPr="00D25EE3" w:rsidDel="006008D4">
          <w:rPr>
            <w:rFonts w:ascii="Arial" w:hAnsi="Arial" w:cs="Arial"/>
            <w:spacing w:val="-3"/>
            <w:rPrChange w:id="4429" w:author="Worrell, Tyrone C CIV USARMY HQDA ASA ALT (USA)" w:date="2024-09-24T06:42:00Z">
              <w:rPr>
                <w:spacing w:val="-3"/>
              </w:rPr>
            </w:rPrChange>
          </w:rPr>
          <w:delText xml:space="preserve"> </w:delText>
        </w:r>
        <w:r w:rsidRPr="00D25EE3" w:rsidDel="006008D4">
          <w:rPr>
            <w:rFonts w:ascii="Arial" w:hAnsi="Arial" w:cs="Arial"/>
            <w:rPrChange w:id="4430" w:author="Worrell, Tyrone C CIV USARMY HQDA ASA ALT (USA)" w:date="2024-09-24T06:42:00Z">
              <w:rPr/>
            </w:rPrChange>
          </w:rPr>
          <w:delText>and</w:delText>
        </w:r>
        <w:r w:rsidRPr="00D25EE3" w:rsidDel="006008D4">
          <w:rPr>
            <w:rFonts w:ascii="Arial" w:hAnsi="Arial" w:cs="Arial"/>
            <w:spacing w:val="-3"/>
            <w:rPrChange w:id="4431" w:author="Worrell, Tyrone C CIV USARMY HQDA ASA ALT (USA)" w:date="2024-09-24T06:42:00Z">
              <w:rPr>
                <w:spacing w:val="-3"/>
              </w:rPr>
            </w:rPrChange>
          </w:rPr>
          <w:delText xml:space="preserve"> </w:delText>
        </w:r>
        <w:r w:rsidRPr="00D25EE3" w:rsidDel="006008D4">
          <w:rPr>
            <w:rFonts w:ascii="Arial" w:hAnsi="Arial" w:cs="Arial"/>
            <w:rPrChange w:id="4432" w:author="Worrell, Tyrone C CIV USARMY HQDA ASA ALT (USA)" w:date="2024-09-24T06:42:00Z">
              <w:rPr/>
            </w:rPrChange>
          </w:rPr>
          <w:delText>any</w:delText>
        </w:r>
        <w:r w:rsidRPr="00D25EE3" w:rsidDel="006008D4">
          <w:rPr>
            <w:rFonts w:ascii="Arial" w:hAnsi="Arial" w:cs="Arial"/>
            <w:spacing w:val="-3"/>
            <w:rPrChange w:id="4433" w:author="Worrell, Tyrone C CIV USARMY HQDA ASA ALT (USA)" w:date="2024-09-24T06:42:00Z">
              <w:rPr>
                <w:spacing w:val="-3"/>
              </w:rPr>
            </w:rPrChange>
          </w:rPr>
          <w:delText xml:space="preserve"> </w:delText>
        </w:r>
        <w:r w:rsidRPr="00D25EE3" w:rsidDel="006008D4">
          <w:rPr>
            <w:rFonts w:ascii="Arial" w:hAnsi="Arial" w:cs="Arial"/>
            <w:rPrChange w:id="4434" w:author="Worrell, Tyrone C CIV USARMY HQDA ASA ALT (USA)" w:date="2024-09-24T06:42:00Z">
              <w:rPr/>
            </w:rPrChange>
          </w:rPr>
          <w:delText>lessons learned or best practices.</w:delText>
        </w:r>
      </w:del>
    </w:p>
    <w:p w14:paraId="229E7B67" w14:textId="59B7CFA4" w:rsidR="0060199D" w:rsidRPr="00D25EE3" w:rsidDel="006008D4" w:rsidRDefault="000333D6">
      <w:pPr>
        <w:pStyle w:val="BodyText"/>
        <w:spacing w:before="17"/>
        <w:rPr>
          <w:del w:id="4435" w:author="Worrell, Tyrone C CIV USARMY HQDA ASA ALT (USA)" w:date="2024-09-23T07:39:00Z"/>
          <w:rFonts w:ascii="Arial" w:hAnsi="Arial" w:cs="Arial"/>
          <w:rPrChange w:id="4436" w:author="Worrell, Tyrone C CIV USARMY HQDA ASA ALT (USA)" w:date="2024-09-24T06:42:00Z">
            <w:rPr>
              <w:del w:id="4437" w:author="Worrell, Tyrone C CIV USARMY HQDA ASA ALT (USA)" w:date="2024-09-23T07:39:00Z"/>
              <w:sz w:val="20"/>
            </w:rPr>
          </w:rPrChange>
        </w:rPr>
      </w:pPr>
      <w:del w:id="4438" w:author="Worrell, Tyrone C CIV USARMY HQDA ASA ALT (USA)" w:date="2024-09-23T07:39:00Z">
        <w:r w:rsidRPr="00D25EE3" w:rsidDel="006008D4">
          <w:rPr>
            <w:rFonts w:ascii="Arial" w:hAnsi="Arial" w:cs="Arial"/>
            <w:noProof/>
            <w:rPrChange w:id="4439" w:author="Worrell, Tyrone C CIV USARMY HQDA ASA ALT (USA)" w:date="2024-09-24T06:42:00Z">
              <w:rPr>
                <w:noProof/>
              </w:rPr>
            </w:rPrChange>
          </w:rPr>
          <mc:AlternateContent>
            <mc:Choice Requires="wps">
              <w:drawing>
                <wp:anchor distT="0" distB="0" distL="0" distR="0" simplePos="0" relativeHeight="251661824" behindDoc="1" locked="0" layoutInCell="1" allowOverlap="1" wp14:anchorId="229E7CC1" wp14:editId="229E7CC2">
                  <wp:simplePos x="0" y="0"/>
                  <wp:positionH relativeFrom="page">
                    <wp:posOffset>914400</wp:posOffset>
                  </wp:positionH>
                  <wp:positionV relativeFrom="paragraph">
                    <wp:posOffset>172100</wp:posOffset>
                  </wp:positionV>
                  <wp:extent cx="5943600" cy="1270"/>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270"/>
                          </a:xfrm>
                          <a:custGeom>
                            <a:avLst/>
                            <a:gdLst/>
                            <a:ahLst/>
                            <a:cxnLst/>
                            <a:rect l="l" t="t" r="r" b="b"/>
                            <a:pathLst>
                              <a:path w="5943600">
                                <a:moveTo>
                                  <a:pt x="0" y="0"/>
                                </a:moveTo>
                                <a:lnTo>
                                  <a:pt x="594360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41F65FA" id="Graphic 11" o:spid="_x0000_s1026" style="position:absolute;margin-left:1in;margin-top:13.55pt;width:468pt;height:.1pt;z-index:-251654656;visibility:visible;mso-wrap-style:square;mso-wrap-distance-left:0;mso-wrap-distance-top:0;mso-wrap-distance-right:0;mso-wrap-distance-bottom:0;mso-position-horizontal:absolute;mso-position-horizontal-relative:page;mso-position-vertical:absolute;mso-position-vertical-relative:text;v-text-anchor:top" coordsize="5943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" path="m,l5943600,e" filled="f" strokeweight=".48pt">
                  <v:path arrowok="t"/>
                  <w10:wrap type="topAndBottom" anchorx="page"/>
                </v:shape>
              </w:pict>
            </mc:Fallback>
          </mc:AlternateContent>
        </w:r>
        <w:r w:rsidRPr="00D25EE3" w:rsidDel="006008D4">
          <w:rPr>
            <w:rFonts w:ascii="Arial" w:hAnsi="Arial" w:cs="Arial"/>
            <w:noProof/>
            <w:rPrChange w:id="4440" w:author="Worrell, Tyrone C CIV USARMY HQDA ASA ALT (USA)" w:date="2024-09-24T06:42:00Z">
              <w:rPr>
                <w:noProof/>
              </w:rPr>
            </w:rPrChange>
          </w:rPr>
          <mc:AlternateContent>
            <mc:Choice Requires="wps">
              <w:drawing>
                <wp:anchor distT="0" distB="0" distL="0" distR="0" simplePos="0" relativeHeight="251663872" behindDoc="1" locked="0" layoutInCell="1" allowOverlap="1" wp14:anchorId="229E7CC3" wp14:editId="229E7CC4">
                  <wp:simplePos x="0" y="0"/>
                  <wp:positionH relativeFrom="page">
                    <wp:posOffset>914400</wp:posOffset>
                  </wp:positionH>
                  <wp:positionV relativeFrom="paragraph">
                    <wp:posOffset>347221</wp:posOffset>
                  </wp:positionV>
                  <wp:extent cx="5943600" cy="127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270"/>
                          </a:xfrm>
                          <a:custGeom>
                            <a:avLst/>
                            <a:gdLst/>
                            <a:ahLst/>
                            <a:cxnLst/>
                            <a:rect l="l" t="t" r="r" b="b"/>
                            <a:pathLst>
                              <a:path w="5943600">
                                <a:moveTo>
                                  <a:pt x="0" y="0"/>
                                </a:moveTo>
                                <a:lnTo>
                                  <a:pt x="594360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07C959C" id="Graphic 12" o:spid="_x0000_s1026" style="position:absolute;margin-left:1in;margin-top:27.35pt;width:468pt;height:.1pt;z-index:-251652608;visibility:visible;mso-wrap-style:square;mso-wrap-distance-left:0;mso-wrap-distance-top:0;mso-wrap-distance-right:0;mso-wrap-distance-bottom:0;mso-position-horizontal:absolute;mso-position-horizontal-relative:page;mso-position-vertical:absolute;mso-position-vertical-relative:text;v-text-anchor:top" coordsize="5943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" path="m,l5943600,e" filled="f" strokeweight=".48pt">
                  <v:path arrowok="t"/>
                  <w10:wrap type="topAndBottom" anchorx="page"/>
                </v:shape>
              </w:pict>
            </mc:Fallback>
          </mc:AlternateContent>
        </w:r>
      </w:del>
    </w:p>
    <w:p w14:paraId="229E7B68" w14:textId="7BA5B731" w:rsidR="0060199D" w:rsidRPr="00D25EE3" w:rsidDel="006008D4" w:rsidRDefault="0060199D">
      <w:pPr>
        <w:pStyle w:val="BodyText"/>
        <w:spacing w:before="17"/>
        <w:rPr>
          <w:del w:id="4441" w:author="Worrell, Tyrone C CIV USARMY HQDA ASA ALT (USA)" w:date="2024-09-23T07:39:00Z"/>
          <w:rFonts w:ascii="Arial" w:hAnsi="Arial" w:cs="Arial"/>
          <w:rPrChange w:id="4442" w:author="Worrell, Tyrone C CIV USARMY HQDA ASA ALT (USA)" w:date="2024-09-24T06:42:00Z">
            <w:rPr>
              <w:del w:id="4443" w:author="Worrell, Tyrone C CIV USARMY HQDA ASA ALT (USA)" w:date="2024-09-23T07:39:00Z"/>
              <w:sz w:val="20"/>
            </w:rPr>
          </w:rPrChange>
        </w:rPr>
      </w:pPr>
    </w:p>
    <w:p w14:paraId="229E7B69" w14:textId="1F71D33B" w:rsidR="0060199D" w:rsidRPr="00D25EE3" w:rsidDel="006008D4" w:rsidRDefault="0060199D">
      <w:pPr>
        <w:rPr>
          <w:del w:id="4444" w:author="Worrell, Tyrone C CIV USARMY HQDA ASA ALT (USA)" w:date="2024-09-23T07:39:00Z"/>
          <w:rFonts w:ascii="Arial" w:hAnsi="Arial" w:cs="Arial"/>
          <w:sz w:val="24"/>
          <w:szCs w:val="24"/>
          <w:rPrChange w:id="4445" w:author="Worrell, Tyrone C CIV USARMY HQDA ASA ALT (USA)" w:date="2024-09-24T06:42:00Z">
            <w:rPr>
              <w:del w:id="4446" w:author="Worrell, Tyrone C CIV USARMY HQDA ASA ALT (USA)" w:date="2024-09-23T07:39:00Z"/>
              <w:sz w:val="20"/>
            </w:rPr>
          </w:rPrChange>
        </w:rPr>
        <w:sectPr w:rsidR="0060199D" w:rsidRPr="00D25EE3" w:rsidDel="006008D4">
          <w:pgSz w:w="12240" w:h="15840"/>
          <w:pgMar w:top="1820" w:right="1320" w:bottom="280" w:left="1320" w:header="720" w:footer="720" w:gutter="0"/>
          <w:cols w:space="720"/>
        </w:sectPr>
      </w:pPr>
    </w:p>
    <w:p w14:paraId="229E7B6A" w14:textId="7F60542A" w:rsidR="0060199D" w:rsidRPr="00D25EE3" w:rsidDel="006008D4" w:rsidRDefault="000333D6">
      <w:pPr>
        <w:pStyle w:val="BodyText"/>
        <w:spacing w:line="20" w:lineRule="exact"/>
        <w:ind w:left="120"/>
        <w:rPr>
          <w:del w:id="4447" w:author="Worrell, Tyrone C CIV USARMY HQDA ASA ALT (USA)" w:date="2024-09-23T07:39:00Z"/>
          <w:rFonts w:ascii="Arial" w:hAnsi="Arial" w:cs="Arial"/>
          <w:rPrChange w:id="4448" w:author="Worrell, Tyrone C CIV USARMY HQDA ASA ALT (USA)" w:date="2024-09-24T06:42:00Z">
            <w:rPr>
              <w:del w:id="4449" w:author="Worrell, Tyrone C CIV USARMY HQDA ASA ALT (USA)" w:date="2024-09-23T07:39:00Z"/>
              <w:sz w:val="2"/>
            </w:rPr>
          </w:rPrChange>
        </w:rPr>
      </w:pPr>
      <w:del w:id="4450" w:author="Worrell, Tyrone C CIV USARMY HQDA ASA ALT (USA)" w:date="2024-09-23T07:39:00Z">
        <w:r w:rsidRPr="00D25EE3" w:rsidDel="006008D4">
          <w:rPr>
            <w:rFonts w:ascii="Arial" w:hAnsi="Arial" w:cs="Arial"/>
            <w:noProof/>
            <w:rPrChange w:id="4451" w:author="Worrell, Tyrone C CIV USARMY HQDA ASA ALT (USA)" w:date="2024-09-24T06:42:00Z">
              <w:rPr>
                <w:noProof/>
                <w:sz w:val="2"/>
              </w:rPr>
            </w:rPrChange>
          </w:rPr>
          <w:lastRenderedPageBreak/>
          <mc:AlternateContent>
            <mc:Choice Requires="wpg">
              <w:drawing>
                <wp:inline distT="0" distB="0" distL="0" distR="0" wp14:anchorId="229E7CC5" wp14:editId="229E7CC6">
                  <wp:extent cx="5943600" cy="6350"/>
                  <wp:effectExtent l="9525" t="0" r="0" b="3175"/>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3600" cy="6350"/>
                            <a:chOff x="0" y="0"/>
                            <a:chExt cx="5943600" cy="6350"/>
                          </a:xfrm>
                        </wpg:grpSpPr>
                        <wps:wsp>
                          <wps:cNvPr id="14" name="Graphic 14"/>
                          <wps:cNvSpPr/>
                          <wps:spPr>
                            <a:xfrm>
                              <a:off x="0" y="3048"/>
                              <a:ext cx="5943600" cy="1270"/>
                            </a:xfrm>
                            <a:custGeom>
                              <a:avLst/>
                              <a:gdLst/>
                              <a:ahLst/>
                              <a:cxnLst/>
                              <a:rect l="l" t="t" r="r" b="b"/>
                              <a:pathLst>
                                <a:path w="5943600">
                                  <a:moveTo>
                                    <a:pt x="0" y="0"/>
                                  </a:moveTo>
                                  <a:lnTo>
                                    <a:pt x="5943600" y="0"/>
                                  </a:lnTo>
                                </a:path>
                              </a:pathLst>
                            </a:custGeom>
                            <a:ln w="609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48A3AC6A" id="Group 13" o:spid="_x0000_s1026" style="width:468pt;height:.5pt;mso-position-horizontal-relative:char;mso-position-vertical-relative:line" coordsize="5943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">
                  <v:shape id="Graphic 14" o:spid="_x0000_s1027" style="position:absolute;top:30;width:59436;height:13;visibility:visible;mso-wrap-style:square;v-text-anchor:top" coordsize="59436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" path="m,l5943600,e" filled="f" strokeweight=".48pt">
                    <v:path arrowok="t"/>
                  </v:shape>
                  <w10:anchorlock/>
                </v:group>
              </w:pict>
            </mc:Fallback>
          </mc:AlternateContent>
        </w:r>
      </w:del>
    </w:p>
    <w:p w14:paraId="229E7B6B" w14:textId="2DF25F21" w:rsidR="0060199D" w:rsidRPr="00D25EE3" w:rsidDel="006008D4" w:rsidRDefault="000333D6">
      <w:pPr>
        <w:pStyle w:val="BodyText"/>
        <w:spacing w:before="13"/>
        <w:rPr>
          <w:del w:id="4452" w:author="Worrell, Tyrone C CIV USARMY HQDA ASA ALT (USA)" w:date="2024-09-23T07:39:00Z"/>
          <w:rFonts w:ascii="Arial" w:hAnsi="Arial" w:cs="Arial"/>
          <w:rPrChange w:id="4453" w:author="Worrell, Tyrone C CIV USARMY HQDA ASA ALT (USA)" w:date="2024-09-24T06:42:00Z">
            <w:rPr>
              <w:del w:id="4454" w:author="Worrell, Tyrone C CIV USARMY HQDA ASA ALT (USA)" w:date="2024-09-23T07:39:00Z"/>
              <w:sz w:val="20"/>
            </w:rPr>
          </w:rPrChange>
        </w:rPr>
      </w:pPr>
      <w:del w:id="4455" w:author="Worrell, Tyrone C CIV USARMY HQDA ASA ALT (USA)" w:date="2024-09-23T07:39:00Z">
        <w:r w:rsidRPr="00D25EE3" w:rsidDel="006008D4">
          <w:rPr>
            <w:rFonts w:ascii="Arial" w:hAnsi="Arial" w:cs="Arial"/>
            <w:noProof/>
            <w:rPrChange w:id="4456" w:author="Worrell, Tyrone C CIV USARMY HQDA ASA ALT (USA)" w:date="2024-09-24T06:42:00Z">
              <w:rPr>
                <w:noProof/>
              </w:rPr>
            </w:rPrChange>
          </w:rPr>
          <mc:AlternateContent>
            <mc:Choice Requires="wps">
              <w:drawing>
                <wp:anchor distT="0" distB="0" distL="0" distR="0" simplePos="0" relativeHeight="251665920" behindDoc="1" locked="0" layoutInCell="1" allowOverlap="1" wp14:anchorId="229E7CC7" wp14:editId="229E7CC8">
                  <wp:simplePos x="0" y="0"/>
                  <wp:positionH relativeFrom="page">
                    <wp:posOffset>914400</wp:posOffset>
                  </wp:positionH>
                  <wp:positionV relativeFrom="paragraph">
                    <wp:posOffset>169824</wp:posOffset>
                  </wp:positionV>
                  <wp:extent cx="5943600" cy="1270"/>
                  <wp:effectExtent l="0" t="0" r="0" b="0"/>
                  <wp:wrapTopAndBottom/>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270"/>
                          </a:xfrm>
                          <a:custGeom>
                            <a:avLst/>
                            <a:gdLst/>
                            <a:ahLst/>
                            <a:cxnLst/>
                            <a:rect l="l" t="t" r="r" b="b"/>
                            <a:pathLst>
                              <a:path w="5943600">
                                <a:moveTo>
                                  <a:pt x="0" y="0"/>
                                </a:moveTo>
                                <a:lnTo>
                                  <a:pt x="594360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2F646EF" id="Graphic 15" o:spid="_x0000_s1026" style="position:absolute;margin-left:1in;margin-top:13.35pt;width:468pt;height:.1pt;z-index:-251650560;visibility:visible;mso-wrap-style:square;mso-wrap-distance-left:0;mso-wrap-distance-top:0;mso-wrap-distance-right:0;mso-wrap-distance-bottom:0;mso-position-horizontal:absolute;mso-position-horizontal-relative:page;mso-position-vertical:absolute;mso-position-vertical-relative:text;v-text-anchor:top" coordsize="5943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" path="m,l5943600,e" filled="f" strokeweight=".48pt">
                  <v:path arrowok="t"/>
                  <w10:wrap type="topAndBottom" anchorx="page"/>
                </v:shape>
              </w:pict>
            </mc:Fallback>
          </mc:AlternateContent>
        </w:r>
        <w:r w:rsidRPr="00D25EE3" w:rsidDel="006008D4">
          <w:rPr>
            <w:rFonts w:ascii="Arial" w:hAnsi="Arial" w:cs="Arial"/>
            <w:noProof/>
            <w:rPrChange w:id="4457" w:author="Worrell, Tyrone C CIV USARMY HQDA ASA ALT (USA)" w:date="2024-09-24T06:42:00Z">
              <w:rPr>
                <w:noProof/>
              </w:rPr>
            </w:rPrChange>
          </w:rPr>
          <mc:AlternateContent>
            <mc:Choice Requires="wps">
              <w:drawing>
                <wp:anchor distT="0" distB="0" distL="0" distR="0" simplePos="0" relativeHeight="251667968" behindDoc="1" locked="0" layoutInCell="1" allowOverlap="1" wp14:anchorId="229E7CC9" wp14:editId="229E7CCA">
                  <wp:simplePos x="0" y="0"/>
                  <wp:positionH relativeFrom="page">
                    <wp:posOffset>914400</wp:posOffset>
                  </wp:positionH>
                  <wp:positionV relativeFrom="paragraph">
                    <wp:posOffset>345084</wp:posOffset>
                  </wp:positionV>
                  <wp:extent cx="2895600" cy="1270"/>
                  <wp:effectExtent l="0" t="0" r="0" b="0"/>
                  <wp:wrapTopAndBottom/>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95600" cy="1270"/>
                          </a:xfrm>
                          <a:custGeom>
                            <a:avLst/>
                            <a:gdLst/>
                            <a:ahLst/>
                            <a:cxnLst/>
                            <a:rect l="l" t="t" r="r" b="b"/>
                            <a:pathLst>
                              <a:path w="2895600">
                                <a:moveTo>
                                  <a:pt x="0" y="0"/>
                                </a:moveTo>
                                <a:lnTo>
                                  <a:pt x="289560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FC50C60" id="Graphic 16" o:spid="_x0000_s1026" style="position:absolute;margin-left:1in;margin-top:27.15pt;width:228pt;height:.1pt;z-index:-251648512;visibility:visible;mso-wrap-style:square;mso-wrap-distance-left:0;mso-wrap-distance-top:0;mso-wrap-distance-right:0;mso-wrap-distance-bottom:0;mso-position-horizontal:absolute;mso-position-horizontal-relative:page;mso-position-vertical:absolute;mso-position-vertical-relative:text;v-text-anchor:top" coordsize="2895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" path="m,l2895600,e" filled="f" strokeweight=".48pt">
                  <v:path arrowok="t"/>
                  <w10:wrap type="topAndBottom" anchorx="page"/>
                </v:shape>
              </w:pict>
            </mc:Fallback>
          </mc:AlternateContent>
        </w:r>
      </w:del>
    </w:p>
    <w:p w14:paraId="229E7B6C" w14:textId="46385053" w:rsidR="0060199D" w:rsidRPr="00D25EE3" w:rsidDel="006008D4" w:rsidRDefault="0060199D">
      <w:pPr>
        <w:pStyle w:val="BodyText"/>
        <w:spacing w:before="17"/>
        <w:rPr>
          <w:del w:id="4458" w:author="Worrell, Tyrone C CIV USARMY HQDA ASA ALT (USA)" w:date="2024-09-23T07:39:00Z"/>
          <w:rFonts w:ascii="Arial" w:hAnsi="Arial" w:cs="Arial"/>
          <w:rPrChange w:id="4459" w:author="Worrell, Tyrone C CIV USARMY HQDA ASA ALT (USA)" w:date="2024-09-24T06:42:00Z">
            <w:rPr>
              <w:del w:id="4460" w:author="Worrell, Tyrone C CIV USARMY HQDA ASA ALT (USA)" w:date="2024-09-23T07:39:00Z"/>
              <w:sz w:val="20"/>
            </w:rPr>
          </w:rPrChange>
        </w:rPr>
      </w:pPr>
    </w:p>
    <w:p w14:paraId="229E7B6D" w14:textId="796E6A19" w:rsidR="0060199D" w:rsidRPr="00D25EE3" w:rsidDel="006008D4" w:rsidRDefault="0060199D">
      <w:pPr>
        <w:pStyle w:val="BodyText"/>
        <w:spacing w:before="200"/>
        <w:rPr>
          <w:del w:id="4461" w:author="Worrell, Tyrone C CIV USARMY HQDA ASA ALT (USA)" w:date="2024-09-23T07:39:00Z"/>
          <w:rFonts w:ascii="Arial" w:hAnsi="Arial" w:cs="Arial"/>
          <w:rPrChange w:id="4462" w:author="Worrell, Tyrone C CIV USARMY HQDA ASA ALT (USA)" w:date="2024-09-24T06:42:00Z">
            <w:rPr>
              <w:del w:id="4463" w:author="Worrell, Tyrone C CIV USARMY HQDA ASA ALT (USA)" w:date="2024-09-23T07:39:00Z"/>
            </w:rPr>
          </w:rPrChange>
        </w:rPr>
      </w:pPr>
    </w:p>
    <w:p w14:paraId="229E7B6E" w14:textId="3241955A" w:rsidR="0060199D" w:rsidRPr="00D25EE3" w:rsidDel="006008D4" w:rsidRDefault="000333D6">
      <w:pPr>
        <w:pStyle w:val="ListParagraph"/>
        <w:numPr>
          <w:ilvl w:val="0"/>
          <w:numId w:val="6"/>
        </w:numPr>
        <w:tabs>
          <w:tab w:val="left" w:pos="360"/>
        </w:tabs>
        <w:ind w:right="314" w:firstLine="0"/>
        <w:rPr>
          <w:del w:id="4464" w:author="Worrell, Tyrone C CIV USARMY HQDA ASA ALT (USA)" w:date="2024-09-23T07:39:00Z"/>
          <w:rFonts w:ascii="Arial" w:hAnsi="Arial" w:cs="Arial"/>
          <w:sz w:val="24"/>
          <w:szCs w:val="24"/>
          <w:rPrChange w:id="4465" w:author="Worrell, Tyrone C CIV USARMY HQDA ASA ALT (USA)" w:date="2024-09-24T06:42:00Z">
            <w:rPr>
              <w:del w:id="4466" w:author="Worrell, Tyrone C CIV USARMY HQDA ASA ALT (USA)" w:date="2024-09-23T07:39:00Z"/>
              <w:sz w:val="24"/>
            </w:rPr>
          </w:rPrChange>
        </w:rPr>
      </w:pPr>
      <w:del w:id="4467" w:author="Worrell, Tyrone C CIV USARMY HQDA ASA ALT (USA)" w:date="2024-09-23T07:39:00Z">
        <w:r w:rsidRPr="00D25EE3" w:rsidDel="006008D4">
          <w:rPr>
            <w:rFonts w:ascii="Arial" w:hAnsi="Arial" w:cs="Arial"/>
            <w:sz w:val="24"/>
            <w:szCs w:val="24"/>
            <w:rPrChange w:id="4468" w:author="Worrell, Tyrone C CIV USARMY HQDA ASA ALT (USA)" w:date="2024-09-24T06:42:00Z">
              <w:rPr>
                <w:sz w:val="24"/>
              </w:rPr>
            </w:rPrChange>
          </w:rPr>
          <w:delText>The</w:delText>
        </w:r>
        <w:r w:rsidRPr="00D25EE3" w:rsidDel="006008D4">
          <w:rPr>
            <w:rFonts w:ascii="Arial" w:hAnsi="Arial" w:cs="Arial"/>
            <w:spacing w:val="-4"/>
            <w:sz w:val="24"/>
            <w:szCs w:val="24"/>
            <w:rPrChange w:id="4469" w:author="Worrell, Tyrone C CIV USARMY HQDA ASA ALT (USA)" w:date="2024-09-24T06:42:00Z">
              <w:rPr>
                <w:spacing w:val="-4"/>
                <w:sz w:val="24"/>
              </w:rPr>
            </w:rPrChange>
          </w:rPr>
          <w:delText xml:space="preserve"> </w:delText>
        </w:r>
        <w:r w:rsidRPr="00D25EE3" w:rsidDel="006008D4">
          <w:rPr>
            <w:rFonts w:ascii="Arial" w:hAnsi="Arial" w:cs="Arial"/>
            <w:sz w:val="24"/>
            <w:szCs w:val="24"/>
            <w:rPrChange w:id="4470" w:author="Worrell, Tyrone C CIV USARMY HQDA ASA ALT (USA)" w:date="2024-09-24T06:42:00Z">
              <w:rPr>
                <w:sz w:val="24"/>
              </w:rPr>
            </w:rPrChange>
          </w:rPr>
          <w:delText>quality</w:delText>
        </w:r>
        <w:r w:rsidRPr="00D25EE3" w:rsidDel="006008D4">
          <w:rPr>
            <w:rFonts w:ascii="Arial" w:hAnsi="Arial" w:cs="Arial"/>
            <w:spacing w:val="-4"/>
            <w:sz w:val="24"/>
            <w:szCs w:val="24"/>
            <w:rPrChange w:id="4471" w:author="Worrell, Tyrone C CIV USARMY HQDA ASA ALT (USA)" w:date="2024-09-24T06:42:00Z">
              <w:rPr>
                <w:spacing w:val="-4"/>
                <w:sz w:val="24"/>
              </w:rPr>
            </w:rPrChange>
          </w:rPr>
          <w:delText xml:space="preserve"> </w:delText>
        </w:r>
        <w:r w:rsidRPr="00D25EE3" w:rsidDel="006008D4">
          <w:rPr>
            <w:rFonts w:ascii="Arial" w:hAnsi="Arial" w:cs="Arial"/>
            <w:sz w:val="24"/>
            <w:szCs w:val="24"/>
            <w:rPrChange w:id="4472" w:author="Worrell, Tyrone C CIV USARMY HQDA ASA ALT (USA)" w:date="2024-09-24T06:42:00Z">
              <w:rPr>
                <w:sz w:val="24"/>
              </w:rPr>
            </w:rPrChange>
          </w:rPr>
          <w:delText>assurance</w:delText>
        </w:r>
        <w:r w:rsidRPr="00D25EE3" w:rsidDel="006008D4">
          <w:rPr>
            <w:rFonts w:ascii="Arial" w:hAnsi="Arial" w:cs="Arial"/>
            <w:spacing w:val="-5"/>
            <w:sz w:val="24"/>
            <w:szCs w:val="24"/>
            <w:rPrChange w:id="4473" w:author="Worrell, Tyrone C CIV USARMY HQDA ASA ALT (USA)" w:date="2024-09-24T06:42:00Z">
              <w:rPr>
                <w:spacing w:val="-5"/>
                <w:sz w:val="24"/>
              </w:rPr>
            </w:rPrChange>
          </w:rPr>
          <w:delText xml:space="preserve"> </w:delText>
        </w:r>
        <w:r w:rsidRPr="00D25EE3" w:rsidDel="006008D4">
          <w:rPr>
            <w:rFonts w:ascii="Arial" w:hAnsi="Arial" w:cs="Arial"/>
            <w:sz w:val="24"/>
            <w:szCs w:val="24"/>
            <w:rPrChange w:id="4474" w:author="Worrell, Tyrone C CIV USARMY HQDA ASA ALT (USA)" w:date="2024-09-24T06:42:00Z">
              <w:rPr>
                <w:sz w:val="24"/>
              </w:rPr>
            </w:rPrChange>
          </w:rPr>
          <w:delText>surveillance</w:delText>
        </w:r>
        <w:r w:rsidRPr="00D25EE3" w:rsidDel="006008D4">
          <w:rPr>
            <w:rFonts w:ascii="Arial" w:hAnsi="Arial" w:cs="Arial"/>
            <w:spacing w:val="-5"/>
            <w:sz w:val="24"/>
            <w:szCs w:val="24"/>
            <w:rPrChange w:id="4475" w:author="Worrell, Tyrone C CIV USARMY HQDA ASA ALT (USA)" w:date="2024-09-24T06:42:00Z">
              <w:rPr>
                <w:spacing w:val="-5"/>
                <w:sz w:val="24"/>
              </w:rPr>
            </w:rPrChange>
          </w:rPr>
          <w:delText xml:space="preserve"> </w:delText>
        </w:r>
        <w:r w:rsidRPr="00D25EE3" w:rsidDel="006008D4">
          <w:rPr>
            <w:rFonts w:ascii="Arial" w:hAnsi="Arial" w:cs="Arial"/>
            <w:sz w:val="24"/>
            <w:szCs w:val="24"/>
            <w:rPrChange w:id="4476" w:author="Worrell, Tyrone C CIV USARMY HQDA ASA ALT (USA)" w:date="2024-09-24T06:42:00Z">
              <w:rPr>
                <w:sz w:val="24"/>
              </w:rPr>
            </w:rPrChange>
          </w:rPr>
          <w:delText>plan</w:delText>
        </w:r>
        <w:r w:rsidRPr="00D25EE3" w:rsidDel="006008D4">
          <w:rPr>
            <w:rFonts w:ascii="Arial" w:hAnsi="Arial" w:cs="Arial"/>
            <w:spacing w:val="-4"/>
            <w:sz w:val="24"/>
            <w:szCs w:val="24"/>
            <w:rPrChange w:id="4477" w:author="Worrell, Tyrone C CIV USARMY HQDA ASA ALT (USA)" w:date="2024-09-24T06:42:00Z">
              <w:rPr>
                <w:spacing w:val="-4"/>
                <w:sz w:val="24"/>
              </w:rPr>
            </w:rPrChange>
          </w:rPr>
          <w:delText xml:space="preserve"> </w:delText>
        </w:r>
        <w:r w:rsidRPr="00D25EE3" w:rsidDel="006008D4">
          <w:rPr>
            <w:rFonts w:ascii="Arial" w:hAnsi="Arial" w:cs="Arial"/>
            <w:sz w:val="24"/>
            <w:szCs w:val="24"/>
            <w:rPrChange w:id="4478" w:author="Worrell, Tyrone C CIV USARMY HQDA ASA ALT (USA)" w:date="2024-09-24T06:42:00Z">
              <w:rPr>
                <w:sz w:val="24"/>
              </w:rPr>
            </w:rPrChange>
          </w:rPr>
          <w:delText>(QASP)</w:delText>
        </w:r>
        <w:r w:rsidRPr="00D25EE3" w:rsidDel="006008D4">
          <w:rPr>
            <w:rFonts w:ascii="Arial" w:hAnsi="Arial" w:cs="Arial"/>
            <w:spacing w:val="-4"/>
            <w:sz w:val="24"/>
            <w:szCs w:val="24"/>
            <w:rPrChange w:id="4479" w:author="Worrell, Tyrone C CIV USARMY HQDA ASA ALT (USA)" w:date="2024-09-24T06:42:00Z">
              <w:rPr>
                <w:spacing w:val="-4"/>
                <w:sz w:val="24"/>
              </w:rPr>
            </w:rPrChange>
          </w:rPr>
          <w:delText xml:space="preserve"> </w:delText>
        </w:r>
        <w:r w:rsidRPr="00D25EE3" w:rsidDel="006008D4">
          <w:rPr>
            <w:rFonts w:ascii="Arial" w:hAnsi="Arial" w:cs="Arial"/>
            <w:sz w:val="24"/>
            <w:szCs w:val="24"/>
            <w:rPrChange w:id="4480" w:author="Worrell, Tyrone C CIV USARMY HQDA ASA ALT (USA)" w:date="2024-09-24T06:42:00Z">
              <w:rPr>
                <w:sz w:val="24"/>
              </w:rPr>
            </w:rPrChange>
          </w:rPr>
          <w:delText>satisfies</w:delText>
        </w:r>
        <w:r w:rsidRPr="00D25EE3" w:rsidDel="006008D4">
          <w:rPr>
            <w:rFonts w:ascii="Arial" w:hAnsi="Arial" w:cs="Arial"/>
            <w:spacing w:val="-5"/>
            <w:sz w:val="24"/>
            <w:szCs w:val="24"/>
            <w:rPrChange w:id="4481" w:author="Worrell, Tyrone C CIV USARMY HQDA ASA ALT (USA)" w:date="2024-09-24T06:42:00Z">
              <w:rPr>
                <w:spacing w:val="-5"/>
                <w:sz w:val="24"/>
              </w:rPr>
            </w:rPrChange>
          </w:rPr>
          <w:delText xml:space="preserve"> </w:delText>
        </w:r>
        <w:r w:rsidRPr="00D25EE3" w:rsidDel="006008D4">
          <w:rPr>
            <w:rFonts w:ascii="Arial" w:hAnsi="Arial" w:cs="Arial"/>
            <w:sz w:val="24"/>
            <w:szCs w:val="24"/>
            <w:rPrChange w:id="4482" w:author="Worrell, Tyrone C CIV USARMY HQDA ASA ALT (USA)" w:date="2024-09-24T06:42:00Z">
              <w:rPr>
                <w:sz w:val="24"/>
              </w:rPr>
            </w:rPrChange>
          </w:rPr>
          <w:delText>the</w:delText>
        </w:r>
        <w:r w:rsidRPr="00D25EE3" w:rsidDel="006008D4">
          <w:rPr>
            <w:rFonts w:ascii="Arial" w:hAnsi="Arial" w:cs="Arial"/>
            <w:spacing w:val="-4"/>
            <w:sz w:val="24"/>
            <w:szCs w:val="24"/>
            <w:rPrChange w:id="4483" w:author="Worrell, Tyrone C CIV USARMY HQDA ASA ALT (USA)" w:date="2024-09-24T06:42:00Z">
              <w:rPr>
                <w:spacing w:val="-4"/>
                <w:sz w:val="24"/>
              </w:rPr>
            </w:rPrChange>
          </w:rPr>
          <w:delText xml:space="preserve"> </w:delText>
        </w:r>
        <w:r w:rsidRPr="00D25EE3" w:rsidDel="006008D4">
          <w:rPr>
            <w:rFonts w:ascii="Arial" w:hAnsi="Arial" w:cs="Arial"/>
            <w:sz w:val="24"/>
            <w:szCs w:val="24"/>
            <w:rPrChange w:id="4484" w:author="Worrell, Tyrone C CIV USARMY HQDA ASA ALT (USA)" w:date="2024-09-24T06:42:00Z">
              <w:rPr>
                <w:sz w:val="24"/>
              </w:rPr>
            </w:rPrChange>
          </w:rPr>
          <w:delText>requirements</w:delText>
        </w:r>
        <w:r w:rsidRPr="00D25EE3" w:rsidDel="006008D4">
          <w:rPr>
            <w:rFonts w:ascii="Arial" w:hAnsi="Arial" w:cs="Arial"/>
            <w:spacing w:val="-4"/>
            <w:sz w:val="24"/>
            <w:szCs w:val="24"/>
            <w:rPrChange w:id="4485" w:author="Worrell, Tyrone C CIV USARMY HQDA ASA ALT (USA)" w:date="2024-09-24T06:42:00Z">
              <w:rPr>
                <w:spacing w:val="-4"/>
                <w:sz w:val="24"/>
              </w:rPr>
            </w:rPrChange>
          </w:rPr>
          <w:delText xml:space="preserve"> </w:delText>
        </w:r>
        <w:r w:rsidRPr="00D25EE3" w:rsidDel="006008D4">
          <w:rPr>
            <w:rFonts w:ascii="Arial" w:hAnsi="Arial" w:cs="Arial"/>
            <w:sz w:val="24"/>
            <w:szCs w:val="24"/>
            <w:rPrChange w:id="4486" w:author="Worrell, Tyrone C CIV USARMY HQDA ASA ALT (USA)" w:date="2024-09-24T06:42:00Z">
              <w:rPr>
                <w:sz w:val="24"/>
              </w:rPr>
            </w:rPrChange>
          </w:rPr>
          <w:delText>at</w:delText>
        </w:r>
        <w:r w:rsidRPr="00D25EE3" w:rsidDel="006008D4">
          <w:rPr>
            <w:rFonts w:ascii="Arial" w:hAnsi="Arial" w:cs="Arial"/>
            <w:spacing w:val="-4"/>
            <w:sz w:val="24"/>
            <w:szCs w:val="24"/>
            <w:rPrChange w:id="4487" w:author="Worrell, Tyrone C CIV USARMY HQDA ASA ALT (USA)" w:date="2024-09-24T06:42:00Z">
              <w:rPr>
                <w:spacing w:val="-4"/>
                <w:sz w:val="24"/>
              </w:rPr>
            </w:rPrChange>
          </w:rPr>
          <w:delText xml:space="preserve"> </w:delText>
        </w:r>
        <w:r w:rsidRPr="00D25EE3" w:rsidDel="006008D4">
          <w:rPr>
            <w:rFonts w:ascii="Arial" w:hAnsi="Arial" w:cs="Arial"/>
            <w:sz w:val="24"/>
            <w:szCs w:val="24"/>
            <w:rPrChange w:id="4488" w:author="Worrell, Tyrone C CIV USARMY HQDA ASA ALT (USA)" w:date="2024-09-24T06:42:00Z">
              <w:rPr>
                <w:sz w:val="24"/>
              </w:rPr>
            </w:rPrChange>
          </w:rPr>
          <w:delText>FAR</w:delText>
        </w:r>
        <w:r w:rsidRPr="00D25EE3" w:rsidDel="006008D4">
          <w:rPr>
            <w:rFonts w:ascii="Arial" w:hAnsi="Arial" w:cs="Arial"/>
            <w:spacing w:val="-5"/>
            <w:sz w:val="24"/>
            <w:szCs w:val="24"/>
            <w:rPrChange w:id="4489" w:author="Worrell, Tyrone C CIV USARMY HQDA ASA ALT (USA)" w:date="2024-09-24T06:42:00Z">
              <w:rPr>
                <w:spacing w:val="-5"/>
                <w:sz w:val="24"/>
              </w:rPr>
            </w:rPrChange>
          </w:rPr>
          <w:delText xml:space="preserve"> </w:delText>
        </w:r>
        <w:r w:rsidRPr="00D25EE3" w:rsidDel="006008D4">
          <w:rPr>
            <w:rFonts w:ascii="Arial" w:hAnsi="Arial" w:cs="Arial"/>
            <w:sz w:val="24"/>
            <w:szCs w:val="24"/>
            <w:rPrChange w:id="4490" w:author="Worrell, Tyrone C CIV USARMY HQDA ASA ALT (USA)" w:date="2024-09-24T06:42:00Z">
              <w:rPr>
                <w:sz w:val="24"/>
              </w:rPr>
            </w:rPrChange>
          </w:rPr>
          <w:delText>46.401(a), considering the performance risks inherent in the specific contract type and the work effort addressed by the contract.</w:delText>
        </w:r>
      </w:del>
    </w:p>
    <w:p w14:paraId="229E7B6F" w14:textId="3021CCB1" w:rsidR="0060199D" w:rsidRPr="00D25EE3" w:rsidDel="006008D4" w:rsidRDefault="000333D6">
      <w:pPr>
        <w:pStyle w:val="BodyText"/>
        <w:spacing w:before="199"/>
        <w:ind w:left="120"/>
        <w:rPr>
          <w:del w:id="4491" w:author="Worrell, Tyrone C CIV USARMY HQDA ASA ALT (USA)" w:date="2024-09-23T07:39:00Z"/>
          <w:rFonts w:ascii="Arial" w:hAnsi="Arial" w:cs="Arial"/>
          <w:rPrChange w:id="4492" w:author="Worrell, Tyrone C CIV USARMY HQDA ASA ALT (USA)" w:date="2024-09-24T06:42:00Z">
            <w:rPr>
              <w:del w:id="4493" w:author="Worrell, Tyrone C CIV USARMY HQDA ASA ALT (USA)" w:date="2024-09-23T07:39:00Z"/>
            </w:rPr>
          </w:rPrChange>
        </w:rPr>
      </w:pPr>
      <w:del w:id="4494" w:author="Worrell, Tyrone C CIV USARMY HQDA ASA ALT (USA)" w:date="2024-09-23T07:39:00Z">
        <w:r w:rsidRPr="00D25EE3" w:rsidDel="006008D4">
          <w:rPr>
            <w:rFonts w:ascii="Arial" w:hAnsi="Arial" w:cs="Arial"/>
            <w:rPrChange w:id="4495" w:author="Worrell, Tyrone C CIV USARMY HQDA ASA ALT (USA)" w:date="2024-09-24T06:42:00Z">
              <w:rPr/>
            </w:rPrChange>
          </w:rPr>
          <w:delText>[Strategic</w:delText>
        </w:r>
        <w:r w:rsidRPr="00D25EE3" w:rsidDel="006008D4">
          <w:rPr>
            <w:rFonts w:ascii="Arial" w:hAnsi="Arial" w:cs="Arial"/>
            <w:spacing w:val="-2"/>
            <w:rPrChange w:id="4496" w:author="Worrell, Tyrone C CIV USARMY HQDA ASA ALT (USA)" w:date="2024-09-24T06:42:00Z">
              <w:rPr>
                <w:spacing w:val="-2"/>
              </w:rPr>
            </w:rPrChange>
          </w:rPr>
          <w:delText xml:space="preserve"> </w:delText>
        </w:r>
        <w:r w:rsidRPr="00D25EE3" w:rsidDel="006008D4">
          <w:rPr>
            <w:rFonts w:ascii="Arial" w:hAnsi="Arial" w:cs="Arial"/>
            <w:rPrChange w:id="4497" w:author="Worrell, Tyrone C CIV USARMY HQDA ASA ALT (USA)" w:date="2024-09-24T06:42:00Z">
              <w:rPr/>
            </w:rPrChange>
          </w:rPr>
          <w:delText>Controls:</w:delText>
        </w:r>
        <w:r w:rsidRPr="00D25EE3" w:rsidDel="006008D4">
          <w:rPr>
            <w:rFonts w:ascii="Arial" w:hAnsi="Arial" w:cs="Arial"/>
            <w:spacing w:val="57"/>
            <w:rPrChange w:id="4498" w:author="Worrell, Tyrone C CIV USARMY HQDA ASA ALT (USA)" w:date="2024-09-24T06:42:00Z">
              <w:rPr>
                <w:spacing w:val="57"/>
              </w:rPr>
            </w:rPrChange>
          </w:rPr>
          <w:delText xml:space="preserve"> </w:delText>
        </w:r>
        <w:r w:rsidRPr="00D25EE3" w:rsidDel="006008D4">
          <w:rPr>
            <w:rFonts w:ascii="Arial" w:hAnsi="Arial" w:cs="Arial"/>
            <w:rPrChange w:id="4499" w:author="Worrell, Tyrone C CIV USARMY HQDA ASA ALT (USA)" w:date="2024-09-24T06:42:00Z">
              <w:rPr/>
            </w:rPrChange>
          </w:rPr>
          <w:delText>FAR</w:delText>
        </w:r>
        <w:r w:rsidRPr="00D25EE3" w:rsidDel="006008D4">
          <w:rPr>
            <w:rFonts w:ascii="Arial" w:hAnsi="Arial" w:cs="Arial"/>
            <w:spacing w:val="-2"/>
            <w:rPrChange w:id="4500" w:author="Worrell, Tyrone C CIV USARMY HQDA ASA ALT (USA)" w:date="2024-09-24T06:42:00Z">
              <w:rPr>
                <w:spacing w:val="-2"/>
              </w:rPr>
            </w:rPrChange>
          </w:rPr>
          <w:delText xml:space="preserve"> </w:delText>
        </w:r>
        <w:r w:rsidRPr="00D25EE3" w:rsidDel="006008D4">
          <w:rPr>
            <w:rFonts w:ascii="Arial" w:hAnsi="Arial" w:cs="Arial"/>
            <w:rPrChange w:id="4501" w:author="Worrell, Tyrone C CIV USARMY HQDA ASA ALT (USA)" w:date="2024-09-24T06:42:00Z">
              <w:rPr/>
            </w:rPrChange>
          </w:rPr>
          <w:delText>46.401</w:delText>
        </w:r>
        <w:r w:rsidRPr="00D25EE3" w:rsidDel="006008D4">
          <w:rPr>
            <w:rFonts w:ascii="Arial" w:hAnsi="Arial" w:cs="Arial"/>
            <w:spacing w:val="-1"/>
            <w:rPrChange w:id="4502" w:author="Worrell, Tyrone C CIV USARMY HQDA ASA ALT (USA)" w:date="2024-09-24T06:42:00Z">
              <w:rPr>
                <w:spacing w:val="-1"/>
              </w:rPr>
            </w:rPrChange>
          </w:rPr>
          <w:delText xml:space="preserve"> </w:delText>
        </w:r>
        <w:r w:rsidRPr="00D25EE3" w:rsidDel="006008D4">
          <w:rPr>
            <w:rFonts w:ascii="Arial" w:hAnsi="Arial" w:cs="Arial"/>
            <w:rPrChange w:id="4503" w:author="Worrell, Tyrone C CIV USARMY HQDA ASA ALT (USA)" w:date="2024-09-24T06:42:00Z">
              <w:rPr/>
            </w:rPrChange>
          </w:rPr>
          <w:delText>and</w:delText>
        </w:r>
        <w:r w:rsidRPr="00D25EE3" w:rsidDel="006008D4">
          <w:rPr>
            <w:rFonts w:ascii="Arial" w:hAnsi="Arial" w:cs="Arial"/>
            <w:spacing w:val="-2"/>
            <w:rPrChange w:id="4504" w:author="Worrell, Tyrone C CIV USARMY HQDA ASA ALT (USA)" w:date="2024-09-24T06:42:00Z">
              <w:rPr>
                <w:spacing w:val="-2"/>
              </w:rPr>
            </w:rPrChange>
          </w:rPr>
          <w:delText xml:space="preserve"> </w:delText>
        </w:r>
        <w:r w:rsidRPr="00D25EE3" w:rsidDel="006008D4">
          <w:rPr>
            <w:rFonts w:ascii="Arial" w:hAnsi="Arial" w:cs="Arial"/>
            <w:rPrChange w:id="4505" w:author="Worrell, Tyrone C CIV USARMY HQDA ASA ALT (USA)" w:date="2024-09-24T06:42:00Z">
              <w:rPr/>
            </w:rPrChange>
          </w:rPr>
          <w:delText>DFARS</w:delText>
        </w:r>
        <w:r w:rsidRPr="00D25EE3" w:rsidDel="006008D4">
          <w:rPr>
            <w:rFonts w:ascii="Arial" w:hAnsi="Arial" w:cs="Arial"/>
            <w:spacing w:val="-2"/>
            <w:rPrChange w:id="4506" w:author="Worrell, Tyrone C CIV USARMY HQDA ASA ALT (USA)" w:date="2024-09-24T06:42:00Z">
              <w:rPr>
                <w:spacing w:val="-2"/>
              </w:rPr>
            </w:rPrChange>
          </w:rPr>
          <w:delText xml:space="preserve"> </w:delText>
        </w:r>
        <w:r w:rsidRPr="00D25EE3" w:rsidDel="006008D4">
          <w:rPr>
            <w:rFonts w:ascii="Arial" w:hAnsi="Arial" w:cs="Arial"/>
            <w:rPrChange w:id="4507" w:author="Worrell, Tyrone C CIV USARMY HQDA ASA ALT (USA)" w:date="2024-09-24T06:42:00Z">
              <w:rPr/>
            </w:rPrChange>
          </w:rPr>
          <w:delText>PGI</w:delText>
        </w:r>
        <w:r w:rsidRPr="00D25EE3" w:rsidDel="006008D4">
          <w:rPr>
            <w:rFonts w:ascii="Arial" w:hAnsi="Arial" w:cs="Arial"/>
            <w:spacing w:val="-1"/>
            <w:rPrChange w:id="4508" w:author="Worrell, Tyrone C CIV USARMY HQDA ASA ALT (USA)" w:date="2024-09-24T06:42:00Z">
              <w:rPr>
                <w:spacing w:val="-1"/>
              </w:rPr>
            </w:rPrChange>
          </w:rPr>
          <w:delText xml:space="preserve"> </w:delText>
        </w:r>
        <w:r w:rsidRPr="00D25EE3" w:rsidDel="006008D4">
          <w:rPr>
            <w:rFonts w:ascii="Arial" w:hAnsi="Arial" w:cs="Arial"/>
            <w:spacing w:val="-2"/>
            <w:rPrChange w:id="4509" w:author="Worrell, Tyrone C CIV USARMY HQDA ASA ALT (USA)" w:date="2024-09-24T06:42:00Z">
              <w:rPr>
                <w:spacing w:val="-2"/>
              </w:rPr>
            </w:rPrChange>
          </w:rPr>
          <w:delText>237.172</w:delText>
        </w:r>
      </w:del>
    </w:p>
    <w:p w14:paraId="229E7B70" w14:textId="7416CBD8" w:rsidR="0060199D" w:rsidRPr="00D25EE3" w:rsidDel="006008D4" w:rsidRDefault="000333D6">
      <w:pPr>
        <w:pStyle w:val="BodyText"/>
        <w:spacing w:before="1"/>
        <w:ind w:left="120"/>
        <w:rPr>
          <w:del w:id="4510" w:author="Worrell, Tyrone C CIV USARMY HQDA ASA ALT (USA)" w:date="2024-09-23T07:39:00Z"/>
          <w:rFonts w:ascii="Arial" w:hAnsi="Arial" w:cs="Arial"/>
          <w:rPrChange w:id="4511" w:author="Worrell, Tyrone C CIV USARMY HQDA ASA ALT (USA)" w:date="2024-09-24T06:42:00Z">
            <w:rPr>
              <w:del w:id="4512" w:author="Worrell, Tyrone C CIV USARMY HQDA ASA ALT (USA)" w:date="2024-09-23T07:39:00Z"/>
            </w:rPr>
          </w:rPrChange>
        </w:rPr>
      </w:pPr>
      <w:del w:id="4513" w:author="Worrell, Tyrone C CIV USARMY HQDA ASA ALT (USA)" w:date="2024-09-23T07:39:00Z">
        <w:r w:rsidRPr="00D25EE3" w:rsidDel="006008D4">
          <w:rPr>
            <w:rFonts w:ascii="Arial" w:hAnsi="Arial" w:cs="Arial"/>
            <w:rPrChange w:id="4514" w:author="Worrell, Tyrone C CIV USARMY HQDA ASA ALT (USA)" w:date="2024-09-24T06:42:00Z">
              <w:rPr/>
            </w:rPrChange>
          </w:rPr>
          <w:delText>Suggested</w:delText>
        </w:r>
        <w:r w:rsidRPr="00D25EE3" w:rsidDel="006008D4">
          <w:rPr>
            <w:rFonts w:ascii="Arial" w:hAnsi="Arial" w:cs="Arial"/>
            <w:spacing w:val="-4"/>
            <w:rPrChange w:id="4515" w:author="Worrell, Tyrone C CIV USARMY HQDA ASA ALT (USA)" w:date="2024-09-24T06:42:00Z">
              <w:rPr>
                <w:spacing w:val="-4"/>
              </w:rPr>
            </w:rPrChange>
          </w:rPr>
          <w:delText xml:space="preserve"> </w:delText>
        </w:r>
        <w:r w:rsidRPr="00D25EE3" w:rsidDel="006008D4">
          <w:rPr>
            <w:rFonts w:ascii="Arial" w:hAnsi="Arial" w:cs="Arial"/>
            <w:rPrChange w:id="4516" w:author="Worrell, Tyrone C CIV USARMY HQDA ASA ALT (USA)" w:date="2024-09-24T06:42:00Z">
              <w:rPr/>
            </w:rPrChange>
          </w:rPr>
          <w:delText>Population:</w:delText>
        </w:r>
        <w:r w:rsidRPr="00D25EE3" w:rsidDel="006008D4">
          <w:rPr>
            <w:rFonts w:ascii="Arial" w:hAnsi="Arial" w:cs="Arial"/>
            <w:spacing w:val="40"/>
            <w:rPrChange w:id="4517" w:author="Worrell, Tyrone C CIV USARMY HQDA ASA ALT (USA)" w:date="2024-09-24T06:42:00Z">
              <w:rPr>
                <w:spacing w:val="40"/>
              </w:rPr>
            </w:rPrChange>
          </w:rPr>
          <w:delText xml:space="preserve"> </w:delText>
        </w:r>
        <w:r w:rsidRPr="00D25EE3" w:rsidDel="006008D4">
          <w:rPr>
            <w:rFonts w:ascii="Arial" w:hAnsi="Arial" w:cs="Arial"/>
            <w:rPrChange w:id="4518" w:author="Worrell, Tyrone C CIV USARMY HQDA ASA ALT (USA)" w:date="2024-09-24T06:42:00Z">
              <w:rPr/>
            </w:rPrChange>
          </w:rPr>
          <w:delText>Contract</w:delText>
        </w:r>
        <w:r w:rsidRPr="00D25EE3" w:rsidDel="006008D4">
          <w:rPr>
            <w:rFonts w:ascii="Arial" w:hAnsi="Arial" w:cs="Arial"/>
            <w:spacing w:val="-4"/>
            <w:rPrChange w:id="4519" w:author="Worrell, Tyrone C CIV USARMY HQDA ASA ALT (USA)" w:date="2024-09-24T06:42:00Z">
              <w:rPr>
                <w:spacing w:val="-4"/>
              </w:rPr>
            </w:rPrChange>
          </w:rPr>
          <w:delText xml:space="preserve"> </w:delText>
        </w:r>
        <w:r w:rsidRPr="00D25EE3" w:rsidDel="006008D4">
          <w:rPr>
            <w:rFonts w:ascii="Arial" w:hAnsi="Arial" w:cs="Arial"/>
            <w:rPrChange w:id="4520" w:author="Worrell, Tyrone C CIV USARMY HQDA ASA ALT (USA)" w:date="2024-09-24T06:42:00Z">
              <w:rPr/>
            </w:rPrChange>
          </w:rPr>
          <w:delText>Awards</w:delText>
        </w:r>
        <w:r w:rsidRPr="00D25EE3" w:rsidDel="006008D4">
          <w:rPr>
            <w:rFonts w:ascii="Arial" w:hAnsi="Arial" w:cs="Arial"/>
            <w:spacing w:val="-4"/>
            <w:rPrChange w:id="4521" w:author="Worrell, Tyrone C CIV USARMY HQDA ASA ALT (USA)" w:date="2024-09-24T06:42:00Z">
              <w:rPr>
                <w:spacing w:val="-4"/>
              </w:rPr>
            </w:rPrChange>
          </w:rPr>
          <w:delText xml:space="preserve"> </w:delText>
        </w:r>
        <w:r w:rsidRPr="00D25EE3" w:rsidDel="006008D4">
          <w:rPr>
            <w:rFonts w:ascii="Arial" w:hAnsi="Arial" w:cs="Arial"/>
            <w:rPrChange w:id="4522" w:author="Worrell, Tyrone C CIV USARMY HQDA ASA ALT (USA)" w:date="2024-09-24T06:42:00Z">
              <w:rPr/>
            </w:rPrChange>
          </w:rPr>
          <w:delText>for</w:delText>
        </w:r>
        <w:r w:rsidRPr="00D25EE3" w:rsidDel="006008D4">
          <w:rPr>
            <w:rFonts w:ascii="Arial" w:hAnsi="Arial" w:cs="Arial"/>
            <w:spacing w:val="-4"/>
            <w:rPrChange w:id="4523" w:author="Worrell, Tyrone C CIV USARMY HQDA ASA ALT (USA)" w:date="2024-09-24T06:42:00Z">
              <w:rPr>
                <w:spacing w:val="-4"/>
              </w:rPr>
            </w:rPrChange>
          </w:rPr>
          <w:delText xml:space="preserve"> </w:delText>
        </w:r>
        <w:r w:rsidRPr="00D25EE3" w:rsidDel="006008D4">
          <w:rPr>
            <w:rFonts w:ascii="Arial" w:hAnsi="Arial" w:cs="Arial"/>
            <w:rPrChange w:id="4524" w:author="Worrell, Tyrone C CIV USARMY HQDA ASA ALT (USA)" w:date="2024-09-24T06:42:00Z">
              <w:rPr/>
            </w:rPrChange>
          </w:rPr>
          <w:delText>Services</w:delText>
        </w:r>
        <w:r w:rsidRPr="00D25EE3" w:rsidDel="006008D4">
          <w:rPr>
            <w:rFonts w:ascii="Arial" w:hAnsi="Arial" w:cs="Arial"/>
            <w:spacing w:val="-4"/>
            <w:rPrChange w:id="4525" w:author="Worrell, Tyrone C CIV USARMY HQDA ASA ALT (USA)" w:date="2024-09-24T06:42:00Z">
              <w:rPr>
                <w:spacing w:val="-4"/>
              </w:rPr>
            </w:rPrChange>
          </w:rPr>
          <w:delText xml:space="preserve"> </w:delText>
        </w:r>
        <w:r w:rsidRPr="00D25EE3" w:rsidDel="006008D4">
          <w:rPr>
            <w:rFonts w:ascii="Arial" w:hAnsi="Arial" w:cs="Arial"/>
            <w:rPrChange w:id="4526" w:author="Worrell, Tyrone C CIV USARMY HQDA ASA ALT (USA)" w:date="2024-09-24T06:42:00Z">
              <w:rPr/>
            </w:rPrChange>
          </w:rPr>
          <w:delText>exceeding</w:delText>
        </w:r>
        <w:r w:rsidRPr="00D25EE3" w:rsidDel="006008D4">
          <w:rPr>
            <w:rFonts w:ascii="Arial" w:hAnsi="Arial" w:cs="Arial"/>
            <w:spacing w:val="-4"/>
            <w:rPrChange w:id="4527" w:author="Worrell, Tyrone C CIV USARMY HQDA ASA ALT (USA)" w:date="2024-09-24T06:42:00Z">
              <w:rPr>
                <w:spacing w:val="-4"/>
              </w:rPr>
            </w:rPrChange>
          </w:rPr>
          <w:delText xml:space="preserve"> </w:delText>
        </w:r>
        <w:r w:rsidRPr="00D25EE3" w:rsidDel="006008D4">
          <w:rPr>
            <w:rFonts w:ascii="Arial" w:hAnsi="Arial" w:cs="Arial"/>
            <w:rPrChange w:id="4528" w:author="Worrell, Tyrone C CIV USARMY HQDA ASA ALT (USA)" w:date="2024-09-24T06:42:00Z">
              <w:rPr/>
            </w:rPrChange>
          </w:rPr>
          <w:delText>the</w:delText>
        </w:r>
        <w:r w:rsidRPr="00D25EE3" w:rsidDel="006008D4">
          <w:rPr>
            <w:rFonts w:ascii="Arial" w:hAnsi="Arial" w:cs="Arial"/>
            <w:spacing w:val="-4"/>
            <w:rPrChange w:id="4529" w:author="Worrell, Tyrone C CIV USARMY HQDA ASA ALT (USA)" w:date="2024-09-24T06:42:00Z">
              <w:rPr>
                <w:spacing w:val="-4"/>
              </w:rPr>
            </w:rPrChange>
          </w:rPr>
          <w:delText xml:space="preserve"> </w:delText>
        </w:r>
        <w:r w:rsidRPr="00D25EE3" w:rsidDel="006008D4">
          <w:rPr>
            <w:rFonts w:ascii="Arial" w:hAnsi="Arial" w:cs="Arial"/>
            <w:rPrChange w:id="4530" w:author="Worrell, Tyrone C CIV USARMY HQDA ASA ALT (USA)" w:date="2024-09-24T06:42:00Z">
              <w:rPr/>
            </w:rPrChange>
          </w:rPr>
          <w:delText>SAT</w:delText>
        </w:r>
        <w:r w:rsidRPr="00D25EE3" w:rsidDel="006008D4">
          <w:rPr>
            <w:rFonts w:ascii="Arial" w:hAnsi="Arial" w:cs="Arial"/>
            <w:spacing w:val="-4"/>
            <w:rPrChange w:id="4531" w:author="Worrell, Tyrone C CIV USARMY HQDA ASA ALT (USA)" w:date="2024-09-24T06:42:00Z">
              <w:rPr>
                <w:spacing w:val="-4"/>
              </w:rPr>
            </w:rPrChange>
          </w:rPr>
          <w:delText xml:space="preserve"> </w:delText>
        </w:r>
        <w:r w:rsidRPr="00D25EE3" w:rsidDel="006008D4">
          <w:rPr>
            <w:rFonts w:ascii="Arial" w:hAnsi="Arial" w:cs="Arial"/>
            <w:rPrChange w:id="4532" w:author="Worrell, Tyrone C CIV USARMY HQDA ASA ALT (USA)" w:date="2024-09-24T06:42:00Z">
              <w:rPr/>
            </w:rPrChange>
          </w:rPr>
          <w:delText>(excluding</w:delText>
        </w:r>
        <w:r w:rsidRPr="00D25EE3" w:rsidDel="006008D4">
          <w:rPr>
            <w:rFonts w:ascii="Arial" w:hAnsi="Arial" w:cs="Arial"/>
            <w:spacing w:val="-4"/>
            <w:rPrChange w:id="4533" w:author="Worrell, Tyrone C CIV USARMY HQDA ASA ALT (USA)" w:date="2024-09-24T06:42:00Z">
              <w:rPr>
                <w:spacing w:val="-4"/>
              </w:rPr>
            </w:rPrChange>
          </w:rPr>
          <w:delText xml:space="preserve"> </w:delText>
        </w:r>
        <w:r w:rsidRPr="00D25EE3" w:rsidDel="006008D4">
          <w:rPr>
            <w:rFonts w:ascii="Arial" w:hAnsi="Arial" w:cs="Arial"/>
            <w:rPrChange w:id="4534" w:author="Worrell, Tyrone C CIV USARMY HQDA ASA ALT (USA)" w:date="2024-09-24T06:42:00Z">
              <w:rPr/>
            </w:rPrChange>
          </w:rPr>
          <w:delText>previously peer reviewed actions)]</w:delText>
        </w:r>
      </w:del>
    </w:p>
    <w:p w14:paraId="229E7B71" w14:textId="2997265D" w:rsidR="0060199D" w:rsidRPr="00D25EE3" w:rsidDel="006008D4" w:rsidRDefault="0060199D">
      <w:pPr>
        <w:pStyle w:val="BodyText"/>
        <w:spacing w:before="3"/>
        <w:rPr>
          <w:del w:id="4535" w:author="Worrell, Tyrone C CIV USARMY HQDA ASA ALT (USA)" w:date="2024-09-23T07:39:00Z"/>
          <w:rFonts w:ascii="Arial" w:hAnsi="Arial" w:cs="Arial"/>
          <w:rPrChange w:id="4536" w:author="Worrell, Tyrone C CIV USARMY HQDA ASA ALT (USA)" w:date="2024-09-24T06:42:00Z">
            <w:rPr>
              <w:del w:id="4537" w:author="Worrell, Tyrone C CIV USARMY HQDA ASA ALT (USA)" w:date="2024-09-23T07:39:00Z"/>
              <w:sz w:val="18"/>
            </w:rPr>
          </w:rPrChange>
        </w:rPr>
      </w:pPr>
    </w:p>
    <w:tbl>
      <w:tblPr>
        <w:tblW w:w="0" w:type="auto"/>
        <w:tblInd w:w="437" w:type="dxa"/>
        <w:tblLayout w:type="fixed"/>
        <w:tblCellMar>
          <w:left w:w="0" w:type="dxa"/>
          <w:right w:w="0" w:type="dxa"/>
        </w:tblCellMar>
        <w:tblLook w:val="01E0" w:firstRow="1" w:lastRow="1" w:firstColumn="1" w:lastColumn="1" w:noHBand="0" w:noVBand="0"/>
      </w:tblPr>
      <w:tblGrid>
        <w:gridCol w:w="2407"/>
        <w:gridCol w:w="1830"/>
        <w:gridCol w:w="3670"/>
      </w:tblGrid>
      <w:tr w:rsidR="0060199D" w:rsidRPr="00D25EE3" w:rsidDel="006008D4" w14:paraId="229E7B75" w14:textId="41C7147B">
        <w:trPr>
          <w:trHeight w:val="270"/>
          <w:del w:id="4538" w:author="Worrell, Tyrone C CIV USARMY HQDA ASA ALT (USA)" w:date="2024-09-23T07:39:00Z"/>
        </w:trPr>
        <w:tc>
          <w:tcPr>
            <w:tcW w:w="2407" w:type="dxa"/>
          </w:tcPr>
          <w:p w14:paraId="229E7B72" w14:textId="03EBE5C2" w:rsidR="0060199D" w:rsidRPr="00D25EE3" w:rsidDel="006008D4" w:rsidRDefault="000333D6">
            <w:pPr>
              <w:pStyle w:val="TableParagraph"/>
              <w:tabs>
                <w:tab w:val="left" w:pos="769"/>
              </w:tabs>
              <w:ind w:left="50"/>
              <w:rPr>
                <w:del w:id="4539" w:author="Worrell, Tyrone C CIV USARMY HQDA ASA ALT (USA)" w:date="2024-09-23T07:39:00Z"/>
                <w:rFonts w:ascii="Arial" w:hAnsi="Arial" w:cs="Arial"/>
                <w:sz w:val="24"/>
                <w:szCs w:val="24"/>
                <w:rPrChange w:id="4540" w:author="Worrell, Tyrone C CIV USARMY HQDA ASA ALT (USA)" w:date="2024-09-24T06:42:00Z">
                  <w:rPr>
                    <w:del w:id="4541" w:author="Worrell, Tyrone C CIV USARMY HQDA ASA ALT (USA)" w:date="2024-09-23T07:39:00Z"/>
                    <w:sz w:val="24"/>
                  </w:rPr>
                </w:rPrChange>
              </w:rPr>
            </w:pPr>
            <w:del w:id="4542" w:author="Worrell, Tyrone C CIV USARMY HQDA ASA ALT (USA)" w:date="2024-09-23T07:39:00Z">
              <w:r w:rsidRPr="00D25EE3" w:rsidDel="006008D4">
                <w:rPr>
                  <w:rFonts w:ascii="Arial" w:hAnsi="Arial" w:cs="Arial"/>
                  <w:sz w:val="24"/>
                  <w:szCs w:val="24"/>
                  <w:u w:val="single"/>
                  <w:rPrChange w:id="4543" w:author="Worrell, Tyrone C CIV USARMY HQDA ASA ALT (USA)" w:date="2024-09-24T06:42:00Z">
                    <w:rPr>
                      <w:sz w:val="24"/>
                      <w:u w:val="single"/>
                    </w:rPr>
                  </w:rPrChange>
                </w:rPr>
                <w:tab/>
              </w:r>
              <w:r w:rsidRPr="00D25EE3" w:rsidDel="006008D4">
                <w:rPr>
                  <w:rFonts w:ascii="Arial" w:hAnsi="Arial" w:cs="Arial"/>
                  <w:sz w:val="24"/>
                  <w:szCs w:val="24"/>
                  <w:rPrChange w:id="4544" w:author="Worrell, Tyrone C CIV USARMY HQDA ASA ALT (USA)" w:date="2024-09-24T06:42:00Z">
                    <w:rPr>
                      <w:sz w:val="24"/>
                    </w:rPr>
                  </w:rPrChange>
                </w:rPr>
                <w:delText>Strongly</w:delText>
              </w:r>
              <w:r w:rsidRPr="00D25EE3" w:rsidDel="006008D4">
                <w:rPr>
                  <w:rFonts w:ascii="Arial" w:hAnsi="Arial" w:cs="Arial"/>
                  <w:spacing w:val="-3"/>
                  <w:sz w:val="24"/>
                  <w:szCs w:val="24"/>
                  <w:rPrChange w:id="4545" w:author="Worrell, Tyrone C CIV USARMY HQDA ASA ALT (USA)" w:date="2024-09-24T06:42:00Z">
                    <w:rPr>
                      <w:spacing w:val="-3"/>
                      <w:sz w:val="24"/>
                    </w:rPr>
                  </w:rPrChange>
                </w:rPr>
                <w:delText xml:space="preserve"> </w:delText>
              </w:r>
              <w:r w:rsidRPr="00D25EE3" w:rsidDel="006008D4">
                <w:rPr>
                  <w:rFonts w:ascii="Arial" w:hAnsi="Arial" w:cs="Arial"/>
                  <w:spacing w:val="-4"/>
                  <w:sz w:val="24"/>
                  <w:szCs w:val="24"/>
                  <w:rPrChange w:id="4546" w:author="Worrell, Tyrone C CIV USARMY HQDA ASA ALT (USA)" w:date="2024-09-24T06:42:00Z">
                    <w:rPr>
                      <w:spacing w:val="-4"/>
                      <w:sz w:val="24"/>
                    </w:rPr>
                  </w:rPrChange>
                </w:rPr>
                <w:delText>Agree</w:delText>
              </w:r>
            </w:del>
          </w:p>
        </w:tc>
        <w:tc>
          <w:tcPr>
            <w:tcW w:w="1830" w:type="dxa"/>
          </w:tcPr>
          <w:p w14:paraId="229E7B73" w14:textId="11115B12" w:rsidR="0060199D" w:rsidRPr="00D25EE3" w:rsidDel="006008D4" w:rsidRDefault="000333D6">
            <w:pPr>
              <w:pStyle w:val="TableParagraph"/>
              <w:tabs>
                <w:tab w:val="left" w:pos="839"/>
              </w:tabs>
              <w:ind w:right="238"/>
              <w:jc w:val="right"/>
              <w:rPr>
                <w:del w:id="4547" w:author="Worrell, Tyrone C CIV USARMY HQDA ASA ALT (USA)" w:date="2024-09-23T07:39:00Z"/>
                <w:rFonts w:ascii="Arial" w:hAnsi="Arial" w:cs="Arial"/>
                <w:sz w:val="24"/>
                <w:szCs w:val="24"/>
                <w:rPrChange w:id="4548" w:author="Worrell, Tyrone C CIV USARMY HQDA ASA ALT (USA)" w:date="2024-09-24T06:42:00Z">
                  <w:rPr>
                    <w:del w:id="4549" w:author="Worrell, Tyrone C CIV USARMY HQDA ASA ALT (USA)" w:date="2024-09-23T07:39:00Z"/>
                    <w:sz w:val="24"/>
                  </w:rPr>
                </w:rPrChange>
              </w:rPr>
            </w:pPr>
            <w:del w:id="4550" w:author="Worrell, Tyrone C CIV USARMY HQDA ASA ALT (USA)" w:date="2024-09-23T07:39:00Z">
              <w:r w:rsidRPr="00D25EE3" w:rsidDel="006008D4">
                <w:rPr>
                  <w:rFonts w:ascii="Arial" w:hAnsi="Arial" w:cs="Arial"/>
                  <w:sz w:val="24"/>
                  <w:szCs w:val="24"/>
                  <w:u w:val="single"/>
                  <w:rPrChange w:id="4551" w:author="Worrell, Tyrone C CIV USARMY HQDA ASA ALT (USA)" w:date="2024-09-24T06:42:00Z">
                    <w:rPr>
                      <w:sz w:val="24"/>
                      <w:u w:val="single"/>
                    </w:rPr>
                  </w:rPrChange>
                </w:rPr>
                <w:tab/>
              </w:r>
              <w:r w:rsidRPr="00D25EE3" w:rsidDel="006008D4">
                <w:rPr>
                  <w:rFonts w:ascii="Arial" w:hAnsi="Arial" w:cs="Arial"/>
                  <w:spacing w:val="-2"/>
                  <w:sz w:val="24"/>
                  <w:szCs w:val="24"/>
                  <w:rPrChange w:id="4552" w:author="Worrell, Tyrone C CIV USARMY HQDA ASA ALT (USA)" w:date="2024-09-24T06:42:00Z">
                    <w:rPr>
                      <w:spacing w:val="-2"/>
                      <w:sz w:val="24"/>
                    </w:rPr>
                  </w:rPrChange>
                </w:rPr>
                <w:delText>Agree</w:delText>
              </w:r>
            </w:del>
          </w:p>
        </w:tc>
        <w:tc>
          <w:tcPr>
            <w:tcW w:w="3670" w:type="dxa"/>
          </w:tcPr>
          <w:p w14:paraId="229E7B74" w14:textId="5F25A20F" w:rsidR="0060199D" w:rsidRPr="00D25EE3" w:rsidDel="006008D4" w:rsidRDefault="000333D6">
            <w:pPr>
              <w:pStyle w:val="TableParagraph"/>
              <w:tabs>
                <w:tab w:val="left" w:pos="959"/>
              </w:tabs>
              <w:ind w:left="239"/>
              <w:rPr>
                <w:del w:id="4553" w:author="Worrell, Tyrone C CIV USARMY HQDA ASA ALT (USA)" w:date="2024-09-23T07:39:00Z"/>
                <w:rFonts w:ascii="Arial" w:hAnsi="Arial" w:cs="Arial"/>
                <w:sz w:val="24"/>
                <w:szCs w:val="24"/>
                <w:rPrChange w:id="4554" w:author="Worrell, Tyrone C CIV USARMY HQDA ASA ALT (USA)" w:date="2024-09-24T06:42:00Z">
                  <w:rPr>
                    <w:del w:id="4555" w:author="Worrell, Tyrone C CIV USARMY HQDA ASA ALT (USA)" w:date="2024-09-23T07:39:00Z"/>
                    <w:sz w:val="24"/>
                  </w:rPr>
                </w:rPrChange>
              </w:rPr>
            </w:pPr>
            <w:del w:id="4556" w:author="Worrell, Tyrone C CIV USARMY HQDA ASA ALT (USA)" w:date="2024-09-23T07:39:00Z">
              <w:r w:rsidRPr="00D25EE3" w:rsidDel="006008D4">
                <w:rPr>
                  <w:rFonts w:ascii="Arial" w:hAnsi="Arial" w:cs="Arial"/>
                  <w:sz w:val="24"/>
                  <w:szCs w:val="24"/>
                  <w:u w:val="single"/>
                  <w:rPrChange w:id="4557" w:author="Worrell, Tyrone C CIV USARMY HQDA ASA ALT (USA)" w:date="2024-09-24T06:42:00Z">
                    <w:rPr>
                      <w:sz w:val="24"/>
                      <w:u w:val="single"/>
                    </w:rPr>
                  </w:rPrChange>
                </w:rPr>
                <w:tab/>
              </w:r>
              <w:r w:rsidRPr="00D25EE3" w:rsidDel="006008D4">
                <w:rPr>
                  <w:rFonts w:ascii="Arial" w:hAnsi="Arial" w:cs="Arial"/>
                  <w:sz w:val="24"/>
                  <w:szCs w:val="24"/>
                  <w:rPrChange w:id="4558" w:author="Worrell, Tyrone C CIV USARMY HQDA ASA ALT (USA)" w:date="2024-09-24T06:42:00Z">
                    <w:rPr>
                      <w:sz w:val="24"/>
                    </w:rPr>
                  </w:rPrChange>
                </w:rPr>
                <w:delText>Neither</w:delText>
              </w:r>
              <w:r w:rsidRPr="00D25EE3" w:rsidDel="006008D4">
                <w:rPr>
                  <w:rFonts w:ascii="Arial" w:hAnsi="Arial" w:cs="Arial"/>
                  <w:spacing w:val="-1"/>
                  <w:sz w:val="24"/>
                  <w:szCs w:val="24"/>
                  <w:rPrChange w:id="4559" w:author="Worrell, Tyrone C CIV USARMY HQDA ASA ALT (USA)" w:date="2024-09-24T06:42:00Z">
                    <w:rPr>
                      <w:spacing w:val="-1"/>
                      <w:sz w:val="24"/>
                    </w:rPr>
                  </w:rPrChange>
                </w:rPr>
                <w:delText xml:space="preserve"> </w:delText>
              </w:r>
              <w:r w:rsidRPr="00D25EE3" w:rsidDel="006008D4">
                <w:rPr>
                  <w:rFonts w:ascii="Arial" w:hAnsi="Arial" w:cs="Arial"/>
                  <w:sz w:val="24"/>
                  <w:szCs w:val="24"/>
                  <w:rPrChange w:id="4560" w:author="Worrell, Tyrone C CIV USARMY HQDA ASA ALT (USA)" w:date="2024-09-24T06:42:00Z">
                    <w:rPr>
                      <w:sz w:val="24"/>
                    </w:rPr>
                  </w:rPrChange>
                </w:rPr>
                <w:delText>Agree</w:delText>
              </w:r>
              <w:r w:rsidRPr="00D25EE3" w:rsidDel="006008D4">
                <w:rPr>
                  <w:rFonts w:ascii="Arial" w:hAnsi="Arial" w:cs="Arial"/>
                  <w:spacing w:val="-1"/>
                  <w:sz w:val="24"/>
                  <w:szCs w:val="24"/>
                  <w:rPrChange w:id="4561" w:author="Worrell, Tyrone C CIV USARMY HQDA ASA ALT (USA)" w:date="2024-09-24T06:42:00Z">
                    <w:rPr>
                      <w:spacing w:val="-1"/>
                      <w:sz w:val="24"/>
                    </w:rPr>
                  </w:rPrChange>
                </w:rPr>
                <w:delText xml:space="preserve"> </w:delText>
              </w:r>
              <w:r w:rsidRPr="00D25EE3" w:rsidDel="006008D4">
                <w:rPr>
                  <w:rFonts w:ascii="Arial" w:hAnsi="Arial" w:cs="Arial"/>
                  <w:sz w:val="24"/>
                  <w:szCs w:val="24"/>
                  <w:rPrChange w:id="4562" w:author="Worrell, Tyrone C CIV USARMY HQDA ASA ALT (USA)" w:date="2024-09-24T06:42:00Z">
                    <w:rPr>
                      <w:sz w:val="24"/>
                    </w:rPr>
                  </w:rPrChange>
                </w:rPr>
                <w:delText>nor</w:delText>
              </w:r>
              <w:r w:rsidRPr="00D25EE3" w:rsidDel="006008D4">
                <w:rPr>
                  <w:rFonts w:ascii="Arial" w:hAnsi="Arial" w:cs="Arial"/>
                  <w:spacing w:val="-1"/>
                  <w:sz w:val="24"/>
                  <w:szCs w:val="24"/>
                  <w:rPrChange w:id="4563" w:author="Worrell, Tyrone C CIV USARMY HQDA ASA ALT (USA)" w:date="2024-09-24T06:42:00Z">
                    <w:rPr>
                      <w:spacing w:val="-1"/>
                      <w:sz w:val="24"/>
                    </w:rPr>
                  </w:rPrChange>
                </w:rPr>
                <w:delText xml:space="preserve"> </w:delText>
              </w:r>
              <w:r w:rsidRPr="00D25EE3" w:rsidDel="006008D4">
                <w:rPr>
                  <w:rFonts w:ascii="Arial" w:hAnsi="Arial" w:cs="Arial"/>
                  <w:spacing w:val="-2"/>
                  <w:sz w:val="24"/>
                  <w:szCs w:val="24"/>
                  <w:rPrChange w:id="4564" w:author="Worrell, Tyrone C CIV USARMY HQDA ASA ALT (USA)" w:date="2024-09-24T06:42:00Z">
                    <w:rPr>
                      <w:spacing w:val="-2"/>
                      <w:sz w:val="24"/>
                    </w:rPr>
                  </w:rPrChange>
                </w:rPr>
                <w:delText>Disagree</w:delText>
              </w:r>
            </w:del>
          </w:p>
        </w:tc>
      </w:tr>
      <w:tr w:rsidR="0060199D" w:rsidRPr="00D25EE3" w:rsidDel="006008D4" w14:paraId="229E7B79" w14:textId="0776356A">
        <w:trPr>
          <w:trHeight w:val="270"/>
          <w:del w:id="4565" w:author="Worrell, Tyrone C CIV USARMY HQDA ASA ALT (USA)" w:date="2024-09-23T07:39:00Z"/>
        </w:trPr>
        <w:tc>
          <w:tcPr>
            <w:tcW w:w="2407" w:type="dxa"/>
          </w:tcPr>
          <w:p w14:paraId="229E7B76" w14:textId="26B6718B" w:rsidR="0060199D" w:rsidRPr="00D25EE3" w:rsidDel="006008D4" w:rsidRDefault="000333D6">
            <w:pPr>
              <w:pStyle w:val="TableParagraph"/>
              <w:ind w:left="373"/>
              <w:jc w:val="center"/>
              <w:rPr>
                <w:del w:id="4566" w:author="Worrell, Tyrone C CIV USARMY HQDA ASA ALT (USA)" w:date="2024-09-23T07:39:00Z"/>
                <w:rFonts w:ascii="Arial" w:hAnsi="Arial" w:cs="Arial"/>
                <w:sz w:val="24"/>
                <w:szCs w:val="24"/>
                <w:rPrChange w:id="4567" w:author="Worrell, Tyrone C CIV USARMY HQDA ASA ALT (USA)" w:date="2024-09-24T06:42:00Z">
                  <w:rPr>
                    <w:del w:id="4568" w:author="Worrell, Tyrone C CIV USARMY HQDA ASA ALT (USA)" w:date="2024-09-23T07:39:00Z"/>
                    <w:sz w:val="24"/>
                  </w:rPr>
                </w:rPrChange>
              </w:rPr>
            </w:pPr>
            <w:del w:id="4569" w:author="Worrell, Tyrone C CIV USARMY HQDA ASA ALT (USA)" w:date="2024-09-23T07:39:00Z">
              <w:r w:rsidRPr="00D25EE3" w:rsidDel="006008D4">
                <w:rPr>
                  <w:rFonts w:ascii="Arial" w:hAnsi="Arial" w:cs="Arial"/>
                  <w:spacing w:val="-5"/>
                  <w:sz w:val="24"/>
                  <w:szCs w:val="24"/>
                  <w:rPrChange w:id="4570" w:author="Worrell, Tyrone C CIV USARMY HQDA ASA ALT (USA)" w:date="2024-09-24T06:42:00Z">
                    <w:rPr>
                      <w:spacing w:val="-5"/>
                      <w:sz w:val="24"/>
                    </w:rPr>
                  </w:rPrChange>
                </w:rPr>
                <w:delText>(5)</w:delText>
              </w:r>
            </w:del>
          </w:p>
        </w:tc>
        <w:tc>
          <w:tcPr>
            <w:tcW w:w="1830" w:type="dxa"/>
          </w:tcPr>
          <w:p w14:paraId="229E7B77" w14:textId="56386493" w:rsidR="0060199D" w:rsidRPr="00D25EE3" w:rsidDel="006008D4" w:rsidRDefault="000333D6">
            <w:pPr>
              <w:pStyle w:val="TableParagraph"/>
              <w:ind w:right="304"/>
              <w:jc w:val="right"/>
              <w:rPr>
                <w:del w:id="4571" w:author="Worrell, Tyrone C CIV USARMY HQDA ASA ALT (USA)" w:date="2024-09-23T07:39:00Z"/>
                <w:rFonts w:ascii="Arial" w:hAnsi="Arial" w:cs="Arial"/>
                <w:sz w:val="24"/>
                <w:szCs w:val="24"/>
                <w:rPrChange w:id="4572" w:author="Worrell, Tyrone C CIV USARMY HQDA ASA ALT (USA)" w:date="2024-09-24T06:42:00Z">
                  <w:rPr>
                    <w:del w:id="4573" w:author="Worrell, Tyrone C CIV USARMY HQDA ASA ALT (USA)" w:date="2024-09-23T07:39:00Z"/>
                    <w:sz w:val="24"/>
                  </w:rPr>
                </w:rPrChange>
              </w:rPr>
            </w:pPr>
            <w:del w:id="4574" w:author="Worrell, Tyrone C CIV USARMY HQDA ASA ALT (USA)" w:date="2024-09-23T07:39:00Z">
              <w:r w:rsidRPr="00D25EE3" w:rsidDel="006008D4">
                <w:rPr>
                  <w:rFonts w:ascii="Arial" w:hAnsi="Arial" w:cs="Arial"/>
                  <w:spacing w:val="-5"/>
                  <w:sz w:val="24"/>
                  <w:szCs w:val="24"/>
                  <w:rPrChange w:id="4575" w:author="Worrell, Tyrone C CIV USARMY HQDA ASA ALT (USA)" w:date="2024-09-24T06:42:00Z">
                    <w:rPr>
                      <w:spacing w:val="-5"/>
                      <w:sz w:val="24"/>
                    </w:rPr>
                  </w:rPrChange>
                </w:rPr>
                <w:delText>(4)</w:delText>
              </w:r>
            </w:del>
          </w:p>
        </w:tc>
        <w:tc>
          <w:tcPr>
            <w:tcW w:w="3670" w:type="dxa"/>
          </w:tcPr>
          <w:p w14:paraId="229E7B78" w14:textId="18476EE6" w:rsidR="0060199D" w:rsidRPr="00D25EE3" w:rsidDel="006008D4" w:rsidRDefault="000333D6">
            <w:pPr>
              <w:pStyle w:val="TableParagraph"/>
              <w:ind w:left="716"/>
              <w:jc w:val="center"/>
              <w:rPr>
                <w:del w:id="4576" w:author="Worrell, Tyrone C CIV USARMY HQDA ASA ALT (USA)" w:date="2024-09-23T07:39:00Z"/>
                <w:rFonts w:ascii="Arial" w:hAnsi="Arial" w:cs="Arial"/>
                <w:sz w:val="24"/>
                <w:szCs w:val="24"/>
                <w:rPrChange w:id="4577" w:author="Worrell, Tyrone C CIV USARMY HQDA ASA ALT (USA)" w:date="2024-09-24T06:42:00Z">
                  <w:rPr>
                    <w:del w:id="4578" w:author="Worrell, Tyrone C CIV USARMY HQDA ASA ALT (USA)" w:date="2024-09-23T07:39:00Z"/>
                    <w:sz w:val="24"/>
                  </w:rPr>
                </w:rPrChange>
              </w:rPr>
            </w:pPr>
            <w:del w:id="4579" w:author="Worrell, Tyrone C CIV USARMY HQDA ASA ALT (USA)" w:date="2024-09-23T07:39:00Z">
              <w:r w:rsidRPr="00D25EE3" w:rsidDel="006008D4">
                <w:rPr>
                  <w:rFonts w:ascii="Arial" w:hAnsi="Arial" w:cs="Arial"/>
                  <w:spacing w:val="-5"/>
                  <w:sz w:val="24"/>
                  <w:szCs w:val="24"/>
                  <w:rPrChange w:id="4580" w:author="Worrell, Tyrone C CIV USARMY HQDA ASA ALT (USA)" w:date="2024-09-24T06:42:00Z">
                    <w:rPr>
                      <w:spacing w:val="-5"/>
                      <w:sz w:val="24"/>
                    </w:rPr>
                  </w:rPrChange>
                </w:rPr>
                <w:delText>(3)</w:delText>
              </w:r>
            </w:del>
          </w:p>
        </w:tc>
      </w:tr>
    </w:tbl>
    <w:p w14:paraId="229E7B7A" w14:textId="5CEBDE66" w:rsidR="0060199D" w:rsidRPr="00D25EE3" w:rsidDel="006008D4" w:rsidRDefault="0060199D">
      <w:pPr>
        <w:pStyle w:val="BodyText"/>
        <w:spacing w:before="1"/>
        <w:rPr>
          <w:del w:id="4581" w:author="Worrell, Tyrone C CIV USARMY HQDA ASA ALT (USA)" w:date="2024-09-23T07:39:00Z"/>
          <w:rFonts w:ascii="Arial" w:hAnsi="Arial" w:cs="Arial"/>
          <w:rPrChange w:id="4582" w:author="Worrell, Tyrone C CIV USARMY HQDA ASA ALT (USA)" w:date="2024-09-24T06:42:00Z">
            <w:rPr>
              <w:del w:id="4583" w:author="Worrell, Tyrone C CIV USARMY HQDA ASA ALT (USA)" w:date="2024-09-23T07:39:00Z"/>
            </w:rPr>
          </w:rPrChange>
        </w:rPr>
      </w:pPr>
    </w:p>
    <w:p w14:paraId="229E7B7B" w14:textId="7790E0C8" w:rsidR="0060199D" w:rsidRPr="00D25EE3" w:rsidDel="006008D4" w:rsidRDefault="000333D6">
      <w:pPr>
        <w:pStyle w:val="BodyText"/>
        <w:tabs>
          <w:tab w:val="left" w:pos="1199"/>
          <w:tab w:val="left" w:pos="2999"/>
          <w:tab w:val="left" w:pos="3719"/>
        </w:tabs>
        <w:spacing w:before="1"/>
        <w:ind w:left="480"/>
        <w:rPr>
          <w:del w:id="4584" w:author="Worrell, Tyrone C CIV USARMY HQDA ASA ALT (USA)" w:date="2024-09-23T07:39:00Z"/>
          <w:rFonts w:ascii="Arial" w:hAnsi="Arial" w:cs="Arial"/>
          <w:rPrChange w:id="4585" w:author="Worrell, Tyrone C CIV USARMY HQDA ASA ALT (USA)" w:date="2024-09-24T06:42:00Z">
            <w:rPr>
              <w:del w:id="4586" w:author="Worrell, Tyrone C CIV USARMY HQDA ASA ALT (USA)" w:date="2024-09-23T07:39:00Z"/>
            </w:rPr>
          </w:rPrChange>
        </w:rPr>
      </w:pPr>
      <w:del w:id="4587" w:author="Worrell, Tyrone C CIV USARMY HQDA ASA ALT (USA)" w:date="2024-09-23T07:39:00Z">
        <w:r w:rsidRPr="00D25EE3" w:rsidDel="006008D4">
          <w:rPr>
            <w:rFonts w:ascii="Arial" w:hAnsi="Arial" w:cs="Arial"/>
            <w:u w:val="single"/>
            <w:rPrChange w:id="4588" w:author="Worrell, Tyrone C CIV USARMY HQDA ASA ALT (USA)" w:date="2024-09-24T06:42:00Z">
              <w:rPr>
                <w:u w:val="single"/>
              </w:rPr>
            </w:rPrChange>
          </w:rPr>
          <w:tab/>
        </w:r>
        <w:r w:rsidRPr="00D25EE3" w:rsidDel="006008D4">
          <w:rPr>
            <w:rFonts w:ascii="Arial" w:hAnsi="Arial" w:cs="Arial"/>
            <w:spacing w:val="-2"/>
            <w:rPrChange w:id="4589" w:author="Worrell, Tyrone C CIV USARMY HQDA ASA ALT (USA)" w:date="2024-09-24T06:42:00Z">
              <w:rPr>
                <w:spacing w:val="-2"/>
              </w:rPr>
            </w:rPrChange>
          </w:rPr>
          <w:delText>Disagree</w:delText>
        </w:r>
        <w:r w:rsidRPr="00D25EE3" w:rsidDel="006008D4">
          <w:rPr>
            <w:rFonts w:ascii="Arial" w:hAnsi="Arial" w:cs="Arial"/>
            <w:rPrChange w:id="4590" w:author="Worrell, Tyrone C CIV USARMY HQDA ASA ALT (USA)" w:date="2024-09-24T06:42:00Z">
              <w:rPr/>
            </w:rPrChange>
          </w:rPr>
          <w:tab/>
        </w:r>
        <w:r w:rsidRPr="00D25EE3" w:rsidDel="006008D4">
          <w:rPr>
            <w:rFonts w:ascii="Arial" w:hAnsi="Arial" w:cs="Arial"/>
            <w:u w:val="single"/>
            <w:rPrChange w:id="4591" w:author="Worrell, Tyrone C CIV USARMY HQDA ASA ALT (USA)" w:date="2024-09-24T06:42:00Z">
              <w:rPr>
                <w:u w:val="single"/>
              </w:rPr>
            </w:rPrChange>
          </w:rPr>
          <w:tab/>
        </w:r>
        <w:r w:rsidRPr="00D25EE3" w:rsidDel="006008D4">
          <w:rPr>
            <w:rFonts w:ascii="Arial" w:hAnsi="Arial" w:cs="Arial"/>
            <w:rPrChange w:id="4592" w:author="Worrell, Tyrone C CIV USARMY HQDA ASA ALT (USA)" w:date="2024-09-24T06:42:00Z">
              <w:rPr/>
            </w:rPrChange>
          </w:rPr>
          <w:delText>Strongly</w:delText>
        </w:r>
        <w:r w:rsidRPr="00D25EE3" w:rsidDel="006008D4">
          <w:rPr>
            <w:rFonts w:ascii="Arial" w:hAnsi="Arial" w:cs="Arial"/>
            <w:spacing w:val="-3"/>
            <w:rPrChange w:id="4593" w:author="Worrell, Tyrone C CIV USARMY HQDA ASA ALT (USA)" w:date="2024-09-24T06:42:00Z">
              <w:rPr>
                <w:spacing w:val="-3"/>
              </w:rPr>
            </w:rPrChange>
          </w:rPr>
          <w:delText xml:space="preserve"> </w:delText>
        </w:r>
        <w:r w:rsidRPr="00D25EE3" w:rsidDel="006008D4">
          <w:rPr>
            <w:rFonts w:ascii="Arial" w:hAnsi="Arial" w:cs="Arial"/>
            <w:spacing w:val="-2"/>
            <w:rPrChange w:id="4594" w:author="Worrell, Tyrone C CIV USARMY HQDA ASA ALT (USA)" w:date="2024-09-24T06:42:00Z">
              <w:rPr>
                <w:spacing w:val="-2"/>
              </w:rPr>
            </w:rPrChange>
          </w:rPr>
          <w:delText>Disagree</w:delText>
        </w:r>
      </w:del>
    </w:p>
    <w:p w14:paraId="229E7B7C" w14:textId="476AC663" w:rsidR="0060199D" w:rsidRPr="00D25EE3" w:rsidDel="006008D4" w:rsidRDefault="000333D6">
      <w:pPr>
        <w:pStyle w:val="BodyText"/>
        <w:tabs>
          <w:tab w:val="left" w:pos="4439"/>
        </w:tabs>
        <w:ind w:left="1620"/>
        <w:rPr>
          <w:del w:id="4595" w:author="Worrell, Tyrone C CIV USARMY HQDA ASA ALT (USA)" w:date="2024-09-23T07:39:00Z"/>
          <w:rFonts w:ascii="Arial" w:hAnsi="Arial" w:cs="Arial"/>
          <w:rPrChange w:id="4596" w:author="Worrell, Tyrone C CIV USARMY HQDA ASA ALT (USA)" w:date="2024-09-24T06:42:00Z">
            <w:rPr>
              <w:del w:id="4597" w:author="Worrell, Tyrone C CIV USARMY HQDA ASA ALT (USA)" w:date="2024-09-23T07:39:00Z"/>
            </w:rPr>
          </w:rPrChange>
        </w:rPr>
      </w:pPr>
      <w:del w:id="4598" w:author="Worrell, Tyrone C CIV USARMY HQDA ASA ALT (USA)" w:date="2024-09-23T07:39:00Z">
        <w:r w:rsidRPr="00D25EE3" w:rsidDel="006008D4">
          <w:rPr>
            <w:rFonts w:ascii="Arial" w:hAnsi="Arial" w:cs="Arial"/>
            <w:spacing w:val="-5"/>
            <w:rPrChange w:id="4599" w:author="Worrell, Tyrone C CIV USARMY HQDA ASA ALT (USA)" w:date="2024-09-24T06:42:00Z">
              <w:rPr>
                <w:spacing w:val="-5"/>
              </w:rPr>
            </w:rPrChange>
          </w:rPr>
          <w:delText>(2)</w:delText>
        </w:r>
        <w:r w:rsidRPr="00D25EE3" w:rsidDel="006008D4">
          <w:rPr>
            <w:rFonts w:ascii="Arial" w:hAnsi="Arial" w:cs="Arial"/>
            <w:rPrChange w:id="4600" w:author="Worrell, Tyrone C CIV USARMY HQDA ASA ALT (USA)" w:date="2024-09-24T06:42:00Z">
              <w:rPr/>
            </w:rPrChange>
          </w:rPr>
          <w:tab/>
        </w:r>
        <w:r w:rsidRPr="00D25EE3" w:rsidDel="006008D4">
          <w:rPr>
            <w:rFonts w:ascii="Arial" w:hAnsi="Arial" w:cs="Arial"/>
            <w:spacing w:val="-5"/>
            <w:rPrChange w:id="4601" w:author="Worrell, Tyrone C CIV USARMY HQDA ASA ALT (USA)" w:date="2024-09-24T06:42:00Z">
              <w:rPr>
                <w:spacing w:val="-5"/>
              </w:rPr>
            </w:rPrChange>
          </w:rPr>
          <w:delText>(1)</w:delText>
        </w:r>
      </w:del>
    </w:p>
    <w:p w14:paraId="229E7B7D" w14:textId="1BEE14FD" w:rsidR="0060199D" w:rsidRPr="00D25EE3" w:rsidDel="006008D4" w:rsidRDefault="000333D6">
      <w:pPr>
        <w:pStyle w:val="BodyText"/>
        <w:spacing w:before="276"/>
        <w:ind w:left="120"/>
        <w:rPr>
          <w:del w:id="4602" w:author="Worrell, Tyrone C CIV USARMY HQDA ASA ALT (USA)" w:date="2024-09-23T07:39:00Z"/>
          <w:rFonts w:ascii="Arial" w:hAnsi="Arial" w:cs="Arial"/>
          <w:rPrChange w:id="4603" w:author="Worrell, Tyrone C CIV USARMY HQDA ASA ALT (USA)" w:date="2024-09-24T06:42:00Z">
            <w:rPr>
              <w:del w:id="4604" w:author="Worrell, Tyrone C CIV USARMY HQDA ASA ALT (USA)" w:date="2024-09-23T07:39:00Z"/>
            </w:rPr>
          </w:rPrChange>
        </w:rPr>
      </w:pPr>
      <w:del w:id="4605" w:author="Worrell, Tyrone C CIV USARMY HQDA ASA ALT (USA)" w:date="2024-09-23T07:39:00Z">
        <w:r w:rsidRPr="00D25EE3" w:rsidDel="006008D4">
          <w:rPr>
            <w:rFonts w:ascii="Arial" w:hAnsi="Arial" w:cs="Arial"/>
            <w:rPrChange w:id="4606" w:author="Worrell, Tyrone C CIV USARMY HQDA ASA ALT (USA)" w:date="2024-09-24T06:42:00Z">
              <w:rPr/>
            </w:rPrChange>
          </w:rPr>
          <w:delText>To</w:delText>
        </w:r>
        <w:r w:rsidRPr="00D25EE3" w:rsidDel="006008D4">
          <w:rPr>
            <w:rFonts w:ascii="Arial" w:hAnsi="Arial" w:cs="Arial"/>
            <w:spacing w:val="-3"/>
            <w:rPrChange w:id="4607" w:author="Worrell, Tyrone C CIV USARMY HQDA ASA ALT (USA)" w:date="2024-09-24T06:42:00Z">
              <w:rPr>
                <w:spacing w:val="-3"/>
              </w:rPr>
            </w:rPrChange>
          </w:rPr>
          <w:delText xml:space="preserve"> </w:delText>
        </w:r>
        <w:r w:rsidRPr="00D25EE3" w:rsidDel="006008D4">
          <w:rPr>
            <w:rFonts w:ascii="Arial" w:hAnsi="Arial" w:cs="Arial"/>
            <w:rPrChange w:id="4608" w:author="Worrell, Tyrone C CIV USARMY HQDA ASA ALT (USA)" w:date="2024-09-24T06:42:00Z">
              <w:rPr/>
            </w:rPrChange>
          </w:rPr>
          <w:delText>support</w:delText>
        </w:r>
        <w:r w:rsidRPr="00D25EE3" w:rsidDel="006008D4">
          <w:rPr>
            <w:rFonts w:ascii="Arial" w:hAnsi="Arial" w:cs="Arial"/>
            <w:spacing w:val="-3"/>
            <w:rPrChange w:id="4609" w:author="Worrell, Tyrone C CIV USARMY HQDA ASA ALT (USA)" w:date="2024-09-24T06:42:00Z">
              <w:rPr>
                <w:spacing w:val="-3"/>
              </w:rPr>
            </w:rPrChange>
          </w:rPr>
          <w:delText xml:space="preserve"> </w:delText>
        </w:r>
        <w:r w:rsidRPr="00D25EE3" w:rsidDel="006008D4">
          <w:rPr>
            <w:rFonts w:ascii="Arial" w:hAnsi="Arial" w:cs="Arial"/>
            <w:rPrChange w:id="4610" w:author="Worrell, Tyrone C CIV USARMY HQDA ASA ALT (USA)" w:date="2024-09-24T06:42:00Z">
              <w:rPr/>
            </w:rPrChange>
          </w:rPr>
          <w:delText>your</w:delText>
        </w:r>
        <w:r w:rsidRPr="00D25EE3" w:rsidDel="006008D4">
          <w:rPr>
            <w:rFonts w:ascii="Arial" w:hAnsi="Arial" w:cs="Arial"/>
            <w:spacing w:val="-3"/>
            <w:rPrChange w:id="4611" w:author="Worrell, Tyrone C CIV USARMY HQDA ASA ALT (USA)" w:date="2024-09-24T06:42:00Z">
              <w:rPr>
                <w:spacing w:val="-3"/>
              </w:rPr>
            </w:rPrChange>
          </w:rPr>
          <w:delText xml:space="preserve"> </w:delText>
        </w:r>
        <w:r w:rsidRPr="00D25EE3" w:rsidDel="006008D4">
          <w:rPr>
            <w:rFonts w:ascii="Arial" w:hAnsi="Arial" w:cs="Arial"/>
            <w:rPrChange w:id="4612" w:author="Worrell, Tyrone C CIV USARMY HQDA ASA ALT (USA)" w:date="2024-09-24T06:42:00Z">
              <w:rPr/>
            </w:rPrChange>
          </w:rPr>
          <w:delText>selected</w:delText>
        </w:r>
        <w:r w:rsidRPr="00D25EE3" w:rsidDel="006008D4">
          <w:rPr>
            <w:rFonts w:ascii="Arial" w:hAnsi="Arial" w:cs="Arial"/>
            <w:spacing w:val="-5"/>
            <w:rPrChange w:id="4613" w:author="Worrell, Tyrone C CIV USARMY HQDA ASA ALT (USA)" w:date="2024-09-24T06:42:00Z">
              <w:rPr>
                <w:spacing w:val="-5"/>
              </w:rPr>
            </w:rPrChange>
          </w:rPr>
          <w:delText xml:space="preserve"> </w:delText>
        </w:r>
        <w:r w:rsidRPr="00D25EE3" w:rsidDel="006008D4">
          <w:rPr>
            <w:rFonts w:ascii="Arial" w:hAnsi="Arial" w:cs="Arial"/>
            <w:rPrChange w:id="4614" w:author="Worrell, Tyrone C CIV USARMY HQDA ASA ALT (USA)" w:date="2024-09-24T06:42:00Z">
              <w:rPr/>
            </w:rPrChange>
          </w:rPr>
          <w:delText>response,</w:delText>
        </w:r>
        <w:r w:rsidRPr="00D25EE3" w:rsidDel="006008D4">
          <w:rPr>
            <w:rFonts w:ascii="Arial" w:hAnsi="Arial" w:cs="Arial"/>
            <w:spacing w:val="-3"/>
            <w:rPrChange w:id="4615" w:author="Worrell, Tyrone C CIV USARMY HQDA ASA ALT (USA)" w:date="2024-09-24T06:42:00Z">
              <w:rPr>
                <w:spacing w:val="-3"/>
              </w:rPr>
            </w:rPrChange>
          </w:rPr>
          <w:delText xml:space="preserve"> </w:delText>
        </w:r>
        <w:r w:rsidRPr="00D25EE3" w:rsidDel="006008D4">
          <w:rPr>
            <w:rFonts w:ascii="Arial" w:hAnsi="Arial" w:cs="Arial"/>
            <w:rPrChange w:id="4616" w:author="Worrell, Tyrone C CIV USARMY HQDA ASA ALT (USA)" w:date="2024-09-24T06:42:00Z">
              <w:rPr/>
            </w:rPrChange>
          </w:rPr>
          <w:delText>provide</w:delText>
        </w:r>
        <w:r w:rsidRPr="00D25EE3" w:rsidDel="006008D4">
          <w:rPr>
            <w:rFonts w:ascii="Arial" w:hAnsi="Arial" w:cs="Arial"/>
            <w:spacing w:val="-3"/>
            <w:rPrChange w:id="4617" w:author="Worrell, Tyrone C CIV USARMY HQDA ASA ALT (USA)" w:date="2024-09-24T06:42:00Z">
              <w:rPr>
                <w:spacing w:val="-3"/>
              </w:rPr>
            </w:rPrChange>
          </w:rPr>
          <w:delText xml:space="preserve"> </w:delText>
        </w:r>
        <w:r w:rsidRPr="00D25EE3" w:rsidDel="006008D4">
          <w:rPr>
            <w:rFonts w:ascii="Arial" w:hAnsi="Arial" w:cs="Arial"/>
            <w:rPrChange w:id="4618" w:author="Worrell, Tyrone C CIV USARMY HQDA ASA ALT (USA)" w:date="2024-09-24T06:42:00Z">
              <w:rPr/>
            </w:rPrChange>
          </w:rPr>
          <w:delText>an</w:delText>
        </w:r>
        <w:r w:rsidRPr="00D25EE3" w:rsidDel="006008D4">
          <w:rPr>
            <w:rFonts w:ascii="Arial" w:hAnsi="Arial" w:cs="Arial"/>
            <w:spacing w:val="-3"/>
            <w:rPrChange w:id="4619" w:author="Worrell, Tyrone C CIV USARMY HQDA ASA ALT (USA)" w:date="2024-09-24T06:42:00Z">
              <w:rPr>
                <w:spacing w:val="-3"/>
              </w:rPr>
            </w:rPrChange>
          </w:rPr>
          <w:delText xml:space="preserve"> </w:delText>
        </w:r>
        <w:r w:rsidRPr="00D25EE3" w:rsidDel="006008D4">
          <w:rPr>
            <w:rFonts w:ascii="Arial" w:hAnsi="Arial" w:cs="Arial"/>
            <w:rPrChange w:id="4620" w:author="Worrell, Tyrone C CIV USARMY HQDA ASA ALT (USA)" w:date="2024-09-24T06:42:00Z">
              <w:rPr/>
            </w:rPrChange>
          </w:rPr>
          <w:delText>explanation</w:delText>
        </w:r>
        <w:r w:rsidRPr="00D25EE3" w:rsidDel="006008D4">
          <w:rPr>
            <w:rFonts w:ascii="Arial" w:hAnsi="Arial" w:cs="Arial"/>
            <w:spacing w:val="-3"/>
            <w:rPrChange w:id="4621" w:author="Worrell, Tyrone C CIV USARMY HQDA ASA ALT (USA)" w:date="2024-09-24T06:42:00Z">
              <w:rPr>
                <w:spacing w:val="-3"/>
              </w:rPr>
            </w:rPrChange>
          </w:rPr>
          <w:delText xml:space="preserve"> </w:delText>
        </w:r>
        <w:r w:rsidRPr="00D25EE3" w:rsidDel="006008D4">
          <w:rPr>
            <w:rFonts w:ascii="Arial" w:hAnsi="Arial" w:cs="Arial"/>
            <w:rPrChange w:id="4622" w:author="Worrell, Tyrone C CIV USARMY HQDA ASA ALT (USA)" w:date="2024-09-24T06:42:00Z">
              <w:rPr/>
            </w:rPrChange>
          </w:rPr>
          <w:delText>for</w:delText>
        </w:r>
        <w:r w:rsidRPr="00D25EE3" w:rsidDel="006008D4">
          <w:rPr>
            <w:rFonts w:ascii="Arial" w:hAnsi="Arial" w:cs="Arial"/>
            <w:spacing w:val="-4"/>
            <w:rPrChange w:id="4623" w:author="Worrell, Tyrone C CIV USARMY HQDA ASA ALT (USA)" w:date="2024-09-24T06:42:00Z">
              <w:rPr>
                <w:spacing w:val="-4"/>
              </w:rPr>
            </w:rPrChange>
          </w:rPr>
          <w:delText xml:space="preserve"> </w:delText>
        </w:r>
        <w:r w:rsidRPr="00D25EE3" w:rsidDel="006008D4">
          <w:rPr>
            <w:rFonts w:ascii="Arial" w:hAnsi="Arial" w:cs="Arial"/>
            <w:rPrChange w:id="4624" w:author="Worrell, Tyrone C CIV USARMY HQDA ASA ALT (USA)" w:date="2024-09-24T06:42:00Z">
              <w:rPr/>
            </w:rPrChange>
          </w:rPr>
          <w:delText>your</w:delText>
        </w:r>
        <w:r w:rsidRPr="00D25EE3" w:rsidDel="006008D4">
          <w:rPr>
            <w:rFonts w:ascii="Arial" w:hAnsi="Arial" w:cs="Arial"/>
            <w:spacing w:val="-3"/>
            <w:rPrChange w:id="4625" w:author="Worrell, Tyrone C CIV USARMY HQDA ASA ALT (USA)" w:date="2024-09-24T06:42:00Z">
              <w:rPr>
                <w:spacing w:val="-3"/>
              </w:rPr>
            </w:rPrChange>
          </w:rPr>
          <w:delText xml:space="preserve"> </w:delText>
        </w:r>
        <w:r w:rsidRPr="00D25EE3" w:rsidDel="006008D4">
          <w:rPr>
            <w:rFonts w:ascii="Arial" w:hAnsi="Arial" w:cs="Arial"/>
            <w:rPrChange w:id="4626" w:author="Worrell, Tyrone C CIV USARMY HQDA ASA ALT (USA)" w:date="2024-09-24T06:42:00Z">
              <w:rPr/>
            </w:rPrChange>
          </w:rPr>
          <w:delText>selection</w:delText>
        </w:r>
        <w:r w:rsidRPr="00D25EE3" w:rsidDel="006008D4">
          <w:rPr>
            <w:rFonts w:ascii="Arial" w:hAnsi="Arial" w:cs="Arial"/>
            <w:spacing w:val="-3"/>
            <w:rPrChange w:id="4627" w:author="Worrell, Tyrone C CIV USARMY HQDA ASA ALT (USA)" w:date="2024-09-24T06:42:00Z">
              <w:rPr>
                <w:spacing w:val="-3"/>
              </w:rPr>
            </w:rPrChange>
          </w:rPr>
          <w:delText xml:space="preserve"> </w:delText>
        </w:r>
        <w:r w:rsidRPr="00D25EE3" w:rsidDel="006008D4">
          <w:rPr>
            <w:rFonts w:ascii="Arial" w:hAnsi="Arial" w:cs="Arial"/>
            <w:rPrChange w:id="4628" w:author="Worrell, Tyrone C CIV USARMY HQDA ASA ALT (USA)" w:date="2024-09-24T06:42:00Z">
              <w:rPr/>
            </w:rPrChange>
          </w:rPr>
          <w:delText>and</w:delText>
        </w:r>
        <w:r w:rsidRPr="00D25EE3" w:rsidDel="006008D4">
          <w:rPr>
            <w:rFonts w:ascii="Arial" w:hAnsi="Arial" w:cs="Arial"/>
            <w:spacing w:val="-3"/>
            <w:rPrChange w:id="4629" w:author="Worrell, Tyrone C CIV USARMY HQDA ASA ALT (USA)" w:date="2024-09-24T06:42:00Z">
              <w:rPr>
                <w:spacing w:val="-3"/>
              </w:rPr>
            </w:rPrChange>
          </w:rPr>
          <w:delText xml:space="preserve"> </w:delText>
        </w:r>
        <w:r w:rsidRPr="00D25EE3" w:rsidDel="006008D4">
          <w:rPr>
            <w:rFonts w:ascii="Arial" w:hAnsi="Arial" w:cs="Arial"/>
            <w:rPrChange w:id="4630" w:author="Worrell, Tyrone C CIV USARMY HQDA ASA ALT (USA)" w:date="2024-09-24T06:42:00Z">
              <w:rPr/>
            </w:rPrChange>
          </w:rPr>
          <w:delText>any</w:delText>
        </w:r>
        <w:r w:rsidRPr="00D25EE3" w:rsidDel="006008D4">
          <w:rPr>
            <w:rFonts w:ascii="Arial" w:hAnsi="Arial" w:cs="Arial"/>
            <w:spacing w:val="-3"/>
            <w:rPrChange w:id="4631" w:author="Worrell, Tyrone C CIV USARMY HQDA ASA ALT (USA)" w:date="2024-09-24T06:42:00Z">
              <w:rPr>
                <w:spacing w:val="-3"/>
              </w:rPr>
            </w:rPrChange>
          </w:rPr>
          <w:delText xml:space="preserve"> </w:delText>
        </w:r>
        <w:r w:rsidRPr="00D25EE3" w:rsidDel="006008D4">
          <w:rPr>
            <w:rFonts w:ascii="Arial" w:hAnsi="Arial" w:cs="Arial"/>
            <w:rPrChange w:id="4632" w:author="Worrell, Tyrone C CIV USARMY HQDA ASA ALT (USA)" w:date="2024-09-24T06:42:00Z">
              <w:rPr/>
            </w:rPrChange>
          </w:rPr>
          <w:delText>lessons learned or best practices.</w:delText>
        </w:r>
      </w:del>
    </w:p>
    <w:p w14:paraId="229E7B7E" w14:textId="3567DF81" w:rsidR="0060199D" w:rsidRPr="00D25EE3" w:rsidDel="006008D4" w:rsidRDefault="000333D6">
      <w:pPr>
        <w:pStyle w:val="BodyText"/>
        <w:spacing w:before="17"/>
        <w:rPr>
          <w:del w:id="4633" w:author="Worrell, Tyrone C CIV USARMY HQDA ASA ALT (USA)" w:date="2024-09-23T07:39:00Z"/>
          <w:rFonts w:ascii="Arial" w:hAnsi="Arial" w:cs="Arial"/>
          <w:rPrChange w:id="4634" w:author="Worrell, Tyrone C CIV USARMY HQDA ASA ALT (USA)" w:date="2024-09-24T06:42:00Z">
            <w:rPr>
              <w:del w:id="4635" w:author="Worrell, Tyrone C CIV USARMY HQDA ASA ALT (USA)" w:date="2024-09-23T07:39:00Z"/>
              <w:sz w:val="20"/>
            </w:rPr>
          </w:rPrChange>
        </w:rPr>
      </w:pPr>
      <w:del w:id="4636" w:author="Worrell, Tyrone C CIV USARMY HQDA ASA ALT (USA)" w:date="2024-09-23T07:39:00Z">
        <w:r w:rsidRPr="00D25EE3" w:rsidDel="006008D4">
          <w:rPr>
            <w:rFonts w:ascii="Arial" w:hAnsi="Arial" w:cs="Arial"/>
            <w:noProof/>
            <w:rPrChange w:id="4637" w:author="Worrell, Tyrone C CIV USARMY HQDA ASA ALT (USA)" w:date="2024-09-24T06:42:00Z">
              <w:rPr>
                <w:noProof/>
              </w:rPr>
            </w:rPrChange>
          </w:rPr>
          <mc:AlternateContent>
            <mc:Choice Requires="wps">
              <w:drawing>
                <wp:anchor distT="0" distB="0" distL="0" distR="0" simplePos="0" relativeHeight="251670016" behindDoc="1" locked="0" layoutInCell="1" allowOverlap="1" wp14:anchorId="229E7CCB" wp14:editId="229E7CCC">
                  <wp:simplePos x="0" y="0"/>
                  <wp:positionH relativeFrom="page">
                    <wp:posOffset>914400</wp:posOffset>
                  </wp:positionH>
                  <wp:positionV relativeFrom="paragraph">
                    <wp:posOffset>172100</wp:posOffset>
                  </wp:positionV>
                  <wp:extent cx="5943600" cy="1270"/>
                  <wp:effectExtent l="0" t="0" r="0" b="0"/>
                  <wp:wrapTopAndBottom/>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270"/>
                          </a:xfrm>
                          <a:custGeom>
                            <a:avLst/>
                            <a:gdLst/>
                            <a:ahLst/>
                            <a:cxnLst/>
                            <a:rect l="l" t="t" r="r" b="b"/>
                            <a:pathLst>
                              <a:path w="5943600">
                                <a:moveTo>
                                  <a:pt x="0" y="0"/>
                                </a:moveTo>
                                <a:lnTo>
                                  <a:pt x="594360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E8CEED2" id="Graphic 17" o:spid="_x0000_s1026" style="position:absolute;margin-left:1in;margin-top:13.55pt;width:468pt;height:.1pt;z-index:-251646464;visibility:visible;mso-wrap-style:square;mso-wrap-distance-left:0;mso-wrap-distance-top:0;mso-wrap-distance-right:0;mso-wrap-distance-bottom:0;mso-position-horizontal:absolute;mso-position-horizontal-relative:page;mso-position-vertical:absolute;mso-position-vertical-relative:text;v-text-anchor:top" coordsize="5943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" path="m,l5943600,e" filled="f" strokeweight=".48pt">
                  <v:path arrowok="t"/>
                  <w10:wrap type="topAndBottom" anchorx="page"/>
                </v:shape>
              </w:pict>
            </mc:Fallback>
          </mc:AlternateContent>
        </w:r>
        <w:r w:rsidRPr="00D25EE3" w:rsidDel="006008D4">
          <w:rPr>
            <w:rFonts w:ascii="Arial" w:hAnsi="Arial" w:cs="Arial"/>
            <w:noProof/>
            <w:rPrChange w:id="4638" w:author="Worrell, Tyrone C CIV USARMY HQDA ASA ALT (USA)" w:date="2024-09-24T06:42:00Z">
              <w:rPr>
                <w:noProof/>
              </w:rPr>
            </w:rPrChange>
          </w:rPr>
          <mc:AlternateContent>
            <mc:Choice Requires="wps">
              <w:drawing>
                <wp:anchor distT="0" distB="0" distL="0" distR="0" simplePos="0" relativeHeight="251672064" behindDoc="1" locked="0" layoutInCell="1" allowOverlap="1" wp14:anchorId="229E7CCD" wp14:editId="229E7CCE">
                  <wp:simplePos x="0" y="0"/>
                  <wp:positionH relativeFrom="page">
                    <wp:posOffset>914400</wp:posOffset>
                  </wp:positionH>
                  <wp:positionV relativeFrom="paragraph">
                    <wp:posOffset>347360</wp:posOffset>
                  </wp:positionV>
                  <wp:extent cx="5943600" cy="1270"/>
                  <wp:effectExtent l="0" t="0" r="0" b="0"/>
                  <wp:wrapTopAndBottom/>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270"/>
                          </a:xfrm>
                          <a:custGeom>
                            <a:avLst/>
                            <a:gdLst/>
                            <a:ahLst/>
                            <a:cxnLst/>
                            <a:rect l="l" t="t" r="r" b="b"/>
                            <a:pathLst>
                              <a:path w="5943600">
                                <a:moveTo>
                                  <a:pt x="0" y="0"/>
                                </a:moveTo>
                                <a:lnTo>
                                  <a:pt x="594360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86DB3DF" id="Graphic 18" o:spid="_x0000_s1026" style="position:absolute;margin-left:1in;margin-top:27.35pt;width:468pt;height:.1pt;z-index:-251644416;visibility:visible;mso-wrap-style:square;mso-wrap-distance-left:0;mso-wrap-distance-top:0;mso-wrap-distance-right:0;mso-wrap-distance-bottom:0;mso-position-horizontal:absolute;mso-position-horizontal-relative:page;mso-position-vertical:absolute;mso-position-vertical-relative:text;v-text-anchor:top" coordsize="5943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" path="m,l5943600,e" filled="f" strokeweight=".48pt">
                  <v:path arrowok="t"/>
                  <w10:wrap type="topAndBottom" anchorx="page"/>
                </v:shape>
              </w:pict>
            </mc:Fallback>
          </mc:AlternateContent>
        </w:r>
        <w:r w:rsidRPr="00D25EE3" w:rsidDel="006008D4">
          <w:rPr>
            <w:rFonts w:ascii="Arial" w:hAnsi="Arial" w:cs="Arial"/>
            <w:noProof/>
            <w:rPrChange w:id="4639" w:author="Worrell, Tyrone C CIV USARMY HQDA ASA ALT (USA)" w:date="2024-09-24T06:42:00Z">
              <w:rPr>
                <w:noProof/>
              </w:rPr>
            </w:rPrChange>
          </w:rPr>
          <mc:AlternateContent>
            <mc:Choice Requires="wps">
              <w:drawing>
                <wp:anchor distT="0" distB="0" distL="0" distR="0" simplePos="0" relativeHeight="251674112" behindDoc="1" locked="0" layoutInCell="1" allowOverlap="1" wp14:anchorId="229E7CCF" wp14:editId="229E7CD0">
                  <wp:simplePos x="0" y="0"/>
                  <wp:positionH relativeFrom="page">
                    <wp:posOffset>914400</wp:posOffset>
                  </wp:positionH>
                  <wp:positionV relativeFrom="paragraph">
                    <wp:posOffset>522620</wp:posOffset>
                  </wp:positionV>
                  <wp:extent cx="5943600" cy="1270"/>
                  <wp:effectExtent l="0" t="0" r="0" b="0"/>
                  <wp:wrapTopAndBottom/>
                  <wp:docPr id="1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270"/>
                          </a:xfrm>
                          <a:custGeom>
                            <a:avLst/>
                            <a:gdLst/>
                            <a:ahLst/>
                            <a:cxnLst/>
                            <a:rect l="l" t="t" r="r" b="b"/>
                            <a:pathLst>
                              <a:path w="5943600">
                                <a:moveTo>
                                  <a:pt x="0" y="0"/>
                                </a:moveTo>
                                <a:lnTo>
                                  <a:pt x="594360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67AAE0F" id="Graphic 19" o:spid="_x0000_s1026" style="position:absolute;margin-left:1in;margin-top:41.15pt;width:468pt;height:.1pt;z-index:-251642368;visibility:visible;mso-wrap-style:square;mso-wrap-distance-left:0;mso-wrap-distance-top:0;mso-wrap-distance-right:0;mso-wrap-distance-bottom:0;mso-position-horizontal:absolute;mso-position-horizontal-relative:page;mso-position-vertical:absolute;mso-position-vertical-relative:text;v-text-anchor:top" coordsize="5943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" path="m,l5943600,e" filled="f" strokeweight=".48pt">
                  <v:path arrowok="t"/>
                  <w10:wrap type="topAndBottom" anchorx="page"/>
                </v:shape>
              </w:pict>
            </mc:Fallback>
          </mc:AlternateContent>
        </w:r>
        <w:r w:rsidRPr="00D25EE3" w:rsidDel="006008D4">
          <w:rPr>
            <w:rFonts w:ascii="Arial" w:hAnsi="Arial" w:cs="Arial"/>
            <w:noProof/>
            <w:rPrChange w:id="4640" w:author="Worrell, Tyrone C CIV USARMY HQDA ASA ALT (USA)" w:date="2024-09-24T06:42:00Z">
              <w:rPr>
                <w:noProof/>
              </w:rPr>
            </w:rPrChange>
          </w:rPr>
          <mc:AlternateContent>
            <mc:Choice Requires="wps">
              <w:drawing>
                <wp:anchor distT="0" distB="0" distL="0" distR="0" simplePos="0" relativeHeight="251676160" behindDoc="1" locked="0" layoutInCell="1" allowOverlap="1" wp14:anchorId="229E7CD1" wp14:editId="229E7CD2">
                  <wp:simplePos x="0" y="0"/>
                  <wp:positionH relativeFrom="page">
                    <wp:posOffset>914400</wp:posOffset>
                  </wp:positionH>
                  <wp:positionV relativeFrom="paragraph">
                    <wp:posOffset>697880</wp:posOffset>
                  </wp:positionV>
                  <wp:extent cx="5943600" cy="1270"/>
                  <wp:effectExtent l="0" t="0" r="0" b="0"/>
                  <wp:wrapTopAndBottom/>
                  <wp:docPr id="20" name="Graphic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270"/>
                          </a:xfrm>
                          <a:custGeom>
                            <a:avLst/>
                            <a:gdLst/>
                            <a:ahLst/>
                            <a:cxnLst/>
                            <a:rect l="l" t="t" r="r" b="b"/>
                            <a:pathLst>
                              <a:path w="5943600">
                                <a:moveTo>
                                  <a:pt x="0" y="0"/>
                                </a:moveTo>
                                <a:lnTo>
                                  <a:pt x="594360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F7909C5" id="Graphic 20" o:spid="_x0000_s1026" style="position:absolute;margin-left:1in;margin-top:54.95pt;width:468pt;height:.1pt;z-index:-251640320;visibility:visible;mso-wrap-style:square;mso-wrap-distance-left:0;mso-wrap-distance-top:0;mso-wrap-distance-right:0;mso-wrap-distance-bottom:0;mso-position-horizontal:absolute;mso-position-horizontal-relative:page;mso-position-vertical:absolute;mso-position-vertical-relative:text;v-text-anchor:top" coordsize="5943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" path="m,l5943600,e" filled="f" strokeweight=".48pt">
                  <v:path arrowok="t"/>
                  <w10:wrap type="topAndBottom" anchorx="page"/>
                </v:shape>
              </w:pict>
            </mc:Fallback>
          </mc:AlternateContent>
        </w:r>
        <w:r w:rsidRPr="00D25EE3" w:rsidDel="006008D4">
          <w:rPr>
            <w:rFonts w:ascii="Arial" w:hAnsi="Arial" w:cs="Arial"/>
            <w:noProof/>
            <w:rPrChange w:id="4641" w:author="Worrell, Tyrone C CIV USARMY HQDA ASA ALT (USA)" w:date="2024-09-24T06:42:00Z">
              <w:rPr>
                <w:noProof/>
              </w:rPr>
            </w:rPrChange>
          </w:rPr>
          <mc:AlternateContent>
            <mc:Choice Requires="wps">
              <w:drawing>
                <wp:anchor distT="0" distB="0" distL="0" distR="0" simplePos="0" relativeHeight="251678208" behindDoc="1" locked="0" layoutInCell="1" allowOverlap="1" wp14:anchorId="229E7CD3" wp14:editId="229E7CD4">
                  <wp:simplePos x="0" y="0"/>
                  <wp:positionH relativeFrom="page">
                    <wp:posOffset>914400</wp:posOffset>
                  </wp:positionH>
                  <wp:positionV relativeFrom="paragraph">
                    <wp:posOffset>873140</wp:posOffset>
                  </wp:positionV>
                  <wp:extent cx="2895600" cy="1270"/>
                  <wp:effectExtent l="0" t="0" r="0" b="0"/>
                  <wp:wrapTopAndBottom/>
                  <wp:docPr id="21" name="Graphi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95600" cy="1270"/>
                          </a:xfrm>
                          <a:custGeom>
                            <a:avLst/>
                            <a:gdLst/>
                            <a:ahLst/>
                            <a:cxnLst/>
                            <a:rect l="l" t="t" r="r" b="b"/>
                            <a:pathLst>
                              <a:path w="2895600">
                                <a:moveTo>
                                  <a:pt x="0" y="0"/>
                                </a:moveTo>
                                <a:lnTo>
                                  <a:pt x="289560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8EC40D0" id="Graphic 21" o:spid="_x0000_s1026" style="position:absolute;margin-left:1in;margin-top:68.75pt;width:228pt;height:.1pt;z-index:-251638272;visibility:visible;mso-wrap-style:square;mso-wrap-distance-left:0;mso-wrap-distance-top:0;mso-wrap-distance-right:0;mso-wrap-distance-bottom:0;mso-position-horizontal:absolute;mso-position-horizontal-relative:page;mso-position-vertical:absolute;mso-position-vertical-relative:text;v-text-anchor:top" coordsize="2895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" path="m,l2895600,e" filled="f" strokeweight=".48pt">
                  <v:path arrowok="t"/>
                  <w10:wrap type="topAndBottom" anchorx="page"/>
                </v:shape>
              </w:pict>
            </mc:Fallback>
          </mc:AlternateContent>
        </w:r>
      </w:del>
    </w:p>
    <w:p w14:paraId="229E7B7F" w14:textId="6CF61FF1" w:rsidR="0060199D" w:rsidRPr="00D25EE3" w:rsidDel="006008D4" w:rsidRDefault="0060199D">
      <w:pPr>
        <w:pStyle w:val="BodyText"/>
        <w:spacing w:before="17"/>
        <w:rPr>
          <w:del w:id="4642" w:author="Worrell, Tyrone C CIV USARMY HQDA ASA ALT (USA)" w:date="2024-09-23T07:39:00Z"/>
          <w:rFonts w:ascii="Arial" w:hAnsi="Arial" w:cs="Arial"/>
          <w:rPrChange w:id="4643" w:author="Worrell, Tyrone C CIV USARMY HQDA ASA ALT (USA)" w:date="2024-09-24T06:42:00Z">
            <w:rPr>
              <w:del w:id="4644" w:author="Worrell, Tyrone C CIV USARMY HQDA ASA ALT (USA)" w:date="2024-09-23T07:39:00Z"/>
              <w:sz w:val="20"/>
            </w:rPr>
          </w:rPrChange>
        </w:rPr>
      </w:pPr>
    </w:p>
    <w:p w14:paraId="229E7B80" w14:textId="393456B7" w:rsidR="0060199D" w:rsidRPr="00D25EE3" w:rsidDel="006008D4" w:rsidRDefault="0060199D">
      <w:pPr>
        <w:pStyle w:val="BodyText"/>
        <w:spacing w:before="17"/>
        <w:rPr>
          <w:del w:id="4645" w:author="Worrell, Tyrone C CIV USARMY HQDA ASA ALT (USA)" w:date="2024-09-23T07:39:00Z"/>
          <w:rFonts w:ascii="Arial" w:hAnsi="Arial" w:cs="Arial"/>
          <w:rPrChange w:id="4646" w:author="Worrell, Tyrone C CIV USARMY HQDA ASA ALT (USA)" w:date="2024-09-24T06:42:00Z">
            <w:rPr>
              <w:del w:id="4647" w:author="Worrell, Tyrone C CIV USARMY HQDA ASA ALT (USA)" w:date="2024-09-23T07:39:00Z"/>
              <w:sz w:val="20"/>
            </w:rPr>
          </w:rPrChange>
        </w:rPr>
      </w:pPr>
    </w:p>
    <w:p w14:paraId="229E7B81" w14:textId="27EF6F31" w:rsidR="0060199D" w:rsidRPr="00D25EE3" w:rsidDel="006008D4" w:rsidRDefault="0060199D">
      <w:pPr>
        <w:pStyle w:val="BodyText"/>
        <w:spacing w:before="17"/>
        <w:rPr>
          <w:del w:id="4648" w:author="Worrell, Tyrone C CIV USARMY HQDA ASA ALT (USA)" w:date="2024-09-23T07:39:00Z"/>
          <w:rFonts w:ascii="Arial" w:hAnsi="Arial" w:cs="Arial"/>
          <w:rPrChange w:id="4649" w:author="Worrell, Tyrone C CIV USARMY HQDA ASA ALT (USA)" w:date="2024-09-24T06:42:00Z">
            <w:rPr>
              <w:del w:id="4650" w:author="Worrell, Tyrone C CIV USARMY HQDA ASA ALT (USA)" w:date="2024-09-23T07:39:00Z"/>
              <w:sz w:val="20"/>
            </w:rPr>
          </w:rPrChange>
        </w:rPr>
      </w:pPr>
    </w:p>
    <w:p w14:paraId="229E7B82" w14:textId="278973EF" w:rsidR="0060199D" w:rsidRPr="00D25EE3" w:rsidDel="006008D4" w:rsidRDefault="0060199D">
      <w:pPr>
        <w:pStyle w:val="BodyText"/>
        <w:spacing w:before="17"/>
        <w:rPr>
          <w:del w:id="4651" w:author="Worrell, Tyrone C CIV USARMY HQDA ASA ALT (USA)" w:date="2024-09-23T07:39:00Z"/>
          <w:rFonts w:ascii="Arial" w:hAnsi="Arial" w:cs="Arial"/>
          <w:rPrChange w:id="4652" w:author="Worrell, Tyrone C CIV USARMY HQDA ASA ALT (USA)" w:date="2024-09-24T06:42:00Z">
            <w:rPr>
              <w:del w:id="4653" w:author="Worrell, Tyrone C CIV USARMY HQDA ASA ALT (USA)" w:date="2024-09-23T07:39:00Z"/>
              <w:sz w:val="20"/>
            </w:rPr>
          </w:rPrChange>
        </w:rPr>
      </w:pPr>
    </w:p>
    <w:p w14:paraId="229E7B83" w14:textId="5F315617" w:rsidR="0060199D" w:rsidRPr="00D25EE3" w:rsidDel="006008D4" w:rsidRDefault="0060199D">
      <w:pPr>
        <w:pStyle w:val="BodyText"/>
        <w:spacing w:before="199"/>
        <w:rPr>
          <w:del w:id="4654" w:author="Worrell, Tyrone C CIV USARMY HQDA ASA ALT (USA)" w:date="2024-09-23T07:39:00Z"/>
          <w:rFonts w:ascii="Arial" w:hAnsi="Arial" w:cs="Arial"/>
          <w:rPrChange w:id="4655" w:author="Worrell, Tyrone C CIV USARMY HQDA ASA ALT (USA)" w:date="2024-09-24T06:42:00Z">
            <w:rPr>
              <w:del w:id="4656" w:author="Worrell, Tyrone C CIV USARMY HQDA ASA ALT (USA)" w:date="2024-09-23T07:39:00Z"/>
            </w:rPr>
          </w:rPrChange>
        </w:rPr>
      </w:pPr>
    </w:p>
    <w:p w14:paraId="229E7B84" w14:textId="0D936A76" w:rsidR="0060199D" w:rsidDel="006008D4" w:rsidRDefault="000333D6">
      <w:pPr>
        <w:pStyle w:val="ListParagraph"/>
        <w:numPr>
          <w:ilvl w:val="0"/>
          <w:numId w:val="6"/>
        </w:numPr>
        <w:tabs>
          <w:tab w:val="left" w:pos="360"/>
        </w:tabs>
        <w:ind w:right="242" w:firstLine="0"/>
        <w:rPr>
          <w:del w:id="4657" w:author="Worrell, Tyrone C CIV USARMY HQDA ASA ALT (USA)" w:date="2024-09-23T07:39:00Z"/>
          <w:sz w:val="24"/>
        </w:rPr>
      </w:pPr>
      <w:del w:id="4658" w:author="Worrell, Tyrone C CIV USARMY HQDA ASA ALT (USA)" w:date="2024-09-23T07:39:00Z">
        <w:r w:rsidDel="006008D4">
          <w:rPr>
            <w:sz w:val="24"/>
          </w:rPr>
          <w:delText>The source selection plan effectively communicates the Government’s requirements, acquisition approach, and objectives in clear, meaningful ways to encourage the best possible array of solutions to allow the acquisition team to make meaningful differentiations amongst proposals, that allow for quality and timely products and services, while ensuring the proposed cost</w:delText>
        </w:r>
        <w:r w:rsidDel="006008D4">
          <w:rPr>
            <w:spacing w:val="-2"/>
            <w:sz w:val="24"/>
          </w:rPr>
          <w:delText xml:space="preserve"> </w:delText>
        </w:r>
        <w:r w:rsidDel="006008D4">
          <w:rPr>
            <w:sz w:val="24"/>
          </w:rPr>
          <w:delText>or</w:delText>
        </w:r>
        <w:r w:rsidDel="006008D4">
          <w:rPr>
            <w:spacing w:val="-2"/>
            <w:sz w:val="24"/>
          </w:rPr>
          <w:delText xml:space="preserve"> </w:delText>
        </w:r>
        <w:r w:rsidDel="006008D4">
          <w:rPr>
            <w:sz w:val="24"/>
          </w:rPr>
          <w:delText>price</w:delText>
        </w:r>
        <w:r w:rsidDel="006008D4">
          <w:rPr>
            <w:spacing w:val="-3"/>
            <w:sz w:val="24"/>
          </w:rPr>
          <w:delText xml:space="preserve"> </w:delText>
        </w:r>
        <w:r w:rsidDel="006008D4">
          <w:rPr>
            <w:sz w:val="24"/>
          </w:rPr>
          <w:delText>is</w:delText>
        </w:r>
        <w:r w:rsidDel="006008D4">
          <w:rPr>
            <w:spacing w:val="-2"/>
            <w:sz w:val="24"/>
          </w:rPr>
          <w:delText xml:space="preserve"> </w:delText>
        </w:r>
        <w:r w:rsidDel="006008D4">
          <w:rPr>
            <w:sz w:val="24"/>
          </w:rPr>
          <w:delText>fair</w:delText>
        </w:r>
        <w:r w:rsidDel="006008D4">
          <w:rPr>
            <w:spacing w:val="-2"/>
            <w:sz w:val="24"/>
          </w:rPr>
          <w:delText xml:space="preserve"> </w:delText>
        </w:r>
        <w:r w:rsidDel="006008D4">
          <w:rPr>
            <w:sz w:val="24"/>
          </w:rPr>
          <w:delText>and</w:delText>
        </w:r>
        <w:r w:rsidDel="006008D4">
          <w:rPr>
            <w:spacing w:val="-4"/>
            <w:sz w:val="24"/>
          </w:rPr>
          <w:delText xml:space="preserve"> </w:delText>
        </w:r>
        <w:r w:rsidDel="006008D4">
          <w:rPr>
            <w:sz w:val="24"/>
          </w:rPr>
          <w:delText>reasonable</w:delText>
        </w:r>
        <w:r w:rsidDel="006008D4">
          <w:rPr>
            <w:spacing w:val="-2"/>
            <w:sz w:val="24"/>
          </w:rPr>
          <w:delText xml:space="preserve"> </w:delText>
        </w:r>
        <w:r w:rsidDel="006008D4">
          <w:rPr>
            <w:sz w:val="24"/>
          </w:rPr>
          <w:delText>and</w:delText>
        </w:r>
        <w:r w:rsidDel="006008D4">
          <w:rPr>
            <w:spacing w:val="-2"/>
            <w:sz w:val="24"/>
          </w:rPr>
          <w:delText xml:space="preserve"> </w:delText>
        </w:r>
        <w:r w:rsidDel="006008D4">
          <w:rPr>
            <w:sz w:val="24"/>
          </w:rPr>
          <w:delText>the</w:delText>
        </w:r>
        <w:r w:rsidDel="006008D4">
          <w:rPr>
            <w:spacing w:val="-2"/>
            <w:sz w:val="24"/>
          </w:rPr>
          <w:delText xml:space="preserve"> </w:delText>
        </w:r>
        <w:r w:rsidDel="006008D4">
          <w:rPr>
            <w:sz w:val="24"/>
          </w:rPr>
          <w:delText>award</w:delText>
        </w:r>
        <w:r w:rsidDel="006008D4">
          <w:rPr>
            <w:spacing w:val="-2"/>
            <w:sz w:val="24"/>
          </w:rPr>
          <w:delText xml:space="preserve"> </w:delText>
        </w:r>
        <w:r w:rsidDel="006008D4">
          <w:rPr>
            <w:sz w:val="24"/>
          </w:rPr>
          <w:delText>represents</w:delText>
        </w:r>
        <w:r w:rsidDel="006008D4">
          <w:rPr>
            <w:spacing w:val="-3"/>
            <w:sz w:val="24"/>
          </w:rPr>
          <w:delText xml:space="preserve"> </w:delText>
        </w:r>
        <w:r w:rsidDel="006008D4">
          <w:rPr>
            <w:sz w:val="24"/>
          </w:rPr>
          <w:delText>the</w:delText>
        </w:r>
        <w:r w:rsidDel="006008D4">
          <w:rPr>
            <w:spacing w:val="-2"/>
            <w:sz w:val="24"/>
          </w:rPr>
          <w:delText xml:space="preserve"> </w:delText>
        </w:r>
        <w:r w:rsidDel="006008D4">
          <w:rPr>
            <w:sz w:val="24"/>
          </w:rPr>
          <w:delText>best</w:delText>
        </w:r>
        <w:r w:rsidDel="006008D4">
          <w:rPr>
            <w:spacing w:val="-2"/>
            <w:sz w:val="24"/>
          </w:rPr>
          <w:delText xml:space="preserve"> </w:delText>
        </w:r>
        <w:r w:rsidDel="006008D4">
          <w:rPr>
            <w:sz w:val="24"/>
          </w:rPr>
          <w:delText>value</w:delText>
        </w:r>
        <w:r w:rsidDel="006008D4">
          <w:rPr>
            <w:spacing w:val="-2"/>
            <w:sz w:val="24"/>
          </w:rPr>
          <w:delText xml:space="preserve"> </w:delText>
        </w:r>
        <w:r w:rsidDel="006008D4">
          <w:rPr>
            <w:sz w:val="24"/>
          </w:rPr>
          <w:delText>to</w:delText>
        </w:r>
        <w:r w:rsidDel="006008D4">
          <w:rPr>
            <w:spacing w:val="-2"/>
            <w:sz w:val="24"/>
          </w:rPr>
          <w:delText xml:space="preserve"> </w:delText>
        </w:r>
        <w:r w:rsidDel="006008D4">
          <w:rPr>
            <w:sz w:val="24"/>
          </w:rPr>
          <w:delText>the</w:delText>
        </w:r>
        <w:r w:rsidDel="006008D4">
          <w:rPr>
            <w:spacing w:val="-3"/>
            <w:sz w:val="24"/>
          </w:rPr>
          <w:delText xml:space="preserve"> </w:delText>
        </w:r>
        <w:r w:rsidDel="006008D4">
          <w:rPr>
            <w:sz w:val="24"/>
          </w:rPr>
          <w:delText>Warfighter,</w:delText>
        </w:r>
        <w:r w:rsidDel="006008D4">
          <w:rPr>
            <w:spacing w:val="-2"/>
            <w:sz w:val="24"/>
          </w:rPr>
          <w:delText xml:space="preserve"> </w:delText>
        </w:r>
        <w:r w:rsidDel="006008D4">
          <w:rPr>
            <w:sz w:val="24"/>
          </w:rPr>
          <w:delText>the Nation, and the taxpayer.</w:delText>
        </w:r>
      </w:del>
    </w:p>
    <w:p w14:paraId="229E7B85" w14:textId="467BE026" w:rsidR="0060199D" w:rsidDel="006008D4" w:rsidRDefault="000333D6">
      <w:pPr>
        <w:pStyle w:val="BodyText"/>
        <w:spacing w:before="201"/>
        <w:ind w:left="120"/>
        <w:rPr>
          <w:del w:id="4659" w:author="Worrell, Tyrone C CIV USARMY HQDA ASA ALT (USA)" w:date="2024-09-23T07:39:00Z"/>
        </w:rPr>
      </w:pPr>
      <w:del w:id="4660" w:author="Worrell, Tyrone C CIV USARMY HQDA ASA ALT (USA)" w:date="2024-09-23T07:39:00Z">
        <w:r w:rsidDel="006008D4">
          <w:delText>[Strategic</w:delText>
        </w:r>
        <w:r w:rsidDel="006008D4">
          <w:rPr>
            <w:spacing w:val="-2"/>
          </w:rPr>
          <w:delText xml:space="preserve"> </w:delText>
        </w:r>
        <w:r w:rsidDel="006008D4">
          <w:delText>Control:</w:delText>
        </w:r>
        <w:r w:rsidDel="006008D4">
          <w:rPr>
            <w:spacing w:val="57"/>
          </w:rPr>
          <w:delText xml:space="preserve"> </w:delText>
        </w:r>
        <w:r w:rsidDel="006008D4">
          <w:delText>DoD</w:delText>
        </w:r>
        <w:r w:rsidDel="006008D4">
          <w:rPr>
            <w:spacing w:val="-2"/>
          </w:rPr>
          <w:delText xml:space="preserve"> </w:delText>
        </w:r>
        <w:r w:rsidDel="006008D4">
          <w:delText>Source</w:delText>
        </w:r>
        <w:r w:rsidDel="006008D4">
          <w:rPr>
            <w:spacing w:val="-2"/>
          </w:rPr>
          <w:delText xml:space="preserve"> </w:delText>
        </w:r>
        <w:r w:rsidDel="006008D4">
          <w:delText>Selection</w:delText>
        </w:r>
        <w:r w:rsidDel="006008D4">
          <w:rPr>
            <w:spacing w:val="-1"/>
          </w:rPr>
          <w:delText xml:space="preserve"> </w:delText>
        </w:r>
        <w:r w:rsidDel="006008D4">
          <w:rPr>
            <w:spacing w:val="-2"/>
          </w:rPr>
          <w:delText>Procedures</w:delText>
        </w:r>
      </w:del>
    </w:p>
    <w:p w14:paraId="229E7B86" w14:textId="142E6057" w:rsidR="0060199D" w:rsidDel="006008D4" w:rsidRDefault="000333D6">
      <w:pPr>
        <w:pStyle w:val="BodyText"/>
        <w:ind w:left="120"/>
        <w:rPr>
          <w:del w:id="4661" w:author="Worrell, Tyrone C CIV USARMY HQDA ASA ALT (USA)" w:date="2024-09-23T07:39:00Z"/>
        </w:rPr>
      </w:pPr>
      <w:del w:id="4662" w:author="Worrell, Tyrone C CIV USARMY HQDA ASA ALT (USA)" w:date="2024-09-23T07:39:00Z">
        <w:r w:rsidDel="006008D4">
          <w:delText>Suggested</w:delText>
        </w:r>
        <w:r w:rsidDel="006008D4">
          <w:rPr>
            <w:spacing w:val="-4"/>
          </w:rPr>
          <w:delText xml:space="preserve"> </w:delText>
        </w:r>
        <w:r w:rsidDel="006008D4">
          <w:delText>Population:</w:delText>
        </w:r>
        <w:r w:rsidDel="006008D4">
          <w:rPr>
            <w:spacing w:val="40"/>
          </w:rPr>
          <w:delText xml:space="preserve"> </w:delText>
        </w:r>
        <w:r w:rsidDel="006008D4">
          <w:delText>Competitive</w:delText>
        </w:r>
        <w:r w:rsidDel="006008D4">
          <w:rPr>
            <w:spacing w:val="-5"/>
          </w:rPr>
          <w:delText xml:space="preserve"> </w:delText>
        </w:r>
        <w:r w:rsidDel="006008D4">
          <w:delText>negotiated</w:delText>
        </w:r>
        <w:r w:rsidDel="006008D4">
          <w:rPr>
            <w:spacing w:val="-4"/>
          </w:rPr>
          <w:delText xml:space="preserve"> </w:delText>
        </w:r>
        <w:r w:rsidDel="006008D4">
          <w:delText>contract</w:delText>
        </w:r>
        <w:r w:rsidDel="006008D4">
          <w:rPr>
            <w:spacing w:val="-4"/>
          </w:rPr>
          <w:delText xml:space="preserve"> </w:delText>
        </w:r>
        <w:r w:rsidDel="006008D4">
          <w:delText>awards</w:delText>
        </w:r>
        <w:r w:rsidDel="006008D4">
          <w:rPr>
            <w:spacing w:val="-4"/>
          </w:rPr>
          <w:delText xml:space="preserve"> </w:delText>
        </w:r>
        <w:r w:rsidDel="006008D4">
          <w:delText>exceeding</w:delText>
        </w:r>
        <w:r w:rsidDel="006008D4">
          <w:rPr>
            <w:spacing w:val="-4"/>
          </w:rPr>
          <w:delText xml:space="preserve"> </w:delText>
        </w:r>
        <w:r w:rsidDel="006008D4">
          <w:delText>the</w:delText>
        </w:r>
        <w:r w:rsidDel="006008D4">
          <w:rPr>
            <w:spacing w:val="-4"/>
          </w:rPr>
          <w:delText xml:space="preserve"> </w:delText>
        </w:r>
        <w:r w:rsidDel="006008D4">
          <w:delText>SAT</w:delText>
        </w:r>
        <w:r w:rsidDel="006008D4">
          <w:rPr>
            <w:spacing w:val="-5"/>
          </w:rPr>
          <w:delText xml:space="preserve"> </w:delText>
        </w:r>
        <w:r w:rsidDel="006008D4">
          <w:delText>(excluding previously peer reviewed actions)]</w:delText>
        </w:r>
      </w:del>
    </w:p>
    <w:p w14:paraId="229E7B87" w14:textId="5232B415" w:rsidR="0060199D" w:rsidDel="006008D4" w:rsidRDefault="0060199D">
      <w:pPr>
        <w:pStyle w:val="BodyText"/>
        <w:spacing w:before="2"/>
        <w:rPr>
          <w:del w:id="4663" w:author="Worrell, Tyrone C CIV USARMY HQDA ASA ALT (USA)" w:date="2024-09-23T07:39:00Z"/>
          <w:sz w:val="18"/>
        </w:rPr>
      </w:pPr>
    </w:p>
    <w:tbl>
      <w:tblPr>
        <w:tblW w:w="0" w:type="auto"/>
        <w:tblInd w:w="437" w:type="dxa"/>
        <w:tblLayout w:type="fixed"/>
        <w:tblCellMar>
          <w:left w:w="0" w:type="dxa"/>
          <w:right w:w="0" w:type="dxa"/>
        </w:tblCellMar>
        <w:tblLook w:val="01E0" w:firstRow="1" w:lastRow="1" w:firstColumn="1" w:lastColumn="1" w:noHBand="0" w:noVBand="0"/>
      </w:tblPr>
      <w:tblGrid>
        <w:gridCol w:w="2407"/>
        <w:gridCol w:w="1830"/>
        <w:gridCol w:w="3670"/>
      </w:tblGrid>
      <w:tr w:rsidR="0060199D" w:rsidDel="006008D4" w14:paraId="229E7B8B" w14:textId="5438D766">
        <w:trPr>
          <w:trHeight w:val="270"/>
          <w:del w:id="4664" w:author="Worrell, Tyrone C CIV USARMY HQDA ASA ALT (USA)" w:date="2024-09-23T07:39:00Z"/>
        </w:trPr>
        <w:tc>
          <w:tcPr>
            <w:tcW w:w="2407" w:type="dxa"/>
          </w:tcPr>
          <w:p w14:paraId="229E7B88" w14:textId="0D7B09BA" w:rsidR="0060199D" w:rsidDel="006008D4" w:rsidRDefault="000333D6">
            <w:pPr>
              <w:pStyle w:val="TableParagraph"/>
              <w:tabs>
                <w:tab w:val="left" w:pos="769"/>
              </w:tabs>
              <w:ind w:left="50"/>
              <w:rPr>
                <w:del w:id="4665" w:author="Worrell, Tyrone C CIV USARMY HQDA ASA ALT (USA)" w:date="2024-09-23T07:39:00Z"/>
                <w:sz w:val="24"/>
              </w:rPr>
            </w:pPr>
            <w:del w:id="4666" w:author="Worrell, Tyrone C CIV USARMY HQDA ASA ALT (USA)" w:date="2024-09-23T07:39:00Z">
              <w:r w:rsidDel="006008D4">
                <w:rPr>
                  <w:sz w:val="24"/>
                  <w:u w:val="single"/>
                </w:rPr>
                <w:tab/>
              </w:r>
              <w:r w:rsidDel="006008D4">
                <w:rPr>
                  <w:sz w:val="24"/>
                </w:rPr>
                <w:delText>Strongly</w:delText>
              </w:r>
              <w:r w:rsidDel="006008D4">
                <w:rPr>
                  <w:spacing w:val="-3"/>
                  <w:sz w:val="24"/>
                </w:rPr>
                <w:delText xml:space="preserve"> </w:delText>
              </w:r>
              <w:r w:rsidDel="006008D4">
                <w:rPr>
                  <w:spacing w:val="-4"/>
                  <w:sz w:val="24"/>
                </w:rPr>
                <w:delText>Agree</w:delText>
              </w:r>
            </w:del>
          </w:p>
        </w:tc>
        <w:tc>
          <w:tcPr>
            <w:tcW w:w="1830" w:type="dxa"/>
          </w:tcPr>
          <w:p w14:paraId="229E7B89" w14:textId="331DDA91" w:rsidR="0060199D" w:rsidDel="006008D4" w:rsidRDefault="000333D6">
            <w:pPr>
              <w:pStyle w:val="TableParagraph"/>
              <w:tabs>
                <w:tab w:val="left" w:pos="839"/>
              </w:tabs>
              <w:ind w:right="238"/>
              <w:jc w:val="right"/>
              <w:rPr>
                <w:del w:id="4667" w:author="Worrell, Tyrone C CIV USARMY HQDA ASA ALT (USA)" w:date="2024-09-23T07:39:00Z"/>
                <w:sz w:val="24"/>
              </w:rPr>
            </w:pPr>
            <w:del w:id="4668" w:author="Worrell, Tyrone C CIV USARMY HQDA ASA ALT (USA)" w:date="2024-09-23T07:39:00Z">
              <w:r w:rsidDel="006008D4">
                <w:rPr>
                  <w:sz w:val="24"/>
                  <w:u w:val="single"/>
                </w:rPr>
                <w:tab/>
              </w:r>
              <w:r w:rsidDel="006008D4">
                <w:rPr>
                  <w:spacing w:val="-2"/>
                  <w:sz w:val="24"/>
                </w:rPr>
                <w:delText>Agree</w:delText>
              </w:r>
            </w:del>
          </w:p>
        </w:tc>
        <w:tc>
          <w:tcPr>
            <w:tcW w:w="3670" w:type="dxa"/>
          </w:tcPr>
          <w:p w14:paraId="229E7B8A" w14:textId="43B3650F" w:rsidR="0060199D" w:rsidDel="006008D4" w:rsidRDefault="000333D6">
            <w:pPr>
              <w:pStyle w:val="TableParagraph"/>
              <w:tabs>
                <w:tab w:val="left" w:pos="959"/>
              </w:tabs>
              <w:ind w:left="239"/>
              <w:rPr>
                <w:del w:id="4669" w:author="Worrell, Tyrone C CIV USARMY HQDA ASA ALT (USA)" w:date="2024-09-23T07:39:00Z"/>
                <w:sz w:val="24"/>
              </w:rPr>
            </w:pPr>
            <w:del w:id="4670" w:author="Worrell, Tyrone C CIV USARMY HQDA ASA ALT (USA)" w:date="2024-09-23T07:39:00Z">
              <w:r w:rsidDel="006008D4">
                <w:rPr>
                  <w:sz w:val="24"/>
                  <w:u w:val="single"/>
                </w:rPr>
                <w:tab/>
              </w:r>
              <w:r w:rsidDel="006008D4">
                <w:rPr>
                  <w:sz w:val="24"/>
                </w:rPr>
                <w:delText>Neither</w:delText>
              </w:r>
              <w:r w:rsidDel="006008D4">
                <w:rPr>
                  <w:spacing w:val="-1"/>
                  <w:sz w:val="24"/>
                </w:rPr>
                <w:delText xml:space="preserve"> </w:delText>
              </w:r>
              <w:r w:rsidDel="006008D4">
                <w:rPr>
                  <w:sz w:val="24"/>
                </w:rPr>
                <w:delText>Agree</w:delText>
              </w:r>
              <w:r w:rsidDel="006008D4">
                <w:rPr>
                  <w:spacing w:val="-1"/>
                  <w:sz w:val="24"/>
                </w:rPr>
                <w:delText xml:space="preserve"> </w:delText>
              </w:r>
              <w:r w:rsidDel="006008D4">
                <w:rPr>
                  <w:sz w:val="24"/>
                </w:rPr>
                <w:delText>nor</w:delText>
              </w:r>
              <w:r w:rsidDel="006008D4">
                <w:rPr>
                  <w:spacing w:val="-1"/>
                  <w:sz w:val="24"/>
                </w:rPr>
                <w:delText xml:space="preserve"> </w:delText>
              </w:r>
              <w:r w:rsidDel="006008D4">
                <w:rPr>
                  <w:spacing w:val="-2"/>
                  <w:sz w:val="24"/>
                </w:rPr>
                <w:delText>Disagree</w:delText>
              </w:r>
            </w:del>
          </w:p>
        </w:tc>
      </w:tr>
      <w:tr w:rsidR="0060199D" w:rsidDel="006008D4" w14:paraId="229E7B8F" w14:textId="17BCD106">
        <w:trPr>
          <w:trHeight w:val="270"/>
          <w:del w:id="4671" w:author="Worrell, Tyrone C CIV USARMY HQDA ASA ALT (USA)" w:date="2024-09-23T07:39:00Z"/>
        </w:trPr>
        <w:tc>
          <w:tcPr>
            <w:tcW w:w="2407" w:type="dxa"/>
          </w:tcPr>
          <w:p w14:paraId="229E7B8C" w14:textId="251C65D8" w:rsidR="0060199D" w:rsidDel="006008D4" w:rsidRDefault="000333D6">
            <w:pPr>
              <w:pStyle w:val="TableParagraph"/>
              <w:ind w:left="373"/>
              <w:jc w:val="center"/>
              <w:rPr>
                <w:del w:id="4672" w:author="Worrell, Tyrone C CIV USARMY HQDA ASA ALT (USA)" w:date="2024-09-23T07:39:00Z"/>
                <w:sz w:val="24"/>
              </w:rPr>
            </w:pPr>
            <w:del w:id="4673" w:author="Worrell, Tyrone C CIV USARMY HQDA ASA ALT (USA)" w:date="2024-09-23T07:39:00Z">
              <w:r w:rsidDel="006008D4">
                <w:rPr>
                  <w:spacing w:val="-5"/>
                  <w:sz w:val="24"/>
                </w:rPr>
                <w:delText>(5)</w:delText>
              </w:r>
            </w:del>
          </w:p>
        </w:tc>
        <w:tc>
          <w:tcPr>
            <w:tcW w:w="1830" w:type="dxa"/>
          </w:tcPr>
          <w:p w14:paraId="229E7B8D" w14:textId="224874B0" w:rsidR="0060199D" w:rsidDel="006008D4" w:rsidRDefault="000333D6">
            <w:pPr>
              <w:pStyle w:val="TableParagraph"/>
              <w:ind w:right="304"/>
              <w:jc w:val="right"/>
              <w:rPr>
                <w:del w:id="4674" w:author="Worrell, Tyrone C CIV USARMY HQDA ASA ALT (USA)" w:date="2024-09-23T07:39:00Z"/>
                <w:sz w:val="24"/>
              </w:rPr>
            </w:pPr>
            <w:del w:id="4675" w:author="Worrell, Tyrone C CIV USARMY HQDA ASA ALT (USA)" w:date="2024-09-23T07:39:00Z">
              <w:r w:rsidDel="006008D4">
                <w:rPr>
                  <w:spacing w:val="-5"/>
                  <w:sz w:val="24"/>
                </w:rPr>
                <w:delText>(4)</w:delText>
              </w:r>
            </w:del>
          </w:p>
        </w:tc>
        <w:tc>
          <w:tcPr>
            <w:tcW w:w="3670" w:type="dxa"/>
          </w:tcPr>
          <w:p w14:paraId="229E7B8E" w14:textId="3D5C4481" w:rsidR="0060199D" w:rsidDel="006008D4" w:rsidRDefault="000333D6">
            <w:pPr>
              <w:pStyle w:val="TableParagraph"/>
              <w:ind w:left="716"/>
              <w:jc w:val="center"/>
              <w:rPr>
                <w:del w:id="4676" w:author="Worrell, Tyrone C CIV USARMY HQDA ASA ALT (USA)" w:date="2024-09-23T07:39:00Z"/>
                <w:sz w:val="24"/>
              </w:rPr>
            </w:pPr>
            <w:del w:id="4677" w:author="Worrell, Tyrone C CIV USARMY HQDA ASA ALT (USA)" w:date="2024-09-23T07:39:00Z">
              <w:r w:rsidDel="006008D4">
                <w:rPr>
                  <w:spacing w:val="-5"/>
                  <w:sz w:val="24"/>
                </w:rPr>
                <w:delText>(3)</w:delText>
              </w:r>
            </w:del>
          </w:p>
        </w:tc>
      </w:tr>
    </w:tbl>
    <w:p w14:paraId="229E7B90" w14:textId="41AB8395" w:rsidR="0060199D" w:rsidDel="006008D4" w:rsidRDefault="0060199D">
      <w:pPr>
        <w:pStyle w:val="BodyText"/>
        <w:spacing w:before="1"/>
        <w:rPr>
          <w:del w:id="4678" w:author="Worrell, Tyrone C CIV USARMY HQDA ASA ALT (USA)" w:date="2024-09-23T07:39:00Z"/>
        </w:rPr>
      </w:pPr>
    </w:p>
    <w:p w14:paraId="229E7B91" w14:textId="3CA806C7" w:rsidR="0060199D" w:rsidDel="006008D4" w:rsidRDefault="000333D6">
      <w:pPr>
        <w:pStyle w:val="BodyText"/>
        <w:tabs>
          <w:tab w:val="left" w:pos="1199"/>
          <w:tab w:val="left" w:pos="2999"/>
          <w:tab w:val="left" w:pos="3719"/>
        </w:tabs>
        <w:spacing w:before="1"/>
        <w:ind w:left="480"/>
        <w:rPr>
          <w:del w:id="4679" w:author="Worrell, Tyrone C CIV USARMY HQDA ASA ALT (USA)" w:date="2024-09-23T07:39:00Z"/>
        </w:rPr>
      </w:pPr>
      <w:del w:id="4680" w:author="Worrell, Tyrone C CIV USARMY HQDA ASA ALT (USA)" w:date="2024-09-23T07:39:00Z">
        <w:r w:rsidDel="006008D4">
          <w:rPr>
            <w:u w:val="single"/>
          </w:rPr>
          <w:tab/>
        </w:r>
        <w:r w:rsidDel="006008D4">
          <w:rPr>
            <w:spacing w:val="-2"/>
          </w:rPr>
          <w:delText>Disagree</w:delText>
        </w:r>
        <w:r w:rsidDel="006008D4">
          <w:tab/>
        </w:r>
        <w:r w:rsidDel="006008D4">
          <w:rPr>
            <w:u w:val="single"/>
          </w:rPr>
          <w:tab/>
        </w:r>
        <w:r w:rsidDel="006008D4">
          <w:delText>Strongly</w:delText>
        </w:r>
        <w:r w:rsidDel="006008D4">
          <w:rPr>
            <w:spacing w:val="-3"/>
          </w:rPr>
          <w:delText xml:space="preserve"> </w:delText>
        </w:r>
        <w:r w:rsidDel="006008D4">
          <w:rPr>
            <w:spacing w:val="-2"/>
          </w:rPr>
          <w:delText>Disagree</w:delText>
        </w:r>
      </w:del>
    </w:p>
    <w:p w14:paraId="229E7B92" w14:textId="3BDD5252" w:rsidR="0060199D" w:rsidDel="006008D4" w:rsidRDefault="000333D6">
      <w:pPr>
        <w:pStyle w:val="BodyText"/>
        <w:tabs>
          <w:tab w:val="left" w:pos="4439"/>
        </w:tabs>
        <w:ind w:left="1620"/>
        <w:rPr>
          <w:del w:id="4681" w:author="Worrell, Tyrone C CIV USARMY HQDA ASA ALT (USA)" w:date="2024-09-23T07:39:00Z"/>
        </w:rPr>
      </w:pPr>
      <w:del w:id="4682" w:author="Worrell, Tyrone C CIV USARMY HQDA ASA ALT (USA)" w:date="2024-09-23T07:39:00Z">
        <w:r w:rsidDel="006008D4">
          <w:rPr>
            <w:spacing w:val="-5"/>
          </w:rPr>
          <w:delText>(2)</w:delText>
        </w:r>
        <w:r w:rsidDel="006008D4">
          <w:tab/>
        </w:r>
        <w:r w:rsidDel="006008D4">
          <w:rPr>
            <w:spacing w:val="-5"/>
          </w:rPr>
          <w:delText>(1)</w:delText>
        </w:r>
      </w:del>
    </w:p>
    <w:p w14:paraId="229E7B93" w14:textId="44353862" w:rsidR="0060199D" w:rsidDel="006008D4" w:rsidRDefault="000333D6">
      <w:pPr>
        <w:pStyle w:val="BodyText"/>
        <w:spacing w:before="276"/>
        <w:ind w:left="120"/>
        <w:rPr>
          <w:del w:id="4683" w:author="Worrell, Tyrone C CIV USARMY HQDA ASA ALT (USA)" w:date="2024-09-23T07:39:00Z"/>
        </w:rPr>
      </w:pPr>
      <w:del w:id="4684" w:author="Worrell, Tyrone C CIV USARMY HQDA ASA ALT (USA)" w:date="2024-09-23T07:39:00Z">
        <w:r w:rsidDel="006008D4">
          <w:lastRenderedPageBreak/>
          <w:delText>To</w:delText>
        </w:r>
        <w:r w:rsidDel="006008D4">
          <w:rPr>
            <w:spacing w:val="-3"/>
          </w:rPr>
          <w:delText xml:space="preserve"> </w:delText>
        </w:r>
        <w:r w:rsidDel="006008D4">
          <w:delText>support</w:delText>
        </w:r>
        <w:r w:rsidDel="006008D4">
          <w:rPr>
            <w:spacing w:val="-3"/>
          </w:rPr>
          <w:delText xml:space="preserve"> </w:delText>
        </w:r>
        <w:r w:rsidDel="006008D4">
          <w:delText>your</w:delText>
        </w:r>
        <w:r w:rsidDel="006008D4">
          <w:rPr>
            <w:spacing w:val="-3"/>
          </w:rPr>
          <w:delText xml:space="preserve"> </w:delText>
        </w:r>
        <w:r w:rsidDel="006008D4">
          <w:delText>selected</w:delText>
        </w:r>
        <w:r w:rsidDel="006008D4">
          <w:rPr>
            <w:spacing w:val="-5"/>
          </w:rPr>
          <w:delText xml:space="preserve"> </w:delText>
        </w:r>
        <w:r w:rsidDel="006008D4">
          <w:delText>response,</w:delText>
        </w:r>
        <w:r w:rsidDel="006008D4">
          <w:rPr>
            <w:spacing w:val="-3"/>
          </w:rPr>
          <w:delText xml:space="preserve"> </w:delText>
        </w:r>
        <w:r w:rsidDel="006008D4">
          <w:delText>provide</w:delText>
        </w:r>
        <w:r w:rsidDel="006008D4">
          <w:rPr>
            <w:spacing w:val="-3"/>
          </w:rPr>
          <w:delText xml:space="preserve"> </w:delText>
        </w:r>
        <w:r w:rsidDel="006008D4">
          <w:delText>an</w:delText>
        </w:r>
        <w:r w:rsidDel="006008D4">
          <w:rPr>
            <w:spacing w:val="-3"/>
          </w:rPr>
          <w:delText xml:space="preserve"> </w:delText>
        </w:r>
        <w:r w:rsidDel="006008D4">
          <w:delText>explanation</w:delText>
        </w:r>
        <w:r w:rsidDel="006008D4">
          <w:rPr>
            <w:spacing w:val="-3"/>
          </w:rPr>
          <w:delText xml:space="preserve"> </w:delText>
        </w:r>
        <w:r w:rsidDel="006008D4">
          <w:delText>for</w:delText>
        </w:r>
        <w:r w:rsidDel="006008D4">
          <w:rPr>
            <w:spacing w:val="-4"/>
          </w:rPr>
          <w:delText xml:space="preserve"> </w:delText>
        </w:r>
        <w:r w:rsidDel="006008D4">
          <w:delText>your</w:delText>
        </w:r>
        <w:r w:rsidDel="006008D4">
          <w:rPr>
            <w:spacing w:val="-3"/>
          </w:rPr>
          <w:delText xml:space="preserve"> </w:delText>
        </w:r>
        <w:r w:rsidDel="006008D4">
          <w:delText>selection</w:delText>
        </w:r>
        <w:r w:rsidDel="006008D4">
          <w:rPr>
            <w:spacing w:val="-3"/>
          </w:rPr>
          <w:delText xml:space="preserve"> </w:delText>
        </w:r>
        <w:r w:rsidDel="006008D4">
          <w:delText>and</w:delText>
        </w:r>
        <w:r w:rsidDel="006008D4">
          <w:rPr>
            <w:spacing w:val="-3"/>
          </w:rPr>
          <w:delText xml:space="preserve"> </w:delText>
        </w:r>
        <w:r w:rsidDel="006008D4">
          <w:delText>any</w:delText>
        </w:r>
        <w:r w:rsidDel="006008D4">
          <w:rPr>
            <w:spacing w:val="-3"/>
          </w:rPr>
          <w:delText xml:space="preserve"> </w:delText>
        </w:r>
        <w:r w:rsidDel="006008D4">
          <w:delText>lessons learned or best practices.</w:delText>
        </w:r>
      </w:del>
    </w:p>
    <w:p w14:paraId="229E7B94" w14:textId="4336A297" w:rsidR="0060199D" w:rsidDel="006008D4" w:rsidRDefault="000333D6">
      <w:pPr>
        <w:pStyle w:val="BodyText"/>
        <w:spacing w:before="17"/>
        <w:rPr>
          <w:del w:id="4685" w:author="Worrell, Tyrone C CIV USARMY HQDA ASA ALT (USA)" w:date="2024-09-23T07:39:00Z"/>
          <w:sz w:val="20"/>
        </w:rPr>
      </w:pPr>
      <w:del w:id="4686" w:author="Worrell, Tyrone C CIV USARMY HQDA ASA ALT (USA)" w:date="2024-09-23T07:39:00Z">
        <w:r w:rsidDel="006008D4">
          <w:rPr>
            <w:noProof/>
          </w:rPr>
          <mc:AlternateContent>
            <mc:Choice Requires="wps">
              <w:drawing>
                <wp:anchor distT="0" distB="0" distL="0" distR="0" simplePos="0" relativeHeight="251635712" behindDoc="1" locked="0" layoutInCell="1" allowOverlap="1" wp14:anchorId="229E7CD5" wp14:editId="229E7CD6">
                  <wp:simplePos x="0" y="0"/>
                  <wp:positionH relativeFrom="page">
                    <wp:posOffset>914400</wp:posOffset>
                  </wp:positionH>
                  <wp:positionV relativeFrom="paragraph">
                    <wp:posOffset>172100</wp:posOffset>
                  </wp:positionV>
                  <wp:extent cx="5943600" cy="1270"/>
                  <wp:effectExtent l="0" t="0" r="0" b="0"/>
                  <wp:wrapTopAndBottom/>
                  <wp:docPr id="22" name="Graphic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270"/>
                          </a:xfrm>
                          <a:custGeom>
                            <a:avLst/>
                            <a:gdLst/>
                            <a:ahLst/>
                            <a:cxnLst/>
                            <a:rect l="l" t="t" r="r" b="b"/>
                            <a:pathLst>
                              <a:path w="5943600">
                                <a:moveTo>
                                  <a:pt x="0" y="0"/>
                                </a:moveTo>
                                <a:lnTo>
                                  <a:pt x="594360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104E5F7" id="Graphic 22" o:spid="_x0000_s1026" style="position:absolute;margin-left:1in;margin-top:13.55pt;width:468pt;height:.1pt;z-index:-251680768;visibility:visible;mso-wrap-style:square;mso-wrap-distance-left:0;mso-wrap-distance-top:0;mso-wrap-distance-right:0;mso-wrap-distance-bottom:0;mso-position-horizontal:absolute;mso-position-horizontal-relative:page;mso-position-vertical:absolute;mso-position-vertical-relative:text;v-text-anchor:top" coordsize="5943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" path="m,l5943600,e" filled="f" strokeweight=".48pt">
                  <v:path arrowok="t"/>
                  <w10:wrap type="topAndBottom" anchorx="page"/>
                </v:shape>
              </w:pict>
            </mc:Fallback>
          </mc:AlternateContent>
        </w:r>
      </w:del>
    </w:p>
    <w:p w14:paraId="229E7B95" w14:textId="22084F14" w:rsidR="0060199D" w:rsidDel="006008D4" w:rsidRDefault="0060199D">
      <w:pPr>
        <w:rPr>
          <w:del w:id="4687" w:author="Worrell, Tyrone C CIV USARMY HQDA ASA ALT (USA)" w:date="2024-09-23T07:39:00Z"/>
          <w:sz w:val="20"/>
        </w:rPr>
        <w:sectPr w:rsidR="0060199D" w:rsidDel="006008D4">
          <w:pgSz w:w="12240" w:h="15840"/>
          <w:pgMar w:top="1700" w:right="1320" w:bottom="280" w:left="1320" w:header="720" w:footer="720" w:gutter="0"/>
          <w:cols w:space="720"/>
        </w:sectPr>
      </w:pPr>
    </w:p>
    <w:p w14:paraId="229E7B96" w14:textId="0A4B7BD0" w:rsidR="0060199D" w:rsidDel="006008D4" w:rsidRDefault="000333D6">
      <w:pPr>
        <w:pStyle w:val="BodyText"/>
        <w:spacing w:line="20" w:lineRule="exact"/>
        <w:ind w:left="120"/>
        <w:rPr>
          <w:del w:id="4688" w:author="Worrell, Tyrone C CIV USARMY HQDA ASA ALT (USA)" w:date="2024-09-23T07:39:00Z"/>
          <w:sz w:val="2"/>
        </w:rPr>
      </w:pPr>
      <w:del w:id="4689" w:author="Worrell, Tyrone C CIV USARMY HQDA ASA ALT (USA)" w:date="2024-09-23T07:39:00Z">
        <w:r w:rsidDel="006008D4">
          <w:rPr>
            <w:noProof/>
            <w:sz w:val="2"/>
          </w:rPr>
          <w:lastRenderedPageBreak/>
          <mc:AlternateContent>
            <mc:Choice Requires="wpg">
              <w:drawing>
                <wp:inline distT="0" distB="0" distL="0" distR="0" wp14:anchorId="229E7CD7" wp14:editId="229E7CD8">
                  <wp:extent cx="5943600" cy="6350"/>
                  <wp:effectExtent l="9525" t="0" r="0" b="3175"/>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3600" cy="6350"/>
                            <a:chOff x="0" y="0"/>
                            <a:chExt cx="5943600" cy="6350"/>
                          </a:xfrm>
                        </wpg:grpSpPr>
                        <wps:wsp>
                          <wps:cNvPr id="24" name="Graphic 24"/>
                          <wps:cNvSpPr/>
                          <wps:spPr>
                            <a:xfrm>
                              <a:off x="0" y="3048"/>
                              <a:ext cx="5943600" cy="1270"/>
                            </a:xfrm>
                            <a:custGeom>
                              <a:avLst/>
                              <a:gdLst/>
                              <a:ahLst/>
                              <a:cxnLst/>
                              <a:rect l="l" t="t" r="r" b="b"/>
                              <a:pathLst>
                                <a:path w="5943600">
                                  <a:moveTo>
                                    <a:pt x="0" y="0"/>
                                  </a:moveTo>
                                  <a:lnTo>
                                    <a:pt x="5943600" y="0"/>
                                  </a:lnTo>
                                </a:path>
                              </a:pathLst>
                            </a:custGeom>
                            <a:ln w="609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5495D51A" id="Group 23" o:spid="_x0000_s1026" style="width:468pt;height:.5pt;mso-position-horizontal-relative:char;mso-position-vertical-relative:line" coordsize="5943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">
                  <v:shape id="Graphic 24" o:spid="_x0000_s1027" style="position:absolute;top:30;width:59436;height:13;visibility:visible;mso-wrap-style:square;v-text-anchor:top" coordsize="59436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" path="m,l5943600,e" filled="f" strokeweight=".48pt">
                    <v:path arrowok="t"/>
                  </v:shape>
                  <w10:anchorlock/>
                </v:group>
              </w:pict>
            </mc:Fallback>
          </mc:AlternateContent>
        </w:r>
      </w:del>
    </w:p>
    <w:p w14:paraId="229E7B97" w14:textId="39E00A7F" w:rsidR="0060199D" w:rsidDel="006008D4" w:rsidRDefault="000333D6">
      <w:pPr>
        <w:pStyle w:val="BodyText"/>
        <w:spacing w:before="13"/>
        <w:rPr>
          <w:del w:id="4690" w:author="Worrell, Tyrone C CIV USARMY HQDA ASA ALT (USA)" w:date="2024-09-23T07:39:00Z"/>
          <w:sz w:val="20"/>
        </w:rPr>
      </w:pPr>
      <w:del w:id="4691" w:author="Worrell, Tyrone C CIV USARMY HQDA ASA ALT (USA)" w:date="2024-09-23T07:39:00Z">
        <w:r w:rsidDel="006008D4">
          <w:rPr>
            <w:noProof/>
          </w:rPr>
          <mc:AlternateContent>
            <mc:Choice Requires="wps">
              <w:drawing>
                <wp:anchor distT="0" distB="0" distL="0" distR="0" simplePos="0" relativeHeight="251636736" behindDoc="1" locked="0" layoutInCell="1" allowOverlap="1" wp14:anchorId="229E7CD9" wp14:editId="229E7CDA">
                  <wp:simplePos x="0" y="0"/>
                  <wp:positionH relativeFrom="page">
                    <wp:posOffset>914400</wp:posOffset>
                  </wp:positionH>
                  <wp:positionV relativeFrom="paragraph">
                    <wp:posOffset>169824</wp:posOffset>
                  </wp:positionV>
                  <wp:extent cx="5943600" cy="1270"/>
                  <wp:effectExtent l="0" t="0" r="0" b="0"/>
                  <wp:wrapTopAndBottom/>
                  <wp:docPr id="25" name="Graphic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270"/>
                          </a:xfrm>
                          <a:custGeom>
                            <a:avLst/>
                            <a:gdLst/>
                            <a:ahLst/>
                            <a:cxnLst/>
                            <a:rect l="l" t="t" r="r" b="b"/>
                            <a:pathLst>
                              <a:path w="5943600">
                                <a:moveTo>
                                  <a:pt x="0" y="0"/>
                                </a:moveTo>
                                <a:lnTo>
                                  <a:pt x="594360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1742F00" id="Graphic 25" o:spid="_x0000_s1026" style="position:absolute;margin-left:1in;margin-top:13.35pt;width:468pt;height:.1pt;z-index:-251679744;visibility:visible;mso-wrap-style:square;mso-wrap-distance-left:0;mso-wrap-distance-top:0;mso-wrap-distance-right:0;mso-wrap-distance-bottom:0;mso-position-horizontal:absolute;mso-position-horizontal-relative:page;mso-position-vertical:absolute;mso-position-vertical-relative:text;v-text-anchor:top" coordsize="5943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" path="m,l5943600,e" filled="f" strokeweight=".48pt">
                  <v:path arrowok="t"/>
                  <w10:wrap type="topAndBottom" anchorx="page"/>
                </v:shape>
              </w:pict>
            </mc:Fallback>
          </mc:AlternateContent>
        </w:r>
        <w:r w:rsidDel="006008D4">
          <w:rPr>
            <w:noProof/>
          </w:rPr>
          <mc:AlternateContent>
            <mc:Choice Requires="wps">
              <w:drawing>
                <wp:anchor distT="0" distB="0" distL="0" distR="0" simplePos="0" relativeHeight="251637760" behindDoc="1" locked="0" layoutInCell="1" allowOverlap="1" wp14:anchorId="229E7CDB" wp14:editId="229E7CDC">
                  <wp:simplePos x="0" y="0"/>
                  <wp:positionH relativeFrom="page">
                    <wp:posOffset>914400</wp:posOffset>
                  </wp:positionH>
                  <wp:positionV relativeFrom="paragraph">
                    <wp:posOffset>345084</wp:posOffset>
                  </wp:positionV>
                  <wp:extent cx="5943600" cy="1270"/>
                  <wp:effectExtent l="0" t="0" r="0" b="0"/>
                  <wp:wrapTopAndBottom/>
                  <wp:docPr id="26" name="Graphic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270"/>
                          </a:xfrm>
                          <a:custGeom>
                            <a:avLst/>
                            <a:gdLst/>
                            <a:ahLst/>
                            <a:cxnLst/>
                            <a:rect l="l" t="t" r="r" b="b"/>
                            <a:pathLst>
                              <a:path w="5943600">
                                <a:moveTo>
                                  <a:pt x="0" y="0"/>
                                </a:moveTo>
                                <a:lnTo>
                                  <a:pt x="594360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E00C4A9" id="Graphic 26" o:spid="_x0000_s1026" style="position:absolute;margin-left:1in;margin-top:27.15pt;width:468pt;height:.1pt;z-index:-251678720;visibility:visible;mso-wrap-style:square;mso-wrap-distance-left:0;mso-wrap-distance-top:0;mso-wrap-distance-right:0;mso-wrap-distance-bottom:0;mso-position-horizontal:absolute;mso-position-horizontal-relative:page;mso-position-vertical:absolute;mso-position-vertical-relative:text;v-text-anchor:top" coordsize="5943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" path="m,l5943600,e" filled="f" strokeweight=".48pt">
                  <v:path arrowok="t"/>
                  <w10:wrap type="topAndBottom" anchorx="page"/>
                </v:shape>
              </w:pict>
            </mc:Fallback>
          </mc:AlternateContent>
        </w:r>
        <w:r w:rsidDel="006008D4">
          <w:rPr>
            <w:noProof/>
          </w:rPr>
          <mc:AlternateContent>
            <mc:Choice Requires="wps">
              <w:drawing>
                <wp:anchor distT="0" distB="0" distL="0" distR="0" simplePos="0" relativeHeight="251638784" behindDoc="1" locked="0" layoutInCell="1" allowOverlap="1" wp14:anchorId="229E7CDD" wp14:editId="229E7CDE">
                  <wp:simplePos x="0" y="0"/>
                  <wp:positionH relativeFrom="page">
                    <wp:posOffset>914400</wp:posOffset>
                  </wp:positionH>
                  <wp:positionV relativeFrom="paragraph">
                    <wp:posOffset>520344</wp:posOffset>
                  </wp:positionV>
                  <wp:extent cx="2895600" cy="1270"/>
                  <wp:effectExtent l="0" t="0" r="0" b="0"/>
                  <wp:wrapTopAndBottom/>
                  <wp:docPr id="27" name="Graphic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95600" cy="1270"/>
                          </a:xfrm>
                          <a:custGeom>
                            <a:avLst/>
                            <a:gdLst/>
                            <a:ahLst/>
                            <a:cxnLst/>
                            <a:rect l="l" t="t" r="r" b="b"/>
                            <a:pathLst>
                              <a:path w="2895600">
                                <a:moveTo>
                                  <a:pt x="0" y="0"/>
                                </a:moveTo>
                                <a:lnTo>
                                  <a:pt x="289560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402012B" id="Graphic 27" o:spid="_x0000_s1026" style="position:absolute;margin-left:1in;margin-top:40.95pt;width:228pt;height:.1pt;z-index:-251677696;visibility:visible;mso-wrap-style:square;mso-wrap-distance-left:0;mso-wrap-distance-top:0;mso-wrap-distance-right:0;mso-wrap-distance-bottom:0;mso-position-horizontal:absolute;mso-position-horizontal-relative:page;mso-position-vertical:absolute;mso-position-vertical-relative:text;v-text-anchor:top" coordsize="2895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" path="m,l2895600,e" filled="f" strokeweight=".48pt">
                  <v:path arrowok="t"/>
                  <w10:wrap type="topAndBottom" anchorx="page"/>
                </v:shape>
              </w:pict>
            </mc:Fallback>
          </mc:AlternateContent>
        </w:r>
      </w:del>
    </w:p>
    <w:p w14:paraId="229E7B98" w14:textId="62FF719E" w:rsidR="0060199D" w:rsidDel="006008D4" w:rsidRDefault="0060199D">
      <w:pPr>
        <w:pStyle w:val="BodyText"/>
        <w:spacing w:before="17"/>
        <w:rPr>
          <w:del w:id="4692" w:author="Worrell, Tyrone C CIV USARMY HQDA ASA ALT (USA)" w:date="2024-09-23T07:39:00Z"/>
          <w:sz w:val="20"/>
        </w:rPr>
      </w:pPr>
    </w:p>
    <w:p w14:paraId="229E7B99" w14:textId="7CB69F2C" w:rsidR="0060199D" w:rsidDel="006008D4" w:rsidRDefault="0060199D">
      <w:pPr>
        <w:pStyle w:val="BodyText"/>
        <w:spacing w:before="17"/>
        <w:rPr>
          <w:del w:id="4693" w:author="Worrell, Tyrone C CIV USARMY HQDA ASA ALT (USA)" w:date="2024-09-23T07:39:00Z"/>
          <w:sz w:val="20"/>
        </w:rPr>
      </w:pPr>
    </w:p>
    <w:p w14:paraId="229E7B9A" w14:textId="050566F4" w:rsidR="0060199D" w:rsidDel="006008D4" w:rsidRDefault="0060199D">
      <w:pPr>
        <w:pStyle w:val="BodyText"/>
        <w:spacing w:before="200"/>
        <w:rPr>
          <w:del w:id="4694" w:author="Worrell, Tyrone C CIV USARMY HQDA ASA ALT (USA)" w:date="2024-09-23T07:39:00Z"/>
        </w:rPr>
      </w:pPr>
    </w:p>
    <w:p w14:paraId="229E7B9B" w14:textId="6AB64DCE" w:rsidR="0060199D" w:rsidDel="006008D4" w:rsidRDefault="000333D6">
      <w:pPr>
        <w:pStyle w:val="ListParagraph"/>
        <w:numPr>
          <w:ilvl w:val="0"/>
          <w:numId w:val="6"/>
        </w:numPr>
        <w:tabs>
          <w:tab w:val="left" w:pos="420"/>
        </w:tabs>
        <w:ind w:right="352" w:firstLine="0"/>
        <w:rPr>
          <w:del w:id="4695" w:author="Worrell, Tyrone C CIV USARMY HQDA ASA ALT (USA)" w:date="2024-09-23T07:39:00Z"/>
          <w:sz w:val="24"/>
        </w:rPr>
      </w:pPr>
      <w:del w:id="4696" w:author="Worrell, Tyrone C CIV USARMY HQDA ASA ALT (USA)" w:date="2024-09-23T07:39:00Z">
        <w:r w:rsidDel="006008D4">
          <w:rPr>
            <w:sz w:val="24"/>
          </w:rPr>
          <w:delText>The contracting officer’s representative (COR) utilizes the authority granted in the COR appointment</w:delText>
        </w:r>
        <w:r w:rsidDel="006008D4">
          <w:rPr>
            <w:spacing w:val="-4"/>
            <w:sz w:val="24"/>
          </w:rPr>
          <w:delText xml:space="preserve"> </w:delText>
        </w:r>
        <w:r w:rsidDel="006008D4">
          <w:rPr>
            <w:sz w:val="24"/>
          </w:rPr>
          <w:delText>letter</w:delText>
        </w:r>
        <w:r w:rsidDel="006008D4">
          <w:rPr>
            <w:spacing w:val="-4"/>
            <w:sz w:val="24"/>
          </w:rPr>
          <w:delText xml:space="preserve"> </w:delText>
        </w:r>
        <w:r w:rsidDel="006008D4">
          <w:rPr>
            <w:sz w:val="24"/>
          </w:rPr>
          <w:delText>to</w:delText>
        </w:r>
        <w:r w:rsidDel="006008D4">
          <w:rPr>
            <w:spacing w:val="-3"/>
            <w:sz w:val="24"/>
          </w:rPr>
          <w:delText xml:space="preserve"> </w:delText>
        </w:r>
        <w:r w:rsidDel="006008D4">
          <w:rPr>
            <w:sz w:val="24"/>
          </w:rPr>
          <w:delText>adequately</w:delText>
        </w:r>
        <w:r w:rsidDel="006008D4">
          <w:rPr>
            <w:spacing w:val="-5"/>
            <w:sz w:val="24"/>
          </w:rPr>
          <w:delText xml:space="preserve"> </w:delText>
        </w:r>
        <w:r w:rsidDel="006008D4">
          <w:rPr>
            <w:sz w:val="24"/>
          </w:rPr>
          <w:delText>ensure</w:delText>
        </w:r>
        <w:r w:rsidDel="006008D4">
          <w:rPr>
            <w:spacing w:val="-3"/>
            <w:sz w:val="24"/>
          </w:rPr>
          <w:delText xml:space="preserve"> </w:delText>
        </w:r>
        <w:r w:rsidDel="006008D4">
          <w:rPr>
            <w:sz w:val="24"/>
          </w:rPr>
          <w:delText>compliance</w:delText>
        </w:r>
        <w:r w:rsidDel="006008D4">
          <w:rPr>
            <w:spacing w:val="-3"/>
            <w:sz w:val="24"/>
          </w:rPr>
          <w:delText xml:space="preserve"> </w:delText>
        </w:r>
        <w:r w:rsidDel="006008D4">
          <w:rPr>
            <w:sz w:val="24"/>
          </w:rPr>
          <w:delText>with</w:delText>
        </w:r>
        <w:r w:rsidDel="006008D4">
          <w:rPr>
            <w:spacing w:val="-3"/>
            <w:sz w:val="24"/>
          </w:rPr>
          <w:delText xml:space="preserve"> </w:delText>
        </w:r>
        <w:r w:rsidDel="006008D4">
          <w:rPr>
            <w:sz w:val="24"/>
          </w:rPr>
          <w:delText>the</w:delText>
        </w:r>
        <w:r w:rsidDel="006008D4">
          <w:rPr>
            <w:spacing w:val="-3"/>
            <w:sz w:val="24"/>
          </w:rPr>
          <w:delText xml:space="preserve"> </w:delText>
        </w:r>
        <w:r w:rsidDel="006008D4">
          <w:rPr>
            <w:sz w:val="24"/>
          </w:rPr>
          <w:delText>terms</w:delText>
        </w:r>
        <w:r w:rsidDel="006008D4">
          <w:rPr>
            <w:spacing w:val="-3"/>
            <w:sz w:val="24"/>
          </w:rPr>
          <w:delText xml:space="preserve"> </w:delText>
        </w:r>
        <w:r w:rsidDel="006008D4">
          <w:rPr>
            <w:sz w:val="24"/>
          </w:rPr>
          <w:delText>of</w:delText>
        </w:r>
        <w:r w:rsidDel="006008D4">
          <w:rPr>
            <w:spacing w:val="-3"/>
            <w:sz w:val="24"/>
          </w:rPr>
          <w:delText xml:space="preserve"> </w:delText>
        </w:r>
        <w:r w:rsidDel="006008D4">
          <w:rPr>
            <w:sz w:val="24"/>
          </w:rPr>
          <w:delText>the</w:delText>
        </w:r>
        <w:r w:rsidDel="006008D4">
          <w:rPr>
            <w:spacing w:val="-4"/>
            <w:sz w:val="24"/>
          </w:rPr>
          <w:delText xml:space="preserve"> </w:delText>
        </w:r>
        <w:r w:rsidDel="006008D4">
          <w:rPr>
            <w:sz w:val="24"/>
          </w:rPr>
          <w:delText>contract</w:delText>
        </w:r>
        <w:r w:rsidDel="006008D4">
          <w:rPr>
            <w:spacing w:val="-3"/>
            <w:sz w:val="24"/>
          </w:rPr>
          <w:delText xml:space="preserve"> </w:delText>
        </w:r>
        <w:r w:rsidDel="006008D4">
          <w:rPr>
            <w:sz w:val="24"/>
          </w:rPr>
          <w:delText>or</w:delText>
        </w:r>
        <w:r w:rsidDel="006008D4">
          <w:rPr>
            <w:spacing w:val="-3"/>
            <w:sz w:val="24"/>
          </w:rPr>
          <w:delText xml:space="preserve"> </w:delText>
        </w:r>
        <w:r w:rsidDel="006008D4">
          <w:rPr>
            <w:sz w:val="24"/>
          </w:rPr>
          <w:delText>order,</w:delText>
        </w:r>
        <w:r w:rsidDel="006008D4">
          <w:rPr>
            <w:spacing w:val="-3"/>
            <w:sz w:val="24"/>
          </w:rPr>
          <w:delText xml:space="preserve"> </w:delText>
        </w:r>
        <w:r w:rsidDel="006008D4">
          <w:rPr>
            <w:sz w:val="24"/>
          </w:rPr>
          <w:delText>and the contracting officer reviews the COR files at least annually for accuracy and completeness.</w:delText>
        </w:r>
      </w:del>
    </w:p>
    <w:p w14:paraId="229E7B9C" w14:textId="1999569A" w:rsidR="0060199D" w:rsidDel="006008D4" w:rsidRDefault="000333D6">
      <w:pPr>
        <w:pStyle w:val="BodyText"/>
        <w:spacing w:before="199"/>
        <w:ind w:left="120"/>
        <w:rPr>
          <w:del w:id="4697" w:author="Worrell, Tyrone C CIV USARMY HQDA ASA ALT (USA)" w:date="2024-09-23T07:39:00Z"/>
        </w:rPr>
      </w:pPr>
      <w:del w:id="4698" w:author="Worrell, Tyrone C CIV USARMY HQDA ASA ALT (USA)" w:date="2024-09-23T07:39:00Z">
        <w:r w:rsidDel="006008D4">
          <w:delText>[Strategic</w:delText>
        </w:r>
        <w:r w:rsidDel="006008D4">
          <w:rPr>
            <w:spacing w:val="-2"/>
          </w:rPr>
          <w:delText xml:space="preserve"> </w:delText>
        </w:r>
        <w:r w:rsidDel="006008D4">
          <w:delText>Controls:</w:delText>
        </w:r>
        <w:r w:rsidDel="006008D4">
          <w:rPr>
            <w:spacing w:val="57"/>
          </w:rPr>
          <w:delText xml:space="preserve"> </w:delText>
        </w:r>
        <w:r w:rsidDel="006008D4">
          <w:delText>FAR</w:delText>
        </w:r>
        <w:r w:rsidDel="006008D4">
          <w:rPr>
            <w:spacing w:val="-3"/>
          </w:rPr>
          <w:delText xml:space="preserve"> </w:delText>
        </w:r>
        <w:r w:rsidDel="006008D4">
          <w:delText>1.602-2(d),</w:delText>
        </w:r>
        <w:r w:rsidDel="006008D4">
          <w:rPr>
            <w:spacing w:val="-1"/>
          </w:rPr>
          <w:delText xml:space="preserve"> </w:delText>
        </w:r>
        <w:r w:rsidDel="006008D4">
          <w:delText>DFARS</w:delText>
        </w:r>
        <w:r w:rsidDel="006008D4">
          <w:rPr>
            <w:spacing w:val="-3"/>
          </w:rPr>
          <w:delText xml:space="preserve"> </w:delText>
        </w:r>
        <w:r w:rsidDel="006008D4">
          <w:delText>201.602-2(d),</w:delText>
        </w:r>
        <w:r w:rsidDel="006008D4">
          <w:rPr>
            <w:spacing w:val="-3"/>
          </w:rPr>
          <w:delText xml:space="preserve"> </w:delText>
        </w:r>
        <w:r w:rsidDel="006008D4">
          <w:delText>DFARS</w:delText>
        </w:r>
        <w:r w:rsidDel="006008D4">
          <w:rPr>
            <w:spacing w:val="-3"/>
          </w:rPr>
          <w:delText xml:space="preserve"> </w:delText>
        </w:r>
        <w:r w:rsidDel="006008D4">
          <w:delText>PGI</w:delText>
        </w:r>
        <w:r w:rsidDel="006008D4">
          <w:rPr>
            <w:spacing w:val="-1"/>
          </w:rPr>
          <w:delText xml:space="preserve"> </w:delText>
        </w:r>
        <w:r w:rsidDel="006008D4">
          <w:delText>201.602-</w:delText>
        </w:r>
        <w:r w:rsidDel="006008D4">
          <w:rPr>
            <w:spacing w:val="-4"/>
          </w:rPr>
          <w:delText>2(d)</w:delText>
        </w:r>
      </w:del>
    </w:p>
    <w:p w14:paraId="229E7B9D" w14:textId="144D55BA" w:rsidR="0060199D" w:rsidDel="006008D4" w:rsidRDefault="000333D6">
      <w:pPr>
        <w:pStyle w:val="BodyText"/>
        <w:spacing w:before="1"/>
        <w:ind w:left="120" w:right="231"/>
        <w:rPr>
          <w:del w:id="4699" w:author="Worrell, Tyrone C CIV USARMY HQDA ASA ALT (USA)" w:date="2024-09-23T07:39:00Z"/>
        </w:rPr>
      </w:pPr>
      <w:del w:id="4700" w:author="Worrell, Tyrone C CIV USARMY HQDA ASA ALT (USA)" w:date="2024-09-23T07:39:00Z">
        <w:r w:rsidDel="006008D4">
          <w:delText>Suggested</w:delText>
        </w:r>
        <w:r w:rsidDel="006008D4">
          <w:rPr>
            <w:spacing w:val="-3"/>
          </w:rPr>
          <w:delText xml:space="preserve"> </w:delText>
        </w:r>
        <w:r w:rsidDel="006008D4">
          <w:delText>Population:</w:delText>
        </w:r>
        <w:r w:rsidDel="006008D4">
          <w:rPr>
            <w:spacing w:val="40"/>
          </w:rPr>
          <w:delText xml:space="preserve"> </w:delText>
        </w:r>
        <w:r w:rsidDel="006008D4">
          <w:delText>Contracts</w:delText>
        </w:r>
        <w:r w:rsidDel="006008D4">
          <w:rPr>
            <w:spacing w:val="-3"/>
          </w:rPr>
          <w:delText xml:space="preserve"> </w:delText>
        </w:r>
        <w:r w:rsidDel="006008D4">
          <w:delText>and</w:delText>
        </w:r>
        <w:r w:rsidDel="006008D4">
          <w:rPr>
            <w:spacing w:val="-3"/>
          </w:rPr>
          <w:delText xml:space="preserve"> </w:delText>
        </w:r>
        <w:r w:rsidDel="006008D4">
          <w:delText>orders</w:delText>
        </w:r>
        <w:r w:rsidDel="006008D4">
          <w:rPr>
            <w:spacing w:val="-3"/>
          </w:rPr>
          <w:delText xml:space="preserve"> </w:delText>
        </w:r>
        <w:r w:rsidDel="006008D4">
          <w:delText>with</w:delText>
        </w:r>
        <w:r w:rsidDel="006008D4">
          <w:rPr>
            <w:spacing w:val="-3"/>
          </w:rPr>
          <w:delText xml:space="preserve"> </w:delText>
        </w:r>
        <w:r w:rsidDel="006008D4">
          <w:delText>an</w:delText>
        </w:r>
        <w:r w:rsidDel="006008D4">
          <w:rPr>
            <w:spacing w:val="-3"/>
          </w:rPr>
          <w:delText xml:space="preserve"> </w:delText>
        </w:r>
        <w:r w:rsidDel="006008D4">
          <w:delText>appointed</w:delText>
        </w:r>
        <w:r w:rsidDel="006008D4">
          <w:rPr>
            <w:spacing w:val="-3"/>
          </w:rPr>
          <w:delText xml:space="preserve"> </w:delText>
        </w:r>
        <w:r w:rsidDel="006008D4">
          <w:delText>COR</w:delText>
        </w:r>
        <w:r w:rsidDel="006008D4">
          <w:rPr>
            <w:spacing w:val="-4"/>
          </w:rPr>
          <w:delText xml:space="preserve"> </w:delText>
        </w:r>
        <w:r w:rsidDel="006008D4">
          <w:delText>(excluding</w:delText>
        </w:r>
        <w:r w:rsidDel="006008D4">
          <w:rPr>
            <w:spacing w:val="-3"/>
          </w:rPr>
          <w:delText xml:space="preserve"> </w:delText>
        </w:r>
        <w:r w:rsidDel="006008D4">
          <w:delText>contracts</w:delText>
        </w:r>
        <w:r w:rsidDel="006008D4">
          <w:rPr>
            <w:spacing w:val="-4"/>
          </w:rPr>
          <w:delText xml:space="preserve"> </w:delText>
        </w:r>
        <w:r w:rsidDel="006008D4">
          <w:delText>and orders with a previous post-award peer review (PAPR)), with at least 12 total months of contractor performance, or which are either physically complete.]</w:delText>
        </w:r>
      </w:del>
    </w:p>
    <w:p w14:paraId="229E7B9E" w14:textId="75DE7937" w:rsidR="0060199D" w:rsidDel="006008D4" w:rsidRDefault="0060199D">
      <w:pPr>
        <w:pStyle w:val="BodyText"/>
        <w:spacing w:before="3"/>
        <w:rPr>
          <w:del w:id="4701" w:author="Worrell, Tyrone C CIV USARMY HQDA ASA ALT (USA)" w:date="2024-09-23T07:39:00Z"/>
          <w:sz w:val="18"/>
        </w:rPr>
      </w:pPr>
    </w:p>
    <w:tbl>
      <w:tblPr>
        <w:tblW w:w="0" w:type="auto"/>
        <w:tblInd w:w="437" w:type="dxa"/>
        <w:tblLayout w:type="fixed"/>
        <w:tblCellMar>
          <w:left w:w="0" w:type="dxa"/>
          <w:right w:w="0" w:type="dxa"/>
        </w:tblCellMar>
        <w:tblLook w:val="01E0" w:firstRow="1" w:lastRow="1" w:firstColumn="1" w:lastColumn="1" w:noHBand="0" w:noVBand="0"/>
      </w:tblPr>
      <w:tblGrid>
        <w:gridCol w:w="2407"/>
        <w:gridCol w:w="1830"/>
        <w:gridCol w:w="3670"/>
      </w:tblGrid>
      <w:tr w:rsidR="0060199D" w:rsidDel="006008D4" w14:paraId="229E7BA2" w14:textId="3E66A7A3">
        <w:trPr>
          <w:trHeight w:val="270"/>
          <w:del w:id="4702" w:author="Worrell, Tyrone C CIV USARMY HQDA ASA ALT (USA)" w:date="2024-09-23T07:39:00Z"/>
        </w:trPr>
        <w:tc>
          <w:tcPr>
            <w:tcW w:w="2407" w:type="dxa"/>
          </w:tcPr>
          <w:p w14:paraId="229E7B9F" w14:textId="3AD0F6C1" w:rsidR="0060199D" w:rsidDel="006008D4" w:rsidRDefault="000333D6">
            <w:pPr>
              <w:pStyle w:val="TableParagraph"/>
              <w:tabs>
                <w:tab w:val="left" w:pos="769"/>
              </w:tabs>
              <w:ind w:left="50"/>
              <w:rPr>
                <w:del w:id="4703" w:author="Worrell, Tyrone C CIV USARMY HQDA ASA ALT (USA)" w:date="2024-09-23T07:39:00Z"/>
                <w:sz w:val="24"/>
              </w:rPr>
            </w:pPr>
            <w:del w:id="4704" w:author="Worrell, Tyrone C CIV USARMY HQDA ASA ALT (USA)" w:date="2024-09-23T07:39:00Z">
              <w:r w:rsidDel="006008D4">
                <w:rPr>
                  <w:sz w:val="24"/>
                  <w:u w:val="single"/>
                </w:rPr>
                <w:tab/>
              </w:r>
              <w:r w:rsidDel="006008D4">
                <w:rPr>
                  <w:sz w:val="24"/>
                </w:rPr>
                <w:delText>Strongly</w:delText>
              </w:r>
              <w:r w:rsidDel="006008D4">
                <w:rPr>
                  <w:spacing w:val="-3"/>
                  <w:sz w:val="24"/>
                </w:rPr>
                <w:delText xml:space="preserve"> </w:delText>
              </w:r>
              <w:r w:rsidDel="006008D4">
                <w:rPr>
                  <w:spacing w:val="-4"/>
                  <w:sz w:val="24"/>
                </w:rPr>
                <w:delText>Agree</w:delText>
              </w:r>
            </w:del>
          </w:p>
        </w:tc>
        <w:tc>
          <w:tcPr>
            <w:tcW w:w="1830" w:type="dxa"/>
          </w:tcPr>
          <w:p w14:paraId="229E7BA0" w14:textId="618CD328" w:rsidR="0060199D" w:rsidDel="006008D4" w:rsidRDefault="000333D6">
            <w:pPr>
              <w:pStyle w:val="TableParagraph"/>
              <w:tabs>
                <w:tab w:val="left" w:pos="839"/>
              </w:tabs>
              <w:ind w:right="238"/>
              <w:jc w:val="right"/>
              <w:rPr>
                <w:del w:id="4705" w:author="Worrell, Tyrone C CIV USARMY HQDA ASA ALT (USA)" w:date="2024-09-23T07:39:00Z"/>
                <w:sz w:val="24"/>
              </w:rPr>
            </w:pPr>
            <w:del w:id="4706" w:author="Worrell, Tyrone C CIV USARMY HQDA ASA ALT (USA)" w:date="2024-09-23T07:39:00Z">
              <w:r w:rsidDel="006008D4">
                <w:rPr>
                  <w:sz w:val="24"/>
                  <w:u w:val="single"/>
                </w:rPr>
                <w:tab/>
              </w:r>
              <w:r w:rsidDel="006008D4">
                <w:rPr>
                  <w:spacing w:val="-2"/>
                  <w:sz w:val="24"/>
                </w:rPr>
                <w:delText>Agree</w:delText>
              </w:r>
            </w:del>
          </w:p>
        </w:tc>
        <w:tc>
          <w:tcPr>
            <w:tcW w:w="3670" w:type="dxa"/>
          </w:tcPr>
          <w:p w14:paraId="229E7BA1" w14:textId="73CA9943" w:rsidR="0060199D" w:rsidDel="006008D4" w:rsidRDefault="000333D6">
            <w:pPr>
              <w:pStyle w:val="TableParagraph"/>
              <w:tabs>
                <w:tab w:val="left" w:pos="959"/>
              </w:tabs>
              <w:ind w:left="239"/>
              <w:rPr>
                <w:del w:id="4707" w:author="Worrell, Tyrone C CIV USARMY HQDA ASA ALT (USA)" w:date="2024-09-23T07:39:00Z"/>
                <w:sz w:val="24"/>
              </w:rPr>
            </w:pPr>
            <w:del w:id="4708" w:author="Worrell, Tyrone C CIV USARMY HQDA ASA ALT (USA)" w:date="2024-09-23T07:39:00Z">
              <w:r w:rsidDel="006008D4">
                <w:rPr>
                  <w:sz w:val="24"/>
                  <w:u w:val="single"/>
                </w:rPr>
                <w:tab/>
              </w:r>
              <w:r w:rsidDel="006008D4">
                <w:rPr>
                  <w:sz w:val="24"/>
                </w:rPr>
                <w:delText>Neither</w:delText>
              </w:r>
              <w:r w:rsidDel="006008D4">
                <w:rPr>
                  <w:spacing w:val="-1"/>
                  <w:sz w:val="24"/>
                </w:rPr>
                <w:delText xml:space="preserve"> </w:delText>
              </w:r>
              <w:r w:rsidDel="006008D4">
                <w:rPr>
                  <w:sz w:val="24"/>
                </w:rPr>
                <w:delText>Agree</w:delText>
              </w:r>
              <w:r w:rsidDel="006008D4">
                <w:rPr>
                  <w:spacing w:val="-1"/>
                  <w:sz w:val="24"/>
                </w:rPr>
                <w:delText xml:space="preserve"> </w:delText>
              </w:r>
              <w:r w:rsidDel="006008D4">
                <w:rPr>
                  <w:sz w:val="24"/>
                </w:rPr>
                <w:delText>nor</w:delText>
              </w:r>
              <w:r w:rsidDel="006008D4">
                <w:rPr>
                  <w:spacing w:val="-1"/>
                  <w:sz w:val="24"/>
                </w:rPr>
                <w:delText xml:space="preserve"> </w:delText>
              </w:r>
              <w:r w:rsidDel="006008D4">
                <w:rPr>
                  <w:spacing w:val="-2"/>
                  <w:sz w:val="24"/>
                </w:rPr>
                <w:delText>Disagree</w:delText>
              </w:r>
            </w:del>
          </w:p>
        </w:tc>
      </w:tr>
      <w:tr w:rsidR="0060199D" w:rsidDel="006008D4" w14:paraId="229E7BA6" w14:textId="464D0AE8">
        <w:trPr>
          <w:trHeight w:val="270"/>
          <w:del w:id="4709" w:author="Worrell, Tyrone C CIV USARMY HQDA ASA ALT (USA)" w:date="2024-09-23T07:39:00Z"/>
        </w:trPr>
        <w:tc>
          <w:tcPr>
            <w:tcW w:w="2407" w:type="dxa"/>
          </w:tcPr>
          <w:p w14:paraId="229E7BA3" w14:textId="5D9DFC12" w:rsidR="0060199D" w:rsidDel="006008D4" w:rsidRDefault="000333D6">
            <w:pPr>
              <w:pStyle w:val="TableParagraph"/>
              <w:ind w:left="373"/>
              <w:jc w:val="center"/>
              <w:rPr>
                <w:del w:id="4710" w:author="Worrell, Tyrone C CIV USARMY HQDA ASA ALT (USA)" w:date="2024-09-23T07:39:00Z"/>
                <w:sz w:val="24"/>
              </w:rPr>
            </w:pPr>
            <w:del w:id="4711" w:author="Worrell, Tyrone C CIV USARMY HQDA ASA ALT (USA)" w:date="2024-09-23T07:39:00Z">
              <w:r w:rsidDel="006008D4">
                <w:rPr>
                  <w:spacing w:val="-5"/>
                  <w:sz w:val="24"/>
                </w:rPr>
                <w:delText>(5)</w:delText>
              </w:r>
            </w:del>
          </w:p>
        </w:tc>
        <w:tc>
          <w:tcPr>
            <w:tcW w:w="1830" w:type="dxa"/>
          </w:tcPr>
          <w:p w14:paraId="229E7BA4" w14:textId="6A54BF3C" w:rsidR="0060199D" w:rsidDel="006008D4" w:rsidRDefault="000333D6">
            <w:pPr>
              <w:pStyle w:val="TableParagraph"/>
              <w:ind w:right="304"/>
              <w:jc w:val="right"/>
              <w:rPr>
                <w:del w:id="4712" w:author="Worrell, Tyrone C CIV USARMY HQDA ASA ALT (USA)" w:date="2024-09-23T07:39:00Z"/>
                <w:sz w:val="24"/>
              </w:rPr>
            </w:pPr>
            <w:del w:id="4713" w:author="Worrell, Tyrone C CIV USARMY HQDA ASA ALT (USA)" w:date="2024-09-23T07:39:00Z">
              <w:r w:rsidDel="006008D4">
                <w:rPr>
                  <w:spacing w:val="-5"/>
                  <w:sz w:val="24"/>
                </w:rPr>
                <w:delText>(4)</w:delText>
              </w:r>
            </w:del>
          </w:p>
        </w:tc>
        <w:tc>
          <w:tcPr>
            <w:tcW w:w="3670" w:type="dxa"/>
          </w:tcPr>
          <w:p w14:paraId="229E7BA5" w14:textId="4048DCD7" w:rsidR="0060199D" w:rsidDel="006008D4" w:rsidRDefault="000333D6">
            <w:pPr>
              <w:pStyle w:val="TableParagraph"/>
              <w:ind w:left="716"/>
              <w:jc w:val="center"/>
              <w:rPr>
                <w:del w:id="4714" w:author="Worrell, Tyrone C CIV USARMY HQDA ASA ALT (USA)" w:date="2024-09-23T07:39:00Z"/>
                <w:sz w:val="24"/>
              </w:rPr>
            </w:pPr>
            <w:del w:id="4715" w:author="Worrell, Tyrone C CIV USARMY HQDA ASA ALT (USA)" w:date="2024-09-23T07:39:00Z">
              <w:r w:rsidDel="006008D4">
                <w:rPr>
                  <w:spacing w:val="-5"/>
                  <w:sz w:val="24"/>
                </w:rPr>
                <w:delText>(3)</w:delText>
              </w:r>
            </w:del>
          </w:p>
        </w:tc>
      </w:tr>
    </w:tbl>
    <w:p w14:paraId="229E7BA7" w14:textId="14A84837" w:rsidR="0060199D" w:rsidDel="006008D4" w:rsidRDefault="0060199D">
      <w:pPr>
        <w:pStyle w:val="BodyText"/>
        <w:spacing w:before="1"/>
        <w:rPr>
          <w:del w:id="4716" w:author="Worrell, Tyrone C CIV USARMY HQDA ASA ALT (USA)" w:date="2024-09-23T07:39:00Z"/>
        </w:rPr>
      </w:pPr>
    </w:p>
    <w:p w14:paraId="229E7BA8" w14:textId="117A05DF" w:rsidR="0060199D" w:rsidDel="006008D4" w:rsidRDefault="000333D6">
      <w:pPr>
        <w:pStyle w:val="BodyText"/>
        <w:tabs>
          <w:tab w:val="left" w:pos="1199"/>
          <w:tab w:val="left" w:pos="2999"/>
          <w:tab w:val="left" w:pos="3719"/>
        </w:tabs>
        <w:spacing w:before="1"/>
        <w:ind w:left="480"/>
        <w:rPr>
          <w:del w:id="4717" w:author="Worrell, Tyrone C CIV USARMY HQDA ASA ALT (USA)" w:date="2024-09-23T07:39:00Z"/>
        </w:rPr>
      </w:pPr>
      <w:del w:id="4718" w:author="Worrell, Tyrone C CIV USARMY HQDA ASA ALT (USA)" w:date="2024-09-23T07:39:00Z">
        <w:r w:rsidDel="006008D4">
          <w:rPr>
            <w:u w:val="single"/>
          </w:rPr>
          <w:tab/>
        </w:r>
        <w:r w:rsidDel="006008D4">
          <w:rPr>
            <w:spacing w:val="-2"/>
          </w:rPr>
          <w:delText>Disagree</w:delText>
        </w:r>
        <w:r w:rsidDel="006008D4">
          <w:tab/>
        </w:r>
        <w:r w:rsidDel="006008D4">
          <w:rPr>
            <w:u w:val="single"/>
          </w:rPr>
          <w:tab/>
        </w:r>
        <w:r w:rsidDel="006008D4">
          <w:delText>Strongly</w:delText>
        </w:r>
        <w:r w:rsidDel="006008D4">
          <w:rPr>
            <w:spacing w:val="-3"/>
          </w:rPr>
          <w:delText xml:space="preserve"> </w:delText>
        </w:r>
        <w:r w:rsidDel="006008D4">
          <w:rPr>
            <w:spacing w:val="-2"/>
          </w:rPr>
          <w:delText>Disagree</w:delText>
        </w:r>
      </w:del>
    </w:p>
    <w:p w14:paraId="229E7BA9" w14:textId="62D9E13E" w:rsidR="0060199D" w:rsidDel="006008D4" w:rsidRDefault="000333D6">
      <w:pPr>
        <w:pStyle w:val="BodyText"/>
        <w:tabs>
          <w:tab w:val="left" w:pos="4439"/>
        </w:tabs>
        <w:ind w:left="1620"/>
        <w:rPr>
          <w:del w:id="4719" w:author="Worrell, Tyrone C CIV USARMY HQDA ASA ALT (USA)" w:date="2024-09-23T07:39:00Z"/>
        </w:rPr>
      </w:pPr>
      <w:del w:id="4720" w:author="Worrell, Tyrone C CIV USARMY HQDA ASA ALT (USA)" w:date="2024-09-23T07:39:00Z">
        <w:r w:rsidDel="006008D4">
          <w:rPr>
            <w:spacing w:val="-5"/>
          </w:rPr>
          <w:delText>(2)</w:delText>
        </w:r>
        <w:r w:rsidDel="006008D4">
          <w:tab/>
        </w:r>
        <w:r w:rsidDel="006008D4">
          <w:rPr>
            <w:spacing w:val="-5"/>
          </w:rPr>
          <w:delText>(1)</w:delText>
        </w:r>
      </w:del>
    </w:p>
    <w:p w14:paraId="229E7BAA" w14:textId="6968232F" w:rsidR="0060199D" w:rsidDel="006008D4" w:rsidRDefault="000333D6">
      <w:pPr>
        <w:pStyle w:val="BodyText"/>
        <w:spacing w:before="276"/>
        <w:ind w:left="120"/>
        <w:rPr>
          <w:del w:id="4721" w:author="Worrell, Tyrone C CIV USARMY HQDA ASA ALT (USA)" w:date="2024-09-23T07:39:00Z"/>
        </w:rPr>
      </w:pPr>
      <w:del w:id="4722" w:author="Worrell, Tyrone C CIV USARMY HQDA ASA ALT (USA)" w:date="2024-09-23T07:39:00Z">
        <w:r w:rsidDel="006008D4">
          <w:delText>To</w:delText>
        </w:r>
        <w:r w:rsidDel="006008D4">
          <w:rPr>
            <w:spacing w:val="-3"/>
          </w:rPr>
          <w:delText xml:space="preserve"> </w:delText>
        </w:r>
        <w:r w:rsidDel="006008D4">
          <w:delText>support</w:delText>
        </w:r>
        <w:r w:rsidDel="006008D4">
          <w:rPr>
            <w:spacing w:val="-3"/>
          </w:rPr>
          <w:delText xml:space="preserve"> </w:delText>
        </w:r>
        <w:r w:rsidDel="006008D4">
          <w:delText>your</w:delText>
        </w:r>
        <w:r w:rsidDel="006008D4">
          <w:rPr>
            <w:spacing w:val="-3"/>
          </w:rPr>
          <w:delText xml:space="preserve"> </w:delText>
        </w:r>
        <w:r w:rsidDel="006008D4">
          <w:delText>selected</w:delText>
        </w:r>
        <w:r w:rsidDel="006008D4">
          <w:rPr>
            <w:spacing w:val="-5"/>
          </w:rPr>
          <w:delText xml:space="preserve"> </w:delText>
        </w:r>
        <w:r w:rsidDel="006008D4">
          <w:delText>response,</w:delText>
        </w:r>
        <w:r w:rsidDel="006008D4">
          <w:rPr>
            <w:spacing w:val="-3"/>
          </w:rPr>
          <w:delText xml:space="preserve"> </w:delText>
        </w:r>
        <w:r w:rsidDel="006008D4">
          <w:delText>provide</w:delText>
        </w:r>
        <w:r w:rsidDel="006008D4">
          <w:rPr>
            <w:spacing w:val="-3"/>
          </w:rPr>
          <w:delText xml:space="preserve"> </w:delText>
        </w:r>
        <w:r w:rsidDel="006008D4">
          <w:delText>an</w:delText>
        </w:r>
        <w:r w:rsidDel="006008D4">
          <w:rPr>
            <w:spacing w:val="-3"/>
          </w:rPr>
          <w:delText xml:space="preserve"> </w:delText>
        </w:r>
        <w:r w:rsidDel="006008D4">
          <w:delText>explanation</w:delText>
        </w:r>
        <w:r w:rsidDel="006008D4">
          <w:rPr>
            <w:spacing w:val="-3"/>
          </w:rPr>
          <w:delText xml:space="preserve"> </w:delText>
        </w:r>
        <w:r w:rsidDel="006008D4">
          <w:delText>for</w:delText>
        </w:r>
        <w:r w:rsidDel="006008D4">
          <w:rPr>
            <w:spacing w:val="-4"/>
          </w:rPr>
          <w:delText xml:space="preserve"> </w:delText>
        </w:r>
        <w:r w:rsidDel="006008D4">
          <w:delText>your</w:delText>
        </w:r>
        <w:r w:rsidDel="006008D4">
          <w:rPr>
            <w:spacing w:val="-3"/>
          </w:rPr>
          <w:delText xml:space="preserve"> </w:delText>
        </w:r>
        <w:r w:rsidDel="006008D4">
          <w:delText>selection</w:delText>
        </w:r>
        <w:r w:rsidDel="006008D4">
          <w:rPr>
            <w:spacing w:val="-3"/>
          </w:rPr>
          <w:delText xml:space="preserve"> </w:delText>
        </w:r>
        <w:r w:rsidDel="006008D4">
          <w:delText>and</w:delText>
        </w:r>
        <w:r w:rsidDel="006008D4">
          <w:rPr>
            <w:spacing w:val="-3"/>
          </w:rPr>
          <w:delText xml:space="preserve"> </w:delText>
        </w:r>
        <w:r w:rsidDel="006008D4">
          <w:delText>any</w:delText>
        </w:r>
        <w:r w:rsidDel="006008D4">
          <w:rPr>
            <w:spacing w:val="-3"/>
          </w:rPr>
          <w:delText xml:space="preserve"> </w:delText>
        </w:r>
        <w:r w:rsidDel="006008D4">
          <w:delText>lessons learned or best practices.</w:delText>
        </w:r>
      </w:del>
    </w:p>
    <w:p w14:paraId="229E7BAB" w14:textId="747CAAF5" w:rsidR="0060199D" w:rsidDel="006008D4" w:rsidRDefault="000333D6">
      <w:pPr>
        <w:pStyle w:val="BodyText"/>
        <w:spacing w:before="17"/>
        <w:rPr>
          <w:del w:id="4723" w:author="Worrell, Tyrone C CIV USARMY HQDA ASA ALT (USA)" w:date="2024-09-23T07:39:00Z"/>
          <w:sz w:val="20"/>
        </w:rPr>
      </w:pPr>
      <w:del w:id="4724" w:author="Worrell, Tyrone C CIV USARMY HQDA ASA ALT (USA)" w:date="2024-09-23T07:39:00Z">
        <w:r w:rsidDel="006008D4">
          <w:rPr>
            <w:noProof/>
          </w:rPr>
          <mc:AlternateContent>
            <mc:Choice Requires="wps">
              <w:drawing>
                <wp:anchor distT="0" distB="0" distL="0" distR="0" simplePos="0" relativeHeight="251639808" behindDoc="1" locked="0" layoutInCell="1" allowOverlap="1" wp14:anchorId="229E7CDF" wp14:editId="229E7CE0">
                  <wp:simplePos x="0" y="0"/>
                  <wp:positionH relativeFrom="page">
                    <wp:posOffset>914400</wp:posOffset>
                  </wp:positionH>
                  <wp:positionV relativeFrom="paragraph">
                    <wp:posOffset>172100</wp:posOffset>
                  </wp:positionV>
                  <wp:extent cx="5943600" cy="1270"/>
                  <wp:effectExtent l="0" t="0" r="0" b="0"/>
                  <wp:wrapTopAndBottom/>
                  <wp:docPr id="28" name="Graphic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270"/>
                          </a:xfrm>
                          <a:custGeom>
                            <a:avLst/>
                            <a:gdLst/>
                            <a:ahLst/>
                            <a:cxnLst/>
                            <a:rect l="l" t="t" r="r" b="b"/>
                            <a:pathLst>
                              <a:path w="5943600">
                                <a:moveTo>
                                  <a:pt x="0" y="0"/>
                                </a:moveTo>
                                <a:lnTo>
                                  <a:pt x="594360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6CF583B" id="Graphic 28" o:spid="_x0000_s1026" style="position:absolute;margin-left:1in;margin-top:13.55pt;width:468pt;height:.1pt;z-index:-251676672;visibility:visible;mso-wrap-style:square;mso-wrap-distance-left:0;mso-wrap-distance-top:0;mso-wrap-distance-right:0;mso-wrap-distance-bottom:0;mso-position-horizontal:absolute;mso-position-horizontal-relative:page;mso-position-vertical:absolute;mso-position-vertical-relative:text;v-text-anchor:top" coordsize="5943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" path="m,l5943600,e" filled="f" strokeweight=".48pt">
                  <v:path arrowok="t"/>
                  <w10:wrap type="topAndBottom" anchorx="page"/>
                </v:shape>
              </w:pict>
            </mc:Fallback>
          </mc:AlternateContent>
        </w:r>
        <w:r w:rsidDel="006008D4">
          <w:rPr>
            <w:noProof/>
          </w:rPr>
          <mc:AlternateContent>
            <mc:Choice Requires="wps">
              <w:drawing>
                <wp:anchor distT="0" distB="0" distL="0" distR="0" simplePos="0" relativeHeight="251640832" behindDoc="1" locked="0" layoutInCell="1" allowOverlap="1" wp14:anchorId="229E7CE1" wp14:editId="229E7CE2">
                  <wp:simplePos x="0" y="0"/>
                  <wp:positionH relativeFrom="page">
                    <wp:posOffset>914400</wp:posOffset>
                  </wp:positionH>
                  <wp:positionV relativeFrom="paragraph">
                    <wp:posOffset>347360</wp:posOffset>
                  </wp:positionV>
                  <wp:extent cx="5943600" cy="1270"/>
                  <wp:effectExtent l="0" t="0" r="0" b="0"/>
                  <wp:wrapTopAndBottom/>
                  <wp:docPr id="29" name="Graphic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270"/>
                          </a:xfrm>
                          <a:custGeom>
                            <a:avLst/>
                            <a:gdLst/>
                            <a:ahLst/>
                            <a:cxnLst/>
                            <a:rect l="l" t="t" r="r" b="b"/>
                            <a:pathLst>
                              <a:path w="5943600">
                                <a:moveTo>
                                  <a:pt x="0" y="0"/>
                                </a:moveTo>
                                <a:lnTo>
                                  <a:pt x="594360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71DD84C" id="Graphic 29" o:spid="_x0000_s1026" style="position:absolute;margin-left:1in;margin-top:27.35pt;width:468pt;height:.1pt;z-index:-251675648;visibility:visible;mso-wrap-style:square;mso-wrap-distance-left:0;mso-wrap-distance-top:0;mso-wrap-distance-right:0;mso-wrap-distance-bottom:0;mso-position-horizontal:absolute;mso-position-horizontal-relative:page;mso-position-vertical:absolute;mso-position-vertical-relative:text;v-text-anchor:top" coordsize="5943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" path="m,l5943600,e" filled="f" strokeweight=".48pt">
                  <v:path arrowok="t"/>
                  <w10:wrap type="topAndBottom" anchorx="page"/>
                </v:shape>
              </w:pict>
            </mc:Fallback>
          </mc:AlternateContent>
        </w:r>
        <w:r w:rsidDel="006008D4">
          <w:rPr>
            <w:noProof/>
          </w:rPr>
          <mc:AlternateContent>
            <mc:Choice Requires="wps">
              <w:drawing>
                <wp:anchor distT="0" distB="0" distL="0" distR="0" simplePos="0" relativeHeight="251641856" behindDoc="1" locked="0" layoutInCell="1" allowOverlap="1" wp14:anchorId="229E7CE3" wp14:editId="229E7CE4">
                  <wp:simplePos x="0" y="0"/>
                  <wp:positionH relativeFrom="page">
                    <wp:posOffset>914400</wp:posOffset>
                  </wp:positionH>
                  <wp:positionV relativeFrom="paragraph">
                    <wp:posOffset>522620</wp:posOffset>
                  </wp:positionV>
                  <wp:extent cx="5943600" cy="1270"/>
                  <wp:effectExtent l="0" t="0" r="0" b="0"/>
                  <wp:wrapTopAndBottom/>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270"/>
                          </a:xfrm>
                          <a:custGeom>
                            <a:avLst/>
                            <a:gdLst/>
                            <a:ahLst/>
                            <a:cxnLst/>
                            <a:rect l="l" t="t" r="r" b="b"/>
                            <a:pathLst>
                              <a:path w="5943600">
                                <a:moveTo>
                                  <a:pt x="0" y="0"/>
                                </a:moveTo>
                                <a:lnTo>
                                  <a:pt x="594360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F41BC9B" id="Graphic 30" o:spid="_x0000_s1026" style="position:absolute;margin-left:1in;margin-top:41.15pt;width:468pt;height:.1pt;z-index:-251674624;visibility:visible;mso-wrap-style:square;mso-wrap-distance-left:0;mso-wrap-distance-top:0;mso-wrap-distance-right:0;mso-wrap-distance-bottom:0;mso-position-horizontal:absolute;mso-position-horizontal-relative:page;mso-position-vertical:absolute;mso-position-vertical-relative:text;v-text-anchor:top" coordsize="5943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" path="m,l5943600,e" filled="f" strokeweight=".48pt">
                  <v:path arrowok="t"/>
                  <w10:wrap type="topAndBottom" anchorx="page"/>
                </v:shape>
              </w:pict>
            </mc:Fallback>
          </mc:AlternateContent>
        </w:r>
        <w:r w:rsidDel="006008D4">
          <w:rPr>
            <w:noProof/>
          </w:rPr>
          <mc:AlternateContent>
            <mc:Choice Requires="wps">
              <w:drawing>
                <wp:anchor distT="0" distB="0" distL="0" distR="0" simplePos="0" relativeHeight="251642880" behindDoc="1" locked="0" layoutInCell="1" allowOverlap="1" wp14:anchorId="229E7CE5" wp14:editId="229E7CE6">
                  <wp:simplePos x="0" y="0"/>
                  <wp:positionH relativeFrom="page">
                    <wp:posOffset>914400</wp:posOffset>
                  </wp:positionH>
                  <wp:positionV relativeFrom="paragraph">
                    <wp:posOffset>697880</wp:posOffset>
                  </wp:positionV>
                  <wp:extent cx="5943600" cy="1270"/>
                  <wp:effectExtent l="0" t="0" r="0" b="0"/>
                  <wp:wrapTopAndBottom/>
                  <wp:docPr id="31" name="Graphic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270"/>
                          </a:xfrm>
                          <a:custGeom>
                            <a:avLst/>
                            <a:gdLst/>
                            <a:ahLst/>
                            <a:cxnLst/>
                            <a:rect l="l" t="t" r="r" b="b"/>
                            <a:pathLst>
                              <a:path w="5943600">
                                <a:moveTo>
                                  <a:pt x="0" y="0"/>
                                </a:moveTo>
                                <a:lnTo>
                                  <a:pt x="594360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1DB2FF6" id="Graphic 31" o:spid="_x0000_s1026" style="position:absolute;margin-left:1in;margin-top:54.95pt;width:468pt;height:.1pt;z-index:-251673600;visibility:visible;mso-wrap-style:square;mso-wrap-distance-left:0;mso-wrap-distance-top:0;mso-wrap-distance-right:0;mso-wrap-distance-bottom:0;mso-position-horizontal:absolute;mso-position-horizontal-relative:page;mso-position-vertical:absolute;mso-position-vertical-relative:text;v-text-anchor:top" coordsize="5943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" path="m,l5943600,e" filled="f" strokeweight=".48pt">
                  <v:path arrowok="t"/>
                  <w10:wrap type="topAndBottom" anchorx="page"/>
                </v:shape>
              </w:pict>
            </mc:Fallback>
          </mc:AlternateContent>
        </w:r>
        <w:r w:rsidDel="006008D4">
          <w:rPr>
            <w:noProof/>
          </w:rPr>
          <mc:AlternateContent>
            <mc:Choice Requires="wps">
              <w:drawing>
                <wp:anchor distT="0" distB="0" distL="0" distR="0" simplePos="0" relativeHeight="251643904" behindDoc="1" locked="0" layoutInCell="1" allowOverlap="1" wp14:anchorId="229E7CE7" wp14:editId="229E7CE8">
                  <wp:simplePos x="0" y="0"/>
                  <wp:positionH relativeFrom="page">
                    <wp:posOffset>914400</wp:posOffset>
                  </wp:positionH>
                  <wp:positionV relativeFrom="paragraph">
                    <wp:posOffset>873140</wp:posOffset>
                  </wp:positionV>
                  <wp:extent cx="2895600" cy="1270"/>
                  <wp:effectExtent l="0" t="0" r="0" b="0"/>
                  <wp:wrapTopAndBottom/>
                  <wp:docPr id="32" name="Graphic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95600" cy="1270"/>
                          </a:xfrm>
                          <a:custGeom>
                            <a:avLst/>
                            <a:gdLst/>
                            <a:ahLst/>
                            <a:cxnLst/>
                            <a:rect l="l" t="t" r="r" b="b"/>
                            <a:pathLst>
                              <a:path w="2895600">
                                <a:moveTo>
                                  <a:pt x="0" y="0"/>
                                </a:moveTo>
                                <a:lnTo>
                                  <a:pt x="289560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259B701" id="Graphic 32" o:spid="_x0000_s1026" style="position:absolute;margin-left:1in;margin-top:68.75pt;width:228pt;height:.1pt;z-index:-251672576;visibility:visible;mso-wrap-style:square;mso-wrap-distance-left:0;mso-wrap-distance-top:0;mso-wrap-distance-right:0;mso-wrap-distance-bottom:0;mso-position-horizontal:absolute;mso-position-horizontal-relative:page;mso-position-vertical:absolute;mso-position-vertical-relative:text;v-text-anchor:top" coordsize="2895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" path="m,l2895600,e" filled="f" strokeweight=".48pt">
                  <v:path arrowok="t"/>
                  <w10:wrap type="topAndBottom" anchorx="page"/>
                </v:shape>
              </w:pict>
            </mc:Fallback>
          </mc:AlternateContent>
        </w:r>
      </w:del>
    </w:p>
    <w:p w14:paraId="229E7BAC" w14:textId="6DB77D1A" w:rsidR="0060199D" w:rsidDel="006008D4" w:rsidRDefault="0060199D">
      <w:pPr>
        <w:pStyle w:val="BodyText"/>
        <w:spacing w:before="17"/>
        <w:rPr>
          <w:del w:id="4725" w:author="Worrell, Tyrone C CIV USARMY HQDA ASA ALT (USA)" w:date="2024-09-23T07:39:00Z"/>
          <w:sz w:val="20"/>
        </w:rPr>
      </w:pPr>
    </w:p>
    <w:p w14:paraId="229E7BAD" w14:textId="33473147" w:rsidR="0060199D" w:rsidDel="006008D4" w:rsidRDefault="0060199D">
      <w:pPr>
        <w:pStyle w:val="BodyText"/>
        <w:spacing w:before="17"/>
        <w:rPr>
          <w:del w:id="4726" w:author="Worrell, Tyrone C CIV USARMY HQDA ASA ALT (USA)" w:date="2024-09-23T07:39:00Z"/>
          <w:sz w:val="20"/>
        </w:rPr>
      </w:pPr>
    </w:p>
    <w:p w14:paraId="229E7BAE" w14:textId="4D3A3ABF" w:rsidR="0060199D" w:rsidDel="006008D4" w:rsidRDefault="0060199D">
      <w:pPr>
        <w:pStyle w:val="BodyText"/>
        <w:spacing w:before="17"/>
        <w:rPr>
          <w:del w:id="4727" w:author="Worrell, Tyrone C CIV USARMY HQDA ASA ALT (USA)" w:date="2024-09-23T07:39:00Z"/>
          <w:sz w:val="20"/>
        </w:rPr>
      </w:pPr>
    </w:p>
    <w:p w14:paraId="229E7BAF" w14:textId="4DEC95F1" w:rsidR="0060199D" w:rsidDel="006008D4" w:rsidRDefault="0060199D">
      <w:pPr>
        <w:pStyle w:val="BodyText"/>
        <w:spacing w:before="17"/>
        <w:rPr>
          <w:del w:id="4728" w:author="Worrell, Tyrone C CIV USARMY HQDA ASA ALT (USA)" w:date="2024-09-23T07:39:00Z"/>
          <w:sz w:val="20"/>
        </w:rPr>
      </w:pPr>
    </w:p>
    <w:p w14:paraId="229E7BB0" w14:textId="08410F41" w:rsidR="0060199D" w:rsidDel="006008D4" w:rsidRDefault="0060199D">
      <w:pPr>
        <w:pStyle w:val="BodyText"/>
        <w:spacing w:before="199"/>
        <w:rPr>
          <w:del w:id="4729" w:author="Worrell, Tyrone C CIV USARMY HQDA ASA ALT (USA)" w:date="2024-09-23T07:39:00Z"/>
        </w:rPr>
      </w:pPr>
    </w:p>
    <w:p w14:paraId="229E7BB1" w14:textId="3F34FE75" w:rsidR="0060199D" w:rsidDel="006008D4" w:rsidRDefault="000333D6">
      <w:pPr>
        <w:pStyle w:val="ListParagraph"/>
        <w:numPr>
          <w:ilvl w:val="0"/>
          <w:numId w:val="6"/>
        </w:numPr>
        <w:tabs>
          <w:tab w:val="left" w:pos="420"/>
        </w:tabs>
        <w:ind w:right="240" w:firstLine="0"/>
        <w:rPr>
          <w:del w:id="4730" w:author="Worrell, Tyrone C CIV USARMY HQDA ASA ALT (USA)" w:date="2024-09-23T07:39:00Z"/>
          <w:sz w:val="24"/>
        </w:rPr>
      </w:pPr>
      <w:del w:id="4731" w:author="Worrell, Tyrone C CIV USARMY HQDA ASA ALT (USA)" w:date="2024-09-23T07:39:00Z">
        <w:r w:rsidDel="006008D4">
          <w:rPr>
            <w:sz w:val="24"/>
          </w:rPr>
          <w:delText>The</w:delText>
        </w:r>
        <w:r w:rsidDel="006008D4">
          <w:rPr>
            <w:spacing w:val="-4"/>
            <w:sz w:val="24"/>
          </w:rPr>
          <w:delText xml:space="preserve"> </w:delText>
        </w:r>
        <w:r w:rsidDel="006008D4">
          <w:rPr>
            <w:sz w:val="24"/>
          </w:rPr>
          <w:delText>Contractor</w:delText>
        </w:r>
        <w:r w:rsidDel="006008D4">
          <w:rPr>
            <w:spacing w:val="-4"/>
            <w:sz w:val="24"/>
          </w:rPr>
          <w:delText xml:space="preserve"> </w:delText>
        </w:r>
        <w:r w:rsidDel="006008D4">
          <w:rPr>
            <w:sz w:val="24"/>
          </w:rPr>
          <w:delText>Performance</w:delText>
        </w:r>
        <w:r w:rsidDel="006008D4">
          <w:rPr>
            <w:spacing w:val="-4"/>
            <w:sz w:val="24"/>
          </w:rPr>
          <w:delText xml:space="preserve"> </w:delText>
        </w:r>
        <w:r w:rsidDel="006008D4">
          <w:rPr>
            <w:sz w:val="24"/>
          </w:rPr>
          <w:delText>and</w:delText>
        </w:r>
        <w:r w:rsidDel="006008D4">
          <w:rPr>
            <w:spacing w:val="-6"/>
            <w:sz w:val="24"/>
          </w:rPr>
          <w:delText xml:space="preserve"> </w:delText>
        </w:r>
        <w:r w:rsidDel="006008D4">
          <w:rPr>
            <w:sz w:val="24"/>
          </w:rPr>
          <w:delText>Assessment</w:delText>
        </w:r>
        <w:r w:rsidDel="006008D4">
          <w:rPr>
            <w:spacing w:val="-5"/>
            <w:sz w:val="24"/>
          </w:rPr>
          <w:delText xml:space="preserve"> </w:delText>
        </w:r>
        <w:r w:rsidDel="006008D4">
          <w:rPr>
            <w:sz w:val="24"/>
          </w:rPr>
          <w:delText>Reporting</w:delText>
        </w:r>
        <w:r w:rsidDel="006008D4">
          <w:rPr>
            <w:spacing w:val="-5"/>
            <w:sz w:val="24"/>
          </w:rPr>
          <w:delText xml:space="preserve"> </w:delText>
        </w:r>
        <w:r w:rsidDel="006008D4">
          <w:rPr>
            <w:sz w:val="24"/>
          </w:rPr>
          <w:delText>System</w:delText>
        </w:r>
        <w:r w:rsidDel="006008D4">
          <w:rPr>
            <w:spacing w:val="-5"/>
            <w:sz w:val="24"/>
          </w:rPr>
          <w:delText xml:space="preserve"> </w:delText>
        </w:r>
        <w:r w:rsidDel="006008D4">
          <w:rPr>
            <w:sz w:val="24"/>
          </w:rPr>
          <w:delText>(CPARS)</w:delText>
        </w:r>
        <w:r w:rsidDel="006008D4">
          <w:rPr>
            <w:spacing w:val="-4"/>
            <w:sz w:val="24"/>
          </w:rPr>
          <w:delText xml:space="preserve"> </w:delText>
        </w:r>
        <w:r w:rsidDel="006008D4">
          <w:rPr>
            <w:sz w:val="24"/>
          </w:rPr>
          <w:delText>evaluation</w:delText>
        </w:r>
        <w:r w:rsidDel="006008D4">
          <w:rPr>
            <w:spacing w:val="-4"/>
            <w:sz w:val="24"/>
          </w:rPr>
          <w:delText xml:space="preserve"> </w:delText>
        </w:r>
        <w:r w:rsidDel="006008D4">
          <w:rPr>
            <w:sz w:val="24"/>
          </w:rPr>
          <w:delText>reflects how the contractor performed; includes clear, relevant information that accurately depicts the contractor’s performance, and is based on objective facts supported by program and contract or order performance data (such as COR files).</w:delText>
        </w:r>
      </w:del>
    </w:p>
    <w:p w14:paraId="229E7BB2" w14:textId="3CB9BF33" w:rsidR="0060199D" w:rsidDel="006008D4" w:rsidRDefault="000333D6">
      <w:pPr>
        <w:pStyle w:val="BodyText"/>
        <w:spacing w:before="201"/>
        <w:ind w:left="120"/>
        <w:rPr>
          <w:del w:id="4732" w:author="Worrell, Tyrone C CIV USARMY HQDA ASA ALT (USA)" w:date="2024-09-23T07:39:00Z"/>
        </w:rPr>
      </w:pPr>
      <w:del w:id="4733" w:author="Worrell, Tyrone C CIV USARMY HQDA ASA ALT (USA)" w:date="2024-09-23T07:39:00Z">
        <w:r w:rsidDel="006008D4">
          <w:delText>[Strategic</w:delText>
        </w:r>
        <w:r w:rsidDel="006008D4">
          <w:rPr>
            <w:spacing w:val="-2"/>
          </w:rPr>
          <w:delText xml:space="preserve"> </w:delText>
        </w:r>
        <w:r w:rsidDel="006008D4">
          <w:delText>Control:</w:delText>
        </w:r>
        <w:r w:rsidDel="006008D4">
          <w:rPr>
            <w:spacing w:val="56"/>
          </w:rPr>
          <w:delText xml:space="preserve"> </w:delText>
        </w:r>
        <w:r w:rsidDel="006008D4">
          <w:delText>FAR</w:delText>
        </w:r>
        <w:r w:rsidDel="006008D4">
          <w:rPr>
            <w:spacing w:val="-2"/>
          </w:rPr>
          <w:delText xml:space="preserve"> 42.1503(b).</w:delText>
        </w:r>
      </w:del>
    </w:p>
    <w:p w14:paraId="229E7BB3" w14:textId="351B100B" w:rsidR="0060199D" w:rsidDel="006008D4" w:rsidRDefault="000333D6">
      <w:pPr>
        <w:pStyle w:val="BodyText"/>
        <w:ind w:left="120" w:right="231"/>
        <w:rPr>
          <w:del w:id="4734" w:author="Worrell, Tyrone C CIV USARMY HQDA ASA ALT (USA)" w:date="2024-09-23T07:39:00Z"/>
        </w:rPr>
      </w:pPr>
      <w:del w:id="4735" w:author="Worrell, Tyrone C CIV USARMY HQDA ASA ALT (USA)" w:date="2024-09-23T07:39:00Z">
        <w:r w:rsidDel="006008D4">
          <w:delText>Suggested</w:delText>
        </w:r>
        <w:r w:rsidDel="006008D4">
          <w:rPr>
            <w:spacing w:val="-3"/>
          </w:rPr>
          <w:delText xml:space="preserve"> </w:delText>
        </w:r>
        <w:r w:rsidDel="006008D4">
          <w:delText>Population:</w:delText>
        </w:r>
        <w:r w:rsidDel="006008D4">
          <w:rPr>
            <w:spacing w:val="40"/>
          </w:rPr>
          <w:delText xml:space="preserve"> </w:delText>
        </w:r>
        <w:r w:rsidDel="006008D4">
          <w:delText>Contracts</w:delText>
        </w:r>
        <w:r w:rsidDel="006008D4">
          <w:rPr>
            <w:spacing w:val="-3"/>
          </w:rPr>
          <w:delText xml:space="preserve"> </w:delText>
        </w:r>
        <w:r w:rsidDel="006008D4">
          <w:delText>and</w:delText>
        </w:r>
        <w:r w:rsidDel="006008D4">
          <w:rPr>
            <w:spacing w:val="-3"/>
          </w:rPr>
          <w:delText xml:space="preserve"> </w:delText>
        </w:r>
        <w:r w:rsidDel="006008D4">
          <w:delText>orders</w:delText>
        </w:r>
        <w:r w:rsidDel="006008D4">
          <w:rPr>
            <w:spacing w:val="-4"/>
          </w:rPr>
          <w:delText xml:space="preserve"> </w:delText>
        </w:r>
        <w:r w:rsidDel="006008D4">
          <w:delText>meeting</w:delText>
        </w:r>
        <w:r w:rsidDel="006008D4">
          <w:rPr>
            <w:spacing w:val="-5"/>
          </w:rPr>
          <w:delText xml:space="preserve"> </w:delText>
        </w:r>
        <w:r w:rsidDel="006008D4">
          <w:delText>the</w:delText>
        </w:r>
        <w:r w:rsidDel="006008D4">
          <w:rPr>
            <w:spacing w:val="-3"/>
          </w:rPr>
          <w:delText xml:space="preserve"> </w:delText>
        </w:r>
        <w:r w:rsidDel="006008D4">
          <w:delText>thresholds</w:delText>
        </w:r>
        <w:r w:rsidDel="006008D4">
          <w:rPr>
            <w:spacing w:val="-3"/>
          </w:rPr>
          <w:delText xml:space="preserve"> </w:delText>
        </w:r>
        <w:r w:rsidDel="006008D4">
          <w:delText>set</w:delText>
        </w:r>
        <w:r w:rsidDel="006008D4">
          <w:rPr>
            <w:spacing w:val="-3"/>
          </w:rPr>
          <w:delText xml:space="preserve"> </w:delText>
        </w:r>
        <w:r w:rsidDel="006008D4">
          <w:delText>forth</w:delText>
        </w:r>
        <w:r w:rsidDel="006008D4">
          <w:rPr>
            <w:spacing w:val="-3"/>
          </w:rPr>
          <w:delText xml:space="preserve"> </w:delText>
        </w:r>
        <w:r w:rsidDel="006008D4">
          <w:delText>DoD</w:delText>
        </w:r>
        <w:r w:rsidDel="006008D4">
          <w:rPr>
            <w:spacing w:val="-4"/>
          </w:rPr>
          <w:delText xml:space="preserve"> </w:delText>
        </w:r>
        <w:r w:rsidDel="006008D4">
          <w:delText>Class Deviation 2013-O0018.]</w:delText>
        </w:r>
      </w:del>
    </w:p>
    <w:p w14:paraId="229E7BB4" w14:textId="6A43420C" w:rsidR="0060199D" w:rsidDel="006008D4" w:rsidRDefault="0060199D">
      <w:pPr>
        <w:pStyle w:val="BodyText"/>
        <w:spacing w:before="2"/>
        <w:rPr>
          <w:del w:id="4736" w:author="Worrell, Tyrone C CIV USARMY HQDA ASA ALT (USA)" w:date="2024-09-23T07:39:00Z"/>
          <w:sz w:val="18"/>
        </w:rPr>
      </w:pPr>
    </w:p>
    <w:tbl>
      <w:tblPr>
        <w:tblW w:w="0" w:type="auto"/>
        <w:tblInd w:w="437" w:type="dxa"/>
        <w:tblLayout w:type="fixed"/>
        <w:tblCellMar>
          <w:left w:w="0" w:type="dxa"/>
          <w:right w:w="0" w:type="dxa"/>
        </w:tblCellMar>
        <w:tblLook w:val="01E0" w:firstRow="1" w:lastRow="1" w:firstColumn="1" w:lastColumn="1" w:noHBand="0" w:noVBand="0"/>
      </w:tblPr>
      <w:tblGrid>
        <w:gridCol w:w="2407"/>
        <w:gridCol w:w="1830"/>
        <w:gridCol w:w="3670"/>
      </w:tblGrid>
      <w:tr w:rsidR="0060199D" w:rsidDel="006008D4" w14:paraId="229E7BB8" w14:textId="6DD0DE5C">
        <w:trPr>
          <w:trHeight w:val="270"/>
          <w:del w:id="4737" w:author="Worrell, Tyrone C CIV USARMY HQDA ASA ALT (USA)" w:date="2024-09-23T07:39:00Z"/>
        </w:trPr>
        <w:tc>
          <w:tcPr>
            <w:tcW w:w="2407" w:type="dxa"/>
          </w:tcPr>
          <w:p w14:paraId="229E7BB5" w14:textId="3C41EF6A" w:rsidR="0060199D" w:rsidDel="006008D4" w:rsidRDefault="000333D6">
            <w:pPr>
              <w:pStyle w:val="TableParagraph"/>
              <w:tabs>
                <w:tab w:val="left" w:pos="769"/>
              </w:tabs>
              <w:ind w:left="50"/>
              <w:rPr>
                <w:del w:id="4738" w:author="Worrell, Tyrone C CIV USARMY HQDA ASA ALT (USA)" w:date="2024-09-23T07:39:00Z"/>
                <w:sz w:val="24"/>
              </w:rPr>
            </w:pPr>
            <w:del w:id="4739" w:author="Worrell, Tyrone C CIV USARMY HQDA ASA ALT (USA)" w:date="2024-09-23T07:39:00Z">
              <w:r w:rsidDel="006008D4">
                <w:rPr>
                  <w:sz w:val="24"/>
                  <w:u w:val="single"/>
                </w:rPr>
                <w:tab/>
              </w:r>
              <w:r w:rsidDel="006008D4">
                <w:rPr>
                  <w:sz w:val="24"/>
                </w:rPr>
                <w:delText>Strongly</w:delText>
              </w:r>
              <w:r w:rsidDel="006008D4">
                <w:rPr>
                  <w:spacing w:val="-3"/>
                  <w:sz w:val="24"/>
                </w:rPr>
                <w:delText xml:space="preserve"> </w:delText>
              </w:r>
              <w:r w:rsidDel="006008D4">
                <w:rPr>
                  <w:spacing w:val="-4"/>
                  <w:sz w:val="24"/>
                </w:rPr>
                <w:delText>Agree</w:delText>
              </w:r>
            </w:del>
          </w:p>
        </w:tc>
        <w:tc>
          <w:tcPr>
            <w:tcW w:w="1830" w:type="dxa"/>
          </w:tcPr>
          <w:p w14:paraId="229E7BB6" w14:textId="39A9AF6A" w:rsidR="0060199D" w:rsidDel="006008D4" w:rsidRDefault="000333D6">
            <w:pPr>
              <w:pStyle w:val="TableParagraph"/>
              <w:tabs>
                <w:tab w:val="left" w:pos="839"/>
              </w:tabs>
              <w:ind w:right="238"/>
              <w:jc w:val="right"/>
              <w:rPr>
                <w:del w:id="4740" w:author="Worrell, Tyrone C CIV USARMY HQDA ASA ALT (USA)" w:date="2024-09-23T07:39:00Z"/>
                <w:sz w:val="24"/>
              </w:rPr>
            </w:pPr>
            <w:del w:id="4741" w:author="Worrell, Tyrone C CIV USARMY HQDA ASA ALT (USA)" w:date="2024-09-23T07:39:00Z">
              <w:r w:rsidDel="006008D4">
                <w:rPr>
                  <w:sz w:val="24"/>
                  <w:u w:val="single"/>
                </w:rPr>
                <w:tab/>
              </w:r>
              <w:r w:rsidDel="006008D4">
                <w:rPr>
                  <w:spacing w:val="-2"/>
                  <w:sz w:val="24"/>
                </w:rPr>
                <w:delText>Agree</w:delText>
              </w:r>
            </w:del>
          </w:p>
        </w:tc>
        <w:tc>
          <w:tcPr>
            <w:tcW w:w="3670" w:type="dxa"/>
          </w:tcPr>
          <w:p w14:paraId="229E7BB7" w14:textId="30C76DED" w:rsidR="0060199D" w:rsidDel="006008D4" w:rsidRDefault="000333D6">
            <w:pPr>
              <w:pStyle w:val="TableParagraph"/>
              <w:tabs>
                <w:tab w:val="left" w:pos="959"/>
              </w:tabs>
              <w:ind w:left="239"/>
              <w:rPr>
                <w:del w:id="4742" w:author="Worrell, Tyrone C CIV USARMY HQDA ASA ALT (USA)" w:date="2024-09-23T07:39:00Z"/>
                <w:sz w:val="24"/>
              </w:rPr>
            </w:pPr>
            <w:del w:id="4743" w:author="Worrell, Tyrone C CIV USARMY HQDA ASA ALT (USA)" w:date="2024-09-23T07:39:00Z">
              <w:r w:rsidDel="006008D4">
                <w:rPr>
                  <w:sz w:val="24"/>
                  <w:u w:val="single"/>
                </w:rPr>
                <w:tab/>
              </w:r>
              <w:r w:rsidDel="006008D4">
                <w:rPr>
                  <w:sz w:val="24"/>
                </w:rPr>
                <w:delText>Neither</w:delText>
              </w:r>
              <w:r w:rsidDel="006008D4">
                <w:rPr>
                  <w:spacing w:val="-1"/>
                  <w:sz w:val="24"/>
                </w:rPr>
                <w:delText xml:space="preserve"> </w:delText>
              </w:r>
              <w:r w:rsidDel="006008D4">
                <w:rPr>
                  <w:sz w:val="24"/>
                </w:rPr>
                <w:delText>Agree</w:delText>
              </w:r>
              <w:r w:rsidDel="006008D4">
                <w:rPr>
                  <w:spacing w:val="-1"/>
                  <w:sz w:val="24"/>
                </w:rPr>
                <w:delText xml:space="preserve"> </w:delText>
              </w:r>
              <w:r w:rsidDel="006008D4">
                <w:rPr>
                  <w:sz w:val="24"/>
                </w:rPr>
                <w:delText>nor</w:delText>
              </w:r>
              <w:r w:rsidDel="006008D4">
                <w:rPr>
                  <w:spacing w:val="-1"/>
                  <w:sz w:val="24"/>
                </w:rPr>
                <w:delText xml:space="preserve"> </w:delText>
              </w:r>
              <w:r w:rsidDel="006008D4">
                <w:rPr>
                  <w:spacing w:val="-2"/>
                  <w:sz w:val="24"/>
                </w:rPr>
                <w:delText>Disagree</w:delText>
              </w:r>
            </w:del>
          </w:p>
        </w:tc>
      </w:tr>
      <w:tr w:rsidR="0060199D" w:rsidDel="006008D4" w14:paraId="229E7BBC" w14:textId="20E7B55B">
        <w:trPr>
          <w:trHeight w:val="270"/>
          <w:del w:id="4744" w:author="Worrell, Tyrone C CIV USARMY HQDA ASA ALT (USA)" w:date="2024-09-23T07:39:00Z"/>
        </w:trPr>
        <w:tc>
          <w:tcPr>
            <w:tcW w:w="2407" w:type="dxa"/>
          </w:tcPr>
          <w:p w14:paraId="229E7BB9" w14:textId="780DF352" w:rsidR="0060199D" w:rsidDel="006008D4" w:rsidRDefault="000333D6">
            <w:pPr>
              <w:pStyle w:val="TableParagraph"/>
              <w:ind w:left="373"/>
              <w:jc w:val="center"/>
              <w:rPr>
                <w:del w:id="4745" w:author="Worrell, Tyrone C CIV USARMY HQDA ASA ALT (USA)" w:date="2024-09-23T07:39:00Z"/>
                <w:sz w:val="24"/>
              </w:rPr>
            </w:pPr>
            <w:del w:id="4746" w:author="Worrell, Tyrone C CIV USARMY HQDA ASA ALT (USA)" w:date="2024-09-23T07:39:00Z">
              <w:r w:rsidDel="006008D4">
                <w:rPr>
                  <w:spacing w:val="-5"/>
                  <w:sz w:val="24"/>
                </w:rPr>
                <w:delText>(5)</w:delText>
              </w:r>
            </w:del>
          </w:p>
        </w:tc>
        <w:tc>
          <w:tcPr>
            <w:tcW w:w="1830" w:type="dxa"/>
          </w:tcPr>
          <w:p w14:paraId="229E7BBA" w14:textId="0FC166EE" w:rsidR="0060199D" w:rsidDel="006008D4" w:rsidRDefault="000333D6">
            <w:pPr>
              <w:pStyle w:val="TableParagraph"/>
              <w:ind w:right="304"/>
              <w:jc w:val="right"/>
              <w:rPr>
                <w:del w:id="4747" w:author="Worrell, Tyrone C CIV USARMY HQDA ASA ALT (USA)" w:date="2024-09-23T07:39:00Z"/>
                <w:sz w:val="24"/>
              </w:rPr>
            </w:pPr>
            <w:del w:id="4748" w:author="Worrell, Tyrone C CIV USARMY HQDA ASA ALT (USA)" w:date="2024-09-23T07:39:00Z">
              <w:r w:rsidDel="006008D4">
                <w:rPr>
                  <w:spacing w:val="-5"/>
                  <w:sz w:val="24"/>
                </w:rPr>
                <w:delText>(4)</w:delText>
              </w:r>
            </w:del>
          </w:p>
        </w:tc>
        <w:tc>
          <w:tcPr>
            <w:tcW w:w="3670" w:type="dxa"/>
          </w:tcPr>
          <w:p w14:paraId="229E7BBB" w14:textId="699554EB" w:rsidR="0060199D" w:rsidDel="006008D4" w:rsidRDefault="000333D6">
            <w:pPr>
              <w:pStyle w:val="TableParagraph"/>
              <w:ind w:left="716"/>
              <w:jc w:val="center"/>
              <w:rPr>
                <w:del w:id="4749" w:author="Worrell, Tyrone C CIV USARMY HQDA ASA ALT (USA)" w:date="2024-09-23T07:39:00Z"/>
                <w:sz w:val="24"/>
              </w:rPr>
            </w:pPr>
            <w:del w:id="4750" w:author="Worrell, Tyrone C CIV USARMY HQDA ASA ALT (USA)" w:date="2024-09-23T07:39:00Z">
              <w:r w:rsidDel="006008D4">
                <w:rPr>
                  <w:spacing w:val="-5"/>
                  <w:sz w:val="24"/>
                </w:rPr>
                <w:delText>(3)</w:delText>
              </w:r>
            </w:del>
          </w:p>
        </w:tc>
      </w:tr>
    </w:tbl>
    <w:p w14:paraId="229E7BBD" w14:textId="742532CE" w:rsidR="0060199D" w:rsidDel="006008D4" w:rsidRDefault="0060199D">
      <w:pPr>
        <w:pStyle w:val="BodyText"/>
        <w:spacing w:before="1"/>
        <w:rPr>
          <w:del w:id="4751" w:author="Worrell, Tyrone C CIV USARMY HQDA ASA ALT (USA)" w:date="2024-09-23T07:39:00Z"/>
        </w:rPr>
      </w:pPr>
    </w:p>
    <w:p w14:paraId="229E7BBE" w14:textId="325D170B" w:rsidR="0060199D" w:rsidDel="006008D4" w:rsidRDefault="000333D6">
      <w:pPr>
        <w:pStyle w:val="BodyText"/>
        <w:tabs>
          <w:tab w:val="left" w:pos="1199"/>
          <w:tab w:val="left" w:pos="2999"/>
          <w:tab w:val="left" w:pos="3719"/>
        </w:tabs>
        <w:spacing w:before="1"/>
        <w:ind w:left="480"/>
        <w:rPr>
          <w:del w:id="4752" w:author="Worrell, Tyrone C CIV USARMY HQDA ASA ALT (USA)" w:date="2024-09-23T07:39:00Z"/>
        </w:rPr>
      </w:pPr>
      <w:del w:id="4753" w:author="Worrell, Tyrone C CIV USARMY HQDA ASA ALT (USA)" w:date="2024-09-23T07:39:00Z">
        <w:r w:rsidDel="006008D4">
          <w:rPr>
            <w:u w:val="single"/>
          </w:rPr>
          <w:tab/>
        </w:r>
        <w:r w:rsidDel="006008D4">
          <w:rPr>
            <w:spacing w:val="-2"/>
          </w:rPr>
          <w:delText>Disagree</w:delText>
        </w:r>
        <w:r w:rsidDel="006008D4">
          <w:tab/>
        </w:r>
        <w:r w:rsidDel="006008D4">
          <w:rPr>
            <w:u w:val="single"/>
          </w:rPr>
          <w:tab/>
        </w:r>
        <w:r w:rsidDel="006008D4">
          <w:delText>Strongly</w:delText>
        </w:r>
        <w:r w:rsidDel="006008D4">
          <w:rPr>
            <w:spacing w:val="-3"/>
          </w:rPr>
          <w:delText xml:space="preserve"> </w:delText>
        </w:r>
        <w:r w:rsidDel="006008D4">
          <w:rPr>
            <w:spacing w:val="-2"/>
          </w:rPr>
          <w:delText>Disagree</w:delText>
        </w:r>
      </w:del>
    </w:p>
    <w:p w14:paraId="229E7BBF" w14:textId="2C29ECDC" w:rsidR="0060199D" w:rsidDel="006008D4" w:rsidRDefault="000333D6">
      <w:pPr>
        <w:pStyle w:val="BodyText"/>
        <w:tabs>
          <w:tab w:val="left" w:pos="4439"/>
        </w:tabs>
        <w:ind w:left="1620"/>
        <w:rPr>
          <w:del w:id="4754" w:author="Worrell, Tyrone C CIV USARMY HQDA ASA ALT (USA)" w:date="2024-09-23T07:39:00Z"/>
        </w:rPr>
      </w:pPr>
      <w:del w:id="4755" w:author="Worrell, Tyrone C CIV USARMY HQDA ASA ALT (USA)" w:date="2024-09-23T07:39:00Z">
        <w:r w:rsidDel="006008D4">
          <w:rPr>
            <w:spacing w:val="-5"/>
          </w:rPr>
          <w:delText>(2)</w:delText>
        </w:r>
        <w:r w:rsidDel="006008D4">
          <w:tab/>
        </w:r>
        <w:r w:rsidDel="006008D4">
          <w:rPr>
            <w:spacing w:val="-5"/>
          </w:rPr>
          <w:delText>(1)</w:delText>
        </w:r>
      </w:del>
    </w:p>
    <w:p w14:paraId="229E7BC0" w14:textId="4C29D8AC" w:rsidR="0060199D" w:rsidDel="006008D4" w:rsidRDefault="000333D6">
      <w:pPr>
        <w:pStyle w:val="BodyText"/>
        <w:spacing w:before="276"/>
        <w:ind w:left="120"/>
        <w:rPr>
          <w:del w:id="4756" w:author="Worrell, Tyrone C CIV USARMY HQDA ASA ALT (USA)" w:date="2024-09-23T07:39:00Z"/>
        </w:rPr>
      </w:pPr>
      <w:del w:id="4757" w:author="Worrell, Tyrone C CIV USARMY HQDA ASA ALT (USA)" w:date="2024-09-23T07:39:00Z">
        <w:r w:rsidDel="006008D4">
          <w:delText>To</w:delText>
        </w:r>
        <w:r w:rsidDel="006008D4">
          <w:rPr>
            <w:spacing w:val="-3"/>
          </w:rPr>
          <w:delText xml:space="preserve"> </w:delText>
        </w:r>
        <w:r w:rsidDel="006008D4">
          <w:delText>support</w:delText>
        </w:r>
        <w:r w:rsidDel="006008D4">
          <w:rPr>
            <w:spacing w:val="-3"/>
          </w:rPr>
          <w:delText xml:space="preserve"> </w:delText>
        </w:r>
        <w:r w:rsidDel="006008D4">
          <w:delText>your</w:delText>
        </w:r>
        <w:r w:rsidDel="006008D4">
          <w:rPr>
            <w:spacing w:val="-3"/>
          </w:rPr>
          <w:delText xml:space="preserve"> </w:delText>
        </w:r>
        <w:r w:rsidDel="006008D4">
          <w:delText>selected</w:delText>
        </w:r>
        <w:r w:rsidDel="006008D4">
          <w:rPr>
            <w:spacing w:val="-5"/>
          </w:rPr>
          <w:delText xml:space="preserve"> </w:delText>
        </w:r>
        <w:r w:rsidDel="006008D4">
          <w:delText>response,</w:delText>
        </w:r>
        <w:r w:rsidDel="006008D4">
          <w:rPr>
            <w:spacing w:val="-3"/>
          </w:rPr>
          <w:delText xml:space="preserve"> </w:delText>
        </w:r>
        <w:r w:rsidDel="006008D4">
          <w:delText>provide</w:delText>
        </w:r>
        <w:r w:rsidDel="006008D4">
          <w:rPr>
            <w:spacing w:val="-3"/>
          </w:rPr>
          <w:delText xml:space="preserve"> </w:delText>
        </w:r>
        <w:r w:rsidDel="006008D4">
          <w:delText>an</w:delText>
        </w:r>
        <w:r w:rsidDel="006008D4">
          <w:rPr>
            <w:spacing w:val="-3"/>
          </w:rPr>
          <w:delText xml:space="preserve"> </w:delText>
        </w:r>
        <w:r w:rsidDel="006008D4">
          <w:delText>explanation</w:delText>
        </w:r>
        <w:r w:rsidDel="006008D4">
          <w:rPr>
            <w:spacing w:val="-3"/>
          </w:rPr>
          <w:delText xml:space="preserve"> </w:delText>
        </w:r>
        <w:r w:rsidDel="006008D4">
          <w:delText>for</w:delText>
        </w:r>
        <w:r w:rsidDel="006008D4">
          <w:rPr>
            <w:spacing w:val="-4"/>
          </w:rPr>
          <w:delText xml:space="preserve"> </w:delText>
        </w:r>
        <w:r w:rsidDel="006008D4">
          <w:delText>your</w:delText>
        </w:r>
        <w:r w:rsidDel="006008D4">
          <w:rPr>
            <w:spacing w:val="-3"/>
          </w:rPr>
          <w:delText xml:space="preserve"> </w:delText>
        </w:r>
        <w:r w:rsidDel="006008D4">
          <w:delText>selection</w:delText>
        </w:r>
        <w:r w:rsidDel="006008D4">
          <w:rPr>
            <w:spacing w:val="-3"/>
          </w:rPr>
          <w:delText xml:space="preserve"> </w:delText>
        </w:r>
        <w:r w:rsidDel="006008D4">
          <w:delText>and</w:delText>
        </w:r>
        <w:r w:rsidDel="006008D4">
          <w:rPr>
            <w:spacing w:val="-3"/>
          </w:rPr>
          <w:delText xml:space="preserve"> </w:delText>
        </w:r>
        <w:r w:rsidDel="006008D4">
          <w:delText>any</w:delText>
        </w:r>
        <w:r w:rsidDel="006008D4">
          <w:rPr>
            <w:spacing w:val="-3"/>
          </w:rPr>
          <w:delText xml:space="preserve"> </w:delText>
        </w:r>
        <w:r w:rsidDel="006008D4">
          <w:delText>lessons learned or best practices.</w:delText>
        </w:r>
      </w:del>
    </w:p>
    <w:p w14:paraId="229E7BC1" w14:textId="09D0E4DE" w:rsidR="0060199D" w:rsidDel="006008D4" w:rsidRDefault="000333D6">
      <w:pPr>
        <w:pStyle w:val="BodyText"/>
        <w:spacing w:before="17"/>
        <w:rPr>
          <w:del w:id="4758" w:author="Worrell, Tyrone C CIV USARMY HQDA ASA ALT (USA)" w:date="2024-09-23T07:39:00Z"/>
          <w:sz w:val="20"/>
        </w:rPr>
      </w:pPr>
      <w:del w:id="4759" w:author="Worrell, Tyrone C CIV USARMY HQDA ASA ALT (USA)" w:date="2024-09-23T07:39:00Z">
        <w:r w:rsidDel="006008D4">
          <w:rPr>
            <w:noProof/>
          </w:rPr>
          <mc:AlternateContent>
            <mc:Choice Requires="wps">
              <w:drawing>
                <wp:anchor distT="0" distB="0" distL="0" distR="0" simplePos="0" relativeHeight="251644928" behindDoc="1" locked="0" layoutInCell="1" allowOverlap="1" wp14:anchorId="229E7CE9" wp14:editId="229E7CEA">
                  <wp:simplePos x="0" y="0"/>
                  <wp:positionH relativeFrom="page">
                    <wp:posOffset>914400</wp:posOffset>
                  </wp:positionH>
                  <wp:positionV relativeFrom="paragraph">
                    <wp:posOffset>172100</wp:posOffset>
                  </wp:positionV>
                  <wp:extent cx="5943600" cy="1270"/>
                  <wp:effectExtent l="0" t="0" r="0" b="0"/>
                  <wp:wrapTopAndBottom/>
                  <wp:docPr id="33" name="Graphic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270"/>
                          </a:xfrm>
                          <a:custGeom>
                            <a:avLst/>
                            <a:gdLst/>
                            <a:ahLst/>
                            <a:cxnLst/>
                            <a:rect l="l" t="t" r="r" b="b"/>
                            <a:pathLst>
                              <a:path w="5943600">
                                <a:moveTo>
                                  <a:pt x="0" y="0"/>
                                </a:moveTo>
                                <a:lnTo>
                                  <a:pt x="594360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7087E5E" id="Graphic 33" o:spid="_x0000_s1026" style="position:absolute;margin-left:1in;margin-top:13.55pt;width:468pt;height:.1pt;z-index:-251671552;visibility:visible;mso-wrap-style:square;mso-wrap-distance-left:0;mso-wrap-distance-top:0;mso-wrap-distance-right:0;mso-wrap-distance-bottom:0;mso-position-horizontal:absolute;mso-position-horizontal-relative:page;mso-position-vertical:absolute;mso-position-vertical-relative:text;v-text-anchor:top" coordsize="5943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" path="m,l5943600,e" filled="f" strokeweight=".48pt">
                  <v:path arrowok="t"/>
                  <w10:wrap type="topAndBottom" anchorx="page"/>
                </v:shape>
              </w:pict>
            </mc:Fallback>
          </mc:AlternateContent>
        </w:r>
      </w:del>
    </w:p>
    <w:p w14:paraId="229E7BC2" w14:textId="2DE8DFFB" w:rsidR="0060199D" w:rsidDel="006008D4" w:rsidRDefault="0060199D">
      <w:pPr>
        <w:rPr>
          <w:del w:id="4760" w:author="Worrell, Tyrone C CIV USARMY HQDA ASA ALT (USA)" w:date="2024-09-23T07:39:00Z"/>
          <w:sz w:val="20"/>
        </w:rPr>
        <w:sectPr w:rsidR="0060199D" w:rsidDel="006008D4">
          <w:pgSz w:w="12240" w:h="15840"/>
          <w:pgMar w:top="1700" w:right="1320" w:bottom="280" w:left="1320" w:header="720" w:footer="720" w:gutter="0"/>
          <w:cols w:space="720"/>
        </w:sectPr>
      </w:pPr>
    </w:p>
    <w:p w14:paraId="229E7BC3" w14:textId="2363B0D7" w:rsidR="0060199D" w:rsidDel="006008D4" w:rsidRDefault="000333D6">
      <w:pPr>
        <w:pStyle w:val="BodyText"/>
        <w:spacing w:line="20" w:lineRule="exact"/>
        <w:ind w:left="120"/>
        <w:rPr>
          <w:del w:id="4761" w:author="Worrell, Tyrone C CIV USARMY HQDA ASA ALT (USA)" w:date="2024-09-23T07:39:00Z"/>
          <w:sz w:val="2"/>
        </w:rPr>
      </w:pPr>
      <w:del w:id="4762" w:author="Worrell, Tyrone C CIV USARMY HQDA ASA ALT (USA)" w:date="2024-09-23T07:39:00Z">
        <w:r w:rsidDel="006008D4">
          <w:rPr>
            <w:noProof/>
            <w:sz w:val="2"/>
          </w:rPr>
          <w:lastRenderedPageBreak/>
          <mc:AlternateContent>
            <mc:Choice Requires="wpg">
              <w:drawing>
                <wp:inline distT="0" distB="0" distL="0" distR="0" wp14:anchorId="229E7CEB" wp14:editId="229E7CEC">
                  <wp:extent cx="5943600" cy="6350"/>
                  <wp:effectExtent l="9525" t="0" r="0" b="3175"/>
                  <wp:docPr id="34"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3600" cy="6350"/>
                            <a:chOff x="0" y="0"/>
                            <a:chExt cx="5943600" cy="6350"/>
                          </a:xfrm>
                        </wpg:grpSpPr>
                        <wps:wsp>
                          <wps:cNvPr id="35" name="Graphic 35"/>
                          <wps:cNvSpPr/>
                          <wps:spPr>
                            <a:xfrm>
                              <a:off x="0" y="3048"/>
                              <a:ext cx="5943600" cy="1270"/>
                            </a:xfrm>
                            <a:custGeom>
                              <a:avLst/>
                              <a:gdLst/>
                              <a:ahLst/>
                              <a:cxnLst/>
                              <a:rect l="l" t="t" r="r" b="b"/>
                              <a:pathLst>
                                <a:path w="5943600">
                                  <a:moveTo>
                                    <a:pt x="0" y="0"/>
                                  </a:moveTo>
                                  <a:lnTo>
                                    <a:pt x="5943600" y="0"/>
                                  </a:lnTo>
                                </a:path>
                              </a:pathLst>
                            </a:custGeom>
                            <a:ln w="609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63B56918" id="Group 34" o:spid="_x0000_s1026" style="width:468pt;height:.5pt;mso-position-horizontal-relative:char;mso-position-vertical-relative:line" coordsize="5943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">
                  <v:shape id="Graphic 35" o:spid="_x0000_s1027" style="position:absolute;top:30;width:59436;height:13;visibility:visible;mso-wrap-style:square;v-text-anchor:top" coordsize="59436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" path="m,l5943600,e" filled="f" strokeweight=".48pt">
                    <v:path arrowok="t"/>
                  </v:shape>
                  <w10:anchorlock/>
                </v:group>
              </w:pict>
            </mc:Fallback>
          </mc:AlternateContent>
        </w:r>
      </w:del>
    </w:p>
    <w:p w14:paraId="229E7BC4" w14:textId="5C494F96" w:rsidR="0060199D" w:rsidDel="006008D4" w:rsidRDefault="000333D6">
      <w:pPr>
        <w:pStyle w:val="BodyText"/>
        <w:spacing w:before="13"/>
        <w:rPr>
          <w:del w:id="4763" w:author="Worrell, Tyrone C CIV USARMY HQDA ASA ALT (USA)" w:date="2024-09-23T07:39:00Z"/>
          <w:sz w:val="20"/>
        </w:rPr>
      </w:pPr>
      <w:del w:id="4764" w:author="Worrell, Tyrone C CIV USARMY HQDA ASA ALT (USA)" w:date="2024-09-23T07:39:00Z">
        <w:r w:rsidDel="006008D4">
          <w:rPr>
            <w:noProof/>
          </w:rPr>
          <mc:AlternateContent>
            <mc:Choice Requires="wps">
              <w:drawing>
                <wp:anchor distT="0" distB="0" distL="0" distR="0" simplePos="0" relativeHeight="251645952" behindDoc="1" locked="0" layoutInCell="1" allowOverlap="1" wp14:anchorId="229E7CED" wp14:editId="229E7CEE">
                  <wp:simplePos x="0" y="0"/>
                  <wp:positionH relativeFrom="page">
                    <wp:posOffset>914400</wp:posOffset>
                  </wp:positionH>
                  <wp:positionV relativeFrom="paragraph">
                    <wp:posOffset>169824</wp:posOffset>
                  </wp:positionV>
                  <wp:extent cx="5943600" cy="1270"/>
                  <wp:effectExtent l="0" t="0" r="0" b="0"/>
                  <wp:wrapTopAndBottom/>
                  <wp:docPr id="36" name="Graphic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270"/>
                          </a:xfrm>
                          <a:custGeom>
                            <a:avLst/>
                            <a:gdLst/>
                            <a:ahLst/>
                            <a:cxnLst/>
                            <a:rect l="l" t="t" r="r" b="b"/>
                            <a:pathLst>
                              <a:path w="5943600">
                                <a:moveTo>
                                  <a:pt x="0" y="0"/>
                                </a:moveTo>
                                <a:lnTo>
                                  <a:pt x="594360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B499C67" id="Graphic 36" o:spid="_x0000_s1026" style="position:absolute;margin-left:1in;margin-top:13.35pt;width:468pt;height:.1pt;z-index:-251670528;visibility:visible;mso-wrap-style:square;mso-wrap-distance-left:0;mso-wrap-distance-top:0;mso-wrap-distance-right:0;mso-wrap-distance-bottom:0;mso-position-horizontal:absolute;mso-position-horizontal-relative:page;mso-position-vertical:absolute;mso-position-vertical-relative:text;v-text-anchor:top" coordsize="5943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" path="m,l5943600,e" filled="f" strokeweight=".48pt">
                  <v:path arrowok="t"/>
                  <w10:wrap type="topAndBottom" anchorx="page"/>
                </v:shape>
              </w:pict>
            </mc:Fallback>
          </mc:AlternateContent>
        </w:r>
        <w:r w:rsidDel="006008D4">
          <w:rPr>
            <w:noProof/>
          </w:rPr>
          <mc:AlternateContent>
            <mc:Choice Requires="wps">
              <w:drawing>
                <wp:anchor distT="0" distB="0" distL="0" distR="0" simplePos="0" relativeHeight="251646976" behindDoc="1" locked="0" layoutInCell="1" allowOverlap="1" wp14:anchorId="229E7CEF" wp14:editId="229E7CF0">
                  <wp:simplePos x="0" y="0"/>
                  <wp:positionH relativeFrom="page">
                    <wp:posOffset>914400</wp:posOffset>
                  </wp:positionH>
                  <wp:positionV relativeFrom="paragraph">
                    <wp:posOffset>345084</wp:posOffset>
                  </wp:positionV>
                  <wp:extent cx="5943600" cy="1270"/>
                  <wp:effectExtent l="0" t="0" r="0" b="0"/>
                  <wp:wrapTopAndBottom/>
                  <wp:docPr id="37" name="Graphic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270"/>
                          </a:xfrm>
                          <a:custGeom>
                            <a:avLst/>
                            <a:gdLst/>
                            <a:ahLst/>
                            <a:cxnLst/>
                            <a:rect l="l" t="t" r="r" b="b"/>
                            <a:pathLst>
                              <a:path w="5943600">
                                <a:moveTo>
                                  <a:pt x="0" y="0"/>
                                </a:moveTo>
                                <a:lnTo>
                                  <a:pt x="594360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C7AEBC8" id="Graphic 37" o:spid="_x0000_s1026" style="position:absolute;margin-left:1in;margin-top:27.15pt;width:468pt;height:.1pt;z-index:-251669504;visibility:visible;mso-wrap-style:square;mso-wrap-distance-left:0;mso-wrap-distance-top:0;mso-wrap-distance-right:0;mso-wrap-distance-bottom:0;mso-position-horizontal:absolute;mso-position-horizontal-relative:page;mso-position-vertical:absolute;mso-position-vertical-relative:text;v-text-anchor:top" coordsize="5943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" path="m,l5943600,e" filled="f" strokeweight=".48pt">
                  <v:path arrowok="t"/>
                  <w10:wrap type="topAndBottom" anchorx="page"/>
                </v:shape>
              </w:pict>
            </mc:Fallback>
          </mc:AlternateContent>
        </w:r>
        <w:r w:rsidDel="006008D4">
          <w:rPr>
            <w:noProof/>
          </w:rPr>
          <mc:AlternateContent>
            <mc:Choice Requires="wps">
              <w:drawing>
                <wp:anchor distT="0" distB="0" distL="0" distR="0" simplePos="0" relativeHeight="251648000" behindDoc="1" locked="0" layoutInCell="1" allowOverlap="1" wp14:anchorId="229E7CF1" wp14:editId="229E7CF2">
                  <wp:simplePos x="0" y="0"/>
                  <wp:positionH relativeFrom="page">
                    <wp:posOffset>914400</wp:posOffset>
                  </wp:positionH>
                  <wp:positionV relativeFrom="paragraph">
                    <wp:posOffset>520344</wp:posOffset>
                  </wp:positionV>
                  <wp:extent cx="2895600" cy="1270"/>
                  <wp:effectExtent l="0" t="0" r="0" b="0"/>
                  <wp:wrapTopAndBottom/>
                  <wp:docPr id="38" name="Graphic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95600" cy="1270"/>
                          </a:xfrm>
                          <a:custGeom>
                            <a:avLst/>
                            <a:gdLst/>
                            <a:ahLst/>
                            <a:cxnLst/>
                            <a:rect l="l" t="t" r="r" b="b"/>
                            <a:pathLst>
                              <a:path w="2895600">
                                <a:moveTo>
                                  <a:pt x="0" y="0"/>
                                </a:moveTo>
                                <a:lnTo>
                                  <a:pt x="289560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77816FA" id="Graphic 38" o:spid="_x0000_s1026" style="position:absolute;margin-left:1in;margin-top:40.95pt;width:228pt;height:.1pt;z-index:-251668480;visibility:visible;mso-wrap-style:square;mso-wrap-distance-left:0;mso-wrap-distance-top:0;mso-wrap-distance-right:0;mso-wrap-distance-bottom:0;mso-position-horizontal:absolute;mso-position-horizontal-relative:page;mso-position-vertical:absolute;mso-position-vertical-relative:text;v-text-anchor:top" coordsize="2895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" path="m,l2895600,e" filled="f" strokeweight=".48pt">
                  <v:path arrowok="t"/>
                  <w10:wrap type="topAndBottom" anchorx="page"/>
                </v:shape>
              </w:pict>
            </mc:Fallback>
          </mc:AlternateContent>
        </w:r>
      </w:del>
    </w:p>
    <w:p w14:paraId="229E7BC5" w14:textId="037F18CB" w:rsidR="0060199D" w:rsidDel="006008D4" w:rsidRDefault="0060199D">
      <w:pPr>
        <w:pStyle w:val="BodyText"/>
        <w:spacing w:before="17"/>
        <w:rPr>
          <w:del w:id="4765" w:author="Worrell, Tyrone C CIV USARMY HQDA ASA ALT (USA)" w:date="2024-09-23T07:39:00Z"/>
          <w:sz w:val="20"/>
        </w:rPr>
      </w:pPr>
    </w:p>
    <w:p w14:paraId="229E7BC6" w14:textId="3DE6DB6B" w:rsidR="0060199D" w:rsidDel="006008D4" w:rsidRDefault="0060199D">
      <w:pPr>
        <w:pStyle w:val="BodyText"/>
        <w:spacing w:before="17"/>
        <w:rPr>
          <w:del w:id="4766" w:author="Worrell, Tyrone C CIV USARMY HQDA ASA ALT (USA)" w:date="2024-09-23T07:39:00Z"/>
          <w:sz w:val="20"/>
        </w:rPr>
      </w:pPr>
    </w:p>
    <w:p w14:paraId="229E7BC7" w14:textId="5C7C7023" w:rsidR="0060199D" w:rsidDel="006008D4" w:rsidRDefault="0060199D">
      <w:pPr>
        <w:pStyle w:val="BodyText"/>
        <w:spacing w:before="200"/>
        <w:rPr>
          <w:del w:id="4767" w:author="Worrell, Tyrone C CIV USARMY HQDA ASA ALT (USA)" w:date="2024-09-23T07:39:00Z"/>
        </w:rPr>
      </w:pPr>
    </w:p>
    <w:p w14:paraId="229E7BC8" w14:textId="0085B68A" w:rsidR="0060199D" w:rsidDel="006008D4" w:rsidRDefault="000333D6">
      <w:pPr>
        <w:pStyle w:val="ListParagraph"/>
        <w:numPr>
          <w:ilvl w:val="0"/>
          <w:numId w:val="6"/>
        </w:numPr>
        <w:tabs>
          <w:tab w:val="left" w:pos="420"/>
        </w:tabs>
        <w:ind w:right="230" w:firstLine="0"/>
        <w:rPr>
          <w:del w:id="4768" w:author="Worrell, Tyrone C CIV USARMY HQDA ASA ALT (USA)" w:date="2024-09-23T07:39:00Z"/>
          <w:sz w:val="24"/>
        </w:rPr>
      </w:pPr>
      <w:del w:id="4769" w:author="Worrell, Tyrone C CIV USARMY HQDA ASA ALT (USA)" w:date="2024-09-23T07:39:00Z">
        <w:r w:rsidDel="006008D4">
          <w:rPr>
            <w:sz w:val="24"/>
          </w:rPr>
          <w:delText>For</w:delText>
        </w:r>
        <w:r w:rsidDel="006008D4">
          <w:rPr>
            <w:spacing w:val="-3"/>
            <w:sz w:val="24"/>
          </w:rPr>
          <w:delText xml:space="preserve"> </w:delText>
        </w:r>
        <w:r w:rsidDel="006008D4">
          <w:rPr>
            <w:sz w:val="24"/>
          </w:rPr>
          <w:delText>acquisitions</w:delText>
        </w:r>
        <w:r w:rsidDel="006008D4">
          <w:rPr>
            <w:spacing w:val="-3"/>
            <w:sz w:val="24"/>
          </w:rPr>
          <w:delText xml:space="preserve"> </w:delText>
        </w:r>
        <w:r w:rsidDel="006008D4">
          <w:rPr>
            <w:sz w:val="24"/>
          </w:rPr>
          <w:delText>exceeding</w:delText>
        </w:r>
        <w:r w:rsidDel="006008D4">
          <w:rPr>
            <w:spacing w:val="-3"/>
            <w:sz w:val="24"/>
          </w:rPr>
          <w:delText xml:space="preserve"> </w:delText>
        </w:r>
        <w:r w:rsidDel="006008D4">
          <w:rPr>
            <w:sz w:val="24"/>
          </w:rPr>
          <w:delText>the</w:delText>
        </w:r>
        <w:r w:rsidDel="006008D4">
          <w:rPr>
            <w:spacing w:val="-4"/>
            <w:sz w:val="24"/>
          </w:rPr>
          <w:delText xml:space="preserve"> </w:delText>
        </w:r>
        <w:r w:rsidDel="006008D4">
          <w:rPr>
            <w:sz w:val="24"/>
          </w:rPr>
          <w:delText>micro-purchase</w:delText>
        </w:r>
        <w:r w:rsidDel="006008D4">
          <w:rPr>
            <w:spacing w:val="-3"/>
            <w:sz w:val="24"/>
          </w:rPr>
          <w:delText xml:space="preserve"> </w:delText>
        </w:r>
        <w:r w:rsidDel="006008D4">
          <w:rPr>
            <w:sz w:val="24"/>
          </w:rPr>
          <w:delText>threshold</w:delText>
        </w:r>
        <w:r w:rsidDel="006008D4">
          <w:rPr>
            <w:spacing w:val="-5"/>
            <w:sz w:val="24"/>
          </w:rPr>
          <w:delText xml:space="preserve"> </w:delText>
        </w:r>
        <w:r w:rsidDel="006008D4">
          <w:rPr>
            <w:sz w:val="24"/>
          </w:rPr>
          <w:delText>but</w:delText>
        </w:r>
        <w:r w:rsidDel="006008D4">
          <w:rPr>
            <w:spacing w:val="-3"/>
            <w:sz w:val="24"/>
          </w:rPr>
          <w:delText xml:space="preserve"> </w:delText>
        </w:r>
        <w:r w:rsidDel="006008D4">
          <w:rPr>
            <w:sz w:val="24"/>
          </w:rPr>
          <w:delText>below</w:delText>
        </w:r>
        <w:r w:rsidDel="006008D4">
          <w:rPr>
            <w:spacing w:val="-4"/>
            <w:sz w:val="24"/>
          </w:rPr>
          <w:delText xml:space="preserve"> </w:delText>
        </w:r>
        <w:r w:rsidDel="006008D4">
          <w:rPr>
            <w:sz w:val="24"/>
          </w:rPr>
          <w:delText>the</w:delText>
        </w:r>
        <w:r w:rsidDel="006008D4">
          <w:rPr>
            <w:spacing w:val="-3"/>
            <w:sz w:val="24"/>
          </w:rPr>
          <w:delText xml:space="preserve"> </w:delText>
        </w:r>
        <w:r w:rsidDel="006008D4">
          <w:rPr>
            <w:sz w:val="24"/>
          </w:rPr>
          <w:delText>simplified</w:delText>
        </w:r>
        <w:r w:rsidDel="006008D4">
          <w:rPr>
            <w:spacing w:val="-5"/>
            <w:sz w:val="24"/>
          </w:rPr>
          <w:delText xml:space="preserve"> </w:delText>
        </w:r>
        <w:r w:rsidDel="006008D4">
          <w:rPr>
            <w:sz w:val="24"/>
          </w:rPr>
          <w:delText>acquisition threshold (SAT), and for commercial acquisitions conducted pursuant to the authority at FAR 13.5, the contract file demonstrates compliance with the procedures at FAR 13.1.</w:delText>
        </w:r>
      </w:del>
    </w:p>
    <w:p w14:paraId="229E7BC9" w14:textId="0114F086" w:rsidR="0060199D" w:rsidDel="006008D4" w:rsidRDefault="000333D6">
      <w:pPr>
        <w:pStyle w:val="BodyText"/>
        <w:spacing w:before="199"/>
        <w:ind w:left="120"/>
        <w:rPr>
          <w:del w:id="4770" w:author="Worrell, Tyrone C CIV USARMY HQDA ASA ALT (USA)" w:date="2024-09-23T07:39:00Z"/>
        </w:rPr>
      </w:pPr>
      <w:del w:id="4771" w:author="Worrell, Tyrone C CIV USARMY HQDA ASA ALT (USA)" w:date="2024-09-23T07:39:00Z">
        <w:r w:rsidDel="006008D4">
          <w:delText>[Strategic</w:delText>
        </w:r>
        <w:r w:rsidDel="006008D4">
          <w:rPr>
            <w:spacing w:val="-2"/>
          </w:rPr>
          <w:delText xml:space="preserve"> </w:delText>
        </w:r>
        <w:r w:rsidDel="006008D4">
          <w:delText>Control:</w:delText>
        </w:r>
        <w:r w:rsidDel="006008D4">
          <w:rPr>
            <w:spacing w:val="56"/>
          </w:rPr>
          <w:delText xml:space="preserve"> </w:delText>
        </w:r>
        <w:r w:rsidDel="006008D4">
          <w:delText>FAR</w:delText>
        </w:r>
        <w:r w:rsidDel="006008D4">
          <w:rPr>
            <w:spacing w:val="-2"/>
          </w:rPr>
          <w:delText xml:space="preserve"> </w:delText>
        </w:r>
        <w:r w:rsidDel="006008D4">
          <w:rPr>
            <w:spacing w:val="-4"/>
          </w:rPr>
          <w:delText>13.1</w:delText>
        </w:r>
      </w:del>
    </w:p>
    <w:p w14:paraId="229E7BCA" w14:textId="5381C246" w:rsidR="0060199D" w:rsidDel="006008D4" w:rsidRDefault="000333D6">
      <w:pPr>
        <w:pStyle w:val="BodyText"/>
        <w:spacing w:before="201"/>
        <w:ind w:left="120"/>
        <w:rPr>
          <w:del w:id="4772" w:author="Worrell, Tyrone C CIV USARMY HQDA ASA ALT (USA)" w:date="2024-09-23T07:39:00Z"/>
        </w:rPr>
      </w:pPr>
      <w:del w:id="4773" w:author="Worrell, Tyrone C CIV USARMY HQDA ASA ALT (USA)" w:date="2024-09-23T07:39:00Z">
        <w:r w:rsidDel="006008D4">
          <w:delText>Suggested</w:delText>
        </w:r>
        <w:r w:rsidDel="006008D4">
          <w:rPr>
            <w:spacing w:val="-3"/>
          </w:rPr>
          <w:delText xml:space="preserve"> </w:delText>
        </w:r>
        <w:r w:rsidDel="006008D4">
          <w:delText>Population:</w:delText>
        </w:r>
        <w:r w:rsidDel="006008D4">
          <w:rPr>
            <w:spacing w:val="40"/>
          </w:rPr>
          <w:delText xml:space="preserve"> </w:delText>
        </w:r>
        <w:r w:rsidDel="006008D4">
          <w:delText>Purchase</w:delText>
        </w:r>
        <w:r w:rsidDel="006008D4">
          <w:rPr>
            <w:spacing w:val="-3"/>
          </w:rPr>
          <w:delText xml:space="preserve"> </w:delText>
        </w:r>
        <w:r w:rsidDel="006008D4">
          <w:delText>Orders</w:delText>
        </w:r>
        <w:r w:rsidDel="006008D4">
          <w:rPr>
            <w:spacing w:val="-3"/>
          </w:rPr>
          <w:delText xml:space="preserve"> </w:delText>
        </w:r>
        <w:r w:rsidDel="006008D4">
          <w:delText>below</w:delText>
        </w:r>
        <w:r w:rsidDel="006008D4">
          <w:rPr>
            <w:spacing w:val="-4"/>
          </w:rPr>
          <w:delText xml:space="preserve"> </w:delText>
        </w:r>
        <w:r w:rsidDel="006008D4">
          <w:delText>the</w:delText>
        </w:r>
        <w:r w:rsidDel="006008D4">
          <w:rPr>
            <w:spacing w:val="-3"/>
          </w:rPr>
          <w:delText xml:space="preserve"> </w:delText>
        </w:r>
        <w:r w:rsidDel="006008D4">
          <w:delText>SAT,</w:delText>
        </w:r>
        <w:r w:rsidDel="006008D4">
          <w:rPr>
            <w:spacing w:val="-3"/>
          </w:rPr>
          <w:delText xml:space="preserve"> </w:delText>
        </w:r>
        <w:r w:rsidDel="006008D4">
          <w:delText>and</w:delText>
        </w:r>
        <w:r w:rsidDel="006008D4">
          <w:rPr>
            <w:spacing w:val="-3"/>
          </w:rPr>
          <w:delText xml:space="preserve"> </w:delText>
        </w:r>
        <w:r w:rsidDel="006008D4">
          <w:delText>commercial</w:delText>
        </w:r>
        <w:r w:rsidDel="006008D4">
          <w:rPr>
            <w:spacing w:val="-4"/>
          </w:rPr>
          <w:delText xml:space="preserve"> </w:delText>
        </w:r>
        <w:r w:rsidDel="006008D4">
          <w:delText>item</w:delText>
        </w:r>
        <w:r w:rsidDel="006008D4">
          <w:rPr>
            <w:spacing w:val="-3"/>
          </w:rPr>
          <w:delText xml:space="preserve"> </w:delText>
        </w:r>
        <w:r w:rsidDel="006008D4">
          <w:delText>purchase</w:delText>
        </w:r>
        <w:r w:rsidDel="006008D4">
          <w:rPr>
            <w:spacing w:val="-3"/>
          </w:rPr>
          <w:delText xml:space="preserve"> </w:delText>
        </w:r>
        <w:r w:rsidDel="006008D4">
          <w:delText>orders using the authority at FAR 13.5.]</w:delText>
        </w:r>
      </w:del>
    </w:p>
    <w:p w14:paraId="229E7BCB" w14:textId="3406DF35" w:rsidR="0060199D" w:rsidDel="006008D4" w:rsidRDefault="0060199D">
      <w:pPr>
        <w:pStyle w:val="BodyText"/>
        <w:spacing w:before="2"/>
        <w:rPr>
          <w:del w:id="4774" w:author="Worrell, Tyrone C CIV USARMY HQDA ASA ALT (USA)" w:date="2024-09-23T07:39:00Z"/>
          <w:sz w:val="18"/>
        </w:rPr>
      </w:pPr>
    </w:p>
    <w:tbl>
      <w:tblPr>
        <w:tblW w:w="0" w:type="auto"/>
        <w:tblInd w:w="437" w:type="dxa"/>
        <w:tblLayout w:type="fixed"/>
        <w:tblCellMar>
          <w:left w:w="0" w:type="dxa"/>
          <w:right w:w="0" w:type="dxa"/>
        </w:tblCellMar>
        <w:tblLook w:val="01E0" w:firstRow="1" w:lastRow="1" w:firstColumn="1" w:lastColumn="1" w:noHBand="0" w:noVBand="0"/>
      </w:tblPr>
      <w:tblGrid>
        <w:gridCol w:w="2407"/>
        <w:gridCol w:w="1830"/>
        <w:gridCol w:w="3670"/>
      </w:tblGrid>
      <w:tr w:rsidR="0060199D" w:rsidDel="006008D4" w14:paraId="229E7BCF" w14:textId="76E21B58">
        <w:trPr>
          <w:trHeight w:val="270"/>
          <w:del w:id="4775" w:author="Worrell, Tyrone C CIV USARMY HQDA ASA ALT (USA)" w:date="2024-09-23T07:39:00Z"/>
        </w:trPr>
        <w:tc>
          <w:tcPr>
            <w:tcW w:w="2407" w:type="dxa"/>
          </w:tcPr>
          <w:p w14:paraId="229E7BCC" w14:textId="658CFA7B" w:rsidR="0060199D" w:rsidDel="006008D4" w:rsidRDefault="000333D6">
            <w:pPr>
              <w:pStyle w:val="TableParagraph"/>
              <w:tabs>
                <w:tab w:val="left" w:pos="769"/>
              </w:tabs>
              <w:ind w:left="50"/>
              <w:rPr>
                <w:del w:id="4776" w:author="Worrell, Tyrone C CIV USARMY HQDA ASA ALT (USA)" w:date="2024-09-23T07:39:00Z"/>
                <w:sz w:val="24"/>
              </w:rPr>
            </w:pPr>
            <w:del w:id="4777" w:author="Worrell, Tyrone C CIV USARMY HQDA ASA ALT (USA)" w:date="2024-09-23T07:39:00Z">
              <w:r w:rsidDel="006008D4">
                <w:rPr>
                  <w:sz w:val="24"/>
                  <w:u w:val="single"/>
                </w:rPr>
                <w:tab/>
              </w:r>
              <w:r w:rsidDel="006008D4">
                <w:rPr>
                  <w:sz w:val="24"/>
                </w:rPr>
                <w:delText>Strongly</w:delText>
              </w:r>
              <w:r w:rsidDel="006008D4">
                <w:rPr>
                  <w:spacing w:val="-3"/>
                  <w:sz w:val="24"/>
                </w:rPr>
                <w:delText xml:space="preserve"> </w:delText>
              </w:r>
              <w:r w:rsidDel="006008D4">
                <w:rPr>
                  <w:spacing w:val="-4"/>
                  <w:sz w:val="24"/>
                </w:rPr>
                <w:delText>Agree</w:delText>
              </w:r>
            </w:del>
          </w:p>
        </w:tc>
        <w:tc>
          <w:tcPr>
            <w:tcW w:w="1830" w:type="dxa"/>
          </w:tcPr>
          <w:p w14:paraId="229E7BCD" w14:textId="36628F5E" w:rsidR="0060199D" w:rsidDel="006008D4" w:rsidRDefault="000333D6">
            <w:pPr>
              <w:pStyle w:val="TableParagraph"/>
              <w:tabs>
                <w:tab w:val="left" w:pos="839"/>
              </w:tabs>
              <w:ind w:right="238"/>
              <w:jc w:val="right"/>
              <w:rPr>
                <w:del w:id="4778" w:author="Worrell, Tyrone C CIV USARMY HQDA ASA ALT (USA)" w:date="2024-09-23T07:39:00Z"/>
                <w:sz w:val="24"/>
              </w:rPr>
            </w:pPr>
            <w:del w:id="4779" w:author="Worrell, Tyrone C CIV USARMY HQDA ASA ALT (USA)" w:date="2024-09-23T07:39:00Z">
              <w:r w:rsidDel="006008D4">
                <w:rPr>
                  <w:sz w:val="24"/>
                  <w:u w:val="single"/>
                </w:rPr>
                <w:tab/>
              </w:r>
              <w:r w:rsidDel="006008D4">
                <w:rPr>
                  <w:spacing w:val="-2"/>
                  <w:sz w:val="24"/>
                </w:rPr>
                <w:delText>Agree</w:delText>
              </w:r>
            </w:del>
          </w:p>
        </w:tc>
        <w:tc>
          <w:tcPr>
            <w:tcW w:w="3670" w:type="dxa"/>
          </w:tcPr>
          <w:p w14:paraId="229E7BCE" w14:textId="0A263594" w:rsidR="0060199D" w:rsidDel="006008D4" w:rsidRDefault="000333D6">
            <w:pPr>
              <w:pStyle w:val="TableParagraph"/>
              <w:tabs>
                <w:tab w:val="left" w:pos="959"/>
              </w:tabs>
              <w:ind w:left="239"/>
              <w:rPr>
                <w:del w:id="4780" w:author="Worrell, Tyrone C CIV USARMY HQDA ASA ALT (USA)" w:date="2024-09-23T07:39:00Z"/>
                <w:sz w:val="24"/>
              </w:rPr>
            </w:pPr>
            <w:del w:id="4781" w:author="Worrell, Tyrone C CIV USARMY HQDA ASA ALT (USA)" w:date="2024-09-23T07:39:00Z">
              <w:r w:rsidDel="006008D4">
                <w:rPr>
                  <w:sz w:val="24"/>
                  <w:u w:val="single"/>
                </w:rPr>
                <w:tab/>
              </w:r>
              <w:r w:rsidDel="006008D4">
                <w:rPr>
                  <w:sz w:val="24"/>
                </w:rPr>
                <w:delText>Neither</w:delText>
              </w:r>
              <w:r w:rsidDel="006008D4">
                <w:rPr>
                  <w:spacing w:val="-1"/>
                  <w:sz w:val="24"/>
                </w:rPr>
                <w:delText xml:space="preserve"> </w:delText>
              </w:r>
              <w:r w:rsidDel="006008D4">
                <w:rPr>
                  <w:sz w:val="24"/>
                </w:rPr>
                <w:delText>Agree</w:delText>
              </w:r>
              <w:r w:rsidDel="006008D4">
                <w:rPr>
                  <w:spacing w:val="-1"/>
                  <w:sz w:val="24"/>
                </w:rPr>
                <w:delText xml:space="preserve"> </w:delText>
              </w:r>
              <w:r w:rsidDel="006008D4">
                <w:rPr>
                  <w:sz w:val="24"/>
                </w:rPr>
                <w:delText>nor</w:delText>
              </w:r>
              <w:r w:rsidDel="006008D4">
                <w:rPr>
                  <w:spacing w:val="-1"/>
                  <w:sz w:val="24"/>
                </w:rPr>
                <w:delText xml:space="preserve"> </w:delText>
              </w:r>
              <w:r w:rsidDel="006008D4">
                <w:rPr>
                  <w:spacing w:val="-2"/>
                  <w:sz w:val="24"/>
                </w:rPr>
                <w:delText>Disagree</w:delText>
              </w:r>
            </w:del>
          </w:p>
        </w:tc>
      </w:tr>
      <w:tr w:rsidR="0060199D" w:rsidDel="006008D4" w14:paraId="229E7BD3" w14:textId="07387F62">
        <w:trPr>
          <w:trHeight w:val="270"/>
          <w:del w:id="4782" w:author="Worrell, Tyrone C CIV USARMY HQDA ASA ALT (USA)" w:date="2024-09-23T07:39:00Z"/>
        </w:trPr>
        <w:tc>
          <w:tcPr>
            <w:tcW w:w="2407" w:type="dxa"/>
          </w:tcPr>
          <w:p w14:paraId="229E7BD0" w14:textId="419D27C3" w:rsidR="0060199D" w:rsidDel="006008D4" w:rsidRDefault="000333D6">
            <w:pPr>
              <w:pStyle w:val="TableParagraph"/>
              <w:ind w:left="373"/>
              <w:jc w:val="center"/>
              <w:rPr>
                <w:del w:id="4783" w:author="Worrell, Tyrone C CIV USARMY HQDA ASA ALT (USA)" w:date="2024-09-23T07:39:00Z"/>
                <w:sz w:val="24"/>
              </w:rPr>
            </w:pPr>
            <w:del w:id="4784" w:author="Worrell, Tyrone C CIV USARMY HQDA ASA ALT (USA)" w:date="2024-09-23T07:39:00Z">
              <w:r w:rsidDel="006008D4">
                <w:rPr>
                  <w:spacing w:val="-5"/>
                  <w:sz w:val="24"/>
                </w:rPr>
                <w:delText>(5)</w:delText>
              </w:r>
            </w:del>
          </w:p>
        </w:tc>
        <w:tc>
          <w:tcPr>
            <w:tcW w:w="1830" w:type="dxa"/>
          </w:tcPr>
          <w:p w14:paraId="229E7BD1" w14:textId="5C38A326" w:rsidR="0060199D" w:rsidDel="006008D4" w:rsidRDefault="000333D6">
            <w:pPr>
              <w:pStyle w:val="TableParagraph"/>
              <w:ind w:right="304"/>
              <w:jc w:val="right"/>
              <w:rPr>
                <w:del w:id="4785" w:author="Worrell, Tyrone C CIV USARMY HQDA ASA ALT (USA)" w:date="2024-09-23T07:39:00Z"/>
                <w:sz w:val="24"/>
              </w:rPr>
            </w:pPr>
            <w:del w:id="4786" w:author="Worrell, Tyrone C CIV USARMY HQDA ASA ALT (USA)" w:date="2024-09-23T07:39:00Z">
              <w:r w:rsidDel="006008D4">
                <w:rPr>
                  <w:spacing w:val="-5"/>
                  <w:sz w:val="24"/>
                </w:rPr>
                <w:delText>(4)</w:delText>
              </w:r>
            </w:del>
          </w:p>
        </w:tc>
        <w:tc>
          <w:tcPr>
            <w:tcW w:w="3670" w:type="dxa"/>
          </w:tcPr>
          <w:p w14:paraId="229E7BD2" w14:textId="07BD60D5" w:rsidR="0060199D" w:rsidDel="006008D4" w:rsidRDefault="000333D6">
            <w:pPr>
              <w:pStyle w:val="TableParagraph"/>
              <w:ind w:left="716"/>
              <w:jc w:val="center"/>
              <w:rPr>
                <w:del w:id="4787" w:author="Worrell, Tyrone C CIV USARMY HQDA ASA ALT (USA)" w:date="2024-09-23T07:39:00Z"/>
                <w:sz w:val="24"/>
              </w:rPr>
            </w:pPr>
            <w:del w:id="4788" w:author="Worrell, Tyrone C CIV USARMY HQDA ASA ALT (USA)" w:date="2024-09-23T07:39:00Z">
              <w:r w:rsidDel="006008D4">
                <w:rPr>
                  <w:spacing w:val="-5"/>
                  <w:sz w:val="24"/>
                </w:rPr>
                <w:delText>(3)</w:delText>
              </w:r>
            </w:del>
          </w:p>
        </w:tc>
      </w:tr>
    </w:tbl>
    <w:p w14:paraId="229E7BD4" w14:textId="1D7B8854" w:rsidR="0060199D" w:rsidDel="006008D4" w:rsidRDefault="0060199D">
      <w:pPr>
        <w:pStyle w:val="BodyText"/>
        <w:spacing w:before="1"/>
        <w:rPr>
          <w:del w:id="4789" w:author="Worrell, Tyrone C CIV USARMY HQDA ASA ALT (USA)" w:date="2024-09-23T07:39:00Z"/>
        </w:rPr>
      </w:pPr>
    </w:p>
    <w:p w14:paraId="229E7BD5" w14:textId="15B1E517" w:rsidR="0060199D" w:rsidDel="006008D4" w:rsidRDefault="000333D6">
      <w:pPr>
        <w:pStyle w:val="BodyText"/>
        <w:tabs>
          <w:tab w:val="left" w:pos="1199"/>
          <w:tab w:val="left" w:pos="2999"/>
          <w:tab w:val="left" w:pos="3719"/>
        </w:tabs>
        <w:spacing w:before="1"/>
        <w:ind w:left="480"/>
        <w:rPr>
          <w:del w:id="4790" w:author="Worrell, Tyrone C CIV USARMY HQDA ASA ALT (USA)" w:date="2024-09-23T07:39:00Z"/>
        </w:rPr>
      </w:pPr>
      <w:del w:id="4791" w:author="Worrell, Tyrone C CIV USARMY HQDA ASA ALT (USA)" w:date="2024-09-23T07:39:00Z">
        <w:r w:rsidDel="006008D4">
          <w:rPr>
            <w:u w:val="single"/>
          </w:rPr>
          <w:tab/>
        </w:r>
        <w:r w:rsidDel="006008D4">
          <w:rPr>
            <w:spacing w:val="-2"/>
          </w:rPr>
          <w:delText>Disagree</w:delText>
        </w:r>
        <w:r w:rsidDel="006008D4">
          <w:tab/>
        </w:r>
        <w:r w:rsidDel="006008D4">
          <w:rPr>
            <w:u w:val="single"/>
          </w:rPr>
          <w:tab/>
        </w:r>
        <w:r w:rsidDel="006008D4">
          <w:delText>Strongly</w:delText>
        </w:r>
        <w:r w:rsidDel="006008D4">
          <w:rPr>
            <w:spacing w:val="-3"/>
          </w:rPr>
          <w:delText xml:space="preserve"> </w:delText>
        </w:r>
        <w:r w:rsidDel="006008D4">
          <w:rPr>
            <w:spacing w:val="-2"/>
          </w:rPr>
          <w:delText>Disagree</w:delText>
        </w:r>
      </w:del>
    </w:p>
    <w:p w14:paraId="229E7BD6" w14:textId="117B3565" w:rsidR="0060199D" w:rsidDel="006008D4" w:rsidRDefault="000333D6">
      <w:pPr>
        <w:pStyle w:val="BodyText"/>
        <w:tabs>
          <w:tab w:val="left" w:pos="4439"/>
        </w:tabs>
        <w:ind w:left="1620"/>
        <w:rPr>
          <w:del w:id="4792" w:author="Worrell, Tyrone C CIV USARMY HQDA ASA ALT (USA)" w:date="2024-09-23T07:39:00Z"/>
        </w:rPr>
      </w:pPr>
      <w:del w:id="4793" w:author="Worrell, Tyrone C CIV USARMY HQDA ASA ALT (USA)" w:date="2024-09-23T07:39:00Z">
        <w:r w:rsidDel="006008D4">
          <w:rPr>
            <w:spacing w:val="-5"/>
          </w:rPr>
          <w:delText>(2)</w:delText>
        </w:r>
        <w:r w:rsidDel="006008D4">
          <w:tab/>
        </w:r>
        <w:r w:rsidDel="006008D4">
          <w:rPr>
            <w:spacing w:val="-5"/>
          </w:rPr>
          <w:delText>(1)</w:delText>
        </w:r>
      </w:del>
    </w:p>
    <w:p w14:paraId="229E7BD7" w14:textId="38A59780" w:rsidR="0060199D" w:rsidDel="006008D4" w:rsidRDefault="000333D6">
      <w:pPr>
        <w:pStyle w:val="BodyText"/>
        <w:spacing w:before="276"/>
        <w:ind w:left="120"/>
        <w:rPr>
          <w:del w:id="4794" w:author="Worrell, Tyrone C CIV USARMY HQDA ASA ALT (USA)" w:date="2024-09-23T07:39:00Z"/>
        </w:rPr>
      </w:pPr>
      <w:del w:id="4795" w:author="Worrell, Tyrone C CIV USARMY HQDA ASA ALT (USA)" w:date="2024-09-23T07:39:00Z">
        <w:r w:rsidDel="006008D4">
          <w:delText>To</w:delText>
        </w:r>
        <w:r w:rsidDel="006008D4">
          <w:rPr>
            <w:spacing w:val="-3"/>
          </w:rPr>
          <w:delText xml:space="preserve"> </w:delText>
        </w:r>
        <w:r w:rsidDel="006008D4">
          <w:delText>support</w:delText>
        </w:r>
        <w:r w:rsidDel="006008D4">
          <w:rPr>
            <w:spacing w:val="-3"/>
          </w:rPr>
          <w:delText xml:space="preserve"> </w:delText>
        </w:r>
        <w:r w:rsidDel="006008D4">
          <w:delText>your</w:delText>
        </w:r>
        <w:r w:rsidDel="006008D4">
          <w:rPr>
            <w:spacing w:val="-3"/>
          </w:rPr>
          <w:delText xml:space="preserve"> </w:delText>
        </w:r>
        <w:r w:rsidDel="006008D4">
          <w:delText>selected</w:delText>
        </w:r>
        <w:r w:rsidDel="006008D4">
          <w:rPr>
            <w:spacing w:val="-5"/>
          </w:rPr>
          <w:delText xml:space="preserve"> </w:delText>
        </w:r>
        <w:r w:rsidDel="006008D4">
          <w:delText>response,</w:delText>
        </w:r>
        <w:r w:rsidDel="006008D4">
          <w:rPr>
            <w:spacing w:val="-3"/>
          </w:rPr>
          <w:delText xml:space="preserve"> </w:delText>
        </w:r>
        <w:r w:rsidDel="006008D4">
          <w:delText>provide</w:delText>
        </w:r>
        <w:r w:rsidDel="006008D4">
          <w:rPr>
            <w:spacing w:val="-3"/>
          </w:rPr>
          <w:delText xml:space="preserve"> </w:delText>
        </w:r>
        <w:r w:rsidDel="006008D4">
          <w:delText>an</w:delText>
        </w:r>
        <w:r w:rsidDel="006008D4">
          <w:rPr>
            <w:spacing w:val="-3"/>
          </w:rPr>
          <w:delText xml:space="preserve"> </w:delText>
        </w:r>
        <w:r w:rsidDel="006008D4">
          <w:delText>explanation</w:delText>
        </w:r>
        <w:r w:rsidDel="006008D4">
          <w:rPr>
            <w:spacing w:val="-3"/>
          </w:rPr>
          <w:delText xml:space="preserve"> </w:delText>
        </w:r>
        <w:r w:rsidDel="006008D4">
          <w:delText>for</w:delText>
        </w:r>
        <w:r w:rsidDel="006008D4">
          <w:rPr>
            <w:spacing w:val="-4"/>
          </w:rPr>
          <w:delText xml:space="preserve"> </w:delText>
        </w:r>
        <w:r w:rsidDel="006008D4">
          <w:delText>your</w:delText>
        </w:r>
        <w:r w:rsidDel="006008D4">
          <w:rPr>
            <w:spacing w:val="-3"/>
          </w:rPr>
          <w:delText xml:space="preserve"> </w:delText>
        </w:r>
        <w:r w:rsidDel="006008D4">
          <w:delText>selection</w:delText>
        </w:r>
        <w:r w:rsidDel="006008D4">
          <w:rPr>
            <w:spacing w:val="-3"/>
          </w:rPr>
          <w:delText xml:space="preserve"> </w:delText>
        </w:r>
        <w:r w:rsidDel="006008D4">
          <w:delText>and</w:delText>
        </w:r>
        <w:r w:rsidDel="006008D4">
          <w:rPr>
            <w:spacing w:val="-3"/>
          </w:rPr>
          <w:delText xml:space="preserve"> </w:delText>
        </w:r>
        <w:r w:rsidDel="006008D4">
          <w:delText>any</w:delText>
        </w:r>
        <w:r w:rsidDel="006008D4">
          <w:rPr>
            <w:spacing w:val="-3"/>
          </w:rPr>
          <w:delText xml:space="preserve"> </w:delText>
        </w:r>
        <w:r w:rsidDel="006008D4">
          <w:delText>lessons learned or best practices.</w:delText>
        </w:r>
      </w:del>
    </w:p>
    <w:p w14:paraId="229E7BD8" w14:textId="189E06BC" w:rsidR="0060199D" w:rsidDel="006008D4" w:rsidRDefault="000333D6">
      <w:pPr>
        <w:pStyle w:val="BodyText"/>
        <w:spacing w:before="17"/>
        <w:rPr>
          <w:del w:id="4796" w:author="Worrell, Tyrone C CIV USARMY HQDA ASA ALT (USA)" w:date="2024-09-23T07:39:00Z"/>
          <w:sz w:val="20"/>
        </w:rPr>
      </w:pPr>
      <w:del w:id="4797" w:author="Worrell, Tyrone C CIV USARMY HQDA ASA ALT (USA)" w:date="2024-09-23T07:39:00Z">
        <w:r w:rsidDel="006008D4">
          <w:rPr>
            <w:noProof/>
          </w:rPr>
          <mc:AlternateContent>
            <mc:Choice Requires="wps">
              <w:drawing>
                <wp:anchor distT="0" distB="0" distL="0" distR="0" simplePos="0" relativeHeight="251649024" behindDoc="1" locked="0" layoutInCell="1" allowOverlap="1" wp14:anchorId="229E7CF3" wp14:editId="229E7CF4">
                  <wp:simplePos x="0" y="0"/>
                  <wp:positionH relativeFrom="page">
                    <wp:posOffset>914400</wp:posOffset>
                  </wp:positionH>
                  <wp:positionV relativeFrom="paragraph">
                    <wp:posOffset>172100</wp:posOffset>
                  </wp:positionV>
                  <wp:extent cx="5943600" cy="1270"/>
                  <wp:effectExtent l="0" t="0" r="0" b="0"/>
                  <wp:wrapTopAndBottom/>
                  <wp:docPr id="39" name="Graphic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270"/>
                          </a:xfrm>
                          <a:custGeom>
                            <a:avLst/>
                            <a:gdLst/>
                            <a:ahLst/>
                            <a:cxnLst/>
                            <a:rect l="l" t="t" r="r" b="b"/>
                            <a:pathLst>
                              <a:path w="5943600">
                                <a:moveTo>
                                  <a:pt x="0" y="0"/>
                                </a:moveTo>
                                <a:lnTo>
                                  <a:pt x="594360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AD32AC7" id="Graphic 39" o:spid="_x0000_s1026" style="position:absolute;margin-left:1in;margin-top:13.55pt;width:468pt;height:.1pt;z-index:-251667456;visibility:visible;mso-wrap-style:square;mso-wrap-distance-left:0;mso-wrap-distance-top:0;mso-wrap-distance-right:0;mso-wrap-distance-bottom:0;mso-position-horizontal:absolute;mso-position-horizontal-relative:page;mso-position-vertical:absolute;mso-position-vertical-relative:text;v-text-anchor:top" coordsize="5943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" path="m,l5943600,e" filled="f" strokeweight=".48pt">
                  <v:path arrowok="t"/>
                  <w10:wrap type="topAndBottom" anchorx="page"/>
                </v:shape>
              </w:pict>
            </mc:Fallback>
          </mc:AlternateContent>
        </w:r>
        <w:r w:rsidDel="006008D4">
          <w:rPr>
            <w:noProof/>
          </w:rPr>
          <mc:AlternateContent>
            <mc:Choice Requires="wps">
              <w:drawing>
                <wp:anchor distT="0" distB="0" distL="0" distR="0" simplePos="0" relativeHeight="251650048" behindDoc="1" locked="0" layoutInCell="1" allowOverlap="1" wp14:anchorId="229E7CF5" wp14:editId="229E7CF6">
                  <wp:simplePos x="0" y="0"/>
                  <wp:positionH relativeFrom="page">
                    <wp:posOffset>914400</wp:posOffset>
                  </wp:positionH>
                  <wp:positionV relativeFrom="paragraph">
                    <wp:posOffset>347360</wp:posOffset>
                  </wp:positionV>
                  <wp:extent cx="5943600" cy="1270"/>
                  <wp:effectExtent l="0" t="0" r="0" b="0"/>
                  <wp:wrapTopAndBottom/>
                  <wp:docPr id="40" name="Graphic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270"/>
                          </a:xfrm>
                          <a:custGeom>
                            <a:avLst/>
                            <a:gdLst/>
                            <a:ahLst/>
                            <a:cxnLst/>
                            <a:rect l="l" t="t" r="r" b="b"/>
                            <a:pathLst>
                              <a:path w="5943600">
                                <a:moveTo>
                                  <a:pt x="0" y="0"/>
                                </a:moveTo>
                                <a:lnTo>
                                  <a:pt x="594360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E013222" id="Graphic 40" o:spid="_x0000_s1026" style="position:absolute;margin-left:1in;margin-top:27.35pt;width:468pt;height:.1pt;z-index:-251666432;visibility:visible;mso-wrap-style:square;mso-wrap-distance-left:0;mso-wrap-distance-top:0;mso-wrap-distance-right:0;mso-wrap-distance-bottom:0;mso-position-horizontal:absolute;mso-position-horizontal-relative:page;mso-position-vertical:absolute;mso-position-vertical-relative:text;v-text-anchor:top" coordsize="5943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" path="m,l5943600,e" filled="f" strokeweight=".48pt">
                  <v:path arrowok="t"/>
                  <w10:wrap type="topAndBottom" anchorx="page"/>
                </v:shape>
              </w:pict>
            </mc:Fallback>
          </mc:AlternateContent>
        </w:r>
        <w:r w:rsidDel="006008D4">
          <w:rPr>
            <w:noProof/>
          </w:rPr>
          <mc:AlternateContent>
            <mc:Choice Requires="wps">
              <w:drawing>
                <wp:anchor distT="0" distB="0" distL="0" distR="0" simplePos="0" relativeHeight="251651072" behindDoc="1" locked="0" layoutInCell="1" allowOverlap="1" wp14:anchorId="229E7CF7" wp14:editId="229E7CF8">
                  <wp:simplePos x="0" y="0"/>
                  <wp:positionH relativeFrom="page">
                    <wp:posOffset>914400</wp:posOffset>
                  </wp:positionH>
                  <wp:positionV relativeFrom="paragraph">
                    <wp:posOffset>522620</wp:posOffset>
                  </wp:positionV>
                  <wp:extent cx="5943600" cy="1270"/>
                  <wp:effectExtent l="0" t="0" r="0" b="0"/>
                  <wp:wrapTopAndBottom/>
                  <wp:docPr id="41" name="Graphic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270"/>
                          </a:xfrm>
                          <a:custGeom>
                            <a:avLst/>
                            <a:gdLst/>
                            <a:ahLst/>
                            <a:cxnLst/>
                            <a:rect l="l" t="t" r="r" b="b"/>
                            <a:pathLst>
                              <a:path w="5943600">
                                <a:moveTo>
                                  <a:pt x="0" y="0"/>
                                </a:moveTo>
                                <a:lnTo>
                                  <a:pt x="594360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7C2947F" id="Graphic 41" o:spid="_x0000_s1026" style="position:absolute;margin-left:1in;margin-top:41.15pt;width:468pt;height:.1pt;z-index:-251665408;visibility:visible;mso-wrap-style:square;mso-wrap-distance-left:0;mso-wrap-distance-top:0;mso-wrap-distance-right:0;mso-wrap-distance-bottom:0;mso-position-horizontal:absolute;mso-position-horizontal-relative:page;mso-position-vertical:absolute;mso-position-vertical-relative:text;v-text-anchor:top" coordsize="5943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" path="m,l5943600,e" filled="f" strokeweight=".48pt">
                  <v:path arrowok="t"/>
                  <w10:wrap type="topAndBottom" anchorx="page"/>
                </v:shape>
              </w:pict>
            </mc:Fallback>
          </mc:AlternateContent>
        </w:r>
        <w:r w:rsidDel="006008D4">
          <w:rPr>
            <w:noProof/>
          </w:rPr>
          <mc:AlternateContent>
            <mc:Choice Requires="wps">
              <w:drawing>
                <wp:anchor distT="0" distB="0" distL="0" distR="0" simplePos="0" relativeHeight="251652096" behindDoc="1" locked="0" layoutInCell="1" allowOverlap="1" wp14:anchorId="229E7CF9" wp14:editId="229E7CFA">
                  <wp:simplePos x="0" y="0"/>
                  <wp:positionH relativeFrom="page">
                    <wp:posOffset>914400</wp:posOffset>
                  </wp:positionH>
                  <wp:positionV relativeFrom="paragraph">
                    <wp:posOffset>697880</wp:posOffset>
                  </wp:positionV>
                  <wp:extent cx="5943600" cy="1270"/>
                  <wp:effectExtent l="0" t="0" r="0" b="0"/>
                  <wp:wrapTopAndBottom/>
                  <wp:docPr id="42" name="Graphic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270"/>
                          </a:xfrm>
                          <a:custGeom>
                            <a:avLst/>
                            <a:gdLst/>
                            <a:ahLst/>
                            <a:cxnLst/>
                            <a:rect l="l" t="t" r="r" b="b"/>
                            <a:pathLst>
                              <a:path w="5943600">
                                <a:moveTo>
                                  <a:pt x="0" y="0"/>
                                </a:moveTo>
                                <a:lnTo>
                                  <a:pt x="594360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7BA85FB" id="Graphic 42" o:spid="_x0000_s1026" style="position:absolute;margin-left:1in;margin-top:54.95pt;width:468pt;height:.1pt;z-index:-251664384;visibility:visible;mso-wrap-style:square;mso-wrap-distance-left:0;mso-wrap-distance-top:0;mso-wrap-distance-right:0;mso-wrap-distance-bottom:0;mso-position-horizontal:absolute;mso-position-horizontal-relative:page;mso-position-vertical:absolute;mso-position-vertical-relative:text;v-text-anchor:top" coordsize="5943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" path="m,l5943600,e" filled="f" strokeweight=".48pt">
                  <v:path arrowok="t"/>
                  <w10:wrap type="topAndBottom" anchorx="page"/>
                </v:shape>
              </w:pict>
            </mc:Fallback>
          </mc:AlternateContent>
        </w:r>
        <w:r w:rsidDel="006008D4">
          <w:rPr>
            <w:noProof/>
          </w:rPr>
          <mc:AlternateContent>
            <mc:Choice Requires="wps">
              <w:drawing>
                <wp:anchor distT="0" distB="0" distL="0" distR="0" simplePos="0" relativeHeight="251653120" behindDoc="1" locked="0" layoutInCell="1" allowOverlap="1" wp14:anchorId="229E7CFB" wp14:editId="229E7CFC">
                  <wp:simplePos x="0" y="0"/>
                  <wp:positionH relativeFrom="page">
                    <wp:posOffset>914400</wp:posOffset>
                  </wp:positionH>
                  <wp:positionV relativeFrom="paragraph">
                    <wp:posOffset>873140</wp:posOffset>
                  </wp:positionV>
                  <wp:extent cx="2895600" cy="1270"/>
                  <wp:effectExtent l="0" t="0" r="0" b="0"/>
                  <wp:wrapTopAndBottom/>
                  <wp:docPr id="43" name="Graphic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95600" cy="1270"/>
                          </a:xfrm>
                          <a:custGeom>
                            <a:avLst/>
                            <a:gdLst/>
                            <a:ahLst/>
                            <a:cxnLst/>
                            <a:rect l="l" t="t" r="r" b="b"/>
                            <a:pathLst>
                              <a:path w="2895600">
                                <a:moveTo>
                                  <a:pt x="0" y="0"/>
                                </a:moveTo>
                                <a:lnTo>
                                  <a:pt x="289560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355E6A5" id="Graphic 43" o:spid="_x0000_s1026" style="position:absolute;margin-left:1in;margin-top:68.75pt;width:228pt;height:.1pt;z-index:-251663360;visibility:visible;mso-wrap-style:square;mso-wrap-distance-left:0;mso-wrap-distance-top:0;mso-wrap-distance-right:0;mso-wrap-distance-bottom:0;mso-position-horizontal:absolute;mso-position-horizontal-relative:page;mso-position-vertical:absolute;mso-position-vertical-relative:text;v-text-anchor:top" coordsize="2895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" path="m,l2895600,e" filled="f" strokeweight=".48pt">
                  <v:path arrowok="t"/>
                  <w10:wrap type="topAndBottom" anchorx="page"/>
                </v:shape>
              </w:pict>
            </mc:Fallback>
          </mc:AlternateContent>
        </w:r>
      </w:del>
    </w:p>
    <w:p w14:paraId="229E7BD9" w14:textId="01752B39" w:rsidR="0060199D" w:rsidDel="006008D4" w:rsidRDefault="0060199D">
      <w:pPr>
        <w:pStyle w:val="BodyText"/>
        <w:spacing w:before="17"/>
        <w:rPr>
          <w:del w:id="4798" w:author="Worrell, Tyrone C CIV USARMY HQDA ASA ALT (USA)" w:date="2024-09-23T07:39:00Z"/>
          <w:sz w:val="20"/>
        </w:rPr>
      </w:pPr>
    </w:p>
    <w:p w14:paraId="229E7BDA" w14:textId="0707E3C8" w:rsidR="0060199D" w:rsidDel="006008D4" w:rsidRDefault="0060199D">
      <w:pPr>
        <w:pStyle w:val="BodyText"/>
        <w:spacing w:before="17"/>
        <w:rPr>
          <w:del w:id="4799" w:author="Worrell, Tyrone C CIV USARMY HQDA ASA ALT (USA)" w:date="2024-09-23T07:39:00Z"/>
          <w:sz w:val="20"/>
        </w:rPr>
      </w:pPr>
    </w:p>
    <w:p w14:paraId="229E7BDB" w14:textId="54BA1A5E" w:rsidR="0060199D" w:rsidDel="006008D4" w:rsidRDefault="0060199D">
      <w:pPr>
        <w:pStyle w:val="BodyText"/>
        <w:spacing w:before="17"/>
        <w:rPr>
          <w:del w:id="4800" w:author="Worrell, Tyrone C CIV USARMY HQDA ASA ALT (USA)" w:date="2024-09-23T07:39:00Z"/>
          <w:sz w:val="20"/>
        </w:rPr>
      </w:pPr>
    </w:p>
    <w:p w14:paraId="229E7BDC" w14:textId="02925BA9" w:rsidR="0060199D" w:rsidDel="006008D4" w:rsidRDefault="0060199D">
      <w:pPr>
        <w:pStyle w:val="BodyText"/>
        <w:spacing w:before="17"/>
        <w:rPr>
          <w:del w:id="4801" w:author="Worrell, Tyrone C CIV USARMY HQDA ASA ALT (USA)" w:date="2024-09-23T07:39:00Z"/>
          <w:sz w:val="20"/>
        </w:rPr>
      </w:pPr>
    </w:p>
    <w:p w14:paraId="229E7BDD" w14:textId="43D3138C" w:rsidR="0060199D" w:rsidDel="006008D4" w:rsidRDefault="0060199D">
      <w:pPr>
        <w:pStyle w:val="BodyText"/>
        <w:rPr>
          <w:del w:id="4802" w:author="Worrell, Tyrone C CIV USARMY HQDA ASA ALT (USA)" w:date="2024-09-23T07:39:00Z"/>
        </w:rPr>
      </w:pPr>
    </w:p>
    <w:p w14:paraId="229E7BDE" w14:textId="33BAAB19" w:rsidR="0060199D" w:rsidDel="006008D4" w:rsidRDefault="000333D6">
      <w:pPr>
        <w:pStyle w:val="BodyText"/>
        <w:ind w:left="120" w:right="231"/>
        <w:rPr>
          <w:del w:id="4803" w:author="Worrell, Tyrone C CIV USARMY HQDA ASA ALT (USA)" w:date="2024-09-23T07:39:00Z"/>
        </w:rPr>
      </w:pPr>
      <w:del w:id="4804" w:author="Worrell, Tyrone C CIV USARMY HQDA ASA ALT (USA)" w:date="2024-09-23T07:39:00Z">
        <w:r w:rsidDel="006008D4">
          <w:rPr>
            <w:b/>
            <w:u w:val="single"/>
          </w:rPr>
          <w:delText>Delivery:</w:delText>
        </w:r>
        <w:r w:rsidDel="006008D4">
          <w:rPr>
            <w:b/>
            <w:spacing w:val="40"/>
          </w:rPr>
          <w:delText xml:space="preserve"> </w:delText>
        </w:r>
        <w:r w:rsidDel="006008D4">
          <w:delText>Satisfy</w:delText>
        </w:r>
        <w:r w:rsidDel="006008D4">
          <w:rPr>
            <w:spacing w:val="-3"/>
          </w:rPr>
          <w:delText xml:space="preserve"> </w:delText>
        </w:r>
        <w:r w:rsidDel="006008D4">
          <w:delText>the</w:delText>
        </w:r>
        <w:r w:rsidDel="006008D4">
          <w:rPr>
            <w:spacing w:val="-4"/>
          </w:rPr>
          <w:delText xml:space="preserve"> </w:delText>
        </w:r>
        <w:r w:rsidDel="006008D4">
          <w:delText>customer</w:delText>
        </w:r>
        <w:r w:rsidDel="006008D4">
          <w:rPr>
            <w:spacing w:val="-3"/>
          </w:rPr>
          <w:delText xml:space="preserve"> </w:delText>
        </w:r>
        <w:r w:rsidDel="006008D4">
          <w:delText>in</w:delText>
        </w:r>
        <w:r w:rsidDel="006008D4">
          <w:rPr>
            <w:spacing w:val="-5"/>
          </w:rPr>
          <w:delText xml:space="preserve"> </w:delText>
        </w:r>
        <w:r w:rsidDel="006008D4">
          <w:delText>terms</w:delText>
        </w:r>
        <w:r w:rsidDel="006008D4">
          <w:rPr>
            <w:spacing w:val="-3"/>
          </w:rPr>
          <w:delText xml:space="preserve"> </w:delText>
        </w:r>
        <w:r w:rsidDel="006008D4">
          <w:delText>of</w:delText>
        </w:r>
        <w:r w:rsidDel="006008D4">
          <w:rPr>
            <w:spacing w:val="-3"/>
          </w:rPr>
          <w:delText xml:space="preserve"> </w:delText>
        </w:r>
        <w:r w:rsidDel="006008D4">
          <w:delText>the</w:delText>
        </w:r>
        <w:r w:rsidDel="006008D4">
          <w:rPr>
            <w:spacing w:val="-3"/>
          </w:rPr>
          <w:delText xml:space="preserve"> </w:delText>
        </w:r>
        <w:r w:rsidDel="006008D4">
          <w:delText>timeliness</w:delText>
        </w:r>
        <w:r w:rsidDel="006008D4">
          <w:rPr>
            <w:spacing w:val="-3"/>
          </w:rPr>
          <w:delText xml:space="preserve"> </w:delText>
        </w:r>
        <w:r w:rsidDel="006008D4">
          <w:delText>of</w:delText>
        </w:r>
        <w:r w:rsidDel="006008D4">
          <w:rPr>
            <w:spacing w:val="-3"/>
          </w:rPr>
          <w:delText xml:space="preserve"> </w:delText>
        </w:r>
        <w:r w:rsidDel="006008D4">
          <w:delText>the</w:delText>
        </w:r>
        <w:r w:rsidDel="006008D4">
          <w:rPr>
            <w:spacing w:val="-3"/>
          </w:rPr>
          <w:delText xml:space="preserve"> </w:delText>
        </w:r>
        <w:r w:rsidDel="006008D4">
          <w:delText>delivered</w:delText>
        </w:r>
        <w:r w:rsidDel="006008D4">
          <w:rPr>
            <w:spacing w:val="-5"/>
          </w:rPr>
          <w:delText xml:space="preserve"> </w:delText>
        </w:r>
        <w:r w:rsidDel="006008D4">
          <w:delText>product</w:delText>
        </w:r>
        <w:r w:rsidDel="006008D4">
          <w:rPr>
            <w:spacing w:val="-3"/>
          </w:rPr>
          <w:delText xml:space="preserve"> </w:delText>
        </w:r>
        <w:r w:rsidDel="006008D4">
          <w:delText>or</w:delText>
        </w:r>
        <w:r w:rsidDel="006008D4">
          <w:rPr>
            <w:spacing w:val="-4"/>
          </w:rPr>
          <w:delText xml:space="preserve"> </w:delText>
        </w:r>
        <w:r w:rsidDel="006008D4">
          <w:delText>service (FAR 1.102(b)(1)).</w:delText>
        </w:r>
      </w:del>
    </w:p>
    <w:p w14:paraId="229E7BDF" w14:textId="66C80ABC" w:rsidR="0060199D" w:rsidDel="006008D4" w:rsidRDefault="000333D6">
      <w:pPr>
        <w:pStyle w:val="Heading1"/>
        <w:spacing w:before="200"/>
        <w:rPr>
          <w:del w:id="4805" w:author="Worrell, Tyrone C CIV USARMY HQDA ASA ALT (USA)" w:date="2024-09-23T07:39:00Z"/>
        </w:rPr>
      </w:pPr>
      <w:del w:id="4806" w:author="Worrell, Tyrone C CIV USARMY HQDA ASA ALT (USA)" w:date="2024-09-23T07:39:00Z">
        <w:r w:rsidDel="006008D4">
          <w:rPr>
            <w:spacing w:val="-2"/>
          </w:rPr>
          <w:delText>Question:</w:delText>
        </w:r>
      </w:del>
    </w:p>
    <w:p w14:paraId="229E7BE0" w14:textId="5506899B" w:rsidR="0060199D" w:rsidDel="006008D4" w:rsidRDefault="000333D6">
      <w:pPr>
        <w:pStyle w:val="ListParagraph"/>
        <w:numPr>
          <w:ilvl w:val="0"/>
          <w:numId w:val="5"/>
        </w:numPr>
        <w:tabs>
          <w:tab w:val="left" w:pos="420"/>
        </w:tabs>
        <w:spacing w:before="199"/>
        <w:ind w:right="167" w:firstLine="0"/>
        <w:rPr>
          <w:del w:id="4807" w:author="Worrell, Tyrone C CIV USARMY HQDA ASA ALT (USA)" w:date="2024-09-23T07:39:00Z"/>
          <w:sz w:val="24"/>
        </w:rPr>
      </w:pPr>
      <w:del w:id="4808" w:author="Worrell, Tyrone C CIV USARMY HQDA ASA ALT (USA)" w:date="2024-09-23T07:39:00Z">
        <w:r w:rsidDel="006008D4">
          <w:rPr>
            <w:sz w:val="24"/>
          </w:rPr>
          <w:delText>The</w:delText>
        </w:r>
        <w:r w:rsidDel="006008D4">
          <w:rPr>
            <w:spacing w:val="-4"/>
            <w:sz w:val="24"/>
          </w:rPr>
          <w:delText xml:space="preserve"> </w:delText>
        </w:r>
        <w:r w:rsidDel="006008D4">
          <w:rPr>
            <w:sz w:val="24"/>
          </w:rPr>
          <w:delText>acquisition</w:delText>
        </w:r>
        <w:r w:rsidDel="006008D4">
          <w:rPr>
            <w:spacing w:val="-4"/>
            <w:sz w:val="24"/>
          </w:rPr>
          <w:delText xml:space="preserve"> </w:delText>
        </w:r>
        <w:r w:rsidDel="006008D4">
          <w:rPr>
            <w:sz w:val="24"/>
          </w:rPr>
          <w:delText>team</w:delText>
        </w:r>
        <w:r w:rsidDel="006008D4">
          <w:rPr>
            <w:spacing w:val="-5"/>
            <w:sz w:val="24"/>
          </w:rPr>
          <w:delText xml:space="preserve"> </w:delText>
        </w:r>
        <w:r w:rsidDel="006008D4">
          <w:rPr>
            <w:sz w:val="24"/>
          </w:rPr>
          <w:delText>demonstrates</w:delText>
        </w:r>
        <w:r w:rsidDel="006008D4">
          <w:rPr>
            <w:spacing w:val="-4"/>
            <w:sz w:val="24"/>
          </w:rPr>
          <w:delText xml:space="preserve"> </w:delText>
        </w:r>
        <w:r w:rsidDel="006008D4">
          <w:rPr>
            <w:sz w:val="24"/>
          </w:rPr>
          <w:delText>innovation,</w:delText>
        </w:r>
        <w:r w:rsidDel="006008D4">
          <w:rPr>
            <w:spacing w:val="-4"/>
            <w:sz w:val="24"/>
          </w:rPr>
          <w:delText xml:space="preserve"> </w:delText>
        </w:r>
        <w:r w:rsidDel="006008D4">
          <w:rPr>
            <w:sz w:val="24"/>
          </w:rPr>
          <w:delText>local</w:delText>
        </w:r>
        <w:r w:rsidDel="006008D4">
          <w:rPr>
            <w:spacing w:val="-5"/>
            <w:sz w:val="24"/>
          </w:rPr>
          <w:delText xml:space="preserve"> </w:delText>
        </w:r>
        <w:r w:rsidDel="006008D4">
          <w:rPr>
            <w:sz w:val="24"/>
          </w:rPr>
          <w:delText>adaptation,</w:delText>
        </w:r>
        <w:r w:rsidDel="006008D4">
          <w:rPr>
            <w:spacing w:val="-4"/>
            <w:sz w:val="24"/>
          </w:rPr>
          <w:delText xml:space="preserve"> </w:delText>
        </w:r>
        <w:r w:rsidDel="006008D4">
          <w:rPr>
            <w:sz w:val="24"/>
          </w:rPr>
          <w:delText>and</w:delText>
        </w:r>
        <w:r w:rsidDel="006008D4">
          <w:rPr>
            <w:spacing w:val="-6"/>
            <w:sz w:val="24"/>
          </w:rPr>
          <w:delText xml:space="preserve"> </w:delText>
        </w:r>
        <w:r w:rsidDel="006008D4">
          <w:rPr>
            <w:sz w:val="24"/>
          </w:rPr>
          <w:delText>sound</w:delText>
        </w:r>
        <w:r w:rsidDel="006008D4">
          <w:rPr>
            <w:spacing w:val="-4"/>
            <w:sz w:val="24"/>
          </w:rPr>
          <w:delText xml:space="preserve"> </w:delText>
        </w:r>
        <w:r w:rsidDel="006008D4">
          <w:rPr>
            <w:sz w:val="24"/>
          </w:rPr>
          <w:delText>business</w:delText>
        </w:r>
        <w:r w:rsidDel="006008D4">
          <w:rPr>
            <w:spacing w:val="-4"/>
            <w:sz w:val="24"/>
          </w:rPr>
          <w:delText xml:space="preserve"> </w:delText>
        </w:r>
        <w:r w:rsidDel="006008D4">
          <w:rPr>
            <w:sz w:val="24"/>
          </w:rPr>
          <w:delText xml:space="preserve">judgment that is consistent with law, and within the limits of its authority, to identify procedures, strategies, or practices that are not specifically addressed in the FAR system, nor prohibited by law (statute or case law), Executive Order or other regulation, but are in the best interest of the </w:delText>
        </w:r>
        <w:r w:rsidDel="006008D4">
          <w:rPr>
            <w:spacing w:val="-2"/>
            <w:sz w:val="24"/>
          </w:rPr>
          <w:delText>Government.</w:delText>
        </w:r>
      </w:del>
    </w:p>
    <w:p w14:paraId="229E7BE1" w14:textId="3B59FFE1" w:rsidR="0060199D" w:rsidDel="006008D4" w:rsidRDefault="000333D6">
      <w:pPr>
        <w:pStyle w:val="BodyText"/>
        <w:spacing w:before="201"/>
        <w:ind w:left="120"/>
        <w:rPr>
          <w:del w:id="4809" w:author="Worrell, Tyrone C CIV USARMY HQDA ASA ALT (USA)" w:date="2024-09-23T07:39:00Z"/>
        </w:rPr>
      </w:pPr>
      <w:del w:id="4810" w:author="Worrell, Tyrone C CIV USARMY HQDA ASA ALT (USA)" w:date="2024-09-23T07:39:00Z">
        <w:r w:rsidDel="006008D4">
          <w:delText>[Strategic</w:delText>
        </w:r>
        <w:r w:rsidDel="006008D4">
          <w:rPr>
            <w:spacing w:val="-2"/>
          </w:rPr>
          <w:delText xml:space="preserve"> </w:delText>
        </w:r>
        <w:r w:rsidDel="006008D4">
          <w:delText>Control:</w:delText>
        </w:r>
        <w:r w:rsidDel="006008D4">
          <w:rPr>
            <w:spacing w:val="56"/>
          </w:rPr>
          <w:delText xml:space="preserve"> </w:delText>
        </w:r>
        <w:r w:rsidDel="006008D4">
          <w:delText>FAR</w:delText>
        </w:r>
        <w:r w:rsidDel="006008D4">
          <w:rPr>
            <w:spacing w:val="-2"/>
          </w:rPr>
          <w:delText xml:space="preserve"> </w:delText>
        </w:r>
        <w:r w:rsidDel="006008D4">
          <w:delText>1.102-</w:delText>
        </w:r>
        <w:r w:rsidDel="006008D4">
          <w:rPr>
            <w:spacing w:val="-2"/>
          </w:rPr>
          <w:delText>4(e)]</w:delText>
        </w:r>
      </w:del>
    </w:p>
    <w:p w14:paraId="229E7BE2" w14:textId="73C3C4B1" w:rsidR="0060199D" w:rsidDel="006008D4" w:rsidRDefault="000333D6">
      <w:pPr>
        <w:pStyle w:val="BodyText"/>
        <w:spacing w:before="200"/>
        <w:ind w:left="120"/>
        <w:rPr>
          <w:del w:id="4811" w:author="Worrell, Tyrone C CIV USARMY HQDA ASA ALT (USA)" w:date="2024-09-23T07:39:00Z"/>
        </w:rPr>
      </w:pPr>
      <w:del w:id="4812" w:author="Worrell, Tyrone C CIV USARMY HQDA ASA ALT (USA)" w:date="2024-09-23T07:39:00Z">
        <w:r w:rsidDel="006008D4">
          <w:delText>Suggested</w:delText>
        </w:r>
        <w:r w:rsidDel="006008D4">
          <w:rPr>
            <w:spacing w:val="-4"/>
          </w:rPr>
          <w:delText xml:space="preserve"> </w:delText>
        </w:r>
        <w:r w:rsidDel="006008D4">
          <w:delText>Population:</w:delText>
        </w:r>
        <w:r w:rsidDel="006008D4">
          <w:rPr>
            <w:spacing w:val="-4"/>
          </w:rPr>
          <w:delText xml:space="preserve"> </w:delText>
        </w:r>
        <w:r w:rsidDel="006008D4">
          <w:delText>Contracts</w:delText>
        </w:r>
        <w:r w:rsidDel="006008D4">
          <w:rPr>
            <w:spacing w:val="-4"/>
          </w:rPr>
          <w:delText xml:space="preserve"> </w:delText>
        </w:r>
        <w:r w:rsidDel="006008D4">
          <w:delText>and</w:delText>
        </w:r>
        <w:r w:rsidDel="006008D4">
          <w:rPr>
            <w:spacing w:val="-6"/>
          </w:rPr>
          <w:delText xml:space="preserve"> </w:delText>
        </w:r>
        <w:r w:rsidDel="006008D4">
          <w:delText>orders</w:delText>
        </w:r>
        <w:r w:rsidDel="006008D4">
          <w:rPr>
            <w:spacing w:val="-4"/>
          </w:rPr>
          <w:delText xml:space="preserve"> </w:delText>
        </w:r>
        <w:r w:rsidDel="006008D4">
          <w:delText>exceeding</w:delText>
        </w:r>
        <w:r w:rsidDel="006008D4">
          <w:rPr>
            <w:spacing w:val="-4"/>
          </w:rPr>
          <w:delText xml:space="preserve"> </w:delText>
        </w:r>
        <w:r w:rsidDel="006008D4">
          <w:delText>the</w:delText>
        </w:r>
        <w:r w:rsidDel="006008D4">
          <w:rPr>
            <w:spacing w:val="-4"/>
          </w:rPr>
          <w:delText xml:space="preserve"> </w:delText>
        </w:r>
        <w:r w:rsidDel="006008D4">
          <w:delText>SAT</w:delText>
        </w:r>
        <w:r w:rsidDel="006008D4">
          <w:rPr>
            <w:spacing w:val="-5"/>
          </w:rPr>
          <w:delText xml:space="preserve"> </w:delText>
        </w:r>
        <w:r w:rsidDel="006008D4">
          <w:delText>(excluding</w:delText>
        </w:r>
        <w:r w:rsidDel="006008D4">
          <w:rPr>
            <w:spacing w:val="-4"/>
          </w:rPr>
          <w:delText xml:space="preserve"> </w:delText>
        </w:r>
        <w:r w:rsidDel="006008D4">
          <w:delText>previously</w:delText>
        </w:r>
        <w:r w:rsidDel="006008D4">
          <w:rPr>
            <w:spacing w:val="-6"/>
          </w:rPr>
          <w:delText xml:space="preserve"> </w:delText>
        </w:r>
        <w:r w:rsidDel="006008D4">
          <w:delText>peer- reviewed actions)]</w:delText>
        </w:r>
      </w:del>
    </w:p>
    <w:p w14:paraId="229E7BE3" w14:textId="385DC020" w:rsidR="0060199D" w:rsidDel="006008D4" w:rsidRDefault="0060199D">
      <w:pPr>
        <w:pStyle w:val="BodyText"/>
        <w:spacing w:before="3"/>
        <w:rPr>
          <w:del w:id="4813" w:author="Worrell, Tyrone C CIV USARMY HQDA ASA ALT (USA)" w:date="2024-09-23T07:39:00Z"/>
          <w:sz w:val="18"/>
        </w:rPr>
      </w:pPr>
    </w:p>
    <w:tbl>
      <w:tblPr>
        <w:tblW w:w="0" w:type="auto"/>
        <w:tblInd w:w="437" w:type="dxa"/>
        <w:tblLayout w:type="fixed"/>
        <w:tblCellMar>
          <w:left w:w="0" w:type="dxa"/>
          <w:right w:w="0" w:type="dxa"/>
        </w:tblCellMar>
        <w:tblLook w:val="01E0" w:firstRow="1" w:lastRow="1" w:firstColumn="1" w:lastColumn="1" w:noHBand="0" w:noVBand="0"/>
      </w:tblPr>
      <w:tblGrid>
        <w:gridCol w:w="2407"/>
        <w:gridCol w:w="1830"/>
        <w:gridCol w:w="3670"/>
      </w:tblGrid>
      <w:tr w:rsidR="0060199D" w:rsidDel="006008D4" w14:paraId="229E7BE7" w14:textId="31B7CA5A">
        <w:trPr>
          <w:trHeight w:val="270"/>
          <w:del w:id="4814" w:author="Worrell, Tyrone C CIV USARMY HQDA ASA ALT (USA)" w:date="2024-09-23T07:39:00Z"/>
        </w:trPr>
        <w:tc>
          <w:tcPr>
            <w:tcW w:w="2407" w:type="dxa"/>
          </w:tcPr>
          <w:p w14:paraId="229E7BE4" w14:textId="750A5704" w:rsidR="0060199D" w:rsidDel="006008D4" w:rsidRDefault="000333D6">
            <w:pPr>
              <w:pStyle w:val="TableParagraph"/>
              <w:tabs>
                <w:tab w:val="left" w:pos="769"/>
              </w:tabs>
              <w:ind w:left="50"/>
              <w:rPr>
                <w:del w:id="4815" w:author="Worrell, Tyrone C CIV USARMY HQDA ASA ALT (USA)" w:date="2024-09-23T07:39:00Z"/>
                <w:sz w:val="24"/>
              </w:rPr>
            </w:pPr>
            <w:del w:id="4816" w:author="Worrell, Tyrone C CIV USARMY HQDA ASA ALT (USA)" w:date="2024-09-23T07:39:00Z">
              <w:r w:rsidDel="006008D4">
                <w:rPr>
                  <w:sz w:val="24"/>
                  <w:u w:val="single"/>
                </w:rPr>
                <w:tab/>
              </w:r>
              <w:r w:rsidDel="006008D4">
                <w:rPr>
                  <w:sz w:val="24"/>
                </w:rPr>
                <w:delText>Strongly</w:delText>
              </w:r>
              <w:r w:rsidDel="006008D4">
                <w:rPr>
                  <w:spacing w:val="-3"/>
                  <w:sz w:val="24"/>
                </w:rPr>
                <w:delText xml:space="preserve"> </w:delText>
              </w:r>
              <w:r w:rsidDel="006008D4">
                <w:rPr>
                  <w:spacing w:val="-4"/>
                  <w:sz w:val="24"/>
                </w:rPr>
                <w:delText>Agree</w:delText>
              </w:r>
            </w:del>
          </w:p>
        </w:tc>
        <w:tc>
          <w:tcPr>
            <w:tcW w:w="1830" w:type="dxa"/>
          </w:tcPr>
          <w:p w14:paraId="229E7BE5" w14:textId="35EE1020" w:rsidR="0060199D" w:rsidDel="006008D4" w:rsidRDefault="000333D6">
            <w:pPr>
              <w:pStyle w:val="TableParagraph"/>
              <w:tabs>
                <w:tab w:val="left" w:pos="839"/>
              </w:tabs>
              <w:ind w:right="238"/>
              <w:jc w:val="right"/>
              <w:rPr>
                <w:del w:id="4817" w:author="Worrell, Tyrone C CIV USARMY HQDA ASA ALT (USA)" w:date="2024-09-23T07:39:00Z"/>
                <w:sz w:val="24"/>
              </w:rPr>
            </w:pPr>
            <w:del w:id="4818" w:author="Worrell, Tyrone C CIV USARMY HQDA ASA ALT (USA)" w:date="2024-09-23T07:39:00Z">
              <w:r w:rsidDel="006008D4">
                <w:rPr>
                  <w:sz w:val="24"/>
                  <w:u w:val="single"/>
                </w:rPr>
                <w:tab/>
              </w:r>
              <w:r w:rsidDel="006008D4">
                <w:rPr>
                  <w:spacing w:val="-2"/>
                  <w:sz w:val="24"/>
                </w:rPr>
                <w:delText>Agree</w:delText>
              </w:r>
            </w:del>
          </w:p>
        </w:tc>
        <w:tc>
          <w:tcPr>
            <w:tcW w:w="3670" w:type="dxa"/>
          </w:tcPr>
          <w:p w14:paraId="229E7BE6" w14:textId="69EFDB2A" w:rsidR="0060199D" w:rsidDel="006008D4" w:rsidRDefault="000333D6">
            <w:pPr>
              <w:pStyle w:val="TableParagraph"/>
              <w:tabs>
                <w:tab w:val="left" w:pos="959"/>
              </w:tabs>
              <w:ind w:left="239"/>
              <w:rPr>
                <w:del w:id="4819" w:author="Worrell, Tyrone C CIV USARMY HQDA ASA ALT (USA)" w:date="2024-09-23T07:39:00Z"/>
                <w:sz w:val="24"/>
              </w:rPr>
            </w:pPr>
            <w:del w:id="4820" w:author="Worrell, Tyrone C CIV USARMY HQDA ASA ALT (USA)" w:date="2024-09-23T07:39:00Z">
              <w:r w:rsidDel="006008D4">
                <w:rPr>
                  <w:sz w:val="24"/>
                  <w:u w:val="single"/>
                </w:rPr>
                <w:tab/>
              </w:r>
              <w:r w:rsidDel="006008D4">
                <w:rPr>
                  <w:sz w:val="24"/>
                </w:rPr>
                <w:delText>Neither</w:delText>
              </w:r>
              <w:r w:rsidDel="006008D4">
                <w:rPr>
                  <w:spacing w:val="-1"/>
                  <w:sz w:val="24"/>
                </w:rPr>
                <w:delText xml:space="preserve"> </w:delText>
              </w:r>
              <w:r w:rsidDel="006008D4">
                <w:rPr>
                  <w:sz w:val="24"/>
                </w:rPr>
                <w:delText>Agree</w:delText>
              </w:r>
              <w:r w:rsidDel="006008D4">
                <w:rPr>
                  <w:spacing w:val="-1"/>
                  <w:sz w:val="24"/>
                </w:rPr>
                <w:delText xml:space="preserve"> </w:delText>
              </w:r>
              <w:r w:rsidDel="006008D4">
                <w:rPr>
                  <w:sz w:val="24"/>
                </w:rPr>
                <w:delText>nor</w:delText>
              </w:r>
              <w:r w:rsidDel="006008D4">
                <w:rPr>
                  <w:spacing w:val="-1"/>
                  <w:sz w:val="24"/>
                </w:rPr>
                <w:delText xml:space="preserve"> </w:delText>
              </w:r>
              <w:r w:rsidDel="006008D4">
                <w:rPr>
                  <w:spacing w:val="-2"/>
                  <w:sz w:val="24"/>
                </w:rPr>
                <w:delText>Disagree</w:delText>
              </w:r>
            </w:del>
          </w:p>
        </w:tc>
      </w:tr>
      <w:tr w:rsidR="0060199D" w:rsidDel="006008D4" w14:paraId="229E7BEB" w14:textId="4E86F75B">
        <w:trPr>
          <w:trHeight w:val="270"/>
          <w:del w:id="4821" w:author="Worrell, Tyrone C CIV USARMY HQDA ASA ALT (USA)" w:date="2024-09-23T07:39:00Z"/>
        </w:trPr>
        <w:tc>
          <w:tcPr>
            <w:tcW w:w="2407" w:type="dxa"/>
          </w:tcPr>
          <w:p w14:paraId="229E7BE8" w14:textId="4A5F4308" w:rsidR="0060199D" w:rsidDel="006008D4" w:rsidRDefault="000333D6">
            <w:pPr>
              <w:pStyle w:val="TableParagraph"/>
              <w:ind w:left="373"/>
              <w:jc w:val="center"/>
              <w:rPr>
                <w:del w:id="4822" w:author="Worrell, Tyrone C CIV USARMY HQDA ASA ALT (USA)" w:date="2024-09-23T07:39:00Z"/>
                <w:sz w:val="24"/>
              </w:rPr>
            </w:pPr>
            <w:del w:id="4823" w:author="Worrell, Tyrone C CIV USARMY HQDA ASA ALT (USA)" w:date="2024-09-23T07:39:00Z">
              <w:r w:rsidDel="006008D4">
                <w:rPr>
                  <w:spacing w:val="-5"/>
                  <w:sz w:val="24"/>
                </w:rPr>
                <w:delText>(5)</w:delText>
              </w:r>
            </w:del>
          </w:p>
        </w:tc>
        <w:tc>
          <w:tcPr>
            <w:tcW w:w="1830" w:type="dxa"/>
          </w:tcPr>
          <w:p w14:paraId="229E7BE9" w14:textId="39040271" w:rsidR="0060199D" w:rsidDel="006008D4" w:rsidRDefault="000333D6">
            <w:pPr>
              <w:pStyle w:val="TableParagraph"/>
              <w:ind w:right="304"/>
              <w:jc w:val="right"/>
              <w:rPr>
                <w:del w:id="4824" w:author="Worrell, Tyrone C CIV USARMY HQDA ASA ALT (USA)" w:date="2024-09-23T07:39:00Z"/>
                <w:sz w:val="24"/>
              </w:rPr>
            </w:pPr>
            <w:del w:id="4825" w:author="Worrell, Tyrone C CIV USARMY HQDA ASA ALT (USA)" w:date="2024-09-23T07:39:00Z">
              <w:r w:rsidDel="006008D4">
                <w:rPr>
                  <w:spacing w:val="-5"/>
                  <w:sz w:val="24"/>
                </w:rPr>
                <w:delText>(4)</w:delText>
              </w:r>
            </w:del>
          </w:p>
        </w:tc>
        <w:tc>
          <w:tcPr>
            <w:tcW w:w="3670" w:type="dxa"/>
          </w:tcPr>
          <w:p w14:paraId="229E7BEA" w14:textId="17C07CF8" w:rsidR="0060199D" w:rsidDel="006008D4" w:rsidRDefault="000333D6">
            <w:pPr>
              <w:pStyle w:val="TableParagraph"/>
              <w:ind w:left="716"/>
              <w:jc w:val="center"/>
              <w:rPr>
                <w:del w:id="4826" w:author="Worrell, Tyrone C CIV USARMY HQDA ASA ALT (USA)" w:date="2024-09-23T07:39:00Z"/>
                <w:sz w:val="24"/>
              </w:rPr>
            </w:pPr>
            <w:del w:id="4827" w:author="Worrell, Tyrone C CIV USARMY HQDA ASA ALT (USA)" w:date="2024-09-23T07:39:00Z">
              <w:r w:rsidDel="006008D4">
                <w:rPr>
                  <w:spacing w:val="-5"/>
                  <w:sz w:val="24"/>
                </w:rPr>
                <w:delText>(3)</w:delText>
              </w:r>
            </w:del>
          </w:p>
        </w:tc>
      </w:tr>
    </w:tbl>
    <w:p w14:paraId="229E7BEC" w14:textId="2ACC3FEB" w:rsidR="0060199D" w:rsidDel="006008D4" w:rsidRDefault="0060199D">
      <w:pPr>
        <w:pStyle w:val="BodyText"/>
        <w:spacing w:before="1"/>
        <w:rPr>
          <w:del w:id="4828" w:author="Worrell, Tyrone C CIV USARMY HQDA ASA ALT (USA)" w:date="2024-09-23T07:39:00Z"/>
        </w:rPr>
      </w:pPr>
    </w:p>
    <w:p w14:paraId="229E7BED" w14:textId="2B146C46" w:rsidR="0060199D" w:rsidDel="006008D4" w:rsidRDefault="000333D6">
      <w:pPr>
        <w:pStyle w:val="BodyText"/>
        <w:tabs>
          <w:tab w:val="left" w:pos="1199"/>
          <w:tab w:val="left" w:pos="2999"/>
          <w:tab w:val="left" w:pos="3719"/>
        </w:tabs>
        <w:spacing w:before="1"/>
        <w:ind w:left="480"/>
        <w:rPr>
          <w:del w:id="4829" w:author="Worrell, Tyrone C CIV USARMY HQDA ASA ALT (USA)" w:date="2024-09-23T07:39:00Z"/>
        </w:rPr>
      </w:pPr>
      <w:del w:id="4830" w:author="Worrell, Tyrone C CIV USARMY HQDA ASA ALT (USA)" w:date="2024-09-23T07:39:00Z">
        <w:r w:rsidDel="006008D4">
          <w:rPr>
            <w:u w:val="single"/>
          </w:rPr>
          <w:tab/>
        </w:r>
        <w:r w:rsidDel="006008D4">
          <w:rPr>
            <w:spacing w:val="-2"/>
          </w:rPr>
          <w:delText>Disagree</w:delText>
        </w:r>
        <w:r w:rsidDel="006008D4">
          <w:tab/>
        </w:r>
        <w:r w:rsidDel="006008D4">
          <w:rPr>
            <w:u w:val="single"/>
          </w:rPr>
          <w:tab/>
        </w:r>
        <w:r w:rsidDel="006008D4">
          <w:delText>Strongly</w:delText>
        </w:r>
        <w:r w:rsidDel="006008D4">
          <w:rPr>
            <w:spacing w:val="-3"/>
          </w:rPr>
          <w:delText xml:space="preserve"> </w:delText>
        </w:r>
        <w:r w:rsidDel="006008D4">
          <w:rPr>
            <w:spacing w:val="-2"/>
          </w:rPr>
          <w:delText>Disagree</w:delText>
        </w:r>
      </w:del>
    </w:p>
    <w:p w14:paraId="229E7BEE" w14:textId="498A8F39" w:rsidR="0060199D" w:rsidDel="006008D4" w:rsidRDefault="0060199D">
      <w:pPr>
        <w:rPr>
          <w:del w:id="4831" w:author="Worrell, Tyrone C CIV USARMY HQDA ASA ALT (USA)" w:date="2024-09-23T07:39:00Z"/>
        </w:rPr>
        <w:sectPr w:rsidR="0060199D" w:rsidDel="006008D4">
          <w:pgSz w:w="12240" w:h="15840"/>
          <w:pgMar w:top="1700" w:right="1320" w:bottom="280" w:left="1320" w:header="720" w:footer="720" w:gutter="0"/>
          <w:cols w:space="720"/>
        </w:sectPr>
      </w:pPr>
    </w:p>
    <w:p w14:paraId="229E7BEF" w14:textId="08E9DF1C" w:rsidR="0060199D" w:rsidDel="006008D4" w:rsidRDefault="000333D6">
      <w:pPr>
        <w:pStyle w:val="BodyText"/>
        <w:tabs>
          <w:tab w:val="left" w:pos="4439"/>
        </w:tabs>
        <w:spacing w:before="60"/>
        <w:ind w:left="1620"/>
        <w:rPr>
          <w:del w:id="4832" w:author="Worrell, Tyrone C CIV USARMY HQDA ASA ALT (USA)" w:date="2024-09-23T07:39:00Z"/>
        </w:rPr>
      </w:pPr>
      <w:del w:id="4833" w:author="Worrell, Tyrone C CIV USARMY HQDA ASA ALT (USA)" w:date="2024-09-23T07:39:00Z">
        <w:r w:rsidDel="006008D4">
          <w:rPr>
            <w:spacing w:val="-5"/>
          </w:rPr>
          <w:lastRenderedPageBreak/>
          <w:delText>(2)</w:delText>
        </w:r>
        <w:r w:rsidDel="006008D4">
          <w:tab/>
        </w:r>
        <w:r w:rsidDel="006008D4">
          <w:rPr>
            <w:spacing w:val="-5"/>
          </w:rPr>
          <w:delText>(1)</w:delText>
        </w:r>
      </w:del>
    </w:p>
    <w:p w14:paraId="229E7BF0" w14:textId="0F20DB04" w:rsidR="0060199D" w:rsidDel="006008D4" w:rsidRDefault="0060199D">
      <w:pPr>
        <w:pStyle w:val="BodyText"/>
        <w:rPr>
          <w:del w:id="4834" w:author="Worrell, Tyrone C CIV USARMY HQDA ASA ALT (USA)" w:date="2024-09-23T07:39:00Z"/>
        </w:rPr>
      </w:pPr>
    </w:p>
    <w:p w14:paraId="229E7BF1" w14:textId="1063A198" w:rsidR="0060199D" w:rsidDel="006008D4" w:rsidRDefault="000333D6">
      <w:pPr>
        <w:pStyle w:val="BodyText"/>
        <w:ind w:left="120"/>
        <w:rPr>
          <w:del w:id="4835" w:author="Worrell, Tyrone C CIV USARMY HQDA ASA ALT (USA)" w:date="2024-09-23T07:39:00Z"/>
        </w:rPr>
      </w:pPr>
      <w:del w:id="4836" w:author="Worrell, Tyrone C CIV USARMY HQDA ASA ALT (USA)" w:date="2024-09-23T07:39:00Z">
        <w:r w:rsidDel="006008D4">
          <w:delText>To</w:delText>
        </w:r>
        <w:r w:rsidDel="006008D4">
          <w:rPr>
            <w:spacing w:val="-3"/>
          </w:rPr>
          <w:delText xml:space="preserve"> </w:delText>
        </w:r>
        <w:r w:rsidDel="006008D4">
          <w:delText>support</w:delText>
        </w:r>
        <w:r w:rsidDel="006008D4">
          <w:rPr>
            <w:spacing w:val="-3"/>
          </w:rPr>
          <w:delText xml:space="preserve"> </w:delText>
        </w:r>
        <w:r w:rsidDel="006008D4">
          <w:delText>your</w:delText>
        </w:r>
        <w:r w:rsidDel="006008D4">
          <w:rPr>
            <w:spacing w:val="-3"/>
          </w:rPr>
          <w:delText xml:space="preserve"> </w:delText>
        </w:r>
        <w:r w:rsidDel="006008D4">
          <w:delText>selected</w:delText>
        </w:r>
        <w:r w:rsidDel="006008D4">
          <w:rPr>
            <w:spacing w:val="-5"/>
          </w:rPr>
          <w:delText xml:space="preserve"> </w:delText>
        </w:r>
        <w:r w:rsidDel="006008D4">
          <w:delText>response,</w:delText>
        </w:r>
        <w:r w:rsidDel="006008D4">
          <w:rPr>
            <w:spacing w:val="-3"/>
          </w:rPr>
          <w:delText xml:space="preserve"> </w:delText>
        </w:r>
        <w:r w:rsidDel="006008D4">
          <w:delText>provide</w:delText>
        </w:r>
        <w:r w:rsidDel="006008D4">
          <w:rPr>
            <w:spacing w:val="-3"/>
          </w:rPr>
          <w:delText xml:space="preserve"> </w:delText>
        </w:r>
        <w:r w:rsidDel="006008D4">
          <w:delText>an</w:delText>
        </w:r>
        <w:r w:rsidDel="006008D4">
          <w:rPr>
            <w:spacing w:val="-3"/>
          </w:rPr>
          <w:delText xml:space="preserve"> </w:delText>
        </w:r>
        <w:r w:rsidDel="006008D4">
          <w:delText>explanation</w:delText>
        </w:r>
        <w:r w:rsidDel="006008D4">
          <w:rPr>
            <w:spacing w:val="-3"/>
          </w:rPr>
          <w:delText xml:space="preserve"> </w:delText>
        </w:r>
        <w:r w:rsidDel="006008D4">
          <w:delText>for</w:delText>
        </w:r>
        <w:r w:rsidDel="006008D4">
          <w:rPr>
            <w:spacing w:val="-4"/>
          </w:rPr>
          <w:delText xml:space="preserve"> </w:delText>
        </w:r>
        <w:r w:rsidDel="006008D4">
          <w:delText>your</w:delText>
        </w:r>
        <w:r w:rsidDel="006008D4">
          <w:rPr>
            <w:spacing w:val="-3"/>
          </w:rPr>
          <w:delText xml:space="preserve"> </w:delText>
        </w:r>
        <w:r w:rsidDel="006008D4">
          <w:delText>selection</w:delText>
        </w:r>
        <w:r w:rsidDel="006008D4">
          <w:rPr>
            <w:spacing w:val="-3"/>
          </w:rPr>
          <w:delText xml:space="preserve"> </w:delText>
        </w:r>
        <w:r w:rsidDel="006008D4">
          <w:delText>and</w:delText>
        </w:r>
        <w:r w:rsidDel="006008D4">
          <w:rPr>
            <w:spacing w:val="-3"/>
          </w:rPr>
          <w:delText xml:space="preserve"> </w:delText>
        </w:r>
        <w:r w:rsidDel="006008D4">
          <w:delText>any</w:delText>
        </w:r>
        <w:r w:rsidDel="006008D4">
          <w:rPr>
            <w:spacing w:val="-3"/>
          </w:rPr>
          <w:delText xml:space="preserve"> </w:delText>
        </w:r>
        <w:r w:rsidDel="006008D4">
          <w:delText>lessons learned or best practices.</w:delText>
        </w:r>
      </w:del>
    </w:p>
    <w:p w14:paraId="229E7BF2" w14:textId="369235F7" w:rsidR="0060199D" w:rsidDel="006008D4" w:rsidRDefault="000333D6">
      <w:pPr>
        <w:pStyle w:val="BodyText"/>
        <w:spacing w:before="17"/>
        <w:rPr>
          <w:del w:id="4837" w:author="Worrell, Tyrone C CIV USARMY HQDA ASA ALT (USA)" w:date="2024-09-23T07:39:00Z"/>
          <w:sz w:val="20"/>
        </w:rPr>
      </w:pPr>
      <w:del w:id="4838" w:author="Worrell, Tyrone C CIV USARMY HQDA ASA ALT (USA)" w:date="2024-09-23T07:39:00Z">
        <w:r w:rsidDel="006008D4">
          <w:rPr>
            <w:noProof/>
          </w:rPr>
          <mc:AlternateContent>
            <mc:Choice Requires="wps">
              <w:drawing>
                <wp:anchor distT="0" distB="0" distL="0" distR="0" simplePos="0" relativeHeight="251654144" behindDoc="1" locked="0" layoutInCell="1" allowOverlap="1" wp14:anchorId="229E7CFD" wp14:editId="229E7CFE">
                  <wp:simplePos x="0" y="0"/>
                  <wp:positionH relativeFrom="page">
                    <wp:posOffset>914400</wp:posOffset>
                  </wp:positionH>
                  <wp:positionV relativeFrom="paragraph">
                    <wp:posOffset>172423</wp:posOffset>
                  </wp:positionV>
                  <wp:extent cx="5943600" cy="1270"/>
                  <wp:effectExtent l="0" t="0" r="0" b="0"/>
                  <wp:wrapTopAndBottom/>
                  <wp:docPr id="44" name="Graphic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270"/>
                          </a:xfrm>
                          <a:custGeom>
                            <a:avLst/>
                            <a:gdLst/>
                            <a:ahLst/>
                            <a:cxnLst/>
                            <a:rect l="l" t="t" r="r" b="b"/>
                            <a:pathLst>
                              <a:path w="5943600">
                                <a:moveTo>
                                  <a:pt x="0" y="0"/>
                                </a:moveTo>
                                <a:lnTo>
                                  <a:pt x="594360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AB531CC" id="Graphic 44" o:spid="_x0000_s1026" style="position:absolute;margin-left:1in;margin-top:13.6pt;width:468pt;height:.1pt;z-index:-251662336;visibility:visible;mso-wrap-style:square;mso-wrap-distance-left:0;mso-wrap-distance-top:0;mso-wrap-distance-right:0;mso-wrap-distance-bottom:0;mso-position-horizontal:absolute;mso-position-horizontal-relative:page;mso-position-vertical:absolute;mso-position-vertical-relative:text;v-text-anchor:top" coordsize="5943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" path="m,l5943600,e" filled="f" strokeweight=".48pt">
                  <v:path arrowok="t"/>
                  <w10:wrap type="topAndBottom" anchorx="page"/>
                </v:shape>
              </w:pict>
            </mc:Fallback>
          </mc:AlternateContent>
        </w:r>
        <w:r w:rsidDel="006008D4">
          <w:rPr>
            <w:noProof/>
          </w:rPr>
          <mc:AlternateContent>
            <mc:Choice Requires="wps">
              <w:drawing>
                <wp:anchor distT="0" distB="0" distL="0" distR="0" simplePos="0" relativeHeight="251655168" behindDoc="1" locked="0" layoutInCell="1" allowOverlap="1" wp14:anchorId="229E7CFF" wp14:editId="229E7D00">
                  <wp:simplePos x="0" y="0"/>
                  <wp:positionH relativeFrom="page">
                    <wp:posOffset>914400</wp:posOffset>
                  </wp:positionH>
                  <wp:positionV relativeFrom="paragraph">
                    <wp:posOffset>347683</wp:posOffset>
                  </wp:positionV>
                  <wp:extent cx="5943600" cy="1270"/>
                  <wp:effectExtent l="0" t="0" r="0" b="0"/>
                  <wp:wrapTopAndBottom/>
                  <wp:docPr id="45" name="Graphic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270"/>
                          </a:xfrm>
                          <a:custGeom>
                            <a:avLst/>
                            <a:gdLst/>
                            <a:ahLst/>
                            <a:cxnLst/>
                            <a:rect l="l" t="t" r="r" b="b"/>
                            <a:pathLst>
                              <a:path w="5943600">
                                <a:moveTo>
                                  <a:pt x="0" y="0"/>
                                </a:moveTo>
                                <a:lnTo>
                                  <a:pt x="594360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50B2FB3" id="Graphic 45" o:spid="_x0000_s1026" style="position:absolute;margin-left:1in;margin-top:27.4pt;width:468pt;height:.1pt;z-index:-251661312;visibility:visible;mso-wrap-style:square;mso-wrap-distance-left:0;mso-wrap-distance-top:0;mso-wrap-distance-right:0;mso-wrap-distance-bottom:0;mso-position-horizontal:absolute;mso-position-horizontal-relative:page;mso-position-vertical:absolute;mso-position-vertical-relative:text;v-text-anchor:top" coordsize="5943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" path="m,l5943600,e" filled="f" strokeweight=".48pt">
                  <v:path arrowok="t"/>
                  <w10:wrap type="topAndBottom" anchorx="page"/>
                </v:shape>
              </w:pict>
            </mc:Fallback>
          </mc:AlternateContent>
        </w:r>
        <w:r w:rsidDel="006008D4">
          <w:rPr>
            <w:noProof/>
          </w:rPr>
          <mc:AlternateContent>
            <mc:Choice Requires="wps">
              <w:drawing>
                <wp:anchor distT="0" distB="0" distL="0" distR="0" simplePos="0" relativeHeight="251656192" behindDoc="1" locked="0" layoutInCell="1" allowOverlap="1" wp14:anchorId="229E7D01" wp14:editId="229E7D02">
                  <wp:simplePos x="0" y="0"/>
                  <wp:positionH relativeFrom="page">
                    <wp:posOffset>914400</wp:posOffset>
                  </wp:positionH>
                  <wp:positionV relativeFrom="paragraph">
                    <wp:posOffset>522944</wp:posOffset>
                  </wp:positionV>
                  <wp:extent cx="5943600" cy="1270"/>
                  <wp:effectExtent l="0" t="0" r="0" b="0"/>
                  <wp:wrapTopAndBottom/>
                  <wp:docPr id="46" name="Graphic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270"/>
                          </a:xfrm>
                          <a:custGeom>
                            <a:avLst/>
                            <a:gdLst/>
                            <a:ahLst/>
                            <a:cxnLst/>
                            <a:rect l="l" t="t" r="r" b="b"/>
                            <a:pathLst>
                              <a:path w="5943600">
                                <a:moveTo>
                                  <a:pt x="0" y="0"/>
                                </a:moveTo>
                                <a:lnTo>
                                  <a:pt x="594360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FA53DBE" id="Graphic 46" o:spid="_x0000_s1026" style="position:absolute;margin-left:1in;margin-top:41.2pt;width:468pt;height:.1pt;z-index:-251660288;visibility:visible;mso-wrap-style:square;mso-wrap-distance-left:0;mso-wrap-distance-top:0;mso-wrap-distance-right:0;mso-wrap-distance-bottom:0;mso-position-horizontal:absolute;mso-position-horizontal-relative:page;mso-position-vertical:absolute;mso-position-vertical-relative:text;v-text-anchor:top" coordsize="5943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" path="m,l5943600,e" filled="f" strokeweight=".48pt">
                  <v:path arrowok="t"/>
                  <w10:wrap type="topAndBottom" anchorx="page"/>
                </v:shape>
              </w:pict>
            </mc:Fallback>
          </mc:AlternateContent>
        </w:r>
        <w:r w:rsidDel="006008D4">
          <w:rPr>
            <w:noProof/>
          </w:rPr>
          <mc:AlternateContent>
            <mc:Choice Requires="wps">
              <w:drawing>
                <wp:anchor distT="0" distB="0" distL="0" distR="0" simplePos="0" relativeHeight="251657216" behindDoc="1" locked="0" layoutInCell="1" allowOverlap="1" wp14:anchorId="229E7D03" wp14:editId="229E7D04">
                  <wp:simplePos x="0" y="0"/>
                  <wp:positionH relativeFrom="page">
                    <wp:posOffset>914400</wp:posOffset>
                  </wp:positionH>
                  <wp:positionV relativeFrom="paragraph">
                    <wp:posOffset>698204</wp:posOffset>
                  </wp:positionV>
                  <wp:extent cx="5943600" cy="1270"/>
                  <wp:effectExtent l="0" t="0" r="0" b="0"/>
                  <wp:wrapTopAndBottom/>
                  <wp:docPr id="47" name="Graphic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270"/>
                          </a:xfrm>
                          <a:custGeom>
                            <a:avLst/>
                            <a:gdLst/>
                            <a:ahLst/>
                            <a:cxnLst/>
                            <a:rect l="l" t="t" r="r" b="b"/>
                            <a:pathLst>
                              <a:path w="5943600">
                                <a:moveTo>
                                  <a:pt x="0" y="0"/>
                                </a:moveTo>
                                <a:lnTo>
                                  <a:pt x="594360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C80B749" id="Graphic 47" o:spid="_x0000_s1026" style="position:absolute;margin-left:1in;margin-top:55pt;width:468pt;height:.1pt;z-index:-251659264;visibility:visible;mso-wrap-style:square;mso-wrap-distance-left:0;mso-wrap-distance-top:0;mso-wrap-distance-right:0;mso-wrap-distance-bottom:0;mso-position-horizontal:absolute;mso-position-horizontal-relative:page;mso-position-vertical:absolute;mso-position-vertical-relative:text;v-text-anchor:top" coordsize="5943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" path="m,l5943600,e" filled="f" strokeweight=".48pt">
                  <v:path arrowok="t"/>
                  <w10:wrap type="topAndBottom" anchorx="page"/>
                </v:shape>
              </w:pict>
            </mc:Fallback>
          </mc:AlternateContent>
        </w:r>
        <w:r w:rsidDel="006008D4">
          <w:rPr>
            <w:noProof/>
          </w:rPr>
          <mc:AlternateContent>
            <mc:Choice Requires="wps">
              <w:drawing>
                <wp:anchor distT="0" distB="0" distL="0" distR="0" simplePos="0" relativeHeight="251658240" behindDoc="1" locked="0" layoutInCell="1" allowOverlap="1" wp14:anchorId="229E7D05" wp14:editId="229E7D06">
                  <wp:simplePos x="0" y="0"/>
                  <wp:positionH relativeFrom="page">
                    <wp:posOffset>914400</wp:posOffset>
                  </wp:positionH>
                  <wp:positionV relativeFrom="paragraph">
                    <wp:posOffset>873463</wp:posOffset>
                  </wp:positionV>
                  <wp:extent cx="2895600" cy="1270"/>
                  <wp:effectExtent l="0" t="0" r="0" b="0"/>
                  <wp:wrapTopAndBottom/>
                  <wp:docPr id="48" name="Graphic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95600" cy="1270"/>
                          </a:xfrm>
                          <a:custGeom>
                            <a:avLst/>
                            <a:gdLst/>
                            <a:ahLst/>
                            <a:cxnLst/>
                            <a:rect l="l" t="t" r="r" b="b"/>
                            <a:pathLst>
                              <a:path w="2895600">
                                <a:moveTo>
                                  <a:pt x="0" y="0"/>
                                </a:moveTo>
                                <a:lnTo>
                                  <a:pt x="289560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38A0159" id="Graphic 48" o:spid="_x0000_s1026" style="position:absolute;margin-left:1in;margin-top:68.8pt;width:228pt;height:.1pt;z-index:-251658240;visibility:visible;mso-wrap-style:square;mso-wrap-distance-left:0;mso-wrap-distance-top:0;mso-wrap-distance-right:0;mso-wrap-distance-bottom:0;mso-position-horizontal:absolute;mso-position-horizontal-relative:page;mso-position-vertical:absolute;mso-position-vertical-relative:text;v-text-anchor:top" coordsize="2895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" path="m,l2895600,e" filled="f" strokeweight=".48pt">
                  <v:path arrowok="t"/>
                  <w10:wrap type="topAndBottom" anchorx="page"/>
                </v:shape>
              </w:pict>
            </mc:Fallback>
          </mc:AlternateContent>
        </w:r>
      </w:del>
    </w:p>
    <w:p w14:paraId="229E7BF3" w14:textId="222D0FE3" w:rsidR="0060199D" w:rsidDel="006008D4" w:rsidRDefault="0060199D">
      <w:pPr>
        <w:pStyle w:val="BodyText"/>
        <w:spacing w:before="17"/>
        <w:rPr>
          <w:del w:id="4839" w:author="Worrell, Tyrone C CIV USARMY HQDA ASA ALT (USA)" w:date="2024-09-23T07:39:00Z"/>
          <w:sz w:val="20"/>
        </w:rPr>
      </w:pPr>
    </w:p>
    <w:p w14:paraId="229E7BF4" w14:textId="35C7320F" w:rsidR="0060199D" w:rsidDel="006008D4" w:rsidRDefault="0060199D">
      <w:pPr>
        <w:pStyle w:val="BodyText"/>
        <w:spacing w:before="17"/>
        <w:rPr>
          <w:del w:id="4840" w:author="Worrell, Tyrone C CIV USARMY HQDA ASA ALT (USA)" w:date="2024-09-23T07:39:00Z"/>
          <w:sz w:val="20"/>
        </w:rPr>
      </w:pPr>
    </w:p>
    <w:p w14:paraId="229E7BF5" w14:textId="35D844F0" w:rsidR="0060199D" w:rsidDel="006008D4" w:rsidRDefault="0060199D">
      <w:pPr>
        <w:pStyle w:val="BodyText"/>
        <w:spacing w:before="17"/>
        <w:rPr>
          <w:del w:id="4841" w:author="Worrell, Tyrone C CIV USARMY HQDA ASA ALT (USA)" w:date="2024-09-23T07:39:00Z"/>
          <w:sz w:val="20"/>
        </w:rPr>
      </w:pPr>
    </w:p>
    <w:p w14:paraId="229E7BF6" w14:textId="44D97CB6" w:rsidR="0060199D" w:rsidDel="006008D4" w:rsidRDefault="0060199D">
      <w:pPr>
        <w:pStyle w:val="BodyText"/>
        <w:spacing w:before="17"/>
        <w:rPr>
          <w:del w:id="4842" w:author="Worrell, Tyrone C CIV USARMY HQDA ASA ALT (USA)" w:date="2024-09-23T07:39:00Z"/>
          <w:sz w:val="20"/>
        </w:rPr>
      </w:pPr>
    </w:p>
    <w:p w14:paraId="229E7BF7" w14:textId="66921D91" w:rsidR="0060199D" w:rsidDel="006008D4" w:rsidRDefault="0060199D">
      <w:pPr>
        <w:pStyle w:val="BodyText"/>
        <w:spacing w:before="199"/>
        <w:rPr>
          <w:del w:id="4843" w:author="Worrell, Tyrone C CIV USARMY HQDA ASA ALT (USA)" w:date="2024-09-23T07:39:00Z"/>
        </w:rPr>
      </w:pPr>
    </w:p>
    <w:p w14:paraId="229E7BF8" w14:textId="25D83DDF" w:rsidR="0060199D" w:rsidDel="006008D4" w:rsidRDefault="000333D6">
      <w:pPr>
        <w:pStyle w:val="Heading1"/>
        <w:ind w:left="1" w:right="1"/>
        <w:jc w:val="center"/>
        <w:rPr>
          <w:del w:id="4844" w:author="Worrell, Tyrone C CIV USARMY HQDA ASA ALT (USA)" w:date="2024-09-23T07:39:00Z"/>
        </w:rPr>
      </w:pPr>
      <w:del w:id="4845" w:author="Worrell, Tyrone C CIV USARMY HQDA ASA ALT (USA)" w:date="2024-09-23T07:39:00Z">
        <w:r w:rsidDel="006008D4">
          <w:rPr>
            <w:u w:val="single"/>
          </w:rPr>
          <w:delText>REPORTING</w:delText>
        </w:r>
        <w:r w:rsidDel="006008D4">
          <w:rPr>
            <w:spacing w:val="-5"/>
            <w:u w:val="single"/>
          </w:rPr>
          <w:delText xml:space="preserve"> </w:delText>
        </w:r>
        <w:r w:rsidDel="006008D4">
          <w:rPr>
            <w:spacing w:val="-2"/>
            <w:u w:val="single"/>
          </w:rPr>
          <w:delText>OBJECTIVES</w:delText>
        </w:r>
      </w:del>
    </w:p>
    <w:p w14:paraId="229E7BF9" w14:textId="73CA64C8" w:rsidR="0060199D" w:rsidDel="006008D4" w:rsidRDefault="0060199D">
      <w:pPr>
        <w:pStyle w:val="BodyText"/>
        <w:rPr>
          <w:del w:id="4846" w:author="Worrell, Tyrone C CIV USARMY HQDA ASA ALT (USA)" w:date="2024-09-23T07:39:00Z"/>
          <w:b/>
        </w:rPr>
      </w:pPr>
    </w:p>
    <w:p w14:paraId="229E7BFA" w14:textId="36894584" w:rsidR="0060199D" w:rsidDel="006008D4" w:rsidRDefault="0060199D">
      <w:pPr>
        <w:pStyle w:val="BodyText"/>
        <w:spacing w:before="125"/>
        <w:rPr>
          <w:del w:id="4847" w:author="Worrell, Tyrone C CIV USARMY HQDA ASA ALT (USA)" w:date="2024-09-23T07:39:00Z"/>
          <w:b/>
        </w:rPr>
      </w:pPr>
    </w:p>
    <w:p w14:paraId="229E7BFB" w14:textId="107D0BB9" w:rsidR="0060199D" w:rsidDel="006008D4" w:rsidRDefault="000333D6">
      <w:pPr>
        <w:pStyle w:val="BodyText"/>
        <w:ind w:left="120"/>
        <w:rPr>
          <w:del w:id="4848" w:author="Worrell, Tyrone C CIV USARMY HQDA ASA ALT (USA)" w:date="2024-09-23T07:39:00Z"/>
        </w:rPr>
      </w:pPr>
      <w:del w:id="4849" w:author="Worrell, Tyrone C CIV USARMY HQDA ASA ALT (USA)" w:date="2024-09-23T07:39:00Z">
        <w:r w:rsidDel="006008D4">
          <w:rPr>
            <w:b/>
            <w:u w:val="single"/>
          </w:rPr>
          <w:delText>Openness:</w:delText>
        </w:r>
        <w:r w:rsidDel="006008D4">
          <w:rPr>
            <w:b/>
            <w:spacing w:val="-2"/>
            <w:u w:val="single"/>
          </w:rPr>
          <w:delText xml:space="preserve"> </w:delText>
        </w:r>
        <w:r w:rsidDel="006008D4">
          <w:rPr>
            <w:b/>
            <w:spacing w:val="-4"/>
          </w:rPr>
          <w:delText xml:space="preserve"> </w:delText>
        </w:r>
        <w:r w:rsidDel="006008D4">
          <w:delText>Conduct</w:delText>
        </w:r>
        <w:r w:rsidDel="006008D4">
          <w:rPr>
            <w:spacing w:val="-1"/>
          </w:rPr>
          <w:delText xml:space="preserve"> </w:delText>
        </w:r>
        <w:r w:rsidDel="006008D4">
          <w:delText>Business</w:delText>
        </w:r>
        <w:r w:rsidDel="006008D4">
          <w:rPr>
            <w:spacing w:val="-2"/>
          </w:rPr>
          <w:delText xml:space="preserve"> </w:delText>
        </w:r>
        <w:r w:rsidDel="006008D4">
          <w:delText>with</w:delText>
        </w:r>
        <w:r w:rsidDel="006008D4">
          <w:rPr>
            <w:spacing w:val="-3"/>
          </w:rPr>
          <w:delText xml:space="preserve"> </w:delText>
        </w:r>
        <w:r w:rsidDel="006008D4">
          <w:delText>openness</w:delText>
        </w:r>
        <w:r w:rsidDel="006008D4">
          <w:rPr>
            <w:spacing w:val="-2"/>
          </w:rPr>
          <w:delText xml:space="preserve"> </w:delText>
        </w:r>
        <w:r w:rsidDel="006008D4">
          <w:delText>(FAR</w:delText>
        </w:r>
        <w:r w:rsidDel="006008D4">
          <w:rPr>
            <w:spacing w:val="-2"/>
          </w:rPr>
          <w:delText xml:space="preserve"> 1.102(b)(3)).</w:delText>
        </w:r>
      </w:del>
    </w:p>
    <w:p w14:paraId="229E7BFC" w14:textId="70929119" w:rsidR="0060199D" w:rsidDel="006008D4" w:rsidRDefault="000333D6">
      <w:pPr>
        <w:pStyle w:val="Heading1"/>
        <w:spacing w:before="199"/>
        <w:rPr>
          <w:del w:id="4850" w:author="Worrell, Tyrone C CIV USARMY HQDA ASA ALT (USA)" w:date="2024-09-23T07:39:00Z"/>
        </w:rPr>
      </w:pPr>
      <w:del w:id="4851" w:author="Worrell, Tyrone C CIV USARMY HQDA ASA ALT (USA)" w:date="2024-09-23T07:39:00Z">
        <w:r w:rsidDel="006008D4">
          <w:rPr>
            <w:spacing w:val="-2"/>
          </w:rPr>
          <w:delText>Questions:</w:delText>
        </w:r>
      </w:del>
    </w:p>
    <w:p w14:paraId="229E7BFD" w14:textId="0D945ED0" w:rsidR="0060199D" w:rsidDel="006008D4" w:rsidRDefault="000333D6">
      <w:pPr>
        <w:pStyle w:val="ListParagraph"/>
        <w:numPr>
          <w:ilvl w:val="0"/>
          <w:numId w:val="4"/>
        </w:numPr>
        <w:tabs>
          <w:tab w:val="left" w:pos="420"/>
        </w:tabs>
        <w:spacing w:before="201"/>
        <w:ind w:right="398" w:firstLine="0"/>
        <w:rPr>
          <w:del w:id="4852" w:author="Worrell, Tyrone C CIV USARMY HQDA ASA ALT (USA)" w:date="2024-09-23T07:39:00Z"/>
          <w:sz w:val="24"/>
        </w:rPr>
      </w:pPr>
      <w:del w:id="4853" w:author="Worrell, Tyrone C CIV USARMY HQDA ASA ALT (USA)" w:date="2024-09-23T07:39:00Z">
        <w:r w:rsidDel="006008D4">
          <w:rPr>
            <w:spacing w:val="-2"/>
            <w:sz w:val="24"/>
          </w:rPr>
          <w:delText>The</w:delText>
        </w:r>
        <w:r w:rsidDel="006008D4">
          <w:rPr>
            <w:spacing w:val="-13"/>
            <w:sz w:val="24"/>
          </w:rPr>
          <w:delText xml:space="preserve"> </w:delText>
        </w:r>
        <w:r w:rsidDel="006008D4">
          <w:rPr>
            <w:spacing w:val="-2"/>
            <w:sz w:val="24"/>
          </w:rPr>
          <w:delText>procurement</w:delText>
        </w:r>
        <w:r w:rsidDel="006008D4">
          <w:rPr>
            <w:spacing w:val="-13"/>
            <w:sz w:val="24"/>
          </w:rPr>
          <w:delText xml:space="preserve"> </w:delText>
        </w:r>
        <w:r w:rsidDel="006008D4">
          <w:rPr>
            <w:spacing w:val="-2"/>
            <w:sz w:val="24"/>
          </w:rPr>
          <w:delText>instrument</w:delText>
        </w:r>
        <w:r w:rsidDel="006008D4">
          <w:rPr>
            <w:spacing w:val="-11"/>
            <w:sz w:val="24"/>
          </w:rPr>
          <w:delText xml:space="preserve"> </w:delText>
        </w:r>
        <w:r w:rsidDel="006008D4">
          <w:rPr>
            <w:spacing w:val="-2"/>
            <w:sz w:val="24"/>
          </w:rPr>
          <w:delText>complies</w:delText>
        </w:r>
        <w:r w:rsidDel="006008D4">
          <w:rPr>
            <w:spacing w:val="-6"/>
            <w:sz w:val="24"/>
          </w:rPr>
          <w:delText xml:space="preserve"> </w:delText>
        </w:r>
        <w:r w:rsidDel="006008D4">
          <w:rPr>
            <w:spacing w:val="-2"/>
            <w:sz w:val="24"/>
          </w:rPr>
          <w:delText>with</w:delText>
        </w:r>
        <w:r w:rsidDel="006008D4">
          <w:rPr>
            <w:spacing w:val="-7"/>
            <w:sz w:val="24"/>
          </w:rPr>
          <w:delText xml:space="preserve"> </w:delText>
        </w:r>
        <w:r w:rsidDel="006008D4">
          <w:rPr>
            <w:spacing w:val="-2"/>
            <w:sz w:val="24"/>
          </w:rPr>
          <w:delText>policies</w:delText>
        </w:r>
        <w:r w:rsidDel="006008D4">
          <w:rPr>
            <w:spacing w:val="-13"/>
            <w:sz w:val="24"/>
          </w:rPr>
          <w:delText xml:space="preserve"> </w:delText>
        </w:r>
        <w:r w:rsidDel="006008D4">
          <w:rPr>
            <w:spacing w:val="-2"/>
            <w:sz w:val="24"/>
          </w:rPr>
          <w:delText>and</w:delText>
        </w:r>
        <w:r w:rsidDel="006008D4">
          <w:rPr>
            <w:spacing w:val="-13"/>
            <w:sz w:val="24"/>
          </w:rPr>
          <w:delText xml:space="preserve"> </w:delText>
        </w:r>
        <w:r w:rsidDel="006008D4">
          <w:rPr>
            <w:spacing w:val="-2"/>
            <w:sz w:val="24"/>
          </w:rPr>
          <w:delText>procedures</w:delText>
        </w:r>
        <w:r w:rsidDel="006008D4">
          <w:rPr>
            <w:spacing w:val="-13"/>
            <w:sz w:val="24"/>
          </w:rPr>
          <w:delText xml:space="preserve"> </w:delText>
        </w:r>
        <w:r w:rsidDel="006008D4">
          <w:rPr>
            <w:spacing w:val="-2"/>
            <w:sz w:val="24"/>
          </w:rPr>
          <w:delText>for</w:delText>
        </w:r>
        <w:r w:rsidDel="006008D4">
          <w:rPr>
            <w:spacing w:val="-13"/>
            <w:sz w:val="24"/>
          </w:rPr>
          <w:delText xml:space="preserve"> </w:delText>
        </w:r>
        <w:r w:rsidDel="006008D4">
          <w:rPr>
            <w:spacing w:val="-2"/>
            <w:sz w:val="24"/>
          </w:rPr>
          <w:delText>assigning</w:delText>
        </w:r>
        <w:r w:rsidDel="006008D4">
          <w:rPr>
            <w:spacing w:val="-13"/>
            <w:sz w:val="24"/>
          </w:rPr>
          <w:delText xml:space="preserve"> </w:delText>
        </w:r>
        <w:r w:rsidDel="006008D4">
          <w:rPr>
            <w:spacing w:val="-2"/>
            <w:sz w:val="24"/>
          </w:rPr>
          <w:delText>contract</w:delText>
        </w:r>
        <w:r w:rsidDel="006008D4">
          <w:rPr>
            <w:spacing w:val="-13"/>
            <w:sz w:val="24"/>
          </w:rPr>
          <w:delText xml:space="preserve"> </w:delText>
        </w:r>
        <w:r w:rsidDel="006008D4">
          <w:rPr>
            <w:spacing w:val="-2"/>
            <w:sz w:val="24"/>
          </w:rPr>
          <w:delText xml:space="preserve">line </w:delText>
        </w:r>
        <w:r w:rsidDel="006008D4">
          <w:rPr>
            <w:sz w:val="24"/>
          </w:rPr>
          <w:delText>item</w:delText>
        </w:r>
        <w:r w:rsidDel="006008D4">
          <w:rPr>
            <w:spacing w:val="-3"/>
            <w:sz w:val="24"/>
          </w:rPr>
          <w:delText xml:space="preserve"> </w:delText>
        </w:r>
        <w:r w:rsidDel="006008D4">
          <w:rPr>
            <w:sz w:val="24"/>
          </w:rPr>
          <w:delText>numbers.</w:delText>
        </w:r>
      </w:del>
    </w:p>
    <w:p w14:paraId="229E7BFE" w14:textId="3BBE8A83" w:rsidR="0060199D" w:rsidDel="006008D4" w:rsidRDefault="000333D6">
      <w:pPr>
        <w:pStyle w:val="BodyText"/>
        <w:spacing w:before="200"/>
        <w:ind w:left="120"/>
        <w:rPr>
          <w:del w:id="4854" w:author="Worrell, Tyrone C CIV USARMY HQDA ASA ALT (USA)" w:date="2024-09-23T07:39:00Z"/>
        </w:rPr>
      </w:pPr>
      <w:del w:id="4855" w:author="Worrell, Tyrone C CIV USARMY HQDA ASA ALT (USA)" w:date="2024-09-23T07:39:00Z">
        <w:r w:rsidDel="006008D4">
          <w:delText>[Strategic</w:delText>
        </w:r>
        <w:r w:rsidDel="006008D4">
          <w:rPr>
            <w:spacing w:val="-2"/>
          </w:rPr>
          <w:delText xml:space="preserve"> </w:delText>
        </w:r>
        <w:r w:rsidDel="006008D4">
          <w:delText>Controls:</w:delText>
        </w:r>
        <w:r w:rsidDel="006008D4">
          <w:rPr>
            <w:spacing w:val="57"/>
          </w:rPr>
          <w:delText xml:space="preserve"> </w:delText>
        </w:r>
        <w:r w:rsidDel="006008D4">
          <w:delText>FAR</w:delText>
        </w:r>
        <w:r w:rsidDel="006008D4">
          <w:rPr>
            <w:spacing w:val="-2"/>
          </w:rPr>
          <w:delText xml:space="preserve"> </w:delText>
        </w:r>
        <w:r w:rsidDel="006008D4">
          <w:delText>4.10,</w:delText>
        </w:r>
        <w:r w:rsidDel="006008D4">
          <w:rPr>
            <w:spacing w:val="-2"/>
          </w:rPr>
          <w:delText xml:space="preserve"> </w:delText>
        </w:r>
        <w:r w:rsidDel="006008D4">
          <w:delText>DFARS</w:delText>
        </w:r>
        <w:r w:rsidDel="006008D4">
          <w:rPr>
            <w:spacing w:val="-2"/>
          </w:rPr>
          <w:delText xml:space="preserve"> </w:delText>
        </w:r>
        <w:r w:rsidDel="006008D4">
          <w:delText>204.71,</w:delText>
        </w:r>
        <w:r w:rsidDel="006008D4">
          <w:rPr>
            <w:spacing w:val="-1"/>
          </w:rPr>
          <w:delText xml:space="preserve"> </w:delText>
        </w:r>
        <w:r w:rsidDel="006008D4">
          <w:delText>and</w:delText>
        </w:r>
        <w:r w:rsidDel="006008D4">
          <w:rPr>
            <w:spacing w:val="-2"/>
          </w:rPr>
          <w:delText xml:space="preserve"> </w:delText>
        </w:r>
        <w:r w:rsidDel="006008D4">
          <w:delText>DFARS</w:delText>
        </w:r>
        <w:r w:rsidDel="006008D4">
          <w:rPr>
            <w:spacing w:val="-2"/>
          </w:rPr>
          <w:delText xml:space="preserve"> </w:delText>
        </w:r>
        <w:r w:rsidDel="006008D4">
          <w:delText>PGI</w:delText>
        </w:r>
        <w:r w:rsidDel="006008D4">
          <w:rPr>
            <w:spacing w:val="-1"/>
          </w:rPr>
          <w:delText xml:space="preserve"> </w:delText>
        </w:r>
        <w:r w:rsidDel="006008D4">
          <w:rPr>
            <w:spacing w:val="-2"/>
          </w:rPr>
          <w:delText>204.71</w:delText>
        </w:r>
      </w:del>
    </w:p>
    <w:p w14:paraId="229E7BFF" w14:textId="38A8FF0C" w:rsidR="0060199D" w:rsidDel="006008D4" w:rsidRDefault="000333D6">
      <w:pPr>
        <w:pStyle w:val="BodyText"/>
        <w:ind w:left="120"/>
        <w:rPr>
          <w:del w:id="4856" w:author="Worrell, Tyrone C CIV USARMY HQDA ASA ALT (USA)" w:date="2024-09-23T07:39:00Z"/>
        </w:rPr>
      </w:pPr>
      <w:del w:id="4857" w:author="Worrell, Tyrone C CIV USARMY HQDA ASA ALT (USA)" w:date="2024-09-23T07:39:00Z">
        <w:r w:rsidDel="006008D4">
          <w:delText>Suggested</w:delText>
        </w:r>
        <w:r w:rsidDel="006008D4">
          <w:rPr>
            <w:spacing w:val="-4"/>
          </w:rPr>
          <w:delText xml:space="preserve"> </w:delText>
        </w:r>
        <w:r w:rsidDel="006008D4">
          <w:delText>Population:</w:delText>
        </w:r>
        <w:r w:rsidDel="006008D4">
          <w:rPr>
            <w:spacing w:val="-4"/>
          </w:rPr>
          <w:delText xml:space="preserve"> </w:delText>
        </w:r>
        <w:r w:rsidDel="006008D4">
          <w:delText>The</w:delText>
        </w:r>
        <w:r w:rsidDel="006008D4">
          <w:rPr>
            <w:spacing w:val="-4"/>
          </w:rPr>
          <w:delText xml:space="preserve"> </w:delText>
        </w:r>
        <w:r w:rsidDel="006008D4">
          <w:delText>instruments</w:delText>
        </w:r>
        <w:r w:rsidDel="006008D4">
          <w:rPr>
            <w:spacing w:val="-4"/>
          </w:rPr>
          <w:delText xml:space="preserve"> </w:delText>
        </w:r>
        <w:r w:rsidDel="006008D4">
          <w:delText>and</w:delText>
        </w:r>
        <w:r w:rsidDel="006008D4">
          <w:rPr>
            <w:spacing w:val="-4"/>
          </w:rPr>
          <w:delText xml:space="preserve"> </w:delText>
        </w:r>
        <w:r w:rsidDel="006008D4">
          <w:delText>documentation</w:delText>
        </w:r>
        <w:r w:rsidDel="006008D4">
          <w:rPr>
            <w:spacing w:val="-4"/>
          </w:rPr>
          <w:delText xml:space="preserve"> </w:delText>
        </w:r>
        <w:r w:rsidDel="006008D4">
          <w:delText>described</w:delText>
        </w:r>
        <w:r w:rsidDel="006008D4">
          <w:rPr>
            <w:spacing w:val="-4"/>
          </w:rPr>
          <w:delText xml:space="preserve"> </w:delText>
        </w:r>
        <w:r w:rsidDel="006008D4">
          <w:delText>at</w:delText>
        </w:r>
        <w:r w:rsidDel="006008D4">
          <w:rPr>
            <w:spacing w:val="-4"/>
          </w:rPr>
          <w:delText xml:space="preserve"> </w:delText>
        </w:r>
        <w:r w:rsidDel="006008D4">
          <w:delText>FAR</w:delText>
        </w:r>
        <w:r w:rsidDel="006008D4">
          <w:rPr>
            <w:spacing w:val="-5"/>
          </w:rPr>
          <w:delText xml:space="preserve"> </w:delText>
        </w:r>
        <w:r w:rsidDel="006008D4">
          <w:delText>4.1002</w:delText>
        </w:r>
        <w:r w:rsidDel="006008D4">
          <w:rPr>
            <w:spacing w:val="-4"/>
          </w:rPr>
          <w:delText xml:space="preserve"> </w:delText>
        </w:r>
        <w:r w:rsidDel="006008D4">
          <w:delText>and</w:delText>
        </w:r>
        <w:r w:rsidDel="006008D4">
          <w:rPr>
            <w:spacing w:val="-4"/>
          </w:rPr>
          <w:delText xml:space="preserve"> </w:delText>
        </w:r>
        <w:r w:rsidDel="006008D4">
          <w:delText xml:space="preserve">DFARS </w:delText>
        </w:r>
        <w:r w:rsidDel="006008D4">
          <w:rPr>
            <w:spacing w:val="-2"/>
          </w:rPr>
          <w:delText>204.7102]</w:delText>
        </w:r>
      </w:del>
    </w:p>
    <w:p w14:paraId="229E7C00" w14:textId="464D453A" w:rsidR="0060199D" w:rsidDel="006008D4" w:rsidRDefault="0060199D">
      <w:pPr>
        <w:pStyle w:val="BodyText"/>
        <w:spacing w:before="2"/>
        <w:rPr>
          <w:del w:id="4858" w:author="Worrell, Tyrone C CIV USARMY HQDA ASA ALT (USA)" w:date="2024-09-23T07:39:00Z"/>
          <w:sz w:val="18"/>
        </w:rPr>
      </w:pPr>
    </w:p>
    <w:tbl>
      <w:tblPr>
        <w:tblW w:w="0" w:type="auto"/>
        <w:tblInd w:w="437" w:type="dxa"/>
        <w:tblLayout w:type="fixed"/>
        <w:tblCellMar>
          <w:left w:w="0" w:type="dxa"/>
          <w:right w:w="0" w:type="dxa"/>
        </w:tblCellMar>
        <w:tblLook w:val="01E0" w:firstRow="1" w:lastRow="1" w:firstColumn="1" w:lastColumn="1" w:noHBand="0" w:noVBand="0"/>
      </w:tblPr>
      <w:tblGrid>
        <w:gridCol w:w="2407"/>
        <w:gridCol w:w="1830"/>
        <w:gridCol w:w="3670"/>
      </w:tblGrid>
      <w:tr w:rsidR="0060199D" w:rsidDel="006008D4" w14:paraId="229E7C04" w14:textId="0ED50719">
        <w:trPr>
          <w:trHeight w:val="270"/>
          <w:del w:id="4859" w:author="Worrell, Tyrone C CIV USARMY HQDA ASA ALT (USA)" w:date="2024-09-23T07:39:00Z"/>
        </w:trPr>
        <w:tc>
          <w:tcPr>
            <w:tcW w:w="2407" w:type="dxa"/>
          </w:tcPr>
          <w:p w14:paraId="229E7C01" w14:textId="6B28532D" w:rsidR="0060199D" w:rsidDel="006008D4" w:rsidRDefault="000333D6">
            <w:pPr>
              <w:pStyle w:val="TableParagraph"/>
              <w:tabs>
                <w:tab w:val="left" w:pos="769"/>
              </w:tabs>
              <w:ind w:left="50"/>
              <w:rPr>
                <w:del w:id="4860" w:author="Worrell, Tyrone C CIV USARMY HQDA ASA ALT (USA)" w:date="2024-09-23T07:39:00Z"/>
                <w:sz w:val="24"/>
              </w:rPr>
            </w:pPr>
            <w:del w:id="4861" w:author="Worrell, Tyrone C CIV USARMY HQDA ASA ALT (USA)" w:date="2024-09-23T07:39:00Z">
              <w:r w:rsidDel="006008D4">
                <w:rPr>
                  <w:sz w:val="24"/>
                  <w:u w:val="single"/>
                </w:rPr>
                <w:tab/>
              </w:r>
              <w:r w:rsidDel="006008D4">
                <w:rPr>
                  <w:sz w:val="24"/>
                </w:rPr>
                <w:delText>Strongly</w:delText>
              </w:r>
              <w:r w:rsidDel="006008D4">
                <w:rPr>
                  <w:spacing w:val="-3"/>
                  <w:sz w:val="24"/>
                </w:rPr>
                <w:delText xml:space="preserve"> </w:delText>
              </w:r>
              <w:r w:rsidDel="006008D4">
                <w:rPr>
                  <w:spacing w:val="-4"/>
                  <w:sz w:val="24"/>
                </w:rPr>
                <w:delText>Agree</w:delText>
              </w:r>
            </w:del>
          </w:p>
        </w:tc>
        <w:tc>
          <w:tcPr>
            <w:tcW w:w="1830" w:type="dxa"/>
          </w:tcPr>
          <w:p w14:paraId="229E7C02" w14:textId="6EE84236" w:rsidR="0060199D" w:rsidDel="006008D4" w:rsidRDefault="000333D6">
            <w:pPr>
              <w:pStyle w:val="TableParagraph"/>
              <w:tabs>
                <w:tab w:val="left" w:pos="839"/>
              </w:tabs>
              <w:ind w:right="238"/>
              <w:jc w:val="right"/>
              <w:rPr>
                <w:del w:id="4862" w:author="Worrell, Tyrone C CIV USARMY HQDA ASA ALT (USA)" w:date="2024-09-23T07:39:00Z"/>
                <w:sz w:val="24"/>
              </w:rPr>
            </w:pPr>
            <w:del w:id="4863" w:author="Worrell, Tyrone C CIV USARMY HQDA ASA ALT (USA)" w:date="2024-09-23T07:39:00Z">
              <w:r w:rsidDel="006008D4">
                <w:rPr>
                  <w:sz w:val="24"/>
                  <w:u w:val="single"/>
                </w:rPr>
                <w:tab/>
              </w:r>
              <w:r w:rsidDel="006008D4">
                <w:rPr>
                  <w:spacing w:val="-2"/>
                  <w:sz w:val="24"/>
                </w:rPr>
                <w:delText>Agree</w:delText>
              </w:r>
            </w:del>
          </w:p>
        </w:tc>
        <w:tc>
          <w:tcPr>
            <w:tcW w:w="3670" w:type="dxa"/>
          </w:tcPr>
          <w:p w14:paraId="229E7C03" w14:textId="5BD4D3FA" w:rsidR="0060199D" w:rsidDel="006008D4" w:rsidRDefault="000333D6">
            <w:pPr>
              <w:pStyle w:val="TableParagraph"/>
              <w:tabs>
                <w:tab w:val="left" w:pos="959"/>
              </w:tabs>
              <w:ind w:left="239"/>
              <w:rPr>
                <w:del w:id="4864" w:author="Worrell, Tyrone C CIV USARMY HQDA ASA ALT (USA)" w:date="2024-09-23T07:39:00Z"/>
                <w:sz w:val="24"/>
              </w:rPr>
            </w:pPr>
            <w:del w:id="4865" w:author="Worrell, Tyrone C CIV USARMY HQDA ASA ALT (USA)" w:date="2024-09-23T07:39:00Z">
              <w:r w:rsidDel="006008D4">
                <w:rPr>
                  <w:sz w:val="24"/>
                  <w:u w:val="single"/>
                </w:rPr>
                <w:tab/>
              </w:r>
              <w:r w:rsidDel="006008D4">
                <w:rPr>
                  <w:sz w:val="24"/>
                </w:rPr>
                <w:delText>Neither</w:delText>
              </w:r>
              <w:r w:rsidDel="006008D4">
                <w:rPr>
                  <w:spacing w:val="-1"/>
                  <w:sz w:val="24"/>
                </w:rPr>
                <w:delText xml:space="preserve"> </w:delText>
              </w:r>
              <w:r w:rsidDel="006008D4">
                <w:rPr>
                  <w:sz w:val="24"/>
                </w:rPr>
                <w:delText>Agree</w:delText>
              </w:r>
              <w:r w:rsidDel="006008D4">
                <w:rPr>
                  <w:spacing w:val="-1"/>
                  <w:sz w:val="24"/>
                </w:rPr>
                <w:delText xml:space="preserve"> </w:delText>
              </w:r>
              <w:r w:rsidDel="006008D4">
                <w:rPr>
                  <w:sz w:val="24"/>
                </w:rPr>
                <w:delText>nor</w:delText>
              </w:r>
              <w:r w:rsidDel="006008D4">
                <w:rPr>
                  <w:spacing w:val="-1"/>
                  <w:sz w:val="24"/>
                </w:rPr>
                <w:delText xml:space="preserve"> </w:delText>
              </w:r>
              <w:r w:rsidDel="006008D4">
                <w:rPr>
                  <w:spacing w:val="-2"/>
                  <w:sz w:val="24"/>
                </w:rPr>
                <w:delText>Disagree</w:delText>
              </w:r>
            </w:del>
          </w:p>
        </w:tc>
      </w:tr>
      <w:tr w:rsidR="0060199D" w:rsidDel="006008D4" w14:paraId="229E7C08" w14:textId="15F2CB82">
        <w:trPr>
          <w:trHeight w:val="270"/>
          <w:del w:id="4866" w:author="Worrell, Tyrone C CIV USARMY HQDA ASA ALT (USA)" w:date="2024-09-23T07:39:00Z"/>
        </w:trPr>
        <w:tc>
          <w:tcPr>
            <w:tcW w:w="2407" w:type="dxa"/>
          </w:tcPr>
          <w:p w14:paraId="229E7C05" w14:textId="06A2FB0C" w:rsidR="0060199D" w:rsidDel="006008D4" w:rsidRDefault="000333D6">
            <w:pPr>
              <w:pStyle w:val="TableParagraph"/>
              <w:ind w:left="373"/>
              <w:jc w:val="center"/>
              <w:rPr>
                <w:del w:id="4867" w:author="Worrell, Tyrone C CIV USARMY HQDA ASA ALT (USA)" w:date="2024-09-23T07:39:00Z"/>
                <w:sz w:val="24"/>
              </w:rPr>
            </w:pPr>
            <w:del w:id="4868" w:author="Worrell, Tyrone C CIV USARMY HQDA ASA ALT (USA)" w:date="2024-09-23T07:39:00Z">
              <w:r w:rsidDel="006008D4">
                <w:rPr>
                  <w:spacing w:val="-5"/>
                  <w:sz w:val="24"/>
                </w:rPr>
                <w:delText>(5)</w:delText>
              </w:r>
            </w:del>
          </w:p>
        </w:tc>
        <w:tc>
          <w:tcPr>
            <w:tcW w:w="1830" w:type="dxa"/>
          </w:tcPr>
          <w:p w14:paraId="229E7C06" w14:textId="62E4CCAF" w:rsidR="0060199D" w:rsidDel="006008D4" w:rsidRDefault="000333D6">
            <w:pPr>
              <w:pStyle w:val="TableParagraph"/>
              <w:ind w:right="304"/>
              <w:jc w:val="right"/>
              <w:rPr>
                <w:del w:id="4869" w:author="Worrell, Tyrone C CIV USARMY HQDA ASA ALT (USA)" w:date="2024-09-23T07:39:00Z"/>
                <w:sz w:val="24"/>
              </w:rPr>
            </w:pPr>
            <w:del w:id="4870" w:author="Worrell, Tyrone C CIV USARMY HQDA ASA ALT (USA)" w:date="2024-09-23T07:39:00Z">
              <w:r w:rsidDel="006008D4">
                <w:rPr>
                  <w:spacing w:val="-5"/>
                  <w:sz w:val="24"/>
                </w:rPr>
                <w:delText>(4)</w:delText>
              </w:r>
            </w:del>
          </w:p>
        </w:tc>
        <w:tc>
          <w:tcPr>
            <w:tcW w:w="3670" w:type="dxa"/>
          </w:tcPr>
          <w:p w14:paraId="229E7C07" w14:textId="09582792" w:rsidR="0060199D" w:rsidDel="006008D4" w:rsidRDefault="000333D6">
            <w:pPr>
              <w:pStyle w:val="TableParagraph"/>
              <w:ind w:left="716"/>
              <w:jc w:val="center"/>
              <w:rPr>
                <w:del w:id="4871" w:author="Worrell, Tyrone C CIV USARMY HQDA ASA ALT (USA)" w:date="2024-09-23T07:39:00Z"/>
                <w:sz w:val="24"/>
              </w:rPr>
            </w:pPr>
            <w:del w:id="4872" w:author="Worrell, Tyrone C CIV USARMY HQDA ASA ALT (USA)" w:date="2024-09-23T07:39:00Z">
              <w:r w:rsidDel="006008D4">
                <w:rPr>
                  <w:spacing w:val="-5"/>
                  <w:sz w:val="24"/>
                </w:rPr>
                <w:delText>(3)</w:delText>
              </w:r>
            </w:del>
          </w:p>
        </w:tc>
      </w:tr>
    </w:tbl>
    <w:p w14:paraId="229E7C09" w14:textId="1E75E7EF" w:rsidR="0060199D" w:rsidDel="006008D4" w:rsidRDefault="0060199D">
      <w:pPr>
        <w:pStyle w:val="BodyText"/>
        <w:spacing w:before="1"/>
        <w:rPr>
          <w:del w:id="4873" w:author="Worrell, Tyrone C CIV USARMY HQDA ASA ALT (USA)" w:date="2024-09-23T07:39:00Z"/>
        </w:rPr>
      </w:pPr>
    </w:p>
    <w:p w14:paraId="229E7C0A" w14:textId="2A3882A6" w:rsidR="0060199D" w:rsidDel="006008D4" w:rsidRDefault="000333D6">
      <w:pPr>
        <w:pStyle w:val="BodyText"/>
        <w:tabs>
          <w:tab w:val="left" w:pos="1199"/>
          <w:tab w:val="left" w:pos="2999"/>
          <w:tab w:val="left" w:pos="3719"/>
        </w:tabs>
        <w:spacing w:before="1"/>
        <w:ind w:left="480"/>
        <w:rPr>
          <w:del w:id="4874" w:author="Worrell, Tyrone C CIV USARMY HQDA ASA ALT (USA)" w:date="2024-09-23T07:39:00Z"/>
        </w:rPr>
      </w:pPr>
      <w:del w:id="4875" w:author="Worrell, Tyrone C CIV USARMY HQDA ASA ALT (USA)" w:date="2024-09-23T07:39:00Z">
        <w:r w:rsidDel="006008D4">
          <w:rPr>
            <w:u w:val="single"/>
          </w:rPr>
          <w:tab/>
        </w:r>
        <w:r w:rsidDel="006008D4">
          <w:rPr>
            <w:spacing w:val="-2"/>
          </w:rPr>
          <w:delText>Disagree</w:delText>
        </w:r>
        <w:r w:rsidDel="006008D4">
          <w:tab/>
        </w:r>
        <w:r w:rsidDel="006008D4">
          <w:rPr>
            <w:u w:val="single"/>
          </w:rPr>
          <w:tab/>
        </w:r>
        <w:r w:rsidDel="006008D4">
          <w:delText>Strongly</w:delText>
        </w:r>
        <w:r w:rsidDel="006008D4">
          <w:rPr>
            <w:spacing w:val="-3"/>
          </w:rPr>
          <w:delText xml:space="preserve"> </w:delText>
        </w:r>
        <w:r w:rsidDel="006008D4">
          <w:rPr>
            <w:spacing w:val="-2"/>
          </w:rPr>
          <w:delText>Disagree</w:delText>
        </w:r>
      </w:del>
    </w:p>
    <w:p w14:paraId="229E7C0B" w14:textId="708498F3" w:rsidR="0060199D" w:rsidDel="006008D4" w:rsidRDefault="000333D6">
      <w:pPr>
        <w:pStyle w:val="BodyText"/>
        <w:tabs>
          <w:tab w:val="left" w:pos="4439"/>
        </w:tabs>
        <w:ind w:left="1620"/>
        <w:rPr>
          <w:del w:id="4876" w:author="Worrell, Tyrone C CIV USARMY HQDA ASA ALT (USA)" w:date="2024-09-23T07:39:00Z"/>
        </w:rPr>
      </w:pPr>
      <w:del w:id="4877" w:author="Worrell, Tyrone C CIV USARMY HQDA ASA ALT (USA)" w:date="2024-09-23T07:39:00Z">
        <w:r w:rsidDel="006008D4">
          <w:rPr>
            <w:spacing w:val="-5"/>
          </w:rPr>
          <w:delText>(2)</w:delText>
        </w:r>
        <w:r w:rsidDel="006008D4">
          <w:tab/>
        </w:r>
        <w:r w:rsidDel="006008D4">
          <w:rPr>
            <w:spacing w:val="-5"/>
          </w:rPr>
          <w:delText>(1)</w:delText>
        </w:r>
      </w:del>
    </w:p>
    <w:p w14:paraId="229E7C0C" w14:textId="6E496DFF" w:rsidR="0060199D" w:rsidDel="006008D4" w:rsidRDefault="000333D6">
      <w:pPr>
        <w:pStyle w:val="BodyText"/>
        <w:spacing w:before="276"/>
        <w:ind w:left="120"/>
        <w:rPr>
          <w:del w:id="4878" w:author="Worrell, Tyrone C CIV USARMY HQDA ASA ALT (USA)" w:date="2024-09-23T07:39:00Z"/>
        </w:rPr>
      </w:pPr>
      <w:del w:id="4879" w:author="Worrell, Tyrone C CIV USARMY HQDA ASA ALT (USA)" w:date="2024-09-23T07:39:00Z">
        <w:r w:rsidDel="006008D4">
          <w:delText>To</w:delText>
        </w:r>
        <w:r w:rsidDel="006008D4">
          <w:rPr>
            <w:spacing w:val="-3"/>
          </w:rPr>
          <w:delText xml:space="preserve"> </w:delText>
        </w:r>
        <w:r w:rsidDel="006008D4">
          <w:delText>support</w:delText>
        </w:r>
        <w:r w:rsidDel="006008D4">
          <w:rPr>
            <w:spacing w:val="-3"/>
          </w:rPr>
          <w:delText xml:space="preserve"> </w:delText>
        </w:r>
        <w:r w:rsidDel="006008D4">
          <w:delText>your</w:delText>
        </w:r>
        <w:r w:rsidDel="006008D4">
          <w:rPr>
            <w:spacing w:val="-3"/>
          </w:rPr>
          <w:delText xml:space="preserve"> </w:delText>
        </w:r>
        <w:r w:rsidDel="006008D4">
          <w:delText>selected</w:delText>
        </w:r>
        <w:r w:rsidDel="006008D4">
          <w:rPr>
            <w:spacing w:val="-5"/>
          </w:rPr>
          <w:delText xml:space="preserve"> </w:delText>
        </w:r>
        <w:r w:rsidDel="006008D4">
          <w:delText>response,</w:delText>
        </w:r>
        <w:r w:rsidDel="006008D4">
          <w:rPr>
            <w:spacing w:val="-3"/>
          </w:rPr>
          <w:delText xml:space="preserve"> </w:delText>
        </w:r>
        <w:r w:rsidDel="006008D4">
          <w:delText>provide</w:delText>
        </w:r>
        <w:r w:rsidDel="006008D4">
          <w:rPr>
            <w:spacing w:val="-3"/>
          </w:rPr>
          <w:delText xml:space="preserve"> </w:delText>
        </w:r>
        <w:r w:rsidDel="006008D4">
          <w:delText>an</w:delText>
        </w:r>
        <w:r w:rsidDel="006008D4">
          <w:rPr>
            <w:spacing w:val="-3"/>
          </w:rPr>
          <w:delText xml:space="preserve"> </w:delText>
        </w:r>
        <w:r w:rsidDel="006008D4">
          <w:delText>explanation</w:delText>
        </w:r>
        <w:r w:rsidDel="006008D4">
          <w:rPr>
            <w:spacing w:val="-3"/>
          </w:rPr>
          <w:delText xml:space="preserve"> </w:delText>
        </w:r>
        <w:r w:rsidDel="006008D4">
          <w:delText>for</w:delText>
        </w:r>
        <w:r w:rsidDel="006008D4">
          <w:rPr>
            <w:spacing w:val="-4"/>
          </w:rPr>
          <w:delText xml:space="preserve"> </w:delText>
        </w:r>
        <w:r w:rsidDel="006008D4">
          <w:delText>your</w:delText>
        </w:r>
        <w:r w:rsidDel="006008D4">
          <w:rPr>
            <w:spacing w:val="-3"/>
          </w:rPr>
          <w:delText xml:space="preserve"> </w:delText>
        </w:r>
        <w:r w:rsidDel="006008D4">
          <w:delText>selection</w:delText>
        </w:r>
        <w:r w:rsidDel="006008D4">
          <w:rPr>
            <w:spacing w:val="-3"/>
          </w:rPr>
          <w:delText xml:space="preserve"> </w:delText>
        </w:r>
        <w:r w:rsidDel="006008D4">
          <w:delText>and</w:delText>
        </w:r>
        <w:r w:rsidDel="006008D4">
          <w:rPr>
            <w:spacing w:val="-3"/>
          </w:rPr>
          <w:delText xml:space="preserve"> </w:delText>
        </w:r>
        <w:r w:rsidDel="006008D4">
          <w:delText>any</w:delText>
        </w:r>
        <w:r w:rsidDel="006008D4">
          <w:rPr>
            <w:spacing w:val="-3"/>
          </w:rPr>
          <w:delText xml:space="preserve"> </w:delText>
        </w:r>
        <w:r w:rsidDel="006008D4">
          <w:delText>lessons learned or best practices.</w:delText>
        </w:r>
      </w:del>
    </w:p>
    <w:p w14:paraId="229E7C0D" w14:textId="136709CE" w:rsidR="0060199D" w:rsidDel="006008D4" w:rsidRDefault="000333D6">
      <w:pPr>
        <w:pStyle w:val="BodyText"/>
        <w:spacing w:before="17"/>
        <w:rPr>
          <w:del w:id="4880" w:author="Worrell, Tyrone C CIV USARMY HQDA ASA ALT (USA)" w:date="2024-09-23T07:39:00Z"/>
          <w:sz w:val="20"/>
        </w:rPr>
      </w:pPr>
      <w:del w:id="4881" w:author="Worrell, Tyrone C CIV USARMY HQDA ASA ALT (USA)" w:date="2024-09-23T07:39:00Z">
        <w:r w:rsidDel="006008D4">
          <w:rPr>
            <w:noProof/>
          </w:rPr>
          <mc:AlternateContent>
            <mc:Choice Requires="wps">
              <w:drawing>
                <wp:anchor distT="0" distB="0" distL="0" distR="0" simplePos="0" relativeHeight="251659264" behindDoc="1" locked="0" layoutInCell="1" allowOverlap="1" wp14:anchorId="229E7D07" wp14:editId="229E7D08">
                  <wp:simplePos x="0" y="0"/>
                  <wp:positionH relativeFrom="page">
                    <wp:posOffset>914400</wp:posOffset>
                  </wp:positionH>
                  <wp:positionV relativeFrom="paragraph">
                    <wp:posOffset>172100</wp:posOffset>
                  </wp:positionV>
                  <wp:extent cx="5943600" cy="1270"/>
                  <wp:effectExtent l="0" t="0" r="0" b="0"/>
                  <wp:wrapTopAndBottom/>
                  <wp:docPr id="49" name="Graphic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270"/>
                          </a:xfrm>
                          <a:custGeom>
                            <a:avLst/>
                            <a:gdLst/>
                            <a:ahLst/>
                            <a:cxnLst/>
                            <a:rect l="l" t="t" r="r" b="b"/>
                            <a:pathLst>
                              <a:path w="5943600">
                                <a:moveTo>
                                  <a:pt x="0" y="0"/>
                                </a:moveTo>
                                <a:lnTo>
                                  <a:pt x="594360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7C9C477" id="Graphic 49" o:spid="_x0000_s1026" style="position:absolute;margin-left:1in;margin-top:13.55pt;width:468pt;height:.1pt;z-index:-251657216;visibility:visible;mso-wrap-style:square;mso-wrap-distance-left:0;mso-wrap-distance-top:0;mso-wrap-distance-right:0;mso-wrap-distance-bottom:0;mso-position-horizontal:absolute;mso-position-horizontal-relative:page;mso-position-vertical:absolute;mso-position-vertical-relative:text;v-text-anchor:top" coordsize="5943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" path="m,l5943600,e" filled="f" strokeweight=".48pt">
                  <v:path arrowok="t"/>
                  <w10:wrap type="topAndBottom" anchorx="page"/>
                </v:shape>
              </w:pict>
            </mc:Fallback>
          </mc:AlternateContent>
        </w:r>
        <w:r w:rsidDel="006008D4">
          <w:rPr>
            <w:noProof/>
          </w:rPr>
          <mc:AlternateContent>
            <mc:Choice Requires="wps">
              <w:drawing>
                <wp:anchor distT="0" distB="0" distL="0" distR="0" simplePos="0" relativeHeight="251660288" behindDoc="1" locked="0" layoutInCell="1" allowOverlap="1" wp14:anchorId="229E7D09" wp14:editId="229E7D0A">
                  <wp:simplePos x="0" y="0"/>
                  <wp:positionH relativeFrom="page">
                    <wp:posOffset>914400</wp:posOffset>
                  </wp:positionH>
                  <wp:positionV relativeFrom="paragraph">
                    <wp:posOffset>347360</wp:posOffset>
                  </wp:positionV>
                  <wp:extent cx="5943600" cy="1270"/>
                  <wp:effectExtent l="0" t="0" r="0" b="0"/>
                  <wp:wrapTopAndBottom/>
                  <wp:docPr id="50" name="Graphic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270"/>
                          </a:xfrm>
                          <a:custGeom>
                            <a:avLst/>
                            <a:gdLst/>
                            <a:ahLst/>
                            <a:cxnLst/>
                            <a:rect l="l" t="t" r="r" b="b"/>
                            <a:pathLst>
                              <a:path w="5943600">
                                <a:moveTo>
                                  <a:pt x="0" y="0"/>
                                </a:moveTo>
                                <a:lnTo>
                                  <a:pt x="594360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A743787" id="Graphic 50" o:spid="_x0000_s1026" style="position:absolute;margin-left:1in;margin-top:27.35pt;width:468pt;height:.1pt;z-index:-251656192;visibility:visible;mso-wrap-style:square;mso-wrap-distance-left:0;mso-wrap-distance-top:0;mso-wrap-distance-right:0;mso-wrap-distance-bottom:0;mso-position-horizontal:absolute;mso-position-horizontal-relative:page;mso-position-vertical:absolute;mso-position-vertical-relative:text;v-text-anchor:top" coordsize="5943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" path="m,l5943600,e" filled="f" strokeweight=".48pt">
                  <v:path arrowok="t"/>
                  <w10:wrap type="topAndBottom" anchorx="page"/>
                </v:shape>
              </w:pict>
            </mc:Fallback>
          </mc:AlternateContent>
        </w:r>
        <w:r w:rsidDel="006008D4">
          <w:rPr>
            <w:noProof/>
          </w:rPr>
          <mc:AlternateContent>
            <mc:Choice Requires="wps">
              <w:drawing>
                <wp:anchor distT="0" distB="0" distL="0" distR="0" simplePos="0" relativeHeight="251661312" behindDoc="1" locked="0" layoutInCell="1" allowOverlap="1" wp14:anchorId="229E7D0B" wp14:editId="229E7D0C">
                  <wp:simplePos x="0" y="0"/>
                  <wp:positionH relativeFrom="page">
                    <wp:posOffset>914400</wp:posOffset>
                  </wp:positionH>
                  <wp:positionV relativeFrom="paragraph">
                    <wp:posOffset>522620</wp:posOffset>
                  </wp:positionV>
                  <wp:extent cx="5943600" cy="1270"/>
                  <wp:effectExtent l="0" t="0" r="0" b="0"/>
                  <wp:wrapTopAndBottom/>
                  <wp:docPr id="51" name="Graphic 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270"/>
                          </a:xfrm>
                          <a:custGeom>
                            <a:avLst/>
                            <a:gdLst/>
                            <a:ahLst/>
                            <a:cxnLst/>
                            <a:rect l="l" t="t" r="r" b="b"/>
                            <a:pathLst>
                              <a:path w="5943600">
                                <a:moveTo>
                                  <a:pt x="0" y="0"/>
                                </a:moveTo>
                                <a:lnTo>
                                  <a:pt x="594360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BC74926" id="Graphic 51" o:spid="_x0000_s1026" style="position:absolute;margin-left:1in;margin-top:41.15pt;width:468pt;height:.1pt;z-index:-251655168;visibility:visible;mso-wrap-style:square;mso-wrap-distance-left:0;mso-wrap-distance-top:0;mso-wrap-distance-right:0;mso-wrap-distance-bottom:0;mso-position-horizontal:absolute;mso-position-horizontal-relative:page;mso-position-vertical:absolute;mso-position-vertical-relative:text;v-text-anchor:top" coordsize="5943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" path="m,l5943600,e" filled="f" strokeweight=".48pt">
                  <v:path arrowok="t"/>
                  <w10:wrap type="topAndBottom" anchorx="page"/>
                </v:shape>
              </w:pict>
            </mc:Fallback>
          </mc:AlternateContent>
        </w:r>
        <w:r w:rsidDel="006008D4">
          <w:rPr>
            <w:noProof/>
          </w:rPr>
          <mc:AlternateContent>
            <mc:Choice Requires="wps">
              <w:drawing>
                <wp:anchor distT="0" distB="0" distL="0" distR="0" simplePos="0" relativeHeight="251662336" behindDoc="1" locked="0" layoutInCell="1" allowOverlap="1" wp14:anchorId="229E7D0D" wp14:editId="229E7D0E">
                  <wp:simplePos x="0" y="0"/>
                  <wp:positionH relativeFrom="page">
                    <wp:posOffset>914400</wp:posOffset>
                  </wp:positionH>
                  <wp:positionV relativeFrom="paragraph">
                    <wp:posOffset>697880</wp:posOffset>
                  </wp:positionV>
                  <wp:extent cx="5943600" cy="1270"/>
                  <wp:effectExtent l="0" t="0" r="0" b="0"/>
                  <wp:wrapTopAndBottom/>
                  <wp:docPr id="52" name="Graphic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270"/>
                          </a:xfrm>
                          <a:custGeom>
                            <a:avLst/>
                            <a:gdLst/>
                            <a:ahLst/>
                            <a:cxnLst/>
                            <a:rect l="l" t="t" r="r" b="b"/>
                            <a:pathLst>
                              <a:path w="5943600">
                                <a:moveTo>
                                  <a:pt x="0" y="0"/>
                                </a:moveTo>
                                <a:lnTo>
                                  <a:pt x="594360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5EA9A1F" id="Graphic 52" o:spid="_x0000_s1026" style="position:absolute;margin-left:1in;margin-top:54.95pt;width:468pt;height:.1pt;z-index:-251654144;visibility:visible;mso-wrap-style:square;mso-wrap-distance-left:0;mso-wrap-distance-top:0;mso-wrap-distance-right:0;mso-wrap-distance-bottom:0;mso-position-horizontal:absolute;mso-position-horizontal-relative:page;mso-position-vertical:absolute;mso-position-vertical-relative:text;v-text-anchor:top" coordsize="5943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" path="m,l5943600,e" filled="f" strokeweight=".48pt">
                  <v:path arrowok="t"/>
                  <w10:wrap type="topAndBottom" anchorx="page"/>
                </v:shape>
              </w:pict>
            </mc:Fallback>
          </mc:AlternateContent>
        </w:r>
        <w:r w:rsidDel="006008D4">
          <w:rPr>
            <w:noProof/>
          </w:rPr>
          <mc:AlternateContent>
            <mc:Choice Requires="wps">
              <w:drawing>
                <wp:anchor distT="0" distB="0" distL="0" distR="0" simplePos="0" relativeHeight="251663360" behindDoc="1" locked="0" layoutInCell="1" allowOverlap="1" wp14:anchorId="229E7D0F" wp14:editId="229E7D10">
                  <wp:simplePos x="0" y="0"/>
                  <wp:positionH relativeFrom="page">
                    <wp:posOffset>914400</wp:posOffset>
                  </wp:positionH>
                  <wp:positionV relativeFrom="paragraph">
                    <wp:posOffset>873140</wp:posOffset>
                  </wp:positionV>
                  <wp:extent cx="2895600" cy="1270"/>
                  <wp:effectExtent l="0" t="0" r="0" b="0"/>
                  <wp:wrapTopAndBottom/>
                  <wp:docPr id="53" name="Graphic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95600" cy="1270"/>
                          </a:xfrm>
                          <a:custGeom>
                            <a:avLst/>
                            <a:gdLst/>
                            <a:ahLst/>
                            <a:cxnLst/>
                            <a:rect l="l" t="t" r="r" b="b"/>
                            <a:pathLst>
                              <a:path w="2895600">
                                <a:moveTo>
                                  <a:pt x="0" y="0"/>
                                </a:moveTo>
                                <a:lnTo>
                                  <a:pt x="289560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94042FB" id="Graphic 53" o:spid="_x0000_s1026" style="position:absolute;margin-left:1in;margin-top:68.75pt;width:228pt;height:.1pt;z-index:-251653120;visibility:visible;mso-wrap-style:square;mso-wrap-distance-left:0;mso-wrap-distance-top:0;mso-wrap-distance-right:0;mso-wrap-distance-bottom:0;mso-position-horizontal:absolute;mso-position-horizontal-relative:page;mso-position-vertical:absolute;mso-position-vertical-relative:text;v-text-anchor:top" coordsize="2895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" path="m,l2895600,e" filled="f" strokeweight=".48pt">
                  <v:path arrowok="t"/>
                  <w10:wrap type="topAndBottom" anchorx="page"/>
                </v:shape>
              </w:pict>
            </mc:Fallback>
          </mc:AlternateContent>
        </w:r>
      </w:del>
    </w:p>
    <w:p w14:paraId="229E7C0E" w14:textId="72EFD79C" w:rsidR="0060199D" w:rsidDel="006008D4" w:rsidRDefault="0060199D">
      <w:pPr>
        <w:pStyle w:val="BodyText"/>
        <w:spacing w:before="17"/>
        <w:rPr>
          <w:del w:id="4882" w:author="Worrell, Tyrone C CIV USARMY HQDA ASA ALT (USA)" w:date="2024-09-23T07:39:00Z"/>
          <w:sz w:val="20"/>
        </w:rPr>
      </w:pPr>
    </w:p>
    <w:p w14:paraId="229E7C0F" w14:textId="762F6937" w:rsidR="0060199D" w:rsidDel="006008D4" w:rsidRDefault="0060199D">
      <w:pPr>
        <w:pStyle w:val="BodyText"/>
        <w:spacing w:before="17"/>
        <w:rPr>
          <w:del w:id="4883" w:author="Worrell, Tyrone C CIV USARMY HQDA ASA ALT (USA)" w:date="2024-09-23T07:39:00Z"/>
          <w:sz w:val="20"/>
        </w:rPr>
      </w:pPr>
    </w:p>
    <w:p w14:paraId="229E7C10" w14:textId="13E45267" w:rsidR="0060199D" w:rsidDel="006008D4" w:rsidRDefault="0060199D">
      <w:pPr>
        <w:pStyle w:val="BodyText"/>
        <w:spacing w:before="17"/>
        <w:rPr>
          <w:del w:id="4884" w:author="Worrell, Tyrone C CIV USARMY HQDA ASA ALT (USA)" w:date="2024-09-23T07:39:00Z"/>
          <w:sz w:val="20"/>
        </w:rPr>
      </w:pPr>
    </w:p>
    <w:p w14:paraId="229E7C11" w14:textId="3939F0CA" w:rsidR="0060199D" w:rsidDel="006008D4" w:rsidRDefault="0060199D">
      <w:pPr>
        <w:pStyle w:val="BodyText"/>
        <w:spacing w:before="17"/>
        <w:rPr>
          <w:del w:id="4885" w:author="Worrell, Tyrone C CIV USARMY HQDA ASA ALT (USA)" w:date="2024-09-23T07:39:00Z"/>
          <w:sz w:val="20"/>
        </w:rPr>
      </w:pPr>
    </w:p>
    <w:p w14:paraId="229E7C12" w14:textId="6D9C1B8D" w:rsidR="0060199D" w:rsidDel="006008D4" w:rsidRDefault="000333D6">
      <w:pPr>
        <w:pStyle w:val="ListParagraph"/>
        <w:numPr>
          <w:ilvl w:val="0"/>
          <w:numId w:val="4"/>
        </w:numPr>
        <w:tabs>
          <w:tab w:val="left" w:pos="420"/>
        </w:tabs>
        <w:spacing w:before="240"/>
        <w:ind w:right="1367" w:firstLine="0"/>
        <w:rPr>
          <w:del w:id="4886" w:author="Worrell, Tyrone C CIV USARMY HQDA ASA ALT (USA)" w:date="2024-09-23T07:39:00Z"/>
          <w:sz w:val="24"/>
        </w:rPr>
      </w:pPr>
      <w:del w:id="4887" w:author="Worrell, Tyrone C CIV USARMY HQDA ASA ALT (USA)" w:date="2024-09-23T07:39:00Z">
        <w:r w:rsidDel="006008D4">
          <w:rPr>
            <w:sz w:val="24"/>
          </w:rPr>
          <w:delText>The</w:delText>
        </w:r>
        <w:r w:rsidDel="006008D4">
          <w:rPr>
            <w:spacing w:val="-4"/>
            <w:sz w:val="24"/>
          </w:rPr>
          <w:delText xml:space="preserve"> </w:delText>
        </w:r>
        <w:r w:rsidDel="006008D4">
          <w:rPr>
            <w:sz w:val="24"/>
          </w:rPr>
          <w:delText>acquisition</w:delText>
        </w:r>
        <w:r w:rsidDel="006008D4">
          <w:rPr>
            <w:spacing w:val="-4"/>
            <w:sz w:val="24"/>
          </w:rPr>
          <w:delText xml:space="preserve"> </w:delText>
        </w:r>
        <w:r w:rsidDel="006008D4">
          <w:rPr>
            <w:sz w:val="24"/>
          </w:rPr>
          <w:delText>complies</w:delText>
        </w:r>
        <w:r w:rsidDel="006008D4">
          <w:rPr>
            <w:spacing w:val="-4"/>
            <w:sz w:val="24"/>
          </w:rPr>
          <w:delText xml:space="preserve"> </w:delText>
        </w:r>
        <w:r w:rsidDel="006008D4">
          <w:rPr>
            <w:sz w:val="24"/>
          </w:rPr>
          <w:delText>with</w:delText>
        </w:r>
        <w:r w:rsidDel="006008D4">
          <w:rPr>
            <w:spacing w:val="-4"/>
            <w:sz w:val="24"/>
          </w:rPr>
          <w:delText xml:space="preserve"> </w:delText>
        </w:r>
        <w:r w:rsidDel="006008D4">
          <w:rPr>
            <w:sz w:val="24"/>
          </w:rPr>
          <w:delText>the</w:delText>
        </w:r>
        <w:r w:rsidDel="006008D4">
          <w:rPr>
            <w:spacing w:val="-5"/>
            <w:sz w:val="24"/>
          </w:rPr>
          <w:delText xml:space="preserve"> </w:delText>
        </w:r>
        <w:r w:rsidDel="006008D4">
          <w:rPr>
            <w:sz w:val="24"/>
          </w:rPr>
          <w:delText>uniform</w:delText>
        </w:r>
        <w:r w:rsidDel="006008D4">
          <w:rPr>
            <w:spacing w:val="-4"/>
            <w:sz w:val="24"/>
          </w:rPr>
          <w:delText xml:space="preserve"> </w:delText>
        </w:r>
        <w:r w:rsidDel="006008D4">
          <w:rPr>
            <w:sz w:val="24"/>
          </w:rPr>
          <w:delText>reporting</w:delText>
        </w:r>
        <w:r w:rsidDel="006008D4">
          <w:rPr>
            <w:spacing w:val="-6"/>
            <w:sz w:val="24"/>
          </w:rPr>
          <w:delText xml:space="preserve"> </w:delText>
        </w:r>
        <w:r w:rsidDel="006008D4">
          <w:rPr>
            <w:sz w:val="24"/>
          </w:rPr>
          <w:delText>requirements</w:delText>
        </w:r>
        <w:r w:rsidDel="006008D4">
          <w:rPr>
            <w:spacing w:val="-4"/>
            <w:sz w:val="24"/>
          </w:rPr>
          <w:delText xml:space="preserve"> </w:delText>
        </w:r>
        <w:r w:rsidDel="006008D4">
          <w:rPr>
            <w:sz w:val="24"/>
          </w:rPr>
          <w:delText>for</w:delText>
        </w:r>
        <w:r w:rsidDel="006008D4">
          <w:rPr>
            <w:spacing w:val="-5"/>
            <w:sz w:val="24"/>
          </w:rPr>
          <w:delText xml:space="preserve"> </w:delText>
        </w:r>
        <w:r w:rsidDel="006008D4">
          <w:rPr>
            <w:sz w:val="24"/>
          </w:rPr>
          <w:delText>the</w:delText>
        </w:r>
        <w:r w:rsidDel="006008D4">
          <w:rPr>
            <w:spacing w:val="-4"/>
            <w:sz w:val="24"/>
          </w:rPr>
          <w:delText xml:space="preserve"> </w:delText>
        </w:r>
        <w:r w:rsidDel="006008D4">
          <w:rPr>
            <w:sz w:val="24"/>
          </w:rPr>
          <w:delText>Federal Procurement Data System (FPDS).</w:delText>
        </w:r>
      </w:del>
    </w:p>
    <w:p w14:paraId="229E7C13" w14:textId="18D9DD19" w:rsidR="0060199D" w:rsidDel="006008D4" w:rsidRDefault="0060199D">
      <w:pPr>
        <w:pStyle w:val="BodyText"/>
        <w:spacing w:before="3"/>
        <w:rPr>
          <w:del w:id="4888" w:author="Worrell, Tyrone C CIV USARMY HQDA ASA ALT (USA)" w:date="2024-09-23T07:39:00Z"/>
        </w:rPr>
      </w:pPr>
    </w:p>
    <w:p w14:paraId="229E7C14" w14:textId="219C983C" w:rsidR="0060199D" w:rsidDel="006008D4" w:rsidRDefault="000333D6">
      <w:pPr>
        <w:pStyle w:val="BodyText"/>
        <w:ind w:left="120" w:right="2297"/>
        <w:rPr>
          <w:del w:id="4889" w:author="Worrell, Tyrone C CIV USARMY HQDA ASA ALT (USA)" w:date="2024-09-23T07:39:00Z"/>
        </w:rPr>
      </w:pPr>
      <w:del w:id="4890" w:author="Worrell, Tyrone C CIV USARMY HQDA ASA ALT (USA)" w:date="2024-09-23T07:39:00Z">
        <w:r w:rsidDel="006008D4">
          <w:delText>[Strategic</w:delText>
        </w:r>
        <w:r w:rsidDel="006008D4">
          <w:rPr>
            <w:spacing w:val="-4"/>
          </w:rPr>
          <w:delText xml:space="preserve"> </w:delText>
        </w:r>
        <w:r w:rsidDel="006008D4">
          <w:delText>Controls:</w:delText>
        </w:r>
        <w:r w:rsidDel="006008D4">
          <w:rPr>
            <w:spacing w:val="40"/>
          </w:rPr>
          <w:delText xml:space="preserve"> </w:delText>
        </w:r>
        <w:r w:rsidDel="006008D4">
          <w:delText>FAR</w:delText>
        </w:r>
        <w:r w:rsidDel="006008D4">
          <w:rPr>
            <w:spacing w:val="-5"/>
          </w:rPr>
          <w:delText xml:space="preserve"> </w:delText>
        </w:r>
        <w:r w:rsidDel="006008D4">
          <w:delText>4.6,</w:delText>
        </w:r>
        <w:r w:rsidDel="006008D4">
          <w:rPr>
            <w:spacing w:val="-4"/>
          </w:rPr>
          <w:delText xml:space="preserve"> </w:delText>
        </w:r>
        <w:r w:rsidDel="006008D4">
          <w:delText>DFARS</w:delText>
        </w:r>
        <w:r w:rsidDel="006008D4">
          <w:rPr>
            <w:spacing w:val="-5"/>
          </w:rPr>
          <w:delText xml:space="preserve"> </w:delText>
        </w:r>
        <w:r w:rsidDel="006008D4">
          <w:delText>204.6,</w:delText>
        </w:r>
        <w:r w:rsidDel="006008D4">
          <w:rPr>
            <w:spacing w:val="-4"/>
          </w:rPr>
          <w:delText xml:space="preserve"> </w:delText>
        </w:r>
        <w:r w:rsidDel="006008D4">
          <w:delText>DFARS</w:delText>
        </w:r>
        <w:r w:rsidDel="006008D4">
          <w:rPr>
            <w:spacing w:val="-5"/>
          </w:rPr>
          <w:delText xml:space="preserve"> </w:delText>
        </w:r>
        <w:r w:rsidDel="006008D4">
          <w:delText>PGI</w:delText>
        </w:r>
        <w:r w:rsidDel="006008D4">
          <w:rPr>
            <w:spacing w:val="-4"/>
          </w:rPr>
          <w:delText xml:space="preserve"> </w:delText>
        </w:r>
        <w:r w:rsidDel="006008D4">
          <w:delText>204.6 Suggested Population: Actions described at FAR 4.606(a)]</w:delText>
        </w:r>
      </w:del>
    </w:p>
    <w:p w14:paraId="229E7C15" w14:textId="0F88F171" w:rsidR="0060199D" w:rsidDel="006008D4" w:rsidRDefault="0060199D">
      <w:pPr>
        <w:pStyle w:val="BodyText"/>
        <w:spacing w:before="57"/>
        <w:rPr>
          <w:del w:id="4891" w:author="Worrell, Tyrone C CIV USARMY HQDA ASA ALT (USA)" w:date="2024-09-23T07:39:00Z"/>
          <w:sz w:val="20"/>
        </w:rPr>
      </w:pPr>
    </w:p>
    <w:tbl>
      <w:tblPr>
        <w:tblW w:w="0" w:type="auto"/>
        <w:tblInd w:w="437" w:type="dxa"/>
        <w:tblLayout w:type="fixed"/>
        <w:tblCellMar>
          <w:left w:w="0" w:type="dxa"/>
          <w:right w:w="0" w:type="dxa"/>
        </w:tblCellMar>
        <w:tblLook w:val="01E0" w:firstRow="1" w:lastRow="1" w:firstColumn="1" w:lastColumn="1" w:noHBand="0" w:noVBand="0"/>
      </w:tblPr>
      <w:tblGrid>
        <w:gridCol w:w="2407"/>
        <w:gridCol w:w="1830"/>
        <w:gridCol w:w="3670"/>
      </w:tblGrid>
      <w:tr w:rsidR="0060199D" w:rsidDel="006008D4" w14:paraId="229E7C19" w14:textId="0BA9CE93">
        <w:trPr>
          <w:trHeight w:val="270"/>
          <w:del w:id="4892" w:author="Worrell, Tyrone C CIV USARMY HQDA ASA ALT (USA)" w:date="2024-09-23T07:39:00Z"/>
        </w:trPr>
        <w:tc>
          <w:tcPr>
            <w:tcW w:w="2407" w:type="dxa"/>
          </w:tcPr>
          <w:p w14:paraId="229E7C16" w14:textId="718CAF7B" w:rsidR="0060199D" w:rsidDel="006008D4" w:rsidRDefault="000333D6">
            <w:pPr>
              <w:pStyle w:val="TableParagraph"/>
              <w:tabs>
                <w:tab w:val="left" w:pos="769"/>
              </w:tabs>
              <w:ind w:left="50"/>
              <w:rPr>
                <w:del w:id="4893" w:author="Worrell, Tyrone C CIV USARMY HQDA ASA ALT (USA)" w:date="2024-09-23T07:39:00Z"/>
                <w:sz w:val="24"/>
              </w:rPr>
            </w:pPr>
            <w:del w:id="4894" w:author="Worrell, Tyrone C CIV USARMY HQDA ASA ALT (USA)" w:date="2024-09-23T07:39:00Z">
              <w:r w:rsidDel="006008D4">
                <w:rPr>
                  <w:sz w:val="24"/>
                  <w:u w:val="single"/>
                </w:rPr>
                <w:tab/>
              </w:r>
              <w:r w:rsidDel="006008D4">
                <w:rPr>
                  <w:sz w:val="24"/>
                </w:rPr>
                <w:delText>Strongly</w:delText>
              </w:r>
              <w:r w:rsidDel="006008D4">
                <w:rPr>
                  <w:spacing w:val="-3"/>
                  <w:sz w:val="24"/>
                </w:rPr>
                <w:delText xml:space="preserve"> </w:delText>
              </w:r>
              <w:r w:rsidDel="006008D4">
                <w:rPr>
                  <w:spacing w:val="-4"/>
                  <w:sz w:val="24"/>
                </w:rPr>
                <w:delText>Agree</w:delText>
              </w:r>
            </w:del>
          </w:p>
        </w:tc>
        <w:tc>
          <w:tcPr>
            <w:tcW w:w="1830" w:type="dxa"/>
          </w:tcPr>
          <w:p w14:paraId="229E7C17" w14:textId="318018A7" w:rsidR="0060199D" w:rsidDel="006008D4" w:rsidRDefault="000333D6">
            <w:pPr>
              <w:pStyle w:val="TableParagraph"/>
              <w:tabs>
                <w:tab w:val="left" w:pos="839"/>
              </w:tabs>
              <w:ind w:right="238"/>
              <w:jc w:val="right"/>
              <w:rPr>
                <w:del w:id="4895" w:author="Worrell, Tyrone C CIV USARMY HQDA ASA ALT (USA)" w:date="2024-09-23T07:39:00Z"/>
                <w:sz w:val="24"/>
              </w:rPr>
            </w:pPr>
            <w:del w:id="4896" w:author="Worrell, Tyrone C CIV USARMY HQDA ASA ALT (USA)" w:date="2024-09-23T07:39:00Z">
              <w:r w:rsidDel="006008D4">
                <w:rPr>
                  <w:sz w:val="24"/>
                  <w:u w:val="single"/>
                </w:rPr>
                <w:tab/>
              </w:r>
              <w:r w:rsidDel="006008D4">
                <w:rPr>
                  <w:spacing w:val="-2"/>
                  <w:sz w:val="24"/>
                </w:rPr>
                <w:delText>Agree</w:delText>
              </w:r>
            </w:del>
          </w:p>
        </w:tc>
        <w:tc>
          <w:tcPr>
            <w:tcW w:w="3670" w:type="dxa"/>
          </w:tcPr>
          <w:p w14:paraId="229E7C18" w14:textId="6E06885A" w:rsidR="0060199D" w:rsidDel="006008D4" w:rsidRDefault="000333D6">
            <w:pPr>
              <w:pStyle w:val="TableParagraph"/>
              <w:tabs>
                <w:tab w:val="left" w:pos="959"/>
              </w:tabs>
              <w:ind w:left="239"/>
              <w:rPr>
                <w:del w:id="4897" w:author="Worrell, Tyrone C CIV USARMY HQDA ASA ALT (USA)" w:date="2024-09-23T07:39:00Z"/>
                <w:sz w:val="24"/>
              </w:rPr>
            </w:pPr>
            <w:del w:id="4898" w:author="Worrell, Tyrone C CIV USARMY HQDA ASA ALT (USA)" w:date="2024-09-23T07:39:00Z">
              <w:r w:rsidDel="006008D4">
                <w:rPr>
                  <w:sz w:val="24"/>
                  <w:u w:val="single"/>
                </w:rPr>
                <w:tab/>
              </w:r>
              <w:r w:rsidDel="006008D4">
                <w:rPr>
                  <w:sz w:val="24"/>
                </w:rPr>
                <w:delText>Neither</w:delText>
              </w:r>
              <w:r w:rsidDel="006008D4">
                <w:rPr>
                  <w:spacing w:val="-1"/>
                  <w:sz w:val="24"/>
                </w:rPr>
                <w:delText xml:space="preserve"> </w:delText>
              </w:r>
              <w:r w:rsidDel="006008D4">
                <w:rPr>
                  <w:sz w:val="24"/>
                </w:rPr>
                <w:delText>Agree</w:delText>
              </w:r>
              <w:r w:rsidDel="006008D4">
                <w:rPr>
                  <w:spacing w:val="-1"/>
                  <w:sz w:val="24"/>
                </w:rPr>
                <w:delText xml:space="preserve"> </w:delText>
              </w:r>
              <w:r w:rsidDel="006008D4">
                <w:rPr>
                  <w:sz w:val="24"/>
                </w:rPr>
                <w:delText>nor</w:delText>
              </w:r>
              <w:r w:rsidDel="006008D4">
                <w:rPr>
                  <w:spacing w:val="-1"/>
                  <w:sz w:val="24"/>
                </w:rPr>
                <w:delText xml:space="preserve"> </w:delText>
              </w:r>
              <w:r w:rsidDel="006008D4">
                <w:rPr>
                  <w:spacing w:val="-2"/>
                  <w:sz w:val="24"/>
                </w:rPr>
                <w:delText>Disagree</w:delText>
              </w:r>
            </w:del>
          </w:p>
        </w:tc>
      </w:tr>
      <w:tr w:rsidR="0060199D" w:rsidDel="006008D4" w14:paraId="229E7C1D" w14:textId="205B4337">
        <w:trPr>
          <w:trHeight w:val="270"/>
          <w:del w:id="4899" w:author="Worrell, Tyrone C CIV USARMY HQDA ASA ALT (USA)" w:date="2024-09-23T07:39:00Z"/>
        </w:trPr>
        <w:tc>
          <w:tcPr>
            <w:tcW w:w="2407" w:type="dxa"/>
          </w:tcPr>
          <w:p w14:paraId="229E7C1A" w14:textId="53DCAFE9" w:rsidR="0060199D" w:rsidDel="006008D4" w:rsidRDefault="000333D6">
            <w:pPr>
              <w:pStyle w:val="TableParagraph"/>
              <w:ind w:left="373"/>
              <w:jc w:val="center"/>
              <w:rPr>
                <w:del w:id="4900" w:author="Worrell, Tyrone C CIV USARMY HQDA ASA ALT (USA)" w:date="2024-09-23T07:39:00Z"/>
                <w:sz w:val="24"/>
              </w:rPr>
            </w:pPr>
            <w:del w:id="4901" w:author="Worrell, Tyrone C CIV USARMY HQDA ASA ALT (USA)" w:date="2024-09-23T07:39:00Z">
              <w:r w:rsidDel="006008D4">
                <w:rPr>
                  <w:spacing w:val="-5"/>
                  <w:sz w:val="24"/>
                </w:rPr>
                <w:delText>(5)</w:delText>
              </w:r>
            </w:del>
          </w:p>
        </w:tc>
        <w:tc>
          <w:tcPr>
            <w:tcW w:w="1830" w:type="dxa"/>
          </w:tcPr>
          <w:p w14:paraId="229E7C1B" w14:textId="6CF254B6" w:rsidR="0060199D" w:rsidDel="006008D4" w:rsidRDefault="000333D6">
            <w:pPr>
              <w:pStyle w:val="TableParagraph"/>
              <w:ind w:right="304"/>
              <w:jc w:val="right"/>
              <w:rPr>
                <w:del w:id="4902" w:author="Worrell, Tyrone C CIV USARMY HQDA ASA ALT (USA)" w:date="2024-09-23T07:39:00Z"/>
                <w:sz w:val="24"/>
              </w:rPr>
            </w:pPr>
            <w:del w:id="4903" w:author="Worrell, Tyrone C CIV USARMY HQDA ASA ALT (USA)" w:date="2024-09-23T07:39:00Z">
              <w:r w:rsidDel="006008D4">
                <w:rPr>
                  <w:spacing w:val="-5"/>
                  <w:sz w:val="24"/>
                </w:rPr>
                <w:delText>(4)</w:delText>
              </w:r>
            </w:del>
          </w:p>
        </w:tc>
        <w:tc>
          <w:tcPr>
            <w:tcW w:w="3670" w:type="dxa"/>
          </w:tcPr>
          <w:p w14:paraId="229E7C1C" w14:textId="0F21D7AA" w:rsidR="0060199D" w:rsidDel="006008D4" w:rsidRDefault="000333D6">
            <w:pPr>
              <w:pStyle w:val="TableParagraph"/>
              <w:ind w:left="716"/>
              <w:jc w:val="center"/>
              <w:rPr>
                <w:del w:id="4904" w:author="Worrell, Tyrone C CIV USARMY HQDA ASA ALT (USA)" w:date="2024-09-23T07:39:00Z"/>
                <w:sz w:val="24"/>
              </w:rPr>
            </w:pPr>
            <w:del w:id="4905" w:author="Worrell, Tyrone C CIV USARMY HQDA ASA ALT (USA)" w:date="2024-09-23T07:39:00Z">
              <w:r w:rsidDel="006008D4">
                <w:rPr>
                  <w:spacing w:val="-5"/>
                  <w:sz w:val="24"/>
                </w:rPr>
                <w:delText>(3)</w:delText>
              </w:r>
            </w:del>
          </w:p>
        </w:tc>
      </w:tr>
    </w:tbl>
    <w:p w14:paraId="229E7C1E" w14:textId="682E6022" w:rsidR="0060199D" w:rsidDel="006008D4" w:rsidRDefault="0060199D">
      <w:pPr>
        <w:jc w:val="center"/>
        <w:rPr>
          <w:del w:id="4906" w:author="Worrell, Tyrone C CIV USARMY HQDA ASA ALT (USA)" w:date="2024-09-23T07:39:00Z"/>
          <w:sz w:val="24"/>
        </w:rPr>
        <w:sectPr w:rsidR="0060199D" w:rsidDel="006008D4">
          <w:pgSz w:w="12240" w:h="15840"/>
          <w:pgMar w:top="1380" w:right="1320" w:bottom="280" w:left="1320" w:header="720" w:footer="720" w:gutter="0"/>
          <w:cols w:space="720"/>
        </w:sectPr>
      </w:pPr>
    </w:p>
    <w:p w14:paraId="229E7C1F" w14:textId="6EA1B61E" w:rsidR="0060199D" w:rsidDel="006008D4" w:rsidRDefault="000333D6">
      <w:pPr>
        <w:pStyle w:val="BodyText"/>
        <w:tabs>
          <w:tab w:val="left" w:pos="1199"/>
          <w:tab w:val="left" w:pos="2999"/>
          <w:tab w:val="left" w:pos="3719"/>
        </w:tabs>
        <w:spacing w:before="60"/>
        <w:ind w:left="480"/>
        <w:rPr>
          <w:del w:id="4907" w:author="Worrell, Tyrone C CIV USARMY HQDA ASA ALT (USA)" w:date="2024-09-23T07:39:00Z"/>
        </w:rPr>
      </w:pPr>
      <w:del w:id="4908" w:author="Worrell, Tyrone C CIV USARMY HQDA ASA ALT (USA)" w:date="2024-09-23T07:39:00Z">
        <w:r w:rsidDel="006008D4">
          <w:rPr>
            <w:u w:val="single"/>
          </w:rPr>
          <w:lastRenderedPageBreak/>
          <w:tab/>
        </w:r>
        <w:r w:rsidDel="006008D4">
          <w:rPr>
            <w:spacing w:val="-2"/>
          </w:rPr>
          <w:delText>Disagree</w:delText>
        </w:r>
        <w:r w:rsidDel="006008D4">
          <w:tab/>
        </w:r>
        <w:r w:rsidDel="006008D4">
          <w:rPr>
            <w:u w:val="single"/>
          </w:rPr>
          <w:tab/>
        </w:r>
        <w:r w:rsidDel="006008D4">
          <w:delText>Strongly</w:delText>
        </w:r>
        <w:r w:rsidDel="006008D4">
          <w:rPr>
            <w:spacing w:val="-3"/>
          </w:rPr>
          <w:delText xml:space="preserve"> </w:delText>
        </w:r>
        <w:r w:rsidDel="006008D4">
          <w:rPr>
            <w:spacing w:val="-2"/>
          </w:rPr>
          <w:delText>Disagree</w:delText>
        </w:r>
      </w:del>
    </w:p>
    <w:p w14:paraId="229E7C20" w14:textId="72F9885A" w:rsidR="0060199D" w:rsidDel="006008D4" w:rsidRDefault="000333D6">
      <w:pPr>
        <w:pStyle w:val="BodyText"/>
        <w:tabs>
          <w:tab w:val="left" w:pos="4439"/>
        </w:tabs>
        <w:ind w:left="1620"/>
        <w:rPr>
          <w:del w:id="4909" w:author="Worrell, Tyrone C CIV USARMY HQDA ASA ALT (USA)" w:date="2024-09-23T07:39:00Z"/>
        </w:rPr>
      </w:pPr>
      <w:del w:id="4910" w:author="Worrell, Tyrone C CIV USARMY HQDA ASA ALT (USA)" w:date="2024-09-23T07:39:00Z">
        <w:r w:rsidDel="006008D4">
          <w:rPr>
            <w:spacing w:val="-5"/>
          </w:rPr>
          <w:delText>(2)</w:delText>
        </w:r>
        <w:r w:rsidDel="006008D4">
          <w:tab/>
        </w:r>
        <w:r w:rsidDel="006008D4">
          <w:rPr>
            <w:spacing w:val="-5"/>
          </w:rPr>
          <w:delText>(1)</w:delText>
        </w:r>
      </w:del>
    </w:p>
    <w:p w14:paraId="229E7C21" w14:textId="69F0DBAE" w:rsidR="0060199D" w:rsidDel="006008D4" w:rsidRDefault="0060199D">
      <w:pPr>
        <w:pStyle w:val="BodyText"/>
        <w:rPr>
          <w:del w:id="4911" w:author="Worrell, Tyrone C CIV USARMY HQDA ASA ALT (USA)" w:date="2024-09-23T07:39:00Z"/>
        </w:rPr>
      </w:pPr>
    </w:p>
    <w:p w14:paraId="229E7C22" w14:textId="041E97D8" w:rsidR="0060199D" w:rsidDel="006008D4" w:rsidRDefault="000333D6">
      <w:pPr>
        <w:pStyle w:val="BodyText"/>
        <w:ind w:left="120"/>
        <w:rPr>
          <w:del w:id="4912" w:author="Worrell, Tyrone C CIV USARMY HQDA ASA ALT (USA)" w:date="2024-09-23T07:39:00Z"/>
        </w:rPr>
      </w:pPr>
      <w:del w:id="4913" w:author="Worrell, Tyrone C CIV USARMY HQDA ASA ALT (USA)" w:date="2024-09-23T07:39:00Z">
        <w:r w:rsidDel="006008D4">
          <w:delText>To</w:delText>
        </w:r>
        <w:r w:rsidDel="006008D4">
          <w:rPr>
            <w:spacing w:val="-3"/>
          </w:rPr>
          <w:delText xml:space="preserve"> </w:delText>
        </w:r>
        <w:r w:rsidDel="006008D4">
          <w:delText>support</w:delText>
        </w:r>
        <w:r w:rsidDel="006008D4">
          <w:rPr>
            <w:spacing w:val="-3"/>
          </w:rPr>
          <w:delText xml:space="preserve"> </w:delText>
        </w:r>
        <w:r w:rsidDel="006008D4">
          <w:delText>your</w:delText>
        </w:r>
        <w:r w:rsidDel="006008D4">
          <w:rPr>
            <w:spacing w:val="-3"/>
          </w:rPr>
          <w:delText xml:space="preserve"> </w:delText>
        </w:r>
        <w:r w:rsidDel="006008D4">
          <w:delText>selected</w:delText>
        </w:r>
        <w:r w:rsidDel="006008D4">
          <w:rPr>
            <w:spacing w:val="-5"/>
          </w:rPr>
          <w:delText xml:space="preserve"> </w:delText>
        </w:r>
        <w:r w:rsidDel="006008D4">
          <w:delText>response,</w:delText>
        </w:r>
        <w:r w:rsidDel="006008D4">
          <w:rPr>
            <w:spacing w:val="-3"/>
          </w:rPr>
          <w:delText xml:space="preserve"> </w:delText>
        </w:r>
        <w:r w:rsidDel="006008D4">
          <w:delText>provide</w:delText>
        </w:r>
        <w:r w:rsidDel="006008D4">
          <w:rPr>
            <w:spacing w:val="-3"/>
          </w:rPr>
          <w:delText xml:space="preserve"> </w:delText>
        </w:r>
        <w:r w:rsidDel="006008D4">
          <w:delText>an</w:delText>
        </w:r>
        <w:r w:rsidDel="006008D4">
          <w:rPr>
            <w:spacing w:val="-3"/>
          </w:rPr>
          <w:delText xml:space="preserve"> </w:delText>
        </w:r>
        <w:r w:rsidDel="006008D4">
          <w:delText>explanation</w:delText>
        </w:r>
        <w:r w:rsidDel="006008D4">
          <w:rPr>
            <w:spacing w:val="-3"/>
          </w:rPr>
          <w:delText xml:space="preserve"> </w:delText>
        </w:r>
        <w:r w:rsidDel="006008D4">
          <w:delText>for</w:delText>
        </w:r>
        <w:r w:rsidDel="006008D4">
          <w:rPr>
            <w:spacing w:val="-4"/>
          </w:rPr>
          <w:delText xml:space="preserve"> </w:delText>
        </w:r>
        <w:r w:rsidDel="006008D4">
          <w:delText>your</w:delText>
        </w:r>
        <w:r w:rsidDel="006008D4">
          <w:rPr>
            <w:spacing w:val="-3"/>
          </w:rPr>
          <w:delText xml:space="preserve"> </w:delText>
        </w:r>
        <w:r w:rsidDel="006008D4">
          <w:delText>selection</w:delText>
        </w:r>
        <w:r w:rsidDel="006008D4">
          <w:rPr>
            <w:spacing w:val="-3"/>
          </w:rPr>
          <w:delText xml:space="preserve"> </w:delText>
        </w:r>
        <w:r w:rsidDel="006008D4">
          <w:delText>and</w:delText>
        </w:r>
        <w:r w:rsidDel="006008D4">
          <w:rPr>
            <w:spacing w:val="-3"/>
          </w:rPr>
          <w:delText xml:space="preserve"> </w:delText>
        </w:r>
        <w:r w:rsidDel="006008D4">
          <w:delText>any</w:delText>
        </w:r>
        <w:r w:rsidDel="006008D4">
          <w:rPr>
            <w:spacing w:val="-3"/>
          </w:rPr>
          <w:delText xml:space="preserve"> </w:delText>
        </w:r>
        <w:r w:rsidDel="006008D4">
          <w:delText>lessons learned or best practices.</w:delText>
        </w:r>
      </w:del>
    </w:p>
    <w:p w14:paraId="229E7C23" w14:textId="5124D52B" w:rsidR="0060199D" w:rsidDel="006008D4" w:rsidRDefault="000333D6">
      <w:pPr>
        <w:pStyle w:val="BodyText"/>
        <w:spacing w:before="17"/>
        <w:rPr>
          <w:del w:id="4914" w:author="Worrell, Tyrone C CIV USARMY HQDA ASA ALT (USA)" w:date="2024-09-23T07:39:00Z"/>
          <w:sz w:val="20"/>
        </w:rPr>
      </w:pPr>
      <w:del w:id="4915" w:author="Worrell, Tyrone C CIV USARMY HQDA ASA ALT (USA)" w:date="2024-09-23T07:39:00Z">
        <w:r w:rsidDel="006008D4">
          <w:rPr>
            <w:noProof/>
          </w:rPr>
          <mc:AlternateContent>
            <mc:Choice Requires="wps">
              <w:drawing>
                <wp:anchor distT="0" distB="0" distL="0" distR="0" simplePos="0" relativeHeight="251664384" behindDoc="1" locked="0" layoutInCell="1" allowOverlap="1" wp14:anchorId="229E7D11" wp14:editId="229E7D12">
                  <wp:simplePos x="0" y="0"/>
                  <wp:positionH relativeFrom="page">
                    <wp:posOffset>914400</wp:posOffset>
                  </wp:positionH>
                  <wp:positionV relativeFrom="paragraph">
                    <wp:posOffset>172438</wp:posOffset>
                  </wp:positionV>
                  <wp:extent cx="5943600" cy="1270"/>
                  <wp:effectExtent l="0" t="0" r="0" b="0"/>
                  <wp:wrapTopAndBottom/>
                  <wp:docPr id="54" name="Graphic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270"/>
                          </a:xfrm>
                          <a:custGeom>
                            <a:avLst/>
                            <a:gdLst/>
                            <a:ahLst/>
                            <a:cxnLst/>
                            <a:rect l="l" t="t" r="r" b="b"/>
                            <a:pathLst>
                              <a:path w="5943600">
                                <a:moveTo>
                                  <a:pt x="0" y="0"/>
                                </a:moveTo>
                                <a:lnTo>
                                  <a:pt x="594360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0E38B8C" id="Graphic 54" o:spid="_x0000_s1026" style="position:absolute;margin-left:1in;margin-top:13.6pt;width:468pt;height:.1pt;z-index:-251652096;visibility:visible;mso-wrap-style:square;mso-wrap-distance-left:0;mso-wrap-distance-top:0;mso-wrap-distance-right:0;mso-wrap-distance-bottom:0;mso-position-horizontal:absolute;mso-position-horizontal-relative:page;mso-position-vertical:absolute;mso-position-vertical-relative:text;v-text-anchor:top" coordsize="5943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" path="m,l5943600,e" filled="f" strokeweight=".48pt">
                  <v:path arrowok="t"/>
                  <w10:wrap type="topAndBottom" anchorx="page"/>
                </v:shape>
              </w:pict>
            </mc:Fallback>
          </mc:AlternateContent>
        </w:r>
        <w:r w:rsidDel="006008D4">
          <w:rPr>
            <w:noProof/>
          </w:rPr>
          <mc:AlternateContent>
            <mc:Choice Requires="wps">
              <w:drawing>
                <wp:anchor distT="0" distB="0" distL="0" distR="0" simplePos="0" relativeHeight="251665408" behindDoc="1" locked="0" layoutInCell="1" allowOverlap="1" wp14:anchorId="229E7D13" wp14:editId="229E7D14">
                  <wp:simplePos x="0" y="0"/>
                  <wp:positionH relativeFrom="page">
                    <wp:posOffset>914400</wp:posOffset>
                  </wp:positionH>
                  <wp:positionV relativeFrom="paragraph">
                    <wp:posOffset>347699</wp:posOffset>
                  </wp:positionV>
                  <wp:extent cx="5943600" cy="1270"/>
                  <wp:effectExtent l="0" t="0" r="0" b="0"/>
                  <wp:wrapTopAndBottom/>
                  <wp:docPr id="55" name="Graphic 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270"/>
                          </a:xfrm>
                          <a:custGeom>
                            <a:avLst/>
                            <a:gdLst/>
                            <a:ahLst/>
                            <a:cxnLst/>
                            <a:rect l="l" t="t" r="r" b="b"/>
                            <a:pathLst>
                              <a:path w="5943600">
                                <a:moveTo>
                                  <a:pt x="0" y="0"/>
                                </a:moveTo>
                                <a:lnTo>
                                  <a:pt x="594360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6060ADA" id="Graphic 55" o:spid="_x0000_s1026" style="position:absolute;margin-left:1in;margin-top:27.4pt;width:468pt;height:.1pt;z-index:-251651072;visibility:visible;mso-wrap-style:square;mso-wrap-distance-left:0;mso-wrap-distance-top:0;mso-wrap-distance-right:0;mso-wrap-distance-bottom:0;mso-position-horizontal:absolute;mso-position-horizontal-relative:page;mso-position-vertical:absolute;mso-position-vertical-relative:text;v-text-anchor:top" coordsize="5943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" path="m,l5943600,e" filled="f" strokeweight=".48pt">
                  <v:path arrowok="t"/>
                  <w10:wrap type="topAndBottom" anchorx="page"/>
                </v:shape>
              </w:pict>
            </mc:Fallback>
          </mc:AlternateContent>
        </w:r>
        <w:r w:rsidDel="006008D4">
          <w:rPr>
            <w:noProof/>
          </w:rPr>
          <mc:AlternateContent>
            <mc:Choice Requires="wps">
              <w:drawing>
                <wp:anchor distT="0" distB="0" distL="0" distR="0" simplePos="0" relativeHeight="251666432" behindDoc="1" locked="0" layoutInCell="1" allowOverlap="1" wp14:anchorId="229E7D15" wp14:editId="229E7D16">
                  <wp:simplePos x="0" y="0"/>
                  <wp:positionH relativeFrom="page">
                    <wp:posOffset>914400</wp:posOffset>
                  </wp:positionH>
                  <wp:positionV relativeFrom="paragraph">
                    <wp:posOffset>522958</wp:posOffset>
                  </wp:positionV>
                  <wp:extent cx="5943600" cy="1270"/>
                  <wp:effectExtent l="0" t="0" r="0" b="0"/>
                  <wp:wrapTopAndBottom/>
                  <wp:docPr id="56" name="Graphic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270"/>
                          </a:xfrm>
                          <a:custGeom>
                            <a:avLst/>
                            <a:gdLst/>
                            <a:ahLst/>
                            <a:cxnLst/>
                            <a:rect l="l" t="t" r="r" b="b"/>
                            <a:pathLst>
                              <a:path w="5943600">
                                <a:moveTo>
                                  <a:pt x="0" y="0"/>
                                </a:moveTo>
                                <a:lnTo>
                                  <a:pt x="594360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5B1B3FA" id="Graphic 56" o:spid="_x0000_s1026" style="position:absolute;margin-left:1in;margin-top:41.2pt;width:468pt;height:.1pt;z-index:-251650048;visibility:visible;mso-wrap-style:square;mso-wrap-distance-left:0;mso-wrap-distance-top:0;mso-wrap-distance-right:0;mso-wrap-distance-bottom:0;mso-position-horizontal:absolute;mso-position-horizontal-relative:page;mso-position-vertical:absolute;mso-position-vertical-relative:text;v-text-anchor:top" coordsize="5943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" path="m,l5943600,e" filled="f" strokeweight=".48pt">
                  <v:path arrowok="t"/>
                  <w10:wrap type="topAndBottom" anchorx="page"/>
                </v:shape>
              </w:pict>
            </mc:Fallback>
          </mc:AlternateContent>
        </w:r>
        <w:r w:rsidDel="006008D4">
          <w:rPr>
            <w:noProof/>
          </w:rPr>
          <mc:AlternateContent>
            <mc:Choice Requires="wps">
              <w:drawing>
                <wp:anchor distT="0" distB="0" distL="0" distR="0" simplePos="0" relativeHeight="251667456" behindDoc="1" locked="0" layoutInCell="1" allowOverlap="1" wp14:anchorId="229E7D17" wp14:editId="229E7D18">
                  <wp:simplePos x="0" y="0"/>
                  <wp:positionH relativeFrom="page">
                    <wp:posOffset>914400</wp:posOffset>
                  </wp:positionH>
                  <wp:positionV relativeFrom="paragraph">
                    <wp:posOffset>698218</wp:posOffset>
                  </wp:positionV>
                  <wp:extent cx="5943600" cy="1270"/>
                  <wp:effectExtent l="0" t="0" r="0" b="0"/>
                  <wp:wrapTopAndBottom/>
                  <wp:docPr id="57" name="Graphic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270"/>
                          </a:xfrm>
                          <a:custGeom>
                            <a:avLst/>
                            <a:gdLst/>
                            <a:ahLst/>
                            <a:cxnLst/>
                            <a:rect l="l" t="t" r="r" b="b"/>
                            <a:pathLst>
                              <a:path w="5943600">
                                <a:moveTo>
                                  <a:pt x="0" y="0"/>
                                </a:moveTo>
                                <a:lnTo>
                                  <a:pt x="594360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5269545" id="Graphic 57" o:spid="_x0000_s1026" style="position:absolute;margin-left:1in;margin-top:55pt;width:468pt;height:.1pt;z-index:-251649024;visibility:visible;mso-wrap-style:square;mso-wrap-distance-left:0;mso-wrap-distance-top:0;mso-wrap-distance-right:0;mso-wrap-distance-bottom:0;mso-position-horizontal:absolute;mso-position-horizontal-relative:page;mso-position-vertical:absolute;mso-position-vertical-relative:text;v-text-anchor:top" coordsize="5943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" path="m,l5943600,e" filled="f" strokeweight=".48pt">
                  <v:path arrowok="t"/>
                  <w10:wrap type="topAndBottom" anchorx="page"/>
                </v:shape>
              </w:pict>
            </mc:Fallback>
          </mc:AlternateContent>
        </w:r>
        <w:r w:rsidDel="006008D4">
          <w:rPr>
            <w:noProof/>
          </w:rPr>
          <mc:AlternateContent>
            <mc:Choice Requires="wps">
              <w:drawing>
                <wp:anchor distT="0" distB="0" distL="0" distR="0" simplePos="0" relativeHeight="251668480" behindDoc="1" locked="0" layoutInCell="1" allowOverlap="1" wp14:anchorId="229E7D19" wp14:editId="229E7D1A">
                  <wp:simplePos x="0" y="0"/>
                  <wp:positionH relativeFrom="page">
                    <wp:posOffset>914400</wp:posOffset>
                  </wp:positionH>
                  <wp:positionV relativeFrom="paragraph">
                    <wp:posOffset>873478</wp:posOffset>
                  </wp:positionV>
                  <wp:extent cx="2895600" cy="1270"/>
                  <wp:effectExtent l="0" t="0" r="0" b="0"/>
                  <wp:wrapTopAndBottom/>
                  <wp:docPr id="58" name="Graphic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95600" cy="1270"/>
                          </a:xfrm>
                          <a:custGeom>
                            <a:avLst/>
                            <a:gdLst/>
                            <a:ahLst/>
                            <a:cxnLst/>
                            <a:rect l="l" t="t" r="r" b="b"/>
                            <a:pathLst>
                              <a:path w="2895600">
                                <a:moveTo>
                                  <a:pt x="0" y="0"/>
                                </a:moveTo>
                                <a:lnTo>
                                  <a:pt x="289560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53CF67D" id="Graphic 58" o:spid="_x0000_s1026" style="position:absolute;margin-left:1in;margin-top:68.8pt;width:228pt;height:.1pt;z-index:-251648000;visibility:visible;mso-wrap-style:square;mso-wrap-distance-left:0;mso-wrap-distance-top:0;mso-wrap-distance-right:0;mso-wrap-distance-bottom:0;mso-position-horizontal:absolute;mso-position-horizontal-relative:page;mso-position-vertical:absolute;mso-position-vertical-relative:text;v-text-anchor:top" coordsize="2895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" path="m,l2895600,e" filled="f" strokeweight=".48pt">
                  <v:path arrowok="t"/>
                  <w10:wrap type="topAndBottom" anchorx="page"/>
                </v:shape>
              </w:pict>
            </mc:Fallback>
          </mc:AlternateContent>
        </w:r>
      </w:del>
    </w:p>
    <w:p w14:paraId="229E7C24" w14:textId="0D12BE12" w:rsidR="0060199D" w:rsidDel="006008D4" w:rsidRDefault="0060199D">
      <w:pPr>
        <w:pStyle w:val="BodyText"/>
        <w:spacing w:before="17"/>
        <w:rPr>
          <w:del w:id="4916" w:author="Worrell, Tyrone C CIV USARMY HQDA ASA ALT (USA)" w:date="2024-09-23T07:39:00Z"/>
          <w:sz w:val="20"/>
        </w:rPr>
      </w:pPr>
    </w:p>
    <w:p w14:paraId="229E7C25" w14:textId="23127E26" w:rsidR="0060199D" w:rsidDel="006008D4" w:rsidRDefault="0060199D">
      <w:pPr>
        <w:pStyle w:val="BodyText"/>
        <w:spacing w:before="17"/>
        <w:rPr>
          <w:del w:id="4917" w:author="Worrell, Tyrone C CIV USARMY HQDA ASA ALT (USA)" w:date="2024-09-23T07:39:00Z"/>
          <w:sz w:val="20"/>
        </w:rPr>
      </w:pPr>
    </w:p>
    <w:p w14:paraId="229E7C26" w14:textId="177E47D5" w:rsidR="0060199D" w:rsidDel="006008D4" w:rsidRDefault="0060199D">
      <w:pPr>
        <w:pStyle w:val="BodyText"/>
        <w:spacing w:before="17"/>
        <w:rPr>
          <w:del w:id="4918" w:author="Worrell, Tyrone C CIV USARMY HQDA ASA ALT (USA)" w:date="2024-09-23T07:39:00Z"/>
          <w:sz w:val="20"/>
        </w:rPr>
      </w:pPr>
    </w:p>
    <w:p w14:paraId="229E7C27" w14:textId="6296698E" w:rsidR="0060199D" w:rsidDel="006008D4" w:rsidRDefault="0060199D">
      <w:pPr>
        <w:pStyle w:val="BodyText"/>
        <w:spacing w:before="17"/>
        <w:rPr>
          <w:del w:id="4919" w:author="Worrell, Tyrone C CIV USARMY HQDA ASA ALT (USA)" w:date="2024-09-23T07:39:00Z"/>
          <w:sz w:val="20"/>
        </w:rPr>
      </w:pPr>
    </w:p>
    <w:p w14:paraId="229E7C28" w14:textId="3F5C48C0" w:rsidR="0060199D" w:rsidDel="006008D4" w:rsidRDefault="0060199D">
      <w:pPr>
        <w:pStyle w:val="BodyText"/>
        <w:rPr>
          <w:del w:id="4920" w:author="Worrell, Tyrone C CIV USARMY HQDA ASA ALT (USA)" w:date="2024-09-23T07:39:00Z"/>
        </w:rPr>
      </w:pPr>
    </w:p>
    <w:p w14:paraId="229E7C29" w14:textId="525FB142" w:rsidR="0060199D" w:rsidDel="006008D4" w:rsidRDefault="0060199D">
      <w:pPr>
        <w:pStyle w:val="BodyText"/>
        <w:spacing w:before="123"/>
        <w:rPr>
          <w:del w:id="4921" w:author="Worrell, Tyrone C CIV USARMY HQDA ASA ALT (USA)" w:date="2024-09-23T07:39:00Z"/>
        </w:rPr>
      </w:pPr>
    </w:p>
    <w:p w14:paraId="229E7C2A" w14:textId="18F94E04" w:rsidR="0060199D" w:rsidDel="006008D4" w:rsidRDefault="000333D6">
      <w:pPr>
        <w:pStyle w:val="Heading1"/>
        <w:ind w:left="1" w:right="1"/>
        <w:jc w:val="center"/>
        <w:rPr>
          <w:del w:id="4922" w:author="Worrell, Tyrone C CIV USARMY HQDA ASA ALT (USA)" w:date="2024-09-23T07:39:00Z"/>
        </w:rPr>
      </w:pPr>
      <w:del w:id="4923" w:author="Worrell, Tyrone C CIV USARMY HQDA ASA ALT (USA)" w:date="2024-09-23T07:39:00Z">
        <w:r w:rsidDel="006008D4">
          <w:rPr>
            <w:u w:val="single"/>
          </w:rPr>
          <w:delText>COMPLIANCE</w:delText>
        </w:r>
        <w:r w:rsidDel="006008D4">
          <w:rPr>
            <w:spacing w:val="-6"/>
            <w:u w:val="single"/>
          </w:rPr>
          <w:delText xml:space="preserve"> </w:delText>
        </w:r>
        <w:r w:rsidDel="006008D4">
          <w:rPr>
            <w:spacing w:val="-2"/>
            <w:u w:val="single"/>
          </w:rPr>
          <w:delText>OBJECTIVES</w:delText>
        </w:r>
      </w:del>
    </w:p>
    <w:p w14:paraId="229E7C2B" w14:textId="2F32BDAE" w:rsidR="0060199D" w:rsidDel="006008D4" w:rsidRDefault="0060199D">
      <w:pPr>
        <w:pStyle w:val="BodyText"/>
        <w:rPr>
          <w:del w:id="4924" w:author="Worrell, Tyrone C CIV USARMY HQDA ASA ALT (USA)" w:date="2024-09-23T07:39:00Z"/>
          <w:b/>
        </w:rPr>
      </w:pPr>
    </w:p>
    <w:p w14:paraId="229E7C2C" w14:textId="48A387F7" w:rsidR="0060199D" w:rsidDel="006008D4" w:rsidRDefault="0060199D">
      <w:pPr>
        <w:pStyle w:val="BodyText"/>
        <w:spacing w:before="124"/>
        <w:rPr>
          <w:del w:id="4925" w:author="Worrell, Tyrone C CIV USARMY HQDA ASA ALT (USA)" w:date="2024-09-23T07:39:00Z"/>
          <w:b/>
        </w:rPr>
      </w:pPr>
    </w:p>
    <w:p w14:paraId="229E7C2D" w14:textId="53B62317" w:rsidR="0060199D" w:rsidDel="006008D4" w:rsidRDefault="000333D6">
      <w:pPr>
        <w:ind w:left="120"/>
        <w:rPr>
          <w:del w:id="4926" w:author="Worrell, Tyrone C CIV USARMY HQDA ASA ALT (USA)" w:date="2024-09-23T07:39:00Z"/>
          <w:sz w:val="24"/>
        </w:rPr>
      </w:pPr>
      <w:del w:id="4927" w:author="Worrell, Tyrone C CIV USARMY HQDA ASA ALT (USA)" w:date="2024-09-23T07:39:00Z">
        <w:r w:rsidDel="006008D4">
          <w:rPr>
            <w:b/>
            <w:sz w:val="24"/>
            <w:u w:val="single"/>
          </w:rPr>
          <w:delText>Fairness</w:delText>
        </w:r>
        <w:r w:rsidDel="006008D4">
          <w:rPr>
            <w:b/>
            <w:spacing w:val="-2"/>
            <w:sz w:val="24"/>
            <w:u w:val="single"/>
          </w:rPr>
          <w:delText xml:space="preserve"> </w:delText>
        </w:r>
        <w:r w:rsidDel="006008D4">
          <w:rPr>
            <w:b/>
            <w:sz w:val="24"/>
            <w:u w:val="single"/>
          </w:rPr>
          <w:delText>and</w:delText>
        </w:r>
        <w:r w:rsidDel="006008D4">
          <w:rPr>
            <w:b/>
            <w:spacing w:val="-3"/>
            <w:sz w:val="24"/>
            <w:u w:val="single"/>
          </w:rPr>
          <w:delText xml:space="preserve"> </w:delText>
        </w:r>
        <w:r w:rsidDel="006008D4">
          <w:rPr>
            <w:b/>
            <w:sz w:val="24"/>
            <w:u w:val="single"/>
          </w:rPr>
          <w:delText>Integrity:</w:delText>
        </w:r>
        <w:r w:rsidDel="006008D4">
          <w:rPr>
            <w:b/>
            <w:spacing w:val="-3"/>
            <w:sz w:val="24"/>
          </w:rPr>
          <w:delText xml:space="preserve"> </w:delText>
        </w:r>
        <w:r w:rsidDel="006008D4">
          <w:rPr>
            <w:sz w:val="24"/>
          </w:rPr>
          <w:delText>Conduct</w:delText>
        </w:r>
        <w:r w:rsidDel="006008D4">
          <w:rPr>
            <w:spacing w:val="-2"/>
            <w:sz w:val="24"/>
          </w:rPr>
          <w:delText xml:space="preserve"> </w:delText>
        </w:r>
        <w:r w:rsidDel="006008D4">
          <w:rPr>
            <w:sz w:val="24"/>
          </w:rPr>
          <w:delText>business</w:delText>
        </w:r>
        <w:r w:rsidDel="006008D4">
          <w:rPr>
            <w:spacing w:val="-2"/>
            <w:sz w:val="24"/>
          </w:rPr>
          <w:delText xml:space="preserve"> </w:delText>
        </w:r>
        <w:r w:rsidDel="006008D4">
          <w:rPr>
            <w:sz w:val="24"/>
          </w:rPr>
          <w:delText>with</w:delText>
        </w:r>
        <w:r w:rsidDel="006008D4">
          <w:rPr>
            <w:spacing w:val="-2"/>
            <w:sz w:val="24"/>
          </w:rPr>
          <w:delText xml:space="preserve"> </w:delText>
        </w:r>
        <w:r w:rsidDel="006008D4">
          <w:rPr>
            <w:sz w:val="24"/>
          </w:rPr>
          <w:delText>fairness</w:delText>
        </w:r>
        <w:r w:rsidDel="006008D4">
          <w:rPr>
            <w:spacing w:val="-2"/>
            <w:sz w:val="24"/>
          </w:rPr>
          <w:delText xml:space="preserve"> </w:delText>
        </w:r>
        <w:r w:rsidDel="006008D4">
          <w:rPr>
            <w:sz w:val="24"/>
          </w:rPr>
          <w:delText>and</w:delText>
        </w:r>
        <w:r w:rsidDel="006008D4">
          <w:rPr>
            <w:spacing w:val="-2"/>
            <w:sz w:val="24"/>
          </w:rPr>
          <w:delText xml:space="preserve"> </w:delText>
        </w:r>
        <w:r w:rsidDel="006008D4">
          <w:rPr>
            <w:sz w:val="24"/>
          </w:rPr>
          <w:delText>integrity</w:delText>
        </w:r>
        <w:r w:rsidDel="006008D4">
          <w:rPr>
            <w:spacing w:val="-2"/>
            <w:sz w:val="24"/>
          </w:rPr>
          <w:delText xml:space="preserve"> </w:delText>
        </w:r>
        <w:r w:rsidDel="006008D4">
          <w:rPr>
            <w:sz w:val="24"/>
          </w:rPr>
          <w:delText>(FAR</w:delText>
        </w:r>
        <w:r w:rsidDel="006008D4">
          <w:rPr>
            <w:spacing w:val="-2"/>
            <w:sz w:val="24"/>
          </w:rPr>
          <w:delText xml:space="preserve"> 1.102(b)(3)).</w:delText>
        </w:r>
      </w:del>
    </w:p>
    <w:p w14:paraId="229E7C2E" w14:textId="2E3F5760" w:rsidR="0060199D" w:rsidDel="006008D4" w:rsidRDefault="000333D6">
      <w:pPr>
        <w:pStyle w:val="Heading1"/>
        <w:spacing w:before="201"/>
        <w:rPr>
          <w:del w:id="4928" w:author="Worrell, Tyrone C CIV USARMY HQDA ASA ALT (USA)" w:date="2024-09-23T07:39:00Z"/>
        </w:rPr>
      </w:pPr>
      <w:del w:id="4929" w:author="Worrell, Tyrone C CIV USARMY HQDA ASA ALT (USA)" w:date="2024-09-23T07:39:00Z">
        <w:r w:rsidDel="006008D4">
          <w:rPr>
            <w:spacing w:val="-2"/>
          </w:rPr>
          <w:delText>Questions:</w:delText>
        </w:r>
      </w:del>
    </w:p>
    <w:p w14:paraId="229E7C2F" w14:textId="7B590274" w:rsidR="0060199D" w:rsidDel="006008D4" w:rsidRDefault="000333D6">
      <w:pPr>
        <w:pStyle w:val="ListParagraph"/>
        <w:numPr>
          <w:ilvl w:val="0"/>
          <w:numId w:val="3"/>
        </w:numPr>
        <w:tabs>
          <w:tab w:val="left" w:pos="360"/>
        </w:tabs>
        <w:spacing w:before="200"/>
        <w:ind w:right="407" w:firstLine="0"/>
        <w:rPr>
          <w:del w:id="4930" w:author="Worrell, Tyrone C CIV USARMY HQDA ASA ALT (USA)" w:date="2024-09-23T07:39:00Z"/>
          <w:sz w:val="24"/>
        </w:rPr>
      </w:pPr>
      <w:del w:id="4931" w:author="Worrell, Tyrone C CIV USARMY HQDA ASA ALT (USA)" w:date="2024-09-23T07:39:00Z">
        <w:r w:rsidDel="006008D4">
          <w:rPr>
            <w:sz w:val="24"/>
          </w:rPr>
          <w:delText>The task-order and delivery-order ombudsman reviews complaints from contractors and ensures</w:delText>
        </w:r>
        <w:r w:rsidDel="006008D4">
          <w:rPr>
            <w:spacing w:val="-3"/>
            <w:sz w:val="24"/>
          </w:rPr>
          <w:delText xml:space="preserve"> </w:delText>
        </w:r>
        <w:r w:rsidDel="006008D4">
          <w:rPr>
            <w:sz w:val="24"/>
          </w:rPr>
          <w:delText>they</w:delText>
        </w:r>
        <w:r w:rsidDel="006008D4">
          <w:rPr>
            <w:spacing w:val="-4"/>
            <w:sz w:val="24"/>
          </w:rPr>
          <w:delText xml:space="preserve"> </w:delText>
        </w:r>
        <w:r w:rsidDel="006008D4">
          <w:rPr>
            <w:sz w:val="24"/>
          </w:rPr>
          <w:delText>are</w:delText>
        </w:r>
        <w:r w:rsidDel="006008D4">
          <w:rPr>
            <w:spacing w:val="-2"/>
            <w:sz w:val="24"/>
          </w:rPr>
          <w:delText xml:space="preserve"> </w:delText>
        </w:r>
        <w:r w:rsidDel="006008D4">
          <w:rPr>
            <w:sz w:val="24"/>
          </w:rPr>
          <w:delText>afforded</w:delText>
        </w:r>
        <w:r w:rsidDel="006008D4">
          <w:rPr>
            <w:spacing w:val="-4"/>
            <w:sz w:val="24"/>
          </w:rPr>
          <w:delText xml:space="preserve"> </w:delText>
        </w:r>
        <w:r w:rsidDel="006008D4">
          <w:rPr>
            <w:sz w:val="24"/>
          </w:rPr>
          <w:delText>a</w:delText>
        </w:r>
        <w:r w:rsidDel="006008D4">
          <w:rPr>
            <w:spacing w:val="-2"/>
            <w:sz w:val="24"/>
          </w:rPr>
          <w:delText xml:space="preserve"> </w:delText>
        </w:r>
        <w:r w:rsidDel="006008D4">
          <w:rPr>
            <w:sz w:val="24"/>
          </w:rPr>
          <w:delText>fair</w:delText>
        </w:r>
        <w:r w:rsidDel="006008D4">
          <w:rPr>
            <w:spacing w:val="-2"/>
            <w:sz w:val="24"/>
          </w:rPr>
          <w:delText xml:space="preserve"> </w:delText>
        </w:r>
        <w:r w:rsidDel="006008D4">
          <w:rPr>
            <w:sz w:val="24"/>
          </w:rPr>
          <w:delText>opportunity</w:delText>
        </w:r>
        <w:r w:rsidDel="006008D4">
          <w:rPr>
            <w:spacing w:val="-4"/>
            <w:sz w:val="24"/>
          </w:rPr>
          <w:delText xml:space="preserve"> </w:delText>
        </w:r>
        <w:r w:rsidDel="006008D4">
          <w:rPr>
            <w:sz w:val="24"/>
          </w:rPr>
          <w:delText>to</w:delText>
        </w:r>
        <w:r w:rsidDel="006008D4">
          <w:rPr>
            <w:spacing w:val="-2"/>
            <w:sz w:val="24"/>
          </w:rPr>
          <w:delText xml:space="preserve"> </w:delText>
        </w:r>
        <w:r w:rsidDel="006008D4">
          <w:rPr>
            <w:sz w:val="24"/>
          </w:rPr>
          <w:delText>be</w:delText>
        </w:r>
        <w:r w:rsidDel="006008D4">
          <w:rPr>
            <w:spacing w:val="-3"/>
            <w:sz w:val="24"/>
          </w:rPr>
          <w:delText xml:space="preserve"> </w:delText>
        </w:r>
        <w:r w:rsidDel="006008D4">
          <w:rPr>
            <w:sz w:val="24"/>
          </w:rPr>
          <w:delText>considered,</w:delText>
        </w:r>
        <w:r w:rsidDel="006008D4">
          <w:rPr>
            <w:spacing w:val="-4"/>
            <w:sz w:val="24"/>
          </w:rPr>
          <w:delText xml:space="preserve"> </w:delText>
        </w:r>
        <w:r w:rsidDel="006008D4">
          <w:rPr>
            <w:sz w:val="24"/>
          </w:rPr>
          <w:delText>consistent</w:delText>
        </w:r>
        <w:r w:rsidDel="006008D4">
          <w:rPr>
            <w:spacing w:val="-2"/>
            <w:sz w:val="24"/>
          </w:rPr>
          <w:delText xml:space="preserve"> </w:delText>
        </w:r>
        <w:r w:rsidDel="006008D4">
          <w:rPr>
            <w:sz w:val="24"/>
          </w:rPr>
          <w:delText>with</w:delText>
        </w:r>
        <w:r w:rsidDel="006008D4">
          <w:rPr>
            <w:spacing w:val="-2"/>
            <w:sz w:val="24"/>
          </w:rPr>
          <w:delText xml:space="preserve"> </w:delText>
        </w:r>
        <w:r w:rsidDel="006008D4">
          <w:rPr>
            <w:sz w:val="24"/>
          </w:rPr>
          <w:delText>the</w:delText>
        </w:r>
        <w:r w:rsidDel="006008D4">
          <w:rPr>
            <w:spacing w:val="-2"/>
            <w:sz w:val="24"/>
          </w:rPr>
          <w:delText xml:space="preserve"> </w:delText>
        </w:r>
        <w:r w:rsidDel="006008D4">
          <w:rPr>
            <w:sz w:val="24"/>
          </w:rPr>
          <w:delText>procedures</w:delText>
        </w:r>
        <w:r w:rsidDel="006008D4">
          <w:rPr>
            <w:spacing w:val="-2"/>
            <w:sz w:val="24"/>
          </w:rPr>
          <w:delText xml:space="preserve"> </w:delText>
        </w:r>
        <w:r w:rsidDel="006008D4">
          <w:rPr>
            <w:sz w:val="24"/>
          </w:rPr>
          <w:delText>in the contract.</w:delText>
        </w:r>
      </w:del>
    </w:p>
    <w:p w14:paraId="229E7C30" w14:textId="20C00B30" w:rsidR="0060199D" w:rsidDel="006008D4" w:rsidRDefault="0060199D">
      <w:pPr>
        <w:pStyle w:val="BodyText"/>
        <w:rPr>
          <w:del w:id="4932" w:author="Worrell, Tyrone C CIV USARMY HQDA ASA ALT (USA)" w:date="2024-09-23T07:39:00Z"/>
        </w:rPr>
      </w:pPr>
    </w:p>
    <w:p w14:paraId="229E7C31" w14:textId="62933865" w:rsidR="0060199D" w:rsidDel="006008D4" w:rsidRDefault="000333D6">
      <w:pPr>
        <w:pStyle w:val="BodyText"/>
        <w:ind w:left="120"/>
        <w:rPr>
          <w:del w:id="4933" w:author="Worrell, Tyrone C CIV USARMY HQDA ASA ALT (USA)" w:date="2024-09-23T07:39:00Z"/>
        </w:rPr>
      </w:pPr>
      <w:del w:id="4934" w:author="Worrell, Tyrone C CIV USARMY HQDA ASA ALT (USA)" w:date="2024-09-23T07:39:00Z">
        <w:r w:rsidDel="006008D4">
          <w:delText>[Strategic</w:delText>
        </w:r>
        <w:r w:rsidDel="006008D4">
          <w:rPr>
            <w:spacing w:val="-3"/>
          </w:rPr>
          <w:delText xml:space="preserve"> </w:delText>
        </w:r>
        <w:r w:rsidDel="006008D4">
          <w:delText>Control:</w:delText>
        </w:r>
        <w:r w:rsidDel="006008D4">
          <w:rPr>
            <w:spacing w:val="-2"/>
          </w:rPr>
          <w:delText xml:space="preserve"> </w:delText>
        </w:r>
        <w:r w:rsidDel="006008D4">
          <w:delText>FAR</w:delText>
        </w:r>
        <w:r w:rsidDel="006008D4">
          <w:rPr>
            <w:spacing w:val="-3"/>
          </w:rPr>
          <w:delText xml:space="preserve"> </w:delText>
        </w:r>
        <w:r w:rsidDel="006008D4">
          <w:rPr>
            <w:spacing w:val="-2"/>
          </w:rPr>
          <w:delText>16.505(b)(8))</w:delText>
        </w:r>
      </w:del>
    </w:p>
    <w:p w14:paraId="229E7C32" w14:textId="4D1567C6" w:rsidR="0060199D" w:rsidDel="006008D4" w:rsidRDefault="000333D6">
      <w:pPr>
        <w:pStyle w:val="BodyText"/>
        <w:ind w:left="120"/>
        <w:rPr>
          <w:del w:id="4935" w:author="Worrell, Tyrone C CIV USARMY HQDA ASA ALT (USA)" w:date="2024-09-23T07:39:00Z"/>
        </w:rPr>
      </w:pPr>
      <w:del w:id="4936" w:author="Worrell, Tyrone C CIV USARMY HQDA ASA ALT (USA)" w:date="2024-09-23T07:39:00Z">
        <w:r w:rsidDel="006008D4">
          <w:delText>Suggested</w:delText>
        </w:r>
        <w:r w:rsidDel="006008D4">
          <w:rPr>
            <w:spacing w:val="-5"/>
          </w:rPr>
          <w:delText xml:space="preserve"> </w:delText>
        </w:r>
        <w:r w:rsidDel="006008D4">
          <w:delText>Population:</w:delText>
        </w:r>
        <w:r w:rsidDel="006008D4">
          <w:rPr>
            <w:spacing w:val="55"/>
          </w:rPr>
          <w:delText xml:space="preserve"> </w:delText>
        </w:r>
        <w:r w:rsidDel="006008D4">
          <w:delText>Multiple-Award</w:delText>
        </w:r>
        <w:r w:rsidDel="006008D4">
          <w:rPr>
            <w:spacing w:val="-3"/>
          </w:rPr>
          <w:delText xml:space="preserve"> </w:delText>
        </w:r>
        <w:r w:rsidDel="006008D4">
          <w:delText>task-order</w:delText>
        </w:r>
        <w:r w:rsidDel="006008D4">
          <w:rPr>
            <w:spacing w:val="-2"/>
          </w:rPr>
          <w:delText xml:space="preserve"> </w:delText>
        </w:r>
        <w:r w:rsidDel="006008D4">
          <w:delText>and</w:delText>
        </w:r>
        <w:r w:rsidDel="006008D4">
          <w:rPr>
            <w:spacing w:val="-2"/>
          </w:rPr>
          <w:delText xml:space="preserve"> </w:delText>
        </w:r>
        <w:r w:rsidDel="006008D4">
          <w:delText>delivery-order</w:delText>
        </w:r>
        <w:r w:rsidDel="006008D4">
          <w:rPr>
            <w:spacing w:val="-2"/>
          </w:rPr>
          <w:delText xml:space="preserve"> contracts]</w:delText>
        </w:r>
      </w:del>
    </w:p>
    <w:p w14:paraId="229E7C33" w14:textId="493AFCAF" w:rsidR="0060199D" w:rsidDel="006008D4" w:rsidRDefault="0060199D">
      <w:pPr>
        <w:pStyle w:val="BodyText"/>
        <w:rPr>
          <w:del w:id="4937" w:author="Worrell, Tyrone C CIV USARMY HQDA ASA ALT (USA)" w:date="2024-09-23T07:39:00Z"/>
          <w:sz w:val="20"/>
        </w:rPr>
      </w:pPr>
    </w:p>
    <w:p w14:paraId="229E7C34" w14:textId="76FC92AC" w:rsidR="0060199D" w:rsidDel="006008D4" w:rsidRDefault="0060199D">
      <w:pPr>
        <w:pStyle w:val="BodyText"/>
        <w:spacing w:before="25" w:after="1"/>
        <w:rPr>
          <w:del w:id="4938" w:author="Worrell, Tyrone C CIV USARMY HQDA ASA ALT (USA)" w:date="2024-09-23T07:39:00Z"/>
          <w:sz w:val="20"/>
        </w:rPr>
      </w:pPr>
    </w:p>
    <w:tbl>
      <w:tblPr>
        <w:tblW w:w="0" w:type="auto"/>
        <w:tblInd w:w="437" w:type="dxa"/>
        <w:tblLayout w:type="fixed"/>
        <w:tblCellMar>
          <w:left w:w="0" w:type="dxa"/>
          <w:right w:w="0" w:type="dxa"/>
        </w:tblCellMar>
        <w:tblLook w:val="01E0" w:firstRow="1" w:lastRow="1" w:firstColumn="1" w:lastColumn="1" w:noHBand="0" w:noVBand="0"/>
      </w:tblPr>
      <w:tblGrid>
        <w:gridCol w:w="2407"/>
        <w:gridCol w:w="1830"/>
        <w:gridCol w:w="3670"/>
      </w:tblGrid>
      <w:tr w:rsidR="0060199D" w:rsidDel="006008D4" w14:paraId="229E7C38" w14:textId="21B2738F">
        <w:trPr>
          <w:trHeight w:val="270"/>
          <w:del w:id="4939" w:author="Worrell, Tyrone C CIV USARMY HQDA ASA ALT (USA)" w:date="2024-09-23T07:39:00Z"/>
        </w:trPr>
        <w:tc>
          <w:tcPr>
            <w:tcW w:w="2407" w:type="dxa"/>
          </w:tcPr>
          <w:p w14:paraId="229E7C35" w14:textId="3A70F40B" w:rsidR="0060199D" w:rsidDel="006008D4" w:rsidRDefault="000333D6">
            <w:pPr>
              <w:pStyle w:val="TableParagraph"/>
              <w:tabs>
                <w:tab w:val="left" w:pos="769"/>
              </w:tabs>
              <w:ind w:left="50"/>
              <w:rPr>
                <w:del w:id="4940" w:author="Worrell, Tyrone C CIV USARMY HQDA ASA ALT (USA)" w:date="2024-09-23T07:39:00Z"/>
                <w:sz w:val="24"/>
              </w:rPr>
            </w:pPr>
            <w:del w:id="4941" w:author="Worrell, Tyrone C CIV USARMY HQDA ASA ALT (USA)" w:date="2024-09-23T07:39:00Z">
              <w:r w:rsidDel="006008D4">
                <w:rPr>
                  <w:sz w:val="24"/>
                  <w:u w:val="single"/>
                </w:rPr>
                <w:tab/>
              </w:r>
              <w:r w:rsidDel="006008D4">
                <w:rPr>
                  <w:sz w:val="24"/>
                </w:rPr>
                <w:delText>Strongly</w:delText>
              </w:r>
              <w:r w:rsidDel="006008D4">
                <w:rPr>
                  <w:spacing w:val="-3"/>
                  <w:sz w:val="24"/>
                </w:rPr>
                <w:delText xml:space="preserve"> </w:delText>
              </w:r>
              <w:r w:rsidDel="006008D4">
                <w:rPr>
                  <w:spacing w:val="-4"/>
                  <w:sz w:val="24"/>
                </w:rPr>
                <w:delText>Agree</w:delText>
              </w:r>
            </w:del>
          </w:p>
        </w:tc>
        <w:tc>
          <w:tcPr>
            <w:tcW w:w="1830" w:type="dxa"/>
          </w:tcPr>
          <w:p w14:paraId="229E7C36" w14:textId="7D95DC74" w:rsidR="0060199D" w:rsidDel="006008D4" w:rsidRDefault="000333D6">
            <w:pPr>
              <w:pStyle w:val="TableParagraph"/>
              <w:tabs>
                <w:tab w:val="left" w:pos="839"/>
              </w:tabs>
              <w:ind w:right="238"/>
              <w:jc w:val="right"/>
              <w:rPr>
                <w:del w:id="4942" w:author="Worrell, Tyrone C CIV USARMY HQDA ASA ALT (USA)" w:date="2024-09-23T07:39:00Z"/>
                <w:sz w:val="24"/>
              </w:rPr>
            </w:pPr>
            <w:del w:id="4943" w:author="Worrell, Tyrone C CIV USARMY HQDA ASA ALT (USA)" w:date="2024-09-23T07:39:00Z">
              <w:r w:rsidDel="006008D4">
                <w:rPr>
                  <w:sz w:val="24"/>
                  <w:u w:val="single"/>
                </w:rPr>
                <w:tab/>
              </w:r>
              <w:r w:rsidDel="006008D4">
                <w:rPr>
                  <w:spacing w:val="-2"/>
                  <w:sz w:val="24"/>
                </w:rPr>
                <w:delText>Agree</w:delText>
              </w:r>
            </w:del>
          </w:p>
        </w:tc>
        <w:tc>
          <w:tcPr>
            <w:tcW w:w="3670" w:type="dxa"/>
          </w:tcPr>
          <w:p w14:paraId="229E7C37" w14:textId="204C1446" w:rsidR="0060199D" w:rsidDel="006008D4" w:rsidRDefault="000333D6">
            <w:pPr>
              <w:pStyle w:val="TableParagraph"/>
              <w:tabs>
                <w:tab w:val="left" w:pos="959"/>
              </w:tabs>
              <w:ind w:left="239"/>
              <w:rPr>
                <w:del w:id="4944" w:author="Worrell, Tyrone C CIV USARMY HQDA ASA ALT (USA)" w:date="2024-09-23T07:39:00Z"/>
                <w:sz w:val="24"/>
              </w:rPr>
            </w:pPr>
            <w:del w:id="4945" w:author="Worrell, Tyrone C CIV USARMY HQDA ASA ALT (USA)" w:date="2024-09-23T07:39:00Z">
              <w:r w:rsidDel="006008D4">
                <w:rPr>
                  <w:sz w:val="24"/>
                  <w:u w:val="single"/>
                </w:rPr>
                <w:tab/>
              </w:r>
              <w:r w:rsidDel="006008D4">
                <w:rPr>
                  <w:sz w:val="24"/>
                </w:rPr>
                <w:delText>Neither</w:delText>
              </w:r>
              <w:r w:rsidDel="006008D4">
                <w:rPr>
                  <w:spacing w:val="-1"/>
                  <w:sz w:val="24"/>
                </w:rPr>
                <w:delText xml:space="preserve"> </w:delText>
              </w:r>
              <w:r w:rsidDel="006008D4">
                <w:rPr>
                  <w:sz w:val="24"/>
                </w:rPr>
                <w:delText>Agree</w:delText>
              </w:r>
              <w:r w:rsidDel="006008D4">
                <w:rPr>
                  <w:spacing w:val="-1"/>
                  <w:sz w:val="24"/>
                </w:rPr>
                <w:delText xml:space="preserve"> </w:delText>
              </w:r>
              <w:r w:rsidDel="006008D4">
                <w:rPr>
                  <w:sz w:val="24"/>
                </w:rPr>
                <w:delText>nor</w:delText>
              </w:r>
              <w:r w:rsidDel="006008D4">
                <w:rPr>
                  <w:spacing w:val="-1"/>
                  <w:sz w:val="24"/>
                </w:rPr>
                <w:delText xml:space="preserve"> </w:delText>
              </w:r>
              <w:r w:rsidDel="006008D4">
                <w:rPr>
                  <w:spacing w:val="-2"/>
                  <w:sz w:val="24"/>
                </w:rPr>
                <w:delText>Disagree</w:delText>
              </w:r>
            </w:del>
          </w:p>
        </w:tc>
      </w:tr>
      <w:tr w:rsidR="0060199D" w:rsidDel="006008D4" w14:paraId="229E7C3C" w14:textId="048D33D3">
        <w:trPr>
          <w:trHeight w:val="270"/>
          <w:del w:id="4946" w:author="Worrell, Tyrone C CIV USARMY HQDA ASA ALT (USA)" w:date="2024-09-23T07:39:00Z"/>
        </w:trPr>
        <w:tc>
          <w:tcPr>
            <w:tcW w:w="2407" w:type="dxa"/>
          </w:tcPr>
          <w:p w14:paraId="229E7C39" w14:textId="0B662D00" w:rsidR="0060199D" w:rsidDel="006008D4" w:rsidRDefault="000333D6">
            <w:pPr>
              <w:pStyle w:val="TableParagraph"/>
              <w:ind w:left="373"/>
              <w:jc w:val="center"/>
              <w:rPr>
                <w:del w:id="4947" w:author="Worrell, Tyrone C CIV USARMY HQDA ASA ALT (USA)" w:date="2024-09-23T07:39:00Z"/>
                <w:sz w:val="24"/>
              </w:rPr>
            </w:pPr>
            <w:del w:id="4948" w:author="Worrell, Tyrone C CIV USARMY HQDA ASA ALT (USA)" w:date="2024-09-23T07:39:00Z">
              <w:r w:rsidDel="006008D4">
                <w:rPr>
                  <w:spacing w:val="-5"/>
                  <w:sz w:val="24"/>
                </w:rPr>
                <w:delText>(5)</w:delText>
              </w:r>
            </w:del>
          </w:p>
        </w:tc>
        <w:tc>
          <w:tcPr>
            <w:tcW w:w="1830" w:type="dxa"/>
          </w:tcPr>
          <w:p w14:paraId="229E7C3A" w14:textId="49BFF376" w:rsidR="0060199D" w:rsidDel="006008D4" w:rsidRDefault="000333D6">
            <w:pPr>
              <w:pStyle w:val="TableParagraph"/>
              <w:ind w:right="304"/>
              <w:jc w:val="right"/>
              <w:rPr>
                <w:del w:id="4949" w:author="Worrell, Tyrone C CIV USARMY HQDA ASA ALT (USA)" w:date="2024-09-23T07:39:00Z"/>
                <w:sz w:val="24"/>
              </w:rPr>
            </w:pPr>
            <w:del w:id="4950" w:author="Worrell, Tyrone C CIV USARMY HQDA ASA ALT (USA)" w:date="2024-09-23T07:39:00Z">
              <w:r w:rsidDel="006008D4">
                <w:rPr>
                  <w:spacing w:val="-5"/>
                  <w:sz w:val="24"/>
                </w:rPr>
                <w:delText>(4)</w:delText>
              </w:r>
            </w:del>
          </w:p>
        </w:tc>
        <w:tc>
          <w:tcPr>
            <w:tcW w:w="3670" w:type="dxa"/>
          </w:tcPr>
          <w:p w14:paraId="229E7C3B" w14:textId="6A4F701F" w:rsidR="0060199D" w:rsidDel="006008D4" w:rsidRDefault="000333D6">
            <w:pPr>
              <w:pStyle w:val="TableParagraph"/>
              <w:ind w:left="716"/>
              <w:jc w:val="center"/>
              <w:rPr>
                <w:del w:id="4951" w:author="Worrell, Tyrone C CIV USARMY HQDA ASA ALT (USA)" w:date="2024-09-23T07:39:00Z"/>
                <w:sz w:val="24"/>
              </w:rPr>
            </w:pPr>
            <w:del w:id="4952" w:author="Worrell, Tyrone C CIV USARMY HQDA ASA ALT (USA)" w:date="2024-09-23T07:39:00Z">
              <w:r w:rsidDel="006008D4">
                <w:rPr>
                  <w:spacing w:val="-5"/>
                  <w:sz w:val="24"/>
                </w:rPr>
                <w:delText>(3)</w:delText>
              </w:r>
            </w:del>
          </w:p>
        </w:tc>
      </w:tr>
    </w:tbl>
    <w:p w14:paraId="229E7C3D" w14:textId="3809E1F8" w:rsidR="0060199D" w:rsidDel="006008D4" w:rsidRDefault="0060199D">
      <w:pPr>
        <w:pStyle w:val="BodyText"/>
        <w:spacing w:before="1"/>
        <w:rPr>
          <w:del w:id="4953" w:author="Worrell, Tyrone C CIV USARMY HQDA ASA ALT (USA)" w:date="2024-09-23T07:39:00Z"/>
        </w:rPr>
      </w:pPr>
    </w:p>
    <w:p w14:paraId="229E7C3E" w14:textId="7A21594D" w:rsidR="0060199D" w:rsidDel="006008D4" w:rsidRDefault="000333D6">
      <w:pPr>
        <w:pStyle w:val="BodyText"/>
        <w:tabs>
          <w:tab w:val="left" w:pos="1199"/>
          <w:tab w:val="left" w:pos="2999"/>
          <w:tab w:val="left" w:pos="3719"/>
        </w:tabs>
        <w:spacing w:before="1"/>
        <w:ind w:left="479"/>
        <w:rPr>
          <w:del w:id="4954" w:author="Worrell, Tyrone C CIV USARMY HQDA ASA ALT (USA)" w:date="2024-09-23T07:39:00Z"/>
        </w:rPr>
      </w:pPr>
      <w:del w:id="4955" w:author="Worrell, Tyrone C CIV USARMY HQDA ASA ALT (USA)" w:date="2024-09-23T07:39:00Z">
        <w:r w:rsidDel="006008D4">
          <w:rPr>
            <w:u w:val="single"/>
          </w:rPr>
          <w:tab/>
        </w:r>
        <w:r w:rsidDel="006008D4">
          <w:rPr>
            <w:spacing w:val="-2"/>
          </w:rPr>
          <w:delText>Disagree</w:delText>
        </w:r>
        <w:r w:rsidDel="006008D4">
          <w:tab/>
        </w:r>
        <w:r w:rsidDel="006008D4">
          <w:rPr>
            <w:u w:val="single"/>
          </w:rPr>
          <w:tab/>
        </w:r>
        <w:r w:rsidDel="006008D4">
          <w:delText>Strongly</w:delText>
        </w:r>
        <w:r w:rsidDel="006008D4">
          <w:rPr>
            <w:spacing w:val="-3"/>
          </w:rPr>
          <w:delText xml:space="preserve"> </w:delText>
        </w:r>
        <w:r w:rsidDel="006008D4">
          <w:rPr>
            <w:spacing w:val="-2"/>
          </w:rPr>
          <w:delText>Disagree</w:delText>
        </w:r>
      </w:del>
    </w:p>
    <w:p w14:paraId="229E7C3F" w14:textId="728CE5A0" w:rsidR="0060199D" w:rsidDel="006008D4" w:rsidRDefault="000333D6">
      <w:pPr>
        <w:pStyle w:val="BodyText"/>
        <w:tabs>
          <w:tab w:val="left" w:pos="4439"/>
        </w:tabs>
        <w:ind w:left="1620"/>
        <w:rPr>
          <w:del w:id="4956" w:author="Worrell, Tyrone C CIV USARMY HQDA ASA ALT (USA)" w:date="2024-09-23T07:39:00Z"/>
        </w:rPr>
      </w:pPr>
      <w:del w:id="4957" w:author="Worrell, Tyrone C CIV USARMY HQDA ASA ALT (USA)" w:date="2024-09-23T07:39:00Z">
        <w:r w:rsidDel="006008D4">
          <w:rPr>
            <w:spacing w:val="-5"/>
          </w:rPr>
          <w:delText>(2)</w:delText>
        </w:r>
        <w:r w:rsidDel="006008D4">
          <w:tab/>
        </w:r>
        <w:r w:rsidDel="006008D4">
          <w:rPr>
            <w:spacing w:val="-5"/>
          </w:rPr>
          <w:delText>(1)</w:delText>
        </w:r>
      </w:del>
    </w:p>
    <w:p w14:paraId="229E7C40" w14:textId="1BEF0A4D" w:rsidR="0060199D" w:rsidDel="006008D4" w:rsidRDefault="000333D6">
      <w:pPr>
        <w:pStyle w:val="BodyText"/>
        <w:spacing w:before="276"/>
        <w:ind w:left="119"/>
        <w:rPr>
          <w:del w:id="4958" w:author="Worrell, Tyrone C CIV USARMY HQDA ASA ALT (USA)" w:date="2024-09-23T07:39:00Z"/>
        </w:rPr>
      </w:pPr>
      <w:del w:id="4959" w:author="Worrell, Tyrone C CIV USARMY HQDA ASA ALT (USA)" w:date="2024-09-23T07:39:00Z">
        <w:r w:rsidDel="006008D4">
          <w:delText>To</w:delText>
        </w:r>
        <w:r w:rsidDel="006008D4">
          <w:rPr>
            <w:spacing w:val="-3"/>
          </w:rPr>
          <w:delText xml:space="preserve"> </w:delText>
        </w:r>
        <w:r w:rsidDel="006008D4">
          <w:delText>support</w:delText>
        </w:r>
        <w:r w:rsidDel="006008D4">
          <w:rPr>
            <w:spacing w:val="-3"/>
          </w:rPr>
          <w:delText xml:space="preserve"> </w:delText>
        </w:r>
        <w:r w:rsidDel="006008D4">
          <w:delText>your</w:delText>
        </w:r>
        <w:r w:rsidDel="006008D4">
          <w:rPr>
            <w:spacing w:val="-3"/>
          </w:rPr>
          <w:delText xml:space="preserve"> </w:delText>
        </w:r>
        <w:r w:rsidDel="006008D4">
          <w:delText>selected</w:delText>
        </w:r>
        <w:r w:rsidDel="006008D4">
          <w:rPr>
            <w:spacing w:val="-5"/>
          </w:rPr>
          <w:delText xml:space="preserve"> </w:delText>
        </w:r>
        <w:r w:rsidDel="006008D4">
          <w:delText>response,</w:delText>
        </w:r>
        <w:r w:rsidDel="006008D4">
          <w:rPr>
            <w:spacing w:val="-3"/>
          </w:rPr>
          <w:delText xml:space="preserve"> </w:delText>
        </w:r>
        <w:r w:rsidDel="006008D4">
          <w:delText>provide</w:delText>
        </w:r>
        <w:r w:rsidDel="006008D4">
          <w:rPr>
            <w:spacing w:val="-3"/>
          </w:rPr>
          <w:delText xml:space="preserve"> </w:delText>
        </w:r>
        <w:r w:rsidDel="006008D4">
          <w:delText>an</w:delText>
        </w:r>
        <w:r w:rsidDel="006008D4">
          <w:rPr>
            <w:spacing w:val="-3"/>
          </w:rPr>
          <w:delText xml:space="preserve"> </w:delText>
        </w:r>
        <w:r w:rsidDel="006008D4">
          <w:delText>explanation</w:delText>
        </w:r>
        <w:r w:rsidDel="006008D4">
          <w:rPr>
            <w:spacing w:val="-3"/>
          </w:rPr>
          <w:delText xml:space="preserve"> </w:delText>
        </w:r>
        <w:r w:rsidDel="006008D4">
          <w:delText>for</w:delText>
        </w:r>
        <w:r w:rsidDel="006008D4">
          <w:rPr>
            <w:spacing w:val="-4"/>
          </w:rPr>
          <w:delText xml:space="preserve"> </w:delText>
        </w:r>
        <w:r w:rsidDel="006008D4">
          <w:delText>your</w:delText>
        </w:r>
        <w:r w:rsidDel="006008D4">
          <w:rPr>
            <w:spacing w:val="-3"/>
          </w:rPr>
          <w:delText xml:space="preserve"> </w:delText>
        </w:r>
        <w:r w:rsidDel="006008D4">
          <w:delText>selection</w:delText>
        </w:r>
        <w:r w:rsidDel="006008D4">
          <w:rPr>
            <w:spacing w:val="-3"/>
          </w:rPr>
          <w:delText xml:space="preserve"> </w:delText>
        </w:r>
        <w:r w:rsidDel="006008D4">
          <w:delText>and</w:delText>
        </w:r>
        <w:r w:rsidDel="006008D4">
          <w:rPr>
            <w:spacing w:val="-3"/>
          </w:rPr>
          <w:delText xml:space="preserve"> </w:delText>
        </w:r>
        <w:r w:rsidDel="006008D4">
          <w:delText>any</w:delText>
        </w:r>
        <w:r w:rsidDel="006008D4">
          <w:rPr>
            <w:spacing w:val="-3"/>
          </w:rPr>
          <w:delText xml:space="preserve"> </w:delText>
        </w:r>
        <w:r w:rsidDel="006008D4">
          <w:delText>lessons learned or best practices.</w:delText>
        </w:r>
      </w:del>
    </w:p>
    <w:p w14:paraId="229E7C41" w14:textId="739B5B04" w:rsidR="0060199D" w:rsidDel="006008D4" w:rsidRDefault="000333D6">
      <w:pPr>
        <w:pStyle w:val="BodyText"/>
        <w:spacing w:before="17"/>
        <w:rPr>
          <w:del w:id="4960" w:author="Worrell, Tyrone C CIV USARMY HQDA ASA ALT (USA)" w:date="2024-09-23T07:39:00Z"/>
          <w:sz w:val="20"/>
        </w:rPr>
      </w:pPr>
      <w:del w:id="4961" w:author="Worrell, Tyrone C CIV USARMY HQDA ASA ALT (USA)" w:date="2024-09-23T07:39:00Z">
        <w:r w:rsidDel="006008D4">
          <w:rPr>
            <w:noProof/>
          </w:rPr>
          <mc:AlternateContent>
            <mc:Choice Requires="wps">
              <w:drawing>
                <wp:anchor distT="0" distB="0" distL="0" distR="0" simplePos="0" relativeHeight="251669504" behindDoc="1" locked="0" layoutInCell="1" allowOverlap="1" wp14:anchorId="229E7D1B" wp14:editId="229E7D1C">
                  <wp:simplePos x="0" y="0"/>
                  <wp:positionH relativeFrom="page">
                    <wp:posOffset>914400</wp:posOffset>
                  </wp:positionH>
                  <wp:positionV relativeFrom="paragraph">
                    <wp:posOffset>172100</wp:posOffset>
                  </wp:positionV>
                  <wp:extent cx="5943600" cy="1270"/>
                  <wp:effectExtent l="0" t="0" r="0" b="0"/>
                  <wp:wrapTopAndBottom/>
                  <wp:docPr id="59" name="Graphic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270"/>
                          </a:xfrm>
                          <a:custGeom>
                            <a:avLst/>
                            <a:gdLst/>
                            <a:ahLst/>
                            <a:cxnLst/>
                            <a:rect l="l" t="t" r="r" b="b"/>
                            <a:pathLst>
                              <a:path w="5943600">
                                <a:moveTo>
                                  <a:pt x="0" y="0"/>
                                </a:moveTo>
                                <a:lnTo>
                                  <a:pt x="594360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B262C43" id="Graphic 59" o:spid="_x0000_s1026" style="position:absolute;margin-left:1in;margin-top:13.55pt;width:468pt;height:.1pt;z-index:-251646976;visibility:visible;mso-wrap-style:square;mso-wrap-distance-left:0;mso-wrap-distance-top:0;mso-wrap-distance-right:0;mso-wrap-distance-bottom:0;mso-position-horizontal:absolute;mso-position-horizontal-relative:page;mso-position-vertical:absolute;mso-position-vertical-relative:text;v-text-anchor:top" coordsize="5943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" path="m,l5943600,e" filled="f" strokeweight=".48pt">
                  <v:path arrowok="t"/>
                  <w10:wrap type="topAndBottom" anchorx="page"/>
                </v:shape>
              </w:pict>
            </mc:Fallback>
          </mc:AlternateContent>
        </w:r>
        <w:r w:rsidDel="006008D4">
          <w:rPr>
            <w:noProof/>
          </w:rPr>
          <mc:AlternateContent>
            <mc:Choice Requires="wps">
              <w:drawing>
                <wp:anchor distT="0" distB="0" distL="0" distR="0" simplePos="0" relativeHeight="251670528" behindDoc="1" locked="0" layoutInCell="1" allowOverlap="1" wp14:anchorId="229E7D1D" wp14:editId="229E7D1E">
                  <wp:simplePos x="0" y="0"/>
                  <wp:positionH relativeFrom="page">
                    <wp:posOffset>914400</wp:posOffset>
                  </wp:positionH>
                  <wp:positionV relativeFrom="paragraph">
                    <wp:posOffset>347360</wp:posOffset>
                  </wp:positionV>
                  <wp:extent cx="5943600" cy="1270"/>
                  <wp:effectExtent l="0" t="0" r="0" b="0"/>
                  <wp:wrapTopAndBottom/>
                  <wp:docPr id="60" name="Graphic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270"/>
                          </a:xfrm>
                          <a:custGeom>
                            <a:avLst/>
                            <a:gdLst/>
                            <a:ahLst/>
                            <a:cxnLst/>
                            <a:rect l="l" t="t" r="r" b="b"/>
                            <a:pathLst>
                              <a:path w="5943600">
                                <a:moveTo>
                                  <a:pt x="0" y="0"/>
                                </a:moveTo>
                                <a:lnTo>
                                  <a:pt x="594360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3E0DE1B" id="Graphic 60" o:spid="_x0000_s1026" style="position:absolute;margin-left:1in;margin-top:27.35pt;width:468pt;height:.1pt;z-index:-251645952;visibility:visible;mso-wrap-style:square;mso-wrap-distance-left:0;mso-wrap-distance-top:0;mso-wrap-distance-right:0;mso-wrap-distance-bottom:0;mso-position-horizontal:absolute;mso-position-horizontal-relative:page;mso-position-vertical:absolute;mso-position-vertical-relative:text;v-text-anchor:top" coordsize="5943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" path="m,l5943600,e" filled="f" strokeweight=".48pt">
                  <v:path arrowok="t"/>
                  <w10:wrap type="topAndBottom" anchorx="page"/>
                </v:shape>
              </w:pict>
            </mc:Fallback>
          </mc:AlternateContent>
        </w:r>
        <w:r w:rsidDel="006008D4">
          <w:rPr>
            <w:noProof/>
          </w:rPr>
          <mc:AlternateContent>
            <mc:Choice Requires="wps">
              <w:drawing>
                <wp:anchor distT="0" distB="0" distL="0" distR="0" simplePos="0" relativeHeight="251671552" behindDoc="1" locked="0" layoutInCell="1" allowOverlap="1" wp14:anchorId="229E7D1F" wp14:editId="229E7D20">
                  <wp:simplePos x="0" y="0"/>
                  <wp:positionH relativeFrom="page">
                    <wp:posOffset>914400</wp:posOffset>
                  </wp:positionH>
                  <wp:positionV relativeFrom="paragraph">
                    <wp:posOffset>522620</wp:posOffset>
                  </wp:positionV>
                  <wp:extent cx="5943600" cy="1270"/>
                  <wp:effectExtent l="0" t="0" r="0" b="0"/>
                  <wp:wrapTopAndBottom/>
                  <wp:docPr id="61" name="Graphic 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270"/>
                          </a:xfrm>
                          <a:custGeom>
                            <a:avLst/>
                            <a:gdLst/>
                            <a:ahLst/>
                            <a:cxnLst/>
                            <a:rect l="l" t="t" r="r" b="b"/>
                            <a:pathLst>
                              <a:path w="5943600">
                                <a:moveTo>
                                  <a:pt x="0" y="0"/>
                                </a:moveTo>
                                <a:lnTo>
                                  <a:pt x="594360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CBF3CF7" id="Graphic 61" o:spid="_x0000_s1026" style="position:absolute;margin-left:1in;margin-top:41.15pt;width:468pt;height:.1pt;z-index:-251644928;visibility:visible;mso-wrap-style:square;mso-wrap-distance-left:0;mso-wrap-distance-top:0;mso-wrap-distance-right:0;mso-wrap-distance-bottom:0;mso-position-horizontal:absolute;mso-position-horizontal-relative:page;mso-position-vertical:absolute;mso-position-vertical-relative:text;v-text-anchor:top" coordsize="5943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" path="m,l5943600,e" filled="f" strokeweight=".48pt">
                  <v:path arrowok="t"/>
                  <w10:wrap type="topAndBottom" anchorx="page"/>
                </v:shape>
              </w:pict>
            </mc:Fallback>
          </mc:AlternateContent>
        </w:r>
        <w:r w:rsidDel="006008D4">
          <w:rPr>
            <w:noProof/>
          </w:rPr>
          <mc:AlternateContent>
            <mc:Choice Requires="wps">
              <w:drawing>
                <wp:anchor distT="0" distB="0" distL="0" distR="0" simplePos="0" relativeHeight="251672576" behindDoc="1" locked="0" layoutInCell="1" allowOverlap="1" wp14:anchorId="229E7D21" wp14:editId="229E7D22">
                  <wp:simplePos x="0" y="0"/>
                  <wp:positionH relativeFrom="page">
                    <wp:posOffset>914400</wp:posOffset>
                  </wp:positionH>
                  <wp:positionV relativeFrom="paragraph">
                    <wp:posOffset>697880</wp:posOffset>
                  </wp:positionV>
                  <wp:extent cx="5943600" cy="1270"/>
                  <wp:effectExtent l="0" t="0" r="0" b="0"/>
                  <wp:wrapTopAndBottom/>
                  <wp:docPr id="62" name="Graphic 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270"/>
                          </a:xfrm>
                          <a:custGeom>
                            <a:avLst/>
                            <a:gdLst/>
                            <a:ahLst/>
                            <a:cxnLst/>
                            <a:rect l="l" t="t" r="r" b="b"/>
                            <a:pathLst>
                              <a:path w="5943600">
                                <a:moveTo>
                                  <a:pt x="0" y="0"/>
                                </a:moveTo>
                                <a:lnTo>
                                  <a:pt x="594360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2724ED6" id="Graphic 62" o:spid="_x0000_s1026" style="position:absolute;margin-left:1in;margin-top:54.95pt;width:468pt;height:.1pt;z-index:-251643904;visibility:visible;mso-wrap-style:square;mso-wrap-distance-left:0;mso-wrap-distance-top:0;mso-wrap-distance-right:0;mso-wrap-distance-bottom:0;mso-position-horizontal:absolute;mso-position-horizontal-relative:page;mso-position-vertical:absolute;mso-position-vertical-relative:text;v-text-anchor:top" coordsize="5943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" path="m,l5943600,e" filled="f" strokeweight=".48pt">
                  <v:path arrowok="t"/>
                  <w10:wrap type="topAndBottom" anchorx="page"/>
                </v:shape>
              </w:pict>
            </mc:Fallback>
          </mc:AlternateContent>
        </w:r>
        <w:r w:rsidDel="006008D4">
          <w:rPr>
            <w:noProof/>
          </w:rPr>
          <mc:AlternateContent>
            <mc:Choice Requires="wps">
              <w:drawing>
                <wp:anchor distT="0" distB="0" distL="0" distR="0" simplePos="0" relativeHeight="251673600" behindDoc="1" locked="0" layoutInCell="1" allowOverlap="1" wp14:anchorId="229E7D23" wp14:editId="229E7D24">
                  <wp:simplePos x="0" y="0"/>
                  <wp:positionH relativeFrom="page">
                    <wp:posOffset>914400</wp:posOffset>
                  </wp:positionH>
                  <wp:positionV relativeFrom="paragraph">
                    <wp:posOffset>873140</wp:posOffset>
                  </wp:positionV>
                  <wp:extent cx="2895600" cy="1270"/>
                  <wp:effectExtent l="0" t="0" r="0" b="0"/>
                  <wp:wrapTopAndBottom/>
                  <wp:docPr id="63" name="Graphic 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95600" cy="1270"/>
                          </a:xfrm>
                          <a:custGeom>
                            <a:avLst/>
                            <a:gdLst/>
                            <a:ahLst/>
                            <a:cxnLst/>
                            <a:rect l="l" t="t" r="r" b="b"/>
                            <a:pathLst>
                              <a:path w="2895600">
                                <a:moveTo>
                                  <a:pt x="0" y="0"/>
                                </a:moveTo>
                                <a:lnTo>
                                  <a:pt x="289560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E1008F9" id="Graphic 63" o:spid="_x0000_s1026" style="position:absolute;margin-left:1in;margin-top:68.75pt;width:228pt;height:.1pt;z-index:-251642880;visibility:visible;mso-wrap-style:square;mso-wrap-distance-left:0;mso-wrap-distance-top:0;mso-wrap-distance-right:0;mso-wrap-distance-bottom:0;mso-position-horizontal:absolute;mso-position-horizontal-relative:page;mso-position-vertical:absolute;mso-position-vertical-relative:text;v-text-anchor:top" coordsize="2895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" path="m,l2895600,e" filled="f" strokeweight=".48pt">
                  <v:path arrowok="t"/>
                  <w10:wrap type="topAndBottom" anchorx="page"/>
                </v:shape>
              </w:pict>
            </mc:Fallback>
          </mc:AlternateContent>
        </w:r>
      </w:del>
    </w:p>
    <w:p w14:paraId="229E7C42" w14:textId="29FF9121" w:rsidR="0060199D" w:rsidDel="006008D4" w:rsidRDefault="0060199D">
      <w:pPr>
        <w:pStyle w:val="BodyText"/>
        <w:spacing w:before="17"/>
        <w:rPr>
          <w:del w:id="4962" w:author="Worrell, Tyrone C CIV USARMY HQDA ASA ALT (USA)" w:date="2024-09-23T07:39:00Z"/>
          <w:sz w:val="20"/>
        </w:rPr>
      </w:pPr>
    </w:p>
    <w:p w14:paraId="229E7C43" w14:textId="4C6F6F63" w:rsidR="0060199D" w:rsidDel="006008D4" w:rsidRDefault="0060199D">
      <w:pPr>
        <w:pStyle w:val="BodyText"/>
        <w:spacing w:before="17"/>
        <w:rPr>
          <w:del w:id="4963" w:author="Worrell, Tyrone C CIV USARMY HQDA ASA ALT (USA)" w:date="2024-09-23T07:39:00Z"/>
          <w:sz w:val="20"/>
        </w:rPr>
      </w:pPr>
    </w:p>
    <w:p w14:paraId="229E7C44" w14:textId="6A10FEFB" w:rsidR="0060199D" w:rsidDel="006008D4" w:rsidRDefault="0060199D">
      <w:pPr>
        <w:pStyle w:val="BodyText"/>
        <w:spacing w:before="17"/>
        <w:rPr>
          <w:del w:id="4964" w:author="Worrell, Tyrone C CIV USARMY HQDA ASA ALT (USA)" w:date="2024-09-23T07:39:00Z"/>
          <w:sz w:val="20"/>
        </w:rPr>
      </w:pPr>
    </w:p>
    <w:p w14:paraId="229E7C45" w14:textId="2912D11B" w:rsidR="0060199D" w:rsidDel="006008D4" w:rsidRDefault="0060199D">
      <w:pPr>
        <w:pStyle w:val="BodyText"/>
        <w:spacing w:before="17"/>
        <w:rPr>
          <w:del w:id="4965" w:author="Worrell, Tyrone C CIV USARMY HQDA ASA ALT (USA)" w:date="2024-09-23T07:39:00Z"/>
          <w:sz w:val="20"/>
        </w:rPr>
      </w:pPr>
    </w:p>
    <w:p w14:paraId="229E7C46" w14:textId="5A96CE59" w:rsidR="0060199D" w:rsidDel="006008D4" w:rsidRDefault="000333D6">
      <w:pPr>
        <w:pStyle w:val="ListParagraph"/>
        <w:numPr>
          <w:ilvl w:val="0"/>
          <w:numId w:val="3"/>
        </w:numPr>
        <w:tabs>
          <w:tab w:val="left" w:pos="420"/>
        </w:tabs>
        <w:spacing w:before="200"/>
        <w:ind w:right="226" w:firstLine="0"/>
        <w:rPr>
          <w:del w:id="4966" w:author="Worrell, Tyrone C CIV USARMY HQDA ASA ALT (USA)" w:date="2024-09-23T07:39:00Z"/>
          <w:sz w:val="24"/>
        </w:rPr>
      </w:pPr>
      <w:del w:id="4967" w:author="Worrell, Tyrone C CIV USARMY HQDA ASA ALT (USA)" w:date="2024-09-23T07:39:00Z">
        <w:r w:rsidDel="006008D4">
          <w:rPr>
            <w:sz w:val="24"/>
          </w:rPr>
          <w:delText>Potential</w:delText>
        </w:r>
        <w:r w:rsidDel="006008D4">
          <w:rPr>
            <w:spacing w:val="-4"/>
            <w:sz w:val="24"/>
          </w:rPr>
          <w:delText xml:space="preserve"> </w:delText>
        </w:r>
        <w:r w:rsidDel="006008D4">
          <w:rPr>
            <w:sz w:val="24"/>
          </w:rPr>
          <w:delText>organizational</w:delText>
        </w:r>
        <w:r w:rsidDel="006008D4">
          <w:rPr>
            <w:spacing w:val="-3"/>
            <w:sz w:val="24"/>
          </w:rPr>
          <w:delText xml:space="preserve"> </w:delText>
        </w:r>
        <w:r w:rsidDel="006008D4">
          <w:rPr>
            <w:sz w:val="24"/>
          </w:rPr>
          <w:delText>conflicts</w:delText>
        </w:r>
        <w:r w:rsidDel="006008D4">
          <w:rPr>
            <w:spacing w:val="-4"/>
            <w:sz w:val="24"/>
          </w:rPr>
          <w:delText xml:space="preserve"> </w:delText>
        </w:r>
        <w:r w:rsidDel="006008D4">
          <w:rPr>
            <w:sz w:val="24"/>
          </w:rPr>
          <w:delText>of</w:delText>
        </w:r>
        <w:r w:rsidDel="006008D4">
          <w:rPr>
            <w:spacing w:val="-3"/>
            <w:sz w:val="24"/>
          </w:rPr>
          <w:delText xml:space="preserve"> </w:delText>
        </w:r>
        <w:r w:rsidDel="006008D4">
          <w:rPr>
            <w:sz w:val="24"/>
          </w:rPr>
          <w:delText>interest</w:delText>
        </w:r>
        <w:r w:rsidDel="006008D4">
          <w:rPr>
            <w:spacing w:val="-3"/>
            <w:sz w:val="24"/>
          </w:rPr>
          <w:delText xml:space="preserve"> </w:delText>
        </w:r>
        <w:r w:rsidDel="006008D4">
          <w:rPr>
            <w:sz w:val="24"/>
          </w:rPr>
          <w:delText>(OCI)</w:delText>
        </w:r>
        <w:r w:rsidDel="006008D4">
          <w:rPr>
            <w:spacing w:val="-3"/>
            <w:sz w:val="24"/>
          </w:rPr>
          <w:delText xml:space="preserve"> </w:delText>
        </w:r>
        <w:r w:rsidDel="006008D4">
          <w:rPr>
            <w:sz w:val="24"/>
          </w:rPr>
          <w:delText>are</w:delText>
        </w:r>
        <w:r w:rsidDel="006008D4">
          <w:rPr>
            <w:spacing w:val="-3"/>
            <w:sz w:val="24"/>
          </w:rPr>
          <w:delText xml:space="preserve"> </w:delText>
        </w:r>
        <w:r w:rsidDel="006008D4">
          <w:rPr>
            <w:sz w:val="24"/>
          </w:rPr>
          <w:delText>identified</w:delText>
        </w:r>
        <w:r w:rsidDel="006008D4">
          <w:rPr>
            <w:spacing w:val="-3"/>
            <w:sz w:val="24"/>
          </w:rPr>
          <w:delText xml:space="preserve"> </w:delText>
        </w:r>
        <w:r w:rsidDel="006008D4">
          <w:rPr>
            <w:sz w:val="24"/>
          </w:rPr>
          <w:delText>and</w:delText>
        </w:r>
        <w:r w:rsidDel="006008D4">
          <w:rPr>
            <w:spacing w:val="-3"/>
            <w:sz w:val="24"/>
          </w:rPr>
          <w:delText xml:space="preserve"> </w:delText>
        </w:r>
        <w:r w:rsidDel="006008D4">
          <w:rPr>
            <w:sz w:val="24"/>
          </w:rPr>
          <w:delText>evaluated</w:delText>
        </w:r>
        <w:r w:rsidDel="006008D4">
          <w:rPr>
            <w:spacing w:val="-3"/>
            <w:sz w:val="24"/>
          </w:rPr>
          <w:delText xml:space="preserve"> </w:delText>
        </w:r>
        <w:r w:rsidDel="006008D4">
          <w:rPr>
            <w:sz w:val="24"/>
          </w:rPr>
          <w:delText>as</w:delText>
        </w:r>
        <w:r w:rsidDel="006008D4">
          <w:rPr>
            <w:spacing w:val="-4"/>
            <w:sz w:val="24"/>
          </w:rPr>
          <w:delText xml:space="preserve"> </w:delText>
        </w:r>
        <w:r w:rsidDel="006008D4">
          <w:rPr>
            <w:sz w:val="24"/>
          </w:rPr>
          <w:delText>early</w:delText>
        </w:r>
        <w:r w:rsidDel="006008D4">
          <w:rPr>
            <w:spacing w:val="-5"/>
            <w:sz w:val="24"/>
          </w:rPr>
          <w:delText xml:space="preserve"> </w:delText>
        </w:r>
        <w:r w:rsidDel="006008D4">
          <w:rPr>
            <w:sz w:val="24"/>
          </w:rPr>
          <w:delText>in</w:delText>
        </w:r>
        <w:r w:rsidDel="006008D4">
          <w:rPr>
            <w:spacing w:val="-3"/>
            <w:sz w:val="24"/>
          </w:rPr>
          <w:delText xml:space="preserve"> </w:delText>
        </w:r>
        <w:r w:rsidDel="006008D4">
          <w:rPr>
            <w:sz w:val="24"/>
          </w:rPr>
          <w:delText>the acquisition process as possible and significant conflicts are avoided, neutralized, or mitigated before contract award.</w:delText>
        </w:r>
      </w:del>
    </w:p>
    <w:p w14:paraId="229E7C47" w14:textId="66771EBF" w:rsidR="0060199D" w:rsidDel="006008D4" w:rsidRDefault="0060199D">
      <w:pPr>
        <w:pStyle w:val="BodyText"/>
        <w:rPr>
          <w:del w:id="4968" w:author="Worrell, Tyrone C CIV USARMY HQDA ASA ALT (USA)" w:date="2024-09-23T07:39:00Z"/>
        </w:rPr>
      </w:pPr>
    </w:p>
    <w:p w14:paraId="229E7C48" w14:textId="6F4F7A10" w:rsidR="0060199D" w:rsidDel="006008D4" w:rsidRDefault="000333D6">
      <w:pPr>
        <w:pStyle w:val="BodyText"/>
        <w:ind w:left="120"/>
        <w:rPr>
          <w:del w:id="4969" w:author="Worrell, Tyrone C CIV USARMY HQDA ASA ALT (USA)" w:date="2024-09-23T07:39:00Z"/>
        </w:rPr>
      </w:pPr>
      <w:del w:id="4970" w:author="Worrell, Tyrone C CIV USARMY HQDA ASA ALT (USA)" w:date="2024-09-23T07:39:00Z">
        <w:r w:rsidDel="006008D4">
          <w:delText>[Strategic</w:delText>
        </w:r>
        <w:r w:rsidDel="006008D4">
          <w:rPr>
            <w:spacing w:val="-3"/>
          </w:rPr>
          <w:delText xml:space="preserve"> </w:delText>
        </w:r>
        <w:r w:rsidDel="006008D4">
          <w:delText>Controls:</w:delText>
        </w:r>
        <w:r w:rsidDel="006008D4">
          <w:rPr>
            <w:spacing w:val="-2"/>
          </w:rPr>
          <w:delText xml:space="preserve"> </w:delText>
        </w:r>
        <w:r w:rsidDel="006008D4">
          <w:delText>FAR</w:delText>
        </w:r>
        <w:r w:rsidDel="006008D4">
          <w:rPr>
            <w:spacing w:val="-3"/>
          </w:rPr>
          <w:delText xml:space="preserve"> </w:delText>
        </w:r>
        <w:r w:rsidDel="006008D4">
          <w:rPr>
            <w:spacing w:val="-2"/>
          </w:rPr>
          <w:delText>9.504</w:delText>
        </w:r>
      </w:del>
    </w:p>
    <w:p w14:paraId="229E7C49" w14:textId="570AB05F" w:rsidR="0060199D" w:rsidDel="006008D4" w:rsidRDefault="0060199D">
      <w:pPr>
        <w:rPr>
          <w:del w:id="4971" w:author="Worrell, Tyrone C CIV USARMY HQDA ASA ALT (USA)" w:date="2024-09-23T07:39:00Z"/>
        </w:rPr>
        <w:sectPr w:rsidR="0060199D" w:rsidDel="006008D4">
          <w:pgSz w:w="12240" w:h="15840"/>
          <w:pgMar w:top="1380" w:right="1320" w:bottom="280" w:left="1320" w:header="720" w:footer="720" w:gutter="0"/>
          <w:cols w:space="720"/>
        </w:sectPr>
      </w:pPr>
    </w:p>
    <w:p w14:paraId="229E7C4A" w14:textId="3B0CCBBF" w:rsidR="0060199D" w:rsidDel="006008D4" w:rsidRDefault="000333D6">
      <w:pPr>
        <w:pStyle w:val="BodyText"/>
        <w:spacing w:before="60"/>
        <w:ind w:left="120" w:right="231"/>
        <w:rPr>
          <w:del w:id="4972" w:author="Worrell, Tyrone C CIV USARMY HQDA ASA ALT (USA)" w:date="2024-09-23T07:39:00Z"/>
        </w:rPr>
      </w:pPr>
      <w:del w:id="4973" w:author="Worrell, Tyrone C CIV USARMY HQDA ASA ALT (USA)" w:date="2024-09-23T07:39:00Z">
        <w:r w:rsidDel="006008D4">
          <w:lastRenderedPageBreak/>
          <w:delText>Suggested</w:delText>
        </w:r>
        <w:r w:rsidDel="006008D4">
          <w:rPr>
            <w:spacing w:val="-4"/>
          </w:rPr>
          <w:delText xml:space="preserve"> </w:delText>
        </w:r>
        <w:r w:rsidDel="006008D4">
          <w:delText>Population:</w:delText>
        </w:r>
        <w:r w:rsidDel="006008D4">
          <w:rPr>
            <w:spacing w:val="40"/>
          </w:rPr>
          <w:delText xml:space="preserve"> </w:delText>
        </w:r>
        <w:r w:rsidDel="006008D4">
          <w:delText>Negotiated</w:delText>
        </w:r>
        <w:r w:rsidDel="006008D4">
          <w:rPr>
            <w:spacing w:val="-4"/>
          </w:rPr>
          <w:delText xml:space="preserve"> </w:delText>
        </w:r>
        <w:r w:rsidDel="006008D4">
          <w:delText>contracts</w:delText>
        </w:r>
        <w:r w:rsidDel="006008D4">
          <w:rPr>
            <w:spacing w:val="-4"/>
          </w:rPr>
          <w:delText xml:space="preserve"> </w:delText>
        </w:r>
        <w:r w:rsidDel="006008D4">
          <w:delText>greater</w:delText>
        </w:r>
        <w:r w:rsidDel="006008D4">
          <w:rPr>
            <w:spacing w:val="-5"/>
          </w:rPr>
          <w:delText xml:space="preserve"> </w:delText>
        </w:r>
        <w:r w:rsidDel="006008D4">
          <w:delText>than</w:delText>
        </w:r>
        <w:r w:rsidDel="006008D4">
          <w:rPr>
            <w:spacing w:val="-4"/>
          </w:rPr>
          <w:delText xml:space="preserve"> </w:delText>
        </w:r>
        <w:r w:rsidDel="006008D4">
          <w:delText>the</w:delText>
        </w:r>
        <w:r w:rsidDel="006008D4">
          <w:rPr>
            <w:spacing w:val="-5"/>
          </w:rPr>
          <w:delText xml:space="preserve"> </w:delText>
        </w:r>
        <w:r w:rsidDel="006008D4">
          <w:delText>SAT</w:delText>
        </w:r>
        <w:r w:rsidDel="006008D4">
          <w:rPr>
            <w:spacing w:val="-5"/>
          </w:rPr>
          <w:delText xml:space="preserve"> </w:delText>
        </w:r>
        <w:r w:rsidDel="006008D4">
          <w:delText>involving</w:delText>
        </w:r>
        <w:r w:rsidDel="006008D4">
          <w:rPr>
            <w:spacing w:val="-4"/>
          </w:rPr>
          <w:delText xml:space="preserve"> </w:delText>
        </w:r>
        <w:r w:rsidDel="006008D4">
          <w:delText>situations</w:delText>
        </w:r>
        <w:r w:rsidDel="006008D4">
          <w:rPr>
            <w:spacing w:val="-4"/>
          </w:rPr>
          <w:delText xml:space="preserve"> </w:delText>
        </w:r>
        <w:r w:rsidDel="006008D4">
          <w:delText>described at FAR 9.505-1 to 9.505-4]</w:delText>
        </w:r>
      </w:del>
    </w:p>
    <w:p w14:paraId="229E7C4B" w14:textId="74F12557" w:rsidR="0060199D" w:rsidDel="006008D4" w:rsidRDefault="0060199D">
      <w:pPr>
        <w:pStyle w:val="BodyText"/>
        <w:rPr>
          <w:del w:id="4974" w:author="Worrell, Tyrone C CIV USARMY HQDA ASA ALT (USA)" w:date="2024-09-23T07:39:00Z"/>
          <w:sz w:val="20"/>
        </w:rPr>
      </w:pPr>
    </w:p>
    <w:p w14:paraId="229E7C4C" w14:textId="62327B55" w:rsidR="0060199D" w:rsidDel="006008D4" w:rsidRDefault="0060199D">
      <w:pPr>
        <w:pStyle w:val="BodyText"/>
        <w:spacing w:before="226"/>
        <w:rPr>
          <w:del w:id="4975" w:author="Worrell, Tyrone C CIV USARMY HQDA ASA ALT (USA)" w:date="2024-09-23T07:39:00Z"/>
          <w:sz w:val="20"/>
        </w:rPr>
      </w:pPr>
    </w:p>
    <w:tbl>
      <w:tblPr>
        <w:tblW w:w="0" w:type="auto"/>
        <w:tblInd w:w="437" w:type="dxa"/>
        <w:tblLayout w:type="fixed"/>
        <w:tblCellMar>
          <w:left w:w="0" w:type="dxa"/>
          <w:right w:w="0" w:type="dxa"/>
        </w:tblCellMar>
        <w:tblLook w:val="01E0" w:firstRow="1" w:lastRow="1" w:firstColumn="1" w:lastColumn="1" w:noHBand="0" w:noVBand="0"/>
      </w:tblPr>
      <w:tblGrid>
        <w:gridCol w:w="2407"/>
        <w:gridCol w:w="1830"/>
        <w:gridCol w:w="3670"/>
      </w:tblGrid>
      <w:tr w:rsidR="0060199D" w:rsidDel="006008D4" w14:paraId="229E7C50" w14:textId="000EFF42">
        <w:trPr>
          <w:trHeight w:val="270"/>
          <w:del w:id="4976" w:author="Worrell, Tyrone C CIV USARMY HQDA ASA ALT (USA)" w:date="2024-09-23T07:39:00Z"/>
        </w:trPr>
        <w:tc>
          <w:tcPr>
            <w:tcW w:w="2407" w:type="dxa"/>
          </w:tcPr>
          <w:p w14:paraId="229E7C4D" w14:textId="68072DB9" w:rsidR="0060199D" w:rsidDel="006008D4" w:rsidRDefault="000333D6">
            <w:pPr>
              <w:pStyle w:val="TableParagraph"/>
              <w:tabs>
                <w:tab w:val="left" w:pos="769"/>
              </w:tabs>
              <w:ind w:left="50"/>
              <w:rPr>
                <w:del w:id="4977" w:author="Worrell, Tyrone C CIV USARMY HQDA ASA ALT (USA)" w:date="2024-09-23T07:39:00Z"/>
                <w:sz w:val="24"/>
              </w:rPr>
            </w:pPr>
            <w:del w:id="4978" w:author="Worrell, Tyrone C CIV USARMY HQDA ASA ALT (USA)" w:date="2024-09-23T07:39:00Z">
              <w:r w:rsidDel="006008D4">
                <w:rPr>
                  <w:sz w:val="24"/>
                  <w:u w:val="single"/>
                </w:rPr>
                <w:tab/>
              </w:r>
              <w:r w:rsidDel="006008D4">
                <w:rPr>
                  <w:sz w:val="24"/>
                </w:rPr>
                <w:delText>Strongly</w:delText>
              </w:r>
              <w:r w:rsidDel="006008D4">
                <w:rPr>
                  <w:spacing w:val="-3"/>
                  <w:sz w:val="24"/>
                </w:rPr>
                <w:delText xml:space="preserve"> </w:delText>
              </w:r>
              <w:r w:rsidDel="006008D4">
                <w:rPr>
                  <w:spacing w:val="-4"/>
                  <w:sz w:val="24"/>
                </w:rPr>
                <w:delText>Agree</w:delText>
              </w:r>
            </w:del>
          </w:p>
        </w:tc>
        <w:tc>
          <w:tcPr>
            <w:tcW w:w="1830" w:type="dxa"/>
          </w:tcPr>
          <w:p w14:paraId="229E7C4E" w14:textId="394FB515" w:rsidR="0060199D" w:rsidDel="006008D4" w:rsidRDefault="000333D6">
            <w:pPr>
              <w:pStyle w:val="TableParagraph"/>
              <w:tabs>
                <w:tab w:val="left" w:pos="839"/>
              </w:tabs>
              <w:ind w:right="238"/>
              <w:jc w:val="right"/>
              <w:rPr>
                <w:del w:id="4979" w:author="Worrell, Tyrone C CIV USARMY HQDA ASA ALT (USA)" w:date="2024-09-23T07:39:00Z"/>
                <w:sz w:val="24"/>
              </w:rPr>
            </w:pPr>
            <w:del w:id="4980" w:author="Worrell, Tyrone C CIV USARMY HQDA ASA ALT (USA)" w:date="2024-09-23T07:39:00Z">
              <w:r w:rsidDel="006008D4">
                <w:rPr>
                  <w:sz w:val="24"/>
                  <w:u w:val="single"/>
                </w:rPr>
                <w:tab/>
              </w:r>
              <w:r w:rsidDel="006008D4">
                <w:rPr>
                  <w:spacing w:val="-2"/>
                  <w:sz w:val="24"/>
                </w:rPr>
                <w:delText>Agree</w:delText>
              </w:r>
            </w:del>
          </w:p>
        </w:tc>
        <w:tc>
          <w:tcPr>
            <w:tcW w:w="3670" w:type="dxa"/>
          </w:tcPr>
          <w:p w14:paraId="229E7C4F" w14:textId="4C915FA4" w:rsidR="0060199D" w:rsidDel="006008D4" w:rsidRDefault="000333D6">
            <w:pPr>
              <w:pStyle w:val="TableParagraph"/>
              <w:tabs>
                <w:tab w:val="left" w:pos="959"/>
              </w:tabs>
              <w:ind w:left="239"/>
              <w:rPr>
                <w:del w:id="4981" w:author="Worrell, Tyrone C CIV USARMY HQDA ASA ALT (USA)" w:date="2024-09-23T07:39:00Z"/>
                <w:sz w:val="24"/>
              </w:rPr>
            </w:pPr>
            <w:del w:id="4982" w:author="Worrell, Tyrone C CIV USARMY HQDA ASA ALT (USA)" w:date="2024-09-23T07:39:00Z">
              <w:r w:rsidDel="006008D4">
                <w:rPr>
                  <w:sz w:val="24"/>
                  <w:u w:val="single"/>
                </w:rPr>
                <w:tab/>
              </w:r>
              <w:r w:rsidDel="006008D4">
                <w:rPr>
                  <w:sz w:val="24"/>
                </w:rPr>
                <w:delText>Neither</w:delText>
              </w:r>
              <w:r w:rsidDel="006008D4">
                <w:rPr>
                  <w:spacing w:val="-1"/>
                  <w:sz w:val="24"/>
                </w:rPr>
                <w:delText xml:space="preserve"> </w:delText>
              </w:r>
              <w:r w:rsidDel="006008D4">
                <w:rPr>
                  <w:sz w:val="24"/>
                </w:rPr>
                <w:delText>Agree</w:delText>
              </w:r>
              <w:r w:rsidDel="006008D4">
                <w:rPr>
                  <w:spacing w:val="-1"/>
                  <w:sz w:val="24"/>
                </w:rPr>
                <w:delText xml:space="preserve"> </w:delText>
              </w:r>
              <w:r w:rsidDel="006008D4">
                <w:rPr>
                  <w:sz w:val="24"/>
                </w:rPr>
                <w:delText>nor</w:delText>
              </w:r>
              <w:r w:rsidDel="006008D4">
                <w:rPr>
                  <w:spacing w:val="-1"/>
                  <w:sz w:val="24"/>
                </w:rPr>
                <w:delText xml:space="preserve"> </w:delText>
              </w:r>
              <w:r w:rsidDel="006008D4">
                <w:rPr>
                  <w:spacing w:val="-2"/>
                  <w:sz w:val="24"/>
                </w:rPr>
                <w:delText>Disagree</w:delText>
              </w:r>
            </w:del>
          </w:p>
        </w:tc>
      </w:tr>
      <w:tr w:rsidR="0060199D" w:rsidDel="006008D4" w14:paraId="229E7C54" w14:textId="1453C71E">
        <w:trPr>
          <w:trHeight w:val="270"/>
          <w:del w:id="4983" w:author="Worrell, Tyrone C CIV USARMY HQDA ASA ALT (USA)" w:date="2024-09-23T07:39:00Z"/>
        </w:trPr>
        <w:tc>
          <w:tcPr>
            <w:tcW w:w="2407" w:type="dxa"/>
          </w:tcPr>
          <w:p w14:paraId="229E7C51" w14:textId="2A59363D" w:rsidR="0060199D" w:rsidDel="006008D4" w:rsidRDefault="000333D6">
            <w:pPr>
              <w:pStyle w:val="TableParagraph"/>
              <w:ind w:left="373"/>
              <w:jc w:val="center"/>
              <w:rPr>
                <w:del w:id="4984" w:author="Worrell, Tyrone C CIV USARMY HQDA ASA ALT (USA)" w:date="2024-09-23T07:39:00Z"/>
                <w:sz w:val="24"/>
              </w:rPr>
            </w:pPr>
            <w:del w:id="4985" w:author="Worrell, Tyrone C CIV USARMY HQDA ASA ALT (USA)" w:date="2024-09-23T07:39:00Z">
              <w:r w:rsidDel="006008D4">
                <w:rPr>
                  <w:spacing w:val="-5"/>
                  <w:sz w:val="24"/>
                </w:rPr>
                <w:delText>(5)</w:delText>
              </w:r>
            </w:del>
          </w:p>
        </w:tc>
        <w:tc>
          <w:tcPr>
            <w:tcW w:w="1830" w:type="dxa"/>
          </w:tcPr>
          <w:p w14:paraId="229E7C52" w14:textId="1C935E94" w:rsidR="0060199D" w:rsidDel="006008D4" w:rsidRDefault="000333D6">
            <w:pPr>
              <w:pStyle w:val="TableParagraph"/>
              <w:ind w:right="304"/>
              <w:jc w:val="right"/>
              <w:rPr>
                <w:del w:id="4986" w:author="Worrell, Tyrone C CIV USARMY HQDA ASA ALT (USA)" w:date="2024-09-23T07:39:00Z"/>
                <w:sz w:val="24"/>
              </w:rPr>
            </w:pPr>
            <w:del w:id="4987" w:author="Worrell, Tyrone C CIV USARMY HQDA ASA ALT (USA)" w:date="2024-09-23T07:39:00Z">
              <w:r w:rsidDel="006008D4">
                <w:rPr>
                  <w:spacing w:val="-5"/>
                  <w:sz w:val="24"/>
                </w:rPr>
                <w:delText>(4)</w:delText>
              </w:r>
            </w:del>
          </w:p>
        </w:tc>
        <w:tc>
          <w:tcPr>
            <w:tcW w:w="3670" w:type="dxa"/>
          </w:tcPr>
          <w:p w14:paraId="229E7C53" w14:textId="0684162F" w:rsidR="0060199D" w:rsidDel="006008D4" w:rsidRDefault="000333D6">
            <w:pPr>
              <w:pStyle w:val="TableParagraph"/>
              <w:ind w:left="716"/>
              <w:jc w:val="center"/>
              <w:rPr>
                <w:del w:id="4988" w:author="Worrell, Tyrone C CIV USARMY HQDA ASA ALT (USA)" w:date="2024-09-23T07:39:00Z"/>
                <w:sz w:val="24"/>
              </w:rPr>
            </w:pPr>
            <w:del w:id="4989" w:author="Worrell, Tyrone C CIV USARMY HQDA ASA ALT (USA)" w:date="2024-09-23T07:39:00Z">
              <w:r w:rsidDel="006008D4">
                <w:rPr>
                  <w:spacing w:val="-5"/>
                  <w:sz w:val="24"/>
                </w:rPr>
                <w:delText>(3)</w:delText>
              </w:r>
            </w:del>
          </w:p>
        </w:tc>
      </w:tr>
    </w:tbl>
    <w:p w14:paraId="229E7C55" w14:textId="6D0A8CA8" w:rsidR="0060199D" w:rsidDel="006008D4" w:rsidRDefault="0060199D">
      <w:pPr>
        <w:pStyle w:val="BodyText"/>
        <w:spacing w:before="1"/>
        <w:rPr>
          <w:del w:id="4990" w:author="Worrell, Tyrone C CIV USARMY HQDA ASA ALT (USA)" w:date="2024-09-23T07:39:00Z"/>
        </w:rPr>
      </w:pPr>
    </w:p>
    <w:p w14:paraId="229E7C56" w14:textId="7F3EEB9A" w:rsidR="0060199D" w:rsidDel="006008D4" w:rsidRDefault="000333D6">
      <w:pPr>
        <w:pStyle w:val="BodyText"/>
        <w:tabs>
          <w:tab w:val="left" w:pos="1199"/>
          <w:tab w:val="left" w:pos="2999"/>
          <w:tab w:val="left" w:pos="3719"/>
        </w:tabs>
        <w:spacing w:before="1"/>
        <w:ind w:left="480"/>
        <w:rPr>
          <w:del w:id="4991" w:author="Worrell, Tyrone C CIV USARMY HQDA ASA ALT (USA)" w:date="2024-09-23T07:39:00Z"/>
        </w:rPr>
      </w:pPr>
      <w:del w:id="4992" w:author="Worrell, Tyrone C CIV USARMY HQDA ASA ALT (USA)" w:date="2024-09-23T07:39:00Z">
        <w:r w:rsidDel="006008D4">
          <w:rPr>
            <w:u w:val="single"/>
          </w:rPr>
          <w:tab/>
        </w:r>
        <w:r w:rsidDel="006008D4">
          <w:rPr>
            <w:spacing w:val="-2"/>
          </w:rPr>
          <w:delText>Disagree</w:delText>
        </w:r>
        <w:r w:rsidDel="006008D4">
          <w:tab/>
        </w:r>
        <w:r w:rsidDel="006008D4">
          <w:rPr>
            <w:u w:val="single"/>
          </w:rPr>
          <w:tab/>
        </w:r>
        <w:r w:rsidDel="006008D4">
          <w:delText>Strongly</w:delText>
        </w:r>
        <w:r w:rsidDel="006008D4">
          <w:rPr>
            <w:spacing w:val="-3"/>
          </w:rPr>
          <w:delText xml:space="preserve"> </w:delText>
        </w:r>
        <w:r w:rsidDel="006008D4">
          <w:rPr>
            <w:spacing w:val="-2"/>
          </w:rPr>
          <w:delText>Disagree</w:delText>
        </w:r>
      </w:del>
    </w:p>
    <w:p w14:paraId="229E7C57" w14:textId="7253CAF0" w:rsidR="0060199D" w:rsidDel="006008D4" w:rsidRDefault="000333D6">
      <w:pPr>
        <w:pStyle w:val="BodyText"/>
        <w:tabs>
          <w:tab w:val="left" w:pos="4439"/>
        </w:tabs>
        <w:ind w:left="1620"/>
        <w:rPr>
          <w:del w:id="4993" w:author="Worrell, Tyrone C CIV USARMY HQDA ASA ALT (USA)" w:date="2024-09-23T07:39:00Z"/>
        </w:rPr>
      </w:pPr>
      <w:del w:id="4994" w:author="Worrell, Tyrone C CIV USARMY HQDA ASA ALT (USA)" w:date="2024-09-23T07:39:00Z">
        <w:r w:rsidDel="006008D4">
          <w:rPr>
            <w:spacing w:val="-5"/>
          </w:rPr>
          <w:delText>(2)</w:delText>
        </w:r>
        <w:r w:rsidDel="006008D4">
          <w:tab/>
        </w:r>
        <w:r w:rsidDel="006008D4">
          <w:rPr>
            <w:spacing w:val="-5"/>
          </w:rPr>
          <w:delText>(1)</w:delText>
        </w:r>
      </w:del>
    </w:p>
    <w:p w14:paraId="229E7C58" w14:textId="139D428A" w:rsidR="0060199D" w:rsidDel="006008D4" w:rsidRDefault="0060199D">
      <w:pPr>
        <w:pStyle w:val="BodyText"/>
        <w:spacing w:before="200"/>
        <w:rPr>
          <w:del w:id="4995" w:author="Worrell, Tyrone C CIV USARMY HQDA ASA ALT (USA)" w:date="2024-09-23T07:39:00Z"/>
        </w:rPr>
      </w:pPr>
    </w:p>
    <w:p w14:paraId="229E7C59" w14:textId="450B2BC7" w:rsidR="0060199D" w:rsidDel="006008D4" w:rsidRDefault="000333D6">
      <w:pPr>
        <w:pStyle w:val="BodyText"/>
        <w:ind w:left="120"/>
        <w:rPr>
          <w:del w:id="4996" w:author="Worrell, Tyrone C CIV USARMY HQDA ASA ALT (USA)" w:date="2024-09-23T07:39:00Z"/>
        </w:rPr>
      </w:pPr>
      <w:del w:id="4997" w:author="Worrell, Tyrone C CIV USARMY HQDA ASA ALT (USA)" w:date="2024-09-23T07:39:00Z">
        <w:r w:rsidDel="006008D4">
          <w:delText>To</w:delText>
        </w:r>
        <w:r w:rsidDel="006008D4">
          <w:rPr>
            <w:spacing w:val="-3"/>
          </w:rPr>
          <w:delText xml:space="preserve"> </w:delText>
        </w:r>
        <w:r w:rsidDel="006008D4">
          <w:delText>support</w:delText>
        </w:r>
        <w:r w:rsidDel="006008D4">
          <w:rPr>
            <w:spacing w:val="-3"/>
          </w:rPr>
          <w:delText xml:space="preserve"> </w:delText>
        </w:r>
        <w:r w:rsidDel="006008D4">
          <w:delText>your</w:delText>
        </w:r>
        <w:r w:rsidDel="006008D4">
          <w:rPr>
            <w:spacing w:val="-3"/>
          </w:rPr>
          <w:delText xml:space="preserve"> </w:delText>
        </w:r>
        <w:r w:rsidDel="006008D4">
          <w:delText>selected</w:delText>
        </w:r>
        <w:r w:rsidDel="006008D4">
          <w:rPr>
            <w:spacing w:val="-5"/>
          </w:rPr>
          <w:delText xml:space="preserve"> </w:delText>
        </w:r>
        <w:r w:rsidDel="006008D4">
          <w:delText>response,</w:delText>
        </w:r>
        <w:r w:rsidDel="006008D4">
          <w:rPr>
            <w:spacing w:val="-3"/>
          </w:rPr>
          <w:delText xml:space="preserve"> </w:delText>
        </w:r>
        <w:r w:rsidDel="006008D4">
          <w:delText>provide</w:delText>
        </w:r>
        <w:r w:rsidDel="006008D4">
          <w:rPr>
            <w:spacing w:val="-3"/>
          </w:rPr>
          <w:delText xml:space="preserve"> </w:delText>
        </w:r>
        <w:r w:rsidDel="006008D4">
          <w:delText>an</w:delText>
        </w:r>
        <w:r w:rsidDel="006008D4">
          <w:rPr>
            <w:spacing w:val="-3"/>
          </w:rPr>
          <w:delText xml:space="preserve"> </w:delText>
        </w:r>
        <w:r w:rsidDel="006008D4">
          <w:delText>explanation</w:delText>
        </w:r>
        <w:r w:rsidDel="006008D4">
          <w:rPr>
            <w:spacing w:val="-3"/>
          </w:rPr>
          <w:delText xml:space="preserve"> </w:delText>
        </w:r>
        <w:r w:rsidDel="006008D4">
          <w:delText>for</w:delText>
        </w:r>
        <w:r w:rsidDel="006008D4">
          <w:rPr>
            <w:spacing w:val="-4"/>
          </w:rPr>
          <w:delText xml:space="preserve"> </w:delText>
        </w:r>
        <w:r w:rsidDel="006008D4">
          <w:delText>your</w:delText>
        </w:r>
        <w:r w:rsidDel="006008D4">
          <w:rPr>
            <w:spacing w:val="-3"/>
          </w:rPr>
          <w:delText xml:space="preserve"> </w:delText>
        </w:r>
        <w:r w:rsidDel="006008D4">
          <w:delText>selection</w:delText>
        </w:r>
        <w:r w:rsidDel="006008D4">
          <w:rPr>
            <w:spacing w:val="-3"/>
          </w:rPr>
          <w:delText xml:space="preserve"> </w:delText>
        </w:r>
        <w:r w:rsidDel="006008D4">
          <w:delText>and</w:delText>
        </w:r>
        <w:r w:rsidDel="006008D4">
          <w:rPr>
            <w:spacing w:val="-3"/>
          </w:rPr>
          <w:delText xml:space="preserve"> </w:delText>
        </w:r>
        <w:r w:rsidDel="006008D4">
          <w:delText>any</w:delText>
        </w:r>
        <w:r w:rsidDel="006008D4">
          <w:rPr>
            <w:spacing w:val="-3"/>
          </w:rPr>
          <w:delText xml:space="preserve"> </w:delText>
        </w:r>
        <w:r w:rsidDel="006008D4">
          <w:delText>lessons learned or best practices.</w:delText>
        </w:r>
      </w:del>
    </w:p>
    <w:p w14:paraId="229E7C5A" w14:textId="09AE25AD" w:rsidR="0060199D" w:rsidDel="006008D4" w:rsidRDefault="000333D6">
      <w:pPr>
        <w:pStyle w:val="BodyText"/>
        <w:spacing w:before="17"/>
        <w:rPr>
          <w:del w:id="4998" w:author="Worrell, Tyrone C CIV USARMY HQDA ASA ALT (USA)" w:date="2024-09-23T07:39:00Z"/>
          <w:sz w:val="20"/>
        </w:rPr>
      </w:pPr>
      <w:del w:id="4999" w:author="Worrell, Tyrone C CIV USARMY HQDA ASA ALT (USA)" w:date="2024-09-23T07:39:00Z">
        <w:r w:rsidDel="006008D4">
          <w:rPr>
            <w:noProof/>
          </w:rPr>
          <mc:AlternateContent>
            <mc:Choice Requires="wps">
              <w:drawing>
                <wp:anchor distT="0" distB="0" distL="0" distR="0" simplePos="0" relativeHeight="251674624" behindDoc="1" locked="0" layoutInCell="1" allowOverlap="1" wp14:anchorId="229E7D25" wp14:editId="229E7D26">
                  <wp:simplePos x="0" y="0"/>
                  <wp:positionH relativeFrom="page">
                    <wp:posOffset>914400</wp:posOffset>
                  </wp:positionH>
                  <wp:positionV relativeFrom="paragraph">
                    <wp:posOffset>172369</wp:posOffset>
                  </wp:positionV>
                  <wp:extent cx="5943600" cy="1270"/>
                  <wp:effectExtent l="0" t="0" r="0" b="0"/>
                  <wp:wrapTopAndBottom/>
                  <wp:docPr id="64" name="Graphic 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270"/>
                          </a:xfrm>
                          <a:custGeom>
                            <a:avLst/>
                            <a:gdLst/>
                            <a:ahLst/>
                            <a:cxnLst/>
                            <a:rect l="l" t="t" r="r" b="b"/>
                            <a:pathLst>
                              <a:path w="5943600">
                                <a:moveTo>
                                  <a:pt x="0" y="0"/>
                                </a:moveTo>
                                <a:lnTo>
                                  <a:pt x="594360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A87C867" id="Graphic 64" o:spid="_x0000_s1026" style="position:absolute;margin-left:1in;margin-top:13.55pt;width:468pt;height:.1pt;z-index:-251641856;visibility:visible;mso-wrap-style:square;mso-wrap-distance-left:0;mso-wrap-distance-top:0;mso-wrap-distance-right:0;mso-wrap-distance-bottom:0;mso-position-horizontal:absolute;mso-position-horizontal-relative:page;mso-position-vertical:absolute;mso-position-vertical-relative:text;v-text-anchor:top" coordsize="5943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" path="m,l5943600,e" filled="f" strokeweight=".48pt">
                  <v:path arrowok="t"/>
                  <w10:wrap type="topAndBottom" anchorx="page"/>
                </v:shape>
              </w:pict>
            </mc:Fallback>
          </mc:AlternateContent>
        </w:r>
        <w:r w:rsidDel="006008D4">
          <w:rPr>
            <w:noProof/>
          </w:rPr>
          <mc:AlternateContent>
            <mc:Choice Requires="wps">
              <w:drawing>
                <wp:anchor distT="0" distB="0" distL="0" distR="0" simplePos="0" relativeHeight="251675648" behindDoc="1" locked="0" layoutInCell="1" allowOverlap="1" wp14:anchorId="229E7D27" wp14:editId="229E7D28">
                  <wp:simplePos x="0" y="0"/>
                  <wp:positionH relativeFrom="page">
                    <wp:posOffset>914400</wp:posOffset>
                  </wp:positionH>
                  <wp:positionV relativeFrom="paragraph">
                    <wp:posOffset>347629</wp:posOffset>
                  </wp:positionV>
                  <wp:extent cx="5943600" cy="1270"/>
                  <wp:effectExtent l="0" t="0" r="0" b="0"/>
                  <wp:wrapTopAndBottom/>
                  <wp:docPr id="65" name="Graphic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270"/>
                          </a:xfrm>
                          <a:custGeom>
                            <a:avLst/>
                            <a:gdLst/>
                            <a:ahLst/>
                            <a:cxnLst/>
                            <a:rect l="l" t="t" r="r" b="b"/>
                            <a:pathLst>
                              <a:path w="5943600">
                                <a:moveTo>
                                  <a:pt x="0" y="0"/>
                                </a:moveTo>
                                <a:lnTo>
                                  <a:pt x="594360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960D993" id="Graphic 65" o:spid="_x0000_s1026" style="position:absolute;margin-left:1in;margin-top:27.35pt;width:468pt;height:.1pt;z-index:-251640832;visibility:visible;mso-wrap-style:square;mso-wrap-distance-left:0;mso-wrap-distance-top:0;mso-wrap-distance-right:0;mso-wrap-distance-bottom:0;mso-position-horizontal:absolute;mso-position-horizontal-relative:page;mso-position-vertical:absolute;mso-position-vertical-relative:text;v-text-anchor:top" coordsize="5943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" path="m,l5943600,e" filled="f" strokeweight=".48pt">
                  <v:path arrowok="t"/>
                  <w10:wrap type="topAndBottom" anchorx="page"/>
                </v:shape>
              </w:pict>
            </mc:Fallback>
          </mc:AlternateContent>
        </w:r>
        <w:r w:rsidDel="006008D4">
          <w:rPr>
            <w:noProof/>
          </w:rPr>
          <mc:AlternateContent>
            <mc:Choice Requires="wps">
              <w:drawing>
                <wp:anchor distT="0" distB="0" distL="0" distR="0" simplePos="0" relativeHeight="251676672" behindDoc="1" locked="0" layoutInCell="1" allowOverlap="1" wp14:anchorId="229E7D29" wp14:editId="229E7D2A">
                  <wp:simplePos x="0" y="0"/>
                  <wp:positionH relativeFrom="page">
                    <wp:posOffset>914400</wp:posOffset>
                  </wp:positionH>
                  <wp:positionV relativeFrom="paragraph">
                    <wp:posOffset>522889</wp:posOffset>
                  </wp:positionV>
                  <wp:extent cx="5943600" cy="1270"/>
                  <wp:effectExtent l="0" t="0" r="0" b="0"/>
                  <wp:wrapTopAndBottom/>
                  <wp:docPr id="66" name="Graphic 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270"/>
                          </a:xfrm>
                          <a:custGeom>
                            <a:avLst/>
                            <a:gdLst/>
                            <a:ahLst/>
                            <a:cxnLst/>
                            <a:rect l="l" t="t" r="r" b="b"/>
                            <a:pathLst>
                              <a:path w="5943600">
                                <a:moveTo>
                                  <a:pt x="0" y="0"/>
                                </a:moveTo>
                                <a:lnTo>
                                  <a:pt x="594360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4189148" id="Graphic 66" o:spid="_x0000_s1026" style="position:absolute;margin-left:1in;margin-top:41.15pt;width:468pt;height:.1pt;z-index:-251639808;visibility:visible;mso-wrap-style:square;mso-wrap-distance-left:0;mso-wrap-distance-top:0;mso-wrap-distance-right:0;mso-wrap-distance-bottom:0;mso-position-horizontal:absolute;mso-position-horizontal-relative:page;mso-position-vertical:absolute;mso-position-vertical-relative:text;v-text-anchor:top" coordsize="5943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" path="m,l5943600,e" filled="f" strokeweight=".48pt">
                  <v:path arrowok="t"/>
                  <w10:wrap type="topAndBottom" anchorx="page"/>
                </v:shape>
              </w:pict>
            </mc:Fallback>
          </mc:AlternateContent>
        </w:r>
        <w:r w:rsidDel="006008D4">
          <w:rPr>
            <w:noProof/>
          </w:rPr>
          <mc:AlternateContent>
            <mc:Choice Requires="wps">
              <w:drawing>
                <wp:anchor distT="0" distB="0" distL="0" distR="0" simplePos="0" relativeHeight="251677696" behindDoc="1" locked="0" layoutInCell="1" allowOverlap="1" wp14:anchorId="229E7D2B" wp14:editId="229E7D2C">
                  <wp:simplePos x="0" y="0"/>
                  <wp:positionH relativeFrom="page">
                    <wp:posOffset>914400</wp:posOffset>
                  </wp:positionH>
                  <wp:positionV relativeFrom="paragraph">
                    <wp:posOffset>698149</wp:posOffset>
                  </wp:positionV>
                  <wp:extent cx="5943600" cy="1270"/>
                  <wp:effectExtent l="0" t="0" r="0" b="0"/>
                  <wp:wrapTopAndBottom/>
                  <wp:docPr id="67" name="Graphic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270"/>
                          </a:xfrm>
                          <a:custGeom>
                            <a:avLst/>
                            <a:gdLst/>
                            <a:ahLst/>
                            <a:cxnLst/>
                            <a:rect l="l" t="t" r="r" b="b"/>
                            <a:pathLst>
                              <a:path w="5943600">
                                <a:moveTo>
                                  <a:pt x="0" y="0"/>
                                </a:moveTo>
                                <a:lnTo>
                                  <a:pt x="594360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32E4620" id="Graphic 67" o:spid="_x0000_s1026" style="position:absolute;margin-left:1in;margin-top:54.95pt;width:468pt;height:.1pt;z-index:-251638784;visibility:visible;mso-wrap-style:square;mso-wrap-distance-left:0;mso-wrap-distance-top:0;mso-wrap-distance-right:0;mso-wrap-distance-bottom:0;mso-position-horizontal:absolute;mso-position-horizontal-relative:page;mso-position-vertical:absolute;mso-position-vertical-relative:text;v-text-anchor:top" coordsize="5943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" path="m,l5943600,e" filled="f" strokeweight=".48pt">
                  <v:path arrowok="t"/>
                  <w10:wrap type="topAndBottom" anchorx="page"/>
                </v:shape>
              </w:pict>
            </mc:Fallback>
          </mc:AlternateContent>
        </w:r>
        <w:r w:rsidDel="006008D4">
          <w:rPr>
            <w:noProof/>
          </w:rPr>
          <mc:AlternateContent>
            <mc:Choice Requires="wps">
              <w:drawing>
                <wp:anchor distT="0" distB="0" distL="0" distR="0" simplePos="0" relativeHeight="251678720" behindDoc="1" locked="0" layoutInCell="1" allowOverlap="1" wp14:anchorId="229E7D2D" wp14:editId="229E7D2E">
                  <wp:simplePos x="0" y="0"/>
                  <wp:positionH relativeFrom="page">
                    <wp:posOffset>914400</wp:posOffset>
                  </wp:positionH>
                  <wp:positionV relativeFrom="paragraph">
                    <wp:posOffset>873409</wp:posOffset>
                  </wp:positionV>
                  <wp:extent cx="2895600" cy="1270"/>
                  <wp:effectExtent l="0" t="0" r="0" b="0"/>
                  <wp:wrapTopAndBottom/>
                  <wp:docPr id="68" name="Graphic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95600" cy="1270"/>
                          </a:xfrm>
                          <a:custGeom>
                            <a:avLst/>
                            <a:gdLst/>
                            <a:ahLst/>
                            <a:cxnLst/>
                            <a:rect l="l" t="t" r="r" b="b"/>
                            <a:pathLst>
                              <a:path w="2895600">
                                <a:moveTo>
                                  <a:pt x="0" y="0"/>
                                </a:moveTo>
                                <a:lnTo>
                                  <a:pt x="289560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2A6EC10" id="Graphic 68" o:spid="_x0000_s1026" style="position:absolute;margin-left:1in;margin-top:68.75pt;width:228pt;height:.1pt;z-index:-251637760;visibility:visible;mso-wrap-style:square;mso-wrap-distance-left:0;mso-wrap-distance-top:0;mso-wrap-distance-right:0;mso-wrap-distance-bottom:0;mso-position-horizontal:absolute;mso-position-horizontal-relative:page;mso-position-vertical:absolute;mso-position-vertical-relative:text;v-text-anchor:top" coordsize="2895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" path="m,l2895600,e" filled="f" strokeweight=".48pt">
                  <v:path arrowok="t"/>
                  <w10:wrap type="topAndBottom" anchorx="page"/>
                </v:shape>
              </w:pict>
            </mc:Fallback>
          </mc:AlternateContent>
        </w:r>
      </w:del>
    </w:p>
    <w:p w14:paraId="229E7C5B" w14:textId="78E81DFC" w:rsidR="0060199D" w:rsidDel="006008D4" w:rsidRDefault="0060199D">
      <w:pPr>
        <w:pStyle w:val="BodyText"/>
        <w:spacing w:before="17"/>
        <w:rPr>
          <w:del w:id="5000" w:author="Worrell, Tyrone C CIV USARMY HQDA ASA ALT (USA)" w:date="2024-09-23T07:39:00Z"/>
          <w:sz w:val="20"/>
        </w:rPr>
      </w:pPr>
    </w:p>
    <w:p w14:paraId="229E7C5C" w14:textId="7BD338F7" w:rsidR="0060199D" w:rsidDel="006008D4" w:rsidRDefault="0060199D">
      <w:pPr>
        <w:pStyle w:val="BodyText"/>
        <w:spacing w:before="17"/>
        <w:rPr>
          <w:del w:id="5001" w:author="Worrell, Tyrone C CIV USARMY HQDA ASA ALT (USA)" w:date="2024-09-23T07:39:00Z"/>
          <w:sz w:val="20"/>
        </w:rPr>
      </w:pPr>
    </w:p>
    <w:p w14:paraId="229E7C5D" w14:textId="713D55A3" w:rsidR="0060199D" w:rsidDel="006008D4" w:rsidRDefault="0060199D">
      <w:pPr>
        <w:pStyle w:val="BodyText"/>
        <w:spacing w:before="17"/>
        <w:rPr>
          <w:del w:id="5002" w:author="Worrell, Tyrone C CIV USARMY HQDA ASA ALT (USA)" w:date="2024-09-23T07:39:00Z"/>
          <w:sz w:val="20"/>
        </w:rPr>
      </w:pPr>
    </w:p>
    <w:p w14:paraId="229E7C5E" w14:textId="590B3C6F" w:rsidR="0060199D" w:rsidDel="006008D4" w:rsidRDefault="0060199D">
      <w:pPr>
        <w:pStyle w:val="BodyText"/>
        <w:spacing w:before="17"/>
        <w:rPr>
          <w:del w:id="5003" w:author="Worrell, Tyrone C CIV USARMY HQDA ASA ALT (USA)" w:date="2024-09-23T07:39:00Z"/>
          <w:sz w:val="20"/>
        </w:rPr>
      </w:pPr>
    </w:p>
    <w:p w14:paraId="229E7C5F" w14:textId="1F1A4FA9" w:rsidR="0060199D" w:rsidDel="006008D4" w:rsidRDefault="0060199D">
      <w:pPr>
        <w:pStyle w:val="BodyText"/>
        <w:rPr>
          <w:del w:id="5004" w:author="Worrell, Tyrone C CIV USARMY HQDA ASA ALT (USA)" w:date="2024-09-23T07:39:00Z"/>
        </w:rPr>
      </w:pPr>
    </w:p>
    <w:p w14:paraId="229E7C60" w14:textId="4F6EB7FF" w:rsidR="0060199D" w:rsidDel="006008D4" w:rsidRDefault="0060199D">
      <w:pPr>
        <w:pStyle w:val="BodyText"/>
        <w:spacing w:before="123"/>
        <w:rPr>
          <w:del w:id="5005" w:author="Worrell, Tyrone C CIV USARMY HQDA ASA ALT (USA)" w:date="2024-09-23T07:39:00Z"/>
        </w:rPr>
      </w:pPr>
    </w:p>
    <w:p w14:paraId="229E7C61" w14:textId="03FF24B6" w:rsidR="0060199D" w:rsidDel="006008D4" w:rsidRDefault="000333D6">
      <w:pPr>
        <w:ind w:left="120"/>
        <w:rPr>
          <w:del w:id="5006" w:author="Worrell, Tyrone C CIV USARMY HQDA ASA ALT (USA)" w:date="2024-09-23T07:39:00Z"/>
          <w:sz w:val="24"/>
        </w:rPr>
      </w:pPr>
      <w:del w:id="5007" w:author="Worrell, Tyrone C CIV USARMY HQDA ASA ALT (USA)" w:date="2024-09-23T07:39:00Z">
        <w:r w:rsidDel="006008D4">
          <w:rPr>
            <w:b/>
            <w:sz w:val="24"/>
            <w:u w:val="single"/>
          </w:rPr>
          <w:delText>Operating</w:delText>
        </w:r>
        <w:r w:rsidDel="006008D4">
          <w:rPr>
            <w:b/>
            <w:spacing w:val="-5"/>
            <w:sz w:val="24"/>
            <w:u w:val="single"/>
          </w:rPr>
          <w:delText xml:space="preserve"> </w:delText>
        </w:r>
        <w:r w:rsidDel="006008D4">
          <w:rPr>
            <w:b/>
            <w:sz w:val="24"/>
            <w:u w:val="single"/>
          </w:rPr>
          <w:delText>Costs:</w:delText>
        </w:r>
        <w:r w:rsidDel="006008D4">
          <w:rPr>
            <w:b/>
            <w:spacing w:val="55"/>
            <w:sz w:val="24"/>
          </w:rPr>
          <w:delText xml:space="preserve"> </w:delText>
        </w:r>
        <w:r w:rsidDel="006008D4">
          <w:rPr>
            <w:sz w:val="24"/>
          </w:rPr>
          <w:delText>Minimize</w:delText>
        </w:r>
        <w:r w:rsidDel="006008D4">
          <w:rPr>
            <w:spacing w:val="-3"/>
            <w:sz w:val="24"/>
          </w:rPr>
          <w:delText xml:space="preserve"> </w:delText>
        </w:r>
        <w:r w:rsidDel="006008D4">
          <w:rPr>
            <w:sz w:val="24"/>
          </w:rPr>
          <w:delText>administrative</w:delText>
        </w:r>
        <w:r w:rsidDel="006008D4">
          <w:rPr>
            <w:spacing w:val="-2"/>
            <w:sz w:val="24"/>
          </w:rPr>
          <w:delText xml:space="preserve"> </w:delText>
        </w:r>
        <w:r w:rsidDel="006008D4">
          <w:rPr>
            <w:sz w:val="24"/>
          </w:rPr>
          <w:delText>operating</w:delText>
        </w:r>
        <w:r w:rsidDel="006008D4">
          <w:rPr>
            <w:spacing w:val="-3"/>
            <w:sz w:val="24"/>
          </w:rPr>
          <w:delText xml:space="preserve"> </w:delText>
        </w:r>
        <w:r w:rsidDel="006008D4">
          <w:rPr>
            <w:sz w:val="24"/>
          </w:rPr>
          <w:delText>costs</w:delText>
        </w:r>
        <w:r w:rsidDel="006008D4">
          <w:rPr>
            <w:spacing w:val="-3"/>
            <w:sz w:val="24"/>
          </w:rPr>
          <w:delText xml:space="preserve"> </w:delText>
        </w:r>
        <w:r w:rsidDel="006008D4">
          <w:rPr>
            <w:sz w:val="24"/>
          </w:rPr>
          <w:delText>(FAR</w:delText>
        </w:r>
        <w:r w:rsidDel="006008D4">
          <w:rPr>
            <w:spacing w:val="-3"/>
            <w:sz w:val="24"/>
          </w:rPr>
          <w:delText xml:space="preserve"> </w:delText>
        </w:r>
        <w:r w:rsidDel="006008D4">
          <w:rPr>
            <w:spacing w:val="-2"/>
            <w:sz w:val="24"/>
          </w:rPr>
          <w:delText>1.102(b)(2)).</w:delText>
        </w:r>
      </w:del>
    </w:p>
    <w:p w14:paraId="229E7C62" w14:textId="46385E5D" w:rsidR="0060199D" w:rsidDel="006008D4" w:rsidRDefault="000333D6">
      <w:pPr>
        <w:pStyle w:val="Heading1"/>
        <w:rPr>
          <w:del w:id="5008" w:author="Worrell, Tyrone C CIV USARMY HQDA ASA ALT (USA)" w:date="2024-09-23T07:39:00Z"/>
        </w:rPr>
      </w:pPr>
      <w:del w:id="5009" w:author="Worrell, Tyrone C CIV USARMY HQDA ASA ALT (USA)" w:date="2024-09-23T07:39:00Z">
        <w:r w:rsidDel="006008D4">
          <w:rPr>
            <w:spacing w:val="-2"/>
          </w:rPr>
          <w:delText>Question:</w:delText>
        </w:r>
      </w:del>
    </w:p>
    <w:p w14:paraId="229E7C63" w14:textId="67F541C8" w:rsidR="0060199D" w:rsidDel="006008D4" w:rsidRDefault="000333D6">
      <w:pPr>
        <w:pStyle w:val="ListParagraph"/>
        <w:numPr>
          <w:ilvl w:val="0"/>
          <w:numId w:val="2"/>
        </w:numPr>
        <w:tabs>
          <w:tab w:val="left" w:pos="420"/>
        </w:tabs>
        <w:spacing w:before="201"/>
        <w:ind w:right="117" w:firstLine="0"/>
        <w:rPr>
          <w:del w:id="5010" w:author="Worrell, Tyrone C CIV USARMY HQDA ASA ALT (USA)" w:date="2024-09-23T07:39:00Z"/>
          <w:sz w:val="24"/>
        </w:rPr>
      </w:pPr>
      <w:del w:id="5011" w:author="Worrell, Tyrone C CIV USARMY HQDA ASA ALT (USA)" w:date="2024-09-23T07:39:00Z">
        <w:r w:rsidDel="006008D4">
          <w:rPr>
            <w:sz w:val="24"/>
          </w:rPr>
          <w:delText>The</w:delText>
        </w:r>
        <w:r w:rsidDel="006008D4">
          <w:rPr>
            <w:spacing w:val="-3"/>
            <w:sz w:val="24"/>
          </w:rPr>
          <w:delText xml:space="preserve"> </w:delText>
        </w:r>
        <w:r w:rsidDel="006008D4">
          <w:rPr>
            <w:sz w:val="24"/>
          </w:rPr>
          <w:delText>documentation</w:delText>
        </w:r>
        <w:r w:rsidDel="006008D4">
          <w:rPr>
            <w:spacing w:val="-3"/>
            <w:sz w:val="24"/>
          </w:rPr>
          <w:delText xml:space="preserve"> </w:delText>
        </w:r>
        <w:r w:rsidDel="006008D4">
          <w:rPr>
            <w:sz w:val="24"/>
          </w:rPr>
          <w:delText>describing</w:delText>
        </w:r>
        <w:r w:rsidDel="006008D4">
          <w:rPr>
            <w:spacing w:val="-3"/>
            <w:sz w:val="24"/>
          </w:rPr>
          <w:delText xml:space="preserve"> </w:delText>
        </w:r>
        <w:r w:rsidDel="006008D4">
          <w:rPr>
            <w:sz w:val="24"/>
          </w:rPr>
          <w:delText>the</w:delText>
        </w:r>
        <w:r w:rsidDel="006008D4">
          <w:rPr>
            <w:spacing w:val="-3"/>
            <w:sz w:val="24"/>
          </w:rPr>
          <w:delText xml:space="preserve"> </w:delText>
        </w:r>
        <w:r w:rsidDel="006008D4">
          <w:rPr>
            <w:sz w:val="24"/>
          </w:rPr>
          <w:delText>basis</w:delText>
        </w:r>
        <w:r w:rsidDel="006008D4">
          <w:rPr>
            <w:spacing w:val="-3"/>
            <w:sz w:val="24"/>
          </w:rPr>
          <w:delText xml:space="preserve"> </w:delText>
        </w:r>
        <w:r w:rsidDel="006008D4">
          <w:rPr>
            <w:sz w:val="24"/>
          </w:rPr>
          <w:delText>of</w:delText>
        </w:r>
        <w:r w:rsidDel="006008D4">
          <w:rPr>
            <w:spacing w:val="-3"/>
            <w:sz w:val="24"/>
          </w:rPr>
          <w:delText xml:space="preserve"> </w:delText>
        </w:r>
        <w:r w:rsidDel="006008D4">
          <w:rPr>
            <w:sz w:val="24"/>
          </w:rPr>
          <w:delText>the</w:delText>
        </w:r>
        <w:r w:rsidDel="006008D4">
          <w:rPr>
            <w:spacing w:val="-3"/>
            <w:sz w:val="24"/>
          </w:rPr>
          <w:delText xml:space="preserve"> </w:delText>
        </w:r>
        <w:r w:rsidDel="006008D4">
          <w:rPr>
            <w:sz w:val="24"/>
          </w:rPr>
          <w:delText>decision</w:delText>
        </w:r>
        <w:r w:rsidDel="006008D4">
          <w:rPr>
            <w:spacing w:val="-3"/>
            <w:sz w:val="24"/>
          </w:rPr>
          <w:delText xml:space="preserve"> </w:delText>
        </w:r>
        <w:r w:rsidDel="006008D4">
          <w:rPr>
            <w:sz w:val="24"/>
          </w:rPr>
          <w:delText>to</w:delText>
        </w:r>
        <w:r w:rsidDel="006008D4">
          <w:rPr>
            <w:spacing w:val="-5"/>
            <w:sz w:val="24"/>
          </w:rPr>
          <w:delText xml:space="preserve"> </w:delText>
        </w:r>
        <w:r w:rsidDel="006008D4">
          <w:rPr>
            <w:sz w:val="24"/>
          </w:rPr>
          <w:delText>provide</w:delText>
        </w:r>
        <w:r w:rsidDel="006008D4">
          <w:rPr>
            <w:spacing w:val="-3"/>
            <w:sz w:val="24"/>
          </w:rPr>
          <w:delText xml:space="preserve"> </w:delText>
        </w:r>
        <w:r w:rsidDel="006008D4">
          <w:rPr>
            <w:sz w:val="24"/>
          </w:rPr>
          <w:delText>Government</w:delText>
        </w:r>
        <w:r w:rsidDel="006008D4">
          <w:rPr>
            <w:spacing w:val="-3"/>
            <w:sz w:val="24"/>
          </w:rPr>
          <w:delText xml:space="preserve"> </w:delText>
        </w:r>
        <w:r w:rsidDel="006008D4">
          <w:rPr>
            <w:sz w:val="24"/>
          </w:rPr>
          <w:delText>property</w:delText>
        </w:r>
        <w:r w:rsidDel="006008D4">
          <w:rPr>
            <w:spacing w:val="-5"/>
            <w:sz w:val="24"/>
          </w:rPr>
          <w:delText xml:space="preserve"> </w:delText>
        </w:r>
        <w:r w:rsidDel="006008D4">
          <w:rPr>
            <w:sz w:val="24"/>
          </w:rPr>
          <w:delText>to</w:delText>
        </w:r>
        <w:r w:rsidDel="006008D4">
          <w:rPr>
            <w:spacing w:val="-3"/>
            <w:sz w:val="24"/>
          </w:rPr>
          <w:delText xml:space="preserve"> </w:delText>
        </w:r>
        <w:r w:rsidDel="006008D4">
          <w:rPr>
            <w:sz w:val="24"/>
          </w:rPr>
          <w:delText>the contractor adequately addresses each of the requirements of FAR 45.102.</w:delText>
        </w:r>
      </w:del>
    </w:p>
    <w:p w14:paraId="229E7C64" w14:textId="0FAFAECE" w:rsidR="0060199D" w:rsidDel="006008D4" w:rsidRDefault="000333D6">
      <w:pPr>
        <w:pStyle w:val="BodyText"/>
        <w:spacing w:before="199"/>
        <w:ind w:left="120"/>
        <w:rPr>
          <w:del w:id="5012" w:author="Worrell, Tyrone C CIV USARMY HQDA ASA ALT (USA)" w:date="2024-09-23T07:39:00Z"/>
        </w:rPr>
      </w:pPr>
      <w:del w:id="5013" w:author="Worrell, Tyrone C CIV USARMY HQDA ASA ALT (USA)" w:date="2024-09-23T07:39:00Z">
        <w:r w:rsidDel="006008D4">
          <w:delText>[Strategic</w:delText>
        </w:r>
        <w:r w:rsidDel="006008D4">
          <w:rPr>
            <w:spacing w:val="-2"/>
          </w:rPr>
          <w:delText xml:space="preserve"> </w:delText>
        </w:r>
        <w:r w:rsidDel="006008D4">
          <w:delText>Controls:</w:delText>
        </w:r>
        <w:r w:rsidDel="006008D4">
          <w:rPr>
            <w:spacing w:val="-2"/>
          </w:rPr>
          <w:delText xml:space="preserve"> </w:delText>
        </w:r>
        <w:r w:rsidDel="006008D4">
          <w:delText>FAR</w:delText>
        </w:r>
        <w:r w:rsidDel="006008D4">
          <w:rPr>
            <w:spacing w:val="-2"/>
          </w:rPr>
          <w:delText xml:space="preserve"> </w:delText>
        </w:r>
        <w:r w:rsidDel="006008D4">
          <w:delText>45.102,</w:delText>
        </w:r>
        <w:r w:rsidDel="006008D4">
          <w:rPr>
            <w:spacing w:val="-2"/>
          </w:rPr>
          <w:delText xml:space="preserve"> </w:delText>
        </w:r>
        <w:r w:rsidDel="006008D4">
          <w:delText>DFARS</w:delText>
        </w:r>
        <w:r w:rsidDel="006008D4">
          <w:rPr>
            <w:spacing w:val="-3"/>
          </w:rPr>
          <w:delText xml:space="preserve"> </w:delText>
        </w:r>
        <w:r w:rsidDel="006008D4">
          <w:delText>PGI</w:delText>
        </w:r>
        <w:r w:rsidDel="006008D4">
          <w:rPr>
            <w:spacing w:val="-1"/>
          </w:rPr>
          <w:delText xml:space="preserve"> </w:delText>
        </w:r>
        <w:r w:rsidDel="006008D4">
          <w:delText>245.103-</w:delText>
        </w:r>
        <w:r w:rsidDel="006008D4">
          <w:rPr>
            <w:spacing w:val="-5"/>
          </w:rPr>
          <w:delText>70</w:delText>
        </w:r>
      </w:del>
    </w:p>
    <w:p w14:paraId="229E7C65" w14:textId="0E331D76" w:rsidR="0060199D" w:rsidDel="006008D4" w:rsidRDefault="000333D6">
      <w:pPr>
        <w:pStyle w:val="BodyText"/>
        <w:ind w:left="120" w:right="239"/>
        <w:rPr>
          <w:del w:id="5014" w:author="Worrell, Tyrone C CIV USARMY HQDA ASA ALT (USA)" w:date="2024-09-23T07:39:00Z"/>
        </w:rPr>
      </w:pPr>
      <w:del w:id="5015" w:author="Worrell, Tyrone C CIV USARMY HQDA ASA ALT (USA)" w:date="2024-09-23T07:39:00Z">
        <w:r w:rsidDel="006008D4">
          <w:delText>Suggested</w:delText>
        </w:r>
        <w:r w:rsidDel="006008D4">
          <w:rPr>
            <w:spacing w:val="-4"/>
          </w:rPr>
          <w:delText xml:space="preserve"> </w:delText>
        </w:r>
        <w:r w:rsidDel="006008D4">
          <w:delText>Population:</w:delText>
        </w:r>
        <w:r w:rsidDel="006008D4">
          <w:rPr>
            <w:spacing w:val="40"/>
          </w:rPr>
          <w:delText xml:space="preserve"> </w:delText>
        </w:r>
        <w:r w:rsidDel="006008D4">
          <w:delText>Contracts</w:delText>
        </w:r>
        <w:r w:rsidDel="006008D4">
          <w:rPr>
            <w:spacing w:val="-4"/>
          </w:rPr>
          <w:delText xml:space="preserve"> </w:delText>
        </w:r>
        <w:r w:rsidDel="006008D4">
          <w:delText>when</w:delText>
        </w:r>
        <w:r w:rsidDel="006008D4">
          <w:rPr>
            <w:spacing w:val="-4"/>
          </w:rPr>
          <w:delText xml:space="preserve"> </w:delText>
        </w:r>
        <w:r w:rsidDel="006008D4">
          <w:delText>Government</w:delText>
        </w:r>
        <w:r w:rsidDel="006008D4">
          <w:rPr>
            <w:spacing w:val="-4"/>
          </w:rPr>
          <w:delText xml:space="preserve"> </w:delText>
        </w:r>
        <w:r w:rsidDel="006008D4">
          <w:delText>property</w:delText>
        </w:r>
        <w:r w:rsidDel="006008D4">
          <w:rPr>
            <w:spacing w:val="-4"/>
          </w:rPr>
          <w:delText xml:space="preserve"> </w:delText>
        </w:r>
        <w:r w:rsidDel="006008D4">
          <w:delText>is</w:delText>
        </w:r>
        <w:r w:rsidDel="006008D4">
          <w:rPr>
            <w:spacing w:val="-4"/>
          </w:rPr>
          <w:delText xml:space="preserve"> </w:delText>
        </w:r>
        <w:r w:rsidDel="006008D4">
          <w:delText>furnished</w:delText>
        </w:r>
        <w:r w:rsidDel="006008D4">
          <w:rPr>
            <w:spacing w:val="-4"/>
          </w:rPr>
          <w:delText xml:space="preserve"> </w:delText>
        </w:r>
        <w:r w:rsidDel="006008D4">
          <w:delText>to</w:delText>
        </w:r>
        <w:r w:rsidDel="006008D4">
          <w:rPr>
            <w:spacing w:val="-4"/>
          </w:rPr>
          <w:delText xml:space="preserve"> </w:delText>
        </w:r>
        <w:r w:rsidDel="006008D4">
          <w:delText>contractors,</w:delText>
        </w:r>
        <w:r w:rsidDel="006008D4">
          <w:rPr>
            <w:spacing w:val="-4"/>
          </w:rPr>
          <w:delText xml:space="preserve"> </w:delText>
        </w:r>
        <w:r w:rsidDel="006008D4">
          <w:delText>except when contractors are furnished property for repair, modification, or overhaul under a contract.]</w:delText>
        </w:r>
      </w:del>
    </w:p>
    <w:p w14:paraId="229E7C66" w14:textId="59FDE69F" w:rsidR="0060199D" w:rsidDel="006008D4" w:rsidRDefault="0060199D">
      <w:pPr>
        <w:pStyle w:val="BodyText"/>
        <w:spacing w:before="4"/>
        <w:rPr>
          <w:del w:id="5016" w:author="Worrell, Tyrone C CIV USARMY HQDA ASA ALT (USA)" w:date="2024-09-23T07:39:00Z"/>
          <w:sz w:val="18"/>
        </w:rPr>
      </w:pPr>
    </w:p>
    <w:tbl>
      <w:tblPr>
        <w:tblW w:w="0" w:type="auto"/>
        <w:tblInd w:w="437" w:type="dxa"/>
        <w:tblLayout w:type="fixed"/>
        <w:tblCellMar>
          <w:left w:w="0" w:type="dxa"/>
          <w:right w:w="0" w:type="dxa"/>
        </w:tblCellMar>
        <w:tblLook w:val="01E0" w:firstRow="1" w:lastRow="1" w:firstColumn="1" w:lastColumn="1" w:noHBand="0" w:noVBand="0"/>
      </w:tblPr>
      <w:tblGrid>
        <w:gridCol w:w="2407"/>
        <w:gridCol w:w="1830"/>
        <w:gridCol w:w="3670"/>
      </w:tblGrid>
      <w:tr w:rsidR="0060199D" w:rsidDel="006008D4" w14:paraId="229E7C6A" w14:textId="34B53944">
        <w:trPr>
          <w:trHeight w:val="270"/>
          <w:del w:id="5017" w:author="Worrell, Tyrone C CIV USARMY HQDA ASA ALT (USA)" w:date="2024-09-23T07:39:00Z"/>
        </w:trPr>
        <w:tc>
          <w:tcPr>
            <w:tcW w:w="2407" w:type="dxa"/>
          </w:tcPr>
          <w:p w14:paraId="229E7C67" w14:textId="7F75D225" w:rsidR="0060199D" w:rsidDel="006008D4" w:rsidRDefault="000333D6">
            <w:pPr>
              <w:pStyle w:val="TableParagraph"/>
              <w:tabs>
                <w:tab w:val="left" w:pos="769"/>
              </w:tabs>
              <w:ind w:left="50"/>
              <w:rPr>
                <w:del w:id="5018" w:author="Worrell, Tyrone C CIV USARMY HQDA ASA ALT (USA)" w:date="2024-09-23T07:39:00Z"/>
                <w:sz w:val="24"/>
              </w:rPr>
            </w:pPr>
            <w:del w:id="5019" w:author="Worrell, Tyrone C CIV USARMY HQDA ASA ALT (USA)" w:date="2024-09-23T07:39:00Z">
              <w:r w:rsidDel="006008D4">
                <w:rPr>
                  <w:sz w:val="24"/>
                  <w:u w:val="single"/>
                </w:rPr>
                <w:tab/>
              </w:r>
              <w:r w:rsidDel="006008D4">
                <w:rPr>
                  <w:sz w:val="24"/>
                </w:rPr>
                <w:delText>Strongly</w:delText>
              </w:r>
              <w:r w:rsidDel="006008D4">
                <w:rPr>
                  <w:spacing w:val="-3"/>
                  <w:sz w:val="24"/>
                </w:rPr>
                <w:delText xml:space="preserve"> </w:delText>
              </w:r>
              <w:r w:rsidDel="006008D4">
                <w:rPr>
                  <w:spacing w:val="-4"/>
                  <w:sz w:val="24"/>
                </w:rPr>
                <w:delText>Agree</w:delText>
              </w:r>
            </w:del>
          </w:p>
        </w:tc>
        <w:tc>
          <w:tcPr>
            <w:tcW w:w="1830" w:type="dxa"/>
          </w:tcPr>
          <w:p w14:paraId="229E7C68" w14:textId="3F1F4914" w:rsidR="0060199D" w:rsidDel="006008D4" w:rsidRDefault="000333D6">
            <w:pPr>
              <w:pStyle w:val="TableParagraph"/>
              <w:tabs>
                <w:tab w:val="left" w:pos="839"/>
              </w:tabs>
              <w:ind w:right="238"/>
              <w:jc w:val="right"/>
              <w:rPr>
                <w:del w:id="5020" w:author="Worrell, Tyrone C CIV USARMY HQDA ASA ALT (USA)" w:date="2024-09-23T07:39:00Z"/>
                <w:sz w:val="24"/>
              </w:rPr>
            </w:pPr>
            <w:del w:id="5021" w:author="Worrell, Tyrone C CIV USARMY HQDA ASA ALT (USA)" w:date="2024-09-23T07:39:00Z">
              <w:r w:rsidDel="006008D4">
                <w:rPr>
                  <w:sz w:val="24"/>
                  <w:u w:val="single"/>
                </w:rPr>
                <w:tab/>
              </w:r>
              <w:r w:rsidDel="006008D4">
                <w:rPr>
                  <w:spacing w:val="-2"/>
                  <w:sz w:val="24"/>
                </w:rPr>
                <w:delText>Agree</w:delText>
              </w:r>
            </w:del>
          </w:p>
        </w:tc>
        <w:tc>
          <w:tcPr>
            <w:tcW w:w="3670" w:type="dxa"/>
          </w:tcPr>
          <w:p w14:paraId="229E7C69" w14:textId="7C6B1FF0" w:rsidR="0060199D" w:rsidDel="006008D4" w:rsidRDefault="000333D6">
            <w:pPr>
              <w:pStyle w:val="TableParagraph"/>
              <w:tabs>
                <w:tab w:val="left" w:pos="959"/>
              </w:tabs>
              <w:ind w:left="239"/>
              <w:rPr>
                <w:del w:id="5022" w:author="Worrell, Tyrone C CIV USARMY HQDA ASA ALT (USA)" w:date="2024-09-23T07:39:00Z"/>
                <w:sz w:val="24"/>
              </w:rPr>
            </w:pPr>
            <w:del w:id="5023" w:author="Worrell, Tyrone C CIV USARMY HQDA ASA ALT (USA)" w:date="2024-09-23T07:39:00Z">
              <w:r w:rsidDel="006008D4">
                <w:rPr>
                  <w:sz w:val="24"/>
                  <w:u w:val="single"/>
                </w:rPr>
                <w:tab/>
              </w:r>
              <w:r w:rsidDel="006008D4">
                <w:rPr>
                  <w:sz w:val="24"/>
                </w:rPr>
                <w:delText>Neither</w:delText>
              </w:r>
              <w:r w:rsidDel="006008D4">
                <w:rPr>
                  <w:spacing w:val="-1"/>
                  <w:sz w:val="24"/>
                </w:rPr>
                <w:delText xml:space="preserve"> </w:delText>
              </w:r>
              <w:r w:rsidDel="006008D4">
                <w:rPr>
                  <w:sz w:val="24"/>
                </w:rPr>
                <w:delText>Agree</w:delText>
              </w:r>
              <w:r w:rsidDel="006008D4">
                <w:rPr>
                  <w:spacing w:val="-1"/>
                  <w:sz w:val="24"/>
                </w:rPr>
                <w:delText xml:space="preserve"> </w:delText>
              </w:r>
              <w:r w:rsidDel="006008D4">
                <w:rPr>
                  <w:sz w:val="24"/>
                </w:rPr>
                <w:delText>nor</w:delText>
              </w:r>
              <w:r w:rsidDel="006008D4">
                <w:rPr>
                  <w:spacing w:val="-1"/>
                  <w:sz w:val="24"/>
                </w:rPr>
                <w:delText xml:space="preserve"> </w:delText>
              </w:r>
              <w:r w:rsidDel="006008D4">
                <w:rPr>
                  <w:spacing w:val="-2"/>
                  <w:sz w:val="24"/>
                </w:rPr>
                <w:delText>Disagree</w:delText>
              </w:r>
            </w:del>
          </w:p>
        </w:tc>
      </w:tr>
      <w:tr w:rsidR="0060199D" w:rsidDel="006008D4" w14:paraId="229E7C6E" w14:textId="69E7B1C3">
        <w:trPr>
          <w:trHeight w:val="270"/>
          <w:del w:id="5024" w:author="Worrell, Tyrone C CIV USARMY HQDA ASA ALT (USA)" w:date="2024-09-23T07:39:00Z"/>
        </w:trPr>
        <w:tc>
          <w:tcPr>
            <w:tcW w:w="2407" w:type="dxa"/>
          </w:tcPr>
          <w:p w14:paraId="229E7C6B" w14:textId="12B70508" w:rsidR="0060199D" w:rsidDel="006008D4" w:rsidRDefault="000333D6">
            <w:pPr>
              <w:pStyle w:val="TableParagraph"/>
              <w:ind w:left="373"/>
              <w:jc w:val="center"/>
              <w:rPr>
                <w:del w:id="5025" w:author="Worrell, Tyrone C CIV USARMY HQDA ASA ALT (USA)" w:date="2024-09-23T07:39:00Z"/>
                <w:sz w:val="24"/>
              </w:rPr>
            </w:pPr>
            <w:del w:id="5026" w:author="Worrell, Tyrone C CIV USARMY HQDA ASA ALT (USA)" w:date="2024-09-23T07:39:00Z">
              <w:r w:rsidDel="006008D4">
                <w:rPr>
                  <w:spacing w:val="-5"/>
                  <w:sz w:val="24"/>
                </w:rPr>
                <w:delText>(5)</w:delText>
              </w:r>
            </w:del>
          </w:p>
        </w:tc>
        <w:tc>
          <w:tcPr>
            <w:tcW w:w="1830" w:type="dxa"/>
          </w:tcPr>
          <w:p w14:paraId="229E7C6C" w14:textId="0DDA97CF" w:rsidR="0060199D" w:rsidDel="006008D4" w:rsidRDefault="000333D6">
            <w:pPr>
              <w:pStyle w:val="TableParagraph"/>
              <w:ind w:right="304"/>
              <w:jc w:val="right"/>
              <w:rPr>
                <w:del w:id="5027" w:author="Worrell, Tyrone C CIV USARMY HQDA ASA ALT (USA)" w:date="2024-09-23T07:39:00Z"/>
                <w:sz w:val="24"/>
              </w:rPr>
            </w:pPr>
            <w:del w:id="5028" w:author="Worrell, Tyrone C CIV USARMY HQDA ASA ALT (USA)" w:date="2024-09-23T07:39:00Z">
              <w:r w:rsidDel="006008D4">
                <w:rPr>
                  <w:spacing w:val="-5"/>
                  <w:sz w:val="24"/>
                </w:rPr>
                <w:delText>(4)</w:delText>
              </w:r>
            </w:del>
          </w:p>
        </w:tc>
        <w:tc>
          <w:tcPr>
            <w:tcW w:w="3670" w:type="dxa"/>
          </w:tcPr>
          <w:p w14:paraId="229E7C6D" w14:textId="60B3B9B1" w:rsidR="0060199D" w:rsidDel="006008D4" w:rsidRDefault="000333D6">
            <w:pPr>
              <w:pStyle w:val="TableParagraph"/>
              <w:ind w:left="716"/>
              <w:jc w:val="center"/>
              <w:rPr>
                <w:del w:id="5029" w:author="Worrell, Tyrone C CIV USARMY HQDA ASA ALT (USA)" w:date="2024-09-23T07:39:00Z"/>
                <w:sz w:val="24"/>
              </w:rPr>
            </w:pPr>
            <w:del w:id="5030" w:author="Worrell, Tyrone C CIV USARMY HQDA ASA ALT (USA)" w:date="2024-09-23T07:39:00Z">
              <w:r w:rsidDel="006008D4">
                <w:rPr>
                  <w:spacing w:val="-5"/>
                  <w:sz w:val="24"/>
                </w:rPr>
                <w:delText>(3)</w:delText>
              </w:r>
            </w:del>
          </w:p>
        </w:tc>
      </w:tr>
    </w:tbl>
    <w:p w14:paraId="229E7C6F" w14:textId="789B6658" w:rsidR="0060199D" w:rsidDel="006008D4" w:rsidRDefault="0060199D">
      <w:pPr>
        <w:pStyle w:val="BodyText"/>
        <w:spacing w:before="1"/>
        <w:rPr>
          <w:del w:id="5031" w:author="Worrell, Tyrone C CIV USARMY HQDA ASA ALT (USA)" w:date="2024-09-23T07:39:00Z"/>
        </w:rPr>
      </w:pPr>
    </w:p>
    <w:p w14:paraId="229E7C70" w14:textId="600AF1AE" w:rsidR="0060199D" w:rsidDel="006008D4" w:rsidRDefault="000333D6">
      <w:pPr>
        <w:pStyle w:val="BodyText"/>
        <w:tabs>
          <w:tab w:val="left" w:pos="1199"/>
          <w:tab w:val="left" w:pos="2999"/>
          <w:tab w:val="left" w:pos="3719"/>
        </w:tabs>
        <w:spacing w:before="1"/>
        <w:ind w:left="480"/>
        <w:rPr>
          <w:del w:id="5032" w:author="Worrell, Tyrone C CIV USARMY HQDA ASA ALT (USA)" w:date="2024-09-23T07:39:00Z"/>
        </w:rPr>
      </w:pPr>
      <w:del w:id="5033" w:author="Worrell, Tyrone C CIV USARMY HQDA ASA ALT (USA)" w:date="2024-09-23T07:39:00Z">
        <w:r w:rsidDel="006008D4">
          <w:rPr>
            <w:u w:val="single"/>
          </w:rPr>
          <w:tab/>
        </w:r>
        <w:r w:rsidDel="006008D4">
          <w:rPr>
            <w:spacing w:val="-2"/>
          </w:rPr>
          <w:delText>Disagree</w:delText>
        </w:r>
        <w:r w:rsidDel="006008D4">
          <w:tab/>
        </w:r>
        <w:r w:rsidDel="006008D4">
          <w:rPr>
            <w:u w:val="single"/>
          </w:rPr>
          <w:tab/>
        </w:r>
        <w:r w:rsidDel="006008D4">
          <w:delText>Strongly</w:delText>
        </w:r>
        <w:r w:rsidDel="006008D4">
          <w:rPr>
            <w:spacing w:val="-3"/>
          </w:rPr>
          <w:delText xml:space="preserve"> </w:delText>
        </w:r>
        <w:r w:rsidDel="006008D4">
          <w:rPr>
            <w:spacing w:val="-2"/>
          </w:rPr>
          <w:delText>Disagree</w:delText>
        </w:r>
      </w:del>
    </w:p>
    <w:p w14:paraId="229E7C71" w14:textId="3854DCA4" w:rsidR="0060199D" w:rsidDel="006008D4" w:rsidRDefault="000333D6">
      <w:pPr>
        <w:pStyle w:val="BodyText"/>
        <w:tabs>
          <w:tab w:val="left" w:pos="4439"/>
        </w:tabs>
        <w:ind w:left="1620"/>
        <w:rPr>
          <w:del w:id="5034" w:author="Worrell, Tyrone C CIV USARMY HQDA ASA ALT (USA)" w:date="2024-09-23T07:39:00Z"/>
        </w:rPr>
      </w:pPr>
      <w:del w:id="5035" w:author="Worrell, Tyrone C CIV USARMY HQDA ASA ALT (USA)" w:date="2024-09-23T07:39:00Z">
        <w:r w:rsidDel="006008D4">
          <w:rPr>
            <w:spacing w:val="-5"/>
          </w:rPr>
          <w:delText>(2)</w:delText>
        </w:r>
        <w:r w:rsidDel="006008D4">
          <w:tab/>
        </w:r>
        <w:r w:rsidDel="006008D4">
          <w:rPr>
            <w:spacing w:val="-5"/>
          </w:rPr>
          <w:delText>(1)</w:delText>
        </w:r>
      </w:del>
    </w:p>
    <w:p w14:paraId="229E7C72" w14:textId="2AA1403E" w:rsidR="0060199D" w:rsidDel="006008D4" w:rsidRDefault="0060199D">
      <w:pPr>
        <w:pStyle w:val="BodyText"/>
        <w:spacing w:before="199"/>
        <w:rPr>
          <w:del w:id="5036" w:author="Worrell, Tyrone C CIV USARMY HQDA ASA ALT (USA)" w:date="2024-09-23T07:39:00Z"/>
        </w:rPr>
      </w:pPr>
    </w:p>
    <w:p w14:paraId="229E7C73" w14:textId="31F3C3F0" w:rsidR="0060199D" w:rsidDel="006008D4" w:rsidRDefault="000333D6">
      <w:pPr>
        <w:pStyle w:val="BodyText"/>
        <w:ind w:left="120"/>
        <w:rPr>
          <w:del w:id="5037" w:author="Worrell, Tyrone C CIV USARMY HQDA ASA ALT (USA)" w:date="2024-09-23T07:39:00Z"/>
        </w:rPr>
      </w:pPr>
      <w:del w:id="5038" w:author="Worrell, Tyrone C CIV USARMY HQDA ASA ALT (USA)" w:date="2024-09-23T07:39:00Z">
        <w:r w:rsidDel="006008D4">
          <w:delText>To</w:delText>
        </w:r>
        <w:r w:rsidDel="006008D4">
          <w:rPr>
            <w:spacing w:val="-3"/>
          </w:rPr>
          <w:delText xml:space="preserve"> </w:delText>
        </w:r>
        <w:r w:rsidDel="006008D4">
          <w:delText>support</w:delText>
        </w:r>
        <w:r w:rsidDel="006008D4">
          <w:rPr>
            <w:spacing w:val="-3"/>
          </w:rPr>
          <w:delText xml:space="preserve"> </w:delText>
        </w:r>
        <w:r w:rsidDel="006008D4">
          <w:delText>your</w:delText>
        </w:r>
        <w:r w:rsidDel="006008D4">
          <w:rPr>
            <w:spacing w:val="-3"/>
          </w:rPr>
          <w:delText xml:space="preserve"> </w:delText>
        </w:r>
        <w:r w:rsidDel="006008D4">
          <w:delText>selected</w:delText>
        </w:r>
        <w:r w:rsidDel="006008D4">
          <w:rPr>
            <w:spacing w:val="-5"/>
          </w:rPr>
          <w:delText xml:space="preserve"> </w:delText>
        </w:r>
        <w:r w:rsidDel="006008D4">
          <w:delText>response,</w:delText>
        </w:r>
        <w:r w:rsidDel="006008D4">
          <w:rPr>
            <w:spacing w:val="-3"/>
          </w:rPr>
          <w:delText xml:space="preserve"> </w:delText>
        </w:r>
        <w:r w:rsidDel="006008D4">
          <w:delText>provide</w:delText>
        </w:r>
        <w:r w:rsidDel="006008D4">
          <w:rPr>
            <w:spacing w:val="-3"/>
          </w:rPr>
          <w:delText xml:space="preserve"> </w:delText>
        </w:r>
        <w:r w:rsidDel="006008D4">
          <w:delText>an</w:delText>
        </w:r>
        <w:r w:rsidDel="006008D4">
          <w:rPr>
            <w:spacing w:val="-3"/>
          </w:rPr>
          <w:delText xml:space="preserve"> </w:delText>
        </w:r>
        <w:r w:rsidDel="006008D4">
          <w:delText>explanation</w:delText>
        </w:r>
        <w:r w:rsidDel="006008D4">
          <w:rPr>
            <w:spacing w:val="-3"/>
          </w:rPr>
          <w:delText xml:space="preserve"> </w:delText>
        </w:r>
        <w:r w:rsidDel="006008D4">
          <w:delText>for</w:delText>
        </w:r>
        <w:r w:rsidDel="006008D4">
          <w:rPr>
            <w:spacing w:val="-4"/>
          </w:rPr>
          <w:delText xml:space="preserve"> </w:delText>
        </w:r>
        <w:r w:rsidDel="006008D4">
          <w:delText>your</w:delText>
        </w:r>
        <w:r w:rsidDel="006008D4">
          <w:rPr>
            <w:spacing w:val="-3"/>
          </w:rPr>
          <w:delText xml:space="preserve"> </w:delText>
        </w:r>
        <w:r w:rsidDel="006008D4">
          <w:delText>selection</w:delText>
        </w:r>
        <w:r w:rsidDel="006008D4">
          <w:rPr>
            <w:spacing w:val="-3"/>
          </w:rPr>
          <w:delText xml:space="preserve"> </w:delText>
        </w:r>
        <w:r w:rsidDel="006008D4">
          <w:delText>and</w:delText>
        </w:r>
        <w:r w:rsidDel="006008D4">
          <w:rPr>
            <w:spacing w:val="-3"/>
          </w:rPr>
          <w:delText xml:space="preserve"> </w:delText>
        </w:r>
        <w:r w:rsidDel="006008D4">
          <w:delText>any</w:delText>
        </w:r>
        <w:r w:rsidDel="006008D4">
          <w:rPr>
            <w:spacing w:val="-3"/>
          </w:rPr>
          <w:delText xml:space="preserve"> </w:delText>
        </w:r>
        <w:r w:rsidDel="006008D4">
          <w:delText>lessons learned or best practices.</w:delText>
        </w:r>
      </w:del>
    </w:p>
    <w:p w14:paraId="229E7C74" w14:textId="19AFE2AB" w:rsidR="0060199D" w:rsidDel="006008D4" w:rsidRDefault="000333D6">
      <w:pPr>
        <w:pStyle w:val="BodyText"/>
        <w:spacing w:before="17"/>
        <w:rPr>
          <w:del w:id="5039" w:author="Worrell, Tyrone C CIV USARMY HQDA ASA ALT (USA)" w:date="2024-09-23T07:39:00Z"/>
          <w:sz w:val="20"/>
        </w:rPr>
      </w:pPr>
      <w:del w:id="5040" w:author="Worrell, Tyrone C CIV USARMY HQDA ASA ALT (USA)" w:date="2024-09-23T07:39:00Z">
        <w:r w:rsidDel="006008D4">
          <w:rPr>
            <w:noProof/>
          </w:rPr>
          <mc:AlternateContent>
            <mc:Choice Requires="wps">
              <w:drawing>
                <wp:anchor distT="0" distB="0" distL="0" distR="0" simplePos="0" relativeHeight="251679744" behindDoc="1" locked="0" layoutInCell="1" allowOverlap="1" wp14:anchorId="229E7D2F" wp14:editId="229E7D30">
                  <wp:simplePos x="0" y="0"/>
                  <wp:positionH relativeFrom="page">
                    <wp:posOffset>914400</wp:posOffset>
                  </wp:positionH>
                  <wp:positionV relativeFrom="paragraph">
                    <wp:posOffset>172242</wp:posOffset>
                  </wp:positionV>
                  <wp:extent cx="5943600" cy="1270"/>
                  <wp:effectExtent l="0" t="0" r="0" b="0"/>
                  <wp:wrapTopAndBottom/>
                  <wp:docPr id="69" name="Graphic 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270"/>
                          </a:xfrm>
                          <a:custGeom>
                            <a:avLst/>
                            <a:gdLst/>
                            <a:ahLst/>
                            <a:cxnLst/>
                            <a:rect l="l" t="t" r="r" b="b"/>
                            <a:pathLst>
                              <a:path w="5943600">
                                <a:moveTo>
                                  <a:pt x="0" y="0"/>
                                </a:moveTo>
                                <a:lnTo>
                                  <a:pt x="594360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CECD861" id="Graphic 69" o:spid="_x0000_s1026" style="position:absolute;margin-left:1in;margin-top:13.55pt;width:468pt;height:.1pt;z-index:-251636736;visibility:visible;mso-wrap-style:square;mso-wrap-distance-left:0;mso-wrap-distance-top:0;mso-wrap-distance-right:0;mso-wrap-distance-bottom:0;mso-position-horizontal:absolute;mso-position-horizontal-relative:page;mso-position-vertical:absolute;mso-position-vertical-relative:text;v-text-anchor:top" coordsize="5943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" path="m,l5943600,e" filled="f" strokeweight=".48pt">
                  <v:path arrowok="t"/>
                  <w10:wrap type="topAndBottom" anchorx="page"/>
                </v:shape>
              </w:pict>
            </mc:Fallback>
          </mc:AlternateContent>
        </w:r>
        <w:r w:rsidDel="006008D4">
          <w:rPr>
            <w:noProof/>
          </w:rPr>
          <mc:AlternateContent>
            <mc:Choice Requires="wps">
              <w:drawing>
                <wp:anchor distT="0" distB="0" distL="0" distR="0" simplePos="0" relativeHeight="251680768" behindDoc="1" locked="0" layoutInCell="1" allowOverlap="1" wp14:anchorId="229E7D31" wp14:editId="229E7D32">
                  <wp:simplePos x="0" y="0"/>
                  <wp:positionH relativeFrom="page">
                    <wp:posOffset>914400</wp:posOffset>
                  </wp:positionH>
                  <wp:positionV relativeFrom="paragraph">
                    <wp:posOffset>347502</wp:posOffset>
                  </wp:positionV>
                  <wp:extent cx="5943600" cy="1270"/>
                  <wp:effectExtent l="0" t="0" r="0" b="0"/>
                  <wp:wrapTopAndBottom/>
                  <wp:docPr id="70" name="Graphic 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270"/>
                          </a:xfrm>
                          <a:custGeom>
                            <a:avLst/>
                            <a:gdLst/>
                            <a:ahLst/>
                            <a:cxnLst/>
                            <a:rect l="l" t="t" r="r" b="b"/>
                            <a:pathLst>
                              <a:path w="5943600">
                                <a:moveTo>
                                  <a:pt x="0" y="0"/>
                                </a:moveTo>
                                <a:lnTo>
                                  <a:pt x="594360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E8DF774" id="Graphic 70" o:spid="_x0000_s1026" style="position:absolute;margin-left:1in;margin-top:27.35pt;width:468pt;height:.1pt;z-index:-251635712;visibility:visible;mso-wrap-style:square;mso-wrap-distance-left:0;mso-wrap-distance-top:0;mso-wrap-distance-right:0;mso-wrap-distance-bottom:0;mso-position-horizontal:absolute;mso-position-horizontal-relative:page;mso-position-vertical:absolute;mso-position-vertical-relative:text;v-text-anchor:top" coordsize="5943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" path="m,l5943600,e" filled="f" strokeweight=".48pt">
                  <v:path arrowok="t"/>
                  <w10:wrap type="topAndBottom" anchorx="page"/>
                </v:shape>
              </w:pict>
            </mc:Fallback>
          </mc:AlternateContent>
        </w:r>
        <w:r w:rsidDel="006008D4">
          <w:rPr>
            <w:noProof/>
          </w:rPr>
          <mc:AlternateContent>
            <mc:Choice Requires="wps">
              <w:drawing>
                <wp:anchor distT="0" distB="0" distL="0" distR="0" simplePos="0" relativeHeight="251681792" behindDoc="1" locked="0" layoutInCell="1" allowOverlap="1" wp14:anchorId="229E7D33" wp14:editId="229E7D34">
                  <wp:simplePos x="0" y="0"/>
                  <wp:positionH relativeFrom="page">
                    <wp:posOffset>914400</wp:posOffset>
                  </wp:positionH>
                  <wp:positionV relativeFrom="paragraph">
                    <wp:posOffset>522762</wp:posOffset>
                  </wp:positionV>
                  <wp:extent cx="5943600" cy="1270"/>
                  <wp:effectExtent l="0" t="0" r="0" b="0"/>
                  <wp:wrapTopAndBottom/>
                  <wp:docPr id="71" name="Graphic 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270"/>
                          </a:xfrm>
                          <a:custGeom>
                            <a:avLst/>
                            <a:gdLst/>
                            <a:ahLst/>
                            <a:cxnLst/>
                            <a:rect l="l" t="t" r="r" b="b"/>
                            <a:pathLst>
                              <a:path w="5943600">
                                <a:moveTo>
                                  <a:pt x="0" y="0"/>
                                </a:moveTo>
                                <a:lnTo>
                                  <a:pt x="594360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D599AA4" id="Graphic 71" o:spid="_x0000_s1026" style="position:absolute;margin-left:1in;margin-top:41.15pt;width:468pt;height:.1pt;z-index:-251634688;visibility:visible;mso-wrap-style:square;mso-wrap-distance-left:0;mso-wrap-distance-top:0;mso-wrap-distance-right:0;mso-wrap-distance-bottom:0;mso-position-horizontal:absolute;mso-position-horizontal-relative:page;mso-position-vertical:absolute;mso-position-vertical-relative:text;v-text-anchor:top" coordsize="5943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" path="m,l5943600,e" filled="f" strokeweight=".48pt">
                  <v:path arrowok="t"/>
                  <w10:wrap type="topAndBottom" anchorx="page"/>
                </v:shape>
              </w:pict>
            </mc:Fallback>
          </mc:AlternateContent>
        </w:r>
        <w:r w:rsidDel="006008D4">
          <w:rPr>
            <w:noProof/>
          </w:rPr>
          <mc:AlternateContent>
            <mc:Choice Requires="wps">
              <w:drawing>
                <wp:anchor distT="0" distB="0" distL="0" distR="0" simplePos="0" relativeHeight="251682816" behindDoc="1" locked="0" layoutInCell="1" allowOverlap="1" wp14:anchorId="229E7D35" wp14:editId="229E7D36">
                  <wp:simplePos x="0" y="0"/>
                  <wp:positionH relativeFrom="page">
                    <wp:posOffset>914400</wp:posOffset>
                  </wp:positionH>
                  <wp:positionV relativeFrom="paragraph">
                    <wp:posOffset>698022</wp:posOffset>
                  </wp:positionV>
                  <wp:extent cx="5943600" cy="1270"/>
                  <wp:effectExtent l="0" t="0" r="0" b="0"/>
                  <wp:wrapTopAndBottom/>
                  <wp:docPr id="72" name="Graphic 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270"/>
                          </a:xfrm>
                          <a:custGeom>
                            <a:avLst/>
                            <a:gdLst/>
                            <a:ahLst/>
                            <a:cxnLst/>
                            <a:rect l="l" t="t" r="r" b="b"/>
                            <a:pathLst>
                              <a:path w="5943600">
                                <a:moveTo>
                                  <a:pt x="0" y="0"/>
                                </a:moveTo>
                                <a:lnTo>
                                  <a:pt x="594360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3D4F995" id="Graphic 72" o:spid="_x0000_s1026" style="position:absolute;margin-left:1in;margin-top:54.95pt;width:468pt;height:.1pt;z-index:-251633664;visibility:visible;mso-wrap-style:square;mso-wrap-distance-left:0;mso-wrap-distance-top:0;mso-wrap-distance-right:0;mso-wrap-distance-bottom:0;mso-position-horizontal:absolute;mso-position-horizontal-relative:page;mso-position-vertical:absolute;mso-position-vertical-relative:text;v-text-anchor:top" coordsize="5943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" path="m,l5943600,e" filled="f" strokeweight=".48pt">
                  <v:path arrowok="t"/>
                  <w10:wrap type="topAndBottom" anchorx="page"/>
                </v:shape>
              </w:pict>
            </mc:Fallback>
          </mc:AlternateContent>
        </w:r>
        <w:r w:rsidDel="006008D4">
          <w:rPr>
            <w:noProof/>
          </w:rPr>
          <mc:AlternateContent>
            <mc:Choice Requires="wps">
              <w:drawing>
                <wp:anchor distT="0" distB="0" distL="0" distR="0" simplePos="0" relativeHeight="251683840" behindDoc="1" locked="0" layoutInCell="1" allowOverlap="1" wp14:anchorId="229E7D37" wp14:editId="229E7D38">
                  <wp:simplePos x="0" y="0"/>
                  <wp:positionH relativeFrom="page">
                    <wp:posOffset>914400</wp:posOffset>
                  </wp:positionH>
                  <wp:positionV relativeFrom="paragraph">
                    <wp:posOffset>873143</wp:posOffset>
                  </wp:positionV>
                  <wp:extent cx="2895600" cy="1270"/>
                  <wp:effectExtent l="0" t="0" r="0" b="0"/>
                  <wp:wrapTopAndBottom/>
                  <wp:docPr id="73" name="Graphic 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95600" cy="1270"/>
                          </a:xfrm>
                          <a:custGeom>
                            <a:avLst/>
                            <a:gdLst/>
                            <a:ahLst/>
                            <a:cxnLst/>
                            <a:rect l="l" t="t" r="r" b="b"/>
                            <a:pathLst>
                              <a:path w="2895600">
                                <a:moveTo>
                                  <a:pt x="0" y="0"/>
                                </a:moveTo>
                                <a:lnTo>
                                  <a:pt x="289560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431C70F" id="Graphic 73" o:spid="_x0000_s1026" style="position:absolute;margin-left:1in;margin-top:68.75pt;width:228pt;height:.1pt;z-index:-251632640;visibility:visible;mso-wrap-style:square;mso-wrap-distance-left:0;mso-wrap-distance-top:0;mso-wrap-distance-right:0;mso-wrap-distance-bottom:0;mso-position-horizontal:absolute;mso-position-horizontal-relative:page;mso-position-vertical:absolute;mso-position-vertical-relative:text;v-text-anchor:top" coordsize="2895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" path="m,l2895600,e" filled="f" strokeweight=".48pt">
                  <v:path arrowok="t"/>
                  <w10:wrap type="topAndBottom" anchorx="page"/>
                </v:shape>
              </w:pict>
            </mc:Fallback>
          </mc:AlternateContent>
        </w:r>
      </w:del>
    </w:p>
    <w:p w14:paraId="229E7C75" w14:textId="0B9769C7" w:rsidR="0060199D" w:rsidDel="006008D4" w:rsidRDefault="0060199D">
      <w:pPr>
        <w:pStyle w:val="BodyText"/>
        <w:spacing w:before="17"/>
        <w:rPr>
          <w:del w:id="5041" w:author="Worrell, Tyrone C CIV USARMY HQDA ASA ALT (USA)" w:date="2024-09-23T07:39:00Z"/>
          <w:sz w:val="20"/>
        </w:rPr>
      </w:pPr>
    </w:p>
    <w:p w14:paraId="229E7C76" w14:textId="4AC1BED9" w:rsidR="0060199D" w:rsidDel="006008D4" w:rsidRDefault="0060199D">
      <w:pPr>
        <w:pStyle w:val="BodyText"/>
        <w:spacing w:before="17"/>
        <w:rPr>
          <w:del w:id="5042" w:author="Worrell, Tyrone C CIV USARMY HQDA ASA ALT (USA)" w:date="2024-09-23T07:39:00Z"/>
          <w:sz w:val="20"/>
        </w:rPr>
      </w:pPr>
    </w:p>
    <w:p w14:paraId="229E7C77" w14:textId="05C37695" w:rsidR="0060199D" w:rsidDel="006008D4" w:rsidRDefault="0060199D">
      <w:pPr>
        <w:pStyle w:val="BodyText"/>
        <w:spacing w:before="17"/>
        <w:rPr>
          <w:del w:id="5043" w:author="Worrell, Tyrone C CIV USARMY HQDA ASA ALT (USA)" w:date="2024-09-23T07:39:00Z"/>
          <w:sz w:val="20"/>
        </w:rPr>
      </w:pPr>
    </w:p>
    <w:p w14:paraId="229E7C78" w14:textId="36A8ED40" w:rsidR="0060199D" w:rsidDel="006008D4" w:rsidRDefault="0060199D">
      <w:pPr>
        <w:pStyle w:val="BodyText"/>
        <w:spacing w:before="17"/>
        <w:rPr>
          <w:del w:id="5044" w:author="Worrell, Tyrone C CIV USARMY HQDA ASA ALT (USA)" w:date="2024-09-23T07:39:00Z"/>
          <w:sz w:val="20"/>
        </w:rPr>
      </w:pPr>
    </w:p>
    <w:p w14:paraId="229E7C79" w14:textId="09A26FCB" w:rsidR="0060199D" w:rsidDel="006008D4" w:rsidRDefault="0060199D">
      <w:pPr>
        <w:rPr>
          <w:del w:id="5045" w:author="Worrell, Tyrone C CIV USARMY HQDA ASA ALT (USA)" w:date="2024-09-23T07:39:00Z"/>
          <w:sz w:val="20"/>
        </w:rPr>
        <w:sectPr w:rsidR="0060199D" w:rsidDel="006008D4">
          <w:pgSz w:w="12240" w:h="15840"/>
          <w:pgMar w:top="1380" w:right="1320" w:bottom="280" w:left="1320" w:header="720" w:footer="720" w:gutter="0"/>
          <w:cols w:space="720"/>
        </w:sectPr>
      </w:pPr>
    </w:p>
    <w:p w14:paraId="229E7C7A" w14:textId="7E395004" w:rsidR="0060199D" w:rsidDel="006008D4" w:rsidRDefault="000333D6">
      <w:pPr>
        <w:spacing w:before="60"/>
        <w:ind w:left="120"/>
        <w:rPr>
          <w:del w:id="5046" w:author="Worrell, Tyrone C CIV USARMY HQDA ASA ALT (USA)" w:date="2024-09-23T07:39:00Z"/>
          <w:sz w:val="24"/>
        </w:rPr>
      </w:pPr>
      <w:del w:id="5047" w:author="Worrell, Tyrone C CIV USARMY HQDA ASA ALT (USA)" w:date="2024-09-23T07:39:00Z">
        <w:r w:rsidDel="006008D4">
          <w:rPr>
            <w:b/>
            <w:sz w:val="24"/>
            <w:u w:val="single"/>
          </w:rPr>
          <w:lastRenderedPageBreak/>
          <w:delText>Public</w:delText>
        </w:r>
        <w:r w:rsidDel="006008D4">
          <w:rPr>
            <w:b/>
            <w:spacing w:val="-5"/>
            <w:sz w:val="24"/>
            <w:u w:val="single"/>
          </w:rPr>
          <w:delText xml:space="preserve"> </w:delText>
        </w:r>
        <w:r w:rsidDel="006008D4">
          <w:rPr>
            <w:b/>
            <w:sz w:val="24"/>
            <w:u w:val="single"/>
          </w:rPr>
          <w:delText>Policy:</w:delText>
        </w:r>
        <w:r w:rsidDel="006008D4">
          <w:rPr>
            <w:b/>
            <w:spacing w:val="56"/>
            <w:sz w:val="24"/>
          </w:rPr>
          <w:delText xml:space="preserve"> </w:delText>
        </w:r>
        <w:r w:rsidDel="006008D4">
          <w:rPr>
            <w:sz w:val="24"/>
          </w:rPr>
          <w:delText>Fulfill</w:delText>
        </w:r>
        <w:r w:rsidDel="006008D4">
          <w:rPr>
            <w:spacing w:val="-2"/>
            <w:sz w:val="24"/>
          </w:rPr>
          <w:delText xml:space="preserve"> </w:delText>
        </w:r>
        <w:r w:rsidDel="006008D4">
          <w:rPr>
            <w:sz w:val="24"/>
          </w:rPr>
          <w:delText>Public</w:delText>
        </w:r>
        <w:r w:rsidDel="006008D4">
          <w:rPr>
            <w:spacing w:val="-2"/>
            <w:sz w:val="24"/>
          </w:rPr>
          <w:delText xml:space="preserve"> </w:delText>
        </w:r>
        <w:r w:rsidDel="006008D4">
          <w:rPr>
            <w:sz w:val="24"/>
          </w:rPr>
          <w:delText>Policy</w:delText>
        </w:r>
        <w:r w:rsidDel="006008D4">
          <w:rPr>
            <w:spacing w:val="-4"/>
            <w:sz w:val="24"/>
          </w:rPr>
          <w:delText xml:space="preserve"> </w:delText>
        </w:r>
        <w:r w:rsidDel="006008D4">
          <w:rPr>
            <w:sz w:val="24"/>
          </w:rPr>
          <w:delText>Objectives</w:delText>
        </w:r>
        <w:r w:rsidDel="006008D4">
          <w:rPr>
            <w:spacing w:val="-2"/>
            <w:sz w:val="24"/>
          </w:rPr>
          <w:delText xml:space="preserve"> </w:delText>
        </w:r>
        <w:r w:rsidDel="006008D4">
          <w:rPr>
            <w:sz w:val="24"/>
          </w:rPr>
          <w:delText>(FAR</w:delText>
        </w:r>
        <w:r w:rsidDel="006008D4">
          <w:rPr>
            <w:spacing w:val="-3"/>
            <w:sz w:val="24"/>
          </w:rPr>
          <w:delText xml:space="preserve"> </w:delText>
        </w:r>
        <w:r w:rsidDel="006008D4">
          <w:rPr>
            <w:spacing w:val="-2"/>
            <w:sz w:val="24"/>
          </w:rPr>
          <w:delText>1.102(b)(4))</w:delText>
        </w:r>
      </w:del>
    </w:p>
    <w:p w14:paraId="229E7C7B" w14:textId="0C4FE110" w:rsidR="0060199D" w:rsidDel="006008D4" w:rsidRDefault="000333D6">
      <w:pPr>
        <w:pStyle w:val="Heading1"/>
        <w:spacing w:before="200"/>
        <w:rPr>
          <w:del w:id="5048" w:author="Worrell, Tyrone C CIV USARMY HQDA ASA ALT (USA)" w:date="2024-09-23T07:39:00Z"/>
        </w:rPr>
      </w:pPr>
      <w:del w:id="5049" w:author="Worrell, Tyrone C CIV USARMY HQDA ASA ALT (USA)" w:date="2024-09-23T07:39:00Z">
        <w:r w:rsidDel="006008D4">
          <w:rPr>
            <w:spacing w:val="-2"/>
          </w:rPr>
          <w:delText>Questions:</w:delText>
        </w:r>
      </w:del>
    </w:p>
    <w:p w14:paraId="229E7C7C" w14:textId="0E11D190" w:rsidR="0060199D" w:rsidDel="006008D4" w:rsidRDefault="000333D6">
      <w:pPr>
        <w:pStyle w:val="ListParagraph"/>
        <w:numPr>
          <w:ilvl w:val="0"/>
          <w:numId w:val="1"/>
        </w:numPr>
        <w:tabs>
          <w:tab w:val="left" w:pos="420"/>
        </w:tabs>
        <w:spacing w:before="200"/>
        <w:ind w:right="299" w:firstLine="0"/>
        <w:jc w:val="left"/>
        <w:rPr>
          <w:del w:id="5050" w:author="Worrell, Tyrone C CIV USARMY HQDA ASA ALT (USA)" w:date="2024-09-23T07:39:00Z"/>
          <w:sz w:val="24"/>
        </w:rPr>
      </w:pPr>
      <w:del w:id="5051" w:author="Worrell, Tyrone C CIV USARMY HQDA ASA ALT (USA)" w:date="2024-09-23T07:39:00Z">
        <w:r w:rsidDel="006008D4">
          <w:rPr>
            <w:sz w:val="24"/>
          </w:rPr>
          <w:delText>The</w:delText>
        </w:r>
        <w:r w:rsidDel="006008D4">
          <w:rPr>
            <w:spacing w:val="-3"/>
            <w:sz w:val="24"/>
          </w:rPr>
          <w:delText xml:space="preserve"> </w:delText>
        </w:r>
        <w:r w:rsidDel="006008D4">
          <w:rPr>
            <w:sz w:val="24"/>
          </w:rPr>
          <w:delText>written</w:delText>
        </w:r>
        <w:r w:rsidDel="006008D4">
          <w:rPr>
            <w:spacing w:val="-3"/>
            <w:sz w:val="24"/>
          </w:rPr>
          <w:delText xml:space="preserve"> </w:delText>
        </w:r>
        <w:r w:rsidDel="006008D4">
          <w:rPr>
            <w:sz w:val="24"/>
          </w:rPr>
          <w:delText>determination</w:delText>
        </w:r>
        <w:r w:rsidDel="006008D4">
          <w:rPr>
            <w:spacing w:val="-5"/>
            <w:sz w:val="24"/>
          </w:rPr>
          <w:delText xml:space="preserve"> </w:delText>
        </w:r>
        <w:r w:rsidDel="006008D4">
          <w:rPr>
            <w:sz w:val="24"/>
          </w:rPr>
          <w:delText>that</w:delText>
        </w:r>
        <w:r w:rsidDel="006008D4">
          <w:rPr>
            <w:spacing w:val="-3"/>
            <w:sz w:val="24"/>
          </w:rPr>
          <w:delText xml:space="preserve"> </w:delText>
        </w:r>
        <w:r w:rsidDel="006008D4">
          <w:rPr>
            <w:sz w:val="24"/>
          </w:rPr>
          <w:delText>consolidation</w:delText>
        </w:r>
        <w:r w:rsidDel="006008D4">
          <w:rPr>
            <w:spacing w:val="-5"/>
            <w:sz w:val="24"/>
          </w:rPr>
          <w:delText xml:space="preserve"> </w:delText>
        </w:r>
        <w:r w:rsidDel="006008D4">
          <w:rPr>
            <w:sz w:val="24"/>
          </w:rPr>
          <w:delText>is</w:delText>
        </w:r>
        <w:r w:rsidDel="006008D4">
          <w:rPr>
            <w:spacing w:val="-3"/>
            <w:sz w:val="24"/>
          </w:rPr>
          <w:delText xml:space="preserve"> </w:delText>
        </w:r>
        <w:r w:rsidDel="006008D4">
          <w:rPr>
            <w:sz w:val="24"/>
          </w:rPr>
          <w:delText>necessary</w:delText>
        </w:r>
        <w:r w:rsidDel="006008D4">
          <w:rPr>
            <w:spacing w:val="-5"/>
            <w:sz w:val="24"/>
          </w:rPr>
          <w:delText xml:space="preserve"> </w:delText>
        </w:r>
        <w:r w:rsidDel="006008D4">
          <w:rPr>
            <w:sz w:val="24"/>
          </w:rPr>
          <w:delText>and</w:delText>
        </w:r>
        <w:r w:rsidDel="006008D4">
          <w:rPr>
            <w:spacing w:val="-3"/>
            <w:sz w:val="24"/>
          </w:rPr>
          <w:delText xml:space="preserve"> </w:delText>
        </w:r>
        <w:r w:rsidDel="006008D4">
          <w:rPr>
            <w:sz w:val="24"/>
          </w:rPr>
          <w:delText>justified</w:delText>
        </w:r>
        <w:r w:rsidDel="006008D4">
          <w:rPr>
            <w:spacing w:val="-5"/>
            <w:sz w:val="24"/>
          </w:rPr>
          <w:delText xml:space="preserve"> </w:delText>
        </w:r>
        <w:r w:rsidDel="006008D4">
          <w:rPr>
            <w:sz w:val="24"/>
          </w:rPr>
          <w:delText>sufficiently</w:delText>
        </w:r>
        <w:r w:rsidDel="006008D4">
          <w:rPr>
            <w:spacing w:val="-5"/>
            <w:sz w:val="24"/>
          </w:rPr>
          <w:delText xml:space="preserve"> </w:delText>
        </w:r>
        <w:r w:rsidDel="006008D4">
          <w:rPr>
            <w:sz w:val="24"/>
          </w:rPr>
          <w:delText>addresses the elements at FAR 7.107-2.</w:delText>
        </w:r>
      </w:del>
    </w:p>
    <w:p w14:paraId="229E7C7D" w14:textId="0DDE0E09" w:rsidR="0060199D" w:rsidDel="006008D4" w:rsidRDefault="000333D6">
      <w:pPr>
        <w:pStyle w:val="BodyText"/>
        <w:spacing w:before="200"/>
        <w:ind w:left="120"/>
        <w:rPr>
          <w:del w:id="5052" w:author="Worrell, Tyrone C CIV USARMY HQDA ASA ALT (USA)" w:date="2024-09-23T07:39:00Z"/>
        </w:rPr>
      </w:pPr>
      <w:del w:id="5053" w:author="Worrell, Tyrone C CIV USARMY HQDA ASA ALT (USA)" w:date="2024-09-23T07:39:00Z">
        <w:r w:rsidDel="006008D4">
          <w:delText>[Strategic</w:delText>
        </w:r>
        <w:r w:rsidDel="006008D4">
          <w:rPr>
            <w:spacing w:val="-2"/>
          </w:rPr>
          <w:delText xml:space="preserve"> </w:delText>
        </w:r>
        <w:r w:rsidDel="006008D4">
          <w:delText>Controls:</w:delText>
        </w:r>
        <w:r w:rsidDel="006008D4">
          <w:rPr>
            <w:spacing w:val="57"/>
          </w:rPr>
          <w:delText xml:space="preserve"> </w:delText>
        </w:r>
        <w:r w:rsidDel="006008D4">
          <w:delText>FAR</w:delText>
        </w:r>
        <w:r w:rsidDel="006008D4">
          <w:rPr>
            <w:spacing w:val="-2"/>
          </w:rPr>
          <w:delText xml:space="preserve"> </w:delText>
        </w:r>
        <w:r w:rsidDel="006008D4">
          <w:delText>7.107-2,</w:delText>
        </w:r>
        <w:r w:rsidDel="006008D4">
          <w:rPr>
            <w:spacing w:val="-2"/>
          </w:rPr>
          <w:delText xml:space="preserve"> </w:delText>
        </w:r>
        <w:r w:rsidDel="006008D4">
          <w:delText>AFARS</w:delText>
        </w:r>
        <w:r w:rsidDel="006008D4">
          <w:rPr>
            <w:spacing w:val="-2"/>
          </w:rPr>
          <w:delText xml:space="preserve"> </w:delText>
        </w:r>
        <w:r w:rsidDel="006008D4">
          <w:delText>5107.107-</w:delText>
        </w:r>
        <w:r w:rsidDel="006008D4">
          <w:rPr>
            <w:spacing w:val="-10"/>
          </w:rPr>
          <w:delText>2</w:delText>
        </w:r>
      </w:del>
    </w:p>
    <w:p w14:paraId="229E7C7E" w14:textId="0191E2AA" w:rsidR="0060199D" w:rsidDel="006008D4" w:rsidRDefault="000333D6">
      <w:pPr>
        <w:pStyle w:val="BodyText"/>
        <w:ind w:left="120"/>
        <w:rPr>
          <w:del w:id="5054" w:author="Worrell, Tyrone C CIV USARMY HQDA ASA ALT (USA)" w:date="2024-09-23T07:39:00Z"/>
        </w:rPr>
      </w:pPr>
      <w:del w:id="5055" w:author="Worrell, Tyrone C CIV USARMY HQDA ASA ALT (USA)" w:date="2024-09-23T07:39:00Z">
        <w:r w:rsidDel="006008D4">
          <w:delText>Suggested</w:delText>
        </w:r>
        <w:r w:rsidDel="006008D4">
          <w:rPr>
            <w:spacing w:val="-4"/>
          </w:rPr>
          <w:delText xml:space="preserve"> </w:delText>
        </w:r>
        <w:r w:rsidDel="006008D4">
          <w:delText>Population:</w:delText>
        </w:r>
        <w:r w:rsidDel="006008D4">
          <w:rPr>
            <w:spacing w:val="40"/>
          </w:rPr>
          <w:delText xml:space="preserve"> </w:delText>
        </w:r>
        <w:r w:rsidDel="006008D4">
          <w:delText>Contracts</w:delText>
        </w:r>
        <w:r w:rsidDel="006008D4">
          <w:rPr>
            <w:spacing w:val="-4"/>
          </w:rPr>
          <w:delText xml:space="preserve"> </w:delText>
        </w:r>
        <w:r w:rsidDel="006008D4">
          <w:delText>which</w:delText>
        </w:r>
        <w:r w:rsidDel="006008D4">
          <w:rPr>
            <w:spacing w:val="-4"/>
          </w:rPr>
          <w:delText xml:space="preserve"> </w:delText>
        </w:r>
        <w:r w:rsidDel="006008D4">
          <w:delText>contain</w:delText>
        </w:r>
        <w:r w:rsidDel="006008D4">
          <w:rPr>
            <w:spacing w:val="-6"/>
          </w:rPr>
          <w:delText xml:space="preserve"> </w:delText>
        </w:r>
        <w:r w:rsidDel="006008D4">
          <w:delText>consolidated</w:delText>
        </w:r>
        <w:r w:rsidDel="006008D4">
          <w:rPr>
            <w:spacing w:val="-4"/>
          </w:rPr>
          <w:delText xml:space="preserve"> </w:delText>
        </w:r>
        <w:r w:rsidDel="006008D4">
          <w:delText>requirements</w:delText>
        </w:r>
        <w:r w:rsidDel="006008D4">
          <w:rPr>
            <w:spacing w:val="-4"/>
          </w:rPr>
          <w:delText xml:space="preserve"> </w:delText>
        </w:r>
        <w:r w:rsidDel="006008D4">
          <w:delText>valued</w:delText>
        </w:r>
        <w:r w:rsidDel="006008D4">
          <w:rPr>
            <w:spacing w:val="-4"/>
          </w:rPr>
          <w:delText xml:space="preserve"> </w:delText>
        </w:r>
        <w:r w:rsidDel="006008D4">
          <w:delText>between</w:delText>
        </w:r>
        <w:r w:rsidDel="006008D4">
          <w:rPr>
            <w:spacing w:val="-4"/>
          </w:rPr>
          <w:delText xml:space="preserve"> </w:delText>
        </w:r>
        <w:r w:rsidDel="006008D4">
          <w:delText>$2 million and $500 million]</w:delText>
        </w:r>
      </w:del>
    </w:p>
    <w:p w14:paraId="229E7C7F" w14:textId="54B152EC" w:rsidR="0060199D" w:rsidDel="006008D4" w:rsidRDefault="0060199D">
      <w:pPr>
        <w:pStyle w:val="BodyText"/>
        <w:spacing w:before="4"/>
        <w:rPr>
          <w:del w:id="5056" w:author="Worrell, Tyrone C CIV USARMY HQDA ASA ALT (USA)" w:date="2024-09-23T07:39:00Z"/>
          <w:sz w:val="18"/>
        </w:rPr>
      </w:pPr>
    </w:p>
    <w:tbl>
      <w:tblPr>
        <w:tblW w:w="0" w:type="auto"/>
        <w:tblInd w:w="437" w:type="dxa"/>
        <w:tblLayout w:type="fixed"/>
        <w:tblCellMar>
          <w:left w:w="0" w:type="dxa"/>
          <w:right w:w="0" w:type="dxa"/>
        </w:tblCellMar>
        <w:tblLook w:val="01E0" w:firstRow="1" w:lastRow="1" w:firstColumn="1" w:lastColumn="1" w:noHBand="0" w:noVBand="0"/>
      </w:tblPr>
      <w:tblGrid>
        <w:gridCol w:w="2407"/>
        <w:gridCol w:w="1830"/>
        <w:gridCol w:w="3670"/>
      </w:tblGrid>
      <w:tr w:rsidR="0060199D" w:rsidDel="006008D4" w14:paraId="229E7C83" w14:textId="1554FCED">
        <w:trPr>
          <w:trHeight w:val="270"/>
          <w:del w:id="5057" w:author="Worrell, Tyrone C CIV USARMY HQDA ASA ALT (USA)" w:date="2024-09-23T07:39:00Z"/>
        </w:trPr>
        <w:tc>
          <w:tcPr>
            <w:tcW w:w="2407" w:type="dxa"/>
          </w:tcPr>
          <w:p w14:paraId="229E7C80" w14:textId="337FABFB" w:rsidR="0060199D" w:rsidDel="006008D4" w:rsidRDefault="000333D6">
            <w:pPr>
              <w:pStyle w:val="TableParagraph"/>
              <w:tabs>
                <w:tab w:val="left" w:pos="769"/>
              </w:tabs>
              <w:spacing w:line="250" w:lineRule="exact"/>
              <w:ind w:left="50"/>
              <w:rPr>
                <w:del w:id="5058" w:author="Worrell, Tyrone C CIV USARMY HQDA ASA ALT (USA)" w:date="2024-09-23T07:39:00Z"/>
                <w:sz w:val="24"/>
              </w:rPr>
            </w:pPr>
            <w:del w:id="5059" w:author="Worrell, Tyrone C CIV USARMY HQDA ASA ALT (USA)" w:date="2024-09-23T07:39:00Z">
              <w:r w:rsidDel="006008D4">
                <w:rPr>
                  <w:sz w:val="24"/>
                  <w:u w:val="single"/>
                </w:rPr>
                <w:tab/>
              </w:r>
              <w:r w:rsidDel="006008D4">
                <w:rPr>
                  <w:sz w:val="24"/>
                </w:rPr>
                <w:delText>Strongly</w:delText>
              </w:r>
              <w:r w:rsidDel="006008D4">
                <w:rPr>
                  <w:spacing w:val="-3"/>
                  <w:sz w:val="24"/>
                </w:rPr>
                <w:delText xml:space="preserve"> </w:delText>
              </w:r>
              <w:r w:rsidDel="006008D4">
                <w:rPr>
                  <w:spacing w:val="-4"/>
                  <w:sz w:val="24"/>
                </w:rPr>
                <w:delText>Agree</w:delText>
              </w:r>
            </w:del>
          </w:p>
        </w:tc>
        <w:tc>
          <w:tcPr>
            <w:tcW w:w="1830" w:type="dxa"/>
          </w:tcPr>
          <w:p w14:paraId="229E7C81" w14:textId="35821141" w:rsidR="0060199D" w:rsidDel="006008D4" w:rsidRDefault="000333D6">
            <w:pPr>
              <w:pStyle w:val="TableParagraph"/>
              <w:tabs>
                <w:tab w:val="left" w:pos="839"/>
              </w:tabs>
              <w:spacing w:line="250" w:lineRule="exact"/>
              <w:ind w:right="238"/>
              <w:jc w:val="right"/>
              <w:rPr>
                <w:del w:id="5060" w:author="Worrell, Tyrone C CIV USARMY HQDA ASA ALT (USA)" w:date="2024-09-23T07:39:00Z"/>
                <w:sz w:val="24"/>
              </w:rPr>
            </w:pPr>
            <w:del w:id="5061" w:author="Worrell, Tyrone C CIV USARMY HQDA ASA ALT (USA)" w:date="2024-09-23T07:39:00Z">
              <w:r w:rsidDel="006008D4">
                <w:rPr>
                  <w:sz w:val="24"/>
                  <w:u w:val="single"/>
                </w:rPr>
                <w:tab/>
              </w:r>
              <w:r w:rsidDel="006008D4">
                <w:rPr>
                  <w:spacing w:val="-2"/>
                  <w:sz w:val="24"/>
                </w:rPr>
                <w:delText>Agree</w:delText>
              </w:r>
            </w:del>
          </w:p>
        </w:tc>
        <w:tc>
          <w:tcPr>
            <w:tcW w:w="3670" w:type="dxa"/>
          </w:tcPr>
          <w:p w14:paraId="229E7C82" w14:textId="08328640" w:rsidR="0060199D" w:rsidDel="006008D4" w:rsidRDefault="000333D6">
            <w:pPr>
              <w:pStyle w:val="TableParagraph"/>
              <w:tabs>
                <w:tab w:val="left" w:pos="959"/>
              </w:tabs>
              <w:spacing w:line="250" w:lineRule="exact"/>
              <w:ind w:left="239"/>
              <w:rPr>
                <w:del w:id="5062" w:author="Worrell, Tyrone C CIV USARMY HQDA ASA ALT (USA)" w:date="2024-09-23T07:39:00Z"/>
                <w:sz w:val="24"/>
              </w:rPr>
            </w:pPr>
            <w:del w:id="5063" w:author="Worrell, Tyrone C CIV USARMY HQDA ASA ALT (USA)" w:date="2024-09-23T07:39:00Z">
              <w:r w:rsidDel="006008D4">
                <w:rPr>
                  <w:sz w:val="24"/>
                  <w:u w:val="single"/>
                </w:rPr>
                <w:tab/>
              </w:r>
              <w:r w:rsidDel="006008D4">
                <w:rPr>
                  <w:sz w:val="24"/>
                </w:rPr>
                <w:delText>Neither</w:delText>
              </w:r>
              <w:r w:rsidDel="006008D4">
                <w:rPr>
                  <w:spacing w:val="-1"/>
                  <w:sz w:val="24"/>
                </w:rPr>
                <w:delText xml:space="preserve"> </w:delText>
              </w:r>
              <w:r w:rsidDel="006008D4">
                <w:rPr>
                  <w:sz w:val="24"/>
                </w:rPr>
                <w:delText>Agree</w:delText>
              </w:r>
              <w:r w:rsidDel="006008D4">
                <w:rPr>
                  <w:spacing w:val="-1"/>
                  <w:sz w:val="24"/>
                </w:rPr>
                <w:delText xml:space="preserve"> </w:delText>
              </w:r>
              <w:r w:rsidDel="006008D4">
                <w:rPr>
                  <w:sz w:val="24"/>
                </w:rPr>
                <w:delText>nor</w:delText>
              </w:r>
              <w:r w:rsidDel="006008D4">
                <w:rPr>
                  <w:spacing w:val="-1"/>
                  <w:sz w:val="24"/>
                </w:rPr>
                <w:delText xml:space="preserve"> </w:delText>
              </w:r>
              <w:r w:rsidDel="006008D4">
                <w:rPr>
                  <w:spacing w:val="-2"/>
                  <w:sz w:val="24"/>
                </w:rPr>
                <w:delText>Disagree</w:delText>
              </w:r>
            </w:del>
          </w:p>
        </w:tc>
      </w:tr>
      <w:tr w:rsidR="0060199D" w:rsidDel="006008D4" w14:paraId="229E7C87" w14:textId="6BB8A5B9">
        <w:trPr>
          <w:trHeight w:val="270"/>
          <w:del w:id="5064" w:author="Worrell, Tyrone C CIV USARMY HQDA ASA ALT (USA)" w:date="2024-09-23T07:39:00Z"/>
        </w:trPr>
        <w:tc>
          <w:tcPr>
            <w:tcW w:w="2407" w:type="dxa"/>
          </w:tcPr>
          <w:p w14:paraId="229E7C84" w14:textId="255A52CB" w:rsidR="0060199D" w:rsidDel="006008D4" w:rsidRDefault="000333D6">
            <w:pPr>
              <w:pStyle w:val="TableParagraph"/>
              <w:spacing w:line="250" w:lineRule="exact"/>
              <w:ind w:left="373"/>
              <w:jc w:val="center"/>
              <w:rPr>
                <w:del w:id="5065" w:author="Worrell, Tyrone C CIV USARMY HQDA ASA ALT (USA)" w:date="2024-09-23T07:39:00Z"/>
                <w:sz w:val="24"/>
              </w:rPr>
            </w:pPr>
            <w:del w:id="5066" w:author="Worrell, Tyrone C CIV USARMY HQDA ASA ALT (USA)" w:date="2024-09-23T07:39:00Z">
              <w:r w:rsidDel="006008D4">
                <w:rPr>
                  <w:spacing w:val="-5"/>
                  <w:sz w:val="24"/>
                </w:rPr>
                <w:delText>(5)</w:delText>
              </w:r>
            </w:del>
          </w:p>
        </w:tc>
        <w:tc>
          <w:tcPr>
            <w:tcW w:w="1830" w:type="dxa"/>
          </w:tcPr>
          <w:p w14:paraId="229E7C85" w14:textId="12383116" w:rsidR="0060199D" w:rsidDel="006008D4" w:rsidRDefault="000333D6">
            <w:pPr>
              <w:pStyle w:val="TableParagraph"/>
              <w:spacing w:line="250" w:lineRule="exact"/>
              <w:ind w:right="304"/>
              <w:jc w:val="right"/>
              <w:rPr>
                <w:del w:id="5067" w:author="Worrell, Tyrone C CIV USARMY HQDA ASA ALT (USA)" w:date="2024-09-23T07:39:00Z"/>
                <w:sz w:val="24"/>
              </w:rPr>
            </w:pPr>
            <w:del w:id="5068" w:author="Worrell, Tyrone C CIV USARMY HQDA ASA ALT (USA)" w:date="2024-09-23T07:39:00Z">
              <w:r w:rsidDel="006008D4">
                <w:rPr>
                  <w:spacing w:val="-5"/>
                  <w:sz w:val="24"/>
                </w:rPr>
                <w:delText>(4)</w:delText>
              </w:r>
            </w:del>
          </w:p>
        </w:tc>
        <w:tc>
          <w:tcPr>
            <w:tcW w:w="3670" w:type="dxa"/>
          </w:tcPr>
          <w:p w14:paraId="229E7C86" w14:textId="2BAECB43" w:rsidR="0060199D" w:rsidDel="006008D4" w:rsidRDefault="000333D6">
            <w:pPr>
              <w:pStyle w:val="TableParagraph"/>
              <w:spacing w:line="250" w:lineRule="exact"/>
              <w:ind w:left="716"/>
              <w:jc w:val="center"/>
              <w:rPr>
                <w:del w:id="5069" w:author="Worrell, Tyrone C CIV USARMY HQDA ASA ALT (USA)" w:date="2024-09-23T07:39:00Z"/>
                <w:sz w:val="24"/>
              </w:rPr>
            </w:pPr>
            <w:del w:id="5070" w:author="Worrell, Tyrone C CIV USARMY HQDA ASA ALT (USA)" w:date="2024-09-23T07:39:00Z">
              <w:r w:rsidDel="006008D4">
                <w:rPr>
                  <w:spacing w:val="-5"/>
                  <w:sz w:val="24"/>
                </w:rPr>
                <w:delText>(3)</w:delText>
              </w:r>
            </w:del>
          </w:p>
        </w:tc>
      </w:tr>
    </w:tbl>
    <w:p w14:paraId="229E7C88" w14:textId="25BAA8FD" w:rsidR="0060199D" w:rsidDel="006008D4" w:rsidRDefault="0060199D">
      <w:pPr>
        <w:pStyle w:val="BodyText"/>
        <w:rPr>
          <w:del w:id="5071" w:author="Worrell, Tyrone C CIV USARMY HQDA ASA ALT (USA)" w:date="2024-09-23T07:39:00Z"/>
        </w:rPr>
      </w:pPr>
    </w:p>
    <w:p w14:paraId="229E7C89" w14:textId="4EDA3A0B" w:rsidR="0060199D" w:rsidDel="006008D4" w:rsidRDefault="000333D6">
      <w:pPr>
        <w:pStyle w:val="BodyText"/>
        <w:tabs>
          <w:tab w:val="left" w:pos="1199"/>
          <w:tab w:val="left" w:pos="2999"/>
          <w:tab w:val="left" w:pos="3719"/>
        </w:tabs>
        <w:ind w:left="480"/>
        <w:rPr>
          <w:del w:id="5072" w:author="Worrell, Tyrone C CIV USARMY HQDA ASA ALT (USA)" w:date="2024-09-23T07:39:00Z"/>
        </w:rPr>
      </w:pPr>
      <w:del w:id="5073" w:author="Worrell, Tyrone C CIV USARMY HQDA ASA ALT (USA)" w:date="2024-09-23T07:39:00Z">
        <w:r w:rsidDel="006008D4">
          <w:rPr>
            <w:u w:val="single"/>
          </w:rPr>
          <w:tab/>
        </w:r>
        <w:r w:rsidDel="006008D4">
          <w:rPr>
            <w:spacing w:val="-2"/>
          </w:rPr>
          <w:delText>Disagree</w:delText>
        </w:r>
        <w:r w:rsidDel="006008D4">
          <w:tab/>
        </w:r>
        <w:r w:rsidDel="006008D4">
          <w:rPr>
            <w:u w:val="single"/>
          </w:rPr>
          <w:tab/>
        </w:r>
        <w:r w:rsidDel="006008D4">
          <w:delText>Strongly</w:delText>
        </w:r>
        <w:r w:rsidDel="006008D4">
          <w:rPr>
            <w:spacing w:val="-3"/>
          </w:rPr>
          <w:delText xml:space="preserve"> </w:delText>
        </w:r>
        <w:r w:rsidDel="006008D4">
          <w:rPr>
            <w:spacing w:val="-2"/>
          </w:rPr>
          <w:delText>Disagree</w:delText>
        </w:r>
      </w:del>
    </w:p>
    <w:p w14:paraId="229E7C8A" w14:textId="26A7770D" w:rsidR="0060199D" w:rsidDel="006008D4" w:rsidRDefault="000333D6">
      <w:pPr>
        <w:pStyle w:val="BodyText"/>
        <w:tabs>
          <w:tab w:val="left" w:pos="4439"/>
        </w:tabs>
        <w:ind w:left="1620"/>
        <w:rPr>
          <w:del w:id="5074" w:author="Worrell, Tyrone C CIV USARMY HQDA ASA ALT (USA)" w:date="2024-09-23T07:39:00Z"/>
        </w:rPr>
      </w:pPr>
      <w:del w:id="5075" w:author="Worrell, Tyrone C CIV USARMY HQDA ASA ALT (USA)" w:date="2024-09-23T07:39:00Z">
        <w:r w:rsidDel="006008D4">
          <w:rPr>
            <w:spacing w:val="-5"/>
          </w:rPr>
          <w:delText>(2)</w:delText>
        </w:r>
        <w:r w:rsidDel="006008D4">
          <w:tab/>
        </w:r>
        <w:r w:rsidDel="006008D4">
          <w:rPr>
            <w:spacing w:val="-5"/>
          </w:rPr>
          <w:delText>(1)</w:delText>
        </w:r>
      </w:del>
    </w:p>
    <w:p w14:paraId="229E7C8B" w14:textId="018EFC54" w:rsidR="0060199D" w:rsidDel="006008D4" w:rsidRDefault="0060199D">
      <w:pPr>
        <w:pStyle w:val="BodyText"/>
        <w:spacing w:before="201"/>
        <w:rPr>
          <w:del w:id="5076" w:author="Worrell, Tyrone C CIV USARMY HQDA ASA ALT (USA)" w:date="2024-09-23T07:39:00Z"/>
        </w:rPr>
      </w:pPr>
    </w:p>
    <w:p w14:paraId="229E7C8C" w14:textId="1F2B9393" w:rsidR="0060199D" w:rsidDel="006008D4" w:rsidRDefault="000333D6">
      <w:pPr>
        <w:pStyle w:val="BodyText"/>
        <w:ind w:left="120"/>
        <w:rPr>
          <w:del w:id="5077" w:author="Worrell, Tyrone C CIV USARMY HQDA ASA ALT (USA)" w:date="2024-09-23T07:39:00Z"/>
        </w:rPr>
      </w:pPr>
      <w:del w:id="5078" w:author="Worrell, Tyrone C CIV USARMY HQDA ASA ALT (USA)" w:date="2024-09-23T07:39:00Z">
        <w:r w:rsidDel="006008D4">
          <w:delText>To</w:delText>
        </w:r>
        <w:r w:rsidDel="006008D4">
          <w:rPr>
            <w:spacing w:val="-3"/>
          </w:rPr>
          <w:delText xml:space="preserve"> </w:delText>
        </w:r>
        <w:r w:rsidDel="006008D4">
          <w:delText>support</w:delText>
        </w:r>
        <w:r w:rsidDel="006008D4">
          <w:rPr>
            <w:spacing w:val="-3"/>
          </w:rPr>
          <w:delText xml:space="preserve"> </w:delText>
        </w:r>
        <w:r w:rsidDel="006008D4">
          <w:delText>your</w:delText>
        </w:r>
        <w:r w:rsidDel="006008D4">
          <w:rPr>
            <w:spacing w:val="-3"/>
          </w:rPr>
          <w:delText xml:space="preserve"> </w:delText>
        </w:r>
        <w:r w:rsidDel="006008D4">
          <w:delText>selected</w:delText>
        </w:r>
        <w:r w:rsidDel="006008D4">
          <w:rPr>
            <w:spacing w:val="-5"/>
          </w:rPr>
          <w:delText xml:space="preserve"> </w:delText>
        </w:r>
        <w:r w:rsidDel="006008D4">
          <w:delText>response,</w:delText>
        </w:r>
        <w:r w:rsidDel="006008D4">
          <w:rPr>
            <w:spacing w:val="-3"/>
          </w:rPr>
          <w:delText xml:space="preserve"> </w:delText>
        </w:r>
        <w:r w:rsidDel="006008D4">
          <w:delText>provide</w:delText>
        </w:r>
        <w:r w:rsidDel="006008D4">
          <w:rPr>
            <w:spacing w:val="-3"/>
          </w:rPr>
          <w:delText xml:space="preserve"> </w:delText>
        </w:r>
        <w:r w:rsidDel="006008D4">
          <w:delText>an</w:delText>
        </w:r>
        <w:r w:rsidDel="006008D4">
          <w:rPr>
            <w:spacing w:val="-3"/>
          </w:rPr>
          <w:delText xml:space="preserve"> </w:delText>
        </w:r>
        <w:r w:rsidDel="006008D4">
          <w:delText>explanation</w:delText>
        </w:r>
        <w:r w:rsidDel="006008D4">
          <w:rPr>
            <w:spacing w:val="-3"/>
          </w:rPr>
          <w:delText xml:space="preserve"> </w:delText>
        </w:r>
        <w:r w:rsidDel="006008D4">
          <w:delText>for</w:delText>
        </w:r>
        <w:r w:rsidDel="006008D4">
          <w:rPr>
            <w:spacing w:val="-4"/>
          </w:rPr>
          <w:delText xml:space="preserve"> </w:delText>
        </w:r>
        <w:r w:rsidDel="006008D4">
          <w:delText>your</w:delText>
        </w:r>
        <w:r w:rsidDel="006008D4">
          <w:rPr>
            <w:spacing w:val="-3"/>
          </w:rPr>
          <w:delText xml:space="preserve"> </w:delText>
        </w:r>
        <w:r w:rsidDel="006008D4">
          <w:delText>selection</w:delText>
        </w:r>
        <w:r w:rsidDel="006008D4">
          <w:rPr>
            <w:spacing w:val="-3"/>
          </w:rPr>
          <w:delText xml:space="preserve"> </w:delText>
        </w:r>
        <w:r w:rsidDel="006008D4">
          <w:delText>and</w:delText>
        </w:r>
        <w:r w:rsidDel="006008D4">
          <w:rPr>
            <w:spacing w:val="-3"/>
          </w:rPr>
          <w:delText xml:space="preserve"> </w:delText>
        </w:r>
        <w:r w:rsidDel="006008D4">
          <w:delText>any</w:delText>
        </w:r>
        <w:r w:rsidDel="006008D4">
          <w:rPr>
            <w:spacing w:val="-3"/>
          </w:rPr>
          <w:delText xml:space="preserve"> </w:delText>
        </w:r>
        <w:r w:rsidDel="006008D4">
          <w:delText>lessons learned or best practices.</w:delText>
        </w:r>
      </w:del>
    </w:p>
    <w:p w14:paraId="229E7C8D" w14:textId="17339BD1" w:rsidR="0060199D" w:rsidDel="006008D4" w:rsidRDefault="000333D6">
      <w:pPr>
        <w:pStyle w:val="BodyText"/>
        <w:spacing w:before="17"/>
        <w:rPr>
          <w:del w:id="5079" w:author="Worrell, Tyrone C CIV USARMY HQDA ASA ALT (USA)" w:date="2024-09-23T07:39:00Z"/>
          <w:sz w:val="20"/>
        </w:rPr>
      </w:pPr>
      <w:del w:id="5080" w:author="Worrell, Tyrone C CIV USARMY HQDA ASA ALT (USA)" w:date="2024-09-23T07:39:00Z">
        <w:r w:rsidDel="006008D4">
          <w:rPr>
            <w:noProof/>
          </w:rPr>
          <mc:AlternateContent>
            <mc:Choice Requires="wps">
              <w:drawing>
                <wp:anchor distT="0" distB="0" distL="0" distR="0" simplePos="0" relativeHeight="251684864" behindDoc="1" locked="0" layoutInCell="1" allowOverlap="1" wp14:anchorId="229E7D39" wp14:editId="229E7D3A">
                  <wp:simplePos x="0" y="0"/>
                  <wp:positionH relativeFrom="page">
                    <wp:posOffset>914400</wp:posOffset>
                  </wp:positionH>
                  <wp:positionV relativeFrom="paragraph">
                    <wp:posOffset>172242</wp:posOffset>
                  </wp:positionV>
                  <wp:extent cx="5943600" cy="1270"/>
                  <wp:effectExtent l="0" t="0" r="0" b="0"/>
                  <wp:wrapTopAndBottom/>
                  <wp:docPr id="74" name="Graphic 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270"/>
                          </a:xfrm>
                          <a:custGeom>
                            <a:avLst/>
                            <a:gdLst/>
                            <a:ahLst/>
                            <a:cxnLst/>
                            <a:rect l="l" t="t" r="r" b="b"/>
                            <a:pathLst>
                              <a:path w="5943600">
                                <a:moveTo>
                                  <a:pt x="0" y="0"/>
                                </a:moveTo>
                                <a:lnTo>
                                  <a:pt x="594360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9D768C7" id="Graphic 74" o:spid="_x0000_s1026" style="position:absolute;margin-left:1in;margin-top:13.55pt;width:468pt;height:.1pt;z-index:-251631616;visibility:visible;mso-wrap-style:square;mso-wrap-distance-left:0;mso-wrap-distance-top:0;mso-wrap-distance-right:0;mso-wrap-distance-bottom:0;mso-position-horizontal:absolute;mso-position-horizontal-relative:page;mso-position-vertical:absolute;mso-position-vertical-relative:text;v-text-anchor:top" coordsize="5943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" path="m,l5943600,e" filled="f" strokeweight=".48pt">
                  <v:path arrowok="t"/>
                  <w10:wrap type="topAndBottom" anchorx="page"/>
                </v:shape>
              </w:pict>
            </mc:Fallback>
          </mc:AlternateContent>
        </w:r>
        <w:r w:rsidDel="006008D4">
          <w:rPr>
            <w:noProof/>
          </w:rPr>
          <mc:AlternateContent>
            <mc:Choice Requires="wps">
              <w:drawing>
                <wp:anchor distT="0" distB="0" distL="0" distR="0" simplePos="0" relativeHeight="251685888" behindDoc="1" locked="0" layoutInCell="1" allowOverlap="1" wp14:anchorId="229E7D3B" wp14:editId="229E7D3C">
                  <wp:simplePos x="0" y="0"/>
                  <wp:positionH relativeFrom="page">
                    <wp:posOffset>914400</wp:posOffset>
                  </wp:positionH>
                  <wp:positionV relativeFrom="paragraph">
                    <wp:posOffset>347502</wp:posOffset>
                  </wp:positionV>
                  <wp:extent cx="5943600" cy="1270"/>
                  <wp:effectExtent l="0" t="0" r="0" b="0"/>
                  <wp:wrapTopAndBottom/>
                  <wp:docPr id="75" name="Graphic 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270"/>
                          </a:xfrm>
                          <a:custGeom>
                            <a:avLst/>
                            <a:gdLst/>
                            <a:ahLst/>
                            <a:cxnLst/>
                            <a:rect l="l" t="t" r="r" b="b"/>
                            <a:pathLst>
                              <a:path w="5943600">
                                <a:moveTo>
                                  <a:pt x="0" y="0"/>
                                </a:moveTo>
                                <a:lnTo>
                                  <a:pt x="594360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3577CA3" id="Graphic 75" o:spid="_x0000_s1026" style="position:absolute;margin-left:1in;margin-top:27.35pt;width:468pt;height:.1pt;z-index:-251630592;visibility:visible;mso-wrap-style:square;mso-wrap-distance-left:0;mso-wrap-distance-top:0;mso-wrap-distance-right:0;mso-wrap-distance-bottom:0;mso-position-horizontal:absolute;mso-position-horizontal-relative:page;mso-position-vertical:absolute;mso-position-vertical-relative:text;v-text-anchor:top" coordsize="5943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" path="m,l5943600,e" filled="f" strokeweight=".48pt">
                  <v:path arrowok="t"/>
                  <w10:wrap type="topAndBottom" anchorx="page"/>
                </v:shape>
              </w:pict>
            </mc:Fallback>
          </mc:AlternateContent>
        </w:r>
        <w:r w:rsidDel="006008D4">
          <w:rPr>
            <w:noProof/>
          </w:rPr>
          <mc:AlternateContent>
            <mc:Choice Requires="wps">
              <w:drawing>
                <wp:anchor distT="0" distB="0" distL="0" distR="0" simplePos="0" relativeHeight="251686912" behindDoc="1" locked="0" layoutInCell="1" allowOverlap="1" wp14:anchorId="229E7D3D" wp14:editId="229E7D3E">
                  <wp:simplePos x="0" y="0"/>
                  <wp:positionH relativeFrom="page">
                    <wp:posOffset>914400</wp:posOffset>
                  </wp:positionH>
                  <wp:positionV relativeFrom="paragraph">
                    <wp:posOffset>522762</wp:posOffset>
                  </wp:positionV>
                  <wp:extent cx="5943600" cy="1270"/>
                  <wp:effectExtent l="0" t="0" r="0" b="0"/>
                  <wp:wrapTopAndBottom/>
                  <wp:docPr id="76" name="Graphic 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270"/>
                          </a:xfrm>
                          <a:custGeom>
                            <a:avLst/>
                            <a:gdLst/>
                            <a:ahLst/>
                            <a:cxnLst/>
                            <a:rect l="l" t="t" r="r" b="b"/>
                            <a:pathLst>
                              <a:path w="5943600">
                                <a:moveTo>
                                  <a:pt x="0" y="0"/>
                                </a:moveTo>
                                <a:lnTo>
                                  <a:pt x="594360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4363D1B" id="Graphic 76" o:spid="_x0000_s1026" style="position:absolute;margin-left:1in;margin-top:41.15pt;width:468pt;height:.1pt;z-index:-251629568;visibility:visible;mso-wrap-style:square;mso-wrap-distance-left:0;mso-wrap-distance-top:0;mso-wrap-distance-right:0;mso-wrap-distance-bottom:0;mso-position-horizontal:absolute;mso-position-horizontal-relative:page;mso-position-vertical:absolute;mso-position-vertical-relative:text;v-text-anchor:top" coordsize="5943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" path="m,l5943600,e" filled="f" strokeweight=".48pt">
                  <v:path arrowok="t"/>
                  <w10:wrap type="topAndBottom" anchorx="page"/>
                </v:shape>
              </w:pict>
            </mc:Fallback>
          </mc:AlternateContent>
        </w:r>
        <w:r w:rsidDel="006008D4">
          <w:rPr>
            <w:noProof/>
          </w:rPr>
          <mc:AlternateContent>
            <mc:Choice Requires="wps">
              <w:drawing>
                <wp:anchor distT="0" distB="0" distL="0" distR="0" simplePos="0" relativeHeight="251687936" behindDoc="1" locked="0" layoutInCell="1" allowOverlap="1" wp14:anchorId="229E7D3F" wp14:editId="229E7D40">
                  <wp:simplePos x="0" y="0"/>
                  <wp:positionH relativeFrom="page">
                    <wp:posOffset>914400</wp:posOffset>
                  </wp:positionH>
                  <wp:positionV relativeFrom="paragraph">
                    <wp:posOffset>698022</wp:posOffset>
                  </wp:positionV>
                  <wp:extent cx="5943600" cy="1270"/>
                  <wp:effectExtent l="0" t="0" r="0" b="0"/>
                  <wp:wrapTopAndBottom/>
                  <wp:docPr id="77" name="Graphic 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270"/>
                          </a:xfrm>
                          <a:custGeom>
                            <a:avLst/>
                            <a:gdLst/>
                            <a:ahLst/>
                            <a:cxnLst/>
                            <a:rect l="l" t="t" r="r" b="b"/>
                            <a:pathLst>
                              <a:path w="5943600">
                                <a:moveTo>
                                  <a:pt x="0" y="0"/>
                                </a:moveTo>
                                <a:lnTo>
                                  <a:pt x="594360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96DDE69" id="Graphic 77" o:spid="_x0000_s1026" style="position:absolute;margin-left:1in;margin-top:54.95pt;width:468pt;height:.1pt;z-index:-251628544;visibility:visible;mso-wrap-style:square;mso-wrap-distance-left:0;mso-wrap-distance-top:0;mso-wrap-distance-right:0;mso-wrap-distance-bottom:0;mso-position-horizontal:absolute;mso-position-horizontal-relative:page;mso-position-vertical:absolute;mso-position-vertical-relative:text;v-text-anchor:top" coordsize="5943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" path="m,l5943600,e" filled="f" strokeweight=".48pt">
                  <v:path arrowok="t"/>
                  <w10:wrap type="topAndBottom" anchorx="page"/>
                </v:shape>
              </w:pict>
            </mc:Fallback>
          </mc:AlternateContent>
        </w:r>
        <w:r w:rsidDel="006008D4">
          <w:rPr>
            <w:noProof/>
          </w:rPr>
          <mc:AlternateContent>
            <mc:Choice Requires="wps">
              <w:drawing>
                <wp:anchor distT="0" distB="0" distL="0" distR="0" simplePos="0" relativeHeight="251688960" behindDoc="1" locked="0" layoutInCell="1" allowOverlap="1" wp14:anchorId="229E7D41" wp14:editId="229E7D42">
                  <wp:simplePos x="0" y="0"/>
                  <wp:positionH relativeFrom="page">
                    <wp:posOffset>914400</wp:posOffset>
                  </wp:positionH>
                  <wp:positionV relativeFrom="paragraph">
                    <wp:posOffset>873282</wp:posOffset>
                  </wp:positionV>
                  <wp:extent cx="2895600" cy="1270"/>
                  <wp:effectExtent l="0" t="0" r="0" b="0"/>
                  <wp:wrapTopAndBottom/>
                  <wp:docPr id="78" name="Graphic 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95600" cy="1270"/>
                          </a:xfrm>
                          <a:custGeom>
                            <a:avLst/>
                            <a:gdLst/>
                            <a:ahLst/>
                            <a:cxnLst/>
                            <a:rect l="l" t="t" r="r" b="b"/>
                            <a:pathLst>
                              <a:path w="2895600">
                                <a:moveTo>
                                  <a:pt x="0" y="0"/>
                                </a:moveTo>
                                <a:lnTo>
                                  <a:pt x="289560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5A70359" id="Graphic 78" o:spid="_x0000_s1026" style="position:absolute;margin-left:1in;margin-top:68.75pt;width:228pt;height:.1pt;z-index:-251627520;visibility:visible;mso-wrap-style:square;mso-wrap-distance-left:0;mso-wrap-distance-top:0;mso-wrap-distance-right:0;mso-wrap-distance-bottom:0;mso-position-horizontal:absolute;mso-position-horizontal-relative:page;mso-position-vertical:absolute;mso-position-vertical-relative:text;v-text-anchor:top" coordsize="2895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" path="m,l2895600,e" filled="f" strokeweight=".48pt">
                  <v:path arrowok="t"/>
                  <w10:wrap type="topAndBottom" anchorx="page"/>
                </v:shape>
              </w:pict>
            </mc:Fallback>
          </mc:AlternateContent>
        </w:r>
      </w:del>
    </w:p>
    <w:p w14:paraId="229E7C8E" w14:textId="31ED6EED" w:rsidR="0060199D" w:rsidDel="006008D4" w:rsidRDefault="0060199D">
      <w:pPr>
        <w:pStyle w:val="BodyText"/>
        <w:spacing w:before="17"/>
        <w:rPr>
          <w:del w:id="5081" w:author="Worrell, Tyrone C CIV USARMY HQDA ASA ALT (USA)" w:date="2024-09-23T07:39:00Z"/>
          <w:sz w:val="20"/>
        </w:rPr>
      </w:pPr>
    </w:p>
    <w:p w14:paraId="229E7C8F" w14:textId="7CC5574E" w:rsidR="0060199D" w:rsidDel="006008D4" w:rsidRDefault="0060199D">
      <w:pPr>
        <w:pStyle w:val="BodyText"/>
        <w:spacing w:before="17"/>
        <w:rPr>
          <w:del w:id="5082" w:author="Worrell, Tyrone C CIV USARMY HQDA ASA ALT (USA)" w:date="2024-09-23T07:39:00Z"/>
          <w:sz w:val="20"/>
        </w:rPr>
      </w:pPr>
    </w:p>
    <w:p w14:paraId="229E7C90" w14:textId="39B34A0A" w:rsidR="0060199D" w:rsidDel="006008D4" w:rsidRDefault="0060199D">
      <w:pPr>
        <w:pStyle w:val="BodyText"/>
        <w:spacing w:before="17"/>
        <w:rPr>
          <w:del w:id="5083" w:author="Worrell, Tyrone C CIV USARMY HQDA ASA ALT (USA)" w:date="2024-09-23T07:39:00Z"/>
          <w:sz w:val="20"/>
        </w:rPr>
      </w:pPr>
    </w:p>
    <w:p w14:paraId="229E7C91" w14:textId="2E2C4178" w:rsidR="0060199D" w:rsidDel="006008D4" w:rsidRDefault="0060199D">
      <w:pPr>
        <w:pStyle w:val="BodyText"/>
        <w:spacing w:before="17"/>
        <w:rPr>
          <w:del w:id="5084" w:author="Worrell, Tyrone C CIV USARMY HQDA ASA ALT (USA)" w:date="2024-09-23T07:39:00Z"/>
          <w:sz w:val="20"/>
        </w:rPr>
      </w:pPr>
    </w:p>
    <w:p w14:paraId="229E7C92" w14:textId="72D85848" w:rsidR="0060199D" w:rsidDel="006008D4" w:rsidRDefault="0060199D">
      <w:pPr>
        <w:pStyle w:val="BodyText"/>
        <w:rPr>
          <w:del w:id="5085" w:author="Worrell, Tyrone C CIV USARMY HQDA ASA ALT (USA)" w:date="2024-09-23T07:39:00Z"/>
        </w:rPr>
      </w:pPr>
    </w:p>
    <w:p w14:paraId="229E7C93" w14:textId="70BFAB21" w:rsidR="0060199D" w:rsidDel="006008D4" w:rsidRDefault="0060199D">
      <w:pPr>
        <w:pStyle w:val="BodyText"/>
        <w:spacing w:before="163"/>
        <w:rPr>
          <w:del w:id="5086" w:author="Worrell, Tyrone C CIV USARMY HQDA ASA ALT (USA)" w:date="2024-09-23T07:39:00Z"/>
        </w:rPr>
      </w:pPr>
    </w:p>
    <w:p w14:paraId="229E7C94" w14:textId="1BCA3EFD" w:rsidR="0060199D" w:rsidDel="006008D4" w:rsidRDefault="000333D6">
      <w:pPr>
        <w:pStyle w:val="ListParagraph"/>
        <w:numPr>
          <w:ilvl w:val="0"/>
          <w:numId w:val="1"/>
        </w:numPr>
        <w:tabs>
          <w:tab w:val="left" w:pos="660"/>
        </w:tabs>
        <w:ind w:right="452" w:firstLine="240"/>
        <w:jc w:val="left"/>
        <w:rPr>
          <w:del w:id="5087" w:author="Worrell, Tyrone C CIV USARMY HQDA ASA ALT (USA)" w:date="2024-09-23T07:39:00Z"/>
          <w:sz w:val="24"/>
        </w:rPr>
      </w:pPr>
      <w:del w:id="5088" w:author="Worrell, Tyrone C CIV USARMY HQDA ASA ALT (USA)" w:date="2024-09-23T07:39:00Z">
        <w:r w:rsidDel="006008D4">
          <w:rPr>
            <w:sz w:val="24"/>
          </w:rPr>
          <w:delText>The contracting officer adequately evaluates the prime contractor's compliance with its individual</w:delText>
        </w:r>
        <w:r w:rsidDel="006008D4">
          <w:rPr>
            <w:spacing w:val="-4"/>
            <w:sz w:val="24"/>
          </w:rPr>
          <w:delText xml:space="preserve"> </w:delText>
        </w:r>
        <w:r w:rsidDel="006008D4">
          <w:rPr>
            <w:sz w:val="24"/>
          </w:rPr>
          <w:delText>subcontracting</w:delText>
        </w:r>
        <w:r w:rsidDel="006008D4">
          <w:rPr>
            <w:spacing w:val="-4"/>
            <w:sz w:val="24"/>
          </w:rPr>
          <w:delText xml:space="preserve"> </w:delText>
        </w:r>
        <w:r w:rsidDel="006008D4">
          <w:rPr>
            <w:sz w:val="24"/>
          </w:rPr>
          <w:delText>plan,</w:delText>
        </w:r>
        <w:r w:rsidDel="006008D4">
          <w:rPr>
            <w:spacing w:val="-4"/>
            <w:sz w:val="24"/>
          </w:rPr>
          <w:delText xml:space="preserve"> </w:delText>
        </w:r>
        <w:r w:rsidDel="006008D4">
          <w:rPr>
            <w:sz w:val="24"/>
          </w:rPr>
          <w:delText>including</w:delText>
        </w:r>
        <w:r w:rsidDel="006008D4">
          <w:rPr>
            <w:spacing w:val="-4"/>
            <w:sz w:val="24"/>
          </w:rPr>
          <w:delText xml:space="preserve"> </w:delText>
        </w:r>
        <w:r w:rsidDel="006008D4">
          <w:rPr>
            <w:sz w:val="24"/>
          </w:rPr>
          <w:delText>assessing</w:delText>
        </w:r>
        <w:r w:rsidDel="006008D4">
          <w:rPr>
            <w:spacing w:val="-4"/>
            <w:sz w:val="24"/>
          </w:rPr>
          <w:delText xml:space="preserve"> </w:delText>
        </w:r>
        <w:r w:rsidDel="006008D4">
          <w:rPr>
            <w:sz w:val="24"/>
          </w:rPr>
          <w:delText>whether</w:delText>
        </w:r>
        <w:r w:rsidDel="006008D4">
          <w:rPr>
            <w:spacing w:val="-4"/>
            <w:sz w:val="24"/>
          </w:rPr>
          <w:delText xml:space="preserve"> </w:delText>
        </w:r>
        <w:r w:rsidDel="006008D4">
          <w:rPr>
            <w:sz w:val="24"/>
          </w:rPr>
          <w:delText>the</w:delText>
        </w:r>
        <w:r w:rsidDel="006008D4">
          <w:rPr>
            <w:spacing w:val="-4"/>
            <w:sz w:val="24"/>
          </w:rPr>
          <w:delText xml:space="preserve"> </w:delText>
        </w:r>
        <w:r w:rsidDel="006008D4">
          <w:rPr>
            <w:sz w:val="24"/>
          </w:rPr>
          <w:delText>prime</w:delText>
        </w:r>
        <w:r w:rsidDel="006008D4">
          <w:rPr>
            <w:spacing w:val="-4"/>
            <w:sz w:val="24"/>
          </w:rPr>
          <w:delText xml:space="preserve"> </w:delText>
        </w:r>
        <w:r w:rsidDel="006008D4">
          <w:rPr>
            <w:sz w:val="24"/>
          </w:rPr>
          <w:delText>contractor</w:delText>
        </w:r>
        <w:r w:rsidDel="006008D4">
          <w:rPr>
            <w:spacing w:val="-5"/>
            <w:sz w:val="24"/>
          </w:rPr>
          <w:delText xml:space="preserve"> </w:delText>
        </w:r>
        <w:r w:rsidDel="006008D4">
          <w:rPr>
            <w:sz w:val="24"/>
          </w:rPr>
          <w:delText>made</w:delText>
        </w:r>
        <w:r w:rsidDel="006008D4">
          <w:rPr>
            <w:spacing w:val="-4"/>
            <w:sz w:val="24"/>
          </w:rPr>
          <w:delText xml:space="preserve"> </w:delText>
        </w:r>
        <w:r w:rsidDel="006008D4">
          <w:rPr>
            <w:sz w:val="24"/>
          </w:rPr>
          <w:delText>a</w:delText>
        </w:r>
        <w:r w:rsidDel="006008D4">
          <w:rPr>
            <w:spacing w:val="-4"/>
            <w:sz w:val="24"/>
          </w:rPr>
          <w:delText xml:space="preserve"> </w:delText>
        </w:r>
        <w:r w:rsidDel="006008D4">
          <w:rPr>
            <w:sz w:val="24"/>
          </w:rPr>
          <w:delText>good faith effort to comply with its individual small business subcontracting plan.</w:delText>
        </w:r>
      </w:del>
    </w:p>
    <w:p w14:paraId="229E7C95" w14:textId="38DF30B9" w:rsidR="0060199D" w:rsidDel="006008D4" w:rsidRDefault="0060199D">
      <w:pPr>
        <w:pStyle w:val="BodyText"/>
        <w:spacing w:before="5"/>
        <w:rPr>
          <w:del w:id="5089" w:author="Worrell, Tyrone C CIV USARMY HQDA ASA ALT (USA)" w:date="2024-09-23T07:39:00Z"/>
        </w:rPr>
      </w:pPr>
    </w:p>
    <w:p w14:paraId="229E7C96" w14:textId="796A90A3" w:rsidR="0060199D" w:rsidDel="006008D4" w:rsidRDefault="000333D6">
      <w:pPr>
        <w:pStyle w:val="BodyText"/>
        <w:ind w:left="120"/>
        <w:rPr>
          <w:del w:id="5090" w:author="Worrell, Tyrone C CIV USARMY HQDA ASA ALT (USA)" w:date="2024-09-23T07:39:00Z"/>
        </w:rPr>
      </w:pPr>
      <w:del w:id="5091" w:author="Worrell, Tyrone C CIV USARMY HQDA ASA ALT (USA)" w:date="2024-09-23T07:39:00Z">
        <w:r w:rsidDel="006008D4">
          <w:delText>[Strategic</w:delText>
        </w:r>
        <w:r w:rsidDel="006008D4">
          <w:rPr>
            <w:spacing w:val="-4"/>
          </w:rPr>
          <w:delText xml:space="preserve"> </w:delText>
        </w:r>
        <w:r w:rsidDel="006008D4">
          <w:delText>Control:</w:delText>
        </w:r>
        <w:r w:rsidDel="006008D4">
          <w:rPr>
            <w:spacing w:val="56"/>
          </w:rPr>
          <w:delText xml:space="preserve"> </w:delText>
        </w:r>
        <w:r w:rsidDel="006008D4">
          <w:delText>FAR</w:delText>
        </w:r>
        <w:r w:rsidDel="006008D4">
          <w:rPr>
            <w:spacing w:val="-2"/>
          </w:rPr>
          <w:delText xml:space="preserve"> </w:delText>
        </w:r>
        <w:r w:rsidDel="006008D4">
          <w:delText>19.705-</w:delText>
        </w:r>
        <w:r w:rsidDel="006008D4">
          <w:rPr>
            <w:spacing w:val="-2"/>
          </w:rPr>
          <w:delText>6(g)(1)</w:delText>
        </w:r>
      </w:del>
    </w:p>
    <w:p w14:paraId="229E7C97" w14:textId="7AD721BF" w:rsidR="0060199D" w:rsidDel="006008D4" w:rsidRDefault="000333D6">
      <w:pPr>
        <w:pStyle w:val="BodyText"/>
        <w:ind w:left="120"/>
        <w:rPr>
          <w:del w:id="5092" w:author="Worrell, Tyrone C CIV USARMY HQDA ASA ALT (USA)" w:date="2024-09-23T07:39:00Z"/>
        </w:rPr>
      </w:pPr>
      <w:del w:id="5093" w:author="Worrell, Tyrone C CIV USARMY HQDA ASA ALT (USA)" w:date="2024-09-23T07:39:00Z">
        <w:r w:rsidDel="006008D4">
          <w:delText>Suggested</w:delText>
        </w:r>
        <w:r w:rsidDel="006008D4">
          <w:rPr>
            <w:spacing w:val="-4"/>
          </w:rPr>
          <w:delText xml:space="preserve"> </w:delText>
        </w:r>
        <w:r w:rsidDel="006008D4">
          <w:delText>Population:</w:delText>
        </w:r>
        <w:r w:rsidDel="006008D4">
          <w:rPr>
            <w:spacing w:val="55"/>
          </w:rPr>
          <w:delText xml:space="preserve"> </w:delText>
        </w:r>
        <w:r w:rsidDel="006008D4">
          <w:delText>Contracts</w:delText>
        </w:r>
        <w:r w:rsidDel="006008D4">
          <w:rPr>
            <w:spacing w:val="-1"/>
          </w:rPr>
          <w:delText xml:space="preserve"> </w:delText>
        </w:r>
        <w:r w:rsidDel="006008D4">
          <w:delText>with</w:delText>
        </w:r>
        <w:r w:rsidDel="006008D4">
          <w:rPr>
            <w:spacing w:val="-2"/>
          </w:rPr>
          <w:delText xml:space="preserve"> </w:delText>
        </w:r>
        <w:r w:rsidDel="006008D4">
          <w:delText>individual</w:delText>
        </w:r>
        <w:r w:rsidDel="006008D4">
          <w:rPr>
            <w:spacing w:val="-3"/>
          </w:rPr>
          <w:delText xml:space="preserve"> </w:delText>
        </w:r>
        <w:r w:rsidDel="006008D4">
          <w:delText>subcontracting</w:delText>
        </w:r>
        <w:r w:rsidDel="006008D4">
          <w:rPr>
            <w:spacing w:val="-1"/>
          </w:rPr>
          <w:delText xml:space="preserve"> </w:delText>
        </w:r>
        <w:r w:rsidDel="006008D4">
          <w:rPr>
            <w:spacing w:val="-2"/>
          </w:rPr>
          <w:delText>plans]</w:delText>
        </w:r>
      </w:del>
    </w:p>
    <w:p w14:paraId="229E7C98" w14:textId="2A368C42" w:rsidR="0060199D" w:rsidDel="006008D4" w:rsidRDefault="0060199D">
      <w:pPr>
        <w:pStyle w:val="BodyText"/>
        <w:spacing w:before="2"/>
        <w:rPr>
          <w:del w:id="5094" w:author="Worrell, Tyrone C CIV USARMY HQDA ASA ALT (USA)" w:date="2024-09-23T07:39:00Z"/>
          <w:sz w:val="18"/>
        </w:rPr>
      </w:pPr>
    </w:p>
    <w:tbl>
      <w:tblPr>
        <w:tblW w:w="0" w:type="auto"/>
        <w:tblInd w:w="437" w:type="dxa"/>
        <w:tblLayout w:type="fixed"/>
        <w:tblCellMar>
          <w:left w:w="0" w:type="dxa"/>
          <w:right w:w="0" w:type="dxa"/>
        </w:tblCellMar>
        <w:tblLook w:val="01E0" w:firstRow="1" w:lastRow="1" w:firstColumn="1" w:lastColumn="1" w:noHBand="0" w:noVBand="0"/>
      </w:tblPr>
      <w:tblGrid>
        <w:gridCol w:w="2407"/>
        <w:gridCol w:w="1830"/>
        <w:gridCol w:w="3670"/>
      </w:tblGrid>
      <w:tr w:rsidR="0060199D" w:rsidDel="006008D4" w14:paraId="229E7C9C" w14:textId="46537895">
        <w:trPr>
          <w:trHeight w:val="270"/>
          <w:del w:id="5095" w:author="Worrell, Tyrone C CIV USARMY HQDA ASA ALT (USA)" w:date="2024-09-23T07:39:00Z"/>
        </w:trPr>
        <w:tc>
          <w:tcPr>
            <w:tcW w:w="2407" w:type="dxa"/>
          </w:tcPr>
          <w:p w14:paraId="229E7C99" w14:textId="3217AE90" w:rsidR="0060199D" w:rsidDel="006008D4" w:rsidRDefault="000333D6">
            <w:pPr>
              <w:pStyle w:val="TableParagraph"/>
              <w:tabs>
                <w:tab w:val="left" w:pos="769"/>
              </w:tabs>
              <w:ind w:left="50"/>
              <w:rPr>
                <w:del w:id="5096" w:author="Worrell, Tyrone C CIV USARMY HQDA ASA ALT (USA)" w:date="2024-09-23T07:39:00Z"/>
                <w:sz w:val="24"/>
              </w:rPr>
            </w:pPr>
            <w:del w:id="5097" w:author="Worrell, Tyrone C CIV USARMY HQDA ASA ALT (USA)" w:date="2024-09-23T07:39:00Z">
              <w:r w:rsidDel="006008D4">
                <w:rPr>
                  <w:sz w:val="24"/>
                  <w:u w:val="single"/>
                </w:rPr>
                <w:tab/>
              </w:r>
              <w:r w:rsidDel="006008D4">
                <w:rPr>
                  <w:sz w:val="24"/>
                </w:rPr>
                <w:delText>Strongly</w:delText>
              </w:r>
              <w:r w:rsidDel="006008D4">
                <w:rPr>
                  <w:spacing w:val="-3"/>
                  <w:sz w:val="24"/>
                </w:rPr>
                <w:delText xml:space="preserve"> </w:delText>
              </w:r>
              <w:r w:rsidDel="006008D4">
                <w:rPr>
                  <w:spacing w:val="-4"/>
                  <w:sz w:val="24"/>
                </w:rPr>
                <w:delText>Agree</w:delText>
              </w:r>
            </w:del>
          </w:p>
        </w:tc>
        <w:tc>
          <w:tcPr>
            <w:tcW w:w="1830" w:type="dxa"/>
          </w:tcPr>
          <w:p w14:paraId="229E7C9A" w14:textId="423C0E47" w:rsidR="0060199D" w:rsidDel="006008D4" w:rsidRDefault="000333D6">
            <w:pPr>
              <w:pStyle w:val="TableParagraph"/>
              <w:tabs>
                <w:tab w:val="left" w:pos="839"/>
              </w:tabs>
              <w:ind w:right="238"/>
              <w:jc w:val="right"/>
              <w:rPr>
                <w:del w:id="5098" w:author="Worrell, Tyrone C CIV USARMY HQDA ASA ALT (USA)" w:date="2024-09-23T07:39:00Z"/>
                <w:sz w:val="24"/>
              </w:rPr>
            </w:pPr>
            <w:del w:id="5099" w:author="Worrell, Tyrone C CIV USARMY HQDA ASA ALT (USA)" w:date="2024-09-23T07:39:00Z">
              <w:r w:rsidDel="006008D4">
                <w:rPr>
                  <w:sz w:val="24"/>
                  <w:u w:val="single"/>
                </w:rPr>
                <w:tab/>
              </w:r>
              <w:r w:rsidDel="006008D4">
                <w:rPr>
                  <w:spacing w:val="-2"/>
                  <w:sz w:val="24"/>
                </w:rPr>
                <w:delText>Agree</w:delText>
              </w:r>
            </w:del>
          </w:p>
        </w:tc>
        <w:tc>
          <w:tcPr>
            <w:tcW w:w="3670" w:type="dxa"/>
          </w:tcPr>
          <w:p w14:paraId="229E7C9B" w14:textId="68C0C506" w:rsidR="0060199D" w:rsidDel="006008D4" w:rsidRDefault="000333D6">
            <w:pPr>
              <w:pStyle w:val="TableParagraph"/>
              <w:tabs>
                <w:tab w:val="left" w:pos="959"/>
              </w:tabs>
              <w:ind w:left="239"/>
              <w:rPr>
                <w:del w:id="5100" w:author="Worrell, Tyrone C CIV USARMY HQDA ASA ALT (USA)" w:date="2024-09-23T07:39:00Z"/>
                <w:sz w:val="24"/>
              </w:rPr>
            </w:pPr>
            <w:del w:id="5101" w:author="Worrell, Tyrone C CIV USARMY HQDA ASA ALT (USA)" w:date="2024-09-23T07:39:00Z">
              <w:r w:rsidDel="006008D4">
                <w:rPr>
                  <w:sz w:val="24"/>
                  <w:u w:val="single"/>
                </w:rPr>
                <w:tab/>
              </w:r>
              <w:r w:rsidDel="006008D4">
                <w:rPr>
                  <w:sz w:val="24"/>
                </w:rPr>
                <w:delText>Neither</w:delText>
              </w:r>
              <w:r w:rsidDel="006008D4">
                <w:rPr>
                  <w:spacing w:val="-1"/>
                  <w:sz w:val="24"/>
                </w:rPr>
                <w:delText xml:space="preserve"> </w:delText>
              </w:r>
              <w:r w:rsidDel="006008D4">
                <w:rPr>
                  <w:sz w:val="24"/>
                </w:rPr>
                <w:delText>Agree</w:delText>
              </w:r>
              <w:r w:rsidDel="006008D4">
                <w:rPr>
                  <w:spacing w:val="-1"/>
                  <w:sz w:val="24"/>
                </w:rPr>
                <w:delText xml:space="preserve"> </w:delText>
              </w:r>
              <w:r w:rsidDel="006008D4">
                <w:rPr>
                  <w:sz w:val="24"/>
                </w:rPr>
                <w:delText>nor</w:delText>
              </w:r>
              <w:r w:rsidDel="006008D4">
                <w:rPr>
                  <w:spacing w:val="-1"/>
                  <w:sz w:val="24"/>
                </w:rPr>
                <w:delText xml:space="preserve"> </w:delText>
              </w:r>
              <w:r w:rsidDel="006008D4">
                <w:rPr>
                  <w:spacing w:val="-2"/>
                  <w:sz w:val="24"/>
                </w:rPr>
                <w:delText>Disagree</w:delText>
              </w:r>
            </w:del>
          </w:p>
        </w:tc>
      </w:tr>
      <w:tr w:rsidR="0060199D" w:rsidDel="006008D4" w14:paraId="229E7CA0" w14:textId="749B0536">
        <w:trPr>
          <w:trHeight w:val="270"/>
          <w:del w:id="5102" w:author="Worrell, Tyrone C CIV USARMY HQDA ASA ALT (USA)" w:date="2024-09-23T07:39:00Z"/>
        </w:trPr>
        <w:tc>
          <w:tcPr>
            <w:tcW w:w="2407" w:type="dxa"/>
          </w:tcPr>
          <w:p w14:paraId="229E7C9D" w14:textId="0D054113" w:rsidR="0060199D" w:rsidDel="006008D4" w:rsidRDefault="000333D6">
            <w:pPr>
              <w:pStyle w:val="TableParagraph"/>
              <w:ind w:left="373"/>
              <w:jc w:val="center"/>
              <w:rPr>
                <w:del w:id="5103" w:author="Worrell, Tyrone C CIV USARMY HQDA ASA ALT (USA)" w:date="2024-09-23T07:39:00Z"/>
                <w:sz w:val="24"/>
              </w:rPr>
            </w:pPr>
            <w:del w:id="5104" w:author="Worrell, Tyrone C CIV USARMY HQDA ASA ALT (USA)" w:date="2024-09-23T07:39:00Z">
              <w:r w:rsidDel="006008D4">
                <w:rPr>
                  <w:spacing w:val="-5"/>
                  <w:sz w:val="24"/>
                </w:rPr>
                <w:delText>(5)</w:delText>
              </w:r>
            </w:del>
          </w:p>
        </w:tc>
        <w:tc>
          <w:tcPr>
            <w:tcW w:w="1830" w:type="dxa"/>
          </w:tcPr>
          <w:p w14:paraId="229E7C9E" w14:textId="56CEA99C" w:rsidR="0060199D" w:rsidDel="006008D4" w:rsidRDefault="000333D6">
            <w:pPr>
              <w:pStyle w:val="TableParagraph"/>
              <w:ind w:right="304"/>
              <w:jc w:val="right"/>
              <w:rPr>
                <w:del w:id="5105" w:author="Worrell, Tyrone C CIV USARMY HQDA ASA ALT (USA)" w:date="2024-09-23T07:39:00Z"/>
                <w:sz w:val="24"/>
              </w:rPr>
            </w:pPr>
            <w:del w:id="5106" w:author="Worrell, Tyrone C CIV USARMY HQDA ASA ALT (USA)" w:date="2024-09-23T07:39:00Z">
              <w:r w:rsidDel="006008D4">
                <w:rPr>
                  <w:spacing w:val="-5"/>
                  <w:sz w:val="24"/>
                </w:rPr>
                <w:delText>(4)</w:delText>
              </w:r>
            </w:del>
          </w:p>
        </w:tc>
        <w:tc>
          <w:tcPr>
            <w:tcW w:w="3670" w:type="dxa"/>
          </w:tcPr>
          <w:p w14:paraId="229E7C9F" w14:textId="2A2F534A" w:rsidR="0060199D" w:rsidDel="006008D4" w:rsidRDefault="000333D6">
            <w:pPr>
              <w:pStyle w:val="TableParagraph"/>
              <w:ind w:left="716"/>
              <w:jc w:val="center"/>
              <w:rPr>
                <w:del w:id="5107" w:author="Worrell, Tyrone C CIV USARMY HQDA ASA ALT (USA)" w:date="2024-09-23T07:39:00Z"/>
                <w:sz w:val="24"/>
              </w:rPr>
            </w:pPr>
            <w:del w:id="5108" w:author="Worrell, Tyrone C CIV USARMY HQDA ASA ALT (USA)" w:date="2024-09-23T07:39:00Z">
              <w:r w:rsidDel="006008D4">
                <w:rPr>
                  <w:spacing w:val="-5"/>
                  <w:sz w:val="24"/>
                </w:rPr>
                <w:delText>(3)</w:delText>
              </w:r>
            </w:del>
          </w:p>
        </w:tc>
      </w:tr>
    </w:tbl>
    <w:p w14:paraId="229E7CA1" w14:textId="7A23E5D2" w:rsidR="0060199D" w:rsidDel="006008D4" w:rsidRDefault="0060199D">
      <w:pPr>
        <w:pStyle w:val="BodyText"/>
        <w:spacing w:before="1"/>
        <w:rPr>
          <w:del w:id="5109" w:author="Worrell, Tyrone C CIV USARMY HQDA ASA ALT (USA)" w:date="2024-09-23T07:39:00Z"/>
        </w:rPr>
      </w:pPr>
    </w:p>
    <w:p w14:paraId="229E7CA2" w14:textId="650035DC" w:rsidR="0060199D" w:rsidDel="006008D4" w:rsidRDefault="000333D6">
      <w:pPr>
        <w:pStyle w:val="BodyText"/>
        <w:tabs>
          <w:tab w:val="left" w:pos="1199"/>
          <w:tab w:val="left" w:pos="2999"/>
          <w:tab w:val="left" w:pos="3719"/>
        </w:tabs>
        <w:spacing w:before="1"/>
        <w:ind w:left="480"/>
        <w:rPr>
          <w:del w:id="5110" w:author="Worrell, Tyrone C CIV USARMY HQDA ASA ALT (USA)" w:date="2024-09-23T07:39:00Z"/>
        </w:rPr>
      </w:pPr>
      <w:del w:id="5111" w:author="Worrell, Tyrone C CIV USARMY HQDA ASA ALT (USA)" w:date="2024-09-23T07:39:00Z">
        <w:r w:rsidDel="006008D4">
          <w:rPr>
            <w:u w:val="single"/>
          </w:rPr>
          <w:tab/>
        </w:r>
        <w:r w:rsidDel="006008D4">
          <w:rPr>
            <w:spacing w:val="-2"/>
          </w:rPr>
          <w:delText>Disagree</w:delText>
        </w:r>
        <w:r w:rsidDel="006008D4">
          <w:tab/>
        </w:r>
        <w:r w:rsidDel="006008D4">
          <w:rPr>
            <w:u w:val="single"/>
          </w:rPr>
          <w:tab/>
        </w:r>
        <w:r w:rsidDel="006008D4">
          <w:delText>Strongly</w:delText>
        </w:r>
        <w:r w:rsidDel="006008D4">
          <w:rPr>
            <w:spacing w:val="-3"/>
          </w:rPr>
          <w:delText xml:space="preserve"> </w:delText>
        </w:r>
        <w:r w:rsidDel="006008D4">
          <w:rPr>
            <w:spacing w:val="-2"/>
          </w:rPr>
          <w:delText>Disagree</w:delText>
        </w:r>
      </w:del>
    </w:p>
    <w:p w14:paraId="229E7CA3" w14:textId="6E5CF17B" w:rsidR="0060199D" w:rsidDel="006008D4" w:rsidRDefault="000333D6">
      <w:pPr>
        <w:pStyle w:val="BodyText"/>
        <w:tabs>
          <w:tab w:val="left" w:pos="4439"/>
        </w:tabs>
        <w:ind w:left="1620"/>
        <w:rPr>
          <w:del w:id="5112" w:author="Worrell, Tyrone C CIV USARMY HQDA ASA ALT (USA)" w:date="2024-09-23T07:39:00Z"/>
        </w:rPr>
      </w:pPr>
      <w:del w:id="5113" w:author="Worrell, Tyrone C CIV USARMY HQDA ASA ALT (USA)" w:date="2024-09-23T07:39:00Z">
        <w:r w:rsidDel="006008D4">
          <w:rPr>
            <w:spacing w:val="-5"/>
          </w:rPr>
          <w:delText>(2)</w:delText>
        </w:r>
        <w:r w:rsidDel="006008D4">
          <w:tab/>
        </w:r>
        <w:r w:rsidDel="006008D4">
          <w:rPr>
            <w:spacing w:val="-5"/>
          </w:rPr>
          <w:delText>(1)</w:delText>
        </w:r>
      </w:del>
    </w:p>
    <w:p w14:paraId="229E7CA4" w14:textId="7EA8ED7F" w:rsidR="0060199D" w:rsidDel="006008D4" w:rsidRDefault="0060199D">
      <w:pPr>
        <w:pStyle w:val="BodyText"/>
        <w:spacing w:before="200"/>
        <w:rPr>
          <w:del w:id="5114" w:author="Worrell, Tyrone C CIV USARMY HQDA ASA ALT (USA)" w:date="2024-09-23T07:39:00Z"/>
        </w:rPr>
      </w:pPr>
    </w:p>
    <w:p w14:paraId="229E7CA5" w14:textId="3F99CC17" w:rsidR="0060199D" w:rsidDel="006008D4" w:rsidRDefault="000333D6">
      <w:pPr>
        <w:pStyle w:val="BodyText"/>
        <w:ind w:left="120"/>
        <w:rPr>
          <w:del w:id="5115" w:author="Worrell, Tyrone C CIV USARMY HQDA ASA ALT (USA)" w:date="2024-09-23T07:39:00Z"/>
        </w:rPr>
      </w:pPr>
      <w:del w:id="5116" w:author="Worrell, Tyrone C CIV USARMY HQDA ASA ALT (USA)" w:date="2024-09-23T07:39:00Z">
        <w:r w:rsidDel="006008D4">
          <w:delText>To</w:delText>
        </w:r>
        <w:r w:rsidDel="006008D4">
          <w:rPr>
            <w:spacing w:val="-3"/>
          </w:rPr>
          <w:delText xml:space="preserve"> </w:delText>
        </w:r>
        <w:r w:rsidDel="006008D4">
          <w:delText>support</w:delText>
        </w:r>
        <w:r w:rsidDel="006008D4">
          <w:rPr>
            <w:spacing w:val="-3"/>
          </w:rPr>
          <w:delText xml:space="preserve"> </w:delText>
        </w:r>
        <w:r w:rsidDel="006008D4">
          <w:delText>your</w:delText>
        </w:r>
        <w:r w:rsidDel="006008D4">
          <w:rPr>
            <w:spacing w:val="-3"/>
          </w:rPr>
          <w:delText xml:space="preserve"> </w:delText>
        </w:r>
        <w:r w:rsidDel="006008D4">
          <w:delText>selected</w:delText>
        </w:r>
        <w:r w:rsidDel="006008D4">
          <w:rPr>
            <w:spacing w:val="-5"/>
          </w:rPr>
          <w:delText xml:space="preserve"> </w:delText>
        </w:r>
        <w:r w:rsidDel="006008D4">
          <w:delText>response,</w:delText>
        </w:r>
        <w:r w:rsidDel="006008D4">
          <w:rPr>
            <w:spacing w:val="-3"/>
          </w:rPr>
          <w:delText xml:space="preserve"> </w:delText>
        </w:r>
        <w:r w:rsidDel="006008D4">
          <w:delText>provide</w:delText>
        </w:r>
        <w:r w:rsidDel="006008D4">
          <w:rPr>
            <w:spacing w:val="-3"/>
          </w:rPr>
          <w:delText xml:space="preserve"> </w:delText>
        </w:r>
        <w:r w:rsidDel="006008D4">
          <w:delText>an</w:delText>
        </w:r>
        <w:r w:rsidDel="006008D4">
          <w:rPr>
            <w:spacing w:val="-3"/>
          </w:rPr>
          <w:delText xml:space="preserve"> </w:delText>
        </w:r>
        <w:r w:rsidDel="006008D4">
          <w:delText>explanation</w:delText>
        </w:r>
        <w:r w:rsidDel="006008D4">
          <w:rPr>
            <w:spacing w:val="-3"/>
          </w:rPr>
          <w:delText xml:space="preserve"> </w:delText>
        </w:r>
        <w:r w:rsidDel="006008D4">
          <w:delText>for</w:delText>
        </w:r>
        <w:r w:rsidDel="006008D4">
          <w:rPr>
            <w:spacing w:val="-4"/>
          </w:rPr>
          <w:delText xml:space="preserve"> </w:delText>
        </w:r>
        <w:r w:rsidDel="006008D4">
          <w:delText>your</w:delText>
        </w:r>
        <w:r w:rsidDel="006008D4">
          <w:rPr>
            <w:spacing w:val="-3"/>
          </w:rPr>
          <w:delText xml:space="preserve"> </w:delText>
        </w:r>
        <w:r w:rsidDel="006008D4">
          <w:delText>selection</w:delText>
        </w:r>
        <w:r w:rsidDel="006008D4">
          <w:rPr>
            <w:spacing w:val="-3"/>
          </w:rPr>
          <w:delText xml:space="preserve"> </w:delText>
        </w:r>
        <w:r w:rsidDel="006008D4">
          <w:delText>and</w:delText>
        </w:r>
        <w:r w:rsidDel="006008D4">
          <w:rPr>
            <w:spacing w:val="-3"/>
          </w:rPr>
          <w:delText xml:space="preserve"> </w:delText>
        </w:r>
        <w:r w:rsidDel="006008D4">
          <w:delText>any</w:delText>
        </w:r>
        <w:r w:rsidDel="006008D4">
          <w:rPr>
            <w:spacing w:val="-3"/>
          </w:rPr>
          <w:delText xml:space="preserve"> </w:delText>
        </w:r>
        <w:r w:rsidDel="006008D4">
          <w:delText>lessons learned or best practices.</w:delText>
        </w:r>
      </w:del>
    </w:p>
    <w:p w14:paraId="229E7CA6" w14:textId="72A7F52D" w:rsidR="0060199D" w:rsidDel="006008D4" w:rsidRDefault="000333D6">
      <w:pPr>
        <w:pStyle w:val="BodyText"/>
        <w:ind w:left="120"/>
        <w:rPr>
          <w:del w:id="5117" w:author="Worrell, Tyrone C CIV USARMY HQDA ASA ALT (USA)" w:date="2024-09-23T07:39:00Z"/>
          <w:sz w:val="20"/>
        </w:rPr>
        <w:pPrChange w:id="5118" w:author="Worrell, Tyrone C CIV USARMY HQDA ASA ALT (USA)" w:date="2024-09-23T07:39:00Z">
          <w:pPr>
            <w:pStyle w:val="BodyText"/>
            <w:spacing w:before="17"/>
          </w:pPr>
        </w:pPrChange>
      </w:pPr>
      <w:del w:id="5119" w:author="Worrell, Tyrone C CIV USARMY HQDA ASA ALT (USA)" w:date="2024-09-23T07:39:00Z">
        <w:r w:rsidDel="006008D4">
          <w:rPr>
            <w:noProof/>
          </w:rPr>
          <mc:AlternateContent>
            <mc:Choice Requires="wps">
              <w:drawing>
                <wp:anchor distT="0" distB="0" distL="0" distR="0" simplePos="0" relativeHeight="251691008" behindDoc="1" locked="0" layoutInCell="1" allowOverlap="1" wp14:anchorId="229E7D43" wp14:editId="229E7D44">
                  <wp:simplePos x="0" y="0"/>
                  <wp:positionH relativeFrom="page">
                    <wp:posOffset>914400</wp:posOffset>
                  </wp:positionH>
                  <wp:positionV relativeFrom="paragraph">
                    <wp:posOffset>172369</wp:posOffset>
                  </wp:positionV>
                  <wp:extent cx="5943600" cy="1270"/>
                  <wp:effectExtent l="0" t="0" r="0" b="0"/>
                  <wp:wrapTopAndBottom/>
                  <wp:docPr id="79" name="Graphic 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270"/>
                          </a:xfrm>
                          <a:custGeom>
                            <a:avLst/>
                            <a:gdLst/>
                            <a:ahLst/>
                            <a:cxnLst/>
                            <a:rect l="l" t="t" r="r" b="b"/>
                            <a:pathLst>
                              <a:path w="5943600">
                                <a:moveTo>
                                  <a:pt x="0" y="0"/>
                                </a:moveTo>
                                <a:lnTo>
                                  <a:pt x="594360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42A4057" id="Graphic 79" o:spid="_x0000_s1026" style="position:absolute;margin-left:1in;margin-top:13.55pt;width:468pt;height:.1pt;z-index:-251625472;visibility:visible;mso-wrap-style:square;mso-wrap-distance-left:0;mso-wrap-distance-top:0;mso-wrap-distance-right:0;mso-wrap-distance-bottom:0;mso-position-horizontal:absolute;mso-position-horizontal-relative:page;mso-position-vertical:absolute;mso-position-vertical-relative:text;v-text-anchor:top" coordsize="5943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" path="m,l5943600,e" filled="f" strokeweight=".48pt">
                  <v:path arrowok="t"/>
                  <w10:wrap type="topAndBottom" anchorx="page"/>
                </v:shape>
              </w:pict>
            </mc:Fallback>
          </mc:AlternateContent>
        </w:r>
        <w:r w:rsidDel="006008D4">
          <w:rPr>
            <w:noProof/>
          </w:rPr>
          <mc:AlternateContent>
            <mc:Choice Requires="wps">
              <w:drawing>
                <wp:anchor distT="0" distB="0" distL="0" distR="0" simplePos="0" relativeHeight="251693056" behindDoc="1" locked="0" layoutInCell="1" allowOverlap="1" wp14:anchorId="229E7D45" wp14:editId="229E7D46">
                  <wp:simplePos x="0" y="0"/>
                  <wp:positionH relativeFrom="page">
                    <wp:posOffset>914400</wp:posOffset>
                  </wp:positionH>
                  <wp:positionV relativeFrom="paragraph">
                    <wp:posOffset>347629</wp:posOffset>
                  </wp:positionV>
                  <wp:extent cx="5943600" cy="1270"/>
                  <wp:effectExtent l="0" t="0" r="0" b="0"/>
                  <wp:wrapTopAndBottom/>
                  <wp:docPr id="80" name="Graphic 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270"/>
                          </a:xfrm>
                          <a:custGeom>
                            <a:avLst/>
                            <a:gdLst/>
                            <a:ahLst/>
                            <a:cxnLst/>
                            <a:rect l="l" t="t" r="r" b="b"/>
                            <a:pathLst>
                              <a:path w="5943600">
                                <a:moveTo>
                                  <a:pt x="0" y="0"/>
                                </a:moveTo>
                                <a:lnTo>
                                  <a:pt x="594360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072A82C" id="Graphic 80" o:spid="_x0000_s1026" style="position:absolute;margin-left:1in;margin-top:27.35pt;width:468pt;height:.1pt;z-index:-251623424;visibility:visible;mso-wrap-style:square;mso-wrap-distance-left:0;mso-wrap-distance-top:0;mso-wrap-distance-right:0;mso-wrap-distance-bottom:0;mso-position-horizontal:absolute;mso-position-horizontal-relative:page;mso-position-vertical:absolute;mso-position-vertical-relative:text;v-text-anchor:top" coordsize="5943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" path="m,l5943600,e" filled="f" strokeweight=".48pt">
                  <v:path arrowok="t"/>
                  <w10:wrap type="topAndBottom" anchorx="page"/>
                </v:shape>
              </w:pict>
            </mc:Fallback>
          </mc:AlternateContent>
        </w:r>
        <w:r w:rsidDel="006008D4">
          <w:rPr>
            <w:noProof/>
          </w:rPr>
          <mc:AlternateContent>
            <mc:Choice Requires="wps">
              <w:drawing>
                <wp:anchor distT="0" distB="0" distL="0" distR="0" simplePos="0" relativeHeight="251695104" behindDoc="1" locked="0" layoutInCell="1" allowOverlap="1" wp14:anchorId="229E7D47" wp14:editId="229E7D48">
                  <wp:simplePos x="0" y="0"/>
                  <wp:positionH relativeFrom="page">
                    <wp:posOffset>914400</wp:posOffset>
                  </wp:positionH>
                  <wp:positionV relativeFrom="paragraph">
                    <wp:posOffset>522889</wp:posOffset>
                  </wp:positionV>
                  <wp:extent cx="5943600" cy="1270"/>
                  <wp:effectExtent l="0" t="0" r="0" b="0"/>
                  <wp:wrapTopAndBottom/>
                  <wp:docPr id="81" name="Graphic 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270"/>
                          </a:xfrm>
                          <a:custGeom>
                            <a:avLst/>
                            <a:gdLst/>
                            <a:ahLst/>
                            <a:cxnLst/>
                            <a:rect l="l" t="t" r="r" b="b"/>
                            <a:pathLst>
                              <a:path w="5943600">
                                <a:moveTo>
                                  <a:pt x="0" y="0"/>
                                </a:moveTo>
                                <a:lnTo>
                                  <a:pt x="594360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84BCFE6" id="Graphic 81" o:spid="_x0000_s1026" style="position:absolute;margin-left:1in;margin-top:41.15pt;width:468pt;height:.1pt;z-index:-251621376;visibility:visible;mso-wrap-style:square;mso-wrap-distance-left:0;mso-wrap-distance-top:0;mso-wrap-distance-right:0;mso-wrap-distance-bottom:0;mso-position-horizontal:absolute;mso-position-horizontal-relative:page;mso-position-vertical:absolute;mso-position-vertical-relative:text;v-text-anchor:top" coordsize="5943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" path="m,l5943600,e" filled="f" strokeweight=".48pt">
                  <v:path arrowok="t"/>
                  <w10:wrap type="topAndBottom" anchorx="page"/>
                </v:shape>
              </w:pict>
            </mc:Fallback>
          </mc:AlternateContent>
        </w:r>
        <w:r w:rsidDel="006008D4">
          <w:rPr>
            <w:noProof/>
          </w:rPr>
          <mc:AlternateContent>
            <mc:Choice Requires="wps">
              <w:drawing>
                <wp:anchor distT="0" distB="0" distL="0" distR="0" simplePos="0" relativeHeight="251697152" behindDoc="1" locked="0" layoutInCell="1" allowOverlap="1" wp14:anchorId="229E7D49" wp14:editId="229E7D4A">
                  <wp:simplePos x="0" y="0"/>
                  <wp:positionH relativeFrom="page">
                    <wp:posOffset>914400</wp:posOffset>
                  </wp:positionH>
                  <wp:positionV relativeFrom="paragraph">
                    <wp:posOffset>698149</wp:posOffset>
                  </wp:positionV>
                  <wp:extent cx="5943600" cy="1270"/>
                  <wp:effectExtent l="0" t="0" r="0" b="0"/>
                  <wp:wrapTopAndBottom/>
                  <wp:docPr id="82" name="Graphic 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270"/>
                          </a:xfrm>
                          <a:custGeom>
                            <a:avLst/>
                            <a:gdLst/>
                            <a:ahLst/>
                            <a:cxnLst/>
                            <a:rect l="l" t="t" r="r" b="b"/>
                            <a:pathLst>
                              <a:path w="5943600">
                                <a:moveTo>
                                  <a:pt x="0" y="0"/>
                                </a:moveTo>
                                <a:lnTo>
                                  <a:pt x="594360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950A51E" id="Graphic 82" o:spid="_x0000_s1026" style="position:absolute;margin-left:1in;margin-top:54.95pt;width:468pt;height:.1pt;z-index:-251619328;visibility:visible;mso-wrap-style:square;mso-wrap-distance-left:0;mso-wrap-distance-top:0;mso-wrap-distance-right:0;mso-wrap-distance-bottom:0;mso-position-horizontal:absolute;mso-position-horizontal-relative:page;mso-position-vertical:absolute;mso-position-vertical-relative:text;v-text-anchor:top" coordsize="5943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" path="m,l5943600,e" filled="f" strokeweight=".48pt">
                  <v:path arrowok="t"/>
                  <w10:wrap type="topAndBottom" anchorx="page"/>
                </v:shape>
              </w:pict>
            </mc:Fallback>
          </mc:AlternateContent>
        </w:r>
        <w:r w:rsidDel="006008D4">
          <w:rPr>
            <w:noProof/>
          </w:rPr>
          <mc:AlternateContent>
            <mc:Choice Requires="wps">
              <w:drawing>
                <wp:anchor distT="0" distB="0" distL="0" distR="0" simplePos="0" relativeHeight="251699200" behindDoc="1" locked="0" layoutInCell="1" allowOverlap="1" wp14:anchorId="229E7D4B" wp14:editId="229E7D4C">
                  <wp:simplePos x="0" y="0"/>
                  <wp:positionH relativeFrom="page">
                    <wp:posOffset>914400</wp:posOffset>
                  </wp:positionH>
                  <wp:positionV relativeFrom="paragraph">
                    <wp:posOffset>873269</wp:posOffset>
                  </wp:positionV>
                  <wp:extent cx="2895600" cy="1270"/>
                  <wp:effectExtent l="0" t="0" r="0" b="0"/>
                  <wp:wrapTopAndBottom/>
                  <wp:docPr id="83" name="Graphic 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95600" cy="1270"/>
                          </a:xfrm>
                          <a:custGeom>
                            <a:avLst/>
                            <a:gdLst/>
                            <a:ahLst/>
                            <a:cxnLst/>
                            <a:rect l="l" t="t" r="r" b="b"/>
                            <a:pathLst>
                              <a:path w="2895600">
                                <a:moveTo>
                                  <a:pt x="0" y="0"/>
                                </a:moveTo>
                                <a:lnTo>
                                  <a:pt x="289560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5FF12C6" id="Graphic 83" o:spid="_x0000_s1026" style="position:absolute;margin-left:1in;margin-top:68.75pt;width:228pt;height:.1pt;z-index:-251617280;visibility:visible;mso-wrap-style:square;mso-wrap-distance-left:0;mso-wrap-distance-top:0;mso-wrap-distance-right:0;mso-wrap-distance-bottom:0;mso-position-horizontal:absolute;mso-position-horizontal-relative:page;mso-position-vertical:absolute;mso-position-vertical-relative:text;v-text-anchor:top" coordsize="2895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" path="m,l2895600,e" filled="f" strokeweight=".48pt">
                  <v:path arrowok="t"/>
                  <w10:wrap type="topAndBottom" anchorx="page"/>
                </v:shape>
              </w:pict>
            </mc:Fallback>
          </mc:AlternateContent>
        </w:r>
      </w:del>
    </w:p>
    <w:p w14:paraId="229E7CA7" w14:textId="77777777" w:rsidR="0060199D" w:rsidDel="006008D4" w:rsidRDefault="0060199D">
      <w:pPr>
        <w:pStyle w:val="BodyText"/>
        <w:spacing w:before="17"/>
        <w:rPr>
          <w:del w:id="5120" w:author="Worrell, Tyrone C CIV USARMY HQDA ASA ALT (USA)" w:date="2024-09-23T07:39:00Z"/>
          <w:sz w:val="20"/>
        </w:rPr>
      </w:pPr>
    </w:p>
    <w:p w14:paraId="229E7CA8" w14:textId="77777777" w:rsidR="0060199D" w:rsidDel="006008D4" w:rsidRDefault="0060199D">
      <w:pPr>
        <w:pStyle w:val="BodyText"/>
        <w:spacing w:before="17"/>
        <w:rPr>
          <w:del w:id="5121" w:author="Worrell, Tyrone C CIV USARMY HQDA ASA ALT (USA)" w:date="2024-09-23T07:39:00Z"/>
          <w:sz w:val="20"/>
        </w:rPr>
      </w:pPr>
    </w:p>
    <w:p w14:paraId="229E7CAB" w14:textId="77777777" w:rsidR="0060199D" w:rsidRDefault="0060199D">
      <w:pPr>
        <w:rPr>
          <w:sz w:val="20"/>
        </w:rPr>
        <w:sectPr w:rsidR="0060199D">
          <w:pgSz w:w="12240" w:h="15840"/>
          <w:pgMar w:top="1380" w:right="1320" w:bottom="280" w:left="1320" w:header="720" w:footer="720" w:gutter="0"/>
          <w:cols w:space="720"/>
        </w:sectPr>
      </w:pPr>
    </w:p>
    <w:p w14:paraId="229E7CAC" w14:textId="77777777" w:rsidR="0060199D" w:rsidRDefault="0060199D" w:rsidP="006008D4">
      <w:pPr>
        <w:pStyle w:val="BodyText"/>
        <w:spacing w:before="4"/>
        <w:rPr>
          <w:sz w:val="17"/>
        </w:rPr>
      </w:pPr>
    </w:p>
    <w:sectPr w:rsidR="0060199D">
      <w:pgSz w:w="12240" w:h="15840"/>
      <w:pgMar w:top="1820" w:right="1320" w:bottom="280" w:left="132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55" w:author="Worrell, Tyrone C CIV USARMY HQDA ASA ALT (USA)" w:date="2024-07-25T14:46:00Z" w:initials="WTCCUHAA(">
    <w:p w14:paraId="30576D47" w14:textId="77777777" w:rsidR="001C4917" w:rsidRDefault="001C4917" w:rsidP="001C107C">
      <w:pPr>
        <w:pStyle w:val="CommentText"/>
      </w:pPr>
      <w:r>
        <w:rPr>
          <w:rStyle w:val="CommentReference"/>
        </w:rPr>
        <w:annotationRef/>
      </w:r>
      <w:r>
        <w:t>The definitions in red from this list were already part of the AFARS. The list is alphabetized to include what is currently within the ODASA(P) PMR Guidebook.</w:t>
      </w:r>
    </w:p>
  </w:comment>
  <w:comment w:id="3720" w:author="Worrell, Tyrone C CIV USARMY HQDA ASA ALT (USA)" w:date="2024-07-25T15:37:00Z" w:initials="WTCCUHAA(">
    <w:p w14:paraId="77A5D957" w14:textId="77777777" w:rsidR="00A32BCF" w:rsidRDefault="00A32BCF" w:rsidP="00F47ECA">
      <w:pPr>
        <w:pStyle w:val="CommentText"/>
      </w:pPr>
      <w:r>
        <w:rPr>
          <w:rStyle w:val="CommentReference"/>
        </w:rPr>
        <w:annotationRef/>
      </w:r>
      <w:r>
        <w:t>Recommended for deletion as the new, Excel-based Annex is now available via the PMR SharePoint. It is referenced above and hyperlinked in this document.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0576D47" w15:done="0"/>
  <w15:commentEx w15:paraId="77A5D95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4CE3DE" w16cex:dateUtc="2024-07-25T18:46:00Z"/>
  <w16cex:commentExtensible w16cex:durableId="2A4CEFD6" w16cex:dateUtc="2024-07-25T19: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0576D47" w16cid:durableId="2A4CE3DE"/>
  <w16cid:commentId w16cid:paraId="77A5D957" w16cid:durableId="2A4CEFD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009B2"/>
    <w:multiLevelType w:val="hybridMultilevel"/>
    <w:tmpl w:val="5CEE8466"/>
    <w:lvl w:ilvl="0" w:tplc="B6D497D8">
      <w:start w:val="1"/>
      <w:numFmt w:val="lowerLetter"/>
      <w:lvlText w:val="(%1)"/>
      <w:lvlJc w:val="left"/>
      <w:pPr>
        <w:ind w:left="120" w:hanging="328"/>
      </w:pPr>
      <w:rPr>
        <w:rFonts w:ascii="Times New Roman" w:eastAsia="Times New Roman" w:hAnsi="Times New Roman" w:cs="Times New Roman" w:hint="default"/>
        <w:b w:val="0"/>
        <w:bCs w:val="0"/>
        <w:i w:val="0"/>
        <w:iCs w:val="0"/>
        <w:spacing w:val="0"/>
        <w:w w:val="100"/>
        <w:sz w:val="24"/>
        <w:szCs w:val="24"/>
        <w:lang w:val="en-US" w:eastAsia="en-US" w:bidi="ar-SA"/>
      </w:rPr>
    </w:lvl>
    <w:lvl w:ilvl="1" w:tplc="C150BBDC">
      <w:start w:val="1"/>
      <w:numFmt w:val="decimal"/>
      <w:lvlText w:val="(%2)"/>
      <w:lvlJc w:val="left"/>
      <w:pPr>
        <w:ind w:left="840" w:hanging="341"/>
      </w:pPr>
      <w:rPr>
        <w:rFonts w:ascii="Times New Roman" w:eastAsia="Times New Roman" w:hAnsi="Times New Roman" w:cs="Times New Roman" w:hint="default"/>
        <w:b w:val="0"/>
        <w:bCs w:val="0"/>
        <w:i w:val="0"/>
        <w:iCs w:val="0"/>
        <w:spacing w:val="0"/>
        <w:w w:val="100"/>
        <w:sz w:val="24"/>
        <w:szCs w:val="24"/>
        <w:lang w:val="en-US" w:eastAsia="en-US" w:bidi="ar-SA"/>
      </w:rPr>
    </w:lvl>
    <w:lvl w:ilvl="2" w:tplc="A170F1D2">
      <w:numFmt w:val="bullet"/>
      <w:lvlText w:val="•"/>
      <w:lvlJc w:val="left"/>
      <w:pPr>
        <w:ind w:left="1813" w:hanging="341"/>
      </w:pPr>
      <w:rPr>
        <w:rFonts w:hint="default"/>
        <w:lang w:val="en-US" w:eastAsia="en-US" w:bidi="ar-SA"/>
      </w:rPr>
    </w:lvl>
    <w:lvl w:ilvl="3" w:tplc="A9B4F7C2">
      <w:numFmt w:val="bullet"/>
      <w:lvlText w:val="•"/>
      <w:lvlJc w:val="left"/>
      <w:pPr>
        <w:ind w:left="2786" w:hanging="341"/>
      </w:pPr>
      <w:rPr>
        <w:rFonts w:hint="default"/>
        <w:lang w:val="en-US" w:eastAsia="en-US" w:bidi="ar-SA"/>
      </w:rPr>
    </w:lvl>
    <w:lvl w:ilvl="4" w:tplc="72EE7978">
      <w:numFmt w:val="bullet"/>
      <w:lvlText w:val="•"/>
      <w:lvlJc w:val="left"/>
      <w:pPr>
        <w:ind w:left="3760" w:hanging="341"/>
      </w:pPr>
      <w:rPr>
        <w:rFonts w:hint="default"/>
        <w:lang w:val="en-US" w:eastAsia="en-US" w:bidi="ar-SA"/>
      </w:rPr>
    </w:lvl>
    <w:lvl w:ilvl="5" w:tplc="52924108">
      <w:numFmt w:val="bullet"/>
      <w:lvlText w:val="•"/>
      <w:lvlJc w:val="left"/>
      <w:pPr>
        <w:ind w:left="4733" w:hanging="341"/>
      </w:pPr>
      <w:rPr>
        <w:rFonts w:hint="default"/>
        <w:lang w:val="en-US" w:eastAsia="en-US" w:bidi="ar-SA"/>
      </w:rPr>
    </w:lvl>
    <w:lvl w:ilvl="6" w:tplc="2402AF7C">
      <w:numFmt w:val="bullet"/>
      <w:lvlText w:val="•"/>
      <w:lvlJc w:val="left"/>
      <w:pPr>
        <w:ind w:left="5706" w:hanging="341"/>
      </w:pPr>
      <w:rPr>
        <w:rFonts w:hint="default"/>
        <w:lang w:val="en-US" w:eastAsia="en-US" w:bidi="ar-SA"/>
      </w:rPr>
    </w:lvl>
    <w:lvl w:ilvl="7" w:tplc="B3625C42">
      <w:numFmt w:val="bullet"/>
      <w:lvlText w:val="•"/>
      <w:lvlJc w:val="left"/>
      <w:pPr>
        <w:ind w:left="6680" w:hanging="341"/>
      </w:pPr>
      <w:rPr>
        <w:rFonts w:hint="default"/>
        <w:lang w:val="en-US" w:eastAsia="en-US" w:bidi="ar-SA"/>
      </w:rPr>
    </w:lvl>
    <w:lvl w:ilvl="8" w:tplc="DBF49E26">
      <w:numFmt w:val="bullet"/>
      <w:lvlText w:val="•"/>
      <w:lvlJc w:val="left"/>
      <w:pPr>
        <w:ind w:left="7653" w:hanging="341"/>
      </w:pPr>
      <w:rPr>
        <w:rFonts w:hint="default"/>
        <w:lang w:val="en-US" w:eastAsia="en-US" w:bidi="ar-SA"/>
      </w:rPr>
    </w:lvl>
  </w:abstractNum>
  <w:abstractNum w:abstractNumId="1" w15:restartNumberingAfterBreak="0">
    <w:nsid w:val="13A26C31"/>
    <w:multiLevelType w:val="hybridMultilevel"/>
    <w:tmpl w:val="A4FA8D14"/>
    <w:lvl w:ilvl="0" w:tplc="D95AF752">
      <w:start w:val="1"/>
      <w:numFmt w:val="lowerLetter"/>
      <w:lvlText w:val="(%1)"/>
      <w:lvlJc w:val="left"/>
      <w:pPr>
        <w:ind w:left="120" w:hanging="328"/>
      </w:pPr>
      <w:rPr>
        <w:rFonts w:ascii="Times New Roman" w:eastAsia="Times New Roman" w:hAnsi="Times New Roman" w:cs="Times New Roman" w:hint="default"/>
        <w:b w:val="0"/>
        <w:bCs w:val="0"/>
        <w:i w:val="0"/>
        <w:iCs w:val="0"/>
        <w:spacing w:val="0"/>
        <w:w w:val="100"/>
        <w:sz w:val="24"/>
        <w:szCs w:val="24"/>
        <w:lang w:val="en-US" w:eastAsia="en-US" w:bidi="ar-SA"/>
      </w:rPr>
    </w:lvl>
    <w:lvl w:ilvl="1" w:tplc="96E2DBE4">
      <w:numFmt w:val="bullet"/>
      <w:lvlText w:val="•"/>
      <w:lvlJc w:val="left"/>
      <w:pPr>
        <w:ind w:left="1068" w:hanging="328"/>
      </w:pPr>
      <w:rPr>
        <w:rFonts w:hint="default"/>
        <w:lang w:val="en-US" w:eastAsia="en-US" w:bidi="ar-SA"/>
      </w:rPr>
    </w:lvl>
    <w:lvl w:ilvl="2" w:tplc="31F4BD26">
      <w:numFmt w:val="bullet"/>
      <w:lvlText w:val="•"/>
      <w:lvlJc w:val="left"/>
      <w:pPr>
        <w:ind w:left="2016" w:hanging="328"/>
      </w:pPr>
      <w:rPr>
        <w:rFonts w:hint="default"/>
        <w:lang w:val="en-US" w:eastAsia="en-US" w:bidi="ar-SA"/>
      </w:rPr>
    </w:lvl>
    <w:lvl w:ilvl="3" w:tplc="D7849F3E">
      <w:numFmt w:val="bullet"/>
      <w:lvlText w:val="•"/>
      <w:lvlJc w:val="left"/>
      <w:pPr>
        <w:ind w:left="2964" w:hanging="328"/>
      </w:pPr>
      <w:rPr>
        <w:rFonts w:hint="default"/>
        <w:lang w:val="en-US" w:eastAsia="en-US" w:bidi="ar-SA"/>
      </w:rPr>
    </w:lvl>
    <w:lvl w:ilvl="4" w:tplc="9DA6770C">
      <w:numFmt w:val="bullet"/>
      <w:lvlText w:val="•"/>
      <w:lvlJc w:val="left"/>
      <w:pPr>
        <w:ind w:left="3912" w:hanging="328"/>
      </w:pPr>
      <w:rPr>
        <w:rFonts w:hint="default"/>
        <w:lang w:val="en-US" w:eastAsia="en-US" w:bidi="ar-SA"/>
      </w:rPr>
    </w:lvl>
    <w:lvl w:ilvl="5" w:tplc="76CA7E84">
      <w:numFmt w:val="bullet"/>
      <w:lvlText w:val="•"/>
      <w:lvlJc w:val="left"/>
      <w:pPr>
        <w:ind w:left="4860" w:hanging="328"/>
      </w:pPr>
      <w:rPr>
        <w:rFonts w:hint="default"/>
        <w:lang w:val="en-US" w:eastAsia="en-US" w:bidi="ar-SA"/>
      </w:rPr>
    </w:lvl>
    <w:lvl w:ilvl="6" w:tplc="0B1A6142">
      <w:numFmt w:val="bullet"/>
      <w:lvlText w:val="•"/>
      <w:lvlJc w:val="left"/>
      <w:pPr>
        <w:ind w:left="5808" w:hanging="328"/>
      </w:pPr>
      <w:rPr>
        <w:rFonts w:hint="default"/>
        <w:lang w:val="en-US" w:eastAsia="en-US" w:bidi="ar-SA"/>
      </w:rPr>
    </w:lvl>
    <w:lvl w:ilvl="7" w:tplc="A93631CE">
      <w:numFmt w:val="bullet"/>
      <w:lvlText w:val="•"/>
      <w:lvlJc w:val="left"/>
      <w:pPr>
        <w:ind w:left="6756" w:hanging="328"/>
      </w:pPr>
      <w:rPr>
        <w:rFonts w:hint="default"/>
        <w:lang w:val="en-US" w:eastAsia="en-US" w:bidi="ar-SA"/>
      </w:rPr>
    </w:lvl>
    <w:lvl w:ilvl="8" w:tplc="FDF2F050">
      <w:numFmt w:val="bullet"/>
      <w:lvlText w:val="•"/>
      <w:lvlJc w:val="left"/>
      <w:pPr>
        <w:ind w:left="7704" w:hanging="328"/>
      </w:pPr>
      <w:rPr>
        <w:rFonts w:hint="default"/>
        <w:lang w:val="en-US" w:eastAsia="en-US" w:bidi="ar-SA"/>
      </w:rPr>
    </w:lvl>
  </w:abstractNum>
  <w:abstractNum w:abstractNumId="2" w15:restartNumberingAfterBreak="0">
    <w:nsid w:val="1EB11769"/>
    <w:multiLevelType w:val="hybridMultilevel"/>
    <w:tmpl w:val="B0A8CC5E"/>
    <w:lvl w:ilvl="0" w:tplc="E28CDA22">
      <w:start w:val="1"/>
      <w:numFmt w:val="decimal"/>
      <w:lvlText w:val="%1."/>
      <w:lvlJc w:val="left"/>
      <w:pPr>
        <w:ind w:left="120" w:hanging="300"/>
      </w:pPr>
      <w:rPr>
        <w:rFonts w:ascii="Times New Roman" w:eastAsia="Times New Roman" w:hAnsi="Times New Roman" w:cs="Times New Roman" w:hint="default"/>
        <w:b/>
        <w:bCs/>
        <w:i w:val="0"/>
        <w:iCs w:val="0"/>
        <w:spacing w:val="0"/>
        <w:w w:val="100"/>
        <w:sz w:val="24"/>
        <w:szCs w:val="24"/>
        <w:lang w:val="en-US" w:eastAsia="en-US" w:bidi="ar-SA"/>
      </w:rPr>
    </w:lvl>
    <w:lvl w:ilvl="1" w:tplc="E3223C98">
      <w:numFmt w:val="bullet"/>
      <w:lvlText w:val="•"/>
      <w:lvlJc w:val="left"/>
      <w:pPr>
        <w:ind w:left="1068" w:hanging="300"/>
      </w:pPr>
      <w:rPr>
        <w:rFonts w:hint="default"/>
        <w:lang w:val="en-US" w:eastAsia="en-US" w:bidi="ar-SA"/>
      </w:rPr>
    </w:lvl>
    <w:lvl w:ilvl="2" w:tplc="207A6922">
      <w:numFmt w:val="bullet"/>
      <w:lvlText w:val="•"/>
      <w:lvlJc w:val="left"/>
      <w:pPr>
        <w:ind w:left="2016" w:hanging="300"/>
      </w:pPr>
      <w:rPr>
        <w:rFonts w:hint="default"/>
        <w:lang w:val="en-US" w:eastAsia="en-US" w:bidi="ar-SA"/>
      </w:rPr>
    </w:lvl>
    <w:lvl w:ilvl="3" w:tplc="BE820C32">
      <w:numFmt w:val="bullet"/>
      <w:lvlText w:val="•"/>
      <w:lvlJc w:val="left"/>
      <w:pPr>
        <w:ind w:left="2964" w:hanging="300"/>
      </w:pPr>
      <w:rPr>
        <w:rFonts w:hint="default"/>
        <w:lang w:val="en-US" w:eastAsia="en-US" w:bidi="ar-SA"/>
      </w:rPr>
    </w:lvl>
    <w:lvl w:ilvl="4" w:tplc="1562B776">
      <w:numFmt w:val="bullet"/>
      <w:lvlText w:val="•"/>
      <w:lvlJc w:val="left"/>
      <w:pPr>
        <w:ind w:left="3912" w:hanging="300"/>
      </w:pPr>
      <w:rPr>
        <w:rFonts w:hint="default"/>
        <w:lang w:val="en-US" w:eastAsia="en-US" w:bidi="ar-SA"/>
      </w:rPr>
    </w:lvl>
    <w:lvl w:ilvl="5" w:tplc="98AA235E">
      <w:numFmt w:val="bullet"/>
      <w:lvlText w:val="•"/>
      <w:lvlJc w:val="left"/>
      <w:pPr>
        <w:ind w:left="4860" w:hanging="300"/>
      </w:pPr>
      <w:rPr>
        <w:rFonts w:hint="default"/>
        <w:lang w:val="en-US" w:eastAsia="en-US" w:bidi="ar-SA"/>
      </w:rPr>
    </w:lvl>
    <w:lvl w:ilvl="6" w:tplc="149AAFE2">
      <w:numFmt w:val="bullet"/>
      <w:lvlText w:val="•"/>
      <w:lvlJc w:val="left"/>
      <w:pPr>
        <w:ind w:left="5808" w:hanging="300"/>
      </w:pPr>
      <w:rPr>
        <w:rFonts w:hint="default"/>
        <w:lang w:val="en-US" w:eastAsia="en-US" w:bidi="ar-SA"/>
      </w:rPr>
    </w:lvl>
    <w:lvl w:ilvl="7" w:tplc="270413A2">
      <w:numFmt w:val="bullet"/>
      <w:lvlText w:val="•"/>
      <w:lvlJc w:val="left"/>
      <w:pPr>
        <w:ind w:left="6756" w:hanging="300"/>
      </w:pPr>
      <w:rPr>
        <w:rFonts w:hint="default"/>
        <w:lang w:val="en-US" w:eastAsia="en-US" w:bidi="ar-SA"/>
      </w:rPr>
    </w:lvl>
    <w:lvl w:ilvl="8" w:tplc="9EA83A14">
      <w:numFmt w:val="bullet"/>
      <w:lvlText w:val="•"/>
      <w:lvlJc w:val="left"/>
      <w:pPr>
        <w:ind w:left="7704" w:hanging="300"/>
      </w:pPr>
      <w:rPr>
        <w:rFonts w:hint="default"/>
        <w:lang w:val="en-US" w:eastAsia="en-US" w:bidi="ar-SA"/>
      </w:rPr>
    </w:lvl>
  </w:abstractNum>
  <w:abstractNum w:abstractNumId="3" w15:restartNumberingAfterBreak="0">
    <w:nsid w:val="282C575D"/>
    <w:multiLevelType w:val="hybridMultilevel"/>
    <w:tmpl w:val="A82ACBA6"/>
    <w:lvl w:ilvl="0" w:tplc="1D5E1C1E">
      <w:start w:val="1"/>
      <w:numFmt w:val="decimal"/>
      <w:lvlText w:val="%1."/>
      <w:lvlJc w:val="left"/>
      <w:pPr>
        <w:ind w:left="120" w:hanging="300"/>
      </w:pPr>
      <w:rPr>
        <w:rFonts w:ascii="Times New Roman" w:eastAsia="Times New Roman" w:hAnsi="Times New Roman" w:cs="Times New Roman" w:hint="default"/>
        <w:b/>
        <w:bCs/>
        <w:i w:val="0"/>
        <w:iCs w:val="0"/>
        <w:spacing w:val="0"/>
        <w:w w:val="100"/>
        <w:sz w:val="24"/>
        <w:szCs w:val="24"/>
        <w:lang w:val="en-US" w:eastAsia="en-US" w:bidi="ar-SA"/>
      </w:rPr>
    </w:lvl>
    <w:lvl w:ilvl="1" w:tplc="076AEFF2">
      <w:numFmt w:val="bullet"/>
      <w:lvlText w:val="•"/>
      <w:lvlJc w:val="left"/>
      <w:pPr>
        <w:ind w:left="1068" w:hanging="300"/>
      </w:pPr>
      <w:rPr>
        <w:rFonts w:hint="default"/>
        <w:lang w:val="en-US" w:eastAsia="en-US" w:bidi="ar-SA"/>
      </w:rPr>
    </w:lvl>
    <w:lvl w:ilvl="2" w:tplc="C40A6ED6">
      <w:numFmt w:val="bullet"/>
      <w:lvlText w:val="•"/>
      <w:lvlJc w:val="left"/>
      <w:pPr>
        <w:ind w:left="2016" w:hanging="300"/>
      </w:pPr>
      <w:rPr>
        <w:rFonts w:hint="default"/>
        <w:lang w:val="en-US" w:eastAsia="en-US" w:bidi="ar-SA"/>
      </w:rPr>
    </w:lvl>
    <w:lvl w:ilvl="3" w:tplc="9A54F828">
      <w:numFmt w:val="bullet"/>
      <w:lvlText w:val="•"/>
      <w:lvlJc w:val="left"/>
      <w:pPr>
        <w:ind w:left="2964" w:hanging="300"/>
      </w:pPr>
      <w:rPr>
        <w:rFonts w:hint="default"/>
        <w:lang w:val="en-US" w:eastAsia="en-US" w:bidi="ar-SA"/>
      </w:rPr>
    </w:lvl>
    <w:lvl w:ilvl="4" w:tplc="C83425D8">
      <w:numFmt w:val="bullet"/>
      <w:lvlText w:val="•"/>
      <w:lvlJc w:val="left"/>
      <w:pPr>
        <w:ind w:left="3912" w:hanging="300"/>
      </w:pPr>
      <w:rPr>
        <w:rFonts w:hint="default"/>
        <w:lang w:val="en-US" w:eastAsia="en-US" w:bidi="ar-SA"/>
      </w:rPr>
    </w:lvl>
    <w:lvl w:ilvl="5" w:tplc="5AD2B202">
      <w:numFmt w:val="bullet"/>
      <w:lvlText w:val="•"/>
      <w:lvlJc w:val="left"/>
      <w:pPr>
        <w:ind w:left="4860" w:hanging="300"/>
      </w:pPr>
      <w:rPr>
        <w:rFonts w:hint="default"/>
        <w:lang w:val="en-US" w:eastAsia="en-US" w:bidi="ar-SA"/>
      </w:rPr>
    </w:lvl>
    <w:lvl w:ilvl="6" w:tplc="6D56FA58">
      <w:numFmt w:val="bullet"/>
      <w:lvlText w:val="•"/>
      <w:lvlJc w:val="left"/>
      <w:pPr>
        <w:ind w:left="5808" w:hanging="300"/>
      </w:pPr>
      <w:rPr>
        <w:rFonts w:hint="default"/>
        <w:lang w:val="en-US" w:eastAsia="en-US" w:bidi="ar-SA"/>
      </w:rPr>
    </w:lvl>
    <w:lvl w:ilvl="7" w:tplc="9DB262F8">
      <w:numFmt w:val="bullet"/>
      <w:lvlText w:val="•"/>
      <w:lvlJc w:val="left"/>
      <w:pPr>
        <w:ind w:left="6756" w:hanging="300"/>
      </w:pPr>
      <w:rPr>
        <w:rFonts w:hint="default"/>
        <w:lang w:val="en-US" w:eastAsia="en-US" w:bidi="ar-SA"/>
      </w:rPr>
    </w:lvl>
    <w:lvl w:ilvl="8" w:tplc="3852FC9C">
      <w:numFmt w:val="bullet"/>
      <w:lvlText w:val="•"/>
      <w:lvlJc w:val="left"/>
      <w:pPr>
        <w:ind w:left="7704" w:hanging="300"/>
      </w:pPr>
      <w:rPr>
        <w:rFonts w:hint="default"/>
        <w:lang w:val="en-US" w:eastAsia="en-US" w:bidi="ar-SA"/>
      </w:rPr>
    </w:lvl>
  </w:abstractNum>
  <w:abstractNum w:abstractNumId="4" w15:restartNumberingAfterBreak="0">
    <w:nsid w:val="2AA0758E"/>
    <w:multiLevelType w:val="hybridMultilevel"/>
    <w:tmpl w:val="3ECCACD6"/>
    <w:lvl w:ilvl="0" w:tplc="0F300D60">
      <w:start w:val="1"/>
      <w:numFmt w:val="lowerLetter"/>
      <w:lvlText w:val="(%1)"/>
      <w:lvlJc w:val="left"/>
      <w:pPr>
        <w:ind w:left="6178" w:hanging="328"/>
      </w:pPr>
      <w:rPr>
        <w:rFonts w:ascii="Times New Roman" w:eastAsia="Times New Roman" w:hAnsi="Times New Roman" w:cs="Times New Roman" w:hint="default"/>
        <w:b w:val="0"/>
        <w:bCs w:val="0"/>
        <w:i w:val="0"/>
        <w:iCs w:val="0"/>
        <w:spacing w:val="0"/>
        <w:w w:val="100"/>
        <w:sz w:val="24"/>
        <w:szCs w:val="24"/>
        <w:lang w:val="en-US" w:eastAsia="en-US" w:bidi="ar-SA"/>
      </w:rPr>
    </w:lvl>
    <w:lvl w:ilvl="1" w:tplc="7FA69BE4">
      <w:start w:val="1"/>
      <w:numFmt w:val="decimal"/>
      <w:lvlText w:val="(%2)"/>
      <w:lvlJc w:val="left"/>
      <w:pPr>
        <w:ind w:left="840" w:hanging="341"/>
      </w:pPr>
      <w:rPr>
        <w:rFonts w:ascii="Times New Roman" w:eastAsia="Times New Roman" w:hAnsi="Times New Roman" w:cs="Times New Roman" w:hint="default"/>
        <w:b w:val="0"/>
        <w:bCs w:val="0"/>
        <w:i w:val="0"/>
        <w:iCs w:val="0"/>
        <w:spacing w:val="0"/>
        <w:w w:val="100"/>
        <w:sz w:val="24"/>
        <w:szCs w:val="24"/>
        <w:lang w:val="en-US" w:eastAsia="en-US" w:bidi="ar-SA"/>
      </w:rPr>
    </w:lvl>
    <w:lvl w:ilvl="2" w:tplc="2AF677DA">
      <w:numFmt w:val="bullet"/>
      <w:lvlText w:val="•"/>
      <w:lvlJc w:val="left"/>
      <w:pPr>
        <w:ind w:left="1813" w:hanging="341"/>
      </w:pPr>
      <w:rPr>
        <w:rFonts w:hint="default"/>
        <w:lang w:val="en-US" w:eastAsia="en-US" w:bidi="ar-SA"/>
      </w:rPr>
    </w:lvl>
    <w:lvl w:ilvl="3" w:tplc="6840E5CE">
      <w:numFmt w:val="bullet"/>
      <w:lvlText w:val="•"/>
      <w:lvlJc w:val="left"/>
      <w:pPr>
        <w:ind w:left="2786" w:hanging="341"/>
      </w:pPr>
      <w:rPr>
        <w:rFonts w:hint="default"/>
        <w:lang w:val="en-US" w:eastAsia="en-US" w:bidi="ar-SA"/>
      </w:rPr>
    </w:lvl>
    <w:lvl w:ilvl="4" w:tplc="BCF4903A">
      <w:numFmt w:val="bullet"/>
      <w:lvlText w:val="•"/>
      <w:lvlJc w:val="left"/>
      <w:pPr>
        <w:ind w:left="3760" w:hanging="341"/>
      </w:pPr>
      <w:rPr>
        <w:rFonts w:hint="default"/>
        <w:lang w:val="en-US" w:eastAsia="en-US" w:bidi="ar-SA"/>
      </w:rPr>
    </w:lvl>
    <w:lvl w:ilvl="5" w:tplc="656C6D74">
      <w:numFmt w:val="bullet"/>
      <w:lvlText w:val="•"/>
      <w:lvlJc w:val="left"/>
      <w:pPr>
        <w:ind w:left="4733" w:hanging="341"/>
      </w:pPr>
      <w:rPr>
        <w:rFonts w:hint="default"/>
        <w:lang w:val="en-US" w:eastAsia="en-US" w:bidi="ar-SA"/>
      </w:rPr>
    </w:lvl>
    <w:lvl w:ilvl="6" w:tplc="75326F9A">
      <w:numFmt w:val="bullet"/>
      <w:lvlText w:val="•"/>
      <w:lvlJc w:val="left"/>
      <w:pPr>
        <w:ind w:left="5706" w:hanging="341"/>
      </w:pPr>
      <w:rPr>
        <w:rFonts w:hint="default"/>
        <w:lang w:val="en-US" w:eastAsia="en-US" w:bidi="ar-SA"/>
      </w:rPr>
    </w:lvl>
    <w:lvl w:ilvl="7" w:tplc="C0F85D64">
      <w:numFmt w:val="bullet"/>
      <w:lvlText w:val="•"/>
      <w:lvlJc w:val="left"/>
      <w:pPr>
        <w:ind w:left="6680" w:hanging="341"/>
      </w:pPr>
      <w:rPr>
        <w:rFonts w:hint="default"/>
        <w:lang w:val="en-US" w:eastAsia="en-US" w:bidi="ar-SA"/>
      </w:rPr>
    </w:lvl>
    <w:lvl w:ilvl="8" w:tplc="33CC6BDC">
      <w:numFmt w:val="bullet"/>
      <w:lvlText w:val="•"/>
      <w:lvlJc w:val="left"/>
      <w:pPr>
        <w:ind w:left="7653" w:hanging="341"/>
      </w:pPr>
      <w:rPr>
        <w:rFonts w:hint="default"/>
        <w:lang w:val="en-US" w:eastAsia="en-US" w:bidi="ar-SA"/>
      </w:rPr>
    </w:lvl>
  </w:abstractNum>
  <w:abstractNum w:abstractNumId="5" w15:restartNumberingAfterBreak="0">
    <w:nsid w:val="2BD37859"/>
    <w:multiLevelType w:val="hybridMultilevel"/>
    <w:tmpl w:val="6A14EFCC"/>
    <w:lvl w:ilvl="0" w:tplc="F1201A0A">
      <w:start w:val="1"/>
      <w:numFmt w:val="lowerLetter"/>
      <w:lvlText w:val="(%1)"/>
      <w:lvlJc w:val="left"/>
      <w:pPr>
        <w:ind w:left="120" w:hanging="328"/>
      </w:pPr>
      <w:rPr>
        <w:rFonts w:ascii="Times New Roman" w:eastAsia="Times New Roman" w:hAnsi="Times New Roman" w:cs="Times New Roman" w:hint="default"/>
        <w:b w:val="0"/>
        <w:bCs w:val="0"/>
        <w:i w:val="0"/>
        <w:iCs w:val="0"/>
        <w:spacing w:val="0"/>
        <w:w w:val="100"/>
        <w:sz w:val="24"/>
        <w:szCs w:val="24"/>
        <w:lang w:val="en-US" w:eastAsia="en-US" w:bidi="ar-SA"/>
      </w:rPr>
    </w:lvl>
    <w:lvl w:ilvl="1" w:tplc="415CC9A4">
      <w:numFmt w:val="bullet"/>
      <w:lvlText w:val="•"/>
      <w:lvlJc w:val="left"/>
      <w:pPr>
        <w:ind w:left="1068" w:hanging="328"/>
      </w:pPr>
      <w:rPr>
        <w:rFonts w:hint="default"/>
        <w:lang w:val="en-US" w:eastAsia="en-US" w:bidi="ar-SA"/>
      </w:rPr>
    </w:lvl>
    <w:lvl w:ilvl="2" w:tplc="34F60F90">
      <w:numFmt w:val="bullet"/>
      <w:lvlText w:val="•"/>
      <w:lvlJc w:val="left"/>
      <w:pPr>
        <w:ind w:left="2016" w:hanging="328"/>
      </w:pPr>
      <w:rPr>
        <w:rFonts w:hint="default"/>
        <w:lang w:val="en-US" w:eastAsia="en-US" w:bidi="ar-SA"/>
      </w:rPr>
    </w:lvl>
    <w:lvl w:ilvl="3" w:tplc="4454C2CC">
      <w:numFmt w:val="bullet"/>
      <w:lvlText w:val="•"/>
      <w:lvlJc w:val="left"/>
      <w:pPr>
        <w:ind w:left="2964" w:hanging="328"/>
      </w:pPr>
      <w:rPr>
        <w:rFonts w:hint="default"/>
        <w:lang w:val="en-US" w:eastAsia="en-US" w:bidi="ar-SA"/>
      </w:rPr>
    </w:lvl>
    <w:lvl w:ilvl="4" w:tplc="97FE668E">
      <w:numFmt w:val="bullet"/>
      <w:lvlText w:val="•"/>
      <w:lvlJc w:val="left"/>
      <w:pPr>
        <w:ind w:left="3912" w:hanging="328"/>
      </w:pPr>
      <w:rPr>
        <w:rFonts w:hint="default"/>
        <w:lang w:val="en-US" w:eastAsia="en-US" w:bidi="ar-SA"/>
      </w:rPr>
    </w:lvl>
    <w:lvl w:ilvl="5" w:tplc="CF0A4B40">
      <w:numFmt w:val="bullet"/>
      <w:lvlText w:val="•"/>
      <w:lvlJc w:val="left"/>
      <w:pPr>
        <w:ind w:left="4860" w:hanging="328"/>
      </w:pPr>
      <w:rPr>
        <w:rFonts w:hint="default"/>
        <w:lang w:val="en-US" w:eastAsia="en-US" w:bidi="ar-SA"/>
      </w:rPr>
    </w:lvl>
    <w:lvl w:ilvl="6" w:tplc="39B2B7BE">
      <w:numFmt w:val="bullet"/>
      <w:lvlText w:val="•"/>
      <w:lvlJc w:val="left"/>
      <w:pPr>
        <w:ind w:left="5808" w:hanging="328"/>
      </w:pPr>
      <w:rPr>
        <w:rFonts w:hint="default"/>
        <w:lang w:val="en-US" w:eastAsia="en-US" w:bidi="ar-SA"/>
      </w:rPr>
    </w:lvl>
    <w:lvl w:ilvl="7" w:tplc="7448633A">
      <w:numFmt w:val="bullet"/>
      <w:lvlText w:val="•"/>
      <w:lvlJc w:val="left"/>
      <w:pPr>
        <w:ind w:left="6756" w:hanging="328"/>
      </w:pPr>
      <w:rPr>
        <w:rFonts w:hint="default"/>
        <w:lang w:val="en-US" w:eastAsia="en-US" w:bidi="ar-SA"/>
      </w:rPr>
    </w:lvl>
    <w:lvl w:ilvl="8" w:tplc="0846B020">
      <w:numFmt w:val="bullet"/>
      <w:lvlText w:val="•"/>
      <w:lvlJc w:val="left"/>
      <w:pPr>
        <w:ind w:left="7704" w:hanging="328"/>
      </w:pPr>
      <w:rPr>
        <w:rFonts w:hint="default"/>
        <w:lang w:val="en-US" w:eastAsia="en-US" w:bidi="ar-SA"/>
      </w:rPr>
    </w:lvl>
  </w:abstractNum>
  <w:abstractNum w:abstractNumId="6" w15:restartNumberingAfterBreak="0">
    <w:nsid w:val="2E022F86"/>
    <w:multiLevelType w:val="hybridMultilevel"/>
    <w:tmpl w:val="E2F8D54C"/>
    <w:lvl w:ilvl="0" w:tplc="510EDFD4">
      <w:start w:val="1"/>
      <w:numFmt w:val="decimal"/>
      <w:lvlText w:val="%1."/>
      <w:lvlJc w:val="left"/>
      <w:pPr>
        <w:ind w:left="120" w:hanging="300"/>
      </w:pPr>
      <w:rPr>
        <w:rFonts w:ascii="Times New Roman" w:eastAsia="Times New Roman" w:hAnsi="Times New Roman" w:cs="Times New Roman" w:hint="default"/>
        <w:b/>
        <w:bCs/>
        <w:i w:val="0"/>
        <w:iCs w:val="0"/>
        <w:spacing w:val="0"/>
        <w:w w:val="100"/>
        <w:sz w:val="24"/>
        <w:szCs w:val="24"/>
        <w:lang w:val="en-US" w:eastAsia="en-US" w:bidi="ar-SA"/>
      </w:rPr>
    </w:lvl>
    <w:lvl w:ilvl="1" w:tplc="79B0D540">
      <w:numFmt w:val="bullet"/>
      <w:lvlText w:val="•"/>
      <w:lvlJc w:val="left"/>
      <w:pPr>
        <w:ind w:left="1068" w:hanging="300"/>
      </w:pPr>
      <w:rPr>
        <w:rFonts w:hint="default"/>
        <w:lang w:val="en-US" w:eastAsia="en-US" w:bidi="ar-SA"/>
      </w:rPr>
    </w:lvl>
    <w:lvl w:ilvl="2" w:tplc="84B6CB8C">
      <w:numFmt w:val="bullet"/>
      <w:lvlText w:val="•"/>
      <w:lvlJc w:val="left"/>
      <w:pPr>
        <w:ind w:left="2016" w:hanging="300"/>
      </w:pPr>
      <w:rPr>
        <w:rFonts w:hint="default"/>
        <w:lang w:val="en-US" w:eastAsia="en-US" w:bidi="ar-SA"/>
      </w:rPr>
    </w:lvl>
    <w:lvl w:ilvl="3" w:tplc="7898EDD6">
      <w:numFmt w:val="bullet"/>
      <w:lvlText w:val="•"/>
      <w:lvlJc w:val="left"/>
      <w:pPr>
        <w:ind w:left="2964" w:hanging="300"/>
      </w:pPr>
      <w:rPr>
        <w:rFonts w:hint="default"/>
        <w:lang w:val="en-US" w:eastAsia="en-US" w:bidi="ar-SA"/>
      </w:rPr>
    </w:lvl>
    <w:lvl w:ilvl="4" w:tplc="EC0ACE24">
      <w:numFmt w:val="bullet"/>
      <w:lvlText w:val="•"/>
      <w:lvlJc w:val="left"/>
      <w:pPr>
        <w:ind w:left="3912" w:hanging="300"/>
      </w:pPr>
      <w:rPr>
        <w:rFonts w:hint="default"/>
        <w:lang w:val="en-US" w:eastAsia="en-US" w:bidi="ar-SA"/>
      </w:rPr>
    </w:lvl>
    <w:lvl w:ilvl="5" w:tplc="D8C80394">
      <w:numFmt w:val="bullet"/>
      <w:lvlText w:val="•"/>
      <w:lvlJc w:val="left"/>
      <w:pPr>
        <w:ind w:left="4860" w:hanging="300"/>
      </w:pPr>
      <w:rPr>
        <w:rFonts w:hint="default"/>
        <w:lang w:val="en-US" w:eastAsia="en-US" w:bidi="ar-SA"/>
      </w:rPr>
    </w:lvl>
    <w:lvl w:ilvl="6" w:tplc="A8F673C6">
      <w:numFmt w:val="bullet"/>
      <w:lvlText w:val="•"/>
      <w:lvlJc w:val="left"/>
      <w:pPr>
        <w:ind w:left="5808" w:hanging="300"/>
      </w:pPr>
      <w:rPr>
        <w:rFonts w:hint="default"/>
        <w:lang w:val="en-US" w:eastAsia="en-US" w:bidi="ar-SA"/>
      </w:rPr>
    </w:lvl>
    <w:lvl w:ilvl="7" w:tplc="093C8B32">
      <w:numFmt w:val="bullet"/>
      <w:lvlText w:val="•"/>
      <w:lvlJc w:val="left"/>
      <w:pPr>
        <w:ind w:left="6756" w:hanging="300"/>
      </w:pPr>
      <w:rPr>
        <w:rFonts w:hint="default"/>
        <w:lang w:val="en-US" w:eastAsia="en-US" w:bidi="ar-SA"/>
      </w:rPr>
    </w:lvl>
    <w:lvl w:ilvl="8" w:tplc="66A8A4F8">
      <w:numFmt w:val="bullet"/>
      <w:lvlText w:val="•"/>
      <w:lvlJc w:val="left"/>
      <w:pPr>
        <w:ind w:left="7704" w:hanging="300"/>
      </w:pPr>
      <w:rPr>
        <w:rFonts w:hint="default"/>
        <w:lang w:val="en-US" w:eastAsia="en-US" w:bidi="ar-SA"/>
      </w:rPr>
    </w:lvl>
  </w:abstractNum>
  <w:abstractNum w:abstractNumId="7" w15:restartNumberingAfterBreak="0">
    <w:nsid w:val="34BE27B4"/>
    <w:multiLevelType w:val="hybridMultilevel"/>
    <w:tmpl w:val="DF74F1E4"/>
    <w:lvl w:ilvl="0" w:tplc="3B74227C">
      <w:start w:val="1"/>
      <w:numFmt w:val="decimal"/>
      <w:lvlText w:val="%1."/>
      <w:lvlJc w:val="left"/>
      <w:pPr>
        <w:ind w:left="120" w:hanging="300"/>
        <w:jc w:val="right"/>
      </w:pPr>
      <w:rPr>
        <w:rFonts w:ascii="Times New Roman" w:eastAsia="Times New Roman" w:hAnsi="Times New Roman" w:cs="Times New Roman" w:hint="default"/>
        <w:b/>
        <w:bCs/>
        <w:i w:val="0"/>
        <w:iCs w:val="0"/>
        <w:spacing w:val="0"/>
        <w:w w:val="100"/>
        <w:sz w:val="24"/>
        <w:szCs w:val="24"/>
        <w:lang w:val="en-US" w:eastAsia="en-US" w:bidi="ar-SA"/>
      </w:rPr>
    </w:lvl>
    <w:lvl w:ilvl="1" w:tplc="6DEEC0E6">
      <w:numFmt w:val="bullet"/>
      <w:lvlText w:val="•"/>
      <w:lvlJc w:val="left"/>
      <w:pPr>
        <w:ind w:left="1068" w:hanging="300"/>
      </w:pPr>
      <w:rPr>
        <w:rFonts w:hint="default"/>
        <w:lang w:val="en-US" w:eastAsia="en-US" w:bidi="ar-SA"/>
      </w:rPr>
    </w:lvl>
    <w:lvl w:ilvl="2" w:tplc="A802FCE4">
      <w:numFmt w:val="bullet"/>
      <w:lvlText w:val="•"/>
      <w:lvlJc w:val="left"/>
      <w:pPr>
        <w:ind w:left="2016" w:hanging="300"/>
      </w:pPr>
      <w:rPr>
        <w:rFonts w:hint="default"/>
        <w:lang w:val="en-US" w:eastAsia="en-US" w:bidi="ar-SA"/>
      </w:rPr>
    </w:lvl>
    <w:lvl w:ilvl="3" w:tplc="5D282856">
      <w:numFmt w:val="bullet"/>
      <w:lvlText w:val="•"/>
      <w:lvlJc w:val="left"/>
      <w:pPr>
        <w:ind w:left="2964" w:hanging="300"/>
      </w:pPr>
      <w:rPr>
        <w:rFonts w:hint="default"/>
        <w:lang w:val="en-US" w:eastAsia="en-US" w:bidi="ar-SA"/>
      </w:rPr>
    </w:lvl>
    <w:lvl w:ilvl="4" w:tplc="BC940CAC">
      <w:numFmt w:val="bullet"/>
      <w:lvlText w:val="•"/>
      <w:lvlJc w:val="left"/>
      <w:pPr>
        <w:ind w:left="3912" w:hanging="300"/>
      </w:pPr>
      <w:rPr>
        <w:rFonts w:hint="default"/>
        <w:lang w:val="en-US" w:eastAsia="en-US" w:bidi="ar-SA"/>
      </w:rPr>
    </w:lvl>
    <w:lvl w:ilvl="5" w:tplc="984AEB1E">
      <w:numFmt w:val="bullet"/>
      <w:lvlText w:val="•"/>
      <w:lvlJc w:val="left"/>
      <w:pPr>
        <w:ind w:left="4860" w:hanging="300"/>
      </w:pPr>
      <w:rPr>
        <w:rFonts w:hint="default"/>
        <w:lang w:val="en-US" w:eastAsia="en-US" w:bidi="ar-SA"/>
      </w:rPr>
    </w:lvl>
    <w:lvl w:ilvl="6" w:tplc="8146EDF4">
      <w:numFmt w:val="bullet"/>
      <w:lvlText w:val="•"/>
      <w:lvlJc w:val="left"/>
      <w:pPr>
        <w:ind w:left="5808" w:hanging="300"/>
      </w:pPr>
      <w:rPr>
        <w:rFonts w:hint="default"/>
        <w:lang w:val="en-US" w:eastAsia="en-US" w:bidi="ar-SA"/>
      </w:rPr>
    </w:lvl>
    <w:lvl w:ilvl="7" w:tplc="5D946C8C">
      <w:numFmt w:val="bullet"/>
      <w:lvlText w:val="•"/>
      <w:lvlJc w:val="left"/>
      <w:pPr>
        <w:ind w:left="6756" w:hanging="300"/>
      </w:pPr>
      <w:rPr>
        <w:rFonts w:hint="default"/>
        <w:lang w:val="en-US" w:eastAsia="en-US" w:bidi="ar-SA"/>
      </w:rPr>
    </w:lvl>
    <w:lvl w:ilvl="8" w:tplc="A29CAF88">
      <w:numFmt w:val="bullet"/>
      <w:lvlText w:val="•"/>
      <w:lvlJc w:val="left"/>
      <w:pPr>
        <w:ind w:left="7704" w:hanging="300"/>
      </w:pPr>
      <w:rPr>
        <w:rFonts w:hint="default"/>
        <w:lang w:val="en-US" w:eastAsia="en-US" w:bidi="ar-SA"/>
      </w:rPr>
    </w:lvl>
  </w:abstractNum>
  <w:abstractNum w:abstractNumId="8" w15:restartNumberingAfterBreak="0">
    <w:nsid w:val="38FD7AC3"/>
    <w:multiLevelType w:val="hybridMultilevel"/>
    <w:tmpl w:val="A9AEFB94"/>
    <w:lvl w:ilvl="0" w:tplc="FD48791E">
      <w:start w:val="1"/>
      <w:numFmt w:val="lowerLetter"/>
      <w:lvlText w:val="(%1)"/>
      <w:lvlJc w:val="left"/>
      <w:pPr>
        <w:ind w:left="120" w:hanging="328"/>
      </w:pPr>
      <w:rPr>
        <w:rFonts w:ascii="Times New Roman" w:eastAsia="Times New Roman" w:hAnsi="Times New Roman" w:cs="Times New Roman" w:hint="default"/>
        <w:b w:val="0"/>
        <w:bCs w:val="0"/>
        <w:i w:val="0"/>
        <w:iCs w:val="0"/>
        <w:spacing w:val="0"/>
        <w:w w:val="100"/>
        <w:sz w:val="24"/>
        <w:szCs w:val="24"/>
        <w:lang w:val="en-US" w:eastAsia="en-US" w:bidi="ar-SA"/>
      </w:rPr>
    </w:lvl>
    <w:lvl w:ilvl="1" w:tplc="F45E3A14">
      <w:start w:val="1"/>
      <w:numFmt w:val="decimal"/>
      <w:lvlText w:val="%2)"/>
      <w:lvlJc w:val="left"/>
      <w:pPr>
        <w:ind w:left="840" w:hanging="261"/>
      </w:pPr>
      <w:rPr>
        <w:rFonts w:ascii="Times New Roman" w:eastAsia="Times New Roman" w:hAnsi="Times New Roman" w:cs="Times New Roman" w:hint="default"/>
        <w:b w:val="0"/>
        <w:bCs w:val="0"/>
        <w:i w:val="0"/>
        <w:iCs w:val="0"/>
        <w:spacing w:val="0"/>
        <w:w w:val="100"/>
        <w:sz w:val="24"/>
        <w:szCs w:val="24"/>
        <w:lang w:val="en-US" w:eastAsia="en-US" w:bidi="ar-SA"/>
      </w:rPr>
    </w:lvl>
    <w:lvl w:ilvl="2" w:tplc="A39E8E24">
      <w:numFmt w:val="bullet"/>
      <w:lvlText w:val="•"/>
      <w:lvlJc w:val="left"/>
      <w:pPr>
        <w:ind w:left="1813" w:hanging="261"/>
      </w:pPr>
      <w:rPr>
        <w:rFonts w:hint="default"/>
        <w:lang w:val="en-US" w:eastAsia="en-US" w:bidi="ar-SA"/>
      </w:rPr>
    </w:lvl>
    <w:lvl w:ilvl="3" w:tplc="7ABAACC4">
      <w:numFmt w:val="bullet"/>
      <w:lvlText w:val="•"/>
      <w:lvlJc w:val="left"/>
      <w:pPr>
        <w:ind w:left="2786" w:hanging="261"/>
      </w:pPr>
      <w:rPr>
        <w:rFonts w:hint="default"/>
        <w:lang w:val="en-US" w:eastAsia="en-US" w:bidi="ar-SA"/>
      </w:rPr>
    </w:lvl>
    <w:lvl w:ilvl="4" w:tplc="4DCE2E7C">
      <w:numFmt w:val="bullet"/>
      <w:lvlText w:val="•"/>
      <w:lvlJc w:val="left"/>
      <w:pPr>
        <w:ind w:left="3760" w:hanging="261"/>
      </w:pPr>
      <w:rPr>
        <w:rFonts w:hint="default"/>
        <w:lang w:val="en-US" w:eastAsia="en-US" w:bidi="ar-SA"/>
      </w:rPr>
    </w:lvl>
    <w:lvl w:ilvl="5" w:tplc="BC70B6C4">
      <w:numFmt w:val="bullet"/>
      <w:lvlText w:val="•"/>
      <w:lvlJc w:val="left"/>
      <w:pPr>
        <w:ind w:left="4733" w:hanging="261"/>
      </w:pPr>
      <w:rPr>
        <w:rFonts w:hint="default"/>
        <w:lang w:val="en-US" w:eastAsia="en-US" w:bidi="ar-SA"/>
      </w:rPr>
    </w:lvl>
    <w:lvl w:ilvl="6" w:tplc="1B480278">
      <w:numFmt w:val="bullet"/>
      <w:lvlText w:val="•"/>
      <w:lvlJc w:val="left"/>
      <w:pPr>
        <w:ind w:left="5706" w:hanging="261"/>
      </w:pPr>
      <w:rPr>
        <w:rFonts w:hint="default"/>
        <w:lang w:val="en-US" w:eastAsia="en-US" w:bidi="ar-SA"/>
      </w:rPr>
    </w:lvl>
    <w:lvl w:ilvl="7" w:tplc="20909C38">
      <w:numFmt w:val="bullet"/>
      <w:lvlText w:val="•"/>
      <w:lvlJc w:val="left"/>
      <w:pPr>
        <w:ind w:left="6680" w:hanging="261"/>
      </w:pPr>
      <w:rPr>
        <w:rFonts w:hint="default"/>
        <w:lang w:val="en-US" w:eastAsia="en-US" w:bidi="ar-SA"/>
      </w:rPr>
    </w:lvl>
    <w:lvl w:ilvl="8" w:tplc="8DF435C0">
      <w:numFmt w:val="bullet"/>
      <w:lvlText w:val="•"/>
      <w:lvlJc w:val="left"/>
      <w:pPr>
        <w:ind w:left="7653" w:hanging="261"/>
      </w:pPr>
      <w:rPr>
        <w:rFonts w:hint="default"/>
        <w:lang w:val="en-US" w:eastAsia="en-US" w:bidi="ar-SA"/>
      </w:rPr>
    </w:lvl>
  </w:abstractNum>
  <w:abstractNum w:abstractNumId="9" w15:restartNumberingAfterBreak="0">
    <w:nsid w:val="420F6BE5"/>
    <w:multiLevelType w:val="hybridMultilevel"/>
    <w:tmpl w:val="07DE4522"/>
    <w:lvl w:ilvl="0" w:tplc="BAE443EE">
      <w:start w:val="1"/>
      <w:numFmt w:val="decimal"/>
      <w:lvlText w:val="%1."/>
      <w:lvlJc w:val="left"/>
      <w:pPr>
        <w:ind w:left="120" w:hanging="300"/>
      </w:pPr>
      <w:rPr>
        <w:rFonts w:ascii="Times New Roman" w:eastAsia="Times New Roman" w:hAnsi="Times New Roman" w:cs="Times New Roman" w:hint="default"/>
        <w:b/>
        <w:bCs/>
        <w:i w:val="0"/>
        <w:iCs w:val="0"/>
        <w:spacing w:val="0"/>
        <w:w w:val="100"/>
        <w:sz w:val="24"/>
        <w:szCs w:val="24"/>
        <w:lang w:val="en-US" w:eastAsia="en-US" w:bidi="ar-SA"/>
      </w:rPr>
    </w:lvl>
    <w:lvl w:ilvl="1" w:tplc="7A081AC2">
      <w:numFmt w:val="bullet"/>
      <w:lvlText w:val="•"/>
      <w:lvlJc w:val="left"/>
      <w:pPr>
        <w:ind w:left="1068" w:hanging="300"/>
      </w:pPr>
      <w:rPr>
        <w:rFonts w:hint="default"/>
        <w:lang w:val="en-US" w:eastAsia="en-US" w:bidi="ar-SA"/>
      </w:rPr>
    </w:lvl>
    <w:lvl w:ilvl="2" w:tplc="E5F81E34">
      <w:numFmt w:val="bullet"/>
      <w:lvlText w:val="•"/>
      <w:lvlJc w:val="left"/>
      <w:pPr>
        <w:ind w:left="2016" w:hanging="300"/>
      </w:pPr>
      <w:rPr>
        <w:rFonts w:hint="default"/>
        <w:lang w:val="en-US" w:eastAsia="en-US" w:bidi="ar-SA"/>
      </w:rPr>
    </w:lvl>
    <w:lvl w:ilvl="3" w:tplc="2B1AD4BE">
      <w:numFmt w:val="bullet"/>
      <w:lvlText w:val="•"/>
      <w:lvlJc w:val="left"/>
      <w:pPr>
        <w:ind w:left="2964" w:hanging="300"/>
      </w:pPr>
      <w:rPr>
        <w:rFonts w:hint="default"/>
        <w:lang w:val="en-US" w:eastAsia="en-US" w:bidi="ar-SA"/>
      </w:rPr>
    </w:lvl>
    <w:lvl w:ilvl="4" w:tplc="0366B65A">
      <w:numFmt w:val="bullet"/>
      <w:lvlText w:val="•"/>
      <w:lvlJc w:val="left"/>
      <w:pPr>
        <w:ind w:left="3912" w:hanging="300"/>
      </w:pPr>
      <w:rPr>
        <w:rFonts w:hint="default"/>
        <w:lang w:val="en-US" w:eastAsia="en-US" w:bidi="ar-SA"/>
      </w:rPr>
    </w:lvl>
    <w:lvl w:ilvl="5" w:tplc="338046F2">
      <w:numFmt w:val="bullet"/>
      <w:lvlText w:val="•"/>
      <w:lvlJc w:val="left"/>
      <w:pPr>
        <w:ind w:left="4860" w:hanging="300"/>
      </w:pPr>
      <w:rPr>
        <w:rFonts w:hint="default"/>
        <w:lang w:val="en-US" w:eastAsia="en-US" w:bidi="ar-SA"/>
      </w:rPr>
    </w:lvl>
    <w:lvl w:ilvl="6" w:tplc="42009018">
      <w:numFmt w:val="bullet"/>
      <w:lvlText w:val="•"/>
      <w:lvlJc w:val="left"/>
      <w:pPr>
        <w:ind w:left="5808" w:hanging="300"/>
      </w:pPr>
      <w:rPr>
        <w:rFonts w:hint="default"/>
        <w:lang w:val="en-US" w:eastAsia="en-US" w:bidi="ar-SA"/>
      </w:rPr>
    </w:lvl>
    <w:lvl w:ilvl="7" w:tplc="70783F6A">
      <w:numFmt w:val="bullet"/>
      <w:lvlText w:val="•"/>
      <w:lvlJc w:val="left"/>
      <w:pPr>
        <w:ind w:left="6756" w:hanging="300"/>
      </w:pPr>
      <w:rPr>
        <w:rFonts w:hint="default"/>
        <w:lang w:val="en-US" w:eastAsia="en-US" w:bidi="ar-SA"/>
      </w:rPr>
    </w:lvl>
    <w:lvl w:ilvl="8" w:tplc="222AEB22">
      <w:numFmt w:val="bullet"/>
      <w:lvlText w:val="•"/>
      <w:lvlJc w:val="left"/>
      <w:pPr>
        <w:ind w:left="7704" w:hanging="300"/>
      </w:pPr>
      <w:rPr>
        <w:rFonts w:hint="default"/>
        <w:lang w:val="en-US" w:eastAsia="en-US" w:bidi="ar-SA"/>
      </w:rPr>
    </w:lvl>
  </w:abstractNum>
  <w:abstractNum w:abstractNumId="10" w15:restartNumberingAfterBreak="0">
    <w:nsid w:val="4FB64DFF"/>
    <w:multiLevelType w:val="hybridMultilevel"/>
    <w:tmpl w:val="F58CBD2C"/>
    <w:lvl w:ilvl="0" w:tplc="CBC49D00">
      <w:start w:val="1"/>
      <w:numFmt w:val="lowerLetter"/>
      <w:lvlText w:val="(%1)"/>
      <w:lvlJc w:val="left"/>
      <w:pPr>
        <w:ind w:left="447" w:hanging="328"/>
      </w:pPr>
      <w:rPr>
        <w:rFonts w:ascii="Times New Roman" w:eastAsia="Times New Roman" w:hAnsi="Times New Roman" w:cs="Times New Roman" w:hint="default"/>
        <w:b w:val="0"/>
        <w:bCs w:val="0"/>
        <w:i w:val="0"/>
        <w:iCs w:val="0"/>
        <w:spacing w:val="0"/>
        <w:w w:val="100"/>
        <w:sz w:val="24"/>
        <w:szCs w:val="24"/>
        <w:lang w:val="en-US" w:eastAsia="en-US" w:bidi="ar-SA"/>
      </w:rPr>
    </w:lvl>
    <w:lvl w:ilvl="1" w:tplc="986AA466">
      <w:start w:val="1"/>
      <w:numFmt w:val="decimal"/>
      <w:lvlText w:val="(%2)"/>
      <w:lvlJc w:val="left"/>
      <w:pPr>
        <w:ind w:left="120" w:hanging="341"/>
      </w:pPr>
      <w:rPr>
        <w:rFonts w:ascii="Times New Roman" w:eastAsia="Times New Roman" w:hAnsi="Times New Roman" w:cs="Times New Roman" w:hint="default"/>
        <w:b w:val="0"/>
        <w:bCs w:val="0"/>
        <w:i w:val="0"/>
        <w:iCs w:val="0"/>
        <w:spacing w:val="0"/>
        <w:w w:val="100"/>
        <w:sz w:val="24"/>
        <w:szCs w:val="24"/>
        <w:lang w:val="en-US" w:eastAsia="en-US" w:bidi="ar-SA"/>
      </w:rPr>
    </w:lvl>
    <w:lvl w:ilvl="2" w:tplc="6B564190">
      <w:numFmt w:val="bullet"/>
      <w:lvlText w:val="•"/>
      <w:lvlJc w:val="left"/>
      <w:pPr>
        <w:ind w:left="1457" w:hanging="341"/>
      </w:pPr>
      <w:rPr>
        <w:rFonts w:hint="default"/>
        <w:lang w:val="en-US" w:eastAsia="en-US" w:bidi="ar-SA"/>
      </w:rPr>
    </w:lvl>
    <w:lvl w:ilvl="3" w:tplc="869A5890">
      <w:numFmt w:val="bullet"/>
      <w:lvlText w:val="•"/>
      <w:lvlJc w:val="left"/>
      <w:pPr>
        <w:ind w:left="2475" w:hanging="341"/>
      </w:pPr>
      <w:rPr>
        <w:rFonts w:hint="default"/>
        <w:lang w:val="en-US" w:eastAsia="en-US" w:bidi="ar-SA"/>
      </w:rPr>
    </w:lvl>
    <w:lvl w:ilvl="4" w:tplc="FD5A0C40">
      <w:numFmt w:val="bullet"/>
      <w:lvlText w:val="•"/>
      <w:lvlJc w:val="left"/>
      <w:pPr>
        <w:ind w:left="3493" w:hanging="341"/>
      </w:pPr>
      <w:rPr>
        <w:rFonts w:hint="default"/>
        <w:lang w:val="en-US" w:eastAsia="en-US" w:bidi="ar-SA"/>
      </w:rPr>
    </w:lvl>
    <w:lvl w:ilvl="5" w:tplc="49EA07DA">
      <w:numFmt w:val="bullet"/>
      <w:lvlText w:val="•"/>
      <w:lvlJc w:val="left"/>
      <w:pPr>
        <w:ind w:left="4511" w:hanging="341"/>
      </w:pPr>
      <w:rPr>
        <w:rFonts w:hint="default"/>
        <w:lang w:val="en-US" w:eastAsia="en-US" w:bidi="ar-SA"/>
      </w:rPr>
    </w:lvl>
    <w:lvl w:ilvl="6" w:tplc="84E00818">
      <w:numFmt w:val="bullet"/>
      <w:lvlText w:val="•"/>
      <w:lvlJc w:val="left"/>
      <w:pPr>
        <w:ind w:left="5528" w:hanging="341"/>
      </w:pPr>
      <w:rPr>
        <w:rFonts w:hint="default"/>
        <w:lang w:val="en-US" w:eastAsia="en-US" w:bidi="ar-SA"/>
      </w:rPr>
    </w:lvl>
    <w:lvl w:ilvl="7" w:tplc="E94C8CAC">
      <w:numFmt w:val="bullet"/>
      <w:lvlText w:val="•"/>
      <w:lvlJc w:val="left"/>
      <w:pPr>
        <w:ind w:left="6546" w:hanging="341"/>
      </w:pPr>
      <w:rPr>
        <w:rFonts w:hint="default"/>
        <w:lang w:val="en-US" w:eastAsia="en-US" w:bidi="ar-SA"/>
      </w:rPr>
    </w:lvl>
    <w:lvl w:ilvl="8" w:tplc="0E8A38F2">
      <w:numFmt w:val="bullet"/>
      <w:lvlText w:val="•"/>
      <w:lvlJc w:val="left"/>
      <w:pPr>
        <w:ind w:left="7564" w:hanging="341"/>
      </w:pPr>
      <w:rPr>
        <w:rFonts w:hint="default"/>
        <w:lang w:val="en-US" w:eastAsia="en-US" w:bidi="ar-SA"/>
      </w:rPr>
    </w:lvl>
  </w:abstractNum>
  <w:abstractNum w:abstractNumId="11" w15:restartNumberingAfterBreak="0">
    <w:nsid w:val="533A1C78"/>
    <w:multiLevelType w:val="hybridMultilevel"/>
    <w:tmpl w:val="076AB538"/>
    <w:lvl w:ilvl="0" w:tplc="C0C0172E">
      <w:start w:val="1"/>
      <w:numFmt w:val="decimal"/>
      <w:lvlText w:val="(%1)"/>
      <w:lvlJc w:val="left"/>
      <w:pPr>
        <w:ind w:left="520" w:hanging="401"/>
      </w:pPr>
      <w:rPr>
        <w:rFonts w:ascii="Arial" w:eastAsia="Times New Roman" w:hAnsi="Arial" w:cs="Arial" w:hint="default"/>
        <w:b w:val="0"/>
        <w:bCs w:val="0"/>
        <w:i w:val="0"/>
        <w:iCs w:val="0"/>
        <w:spacing w:val="0"/>
        <w:w w:val="100"/>
        <w:sz w:val="24"/>
        <w:szCs w:val="24"/>
        <w:lang w:val="en-US" w:eastAsia="en-US" w:bidi="ar-SA"/>
      </w:rPr>
    </w:lvl>
    <w:lvl w:ilvl="1" w:tplc="3FBA404C">
      <w:start w:val="1"/>
      <w:numFmt w:val="lowerLetter"/>
      <w:lvlText w:val="%2."/>
      <w:lvlJc w:val="left"/>
      <w:pPr>
        <w:ind w:left="1066" w:hanging="227"/>
      </w:pPr>
      <w:rPr>
        <w:rFonts w:ascii="Times New Roman" w:eastAsia="Times New Roman" w:hAnsi="Times New Roman" w:cs="Times New Roman" w:hint="default"/>
        <w:b w:val="0"/>
        <w:bCs w:val="0"/>
        <w:i w:val="0"/>
        <w:iCs w:val="0"/>
        <w:spacing w:val="0"/>
        <w:w w:val="100"/>
        <w:sz w:val="24"/>
        <w:szCs w:val="24"/>
        <w:lang w:val="en-US" w:eastAsia="en-US" w:bidi="ar-SA"/>
      </w:rPr>
    </w:lvl>
    <w:lvl w:ilvl="2" w:tplc="2448283A">
      <w:numFmt w:val="bullet"/>
      <w:lvlText w:val="•"/>
      <w:lvlJc w:val="left"/>
      <w:pPr>
        <w:ind w:left="2008" w:hanging="227"/>
      </w:pPr>
      <w:rPr>
        <w:rFonts w:hint="default"/>
        <w:lang w:val="en-US" w:eastAsia="en-US" w:bidi="ar-SA"/>
      </w:rPr>
    </w:lvl>
    <w:lvl w:ilvl="3" w:tplc="8EE0BDCC">
      <w:numFmt w:val="bullet"/>
      <w:lvlText w:val="•"/>
      <w:lvlJc w:val="left"/>
      <w:pPr>
        <w:ind w:left="2957" w:hanging="227"/>
      </w:pPr>
      <w:rPr>
        <w:rFonts w:hint="default"/>
        <w:lang w:val="en-US" w:eastAsia="en-US" w:bidi="ar-SA"/>
      </w:rPr>
    </w:lvl>
    <w:lvl w:ilvl="4" w:tplc="BC8CBFD6">
      <w:numFmt w:val="bullet"/>
      <w:lvlText w:val="•"/>
      <w:lvlJc w:val="left"/>
      <w:pPr>
        <w:ind w:left="3906" w:hanging="227"/>
      </w:pPr>
      <w:rPr>
        <w:rFonts w:hint="default"/>
        <w:lang w:val="en-US" w:eastAsia="en-US" w:bidi="ar-SA"/>
      </w:rPr>
    </w:lvl>
    <w:lvl w:ilvl="5" w:tplc="2E12CFCE">
      <w:numFmt w:val="bullet"/>
      <w:lvlText w:val="•"/>
      <w:lvlJc w:val="left"/>
      <w:pPr>
        <w:ind w:left="4855" w:hanging="227"/>
      </w:pPr>
      <w:rPr>
        <w:rFonts w:hint="default"/>
        <w:lang w:val="en-US" w:eastAsia="en-US" w:bidi="ar-SA"/>
      </w:rPr>
    </w:lvl>
    <w:lvl w:ilvl="6" w:tplc="9B70B134">
      <w:numFmt w:val="bullet"/>
      <w:lvlText w:val="•"/>
      <w:lvlJc w:val="left"/>
      <w:pPr>
        <w:ind w:left="5804" w:hanging="227"/>
      </w:pPr>
      <w:rPr>
        <w:rFonts w:hint="default"/>
        <w:lang w:val="en-US" w:eastAsia="en-US" w:bidi="ar-SA"/>
      </w:rPr>
    </w:lvl>
    <w:lvl w:ilvl="7" w:tplc="8C66A19E">
      <w:numFmt w:val="bullet"/>
      <w:lvlText w:val="•"/>
      <w:lvlJc w:val="left"/>
      <w:pPr>
        <w:ind w:left="6753" w:hanging="227"/>
      </w:pPr>
      <w:rPr>
        <w:rFonts w:hint="default"/>
        <w:lang w:val="en-US" w:eastAsia="en-US" w:bidi="ar-SA"/>
      </w:rPr>
    </w:lvl>
    <w:lvl w:ilvl="8" w:tplc="CC101350">
      <w:numFmt w:val="bullet"/>
      <w:lvlText w:val="•"/>
      <w:lvlJc w:val="left"/>
      <w:pPr>
        <w:ind w:left="7702" w:hanging="227"/>
      </w:pPr>
      <w:rPr>
        <w:rFonts w:hint="default"/>
        <w:lang w:val="en-US" w:eastAsia="en-US" w:bidi="ar-SA"/>
      </w:rPr>
    </w:lvl>
  </w:abstractNum>
  <w:abstractNum w:abstractNumId="12" w15:restartNumberingAfterBreak="0">
    <w:nsid w:val="59182D64"/>
    <w:multiLevelType w:val="hybridMultilevel"/>
    <w:tmpl w:val="1DD8599A"/>
    <w:lvl w:ilvl="0" w:tplc="F1E4706E">
      <w:start w:val="1"/>
      <w:numFmt w:val="decimal"/>
      <w:lvlText w:val="%1."/>
      <w:lvlJc w:val="left"/>
      <w:pPr>
        <w:ind w:left="120" w:hanging="240"/>
      </w:pPr>
      <w:rPr>
        <w:rFonts w:ascii="Times New Roman" w:eastAsia="Times New Roman" w:hAnsi="Times New Roman" w:cs="Times New Roman" w:hint="default"/>
        <w:b/>
        <w:bCs/>
        <w:i w:val="0"/>
        <w:iCs w:val="0"/>
        <w:spacing w:val="0"/>
        <w:w w:val="100"/>
        <w:sz w:val="24"/>
        <w:szCs w:val="24"/>
        <w:lang w:val="en-US" w:eastAsia="en-US" w:bidi="ar-SA"/>
      </w:rPr>
    </w:lvl>
    <w:lvl w:ilvl="1" w:tplc="C9741132">
      <w:numFmt w:val="bullet"/>
      <w:lvlText w:val="•"/>
      <w:lvlJc w:val="left"/>
      <w:pPr>
        <w:ind w:left="1068" w:hanging="240"/>
      </w:pPr>
      <w:rPr>
        <w:rFonts w:hint="default"/>
        <w:lang w:val="en-US" w:eastAsia="en-US" w:bidi="ar-SA"/>
      </w:rPr>
    </w:lvl>
    <w:lvl w:ilvl="2" w:tplc="28CA5C32">
      <w:numFmt w:val="bullet"/>
      <w:lvlText w:val="•"/>
      <w:lvlJc w:val="left"/>
      <w:pPr>
        <w:ind w:left="2016" w:hanging="240"/>
      </w:pPr>
      <w:rPr>
        <w:rFonts w:hint="default"/>
        <w:lang w:val="en-US" w:eastAsia="en-US" w:bidi="ar-SA"/>
      </w:rPr>
    </w:lvl>
    <w:lvl w:ilvl="3" w:tplc="509AA4BC">
      <w:numFmt w:val="bullet"/>
      <w:lvlText w:val="•"/>
      <w:lvlJc w:val="left"/>
      <w:pPr>
        <w:ind w:left="2964" w:hanging="240"/>
      </w:pPr>
      <w:rPr>
        <w:rFonts w:hint="default"/>
        <w:lang w:val="en-US" w:eastAsia="en-US" w:bidi="ar-SA"/>
      </w:rPr>
    </w:lvl>
    <w:lvl w:ilvl="4" w:tplc="659C6BE4">
      <w:numFmt w:val="bullet"/>
      <w:lvlText w:val="•"/>
      <w:lvlJc w:val="left"/>
      <w:pPr>
        <w:ind w:left="3912" w:hanging="240"/>
      </w:pPr>
      <w:rPr>
        <w:rFonts w:hint="default"/>
        <w:lang w:val="en-US" w:eastAsia="en-US" w:bidi="ar-SA"/>
      </w:rPr>
    </w:lvl>
    <w:lvl w:ilvl="5" w:tplc="A05C5C4C">
      <w:numFmt w:val="bullet"/>
      <w:lvlText w:val="•"/>
      <w:lvlJc w:val="left"/>
      <w:pPr>
        <w:ind w:left="4860" w:hanging="240"/>
      </w:pPr>
      <w:rPr>
        <w:rFonts w:hint="default"/>
        <w:lang w:val="en-US" w:eastAsia="en-US" w:bidi="ar-SA"/>
      </w:rPr>
    </w:lvl>
    <w:lvl w:ilvl="6" w:tplc="5526FD52">
      <w:numFmt w:val="bullet"/>
      <w:lvlText w:val="•"/>
      <w:lvlJc w:val="left"/>
      <w:pPr>
        <w:ind w:left="5808" w:hanging="240"/>
      </w:pPr>
      <w:rPr>
        <w:rFonts w:hint="default"/>
        <w:lang w:val="en-US" w:eastAsia="en-US" w:bidi="ar-SA"/>
      </w:rPr>
    </w:lvl>
    <w:lvl w:ilvl="7" w:tplc="B6A0B0EC">
      <w:numFmt w:val="bullet"/>
      <w:lvlText w:val="•"/>
      <w:lvlJc w:val="left"/>
      <w:pPr>
        <w:ind w:left="6756" w:hanging="240"/>
      </w:pPr>
      <w:rPr>
        <w:rFonts w:hint="default"/>
        <w:lang w:val="en-US" w:eastAsia="en-US" w:bidi="ar-SA"/>
      </w:rPr>
    </w:lvl>
    <w:lvl w:ilvl="8" w:tplc="CFBE3AD6">
      <w:numFmt w:val="bullet"/>
      <w:lvlText w:val="•"/>
      <w:lvlJc w:val="left"/>
      <w:pPr>
        <w:ind w:left="7704" w:hanging="240"/>
      </w:pPr>
      <w:rPr>
        <w:rFonts w:hint="default"/>
        <w:lang w:val="en-US" w:eastAsia="en-US" w:bidi="ar-SA"/>
      </w:rPr>
    </w:lvl>
  </w:abstractNum>
  <w:abstractNum w:abstractNumId="13" w15:restartNumberingAfterBreak="0">
    <w:nsid w:val="78DC69A8"/>
    <w:multiLevelType w:val="hybridMultilevel"/>
    <w:tmpl w:val="4CCCAFF8"/>
    <w:lvl w:ilvl="0" w:tplc="36A813D4">
      <w:start w:val="1"/>
      <w:numFmt w:val="decimal"/>
      <w:lvlText w:val="%1."/>
      <w:lvlJc w:val="left"/>
      <w:pPr>
        <w:ind w:left="120" w:hanging="300"/>
      </w:pPr>
      <w:rPr>
        <w:rFonts w:ascii="Times New Roman" w:eastAsia="Times New Roman" w:hAnsi="Times New Roman" w:cs="Times New Roman" w:hint="default"/>
        <w:b/>
        <w:bCs/>
        <w:i w:val="0"/>
        <w:iCs w:val="0"/>
        <w:spacing w:val="0"/>
        <w:w w:val="100"/>
        <w:sz w:val="24"/>
        <w:szCs w:val="24"/>
        <w:lang w:val="en-US" w:eastAsia="en-US" w:bidi="ar-SA"/>
      </w:rPr>
    </w:lvl>
    <w:lvl w:ilvl="1" w:tplc="06622FB8">
      <w:numFmt w:val="bullet"/>
      <w:lvlText w:val="•"/>
      <w:lvlJc w:val="left"/>
      <w:pPr>
        <w:ind w:left="1068" w:hanging="300"/>
      </w:pPr>
      <w:rPr>
        <w:rFonts w:hint="default"/>
        <w:lang w:val="en-US" w:eastAsia="en-US" w:bidi="ar-SA"/>
      </w:rPr>
    </w:lvl>
    <w:lvl w:ilvl="2" w:tplc="21F03D04">
      <w:numFmt w:val="bullet"/>
      <w:lvlText w:val="•"/>
      <w:lvlJc w:val="left"/>
      <w:pPr>
        <w:ind w:left="2016" w:hanging="300"/>
      </w:pPr>
      <w:rPr>
        <w:rFonts w:hint="default"/>
        <w:lang w:val="en-US" w:eastAsia="en-US" w:bidi="ar-SA"/>
      </w:rPr>
    </w:lvl>
    <w:lvl w:ilvl="3" w:tplc="38F21B2A">
      <w:numFmt w:val="bullet"/>
      <w:lvlText w:val="•"/>
      <w:lvlJc w:val="left"/>
      <w:pPr>
        <w:ind w:left="2964" w:hanging="300"/>
      </w:pPr>
      <w:rPr>
        <w:rFonts w:hint="default"/>
        <w:lang w:val="en-US" w:eastAsia="en-US" w:bidi="ar-SA"/>
      </w:rPr>
    </w:lvl>
    <w:lvl w:ilvl="4" w:tplc="98627D7A">
      <w:numFmt w:val="bullet"/>
      <w:lvlText w:val="•"/>
      <w:lvlJc w:val="left"/>
      <w:pPr>
        <w:ind w:left="3912" w:hanging="300"/>
      </w:pPr>
      <w:rPr>
        <w:rFonts w:hint="default"/>
        <w:lang w:val="en-US" w:eastAsia="en-US" w:bidi="ar-SA"/>
      </w:rPr>
    </w:lvl>
    <w:lvl w:ilvl="5" w:tplc="2B20CFC4">
      <w:numFmt w:val="bullet"/>
      <w:lvlText w:val="•"/>
      <w:lvlJc w:val="left"/>
      <w:pPr>
        <w:ind w:left="4860" w:hanging="300"/>
      </w:pPr>
      <w:rPr>
        <w:rFonts w:hint="default"/>
        <w:lang w:val="en-US" w:eastAsia="en-US" w:bidi="ar-SA"/>
      </w:rPr>
    </w:lvl>
    <w:lvl w:ilvl="6" w:tplc="24B0D584">
      <w:numFmt w:val="bullet"/>
      <w:lvlText w:val="•"/>
      <w:lvlJc w:val="left"/>
      <w:pPr>
        <w:ind w:left="5808" w:hanging="300"/>
      </w:pPr>
      <w:rPr>
        <w:rFonts w:hint="default"/>
        <w:lang w:val="en-US" w:eastAsia="en-US" w:bidi="ar-SA"/>
      </w:rPr>
    </w:lvl>
    <w:lvl w:ilvl="7" w:tplc="DAF47838">
      <w:numFmt w:val="bullet"/>
      <w:lvlText w:val="•"/>
      <w:lvlJc w:val="left"/>
      <w:pPr>
        <w:ind w:left="6756" w:hanging="300"/>
      </w:pPr>
      <w:rPr>
        <w:rFonts w:hint="default"/>
        <w:lang w:val="en-US" w:eastAsia="en-US" w:bidi="ar-SA"/>
      </w:rPr>
    </w:lvl>
    <w:lvl w:ilvl="8" w:tplc="709ED874">
      <w:numFmt w:val="bullet"/>
      <w:lvlText w:val="•"/>
      <w:lvlJc w:val="left"/>
      <w:pPr>
        <w:ind w:left="7704" w:hanging="300"/>
      </w:pPr>
      <w:rPr>
        <w:rFonts w:hint="default"/>
        <w:lang w:val="en-US" w:eastAsia="en-US" w:bidi="ar-SA"/>
      </w:rPr>
    </w:lvl>
  </w:abstractNum>
  <w:num w:numId="1" w16cid:durableId="1308391960">
    <w:abstractNumId w:val="7"/>
  </w:num>
  <w:num w:numId="2" w16cid:durableId="1038630901">
    <w:abstractNumId w:val="3"/>
  </w:num>
  <w:num w:numId="3" w16cid:durableId="1282764406">
    <w:abstractNumId w:val="12"/>
  </w:num>
  <w:num w:numId="4" w16cid:durableId="783812483">
    <w:abstractNumId w:val="13"/>
  </w:num>
  <w:num w:numId="5" w16cid:durableId="1421678723">
    <w:abstractNumId w:val="2"/>
  </w:num>
  <w:num w:numId="6" w16cid:durableId="2128549894">
    <w:abstractNumId w:val="6"/>
  </w:num>
  <w:num w:numId="7" w16cid:durableId="758720705">
    <w:abstractNumId w:val="9"/>
  </w:num>
  <w:num w:numId="8" w16cid:durableId="1336803577">
    <w:abstractNumId w:val="0"/>
  </w:num>
  <w:num w:numId="9" w16cid:durableId="889271266">
    <w:abstractNumId w:val="5"/>
  </w:num>
  <w:num w:numId="10" w16cid:durableId="1919095564">
    <w:abstractNumId w:val="4"/>
  </w:num>
  <w:num w:numId="11" w16cid:durableId="1807620051">
    <w:abstractNumId w:val="10"/>
  </w:num>
  <w:num w:numId="12" w16cid:durableId="815149328">
    <w:abstractNumId w:val="8"/>
  </w:num>
  <w:num w:numId="13" w16cid:durableId="561790846">
    <w:abstractNumId w:val="1"/>
  </w:num>
  <w:num w:numId="14" w16cid:durableId="987712786">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orrell, Tyrone C CIV USARMY HQDA ASA ALT (USA)">
    <w15:presenceInfo w15:providerId="AD" w15:userId="S::tyrone.c.worrell.civ@army.mil::b180698a-d08a-4ac5-bc75-3bc7484545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trackRevisions/>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60199D"/>
    <w:rsid w:val="000152A0"/>
    <w:rsid w:val="000333D6"/>
    <w:rsid w:val="00057EB9"/>
    <w:rsid w:val="000A1E58"/>
    <w:rsid w:val="001126AD"/>
    <w:rsid w:val="00113DC3"/>
    <w:rsid w:val="001C4917"/>
    <w:rsid w:val="001E0C7E"/>
    <w:rsid w:val="001F36C5"/>
    <w:rsid w:val="002D5E36"/>
    <w:rsid w:val="00384759"/>
    <w:rsid w:val="0039204F"/>
    <w:rsid w:val="003C3615"/>
    <w:rsid w:val="0045326B"/>
    <w:rsid w:val="004A019C"/>
    <w:rsid w:val="004D4A1E"/>
    <w:rsid w:val="005F3810"/>
    <w:rsid w:val="006008D4"/>
    <w:rsid w:val="0060199D"/>
    <w:rsid w:val="007535C8"/>
    <w:rsid w:val="007E2D6E"/>
    <w:rsid w:val="008124BA"/>
    <w:rsid w:val="00852A9D"/>
    <w:rsid w:val="009552BA"/>
    <w:rsid w:val="009A6444"/>
    <w:rsid w:val="00A178AA"/>
    <w:rsid w:val="00A32BCF"/>
    <w:rsid w:val="00AD31E3"/>
    <w:rsid w:val="00BB6E1C"/>
    <w:rsid w:val="00BE44F5"/>
    <w:rsid w:val="00D25EE3"/>
    <w:rsid w:val="00D358A4"/>
    <w:rsid w:val="00D92BB9"/>
    <w:rsid w:val="00E470F6"/>
    <w:rsid w:val="00EE139C"/>
    <w:rsid w:val="00F01966"/>
    <w:rsid w:val="00F63CB8"/>
    <w:rsid w:val="00FA5D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E7A1C"/>
  <w15:docId w15:val="{A3930E99-68B2-4141-B132-E6920070B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20"/>
      <w:outlineLvl w:val="0"/>
    </w:pPr>
    <w:rPr>
      <w:b/>
      <w:bCs/>
      <w:sz w:val="24"/>
      <w:szCs w:val="24"/>
    </w:rPr>
  </w:style>
  <w:style w:type="paragraph" w:styleId="Heading3">
    <w:name w:val="heading 3"/>
    <w:basedOn w:val="Normal"/>
    <w:next w:val="Normal"/>
    <w:link w:val="Heading3Char"/>
    <w:uiPriority w:val="9"/>
    <w:semiHidden/>
    <w:unhideWhenUsed/>
    <w:qFormat/>
    <w:rsid w:val="001C4917"/>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41"/>
      <w:ind w:left="560"/>
    </w:pPr>
    <w:rPr>
      <w:sz w:val="24"/>
      <w:szCs w:val="24"/>
    </w:rPr>
  </w:style>
  <w:style w:type="paragraph" w:styleId="TOC2">
    <w:name w:val="toc 2"/>
    <w:basedOn w:val="Normal"/>
    <w:uiPriority w:val="1"/>
    <w:qFormat/>
    <w:pPr>
      <w:spacing w:before="142"/>
      <w:ind w:left="780"/>
    </w:pPr>
    <w:rPr>
      <w:sz w:val="24"/>
      <w:szCs w:val="24"/>
    </w:rPr>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60"/>
      <w:ind w:left="1" w:right="1"/>
      <w:jc w:val="center"/>
    </w:pPr>
    <w:rPr>
      <w:b/>
      <w:bCs/>
      <w:sz w:val="32"/>
      <w:szCs w:val="32"/>
    </w:rPr>
  </w:style>
  <w:style w:type="paragraph" w:styleId="ListParagraph">
    <w:name w:val="List Paragraph"/>
    <w:basedOn w:val="Normal"/>
    <w:uiPriority w:val="1"/>
    <w:qFormat/>
    <w:pPr>
      <w:ind w:left="120"/>
    </w:pPr>
  </w:style>
  <w:style w:type="paragraph" w:customStyle="1" w:styleId="TableParagraph">
    <w:name w:val="Table Paragraph"/>
    <w:basedOn w:val="Normal"/>
    <w:uiPriority w:val="1"/>
    <w:qFormat/>
    <w:pPr>
      <w:spacing w:line="251" w:lineRule="exact"/>
    </w:pPr>
  </w:style>
  <w:style w:type="paragraph" w:styleId="Revision">
    <w:name w:val="Revision"/>
    <w:hidden/>
    <w:uiPriority w:val="99"/>
    <w:semiHidden/>
    <w:rsid w:val="00D358A4"/>
    <w:pPr>
      <w:widowControl/>
      <w:autoSpaceDE/>
      <w:autoSpaceDN/>
    </w:pPr>
    <w:rPr>
      <w:rFonts w:ascii="Times New Roman" w:eastAsia="Times New Roman" w:hAnsi="Times New Roman" w:cs="Times New Roman"/>
    </w:rPr>
  </w:style>
  <w:style w:type="character" w:customStyle="1" w:styleId="Heading3Char">
    <w:name w:val="Heading 3 Char"/>
    <w:basedOn w:val="DefaultParagraphFont"/>
    <w:link w:val="Heading3"/>
    <w:uiPriority w:val="9"/>
    <w:semiHidden/>
    <w:rsid w:val="001C4917"/>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unhideWhenUsed/>
    <w:rsid w:val="001C4917"/>
    <w:pPr>
      <w:widowControl/>
      <w:autoSpaceDE/>
      <w:autoSpaceDN/>
      <w:spacing w:before="100" w:beforeAutospacing="1" w:after="100" w:afterAutospacing="1"/>
    </w:pPr>
    <w:rPr>
      <w:sz w:val="24"/>
      <w:szCs w:val="24"/>
    </w:rPr>
  </w:style>
  <w:style w:type="character" w:styleId="CommentReference">
    <w:name w:val="annotation reference"/>
    <w:basedOn w:val="DefaultParagraphFont"/>
    <w:uiPriority w:val="99"/>
    <w:semiHidden/>
    <w:unhideWhenUsed/>
    <w:rsid w:val="001C4917"/>
    <w:rPr>
      <w:sz w:val="16"/>
      <w:szCs w:val="16"/>
    </w:rPr>
  </w:style>
  <w:style w:type="paragraph" w:styleId="CommentText">
    <w:name w:val="annotation text"/>
    <w:basedOn w:val="Normal"/>
    <w:link w:val="CommentTextChar"/>
    <w:uiPriority w:val="99"/>
    <w:unhideWhenUsed/>
    <w:rsid w:val="001C4917"/>
    <w:rPr>
      <w:sz w:val="20"/>
      <w:szCs w:val="20"/>
    </w:rPr>
  </w:style>
  <w:style w:type="character" w:customStyle="1" w:styleId="CommentTextChar">
    <w:name w:val="Comment Text Char"/>
    <w:basedOn w:val="DefaultParagraphFont"/>
    <w:link w:val="CommentText"/>
    <w:uiPriority w:val="99"/>
    <w:rsid w:val="001C491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1C4917"/>
    <w:rPr>
      <w:b/>
      <w:bCs/>
    </w:rPr>
  </w:style>
  <w:style w:type="character" w:customStyle="1" w:styleId="CommentSubjectChar">
    <w:name w:val="Comment Subject Char"/>
    <w:basedOn w:val="CommentTextChar"/>
    <w:link w:val="CommentSubject"/>
    <w:uiPriority w:val="99"/>
    <w:semiHidden/>
    <w:rsid w:val="001C4917"/>
    <w:rPr>
      <w:rFonts w:ascii="Times New Roman" w:eastAsia="Times New Roman" w:hAnsi="Times New Roman" w:cs="Times New Roman"/>
      <w:b/>
      <w:bCs/>
      <w:sz w:val="20"/>
      <w:szCs w:val="20"/>
    </w:rPr>
  </w:style>
  <w:style w:type="character" w:styleId="Hyperlink">
    <w:name w:val="Hyperlink"/>
    <w:basedOn w:val="DefaultParagraphFont"/>
    <w:uiPriority w:val="99"/>
    <w:unhideWhenUsed/>
    <w:rsid w:val="000152A0"/>
    <w:rPr>
      <w:color w:val="0000FF" w:themeColor="hyperlink"/>
      <w:u w:val="single"/>
    </w:rPr>
  </w:style>
  <w:style w:type="character" w:styleId="UnresolvedMention">
    <w:name w:val="Unresolved Mention"/>
    <w:basedOn w:val="DefaultParagraphFont"/>
    <w:uiPriority w:val="99"/>
    <w:semiHidden/>
    <w:unhideWhenUsed/>
    <w:rsid w:val="000152A0"/>
    <w:rPr>
      <w:color w:val="605E5C"/>
      <w:shd w:val="clear" w:color="auto" w:fill="E1DFDD"/>
    </w:rPr>
  </w:style>
  <w:style w:type="character" w:customStyle="1" w:styleId="BodyTextChar">
    <w:name w:val="Body Text Char"/>
    <w:basedOn w:val="DefaultParagraphFont"/>
    <w:link w:val="BodyText"/>
    <w:uiPriority w:val="1"/>
    <w:rsid w:val="008124BA"/>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fae6d70f-954b-4811-92b6-0530d6f84c43}" enabled="0" method="" siteId="{fae6d70f-954b-4811-92b6-0530d6f84c43}" removed="1"/>
</clbl:labelList>
</file>

<file path=docProps/app.xml><?xml version="1.0" encoding="utf-8"?>
<Properties xmlns="http://schemas.openxmlformats.org/officeDocument/2006/extended-properties" xmlns:vt="http://schemas.openxmlformats.org/officeDocument/2006/docPropsVTypes">
  <Template>Normal</Template>
  <TotalTime>70</TotalTime>
  <Pages>34</Pages>
  <Words>7572</Words>
  <Characters>43162</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AFARS Appendix CC</vt:lpstr>
    </vt:vector>
  </TitlesOfParts>
  <Company>U.S. Army</Company>
  <LinksUpToDate>false</LinksUpToDate>
  <CharactersWithSpaces>50633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 Appendix CC</dc:title>
  <dc:creator>Administrator</dc:creator>
  <cp:lastModifiedBy>Worrell, Tyrone C CIV USARMY HQDA ASA ALT (USA)</cp:lastModifiedBy>
  <cp:revision>11</cp:revision>
  <dcterms:created xsi:type="dcterms:W3CDTF">2024-09-23T11:40:00Z</dcterms:created>
  <dcterms:modified xsi:type="dcterms:W3CDTF">2024-09-24T14:50:00Z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roval Authority">
    <vt:lpwstr/>
  </property>
  <property fmtid="{D5CDD505-2E9C-101B-9397-08002B2CF9AE}" pid="3" name="Approval_x0020_Authority">
    <vt:lpwstr/>
  </property>
  <property fmtid="{D5CDD505-2E9C-101B-9397-08002B2CF9AE}" pid="4" name="Audit Agency">
    <vt:lpwstr/>
  </property>
  <property fmtid="{D5CDD505-2E9C-101B-9397-08002B2CF9AE}" pid="5" name="Audit_x0020_Agency">
    <vt:lpwstr/>
  </property>
  <property fmtid="{D5CDD505-2E9C-101B-9397-08002B2CF9AE}" pid="6" name="Briefing Document Types">
    <vt:lpwstr/>
  </property>
  <property fmtid="{D5CDD505-2E9C-101B-9397-08002B2CF9AE}" pid="7" name="Briefing_x0020_Document_x0020_Types">
    <vt:lpwstr/>
  </property>
  <property fmtid="{D5CDD505-2E9C-101B-9397-08002B2CF9AE}" pid="8" name="Business System">
    <vt:lpwstr>10;#Army Contracting Business Intelligence System|a5fc719a-e457-4d8f-af25-366c5684c6d3</vt:lpwstr>
  </property>
  <property fmtid="{D5CDD505-2E9C-101B-9397-08002B2CF9AE}" pid="9" name="Business_x0020_System">
    <vt:lpwstr>10;#Army Contracting Business Intelligence System|a5fc719a-e457-4d8f-af25-366c5684c6d3</vt:lpwstr>
  </property>
  <property fmtid="{D5CDD505-2E9C-101B-9397-08002B2CF9AE}" pid="10" name="ContentTypeId">
    <vt:lpwstr>0x0101005B30DBF8331A6E49B938A000A393551D00BF7CB0DACCB2794986B8E90A9FF96C63</vt:lpwstr>
  </property>
  <property fmtid="{D5CDD505-2E9C-101B-9397-08002B2CF9AE}" pid="11" name="Created">
    <vt:filetime>2024-04-09T00:00:00Z</vt:filetime>
  </property>
  <property fmtid="{D5CDD505-2E9C-101B-9397-08002B2CF9AE}" pid="12" name="Creator">
    <vt:lpwstr>Acrobat PDFMaker 24 for Word</vt:lpwstr>
  </property>
  <property fmtid="{D5CDD505-2E9C-101B-9397-08002B2CF9AE}" pid="13" name="Document Category">
    <vt:lpwstr/>
  </property>
  <property fmtid="{D5CDD505-2E9C-101B-9397-08002B2CF9AE}" pid="14" name="Document Status">
    <vt:lpwstr>8;#Final|260ff4ba-7e6d-4f69-b2f8-5d9b6aa5bf2e</vt:lpwstr>
  </property>
  <property fmtid="{D5CDD505-2E9C-101B-9397-08002B2CF9AE}" pid="15" name="Document Subject">
    <vt:lpwstr/>
  </property>
  <property fmtid="{D5CDD505-2E9C-101B-9397-08002B2CF9AE}" pid="16" name="Document Types">
    <vt:lpwstr>23;#Regulation|1d7f43a6-f8bb-4223-9c6f-9b729e816bd9</vt:lpwstr>
  </property>
  <property fmtid="{D5CDD505-2E9C-101B-9397-08002B2CF9AE}" pid="17" name="Document_x0020_Category">
    <vt:lpwstr/>
  </property>
  <property fmtid="{D5CDD505-2E9C-101B-9397-08002B2CF9AE}" pid="18" name="Document_x0020_Subject">
    <vt:lpwstr/>
  </property>
  <property fmtid="{D5CDD505-2E9C-101B-9397-08002B2CF9AE}" pid="19" name="Fiscal Year">
    <vt:lpwstr>108;#FY 2015|a74dcf90-02ac-49fc-8628-fb1821f0a7c9</vt:lpwstr>
  </property>
  <property fmtid="{D5CDD505-2E9C-101B-9397-08002B2CF9AE}" pid="20" name="Fiscal_x0020_Year">
    <vt:lpwstr>108;#FY 2015|a74dcf90-02ac-49fc-8628-fb1821f0a7c9</vt:lpwstr>
  </property>
  <property fmtid="{D5CDD505-2E9C-101B-9397-08002B2CF9AE}" pid="21" name="Frequency">
    <vt:lpwstr/>
  </property>
  <property fmtid="{D5CDD505-2E9C-101B-9397-08002B2CF9AE}" pid="22" name="LastSaved">
    <vt:filetime>2024-07-25T00:00:00Z</vt:filetime>
  </property>
  <property fmtid="{D5CDD505-2E9C-101B-9397-08002B2CF9AE}" pid="23" name="Organization">
    <vt:lpwstr>487;#DASA(P) Procurement Policy (SAAL-PP)|baec6d0f-085c-46bf-a19f-61084e9a69d8</vt:lpwstr>
  </property>
  <property fmtid="{D5CDD505-2E9C-101B-9397-08002B2CF9AE}" pid="24" name="Organization Reviewed">
    <vt:lpwstr/>
  </property>
  <property fmtid="{D5CDD505-2E9C-101B-9397-08002B2CF9AE}" pid="25" name="PARC Contracting Area">
    <vt:lpwstr/>
  </property>
  <property fmtid="{D5CDD505-2E9C-101B-9397-08002B2CF9AE}" pid="26" name="PARC Notifications">
    <vt:lpwstr/>
  </property>
  <property fmtid="{D5CDD505-2E9C-101B-9397-08002B2CF9AE}" pid="27" name="PARC_x0020_Notifications">
    <vt:lpwstr/>
  </property>
  <property fmtid="{D5CDD505-2E9C-101B-9397-08002B2CF9AE}" pid="28" name="Presented By">
    <vt:lpwstr/>
  </property>
  <property fmtid="{D5CDD505-2E9C-101B-9397-08002B2CF9AE}" pid="29" name="Presented To">
    <vt:lpwstr/>
  </property>
  <property fmtid="{D5CDD505-2E9C-101B-9397-08002B2CF9AE}" pid="30" name="Presented_x0020_By">
    <vt:lpwstr/>
  </property>
  <property fmtid="{D5CDD505-2E9C-101B-9397-08002B2CF9AE}" pid="31" name="Presented_x0020_To">
    <vt:lpwstr/>
  </property>
  <property fmtid="{D5CDD505-2E9C-101B-9397-08002B2CF9AE}" pid="32" name="Producer">
    <vt:lpwstr>Adobe PDF Library 24.1.163</vt:lpwstr>
  </property>
  <property fmtid="{D5CDD505-2E9C-101B-9397-08002B2CF9AE}" pid="33" name="Report Document Type">
    <vt:lpwstr/>
  </property>
  <property fmtid="{D5CDD505-2E9C-101B-9397-08002B2CF9AE}" pid="34" name="Report_x0020_Document_x0020_Type">
    <vt:lpwstr/>
  </property>
  <property fmtid="{D5CDD505-2E9C-101B-9397-08002B2CF9AE}" pid="35" name="SourceModified">
    <vt:lpwstr>D:20240409202025</vt:lpwstr>
  </property>
  <property fmtid="{D5CDD505-2E9C-101B-9397-08002B2CF9AE}" pid="36" name="_dlc_DocIdItemGuid">
    <vt:lpwstr>c9c73df5-d7b5-43b3-b9d8-3777fef7589c</vt:lpwstr>
  </property>
  <property fmtid="{D5CDD505-2E9C-101B-9397-08002B2CF9AE}" pid="37" name="af5654017337474fa7a98d92cf7ebe92">
    <vt:lpwstr>Army Contracting Business Intelligence System|a5fc719a-e457-4d8f-af25-366c5684c6d3</vt:lpwstr>
  </property>
  <property fmtid="{D5CDD505-2E9C-101B-9397-08002B2CF9AE}" pid="38" name="b489bf28285947bdbd459884f7ac3df3">
    <vt:lpwstr/>
  </property>
  <property fmtid="{D5CDD505-2E9C-101B-9397-08002B2CF9AE}" pid="39" name="b89601af4f7f42688b61458ba111cf99">
    <vt:lpwstr/>
  </property>
  <property fmtid="{D5CDD505-2E9C-101B-9397-08002B2CF9AE}" pid="40" name="ceb9413c6ca94765b17a7c77e496dffc">
    <vt:lpwstr/>
  </property>
  <property fmtid="{D5CDD505-2E9C-101B-9397-08002B2CF9AE}" pid="41" name="d2fc33867cda4e97bf11d8aa1bbf2cfa">
    <vt:lpwstr>FY 2015|a74dcf90-02ac-49fc-8628-fb1821f0a7c9</vt:lpwstr>
  </property>
  <property fmtid="{D5CDD505-2E9C-101B-9397-08002B2CF9AE}" pid="42" name="d71e606529824e109f34eb917ab14b3b">
    <vt:lpwstr/>
  </property>
  <property fmtid="{D5CDD505-2E9C-101B-9397-08002B2CF9AE}" pid="43" name="f88fa16fa7cc46e2865c02d0fcda6385">
    <vt:lpwstr/>
  </property>
  <property fmtid="{D5CDD505-2E9C-101B-9397-08002B2CF9AE}" pid="44" name="g9d2a862e44547e0b49a65fb6f50af7d">
    <vt:lpwstr/>
  </property>
  <property fmtid="{D5CDD505-2E9C-101B-9397-08002B2CF9AE}" pid="45" name="i985fb4ba1b74433aef9ca5eaedaab6a">
    <vt:lpwstr/>
  </property>
  <property fmtid="{D5CDD505-2E9C-101B-9397-08002B2CF9AE}" pid="46" name="l67c16429e2d43599743984606be6886">
    <vt:lpwstr/>
  </property>
  <property fmtid="{D5CDD505-2E9C-101B-9397-08002B2CF9AE}" pid="47" name="n1f53f438c0b451c9f12744c2d53faea">
    <vt:lpwstr/>
  </property>
  <property fmtid="{D5CDD505-2E9C-101B-9397-08002B2CF9AE}" pid="48" name="o0db550b7e21475b9eff9fa96a351f6a">
    <vt:lpwstr/>
  </property>
</Properties>
</file>