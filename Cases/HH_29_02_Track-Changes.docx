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0698" w14:textId="3A933053" w:rsidR="00B557BC" w:rsidRPr="00436CAE" w:rsidRDefault="00697CF0" w:rsidP="00697C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6CAE">
        <w:rPr>
          <w:rFonts w:ascii="Times New Roman" w:hAnsi="Times New Roman" w:cs="Times New Roman"/>
          <w:b/>
          <w:bCs/>
          <w:sz w:val="24"/>
          <w:szCs w:val="24"/>
        </w:rPr>
        <w:t>AFARS – APPENDIX HH</w:t>
      </w:r>
    </w:p>
    <w:p w14:paraId="2A1F8F22" w14:textId="4F32BD8B" w:rsidR="00697CF0" w:rsidRPr="00436CAE" w:rsidRDefault="00697CF0" w:rsidP="00697C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6CAE">
        <w:rPr>
          <w:rFonts w:ascii="Times New Roman" w:hAnsi="Times New Roman" w:cs="Times New Roman"/>
          <w:b/>
          <w:bCs/>
          <w:sz w:val="24"/>
          <w:szCs w:val="24"/>
        </w:rPr>
        <w:t>Cloud Computing</w:t>
      </w:r>
    </w:p>
    <w:p w14:paraId="1FF913DA" w14:textId="0BFDA230" w:rsidR="00697CF0" w:rsidRPr="001A4746" w:rsidRDefault="001A4746" w:rsidP="00697CF0">
      <w:pPr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ins w:id="0" w:author="AMANDA" w:date="2025-03-17T11:22:00Z">
        <w:r w:rsidRPr="001A4746">
          <w:rPr>
            <w:rFonts w:ascii="Times New Roman" w:hAnsi="Times New Roman" w:cs="Times New Roman"/>
            <w:i/>
            <w:iCs/>
            <w:sz w:val="24"/>
            <w:szCs w:val="24"/>
            <w:u w:val="single"/>
          </w:rPr>
          <w:t>(Revised 17 March 2025</w:t>
        </w:r>
      </w:ins>
      <w:ins w:id="1" w:author="AMANDA" w:date="2025-03-17T11:23:00Z">
        <w:r w:rsidRPr="001A4746">
          <w:rPr>
            <w:rFonts w:ascii="Times New Roman" w:hAnsi="Times New Roman" w:cs="Times New Roman"/>
            <w:i/>
            <w:iCs/>
            <w:sz w:val="24"/>
            <w:szCs w:val="24"/>
            <w:u w:val="single"/>
          </w:rPr>
          <w:t>)</w:t>
        </w:r>
      </w:ins>
    </w:p>
    <w:p w14:paraId="632F31AB" w14:textId="77777777" w:rsidR="00697CF0" w:rsidRPr="00436CAE" w:rsidRDefault="00697CF0" w:rsidP="00697C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5AF41" w14:textId="698B283C" w:rsidR="00697CF0" w:rsidRPr="00436CAE" w:rsidRDefault="00697CF0" w:rsidP="00697C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6CAE">
        <w:rPr>
          <w:rFonts w:ascii="Times New Roman" w:hAnsi="Times New Roman" w:cs="Times New Roman"/>
          <w:b/>
          <w:bCs/>
          <w:sz w:val="24"/>
          <w:szCs w:val="24"/>
        </w:rPr>
        <w:t xml:space="preserve">Reporting: </w:t>
      </w:r>
      <w:del w:id="2" w:author="Corbin, Jennifer J CIV USARMY HQDA ASA ALT (USA)" w:date="2025-02-10T10:03:00Z">
        <w:r w:rsidR="00436CAE" w:rsidDel="00436CAE">
          <w:rPr>
            <w:rFonts w:ascii="Times New Roman" w:hAnsi="Times New Roman" w:cs="Times New Roman"/>
            <w:sz w:val="24"/>
            <w:szCs w:val="24"/>
          </w:rPr>
          <w:delText>t</w:delText>
        </w:r>
      </w:del>
      <w:ins w:id="3" w:author="Corbin, Jennifer J CIV USARMY HQDA ASA ALT (USA)" w:date="2025-02-10T10:03:00Z">
        <w:r w:rsidR="00436CAE">
          <w:rPr>
            <w:rFonts w:ascii="Times New Roman" w:hAnsi="Times New Roman" w:cs="Times New Roman"/>
            <w:sz w:val="24"/>
            <w:szCs w:val="24"/>
          </w:rPr>
          <w:t>T</w:t>
        </w:r>
      </w:ins>
      <w:r w:rsidRPr="00436CAE">
        <w:rPr>
          <w:rFonts w:ascii="Times New Roman" w:hAnsi="Times New Roman" w:cs="Times New Roman"/>
          <w:sz w:val="24"/>
          <w:szCs w:val="24"/>
        </w:rPr>
        <w:t>he Army must collect, consolidate, and report commercial cloud spending as directed in the HQDA EXORD 009-20, 'Army Data Plan Implementation in Support of Cloud Migration', and subsequent fragmentary orders.</w:t>
      </w:r>
    </w:p>
    <w:p w14:paraId="6376DD26" w14:textId="611F32CA" w:rsidR="00697CF0" w:rsidRPr="00436CAE" w:rsidRDefault="00697CF0" w:rsidP="00697C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6CAE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  <w:r w:rsidRPr="00436CAE">
        <w:rPr>
          <w:rFonts w:ascii="Times New Roman" w:hAnsi="Times New Roman" w:cs="Times New Roman"/>
          <w:sz w:val="24"/>
          <w:szCs w:val="24"/>
        </w:rPr>
        <w:t xml:space="preserve"> To achieve this objective, the Enterprise Cloud Management Agency (ECMA) implemented the Technology Business Management (TBM) taxonomy with associated General Services Administration Product Service Codes (PSCs) and Contract Line-Item Numbers (CLINs) to provide more accurate and comprehensive reporting of cloud investments. </w:t>
      </w:r>
      <w:del w:id="4" w:author="Corbin, Jennifer J CIV USARMY HQDA ASA ALT (USA)" w:date="2025-02-10T10:01:00Z">
        <w:r w:rsidRPr="00436CAE" w:rsidDel="00436CAE">
          <w:rPr>
            <w:rFonts w:ascii="Times New Roman" w:hAnsi="Times New Roman" w:cs="Times New Roman"/>
            <w:sz w:val="24"/>
            <w:szCs w:val="24"/>
          </w:rPr>
          <w:delText>See Appendix HH, TAB A for the TBM taxonomy.</w:delText>
        </w:r>
      </w:del>
      <w:ins w:id="5" w:author="Corbin, Jennifer J CIV USARMY HQDA ASA ALT (USA)" w:date="2025-02-10T10:01:00Z">
        <w:r w:rsidR="00436CA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1855649E" w14:textId="76A9E922" w:rsidR="00697CF0" w:rsidRPr="00436CAE" w:rsidRDefault="00697CF0" w:rsidP="00697C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6CAE">
        <w:rPr>
          <w:rFonts w:ascii="Times New Roman" w:hAnsi="Times New Roman" w:cs="Times New Roman"/>
          <w:b/>
          <w:bCs/>
          <w:sz w:val="24"/>
          <w:szCs w:val="24"/>
        </w:rPr>
        <w:t>TBM Taxonomy</w:t>
      </w:r>
    </w:p>
    <w:p w14:paraId="1F01D060" w14:textId="77777777" w:rsidR="00697CF0" w:rsidRPr="00436CAE" w:rsidRDefault="00697CF0" w:rsidP="00697CF0">
      <w:pPr>
        <w:rPr>
          <w:rFonts w:ascii="Times New Roman" w:hAnsi="Times New Roman" w:cs="Times New Roman"/>
          <w:sz w:val="24"/>
          <w:szCs w:val="24"/>
        </w:rPr>
      </w:pPr>
      <w:r w:rsidRPr="00436CAE">
        <w:rPr>
          <w:rFonts w:ascii="Times New Roman" w:hAnsi="Times New Roman" w:cs="Times New Roman"/>
          <w:sz w:val="24"/>
          <w:szCs w:val="24"/>
        </w:rPr>
        <w:t>(1) Identify the cloud activity (e.g., migrating to the cloud, new software development in the cloud, etc.)</w:t>
      </w:r>
    </w:p>
    <w:p w14:paraId="23A3B796" w14:textId="77777777" w:rsidR="00697CF0" w:rsidRPr="00436CAE" w:rsidRDefault="00697CF0" w:rsidP="00697CF0">
      <w:pPr>
        <w:rPr>
          <w:rFonts w:ascii="Times New Roman" w:hAnsi="Times New Roman" w:cs="Times New Roman"/>
          <w:sz w:val="24"/>
          <w:szCs w:val="24"/>
        </w:rPr>
      </w:pPr>
      <w:r w:rsidRPr="00436CAE">
        <w:rPr>
          <w:rFonts w:ascii="Times New Roman" w:hAnsi="Times New Roman" w:cs="Times New Roman"/>
          <w:sz w:val="24"/>
          <w:szCs w:val="24"/>
        </w:rPr>
        <w:t>(2) Based on the cloud activity, use the assigned TBM tower and PSC to enable clear mapping of the requirement to an appropriate CLIN</w:t>
      </w:r>
    </w:p>
    <w:p w14:paraId="2122E1F5" w14:textId="541A36BE" w:rsidR="00697CF0" w:rsidRPr="00436CAE" w:rsidRDefault="00697CF0" w:rsidP="00697CF0">
      <w:pPr>
        <w:rPr>
          <w:rFonts w:ascii="Times New Roman" w:hAnsi="Times New Roman" w:cs="Times New Roman"/>
          <w:sz w:val="24"/>
          <w:szCs w:val="24"/>
        </w:rPr>
      </w:pPr>
      <w:r w:rsidRPr="00436CAE">
        <w:rPr>
          <w:rFonts w:ascii="Times New Roman" w:hAnsi="Times New Roman" w:cs="Times New Roman"/>
          <w:sz w:val="24"/>
          <w:szCs w:val="24"/>
        </w:rPr>
        <w:t xml:space="preserve">(3) </w:t>
      </w:r>
      <w:del w:id="6" w:author="Corbin, Jennifer J CIV USARMY HQDA ASA ALT (USA)" w:date="2025-02-12T08:04:00Z">
        <w:r w:rsidRPr="00436CAE" w:rsidDel="00F73942">
          <w:rPr>
            <w:rFonts w:ascii="Times New Roman" w:hAnsi="Times New Roman" w:cs="Times New Roman"/>
            <w:sz w:val="24"/>
            <w:szCs w:val="24"/>
          </w:rPr>
          <w:delText>NOTE: t</w:delText>
        </w:r>
      </w:del>
      <w:ins w:id="7" w:author="Corbin, Jennifer J CIV USARMY HQDA ASA ALT (USA)" w:date="2025-02-12T08:04:00Z">
        <w:r w:rsidR="00F73942">
          <w:rPr>
            <w:rFonts w:ascii="Times New Roman" w:hAnsi="Times New Roman" w:cs="Times New Roman"/>
            <w:sz w:val="24"/>
            <w:szCs w:val="24"/>
          </w:rPr>
          <w:t>T</w:t>
        </w:r>
      </w:ins>
      <w:r w:rsidRPr="00436CAE">
        <w:rPr>
          <w:rFonts w:ascii="Times New Roman" w:hAnsi="Times New Roman" w:cs="Times New Roman"/>
          <w:sz w:val="24"/>
          <w:szCs w:val="24"/>
        </w:rPr>
        <w:t xml:space="preserve">he cloud activity </w:t>
      </w:r>
      <w:ins w:id="8" w:author="Corbin, Jennifer J CIV USARMY HQDA ASA ALT (USA)" w:date="2025-02-12T08:07:00Z">
        <w:r w:rsidR="00DC0421">
          <w:rPr>
            <w:rFonts w:ascii="Times New Roman" w:hAnsi="Times New Roman" w:cs="Times New Roman"/>
            <w:sz w:val="24"/>
            <w:szCs w:val="24"/>
          </w:rPr>
          <w:t>shall</w:t>
        </w:r>
      </w:ins>
      <w:del w:id="9" w:author="Corbin, Jennifer J CIV USARMY HQDA ASA ALT (USA)" w:date="2025-02-12T08:07:00Z">
        <w:r w:rsidRPr="00436CAE" w:rsidDel="00DC0421">
          <w:rPr>
            <w:rFonts w:ascii="Times New Roman" w:hAnsi="Times New Roman" w:cs="Times New Roman"/>
            <w:sz w:val="24"/>
            <w:szCs w:val="24"/>
          </w:rPr>
          <w:delText>will</w:delText>
        </w:r>
      </w:del>
      <w:r w:rsidRPr="00436CAE">
        <w:rPr>
          <w:rFonts w:ascii="Times New Roman" w:hAnsi="Times New Roman" w:cs="Times New Roman"/>
          <w:sz w:val="24"/>
          <w:szCs w:val="24"/>
        </w:rPr>
        <w:t xml:space="preserve"> be used as the CLIN name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1350"/>
        <w:gridCol w:w="990"/>
        <w:gridCol w:w="3685"/>
      </w:tblGrid>
      <w:tr w:rsidR="00697CF0" w:rsidRPr="00436CAE" w14:paraId="20B53833" w14:textId="77777777" w:rsidTr="00697CF0">
        <w:trPr>
          <w:jc w:val="center"/>
        </w:trPr>
        <w:tc>
          <w:tcPr>
            <w:tcW w:w="3325" w:type="dxa"/>
            <w:noWrap/>
            <w:vAlign w:val="bottom"/>
            <w:hideMark/>
          </w:tcPr>
          <w:p w14:paraId="4C2CDB8B" w14:textId="2F6E3964" w:rsidR="00697CF0" w:rsidRPr="00436CAE" w:rsidRDefault="00697CF0" w:rsidP="00697C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6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Cloud Activities / CLIN Name</w:t>
            </w:r>
          </w:p>
        </w:tc>
        <w:tc>
          <w:tcPr>
            <w:tcW w:w="1350" w:type="dxa"/>
            <w:noWrap/>
            <w:vAlign w:val="bottom"/>
            <w:hideMark/>
          </w:tcPr>
          <w:p w14:paraId="6FEF3B16" w14:textId="77777777" w:rsidR="00697CF0" w:rsidRPr="00436CAE" w:rsidRDefault="00697CF0" w:rsidP="00697C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6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TBM Tower</w:t>
            </w:r>
          </w:p>
        </w:tc>
        <w:tc>
          <w:tcPr>
            <w:tcW w:w="990" w:type="dxa"/>
            <w:noWrap/>
            <w:vAlign w:val="bottom"/>
            <w:hideMark/>
          </w:tcPr>
          <w:p w14:paraId="47BAA1CB" w14:textId="034EBA11" w:rsidR="00697CF0" w:rsidRPr="00436CAE" w:rsidRDefault="00697CF0" w:rsidP="00697C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6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PSC</w:t>
            </w:r>
          </w:p>
        </w:tc>
        <w:tc>
          <w:tcPr>
            <w:tcW w:w="3685" w:type="dxa"/>
            <w:noWrap/>
            <w:vAlign w:val="bottom"/>
            <w:hideMark/>
          </w:tcPr>
          <w:p w14:paraId="5DDDCAAD" w14:textId="77777777" w:rsidR="00697CF0" w:rsidRPr="00436CAE" w:rsidRDefault="00697CF0" w:rsidP="00697C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6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PSC Description</w:t>
            </w:r>
          </w:p>
        </w:tc>
      </w:tr>
      <w:tr w:rsidR="00697CF0" w:rsidRPr="00436CAE" w14:paraId="1143F9BA" w14:textId="77777777" w:rsidTr="00436CAE">
        <w:trPr>
          <w:jc w:val="center"/>
        </w:trPr>
        <w:tc>
          <w:tcPr>
            <w:tcW w:w="3325" w:type="dxa"/>
            <w:vAlign w:val="center"/>
            <w:hideMark/>
          </w:tcPr>
          <w:p w14:paraId="6339BED6" w14:textId="77777777" w:rsidR="00697CF0" w:rsidRPr="00436CAE" w:rsidRDefault="00697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CAE">
              <w:rPr>
                <w:rFonts w:ascii="Times New Roman" w:hAnsi="Times New Roman" w:cs="Times New Roman"/>
                <w:sz w:val="24"/>
                <w:szCs w:val="24"/>
              </w:rPr>
              <w:t>Migrating To the Cloud or New Software Development in the Cloud</w:t>
            </w:r>
          </w:p>
        </w:tc>
        <w:tc>
          <w:tcPr>
            <w:tcW w:w="1350" w:type="dxa"/>
            <w:noWrap/>
            <w:vAlign w:val="center"/>
            <w:hideMark/>
          </w:tcPr>
          <w:p w14:paraId="395B0E6E" w14:textId="77777777" w:rsidR="00697CF0" w:rsidRPr="00436CAE" w:rsidRDefault="00697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CAE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990" w:type="dxa"/>
            <w:noWrap/>
            <w:vAlign w:val="center"/>
            <w:hideMark/>
          </w:tcPr>
          <w:p w14:paraId="75456102" w14:textId="77777777" w:rsidR="00697CF0" w:rsidRPr="00436CAE" w:rsidRDefault="00697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CAE">
              <w:rPr>
                <w:rFonts w:ascii="Times New Roman" w:hAnsi="Times New Roman" w:cs="Times New Roman"/>
                <w:sz w:val="24"/>
                <w:szCs w:val="24"/>
              </w:rPr>
              <w:t>DA01</w:t>
            </w:r>
          </w:p>
        </w:tc>
        <w:tc>
          <w:tcPr>
            <w:tcW w:w="3685" w:type="dxa"/>
            <w:vAlign w:val="center"/>
            <w:hideMark/>
          </w:tcPr>
          <w:p w14:paraId="01A77BC6" w14:textId="77777777" w:rsidR="00697CF0" w:rsidRPr="00436CAE" w:rsidRDefault="00697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CAE">
              <w:rPr>
                <w:rFonts w:ascii="Times New Roman" w:hAnsi="Times New Roman" w:cs="Times New Roman"/>
                <w:sz w:val="24"/>
                <w:szCs w:val="24"/>
              </w:rPr>
              <w:t xml:space="preserve">IT and Telecom – Business Application/Application Development Support Services (Labor) </w:t>
            </w:r>
          </w:p>
        </w:tc>
      </w:tr>
      <w:tr w:rsidR="00697CF0" w:rsidRPr="00436CAE" w14:paraId="580D3F11" w14:textId="77777777" w:rsidTr="00436CAE">
        <w:trPr>
          <w:jc w:val="center"/>
        </w:trPr>
        <w:tc>
          <w:tcPr>
            <w:tcW w:w="3325" w:type="dxa"/>
            <w:vAlign w:val="center"/>
            <w:hideMark/>
          </w:tcPr>
          <w:p w14:paraId="77D02125" w14:textId="77777777" w:rsidR="00697CF0" w:rsidRPr="00436CAE" w:rsidRDefault="00697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CAE">
              <w:rPr>
                <w:rFonts w:ascii="Times New Roman" w:hAnsi="Times New Roman" w:cs="Times New Roman"/>
                <w:sz w:val="24"/>
                <w:szCs w:val="24"/>
              </w:rPr>
              <w:t>Application Operations and Continual Enhancement in the Cloud and/or Follow-on contracts related to common services and management</w:t>
            </w:r>
          </w:p>
        </w:tc>
        <w:tc>
          <w:tcPr>
            <w:tcW w:w="1350" w:type="dxa"/>
            <w:noWrap/>
            <w:vAlign w:val="center"/>
            <w:hideMark/>
          </w:tcPr>
          <w:p w14:paraId="06948636" w14:textId="77777777" w:rsidR="00697CF0" w:rsidRPr="00436CAE" w:rsidRDefault="00697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CAE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</w:p>
        </w:tc>
        <w:tc>
          <w:tcPr>
            <w:tcW w:w="990" w:type="dxa"/>
            <w:noWrap/>
            <w:vAlign w:val="center"/>
            <w:hideMark/>
          </w:tcPr>
          <w:p w14:paraId="0AED87EF" w14:textId="77777777" w:rsidR="00697CF0" w:rsidRPr="00436CAE" w:rsidRDefault="00697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CAE">
              <w:rPr>
                <w:rFonts w:ascii="Times New Roman" w:hAnsi="Times New Roman" w:cs="Times New Roman"/>
                <w:sz w:val="24"/>
                <w:szCs w:val="24"/>
              </w:rPr>
              <w:t>DD01</w:t>
            </w:r>
          </w:p>
        </w:tc>
        <w:tc>
          <w:tcPr>
            <w:tcW w:w="3685" w:type="dxa"/>
            <w:vAlign w:val="center"/>
            <w:hideMark/>
          </w:tcPr>
          <w:p w14:paraId="558485C8" w14:textId="77777777" w:rsidR="00697CF0" w:rsidRPr="00436CAE" w:rsidRDefault="00697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CAE">
              <w:rPr>
                <w:rFonts w:ascii="Times New Roman" w:hAnsi="Times New Roman" w:cs="Times New Roman"/>
                <w:sz w:val="24"/>
                <w:szCs w:val="24"/>
              </w:rPr>
              <w:t>IT and Telecom - Service Delivery Support Services: ITSM, Operations Center, IT Program/Project Management (Labor)</w:t>
            </w:r>
          </w:p>
        </w:tc>
      </w:tr>
      <w:tr w:rsidR="00697CF0" w:rsidRPr="00436CAE" w14:paraId="79E94325" w14:textId="77777777" w:rsidTr="00436CAE">
        <w:trPr>
          <w:jc w:val="center"/>
        </w:trPr>
        <w:tc>
          <w:tcPr>
            <w:tcW w:w="3325" w:type="dxa"/>
            <w:noWrap/>
            <w:vAlign w:val="center"/>
            <w:hideMark/>
          </w:tcPr>
          <w:p w14:paraId="0F396138" w14:textId="77777777" w:rsidR="00697CF0" w:rsidRPr="00436CAE" w:rsidRDefault="00697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CAE">
              <w:rPr>
                <w:rFonts w:ascii="Times New Roman" w:hAnsi="Times New Roman" w:cs="Times New Roman"/>
                <w:sz w:val="24"/>
                <w:szCs w:val="24"/>
              </w:rPr>
              <w:t>Cloud Hosting</w:t>
            </w:r>
          </w:p>
        </w:tc>
        <w:tc>
          <w:tcPr>
            <w:tcW w:w="1350" w:type="dxa"/>
            <w:noWrap/>
            <w:vAlign w:val="center"/>
            <w:hideMark/>
          </w:tcPr>
          <w:p w14:paraId="2753665B" w14:textId="77777777" w:rsidR="00697CF0" w:rsidRPr="00436CAE" w:rsidRDefault="00697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CAE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990" w:type="dxa"/>
            <w:noWrap/>
            <w:vAlign w:val="center"/>
            <w:hideMark/>
          </w:tcPr>
          <w:p w14:paraId="458A6FB3" w14:textId="77777777" w:rsidR="00697CF0" w:rsidRPr="00436CAE" w:rsidRDefault="00697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CAE">
              <w:rPr>
                <w:rFonts w:ascii="Times New Roman" w:hAnsi="Times New Roman" w:cs="Times New Roman"/>
                <w:sz w:val="24"/>
                <w:szCs w:val="24"/>
              </w:rPr>
              <w:t>DA10</w:t>
            </w:r>
          </w:p>
        </w:tc>
        <w:tc>
          <w:tcPr>
            <w:tcW w:w="3685" w:type="dxa"/>
            <w:vAlign w:val="center"/>
            <w:hideMark/>
          </w:tcPr>
          <w:p w14:paraId="6AEBFA2B" w14:textId="1763FC8B" w:rsidR="00697CF0" w:rsidRPr="00436CAE" w:rsidRDefault="00697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CA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36CA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36CAE">
              <w:rPr>
                <w:rFonts w:ascii="Times New Roman" w:hAnsi="Times New Roman" w:cs="Times New Roman"/>
                <w:sz w:val="24"/>
                <w:szCs w:val="24"/>
              </w:rPr>
              <w:t xml:space="preserve"> And Telecom - Business Application/Application Development Software As A Service</w:t>
            </w:r>
          </w:p>
        </w:tc>
      </w:tr>
    </w:tbl>
    <w:p w14:paraId="45023E2B" w14:textId="77777777" w:rsidR="00697CF0" w:rsidRPr="00436CAE" w:rsidRDefault="00697CF0" w:rsidP="00697CF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97CF0" w:rsidRPr="0043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ANDA">
    <w15:presenceInfo w15:providerId="AD" w15:userId="S::amanda.c.jordan14.civ@cvr.mil::870b8c5a-b52a-4e72-93f6-a41229d4002f"/>
  </w15:person>
  <w15:person w15:author="Corbin, Jennifer J CIV USARMY HQDA ASA ALT (USA)">
    <w15:presenceInfo w15:providerId="AD" w15:userId="S::jennifer.j.corbin.civ@army.mil::2fc4bfcf-737d-4227-a0d4-d944bba47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F0"/>
    <w:rsid w:val="00172292"/>
    <w:rsid w:val="001A4746"/>
    <w:rsid w:val="00436CAE"/>
    <w:rsid w:val="00697CF0"/>
    <w:rsid w:val="00937DC9"/>
    <w:rsid w:val="00972D43"/>
    <w:rsid w:val="00B557BC"/>
    <w:rsid w:val="00C321E2"/>
    <w:rsid w:val="00DC0421"/>
    <w:rsid w:val="00F7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3586"/>
  <w15:chartTrackingRefBased/>
  <w15:docId w15:val="{E9053B58-9A57-4B6F-9692-DDE8FA19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36C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219</Words>
  <Characters>1379</Characters>
  <Application>Microsoft Office Word</Application>
  <DocSecurity>0</DocSecurity>
  <Lines>27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Corbin, Jennifer J CIV USARMY HQDA ASA ALT (USA)</dc:creator>
  <cp:keywords/>
  <dc:description/>
  <cp:lastModifiedBy>AMANDA</cp:lastModifiedBy>
  <cp:revision>2</cp:revision>
  <dcterms:created xsi:type="dcterms:W3CDTF">2025-03-17T15:29:00Z</dcterms:created>
  <dcterms:modified xsi:type="dcterms:W3CDTF">2025-03-17T15:29:00Z</dcterms:modified>
</cp:coreProperties>
</file>