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EA41" w14:textId="77777777" w:rsidR="008C2986" w:rsidRPr="005866F4" w:rsidRDefault="0018607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24"/>
        </w:rPr>
      </w:pPr>
      <w:r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>AFARS</w:t>
      </w:r>
      <w:r w:rsidR="00CD4D1B">
        <w:rPr>
          <w:rFonts w:ascii="Times New Roman" w:hAnsi="Times New Roman" w:cs="Times New Roman"/>
          <w:b/>
          <w:bCs/>
          <w:caps/>
          <w:sz w:val="32"/>
          <w:szCs w:val="24"/>
        </w:rPr>
        <w:t xml:space="preserve"> –</w:t>
      </w:r>
      <w:r w:rsidR="00D01874"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 xml:space="preserve"> </w:t>
      </w:r>
      <w:r w:rsidRPr="005866F4">
        <w:rPr>
          <w:rFonts w:ascii="Times New Roman" w:hAnsi="Times New Roman" w:cs="Times New Roman"/>
          <w:b/>
          <w:bCs/>
          <w:caps/>
          <w:sz w:val="32"/>
          <w:szCs w:val="24"/>
        </w:rPr>
        <w:t>Part 5105</w:t>
      </w:r>
    </w:p>
    <w:p w14:paraId="374AEA42" w14:textId="77777777" w:rsidR="008C2986" w:rsidRPr="00713E5E" w:rsidRDefault="0018607B" w:rsidP="00713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3E5E">
        <w:rPr>
          <w:rFonts w:ascii="Times New Roman" w:hAnsi="Times New Roman" w:cs="Times New Roman"/>
          <w:b/>
          <w:sz w:val="32"/>
          <w:szCs w:val="32"/>
        </w:rPr>
        <w:t>Publicizing Contract Actions</w:t>
      </w:r>
    </w:p>
    <w:p w14:paraId="374AEA43" w14:textId="449B3D2F" w:rsidR="008C2986" w:rsidRPr="00830B05" w:rsidRDefault="0052216B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30B0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Jordan, Amanda C CIV USARMY HQDA ASA ALT (USA)" w:date="2022-11-07T08:07:00Z">
        <w:r w:rsidR="00A344AD" w:rsidDel="008F01F0">
          <w:rPr>
            <w:rFonts w:ascii="Times New Roman" w:hAnsi="Times New Roman" w:cs="Times New Roman"/>
            <w:i/>
            <w:sz w:val="24"/>
            <w:szCs w:val="24"/>
          </w:rPr>
          <w:delText>0</w:delText>
        </w:r>
        <w:r w:rsidR="00EB0E31" w:rsidDel="008F01F0">
          <w:rPr>
            <w:rFonts w:ascii="Times New Roman" w:hAnsi="Times New Roman" w:cs="Times New Roman"/>
            <w:i/>
            <w:sz w:val="24"/>
            <w:szCs w:val="24"/>
          </w:rPr>
          <w:delText>1 May</w:delText>
        </w:r>
        <w:r w:rsidR="00346C31" w:rsidRPr="00830B05" w:rsidDel="008F01F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R="00100A3A" w:rsidRPr="00830B05" w:rsidDel="008F01F0">
          <w:rPr>
            <w:rFonts w:ascii="Times New Roman" w:hAnsi="Times New Roman" w:cs="Times New Roman"/>
            <w:i/>
            <w:sz w:val="24"/>
            <w:szCs w:val="24"/>
          </w:rPr>
          <w:delText>201</w:delText>
        </w:r>
        <w:r w:rsidR="00B106CB" w:rsidDel="008F01F0">
          <w:rPr>
            <w:rFonts w:ascii="Times New Roman" w:hAnsi="Times New Roman" w:cs="Times New Roman"/>
            <w:i/>
            <w:sz w:val="24"/>
            <w:szCs w:val="24"/>
          </w:rPr>
          <w:delText>9</w:delText>
        </w:r>
      </w:del>
      <w:ins w:id="1" w:author="Jordan, Amanda C CIV USARMY HQDA ASA ALT (USA)" w:date="2022-11-07T08:07:00Z">
        <w:r w:rsidR="008F01F0">
          <w:rPr>
            <w:rFonts w:ascii="Times New Roman" w:hAnsi="Times New Roman" w:cs="Times New Roman"/>
            <w:i/>
            <w:sz w:val="24"/>
            <w:szCs w:val="24"/>
          </w:rPr>
          <w:t>07 November 2022</w:t>
        </w:r>
      </w:ins>
      <w:r w:rsidRPr="00830B05">
        <w:rPr>
          <w:rFonts w:ascii="Times New Roman" w:hAnsi="Times New Roman" w:cs="Times New Roman"/>
          <w:i/>
          <w:sz w:val="24"/>
          <w:szCs w:val="24"/>
        </w:rPr>
        <w:t>)</w:t>
      </w:r>
    </w:p>
    <w:p w14:paraId="37D330BB" w14:textId="1CC93E03" w:rsidR="00B90344" w:rsidRPr="00B90344" w:rsidRDefault="00B90344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23470789" w:history="1">
        <w:r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5105.1 – Dissemination of Information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_Toc523470789 \h </w:instrTex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013F97" w14:textId="2E7D3060" w:rsidR="00B90344" w:rsidRPr="00B90344" w:rsidRDefault="008F01F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5105.101  Methods of disseminating information.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F14C8A" w14:textId="7BE5A7D0" w:rsidR="00B90344" w:rsidRPr="00B90344" w:rsidRDefault="008F01F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1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5105.102 Availability of solicitations.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_Toc523470791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1204F4" w14:textId="5C32F110" w:rsidR="00B90344" w:rsidRPr="00B90344" w:rsidRDefault="008F01F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2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5105.3 – Synopses of Contract Awards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_Toc523470792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54CEAB" w14:textId="5088932E" w:rsidR="00B90344" w:rsidRPr="00B90344" w:rsidRDefault="008F01F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3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5105.303  Announcement of contract awards.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_Toc523470793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8961A4" w14:textId="77FACF1D" w:rsidR="00B90344" w:rsidRPr="00B90344" w:rsidRDefault="008F01F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4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5105.4 – Release of Information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_Toc523470794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73C385" w14:textId="16315129" w:rsidR="00B90344" w:rsidRPr="00B90344" w:rsidRDefault="008F01F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5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5105.402  General public.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_Toc523470795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20915E" w14:textId="099C31C1" w:rsidR="00B90344" w:rsidRPr="00B90344" w:rsidRDefault="008F01F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6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5105.403  Requests from members of congress.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_Toc523470796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75AAFF" w14:textId="02B08E98" w:rsidR="00B90344" w:rsidRPr="00B90344" w:rsidRDefault="008F01F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7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  Release of long-range acquisition estimates.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_Toc523470797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2DEF8C" w14:textId="54E71D44" w:rsidR="00B90344" w:rsidRPr="00B90344" w:rsidRDefault="008F01F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8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5105.404-1  Release procedures.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_Toc523470798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4BB1E3" w14:textId="5A5A5F29" w:rsidR="00B90344" w:rsidRPr="00B90344" w:rsidRDefault="008F01F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23470799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5105.5 – Paid Advertisments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_Toc523470799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F43E1C" w14:textId="6BFAD272" w:rsidR="00B90344" w:rsidRDefault="008F01F0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523470800" w:history="1">
        <w:r w:rsidR="00B90344" w:rsidRPr="00B903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5105.502  Authority.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_Toc523470800 \h </w:instrTex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90344" w:rsidRPr="00B903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ABE9DB" w14:textId="38EFA813" w:rsidR="00346C31" w:rsidRPr="00100A3A" w:rsidRDefault="00B90344">
      <w:pPr>
        <w:pStyle w:val="BodyTextIndent"/>
        <w:spacing w:after="24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74AEA44" w14:textId="3AE06844" w:rsidR="001B79E6" w:rsidRDefault="001B79E6" w:rsidP="00346C31">
      <w:pPr>
        <w:pStyle w:val="Heading3"/>
      </w:pPr>
      <w:bookmarkStart w:id="2" w:name="_Toc513811801"/>
      <w:bookmarkStart w:id="3" w:name="_Toc523470789"/>
      <w:r>
        <w:t>Subpart 5105.1 – Dissemination of Information</w:t>
      </w:r>
      <w:bookmarkEnd w:id="2"/>
      <w:bookmarkEnd w:id="3"/>
    </w:p>
    <w:p w14:paraId="374AEA45" w14:textId="6056DFB3" w:rsidR="001B79E6" w:rsidRDefault="001B79E6" w:rsidP="00346C31">
      <w:pPr>
        <w:pStyle w:val="Heading4"/>
      </w:pPr>
      <w:bookmarkStart w:id="4" w:name="_Toc513811802"/>
      <w:bookmarkStart w:id="5" w:name="_Toc523470790"/>
      <w:proofErr w:type="gramStart"/>
      <w:r>
        <w:t>5105.101  Methods</w:t>
      </w:r>
      <w:proofErr w:type="gramEnd"/>
      <w:r>
        <w:t xml:space="preserve"> of disseminating information</w:t>
      </w:r>
      <w:r w:rsidR="00C57AD6">
        <w:t>.</w:t>
      </w:r>
      <w:bookmarkEnd w:id="4"/>
      <w:bookmarkEnd w:id="5"/>
    </w:p>
    <w:p w14:paraId="374AEA46" w14:textId="45A8EA5D" w:rsidR="001B79E6" w:rsidRDefault="001B79E6" w:rsidP="001B79E6">
      <w:pPr>
        <w:pStyle w:val="BodyTextIndent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(a)(1)  </w:t>
      </w:r>
      <w:r w:rsidR="00B45ECB">
        <w:rPr>
          <w:rFonts w:ascii="Times New Roman" w:hAnsi="Times New Roman" w:cs="Times New Roman"/>
          <w:sz w:val="24"/>
          <w:szCs w:val="24"/>
        </w:rPr>
        <w:t xml:space="preserve">Prior </w:t>
      </w:r>
      <w:r w:rsidR="001505A8">
        <w:rPr>
          <w:rFonts w:ascii="Times New Roman" w:hAnsi="Times New Roman" w:cs="Times New Roman"/>
          <w:sz w:val="24"/>
          <w:szCs w:val="24"/>
        </w:rPr>
        <w:t xml:space="preserve">to </w:t>
      </w:r>
      <w:r w:rsidR="00B45ECB">
        <w:rPr>
          <w:rFonts w:ascii="Times New Roman" w:hAnsi="Times New Roman" w:cs="Times New Roman"/>
          <w:sz w:val="24"/>
          <w:szCs w:val="24"/>
        </w:rPr>
        <w:t>synopsizing in Federal Business Opportunities (</w:t>
      </w:r>
      <w:proofErr w:type="spellStart"/>
      <w:r w:rsidR="00B45ECB">
        <w:rPr>
          <w:rFonts w:ascii="Times New Roman" w:hAnsi="Times New Roman" w:cs="Times New Roman"/>
          <w:sz w:val="24"/>
          <w:szCs w:val="24"/>
        </w:rPr>
        <w:t>FedBizOpps</w:t>
      </w:r>
      <w:proofErr w:type="spellEnd"/>
      <w:r w:rsidR="00B45ECB">
        <w:rPr>
          <w:rFonts w:ascii="Times New Roman" w:hAnsi="Times New Roman" w:cs="Times New Roman"/>
          <w:sz w:val="24"/>
          <w:szCs w:val="24"/>
        </w:rPr>
        <w:t xml:space="preserve">), contracting officers shall obtain concurrence on the notice for all Program Executive Office (PEO) managed programs </w:t>
      </w:r>
      <w:r w:rsidR="007F5EF1">
        <w:rPr>
          <w:rFonts w:ascii="Times New Roman" w:hAnsi="Times New Roman" w:cs="Times New Roman"/>
          <w:sz w:val="24"/>
          <w:szCs w:val="24"/>
        </w:rPr>
        <w:t>requiring a written acquisition plan in accordance with DFARS 207.103.</w:t>
      </w:r>
    </w:p>
    <w:p w14:paraId="1EDF8081" w14:textId="2AE1A125" w:rsidR="00B45ECB" w:rsidRDefault="00B45ECB" w:rsidP="00724BEC">
      <w:pPr>
        <w:pStyle w:val="BodyTextIndent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When the estimated dollar value of the acquisition is at least $50 million but less than $250 million, obtain the </w:t>
      </w:r>
      <w:r w:rsidR="007F5EF1">
        <w:rPr>
          <w:rFonts w:ascii="Times New Roman" w:hAnsi="Times New Roman" w:cs="Times New Roman"/>
          <w:sz w:val="24"/>
          <w:szCs w:val="24"/>
        </w:rPr>
        <w:t>concurrence of the cognizant Program Manager.</w:t>
      </w:r>
    </w:p>
    <w:p w14:paraId="2CEFE2F5" w14:textId="3F0CA75E" w:rsidR="007F5EF1" w:rsidRDefault="007F5EF1" w:rsidP="00724BEC">
      <w:pPr>
        <w:pStyle w:val="BodyTextIndent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When the estimated dollar value of the acquisition is $250 million or greater, obtain the concurrence of the cognizant PEO.</w:t>
      </w:r>
    </w:p>
    <w:p w14:paraId="2F2F5545" w14:textId="77777777" w:rsidR="006A3616" w:rsidRDefault="006A3616" w:rsidP="00346C31">
      <w:pPr>
        <w:pStyle w:val="Heading4"/>
      </w:pPr>
      <w:bookmarkStart w:id="6" w:name="_Toc513811803"/>
      <w:bookmarkStart w:id="7" w:name="_Toc523470791"/>
      <w:r w:rsidRPr="00E25091">
        <w:t xml:space="preserve">5105.102 </w:t>
      </w:r>
      <w:r>
        <w:t>Availability of s</w:t>
      </w:r>
      <w:r w:rsidRPr="00E25091">
        <w:t>olicitations.</w:t>
      </w:r>
      <w:bookmarkEnd w:id="6"/>
      <w:bookmarkEnd w:id="7"/>
    </w:p>
    <w:p w14:paraId="1EF91003" w14:textId="4B8068D5" w:rsidR="006A3616" w:rsidRPr="001B79E6" w:rsidRDefault="006A3616" w:rsidP="001B79E6">
      <w:pPr>
        <w:pStyle w:val="BodyTextIndent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5091">
        <w:rPr>
          <w:rFonts w:ascii="Times New Roman" w:hAnsi="Times New Roman" w:cs="Times New Roman"/>
          <w:sz w:val="24"/>
          <w:szCs w:val="24"/>
        </w:rPr>
        <w:t>(a)(5)(iii)</w:t>
      </w:r>
      <w:r>
        <w:rPr>
          <w:rFonts w:ascii="Times New Roman" w:hAnsi="Times New Roman" w:cs="Times New Roman"/>
          <w:sz w:val="24"/>
          <w:szCs w:val="24"/>
        </w:rPr>
        <w:t xml:space="preserve">  The senior procurement executive shall make the determination that access throu</w:t>
      </w:r>
      <w:r w:rsidR="003B4F2D">
        <w:rPr>
          <w:rFonts w:ascii="Times New Roman" w:hAnsi="Times New Roman" w:cs="Times New Roman"/>
          <w:sz w:val="24"/>
          <w:szCs w:val="24"/>
        </w:rPr>
        <w:t>gh government point of entry (GP</w:t>
      </w:r>
      <w:r>
        <w:rPr>
          <w:rFonts w:ascii="Times New Roman" w:hAnsi="Times New Roman" w:cs="Times New Roman"/>
          <w:sz w:val="24"/>
          <w:szCs w:val="24"/>
        </w:rPr>
        <w:t>E) is not in the Government’s interest.  See Appendix GG for further delegation.</w:t>
      </w:r>
    </w:p>
    <w:p w14:paraId="374AEA47" w14:textId="77777777" w:rsidR="008C2986" w:rsidRDefault="0018607B" w:rsidP="00346C31">
      <w:pPr>
        <w:pStyle w:val="Heading3"/>
      </w:pPr>
      <w:bookmarkStart w:id="8" w:name="_Toc513811804"/>
      <w:bookmarkStart w:id="9" w:name="_Toc523470792"/>
      <w:r w:rsidRPr="0018607B">
        <w:t xml:space="preserve">Subpart 5105.3 </w:t>
      </w:r>
      <w:r w:rsidR="006F1C05">
        <w:t>–</w:t>
      </w:r>
      <w:r w:rsidRPr="0018607B">
        <w:t xml:space="preserve"> Synopses of Contract Awards</w:t>
      </w:r>
      <w:bookmarkEnd w:id="8"/>
      <w:bookmarkEnd w:id="9"/>
    </w:p>
    <w:p w14:paraId="374AEA48" w14:textId="77777777" w:rsidR="008C2986" w:rsidRPr="00E46D95" w:rsidRDefault="0018607B" w:rsidP="00346C31">
      <w:pPr>
        <w:pStyle w:val="Heading4"/>
      </w:pPr>
      <w:bookmarkStart w:id="10" w:name="_Toc513811805"/>
      <w:bookmarkStart w:id="11" w:name="_Toc523470793"/>
      <w:proofErr w:type="gramStart"/>
      <w:r w:rsidRPr="00E46D95">
        <w:t xml:space="preserve">5105.303 </w:t>
      </w:r>
      <w:r w:rsidR="00E91032" w:rsidRPr="00E46D95">
        <w:t xml:space="preserve"> </w:t>
      </w:r>
      <w:r w:rsidRPr="00E46D95">
        <w:t>Announcement</w:t>
      </w:r>
      <w:proofErr w:type="gramEnd"/>
      <w:r w:rsidRPr="00E46D95">
        <w:t xml:space="preserve"> of contract awards.</w:t>
      </w:r>
      <w:bookmarkEnd w:id="10"/>
      <w:bookmarkEnd w:id="11"/>
    </w:p>
    <w:p w14:paraId="374AEA49" w14:textId="7777777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(a)  </w:t>
      </w:r>
      <w:r w:rsidRPr="0018607B">
        <w:rPr>
          <w:rFonts w:ascii="Times New Roman" w:hAnsi="Times New Roman" w:cs="Times New Roman"/>
          <w:i/>
          <w:iCs/>
          <w:sz w:val="24"/>
          <w:szCs w:val="24"/>
        </w:rPr>
        <w:t>Public announcement.</w:t>
      </w:r>
    </w:p>
    <w:p w14:paraId="374AEA4A" w14:textId="77777777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>(i)  In addition to the contractual actions identified in DFARS 205.303, report all contractual actions of significance or interest to the United States Congress, the Army, and the local community.</w:t>
      </w:r>
    </w:p>
    <w:p w14:paraId="374AEA4B" w14:textId="4998EE7E" w:rsidR="008C2986" w:rsidRDefault="0018607B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>(ii)</w:t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1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="000C2BBE" w:rsidRPr="006152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152F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The contracting officer shall submit an </w:t>
      </w:r>
      <w:r w:rsidR="0098056E">
        <w:rPr>
          <w:rFonts w:ascii="Times New Roman" w:hAnsi="Times New Roman" w:cs="Times New Roman"/>
          <w:sz w:val="24"/>
          <w:szCs w:val="24"/>
        </w:rPr>
        <w:t>a</w:t>
      </w:r>
      <w:r w:rsidRPr="0018607B">
        <w:rPr>
          <w:rFonts w:ascii="Times New Roman" w:hAnsi="Times New Roman" w:cs="Times New Roman"/>
          <w:sz w:val="24"/>
          <w:szCs w:val="24"/>
        </w:rPr>
        <w:t xml:space="preserve">nnouncement of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 </w:t>
      </w:r>
      <w:r w:rsidR="0098056E">
        <w:rPr>
          <w:rFonts w:ascii="Times New Roman" w:hAnsi="Times New Roman" w:cs="Times New Roman"/>
          <w:sz w:val="24"/>
          <w:szCs w:val="24"/>
        </w:rPr>
        <w:t>a</w:t>
      </w:r>
      <w:r w:rsidRPr="0018607B">
        <w:rPr>
          <w:rFonts w:ascii="Times New Roman" w:hAnsi="Times New Roman" w:cs="Times New Roman"/>
          <w:sz w:val="24"/>
          <w:szCs w:val="24"/>
        </w:rPr>
        <w:t>ward to the Office of the Deputy Assistant Secretary of the Army (Procurement) (ODASA(P)) no later than noon (12</w:t>
      </w:r>
      <w:r w:rsidR="00E70A59">
        <w:rPr>
          <w:rFonts w:ascii="Times New Roman" w:hAnsi="Times New Roman" w:cs="Times New Roman"/>
          <w:sz w:val="24"/>
          <w:szCs w:val="24"/>
        </w:rPr>
        <w:t>:00</w:t>
      </w:r>
      <w:r w:rsidRPr="0018607B">
        <w:rPr>
          <w:rFonts w:ascii="Times New Roman" w:hAnsi="Times New Roman" w:cs="Times New Roman"/>
          <w:sz w:val="24"/>
          <w:szCs w:val="24"/>
        </w:rPr>
        <w:t xml:space="preserve"> p.m., </w:t>
      </w:r>
      <w:r w:rsidR="00EF3F26">
        <w:rPr>
          <w:rFonts w:ascii="Times New Roman" w:hAnsi="Times New Roman" w:cs="Times New Roman"/>
          <w:sz w:val="24"/>
          <w:szCs w:val="24"/>
        </w:rPr>
        <w:t>Washington, DC,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) </w:t>
      </w:r>
      <w:r w:rsidR="003B19F7">
        <w:rPr>
          <w:rFonts w:ascii="Times New Roman" w:hAnsi="Times New Roman" w:cs="Times New Roman"/>
          <w:sz w:val="24"/>
          <w:szCs w:val="24"/>
        </w:rPr>
        <w:t>three</w:t>
      </w:r>
      <w:r w:rsidRPr="0018607B">
        <w:rPr>
          <w:rFonts w:ascii="Times New Roman" w:hAnsi="Times New Roman" w:cs="Times New Roman"/>
          <w:sz w:val="24"/>
          <w:szCs w:val="24"/>
        </w:rPr>
        <w:t xml:space="preserve"> business days </w:t>
      </w:r>
      <w:r w:rsidR="003B19F7">
        <w:rPr>
          <w:rFonts w:ascii="Times New Roman" w:hAnsi="Times New Roman" w:cs="Times New Roman"/>
          <w:sz w:val="24"/>
          <w:szCs w:val="24"/>
        </w:rPr>
        <w:t xml:space="preserve">(including the date of submission) </w:t>
      </w:r>
      <w:r w:rsidRPr="0018607B">
        <w:rPr>
          <w:rFonts w:ascii="Times New Roman" w:hAnsi="Times New Roman" w:cs="Times New Roman"/>
          <w:sz w:val="24"/>
          <w:szCs w:val="24"/>
        </w:rPr>
        <w:t xml:space="preserve">prior to the date of the proposed award.  </w:t>
      </w:r>
      <w:r w:rsidR="003B4F2D">
        <w:rPr>
          <w:rFonts w:ascii="Times New Roman" w:hAnsi="Times New Roman" w:cs="Times New Roman"/>
          <w:sz w:val="24"/>
          <w:szCs w:val="24"/>
        </w:rPr>
        <w:t xml:space="preserve">For example: </w:t>
      </w:r>
      <w:r w:rsidRPr="0018607B">
        <w:rPr>
          <w:rFonts w:ascii="Times New Roman" w:hAnsi="Times New Roman" w:cs="Times New Roman"/>
          <w:sz w:val="24"/>
          <w:szCs w:val="24"/>
        </w:rPr>
        <w:t xml:space="preserve">when an award is anticipated on Thursday, the </w:t>
      </w:r>
      <w:r w:rsidR="003C2461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DASA(P) must receive the announcement no later than noon, </w:t>
      </w:r>
      <w:r w:rsidR="00EF3F26">
        <w:rPr>
          <w:rFonts w:ascii="Times New Roman" w:hAnsi="Times New Roman" w:cs="Times New Roman"/>
          <w:sz w:val="24"/>
          <w:szCs w:val="24"/>
        </w:rPr>
        <w:t>Washington DC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, on the preceding Tuesday.  Contracting officers will submit the request along with required supporting information via the </w:t>
      </w:r>
      <w:hyperlink w:history="1"/>
      <w:r w:rsidR="009B52EB">
        <w:rPr>
          <w:rFonts w:ascii="Times New Roman" w:hAnsi="Times New Roman" w:cs="Times New Roman"/>
          <w:sz w:val="24"/>
          <w:szCs w:val="24"/>
        </w:rPr>
        <w:t xml:space="preserve">Virtual Contracting Enterprise (VCE) portal page at </w:t>
      </w:r>
      <w:hyperlink r:id="rId9" w:history="1">
        <w:r w:rsidR="003B4F2D" w:rsidRPr="00EF293F">
          <w:rPr>
            <w:rStyle w:val="Hyperlink"/>
            <w:rFonts w:ascii="Times New Roman" w:hAnsi="Times New Roman" w:cs="Times New Roman"/>
            <w:sz w:val="24"/>
            <w:szCs w:val="24"/>
          </w:rPr>
          <w:t>https://vceportal.army.mil</w:t>
        </w:r>
      </w:hyperlink>
      <w:r w:rsidR="009B52EB">
        <w:rPr>
          <w:rFonts w:ascii="Times New Roman" w:hAnsi="Times New Roman" w:cs="Times New Roman"/>
          <w:sz w:val="24"/>
          <w:szCs w:val="24"/>
        </w:rPr>
        <w:t>.</w:t>
      </w:r>
      <w:r w:rsidR="003B4F2D">
        <w:rPr>
          <w:rFonts w:ascii="Times New Roman" w:hAnsi="Times New Roman" w:cs="Times New Roman"/>
          <w:sz w:val="24"/>
          <w:szCs w:val="24"/>
        </w:rPr>
        <w:t xml:space="preserve">  </w:t>
      </w:r>
      <w:r w:rsidRPr="0018607B">
        <w:rPr>
          <w:rFonts w:ascii="Times New Roman" w:hAnsi="Times New Roman" w:cs="Times New Roman"/>
          <w:sz w:val="24"/>
          <w:szCs w:val="24"/>
        </w:rPr>
        <w:t xml:space="preserve">A </w:t>
      </w:r>
      <w:r w:rsidR="006E17BF">
        <w:rPr>
          <w:rFonts w:ascii="Times New Roman" w:hAnsi="Times New Roman" w:cs="Times New Roman"/>
          <w:sz w:val="24"/>
          <w:szCs w:val="24"/>
        </w:rPr>
        <w:t xml:space="preserve">contracting officer will not award a </w:t>
      </w:r>
      <w:r w:rsidRPr="0018607B">
        <w:rPr>
          <w:rFonts w:ascii="Times New Roman" w:hAnsi="Times New Roman" w:cs="Times New Roman"/>
          <w:sz w:val="24"/>
          <w:szCs w:val="24"/>
        </w:rPr>
        <w:t>contract that meets the reporting threshold at DFARS 205.303(a)(i)</w:t>
      </w:r>
      <w:r w:rsidR="006E17BF">
        <w:rPr>
          <w:rFonts w:ascii="Times New Roman" w:hAnsi="Times New Roman" w:cs="Times New Roman"/>
          <w:sz w:val="24"/>
          <w:szCs w:val="24"/>
        </w:rPr>
        <w:t xml:space="preserve"> </w:t>
      </w:r>
      <w:r w:rsidRPr="0018607B">
        <w:rPr>
          <w:rFonts w:ascii="Times New Roman" w:hAnsi="Times New Roman" w:cs="Times New Roman"/>
          <w:sz w:val="24"/>
          <w:szCs w:val="24"/>
        </w:rPr>
        <w:t xml:space="preserve">without formal </w:t>
      </w:r>
      <w:r w:rsidR="00ED0222">
        <w:rPr>
          <w:rFonts w:ascii="Times New Roman" w:hAnsi="Times New Roman" w:cs="Times New Roman"/>
          <w:sz w:val="24"/>
          <w:szCs w:val="24"/>
        </w:rPr>
        <w:t xml:space="preserve">ODASA(P) </w:t>
      </w:r>
      <w:r w:rsidRPr="0018607B">
        <w:rPr>
          <w:rFonts w:ascii="Times New Roman" w:hAnsi="Times New Roman" w:cs="Times New Roman"/>
          <w:sz w:val="24"/>
          <w:szCs w:val="24"/>
        </w:rPr>
        <w:t xml:space="preserve">approval.  If the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98056E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 xml:space="preserve">fficer has not received approval of the request by 2:30 p.m., </w:t>
      </w:r>
      <w:r w:rsidR="00E90F6A">
        <w:rPr>
          <w:rFonts w:ascii="Times New Roman" w:hAnsi="Times New Roman" w:cs="Times New Roman"/>
          <w:sz w:val="24"/>
          <w:szCs w:val="24"/>
        </w:rPr>
        <w:t>Washington, DC time</w:t>
      </w:r>
      <w:r w:rsidRPr="0018607B">
        <w:rPr>
          <w:rFonts w:ascii="Times New Roman" w:hAnsi="Times New Roman" w:cs="Times New Roman"/>
          <w:sz w:val="24"/>
          <w:szCs w:val="24"/>
        </w:rPr>
        <w:t xml:space="preserve">, on the day before the desired date of contract award, the </w:t>
      </w:r>
      <w:r w:rsidR="0098056E">
        <w:rPr>
          <w:rFonts w:ascii="Times New Roman" w:hAnsi="Times New Roman" w:cs="Times New Roman"/>
          <w:sz w:val="24"/>
          <w:szCs w:val="24"/>
        </w:rPr>
        <w:t>c</w:t>
      </w:r>
      <w:r w:rsidRPr="0018607B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98056E">
        <w:rPr>
          <w:rFonts w:ascii="Times New Roman" w:hAnsi="Times New Roman" w:cs="Times New Roman"/>
          <w:sz w:val="24"/>
          <w:szCs w:val="24"/>
        </w:rPr>
        <w:t>o</w:t>
      </w:r>
      <w:r w:rsidRPr="0018607B">
        <w:rPr>
          <w:rFonts w:ascii="Times New Roman" w:hAnsi="Times New Roman" w:cs="Times New Roman"/>
          <w:sz w:val="24"/>
          <w:szCs w:val="24"/>
        </w:rPr>
        <w:t>fficer will contact the ODASA(P) at</w:t>
      </w:r>
      <w:r w:rsidR="00CD4D1B">
        <w:rPr>
          <w:rFonts w:ascii="Times New Roman" w:hAnsi="Times New Roman" w:cs="Times New Roman"/>
          <w:sz w:val="24"/>
          <w:szCs w:val="24"/>
        </w:rPr>
        <w:t xml:space="preserve"> </w:t>
      </w:r>
      <w:ins w:id="12" w:author="Jordan, Amanda C CIV USARMY HQDA ASA ALT (USA)" w:date="2022-11-07T08:14:00Z">
        <w:r w:rsidR="008F01F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F01F0">
          <w:rPr>
            <w:rFonts w:ascii="Times New Roman" w:hAnsi="Times New Roman" w:cs="Times New Roman"/>
            <w:sz w:val="24"/>
            <w:szCs w:val="24"/>
          </w:rPr>
          <w:instrText xml:space="preserve"> HYPERLINK "mailto:</w:instrText>
        </w:r>
        <w:r w:rsidR="008F01F0" w:rsidRPr="008F01F0">
          <w:rPr>
            <w:rFonts w:ascii="Times New Roman" w:hAnsi="Times New Roman" w:cs="Times New Roman"/>
            <w:sz w:val="24"/>
            <w:szCs w:val="24"/>
          </w:rPr>
          <w:instrText>usarmy.pentagon.hqda-asa-alt.list.congressional-notification@army.mil</w:instrText>
        </w:r>
        <w:r w:rsidR="008F01F0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8F01F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F01F0" w:rsidRPr="00096787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usarmy.pentagon.hqda-asa-alt.list.congressional-notification@army.mil</w:t>
        </w:r>
        <w:r w:rsidR="008F01F0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8F01F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3" w:author="Jordan, Amanda C CIV USARMY HQDA ASA ALT (USA)" w:date="2022-11-07T08:14:00Z">
        <w:r w:rsidR="008F01F0" w:rsidDel="008F01F0">
          <w:fldChar w:fldCharType="begin"/>
        </w:r>
        <w:r w:rsidR="008F01F0" w:rsidDel="008F01F0">
          <w:delInstrText xml:space="preserve"> HYPERLINK "mailto:usarmy.pentagon.hqda-asa-alt.list.congressional-notific@mail.mil" </w:delInstrText>
        </w:r>
        <w:r w:rsidR="008F01F0" w:rsidDel="008F01F0">
          <w:fldChar w:fldCharType="separate"/>
        </w:r>
        <w:r w:rsidR="003B4F2D" w:rsidRPr="00EF293F" w:rsidDel="008F01F0">
          <w:rPr>
            <w:rStyle w:val="Hyperlink"/>
            <w:rFonts w:ascii="Times New Roman" w:hAnsi="Times New Roman" w:cs="Times New Roman"/>
            <w:sz w:val="24"/>
            <w:szCs w:val="24"/>
          </w:rPr>
          <w:delText>usarmy.pentagon.hqda-asa-alt.list.congressional-notific@</w:delText>
        </w:r>
      </w:del>
      <w:del w:id="14" w:author="Jordan, Amanda C CIV USARMY HQDA ASA ALT (USA)" w:date="2022-11-07T08:07:00Z">
        <w:r w:rsidR="003B4F2D" w:rsidRPr="00EF293F" w:rsidDel="008F01F0">
          <w:rPr>
            <w:rStyle w:val="Hyperlink"/>
            <w:rFonts w:ascii="Times New Roman" w:hAnsi="Times New Roman" w:cs="Times New Roman"/>
            <w:sz w:val="24"/>
            <w:szCs w:val="24"/>
          </w:rPr>
          <w:delText>mail</w:delText>
        </w:r>
      </w:del>
      <w:del w:id="15" w:author="Jordan, Amanda C CIV USARMY HQDA ASA ALT (USA)" w:date="2022-11-07T08:14:00Z">
        <w:r w:rsidR="003B4F2D" w:rsidRPr="00EF293F" w:rsidDel="008F01F0">
          <w:rPr>
            <w:rStyle w:val="Hyperlink"/>
            <w:rFonts w:ascii="Times New Roman" w:hAnsi="Times New Roman" w:cs="Times New Roman"/>
            <w:sz w:val="24"/>
            <w:szCs w:val="24"/>
          </w:rPr>
          <w:delText>.mil</w:delText>
        </w:r>
        <w:r w:rsidR="008F01F0" w:rsidDel="008F01F0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="003B4F2D" w:rsidDel="008F01F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18607B">
        <w:rPr>
          <w:rFonts w:ascii="Times New Roman" w:hAnsi="Times New Roman" w:cs="Times New Roman"/>
          <w:sz w:val="24"/>
          <w:szCs w:val="24"/>
        </w:rPr>
        <w:t>to inquire into the status of the approval.</w:t>
      </w:r>
    </w:p>
    <w:p w14:paraId="374AEA4C" w14:textId="77777777" w:rsidR="00EB5639" w:rsidRDefault="0018607B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2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Pr="0018607B">
        <w:rPr>
          <w:rFonts w:ascii="Times New Roman" w:hAnsi="Times New Roman" w:cs="Times New Roman"/>
          <w:sz w:val="24"/>
          <w:szCs w:val="24"/>
        </w:rPr>
        <w:t xml:space="preserve">  </w:t>
      </w:r>
      <w:r w:rsidR="00EB5639">
        <w:rPr>
          <w:rFonts w:ascii="Times New Roman" w:hAnsi="Times New Roman" w:cs="Times New Roman"/>
          <w:sz w:val="24"/>
          <w:szCs w:val="24"/>
        </w:rPr>
        <w:t xml:space="preserve">Contracting officers shall confirm the award </w:t>
      </w:r>
      <w:r w:rsidR="00466C7C">
        <w:rPr>
          <w:rFonts w:ascii="Times New Roman" w:hAnsi="Times New Roman" w:cs="Times New Roman"/>
          <w:sz w:val="24"/>
          <w:szCs w:val="24"/>
        </w:rPr>
        <w:t xml:space="preserve">schedule </w:t>
      </w:r>
      <w:r w:rsidR="00EB5639">
        <w:rPr>
          <w:rFonts w:ascii="Times New Roman" w:hAnsi="Times New Roman" w:cs="Times New Roman"/>
          <w:sz w:val="24"/>
          <w:szCs w:val="24"/>
        </w:rPr>
        <w:t xml:space="preserve">with ODASA(P) </w:t>
      </w:r>
      <w:r w:rsidR="00B01767">
        <w:rPr>
          <w:rFonts w:ascii="Times New Roman" w:hAnsi="Times New Roman" w:cs="Times New Roman"/>
          <w:sz w:val="24"/>
          <w:szCs w:val="24"/>
        </w:rPr>
        <w:t>by noon</w:t>
      </w:r>
      <w:r w:rsidR="00466C7C">
        <w:rPr>
          <w:rFonts w:ascii="Times New Roman" w:hAnsi="Times New Roman" w:cs="Times New Roman"/>
          <w:sz w:val="24"/>
          <w:szCs w:val="24"/>
        </w:rPr>
        <w:t xml:space="preserve"> of the proposed award date</w:t>
      </w:r>
      <w:r w:rsidR="00B01767">
        <w:rPr>
          <w:rFonts w:ascii="Times New Roman" w:hAnsi="Times New Roman" w:cs="Times New Roman"/>
          <w:sz w:val="24"/>
          <w:szCs w:val="24"/>
        </w:rPr>
        <w:t xml:space="preserve"> </w:t>
      </w:r>
      <w:r w:rsidR="00EB5639">
        <w:rPr>
          <w:rFonts w:ascii="Times New Roman" w:hAnsi="Times New Roman" w:cs="Times New Roman"/>
          <w:sz w:val="24"/>
          <w:szCs w:val="24"/>
        </w:rPr>
        <w:t xml:space="preserve">using the </w:t>
      </w:r>
      <w:r w:rsidR="00B01767">
        <w:rPr>
          <w:rFonts w:ascii="Times New Roman" w:hAnsi="Times New Roman" w:cs="Times New Roman"/>
          <w:sz w:val="24"/>
          <w:szCs w:val="24"/>
        </w:rPr>
        <w:t xml:space="preserve">email </w:t>
      </w:r>
      <w:r w:rsidR="00EB5639">
        <w:rPr>
          <w:rFonts w:ascii="Times New Roman" w:hAnsi="Times New Roman" w:cs="Times New Roman"/>
          <w:sz w:val="24"/>
          <w:szCs w:val="24"/>
        </w:rPr>
        <w:t>address</w:t>
      </w:r>
      <w:r w:rsidR="00ED572F">
        <w:rPr>
          <w:rFonts w:ascii="Times New Roman" w:hAnsi="Times New Roman" w:cs="Times New Roman"/>
          <w:sz w:val="24"/>
          <w:szCs w:val="24"/>
        </w:rPr>
        <w:t xml:space="preserve"> in paragraph (a)(ii)(</w:t>
      </w:r>
      <w:r w:rsidR="00D97E2C">
        <w:rPr>
          <w:rFonts w:ascii="Times New Roman" w:hAnsi="Times New Roman" w:cs="Times New Roman"/>
          <w:sz w:val="24"/>
          <w:szCs w:val="24"/>
        </w:rPr>
        <w:t>1</w:t>
      </w:r>
      <w:r w:rsidR="00ED572F">
        <w:rPr>
          <w:rFonts w:ascii="Times New Roman" w:hAnsi="Times New Roman" w:cs="Times New Roman"/>
          <w:sz w:val="24"/>
          <w:szCs w:val="24"/>
        </w:rPr>
        <w:t>)</w:t>
      </w:r>
      <w:r w:rsidR="00466C7C">
        <w:rPr>
          <w:rFonts w:ascii="Times New Roman" w:hAnsi="Times New Roman" w:cs="Times New Roman"/>
          <w:sz w:val="24"/>
          <w:szCs w:val="24"/>
        </w:rPr>
        <w:t xml:space="preserve">.  If the schedule is anticipated to slip, </w:t>
      </w:r>
      <w:r w:rsidR="00EB5639">
        <w:rPr>
          <w:rFonts w:ascii="Times New Roman" w:hAnsi="Times New Roman" w:cs="Times New Roman"/>
          <w:sz w:val="24"/>
          <w:szCs w:val="24"/>
        </w:rPr>
        <w:t>a new award date must be established.</w:t>
      </w:r>
    </w:p>
    <w:p w14:paraId="374AEA4D" w14:textId="23785D43" w:rsidR="008C2986" w:rsidRDefault="00EB5639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="009271D6" w:rsidRPr="006152F0">
        <w:rPr>
          <w:rFonts w:ascii="Times New Roman" w:hAnsi="Times New Roman" w:cs="Times New Roman"/>
          <w:i/>
          <w:sz w:val="24"/>
          <w:szCs w:val="24"/>
        </w:rPr>
        <w:t>3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71D6">
        <w:rPr>
          <w:rFonts w:ascii="Times New Roman" w:hAnsi="Times New Roman" w:cs="Times New Roman"/>
          <w:sz w:val="24"/>
          <w:szCs w:val="24"/>
        </w:rPr>
        <w:t xml:space="preserve">When a contract action is to be awarded under the authority of FAR 6.302-2 and the </w:t>
      </w:r>
      <w:r w:rsidR="00EB0E31">
        <w:rPr>
          <w:rFonts w:ascii="Times New Roman" w:hAnsi="Times New Roman" w:cs="Times New Roman"/>
          <w:sz w:val="24"/>
          <w:szCs w:val="24"/>
        </w:rPr>
        <w:t>senior contracting official</w:t>
      </w:r>
      <w:r w:rsidR="009271D6">
        <w:rPr>
          <w:rFonts w:ascii="Times New Roman" w:hAnsi="Times New Roman" w:cs="Times New Roman"/>
          <w:sz w:val="24"/>
          <w:szCs w:val="24"/>
        </w:rPr>
        <w:t xml:space="preserve"> (</w:t>
      </w:r>
      <w:r w:rsidR="00EB0E31">
        <w:rPr>
          <w:rFonts w:ascii="Times New Roman" w:hAnsi="Times New Roman" w:cs="Times New Roman"/>
          <w:sz w:val="24"/>
          <w:szCs w:val="24"/>
        </w:rPr>
        <w:t>SCO</w:t>
      </w:r>
      <w:r w:rsidR="009271D6">
        <w:rPr>
          <w:rFonts w:ascii="Times New Roman" w:hAnsi="Times New Roman" w:cs="Times New Roman"/>
          <w:sz w:val="24"/>
          <w:szCs w:val="24"/>
        </w:rPr>
        <w:t xml:space="preserve">) determines that it may be impracticable to comply with the requirements of DFARS 205.303(a)(ii)(A) and (B), the </w:t>
      </w:r>
      <w:r w:rsidR="00EB0E31">
        <w:rPr>
          <w:rFonts w:ascii="Times New Roman" w:hAnsi="Times New Roman" w:cs="Times New Roman"/>
          <w:sz w:val="24"/>
          <w:szCs w:val="24"/>
        </w:rPr>
        <w:t>SCO</w:t>
      </w:r>
      <w:r w:rsidR="009271D6">
        <w:rPr>
          <w:rFonts w:ascii="Times New Roman" w:hAnsi="Times New Roman" w:cs="Times New Roman"/>
          <w:sz w:val="24"/>
          <w:szCs w:val="24"/>
        </w:rPr>
        <w:t>, without power to delegate further, shall:</w:t>
      </w:r>
    </w:p>
    <w:p w14:paraId="374AEA4E" w14:textId="77777777" w:rsidR="009271D6" w:rsidRDefault="009271D6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i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Immediately </w:t>
      </w:r>
      <w:r w:rsidR="00177AD5">
        <w:rPr>
          <w:rFonts w:ascii="Times New Roman" w:hAnsi="Times New Roman" w:cs="Times New Roman"/>
          <w:sz w:val="24"/>
          <w:szCs w:val="24"/>
        </w:rPr>
        <w:t xml:space="preserve">notify </w:t>
      </w:r>
      <w:r>
        <w:rPr>
          <w:rFonts w:ascii="Times New Roman" w:hAnsi="Times New Roman" w:cs="Times New Roman"/>
          <w:sz w:val="24"/>
          <w:szCs w:val="24"/>
        </w:rPr>
        <w:t>the DASA(P) by email, with a copy furnished to the head of the contracting activity</w:t>
      </w:r>
      <w:r w:rsidR="003C3BB5">
        <w:rPr>
          <w:rFonts w:ascii="Times New Roman" w:hAnsi="Times New Roman" w:cs="Times New Roman"/>
          <w:sz w:val="24"/>
          <w:szCs w:val="24"/>
        </w:rPr>
        <w:t>,</w:t>
      </w:r>
      <w:r w:rsidR="00B838AE">
        <w:rPr>
          <w:rFonts w:ascii="Times New Roman" w:hAnsi="Times New Roman" w:cs="Times New Roman"/>
          <w:sz w:val="24"/>
          <w:szCs w:val="24"/>
        </w:rPr>
        <w:t xml:space="preserve"> </w:t>
      </w:r>
      <w:r w:rsidR="00177AD5">
        <w:rPr>
          <w:rFonts w:ascii="Times New Roman" w:hAnsi="Times New Roman" w:cs="Times New Roman"/>
          <w:sz w:val="24"/>
          <w:szCs w:val="24"/>
        </w:rPr>
        <w:t xml:space="preserve">that </w:t>
      </w:r>
      <w:r w:rsidR="00B838AE">
        <w:rPr>
          <w:rFonts w:ascii="Times New Roman" w:hAnsi="Times New Roman" w:cs="Times New Roman"/>
          <w:sz w:val="24"/>
          <w:szCs w:val="24"/>
        </w:rPr>
        <w:t>explain</w:t>
      </w:r>
      <w:r w:rsidR="00177AD5">
        <w:rPr>
          <w:rFonts w:ascii="Times New Roman" w:hAnsi="Times New Roman" w:cs="Times New Roman"/>
          <w:sz w:val="24"/>
          <w:szCs w:val="24"/>
        </w:rPr>
        <w:t>s</w:t>
      </w:r>
      <w:r w:rsidR="00B838AE">
        <w:rPr>
          <w:rFonts w:ascii="Times New Roman" w:hAnsi="Times New Roman" w:cs="Times New Roman"/>
          <w:sz w:val="24"/>
          <w:szCs w:val="24"/>
        </w:rPr>
        <w:t xml:space="preserve"> the circumstances and request</w:t>
      </w:r>
      <w:r w:rsidR="00177AD5">
        <w:rPr>
          <w:rFonts w:ascii="Times New Roman" w:hAnsi="Times New Roman" w:cs="Times New Roman"/>
          <w:sz w:val="24"/>
          <w:szCs w:val="24"/>
        </w:rPr>
        <w:t>s</w:t>
      </w:r>
      <w:r w:rsidR="00B838AE">
        <w:rPr>
          <w:rFonts w:ascii="Times New Roman" w:hAnsi="Times New Roman" w:cs="Times New Roman"/>
          <w:sz w:val="24"/>
          <w:szCs w:val="24"/>
        </w:rPr>
        <w:t xml:space="preserve"> authority to make the award in advance of compliance with DFARS 205.303(a)(ii)(A) and (B); and</w:t>
      </w:r>
    </w:p>
    <w:p w14:paraId="374AEA4F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ii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Authorize the contracting officer to award the contract only upon written approval by the DASA(P) or, in the DASA(P)’s absence, the senior official within the ODASA(P).</w:t>
      </w:r>
    </w:p>
    <w:p w14:paraId="374AEA50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4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The contracting officer will submit the standard announcement under paragraph (a)(ii)(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of this section to the ODASA(P) no later than one business day after the award.  In addition to the information specified in the automated tool, the contracting officer will add a one-line comment in the “Description” field that describes the nature of the urgency that precluded advance notification to the Office of the Assistant Secretary of Defense (Public Affairs)</w:t>
      </w:r>
      <w:r w:rsidR="001E266C">
        <w:rPr>
          <w:rFonts w:ascii="Times New Roman" w:hAnsi="Times New Roman" w:cs="Times New Roman"/>
          <w:sz w:val="24"/>
          <w:szCs w:val="24"/>
        </w:rPr>
        <w:t xml:space="preserve"> (OASD(PA))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4AEA51" w14:textId="77777777" w:rsidR="00B838AE" w:rsidRDefault="00B838A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050B13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5</w:t>
      </w:r>
      <w:r w:rsidRPr="00050B13">
        <w:rPr>
          <w:rFonts w:ascii="Times New Roman" w:hAnsi="Times New Roman" w:cs="Times New Roman"/>
          <w:sz w:val="24"/>
          <w:szCs w:val="24"/>
        </w:rPr>
        <w:t>)</w:t>
      </w:r>
      <w:r w:rsidRPr="00BB6C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 accordance with 10 U.S.C. 2316, </w:t>
      </w:r>
      <w:r w:rsidR="0031440E">
        <w:rPr>
          <w:rFonts w:ascii="Times New Roman" w:hAnsi="Times New Roman" w:cs="Times New Roman"/>
          <w:sz w:val="24"/>
          <w:szCs w:val="24"/>
        </w:rPr>
        <w:t xml:space="preserve">do not release </w:t>
      </w:r>
      <w:r>
        <w:rPr>
          <w:rFonts w:ascii="Times New Roman" w:hAnsi="Times New Roman" w:cs="Times New Roman"/>
          <w:sz w:val="24"/>
          <w:szCs w:val="24"/>
        </w:rPr>
        <w:t xml:space="preserve">the identity or location of the </w:t>
      </w:r>
      <w:r w:rsidR="0031440E">
        <w:rPr>
          <w:rFonts w:ascii="Times New Roman" w:hAnsi="Times New Roman" w:cs="Times New Roman"/>
          <w:sz w:val="24"/>
          <w:szCs w:val="24"/>
        </w:rPr>
        <w:t xml:space="preserve">awardee to any individual, including a Member of Congress, until </w:t>
      </w:r>
      <w:r w:rsidR="001E266C">
        <w:rPr>
          <w:rFonts w:ascii="Times New Roman" w:hAnsi="Times New Roman" w:cs="Times New Roman"/>
          <w:sz w:val="24"/>
          <w:szCs w:val="24"/>
        </w:rPr>
        <w:t>OASD</w:t>
      </w:r>
      <w:r w:rsidR="0031440E">
        <w:rPr>
          <w:rFonts w:ascii="Times New Roman" w:hAnsi="Times New Roman" w:cs="Times New Roman"/>
          <w:sz w:val="24"/>
          <w:szCs w:val="24"/>
        </w:rPr>
        <w:t>(PA) makes the public announcement.</w:t>
      </w:r>
    </w:p>
    <w:p w14:paraId="374AEA52" w14:textId="77777777" w:rsidR="0031440E" w:rsidRPr="0031440E" w:rsidRDefault="0031440E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BB6CAF">
        <w:rPr>
          <w:rFonts w:ascii="Times New Roman" w:hAnsi="Times New Roman" w:cs="Times New Roman"/>
          <w:sz w:val="24"/>
          <w:szCs w:val="24"/>
        </w:rPr>
        <w:t>(</w:t>
      </w:r>
      <w:r w:rsidRPr="006152F0">
        <w:rPr>
          <w:rFonts w:ascii="Times New Roman" w:hAnsi="Times New Roman" w:cs="Times New Roman"/>
          <w:i/>
          <w:sz w:val="24"/>
          <w:szCs w:val="24"/>
        </w:rPr>
        <w:t>6</w:t>
      </w:r>
      <w:r w:rsidRPr="00BB6C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Paragraph (a)(ii)(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of this section is the only authorized Army-level exception to DFARS 205.303(a)(ii)(A) and (B).  No contracting activity-level deviation from this provision may be authorized.</w:t>
      </w:r>
    </w:p>
    <w:p w14:paraId="374AEA54" w14:textId="635C7832" w:rsidR="00CD4D1B" w:rsidRPr="00346C31" w:rsidRDefault="0018607B" w:rsidP="00346C31">
      <w:pPr>
        <w:pStyle w:val="ind20"/>
        <w:tabs>
          <w:tab w:val="clear" w:pos="3456"/>
          <w:tab w:val="clear" w:pos="4032"/>
        </w:tabs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(iii)  The </w:t>
      </w:r>
      <w:r w:rsidR="00257CFF">
        <w:rPr>
          <w:rFonts w:ascii="Times New Roman" w:hAnsi="Times New Roman" w:cs="Times New Roman"/>
          <w:sz w:val="24"/>
          <w:szCs w:val="24"/>
        </w:rPr>
        <w:t xml:space="preserve">ODASA(P) </w:t>
      </w:r>
      <w:r w:rsidRPr="0018607B">
        <w:rPr>
          <w:rFonts w:ascii="Times New Roman" w:hAnsi="Times New Roman" w:cs="Times New Roman"/>
          <w:sz w:val="24"/>
          <w:szCs w:val="24"/>
        </w:rPr>
        <w:t xml:space="preserve">informs </w:t>
      </w:r>
      <w:r w:rsidR="00257CFF">
        <w:rPr>
          <w:rFonts w:ascii="Times New Roman" w:hAnsi="Times New Roman" w:cs="Times New Roman"/>
          <w:sz w:val="24"/>
          <w:szCs w:val="24"/>
        </w:rPr>
        <w:t xml:space="preserve">the </w:t>
      </w:r>
      <w:r w:rsidR="00257CFF" w:rsidRPr="0018607B">
        <w:rPr>
          <w:rFonts w:ascii="Times New Roman" w:hAnsi="Times New Roman" w:cs="Times New Roman"/>
          <w:sz w:val="24"/>
          <w:szCs w:val="24"/>
        </w:rPr>
        <w:t>Office of the Chief Legislative Liaison</w:t>
      </w:r>
      <w:r w:rsidR="006E4189">
        <w:rPr>
          <w:rFonts w:ascii="Times New Roman" w:hAnsi="Times New Roman" w:cs="Times New Roman"/>
          <w:sz w:val="24"/>
          <w:szCs w:val="24"/>
        </w:rPr>
        <w:t xml:space="preserve"> who in turn informs the members of Congress in whose state or district the contractor is located and performing the contractual requirements,</w:t>
      </w:r>
      <w:r w:rsidR="00257CFF" w:rsidRPr="0018607B">
        <w:rPr>
          <w:rFonts w:ascii="Times New Roman" w:hAnsi="Times New Roman" w:cs="Times New Roman"/>
          <w:sz w:val="24"/>
          <w:szCs w:val="24"/>
        </w:rPr>
        <w:t xml:space="preserve"> </w:t>
      </w:r>
      <w:r w:rsidR="00263488">
        <w:rPr>
          <w:rFonts w:ascii="Times New Roman" w:hAnsi="Times New Roman" w:cs="Times New Roman"/>
          <w:sz w:val="24"/>
          <w:szCs w:val="24"/>
        </w:rPr>
        <w:t>and the Office of the Chief of Public Affairs</w:t>
      </w:r>
      <w:r w:rsidR="006E4189">
        <w:rPr>
          <w:rFonts w:ascii="Times New Roman" w:hAnsi="Times New Roman" w:cs="Times New Roman"/>
          <w:sz w:val="24"/>
          <w:szCs w:val="24"/>
        </w:rPr>
        <w:t xml:space="preserve"> who in turn notifies </w:t>
      </w:r>
      <w:r w:rsidR="001E266C">
        <w:rPr>
          <w:rFonts w:ascii="Times New Roman" w:hAnsi="Times New Roman" w:cs="Times New Roman"/>
          <w:sz w:val="24"/>
          <w:szCs w:val="24"/>
        </w:rPr>
        <w:t>OASD</w:t>
      </w:r>
      <w:r w:rsidR="00263488">
        <w:rPr>
          <w:rFonts w:ascii="Times New Roman" w:hAnsi="Times New Roman" w:cs="Times New Roman"/>
          <w:sz w:val="24"/>
          <w:szCs w:val="24"/>
        </w:rPr>
        <w:t>(PA).</w:t>
      </w:r>
    </w:p>
    <w:p w14:paraId="374AEA55" w14:textId="77777777" w:rsidR="008C2986" w:rsidRDefault="0018607B" w:rsidP="00346C31">
      <w:pPr>
        <w:pStyle w:val="Heading3"/>
      </w:pPr>
      <w:bookmarkStart w:id="16" w:name="_Toc513811806"/>
      <w:bookmarkStart w:id="17" w:name="_Toc523470794"/>
      <w:r w:rsidRPr="0018607B">
        <w:t xml:space="preserve">Subpart 5105.4 </w:t>
      </w:r>
      <w:r w:rsidR="00F061AD">
        <w:t>–</w:t>
      </w:r>
      <w:r w:rsidRPr="0018607B">
        <w:t xml:space="preserve"> Release of Information</w:t>
      </w:r>
      <w:bookmarkEnd w:id="16"/>
      <w:bookmarkEnd w:id="17"/>
    </w:p>
    <w:p w14:paraId="374AEA56" w14:textId="7D7951D2" w:rsidR="008C2986" w:rsidRPr="00E46D95" w:rsidRDefault="00B81692" w:rsidP="00346C31">
      <w:pPr>
        <w:pStyle w:val="Heading4"/>
      </w:pPr>
      <w:bookmarkStart w:id="18" w:name="_Toc513811807"/>
      <w:bookmarkStart w:id="19" w:name="_Toc523470795"/>
      <w:proofErr w:type="gramStart"/>
      <w:r w:rsidRPr="00E46D95">
        <w:t>5105.402</w:t>
      </w:r>
      <w:r w:rsidR="005866F4" w:rsidRPr="00E46D95">
        <w:t xml:space="preserve"> </w:t>
      </w:r>
      <w:r w:rsidR="003B4F2D">
        <w:t xml:space="preserve"> General</w:t>
      </w:r>
      <w:proofErr w:type="gramEnd"/>
      <w:r w:rsidR="003B4F2D">
        <w:t xml:space="preserve"> p</w:t>
      </w:r>
      <w:r w:rsidRPr="00E46D95">
        <w:t>ublic.</w:t>
      </w:r>
      <w:bookmarkEnd w:id="18"/>
      <w:bookmarkEnd w:id="19"/>
    </w:p>
    <w:p w14:paraId="374AEA57" w14:textId="77777777" w:rsidR="008C2986" w:rsidRPr="00E46D95" w:rsidRDefault="0018607B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contracting officer must obtain concurrence from 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Office of </w:t>
      </w:r>
      <w:r w:rsidR="004F648D" w:rsidRPr="00E46D95">
        <w:rPr>
          <w:rFonts w:ascii="Times New Roman" w:hAnsi="Times New Roman" w:cs="Times New Roman"/>
          <w:sz w:val="24"/>
          <w:szCs w:val="24"/>
        </w:rPr>
        <w:t xml:space="preserve">the </w:t>
      </w:r>
      <w:r w:rsidRPr="00E46D95">
        <w:rPr>
          <w:rFonts w:ascii="Times New Roman" w:hAnsi="Times New Roman" w:cs="Times New Roman"/>
          <w:sz w:val="24"/>
          <w:szCs w:val="24"/>
        </w:rPr>
        <w:t xml:space="preserve">Chief Legislative Liaison, Department of the Army, </w:t>
      </w:r>
      <w:r w:rsidR="004F648D" w:rsidRPr="00E46D95">
        <w:rPr>
          <w:rFonts w:ascii="Times New Roman" w:hAnsi="Times New Roman" w:cs="Times New Roman"/>
          <w:sz w:val="24"/>
          <w:szCs w:val="24"/>
        </w:rPr>
        <w:t>prior to</w:t>
      </w:r>
      <w:r w:rsidRPr="00E46D95">
        <w:rPr>
          <w:rFonts w:ascii="Times New Roman" w:hAnsi="Times New Roman" w:cs="Times New Roman"/>
          <w:sz w:val="24"/>
          <w:szCs w:val="24"/>
        </w:rPr>
        <w:t xml:space="preserve"> releas</w:t>
      </w:r>
      <w:r w:rsidR="000633FC" w:rsidRPr="00E46D95">
        <w:rPr>
          <w:rFonts w:ascii="Times New Roman" w:hAnsi="Times New Roman" w:cs="Times New Roman"/>
          <w:sz w:val="24"/>
          <w:szCs w:val="24"/>
        </w:rPr>
        <w:t>ing information regarding a</w:t>
      </w:r>
      <w:r w:rsidRPr="00E46D95">
        <w:rPr>
          <w:rFonts w:ascii="Times New Roman" w:hAnsi="Times New Roman" w:cs="Times New Roman"/>
          <w:sz w:val="24"/>
          <w:szCs w:val="24"/>
        </w:rPr>
        <w:t xml:space="preserve"> </w:t>
      </w:r>
      <w:r w:rsidR="00775A8E" w:rsidRPr="00E46D95">
        <w:rPr>
          <w:rFonts w:ascii="Times New Roman" w:hAnsi="Times New Roman" w:cs="Times New Roman"/>
          <w:sz w:val="24"/>
          <w:szCs w:val="24"/>
        </w:rPr>
        <w:t>c</w:t>
      </w:r>
      <w:r w:rsidRPr="00E46D95">
        <w:rPr>
          <w:rFonts w:ascii="Times New Roman" w:hAnsi="Times New Roman" w:cs="Times New Roman"/>
          <w:sz w:val="24"/>
          <w:szCs w:val="24"/>
        </w:rPr>
        <w:t xml:space="preserve">ongressional inquiry response </w:t>
      </w:r>
      <w:r w:rsidR="000633FC" w:rsidRPr="00E46D95">
        <w:rPr>
          <w:rFonts w:ascii="Times New Roman" w:hAnsi="Times New Roman" w:cs="Times New Roman"/>
          <w:sz w:val="24"/>
          <w:szCs w:val="24"/>
        </w:rPr>
        <w:t>to the general public, including information</w:t>
      </w:r>
      <w:r w:rsidR="00C131FB" w:rsidRPr="00E46D95">
        <w:rPr>
          <w:rFonts w:ascii="Times New Roman" w:hAnsi="Times New Roman" w:cs="Times New Roman"/>
          <w:sz w:val="24"/>
          <w:szCs w:val="24"/>
        </w:rPr>
        <w:t xml:space="preserve"> proposed to be</w:t>
      </w:r>
      <w:r w:rsidR="000633FC" w:rsidRPr="00E46D95">
        <w:rPr>
          <w:rFonts w:ascii="Times New Roman" w:hAnsi="Times New Roman" w:cs="Times New Roman"/>
          <w:sz w:val="24"/>
          <w:szCs w:val="24"/>
        </w:rPr>
        <w:t xml:space="preserve"> released to the news media</w:t>
      </w:r>
      <w:r w:rsidRPr="00E46D95">
        <w:rPr>
          <w:rFonts w:ascii="Times New Roman" w:hAnsi="Times New Roman" w:cs="Times New Roman"/>
          <w:sz w:val="24"/>
          <w:szCs w:val="24"/>
        </w:rPr>
        <w:t>.</w:t>
      </w:r>
    </w:p>
    <w:p w14:paraId="374AEA58" w14:textId="4D0F56F1" w:rsidR="008C2986" w:rsidRPr="00E46D95" w:rsidRDefault="0018607B" w:rsidP="00346C31">
      <w:pPr>
        <w:pStyle w:val="Heading4"/>
      </w:pPr>
      <w:bookmarkStart w:id="20" w:name="_Toc513811808"/>
      <w:bookmarkStart w:id="21" w:name="_Toc523470796"/>
      <w:proofErr w:type="gramStart"/>
      <w:r w:rsidRPr="00E46D95">
        <w:t xml:space="preserve">5105.403 </w:t>
      </w:r>
      <w:r w:rsidR="005866F4" w:rsidRPr="00E46D95">
        <w:t xml:space="preserve"> </w:t>
      </w:r>
      <w:r w:rsidR="003B4F2D">
        <w:t>Requests</w:t>
      </w:r>
      <w:proofErr w:type="gramEnd"/>
      <w:r w:rsidR="003B4F2D">
        <w:t xml:space="preserve"> from members of c</w:t>
      </w:r>
      <w:r w:rsidRPr="00E46D95">
        <w:t>ongress.</w:t>
      </w:r>
      <w:bookmarkEnd w:id="20"/>
      <w:bookmarkEnd w:id="21"/>
    </w:p>
    <w:p w14:paraId="374AEA59" w14:textId="77777777" w:rsidR="00A85112" w:rsidRDefault="00A85112" w:rsidP="005866F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 Contracting officers shall not provide information regarding a congressional inquiry to any public or private, individual or organization, prior to responding to the appropriate Member of Congress (see 5105.402).</w:t>
      </w:r>
    </w:p>
    <w:p w14:paraId="374AEA5A" w14:textId="41F3FF73" w:rsidR="008C2986" w:rsidRDefault="00A85112" w:rsidP="005866F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</w:t>
      </w:r>
      <w:r w:rsidR="0018607B" w:rsidRPr="0018607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responsiveness would result in disclosure of </w:t>
      </w:r>
      <w:r w:rsidR="009C0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classified matter, business confidential information, or information prejudicial to </w:t>
      </w:r>
      <w:r w:rsidR="009C0C5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competitive acquisition, the contracting officer shall refer the proposed reply, with full documentation,</w:t>
      </w:r>
      <w:r w:rsidR="00C131FB">
        <w:rPr>
          <w:rFonts w:ascii="Times New Roman" w:hAnsi="Times New Roman" w:cs="Times New Roman"/>
          <w:sz w:val="24"/>
          <w:szCs w:val="24"/>
        </w:rPr>
        <w:t xml:space="preserve"> through</w:t>
      </w:r>
      <w:r w:rsidR="00AD17CC">
        <w:rPr>
          <w:rFonts w:ascii="Times New Roman" w:hAnsi="Times New Roman" w:cs="Times New Roman"/>
          <w:sz w:val="24"/>
          <w:szCs w:val="24"/>
        </w:rPr>
        <w:t xml:space="preserve"> the </w:t>
      </w:r>
      <w:r w:rsidR="00EB0E31">
        <w:rPr>
          <w:rFonts w:ascii="Times New Roman" w:hAnsi="Times New Roman" w:cs="Times New Roman"/>
          <w:sz w:val="24"/>
          <w:szCs w:val="24"/>
        </w:rPr>
        <w:t>senior contracting official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AD17CC">
        <w:rPr>
          <w:rFonts w:ascii="Times New Roman" w:hAnsi="Times New Roman" w:cs="Times New Roman"/>
          <w:sz w:val="24"/>
          <w:szCs w:val="24"/>
        </w:rPr>
        <w:t>ODASA(P)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AD17CC">
        <w:rPr>
          <w:rFonts w:ascii="Times New Roman" w:hAnsi="Times New Roman" w:cs="Times New Roman"/>
          <w:sz w:val="24"/>
          <w:szCs w:val="24"/>
        </w:rPr>
        <w:t>provided in 5101.290</w:t>
      </w:r>
      <w:r w:rsidR="00E979A2">
        <w:rPr>
          <w:rFonts w:ascii="Times New Roman" w:hAnsi="Times New Roman" w:cs="Times New Roman"/>
          <w:sz w:val="24"/>
          <w:szCs w:val="24"/>
        </w:rPr>
        <w:t xml:space="preserve">. </w:t>
      </w:r>
      <w:r w:rsidR="00FA0697">
        <w:rPr>
          <w:rFonts w:ascii="Times New Roman" w:hAnsi="Times New Roman" w:cs="Times New Roman"/>
          <w:sz w:val="24"/>
          <w:szCs w:val="24"/>
        </w:rPr>
        <w:t xml:space="preserve"> </w:t>
      </w:r>
      <w:r w:rsidR="00AD17CC">
        <w:rPr>
          <w:rFonts w:ascii="Times New Roman" w:hAnsi="Times New Roman" w:cs="Times New Roman"/>
          <w:sz w:val="24"/>
          <w:szCs w:val="24"/>
        </w:rPr>
        <w:t xml:space="preserve">ODASA(P) will </w:t>
      </w:r>
      <w:r w:rsidR="00FA0697">
        <w:rPr>
          <w:rFonts w:ascii="Times New Roman" w:hAnsi="Times New Roman" w:cs="Times New Roman"/>
          <w:sz w:val="24"/>
          <w:szCs w:val="24"/>
        </w:rPr>
        <w:t xml:space="preserve">seek agency head </w:t>
      </w:r>
      <w:r w:rsidR="00AD17CC">
        <w:rPr>
          <w:rFonts w:ascii="Times New Roman" w:hAnsi="Times New Roman" w:cs="Times New Roman"/>
          <w:sz w:val="24"/>
          <w:szCs w:val="24"/>
        </w:rPr>
        <w:t xml:space="preserve">approval </w:t>
      </w:r>
      <w:r w:rsidR="00FA0697">
        <w:rPr>
          <w:rFonts w:ascii="Times New Roman" w:hAnsi="Times New Roman" w:cs="Times New Roman"/>
          <w:sz w:val="24"/>
          <w:szCs w:val="24"/>
        </w:rPr>
        <w:t>as</w:t>
      </w:r>
      <w:r w:rsidR="00AD17CC">
        <w:rPr>
          <w:rFonts w:ascii="Times New Roman" w:hAnsi="Times New Roman" w:cs="Times New Roman"/>
          <w:sz w:val="24"/>
          <w:szCs w:val="24"/>
        </w:rPr>
        <w:t xml:space="preserve"> </w:t>
      </w:r>
      <w:r w:rsidR="00FA0697">
        <w:rPr>
          <w:rFonts w:ascii="Times New Roman" w:hAnsi="Times New Roman" w:cs="Times New Roman"/>
          <w:sz w:val="24"/>
          <w:szCs w:val="24"/>
        </w:rPr>
        <w:t>defined in 5102.101.  The contracting officer shall</w:t>
      </w:r>
      <w:r>
        <w:rPr>
          <w:rFonts w:ascii="Times New Roman" w:hAnsi="Times New Roman" w:cs="Times New Roman"/>
          <w:sz w:val="24"/>
          <w:szCs w:val="24"/>
        </w:rPr>
        <w:t xml:space="preserve"> inform the</w:t>
      </w:r>
      <w:r w:rsidR="00AD17CC">
        <w:rPr>
          <w:rFonts w:ascii="Times New Roman" w:hAnsi="Times New Roman" w:cs="Times New Roman"/>
          <w:sz w:val="24"/>
          <w:szCs w:val="24"/>
        </w:rPr>
        <w:t xml:space="preserve"> Office of the Chief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7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egislative </w:t>
      </w:r>
      <w:r w:rsidR="00AD17C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iaison of the action and </w:t>
      </w:r>
      <w:r w:rsidR="001C1FEA">
        <w:rPr>
          <w:rFonts w:ascii="Times New Roman" w:hAnsi="Times New Roman" w:cs="Times New Roman"/>
          <w:sz w:val="24"/>
          <w:szCs w:val="24"/>
        </w:rPr>
        <w:t xml:space="preserve">submit </w:t>
      </w:r>
      <w:r w:rsidR="0018607B" w:rsidRPr="0018607B">
        <w:rPr>
          <w:rFonts w:ascii="Times New Roman" w:hAnsi="Times New Roman" w:cs="Times New Roman"/>
          <w:sz w:val="24"/>
          <w:szCs w:val="24"/>
        </w:rPr>
        <w:t xml:space="preserve">an interim response to the </w:t>
      </w:r>
      <w:r>
        <w:rPr>
          <w:rFonts w:ascii="Times New Roman" w:hAnsi="Times New Roman" w:cs="Times New Roman"/>
          <w:sz w:val="24"/>
          <w:szCs w:val="24"/>
        </w:rPr>
        <w:t>appropriate M</w:t>
      </w:r>
      <w:r w:rsidR="0018607B" w:rsidRPr="0018607B">
        <w:rPr>
          <w:rFonts w:ascii="Times New Roman" w:hAnsi="Times New Roman" w:cs="Times New Roman"/>
          <w:sz w:val="24"/>
          <w:szCs w:val="24"/>
        </w:rPr>
        <w:t>ember of Congress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BFD">
        <w:rPr>
          <w:rFonts w:ascii="Times New Roman" w:hAnsi="Times New Roman" w:cs="Times New Roman"/>
          <w:sz w:val="24"/>
          <w:szCs w:val="24"/>
        </w:rPr>
        <w:t xml:space="preserve"> indicating the action being taken</w:t>
      </w:r>
      <w:r w:rsidR="0018607B" w:rsidRPr="0018607B">
        <w:rPr>
          <w:rFonts w:ascii="Times New Roman" w:hAnsi="Times New Roman" w:cs="Times New Roman"/>
          <w:sz w:val="24"/>
          <w:szCs w:val="24"/>
        </w:rPr>
        <w:t>.</w:t>
      </w:r>
    </w:p>
    <w:p w14:paraId="374AEA5B" w14:textId="77777777" w:rsidR="008C2986" w:rsidRDefault="0018607B" w:rsidP="00346C31">
      <w:pPr>
        <w:pStyle w:val="Heading4"/>
      </w:pPr>
      <w:bookmarkStart w:id="22" w:name="_Toc513811809"/>
      <w:bookmarkStart w:id="23" w:name="_Toc523470797"/>
      <w:proofErr w:type="gramStart"/>
      <w:r w:rsidRPr="0018607B">
        <w:t xml:space="preserve">5105.404 </w:t>
      </w:r>
      <w:r w:rsidR="005866F4">
        <w:t xml:space="preserve"> </w:t>
      </w:r>
      <w:r w:rsidRPr="0018607B">
        <w:t>Release</w:t>
      </w:r>
      <w:proofErr w:type="gramEnd"/>
      <w:r w:rsidRPr="0018607B">
        <w:t xml:space="preserve"> of long-range acquisition estimates.</w:t>
      </w:r>
      <w:bookmarkEnd w:id="22"/>
      <w:bookmarkEnd w:id="23"/>
    </w:p>
    <w:p w14:paraId="374AEA5C" w14:textId="77777777" w:rsidR="008C2986" w:rsidRDefault="0018607B" w:rsidP="00346C31">
      <w:pPr>
        <w:pStyle w:val="Heading4"/>
      </w:pPr>
      <w:bookmarkStart w:id="24" w:name="_Toc513811810"/>
      <w:bookmarkStart w:id="25" w:name="_Toc523470798"/>
      <w:r w:rsidRPr="0018607B">
        <w:t>5105.404-</w:t>
      </w:r>
      <w:proofErr w:type="gramStart"/>
      <w:r w:rsidRPr="0018607B">
        <w:t xml:space="preserve">1 </w:t>
      </w:r>
      <w:r w:rsidR="005866F4">
        <w:t xml:space="preserve"> </w:t>
      </w:r>
      <w:r w:rsidRPr="0018607B">
        <w:t>Release</w:t>
      </w:r>
      <w:proofErr w:type="gramEnd"/>
      <w:r w:rsidRPr="0018607B">
        <w:t xml:space="preserve"> procedures.</w:t>
      </w:r>
      <w:bookmarkEnd w:id="24"/>
      <w:bookmarkEnd w:id="25"/>
    </w:p>
    <w:p w14:paraId="374AEA5D" w14:textId="6CDF1F76" w:rsidR="008C2986" w:rsidRDefault="0018607B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18607B">
        <w:rPr>
          <w:rFonts w:ascii="Times New Roman" w:hAnsi="Times New Roman" w:cs="Times New Roman"/>
          <w:sz w:val="24"/>
          <w:szCs w:val="24"/>
        </w:rPr>
        <w:t xml:space="preserve">(a) </w:t>
      </w:r>
      <w:r w:rsidRPr="0018607B">
        <w:rPr>
          <w:rFonts w:ascii="Times New Roman" w:hAnsi="Times New Roman" w:cs="Times New Roman"/>
          <w:i/>
          <w:sz w:val="24"/>
          <w:szCs w:val="24"/>
        </w:rPr>
        <w:t xml:space="preserve"> Application.</w:t>
      </w:r>
      <w:r w:rsidRPr="0018607B">
        <w:rPr>
          <w:rFonts w:ascii="Times New Roman" w:hAnsi="Times New Roman" w:cs="Times New Roman"/>
          <w:sz w:val="24"/>
          <w:szCs w:val="24"/>
        </w:rPr>
        <w:t xml:space="preserve">  </w:t>
      </w:r>
      <w:r w:rsidR="006A3616">
        <w:rPr>
          <w:rFonts w:ascii="Times New Roman" w:hAnsi="Times New Roman" w:cs="Times New Roman"/>
          <w:sz w:val="24"/>
          <w:szCs w:val="24"/>
        </w:rPr>
        <w:t xml:space="preserve">The Assistant Secretary of the Army (Acquisition, Logistics and Technology) </w:t>
      </w:r>
      <w:r w:rsidRPr="0018607B">
        <w:rPr>
          <w:rFonts w:ascii="Times New Roman" w:hAnsi="Times New Roman" w:cs="Times New Roman"/>
          <w:sz w:val="24"/>
          <w:szCs w:val="24"/>
        </w:rPr>
        <w:t xml:space="preserve">may release long-range acquisition estimates.  </w:t>
      </w:r>
      <w:r w:rsidR="006A3616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1C721CD8" w14:textId="77777777" w:rsidR="006A3616" w:rsidRDefault="006A3616" w:rsidP="00346C31">
      <w:pPr>
        <w:pStyle w:val="Heading3"/>
      </w:pPr>
      <w:bookmarkStart w:id="26" w:name="_Toc513811811"/>
      <w:bookmarkStart w:id="27" w:name="_Toc523470799"/>
      <w:r>
        <w:t xml:space="preserve">Subpart 5105.5 – Paid </w:t>
      </w:r>
      <w:proofErr w:type="spellStart"/>
      <w:r>
        <w:t>Advertisments</w:t>
      </w:r>
      <w:bookmarkEnd w:id="26"/>
      <w:bookmarkEnd w:id="27"/>
      <w:proofErr w:type="spellEnd"/>
    </w:p>
    <w:p w14:paraId="60C938D9" w14:textId="087D284E" w:rsidR="006A3616" w:rsidRDefault="006A3616" w:rsidP="00346C31">
      <w:pPr>
        <w:pStyle w:val="Heading4"/>
      </w:pPr>
      <w:bookmarkStart w:id="28" w:name="_Toc513811812"/>
      <w:bookmarkStart w:id="29" w:name="_Toc523470800"/>
      <w:proofErr w:type="gramStart"/>
      <w:r w:rsidRPr="00026815">
        <w:t>5105.502</w:t>
      </w:r>
      <w:r>
        <w:t xml:space="preserve">  Authority</w:t>
      </w:r>
      <w:proofErr w:type="gramEnd"/>
      <w:r w:rsidR="003B4F2D">
        <w:t>.</w:t>
      </w:r>
      <w:bookmarkEnd w:id="28"/>
      <w:bookmarkEnd w:id="29"/>
    </w:p>
    <w:p w14:paraId="374AEA5E" w14:textId="78E66B92" w:rsidR="008C2986" w:rsidRPr="00E46D95" w:rsidRDefault="006A3616" w:rsidP="00E46D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26815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The head of the contracting activity shall approve the publication of paid advertisements in newspapers.  </w:t>
      </w:r>
      <w:r w:rsidRPr="00026815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sectPr w:rsidR="008C2986" w:rsidRPr="00E46D9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isplayBackgroundShape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7"/>
    <w:rsid w:val="000035D0"/>
    <w:rsid w:val="0001258A"/>
    <w:rsid w:val="00014E75"/>
    <w:rsid w:val="00030B22"/>
    <w:rsid w:val="000332B9"/>
    <w:rsid w:val="00033B1B"/>
    <w:rsid w:val="000376F6"/>
    <w:rsid w:val="000478B1"/>
    <w:rsid w:val="00050B13"/>
    <w:rsid w:val="00050EE1"/>
    <w:rsid w:val="00054DFE"/>
    <w:rsid w:val="000633FC"/>
    <w:rsid w:val="00072F5F"/>
    <w:rsid w:val="00073C8B"/>
    <w:rsid w:val="00074557"/>
    <w:rsid w:val="00093977"/>
    <w:rsid w:val="000A3E8B"/>
    <w:rsid w:val="000B4541"/>
    <w:rsid w:val="000B71E6"/>
    <w:rsid w:val="000C0EC5"/>
    <w:rsid w:val="000C2BBE"/>
    <w:rsid w:val="000E0C4F"/>
    <w:rsid w:val="000F11C9"/>
    <w:rsid w:val="000F2566"/>
    <w:rsid w:val="001003AF"/>
    <w:rsid w:val="00100A3A"/>
    <w:rsid w:val="00104050"/>
    <w:rsid w:val="00113BFD"/>
    <w:rsid w:val="00133362"/>
    <w:rsid w:val="001505A8"/>
    <w:rsid w:val="00161CCF"/>
    <w:rsid w:val="00167236"/>
    <w:rsid w:val="00177AD5"/>
    <w:rsid w:val="001858D1"/>
    <w:rsid w:val="00185CFD"/>
    <w:rsid w:val="0018607B"/>
    <w:rsid w:val="00195ACB"/>
    <w:rsid w:val="001A5CF3"/>
    <w:rsid w:val="001B1D71"/>
    <w:rsid w:val="001B79E6"/>
    <w:rsid w:val="001C1FEA"/>
    <w:rsid w:val="001E1F7A"/>
    <w:rsid w:val="001E266C"/>
    <w:rsid w:val="001E76E8"/>
    <w:rsid w:val="001E7A57"/>
    <w:rsid w:val="002420AC"/>
    <w:rsid w:val="00252F4E"/>
    <w:rsid w:val="002551B3"/>
    <w:rsid w:val="00257CFF"/>
    <w:rsid w:val="00261F33"/>
    <w:rsid w:val="00263488"/>
    <w:rsid w:val="00274BC9"/>
    <w:rsid w:val="00276ABF"/>
    <w:rsid w:val="00282A9F"/>
    <w:rsid w:val="002A07D5"/>
    <w:rsid w:val="002A5BBC"/>
    <w:rsid w:val="002C6E20"/>
    <w:rsid w:val="002C7BFA"/>
    <w:rsid w:val="002D2D92"/>
    <w:rsid w:val="002D3E5B"/>
    <w:rsid w:val="002E4C98"/>
    <w:rsid w:val="002E5298"/>
    <w:rsid w:val="002E6BE5"/>
    <w:rsid w:val="002F479B"/>
    <w:rsid w:val="00303283"/>
    <w:rsid w:val="003069DF"/>
    <w:rsid w:val="0031440E"/>
    <w:rsid w:val="0032690B"/>
    <w:rsid w:val="00342417"/>
    <w:rsid w:val="00346C31"/>
    <w:rsid w:val="00353D9F"/>
    <w:rsid w:val="003675EB"/>
    <w:rsid w:val="00367903"/>
    <w:rsid w:val="00375B30"/>
    <w:rsid w:val="00380D3D"/>
    <w:rsid w:val="003A3EC1"/>
    <w:rsid w:val="003B19F7"/>
    <w:rsid w:val="003B4F2D"/>
    <w:rsid w:val="003C2461"/>
    <w:rsid w:val="003C3BB5"/>
    <w:rsid w:val="003C625E"/>
    <w:rsid w:val="003C7035"/>
    <w:rsid w:val="003D1B63"/>
    <w:rsid w:val="003E18AB"/>
    <w:rsid w:val="0040114A"/>
    <w:rsid w:val="004211C5"/>
    <w:rsid w:val="00423BC6"/>
    <w:rsid w:val="00432950"/>
    <w:rsid w:val="00437C42"/>
    <w:rsid w:val="00457AF9"/>
    <w:rsid w:val="00461521"/>
    <w:rsid w:val="00466C7C"/>
    <w:rsid w:val="00487CAD"/>
    <w:rsid w:val="00487EE7"/>
    <w:rsid w:val="00493E8D"/>
    <w:rsid w:val="004A034A"/>
    <w:rsid w:val="004C39C8"/>
    <w:rsid w:val="004C46CE"/>
    <w:rsid w:val="004D5ED5"/>
    <w:rsid w:val="004F648D"/>
    <w:rsid w:val="005156BE"/>
    <w:rsid w:val="0052216B"/>
    <w:rsid w:val="005321E1"/>
    <w:rsid w:val="00547748"/>
    <w:rsid w:val="005541CA"/>
    <w:rsid w:val="00557030"/>
    <w:rsid w:val="00573D14"/>
    <w:rsid w:val="00583EB2"/>
    <w:rsid w:val="00584113"/>
    <w:rsid w:val="005866F4"/>
    <w:rsid w:val="005C43D4"/>
    <w:rsid w:val="006065E8"/>
    <w:rsid w:val="006152F0"/>
    <w:rsid w:val="0062060E"/>
    <w:rsid w:val="00621837"/>
    <w:rsid w:val="00630C53"/>
    <w:rsid w:val="0063392C"/>
    <w:rsid w:val="00633C81"/>
    <w:rsid w:val="00637297"/>
    <w:rsid w:val="00657CB3"/>
    <w:rsid w:val="00660BDD"/>
    <w:rsid w:val="00670CDD"/>
    <w:rsid w:val="006767F0"/>
    <w:rsid w:val="00680A21"/>
    <w:rsid w:val="006878A5"/>
    <w:rsid w:val="00691C1A"/>
    <w:rsid w:val="006943BD"/>
    <w:rsid w:val="006A1408"/>
    <w:rsid w:val="006A3616"/>
    <w:rsid w:val="006A6F36"/>
    <w:rsid w:val="006D65B7"/>
    <w:rsid w:val="006D6E3A"/>
    <w:rsid w:val="006E17BF"/>
    <w:rsid w:val="006E4189"/>
    <w:rsid w:val="006F1C05"/>
    <w:rsid w:val="006F291D"/>
    <w:rsid w:val="006F7D5E"/>
    <w:rsid w:val="00701107"/>
    <w:rsid w:val="00710857"/>
    <w:rsid w:val="00713E5E"/>
    <w:rsid w:val="00724BEC"/>
    <w:rsid w:val="00741443"/>
    <w:rsid w:val="00744C20"/>
    <w:rsid w:val="00774C19"/>
    <w:rsid w:val="00775139"/>
    <w:rsid w:val="00775A8E"/>
    <w:rsid w:val="00782F3C"/>
    <w:rsid w:val="007848B3"/>
    <w:rsid w:val="00790BBB"/>
    <w:rsid w:val="007B6086"/>
    <w:rsid w:val="007E1EA8"/>
    <w:rsid w:val="007F5EF1"/>
    <w:rsid w:val="00801DF3"/>
    <w:rsid w:val="00801EC9"/>
    <w:rsid w:val="0080545D"/>
    <w:rsid w:val="008268C1"/>
    <w:rsid w:val="00830B05"/>
    <w:rsid w:val="00830B96"/>
    <w:rsid w:val="00834F75"/>
    <w:rsid w:val="00840F39"/>
    <w:rsid w:val="008442B7"/>
    <w:rsid w:val="00844920"/>
    <w:rsid w:val="008556B5"/>
    <w:rsid w:val="00873125"/>
    <w:rsid w:val="00896E72"/>
    <w:rsid w:val="008A3AC1"/>
    <w:rsid w:val="008A6119"/>
    <w:rsid w:val="008B033E"/>
    <w:rsid w:val="008B0766"/>
    <w:rsid w:val="008B65DF"/>
    <w:rsid w:val="008C2986"/>
    <w:rsid w:val="008D1080"/>
    <w:rsid w:val="008D261C"/>
    <w:rsid w:val="008E0955"/>
    <w:rsid w:val="008F01F0"/>
    <w:rsid w:val="009271D6"/>
    <w:rsid w:val="00942B3D"/>
    <w:rsid w:val="0094776E"/>
    <w:rsid w:val="00955818"/>
    <w:rsid w:val="0096249A"/>
    <w:rsid w:val="00962F73"/>
    <w:rsid w:val="0098056E"/>
    <w:rsid w:val="00986FF4"/>
    <w:rsid w:val="00987453"/>
    <w:rsid w:val="00987717"/>
    <w:rsid w:val="009B52EB"/>
    <w:rsid w:val="009B6410"/>
    <w:rsid w:val="009C0C50"/>
    <w:rsid w:val="009D26A1"/>
    <w:rsid w:val="009D3AA1"/>
    <w:rsid w:val="009D5664"/>
    <w:rsid w:val="009D6A5E"/>
    <w:rsid w:val="009E0930"/>
    <w:rsid w:val="009E4F5C"/>
    <w:rsid w:val="009E74B4"/>
    <w:rsid w:val="009F218A"/>
    <w:rsid w:val="00A344AD"/>
    <w:rsid w:val="00A8117C"/>
    <w:rsid w:val="00A85112"/>
    <w:rsid w:val="00AB4136"/>
    <w:rsid w:val="00AC0D91"/>
    <w:rsid w:val="00AC632D"/>
    <w:rsid w:val="00AD17CC"/>
    <w:rsid w:val="00B01767"/>
    <w:rsid w:val="00B05A63"/>
    <w:rsid w:val="00B106CB"/>
    <w:rsid w:val="00B329DD"/>
    <w:rsid w:val="00B45ECB"/>
    <w:rsid w:val="00B47F1F"/>
    <w:rsid w:val="00B54ADE"/>
    <w:rsid w:val="00B66C3D"/>
    <w:rsid w:val="00B7513F"/>
    <w:rsid w:val="00B81692"/>
    <w:rsid w:val="00B838AE"/>
    <w:rsid w:val="00B87397"/>
    <w:rsid w:val="00B90344"/>
    <w:rsid w:val="00B917D4"/>
    <w:rsid w:val="00BA4734"/>
    <w:rsid w:val="00BA5F87"/>
    <w:rsid w:val="00BB53DF"/>
    <w:rsid w:val="00BB6CAF"/>
    <w:rsid w:val="00BF6D0A"/>
    <w:rsid w:val="00C131FB"/>
    <w:rsid w:val="00C148DA"/>
    <w:rsid w:val="00C22F62"/>
    <w:rsid w:val="00C24F7F"/>
    <w:rsid w:val="00C378C0"/>
    <w:rsid w:val="00C4430D"/>
    <w:rsid w:val="00C57AD6"/>
    <w:rsid w:val="00C625FF"/>
    <w:rsid w:val="00CA1348"/>
    <w:rsid w:val="00CA617C"/>
    <w:rsid w:val="00CC61B8"/>
    <w:rsid w:val="00CC7403"/>
    <w:rsid w:val="00CD4D1B"/>
    <w:rsid w:val="00CF2F94"/>
    <w:rsid w:val="00D01874"/>
    <w:rsid w:val="00D028CB"/>
    <w:rsid w:val="00D131D4"/>
    <w:rsid w:val="00D30842"/>
    <w:rsid w:val="00D52EFD"/>
    <w:rsid w:val="00D6469C"/>
    <w:rsid w:val="00D763C9"/>
    <w:rsid w:val="00D82F8B"/>
    <w:rsid w:val="00D8306C"/>
    <w:rsid w:val="00D97E2C"/>
    <w:rsid w:val="00DA0507"/>
    <w:rsid w:val="00DB67AE"/>
    <w:rsid w:val="00DE13C3"/>
    <w:rsid w:val="00DE3F7C"/>
    <w:rsid w:val="00DF2719"/>
    <w:rsid w:val="00DF2808"/>
    <w:rsid w:val="00E03AEB"/>
    <w:rsid w:val="00E13477"/>
    <w:rsid w:val="00E25B4E"/>
    <w:rsid w:val="00E34C97"/>
    <w:rsid w:val="00E455C1"/>
    <w:rsid w:val="00E46D95"/>
    <w:rsid w:val="00E500F3"/>
    <w:rsid w:val="00E51AF1"/>
    <w:rsid w:val="00E64288"/>
    <w:rsid w:val="00E65EDC"/>
    <w:rsid w:val="00E70A59"/>
    <w:rsid w:val="00E74D10"/>
    <w:rsid w:val="00E90F6A"/>
    <w:rsid w:val="00E91032"/>
    <w:rsid w:val="00E979A2"/>
    <w:rsid w:val="00EB0E31"/>
    <w:rsid w:val="00EB5639"/>
    <w:rsid w:val="00EB644B"/>
    <w:rsid w:val="00EC3F26"/>
    <w:rsid w:val="00ED0222"/>
    <w:rsid w:val="00ED572F"/>
    <w:rsid w:val="00EE0482"/>
    <w:rsid w:val="00EE0ACD"/>
    <w:rsid w:val="00EE7292"/>
    <w:rsid w:val="00EF3F26"/>
    <w:rsid w:val="00F061AD"/>
    <w:rsid w:val="00F32390"/>
    <w:rsid w:val="00F41E22"/>
    <w:rsid w:val="00F4555D"/>
    <w:rsid w:val="00F507AA"/>
    <w:rsid w:val="00F56F20"/>
    <w:rsid w:val="00F639B0"/>
    <w:rsid w:val="00F70635"/>
    <w:rsid w:val="00F9170C"/>
    <w:rsid w:val="00FA0697"/>
    <w:rsid w:val="00FA7D27"/>
    <w:rsid w:val="00FB06C8"/>
    <w:rsid w:val="00FB28FD"/>
    <w:rsid w:val="00FB2B8E"/>
    <w:rsid w:val="00FC4CF1"/>
    <w:rsid w:val="00FC73D9"/>
    <w:rsid w:val="00FD07E8"/>
    <w:rsid w:val="00FD0851"/>
    <w:rsid w:val="00FD495A"/>
    <w:rsid w:val="00FE02FF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EA41"/>
  <w15:docId w15:val="{E5E5788B-27FF-4F08-95EE-809421E2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3">
    <w:name w:val="heading 3"/>
    <w:basedOn w:val="BodyTextIndent"/>
    <w:link w:val="Heading3Char"/>
    <w:unhideWhenUsed/>
    <w:qFormat/>
    <w:rsid w:val="00346C31"/>
    <w:pPr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BodyTextIndent"/>
    <w:link w:val="Heading4Char"/>
    <w:unhideWhenUsed/>
    <w:qFormat/>
    <w:rsid w:val="00346C31"/>
    <w:pPr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DA0507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46C3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0507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DA050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DA0507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A0507"/>
  </w:style>
  <w:style w:type="paragraph" w:customStyle="1" w:styleId="ind4">
    <w:name w:val="ind .4"/>
    <w:basedOn w:val="Normal"/>
    <w:rsid w:val="00DA0507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DA0507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DA0507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DA0507"/>
    <w:pPr>
      <w:tabs>
        <w:tab w:val="left" w:pos="4032"/>
      </w:tabs>
      <w:ind w:left="3456"/>
    </w:pPr>
  </w:style>
  <w:style w:type="character" w:styleId="FollowedHyperlink">
    <w:name w:val="FollowedHyperlink"/>
    <w:basedOn w:val="DefaultParagraphFont"/>
    <w:uiPriority w:val="99"/>
    <w:semiHidden/>
    <w:unhideWhenUsed/>
    <w:rsid w:val="00E455C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917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7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0A5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30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0B05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8F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people" Target="people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vceportal.arm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class="ExternalClass8917ABAF44A04E128F9FE8FE9F798BE5"&gt;&lt;p&gt;​removal of EFX reference; admin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DASAP-90-582</_dlc_DocId>
    <_dlc_DocIdUrl xmlns="4d2834f2-6e62-48ef-822a-880d84868a39">
      <Url>https://spcs3.kc.army.mil/asaalt/ZPTeam/PPS/_layouts/15/DocIdRedir.aspx?ID=DASAP-90-582</Url>
      <Description>DASAP-90-582</Description>
    </_dlc_DocIdUrl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Part xmlns="4d2834f2-6e62-48ef-822a-880d84868a39">5105</Part>
    <Subpart xmlns="4d2834f2-6e62-48ef-822a-880d84868a39" xsi:nil="true"/>
    <AFARSRevisionNo xmlns="4d2834f2-6e62-48ef-822a-880d84868a39">27.03</AFARSRevisionNo>
    <WebPartName xmlns="4d2834f2-6e62-48ef-822a-880d84868a39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23350-8160-4CBD-A4A4-049552018C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3480A7-EF32-4372-9408-64B62E058E1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3F9DC5A7-BEFE-4A00-B6E3-8FD5B7812D3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46E68BB-B060-4815-A0EF-FDCBDAE0B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6BE8F67-0080-4107-8C30-82B2393737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AFARS_5105_Revision_27_02</vt:lpstr>
    </vt:vector>
  </TitlesOfParts>
  <Company>U.S. Army</Company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AFARS_5105_Revision_27_03</dc:title>
  <dc:creator>Administrator</dc:creator>
  <cp:lastModifiedBy>Jordan, Amanda C CIV USARMY HQDA ASA ALT (USA)</cp:lastModifiedBy>
  <cp:revision>2</cp:revision>
  <cp:lastPrinted>2014-05-12T18:50:00Z</cp:lastPrinted>
  <dcterms:created xsi:type="dcterms:W3CDTF">2022-11-07T13:14:00Z</dcterms:created>
  <dcterms:modified xsi:type="dcterms:W3CDTF">2022-11-07T13:14:00Z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c25121d5-8621-4324-ae98-7ba9debf8af1</vt:lpwstr>
  </property>
  <property fmtid="{D5CDD505-2E9C-101B-9397-08002B2CF9AE}" pid="6" name="Document Types">
    <vt:lpwstr>23;#Regulation|1d7f43a6-f8bb-4223-9c6f-9b729e816bd9</vt:lpwstr>
  </property>
  <property fmtid="{D5CDD505-2E9C-101B-9397-08002B2CF9AE}" pid="7" name="o0db550b7e21475b9eff9fa96a351f6a">
    <vt:lpwstr/>
  </property>
  <property fmtid="{D5CDD505-2E9C-101B-9397-08002B2CF9AE}" pid="8" name="Fiscal_x0020_Year">
    <vt:lpwstr>108;#FY 2015|a74dcf90-02ac-49fc-8628-fb1821f0a7c9</vt:lpwstr>
  </property>
  <property fmtid="{D5CDD505-2E9C-101B-9397-08002B2CF9AE}" pid="9" name="d71e606529824e109f34eb917ab14b3b">
    <vt:lpwstr/>
  </property>
  <property fmtid="{D5CDD505-2E9C-101B-9397-08002B2CF9AE}" pid="10" name="l67c16429e2d43599743984606be6886">
    <vt:lpwstr/>
  </property>
  <property fmtid="{D5CDD505-2E9C-101B-9397-08002B2CF9AE}" pid="11" name="Document_x0020_Category">
    <vt:lpwstr/>
  </property>
  <property fmtid="{D5CDD505-2E9C-101B-9397-08002B2CF9AE}" pid="12" name="PARC_x0020_Notifications">
    <vt:lpwstr/>
  </property>
  <property fmtid="{D5CDD505-2E9C-101B-9397-08002B2CF9AE}" pid="13" name="Document_x0020_Subject">
    <vt:lpwstr/>
  </property>
  <property fmtid="{D5CDD505-2E9C-101B-9397-08002B2CF9AE}" pid="14" name="Frequency">
    <vt:lpwstr/>
  </property>
  <property fmtid="{D5CDD505-2E9C-101B-9397-08002B2CF9AE}" pid="15" name="Briefing_x0020_Document_x0020_Types">
    <vt:lpwstr/>
  </property>
  <property fmtid="{D5CDD505-2E9C-101B-9397-08002B2CF9AE}" pid="16" name="Presented_x0020_To">
    <vt:lpwstr/>
  </property>
  <property fmtid="{D5CDD505-2E9C-101B-9397-08002B2CF9AE}" pid="17" name="Organization">
    <vt:lpwstr>487;#DASA(P) Procurement Policy|baec6d0f-085c-46bf-a19f-61084e9a69d8</vt:lpwstr>
  </property>
  <property fmtid="{D5CDD505-2E9C-101B-9397-08002B2CF9AE}" pid="18" name="Audit_x0020_Agency">
    <vt:lpwstr/>
  </property>
  <property fmtid="{D5CDD505-2E9C-101B-9397-08002B2CF9AE}" pid="19" name="b489bf28285947bdbd459884f7ac3df3">
    <vt:lpwstr/>
  </property>
  <property fmtid="{D5CDD505-2E9C-101B-9397-08002B2CF9AE}" pid="20" name="Document Status">
    <vt:lpwstr>8;#Final|260ff4ba-7e6d-4f69-b2f8-5d9b6aa5bf2e</vt:lpwstr>
  </property>
  <property fmtid="{D5CDD505-2E9C-101B-9397-08002B2CF9AE}" pid="21" name="f88fa16fa7cc46e2865c02d0fcda6385">
    <vt:lpwstr/>
  </property>
  <property fmtid="{D5CDD505-2E9C-101B-9397-08002B2CF9AE}" pid="22" name="Presented_x0020_By">
    <vt:lpwstr/>
  </property>
  <property fmtid="{D5CDD505-2E9C-101B-9397-08002B2CF9AE}" pid="23" name="Report_x0020_Document_x0020_Type">
    <vt:lpwstr/>
  </property>
  <property fmtid="{D5CDD505-2E9C-101B-9397-08002B2CF9AE}" pid="24" name="Approval_x0020_Authority">
    <vt:lpwstr/>
  </property>
  <property fmtid="{D5CDD505-2E9C-101B-9397-08002B2CF9AE}" pid="25" name="Business_x0020_System">
    <vt:lpwstr>10;#Army Contracting Business Intelligence System|a5fc719a-e457-4d8f-af25-366c5684c6d3</vt:lpwstr>
  </property>
  <property fmtid="{D5CDD505-2E9C-101B-9397-08002B2CF9AE}" pid="26" name="Fiscal Year">
    <vt:lpwstr>108;#FY 2015|a74dcf90-02ac-49fc-8628-fb1821f0a7c9</vt:lpwstr>
  </property>
  <property fmtid="{D5CDD505-2E9C-101B-9397-08002B2CF9AE}" pid="27" name="Business System">
    <vt:lpwstr>10;#Army Contracting Business Intelligence System|a5fc719a-e457-4d8f-af25-366c5684c6d3</vt:lpwstr>
  </property>
  <property fmtid="{D5CDD505-2E9C-101B-9397-08002B2CF9AE}" pid="28" name="Document Category">
    <vt:lpwstr/>
  </property>
  <property fmtid="{D5CDD505-2E9C-101B-9397-08002B2CF9AE}" pid="29" name="Presented By">
    <vt:lpwstr/>
  </property>
  <property fmtid="{D5CDD505-2E9C-101B-9397-08002B2CF9AE}" pid="30" name="Audit Agency">
    <vt:lpwstr/>
  </property>
  <property fmtid="{D5CDD505-2E9C-101B-9397-08002B2CF9AE}" pid="31" name="Report Document Type">
    <vt:lpwstr/>
  </property>
  <property fmtid="{D5CDD505-2E9C-101B-9397-08002B2CF9AE}" pid="32" name="PARC Notifications">
    <vt:lpwstr/>
  </property>
  <property fmtid="{D5CDD505-2E9C-101B-9397-08002B2CF9AE}" pid="33" name="Document Subject">
    <vt:lpwstr/>
  </property>
  <property fmtid="{D5CDD505-2E9C-101B-9397-08002B2CF9AE}" pid="34" name="Briefing Document Types">
    <vt:lpwstr/>
  </property>
  <property fmtid="{D5CDD505-2E9C-101B-9397-08002B2CF9AE}" pid="35" name="Approval Authority">
    <vt:lpwstr/>
  </property>
  <property fmtid="{D5CDD505-2E9C-101B-9397-08002B2CF9AE}" pid="36" name="Presented To">
    <vt:lpwstr/>
  </property>
  <property fmtid="{D5CDD505-2E9C-101B-9397-08002B2CF9AE}" pid="37" name="k5f03eb0b8f145c593adfde1e5d76637">
    <vt:lpwstr>Regulation|1d7f43a6-f8bb-4223-9c6f-9b729e816bd9</vt:lpwstr>
  </property>
  <property fmtid="{D5CDD505-2E9C-101B-9397-08002B2CF9AE}" pid="38" name="Organization Reviewed">
    <vt:lpwstr/>
  </property>
  <property fmtid="{D5CDD505-2E9C-101B-9397-08002B2CF9AE}" pid="39" name="Select Content Type">
    <vt:lpwstr>Please Select</vt:lpwstr>
  </property>
  <property fmtid="{D5CDD505-2E9C-101B-9397-08002B2CF9AE}" pid="40" name="Template">
    <vt:lpwstr>No</vt:lpwstr>
  </property>
</Properties>
</file>