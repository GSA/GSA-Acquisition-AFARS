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E" w14:textId="792BB38F" w:rsidR="00B50D59"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AFARS – P</w:t>
      </w:r>
      <w:r w:rsidR="00D0347E" w:rsidRPr="004E57A9">
        <w:rPr>
          <w:rFonts w:ascii="Times New Roman" w:hAnsi="Times New Roman" w:cs="Times New Roman"/>
          <w:b/>
          <w:sz w:val="24"/>
          <w:szCs w:val="24"/>
        </w:rPr>
        <w:t>ART</w:t>
      </w:r>
      <w:r w:rsidRPr="004E57A9">
        <w:rPr>
          <w:rFonts w:ascii="Times New Roman" w:hAnsi="Times New Roman" w:cs="Times New Roman"/>
          <w:b/>
          <w:sz w:val="24"/>
          <w:szCs w:val="24"/>
        </w:rPr>
        <w:t xml:space="preserve"> 5101</w:t>
      </w:r>
    </w:p>
    <w:p w14:paraId="7CACB12F" w14:textId="3E75F43E" w:rsidR="00D910AD"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Federal Acquisition Regulation System</w:t>
      </w:r>
    </w:p>
    <w:p w14:paraId="7B19406C" w14:textId="298CD77D" w:rsidR="00B87B8B" w:rsidRPr="004E57A9" w:rsidRDefault="002F5E31" w:rsidP="00B87B8B">
      <w:pPr>
        <w:jc w:val="center"/>
        <w:rPr>
          <w:rFonts w:ascii="Times New Roman" w:hAnsi="Times New Roman" w:cs="Times New Roman"/>
          <w:i/>
          <w:sz w:val="24"/>
          <w:szCs w:val="24"/>
        </w:rPr>
      </w:pPr>
      <w:r w:rsidRPr="004E57A9">
        <w:rPr>
          <w:rFonts w:ascii="Times New Roman" w:hAnsi="Times New Roman" w:cs="Times New Roman"/>
          <w:i/>
          <w:sz w:val="24"/>
          <w:szCs w:val="24"/>
        </w:rPr>
        <w:t xml:space="preserve">(Revised </w:t>
      </w:r>
      <w:del w:id="0" w:author="Amanda" w:date="2024-05-09T08:58:00Z">
        <w:r w:rsidR="00607422" w:rsidDel="00BB4532">
          <w:rPr>
            <w:rFonts w:ascii="Times New Roman" w:hAnsi="Times New Roman" w:cs="Times New Roman"/>
            <w:i/>
            <w:sz w:val="24"/>
            <w:szCs w:val="24"/>
          </w:rPr>
          <w:delText xml:space="preserve">04 </w:delText>
        </w:r>
      </w:del>
      <w:ins w:id="1" w:author="Amanda" w:date="2024-05-09T08:58:00Z">
        <w:r w:rsidR="00BB4532">
          <w:rPr>
            <w:rFonts w:ascii="Times New Roman" w:hAnsi="Times New Roman" w:cs="Times New Roman"/>
            <w:i/>
            <w:sz w:val="24"/>
            <w:szCs w:val="24"/>
          </w:rPr>
          <w:t xml:space="preserve">XX </w:t>
        </w:r>
      </w:ins>
      <w:r w:rsidR="00607422">
        <w:rPr>
          <w:rFonts w:ascii="Times New Roman" w:hAnsi="Times New Roman" w:cs="Times New Roman"/>
          <w:i/>
          <w:sz w:val="24"/>
          <w:szCs w:val="24"/>
        </w:rPr>
        <w:t>May 2024</w:t>
      </w:r>
      <w:r w:rsidRPr="004E57A9">
        <w:rPr>
          <w:rFonts w:ascii="Times New Roman" w:hAnsi="Times New Roman" w:cs="Times New Roman"/>
          <w:i/>
          <w:sz w:val="24"/>
          <w:szCs w:val="24"/>
        </w:rPr>
        <w:t>)</w:t>
      </w:r>
    </w:p>
    <w:p w14:paraId="686A6CF8" w14:textId="1976BC0F" w:rsidR="00B87B8B" w:rsidRPr="004E57A9" w:rsidRDefault="00B87B8B" w:rsidP="00B87B8B">
      <w:pPr>
        <w:jc w:val="center"/>
        <w:rPr>
          <w:rFonts w:ascii="Times New Roman" w:hAnsi="Times New Roman" w:cs="Times New Roman"/>
          <w:noProof/>
          <w:sz w:val="24"/>
          <w:szCs w:val="24"/>
        </w:rPr>
      </w:pPr>
      <w:r w:rsidRPr="004E57A9">
        <w:rPr>
          <w:rFonts w:ascii="Times New Roman" w:hAnsi="Times New Roman" w:cs="Times New Roman"/>
          <w:i/>
          <w:sz w:val="24"/>
          <w:szCs w:val="24"/>
        </w:rPr>
        <w:fldChar w:fldCharType="begin"/>
      </w:r>
      <w:r w:rsidRPr="004E57A9">
        <w:rPr>
          <w:rFonts w:ascii="Times New Roman" w:hAnsi="Times New Roman" w:cs="Times New Roman"/>
          <w:i/>
          <w:sz w:val="24"/>
          <w:szCs w:val="24"/>
        </w:rPr>
        <w:instrText xml:space="preserve"> TOC \o "1-4" \h \z \u </w:instrText>
      </w:r>
      <w:r w:rsidRPr="004E57A9">
        <w:rPr>
          <w:rFonts w:ascii="Times New Roman" w:hAnsi="Times New Roman" w:cs="Times New Roman"/>
          <w:i/>
          <w:sz w:val="24"/>
          <w:szCs w:val="24"/>
        </w:rPr>
        <w:fldChar w:fldCharType="separate"/>
      </w:r>
    </w:p>
    <w:p w14:paraId="55E34567" w14:textId="0A2F4E65"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01" w:history="1">
        <w:r w:rsidR="00B87B8B" w:rsidRPr="004E57A9">
          <w:rPr>
            <w:rStyle w:val="Hyperlink"/>
            <w:rFonts w:ascii="Times New Roman" w:hAnsi="Times New Roman" w:cs="Times New Roman"/>
            <w:noProof/>
            <w:sz w:val="24"/>
            <w:szCs w:val="24"/>
          </w:rPr>
          <w:t>Subpart 5101.1 – Purpose, Authority, Issuance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0AEA5C0F" w14:textId="085B17FE"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02" w:history="1">
        <w:r w:rsidR="00B87B8B" w:rsidRPr="004E57A9">
          <w:rPr>
            <w:rStyle w:val="Hyperlink"/>
            <w:rFonts w:ascii="Times New Roman" w:hAnsi="Times New Roman" w:cs="Times New Roman"/>
            <w:noProof/>
            <w:sz w:val="24"/>
            <w:szCs w:val="24"/>
          </w:rPr>
          <w:t>5101.101  Purpose.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5BDA648B" w14:textId="06685AC3"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03" w:history="1">
        <w:r w:rsidR="00B87B8B" w:rsidRPr="004E57A9">
          <w:rPr>
            <w:rStyle w:val="Hyperlink"/>
            <w:rFonts w:ascii="Times New Roman" w:hAnsi="Times New Roman" w:cs="Times New Roman"/>
            <w:noProof/>
            <w:sz w:val="24"/>
            <w:szCs w:val="24"/>
          </w:rPr>
          <w:t>5101.105-3  Copies.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64501211" w14:textId="6F9B1AD4"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04" w:history="1">
        <w:r w:rsidR="00B87B8B" w:rsidRPr="004E57A9">
          <w:rPr>
            <w:rStyle w:val="Hyperlink"/>
            <w:rFonts w:ascii="Times New Roman" w:hAnsi="Times New Roman" w:cs="Times New Roman"/>
            <w:noProof/>
            <w:sz w:val="24"/>
            <w:szCs w:val="24"/>
          </w:rPr>
          <w:t>5101.108  FAR conventions.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6ED213C1" w14:textId="4203E178"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05" w:history="1">
        <w:r w:rsidR="00B87B8B" w:rsidRPr="004E57A9">
          <w:rPr>
            <w:rStyle w:val="Hyperlink"/>
            <w:rFonts w:ascii="Times New Roman" w:hAnsi="Times New Roman" w:cs="Times New Roman"/>
            <w:noProof/>
            <w:sz w:val="24"/>
            <w:szCs w:val="24"/>
          </w:rPr>
          <w:t>5101.108(b) (S-90)  Introduction of delegations matrix at Appendix GG and instructions for use.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0C4CBD71" w14:textId="0926364F"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06" w:history="1">
        <w:r w:rsidR="00B87B8B" w:rsidRPr="004E57A9">
          <w:rPr>
            <w:rStyle w:val="Hyperlink"/>
            <w:rFonts w:ascii="Times New Roman" w:hAnsi="Times New Roman" w:cs="Times New Roman"/>
            <w:noProof/>
            <w:sz w:val="24"/>
            <w:szCs w:val="24"/>
          </w:rPr>
          <w:t>5101.170  Peer reviews.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770C41EF" w14:textId="66D40D04"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07" w:history="1">
        <w:r w:rsidR="00B87B8B" w:rsidRPr="004E57A9">
          <w:rPr>
            <w:rStyle w:val="Hyperlink"/>
            <w:rFonts w:ascii="Times New Roman" w:hAnsi="Times New Roman" w:cs="Times New Roman"/>
            <w:noProof/>
            <w:sz w:val="24"/>
            <w:szCs w:val="24"/>
          </w:rPr>
          <w:t>Subpart 5101.2 – Administration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2C4A5C45" w14:textId="3F16D77F"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08" w:history="1">
        <w:r w:rsidR="00B87B8B" w:rsidRPr="004E57A9">
          <w:rPr>
            <w:rStyle w:val="Hyperlink"/>
            <w:rFonts w:ascii="Times New Roman" w:hAnsi="Times New Roman" w:cs="Times New Roman"/>
            <w:noProof/>
            <w:sz w:val="24"/>
            <w:szCs w:val="24"/>
          </w:rPr>
          <w:t>5101.290  Routing documents and mailing addresses.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3BC29304" w14:textId="643BCE4B"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09" w:history="1">
        <w:r w:rsidR="00B87B8B" w:rsidRPr="004E57A9">
          <w:rPr>
            <w:rStyle w:val="Hyperlink"/>
            <w:rFonts w:ascii="Times New Roman" w:hAnsi="Times New Roman" w:cs="Times New Roman"/>
            <w:noProof/>
            <w:sz w:val="24"/>
            <w:szCs w:val="24"/>
          </w:rPr>
          <w:t>Subpart 5101.3 – Agency Acquisition Regulations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328ED306" w14:textId="5656F975"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0" w:history="1">
        <w:r w:rsidR="00B87B8B" w:rsidRPr="004E57A9">
          <w:rPr>
            <w:rStyle w:val="Hyperlink"/>
            <w:rFonts w:ascii="Times New Roman" w:hAnsi="Times New Roman" w:cs="Times New Roman"/>
            <w:noProof/>
            <w:sz w:val="24"/>
            <w:szCs w:val="24"/>
          </w:rPr>
          <w:t>5101.301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2C426D77" w14:textId="2672BEDF"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1" w:history="1">
        <w:r w:rsidR="00B87B8B" w:rsidRPr="004E57A9">
          <w:rPr>
            <w:rStyle w:val="Hyperlink"/>
            <w:rFonts w:ascii="Times New Roman" w:hAnsi="Times New Roman" w:cs="Times New Roman"/>
            <w:noProof/>
            <w:sz w:val="24"/>
            <w:szCs w:val="24"/>
          </w:rPr>
          <w:t>5101.303  Publication and codification.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9</w:t>
        </w:r>
        <w:r w:rsidR="00B87B8B" w:rsidRPr="004E57A9">
          <w:rPr>
            <w:rFonts w:ascii="Times New Roman" w:hAnsi="Times New Roman" w:cs="Times New Roman"/>
            <w:noProof/>
            <w:webHidden/>
            <w:sz w:val="24"/>
            <w:szCs w:val="24"/>
          </w:rPr>
          <w:fldChar w:fldCharType="end"/>
        </w:r>
      </w:hyperlink>
    </w:p>
    <w:p w14:paraId="0B6E315F" w14:textId="0A512FE5"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2" w:history="1">
        <w:r w:rsidR="00B87B8B" w:rsidRPr="004E57A9">
          <w:rPr>
            <w:rStyle w:val="Hyperlink"/>
            <w:rFonts w:ascii="Times New Roman" w:hAnsi="Times New Roman" w:cs="Times New Roman"/>
            <w:noProof/>
            <w:sz w:val="24"/>
            <w:szCs w:val="24"/>
          </w:rPr>
          <w:t>5101.304 Agency control and compliance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1D68B366" w14:textId="7058A722"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3" w:history="1">
        <w:r w:rsidR="00B87B8B" w:rsidRPr="004E57A9">
          <w:rPr>
            <w:rStyle w:val="Hyperlink"/>
            <w:rFonts w:ascii="Times New Roman" w:hAnsi="Times New Roman" w:cs="Times New Roman"/>
            <w:noProof/>
            <w:sz w:val="24"/>
            <w:szCs w:val="24"/>
          </w:rPr>
          <w:t>5101.304-90 Army control and compliance.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54B71823" w14:textId="62563C84"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14" w:history="1">
        <w:r w:rsidR="00B87B8B" w:rsidRPr="004E57A9">
          <w:rPr>
            <w:rStyle w:val="Hyperlink"/>
            <w:rFonts w:ascii="Times New Roman" w:hAnsi="Times New Roman" w:cs="Times New Roman"/>
            <w:noProof/>
            <w:sz w:val="24"/>
            <w:szCs w:val="24"/>
          </w:rPr>
          <w:t>Subpart 5101.4 – Deviations From the FAR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0F25C684" w14:textId="7692B376"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5" w:history="1">
        <w:r w:rsidR="00B87B8B" w:rsidRPr="004E57A9">
          <w:rPr>
            <w:rStyle w:val="Hyperlink"/>
            <w:rFonts w:ascii="Times New Roman" w:hAnsi="Times New Roman" w:cs="Times New Roman"/>
            <w:noProof/>
            <w:sz w:val="24"/>
            <w:szCs w:val="24"/>
          </w:rPr>
          <w:t>5101.402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373D7A97" w14:textId="54901605"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6" w:history="1">
        <w:r w:rsidR="00B87B8B" w:rsidRPr="004E57A9">
          <w:rPr>
            <w:rStyle w:val="Hyperlink"/>
            <w:rFonts w:ascii="Times New Roman" w:hAnsi="Times New Roman" w:cs="Times New Roman"/>
            <w:noProof/>
            <w:sz w:val="24"/>
            <w:szCs w:val="24"/>
          </w:rPr>
          <w:t>5101.403  Individual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4C94B504" w14:textId="4EDAECEF"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7" w:history="1">
        <w:r w:rsidR="00B87B8B" w:rsidRPr="004E57A9">
          <w:rPr>
            <w:rStyle w:val="Hyperlink"/>
            <w:rFonts w:ascii="Times New Roman" w:hAnsi="Times New Roman" w:cs="Times New Roman"/>
            <w:noProof/>
            <w:sz w:val="24"/>
            <w:szCs w:val="24"/>
          </w:rPr>
          <w:t>5101.403-90  Deviation copy and control number.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FF14333" w14:textId="0DF0B9D8"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18" w:history="1">
        <w:r w:rsidR="00B87B8B" w:rsidRPr="004E57A9">
          <w:rPr>
            <w:rStyle w:val="Hyperlink"/>
            <w:rFonts w:ascii="Times New Roman" w:hAnsi="Times New Roman" w:cs="Times New Roman"/>
            <w:noProof/>
            <w:sz w:val="24"/>
            <w:szCs w:val="24"/>
          </w:rPr>
          <w:t>5101.404  Class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65ABF92E" w14:textId="69316EE5"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19" w:history="1">
        <w:r w:rsidR="00B87B8B" w:rsidRPr="004E57A9">
          <w:rPr>
            <w:rStyle w:val="Hyperlink"/>
            <w:rFonts w:ascii="Times New Roman" w:hAnsi="Times New Roman" w:cs="Times New Roman"/>
            <w:noProof/>
            <w:sz w:val="24"/>
            <w:szCs w:val="24"/>
          </w:rPr>
          <w:t>Subpart 5101.5 – Agency and Public Participation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11834B15" w14:textId="0C9A7F77"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0" w:history="1">
        <w:r w:rsidR="00B87B8B" w:rsidRPr="004E57A9">
          <w:rPr>
            <w:rStyle w:val="Hyperlink"/>
            <w:rFonts w:ascii="Times New Roman" w:hAnsi="Times New Roman" w:cs="Times New Roman"/>
            <w:noProof/>
            <w:sz w:val="24"/>
            <w:szCs w:val="24"/>
          </w:rPr>
          <w:t>5101.501-2  Opportunity for public comments.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4E41149" w14:textId="5D2FCF56"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21" w:history="1">
        <w:r w:rsidR="00B87B8B" w:rsidRPr="004E57A9">
          <w:rPr>
            <w:rStyle w:val="Hyperlink"/>
            <w:rFonts w:ascii="Times New Roman" w:hAnsi="Times New Roman" w:cs="Times New Roman"/>
            <w:noProof/>
            <w:sz w:val="24"/>
            <w:szCs w:val="24"/>
          </w:rPr>
          <w:t>Subpart 5101.6 – Career Development, Contracting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6C78013F" w14:textId="331E5966"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2" w:history="1">
        <w:r w:rsidR="00B87B8B" w:rsidRPr="004E57A9">
          <w:rPr>
            <w:rStyle w:val="Hyperlink"/>
            <w:rFonts w:ascii="Times New Roman" w:hAnsi="Times New Roman" w:cs="Times New Roman"/>
            <w:noProof/>
            <w:sz w:val="24"/>
            <w:szCs w:val="24"/>
          </w:rPr>
          <w:t>5101.601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52D4C519" w14:textId="3D355C21"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3" w:history="1">
        <w:r w:rsidR="00B87B8B" w:rsidRPr="004E57A9">
          <w:rPr>
            <w:rStyle w:val="Hyperlink"/>
            <w:rFonts w:ascii="Times New Roman" w:hAnsi="Times New Roman" w:cs="Times New Roman"/>
            <w:noProof/>
            <w:sz w:val="24"/>
            <w:szCs w:val="24"/>
          </w:rPr>
          <w:t>5101.601-90  Department of the Army contracting authorities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479A299F" w14:textId="39A62154"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4" w:history="1">
        <w:r w:rsidR="00B87B8B" w:rsidRPr="004E57A9">
          <w:rPr>
            <w:rStyle w:val="Hyperlink"/>
            <w:rFonts w:ascii="Times New Roman" w:hAnsi="Times New Roman" w:cs="Times New Roman"/>
            <w:noProof/>
            <w:sz w:val="24"/>
            <w:szCs w:val="24"/>
          </w:rPr>
          <w:t>5101.602-1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03B94EE" w14:textId="2B1040D6"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5" w:history="1">
        <w:r w:rsidR="00B87B8B" w:rsidRPr="004E57A9">
          <w:rPr>
            <w:rStyle w:val="Hyperlink"/>
            <w:rFonts w:ascii="Times New Roman" w:hAnsi="Times New Roman" w:cs="Times New Roman"/>
            <w:noProof/>
            <w:sz w:val="24"/>
            <w:szCs w:val="24"/>
          </w:rPr>
          <w:t>5101.602-1-90  Departmental review and approval.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8CD0B9D" w14:textId="299A1A68"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6" w:history="1">
        <w:r w:rsidR="00B87B8B" w:rsidRPr="004E57A9">
          <w:rPr>
            <w:rStyle w:val="Hyperlink"/>
            <w:rFonts w:ascii="Times New Roman" w:hAnsi="Times New Roman" w:cs="Times New Roman"/>
            <w:noProof/>
            <w:sz w:val="24"/>
            <w:szCs w:val="24"/>
          </w:rPr>
          <w:t>5101.602-2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3D432C67" w14:textId="4CE72010"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7" w:history="1">
        <w:r w:rsidR="00B87B8B" w:rsidRPr="004E57A9">
          <w:rPr>
            <w:rStyle w:val="Hyperlink"/>
            <w:rFonts w:ascii="Times New Roman" w:hAnsi="Times New Roman" w:cs="Times New Roman"/>
            <w:noProof/>
            <w:sz w:val="24"/>
            <w:szCs w:val="24"/>
          </w:rPr>
          <w:t>5101.602-2-90  Legal coordination.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550B2D45" w14:textId="7CCCEA6A"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8" w:history="1">
        <w:r w:rsidR="00B87B8B" w:rsidRPr="004E57A9">
          <w:rPr>
            <w:rStyle w:val="Hyperlink"/>
            <w:rFonts w:ascii="Times New Roman" w:hAnsi="Times New Roman" w:cs="Times New Roman"/>
            <w:noProof/>
            <w:sz w:val="24"/>
            <w:szCs w:val="24"/>
          </w:rPr>
          <w:t>5101.602-2-91  Contracting officer’s representative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28D49406" w14:textId="5CB94B22"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29" w:history="1">
        <w:r w:rsidR="00B87B8B" w:rsidRPr="004E57A9">
          <w:rPr>
            <w:rStyle w:val="Hyperlink"/>
            <w:rFonts w:ascii="Times New Roman" w:hAnsi="Times New Roman" w:cs="Times New Roman"/>
            <w:noProof/>
            <w:sz w:val="24"/>
            <w:szCs w:val="24"/>
          </w:rPr>
          <w:t>5101.602-2-92  Ordering officer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18</w:t>
        </w:r>
        <w:r w:rsidR="00B87B8B" w:rsidRPr="004E57A9">
          <w:rPr>
            <w:rFonts w:ascii="Times New Roman" w:hAnsi="Times New Roman" w:cs="Times New Roman"/>
            <w:noProof/>
            <w:webHidden/>
            <w:sz w:val="24"/>
            <w:szCs w:val="24"/>
          </w:rPr>
          <w:fldChar w:fldCharType="end"/>
        </w:r>
      </w:hyperlink>
    </w:p>
    <w:p w14:paraId="7E3F697E" w14:textId="448987F1"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0" w:history="1">
        <w:r w:rsidR="00B87B8B" w:rsidRPr="004E57A9">
          <w:rPr>
            <w:rStyle w:val="Hyperlink"/>
            <w:rFonts w:ascii="Times New Roman" w:hAnsi="Times New Roman" w:cs="Times New Roman"/>
            <w:noProof/>
            <w:sz w:val="24"/>
            <w:szCs w:val="24"/>
          </w:rPr>
          <w:t>5101.602-3  Ratification of unauthorized commitments.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61BEF345" w14:textId="49A8E87A"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1" w:history="1">
        <w:r w:rsidR="00B87B8B" w:rsidRPr="004E57A9">
          <w:rPr>
            <w:rStyle w:val="Hyperlink"/>
            <w:rFonts w:ascii="Times New Roman" w:hAnsi="Times New Roman" w:cs="Times New Roman"/>
            <w:noProof/>
            <w:sz w:val="24"/>
            <w:szCs w:val="24"/>
          </w:rPr>
          <w:t>5101.602-3-90  Ratification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75877880" w14:textId="54314845"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2" w:history="1">
        <w:r w:rsidR="00B87B8B" w:rsidRPr="004E57A9">
          <w:rPr>
            <w:rStyle w:val="Hyperlink"/>
            <w:rFonts w:ascii="Times New Roman" w:hAnsi="Times New Roman" w:cs="Times New Roman"/>
            <w:noProof/>
            <w:sz w:val="24"/>
            <w:szCs w:val="24"/>
          </w:rPr>
          <w:t>5101.603  Selection, appointment, and termination of appointment for contracting officers.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6926CFEB" w14:textId="22D62DCD"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3" w:history="1">
        <w:r w:rsidR="00B87B8B" w:rsidRPr="004E57A9">
          <w:rPr>
            <w:rStyle w:val="Hyperlink"/>
            <w:rFonts w:ascii="Times New Roman" w:hAnsi="Times New Roman" w:cs="Times New Roman"/>
            <w:noProof/>
            <w:sz w:val="24"/>
            <w:szCs w:val="24"/>
          </w:rPr>
          <w:t>5101.603-1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1103494F" w14:textId="3527A3CA"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4" w:history="1">
        <w:r w:rsidR="00B87B8B" w:rsidRPr="004E57A9">
          <w:rPr>
            <w:rStyle w:val="Hyperlink"/>
            <w:rFonts w:ascii="Times New Roman" w:hAnsi="Times New Roman" w:cs="Times New Roman"/>
            <w:noProof/>
            <w:sz w:val="24"/>
            <w:szCs w:val="24"/>
          </w:rPr>
          <w:t>5101.603-2  Selection.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4620147F" w14:textId="23418A15"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5" w:history="1">
        <w:r w:rsidR="00B87B8B" w:rsidRPr="004E57A9">
          <w:rPr>
            <w:rStyle w:val="Hyperlink"/>
            <w:rFonts w:ascii="Times New Roman" w:hAnsi="Times New Roman" w:cs="Times New Roman"/>
            <w:noProof/>
            <w:sz w:val="24"/>
            <w:szCs w:val="24"/>
          </w:rPr>
          <w:t>5101.603-3  Appointment.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57BF19D6" w14:textId="5D58AC98"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6" w:history="1">
        <w:r w:rsidR="00B87B8B" w:rsidRPr="004E57A9">
          <w:rPr>
            <w:rStyle w:val="Hyperlink"/>
            <w:rFonts w:ascii="Times New Roman" w:hAnsi="Times New Roman" w:cs="Times New Roman"/>
            <w:noProof/>
            <w:sz w:val="24"/>
            <w:szCs w:val="24"/>
          </w:rPr>
          <w:t>5101.603-3-90  Other individuals authorized to procure supplies and services on behalf of the Army.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22</w:t>
        </w:r>
        <w:r w:rsidR="00B87B8B" w:rsidRPr="004E57A9">
          <w:rPr>
            <w:rFonts w:ascii="Times New Roman" w:hAnsi="Times New Roman" w:cs="Times New Roman"/>
            <w:noProof/>
            <w:webHidden/>
            <w:sz w:val="24"/>
            <w:szCs w:val="24"/>
          </w:rPr>
          <w:fldChar w:fldCharType="end"/>
        </w:r>
      </w:hyperlink>
    </w:p>
    <w:p w14:paraId="594F0E71" w14:textId="18E2F603"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7" w:history="1">
        <w:r w:rsidR="00B87B8B" w:rsidRPr="004E57A9">
          <w:rPr>
            <w:rStyle w:val="Hyperlink"/>
            <w:rFonts w:ascii="Times New Roman" w:hAnsi="Times New Roman" w:cs="Times New Roman"/>
            <w:noProof/>
            <w:sz w:val="24"/>
            <w:szCs w:val="24"/>
          </w:rPr>
          <w:t>5101.603-3-91  Restrictions.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48E9EDE0" w14:textId="263AF009"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8" w:history="1">
        <w:r w:rsidR="00B87B8B" w:rsidRPr="004E57A9">
          <w:rPr>
            <w:rStyle w:val="Hyperlink"/>
            <w:rFonts w:ascii="Times New Roman" w:hAnsi="Times New Roman" w:cs="Times New Roman"/>
            <w:noProof/>
            <w:sz w:val="24"/>
            <w:szCs w:val="24"/>
          </w:rPr>
          <w:t>5101.690  Procurement management review assistance.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515788A2" w14:textId="1FC37359"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39" w:history="1">
        <w:r w:rsidR="00B87B8B" w:rsidRPr="004E57A9">
          <w:rPr>
            <w:rStyle w:val="Hyperlink"/>
            <w:rFonts w:ascii="Times New Roman" w:hAnsi="Times New Roman" w:cs="Times New Roman"/>
            <w:noProof/>
            <w:sz w:val="24"/>
            <w:szCs w:val="24"/>
          </w:rPr>
          <w:t>5101.691  Management controls.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26219C06" w14:textId="68C219CF"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0" w:history="1">
        <w:r w:rsidR="00B87B8B" w:rsidRPr="004E57A9">
          <w:rPr>
            <w:rStyle w:val="Hyperlink"/>
            <w:rFonts w:ascii="Times New Roman" w:hAnsi="Times New Roman" w:cs="Times New Roman"/>
            <w:noProof/>
            <w:sz w:val="24"/>
            <w:szCs w:val="24"/>
          </w:rPr>
          <w:t>5101.692  Head of the contracting activity.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726B5E9B" w14:textId="0BF00F32"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1" w:history="1">
        <w:r w:rsidR="00B87B8B" w:rsidRPr="004E57A9">
          <w:rPr>
            <w:rStyle w:val="Hyperlink"/>
            <w:rFonts w:ascii="Times New Roman" w:hAnsi="Times New Roman" w:cs="Times New Roman"/>
            <w:noProof/>
            <w:sz w:val="24"/>
            <w:szCs w:val="24"/>
          </w:rPr>
          <w:t xml:space="preserve">5101.693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24</w:t>
        </w:r>
        <w:r w:rsidR="00B87B8B" w:rsidRPr="004E57A9">
          <w:rPr>
            <w:rFonts w:ascii="Times New Roman" w:hAnsi="Times New Roman" w:cs="Times New Roman"/>
            <w:noProof/>
            <w:webHidden/>
            <w:sz w:val="24"/>
            <w:szCs w:val="24"/>
          </w:rPr>
          <w:fldChar w:fldCharType="end"/>
        </w:r>
      </w:hyperlink>
    </w:p>
    <w:p w14:paraId="1C1944A4" w14:textId="45EADD4B"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2" w:history="1">
        <w:r w:rsidR="00B87B8B" w:rsidRPr="004E57A9">
          <w:rPr>
            <w:rStyle w:val="Hyperlink"/>
            <w:rFonts w:ascii="Times New Roman" w:hAnsi="Times New Roman" w:cs="Times New Roman"/>
            <w:noProof/>
            <w:sz w:val="24"/>
            <w:szCs w:val="24"/>
          </w:rPr>
          <w:t xml:space="preserve">5101.694-90  Program or Project-specific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106B0373" w14:textId="1C5E668E"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43" w:history="1">
        <w:r w:rsidR="00B87B8B" w:rsidRPr="004E57A9">
          <w:rPr>
            <w:rStyle w:val="Hyperlink"/>
            <w:rFonts w:ascii="Times New Roman" w:hAnsi="Times New Roman" w:cs="Times New Roman"/>
            <w:noProof/>
            <w:sz w:val="24"/>
            <w:szCs w:val="24"/>
          </w:rPr>
          <w:t>Subpart 5101.7 – Determinations and Findings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4700B45" w14:textId="7465B0C8"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4" w:history="1">
        <w:r w:rsidR="00B87B8B" w:rsidRPr="004E57A9">
          <w:rPr>
            <w:rStyle w:val="Hyperlink"/>
            <w:rFonts w:ascii="Times New Roman" w:hAnsi="Times New Roman" w:cs="Times New Roman"/>
            <w:noProof/>
            <w:sz w:val="24"/>
            <w:szCs w:val="24"/>
          </w:rPr>
          <w:t>5101.707  Signatory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096D54A0" w14:textId="6F407200"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45" w:history="1">
        <w:r w:rsidR="00B87B8B" w:rsidRPr="004E57A9">
          <w:rPr>
            <w:rStyle w:val="Hyperlink"/>
            <w:rFonts w:ascii="Times New Roman" w:hAnsi="Times New Roman" w:cs="Times New Roman"/>
            <w:noProof/>
            <w:sz w:val="24"/>
            <w:szCs w:val="24"/>
          </w:rPr>
          <w:t>Subpart 5101.90 – Nonappropriated Funds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425429A9" w14:textId="6DED95BD"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6" w:history="1">
        <w:r w:rsidR="00B87B8B" w:rsidRPr="004E57A9">
          <w:rPr>
            <w:rStyle w:val="Hyperlink"/>
            <w:rFonts w:ascii="Times New Roman" w:hAnsi="Times New Roman" w:cs="Times New Roman"/>
            <w:noProof/>
            <w:sz w:val="24"/>
            <w:szCs w:val="24"/>
          </w:rPr>
          <w:t>5101.9001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31CF0054" w14:textId="5F83295D"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7" w:history="1">
        <w:r w:rsidR="00B87B8B" w:rsidRPr="004E57A9">
          <w:rPr>
            <w:rStyle w:val="Hyperlink"/>
            <w:rFonts w:ascii="Times New Roman" w:hAnsi="Times New Roman" w:cs="Times New Roman"/>
            <w:noProof/>
            <w:sz w:val="24"/>
            <w:szCs w:val="24"/>
          </w:rPr>
          <w:t>5101.9002  Contracting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6D4C5860" w14:textId="44B0FF01" w:rsidR="00B87B8B" w:rsidRPr="004E57A9" w:rsidRDefault="00000000">
      <w:pPr>
        <w:pStyle w:val="TOC3"/>
        <w:tabs>
          <w:tab w:val="right" w:leader="dot" w:pos="9350"/>
        </w:tabs>
        <w:rPr>
          <w:rFonts w:ascii="Times New Roman" w:eastAsiaTheme="minorEastAsia" w:hAnsi="Times New Roman" w:cs="Times New Roman"/>
          <w:noProof/>
          <w:sz w:val="24"/>
          <w:szCs w:val="24"/>
        </w:rPr>
      </w:pPr>
      <w:hyperlink w:anchor="_Toc68084348" w:history="1">
        <w:r w:rsidR="00B87B8B" w:rsidRPr="004E57A9">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24E74E1E" w14:textId="4754C580" w:rsidR="00B87B8B" w:rsidRPr="004E57A9" w:rsidRDefault="00000000">
      <w:pPr>
        <w:pStyle w:val="TOC4"/>
        <w:tabs>
          <w:tab w:val="right" w:leader="dot" w:pos="9350"/>
        </w:tabs>
        <w:rPr>
          <w:rFonts w:ascii="Times New Roman" w:eastAsiaTheme="minorEastAsia" w:hAnsi="Times New Roman" w:cs="Times New Roman"/>
          <w:noProof/>
          <w:sz w:val="24"/>
          <w:szCs w:val="24"/>
        </w:rPr>
      </w:pPr>
      <w:hyperlink w:anchor="_Toc68084349" w:history="1">
        <w:r w:rsidR="00B87B8B" w:rsidRPr="004E57A9">
          <w:rPr>
            <w:rStyle w:val="Hyperlink"/>
            <w:rFonts w:ascii="Times New Roman" w:hAnsi="Times New Roman" w:cs="Times New Roman"/>
            <w:noProof/>
            <w:sz w:val="24"/>
            <w:szCs w:val="24"/>
          </w:rPr>
          <w:t>5101.9101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CACB131" w14:textId="5563957B" w:rsidR="00CF7064" w:rsidRPr="004E57A9" w:rsidRDefault="00B87B8B" w:rsidP="00B87B8B">
      <w:pPr>
        <w:jc w:val="center"/>
        <w:rPr>
          <w:rFonts w:ascii="Times New Roman" w:hAnsi="Times New Roman" w:cs="Times New Roman"/>
          <w:sz w:val="24"/>
          <w:szCs w:val="24"/>
        </w:rPr>
      </w:pPr>
      <w:r w:rsidRPr="004E57A9">
        <w:rPr>
          <w:rFonts w:ascii="Times New Roman" w:hAnsi="Times New Roman" w:cs="Times New Roman"/>
          <w:i/>
          <w:sz w:val="24"/>
          <w:szCs w:val="24"/>
        </w:rPr>
        <w:fldChar w:fldCharType="end"/>
      </w:r>
    </w:p>
    <w:p w14:paraId="7CACB132" w14:textId="2836660A" w:rsidR="00B66D8D" w:rsidRPr="004E57A9" w:rsidRDefault="00EF2FAB" w:rsidP="002F5E31">
      <w:pPr>
        <w:pStyle w:val="Heading3"/>
        <w:rPr>
          <w:rFonts w:cs="Times New Roman"/>
          <w:szCs w:val="24"/>
        </w:rPr>
      </w:pPr>
      <w:bookmarkStart w:id="2" w:name="_Toc512927580"/>
      <w:bookmarkStart w:id="3" w:name="_Toc513807731"/>
      <w:bookmarkStart w:id="4" w:name="_Toc519838254"/>
      <w:bookmarkStart w:id="5" w:name="_Toc14771639"/>
      <w:bookmarkStart w:id="6" w:name="_Toc68084301"/>
      <w:r w:rsidRPr="004E57A9">
        <w:rPr>
          <w:rFonts w:cs="Times New Roman"/>
          <w:szCs w:val="24"/>
        </w:rPr>
        <w:t>Subpart 5101.1 – Purpose, Authority, Issuance</w:t>
      </w:r>
      <w:bookmarkEnd w:id="2"/>
      <w:bookmarkEnd w:id="3"/>
      <w:bookmarkEnd w:id="4"/>
      <w:bookmarkEnd w:id="5"/>
      <w:bookmarkEnd w:id="6"/>
    </w:p>
    <w:p w14:paraId="7CACB133" w14:textId="2E20858C" w:rsidR="00B66D8D" w:rsidRPr="004E57A9" w:rsidRDefault="00EF2FAB" w:rsidP="002F5E31">
      <w:pPr>
        <w:pStyle w:val="Heading4"/>
        <w:rPr>
          <w:rFonts w:cs="Times New Roman"/>
          <w:sz w:val="24"/>
          <w:szCs w:val="24"/>
        </w:rPr>
      </w:pPr>
      <w:bookmarkStart w:id="7" w:name="_Toc513807732"/>
      <w:bookmarkStart w:id="8" w:name="_Toc519838255"/>
      <w:bookmarkStart w:id="9" w:name="_Toc68084302"/>
      <w:proofErr w:type="gramStart"/>
      <w:r w:rsidRPr="004E57A9">
        <w:rPr>
          <w:rFonts w:cs="Times New Roman"/>
          <w:sz w:val="24"/>
          <w:szCs w:val="24"/>
        </w:rPr>
        <w:t>5101.101  Purpose</w:t>
      </w:r>
      <w:proofErr w:type="gramEnd"/>
      <w:r w:rsidRPr="004E57A9">
        <w:rPr>
          <w:rFonts w:cs="Times New Roman"/>
          <w:sz w:val="24"/>
          <w:szCs w:val="24"/>
        </w:rPr>
        <w:t>.</w:t>
      </w:r>
      <w:bookmarkEnd w:id="7"/>
      <w:bookmarkEnd w:id="8"/>
      <w:bookmarkEnd w:id="9"/>
    </w:p>
    <w:p w14:paraId="7CACB134" w14:textId="77777777" w:rsidR="00DC3F0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4E57A9">
        <w:rPr>
          <w:rFonts w:ascii="Times New Roman" w:hAnsi="Times New Roman" w:cs="Times New Roman"/>
          <w:sz w:val="24"/>
          <w:szCs w:val="24"/>
        </w:rPr>
        <w:t>Guidance</w:t>
      </w:r>
      <w:proofErr w:type="gramEnd"/>
      <w:r w:rsidRPr="004E57A9">
        <w:rPr>
          <w:rFonts w:ascii="Times New Roman" w:hAnsi="Times New Roman"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4E57A9" w:rsidRDefault="00EF2FAB" w:rsidP="002F5E31">
      <w:pPr>
        <w:pStyle w:val="Heading4"/>
        <w:rPr>
          <w:rFonts w:cs="Times New Roman"/>
          <w:sz w:val="24"/>
          <w:szCs w:val="24"/>
        </w:rPr>
      </w:pPr>
      <w:bookmarkStart w:id="10" w:name="_Toc519838256"/>
      <w:bookmarkStart w:id="11" w:name="_Toc68084303"/>
      <w:r w:rsidRPr="004E57A9">
        <w:rPr>
          <w:rFonts w:cs="Times New Roman"/>
          <w:sz w:val="24"/>
          <w:szCs w:val="24"/>
        </w:rPr>
        <w:lastRenderedPageBreak/>
        <w:t>5101.105-</w:t>
      </w:r>
      <w:proofErr w:type="gramStart"/>
      <w:r w:rsidRPr="004E57A9">
        <w:rPr>
          <w:rFonts w:cs="Times New Roman"/>
          <w:sz w:val="24"/>
          <w:szCs w:val="24"/>
        </w:rPr>
        <w:t>3  Copies</w:t>
      </w:r>
      <w:proofErr w:type="gramEnd"/>
      <w:r w:rsidRPr="004E57A9">
        <w:rPr>
          <w:rFonts w:cs="Times New Roman"/>
          <w:sz w:val="24"/>
          <w:szCs w:val="24"/>
        </w:rPr>
        <w:t>.</w:t>
      </w:r>
      <w:bookmarkEnd w:id="10"/>
      <w:bookmarkEnd w:id="11"/>
    </w:p>
    <w:p w14:paraId="7CACB136" w14:textId="613A24C2" w:rsidR="00E218AA" w:rsidRPr="004E57A9" w:rsidRDefault="00EF2FAB"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The AFARS is available electronically </w:t>
      </w:r>
      <w:r w:rsidR="004E57A9" w:rsidRPr="004E57A9">
        <w:rPr>
          <w:rFonts w:ascii="Times New Roman" w:hAnsi="Times New Roman" w:cs="Times New Roman"/>
          <w:sz w:val="24"/>
          <w:szCs w:val="24"/>
        </w:rPr>
        <w:t>on Procurement.Army.mil (</w:t>
      </w:r>
      <w:hyperlink r:id="rId11" w:history="1">
        <w:r w:rsidR="004E57A9" w:rsidRPr="004E57A9">
          <w:rPr>
            <w:rStyle w:val="Hyperlink"/>
            <w:rFonts w:ascii="Times New Roman" w:hAnsi="Times New Roman" w:cs="Times New Roman"/>
            <w:sz w:val="24"/>
            <w:szCs w:val="24"/>
          </w:rPr>
          <w:t>https://procurement.army.mil</w:t>
        </w:r>
      </w:hyperlink>
      <w:r w:rsidR="004E57A9" w:rsidRPr="004E57A9">
        <w:rPr>
          <w:rFonts w:ascii="Times New Roman" w:hAnsi="Times New Roman" w:cs="Times New Roman"/>
          <w:sz w:val="24"/>
          <w:szCs w:val="24"/>
        </w:rPr>
        <w:t>) at</w:t>
      </w:r>
      <w:r w:rsidR="00D0347E" w:rsidRPr="004E57A9">
        <w:rPr>
          <w:rFonts w:ascii="Times New Roman" w:hAnsi="Times New Roman" w:cs="Times New Roman"/>
          <w:sz w:val="24"/>
          <w:szCs w:val="24"/>
        </w:rPr>
        <w:t xml:space="preserve"> </w:t>
      </w:r>
      <w:hyperlink r:id="rId12" w:history="1">
        <w:r w:rsidR="00D0347E" w:rsidRPr="004E57A9">
          <w:rPr>
            <w:rStyle w:val="Hyperlink"/>
            <w:rFonts w:ascii="Times New Roman" w:hAnsi="Times New Roman" w:cs="Times New Roman"/>
            <w:sz w:val="24"/>
            <w:szCs w:val="24"/>
          </w:rPr>
          <w:t>https://spcs3.kc.army.mil/asaalt/procurement/AFARS/Home.aspx</w:t>
        </w:r>
      </w:hyperlink>
      <w:r w:rsidRPr="004E57A9">
        <w:rPr>
          <w:rFonts w:ascii="Times New Roman" w:hAnsi="Times New Roman" w:cs="Times New Roman"/>
          <w:sz w:val="24"/>
          <w:szCs w:val="24"/>
        </w:rPr>
        <w:t>.</w:t>
      </w:r>
      <w:r w:rsidR="00D0347E"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The Office of the Deputy Assistant Secretary of the Army (Procurement) (ODASA(P))</w:t>
      </w:r>
      <w:r w:rsidR="008063CD" w:rsidRPr="004E57A9">
        <w:rPr>
          <w:rFonts w:ascii="Times New Roman" w:hAnsi="Times New Roman" w:cs="Times New Roman"/>
          <w:sz w:val="24"/>
          <w:szCs w:val="24"/>
        </w:rPr>
        <w:t>,</w:t>
      </w:r>
      <w:r w:rsidRPr="004E57A9">
        <w:rPr>
          <w:rFonts w:ascii="Times New Roman" w:hAnsi="Times New Roman" w:cs="Times New Roman"/>
          <w:sz w:val="24"/>
          <w:szCs w:val="24"/>
        </w:rPr>
        <w:t xml:space="preserve"> Procurement Policy </w:t>
      </w:r>
      <w:r w:rsidR="00BD266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SAAL-PP will issue notices of AFARS revisions to all </w:t>
      </w:r>
      <w:r w:rsidR="002B28A8" w:rsidRPr="004E57A9">
        <w:rPr>
          <w:rFonts w:ascii="Times New Roman" w:hAnsi="Times New Roman" w:cs="Times New Roman"/>
          <w:sz w:val="24"/>
          <w:szCs w:val="24"/>
        </w:rPr>
        <w:t>senior contracting officials (SCOs</w:t>
      </w:r>
      <w:r w:rsidRPr="004E57A9">
        <w:rPr>
          <w:rFonts w:ascii="Times New Roman" w:hAnsi="Times New Roman" w:cs="Times New Roman"/>
          <w:sz w:val="24"/>
          <w:szCs w:val="24"/>
        </w:rPr>
        <w:t>).</w:t>
      </w:r>
    </w:p>
    <w:p w14:paraId="7CACB137" w14:textId="59EE6055" w:rsidR="00E218AA" w:rsidRPr="004E57A9" w:rsidRDefault="00EF2FAB" w:rsidP="002F5E31">
      <w:pPr>
        <w:pStyle w:val="Heading4"/>
        <w:rPr>
          <w:rFonts w:cs="Times New Roman"/>
          <w:sz w:val="24"/>
          <w:szCs w:val="24"/>
        </w:rPr>
      </w:pPr>
      <w:bookmarkStart w:id="12" w:name="_Toc513807734"/>
      <w:bookmarkStart w:id="13" w:name="_Toc519838257"/>
      <w:bookmarkStart w:id="14" w:name="_Toc14771642"/>
      <w:bookmarkStart w:id="15" w:name="_Toc68084304"/>
      <w:proofErr w:type="gramStart"/>
      <w:r w:rsidRPr="004E57A9">
        <w:rPr>
          <w:rFonts w:cs="Times New Roman"/>
          <w:sz w:val="24"/>
          <w:szCs w:val="24"/>
        </w:rPr>
        <w:t>5101.108  FAR</w:t>
      </w:r>
      <w:proofErr w:type="gramEnd"/>
      <w:r w:rsidRPr="004E57A9">
        <w:rPr>
          <w:rFonts w:cs="Times New Roman"/>
          <w:sz w:val="24"/>
          <w:szCs w:val="24"/>
        </w:rPr>
        <w:t xml:space="preserve"> conventions.</w:t>
      </w:r>
      <w:bookmarkEnd w:id="12"/>
      <w:bookmarkEnd w:id="13"/>
      <w:bookmarkEnd w:id="14"/>
      <w:bookmarkEnd w:id="15"/>
    </w:p>
    <w:p w14:paraId="0B4EB6B1" w14:textId="77777777" w:rsidR="00B04D0F" w:rsidRPr="004E57A9" w:rsidRDefault="00EF2FAB"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iCs/>
          <w:sz w:val="24"/>
          <w:szCs w:val="24"/>
        </w:rPr>
        <w:t xml:space="preserve">(b)  </w:t>
      </w:r>
      <w:r w:rsidRPr="004E57A9">
        <w:rPr>
          <w:rFonts w:ascii="Times New Roman" w:hAnsi="Times New Roman" w:cs="Times New Roman"/>
          <w:i/>
          <w:iCs/>
          <w:sz w:val="24"/>
          <w:szCs w:val="24"/>
        </w:rPr>
        <w:t xml:space="preserve">Delegation of authority.  </w:t>
      </w:r>
      <w:r w:rsidRPr="004E57A9">
        <w:rPr>
          <w:rFonts w:ascii="Times New Roman" w:hAnsi="Times New Roman" w:cs="Times New Roman"/>
          <w:iCs/>
          <w:sz w:val="24"/>
          <w:szCs w:val="24"/>
        </w:rPr>
        <w:t>Each authority is delegable within the contracting chain of authority unless otherwise indicated by law, statute, or regulation.</w:t>
      </w:r>
      <w:r w:rsidRPr="004E57A9">
        <w:rPr>
          <w:rFonts w:ascii="Times New Roman" w:hAnsi="Times New Roman" w:cs="Times New Roman"/>
          <w:sz w:val="24"/>
          <w:szCs w:val="24"/>
        </w:rPr>
        <w:t xml:space="preserve">  </w:t>
      </w:r>
      <w:r w:rsidR="004A296E" w:rsidRPr="004E57A9">
        <w:rPr>
          <w:rFonts w:ascii="Times New Roman" w:hAnsi="Times New Roman" w:cs="Times New Roman"/>
          <w:sz w:val="24"/>
          <w:szCs w:val="24"/>
        </w:rPr>
        <w:t>All d</w:t>
      </w:r>
      <w:r w:rsidRPr="004E57A9">
        <w:rPr>
          <w:rFonts w:ascii="Times New Roman" w:hAnsi="Times New Roman" w:cs="Times New Roman"/>
          <w:color w:val="auto"/>
          <w:sz w:val="24"/>
          <w:szCs w:val="24"/>
        </w:rPr>
        <w:t>elegations must reference the applicable AFARS citation.  Delegations that do not include expiration dates remain effective until a higher authority supersedes or cancels them.</w:t>
      </w:r>
      <w:r w:rsidR="0040126A" w:rsidRPr="004E57A9">
        <w:rPr>
          <w:rFonts w:ascii="Times New Roman" w:hAnsi="Times New Roman" w:cs="Times New Roman"/>
          <w:color w:val="auto"/>
          <w:sz w:val="24"/>
          <w:szCs w:val="24"/>
        </w:rPr>
        <w:t xml:space="preserve">  </w:t>
      </w:r>
    </w:p>
    <w:p w14:paraId="0C7C247D" w14:textId="5EAA667E" w:rsidR="00800644" w:rsidRPr="004E57A9" w:rsidRDefault="00800644" w:rsidP="002F5E31">
      <w:pPr>
        <w:pStyle w:val="Heading4"/>
        <w:rPr>
          <w:rFonts w:cs="Times New Roman"/>
          <w:sz w:val="24"/>
          <w:szCs w:val="24"/>
        </w:rPr>
      </w:pPr>
      <w:bookmarkStart w:id="16" w:name="_Toc512927584"/>
      <w:bookmarkStart w:id="17" w:name="_Toc513807735"/>
      <w:bookmarkStart w:id="18" w:name="_Toc519838258"/>
      <w:bookmarkStart w:id="19" w:name="_Toc3528897"/>
      <w:bookmarkStart w:id="20" w:name="_Toc14771643"/>
      <w:bookmarkStart w:id="21" w:name="_Toc68084305"/>
      <w:r w:rsidRPr="004E57A9">
        <w:rPr>
          <w:rFonts w:cs="Times New Roman"/>
          <w:sz w:val="24"/>
          <w:szCs w:val="24"/>
        </w:rPr>
        <w:t>5101.</w:t>
      </w:r>
      <w:r w:rsidR="00D35FCC" w:rsidRPr="004E57A9">
        <w:rPr>
          <w:rFonts w:cs="Times New Roman"/>
          <w:sz w:val="24"/>
          <w:szCs w:val="24"/>
        </w:rPr>
        <w:t>108(b) (S-</w:t>
      </w:r>
      <w:r w:rsidR="00D8794E" w:rsidRPr="004E57A9">
        <w:rPr>
          <w:rFonts w:cs="Times New Roman"/>
          <w:sz w:val="24"/>
          <w:szCs w:val="24"/>
        </w:rPr>
        <w:t>90</w:t>
      </w:r>
      <w:proofErr w:type="gramStart"/>
      <w:r w:rsidR="00D35FCC" w:rsidRPr="004E57A9">
        <w:rPr>
          <w:rFonts w:cs="Times New Roman"/>
          <w:sz w:val="24"/>
          <w:szCs w:val="24"/>
        </w:rPr>
        <w:t>)</w:t>
      </w:r>
      <w:r w:rsidRPr="004E57A9">
        <w:rPr>
          <w:rFonts w:cs="Times New Roman"/>
          <w:sz w:val="24"/>
          <w:szCs w:val="24"/>
        </w:rPr>
        <w:t xml:space="preserve">  </w:t>
      </w:r>
      <w:r w:rsidR="00B04D0F" w:rsidRPr="004E57A9">
        <w:rPr>
          <w:rFonts w:cs="Times New Roman"/>
          <w:sz w:val="24"/>
          <w:szCs w:val="24"/>
        </w:rPr>
        <w:t>Introduction</w:t>
      </w:r>
      <w:proofErr w:type="gramEnd"/>
      <w:r w:rsidR="00B04D0F" w:rsidRPr="004E57A9">
        <w:rPr>
          <w:rFonts w:cs="Times New Roman"/>
          <w:sz w:val="24"/>
          <w:szCs w:val="24"/>
        </w:rPr>
        <w:t xml:space="preserve"> of </w:t>
      </w:r>
      <w:r w:rsidR="00D0347E" w:rsidRPr="004E57A9">
        <w:rPr>
          <w:rFonts w:cs="Times New Roman"/>
          <w:sz w:val="24"/>
          <w:szCs w:val="24"/>
        </w:rPr>
        <w:t>d</w:t>
      </w:r>
      <w:r w:rsidR="00D8794E" w:rsidRPr="004E57A9">
        <w:rPr>
          <w:rFonts w:cs="Times New Roman"/>
          <w:sz w:val="24"/>
          <w:szCs w:val="24"/>
        </w:rPr>
        <w:t xml:space="preserve">elegations </w:t>
      </w:r>
      <w:r w:rsidR="00D0347E" w:rsidRPr="004E57A9">
        <w:rPr>
          <w:rFonts w:cs="Times New Roman"/>
          <w:sz w:val="24"/>
          <w:szCs w:val="24"/>
        </w:rPr>
        <w:t>matrix at A</w:t>
      </w:r>
      <w:r w:rsidR="00B04D0F" w:rsidRPr="004E57A9">
        <w:rPr>
          <w:rFonts w:cs="Times New Roman"/>
          <w:sz w:val="24"/>
          <w:szCs w:val="24"/>
        </w:rPr>
        <w:t>ppendix GG and</w:t>
      </w:r>
      <w:r w:rsidR="00D0347E" w:rsidRPr="004E57A9">
        <w:rPr>
          <w:rFonts w:cs="Times New Roman"/>
          <w:sz w:val="24"/>
          <w:szCs w:val="24"/>
        </w:rPr>
        <w:t xml:space="preserve"> instructions for u</w:t>
      </w:r>
      <w:r w:rsidR="00D8794E" w:rsidRPr="004E57A9">
        <w:rPr>
          <w:rFonts w:cs="Times New Roman"/>
          <w:sz w:val="24"/>
          <w:szCs w:val="24"/>
        </w:rPr>
        <w:t>se.</w:t>
      </w:r>
      <w:bookmarkEnd w:id="16"/>
      <w:bookmarkEnd w:id="17"/>
      <w:bookmarkEnd w:id="18"/>
      <w:bookmarkEnd w:id="19"/>
      <w:bookmarkEnd w:id="20"/>
      <w:bookmarkEnd w:id="21"/>
      <w:r w:rsidR="00B04D0F" w:rsidRPr="004E57A9">
        <w:rPr>
          <w:rFonts w:cs="Times New Roman"/>
          <w:sz w:val="24"/>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color w:val="auto"/>
          <w:sz w:val="24"/>
          <w:szCs w:val="24"/>
        </w:rPr>
        <w:t xml:space="preserve">Delegations of certain procurement authorities are </w:t>
      </w:r>
      <w:r w:rsidR="00800644" w:rsidRPr="004E57A9">
        <w:rPr>
          <w:rFonts w:ascii="Times New Roman" w:hAnsi="Times New Roman" w:cs="Times New Roman"/>
          <w:color w:val="auto"/>
          <w:sz w:val="24"/>
          <w:szCs w:val="24"/>
        </w:rPr>
        <w:t>identified</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throughout the AFARS with a pointer to</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 xml:space="preserve">a matrix, labeled </w:t>
      </w:r>
      <w:r w:rsidRPr="004E57A9">
        <w:rPr>
          <w:rFonts w:ascii="Times New Roman" w:hAnsi="Times New Roman" w:cs="Times New Roman"/>
          <w:color w:val="auto"/>
          <w:sz w:val="24"/>
          <w:szCs w:val="24"/>
        </w:rPr>
        <w:t xml:space="preserve">Appendix GG.  </w:t>
      </w:r>
      <w:r w:rsidR="00800644" w:rsidRPr="004E57A9">
        <w:rPr>
          <w:rFonts w:ascii="Times New Roman" w:hAnsi="Times New Roman" w:cs="Times New Roman"/>
          <w:color w:val="auto"/>
          <w:sz w:val="24"/>
          <w:szCs w:val="24"/>
        </w:rPr>
        <w:t xml:space="preserve"> </w:t>
      </w:r>
      <w:hyperlink r:id="rId13" w:history="1">
        <w:r w:rsidR="00D2524E" w:rsidRPr="004E57A9">
          <w:rPr>
            <w:rStyle w:val="Hyperlink"/>
            <w:rFonts w:ascii="Times New Roman" w:hAnsi="Times New Roman" w:cs="Times New Roman"/>
            <w:sz w:val="24"/>
            <w:szCs w:val="24"/>
          </w:rPr>
          <w:t>Appendix GG</w:t>
        </w:r>
      </w:hyperlink>
      <w:r w:rsidR="00800644" w:rsidRPr="004E57A9">
        <w:rPr>
          <w:rFonts w:ascii="Times New Roman" w:hAnsi="Times New Roman" w:cs="Times New Roman"/>
          <w:color w:val="auto"/>
          <w:sz w:val="24"/>
          <w:szCs w:val="24"/>
        </w:rPr>
        <w:t xml:space="preserve"> </w:t>
      </w:r>
      <w:r w:rsidR="00D2524E" w:rsidRPr="004E57A9">
        <w:rPr>
          <w:rFonts w:ascii="Times New Roman" w:hAnsi="Times New Roman" w:cs="Times New Roman"/>
          <w:color w:val="auto"/>
          <w:sz w:val="24"/>
          <w:szCs w:val="24"/>
        </w:rPr>
        <w:t>outlines all delegations of authority within the FAR, DFARS and AFARS</w:t>
      </w:r>
      <w:r w:rsidR="00800644" w:rsidRPr="004E57A9">
        <w:rPr>
          <w:rFonts w:ascii="Times New Roman" w:hAnsi="Times New Roman" w:cs="Times New Roman"/>
          <w:color w:val="auto"/>
          <w:sz w:val="24"/>
          <w:szCs w:val="24"/>
        </w:rPr>
        <w:t xml:space="preserve">, and </w:t>
      </w:r>
      <w:r w:rsidR="00D2524E" w:rsidRPr="004E57A9">
        <w:rPr>
          <w:rFonts w:ascii="Times New Roman" w:hAnsi="Times New Roman" w:cs="Times New Roman"/>
          <w:color w:val="auto"/>
          <w:sz w:val="24"/>
          <w:szCs w:val="24"/>
        </w:rPr>
        <w:t xml:space="preserve">specifies </w:t>
      </w:r>
      <w:r w:rsidR="00800644" w:rsidRPr="004E57A9">
        <w:rPr>
          <w:rFonts w:ascii="Times New Roman" w:hAnsi="Times New Roman" w:cs="Times New Roman"/>
          <w:color w:val="auto"/>
          <w:sz w:val="24"/>
          <w:szCs w:val="24"/>
        </w:rPr>
        <w:t xml:space="preserve">whether the authority prohibits </w:t>
      </w:r>
      <w:r w:rsidR="00D8794E" w:rsidRPr="004E57A9">
        <w:rPr>
          <w:rFonts w:ascii="Times New Roman" w:hAnsi="Times New Roman" w:cs="Times New Roman"/>
          <w:color w:val="auto"/>
          <w:sz w:val="24"/>
          <w:szCs w:val="24"/>
        </w:rPr>
        <w:t xml:space="preserve">or allows for </w:t>
      </w:r>
      <w:r w:rsidR="00D2524E" w:rsidRPr="004E57A9">
        <w:rPr>
          <w:rFonts w:ascii="Times New Roman" w:hAnsi="Times New Roman" w:cs="Times New Roman"/>
          <w:color w:val="auto"/>
          <w:sz w:val="24"/>
          <w:szCs w:val="24"/>
        </w:rPr>
        <w:t xml:space="preserve">further </w:t>
      </w:r>
      <w:r w:rsidR="00D8794E" w:rsidRPr="004E57A9">
        <w:rPr>
          <w:rFonts w:ascii="Times New Roman" w:hAnsi="Times New Roman" w:cs="Times New Roman"/>
          <w:color w:val="auto"/>
          <w:sz w:val="24"/>
          <w:szCs w:val="24"/>
        </w:rPr>
        <w:t xml:space="preserve">delegation.  </w:t>
      </w:r>
      <w:r w:rsidR="00617497" w:rsidRPr="004E57A9">
        <w:rPr>
          <w:rFonts w:ascii="Times New Roman" w:hAnsi="Times New Roman" w:cs="Times New Roman"/>
          <w:color w:val="auto"/>
          <w:sz w:val="24"/>
          <w:szCs w:val="24"/>
        </w:rPr>
        <w:t>The Army level</w:t>
      </w:r>
      <w:r w:rsidR="00800644" w:rsidRPr="004E57A9">
        <w:rPr>
          <w:rFonts w:ascii="Times New Roman" w:hAnsi="Times New Roman" w:cs="Times New Roman"/>
          <w:color w:val="auto"/>
          <w:sz w:val="24"/>
          <w:szCs w:val="24"/>
        </w:rPr>
        <w:t xml:space="preserve"> </w:t>
      </w:r>
      <w:r w:rsidR="00617497" w:rsidRPr="004E57A9">
        <w:rPr>
          <w:rFonts w:ascii="Times New Roman" w:hAnsi="Times New Roman" w:cs="Times New Roman"/>
          <w:color w:val="auto"/>
          <w:sz w:val="24"/>
          <w:szCs w:val="24"/>
        </w:rPr>
        <w:t xml:space="preserve">of </w:t>
      </w:r>
      <w:r w:rsidR="00800644" w:rsidRPr="004E57A9">
        <w:rPr>
          <w:rFonts w:ascii="Times New Roman" w:hAnsi="Times New Roman" w:cs="Times New Roman"/>
          <w:color w:val="auto"/>
          <w:sz w:val="24"/>
          <w:szCs w:val="24"/>
        </w:rPr>
        <w:t xml:space="preserve">authority </w:t>
      </w:r>
      <w:r w:rsidR="00D2524E" w:rsidRPr="004E57A9">
        <w:rPr>
          <w:rFonts w:ascii="Times New Roman" w:hAnsi="Times New Roman" w:cs="Times New Roman"/>
          <w:color w:val="auto"/>
          <w:sz w:val="24"/>
          <w:szCs w:val="24"/>
        </w:rPr>
        <w:t>i</w:t>
      </w:r>
      <w:r w:rsidR="00800644" w:rsidRPr="004E57A9">
        <w:rPr>
          <w:rFonts w:ascii="Times New Roman" w:hAnsi="Times New Roman" w:cs="Times New Roman"/>
          <w:color w:val="auto"/>
          <w:sz w:val="24"/>
          <w:szCs w:val="24"/>
        </w:rPr>
        <w:t xml:space="preserve">dentified in the </w:t>
      </w:r>
      <w:r w:rsidR="00617497" w:rsidRPr="004E57A9">
        <w:rPr>
          <w:rFonts w:ascii="Times New Roman" w:hAnsi="Times New Roman" w:cs="Times New Roman"/>
          <w:color w:val="auto"/>
          <w:sz w:val="24"/>
          <w:szCs w:val="24"/>
        </w:rPr>
        <w:t>matrix</w:t>
      </w:r>
      <w:r w:rsidR="00800644" w:rsidRPr="004E57A9">
        <w:rPr>
          <w:rFonts w:ascii="Times New Roman" w:hAnsi="Times New Roman" w:cs="Times New Roman"/>
          <w:color w:val="auto"/>
          <w:sz w:val="24"/>
          <w:szCs w:val="24"/>
        </w:rPr>
        <w:t xml:space="preserve"> is the lowest </w:t>
      </w:r>
      <w:r w:rsidR="00617497" w:rsidRPr="004E57A9">
        <w:rPr>
          <w:rFonts w:ascii="Times New Roman" w:hAnsi="Times New Roman" w:cs="Times New Roman"/>
          <w:color w:val="auto"/>
          <w:sz w:val="24"/>
          <w:szCs w:val="24"/>
        </w:rPr>
        <w:t>level of delegation</w:t>
      </w:r>
      <w:r w:rsidR="00800644" w:rsidRPr="004E57A9">
        <w:rPr>
          <w:rFonts w:ascii="Times New Roman" w:hAnsi="Times New Roman" w:cs="Times New Roman"/>
          <w:color w:val="auto"/>
          <w:sz w:val="24"/>
          <w:szCs w:val="24"/>
        </w:rPr>
        <w:t xml:space="preserve">.  </w:t>
      </w:r>
    </w:p>
    <w:p w14:paraId="7CACB139" w14:textId="0CEC67D1" w:rsidR="00526A42" w:rsidRPr="004E57A9" w:rsidRDefault="00EF2FAB" w:rsidP="002F5E31">
      <w:pPr>
        <w:pStyle w:val="Heading4"/>
        <w:rPr>
          <w:rFonts w:cs="Times New Roman"/>
          <w:iCs/>
          <w:sz w:val="24"/>
          <w:szCs w:val="24"/>
        </w:rPr>
      </w:pPr>
      <w:bookmarkStart w:id="22" w:name="_Toc512927585"/>
      <w:bookmarkStart w:id="23" w:name="_Toc513807736"/>
      <w:bookmarkStart w:id="24" w:name="_Toc519838259"/>
      <w:bookmarkStart w:id="25" w:name="_Toc3528898"/>
      <w:bookmarkStart w:id="26" w:name="_Toc14771644"/>
      <w:bookmarkStart w:id="27" w:name="_Toc68084306"/>
      <w:proofErr w:type="gramStart"/>
      <w:r w:rsidRPr="004E57A9">
        <w:rPr>
          <w:rFonts w:cs="Times New Roman"/>
          <w:sz w:val="24"/>
          <w:szCs w:val="24"/>
        </w:rPr>
        <w:t>5101.170  Peer</w:t>
      </w:r>
      <w:proofErr w:type="gramEnd"/>
      <w:r w:rsidRPr="004E57A9">
        <w:rPr>
          <w:rFonts w:cs="Times New Roman"/>
          <w:sz w:val="24"/>
          <w:szCs w:val="24"/>
        </w:rPr>
        <w:t xml:space="preserve"> reviews.</w:t>
      </w:r>
      <w:bookmarkEnd w:id="22"/>
      <w:bookmarkEnd w:id="23"/>
      <w:bookmarkEnd w:id="24"/>
      <w:bookmarkEnd w:id="25"/>
      <w:bookmarkEnd w:id="26"/>
      <w:bookmarkEnd w:id="27"/>
    </w:p>
    <w:p w14:paraId="1557125C" w14:textId="3A51AB11" w:rsidR="00154335" w:rsidRPr="004E57A9" w:rsidRDefault="002073A0" w:rsidP="00154335">
      <w:pPr>
        <w:rPr>
          <w:rFonts w:ascii="Times New Roman" w:hAnsi="Times New Roman" w:cs="Times New Roman"/>
          <w:sz w:val="24"/>
          <w:szCs w:val="24"/>
        </w:rPr>
      </w:pPr>
      <w:r w:rsidRPr="004E57A9">
        <w:rPr>
          <w:rFonts w:ascii="Times New Roman" w:hAnsi="Times New Roman" w:cs="Times New Roman"/>
          <w:sz w:val="24"/>
          <w:szCs w:val="24"/>
        </w:rPr>
        <w:t xml:space="preserve">Army forms, waiver requests, templates, best practices and lessons learned are available at </w:t>
      </w:r>
      <w:hyperlink r:id="rId14" w:history="1">
        <w:r w:rsidRPr="004E57A9">
          <w:rPr>
            <w:rStyle w:val="Hyperlink"/>
            <w:rFonts w:ascii="Times New Roman" w:hAnsi="Times New Roman" w:cs="Times New Roman"/>
            <w:sz w:val="24"/>
            <w:szCs w:val="24"/>
          </w:rPr>
          <w:t>AFARS PGI 5101.170-1</w:t>
        </w:r>
      </w:hyperlink>
      <w:r w:rsidRPr="004E57A9">
        <w:rPr>
          <w:rFonts w:ascii="Times New Roman" w:hAnsi="Times New Roman" w:cs="Times New Roman"/>
          <w:sz w:val="24"/>
          <w:szCs w:val="24"/>
        </w:rPr>
        <w:t>.</w:t>
      </w:r>
    </w:p>
    <w:p w14:paraId="5ED9667F" w14:textId="697694F1" w:rsidR="003A042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3A0423" w:rsidRPr="004E57A9">
        <w:rPr>
          <w:rFonts w:ascii="Times New Roman" w:hAnsi="Times New Roman" w:cs="Times New Roman"/>
          <w:sz w:val="24"/>
          <w:szCs w:val="24"/>
        </w:rPr>
        <w:t xml:space="preserve"> </w:t>
      </w:r>
      <w:r w:rsidR="003A0423" w:rsidRPr="004E57A9">
        <w:rPr>
          <w:rFonts w:ascii="Times New Roman" w:hAnsi="Times New Roman" w:cs="Times New Roman"/>
          <w:i/>
          <w:sz w:val="24"/>
          <w:szCs w:val="24"/>
        </w:rPr>
        <w:t>DoD peer reviews</w:t>
      </w:r>
      <w:r w:rsidR="003A0423" w:rsidRPr="004E57A9">
        <w:rPr>
          <w:rFonts w:ascii="Times New Roman" w:hAnsi="Times New Roman" w:cs="Times New Roman"/>
          <w:sz w:val="24"/>
          <w:szCs w:val="24"/>
        </w:rPr>
        <w:t xml:space="preserve">. </w:t>
      </w:r>
    </w:p>
    <w:p w14:paraId="7E7DD45B" w14:textId="0AAAB447" w:rsidR="00F802CF" w:rsidRPr="004E57A9" w:rsidRDefault="113EC264" w:rsidP="492BF8A5">
      <w:pPr>
        <w:spacing w:after="240" w:line="276" w:lineRule="auto"/>
        <w:ind w:firstLine="270"/>
        <w:rPr>
          <w:rFonts w:ascii="Times New Roman" w:hAnsi="Times New Roman" w:cs="Times New Roman"/>
          <w:sz w:val="24"/>
          <w:szCs w:val="24"/>
        </w:rPr>
      </w:pPr>
      <w:r w:rsidRPr="0166A6DC">
        <w:rPr>
          <w:rFonts w:ascii="Times New Roman" w:hAnsi="Times New Roman" w:cs="Times New Roman"/>
          <w:sz w:val="24"/>
          <w:szCs w:val="24"/>
        </w:rPr>
        <w:t>(1)</w:t>
      </w:r>
      <w:r w:rsidR="077E2645" w:rsidRPr="0166A6DC">
        <w:rPr>
          <w:rFonts w:ascii="Times New Roman" w:hAnsi="Times New Roman" w:cs="Times New Roman"/>
          <w:i/>
          <w:iCs/>
          <w:sz w:val="24"/>
          <w:szCs w:val="24"/>
        </w:rPr>
        <w:t xml:space="preserve">  </w:t>
      </w:r>
      <w:r w:rsidR="7118ED2C" w:rsidRPr="0166A6DC">
        <w:rPr>
          <w:rFonts w:ascii="Times New Roman" w:hAnsi="Times New Roman" w:cs="Times New Roman"/>
          <w:sz w:val="24"/>
          <w:szCs w:val="24"/>
        </w:rPr>
        <w:t xml:space="preserve">The </w:t>
      </w:r>
      <w:r w:rsidR="520DEFB9" w:rsidRPr="0166A6DC">
        <w:rPr>
          <w:rFonts w:ascii="Times New Roman" w:hAnsi="Times New Roman" w:cs="Times New Roman"/>
          <w:sz w:val="24"/>
          <w:szCs w:val="24"/>
        </w:rPr>
        <w:t xml:space="preserve">SCO </w:t>
      </w:r>
      <w:r w:rsidR="7118ED2C" w:rsidRPr="0166A6DC">
        <w:rPr>
          <w:rFonts w:ascii="Times New Roman" w:hAnsi="Times New Roman" w:cs="Times New Roman"/>
          <w:sz w:val="24"/>
          <w:szCs w:val="24"/>
        </w:rPr>
        <w:t xml:space="preserve">will concur, in writing, on all solicitation and contract packages submitted for </w:t>
      </w:r>
      <w:r w:rsidR="008C1D93" w:rsidRPr="0020053A">
        <w:rPr>
          <w:rFonts w:ascii="Times New Roman" w:hAnsi="Times New Roman" w:cs="Times New Roman"/>
          <w:sz w:val="24"/>
          <w:szCs w:val="24"/>
        </w:rPr>
        <w:t xml:space="preserve">each phase of any DoD peer review and </w:t>
      </w:r>
      <w:r w:rsidR="008C1D93">
        <w:rPr>
          <w:rFonts w:ascii="Times New Roman" w:hAnsi="Times New Roman" w:cs="Times New Roman"/>
          <w:sz w:val="24"/>
          <w:szCs w:val="24"/>
        </w:rPr>
        <w:t>provide a copy to</w:t>
      </w:r>
      <w:r w:rsidR="008C1D93" w:rsidRPr="0020053A">
        <w:rPr>
          <w:rFonts w:ascii="Times New Roman" w:hAnsi="Times New Roman" w:cs="Times New Roman"/>
          <w:sz w:val="24"/>
          <w:szCs w:val="24"/>
        </w:rPr>
        <w:t xml:space="preserve"> the HCA</w:t>
      </w:r>
      <w:r w:rsidR="7118ED2C" w:rsidRPr="0166A6DC">
        <w:rPr>
          <w:rFonts w:ascii="Times New Roman" w:hAnsi="Times New Roman" w:cs="Times New Roman"/>
          <w:sz w:val="24"/>
          <w:szCs w:val="24"/>
        </w:rPr>
        <w:t xml:space="preserve">.  </w:t>
      </w:r>
      <w:hyperlink r:id="rId15">
        <w:r w:rsidR="4265E9B4" w:rsidRPr="0166A6DC">
          <w:rPr>
            <w:rStyle w:val="Hyperlink"/>
            <w:rFonts w:ascii="Times New Roman" w:hAnsi="Times New Roman" w:cs="Times New Roman"/>
            <w:sz w:val="24"/>
            <w:szCs w:val="24"/>
          </w:rPr>
          <w:t>See AFARS PGI 5101.170-2</w:t>
        </w:r>
      </w:hyperlink>
      <w:r w:rsidR="4265E9B4" w:rsidRPr="0166A6DC">
        <w:rPr>
          <w:rFonts w:ascii="Times New Roman" w:hAnsi="Times New Roman" w:cs="Times New Roman"/>
          <w:sz w:val="24"/>
          <w:szCs w:val="24"/>
        </w:rPr>
        <w:t>.</w:t>
      </w:r>
    </w:p>
    <w:p w14:paraId="7CACB13A" w14:textId="00F8A9C9" w:rsidR="00E218AA" w:rsidRPr="004E57A9" w:rsidRDefault="0055479A" w:rsidP="00973ABF">
      <w:pPr>
        <w:spacing w:after="240" w:line="276" w:lineRule="auto"/>
        <w:ind w:firstLine="270"/>
        <w:rPr>
          <w:rFonts w:ascii="Times New Roman" w:hAnsi="Times New Roman" w:cs="Times New Roman"/>
          <w:sz w:val="24"/>
          <w:szCs w:val="24"/>
        </w:rPr>
      </w:pPr>
      <w:r w:rsidRPr="004E57A9" w:rsidDel="0055479A">
        <w:rPr>
          <w:rFonts w:ascii="Times New Roman" w:hAnsi="Times New Roman" w:cs="Times New Roman"/>
          <w:sz w:val="24"/>
          <w:szCs w:val="24"/>
        </w:rPr>
        <w:t xml:space="preserve"> </w:t>
      </w:r>
      <w:r w:rsidR="00F802CF" w:rsidRPr="004E57A9">
        <w:rPr>
          <w:rFonts w:ascii="Times New Roman" w:hAnsi="Times New Roman" w:cs="Times New Roman"/>
          <w:sz w:val="24"/>
          <w:szCs w:val="24"/>
        </w:rPr>
        <w:t xml:space="preserve">(2)  </w:t>
      </w:r>
      <w:r w:rsidR="00F10F24" w:rsidRPr="004E57A9">
        <w:rPr>
          <w:rFonts w:ascii="Times New Roman" w:hAnsi="Times New Roman" w:cs="Times New Roman"/>
          <w:sz w:val="24"/>
          <w:szCs w:val="24"/>
        </w:rPr>
        <w:t xml:space="preserve">Contracting activities shall provide </w:t>
      </w:r>
      <w:r w:rsidR="00582872" w:rsidRPr="004E57A9">
        <w:rPr>
          <w:rFonts w:ascii="Times New Roman" w:hAnsi="Times New Roman" w:cs="Times New Roman"/>
          <w:sz w:val="24"/>
          <w:szCs w:val="24"/>
        </w:rPr>
        <w:t xml:space="preserve">a </w:t>
      </w:r>
      <w:r w:rsidR="00F10F24" w:rsidRPr="004E57A9">
        <w:rPr>
          <w:rFonts w:ascii="Times New Roman" w:hAnsi="Times New Roman" w:cs="Times New Roman"/>
          <w:sz w:val="24"/>
          <w:szCs w:val="24"/>
        </w:rPr>
        <w:t>rolling annual forecast of acquisitions that will be subject to DoD peer reviews to the address at 5101.290(b)(2)(ii)(</w:t>
      </w:r>
      <w:r w:rsidR="00820075" w:rsidRPr="004E57A9">
        <w:rPr>
          <w:rFonts w:ascii="Times New Roman" w:hAnsi="Times New Roman" w:cs="Times New Roman"/>
          <w:sz w:val="24"/>
          <w:szCs w:val="24"/>
        </w:rPr>
        <w:t>D</w:t>
      </w:r>
      <w:r w:rsidR="00D71BE3">
        <w:rPr>
          <w:rFonts w:ascii="Times New Roman" w:hAnsi="Times New Roman" w:cs="Times New Roman"/>
          <w:sz w:val="24"/>
          <w:szCs w:val="24"/>
        </w:rPr>
        <w:t xml:space="preserve">) at the end of each quarter. </w:t>
      </w:r>
      <w:r w:rsidR="00726649" w:rsidRPr="004E57A9">
        <w:rPr>
          <w:rFonts w:ascii="Times New Roman" w:hAnsi="Times New Roman" w:cs="Times New Roman"/>
          <w:sz w:val="24"/>
          <w:szCs w:val="24"/>
        </w:rPr>
        <w:t xml:space="preserve">  </w:t>
      </w:r>
      <w:hyperlink r:id="rId16" w:history="1">
        <w:r w:rsidR="00726649" w:rsidRPr="004E57A9">
          <w:rPr>
            <w:rStyle w:val="Hyperlink"/>
            <w:rFonts w:ascii="Times New Roman" w:hAnsi="Times New Roman" w:cs="Times New Roman"/>
            <w:sz w:val="24"/>
            <w:szCs w:val="24"/>
          </w:rPr>
          <w:t>See AFARS PGI 5101.170-3.</w:t>
        </w:r>
      </w:hyperlink>
    </w:p>
    <w:p w14:paraId="244B2052" w14:textId="69A50E44" w:rsidR="007F7724" w:rsidRPr="004E57A9" w:rsidRDefault="00EF2FAB" w:rsidP="003B1F69">
      <w:pPr>
        <w:spacing w:after="240" w:line="276" w:lineRule="auto"/>
        <w:rPr>
          <w:rFonts w:ascii="Times New Roman" w:hAnsi="Times New Roman" w:cs="Times New Roman"/>
          <w:i/>
          <w:sz w:val="24"/>
          <w:szCs w:val="24"/>
        </w:rPr>
      </w:pPr>
      <w:r w:rsidRPr="004E57A9">
        <w:rPr>
          <w:rFonts w:ascii="Times New Roman" w:hAnsi="Times New Roman" w:cs="Times New Roman"/>
          <w:sz w:val="24"/>
          <w:szCs w:val="24"/>
        </w:rPr>
        <w:t>(b)</w:t>
      </w:r>
      <w:r w:rsidR="008F39C3" w:rsidRPr="004E57A9">
        <w:rPr>
          <w:rFonts w:ascii="Times New Roman" w:hAnsi="Times New Roman" w:cs="Times New Roman"/>
          <w:sz w:val="24"/>
          <w:szCs w:val="24"/>
        </w:rPr>
        <w:t xml:space="preserve">  </w:t>
      </w:r>
      <w:r w:rsidR="005B090C" w:rsidRPr="004E57A9">
        <w:rPr>
          <w:rFonts w:ascii="Times New Roman" w:hAnsi="Times New Roman" w:cs="Times New Roman"/>
          <w:i/>
          <w:sz w:val="24"/>
          <w:szCs w:val="24"/>
        </w:rPr>
        <w:t>Component peer reviews.</w:t>
      </w:r>
    </w:p>
    <w:p w14:paraId="7CACB13C" w14:textId="5AD7EC3E" w:rsidR="005B090C" w:rsidRPr="004E57A9" w:rsidRDefault="077E2645" w:rsidP="21A62F76">
      <w:pPr>
        <w:spacing w:after="240" w:line="276" w:lineRule="auto"/>
        <w:ind w:firstLine="720"/>
        <w:rPr>
          <w:rFonts w:ascii="Times New Roman" w:hAnsi="Times New Roman" w:cs="Times New Roman"/>
          <w:sz w:val="24"/>
          <w:szCs w:val="24"/>
        </w:rPr>
      </w:pPr>
      <w:r w:rsidRPr="0166A6DC">
        <w:rPr>
          <w:rFonts w:ascii="Times New Roman" w:hAnsi="Times New Roman" w:cs="Times New Roman"/>
          <w:sz w:val="24"/>
          <w:szCs w:val="24"/>
        </w:rPr>
        <w:t xml:space="preserve">(i)  </w:t>
      </w:r>
      <w:r w:rsidRPr="0166A6DC">
        <w:rPr>
          <w:rFonts w:ascii="Times New Roman" w:hAnsi="Times New Roman" w:cs="Times New Roman"/>
          <w:i/>
          <w:iCs/>
          <w:sz w:val="24"/>
          <w:szCs w:val="24"/>
        </w:rPr>
        <w:t>Army peer reviews.</w:t>
      </w:r>
      <w:r w:rsidRPr="0166A6DC">
        <w:rPr>
          <w:rFonts w:ascii="Times New Roman" w:hAnsi="Times New Roman" w:cs="Times New Roman"/>
          <w:sz w:val="24"/>
          <w:szCs w:val="24"/>
        </w:rPr>
        <w:t xml:space="preserve">  </w:t>
      </w:r>
      <w:r w:rsidR="1C361533" w:rsidRPr="0166A6DC">
        <w:rPr>
          <w:rFonts w:ascii="Times New Roman" w:hAnsi="Times New Roman" w:cs="Times New Roman"/>
          <w:sz w:val="24"/>
          <w:szCs w:val="24"/>
        </w:rPr>
        <w:t>With the exception of acquisitions using sealed bidding procedures (see FAR Part 14), a</w:t>
      </w:r>
      <w:r w:rsidRPr="0166A6DC">
        <w:rPr>
          <w:rFonts w:ascii="Times New Roman" w:hAnsi="Times New Roman" w:cs="Times New Roman"/>
          <w:sz w:val="24"/>
          <w:szCs w:val="24"/>
        </w:rPr>
        <w:t xml:space="preserve"> Solicitation Review Board (SRB) and a Contract Review Board (CRB) will approve all procurements with an estimated value of $50 million or more including </w:t>
      </w:r>
      <w:r w:rsidRPr="0166A6DC">
        <w:rPr>
          <w:rFonts w:ascii="Times New Roman" w:hAnsi="Times New Roman" w:cs="Times New Roman"/>
          <w:sz w:val="24"/>
          <w:szCs w:val="24"/>
        </w:rPr>
        <w:lastRenderedPageBreak/>
        <w:t xml:space="preserve">the award of task and delivery orders.  </w:t>
      </w:r>
      <w:r w:rsidR="337FA20D" w:rsidRPr="0166A6DC">
        <w:rPr>
          <w:rFonts w:ascii="Times New Roman" w:hAnsi="Times New Roman" w:cs="Times New Roman"/>
          <w:sz w:val="24"/>
          <w:szCs w:val="24"/>
        </w:rPr>
        <w:t xml:space="preserve">The SCO </w:t>
      </w:r>
      <w:r w:rsidR="03A701CD" w:rsidRPr="0166A6DC">
        <w:rPr>
          <w:rFonts w:ascii="Times New Roman" w:hAnsi="Times New Roman" w:cs="Times New Roman"/>
          <w:sz w:val="24"/>
          <w:szCs w:val="24"/>
        </w:rPr>
        <w:t>will</w:t>
      </w:r>
      <w:r w:rsidR="5E9F974A" w:rsidRPr="0166A6DC">
        <w:rPr>
          <w:rFonts w:ascii="Times New Roman" w:hAnsi="Times New Roman" w:cs="Times New Roman"/>
          <w:sz w:val="24"/>
          <w:szCs w:val="24"/>
        </w:rPr>
        <w:t xml:space="preserve"> establish</w:t>
      </w:r>
      <w:r w:rsidR="337FA20D" w:rsidRPr="0166A6DC">
        <w:rPr>
          <w:rFonts w:ascii="Times New Roman" w:hAnsi="Times New Roman" w:cs="Times New Roman"/>
          <w:sz w:val="24"/>
          <w:szCs w:val="24"/>
        </w:rPr>
        <w:t xml:space="preserve"> a threshold for when a</w:t>
      </w:r>
      <w:r w:rsidRPr="0166A6DC">
        <w:rPr>
          <w:rFonts w:ascii="Times New Roman" w:hAnsi="Times New Roman" w:cs="Times New Roman"/>
          <w:sz w:val="24"/>
          <w:szCs w:val="24"/>
        </w:rPr>
        <w:t xml:space="preserve"> CRB is required for contract modifications that </w:t>
      </w:r>
      <w:r w:rsidR="66075759" w:rsidRPr="0166A6DC">
        <w:rPr>
          <w:rFonts w:ascii="Times New Roman" w:hAnsi="Times New Roman" w:cs="Times New Roman"/>
          <w:sz w:val="24"/>
          <w:szCs w:val="24"/>
        </w:rPr>
        <w:t xml:space="preserve">increase </w:t>
      </w:r>
      <w:r w:rsidR="3126B2C7" w:rsidRPr="0166A6DC">
        <w:rPr>
          <w:rFonts w:ascii="Times New Roman" w:hAnsi="Times New Roman" w:cs="Times New Roman"/>
          <w:sz w:val="24"/>
          <w:szCs w:val="24"/>
        </w:rPr>
        <w:t>total evaluated price or otherwise increase scope</w:t>
      </w:r>
      <w:r w:rsidRPr="0166A6DC">
        <w:rPr>
          <w:rFonts w:ascii="Times New Roman" w:hAnsi="Times New Roman" w:cs="Times New Roman"/>
          <w:sz w:val="24"/>
          <w:szCs w:val="24"/>
        </w:rPr>
        <w:t>.  A CRB is not required for modifications that exercise an option</w:t>
      </w:r>
      <w:r w:rsidR="7F804F52" w:rsidRPr="0166A6DC">
        <w:rPr>
          <w:rFonts w:ascii="Times New Roman" w:hAnsi="Times New Roman" w:cs="Times New Roman"/>
          <w:sz w:val="24"/>
          <w:szCs w:val="24"/>
        </w:rPr>
        <w:t xml:space="preserve"> or</w:t>
      </w:r>
      <w:r w:rsidRPr="0166A6DC">
        <w:rPr>
          <w:rFonts w:ascii="Times New Roman" w:hAnsi="Times New Roman" w:cs="Times New Roman"/>
          <w:sz w:val="24"/>
          <w:szCs w:val="24"/>
        </w:rPr>
        <w:t xml:space="preserve"> add incremental funding.  The SRB and CRB will be </w:t>
      </w:r>
      <w:r w:rsidR="13E9E737" w:rsidRPr="0166A6DC">
        <w:rPr>
          <w:rFonts w:ascii="Times New Roman" w:hAnsi="Times New Roman" w:cs="Times New Roman"/>
          <w:sz w:val="24"/>
          <w:szCs w:val="24"/>
        </w:rPr>
        <w:t xml:space="preserve">comprised of </w:t>
      </w:r>
      <w:r w:rsidR="02B6E366" w:rsidRPr="0166A6DC">
        <w:rPr>
          <w:rFonts w:ascii="Times New Roman" w:hAnsi="Times New Roman" w:cs="Times New Roman"/>
          <w:sz w:val="24"/>
          <w:szCs w:val="24"/>
        </w:rPr>
        <w:t>senior level experts</w:t>
      </w:r>
      <w:r w:rsidR="13E9E737" w:rsidRPr="0166A6DC">
        <w:rPr>
          <w:rFonts w:ascii="Times New Roman" w:hAnsi="Times New Roman" w:cs="Times New Roman"/>
          <w:sz w:val="24"/>
          <w:szCs w:val="24"/>
        </w:rPr>
        <w:t xml:space="preserve"> from </w:t>
      </w:r>
      <w:r w:rsidR="6B3BCC37" w:rsidRPr="0166A6DC">
        <w:rPr>
          <w:rFonts w:ascii="Times New Roman" w:hAnsi="Times New Roman" w:cs="Times New Roman"/>
          <w:sz w:val="24"/>
          <w:szCs w:val="24"/>
        </w:rPr>
        <w:t xml:space="preserve">teams not </w:t>
      </w:r>
      <w:r w:rsidR="355ADCD1" w:rsidRPr="0166A6DC">
        <w:rPr>
          <w:rFonts w:ascii="Times New Roman" w:hAnsi="Times New Roman" w:cs="Times New Roman"/>
          <w:sz w:val="24"/>
          <w:szCs w:val="24"/>
        </w:rPr>
        <w:t xml:space="preserve">directly </w:t>
      </w:r>
      <w:r w:rsidR="00AC0E0D">
        <w:rPr>
          <w:rFonts w:ascii="Times New Roman" w:hAnsi="Times New Roman" w:cs="Times New Roman"/>
          <w:sz w:val="24"/>
          <w:szCs w:val="24"/>
        </w:rPr>
        <w:t xml:space="preserve">involved </w:t>
      </w:r>
      <w:r w:rsidR="614E83FD" w:rsidRPr="0166A6DC">
        <w:rPr>
          <w:rFonts w:ascii="Times New Roman" w:hAnsi="Times New Roman" w:cs="Times New Roman"/>
          <w:sz w:val="24"/>
          <w:szCs w:val="24"/>
        </w:rPr>
        <w:t>with the procurement being reviewed.</w:t>
      </w:r>
      <w:r w:rsidR="69FB9E99" w:rsidRPr="0166A6DC">
        <w:rPr>
          <w:rFonts w:ascii="Times New Roman" w:hAnsi="Times New Roman" w:cs="Times New Roman"/>
          <w:sz w:val="24"/>
          <w:szCs w:val="24"/>
        </w:rPr>
        <w:t xml:space="preserve">  T</w:t>
      </w:r>
      <w:r w:rsidR="41AC7ACA" w:rsidRPr="0166A6DC">
        <w:rPr>
          <w:rFonts w:ascii="Times New Roman" w:hAnsi="Times New Roman" w:cs="Times New Roman"/>
          <w:sz w:val="24"/>
          <w:szCs w:val="24"/>
        </w:rPr>
        <w:t>hese multi-functional teams will include</w:t>
      </w:r>
      <w:r w:rsidR="74E800C9" w:rsidRPr="0166A6DC">
        <w:rPr>
          <w:rFonts w:ascii="Times New Roman" w:hAnsi="Times New Roman" w:cs="Times New Roman"/>
          <w:sz w:val="24"/>
          <w:szCs w:val="24"/>
        </w:rPr>
        <w:t>, at a minimum,</w:t>
      </w:r>
      <w:r w:rsidR="41AC7ACA" w:rsidRPr="0166A6DC">
        <w:rPr>
          <w:rFonts w:ascii="Times New Roman" w:hAnsi="Times New Roman" w:cs="Times New Roman"/>
          <w:sz w:val="24"/>
          <w:szCs w:val="24"/>
        </w:rPr>
        <w:t xml:space="preserve"> representatives from the contracting activity, small business office, office of counsel, requirements community, and the advocate for competition, as applicable. </w:t>
      </w:r>
      <w:r w:rsidR="41C65F58" w:rsidRPr="0166A6DC">
        <w:rPr>
          <w:rFonts w:ascii="Times New Roman" w:hAnsi="Times New Roman" w:cs="Times New Roman"/>
          <w:sz w:val="24"/>
          <w:szCs w:val="24"/>
        </w:rPr>
        <w:t xml:space="preserve"> </w:t>
      </w:r>
      <w:r w:rsidRPr="0166A6DC">
        <w:rPr>
          <w:rFonts w:ascii="Times New Roman" w:hAnsi="Times New Roman" w:cs="Times New Roman"/>
          <w:sz w:val="24"/>
          <w:szCs w:val="24"/>
        </w:rPr>
        <w:t xml:space="preserve">The same </w:t>
      </w:r>
      <w:r w:rsidR="348476E8" w:rsidRPr="0166A6DC">
        <w:rPr>
          <w:rFonts w:ascii="Times New Roman" w:hAnsi="Times New Roman" w:cs="Times New Roman"/>
          <w:sz w:val="24"/>
          <w:szCs w:val="24"/>
        </w:rPr>
        <w:t xml:space="preserve">representatives </w:t>
      </w:r>
      <w:r w:rsidRPr="0166A6DC">
        <w:rPr>
          <w:rFonts w:ascii="Times New Roman" w:hAnsi="Times New Roman" w:cs="Times New Roman"/>
          <w:sz w:val="24"/>
          <w:szCs w:val="24"/>
        </w:rPr>
        <w:t>should participate in both the SRB and the CRB to ensure consistency.</w:t>
      </w:r>
    </w:p>
    <w:p w14:paraId="7CACB13D" w14:textId="77777777"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  </w:t>
      </w:r>
      <w:r w:rsidR="005B090C" w:rsidRPr="004E57A9">
        <w:rPr>
          <w:rFonts w:ascii="Times New Roman" w:hAnsi="Times New Roman" w:cs="Times New Roman"/>
          <w:i/>
          <w:sz w:val="24"/>
          <w:szCs w:val="24"/>
        </w:rPr>
        <w:t xml:space="preserve">Objective of </w:t>
      </w:r>
      <w:r w:rsidR="007304C4" w:rsidRPr="004E57A9">
        <w:rPr>
          <w:rFonts w:ascii="Times New Roman" w:hAnsi="Times New Roman" w:cs="Times New Roman"/>
          <w:i/>
          <w:sz w:val="24"/>
          <w:szCs w:val="24"/>
        </w:rPr>
        <w:t xml:space="preserve">Army </w:t>
      </w:r>
      <w:r w:rsidR="005B090C" w:rsidRPr="004E57A9">
        <w:rPr>
          <w:rFonts w:ascii="Times New Roman" w:hAnsi="Times New Roman" w:cs="Times New Roman"/>
          <w:i/>
          <w:sz w:val="24"/>
          <w:szCs w:val="24"/>
        </w:rPr>
        <w:t>peer reviews.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SRB/CRB will review and assess the </w:t>
      </w:r>
      <w:proofErr w:type="spellStart"/>
      <w:r w:rsidRPr="004E57A9">
        <w:rPr>
          <w:rFonts w:ascii="Times New Roman" w:hAnsi="Times New Roman" w:cs="Times New Roman"/>
          <w:sz w:val="24"/>
          <w:szCs w:val="24"/>
        </w:rPr>
        <w:t>presolicitation</w:t>
      </w:r>
      <w:proofErr w:type="spellEnd"/>
      <w:r w:rsidRPr="004E57A9">
        <w:rPr>
          <w:rFonts w:ascii="Times New Roman" w:hAnsi="Times New Roman" w:cs="Times New Roman"/>
          <w:sz w:val="24"/>
          <w:szCs w:val="24"/>
        </w:rPr>
        <w:t xml:space="preserve">, solicitation and contract award documents for consistency, sufficiency, </w:t>
      </w:r>
      <w:proofErr w:type="gramStart"/>
      <w:r w:rsidRPr="004E57A9">
        <w:rPr>
          <w:rFonts w:ascii="Times New Roman" w:hAnsi="Times New Roman" w:cs="Times New Roman"/>
          <w:sz w:val="24"/>
          <w:szCs w:val="24"/>
        </w:rPr>
        <w:t>compliance</w:t>
      </w:r>
      <w:proofErr w:type="gramEnd"/>
      <w:r w:rsidRPr="004E57A9">
        <w:rPr>
          <w:rFonts w:ascii="Times New Roman" w:hAnsi="Times New Roman" w:cs="Times New Roman"/>
          <w:sz w:val="24"/>
          <w:szCs w:val="24"/>
        </w:rPr>
        <w:t xml:space="preserve"> and application of sound business practices.  The SRB/CRB will verify that the procurement represents an overall good value to the Government and appropriate obligation of taxpayer funds.</w:t>
      </w:r>
    </w:p>
    <w:p w14:paraId="7CACB13E" w14:textId="0F906101"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(iii)  </w:t>
      </w:r>
      <w:r w:rsidR="005B090C" w:rsidRPr="004E57A9">
        <w:rPr>
          <w:rFonts w:ascii="Times New Roman" w:hAnsi="Times New Roman" w:cs="Times New Roman"/>
          <w:i/>
          <w:sz w:val="24"/>
          <w:szCs w:val="24"/>
        </w:rPr>
        <w:t>Resolution of comments.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w:t>
      </w:r>
      <w:r w:rsidR="002B28A8" w:rsidRPr="004E57A9">
        <w:rPr>
          <w:rFonts w:ascii="Times New Roman" w:hAnsi="Times New Roman" w:cs="Times New Roman"/>
          <w:sz w:val="24"/>
          <w:szCs w:val="24"/>
        </w:rPr>
        <w:t xml:space="preserve">SCO </w:t>
      </w:r>
      <w:r w:rsidR="00F55452" w:rsidRPr="004E57A9">
        <w:rPr>
          <w:rFonts w:ascii="Times New Roman" w:hAnsi="Times New Roman" w:cs="Times New Roman"/>
          <w:sz w:val="24"/>
          <w:szCs w:val="24"/>
        </w:rPr>
        <w:t>will</w:t>
      </w:r>
      <w:r w:rsidR="00C756BE" w:rsidRPr="004E57A9">
        <w:rPr>
          <w:rFonts w:ascii="Times New Roman" w:hAnsi="Times New Roman" w:cs="Times New Roman"/>
          <w:sz w:val="24"/>
          <w:szCs w:val="24"/>
        </w:rPr>
        <w:t xml:space="preserve"> establish procedures for </w:t>
      </w:r>
      <w:r w:rsidRPr="004E57A9">
        <w:rPr>
          <w:rFonts w:ascii="Times New Roman" w:hAnsi="Times New Roman" w:cs="Times New Roman"/>
          <w:sz w:val="24"/>
          <w:szCs w:val="24"/>
        </w:rPr>
        <w:t>resolv</w:t>
      </w:r>
      <w:r w:rsidR="00C756BE" w:rsidRPr="004E57A9">
        <w:rPr>
          <w:rFonts w:ascii="Times New Roman" w:hAnsi="Times New Roman" w:cs="Times New Roman"/>
          <w:sz w:val="24"/>
          <w:szCs w:val="24"/>
        </w:rPr>
        <w:t>ing</w:t>
      </w:r>
      <w:r w:rsidRPr="004E57A9">
        <w:rPr>
          <w:rFonts w:ascii="Times New Roman" w:hAnsi="Times New Roman" w:cs="Times New Roman"/>
          <w:sz w:val="24"/>
          <w:szCs w:val="24"/>
        </w:rPr>
        <w:t xml:space="preserve"> all SRB and CRB comments.</w:t>
      </w:r>
    </w:p>
    <w:p w14:paraId="1FE48EAA" w14:textId="2C7B71A2" w:rsidR="00D0347E" w:rsidRDefault="006A531F" w:rsidP="21A62F76">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(iv)  </w:t>
      </w:r>
      <w:r w:rsidRPr="004E57A9">
        <w:rPr>
          <w:rFonts w:ascii="Times New Roman" w:hAnsi="Times New Roman" w:cs="Times New Roman"/>
          <w:i/>
          <w:iCs/>
          <w:sz w:val="24"/>
          <w:szCs w:val="24"/>
        </w:rPr>
        <w:t xml:space="preserve">Peer review statistics.  </w:t>
      </w:r>
      <w:r w:rsidRPr="004E57A9">
        <w:rPr>
          <w:rFonts w:ascii="Times New Roman" w:hAnsi="Times New Roman" w:cs="Times New Roman"/>
          <w:sz w:val="24"/>
          <w:szCs w:val="24"/>
        </w:rPr>
        <w:t xml:space="preserve">Contracting activities will collect peer review statistics, to include annual data on the number of SRB/CRB reviews conducted </w:t>
      </w:r>
      <w:r w:rsidR="0019137C" w:rsidRPr="004E57A9">
        <w:rPr>
          <w:rFonts w:ascii="Times New Roman" w:hAnsi="Times New Roman" w:cs="Times New Roman"/>
          <w:sz w:val="24"/>
          <w:szCs w:val="24"/>
        </w:rPr>
        <w:t xml:space="preserve">or </w:t>
      </w:r>
      <w:r w:rsidRPr="004E57A9">
        <w:rPr>
          <w:rFonts w:ascii="Times New Roman" w:hAnsi="Times New Roman" w:cs="Times New Roman"/>
          <w:sz w:val="24"/>
          <w:szCs w:val="24"/>
        </w:rPr>
        <w:t xml:space="preserve">waived, identification of any systemic issues or trends, best practices, lessons learned, overall effectiveness of the process, and other data as determined necessary. </w:t>
      </w:r>
    </w:p>
    <w:p w14:paraId="77279ED0" w14:textId="1F309016" w:rsidR="6DC931B6" w:rsidRDefault="6DC931B6"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hAnsi="Times New Roman" w:cs="Times New Roman"/>
          <w:sz w:val="24"/>
          <w:szCs w:val="24"/>
        </w:rPr>
        <w:t>(</w:t>
      </w:r>
      <w:r w:rsidRPr="0166A6DC">
        <w:rPr>
          <w:rFonts w:ascii="Times New Roman" w:eastAsia="Times New Roman" w:hAnsi="Times New Roman" w:cs="Times New Roman"/>
          <w:sz w:val="24"/>
          <w:szCs w:val="24"/>
        </w:rPr>
        <w:t>c)</w:t>
      </w:r>
      <w:r w:rsidR="6CED0389" w:rsidRPr="0166A6DC">
        <w:rPr>
          <w:rFonts w:ascii="Times New Roman" w:eastAsia="Times New Roman" w:hAnsi="Times New Roman" w:cs="Times New Roman"/>
          <w:sz w:val="24"/>
          <w:szCs w:val="24"/>
        </w:rPr>
        <w:t xml:space="preserve"> </w:t>
      </w:r>
      <w:r w:rsidR="1A1AB40E" w:rsidRPr="0166A6DC">
        <w:rPr>
          <w:rFonts w:ascii="Times New Roman" w:eastAsia="Times New Roman" w:hAnsi="Times New Roman" w:cs="Times New Roman"/>
          <w:sz w:val="24"/>
          <w:szCs w:val="24"/>
        </w:rPr>
        <w:t xml:space="preserve"> </w:t>
      </w:r>
      <w:r w:rsidR="7AA62127" w:rsidRPr="0166A6DC">
        <w:rPr>
          <w:rFonts w:ascii="Times New Roman" w:eastAsia="Times New Roman" w:hAnsi="Times New Roman" w:cs="Times New Roman"/>
          <w:i/>
          <w:iCs/>
          <w:sz w:val="24"/>
          <w:szCs w:val="24"/>
        </w:rPr>
        <w:t>Peer Review Thresholds.</w:t>
      </w:r>
      <w:r w:rsidR="7AA62127" w:rsidRPr="0166A6DC">
        <w:rPr>
          <w:rFonts w:ascii="Times New Roman" w:eastAsia="Times New Roman" w:hAnsi="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 Billion or More </w:t>
            </w:r>
            <w:r w:rsidRPr="004E57A9">
              <w:rPr>
                <w:rFonts w:ascii="Times New Roman" w:hAnsi="Times New Roman" w:cs="Times New Roman"/>
                <w:sz w:val="24"/>
                <w:szCs w:val="24"/>
              </w:rPr>
              <w:lastRenderedPageBreak/>
              <w:t>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Pre-award, </w:t>
            </w:r>
            <w:r w:rsidRPr="004E57A9">
              <w:rPr>
                <w:rFonts w:ascii="Times New Roman" w:hAnsi="Times New Roman" w:cs="Times New Roman"/>
                <w:sz w:val="24"/>
                <w:szCs w:val="24"/>
              </w:rPr>
              <w:lastRenderedPageBreak/>
              <w:t>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Director, Contract </w:t>
            </w:r>
            <w:r w:rsidRPr="004E57A9">
              <w:rPr>
                <w:rFonts w:ascii="Times New Roman" w:hAnsi="Times New Roman" w:cs="Times New Roman"/>
                <w:sz w:val="24"/>
                <w:szCs w:val="24"/>
              </w:rPr>
              <w:lastRenderedPageBreak/>
              <w:t>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 xml:space="preserve">$50 Million or More but </w:t>
            </w:r>
            <w:proofErr w:type="gramStart"/>
            <w:r w:rsidRPr="0166A6DC">
              <w:rPr>
                <w:rFonts w:ascii="Times New Roman" w:hAnsi="Times New Roman" w:cs="Times New Roman"/>
                <w:sz w:val="24"/>
                <w:szCs w:val="24"/>
              </w:rPr>
              <w:t>Less</w:t>
            </w:r>
            <w:proofErr w:type="gramEnd"/>
            <w:r w:rsidRPr="0166A6DC">
              <w:rPr>
                <w:rFonts w:ascii="Times New Roman" w:hAnsi="Times New Roman" w:cs="Times New Roman"/>
                <w:sz w:val="24"/>
                <w:szCs w:val="24"/>
              </w:rPr>
              <w:t xml:space="preserve">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Pre-award, Competitive 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SCO, with authority to delegate to No Lower 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$100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ascii="Times New Roman" w:hAnsi="Times New Roman" w:cs="Times New Roman"/>
                <w:sz w:val="24"/>
                <w:szCs w:val="24"/>
              </w:rPr>
            </w:pPr>
            <w:r w:rsidRPr="004E57A9">
              <w:rPr>
                <w:rFonts w:ascii="Times New Roman" w:hAnsi="Times New Roman"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ascii="Times New Roman" w:hAnsi="Times New Roman" w:cs="Times New Roman"/>
                <w:sz w:val="24"/>
                <w:szCs w:val="24"/>
              </w:rPr>
            </w:pPr>
            <w:r>
              <w:rPr>
                <w:rFonts w:ascii="Times New Roman" w:hAnsi="Times New Roman" w:cs="Times New Roman"/>
                <w:sz w:val="24"/>
                <w:szCs w:val="24"/>
              </w:rPr>
              <w:t>(Note 3</w:t>
            </w:r>
            <w:r w:rsidR="004D1ACA" w:rsidRPr="004E57A9">
              <w:rPr>
                <w:rFonts w:ascii="Times New Roman" w:hAnsi="Times New Roman"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17" w:history="1">
              <w:r w:rsidRPr="004E57A9">
                <w:rPr>
                  <w:rStyle w:val="Hyperlink"/>
                  <w:rFonts w:ascii="Times New Roman" w:hAnsi="Times New Roman" w:cs="Times New Roman"/>
                  <w:color w:val="auto"/>
                  <w:sz w:val="24"/>
                  <w:szCs w:val="24"/>
                  <w:u w:val="none"/>
                </w:rPr>
                <w:t>DFARS</w:t>
              </w:r>
            </w:hyperlink>
            <w:r w:rsidRPr="004E57A9">
              <w:rPr>
                <w:rStyle w:val="Hyperlink"/>
                <w:rFonts w:ascii="Times New Roman" w:hAnsi="Times New Roman" w:cs="Times New Roman"/>
                <w:color w:val="auto"/>
                <w:sz w:val="24"/>
                <w:szCs w:val="24"/>
                <w:u w:val="none"/>
              </w:rPr>
              <w:t xml:space="preserve"> 201.170</w:t>
            </w:r>
            <w:r w:rsidRPr="004E57A9">
              <w:rPr>
                <w:rFonts w:ascii="Times New Roman" w:hAnsi="Times New Roman" w:cs="Times New Roman"/>
                <w:sz w:val="24"/>
                <w:szCs w:val="24"/>
              </w:rPr>
              <w:t xml:space="preserve">.  </w:t>
            </w:r>
          </w:p>
          <w:p w14:paraId="62AF90CB"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AC38FE"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3FEF1164" w14:textId="05F454AD" w:rsidR="00622370" w:rsidRPr="004E57A9" w:rsidRDefault="00622370" w:rsidP="004E57A9">
      <w:pPr>
        <w:spacing w:after="240" w:line="276" w:lineRule="auto"/>
        <w:rPr>
          <w:rFonts w:ascii="Times New Roman" w:hAnsi="Times New Roman" w:cs="Times New Roman"/>
          <w:sz w:val="24"/>
          <w:szCs w:val="24"/>
        </w:rPr>
      </w:pPr>
    </w:p>
    <w:p w14:paraId="73D6A46F" w14:textId="4B33223F" w:rsidR="00FF2B0A" w:rsidRPr="004E57A9" w:rsidRDefault="00FF2B0A" w:rsidP="1647EA97">
      <w:pPr>
        <w:pStyle w:val="DFARS"/>
        <w:widowControl w:val="0"/>
        <w:tabs>
          <w:tab w:val="clear" w:pos="360"/>
          <w:tab w:val="clear" w:pos="810"/>
          <w:tab w:val="clear" w:pos="1210"/>
          <w:tab w:val="clear" w:pos="1656"/>
          <w:tab w:val="clear" w:pos="2131"/>
          <w:tab w:val="clear" w:pos="2520"/>
        </w:tabs>
        <w:spacing w:after="240" w:line="276" w:lineRule="auto"/>
        <w:ind w:firstLine="720"/>
        <w:rPr>
          <w:rFonts w:ascii="Calibri" w:eastAsia="Calibri" w:hAnsi="Calibri"/>
          <w:color w:val="000000" w:themeColor="text1"/>
          <w:szCs w:val="22"/>
        </w:rPr>
      </w:pPr>
      <w:r w:rsidRPr="1647EA97">
        <w:rPr>
          <w:rFonts w:ascii="Times New Roman" w:hAnsi="Times New Roman" w:cs="Times New Roman"/>
          <w:sz w:val="24"/>
          <w:szCs w:val="24"/>
        </w:rPr>
        <w:t xml:space="preserve">(v)  </w:t>
      </w:r>
      <w:r w:rsidRPr="1647EA97">
        <w:rPr>
          <w:rFonts w:ascii="Times New Roman" w:hAnsi="Times New Roman" w:cs="Times New Roman"/>
          <w:i/>
          <w:iCs/>
          <w:sz w:val="24"/>
          <w:szCs w:val="24"/>
        </w:rPr>
        <w:t>Independent Management Reviews</w:t>
      </w:r>
      <w:r w:rsidR="180E7829" w:rsidRPr="1647EA97">
        <w:rPr>
          <w:rFonts w:ascii="Times New Roman" w:hAnsi="Times New Roman" w:cs="Times New Roman"/>
          <w:i/>
          <w:iCs/>
          <w:sz w:val="24"/>
          <w:szCs w:val="24"/>
        </w:rPr>
        <w:t xml:space="preserve"> </w:t>
      </w:r>
      <w:r w:rsidRPr="1647EA97">
        <w:rPr>
          <w:rFonts w:ascii="Times New Roman" w:hAnsi="Times New Roman" w:cs="Times New Roman"/>
          <w:i/>
          <w:iCs/>
          <w:sz w:val="24"/>
          <w:szCs w:val="24"/>
        </w:rPr>
        <w:t>(IMRs)</w:t>
      </w:r>
      <w:r w:rsidRPr="1647EA97">
        <w:rPr>
          <w:rFonts w:ascii="Times New Roman" w:hAnsi="Times New Roman" w:cs="Times New Roman"/>
          <w:sz w:val="24"/>
          <w:szCs w:val="24"/>
        </w:rPr>
        <w:t xml:space="preserve"> (</w:t>
      </w:r>
      <w:proofErr w:type="spellStart"/>
      <w:r w:rsidRPr="1647EA97">
        <w:rPr>
          <w:rFonts w:ascii="Times New Roman" w:hAnsi="Times New Roman" w:cs="Times New Roman"/>
          <w:i/>
          <w:iCs/>
          <w:sz w:val="24"/>
          <w:szCs w:val="24"/>
        </w:rPr>
        <w:t>Postaward</w:t>
      </w:r>
      <w:proofErr w:type="spellEnd"/>
      <w:r w:rsidRPr="1647EA97">
        <w:rPr>
          <w:rFonts w:ascii="Times New Roman" w:hAnsi="Times New Roman" w:cs="Times New Roman"/>
          <w:i/>
          <w:iCs/>
          <w:sz w:val="24"/>
          <w:szCs w:val="24"/>
        </w:rPr>
        <w:t xml:space="preserve"> peer reviews) of contracts for services.</w:t>
      </w:r>
      <w:r w:rsidR="1C4AF926" w:rsidRPr="1647EA97">
        <w:rPr>
          <w:rFonts w:ascii="Times New Roman" w:hAnsi="Times New Roman" w:cs="Times New Roman"/>
          <w:i/>
          <w:iCs/>
          <w:sz w:val="24"/>
          <w:szCs w:val="24"/>
        </w:rPr>
        <w:t xml:space="preserve"> </w:t>
      </w: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685E1365" w14:textId="3D0BE93B" w:rsidR="00FF2B0A" w:rsidRPr="004E57A9" w:rsidRDefault="1DE6C987" w:rsidP="0166A6DC">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w:t>
      </w:r>
      <w:r w:rsidR="027F8B36" w:rsidRPr="1647EA97">
        <w:rPr>
          <w:rFonts w:ascii="Times New Roman" w:hAnsi="Times New Roman" w:cs="Times New Roman"/>
          <w:sz w:val="24"/>
          <w:szCs w:val="24"/>
        </w:rPr>
        <w:t>a</w:t>
      </w:r>
      <w:r w:rsidR="08F18429"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The ODASA(P) will conduct an Independent Management Review </w:t>
      </w:r>
      <w:r w:rsidR="00AB2D20" w:rsidRPr="1647EA97">
        <w:rPr>
          <w:rFonts w:ascii="Times New Roman" w:hAnsi="Times New Roman" w:cs="Times New Roman"/>
          <w:sz w:val="24"/>
          <w:szCs w:val="24"/>
        </w:rPr>
        <w:t xml:space="preserve">(IMR) </w:t>
      </w:r>
      <w:r w:rsidR="00FF2B0A" w:rsidRPr="1647EA97">
        <w:rPr>
          <w:rFonts w:ascii="Times New Roman" w:hAnsi="Times New Roman" w:cs="Times New Roman"/>
          <w:sz w:val="24"/>
          <w:szCs w:val="24"/>
        </w:rPr>
        <w:t>for contracts for services valued at $1</w:t>
      </w:r>
      <w:r w:rsidR="005C1C4A"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billion or more. The reviews will be conducted in accordance with </w:t>
      </w:r>
      <w:hyperlink r:id="rId18">
        <w:r w:rsidR="00FF2B0A" w:rsidRPr="1647EA97">
          <w:rPr>
            <w:rStyle w:val="Hyperlink"/>
            <w:rFonts w:ascii="Times New Roman" w:hAnsi="Times New Roman" w:cs="Times New Roman"/>
            <w:sz w:val="24"/>
            <w:szCs w:val="24"/>
          </w:rPr>
          <w:t>AFARS PGI 5101.170-4(a).</w:t>
        </w:r>
      </w:hyperlink>
    </w:p>
    <w:p w14:paraId="6EF16D3B" w14:textId="221DC9B3" w:rsidR="00FF2B0A" w:rsidRPr="008525BB" w:rsidRDefault="45026C2D" w:rsidP="62E468D0">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w:t>
      </w:r>
      <w:r w:rsidR="1BCA1026" w:rsidRPr="1647EA97">
        <w:rPr>
          <w:rFonts w:ascii="Times New Roman" w:hAnsi="Times New Roman" w:cs="Times New Roman"/>
          <w:sz w:val="24"/>
          <w:szCs w:val="24"/>
        </w:rPr>
        <w:t>b</w:t>
      </w:r>
      <w:r w:rsidR="00FF2B0A" w:rsidRPr="1647EA97">
        <w:rPr>
          <w:rFonts w:ascii="Times New Roman" w:hAnsi="Times New Roman" w:cs="Times New Roman"/>
          <w:sz w:val="24"/>
          <w:szCs w:val="24"/>
        </w:rPr>
        <w:t xml:space="preserve">) </w:t>
      </w:r>
      <w:r w:rsidR="00FF2B0A" w:rsidRPr="008525BB">
        <w:rPr>
          <w:rFonts w:ascii="Times New Roman" w:hAnsi="Times New Roman" w:cs="Times New Roman"/>
          <w:sz w:val="24"/>
          <w:szCs w:val="24"/>
        </w:rPr>
        <w:t xml:space="preserve">The HCA will conduct an IMR for contracts for services valued at $100 million or more but less than $1 billion. See </w:t>
      </w:r>
      <w:hyperlink r:id="rId19">
        <w:r w:rsidR="00FF2B0A" w:rsidRPr="008525BB">
          <w:rPr>
            <w:rStyle w:val="Hyperlink"/>
            <w:rFonts w:ascii="Times New Roman" w:hAnsi="Times New Roman" w:cs="Times New Roman"/>
            <w:sz w:val="24"/>
            <w:szCs w:val="24"/>
          </w:rPr>
          <w:t>Appendix GG</w:t>
        </w:r>
      </w:hyperlink>
      <w:r w:rsidR="00FF2B0A" w:rsidRPr="008525BB">
        <w:rPr>
          <w:rFonts w:ascii="Times New Roman" w:hAnsi="Times New Roman" w:cs="Times New Roman"/>
          <w:sz w:val="24"/>
          <w:szCs w:val="24"/>
        </w:rPr>
        <w:t xml:space="preserve"> for further delegation.</w:t>
      </w:r>
      <w:r w:rsidR="1A68B16D" w:rsidRPr="008525BB">
        <w:rPr>
          <w:rFonts w:ascii="Times New Roman" w:hAnsi="Times New Roman" w:cs="Times New Roman"/>
          <w:sz w:val="24"/>
          <w:szCs w:val="24"/>
        </w:rPr>
        <w:t xml:space="preserve">  </w:t>
      </w:r>
      <w:r w:rsidR="2DD13E97" w:rsidRPr="008525BB">
        <w:rPr>
          <w:rFonts w:ascii="Times New Roman" w:hAnsi="Times New Roman" w:cs="Times New Roman"/>
          <w:sz w:val="24"/>
          <w:szCs w:val="24"/>
        </w:rPr>
        <w:t xml:space="preserve">For HCA reviews, the HCA will provide the Senior Services Manager a summary report.  The summary report will address the independent </w:t>
      </w:r>
      <w:r w:rsidR="680732C9" w:rsidRPr="008525BB">
        <w:rPr>
          <w:rFonts w:ascii="Times New Roman" w:hAnsi="Times New Roman" w:cs="Times New Roman"/>
          <w:sz w:val="24"/>
          <w:szCs w:val="24"/>
        </w:rPr>
        <w:t>management</w:t>
      </w:r>
      <w:r w:rsidR="2DD13E97" w:rsidRPr="008525BB">
        <w:rPr>
          <w:rFonts w:ascii="Times New Roman" w:hAnsi="Times New Roman" w:cs="Times New Roman"/>
          <w:sz w:val="24"/>
          <w:szCs w:val="24"/>
        </w:rPr>
        <w:t xml:space="preserve"> review required elements in DoDI 5000.74  Defense Acquisition of Services and shall be filed within </w:t>
      </w:r>
      <w:r w:rsidR="6712AEAB" w:rsidRPr="008525BB">
        <w:rPr>
          <w:rFonts w:ascii="Times New Roman" w:hAnsi="Times New Roman" w:cs="Times New Roman"/>
          <w:sz w:val="24"/>
          <w:szCs w:val="24"/>
        </w:rPr>
        <w:t>PCF in accordance with</w:t>
      </w:r>
      <w:r w:rsidR="2DD13E97" w:rsidRPr="008525BB">
        <w:rPr>
          <w:rFonts w:ascii="Times New Roman" w:hAnsi="Times New Roman" w:cs="Times New Roman"/>
          <w:sz w:val="24"/>
          <w:szCs w:val="24"/>
        </w:rPr>
        <w:t xml:space="preserve"> </w:t>
      </w:r>
      <w:hyperlink r:id="rId20">
        <w:r w:rsidR="2DD13E97" w:rsidRPr="008525BB">
          <w:rPr>
            <w:rStyle w:val="Hyperlink"/>
            <w:rFonts w:ascii="Times New Roman" w:hAnsi="Times New Roman" w:cs="Times New Roman"/>
            <w:sz w:val="24"/>
            <w:szCs w:val="24"/>
          </w:rPr>
          <w:t>AFARS PGI 5101.170-4(b)</w:t>
        </w:r>
      </w:hyperlink>
      <w:r w:rsidR="6712AEAB" w:rsidRPr="008525BB">
        <w:rPr>
          <w:rFonts w:ascii="Times New Roman" w:hAnsi="Times New Roman" w:cs="Times New Roman"/>
          <w:sz w:val="24"/>
          <w:szCs w:val="24"/>
        </w:rPr>
        <w:t xml:space="preserve">; </w:t>
      </w:r>
      <w:r w:rsidR="2DD13E97" w:rsidRPr="008525BB">
        <w:rPr>
          <w:rFonts w:ascii="Times New Roman" w:hAnsi="Times New Roman" w:cs="Times New Roman"/>
          <w:sz w:val="24"/>
          <w:szCs w:val="24"/>
        </w:rPr>
        <w:t>no later than 45 days after completion of the review.</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2F5E31">
      <w:pPr>
        <w:pStyle w:val="Heading3"/>
        <w:rPr>
          <w:rFonts w:cs="Times New Roman"/>
          <w:szCs w:val="24"/>
        </w:rPr>
      </w:pPr>
      <w:bookmarkStart w:id="28" w:name="_Toc512927586"/>
      <w:bookmarkStart w:id="29" w:name="_Toc513807737"/>
      <w:bookmarkStart w:id="30" w:name="_Toc519838260"/>
      <w:bookmarkStart w:id="31" w:name="_Toc14771645"/>
      <w:bookmarkStart w:id="32" w:name="_Toc68084307"/>
      <w:r w:rsidRPr="004E57A9">
        <w:rPr>
          <w:rFonts w:cs="Times New Roman"/>
          <w:szCs w:val="24"/>
        </w:rPr>
        <w:lastRenderedPageBreak/>
        <w:t>Subpart 5101.2 – Administration</w:t>
      </w:r>
      <w:bookmarkEnd w:id="28"/>
      <w:bookmarkEnd w:id="29"/>
      <w:bookmarkEnd w:id="30"/>
      <w:bookmarkEnd w:id="31"/>
      <w:bookmarkEnd w:id="32"/>
    </w:p>
    <w:p w14:paraId="7CACB14E" w14:textId="0D08DEE3" w:rsidR="00B66D8D" w:rsidRPr="004E57A9" w:rsidRDefault="000D5DE0" w:rsidP="002F5E31">
      <w:pPr>
        <w:pStyle w:val="Heading4"/>
        <w:rPr>
          <w:rFonts w:cs="Times New Roman"/>
          <w:sz w:val="24"/>
          <w:szCs w:val="24"/>
        </w:rPr>
      </w:pPr>
      <w:bookmarkStart w:id="33" w:name="_Toc512927587"/>
      <w:bookmarkStart w:id="34" w:name="_Toc513807738"/>
      <w:bookmarkStart w:id="35" w:name="_Toc519838261"/>
      <w:bookmarkStart w:id="36" w:name="_Toc3528900"/>
      <w:bookmarkStart w:id="37" w:name="_Toc14771646"/>
      <w:bookmarkStart w:id="38" w:name="_Toc68084308"/>
      <w:proofErr w:type="gramStart"/>
      <w:r w:rsidRPr="004E57A9">
        <w:rPr>
          <w:rFonts w:cs="Times New Roman"/>
          <w:sz w:val="24"/>
          <w:szCs w:val="24"/>
        </w:rPr>
        <w:t>5101.290  Routing</w:t>
      </w:r>
      <w:proofErr w:type="gramEnd"/>
      <w:r w:rsidRPr="004E57A9">
        <w:rPr>
          <w:rFonts w:cs="Times New Roman"/>
          <w:sz w:val="24"/>
          <w:szCs w:val="24"/>
        </w:rPr>
        <w:t xml:space="preserve"> documents and mailing addresses.</w:t>
      </w:r>
      <w:bookmarkEnd w:id="33"/>
      <w:bookmarkEnd w:id="34"/>
      <w:bookmarkEnd w:id="35"/>
      <w:bookmarkEnd w:id="36"/>
      <w:bookmarkEnd w:id="37"/>
      <w:bookmarkEnd w:id="38"/>
    </w:p>
    <w:p w14:paraId="7CACB14F" w14:textId="3AE4E531" w:rsidR="009F582C" w:rsidRPr="004E57A9" w:rsidRDefault="000D5DE0" w:rsidP="003B1F69">
      <w:pPr>
        <w:pStyle w:val="CommentText"/>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9E3B6E" w:rsidRPr="004E57A9">
        <w:rPr>
          <w:rFonts w:ascii="Times New Roman" w:hAnsi="Times New Roman" w:cs="Times New Roman"/>
          <w:sz w:val="24"/>
          <w:szCs w:val="24"/>
        </w:rPr>
        <w:t>(1</w:t>
      </w:r>
      <w:proofErr w:type="gramStart"/>
      <w:r w:rsidR="009E3B6E" w:rsidRPr="004E57A9">
        <w:rPr>
          <w:rFonts w:ascii="Times New Roman" w:hAnsi="Times New Roman" w:cs="Times New Roman"/>
          <w:sz w:val="24"/>
          <w:szCs w:val="24"/>
        </w:rPr>
        <w:t>)</w:t>
      </w:r>
      <w:r w:rsidRPr="004E57A9">
        <w:rPr>
          <w:rFonts w:ascii="Times New Roman" w:hAnsi="Times New Roman" w:cs="Times New Roman"/>
          <w:sz w:val="24"/>
          <w:szCs w:val="24"/>
        </w:rPr>
        <w:t xml:space="preserve">  Contracting</w:t>
      </w:r>
      <w:proofErr w:type="gramEnd"/>
      <w:r w:rsidRPr="004E57A9">
        <w:rPr>
          <w:rFonts w:ascii="Times New Roman" w:hAnsi="Times New Roman" w:cs="Times New Roman"/>
          <w:sz w:val="24"/>
          <w:szCs w:val="24"/>
        </w:rPr>
        <w:t xml:space="preserve"> activities will obtain either head of the contracting activity (HCA) or, if delegated, </w:t>
      </w:r>
      <w:r w:rsidR="002B28A8" w:rsidRPr="004E57A9">
        <w:rPr>
          <w:rFonts w:ascii="Times New Roman" w:hAnsi="Times New Roman" w:cs="Times New Roman"/>
          <w:sz w:val="24"/>
          <w:szCs w:val="24"/>
        </w:rPr>
        <w:t>SCO</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 xml:space="preserve">concurrence </w:t>
      </w:r>
      <w:r w:rsidRPr="004E57A9">
        <w:rPr>
          <w:rFonts w:ascii="Times New Roman" w:hAnsi="Times New Roman" w:cs="Times New Roman"/>
          <w:sz w:val="24"/>
          <w:szCs w:val="24"/>
        </w:rPr>
        <w:t xml:space="preserve">on all procurement document packages submitted for Headquarters, Department of the Army (HQDA) review, coordination, and/or approval. </w:t>
      </w:r>
      <w:r w:rsidR="00D6653E" w:rsidRPr="004E57A9">
        <w:rPr>
          <w:rFonts w:ascii="Times New Roman" w:hAnsi="Times New Roman" w:cs="Times New Roman"/>
          <w:sz w:val="24"/>
          <w:szCs w:val="24"/>
        </w:rPr>
        <w:t xml:space="preserve"> The </w:t>
      </w:r>
      <w:r w:rsidR="002B28A8" w:rsidRPr="004E57A9">
        <w:rPr>
          <w:rFonts w:ascii="Times New Roman" w:hAnsi="Times New Roman" w:cs="Times New Roman"/>
          <w:sz w:val="24"/>
          <w:szCs w:val="24"/>
        </w:rPr>
        <w:t xml:space="preserve">SCO </w:t>
      </w:r>
      <w:r w:rsidR="00D6653E" w:rsidRPr="004E57A9">
        <w:rPr>
          <w:rFonts w:ascii="Times New Roman" w:hAnsi="Times New Roman"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ascii="Times New Roman" w:hAnsi="Times New Roman" w:cs="Times New Roman"/>
          <w:sz w:val="24"/>
          <w:szCs w:val="24"/>
        </w:rPr>
        <w:t>Unless otherwise specified in this regulation, individual and class deviations to this AFARS provision are prohibited.</w:t>
      </w:r>
      <w:r w:rsidR="00BB31B1" w:rsidRPr="004E57A9">
        <w:rPr>
          <w:rFonts w:ascii="Times New Roman" w:hAnsi="Times New Roman" w:cs="Times New Roman"/>
          <w:sz w:val="24"/>
          <w:szCs w:val="24"/>
        </w:rPr>
        <w:t xml:space="preserve">  Send document packages </w:t>
      </w:r>
      <w:r w:rsidR="00136F0B" w:rsidRPr="004E57A9">
        <w:rPr>
          <w:rFonts w:ascii="Times New Roman" w:hAnsi="Times New Roman" w:cs="Times New Roman"/>
          <w:sz w:val="24"/>
          <w:szCs w:val="24"/>
        </w:rPr>
        <w:t xml:space="preserve">via the HQDA Task Management Tool (TMT) </w:t>
      </w:r>
      <w:r w:rsidR="00BB31B1" w:rsidRPr="004E57A9">
        <w:rPr>
          <w:rFonts w:ascii="Times New Roman" w:hAnsi="Times New Roman" w:cs="Times New Roman"/>
          <w:sz w:val="24"/>
          <w:szCs w:val="24"/>
        </w:rPr>
        <w:t>to the</w:t>
      </w:r>
      <w:r w:rsidR="00CC27E6" w:rsidRPr="004E57A9">
        <w:rPr>
          <w:rFonts w:ascii="Times New Roman" w:hAnsi="Times New Roman" w:cs="Times New Roman"/>
          <w:sz w:val="24"/>
          <w:szCs w:val="24"/>
        </w:rPr>
        <w:t xml:space="preserve"> </w:t>
      </w:r>
      <w:r w:rsidR="006C5D81" w:rsidRPr="004E57A9">
        <w:rPr>
          <w:rFonts w:ascii="Times New Roman" w:hAnsi="Times New Roman" w:cs="Times New Roman"/>
          <w:sz w:val="24"/>
          <w:szCs w:val="24"/>
        </w:rPr>
        <w:t xml:space="preserve">ODASA(P) </w:t>
      </w:r>
      <w:r w:rsidR="00BD266A" w:rsidRPr="004E57A9">
        <w:rPr>
          <w:rFonts w:ascii="Times New Roman" w:hAnsi="Times New Roman" w:cs="Times New Roman"/>
          <w:sz w:val="24"/>
          <w:szCs w:val="24"/>
        </w:rPr>
        <w:t xml:space="preserve">directorate </w:t>
      </w:r>
      <w:r w:rsidR="00CC27E6" w:rsidRPr="004E57A9">
        <w:rPr>
          <w:rFonts w:ascii="Times New Roman" w:hAnsi="Times New Roman" w:cs="Times New Roman"/>
          <w:sz w:val="24"/>
          <w:szCs w:val="24"/>
        </w:rPr>
        <w:t>groups associated with the</w:t>
      </w:r>
      <w:r w:rsidR="00BB31B1" w:rsidRPr="004E57A9">
        <w:rPr>
          <w:rFonts w:ascii="Times New Roman" w:hAnsi="Times New Roman" w:cs="Times New Roman"/>
          <w:sz w:val="24"/>
          <w:szCs w:val="24"/>
        </w:rPr>
        <w:t xml:space="preserve"> email address</w:t>
      </w:r>
      <w:r w:rsidR="006C5D81" w:rsidRPr="004E57A9">
        <w:rPr>
          <w:rFonts w:ascii="Times New Roman" w:hAnsi="Times New Roman" w:cs="Times New Roman"/>
          <w:sz w:val="24"/>
          <w:szCs w:val="24"/>
        </w:rPr>
        <w:t>es</w:t>
      </w:r>
      <w:r w:rsidR="00BB31B1" w:rsidRPr="004E57A9">
        <w:rPr>
          <w:rFonts w:ascii="Times New Roman" w:hAnsi="Times New Roman" w:cs="Times New Roman"/>
          <w:sz w:val="24"/>
          <w:szCs w:val="24"/>
        </w:rPr>
        <w:t xml:space="preserve"> listed in 5101.290(b)(2)(ii)(</w:t>
      </w:r>
      <w:r w:rsidR="009D4771">
        <w:rPr>
          <w:rFonts w:ascii="Times New Roman" w:hAnsi="Times New Roman" w:cs="Times New Roman"/>
          <w:sz w:val="24"/>
          <w:szCs w:val="24"/>
        </w:rPr>
        <w:t>B</w:t>
      </w:r>
      <w:r w:rsidR="00BB31B1" w:rsidRPr="004E57A9">
        <w:rPr>
          <w:rFonts w:ascii="Times New Roman" w:hAnsi="Times New Roman" w:cs="Times New Roman"/>
          <w:sz w:val="24"/>
          <w:szCs w:val="24"/>
        </w:rPr>
        <w:t>)</w:t>
      </w:r>
      <w:r w:rsidR="00C05008" w:rsidRPr="004E57A9">
        <w:rPr>
          <w:rFonts w:ascii="Times New Roman" w:hAnsi="Times New Roman" w:cs="Times New Roman"/>
          <w:sz w:val="24"/>
          <w:szCs w:val="24"/>
        </w:rPr>
        <w:t xml:space="preserve"> (except as provided elsewhere in this regulation)</w:t>
      </w:r>
      <w:r w:rsidR="00BB31B1" w:rsidRPr="004E57A9">
        <w:rPr>
          <w:rFonts w:ascii="Times New Roman" w:hAnsi="Times New Roman" w:cs="Times New Roman"/>
          <w:sz w:val="24"/>
          <w:szCs w:val="24"/>
        </w:rPr>
        <w:t xml:space="preserve">.  </w:t>
      </w:r>
    </w:p>
    <w:p w14:paraId="7CACB150" w14:textId="77777777" w:rsidR="00E456DB" w:rsidRPr="004E57A9" w:rsidRDefault="009E3B6E" w:rsidP="00165DF6">
      <w:pPr>
        <w:pStyle w:val="CommentText"/>
        <w:spacing w:after="24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 xml:space="preserve">(2)  </w:t>
      </w:r>
      <w:r w:rsidR="0008356B" w:rsidRPr="004E57A9">
        <w:rPr>
          <w:rFonts w:ascii="Times New Roman" w:hAnsi="Times New Roman" w:cs="Times New Roman"/>
          <w:sz w:val="24"/>
          <w:szCs w:val="24"/>
        </w:rPr>
        <w:t xml:space="preserve">The contracting officer shall include the contract type determination </w:t>
      </w:r>
      <w:r w:rsidR="008D3838" w:rsidRPr="004E57A9">
        <w:rPr>
          <w:rFonts w:ascii="Times New Roman" w:hAnsi="Times New Roman" w:cs="Times New Roman"/>
          <w:sz w:val="24"/>
          <w:szCs w:val="24"/>
        </w:rPr>
        <w:t xml:space="preserve">required by FAR 16.103(d)(1) and 5116.103(d)(1) </w:t>
      </w:r>
      <w:r w:rsidR="0008356B" w:rsidRPr="004E57A9">
        <w:rPr>
          <w:rFonts w:ascii="Times New Roman" w:hAnsi="Times New Roman" w:cs="Times New Roman"/>
          <w:sz w:val="24"/>
          <w:szCs w:val="24"/>
        </w:rPr>
        <w:t>in</w:t>
      </w:r>
      <w:r w:rsidR="007C7EA0" w:rsidRPr="004E57A9">
        <w:rPr>
          <w:rFonts w:ascii="Times New Roman" w:hAnsi="Times New Roman" w:cs="Times New Roman"/>
          <w:sz w:val="24"/>
          <w:szCs w:val="24"/>
        </w:rPr>
        <w:t xml:space="preserve"> </w:t>
      </w:r>
      <w:r w:rsidR="00CC2B74" w:rsidRPr="004E57A9">
        <w:rPr>
          <w:rFonts w:ascii="Times New Roman" w:hAnsi="Times New Roman" w:cs="Times New Roman"/>
          <w:sz w:val="24"/>
          <w:szCs w:val="24"/>
        </w:rPr>
        <w:t>HQDA-</w:t>
      </w:r>
      <w:r w:rsidR="008B29BA" w:rsidRPr="004E57A9">
        <w:rPr>
          <w:rFonts w:ascii="Times New Roman" w:hAnsi="Times New Roman" w:cs="Times New Roman"/>
          <w:sz w:val="24"/>
          <w:szCs w:val="24"/>
        </w:rPr>
        <w:t xml:space="preserve">level </w:t>
      </w:r>
      <w:r w:rsidR="00BF1B5E" w:rsidRPr="004E57A9">
        <w:rPr>
          <w:rFonts w:ascii="Times New Roman" w:hAnsi="Times New Roman" w:cs="Times New Roman"/>
          <w:sz w:val="24"/>
          <w:szCs w:val="24"/>
        </w:rPr>
        <w:t>approval</w:t>
      </w:r>
      <w:r w:rsidR="007C7EA0" w:rsidRPr="004E57A9">
        <w:rPr>
          <w:rFonts w:ascii="Times New Roman" w:hAnsi="Times New Roman" w:cs="Times New Roman"/>
          <w:sz w:val="24"/>
          <w:szCs w:val="24"/>
        </w:rPr>
        <w:t xml:space="preserve"> packages</w:t>
      </w:r>
      <w:r w:rsidR="008B29BA" w:rsidRPr="004E57A9">
        <w:rPr>
          <w:rFonts w:ascii="Times New Roman" w:hAnsi="Times New Roman" w:cs="Times New Roman"/>
          <w:sz w:val="24"/>
          <w:szCs w:val="24"/>
        </w:rPr>
        <w:t xml:space="preserve"> that </w:t>
      </w:r>
      <w:r w:rsidR="00CC2B74" w:rsidRPr="004E57A9">
        <w:rPr>
          <w:rFonts w:ascii="Times New Roman" w:hAnsi="Times New Roman" w:cs="Times New Roman"/>
          <w:sz w:val="24"/>
          <w:szCs w:val="24"/>
        </w:rPr>
        <w:t>reference</w:t>
      </w:r>
      <w:r w:rsidR="008B29BA" w:rsidRPr="004E57A9">
        <w:rPr>
          <w:rFonts w:ascii="Times New Roman" w:hAnsi="Times New Roman" w:cs="Times New Roman"/>
          <w:sz w:val="24"/>
          <w:szCs w:val="24"/>
        </w:rPr>
        <w:t xml:space="preserve"> contract type</w:t>
      </w:r>
      <w:r w:rsidR="00CC2B74" w:rsidRPr="004E57A9">
        <w:rPr>
          <w:rFonts w:ascii="Times New Roman" w:hAnsi="Times New Roman" w:cs="Times New Roman"/>
          <w:sz w:val="24"/>
          <w:szCs w:val="24"/>
        </w:rPr>
        <w:t>, including the approvals required by FAR 6.304 and FAR 16.504(c)(1)(D)</w:t>
      </w:r>
      <w:r w:rsidR="00501DD1" w:rsidRPr="004E57A9">
        <w:rPr>
          <w:rFonts w:ascii="Times New Roman" w:hAnsi="Times New Roman" w:cs="Times New Roman"/>
          <w:sz w:val="24"/>
          <w:szCs w:val="24"/>
        </w:rPr>
        <w:t>(</w:t>
      </w:r>
      <w:r w:rsidR="00DB2B26" w:rsidRPr="004E57A9">
        <w:rPr>
          <w:rFonts w:ascii="Times New Roman" w:hAnsi="Times New Roman" w:cs="Times New Roman"/>
          <w:i/>
          <w:sz w:val="24"/>
          <w:szCs w:val="24"/>
        </w:rPr>
        <w:t>1</w:t>
      </w:r>
      <w:r w:rsidR="00501DD1" w:rsidRPr="004E57A9">
        <w:rPr>
          <w:rFonts w:ascii="Times New Roman" w:hAnsi="Times New Roman" w:cs="Times New Roman"/>
          <w:sz w:val="24"/>
          <w:szCs w:val="24"/>
        </w:rPr>
        <w:t>)</w:t>
      </w:r>
      <w:r w:rsidR="00CC2B74" w:rsidRPr="004E57A9">
        <w:rPr>
          <w:rFonts w:ascii="Times New Roman" w:hAnsi="Times New Roman" w:cs="Times New Roman"/>
          <w:sz w:val="24"/>
          <w:szCs w:val="24"/>
        </w:rPr>
        <w:t xml:space="preserve">.  </w:t>
      </w:r>
      <w:r w:rsidR="00854CF0" w:rsidRPr="004E57A9">
        <w:rPr>
          <w:rFonts w:ascii="Times New Roman" w:hAnsi="Times New Roman" w:cs="Times New Roman"/>
          <w:sz w:val="24"/>
          <w:szCs w:val="24"/>
        </w:rPr>
        <w:t>If a</w:t>
      </w:r>
      <w:r w:rsidR="00F1461F" w:rsidRPr="004E57A9">
        <w:rPr>
          <w:rFonts w:ascii="Times New Roman" w:hAnsi="Times New Roman" w:cs="Times New Roman"/>
          <w:sz w:val="24"/>
          <w:szCs w:val="24"/>
        </w:rPr>
        <w:t xml:space="preserve"> written</w:t>
      </w:r>
      <w:r w:rsidR="00854CF0" w:rsidRPr="004E57A9">
        <w:rPr>
          <w:rFonts w:ascii="Times New Roman" w:hAnsi="Times New Roman" w:cs="Times New Roman"/>
          <w:sz w:val="24"/>
          <w:szCs w:val="24"/>
        </w:rPr>
        <w:t xml:space="preserve"> acquisition plan is required for the associated contract action, </w:t>
      </w:r>
      <w:r w:rsidR="006A5AE6" w:rsidRPr="004E57A9">
        <w:rPr>
          <w:rFonts w:ascii="Times New Roman" w:hAnsi="Times New Roman" w:cs="Times New Roman"/>
          <w:sz w:val="24"/>
          <w:szCs w:val="24"/>
        </w:rPr>
        <w:t xml:space="preserve">include the acquisition plan </w:t>
      </w:r>
      <w:r w:rsidR="00DC490B" w:rsidRPr="004E57A9">
        <w:rPr>
          <w:rFonts w:ascii="Times New Roman" w:hAnsi="Times New Roman" w:cs="Times New Roman"/>
          <w:sz w:val="24"/>
          <w:szCs w:val="24"/>
        </w:rPr>
        <w:t>in</w:t>
      </w:r>
      <w:r w:rsidR="006A5AE6" w:rsidRPr="004E57A9">
        <w:rPr>
          <w:rFonts w:ascii="Times New Roman" w:hAnsi="Times New Roman" w:cs="Times New Roman"/>
          <w:sz w:val="24"/>
          <w:szCs w:val="24"/>
        </w:rPr>
        <w:t xml:space="preserve"> the submission package and </w:t>
      </w:r>
      <w:r w:rsidR="00854CF0" w:rsidRPr="004E57A9">
        <w:rPr>
          <w:rFonts w:ascii="Times New Roman" w:hAnsi="Times New Roman" w:cs="Times New Roman"/>
          <w:sz w:val="24"/>
          <w:szCs w:val="24"/>
        </w:rPr>
        <w:t xml:space="preserve">provide the </w:t>
      </w:r>
      <w:r w:rsidR="00B348D5" w:rsidRPr="004E57A9">
        <w:rPr>
          <w:rFonts w:ascii="Times New Roman" w:hAnsi="Times New Roman" w:cs="Times New Roman"/>
          <w:sz w:val="24"/>
          <w:szCs w:val="24"/>
        </w:rPr>
        <w:t xml:space="preserve">acquisition plan </w:t>
      </w:r>
      <w:r w:rsidR="00854CF0" w:rsidRPr="004E57A9">
        <w:rPr>
          <w:rFonts w:ascii="Times New Roman" w:hAnsi="Times New Roman" w:cs="Times New Roman"/>
          <w:sz w:val="24"/>
          <w:szCs w:val="24"/>
        </w:rPr>
        <w:t>citation in the applicable paragraph of the document</w:t>
      </w:r>
      <w:r w:rsidR="00F1461F" w:rsidRPr="004E57A9">
        <w:rPr>
          <w:rFonts w:ascii="Times New Roman" w:hAnsi="Times New Roman" w:cs="Times New Roman"/>
          <w:sz w:val="24"/>
          <w:szCs w:val="24"/>
        </w:rPr>
        <w:t xml:space="preserve"> submitted for review.  If</w:t>
      </w:r>
      <w:r w:rsidR="00257B02" w:rsidRPr="004E57A9">
        <w:rPr>
          <w:rFonts w:ascii="Times New Roman" w:hAnsi="Times New Roman" w:cs="Times New Roman"/>
          <w:sz w:val="24"/>
          <w:szCs w:val="24"/>
        </w:rPr>
        <w:t xml:space="preserve"> a written acquisition plan is not required,</w:t>
      </w:r>
      <w:r w:rsidR="00974EE9" w:rsidRPr="004E57A9">
        <w:rPr>
          <w:rFonts w:ascii="Times New Roman" w:hAnsi="Times New Roman" w:cs="Times New Roman"/>
          <w:sz w:val="24"/>
          <w:szCs w:val="24"/>
        </w:rPr>
        <w:t xml:space="preserve"> </w:t>
      </w:r>
      <w:r w:rsidR="00257B02" w:rsidRPr="004E57A9">
        <w:rPr>
          <w:rFonts w:ascii="Times New Roman" w:hAnsi="Times New Roman" w:cs="Times New Roman"/>
          <w:sz w:val="24"/>
          <w:szCs w:val="24"/>
        </w:rPr>
        <w:t>include the contract type determination from the contract file in the submission package.</w:t>
      </w:r>
    </w:p>
    <w:p w14:paraId="7CACB151"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(b)  Frequently used addresses:</w:t>
      </w:r>
    </w:p>
    <w:p w14:paraId="7CACB152" w14:textId="7128A80C" w:rsidR="00CB5D49" w:rsidRPr="004E57A9" w:rsidRDefault="000D5DE0" w:rsidP="265BF74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(1)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ascii="Times New Roman" w:hAnsi="Times New Roman"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103 Army Pentagon</w:t>
      </w:r>
    </w:p>
    <w:p w14:paraId="7CACB156"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Washington, DC 20310-0103.</w:t>
      </w:r>
    </w:p>
    <w:p w14:paraId="66311972" w14:textId="77777777" w:rsidR="00D76A28" w:rsidRPr="004E57A9" w:rsidRDefault="00D76A28" w:rsidP="003B1F69">
      <w:pPr>
        <w:pStyle w:val="NormalWeb"/>
        <w:spacing w:before="0" w:beforeAutospacing="0" w:after="240" w:afterAutospacing="0" w:line="276" w:lineRule="auto"/>
        <w:rPr>
          <w:rFonts w:ascii="Times New Roman" w:hAnsi="Times New Roman" w:cs="Times New Roman"/>
          <w:sz w:val="24"/>
          <w:szCs w:val="24"/>
        </w:rPr>
      </w:pPr>
    </w:p>
    <w:p w14:paraId="7CACB159" w14:textId="04AA0D06" w:rsidR="004D27D2" w:rsidRPr="004E57A9" w:rsidRDefault="000D5DE0" w:rsidP="00332AC2">
      <w:pPr>
        <w:pStyle w:val="NormalWeb"/>
        <w:spacing w:before="0" w:beforeAutospacing="0" w:after="240" w:afterAutospacing="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(2)(i</w:t>
      </w:r>
      <w:proofErr w:type="gramStart"/>
      <w:r w:rsidRPr="004E57A9">
        <w:rPr>
          <w:rFonts w:ascii="Times New Roman" w:hAnsi="Times New Roman" w:cs="Times New Roman"/>
          <w:sz w:val="24"/>
          <w:szCs w:val="24"/>
        </w:rPr>
        <w:t xml:space="preserve">)  </w:t>
      </w:r>
      <w:r w:rsidR="004D27D2" w:rsidRPr="004E57A9">
        <w:rPr>
          <w:rFonts w:ascii="Times New Roman" w:hAnsi="Times New Roman" w:cs="Times New Roman"/>
          <w:sz w:val="24"/>
          <w:szCs w:val="24"/>
        </w:rPr>
        <w:t>For</w:t>
      </w:r>
      <w:proofErr w:type="gramEnd"/>
      <w:r w:rsidR="004D27D2" w:rsidRPr="004E57A9">
        <w:rPr>
          <w:rFonts w:ascii="Times New Roman" w:hAnsi="Times New Roman" w:cs="Times New Roman"/>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Office of the Deputy Assistant Secretary of the Army (Procurement)</w:t>
      </w:r>
    </w:p>
    <w:p w14:paraId="7CACB15A" w14:textId="3168007E" w:rsidR="00417622" w:rsidRPr="004E57A9" w:rsidRDefault="00000000" w:rsidP="003B1F69">
      <w:pPr>
        <w:pStyle w:val="NormalWeb"/>
        <w:spacing w:before="0" w:beforeAutospacing="0" w:after="0" w:afterAutospacing="0" w:line="276" w:lineRule="auto"/>
        <w:rPr>
          <w:rFonts w:ascii="Times New Roman" w:hAnsi="Times New Roman" w:cs="Times New Roman"/>
          <w:sz w:val="24"/>
          <w:szCs w:val="24"/>
        </w:rPr>
      </w:pPr>
      <w:hyperlink r:id="rId21" w:history="1">
        <w:r w:rsidR="004D1ACA" w:rsidRPr="004E57A9">
          <w:rPr>
            <w:rStyle w:val="Hyperlink"/>
            <w:rFonts w:ascii="Times New Roman" w:hAnsi="Times New Roman" w:cs="Times New Roman"/>
            <w:sz w:val="24"/>
            <w:szCs w:val="24"/>
          </w:rPr>
          <w:t>usarmy.pentagon.hqda-asa-alt.list.zp-current-operations@army.mil</w:t>
        </w:r>
      </w:hyperlink>
      <w:r w:rsidR="004D1ACA" w:rsidRPr="004E57A9">
        <w:rPr>
          <w:rFonts w:ascii="Times New Roman" w:hAnsi="Times New Roman" w:cs="Times New Roman"/>
          <w:sz w:val="24"/>
          <w:szCs w:val="24"/>
        </w:rPr>
        <w:t xml:space="preserve"> </w:t>
      </w:r>
      <w:r w:rsidR="00240A4C" w:rsidRPr="004E57A9">
        <w:rPr>
          <w:rFonts w:ascii="Times New Roman" w:hAnsi="Times New Roman"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2530 </w:t>
      </w:r>
      <w:r w:rsidR="000D5DE0" w:rsidRPr="004E57A9">
        <w:rPr>
          <w:rFonts w:ascii="Times New Roman" w:hAnsi="Times New Roman" w:cs="Times New Roman"/>
          <w:sz w:val="24"/>
          <w:szCs w:val="24"/>
        </w:rPr>
        <w:t>Crystal Drive</w:t>
      </w:r>
    </w:p>
    <w:p w14:paraId="7CACB15D" w14:textId="5C23461D" w:rsidR="00CC49BE" w:rsidRPr="004E57A9" w:rsidRDefault="000D5DE0" w:rsidP="003B1F69">
      <w:pPr>
        <w:pStyle w:val="BodyText"/>
        <w:spacing w:after="240" w:line="276" w:lineRule="auto"/>
        <w:rPr>
          <w:rFonts w:ascii="Times New Roman" w:hAnsi="Times New Roman" w:cs="Times New Roman"/>
          <w:i w:val="0"/>
          <w:sz w:val="24"/>
          <w:szCs w:val="24"/>
        </w:rPr>
      </w:pPr>
      <w:r w:rsidRPr="004E57A9">
        <w:rPr>
          <w:rFonts w:ascii="Times New Roman" w:hAnsi="Times New Roman" w:cs="Times New Roman"/>
          <w:i w:val="0"/>
          <w:sz w:val="24"/>
          <w:szCs w:val="24"/>
        </w:rPr>
        <w:t>Arlington, VA 22202</w:t>
      </w:r>
      <w:r w:rsidR="004D27D2" w:rsidRPr="004E57A9">
        <w:rPr>
          <w:rFonts w:ascii="Times New Roman" w:hAnsi="Times New Roman" w:cs="Times New Roman"/>
          <w:i w:val="0"/>
          <w:sz w:val="24"/>
          <w:szCs w:val="24"/>
        </w:rPr>
        <w:t>.</w:t>
      </w:r>
    </w:p>
    <w:p w14:paraId="5045C098" w14:textId="77777777" w:rsidR="00D76A28" w:rsidRPr="004E57A9" w:rsidRDefault="00D76A28" w:rsidP="003B1F69">
      <w:pPr>
        <w:pStyle w:val="BodyText"/>
        <w:spacing w:after="240" w:line="276" w:lineRule="auto"/>
        <w:rPr>
          <w:rFonts w:ascii="Times New Roman" w:hAnsi="Times New Roman" w:cs="Times New Roman"/>
          <w:i w:val="0"/>
          <w:sz w:val="24"/>
          <w:szCs w:val="24"/>
        </w:rPr>
      </w:pPr>
    </w:p>
    <w:p w14:paraId="7CACB15E" w14:textId="3F580117" w:rsidR="004D495F" w:rsidRPr="004E57A9" w:rsidRDefault="004D27D2" w:rsidP="00675CD3">
      <w:pPr>
        <w:pStyle w:val="BodyText"/>
        <w:spacing w:after="240" w:line="276" w:lineRule="auto"/>
        <w:ind w:firstLine="360"/>
        <w:rPr>
          <w:rFonts w:ascii="Times New Roman" w:hAnsi="Times New Roman" w:cs="Times New Roman"/>
          <w:i w:val="0"/>
          <w:sz w:val="24"/>
          <w:szCs w:val="24"/>
        </w:rPr>
      </w:pPr>
      <w:r w:rsidRPr="004E57A9">
        <w:rPr>
          <w:rFonts w:ascii="Times New Roman" w:hAnsi="Times New Roman" w:cs="Times New Roman"/>
          <w:i w:val="0"/>
          <w:sz w:val="24"/>
          <w:szCs w:val="24"/>
        </w:rPr>
        <w:t>The e</w:t>
      </w:r>
      <w:r w:rsidR="000D5DE0" w:rsidRPr="004E57A9">
        <w:rPr>
          <w:rFonts w:ascii="Times New Roman" w:hAnsi="Times New Roman" w:cs="Times New Roman"/>
          <w:i w:val="0"/>
          <w:sz w:val="24"/>
          <w:szCs w:val="24"/>
        </w:rPr>
        <w:t>mail</w:t>
      </w:r>
      <w:r w:rsidRPr="004E57A9">
        <w:rPr>
          <w:rFonts w:ascii="Times New Roman" w:hAnsi="Times New Roman" w:cs="Times New Roman"/>
          <w:i w:val="0"/>
          <w:sz w:val="24"/>
          <w:szCs w:val="24"/>
        </w:rPr>
        <w:t xml:space="preserve"> addresses for the </w:t>
      </w:r>
      <w:r w:rsidR="00BD266A" w:rsidRPr="004E57A9">
        <w:rPr>
          <w:rFonts w:ascii="Times New Roman" w:hAnsi="Times New Roman" w:cs="Times New Roman"/>
          <w:i w:val="0"/>
          <w:sz w:val="24"/>
          <w:szCs w:val="24"/>
        </w:rPr>
        <w:t xml:space="preserve">directorates </w:t>
      </w:r>
      <w:r w:rsidRPr="004E57A9">
        <w:rPr>
          <w:rFonts w:ascii="Times New Roman" w:hAnsi="Times New Roman" w:cs="Times New Roman"/>
          <w:i w:val="0"/>
          <w:sz w:val="24"/>
          <w:szCs w:val="24"/>
        </w:rPr>
        <w:t>appear in paragraph (2)(ii).</w:t>
      </w:r>
      <w:r w:rsidR="00BE651F" w:rsidRPr="004E57A9">
        <w:rPr>
          <w:rFonts w:ascii="Times New Roman" w:hAnsi="Times New Roman" w:cs="Times New Roman"/>
          <w:i w:val="0"/>
          <w:sz w:val="24"/>
          <w:szCs w:val="24"/>
        </w:rPr>
        <w:t xml:space="preserve">  </w:t>
      </w:r>
      <w:r w:rsidR="00445474" w:rsidRPr="004E57A9">
        <w:rPr>
          <w:rFonts w:ascii="Times New Roman" w:hAnsi="Times New Roman" w:cs="Times New Roman"/>
          <w:i w:val="0"/>
          <w:sz w:val="24"/>
          <w:szCs w:val="24"/>
        </w:rPr>
        <w:t>Submit</w:t>
      </w:r>
      <w:r w:rsidR="00BE651F" w:rsidRPr="004E57A9">
        <w:rPr>
          <w:rFonts w:ascii="Times New Roman" w:hAnsi="Times New Roman" w:cs="Times New Roman"/>
          <w:i w:val="0"/>
          <w:sz w:val="24"/>
          <w:szCs w:val="24"/>
        </w:rPr>
        <w:t xml:space="preserve"> </w:t>
      </w:r>
      <w:r w:rsidR="001A48C2" w:rsidRPr="004E57A9">
        <w:rPr>
          <w:rFonts w:ascii="Times New Roman" w:hAnsi="Times New Roman" w:cs="Times New Roman"/>
          <w:i w:val="0"/>
          <w:sz w:val="24"/>
          <w:szCs w:val="24"/>
        </w:rPr>
        <w:t xml:space="preserve">document </w:t>
      </w:r>
      <w:r w:rsidR="00BE651F" w:rsidRPr="004E57A9">
        <w:rPr>
          <w:rFonts w:ascii="Times New Roman" w:hAnsi="Times New Roman" w:cs="Times New Roman"/>
          <w:i w:val="0"/>
          <w:sz w:val="24"/>
          <w:szCs w:val="24"/>
        </w:rPr>
        <w:t>packages requiring HQDA review, coordination, and/or approval</w:t>
      </w:r>
      <w:r w:rsidR="00445474" w:rsidRPr="004E57A9">
        <w:rPr>
          <w:rFonts w:ascii="Times New Roman" w:hAnsi="Times New Roman" w:cs="Times New Roman"/>
          <w:i w:val="0"/>
          <w:sz w:val="24"/>
          <w:szCs w:val="24"/>
        </w:rPr>
        <w:t xml:space="preserve"> via the TMT</w:t>
      </w:r>
      <w:r w:rsidR="00BE651F" w:rsidRPr="004E57A9">
        <w:rPr>
          <w:rFonts w:ascii="Times New Roman" w:hAnsi="Times New Roman" w:cs="Times New Roman"/>
          <w:i w:val="0"/>
          <w:sz w:val="24"/>
          <w:szCs w:val="24"/>
        </w:rPr>
        <w:t>.</w:t>
      </w:r>
    </w:p>
    <w:p w14:paraId="7CACB15F" w14:textId="50CA0191" w:rsidR="004D495F" w:rsidRPr="004E57A9" w:rsidRDefault="000D5DE0" w:rsidP="00165DF6">
      <w:pPr>
        <w:pStyle w:val="BodyText"/>
        <w:tabs>
          <w:tab w:val="left" w:pos="990"/>
        </w:tabs>
        <w:spacing w:after="240" w:line="276" w:lineRule="auto"/>
        <w:ind w:firstLine="540"/>
        <w:rPr>
          <w:rFonts w:ascii="Times New Roman" w:hAnsi="Times New Roman" w:cs="Times New Roman"/>
          <w:i w:val="0"/>
          <w:sz w:val="24"/>
          <w:szCs w:val="24"/>
        </w:rPr>
      </w:pPr>
      <w:r w:rsidRPr="004E57A9">
        <w:rPr>
          <w:rFonts w:ascii="Times New Roman" w:hAnsi="Times New Roman" w:cs="Times New Roman"/>
          <w:i w:val="0"/>
          <w:sz w:val="24"/>
          <w:szCs w:val="24"/>
        </w:rPr>
        <w:t xml:space="preserve">(ii)  Specify the </w:t>
      </w:r>
      <w:r w:rsidR="00BD266A" w:rsidRPr="004E57A9">
        <w:rPr>
          <w:rFonts w:ascii="Times New Roman" w:hAnsi="Times New Roman" w:cs="Times New Roman"/>
          <w:i w:val="0"/>
          <w:sz w:val="24"/>
          <w:szCs w:val="24"/>
        </w:rPr>
        <w:t xml:space="preserve">directorate </w:t>
      </w:r>
      <w:r w:rsidRPr="004E57A9">
        <w:rPr>
          <w:rFonts w:ascii="Times New Roman" w:hAnsi="Times New Roman" w:cs="Times New Roman"/>
          <w:i w:val="0"/>
          <w:sz w:val="24"/>
          <w:szCs w:val="24"/>
        </w:rPr>
        <w:t>and email address within paragraph (2)(i) as follows:</w:t>
      </w:r>
    </w:p>
    <w:p w14:paraId="50FFE7AE" w14:textId="7DE7BAB6" w:rsidR="00E935F3" w:rsidRPr="004E57A9"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(A)  SAAL-ZP-PP Procurement Policy, </w:t>
      </w:r>
      <w:hyperlink r:id="rId22" w:history="1">
        <w:r w:rsidR="00240A4C" w:rsidRPr="004E57A9">
          <w:rPr>
            <w:rStyle w:val="Hyperlink"/>
            <w:rFonts w:ascii="Times New Roman" w:hAnsi="Times New Roman" w:cs="Times New Roman"/>
            <w:sz w:val="24"/>
            <w:szCs w:val="24"/>
          </w:rPr>
          <w:t>usarmy.pentagon.hqda-asa-alt.list.saal-zp-pp@army.mil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D054379" w14:textId="77777777" w:rsidR="000D0BEF" w:rsidRPr="004E57A9" w:rsidRDefault="000D0BEF" w:rsidP="00E935F3">
      <w:pPr>
        <w:pStyle w:val="PlainText"/>
        <w:spacing w:after="240" w:line="276" w:lineRule="auto"/>
        <w:ind w:firstLine="2160"/>
        <w:rPr>
          <w:rFonts w:ascii="Times New Roman" w:hAnsi="Times New Roman" w:cs="Times New Roman"/>
          <w:sz w:val="24"/>
          <w:szCs w:val="24"/>
        </w:rPr>
      </w:pPr>
    </w:p>
    <w:p w14:paraId="2136C11C" w14:textId="26AEE4AD" w:rsidR="00E935F3"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000D0BEF" w:rsidRPr="004E57A9">
        <w:rPr>
          <w:rFonts w:ascii="Times New Roman" w:hAnsi="Times New Roman" w:cs="Times New Roman"/>
          <w:sz w:val="24"/>
          <w:szCs w:val="24"/>
        </w:rPr>
        <w:t>B</w:t>
      </w:r>
      <w:r w:rsidRPr="004E57A9">
        <w:rPr>
          <w:rFonts w:ascii="Times New Roman" w:hAnsi="Times New Roman" w:cs="Times New Roman"/>
          <w:sz w:val="24"/>
          <w:szCs w:val="24"/>
        </w:rPr>
        <w:t xml:space="preserve">)  SAAL-ZP-PS Procurement Support, </w:t>
      </w:r>
      <w:hyperlink r:id="rId23" w:history="1">
        <w:r w:rsidR="00240A4C" w:rsidRPr="004E57A9">
          <w:rPr>
            <w:rStyle w:val="Hyperlink"/>
            <w:rFonts w:ascii="Times New Roman" w:hAnsi="Times New Roman" w:cs="Times New Roman"/>
            <w:sz w:val="24"/>
            <w:szCs w:val="24"/>
          </w:rPr>
          <w:t>usarmy.pentagon.hqda-asa-alt.list.saal-ps-staff@army.mil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672B259F" w14:textId="77777777" w:rsidR="0016034C" w:rsidRPr="004E57A9" w:rsidRDefault="0016034C" w:rsidP="00E935F3">
      <w:pPr>
        <w:pStyle w:val="PlainText"/>
        <w:spacing w:after="240" w:line="276" w:lineRule="auto"/>
        <w:ind w:firstLine="2160"/>
        <w:rPr>
          <w:rFonts w:ascii="Times New Roman" w:hAnsi="Times New Roman" w:cs="Times New Roman"/>
          <w:sz w:val="24"/>
          <w:szCs w:val="24"/>
        </w:rPr>
      </w:pPr>
    </w:p>
    <w:p w14:paraId="00292447" w14:textId="0F47C7EB" w:rsidR="000D0BEF" w:rsidRDefault="0016034C"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Pr>
          <w:rFonts w:ascii="Times New Roman" w:hAnsi="Times New Roman" w:cs="Times New Roman"/>
          <w:sz w:val="24"/>
          <w:szCs w:val="24"/>
        </w:rPr>
        <w:t>C</w:t>
      </w:r>
      <w:r w:rsidRPr="004E57A9">
        <w:rPr>
          <w:rFonts w:ascii="Times New Roman" w:hAnsi="Times New Roman" w:cs="Times New Roman"/>
          <w:sz w:val="24"/>
          <w:szCs w:val="24"/>
        </w:rPr>
        <w:t xml:space="preserve">)  SAAL-ZP-PS Procurement Support, </w:t>
      </w:r>
      <w:hyperlink r:id="rId24" w:history="1">
        <w:r w:rsidRPr="004E57A9">
          <w:rPr>
            <w:rStyle w:val="Hyperlink"/>
            <w:rFonts w:ascii="Times New Roman" w:hAnsi="Times New Roman" w:cs="Times New Roman"/>
            <w:sz w:val="24"/>
            <w:szCs w:val="24"/>
          </w:rPr>
          <w:t>usarmy.pentagon.hqda-asa-alt.list.saal-ps-staff@army.mil</w:t>
        </w:r>
      </w:hyperlink>
      <w:r w:rsidRPr="004E57A9">
        <w:rPr>
          <w:rFonts w:ascii="Times New Roman" w:hAnsi="Times New Roman" w:cs="Times New Roman"/>
          <w:sz w:val="24"/>
          <w:szCs w:val="24"/>
        </w:rPr>
        <w:t>.</w:t>
      </w:r>
    </w:p>
    <w:p w14:paraId="62E7E27D" w14:textId="77777777" w:rsidR="0016034C" w:rsidRPr="004E57A9" w:rsidRDefault="0016034C" w:rsidP="00E935F3">
      <w:pPr>
        <w:pStyle w:val="PlainText"/>
        <w:spacing w:after="240" w:line="276" w:lineRule="auto"/>
        <w:ind w:firstLine="2160"/>
        <w:rPr>
          <w:rFonts w:ascii="Times New Roman" w:hAnsi="Times New Roman" w:cs="Times New Roman"/>
          <w:sz w:val="24"/>
          <w:szCs w:val="24"/>
        </w:rPr>
      </w:pPr>
    </w:p>
    <w:p w14:paraId="739BB6A3" w14:textId="46F0A3FE" w:rsidR="00E935F3" w:rsidRPr="004E57A9" w:rsidRDefault="000D0BEF"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 </w:t>
      </w:r>
      <w:r w:rsidR="00E935F3" w:rsidRPr="004E57A9">
        <w:rPr>
          <w:rFonts w:ascii="Times New Roman" w:hAnsi="Times New Roman" w:cs="Times New Roman"/>
          <w:sz w:val="24"/>
          <w:szCs w:val="24"/>
        </w:rPr>
        <w:t>(</w:t>
      </w:r>
      <w:r w:rsidR="0016034C">
        <w:rPr>
          <w:rFonts w:ascii="Times New Roman" w:hAnsi="Times New Roman" w:cs="Times New Roman"/>
          <w:sz w:val="24"/>
          <w:szCs w:val="24"/>
        </w:rPr>
        <w:t>D</w:t>
      </w:r>
      <w:r w:rsidR="00E935F3" w:rsidRPr="004E57A9">
        <w:rPr>
          <w:rFonts w:ascii="Times New Roman" w:hAnsi="Times New Roman" w:cs="Times New Roman"/>
          <w:sz w:val="24"/>
          <w:szCs w:val="24"/>
        </w:rPr>
        <w:t xml:space="preserve">)  SAAL-ZP-PE </w:t>
      </w:r>
      <w:r w:rsidRPr="004E57A9">
        <w:rPr>
          <w:rFonts w:ascii="Times New Roman" w:hAnsi="Times New Roman" w:cs="Times New Roman"/>
          <w:sz w:val="24"/>
          <w:szCs w:val="24"/>
        </w:rPr>
        <w:t xml:space="preserve">Procurement </w:t>
      </w:r>
      <w:r w:rsidR="00E935F3" w:rsidRPr="004E57A9">
        <w:rPr>
          <w:rFonts w:ascii="Times New Roman" w:hAnsi="Times New Roman" w:cs="Times New Roman"/>
          <w:sz w:val="24"/>
          <w:szCs w:val="24"/>
        </w:rPr>
        <w:t xml:space="preserve">Systems, </w:t>
      </w:r>
      <w:hyperlink r:id="rId25" w:history="1">
        <w:r w:rsidR="00240A4C" w:rsidRPr="004E57A9">
          <w:rPr>
            <w:rStyle w:val="Hyperlink"/>
            <w:rFonts w:ascii="Times New Roman" w:hAnsi="Times New Roman" w:cs="Times New Roman"/>
            <w:sz w:val="24"/>
            <w:szCs w:val="24"/>
          </w:rPr>
          <w:t>usarmy.pentagon.hqda-asa-alt.list.saal-zp-pe@armymil</w:t>
        </w:r>
      </w:hyperlink>
      <w:r w:rsidR="00E935F3"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8328F5A" w14:textId="77777777" w:rsidR="00EC4EC7" w:rsidRPr="004E57A9" w:rsidRDefault="00EC4EC7" w:rsidP="00E935F3">
      <w:pPr>
        <w:pStyle w:val="PlainText"/>
        <w:spacing w:after="240" w:line="276" w:lineRule="auto"/>
        <w:ind w:firstLine="2160"/>
        <w:rPr>
          <w:rFonts w:ascii="Times New Roman" w:hAnsi="Times New Roman" w:cs="Times New Roman"/>
          <w:sz w:val="24"/>
          <w:szCs w:val="24"/>
        </w:rPr>
      </w:pPr>
    </w:p>
    <w:p w14:paraId="4382BD14" w14:textId="45851643" w:rsidR="000D0BEF" w:rsidRPr="004E57A9" w:rsidRDefault="0016034C" w:rsidP="00E935F3">
      <w:pPr>
        <w:pStyle w:val="PlainText"/>
        <w:spacing w:after="240" w:line="276" w:lineRule="auto"/>
        <w:ind w:firstLine="2160"/>
        <w:rPr>
          <w:rFonts w:ascii="Times New Roman" w:hAnsi="Times New Roman" w:cs="Times New Roman"/>
          <w:sz w:val="24"/>
          <w:szCs w:val="24"/>
        </w:rPr>
      </w:pPr>
      <w:r>
        <w:rPr>
          <w:rFonts w:ascii="Times New Roman" w:hAnsi="Times New Roman" w:cs="Times New Roman"/>
          <w:sz w:val="24"/>
          <w:szCs w:val="24"/>
        </w:rPr>
        <w:t>(E</w:t>
      </w:r>
      <w:r w:rsidR="00D44ED3" w:rsidRPr="004E57A9">
        <w:rPr>
          <w:rFonts w:ascii="Times New Roman" w:hAnsi="Times New Roman" w:cs="Times New Roman"/>
          <w:sz w:val="24"/>
          <w:szCs w:val="24"/>
        </w:rPr>
        <w:t>)</w:t>
      </w:r>
      <w:r w:rsidR="00D44ED3" w:rsidRPr="0016034C">
        <w:rPr>
          <w:rFonts w:ascii="Times New Roman" w:hAnsi="Times New Roman" w:cs="Times New Roman"/>
          <w:sz w:val="24"/>
          <w:szCs w:val="24"/>
        </w:rPr>
        <w:t xml:space="preserve"> SAAL-ZP-SSM Senior Services Manager</w:t>
      </w:r>
      <w:r w:rsidR="00154335" w:rsidRPr="0016034C">
        <w:rPr>
          <w:rFonts w:ascii="Times New Roman" w:hAnsi="Times New Roman" w:cs="Times New Roman"/>
          <w:sz w:val="24"/>
          <w:szCs w:val="24"/>
        </w:rPr>
        <w:t xml:space="preserve">, </w:t>
      </w:r>
      <w:hyperlink r:id="rId26" w:history="1">
        <w:r w:rsidR="00240A4C" w:rsidRPr="004E57A9">
          <w:rPr>
            <w:rStyle w:val="Hyperlink"/>
            <w:rFonts w:ascii="Times New Roman" w:hAnsi="Times New Roman" w:cs="Times New Roman"/>
            <w:sz w:val="24"/>
            <w:szCs w:val="24"/>
          </w:rPr>
          <w:t>usarmy.pentagon.hqda-asa-alt.list.saal-zp-ssm@army.mil</w:t>
        </w:r>
      </w:hyperlink>
      <w:r w:rsidR="00154335" w:rsidRPr="004E57A9">
        <w:rPr>
          <w:rFonts w:ascii="Times New Roman" w:hAnsi="Times New Roman" w:cs="Times New Roman"/>
          <w:color w:val="1F497D" w:themeColor="text2"/>
          <w:sz w:val="24"/>
          <w:szCs w:val="24"/>
        </w:rPr>
        <w:t xml:space="preserve">.  </w:t>
      </w:r>
    </w:p>
    <w:p w14:paraId="34A29C0B" w14:textId="77777777" w:rsidR="00021D79" w:rsidRPr="004E57A9" w:rsidRDefault="00021D79" w:rsidP="00E935F3">
      <w:pPr>
        <w:pStyle w:val="PlainText"/>
        <w:spacing w:after="240" w:line="276" w:lineRule="auto"/>
        <w:ind w:firstLine="2160"/>
        <w:rPr>
          <w:rFonts w:ascii="Times New Roman" w:hAnsi="Times New Roman" w:cs="Times New Roman"/>
          <w:sz w:val="24"/>
          <w:szCs w:val="24"/>
        </w:rPr>
      </w:pPr>
    </w:p>
    <w:p w14:paraId="7CACB166" w14:textId="1EFA5CF0" w:rsidR="008B6E8F" w:rsidRPr="004E57A9" w:rsidRDefault="000D5DE0" w:rsidP="00332AC2">
      <w:pPr>
        <w:pStyle w:val="PlainText"/>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(3)  </w:t>
      </w:r>
      <w:r w:rsidR="004D27D2" w:rsidRPr="004E57A9">
        <w:rPr>
          <w:rFonts w:ascii="Times New Roman" w:hAnsi="Times New Roman" w:cs="Times New Roman"/>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Assistant Secretary of the Army (Financial Management and Comptroller)</w:t>
      </w:r>
    </w:p>
    <w:p w14:paraId="7CACB16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109 Army Pentagon</w:t>
      </w:r>
    </w:p>
    <w:p w14:paraId="7CACB169" w14:textId="062314AB"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lastRenderedPageBreak/>
        <w:t>Washington, DC  20310-0109</w:t>
      </w:r>
      <w:r w:rsidR="004D27D2" w:rsidRPr="004E57A9">
        <w:rPr>
          <w:rFonts w:ascii="Times New Roman" w:hAnsi="Times New Roman" w:cs="Times New Roman"/>
          <w:sz w:val="24"/>
          <w:szCs w:val="24"/>
        </w:rPr>
        <w:t>.</w:t>
      </w:r>
    </w:p>
    <w:p w14:paraId="0ADC9DBF" w14:textId="77777777" w:rsidR="00D76A28" w:rsidRPr="004E57A9" w:rsidRDefault="00D76A28" w:rsidP="001E4658">
      <w:pPr>
        <w:spacing w:after="240"/>
        <w:rPr>
          <w:rFonts w:ascii="Times New Roman" w:hAnsi="Times New Roman" w:cs="Times New Roman"/>
          <w:sz w:val="24"/>
          <w:szCs w:val="24"/>
        </w:rPr>
      </w:pPr>
    </w:p>
    <w:p w14:paraId="7CACB16A" w14:textId="4C9C4FA6"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(4)  </w:t>
      </w:r>
      <w:r w:rsidR="004D27D2" w:rsidRPr="004E57A9">
        <w:rPr>
          <w:rFonts w:ascii="Times New Roman" w:hAnsi="Times New Roman" w:cs="Times New Roman"/>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The Office, Chief of Legislative Liaison (OCLL)</w:t>
      </w:r>
    </w:p>
    <w:p w14:paraId="7CACB16C" w14:textId="57B0AD9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SALL-</w:t>
      </w:r>
      <w:smartTag w:uri="urn:schemas-microsoft-com:office:smarttags" w:element="stockticker">
        <w:r w:rsidRPr="004E57A9">
          <w:rPr>
            <w:rFonts w:ascii="Times New Roman" w:hAnsi="Times New Roman" w:cs="Times New Roman"/>
            <w:sz w:val="24"/>
            <w:szCs w:val="24"/>
          </w:rPr>
          <w:t>SPA</w:t>
        </w:r>
      </w:smartTag>
    </w:p>
    <w:p w14:paraId="7CACB16D"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1600 Army Pentagon</w:t>
      </w:r>
    </w:p>
    <w:p w14:paraId="7CACB16E" w14:textId="10786A3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20310-1600</w:t>
      </w:r>
      <w:r w:rsidR="004D27D2" w:rsidRPr="004E57A9">
        <w:rPr>
          <w:rFonts w:ascii="Times New Roman" w:hAnsi="Times New Roman" w:cs="Times New Roman"/>
          <w:sz w:val="24"/>
          <w:szCs w:val="24"/>
        </w:rPr>
        <w:t>.</w:t>
      </w:r>
    </w:p>
    <w:p w14:paraId="768F9DDD" w14:textId="77777777" w:rsidR="00D76A28" w:rsidRPr="004E57A9" w:rsidRDefault="00D76A28" w:rsidP="001E4658">
      <w:pPr>
        <w:spacing w:after="240"/>
        <w:rPr>
          <w:rFonts w:ascii="Times New Roman" w:hAnsi="Times New Roman" w:cs="Times New Roman"/>
          <w:sz w:val="24"/>
          <w:szCs w:val="24"/>
        </w:rPr>
      </w:pPr>
    </w:p>
    <w:p w14:paraId="7CACB16F" w14:textId="7EA817F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(5) </w:t>
      </w:r>
      <w:r w:rsidR="004D27D2" w:rsidRPr="004E57A9">
        <w:rPr>
          <w:rFonts w:ascii="Times New Roman" w:hAnsi="Times New Roman" w:cs="Times New Roman"/>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Procurement Fraud Branch</w:t>
      </w:r>
    </w:p>
    <w:p w14:paraId="7CACB17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Contract and Fiscal Law Division</w:t>
      </w:r>
    </w:p>
    <w:p w14:paraId="7CACB17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Legal Services Agency</w:t>
      </w:r>
    </w:p>
    <w:p w14:paraId="7CACB173"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9275 Gunston Road, BLDG 1450</w:t>
      </w:r>
    </w:p>
    <w:p w14:paraId="7CACB174" w14:textId="295637BA"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Ft Belvoir, VA 22060-5546</w:t>
      </w:r>
      <w:r w:rsidR="004D27D2" w:rsidRPr="004E57A9">
        <w:rPr>
          <w:rFonts w:ascii="Times New Roman" w:hAnsi="Times New Roman" w:cs="Times New Roman"/>
          <w:sz w:val="24"/>
          <w:szCs w:val="24"/>
        </w:rPr>
        <w:t>.</w:t>
      </w:r>
    </w:p>
    <w:p w14:paraId="6BA4AEF0" w14:textId="77777777" w:rsidR="00D76A28" w:rsidRPr="004E57A9" w:rsidRDefault="00D76A28" w:rsidP="001E4658">
      <w:pPr>
        <w:spacing w:after="240"/>
        <w:rPr>
          <w:rFonts w:ascii="Times New Roman" w:hAnsi="Times New Roman" w:cs="Times New Roman"/>
          <w:sz w:val="24"/>
          <w:szCs w:val="24"/>
        </w:rPr>
      </w:pPr>
    </w:p>
    <w:p w14:paraId="7CACB175" w14:textId="27D81B42"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(6)  </w:t>
      </w:r>
      <w:r w:rsidR="004D27D2" w:rsidRPr="004E57A9">
        <w:rPr>
          <w:rFonts w:ascii="Times New Roman" w:hAnsi="Times New Roman" w:cs="Times New Roman"/>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Command Counsel</w:t>
      </w:r>
    </w:p>
    <w:p w14:paraId="7CACB17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Headquarters U.S. Army Materiel Command</w:t>
      </w:r>
    </w:p>
    <w:p w14:paraId="7CACB17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AMCCC</w:t>
      </w:r>
    </w:p>
    <w:p w14:paraId="7CACB179"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4400 Martin Road</w:t>
      </w:r>
    </w:p>
    <w:p w14:paraId="7CACB17A" w14:textId="4B21CAB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35898-5340</w:t>
      </w:r>
      <w:r w:rsidR="004D27D2" w:rsidRPr="004E57A9">
        <w:rPr>
          <w:rFonts w:ascii="Times New Roman" w:hAnsi="Times New Roman" w:cs="Times New Roman"/>
          <w:sz w:val="24"/>
          <w:szCs w:val="24"/>
        </w:rPr>
        <w:t>.</w:t>
      </w:r>
    </w:p>
    <w:p w14:paraId="6A6AD75F" w14:textId="77777777" w:rsidR="00D76A28" w:rsidRPr="004E57A9" w:rsidRDefault="00D76A28" w:rsidP="001E4658">
      <w:pPr>
        <w:spacing w:after="240"/>
        <w:rPr>
          <w:rFonts w:ascii="Times New Roman" w:hAnsi="Times New Roman" w:cs="Times New Roman"/>
          <w:sz w:val="24"/>
          <w:szCs w:val="24"/>
        </w:rPr>
      </w:pPr>
    </w:p>
    <w:p w14:paraId="7CACB17B" w14:textId="1FD5523F" w:rsidR="008F781C" w:rsidRPr="004E57A9"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4E57A9">
        <w:rPr>
          <w:rFonts w:ascii="Times New Roman" w:hAnsi="Times New Roman" w:cs="Times New Roman"/>
          <w:sz w:val="24"/>
          <w:szCs w:val="24"/>
        </w:rPr>
        <w:t xml:space="preserve">(7)  </w:t>
      </w:r>
      <w:r w:rsidR="004D27D2" w:rsidRPr="004E57A9">
        <w:rPr>
          <w:rFonts w:ascii="Times New Roman" w:hAnsi="Times New Roman" w:cs="Times New Roman"/>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3334A Wells Road</w:t>
      </w:r>
    </w:p>
    <w:p w14:paraId="7CACB17F" w14:textId="688D5489"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35898-5000</w:t>
      </w:r>
      <w:r w:rsidR="004D27D2" w:rsidRPr="004E57A9">
        <w:rPr>
          <w:rFonts w:ascii="Times New Roman" w:hAnsi="Times New Roman" w:cs="Times New Roman"/>
          <w:sz w:val="24"/>
          <w:szCs w:val="24"/>
        </w:rPr>
        <w:t>.</w:t>
      </w:r>
    </w:p>
    <w:p w14:paraId="10F10B60" w14:textId="77777777" w:rsidR="00D76A28" w:rsidRPr="004E57A9" w:rsidRDefault="00D76A28" w:rsidP="001E4658">
      <w:pPr>
        <w:spacing w:after="240"/>
        <w:rPr>
          <w:rFonts w:ascii="Times New Roman" w:hAnsi="Times New Roman" w:cs="Times New Roman"/>
          <w:sz w:val="24"/>
          <w:szCs w:val="24"/>
        </w:rPr>
      </w:pPr>
    </w:p>
    <w:p w14:paraId="7CACB180" w14:textId="0A4E222B"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(8)  </w:t>
      </w:r>
      <w:r w:rsidR="004D27D2" w:rsidRPr="004E57A9">
        <w:rPr>
          <w:rFonts w:ascii="Times New Roman" w:hAnsi="Times New Roman" w:cs="Times New Roman"/>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Corps of Engineers</w:t>
      </w:r>
    </w:p>
    <w:p w14:paraId="7CACB18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Directorate of Contracting</w:t>
      </w:r>
    </w:p>
    <w:p w14:paraId="7CACB183"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CECT-ZA</w:t>
      </w:r>
    </w:p>
    <w:p w14:paraId="7CACB184"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441 G Street, N.W.</w:t>
      </w:r>
    </w:p>
    <w:p w14:paraId="7CACB185" w14:textId="6C157DD7"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20314-1000</w:t>
      </w:r>
      <w:r w:rsidR="004D27D2" w:rsidRPr="004E57A9">
        <w:rPr>
          <w:rFonts w:ascii="Times New Roman" w:hAnsi="Times New Roman" w:cs="Times New Roman"/>
          <w:sz w:val="24"/>
          <w:szCs w:val="24"/>
        </w:rPr>
        <w:t>.</w:t>
      </w:r>
    </w:p>
    <w:p w14:paraId="0F898909" w14:textId="77777777" w:rsidR="00D76A28" w:rsidRPr="004E57A9" w:rsidRDefault="00D76A28" w:rsidP="001E4658">
      <w:pPr>
        <w:spacing w:after="240"/>
        <w:rPr>
          <w:rFonts w:ascii="Times New Roman" w:hAnsi="Times New Roman" w:cs="Times New Roman"/>
          <w:sz w:val="24"/>
          <w:szCs w:val="24"/>
        </w:rPr>
      </w:pPr>
    </w:p>
    <w:p w14:paraId="7CACB186" w14:textId="2A5ACF5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(9)  </w:t>
      </w:r>
      <w:r w:rsidR="004D27D2" w:rsidRPr="004E57A9">
        <w:rPr>
          <w:rFonts w:ascii="Times New Roman" w:hAnsi="Times New Roman" w:cs="Times New Roman"/>
          <w:sz w:val="24"/>
          <w:szCs w:val="24"/>
        </w:rPr>
        <w:t xml:space="preserve">For the </w:t>
      </w:r>
      <w:r w:rsidR="00C56E0A" w:rsidRPr="004E57A9">
        <w:rPr>
          <w:rFonts w:ascii="Times New Roman" w:hAnsi="Times New Roman" w:cs="Times New Roman"/>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S</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4E57A9">
        <w:rPr>
          <w:rFonts w:ascii="Times New Roman" w:hAnsi="Times New Roman" w:cs="Times New Roman"/>
          <w:sz w:val="24"/>
          <w:szCs w:val="24"/>
        </w:rPr>
        <w:t>Alexandria, VA  22315-3862</w:t>
      </w:r>
      <w:r w:rsidR="004E21DC" w:rsidRPr="004E57A9">
        <w:rPr>
          <w:rFonts w:ascii="Times New Roman" w:hAnsi="Times New Roman"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4E57A9" w:rsidRDefault="000D5DE0" w:rsidP="002F5E31">
      <w:pPr>
        <w:pStyle w:val="Heading3"/>
        <w:rPr>
          <w:rFonts w:cs="Times New Roman"/>
          <w:szCs w:val="24"/>
        </w:rPr>
      </w:pPr>
      <w:bookmarkStart w:id="39" w:name="_Toc512927588"/>
      <w:bookmarkStart w:id="40" w:name="_Toc513807739"/>
      <w:bookmarkStart w:id="41" w:name="_Toc519838262"/>
      <w:bookmarkStart w:id="42" w:name="_Toc3528901"/>
      <w:bookmarkStart w:id="43" w:name="_Toc14771647"/>
      <w:bookmarkStart w:id="44" w:name="_Toc68084309"/>
      <w:r w:rsidRPr="004E57A9">
        <w:rPr>
          <w:rFonts w:cs="Times New Roman"/>
          <w:szCs w:val="24"/>
        </w:rPr>
        <w:lastRenderedPageBreak/>
        <w:t>Subpart 5101.3 – Agency Acquisition Regulations</w:t>
      </w:r>
      <w:bookmarkEnd w:id="39"/>
      <w:bookmarkEnd w:id="40"/>
      <w:bookmarkEnd w:id="41"/>
      <w:bookmarkEnd w:id="42"/>
      <w:bookmarkEnd w:id="43"/>
      <w:bookmarkEnd w:id="44"/>
    </w:p>
    <w:p w14:paraId="7CACB18C" w14:textId="3E4EBCE9" w:rsidR="001A3030" w:rsidRPr="004E57A9" w:rsidRDefault="000D5DE0" w:rsidP="002F5E31">
      <w:pPr>
        <w:pStyle w:val="Heading4"/>
        <w:rPr>
          <w:rFonts w:cs="Times New Roman"/>
          <w:sz w:val="24"/>
          <w:szCs w:val="24"/>
        </w:rPr>
      </w:pPr>
      <w:bookmarkStart w:id="45" w:name="_Toc512927589"/>
      <w:bookmarkStart w:id="46" w:name="_Toc513807740"/>
      <w:bookmarkStart w:id="47" w:name="_Toc519838263"/>
      <w:bookmarkStart w:id="48" w:name="_Toc3528902"/>
      <w:bookmarkStart w:id="49" w:name="_Toc14771648"/>
      <w:bookmarkStart w:id="50" w:name="_Toc68084310"/>
      <w:r w:rsidRPr="004E57A9">
        <w:rPr>
          <w:rFonts w:cs="Times New Roman"/>
          <w:sz w:val="24"/>
          <w:szCs w:val="24"/>
        </w:rPr>
        <w:t>5101.301  Policy.</w:t>
      </w:r>
      <w:bookmarkEnd w:id="45"/>
      <w:bookmarkEnd w:id="46"/>
      <w:bookmarkEnd w:id="47"/>
      <w:bookmarkEnd w:id="48"/>
      <w:bookmarkEnd w:id="49"/>
      <w:bookmarkEnd w:id="50"/>
    </w:p>
    <w:p w14:paraId="7CACB18D" w14:textId="2CC2E3C0"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The Deputy Assistant Secretary of the Army (Procurement) (DASA(P)) </w:t>
      </w:r>
      <w:r w:rsidR="00335B4E" w:rsidRPr="004E57A9">
        <w:rPr>
          <w:rFonts w:ascii="Times New Roman" w:hAnsi="Times New Roman" w:cs="Times New Roman"/>
          <w:sz w:val="24"/>
          <w:szCs w:val="24"/>
        </w:rPr>
        <w:t>acts for the A</w:t>
      </w:r>
      <w:r w:rsidR="009C53A5" w:rsidRPr="004E57A9">
        <w:rPr>
          <w:rFonts w:ascii="Times New Roman" w:hAnsi="Times New Roman" w:cs="Times New Roman"/>
          <w:sz w:val="24"/>
          <w:szCs w:val="24"/>
        </w:rPr>
        <w:t xml:space="preserve">ssistant </w:t>
      </w:r>
      <w:r w:rsidR="00335B4E" w:rsidRPr="004E57A9">
        <w:rPr>
          <w:rFonts w:ascii="Times New Roman" w:hAnsi="Times New Roman" w:cs="Times New Roman"/>
          <w:sz w:val="24"/>
          <w:szCs w:val="24"/>
        </w:rPr>
        <w:t>S</w:t>
      </w:r>
      <w:r w:rsidR="009C53A5" w:rsidRPr="004E57A9">
        <w:rPr>
          <w:rFonts w:ascii="Times New Roman" w:hAnsi="Times New Roman" w:cs="Times New Roman"/>
          <w:sz w:val="24"/>
          <w:szCs w:val="24"/>
        </w:rPr>
        <w:t xml:space="preserve">ecretary of the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rmy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cquisition, </w:t>
      </w:r>
      <w:r w:rsidR="00335B4E" w:rsidRPr="004E57A9">
        <w:rPr>
          <w:rFonts w:ascii="Times New Roman" w:hAnsi="Times New Roman" w:cs="Times New Roman"/>
          <w:sz w:val="24"/>
          <w:szCs w:val="24"/>
        </w:rPr>
        <w:t>L</w:t>
      </w:r>
      <w:r w:rsidR="009C53A5" w:rsidRPr="004E57A9">
        <w:rPr>
          <w:rFonts w:ascii="Times New Roman" w:hAnsi="Times New Roman" w:cs="Times New Roman"/>
          <w:sz w:val="24"/>
          <w:szCs w:val="24"/>
        </w:rPr>
        <w:t xml:space="preserve">ogistics </w:t>
      </w:r>
      <w:r w:rsidR="002575F2" w:rsidRPr="004E57A9">
        <w:rPr>
          <w:rFonts w:ascii="Times New Roman" w:hAnsi="Times New Roman" w:cs="Times New Roman"/>
          <w:sz w:val="24"/>
          <w:szCs w:val="24"/>
        </w:rPr>
        <w:t>and</w:t>
      </w:r>
      <w:r w:rsidR="009C53A5" w:rsidRPr="004E57A9">
        <w:rPr>
          <w:rFonts w:ascii="Times New Roman" w:hAnsi="Times New Roman" w:cs="Times New Roman"/>
          <w:sz w:val="24"/>
          <w:szCs w:val="24"/>
        </w:rPr>
        <w:t xml:space="preserve"> </w:t>
      </w:r>
      <w:r w:rsidR="00335B4E" w:rsidRPr="004E57A9">
        <w:rPr>
          <w:rFonts w:ascii="Times New Roman" w:hAnsi="Times New Roman" w:cs="Times New Roman"/>
          <w:sz w:val="24"/>
          <w:szCs w:val="24"/>
        </w:rPr>
        <w:t>T</w:t>
      </w:r>
      <w:r w:rsidR="009C53A5" w:rsidRPr="004E57A9">
        <w:rPr>
          <w:rFonts w:ascii="Times New Roman" w:hAnsi="Times New Roman" w:cs="Times New Roman"/>
          <w:sz w:val="24"/>
          <w:szCs w:val="24"/>
        </w:rPr>
        <w:t>echnology</w:t>
      </w:r>
      <w:r w:rsidR="00335B4E" w:rsidRPr="004E57A9">
        <w:rPr>
          <w:rFonts w:ascii="Times New Roman" w:hAnsi="Times New Roman" w:cs="Times New Roman"/>
          <w:sz w:val="24"/>
          <w:szCs w:val="24"/>
        </w:rPr>
        <w:t xml:space="preserve">) in developing, coordinating, issuing and maintaining </w:t>
      </w:r>
      <w:r w:rsidRPr="004E57A9">
        <w:rPr>
          <w:rFonts w:ascii="Times New Roman" w:hAnsi="Times New Roman" w:cs="Times New Roman"/>
          <w:sz w:val="24"/>
          <w:szCs w:val="24"/>
        </w:rPr>
        <w:t>the AFARS.</w:t>
      </w:r>
    </w:p>
    <w:p w14:paraId="7CACB18E" w14:textId="0075BDB3" w:rsidR="00C756BE"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will coordinate with the Office of the Deputy Assistant Secretary of the Army (Procurement) (ODASA(P))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SAAL-PP, to publish proposed</w:t>
      </w:r>
      <w:r w:rsidR="0084682E" w:rsidRPr="004E57A9">
        <w:rPr>
          <w:rFonts w:ascii="Times New Roman" w:hAnsi="Times New Roman" w:cs="Times New Roman"/>
          <w:sz w:val="24"/>
          <w:szCs w:val="24"/>
        </w:rPr>
        <w:t xml:space="preserve"> internal acquisition regulations or instructions,</w:t>
      </w:r>
      <w:r w:rsidRPr="004E57A9">
        <w:rPr>
          <w:rFonts w:ascii="Times New Roman" w:hAnsi="Times New Roman" w:cs="Times New Roman"/>
          <w:sz w:val="24"/>
          <w:szCs w:val="24"/>
        </w:rPr>
        <w:t xml:space="preserve"> policy letters, clause books, policies, procedures, clauses, or forms in the </w:t>
      </w:r>
      <w:r w:rsidRPr="004E57A9">
        <w:rPr>
          <w:rFonts w:ascii="Times New Roman" w:hAnsi="Times New Roman" w:cs="Times New Roman"/>
          <w:i/>
          <w:sz w:val="24"/>
          <w:szCs w:val="24"/>
        </w:rPr>
        <w:t>Federal Register</w:t>
      </w:r>
      <w:r w:rsidRPr="004E57A9">
        <w:rPr>
          <w:rFonts w:ascii="Times New Roman" w:hAnsi="Times New Roman" w:cs="Times New Roman"/>
          <w:sz w:val="24"/>
          <w:szCs w:val="24"/>
        </w:rPr>
        <w:t xml:space="preserve"> for public comment when required</w:t>
      </w:r>
      <w:r w:rsidR="00BF1CE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w:t>
      </w:r>
      <w:r w:rsidR="00BF1CE1" w:rsidRPr="004E57A9">
        <w:rPr>
          <w:rFonts w:ascii="Times New Roman" w:hAnsi="Times New Roman" w:cs="Times New Roman"/>
          <w:sz w:val="24"/>
          <w:szCs w:val="24"/>
        </w:rPr>
        <w:t>S</w:t>
      </w:r>
      <w:r w:rsidRPr="004E57A9">
        <w:rPr>
          <w:rFonts w:ascii="Times New Roman" w:hAnsi="Times New Roman" w:cs="Times New Roman"/>
          <w:sz w:val="24"/>
          <w:szCs w:val="24"/>
        </w:rPr>
        <w:t>ee FAR 1.301(b) and DFARS 201.301(b)</w:t>
      </w:r>
      <w:r w:rsidR="00BF1CE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Contracting activities will format coordination packages in accordance with FAR 1.304, DFARS 201.304, and 5101.304 an</w:t>
      </w:r>
      <w:r w:rsidR="005A53BB" w:rsidRPr="004E57A9">
        <w:rPr>
          <w:rFonts w:ascii="Times New Roman" w:hAnsi="Times New Roman" w:cs="Times New Roman"/>
          <w:sz w:val="24"/>
          <w:szCs w:val="24"/>
        </w:rPr>
        <w:t xml:space="preserve">d </w:t>
      </w:r>
      <w:r w:rsidR="00C756BE" w:rsidRPr="004E57A9">
        <w:rPr>
          <w:rFonts w:ascii="Times New Roman" w:hAnsi="Times New Roman" w:cs="Times New Roman"/>
          <w:sz w:val="24"/>
          <w:szCs w:val="24"/>
        </w:rPr>
        <w:t xml:space="preserve">route them in accordance with 5101.290.  </w:t>
      </w:r>
      <w:r w:rsidRPr="004E57A9">
        <w:rPr>
          <w:rFonts w:ascii="Times New Roman" w:hAnsi="Times New Roman" w:cs="Times New Roman"/>
          <w:sz w:val="24"/>
          <w:szCs w:val="24"/>
        </w:rPr>
        <w:t xml:space="preserve">SAAL-PP will assist the contracting activity with preparing the proposed notice, forward it to the </w:t>
      </w:r>
      <w:r w:rsidRPr="004E57A9">
        <w:rPr>
          <w:rFonts w:ascii="Times New Roman" w:hAnsi="Times New Roman" w:cs="Times New Roman"/>
          <w:i/>
          <w:iCs/>
          <w:sz w:val="24"/>
          <w:szCs w:val="24"/>
        </w:rPr>
        <w:t>Federal Register</w:t>
      </w:r>
      <w:r w:rsidRPr="004E57A9">
        <w:rPr>
          <w:rFonts w:ascii="Times New Roman" w:hAnsi="Times New Roman"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ascii="Times New Roman" w:hAnsi="Times New Roman" w:cs="Times New Roman"/>
          <w:sz w:val="24"/>
          <w:szCs w:val="24"/>
        </w:rPr>
        <w:t>–</w:t>
      </w:r>
    </w:p>
    <w:p w14:paraId="7CACB18F"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Send an updated request for deviation in accordance with 5101.402; or</w:t>
      </w:r>
    </w:p>
    <w:p w14:paraId="7CACB190"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Send an updated request for approval</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which does not involve a deviation</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in accordance</w:t>
      </w:r>
      <w:r w:rsidR="00872CE8" w:rsidRPr="004E57A9">
        <w:rPr>
          <w:rFonts w:ascii="Times New Roman" w:hAnsi="Times New Roman" w:cs="Times New Roman"/>
          <w:sz w:val="24"/>
          <w:szCs w:val="24"/>
        </w:rPr>
        <w:t xml:space="preserve"> with 5101.304(</w:t>
      </w:r>
      <w:r w:rsidR="004E21DC" w:rsidRPr="004E57A9">
        <w:rPr>
          <w:rFonts w:ascii="Times New Roman" w:hAnsi="Times New Roman" w:cs="Times New Roman"/>
          <w:sz w:val="24"/>
          <w:szCs w:val="24"/>
        </w:rPr>
        <w:t>1</w:t>
      </w:r>
      <w:r w:rsidR="00872CE8" w:rsidRPr="004E57A9">
        <w:rPr>
          <w:rFonts w:ascii="Times New Roman" w:hAnsi="Times New Roman" w:cs="Times New Roman"/>
          <w:sz w:val="24"/>
          <w:szCs w:val="24"/>
        </w:rPr>
        <w:t>)(</w:t>
      </w:r>
      <w:r w:rsidR="004E21DC" w:rsidRPr="004E57A9">
        <w:rPr>
          <w:rFonts w:ascii="Times New Roman" w:hAnsi="Times New Roman" w:cs="Times New Roman"/>
          <w:sz w:val="24"/>
          <w:szCs w:val="24"/>
        </w:rPr>
        <w:t>i</w:t>
      </w:r>
      <w:r w:rsidR="00872CE8" w:rsidRPr="004E57A9">
        <w:rPr>
          <w:rFonts w:ascii="Times New Roman" w:hAnsi="Times New Roman" w:cs="Times New Roman"/>
          <w:sz w:val="24"/>
          <w:szCs w:val="24"/>
        </w:rPr>
        <w:t>); and</w:t>
      </w:r>
    </w:p>
    <w:p w14:paraId="7CACB191" w14:textId="77777777" w:rsidR="008F781C" w:rsidRPr="004E57A9"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004E21DC" w:rsidRPr="004E57A9">
        <w:rPr>
          <w:rFonts w:ascii="Times New Roman" w:hAnsi="Times New Roman" w:cs="Times New Roman"/>
          <w:sz w:val="24"/>
          <w:szCs w:val="24"/>
        </w:rPr>
        <w:t xml:space="preserve"> </w:t>
      </w:r>
      <w:r w:rsidRPr="004E57A9">
        <w:rPr>
          <w:rFonts w:ascii="Times New Roman" w:hAnsi="Times New Roman" w:cs="Times New Roman"/>
          <w:sz w:val="24"/>
          <w:szCs w:val="24"/>
        </w:rPr>
        <w:t>Include the results of the publication and analysis under the heading “IV Collaterals.”</w:t>
      </w:r>
    </w:p>
    <w:p w14:paraId="7CACB192" w14:textId="00A35ABD" w:rsidR="00B66D8D" w:rsidRPr="004E57A9" w:rsidRDefault="000D5DE0" w:rsidP="002F5E31">
      <w:pPr>
        <w:pStyle w:val="Heading4"/>
        <w:rPr>
          <w:rFonts w:cs="Times New Roman"/>
          <w:sz w:val="24"/>
          <w:szCs w:val="24"/>
        </w:rPr>
      </w:pPr>
      <w:bookmarkStart w:id="51" w:name="_Toc512927590"/>
      <w:bookmarkStart w:id="52" w:name="_Toc513807741"/>
      <w:bookmarkStart w:id="53" w:name="_Toc519838264"/>
      <w:bookmarkStart w:id="54" w:name="_Toc3528903"/>
      <w:bookmarkStart w:id="55" w:name="_Toc14771649"/>
      <w:bookmarkStart w:id="56" w:name="_Toc68084311"/>
      <w:r w:rsidRPr="004E57A9">
        <w:rPr>
          <w:rFonts w:cs="Times New Roman"/>
          <w:sz w:val="24"/>
          <w:szCs w:val="24"/>
        </w:rPr>
        <w:t>5101.303  Publication and codification.</w:t>
      </w:r>
      <w:bookmarkEnd w:id="51"/>
      <w:bookmarkEnd w:id="52"/>
      <w:bookmarkEnd w:id="53"/>
      <w:bookmarkEnd w:id="54"/>
      <w:bookmarkEnd w:id="55"/>
      <w:bookmarkEnd w:id="56"/>
    </w:p>
    <w:p w14:paraId="7CACB193" w14:textId="77777777" w:rsidR="00083BBE" w:rsidRPr="004E57A9" w:rsidRDefault="000D5DE0" w:rsidP="00D76A28">
      <w:pPr>
        <w:rPr>
          <w:rFonts w:ascii="Times New Roman" w:hAnsi="Times New Roman" w:cs="Times New Roman"/>
          <w:sz w:val="24"/>
          <w:szCs w:val="24"/>
        </w:rPr>
      </w:pPr>
      <w:r w:rsidRPr="004E57A9">
        <w:rPr>
          <w:rFonts w:ascii="Times New Roman" w:hAnsi="Times New Roman" w:cs="Times New Roman"/>
          <w:sz w:val="24"/>
          <w:szCs w:val="24"/>
        </w:rPr>
        <w:t>(a)(i)  The Code of Federal Regulations codifies the AFARS under chapter 51, in Title 48.</w:t>
      </w:r>
    </w:p>
    <w:p w14:paraId="7CACB194"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The AFARS implemental numbering sequence is the same as the FAR except–</w:t>
      </w:r>
    </w:p>
    <w:p w14:paraId="7CACB196"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7"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 and</w:t>
      </w:r>
    </w:p>
    <w:p w14:paraId="7CACB198"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When the text exceeds one paragraph, number subdivisions by skipping a unit in the FAR 1.105-2(b)(2) prescribed numbering sequence.</w:t>
      </w:r>
    </w:p>
    <w:p w14:paraId="7CACB199"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lastRenderedPageBreak/>
        <w:t>(B)  The AFARS supplemental numbering sequence is the same as the FAR except –</w:t>
      </w:r>
    </w:p>
    <w:p w14:paraId="7CACB19A"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B"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w:t>
      </w:r>
    </w:p>
    <w:p w14:paraId="7CACB19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Add “90” to parts, subparts, sections, or subsections;</w:t>
      </w:r>
    </w:p>
    <w:p w14:paraId="7CACB19D"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(4)</w:t>
      </w:r>
      <w:r w:rsidRPr="004E57A9">
        <w:rPr>
          <w:rFonts w:ascii="Times New Roman" w:hAnsi="Times New Roman" w:cs="Times New Roman"/>
          <w:sz w:val="24"/>
          <w:szCs w:val="24"/>
        </w:rPr>
        <w:t xml:space="preserve">  Add “S-90” to subdivisions; and</w:t>
      </w:r>
    </w:p>
    <w:p w14:paraId="7CACB19E"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(5)</w:t>
      </w:r>
      <w:r w:rsidRPr="004E57A9">
        <w:rPr>
          <w:rFonts w:ascii="Times New Roman" w:hAnsi="Times New Roman" w:cs="Times New Roman"/>
          <w:sz w:val="24"/>
          <w:szCs w:val="24"/>
        </w:rPr>
        <w:t xml:space="preserve">  When the text exceeds one paragraph, number subdivisions without skipping a unit in the FAR 1.105-2(b)(2) prescribed numbering sequence.</w:t>
      </w:r>
    </w:p>
    <w:p w14:paraId="7CACB19F" w14:textId="4B90A67A" w:rsidR="00037618"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166A6DC">
        <w:rPr>
          <w:rFonts w:ascii="Times New Roman" w:hAnsi="Times New Roman" w:cs="Times New Roman"/>
          <w:sz w:val="24"/>
          <w:szCs w:val="24"/>
        </w:rPr>
        <w:t>(D)  Examples of AFARS implemental and supplemental numbering are in Tables 1-</w:t>
      </w:r>
      <w:r w:rsidR="13E01359" w:rsidRPr="0166A6DC">
        <w:rPr>
          <w:rFonts w:ascii="Times New Roman" w:hAnsi="Times New Roman" w:cs="Times New Roman"/>
          <w:sz w:val="24"/>
          <w:szCs w:val="24"/>
        </w:rPr>
        <w:t>2</w:t>
      </w:r>
      <w:r w:rsidRPr="0166A6DC">
        <w:rPr>
          <w:rFonts w:ascii="Times New Roman" w:hAnsi="Times New Roman" w:cs="Times New Roman"/>
          <w:sz w:val="24"/>
          <w:szCs w:val="24"/>
        </w:rPr>
        <w:t xml:space="preserve"> and 1-</w:t>
      </w:r>
      <w:r w:rsidR="12527F35" w:rsidRPr="0166A6DC">
        <w:rPr>
          <w:rFonts w:ascii="Times New Roman" w:hAnsi="Times New Roman" w:cs="Times New Roman"/>
          <w:sz w:val="24"/>
          <w:szCs w:val="24"/>
        </w:rPr>
        <w:t>3</w:t>
      </w:r>
      <w:r w:rsidRPr="0166A6DC">
        <w:rPr>
          <w:rFonts w:ascii="Times New Roman" w:hAnsi="Times New Roman" w:cs="Times New Roman"/>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ascii="Times New Roman" w:hAnsi="Times New Roman" w:cs="Times New Roman"/>
                <w:sz w:val="24"/>
                <w:szCs w:val="24"/>
              </w:rPr>
            </w:pPr>
            <w:r w:rsidRPr="004E57A9">
              <w:rPr>
                <w:rFonts w:ascii="Times New Roman" w:hAnsi="Times New Roman" w:cs="Times New Roman"/>
                <w:sz w:val="24"/>
                <w:szCs w:val="24"/>
              </w:rPr>
              <w:t>TABLE 1-</w:t>
            </w:r>
            <w:r w:rsidR="1A9BA39A" w:rsidRPr="004E57A9">
              <w:rPr>
                <w:rFonts w:ascii="Times New Roman" w:hAnsi="Times New Roman" w:cs="Times New Roman"/>
                <w:sz w:val="24"/>
                <w:szCs w:val="24"/>
              </w:rPr>
              <w:t>2</w:t>
            </w:r>
            <w:r w:rsidRPr="004E57A9">
              <w:rPr>
                <w:rFonts w:ascii="Times New Roman" w:hAnsi="Times New Roman"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ascii="Times New Roman" w:hAnsi="Times New Roman"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C"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AD"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w:t>
            </w:r>
          </w:p>
          <w:p w14:paraId="7CACB1AE"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(2)</w:t>
            </w:r>
          </w:p>
          <w:p w14:paraId="7CACB1AF"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r w:rsidRPr="004E57A9">
              <w:rPr>
                <w:rFonts w:ascii="Times New Roman" w:hAnsi="Times New Roman"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B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(a)(i)</w:t>
            </w:r>
          </w:p>
          <w:p w14:paraId="7CACB1B9"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w:t>
            </w:r>
          </w:p>
          <w:p w14:paraId="7CACB1B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C23C0D">
            <w:pPr>
              <w:ind w:firstLine="76"/>
              <w:rPr>
                <w:rFonts w:ascii="Times New Roman" w:hAnsi="Times New Roman" w:cs="Times New Roman"/>
                <w:sz w:val="24"/>
                <w:szCs w:val="24"/>
              </w:rPr>
            </w:pPr>
            <w:r w:rsidRPr="004E57A9">
              <w:rPr>
                <w:rFonts w:ascii="Times New Roman" w:hAnsi="Times New Roman" w:cs="Times New Roman"/>
                <w:sz w:val="24"/>
                <w:szCs w:val="24"/>
              </w:rPr>
              <w:lastRenderedPageBreak/>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ascii="Times New Roman" w:hAnsi="Times New Roman" w:cs="Times New Roman"/>
                <w:sz w:val="24"/>
                <w:szCs w:val="24"/>
              </w:rPr>
            </w:pPr>
            <w:r w:rsidRPr="004E57A9">
              <w:rPr>
                <w:rFonts w:ascii="Times New Roman" w:hAnsi="Times New Roman" w:cs="Times New Roman"/>
                <w:sz w:val="24"/>
                <w:szCs w:val="24"/>
              </w:rPr>
              <w:t>19.501(a)</w:t>
            </w:r>
            <w:r w:rsidRPr="004E57A9">
              <w:rPr>
                <w:rFonts w:ascii="Times New Roman" w:hAnsi="Times New Roman" w:cs="Times New Roman"/>
                <w:bCs/>
                <w:sz w:val="24"/>
                <w:szCs w:val="24"/>
              </w:rPr>
              <w:t>(1)</w:t>
            </w:r>
          </w:p>
          <w:p w14:paraId="7CACB1BE" w14:textId="77777777" w:rsidR="00037618" w:rsidRPr="004E57A9" w:rsidRDefault="00037618" w:rsidP="002B5BEF">
            <w:pPr>
              <w:jc w:val="both"/>
              <w:rPr>
                <w:rFonts w:ascii="Times New Roman" w:hAnsi="Times New Roman"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F"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w:t>
            </w:r>
          </w:p>
          <w:p w14:paraId="7CACB1C0"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(a)</w:t>
            </w:r>
          </w:p>
          <w:p w14:paraId="7CACB1C1"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(1)(A)</w:t>
            </w:r>
          </w:p>
          <w:p w14:paraId="7CACB1C2"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(B)</w:t>
            </w:r>
          </w:p>
          <w:p w14:paraId="7CACB1C3"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(C)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ascii="Times New Roman" w:hAnsi="Times New Roman" w:cs="Times New Roman"/>
                <w:sz w:val="24"/>
                <w:szCs w:val="24"/>
              </w:rPr>
            </w:pPr>
            <w:r w:rsidRPr="004E57A9">
              <w:rPr>
                <w:rFonts w:ascii="Times New Roman" w:hAnsi="Times New Roman"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ascii="Times New Roman" w:hAnsi="Times New Roman" w:cs="Times New Roman"/>
                <w:sz w:val="24"/>
                <w:szCs w:val="24"/>
              </w:rPr>
            </w:pPr>
            <w:r w:rsidRPr="004E57A9">
              <w:rPr>
                <w:rFonts w:ascii="Times New Roman" w:hAnsi="Times New Roman" w:cs="Times New Roman"/>
                <w:sz w:val="24"/>
                <w:szCs w:val="24"/>
              </w:rPr>
              <w:t>19.501(a)(1)(i)(A)(</w:t>
            </w:r>
            <w:r w:rsidRPr="004E57A9">
              <w:rPr>
                <w:rFonts w:ascii="Times New Roman" w:hAnsi="Times New Roman" w:cs="Times New Roman"/>
                <w:i/>
                <w:iCs/>
                <w:sz w:val="24"/>
                <w:szCs w:val="24"/>
              </w:rPr>
              <w:t>1)(i)</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5119.501(1)(i)(A</w:t>
            </w:r>
            <w:r w:rsidRPr="004E57A9">
              <w:rPr>
                <w:rFonts w:ascii="Times New Roman" w:hAnsi="Times New Roman" w:cs="Times New Roman"/>
                <w:i/>
                <w:iCs/>
                <w:sz w:val="24"/>
                <w:szCs w:val="24"/>
              </w:rPr>
              <w:t>)(1)(i)</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ascii="Times New Roman" w:hAnsi="Times New Roman" w:cs="Times New Roman"/>
                <w:b/>
                <w:bCs/>
                <w:sz w:val="24"/>
                <w:szCs w:val="24"/>
              </w:rPr>
            </w:pPr>
            <w:r w:rsidRPr="004E57A9">
              <w:rPr>
                <w:rFonts w:ascii="Times New Roman" w:hAnsi="Times New Roman" w:cs="Times New Roman"/>
                <w:sz w:val="24"/>
                <w:szCs w:val="24"/>
              </w:rPr>
              <w:t>TABLE 1-</w:t>
            </w:r>
            <w:r w:rsidR="24F07880" w:rsidRPr="004E57A9">
              <w:rPr>
                <w:rFonts w:ascii="Times New Roman" w:hAnsi="Times New Roman" w:cs="Times New Roman"/>
                <w:sz w:val="24"/>
                <w:szCs w:val="24"/>
              </w:rPr>
              <w:t>3</w:t>
            </w:r>
            <w:r w:rsidRPr="004E57A9">
              <w:rPr>
                <w:rFonts w:ascii="Times New Roman" w:hAnsi="Times New Roman"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5119.501-1(a)(1)(S-90)</w:t>
            </w:r>
          </w:p>
        </w:tc>
      </w:tr>
    </w:tbl>
    <w:p w14:paraId="7323B762" w14:textId="77777777" w:rsidR="00BA72CD" w:rsidRPr="004E57A9" w:rsidRDefault="00BA72CD" w:rsidP="003B1F69">
      <w:pPr>
        <w:pStyle w:val="NormalWeb"/>
        <w:spacing w:before="0" w:beforeAutospacing="0" w:after="240" w:afterAutospacing="0" w:line="276" w:lineRule="auto"/>
        <w:rPr>
          <w:rFonts w:ascii="Times New Roman" w:hAnsi="Times New Roman" w:cs="Times New Roman"/>
          <w:sz w:val="24"/>
          <w:szCs w:val="24"/>
        </w:rPr>
      </w:pPr>
    </w:p>
    <w:p w14:paraId="1C8BFC79" w14:textId="02424A88" w:rsidR="00D76A28"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*Assumes one AFARS paragraph implementing one FAR or DFARS paragraph.</w:t>
      </w:r>
    </w:p>
    <w:p w14:paraId="7CACB1E9"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(iii)  Contracting activities will contact SAAL-PP to obtain numbers for acquisition instruction or guidebook text and clauses.</w:t>
      </w:r>
    </w:p>
    <w:p w14:paraId="7CACB1EA"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Chapter 51</w:t>
      </w:r>
      <w:r w:rsidR="00C93F7E" w:rsidRPr="004E57A9">
        <w:rPr>
          <w:rFonts w:ascii="Times New Roman" w:hAnsi="Times New Roman" w:cs="Times New Roman"/>
          <w:sz w:val="24"/>
          <w:szCs w:val="24"/>
        </w:rPr>
        <w:t xml:space="preserve"> </w:t>
      </w:r>
      <w:r w:rsidRPr="004E57A9">
        <w:rPr>
          <w:rFonts w:ascii="Times New Roman" w:hAnsi="Times New Roman" w:cs="Times New Roman"/>
          <w:sz w:val="24"/>
          <w:szCs w:val="24"/>
        </w:rPr>
        <w:t>reserves subsection numbers 90-99 for AFARS supplementary material with no FAR or DFARS counterpart.</w:t>
      </w:r>
    </w:p>
    <w:p w14:paraId="7CACB1EB"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lastRenderedPageBreak/>
        <w:t>(</w:t>
      </w:r>
      <w:r w:rsidRPr="004E57A9">
        <w:rPr>
          <w:rFonts w:ascii="Times New Roman" w:hAnsi="Times New Roman" w:cs="Times New Roman"/>
          <w:i/>
          <w:sz w:val="24"/>
          <w:szCs w:val="24"/>
        </w:rPr>
        <w:t>1</w:t>
      </w:r>
      <w:r w:rsidRPr="004E57A9">
        <w:rPr>
          <w:rFonts w:ascii="Times New Roman" w:hAnsi="Times New Roman" w:cs="Times New Roman"/>
          <w:sz w:val="24"/>
          <w:szCs w:val="24"/>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Pr="004E57A9">
        <w:rPr>
          <w:rFonts w:ascii="Times New Roman" w:hAnsi="Times New Roman" w:cs="Times New Roman"/>
          <w:i/>
          <w:sz w:val="24"/>
          <w:szCs w:val="24"/>
        </w:rPr>
        <w:t>2</w:t>
      </w:r>
      <w:r w:rsidRPr="004E57A9">
        <w:rPr>
          <w:rFonts w:ascii="Times New Roman" w:hAnsi="Times New Roman" w:cs="Times New Roman"/>
          <w:sz w:val="24"/>
          <w:szCs w:val="24"/>
        </w:rPr>
        <w:t>)  HQDA reserves numbers 200 and above for Army Materiel Command and major subordinate command unique implementing material with no counterpart in higher-level regulations.</w:t>
      </w:r>
    </w:p>
    <w:p w14:paraId="7CACB1ED"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 xml:space="preserve">(B)  Chapter 51 reserves numbers 9000 and above for </w:t>
      </w:r>
      <w:r w:rsidR="00133469" w:rsidRPr="004E57A9">
        <w:rPr>
          <w:rFonts w:ascii="Times New Roman" w:hAnsi="Times New Roman" w:cs="Times New Roman"/>
          <w:sz w:val="24"/>
          <w:szCs w:val="24"/>
        </w:rPr>
        <w:t>supplementary clauses approved for use Army-wide, in specific commands, subordinate commands or contracting offices.  (</w:t>
      </w:r>
      <w:r w:rsidRPr="004E57A9">
        <w:rPr>
          <w:rFonts w:ascii="Times New Roman" w:hAnsi="Times New Roman" w:cs="Times New Roman"/>
          <w:sz w:val="24"/>
          <w:szCs w:val="24"/>
        </w:rPr>
        <w:t>See 5152.101.</w:t>
      </w:r>
      <w:r w:rsidR="00133469" w:rsidRPr="004E57A9">
        <w:rPr>
          <w:rFonts w:ascii="Times New Roman" w:hAnsi="Times New Roman" w:cs="Times New Roman"/>
          <w:sz w:val="24"/>
          <w:szCs w:val="24"/>
        </w:rPr>
        <w:t>)</w:t>
      </w:r>
    </w:p>
    <w:p w14:paraId="334855CE" w14:textId="774B21A6" w:rsidR="002A1953" w:rsidRPr="004E57A9" w:rsidRDefault="002A1953" w:rsidP="002A1953">
      <w:pPr>
        <w:pStyle w:val="Heading4"/>
        <w:rPr>
          <w:rFonts w:cs="Times New Roman"/>
          <w:sz w:val="24"/>
          <w:szCs w:val="24"/>
        </w:rPr>
      </w:pPr>
      <w:bookmarkStart w:id="57" w:name="_Toc512927591"/>
      <w:bookmarkStart w:id="58" w:name="_Toc513807742"/>
      <w:bookmarkStart w:id="59" w:name="_Toc519838265"/>
      <w:bookmarkStart w:id="60" w:name="_Toc3528904"/>
      <w:bookmarkStart w:id="61" w:name="_Toc14771650"/>
      <w:bookmarkStart w:id="62" w:name="_Toc68084312"/>
      <w:r w:rsidRPr="004E57A9">
        <w:rPr>
          <w:rFonts w:cs="Times New Roman"/>
          <w:sz w:val="24"/>
          <w:szCs w:val="24"/>
        </w:rPr>
        <w:t>5101.304 Agency control and compliance procedures.</w:t>
      </w:r>
      <w:bookmarkEnd w:id="57"/>
      <w:bookmarkEnd w:id="58"/>
      <w:bookmarkEnd w:id="59"/>
      <w:bookmarkEnd w:id="60"/>
      <w:bookmarkEnd w:id="61"/>
      <w:bookmarkEnd w:id="62"/>
    </w:p>
    <w:p w14:paraId="0C5499FD" w14:textId="0A69F595" w:rsidR="002A1953" w:rsidRPr="004E57A9" w:rsidRDefault="002A1953" w:rsidP="002A1953">
      <w:pPr>
        <w:pStyle w:val="Heading4"/>
        <w:rPr>
          <w:rFonts w:cs="Times New Roman"/>
          <w:sz w:val="24"/>
          <w:szCs w:val="24"/>
        </w:rPr>
      </w:pPr>
      <w:bookmarkStart w:id="63" w:name="_Toc512927592"/>
      <w:bookmarkStart w:id="64" w:name="_Toc513807743"/>
      <w:bookmarkStart w:id="65" w:name="_Toc519838266"/>
      <w:bookmarkStart w:id="66" w:name="_Toc3528905"/>
      <w:bookmarkStart w:id="67" w:name="_Toc14771651"/>
      <w:bookmarkStart w:id="68" w:name="_Toc68084313"/>
      <w:r w:rsidRPr="004E57A9">
        <w:rPr>
          <w:rFonts w:cs="Times New Roman"/>
          <w:sz w:val="24"/>
          <w:szCs w:val="24"/>
        </w:rPr>
        <w:t>5101.304-90 Army control and compliance.</w:t>
      </w:r>
      <w:bookmarkEnd w:id="63"/>
      <w:bookmarkEnd w:id="64"/>
      <w:bookmarkEnd w:id="65"/>
      <w:bookmarkEnd w:id="66"/>
      <w:bookmarkEnd w:id="67"/>
      <w:bookmarkEnd w:id="68"/>
    </w:p>
    <w:p w14:paraId="24A4402D" w14:textId="77777777" w:rsidR="002A1953" w:rsidRPr="004E57A9" w:rsidRDefault="002A1953" w:rsidP="002A1953">
      <w:pPr>
        <w:rPr>
          <w:rFonts w:ascii="Times New Roman" w:hAnsi="Times New Roman" w:cs="Times New Roman"/>
          <w:bCs/>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bCs/>
          <w:i/>
          <w:sz w:val="24"/>
          <w:szCs w:val="24"/>
        </w:rPr>
        <w:t>Definitions</w:t>
      </w:r>
      <w:r w:rsidRPr="004E57A9">
        <w:rPr>
          <w:rFonts w:ascii="Times New Roman" w:hAnsi="Times New Roman" w:cs="Times New Roman"/>
          <w:bCs/>
          <w:sz w:val="24"/>
          <w:szCs w:val="24"/>
        </w:rPr>
        <w:t>.  As used in this section—</w:t>
      </w:r>
    </w:p>
    <w:p w14:paraId="4C3EB9D7" w14:textId="77777777" w:rsidR="002A1953" w:rsidRPr="004E57A9" w:rsidRDefault="002A1953" w:rsidP="002A1953">
      <w:pPr>
        <w:rPr>
          <w:rFonts w:ascii="Times New Roman" w:hAnsi="Times New Roman" w:cs="Times New Roman"/>
          <w:sz w:val="24"/>
          <w:szCs w:val="24"/>
        </w:rPr>
      </w:pPr>
    </w:p>
    <w:p w14:paraId="5BA47B47"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(1)  “Acquisition instruction” means the set of governing local processes and procedures developed and maintained by the head of each contracting activity.</w:t>
      </w:r>
    </w:p>
    <w:p w14:paraId="501A4342" w14:textId="77777777" w:rsidR="000B71B6" w:rsidRPr="004E57A9" w:rsidRDefault="000B71B6" w:rsidP="000B71B6">
      <w:pPr>
        <w:rPr>
          <w:rFonts w:ascii="Times New Roman" w:hAnsi="Times New Roman" w:cs="Times New Roman"/>
          <w:sz w:val="24"/>
          <w:szCs w:val="24"/>
        </w:rPr>
      </w:pPr>
    </w:p>
    <w:p w14:paraId="1A932D78"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(2)  “Policy” means direction to contracting organizations implementing statute, executive order, regulation, or other governing directives.</w:t>
      </w:r>
    </w:p>
    <w:p w14:paraId="1B441D0D" w14:textId="77777777" w:rsidR="000B71B6" w:rsidRPr="004E57A9" w:rsidRDefault="000B71B6" w:rsidP="000B71B6">
      <w:pPr>
        <w:rPr>
          <w:rFonts w:ascii="Times New Roman" w:hAnsi="Times New Roman" w:cs="Times New Roman"/>
          <w:sz w:val="24"/>
          <w:szCs w:val="24"/>
        </w:rPr>
      </w:pPr>
    </w:p>
    <w:p w14:paraId="1F1B4801"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(3)  “Procedure” means an outline of how to perform a process – who performs what action, what sequence they perform the steps in the task, and the criteria (i.e., standard) they must meet to accomplish the goal/end-state.</w:t>
      </w:r>
    </w:p>
    <w:p w14:paraId="74A5FE64" w14:textId="77777777" w:rsidR="000B71B6" w:rsidRPr="004E57A9" w:rsidRDefault="000B71B6" w:rsidP="000B71B6">
      <w:pPr>
        <w:rPr>
          <w:rFonts w:ascii="Times New Roman" w:hAnsi="Times New Roman" w:cs="Times New Roman"/>
          <w:sz w:val="24"/>
          <w:szCs w:val="24"/>
        </w:rPr>
      </w:pPr>
    </w:p>
    <w:p w14:paraId="1F1D2CBB"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(4)  “Process” means a high-level view or map of the tasks required by the policy described in sufficient detail to direct the user to a desired outcome.</w:t>
      </w:r>
    </w:p>
    <w:p w14:paraId="3D49B2B6" w14:textId="77777777" w:rsidR="000B71B6" w:rsidRPr="004E57A9" w:rsidRDefault="000B71B6" w:rsidP="000B71B6">
      <w:pPr>
        <w:rPr>
          <w:rFonts w:ascii="Times New Roman" w:hAnsi="Times New Roman" w:cs="Times New Roman"/>
          <w:sz w:val="24"/>
          <w:szCs w:val="24"/>
        </w:rPr>
      </w:pPr>
    </w:p>
    <w:p w14:paraId="4F59D379" w14:textId="77777777"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t>(b)  All Army procurement policy is centralized under the ODASA(P), and ODASA(P) is the only Army organization authorized to issue procurement policy.</w:t>
      </w:r>
    </w:p>
    <w:p w14:paraId="44129D40" w14:textId="77777777" w:rsidR="000B71B6" w:rsidRPr="004E57A9" w:rsidRDefault="000B71B6" w:rsidP="000B71B6">
      <w:pPr>
        <w:rPr>
          <w:rFonts w:ascii="Times New Roman" w:hAnsi="Times New Roman" w:cs="Times New Roman"/>
          <w:sz w:val="24"/>
          <w:szCs w:val="24"/>
        </w:rPr>
      </w:pPr>
    </w:p>
    <w:p w14:paraId="1927875B" w14:textId="64586311"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lastRenderedPageBreak/>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4E57A9" w:rsidRDefault="00BA583B" w:rsidP="000B71B6">
      <w:pPr>
        <w:rPr>
          <w:rFonts w:ascii="Times New Roman" w:hAnsi="Times New Roman" w:cs="Times New Roman"/>
          <w:sz w:val="24"/>
          <w:szCs w:val="24"/>
        </w:rPr>
      </w:pPr>
    </w:p>
    <w:p w14:paraId="426A2228" w14:textId="1F7A5AA5"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 xml:space="preserve">(1)  Acquisition instructions require recurring certification by the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The Procurement Policy </w:t>
      </w:r>
      <w:r w:rsidR="004D5AFA" w:rsidRPr="004E57A9">
        <w:rPr>
          <w:rFonts w:ascii="Times New Roman" w:hAnsi="Times New Roman" w:cs="Times New Roman"/>
          <w:sz w:val="24"/>
          <w:szCs w:val="24"/>
        </w:rPr>
        <w:t xml:space="preserve">Directorate </w:t>
      </w:r>
      <w:r w:rsidRPr="004E57A9">
        <w:rPr>
          <w:rFonts w:ascii="Times New Roman" w:hAnsi="Times New Roman" w:cs="Times New Roman"/>
          <w:sz w:val="24"/>
          <w:szCs w:val="24"/>
        </w:rPr>
        <w:t>shall evaluate the integrity of the acquisitio</w:t>
      </w:r>
      <w:r w:rsidR="005D4813" w:rsidRPr="004E57A9">
        <w:rPr>
          <w:rFonts w:ascii="Times New Roman" w:hAnsi="Times New Roman" w:cs="Times New Roman"/>
          <w:sz w:val="24"/>
          <w:szCs w:val="24"/>
        </w:rPr>
        <w:t>n instruction to ensure compliance</w:t>
      </w:r>
      <w:r w:rsidRPr="004E57A9">
        <w:rPr>
          <w:rFonts w:ascii="Times New Roman" w:hAnsi="Times New Roman" w:cs="Times New Roman"/>
          <w:sz w:val="24"/>
          <w:szCs w:val="24"/>
        </w:rPr>
        <w:t xml:space="preserve"> with established procurement policies, procedures, and regulations.  All substantive issues shall be resolved prior to recertification of the acquisition instruction. </w:t>
      </w:r>
    </w:p>
    <w:p w14:paraId="758AAE94" w14:textId="77777777" w:rsidR="00BA583B" w:rsidRPr="004E57A9" w:rsidRDefault="00BA583B" w:rsidP="003711F5">
      <w:pPr>
        <w:rPr>
          <w:rFonts w:ascii="Times New Roman" w:hAnsi="Times New Roman" w:cs="Times New Roman"/>
          <w:sz w:val="24"/>
          <w:szCs w:val="24"/>
        </w:rPr>
      </w:pPr>
    </w:p>
    <w:p w14:paraId="7E985940" w14:textId="33F6EEB9"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(2) The first recertification evaluation shall be conducted in fiscal year 2022 between the months of January and March and every three years thereafter.  HCAs shall submit their acquisition instruction for review to the</w:t>
      </w:r>
      <w:r w:rsidR="005D4813" w:rsidRPr="004E57A9">
        <w:rPr>
          <w:rFonts w:ascii="Times New Roman" w:hAnsi="Times New Roman" w:cs="Times New Roman"/>
          <w:sz w:val="24"/>
          <w:szCs w:val="24"/>
        </w:rPr>
        <w:t xml:space="preserve"> DASA(P) in accordance with 5101</w:t>
      </w:r>
      <w:r w:rsidRPr="004E57A9">
        <w:rPr>
          <w:rFonts w:ascii="Times New Roman" w:hAnsi="Times New Roman" w:cs="Times New Roman"/>
          <w:sz w:val="24"/>
          <w:szCs w:val="24"/>
        </w:rPr>
        <w:t xml:space="preserve">.290(b)(2)(ii)(A).  </w:t>
      </w:r>
    </w:p>
    <w:p w14:paraId="2326CF99" w14:textId="77777777" w:rsidR="00BA583B" w:rsidRPr="004E57A9" w:rsidRDefault="00BA583B" w:rsidP="003711F5">
      <w:pPr>
        <w:rPr>
          <w:rFonts w:ascii="Times New Roman" w:hAnsi="Times New Roman" w:cs="Times New Roman"/>
          <w:sz w:val="24"/>
          <w:szCs w:val="24"/>
        </w:rPr>
      </w:pPr>
    </w:p>
    <w:p w14:paraId="5BFED732" w14:textId="30A69106" w:rsidR="003711F5" w:rsidRPr="004E57A9" w:rsidRDefault="005D4813" w:rsidP="003711F5">
      <w:pPr>
        <w:rPr>
          <w:rFonts w:ascii="Times New Roman" w:hAnsi="Times New Roman" w:cs="Times New Roman"/>
          <w:sz w:val="24"/>
          <w:szCs w:val="24"/>
        </w:rPr>
      </w:pPr>
      <w:r w:rsidRPr="004E57A9">
        <w:rPr>
          <w:rFonts w:ascii="Times New Roman" w:hAnsi="Times New Roman" w:cs="Times New Roman"/>
          <w:sz w:val="24"/>
          <w:szCs w:val="24"/>
        </w:rPr>
        <w:t>(3) Acquisition</w:t>
      </w:r>
      <w:r w:rsidR="003711F5" w:rsidRPr="004E57A9">
        <w:rPr>
          <w:rFonts w:ascii="Times New Roman" w:hAnsi="Times New Roman" w:cs="Times New Roman"/>
          <w:sz w:val="24"/>
          <w:szCs w:val="24"/>
        </w:rPr>
        <w:t xml:space="preserve"> instructions will be submitted electronically for evaluation as follows:  </w:t>
      </w:r>
    </w:p>
    <w:p w14:paraId="261B96E7" w14:textId="77777777" w:rsidR="00BA583B" w:rsidRPr="004E57A9" w:rsidRDefault="00BA583B" w:rsidP="003711F5">
      <w:pPr>
        <w:rPr>
          <w:rFonts w:ascii="Times New Roman" w:hAnsi="Times New Roman" w:cs="Times New Roman"/>
          <w:sz w:val="24"/>
          <w:szCs w:val="24"/>
        </w:rPr>
      </w:pPr>
    </w:p>
    <w:p w14:paraId="6939BA1C" w14:textId="78226EBA"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ACC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January 2022 and every three years thereafter</w:t>
      </w:r>
    </w:p>
    <w:p w14:paraId="66A5B19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MEDCOM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7D99E90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NGB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148CC9B2" w14:textId="2C0C15CF"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USACE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6AD7B17" w14:textId="77B81A31" w:rsidR="005D200C" w:rsidRPr="004E57A9" w:rsidRDefault="005D200C" w:rsidP="003711F5">
      <w:pPr>
        <w:rPr>
          <w:rFonts w:ascii="Times New Roman" w:hAnsi="Times New Roman" w:cs="Times New Roman"/>
          <w:sz w:val="24"/>
          <w:szCs w:val="24"/>
        </w:rPr>
      </w:pPr>
      <w:r w:rsidRPr="004E57A9">
        <w:rPr>
          <w:rFonts w:ascii="Times New Roman" w:hAnsi="Times New Roman" w:cs="Times New Roman"/>
          <w:sz w:val="24"/>
          <w:szCs w:val="24"/>
        </w:rPr>
        <w:t>RCCTO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CD1C608" w14:textId="693D715C" w:rsidR="005D200C" w:rsidRPr="004E57A9" w:rsidRDefault="005D200C" w:rsidP="560BA0BB">
      <w:pPr>
        <w:rPr>
          <w:rFonts w:ascii="Times New Roman" w:hAnsi="Times New Roman" w:cs="Times New Roman"/>
          <w:sz w:val="24"/>
          <w:szCs w:val="24"/>
        </w:rPr>
      </w:pPr>
      <w:r w:rsidRPr="004E57A9">
        <w:rPr>
          <w:rFonts w:ascii="Times New Roman" w:hAnsi="Times New Roman" w:cs="Times New Roman"/>
          <w:sz w:val="24"/>
          <w:szCs w:val="24"/>
        </w:rPr>
        <w:t xml:space="preserve">SBIR </w:t>
      </w:r>
      <w:r w:rsidR="69042A80" w:rsidRPr="004E57A9">
        <w:rPr>
          <w:rFonts w:ascii="Times New Roman" w:hAnsi="Times New Roman" w:cs="Times New Roman"/>
          <w:sz w:val="24"/>
          <w:szCs w:val="24"/>
        </w:rPr>
        <w:t xml:space="preserve">COE </w:t>
      </w:r>
      <w:r w:rsidRPr="004E57A9">
        <w:rPr>
          <w:rFonts w:ascii="Times New Roman" w:hAnsi="Times New Roman" w:cs="Times New Roman"/>
          <w:sz w:val="24"/>
          <w:szCs w:val="24"/>
        </w:rPr>
        <w:t>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1C805F24" w14:textId="77777777" w:rsidR="000B71B6" w:rsidRPr="004E57A9" w:rsidRDefault="000B71B6" w:rsidP="000B71B6">
      <w:pPr>
        <w:rPr>
          <w:rFonts w:ascii="Times New Roman" w:hAnsi="Times New Roman" w:cs="Times New Roman"/>
          <w:sz w:val="24"/>
          <w:szCs w:val="24"/>
        </w:rPr>
      </w:pPr>
    </w:p>
    <w:p w14:paraId="03CE9A95" w14:textId="0DEE2A9E" w:rsidR="000B71B6" w:rsidRPr="004E57A9" w:rsidRDefault="000B71B6" w:rsidP="000B71B6">
      <w:pPr>
        <w:rPr>
          <w:rFonts w:ascii="Times New Roman" w:hAnsi="Times New Roman" w:cs="Times New Roman"/>
          <w:sz w:val="24"/>
          <w:szCs w:val="24"/>
        </w:rPr>
      </w:pPr>
      <w:r w:rsidRPr="1647EA97">
        <w:rPr>
          <w:rFonts w:ascii="Times New Roman" w:hAnsi="Times New Roman" w:cs="Times New Roman"/>
          <w:sz w:val="24"/>
          <w:szCs w:val="24"/>
        </w:rPr>
        <w:t>(d)  HCAs must obtain prior DASA(P) approval for actions that require Under Secretary of Defense (Acquisition</w:t>
      </w:r>
      <w:r w:rsidR="009A0F53" w:rsidRPr="1647EA97">
        <w:rPr>
          <w:rFonts w:ascii="Times New Roman" w:hAnsi="Times New Roman" w:cs="Times New Roman"/>
          <w:sz w:val="24"/>
          <w:szCs w:val="24"/>
        </w:rPr>
        <w:t xml:space="preserve"> and Sustainment</w:t>
      </w:r>
      <w:r w:rsidR="58BCE85C" w:rsidRPr="1647EA97">
        <w:rPr>
          <w:rFonts w:ascii="Times New Roman" w:hAnsi="Times New Roman" w:cs="Times New Roman"/>
          <w:sz w:val="24"/>
          <w:szCs w:val="24"/>
        </w:rPr>
        <w:t>)</w:t>
      </w:r>
      <w:r w:rsidRPr="1647EA97">
        <w:rPr>
          <w:rFonts w:ascii="Times New Roman" w:hAnsi="Times New Roman" w:cs="Times New Roman"/>
          <w:sz w:val="24"/>
          <w:szCs w:val="24"/>
        </w:rPr>
        <w:t xml:space="preserve"> approval. (See DFARS 201.304(1)(i) and AFARS </w:t>
      </w:r>
      <w:hyperlink r:id="rId27">
        <w:r w:rsidRPr="1647EA97">
          <w:rPr>
            <w:rStyle w:val="Hyperlink"/>
            <w:rFonts w:ascii="Times New Roman" w:hAnsi="Times New Roman" w:cs="Times New Roman"/>
            <w:sz w:val="24"/>
            <w:szCs w:val="24"/>
          </w:rPr>
          <w:t>Appendix FF</w:t>
        </w:r>
      </w:hyperlink>
      <w:r w:rsidRPr="1647EA97">
        <w:rPr>
          <w:rFonts w:ascii="Times New Roman" w:hAnsi="Times New Roman" w:cs="Times New Roman"/>
          <w:sz w:val="24"/>
          <w:szCs w:val="24"/>
        </w:rPr>
        <w:t>, Department of the Army Plan for Control of Nonstandard Clauses, for approval of nonstandard clauses or provisions.)</w:t>
      </w:r>
    </w:p>
    <w:p w14:paraId="280D09F1" w14:textId="77777777" w:rsidR="000B71B6" w:rsidRPr="004E57A9" w:rsidRDefault="000B71B6" w:rsidP="000B71B6">
      <w:pPr>
        <w:rPr>
          <w:rFonts w:ascii="Times New Roman" w:hAnsi="Times New Roman" w:cs="Times New Roman"/>
          <w:sz w:val="24"/>
          <w:szCs w:val="24"/>
        </w:rPr>
      </w:pPr>
    </w:p>
    <w:p w14:paraId="174324CA" w14:textId="7CB4A523"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lastRenderedPageBreak/>
        <w:t xml:space="preserve">(e)  HCAs shall submit requests for new Army policy to the </w:t>
      </w:r>
      <w:r w:rsidR="005D200C" w:rsidRPr="004E57A9">
        <w:rPr>
          <w:rFonts w:ascii="Times New Roman" w:hAnsi="Times New Roman" w:cs="Times New Roman"/>
          <w:sz w:val="24"/>
          <w:szCs w:val="24"/>
        </w:rPr>
        <w:t>O</w:t>
      </w:r>
      <w:r w:rsidRPr="004E57A9">
        <w:rPr>
          <w:rFonts w:ascii="Times New Roman" w:hAnsi="Times New Roman" w:cs="Times New Roman"/>
          <w:sz w:val="24"/>
          <w:szCs w:val="24"/>
        </w:rPr>
        <w:t xml:space="preserve">DASA(P) </w:t>
      </w:r>
      <w:r w:rsidR="003711F5" w:rsidRPr="004E57A9">
        <w:rPr>
          <w:rFonts w:ascii="Times New Roman" w:hAnsi="Times New Roman" w:cs="Times New Roman"/>
          <w:sz w:val="24"/>
          <w:szCs w:val="24"/>
        </w:rPr>
        <w:t>in</w:t>
      </w:r>
      <w:r w:rsidR="005D4813" w:rsidRPr="004E57A9">
        <w:rPr>
          <w:rFonts w:ascii="Times New Roman" w:hAnsi="Times New Roman" w:cs="Times New Roman"/>
          <w:sz w:val="24"/>
          <w:szCs w:val="24"/>
        </w:rPr>
        <w:t xml:space="preserve"> accordance with 5101</w:t>
      </w:r>
      <w:r w:rsidR="003711F5" w:rsidRPr="004E57A9">
        <w:rPr>
          <w:rFonts w:ascii="Times New Roman" w:hAnsi="Times New Roman" w:cs="Times New Roman"/>
          <w:sz w:val="24"/>
          <w:szCs w:val="24"/>
        </w:rPr>
        <w:t>.290(b)(2)(ii)(A)</w:t>
      </w:r>
      <w:r w:rsidRPr="004E57A9">
        <w:rPr>
          <w:rFonts w:ascii="Times New Roman" w:hAnsi="Times New Roman"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ascii="Times New Roman" w:hAnsi="Times New Roman" w:cs="Times New Roman"/>
          <w:sz w:val="24"/>
          <w:szCs w:val="24"/>
        </w:rPr>
      </w:pPr>
    </w:p>
    <w:p w14:paraId="7CACB1F1" w14:textId="18347BC6" w:rsidR="001A3030" w:rsidRPr="004E57A9" w:rsidRDefault="000D5DE0" w:rsidP="002F5E31">
      <w:pPr>
        <w:pStyle w:val="Heading3"/>
        <w:rPr>
          <w:rFonts w:cs="Times New Roman"/>
          <w:szCs w:val="24"/>
        </w:rPr>
      </w:pPr>
      <w:bookmarkStart w:id="69" w:name="_Toc512927593"/>
      <w:bookmarkStart w:id="70" w:name="_Toc513807744"/>
      <w:bookmarkStart w:id="71" w:name="_Toc519838267"/>
      <w:bookmarkStart w:id="72" w:name="_Toc3528906"/>
      <w:bookmarkStart w:id="73" w:name="_Toc14771652"/>
      <w:bookmarkStart w:id="74" w:name="_Toc68084314"/>
      <w:r w:rsidRPr="004E57A9">
        <w:rPr>
          <w:rFonts w:cs="Times New Roman"/>
          <w:szCs w:val="24"/>
        </w:rPr>
        <w:t>Subpart 5101.4 – Deviations From the FAR</w:t>
      </w:r>
      <w:bookmarkEnd w:id="69"/>
      <w:bookmarkEnd w:id="70"/>
      <w:bookmarkEnd w:id="71"/>
      <w:bookmarkEnd w:id="72"/>
      <w:bookmarkEnd w:id="73"/>
      <w:bookmarkEnd w:id="74"/>
    </w:p>
    <w:p w14:paraId="7CACB1F2" w14:textId="25F979B4" w:rsidR="001A3030" w:rsidRPr="004E57A9" w:rsidRDefault="000D5DE0" w:rsidP="002F5E31">
      <w:pPr>
        <w:pStyle w:val="Heading4"/>
        <w:rPr>
          <w:rFonts w:cs="Times New Roman"/>
          <w:sz w:val="24"/>
          <w:szCs w:val="24"/>
        </w:rPr>
      </w:pPr>
      <w:bookmarkStart w:id="75" w:name="_Toc512927594"/>
      <w:bookmarkStart w:id="76" w:name="_Toc513807745"/>
      <w:bookmarkStart w:id="77" w:name="_Toc519838268"/>
      <w:bookmarkStart w:id="78" w:name="_Toc3528907"/>
      <w:bookmarkStart w:id="79" w:name="_Toc14771653"/>
      <w:bookmarkStart w:id="80" w:name="_Toc68084315"/>
      <w:r w:rsidRPr="004E57A9">
        <w:rPr>
          <w:rFonts w:cs="Times New Roman"/>
          <w:sz w:val="24"/>
          <w:szCs w:val="24"/>
        </w:rPr>
        <w:t>5101.402  Policy.</w:t>
      </w:r>
      <w:bookmarkEnd w:id="75"/>
      <w:bookmarkEnd w:id="76"/>
      <w:bookmarkEnd w:id="77"/>
      <w:bookmarkEnd w:id="78"/>
      <w:bookmarkEnd w:id="79"/>
      <w:bookmarkEnd w:id="80"/>
    </w:p>
    <w:p w14:paraId="7CACB1F3" w14:textId="77777777" w:rsidR="001646AB"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  The contracting officer will prepare all deviation requests in accordance with DFARS 201.402(2) and follow the procedures at 5101.301(b) </w:t>
      </w:r>
      <w:r w:rsidR="002F34D7" w:rsidRPr="004E57A9">
        <w:rPr>
          <w:rFonts w:ascii="Times New Roman" w:hAnsi="Times New Roman" w:cs="Times New Roman"/>
          <w:sz w:val="24"/>
          <w:szCs w:val="24"/>
        </w:rPr>
        <w:t>to</w:t>
      </w:r>
      <w:r w:rsidRPr="004E57A9">
        <w:rPr>
          <w:rFonts w:ascii="Times New Roman" w:hAnsi="Times New Roman" w:cs="Times New Roman"/>
          <w:sz w:val="24"/>
          <w:szCs w:val="24"/>
        </w:rPr>
        <w:t xml:space="preserve"> publish the deviation in the Federal Register.</w:t>
      </w:r>
    </w:p>
    <w:p w14:paraId="7CACB1F4" w14:textId="4ED1DF80" w:rsidR="001A3030" w:rsidRPr="004E57A9" w:rsidRDefault="000D5DE0" w:rsidP="002F5E31">
      <w:pPr>
        <w:pStyle w:val="Heading4"/>
        <w:rPr>
          <w:rFonts w:cs="Times New Roman"/>
          <w:sz w:val="24"/>
          <w:szCs w:val="24"/>
        </w:rPr>
      </w:pPr>
      <w:bookmarkStart w:id="81" w:name="_Toc512927595"/>
      <w:bookmarkStart w:id="82" w:name="_Toc513807746"/>
      <w:bookmarkStart w:id="83" w:name="_Toc519838269"/>
      <w:bookmarkStart w:id="84" w:name="_Toc3528908"/>
      <w:bookmarkStart w:id="85" w:name="_Toc14771654"/>
      <w:bookmarkStart w:id="86" w:name="_Toc68084316"/>
      <w:r w:rsidRPr="004E57A9">
        <w:rPr>
          <w:rFonts w:cs="Times New Roman"/>
          <w:sz w:val="24"/>
          <w:szCs w:val="24"/>
        </w:rPr>
        <w:t>5101.403  Individual deviations.</w:t>
      </w:r>
      <w:bookmarkEnd w:id="81"/>
      <w:bookmarkEnd w:id="82"/>
      <w:bookmarkEnd w:id="83"/>
      <w:bookmarkEnd w:id="84"/>
      <w:bookmarkEnd w:id="85"/>
      <w:bookmarkEnd w:id="86"/>
    </w:p>
    <w:p w14:paraId="7CACB1F5" w14:textId="5861EAA4" w:rsidR="00E42B8B"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sz w:val="24"/>
          <w:szCs w:val="24"/>
        </w:rPr>
      </w:pPr>
      <w:r w:rsidRPr="004E57A9">
        <w:rPr>
          <w:rFonts w:ascii="Times New Roman" w:hAnsi="Times New Roman" w:cs="Times New Roman"/>
          <w:sz w:val="24"/>
          <w:szCs w:val="24"/>
        </w:rPr>
        <w:t xml:space="preserve">(1)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after obtaining a legal review, approve individual deviations from the FAR, DFARS, DFARS PGI, and AFARS other than those specified in </w:t>
      </w:r>
      <w:r w:rsidRPr="004E57A9">
        <w:rPr>
          <w:rFonts w:ascii="Times New Roman" w:hAnsi="Times New Roman" w:cs="Times New Roman"/>
          <w:color w:val="000000"/>
          <w:sz w:val="24"/>
          <w:szCs w:val="24"/>
        </w:rPr>
        <w:t>DFARS 201.402(1) and DFARS 201.403(2).</w:t>
      </w:r>
    </w:p>
    <w:p w14:paraId="7CACB1F6" w14:textId="7F94D406" w:rsidR="001A3030" w:rsidRPr="004E57A9" w:rsidRDefault="000D5DE0" w:rsidP="002F5E31">
      <w:pPr>
        <w:pStyle w:val="Heading4"/>
        <w:rPr>
          <w:rFonts w:cs="Times New Roman"/>
          <w:sz w:val="24"/>
          <w:szCs w:val="24"/>
        </w:rPr>
      </w:pPr>
      <w:bookmarkStart w:id="87" w:name="_Toc512927596"/>
      <w:bookmarkStart w:id="88" w:name="_Toc513807747"/>
      <w:bookmarkStart w:id="89" w:name="_Toc519838270"/>
      <w:bookmarkStart w:id="90" w:name="_Toc3528909"/>
      <w:bookmarkStart w:id="91" w:name="_Toc14771655"/>
      <w:bookmarkStart w:id="92" w:name="_Toc68084317"/>
      <w:r w:rsidRPr="004E57A9">
        <w:rPr>
          <w:rFonts w:cs="Times New Roman"/>
          <w:sz w:val="24"/>
          <w:szCs w:val="24"/>
        </w:rPr>
        <w:t>5101.403-90  Deviation copy and control number.</w:t>
      </w:r>
      <w:bookmarkEnd w:id="87"/>
      <w:bookmarkEnd w:id="88"/>
      <w:bookmarkEnd w:id="89"/>
      <w:bookmarkEnd w:id="90"/>
      <w:bookmarkEnd w:id="91"/>
      <w:bookmarkEnd w:id="92"/>
    </w:p>
    <w:p w14:paraId="7CACB1F7" w14:textId="77777777" w:rsidR="001A3030"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The contracting activity </w:t>
      </w:r>
      <w:r w:rsidR="00F55452" w:rsidRPr="004E57A9">
        <w:rPr>
          <w:rFonts w:ascii="Times New Roman" w:hAnsi="Times New Roman" w:cs="Times New Roman"/>
          <w:sz w:val="24"/>
          <w:szCs w:val="24"/>
        </w:rPr>
        <w:t>will</w:t>
      </w:r>
      <w:r w:rsidR="001646AB" w:rsidRPr="004E57A9">
        <w:rPr>
          <w:rFonts w:ascii="Times New Roman" w:hAnsi="Times New Roman" w:cs="Times New Roman"/>
          <w:sz w:val="24"/>
          <w:szCs w:val="24"/>
        </w:rPr>
        <w:t xml:space="preserve"> –</w:t>
      </w:r>
    </w:p>
    <w:p w14:paraId="7CACB1F8"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(a)  Send one copy of each deviation to the address at 5101.290(b)(</w:t>
      </w:r>
      <w:r w:rsidR="004E21DC" w:rsidRPr="004E57A9">
        <w:rPr>
          <w:rFonts w:ascii="Times New Roman" w:hAnsi="Times New Roman" w:cs="Times New Roman"/>
          <w:sz w:val="24"/>
          <w:szCs w:val="24"/>
        </w:rPr>
        <w:t>2</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(ii)(A)</w:t>
      </w:r>
      <w:r w:rsidRPr="004E57A9">
        <w:rPr>
          <w:rFonts w:ascii="Times New Roman" w:hAnsi="Times New Roman" w:cs="Times New Roman"/>
          <w:sz w:val="24"/>
          <w:szCs w:val="24"/>
        </w:rPr>
        <w:t xml:space="preserve"> </w:t>
      </w:r>
      <w:r w:rsidRPr="004E57A9">
        <w:rPr>
          <w:rFonts w:ascii="Times New Roman" w:hAnsi="Times New Roman" w:cs="Times New Roman"/>
          <w:iCs/>
          <w:sz w:val="24"/>
          <w:szCs w:val="24"/>
        </w:rPr>
        <w:t>at the time the approval authority grants the deviation</w:t>
      </w:r>
      <w:r w:rsidR="001646AB" w:rsidRPr="004E57A9">
        <w:rPr>
          <w:rFonts w:ascii="Times New Roman" w:hAnsi="Times New Roman" w:cs="Times New Roman"/>
          <w:iCs/>
          <w:sz w:val="24"/>
          <w:szCs w:val="24"/>
        </w:rPr>
        <w:t>;</w:t>
      </w:r>
      <w:r w:rsidRPr="004E57A9">
        <w:rPr>
          <w:rFonts w:ascii="Times New Roman" w:hAnsi="Times New Roman" w:cs="Times New Roman"/>
          <w:sz w:val="24"/>
          <w:szCs w:val="24"/>
        </w:rPr>
        <w:t xml:space="preserve"> and</w:t>
      </w:r>
    </w:p>
    <w:p w14:paraId="7CACB1F9"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(b)  Assign a control number to each deviation</w:t>
      </w:r>
      <w:r w:rsidR="001646AB" w:rsidRPr="004E57A9">
        <w:rPr>
          <w:rFonts w:ascii="Times New Roman" w:hAnsi="Times New Roman" w:cs="Times New Roman"/>
          <w:sz w:val="24"/>
          <w:szCs w:val="24"/>
        </w:rPr>
        <w:t>.</w:t>
      </w:r>
    </w:p>
    <w:p w14:paraId="7CACB1FA" w14:textId="2579952E" w:rsidR="000F7343" w:rsidRPr="004E57A9" w:rsidRDefault="000F7343" w:rsidP="002F5E31">
      <w:pPr>
        <w:pStyle w:val="Heading4"/>
        <w:rPr>
          <w:rFonts w:cs="Times New Roman"/>
          <w:sz w:val="24"/>
          <w:szCs w:val="24"/>
        </w:rPr>
      </w:pPr>
      <w:bookmarkStart w:id="93" w:name="_Toc512927597"/>
      <w:bookmarkStart w:id="94" w:name="_Toc519838271"/>
      <w:bookmarkStart w:id="95" w:name="_Toc68084318"/>
      <w:r w:rsidRPr="004E57A9">
        <w:rPr>
          <w:rStyle w:val="grame"/>
          <w:rFonts w:cs="Times New Roman"/>
          <w:sz w:val="24"/>
          <w:szCs w:val="24"/>
        </w:rPr>
        <w:t>5101.404  Class</w:t>
      </w:r>
      <w:r w:rsidRPr="004E57A9">
        <w:rPr>
          <w:rFonts w:cs="Times New Roman"/>
          <w:sz w:val="24"/>
          <w:szCs w:val="24"/>
        </w:rPr>
        <w:t xml:space="preserve"> deviations.</w:t>
      </w:r>
      <w:bookmarkEnd w:id="93"/>
      <w:bookmarkEnd w:id="94"/>
      <w:bookmarkEnd w:id="95"/>
    </w:p>
    <w:p w14:paraId="7CACB1FB" w14:textId="01FB0577" w:rsidR="006F52C3" w:rsidRPr="004E57A9" w:rsidRDefault="3E9F9576" w:rsidP="62E468D0">
      <w:pPr>
        <w:pStyle w:val="dfars0"/>
        <w:spacing w:before="0" w:beforeAutospacing="0" w:after="240" w:afterAutospacing="0" w:line="276" w:lineRule="auto"/>
        <w:rPr>
          <w:rFonts w:ascii="Times New Roman" w:hAnsi="Times New Roman" w:cs="Times New Roman"/>
          <w:sz w:val="24"/>
          <w:szCs w:val="24"/>
        </w:rPr>
      </w:pPr>
      <w:r w:rsidRPr="1647EA97">
        <w:rPr>
          <w:rFonts w:ascii="Times New Roman" w:hAnsi="Times New Roman" w:cs="Times New Roman"/>
          <w:sz w:val="24"/>
          <w:szCs w:val="24"/>
        </w:rPr>
        <w:t xml:space="preserve">(b)(ii)  The </w:t>
      </w:r>
      <w:r w:rsidR="406EFC6C" w:rsidRPr="1647EA97">
        <w:rPr>
          <w:rFonts w:ascii="Times New Roman" w:hAnsi="Times New Roman" w:cs="Times New Roman"/>
          <w:sz w:val="24"/>
          <w:szCs w:val="24"/>
        </w:rPr>
        <w:t xml:space="preserve"> senior procurement executive  </w:t>
      </w:r>
      <w:r w:rsidRPr="1647EA97">
        <w:rPr>
          <w:rFonts w:ascii="Times New Roman" w:hAnsi="Times New Roman" w:cs="Times New Roman"/>
          <w:sz w:val="24"/>
          <w:szCs w:val="24"/>
        </w:rPr>
        <w:t>approves class deviations from the FAR, DFARS, DFARS PGI, and AFARS.  This authority does not extend to deviations specified in DFARS 201.402(1) and DFARS 201.403(2).</w:t>
      </w:r>
      <w:r w:rsidR="406EFC6C" w:rsidRPr="1647EA97">
        <w:rPr>
          <w:rFonts w:ascii="Times New Roman" w:hAnsi="Times New Roman" w:cs="Times New Roman"/>
          <w:sz w:val="24"/>
          <w:szCs w:val="24"/>
        </w:rPr>
        <w:t xml:space="preserve">  See </w:t>
      </w:r>
      <w:hyperlink r:id="rId28">
        <w:r w:rsidR="406EFC6C" w:rsidRPr="1647EA97">
          <w:rPr>
            <w:rStyle w:val="Hyperlink"/>
            <w:rFonts w:ascii="Times New Roman" w:hAnsi="Times New Roman" w:cs="Times New Roman"/>
            <w:sz w:val="24"/>
            <w:szCs w:val="24"/>
          </w:rPr>
          <w:t>Appendix GG</w:t>
        </w:r>
      </w:hyperlink>
      <w:r w:rsidR="406EFC6C" w:rsidRPr="1647EA97">
        <w:rPr>
          <w:rFonts w:ascii="Times New Roman" w:hAnsi="Times New Roman" w:cs="Times New Roman"/>
          <w:sz w:val="24"/>
          <w:szCs w:val="24"/>
        </w:rPr>
        <w:t xml:space="preserve"> for further delegation.</w:t>
      </w:r>
    </w:p>
    <w:p w14:paraId="7CACB1FC" w14:textId="189AB2C9" w:rsidR="003B623D" w:rsidRPr="004E57A9" w:rsidRDefault="000D5DE0" w:rsidP="002F5E31">
      <w:pPr>
        <w:pStyle w:val="Heading3"/>
        <w:rPr>
          <w:rFonts w:cs="Times New Roman"/>
          <w:szCs w:val="24"/>
        </w:rPr>
      </w:pPr>
      <w:r w:rsidRPr="004E57A9">
        <w:rPr>
          <w:rFonts w:cs="Times New Roman"/>
          <w:szCs w:val="24"/>
        </w:rPr>
        <w:t>Subpart 5101.5 – Agency and Public Participation</w:t>
      </w:r>
    </w:p>
    <w:p w14:paraId="7CACB1FD" w14:textId="751F0A99" w:rsidR="006D6C07" w:rsidRPr="004E57A9" w:rsidRDefault="000D5DE0" w:rsidP="002F5E31">
      <w:pPr>
        <w:pStyle w:val="Heading4"/>
        <w:rPr>
          <w:rFonts w:cs="Times New Roman"/>
          <w:sz w:val="24"/>
          <w:szCs w:val="24"/>
        </w:rPr>
      </w:pPr>
      <w:bookmarkStart w:id="96" w:name="_Toc513807750"/>
      <w:bookmarkStart w:id="97" w:name="_Toc519838273"/>
      <w:bookmarkStart w:id="98" w:name="_Toc3528912"/>
      <w:bookmarkStart w:id="99" w:name="_Toc14771658"/>
      <w:r w:rsidRPr="004E57A9">
        <w:rPr>
          <w:rFonts w:cs="Times New Roman"/>
          <w:sz w:val="24"/>
          <w:szCs w:val="24"/>
        </w:rPr>
        <w:t>5101.501-2  Opportunity for public comments.</w:t>
      </w:r>
      <w:bookmarkEnd w:id="96"/>
      <w:bookmarkEnd w:id="97"/>
      <w:bookmarkEnd w:id="98"/>
      <w:bookmarkEnd w:id="99"/>
    </w:p>
    <w:p w14:paraId="7CACB1FE" w14:textId="1E2BDDEF" w:rsidR="00D433D9" w:rsidRPr="004E57A9" w:rsidRDefault="00D433D9" w:rsidP="00C33F4C">
      <w:pPr>
        <w:rPr>
          <w:rFonts w:ascii="Times New Roman" w:hAnsi="Times New Roman" w:cs="Times New Roman"/>
          <w:sz w:val="24"/>
          <w:szCs w:val="24"/>
        </w:rPr>
      </w:pPr>
      <w:r w:rsidRPr="004E57A9">
        <w:rPr>
          <w:rFonts w:ascii="Times New Roman" w:hAnsi="Times New Roman" w:cs="Times New Roman"/>
          <w:sz w:val="24"/>
          <w:szCs w:val="24"/>
        </w:rPr>
        <w:t>(b)  Army contracting personnel may submit agency, organizational, or individual comments on FAR and DFARS cases published in the Federal Register (see FAR 1.501-2(b)) in one of two ways:</w:t>
      </w:r>
    </w:p>
    <w:p w14:paraId="13EDCC41" w14:textId="77777777" w:rsidR="00BA72CD" w:rsidRPr="004E57A9" w:rsidRDefault="00BA72CD" w:rsidP="00C33F4C">
      <w:pPr>
        <w:rPr>
          <w:rFonts w:ascii="Times New Roman" w:hAnsi="Times New Roman" w:cs="Times New Roman"/>
          <w:sz w:val="24"/>
          <w:szCs w:val="24"/>
        </w:rPr>
      </w:pPr>
    </w:p>
    <w:p w14:paraId="5CFE2DB2" w14:textId="084F007A" w:rsidR="00BA72CD" w:rsidRDefault="00D433D9" w:rsidP="00734216">
      <w:pPr>
        <w:ind w:firstLine="720"/>
        <w:rPr>
          <w:rFonts w:ascii="Times New Roman" w:hAnsi="Times New Roman" w:cs="Times New Roman"/>
          <w:sz w:val="24"/>
          <w:szCs w:val="24"/>
        </w:rPr>
      </w:pPr>
      <w:r w:rsidRPr="004E57A9">
        <w:rPr>
          <w:rFonts w:ascii="Times New Roman" w:hAnsi="Times New Roman" w:cs="Times New Roman"/>
          <w:sz w:val="24"/>
          <w:szCs w:val="24"/>
        </w:rPr>
        <w:lastRenderedPageBreak/>
        <w:t xml:space="preserve">(i)  Official Army comments.  Army contracting personnel may submit comments through their chain of command to the Army Policy Member to the </w:t>
      </w:r>
      <w:r w:rsidR="00A57B1B" w:rsidRPr="004E57A9">
        <w:rPr>
          <w:rFonts w:ascii="Times New Roman" w:hAnsi="Times New Roman" w:cs="Times New Roman"/>
          <w:sz w:val="24"/>
          <w:szCs w:val="24"/>
        </w:rPr>
        <w:t>Defense Acquisition Regulations (</w:t>
      </w:r>
      <w:r w:rsidRPr="004E57A9">
        <w:rPr>
          <w:rFonts w:ascii="Times New Roman" w:hAnsi="Times New Roman" w:cs="Times New Roman"/>
          <w:sz w:val="24"/>
          <w:szCs w:val="24"/>
        </w:rPr>
        <w:t>DAR</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Council in the Office of the Deputy Assistant Secretary of the Army (Procurement) Procurement Policy </w:t>
      </w:r>
      <w:r w:rsidR="002644CA" w:rsidRPr="004E57A9">
        <w:rPr>
          <w:rFonts w:ascii="Times New Roman" w:hAnsi="Times New Roman" w:cs="Times New Roman"/>
          <w:sz w:val="24"/>
          <w:szCs w:val="24"/>
        </w:rPr>
        <w:t>Directorate</w:t>
      </w:r>
      <w:r w:rsidRPr="004E57A9">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p>
    <w:p w14:paraId="59D200F7" w14:textId="77777777" w:rsidR="00734216" w:rsidRPr="004E57A9" w:rsidRDefault="00734216" w:rsidP="00734216">
      <w:pPr>
        <w:ind w:firstLine="720"/>
        <w:rPr>
          <w:rFonts w:ascii="Times New Roman" w:hAnsi="Times New Roman" w:cs="Times New Roman"/>
          <w:sz w:val="24"/>
          <w:szCs w:val="24"/>
        </w:rPr>
      </w:pPr>
    </w:p>
    <w:p w14:paraId="7CACB200" w14:textId="46B256DF" w:rsidR="00D433D9" w:rsidRPr="004E57A9" w:rsidRDefault="00D433D9" w:rsidP="00C33F4C">
      <w:pPr>
        <w:ind w:firstLine="720"/>
        <w:rPr>
          <w:rFonts w:ascii="Times New Roman" w:hAnsi="Times New Roman" w:cs="Times New Roman"/>
          <w:sz w:val="24"/>
          <w:szCs w:val="24"/>
        </w:rPr>
      </w:pPr>
      <w:r w:rsidRPr="004E57A9">
        <w:rPr>
          <w:rFonts w:ascii="Times New Roman" w:hAnsi="Times New Roman" w:cs="Times New Roman"/>
          <w:sz w:val="24"/>
          <w:szCs w:val="24"/>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p>
    <w:p w14:paraId="42BB877F" w14:textId="77777777" w:rsidR="00EC4EC7" w:rsidRPr="004E57A9" w:rsidRDefault="00EC4EC7" w:rsidP="00C33F4C">
      <w:pPr>
        <w:ind w:firstLine="720"/>
        <w:rPr>
          <w:rFonts w:ascii="Times New Roman" w:hAnsi="Times New Roman" w:cs="Times New Roman"/>
          <w:sz w:val="24"/>
          <w:szCs w:val="24"/>
        </w:rPr>
      </w:pPr>
    </w:p>
    <w:p w14:paraId="7CACB201" w14:textId="77777777" w:rsidR="00536FD1" w:rsidRPr="004E57A9" w:rsidRDefault="000D5DE0" w:rsidP="002F5E31">
      <w:pPr>
        <w:pStyle w:val="Heading3"/>
        <w:rPr>
          <w:rFonts w:cs="Times New Roman"/>
          <w:szCs w:val="24"/>
        </w:rPr>
      </w:pPr>
      <w:bookmarkStart w:id="100" w:name="_Toc512927603"/>
      <w:bookmarkStart w:id="101" w:name="_Toc513807751"/>
      <w:bookmarkStart w:id="102" w:name="_Toc519838274"/>
      <w:bookmarkStart w:id="103" w:name="_Toc3528913"/>
      <w:bookmarkStart w:id="104" w:name="_Toc14771659"/>
      <w:bookmarkStart w:id="105" w:name="_Toc68084321"/>
      <w:r w:rsidRPr="004E57A9">
        <w:rPr>
          <w:rFonts w:cs="Times New Roman"/>
          <w:szCs w:val="24"/>
        </w:rPr>
        <w:t>Subpart 5101.6 – Career Development, Contracting Authority and Responsibilities</w:t>
      </w:r>
      <w:bookmarkEnd w:id="100"/>
      <w:bookmarkEnd w:id="101"/>
      <w:bookmarkEnd w:id="102"/>
      <w:bookmarkEnd w:id="103"/>
      <w:bookmarkEnd w:id="104"/>
      <w:bookmarkEnd w:id="105"/>
    </w:p>
    <w:p w14:paraId="7CACB202" w14:textId="02FB65EF" w:rsidR="00B66D8D" w:rsidRPr="004E57A9" w:rsidRDefault="000D5DE0" w:rsidP="002F5E31">
      <w:pPr>
        <w:pStyle w:val="Heading4"/>
        <w:rPr>
          <w:rFonts w:cs="Times New Roman"/>
          <w:sz w:val="24"/>
          <w:szCs w:val="24"/>
        </w:rPr>
      </w:pPr>
      <w:bookmarkStart w:id="106" w:name="_Toc512927604"/>
      <w:bookmarkStart w:id="107" w:name="_Toc513807752"/>
      <w:bookmarkStart w:id="108" w:name="_Toc519838275"/>
      <w:bookmarkStart w:id="109" w:name="_Toc3528914"/>
      <w:bookmarkStart w:id="110" w:name="_Toc14771660"/>
      <w:bookmarkStart w:id="111" w:name="_Toc68084322"/>
      <w:r w:rsidRPr="004E57A9">
        <w:rPr>
          <w:rFonts w:cs="Times New Roman"/>
          <w:sz w:val="24"/>
          <w:szCs w:val="24"/>
        </w:rPr>
        <w:t>5101.601  General.</w:t>
      </w:r>
      <w:bookmarkEnd w:id="106"/>
      <w:bookmarkEnd w:id="107"/>
      <w:bookmarkEnd w:id="108"/>
      <w:bookmarkEnd w:id="109"/>
      <w:bookmarkEnd w:id="110"/>
      <w:bookmarkEnd w:id="111"/>
    </w:p>
    <w:p w14:paraId="7CACB203" w14:textId="10D1212E" w:rsidR="00B66D8D" w:rsidRPr="004E57A9"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(1)  Army contracting activities are listed in DFARS </w:t>
      </w:r>
      <w:r w:rsidR="00F76FCB" w:rsidRPr="004E57A9">
        <w:rPr>
          <w:rFonts w:ascii="Times New Roman" w:hAnsi="Times New Roman" w:cs="Times New Roman"/>
          <w:sz w:val="24"/>
          <w:szCs w:val="24"/>
        </w:rPr>
        <w:t xml:space="preserve">PGI </w:t>
      </w:r>
      <w:r w:rsidRPr="004E57A9">
        <w:rPr>
          <w:rFonts w:ascii="Times New Roman" w:hAnsi="Times New Roman" w:cs="Times New Roman"/>
          <w:sz w:val="24"/>
          <w:szCs w:val="24"/>
        </w:rPr>
        <w:t>202.101.</w:t>
      </w:r>
    </w:p>
    <w:p w14:paraId="41F2ADEA" w14:textId="04C976F1" w:rsidR="00D931CE" w:rsidRPr="004E57A9" w:rsidRDefault="00D931CE" w:rsidP="00353753">
      <w:pPr>
        <w:pStyle w:val="Heading4"/>
        <w:rPr>
          <w:rFonts w:cs="Times New Roman"/>
          <w:sz w:val="24"/>
          <w:szCs w:val="24"/>
        </w:rPr>
      </w:pPr>
      <w:bookmarkStart w:id="112" w:name="_Toc68084323"/>
      <w:r w:rsidRPr="004E57A9">
        <w:rPr>
          <w:rFonts w:cs="Times New Roman"/>
          <w:sz w:val="24"/>
          <w:szCs w:val="24"/>
        </w:rPr>
        <w:t xml:space="preserve">5101.601-90  Department of the Army </w:t>
      </w:r>
      <w:r w:rsidR="002D16D2" w:rsidRPr="004E57A9">
        <w:rPr>
          <w:rFonts w:cs="Times New Roman"/>
          <w:sz w:val="24"/>
          <w:szCs w:val="24"/>
        </w:rPr>
        <w:t xml:space="preserve">contracting </w:t>
      </w:r>
      <w:r w:rsidRPr="004E57A9">
        <w:rPr>
          <w:rFonts w:cs="Times New Roman"/>
          <w:sz w:val="24"/>
          <w:szCs w:val="24"/>
        </w:rPr>
        <w:t>authorities and responsibilities.</w:t>
      </w:r>
      <w:bookmarkEnd w:id="112"/>
    </w:p>
    <w:p w14:paraId="0E7D7BFE" w14:textId="49679315" w:rsidR="000E7368" w:rsidRPr="004E57A9"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General. </w:t>
      </w:r>
      <w:r w:rsidR="002D16D2" w:rsidRPr="004E57A9">
        <w:rPr>
          <w:rFonts w:ascii="Times New Roman" w:hAnsi="Times New Roman" w:cs="Times New Roman"/>
          <w:sz w:val="24"/>
          <w:szCs w:val="24"/>
        </w:rPr>
        <w:t>H</w:t>
      </w:r>
      <w:r w:rsidR="00204B8B" w:rsidRPr="004E57A9">
        <w:rPr>
          <w:rFonts w:ascii="Times New Roman" w:hAnsi="Times New Roman" w:cs="Times New Roman"/>
          <w:sz w:val="24"/>
          <w:szCs w:val="24"/>
        </w:rPr>
        <w:t>eads of the Contracting Activity (H</w:t>
      </w:r>
      <w:r w:rsidR="002D16D2" w:rsidRPr="004E57A9">
        <w:rPr>
          <w:rFonts w:ascii="Times New Roman" w:hAnsi="Times New Roman" w:cs="Times New Roman"/>
          <w:sz w:val="24"/>
          <w:szCs w:val="24"/>
        </w:rPr>
        <w:t>CAs</w:t>
      </w:r>
      <w:r w:rsidR="00204B8B" w:rsidRPr="004E57A9">
        <w:rPr>
          <w:rFonts w:ascii="Times New Roman" w:hAnsi="Times New Roman" w:cs="Times New Roman"/>
          <w:sz w:val="24"/>
          <w:szCs w:val="24"/>
        </w:rPr>
        <w:t>)</w:t>
      </w:r>
      <w:r w:rsidR="002D16D2" w:rsidRPr="004E57A9">
        <w:rPr>
          <w:rFonts w:ascii="Times New Roman" w:hAnsi="Times New Roman"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ascii="Times New Roman" w:hAnsi="Times New Roman" w:cs="Times New Roman"/>
          <w:sz w:val="24"/>
          <w:szCs w:val="24"/>
        </w:rPr>
        <w:t>b</w:t>
      </w:r>
      <w:r w:rsidR="002D16D2" w:rsidRPr="004E57A9">
        <w:rPr>
          <w:rFonts w:ascii="Times New Roman" w:hAnsi="Times New Roman" w:cs="Times New Roman"/>
          <w:sz w:val="24"/>
          <w:szCs w:val="24"/>
        </w:rPr>
        <w:t xml:space="preserve">) below.  This framework supports Category Management (CM) reforms, and promotes habitual customer relationships that leverage subject matter expertise to achieve greater contracting outcomes. </w:t>
      </w:r>
      <w:r w:rsidR="002B586B" w:rsidRPr="004E57A9">
        <w:rPr>
          <w:rFonts w:ascii="Times New Roman" w:hAnsi="Times New Roman" w:cs="Times New Roman"/>
          <w:sz w:val="24"/>
          <w:szCs w:val="24"/>
        </w:rPr>
        <w:t xml:space="preserve">The list of unique contracting authorities set forth in paragraph (b) is not all-inclusive and will continue to update as CM initiatives evolve.  </w:t>
      </w:r>
      <w:r w:rsidR="002A21CA">
        <w:rPr>
          <w:rFonts w:ascii="Times New Roman" w:hAnsi="Times New Roman" w:cs="Times New Roman"/>
          <w:sz w:val="24"/>
          <w:szCs w:val="24"/>
        </w:rPr>
        <w:t xml:space="preserve">See </w:t>
      </w:r>
      <w:hyperlink r:id="rId29" w:history="1">
        <w:r w:rsidR="002A21CA" w:rsidRPr="00C4438C">
          <w:rPr>
            <w:rStyle w:val="Hyperlink"/>
            <w:rFonts w:ascii="Times New Roman" w:hAnsi="Times New Roman" w:cs="Times New Roman"/>
            <w:sz w:val="24"/>
            <w:szCs w:val="24"/>
          </w:rPr>
          <w:t>AFARS PGI 5101.601-90-1</w:t>
        </w:r>
      </w:hyperlink>
      <w:r w:rsidR="002A21CA">
        <w:rPr>
          <w:rFonts w:ascii="Times New Roman" w:hAnsi="Times New Roman" w:cs="Times New Roman"/>
          <w:sz w:val="24"/>
          <w:szCs w:val="24"/>
        </w:rPr>
        <w:t xml:space="preserve"> for Guidance for Alignment of Contracting Activities to Categories.  </w:t>
      </w:r>
      <w:r w:rsidR="002B586B" w:rsidRPr="004E57A9">
        <w:rPr>
          <w:rFonts w:ascii="Times New Roman" w:hAnsi="Times New Roman" w:cs="Times New Roman"/>
          <w:sz w:val="24"/>
          <w:szCs w:val="24"/>
        </w:rPr>
        <w:t>Additionally, the authorities described in paragraph</w:t>
      </w:r>
      <w:r w:rsidR="007A2159" w:rsidRPr="004E57A9">
        <w:rPr>
          <w:rFonts w:ascii="Times New Roman" w:hAnsi="Times New Roman" w:cs="Times New Roman"/>
          <w:sz w:val="24"/>
          <w:szCs w:val="24"/>
        </w:rPr>
        <w:t xml:space="preserve"> (b), sub-paragraphs (2-4),</w:t>
      </w:r>
      <w:r w:rsidR="002B586B" w:rsidRPr="004E57A9">
        <w:rPr>
          <w:rFonts w:ascii="Times New Roman" w:hAnsi="Times New Roman" w:cs="Times New Roman"/>
          <w:sz w:val="24"/>
          <w:szCs w:val="24"/>
        </w:rPr>
        <w:t xml:space="preserve"> do not apply to contingency requirement, and contracting operations outside the continental United States and overseas. </w:t>
      </w:r>
    </w:p>
    <w:p w14:paraId="0FBC12CA" w14:textId="601026D6" w:rsidR="00221747" w:rsidRPr="004E57A9"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310D55" w:rsidRPr="004E57A9">
        <w:rPr>
          <w:rFonts w:ascii="Times New Roman" w:hAnsi="Times New Roman" w:cs="Times New Roman"/>
          <w:sz w:val="24"/>
          <w:szCs w:val="24"/>
        </w:rPr>
        <w:t xml:space="preserve"> Delegation of </w:t>
      </w:r>
      <w:r w:rsidR="005139C4" w:rsidRPr="004E57A9">
        <w:rPr>
          <w:rFonts w:ascii="Times New Roman" w:hAnsi="Times New Roman" w:cs="Times New Roman"/>
          <w:sz w:val="24"/>
          <w:szCs w:val="24"/>
        </w:rPr>
        <w:t xml:space="preserve">any </w:t>
      </w:r>
      <w:r w:rsidR="00310D55" w:rsidRPr="004E57A9">
        <w:rPr>
          <w:rFonts w:ascii="Times New Roman" w:hAnsi="Times New Roman" w:cs="Times New Roman"/>
          <w:sz w:val="24"/>
          <w:szCs w:val="24"/>
        </w:rPr>
        <w:t xml:space="preserve">Army </w:t>
      </w:r>
      <w:r w:rsidR="00134BF1" w:rsidRPr="004E57A9">
        <w:rPr>
          <w:rFonts w:ascii="Times New Roman" w:hAnsi="Times New Roman" w:cs="Times New Roman"/>
          <w:sz w:val="24"/>
          <w:szCs w:val="24"/>
        </w:rPr>
        <w:t xml:space="preserve">HCA </w:t>
      </w:r>
      <w:r w:rsidR="00310D55" w:rsidRPr="004E57A9">
        <w:rPr>
          <w:rFonts w:ascii="Times New Roman" w:hAnsi="Times New Roman" w:cs="Times New Roman"/>
          <w:sz w:val="24"/>
          <w:szCs w:val="24"/>
        </w:rPr>
        <w:t xml:space="preserve">contracting authority </w:t>
      </w:r>
      <w:r w:rsidR="005139C4" w:rsidRPr="004E57A9">
        <w:rPr>
          <w:rFonts w:ascii="Times New Roman" w:hAnsi="Times New Roman" w:cs="Times New Roman"/>
          <w:sz w:val="24"/>
          <w:szCs w:val="24"/>
        </w:rPr>
        <w:t xml:space="preserve">is limited to officials within </w:t>
      </w:r>
      <w:r w:rsidR="00310D55" w:rsidRPr="004E57A9">
        <w:rPr>
          <w:rFonts w:ascii="Times New Roman" w:hAnsi="Times New Roman" w:cs="Times New Roman"/>
          <w:sz w:val="24"/>
          <w:szCs w:val="24"/>
        </w:rPr>
        <w:t>the Department of Army</w:t>
      </w:r>
      <w:r w:rsidR="005139C4" w:rsidRPr="004E57A9">
        <w:rPr>
          <w:rFonts w:ascii="Times New Roman" w:hAnsi="Times New Roman" w:cs="Times New Roman"/>
          <w:sz w:val="24"/>
          <w:szCs w:val="24"/>
        </w:rPr>
        <w:t xml:space="preserve"> at the levels prescribed in </w:t>
      </w:r>
      <w:hyperlink r:id="rId30" w:history="1">
        <w:r w:rsidR="005139C4" w:rsidRPr="004E57A9">
          <w:rPr>
            <w:rStyle w:val="Hyperlink"/>
            <w:rFonts w:ascii="Times New Roman" w:hAnsi="Times New Roman" w:cs="Times New Roman"/>
            <w:sz w:val="24"/>
            <w:szCs w:val="24"/>
          </w:rPr>
          <w:t>Appendix GG</w:t>
        </w:r>
      </w:hyperlink>
      <w:r w:rsidR="00310D55" w:rsidRPr="004E57A9">
        <w:rPr>
          <w:rFonts w:ascii="Times New Roman" w:hAnsi="Times New Roman" w:cs="Times New Roman"/>
          <w:sz w:val="24"/>
          <w:szCs w:val="24"/>
        </w:rPr>
        <w:t xml:space="preserve">.  </w:t>
      </w:r>
    </w:p>
    <w:p w14:paraId="124EC01A" w14:textId="2C8DC367" w:rsidR="00134BF1" w:rsidRPr="004E57A9"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     (2)  </w:t>
      </w:r>
      <w:r w:rsidR="002B586B" w:rsidRPr="004E57A9">
        <w:rPr>
          <w:rFonts w:ascii="Times New Roman" w:hAnsi="Times New Roman" w:cs="Times New Roman"/>
          <w:sz w:val="24"/>
          <w:szCs w:val="24"/>
        </w:rPr>
        <w:t>If a requiring activity presents a requirement in one of the designated commodity areas, to a contracting office not listed in paragraph (</w:t>
      </w:r>
      <w:r w:rsidR="00125D37" w:rsidRPr="004E57A9">
        <w:rPr>
          <w:rFonts w:ascii="Times New Roman" w:hAnsi="Times New Roman" w:cs="Times New Roman"/>
          <w:sz w:val="24"/>
          <w:szCs w:val="24"/>
        </w:rPr>
        <w:t>b</w:t>
      </w:r>
      <w:r w:rsidR="002B586B" w:rsidRPr="004E57A9">
        <w:rPr>
          <w:rFonts w:ascii="Times New Roman" w:hAnsi="Times New Roman" w:cs="Times New Roman"/>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rFonts w:ascii="Times New Roman" w:hAnsi="Times New Roman" w:cs="Times New Roman"/>
          <w:sz w:val="24"/>
          <w:szCs w:val="24"/>
        </w:rPr>
        <w:t xml:space="preserve"> </w:t>
      </w:r>
    </w:p>
    <w:p w14:paraId="4117549E" w14:textId="06B68A5E"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2B586B" w:rsidRPr="004E57A9">
        <w:rPr>
          <w:rFonts w:ascii="Times New Roman" w:hAnsi="Times New Roman"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w:t>
      </w:r>
      <w:r w:rsidR="002B586B" w:rsidRPr="004E57A9">
        <w:rPr>
          <w:rFonts w:ascii="Times New Roman" w:hAnsi="Times New Roman" w:cs="Times New Roman"/>
          <w:sz w:val="24"/>
          <w:szCs w:val="24"/>
        </w:rPr>
        <w:t>The supporting HCA should ensure the requisite contracting and technical/program personnel are properly trained in the contract award and administration of the designated commodity.</w:t>
      </w:r>
    </w:p>
    <w:p w14:paraId="45BDB2F6" w14:textId="18EC0BF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(C)  </w:t>
      </w:r>
      <w:r w:rsidR="002B586B" w:rsidRPr="004E57A9">
        <w:rPr>
          <w:rFonts w:ascii="Times New Roman" w:hAnsi="Times New Roman" w:cs="Times New Roman"/>
          <w:sz w:val="24"/>
          <w:szCs w:val="24"/>
        </w:rPr>
        <w:t xml:space="preserve">The supporting HCA and designated HCA shall maintain a record of the coordination for contract award.  The ODASA(P) will review the records during the Procurement Management Reviews. </w:t>
      </w:r>
    </w:p>
    <w:p w14:paraId="5C0D06FB" w14:textId="5DA1C8ED" w:rsidR="000B395C" w:rsidRPr="004E57A9"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sidDel="002B586B">
        <w:rPr>
          <w:rStyle w:val="CommentReference"/>
          <w:rFonts w:ascii="Times New Roman" w:hAnsi="Times New Roman" w:cs="Times New Roman"/>
          <w:sz w:val="24"/>
          <w:szCs w:val="24"/>
        </w:rPr>
        <w:t xml:space="preserve"> </w:t>
      </w:r>
      <w:r w:rsidR="000B395C" w:rsidRPr="004E57A9">
        <w:rPr>
          <w:rFonts w:ascii="Times New Roman" w:hAnsi="Times New Roman" w:cs="Times New Roman"/>
          <w:sz w:val="24"/>
          <w:szCs w:val="24"/>
        </w:rPr>
        <w:t>(</w:t>
      </w:r>
      <w:r w:rsidRPr="004E57A9">
        <w:rPr>
          <w:rFonts w:ascii="Times New Roman" w:hAnsi="Times New Roman" w:cs="Times New Roman"/>
          <w:sz w:val="24"/>
          <w:szCs w:val="24"/>
        </w:rPr>
        <w:t>b</w:t>
      </w:r>
      <w:r w:rsidR="000B395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Assignment of Unique Contracting Authorities to Army HCAs. </w:t>
      </w:r>
      <w:r w:rsidR="000B395C" w:rsidRPr="004E57A9">
        <w:rPr>
          <w:rFonts w:ascii="Times New Roman" w:hAnsi="Times New Roman" w:cs="Times New Roman"/>
          <w:sz w:val="24"/>
          <w:szCs w:val="24"/>
        </w:rPr>
        <w:t>The assigned responsibilities are as follows:</w:t>
      </w:r>
    </w:p>
    <w:p w14:paraId="515518DC" w14:textId="79A85B64" w:rsidR="000B395C" w:rsidRPr="004E57A9"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8A4D6B"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Deputy Assistant Secretary of the Army (Procurement) has the following </w:t>
      </w:r>
      <w:r w:rsidR="008A4D6B" w:rsidRPr="004E57A9">
        <w:rPr>
          <w:rFonts w:ascii="Times New Roman" w:hAnsi="Times New Roman" w:cs="Times New Roman"/>
          <w:sz w:val="24"/>
          <w:szCs w:val="24"/>
        </w:rPr>
        <w:t xml:space="preserve">overarching authorities and </w:t>
      </w:r>
      <w:r w:rsidRPr="004E57A9">
        <w:rPr>
          <w:rFonts w:ascii="Times New Roman" w:hAnsi="Times New Roman" w:cs="Times New Roman"/>
          <w:sz w:val="24"/>
          <w:szCs w:val="24"/>
        </w:rPr>
        <w:t>responsibilities:</w:t>
      </w:r>
    </w:p>
    <w:p w14:paraId="7997123F" w14:textId="24A886D1"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Serves as the Enterprise HCA for the Department of the Army.</w:t>
      </w:r>
    </w:p>
    <w:p w14:paraId="7048CE26" w14:textId="685723A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(B)  Serves as the principal advisor to the Army Senior Procurement Executive (SPE).</w:t>
      </w:r>
    </w:p>
    <w:p w14:paraId="1E780DDA" w14:textId="44FB0C6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(C)  Subject to the authority, direction, and control of the SPE, direct</w:t>
      </w:r>
      <w:r w:rsidR="00807F81" w:rsidRPr="004E57A9">
        <w:rPr>
          <w:rFonts w:ascii="Times New Roman" w:hAnsi="Times New Roman" w:cs="Times New Roman"/>
          <w:sz w:val="24"/>
          <w:szCs w:val="24"/>
        </w:rPr>
        <w:t>s</w:t>
      </w:r>
      <w:r w:rsidRPr="004E57A9">
        <w:rPr>
          <w:rFonts w:ascii="Times New Roman" w:hAnsi="Times New Roman" w:cs="Times New Roman"/>
          <w:sz w:val="24"/>
          <w:szCs w:val="24"/>
        </w:rPr>
        <w:t xml:space="preserve"> other Army HCAs in connection with any procurement or procurement-related matter.</w:t>
      </w:r>
    </w:p>
    <w:p w14:paraId="2FF81575" w14:textId="65C8B971"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(D)  Reviews all Senior Contracting Official (SCO) selections prior to SCO appointment by an Army contracting activity’s HCA.</w:t>
      </w:r>
      <w:r w:rsidR="00EC4EC7" w:rsidRPr="004E57A9">
        <w:rPr>
          <w:rFonts w:ascii="Times New Roman" w:hAnsi="Times New Roman" w:cs="Times New Roman"/>
          <w:sz w:val="24"/>
          <w:szCs w:val="24"/>
        </w:rPr>
        <w:t xml:space="preserve">  Follow guidance at </w:t>
      </w:r>
      <w:hyperlink r:id="rId31" w:history="1">
        <w:r w:rsidR="00245B72" w:rsidRPr="004E57A9">
          <w:rPr>
            <w:rStyle w:val="Hyperlink"/>
            <w:rFonts w:ascii="Times New Roman" w:hAnsi="Times New Roman" w:cs="Times New Roman"/>
            <w:sz w:val="24"/>
            <w:szCs w:val="24"/>
          </w:rPr>
          <w:t>AFARS P</w:t>
        </w:r>
        <w:r w:rsidR="008B3402" w:rsidRPr="004E57A9">
          <w:rPr>
            <w:rStyle w:val="Hyperlink"/>
            <w:rFonts w:ascii="Times New Roman" w:hAnsi="Times New Roman" w:cs="Times New Roman"/>
            <w:sz w:val="24"/>
            <w:szCs w:val="24"/>
          </w:rPr>
          <w:t>GI 5101.601-90(b)(1)(D)-1</w:t>
        </w:r>
        <w:r w:rsidR="00245B72" w:rsidRPr="004E57A9">
          <w:rPr>
            <w:rStyle w:val="Hyperlink"/>
            <w:rFonts w:ascii="Times New Roman" w:hAnsi="Times New Roman" w:cs="Times New Roman"/>
            <w:sz w:val="24"/>
            <w:szCs w:val="24"/>
          </w:rPr>
          <w:t xml:space="preserve">. </w:t>
        </w:r>
      </w:hyperlink>
      <w:r w:rsidR="00245B72" w:rsidRPr="004E57A9">
        <w:rPr>
          <w:rFonts w:ascii="Times New Roman" w:hAnsi="Times New Roman" w:cs="Times New Roman"/>
          <w:sz w:val="24"/>
          <w:szCs w:val="24"/>
        </w:rPr>
        <w:t xml:space="preserve"> </w:t>
      </w:r>
    </w:p>
    <w:p w14:paraId="1B51CD37" w14:textId="41AE74F5"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(E)  Acts in the absence of another Army contracting activity’s specifically-designated HCA.</w:t>
      </w:r>
    </w:p>
    <w:p w14:paraId="5CC9B0DF" w14:textId="5CDEFF27"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(F)  Chairs the Army Contracting Enterprise Executive Committee.</w:t>
      </w:r>
    </w:p>
    <w:p w14:paraId="71EF59F3" w14:textId="2651C09D"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(G)  Appoints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SCOs on a temporary basis within the responsible Army contracting activity.  The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 focuses solely on the management of that program’s contract action(s).</w:t>
      </w:r>
    </w:p>
    <w:p w14:paraId="5129FB56" w14:textId="3F7DB2B4" w:rsidR="000719E9"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     (2) </w:t>
      </w:r>
      <w:r w:rsidR="00E0051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00CA173A" w:rsidRPr="004E57A9">
        <w:rPr>
          <w:rFonts w:ascii="Times New Roman" w:hAnsi="Times New Roman" w:cs="Times New Roman"/>
          <w:sz w:val="24"/>
          <w:szCs w:val="24"/>
        </w:rPr>
        <w:t xml:space="preserve">HCA for the </w:t>
      </w:r>
      <w:r w:rsidRPr="004E57A9">
        <w:rPr>
          <w:rFonts w:ascii="Times New Roman" w:hAnsi="Times New Roman" w:cs="Times New Roman"/>
          <w:sz w:val="24"/>
          <w:szCs w:val="24"/>
        </w:rPr>
        <w:t xml:space="preserve">U.S Army </w:t>
      </w:r>
      <w:ins w:id="113" w:author="Jennifer" w:date="2024-05-13T08:38:00Z">
        <w:r w:rsidR="00F250B6">
          <w:rPr>
            <w:rFonts w:ascii="Times New Roman" w:hAnsi="Times New Roman" w:cs="Times New Roman"/>
            <w:sz w:val="24"/>
            <w:szCs w:val="24"/>
          </w:rPr>
          <w:t>Contracting</w:t>
        </w:r>
      </w:ins>
      <w:del w:id="114" w:author="Jennifer" w:date="2024-05-13T08:39:00Z">
        <w:r w:rsidRPr="004E57A9" w:rsidDel="00992ACF">
          <w:rPr>
            <w:rFonts w:ascii="Times New Roman" w:hAnsi="Times New Roman" w:cs="Times New Roman"/>
            <w:sz w:val="24"/>
            <w:szCs w:val="24"/>
          </w:rPr>
          <w:delText>Materiel</w:delText>
        </w:r>
      </w:del>
      <w:r w:rsidRPr="004E57A9">
        <w:rPr>
          <w:rFonts w:ascii="Times New Roman" w:hAnsi="Times New Roman" w:cs="Times New Roman"/>
          <w:sz w:val="24"/>
          <w:szCs w:val="24"/>
        </w:rPr>
        <w:t xml:space="preserve"> Command is responsible for awarding and administering </w:t>
      </w:r>
      <w:r w:rsidR="00204B8B"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contract actions:</w:t>
      </w:r>
    </w:p>
    <w:p w14:paraId="7F991280" w14:textId="3AC81533" w:rsidR="005F7C46"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5F7C46" w:rsidRPr="004E57A9">
        <w:rPr>
          <w:rFonts w:ascii="Times New Roman" w:hAnsi="Times New Roman" w:cs="Times New Roman"/>
          <w:sz w:val="24"/>
          <w:szCs w:val="24"/>
        </w:rPr>
        <w:t>Ammunition.</w:t>
      </w:r>
    </w:p>
    <w:p w14:paraId="7CD9B148" w14:textId="10DF6E8A"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Aviation and Missiles.  </w:t>
      </w:r>
      <w:r w:rsidR="00060279" w:rsidRPr="004E57A9">
        <w:rPr>
          <w:rFonts w:ascii="Times New Roman" w:hAnsi="Times New Roman" w:cs="Times New Roman"/>
          <w:sz w:val="24"/>
          <w:szCs w:val="24"/>
        </w:rPr>
        <w:t xml:space="preserve">[Army Contracting Command-Redstone Arsenal is the exclusive contracting center for </w:t>
      </w:r>
      <w:r w:rsidRPr="004E57A9">
        <w:rPr>
          <w:rFonts w:ascii="Times New Roman" w:hAnsi="Times New Roman" w:cs="Times New Roman"/>
          <w:sz w:val="24"/>
          <w:szCs w:val="24"/>
        </w:rPr>
        <w:t>Army Fixed Wing and non-tethered lighter than air platform aircraft and supporting services; and non-standard rotary wing aircraft</w:t>
      </w:r>
      <w:r w:rsidR="00060279"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p>
    <w:p w14:paraId="4CAD7DE3" w14:textId="7FEEC656" w:rsidR="005F7C46" w:rsidRPr="004E57A9"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F7C46" w:rsidRPr="004E57A9">
        <w:rPr>
          <w:rFonts w:ascii="Times New Roman" w:hAnsi="Times New Roman" w:cs="Times New Roman"/>
          <w:sz w:val="24"/>
          <w:szCs w:val="24"/>
        </w:rPr>
        <w:t>C</w:t>
      </w:r>
      <w:r w:rsidRPr="004E57A9">
        <w:rPr>
          <w:rFonts w:ascii="Times New Roman" w:hAnsi="Times New Roman" w:cs="Times New Roman"/>
          <w:sz w:val="24"/>
          <w:szCs w:val="24"/>
        </w:rPr>
        <w:t xml:space="preserve">)  </w:t>
      </w:r>
      <w:r w:rsidR="005F7C46" w:rsidRPr="004E57A9">
        <w:rPr>
          <w:rFonts w:ascii="Times New Roman" w:hAnsi="Times New Roman" w:cs="Times New Roman"/>
          <w:sz w:val="24"/>
          <w:szCs w:val="24"/>
        </w:rPr>
        <w:t>Combat and Tactical Vehicles.</w:t>
      </w:r>
    </w:p>
    <w:p w14:paraId="75A3D605" w14:textId="57912BB2" w:rsidR="00CA173A"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C935F6" w:rsidRPr="004E57A9">
        <w:rPr>
          <w:rFonts w:ascii="Times New Roman" w:hAnsi="Times New Roman" w:cs="Times New Roman"/>
          <w:sz w:val="24"/>
          <w:szCs w:val="24"/>
        </w:rPr>
        <w:t xml:space="preserve">Construction related materials and services [Mission and Installation Contracting Command (MICC)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secondary contracting </w:t>
      </w:r>
      <w:r w:rsidR="009C77CD" w:rsidRPr="004E57A9">
        <w:rPr>
          <w:rFonts w:ascii="Times New Roman" w:hAnsi="Times New Roman" w:cs="Times New Roman"/>
          <w:sz w:val="24"/>
          <w:szCs w:val="24"/>
        </w:rPr>
        <w:t>center</w:t>
      </w:r>
      <w:r w:rsidR="00C935F6" w:rsidRPr="004E57A9">
        <w:rPr>
          <w:rFonts w:ascii="Times New Roman" w:hAnsi="Times New Roman" w:cs="Times New Roman"/>
          <w:sz w:val="24"/>
          <w:szCs w:val="24"/>
        </w:rPr>
        <w:t xml:space="preserve">; </w:t>
      </w:r>
      <w:r w:rsidR="00240D8A"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U.S. Army Corps of Engineers (USACE)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primary contracting activity]</w:t>
      </w:r>
      <w:r w:rsidR="00221747" w:rsidRPr="004E57A9">
        <w:rPr>
          <w:rFonts w:ascii="Times New Roman" w:hAnsi="Times New Roman" w:cs="Times New Roman"/>
          <w:sz w:val="24"/>
          <w:szCs w:val="24"/>
        </w:rPr>
        <w:t>.</w:t>
      </w:r>
    </w:p>
    <w:p w14:paraId="77463755" w14:textId="5F8B1381" w:rsidR="00564CE5" w:rsidRPr="004E57A9" w:rsidRDefault="00564CE5"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Pr>
          <w:rFonts w:ascii="Times New Roman" w:hAnsi="Times New Roman" w:cs="Times New Roman"/>
          <w:sz w:val="24"/>
          <w:szCs w:val="24"/>
        </w:rPr>
        <w:t>(E)  Environmental services.</w:t>
      </w:r>
    </w:p>
    <w:p w14:paraId="5D205B52" w14:textId="77AAEF68" w:rsidR="00C935F6" w:rsidRPr="004E57A9"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F</w:t>
      </w:r>
      <w:r w:rsidRPr="004E57A9">
        <w:rPr>
          <w:rFonts w:ascii="Times New Roman" w:hAnsi="Times New Roman" w:cs="Times New Roman"/>
          <w:sz w:val="24"/>
          <w:szCs w:val="24"/>
        </w:rPr>
        <w:t xml:space="preserve">)  Facility related materials and services [MICC is the primary contracting </w:t>
      </w:r>
      <w:r w:rsidR="009C77CD" w:rsidRPr="004E57A9">
        <w:rPr>
          <w:rFonts w:ascii="Times New Roman" w:hAnsi="Times New Roman" w:cs="Times New Roman"/>
          <w:sz w:val="24"/>
          <w:szCs w:val="24"/>
        </w:rPr>
        <w:t>center</w:t>
      </w:r>
      <w:r w:rsidR="00221747" w:rsidRPr="004E57A9">
        <w:rPr>
          <w:rFonts w:ascii="Times New Roman" w:hAnsi="Times New Roman" w:cs="Times New Roman"/>
          <w:sz w:val="24"/>
          <w:szCs w:val="24"/>
        </w:rPr>
        <w:t>; USACE is the secondary contracting activity].</w:t>
      </w:r>
    </w:p>
    <w:p w14:paraId="767F283C" w14:textId="2181A449"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G</w:t>
      </w:r>
      <w:r w:rsidR="002643F6" w:rsidRPr="00BB4532">
        <w:rPr>
          <w:rFonts w:ascii="Times New Roman" w:hAnsi="Times New Roman" w:cs="Times New Roman"/>
          <w:sz w:val="24"/>
          <w:szCs w:val="24"/>
        </w:rPr>
        <w:t>)</w:t>
      </w:r>
      <w:r w:rsidRPr="00BB4532">
        <w:rPr>
          <w:rFonts w:ascii="Times New Roman" w:hAnsi="Times New Roman" w:cs="Times New Roman"/>
          <w:sz w:val="24"/>
          <w:szCs w:val="24"/>
        </w:rPr>
        <w:t xml:space="preserve">  Information Technology, to </w:t>
      </w:r>
      <w:proofErr w:type="gramStart"/>
      <w:r w:rsidRPr="00BB4532">
        <w:rPr>
          <w:rFonts w:ascii="Times New Roman" w:hAnsi="Times New Roman" w:cs="Times New Roman"/>
          <w:sz w:val="24"/>
          <w:szCs w:val="24"/>
        </w:rPr>
        <w:t>include:</w:t>
      </w:r>
      <w:proofErr w:type="gramEnd"/>
      <w:r w:rsidRPr="00BB4532">
        <w:rPr>
          <w:rFonts w:ascii="Times New Roman" w:hAnsi="Times New Roman" w:cs="Times New Roman"/>
          <w:sz w:val="24"/>
          <w:szCs w:val="24"/>
        </w:rPr>
        <w:t xml:space="preserve"> software</w:t>
      </w:r>
      <w:ins w:id="115" w:author="Amanda" w:date="2024-05-09T08:59:00Z">
        <w:r w:rsidR="00BB4532" w:rsidRPr="00BB4532">
          <w:rPr>
            <w:rFonts w:ascii="Times New Roman" w:hAnsi="Times New Roman" w:cs="Times New Roman"/>
            <w:sz w:val="24"/>
            <w:szCs w:val="24"/>
          </w:rPr>
          <w:t xml:space="preserve"> (including software development)</w:t>
        </w:r>
      </w:ins>
      <w:r w:rsidRPr="00BB4532">
        <w:rPr>
          <w:rFonts w:ascii="Times New Roman" w:hAnsi="Times New Roman" w:cs="Times New Roman"/>
          <w:sz w:val="24"/>
          <w:szCs w:val="24"/>
        </w:rPr>
        <w:t>, hardware, consulting, security, outsourcing, and telecommunications.</w:t>
      </w:r>
      <w:ins w:id="116" w:author="Amanda" w:date="2024-05-09T08:59:00Z">
        <w:r w:rsidR="00BB4532" w:rsidRPr="00BB4532">
          <w:rPr>
            <w:rFonts w:ascii="Times New Roman" w:hAnsi="Times New Roman" w:cs="Times New Roman"/>
            <w:sz w:val="24"/>
            <w:szCs w:val="24"/>
          </w:rPr>
          <w:t xml:space="preserve"> [</w:t>
        </w:r>
      </w:ins>
      <w:ins w:id="117" w:author="Jennifer" w:date="2024-05-13T08:37:00Z">
        <w:r w:rsidR="00C971A9">
          <w:rPr>
            <w:rFonts w:ascii="Times New Roman" w:hAnsi="Times New Roman" w:cs="Times New Roman"/>
            <w:sz w:val="24"/>
            <w:szCs w:val="24"/>
          </w:rPr>
          <w:t>Contracts or agreements primarily for software development efforts will no</w:t>
        </w:r>
      </w:ins>
      <w:ins w:id="118" w:author="Jennifer" w:date="2024-05-13T08:38:00Z">
        <w:r w:rsidR="00C971A9">
          <w:rPr>
            <w:rFonts w:ascii="Times New Roman" w:hAnsi="Times New Roman" w:cs="Times New Roman"/>
            <w:sz w:val="24"/>
            <w:szCs w:val="24"/>
          </w:rPr>
          <w:t>t be executed by the MICC</w:t>
        </w:r>
      </w:ins>
      <w:ins w:id="119" w:author="Amanda" w:date="2024-05-09T08:59:00Z">
        <w:del w:id="120" w:author="Jennifer" w:date="2024-05-13T08:38:00Z">
          <w:r w:rsidR="00BB4532" w:rsidRPr="00BB4532" w:rsidDel="00C971A9">
            <w:rPr>
              <w:rFonts w:ascii="Times New Roman" w:hAnsi="Times New Roman" w:cs="Times New Roman"/>
              <w:sz w:val="24"/>
              <w:szCs w:val="24"/>
            </w:rPr>
            <w:delText>MICC will not execute contracts or agreements that a</w:delText>
          </w:r>
          <w:r w:rsidR="00BB4532" w:rsidRPr="00BB4532" w:rsidDel="003A6EEC">
            <w:rPr>
              <w:rFonts w:ascii="Times New Roman" w:hAnsi="Times New Roman" w:cs="Times New Roman"/>
              <w:sz w:val="24"/>
              <w:szCs w:val="24"/>
            </w:rPr>
            <w:delText>re primarily for software development efforts</w:delText>
          </w:r>
        </w:del>
        <w:r w:rsidR="00BB4532" w:rsidRPr="00BB4532">
          <w:rPr>
            <w:rFonts w:ascii="Times New Roman" w:hAnsi="Times New Roman" w:cs="Times New Roman"/>
            <w:sz w:val="24"/>
            <w:szCs w:val="24"/>
          </w:rPr>
          <w:t>; however USACE, NGB, and MEDCOM may continue to execute contracts for software development, subject to the guidance issued by the Contracting Center of Excellence for Digital Capabilities at ACC-APG.]</w:t>
        </w:r>
      </w:ins>
    </w:p>
    <w:p w14:paraId="660DA7D1" w14:textId="2B445E54" w:rsidR="002643F6" w:rsidRPr="004E57A9"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64CE5">
        <w:rPr>
          <w:rFonts w:ascii="Times New Roman" w:hAnsi="Times New Roman" w:cs="Times New Roman"/>
          <w:sz w:val="24"/>
          <w:szCs w:val="24"/>
        </w:rPr>
        <w:t>H</w:t>
      </w:r>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Transportation and</w:t>
      </w:r>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Logistics Services, to include: logistics support services, transportation of things, motor vehicles (non-combat), and transportation equipment.</w:t>
      </w:r>
      <w:r w:rsidR="008E18FD" w:rsidRPr="004E57A9">
        <w:rPr>
          <w:rFonts w:ascii="Times New Roman" w:hAnsi="Times New Roman" w:cs="Times New Roman"/>
          <w:sz w:val="24"/>
          <w:szCs w:val="24"/>
        </w:rPr>
        <w:t xml:space="preserve"> [Note: Does not apply to U.S. Transportation Comm</w:t>
      </w:r>
      <w:r w:rsidR="00240D8A" w:rsidRPr="004E57A9">
        <w:rPr>
          <w:rFonts w:ascii="Times New Roman" w:hAnsi="Times New Roman" w:cs="Times New Roman"/>
          <w:sz w:val="24"/>
          <w:szCs w:val="24"/>
        </w:rPr>
        <w:t>a</w:t>
      </w:r>
      <w:r w:rsidR="008E18FD" w:rsidRPr="004E57A9">
        <w:rPr>
          <w:rFonts w:ascii="Times New Roman" w:hAnsi="Times New Roman" w:cs="Times New Roman"/>
          <w:sz w:val="24"/>
          <w:szCs w:val="24"/>
        </w:rPr>
        <w:t>nd-unique requirements related to the procurement of transportation services].</w:t>
      </w:r>
    </w:p>
    <w:p w14:paraId="3910C61D" w14:textId="7AD78253"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3</w:t>
      </w: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w:t>
      </w:r>
      <w:r w:rsidR="009C77CD" w:rsidRPr="004E57A9">
        <w:rPr>
          <w:rFonts w:ascii="Times New Roman" w:hAnsi="Times New Roman" w:cs="Times New Roman"/>
          <w:sz w:val="24"/>
          <w:szCs w:val="24"/>
        </w:rPr>
        <w:t>USACE</w:t>
      </w:r>
      <w:r w:rsidRPr="004E57A9">
        <w:rPr>
          <w:rFonts w:ascii="Times New Roman" w:hAnsi="Times New Roman" w:cs="Times New Roman"/>
          <w:sz w:val="24"/>
          <w:szCs w:val="24"/>
        </w:rPr>
        <w:t xml:space="preserve"> is responsible for awarding and administering </w:t>
      </w:r>
      <w:r w:rsidR="009C77CD" w:rsidRPr="004E57A9">
        <w:rPr>
          <w:rFonts w:ascii="Times New Roman" w:hAnsi="Times New Roman" w:cs="Times New Roman"/>
          <w:sz w:val="24"/>
          <w:szCs w:val="24"/>
        </w:rPr>
        <w:t>the following contract actions</w:t>
      </w:r>
      <w:r w:rsidRPr="004E57A9">
        <w:rPr>
          <w:rFonts w:ascii="Times New Roman" w:hAnsi="Times New Roman" w:cs="Times New Roman"/>
          <w:sz w:val="24"/>
          <w:szCs w:val="24"/>
        </w:rPr>
        <w:t>:</w:t>
      </w:r>
    </w:p>
    <w:p w14:paraId="190378BC" w14:textId="7D22C484"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w:t>
      </w:r>
      <w:r w:rsidR="00123A6B" w:rsidRPr="004E57A9">
        <w:rPr>
          <w:rFonts w:ascii="Times New Roman" w:hAnsi="Times New Roman" w:cs="Times New Roman"/>
          <w:sz w:val="24"/>
          <w:szCs w:val="24"/>
        </w:rPr>
        <w:t xml:space="preserve">  Architect-Engineer services</w:t>
      </w:r>
      <w:r w:rsidR="00882862" w:rsidRPr="004E57A9">
        <w:rPr>
          <w:rFonts w:ascii="Times New Roman" w:hAnsi="Times New Roman" w:cs="Times New Roman"/>
          <w:sz w:val="24"/>
          <w:szCs w:val="24"/>
        </w:rPr>
        <w:t xml:space="preserve">. (See also 5136.601-90 for </w:t>
      </w:r>
      <w:r w:rsidR="00E24E39">
        <w:rPr>
          <w:rFonts w:ascii="Times New Roman" w:hAnsi="Times New Roman" w:cs="Times New Roman"/>
          <w:sz w:val="24"/>
          <w:szCs w:val="24"/>
        </w:rPr>
        <w:t xml:space="preserve">other Army contracting offices with </w:t>
      </w:r>
      <w:r w:rsidR="00882862" w:rsidRPr="004E57A9">
        <w:rPr>
          <w:rFonts w:ascii="Times New Roman" w:hAnsi="Times New Roman" w:cs="Times New Roman"/>
          <w:sz w:val="24"/>
          <w:szCs w:val="24"/>
        </w:rPr>
        <w:t>architect-engineer contracting</w:t>
      </w:r>
      <w:r w:rsidR="00E24E39">
        <w:rPr>
          <w:rFonts w:ascii="Times New Roman" w:hAnsi="Times New Roman" w:cs="Times New Roman"/>
          <w:sz w:val="24"/>
          <w:szCs w:val="24"/>
        </w:rPr>
        <w:t xml:space="preserve"> authority</w:t>
      </w:r>
      <w:r w:rsidR="00882862"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p>
    <w:p w14:paraId="5C4B3E12" w14:textId="118FDF9D" w:rsidR="00CB4C6A"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(B)  </w:t>
      </w:r>
      <w:r w:rsidR="00CB4C6A" w:rsidRPr="004E57A9">
        <w:rPr>
          <w:rFonts w:ascii="Times New Roman" w:hAnsi="Times New Roman" w:cs="Times New Roman"/>
          <w:sz w:val="24"/>
          <w:szCs w:val="24"/>
        </w:rPr>
        <w:t>Civil works.</w:t>
      </w:r>
    </w:p>
    <w:p w14:paraId="0681C48C" w14:textId="43707262" w:rsidR="00E0051C" w:rsidRPr="004E57A9"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(C)  </w:t>
      </w:r>
      <w:r w:rsidR="00E0051C" w:rsidRPr="004E57A9">
        <w:rPr>
          <w:rFonts w:ascii="Times New Roman" w:hAnsi="Times New Roman" w:cs="Times New Roman"/>
          <w:sz w:val="24"/>
          <w:szCs w:val="24"/>
        </w:rPr>
        <w:t>Con</w:t>
      </w:r>
      <w:r w:rsidR="00663AD4" w:rsidRPr="004E57A9">
        <w:rPr>
          <w:rFonts w:ascii="Times New Roman" w:hAnsi="Times New Roman" w:cs="Times New Roman"/>
          <w:sz w:val="24"/>
          <w:szCs w:val="24"/>
        </w:rPr>
        <w:t>s</w:t>
      </w:r>
      <w:r w:rsidR="00E0051C" w:rsidRPr="004E57A9">
        <w:rPr>
          <w:rFonts w:ascii="Times New Roman" w:hAnsi="Times New Roman" w:cs="Times New Roman"/>
          <w:sz w:val="24"/>
          <w:szCs w:val="24"/>
        </w:rPr>
        <w:t xml:space="preserve">truction related materials and services [USACE is the primary contracting activity; MICC is the secondary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71FD764E" w14:textId="21C78DB9"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ab/>
        <w:t>(</w:t>
      </w:r>
      <w:r w:rsidR="00CB4C6A" w:rsidRPr="004E57A9">
        <w:rPr>
          <w:rFonts w:ascii="Times New Roman" w:hAnsi="Times New Roman" w:cs="Times New Roman"/>
          <w:sz w:val="24"/>
          <w:szCs w:val="24"/>
        </w:rPr>
        <w:t>D</w:t>
      </w:r>
      <w:r w:rsidRPr="004E57A9">
        <w:rPr>
          <w:rFonts w:ascii="Times New Roman" w:hAnsi="Times New Roman" w:cs="Times New Roman"/>
          <w:sz w:val="24"/>
          <w:szCs w:val="24"/>
        </w:rPr>
        <w:t xml:space="preserve">) </w:t>
      </w:r>
      <w:r w:rsidR="00123A6B" w:rsidRPr="004E57A9">
        <w:rPr>
          <w:rFonts w:ascii="Times New Roman" w:hAnsi="Times New Roman" w:cs="Times New Roman"/>
          <w:sz w:val="24"/>
          <w:szCs w:val="24"/>
        </w:rPr>
        <w:t xml:space="preserve"> Environmental services.</w:t>
      </w:r>
      <w:r w:rsidRPr="004E57A9">
        <w:rPr>
          <w:rFonts w:ascii="Times New Roman" w:hAnsi="Times New Roman" w:cs="Times New Roman"/>
          <w:sz w:val="24"/>
          <w:szCs w:val="24"/>
        </w:rPr>
        <w:t xml:space="preserve"> </w:t>
      </w:r>
    </w:p>
    <w:p w14:paraId="60B57DC5" w14:textId="6A478C14" w:rsidR="00E0051C"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CB4C6A" w:rsidRPr="004E57A9">
        <w:rPr>
          <w:rFonts w:ascii="Times New Roman" w:hAnsi="Times New Roman" w:cs="Times New Roman"/>
          <w:sz w:val="24"/>
          <w:szCs w:val="24"/>
        </w:rPr>
        <w:t>E</w:t>
      </w:r>
      <w:r w:rsidRPr="004E57A9">
        <w:rPr>
          <w:rFonts w:ascii="Times New Roman" w:hAnsi="Times New Roman" w:cs="Times New Roman"/>
          <w:sz w:val="24"/>
          <w:szCs w:val="24"/>
        </w:rPr>
        <w:t xml:space="preserve">)  </w:t>
      </w:r>
      <w:r w:rsidR="00E0051C" w:rsidRPr="004E57A9">
        <w:rPr>
          <w:rFonts w:ascii="Times New Roman" w:hAnsi="Times New Roman" w:cs="Times New Roman"/>
          <w:sz w:val="24"/>
          <w:szCs w:val="24"/>
        </w:rPr>
        <w:t xml:space="preserve">Facility related materials and services [USACE is the secondary contracting activity; MICC is the primary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25B16EA9" w14:textId="37945EBA"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r>
      <w:r w:rsidR="00CB4C6A" w:rsidRPr="004E57A9">
        <w:rPr>
          <w:rFonts w:ascii="Times New Roman" w:hAnsi="Times New Roman" w:cs="Times New Roman"/>
          <w:sz w:val="24"/>
          <w:szCs w:val="24"/>
        </w:rPr>
        <w:t>(F</w:t>
      </w:r>
      <w:r w:rsidRPr="004E57A9">
        <w:rPr>
          <w:rFonts w:ascii="Times New Roman" w:hAnsi="Times New Roman" w:cs="Times New Roman"/>
          <w:sz w:val="24"/>
          <w:szCs w:val="24"/>
        </w:rPr>
        <w:t>)  Facilities purchase and lease.</w:t>
      </w:r>
    </w:p>
    <w:p w14:paraId="0B680E56" w14:textId="2309A695" w:rsidR="009C77CD" w:rsidRPr="004E57A9" w:rsidRDefault="009C77CD" w:rsidP="00BB453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4E57A9">
        <w:rPr>
          <w:rFonts w:ascii="Times New Roman" w:hAnsi="Times New Roman" w:cs="Times New Roman"/>
          <w:sz w:val="24"/>
          <w:szCs w:val="24"/>
        </w:rPr>
        <w:t>(</w:t>
      </w:r>
      <w:r w:rsidR="00DD6E8A" w:rsidRPr="004E57A9">
        <w:rPr>
          <w:rFonts w:ascii="Times New Roman" w:hAnsi="Times New Roman" w:cs="Times New Roman"/>
          <w:sz w:val="24"/>
          <w:szCs w:val="24"/>
        </w:rPr>
        <w:t>4</w:t>
      </w:r>
      <w:r w:rsidRPr="004E57A9">
        <w:rPr>
          <w:rFonts w:ascii="Times New Roman" w:hAnsi="Times New Roman" w:cs="Times New Roman"/>
          <w:sz w:val="24"/>
          <w:szCs w:val="24"/>
        </w:rPr>
        <w:t xml:space="preserve">)  </w:t>
      </w:r>
      <w:r w:rsidR="00ED0E27"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the U.S Army Medical Command is responsible for awarding and administering </w:t>
      </w:r>
      <w:r w:rsidR="00ED0E27"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 xml:space="preserve">contract actions: </w:t>
      </w:r>
    </w:p>
    <w:p w14:paraId="31FAA108" w14:textId="77777777"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Medical equipment accessories and supplies.</w:t>
      </w:r>
    </w:p>
    <w:p w14:paraId="770074B0" w14:textId="2A25ADB5" w:rsidR="009C77CD" w:rsidRDefault="009C77CD" w:rsidP="009C77CD">
      <w:pPr>
        <w:pStyle w:val="ind8"/>
        <w:tabs>
          <w:tab w:val="clear" w:pos="1728"/>
          <w:tab w:val="clear" w:pos="2304"/>
          <w:tab w:val="clear" w:pos="2880"/>
          <w:tab w:val="clear" w:pos="3456"/>
        </w:tabs>
        <w:spacing w:after="240" w:line="276" w:lineRule="auto"/>
        <w:ind w:left="0"/>
        <w:rPr>
          <w:ins w:id="121" w:author="Amanda" w:date="2024-05-09T08:58:00Z"/>
          <w:rFonts w:ascii="Times New Roman" w:hAnsi="Times New Roman" w:cs="Times New Roman"/>
          <w:sz w:val="24"/>
          <w:szCs w:val="24"/>
        </w:rPr>
      </w:pPr>
      <w:r w:rsidRPr="004E57A9">
        <w:rPr>
          <w:rFonts w:ascii="Times New Roman" w:hAnsi="Times New Roman" w:cs="Times New Roman"/>
          <w:sz w:val="24"/>
          <w:szCs w:val="24"/>
        </w:rPr>
        <w:tab/>
        <w:t xml:space="preserve">(B)  Healthcare services. </w:t>
      </w:r>
    </w:p>
    <w:p w14:paraId="7A947544" w14:textId="77777777" w:rsidR="00BB4532" w:rsidRDefault="00BB4532" w:rsidP="00BB4532">
      <w:pPr>
        <w:ind w:firstLine="360"/>
        <w:rPr>
          <w:ins w:id="122" w:author="Amanda" w:date="2024-05-09T09:01:00Z"/>
          <w:rFonts w:ascii="Times New Roman" w:hAnsi="Times New Roman" w:cs="Times New Roman"/>
          <w:color w:val="FF0000"/>
          <w:sz w:val="24"/>
          <w:szCs w:val="24"/>
        </w:rPr>
      </w:pPr>
      <w:ins w:id="123" w:author="Amanda" w:date="2024-05-09T08:59:00Z">
        <w:r w:rsidRPr="00BB4532">
          <w:rPr>
            <w:rFonts w:ascii="Times New Roman" w:hAnsi="Times New Roman" w:cs="Times New Roman"/>
            <w:sz w:val="24"/>
            <w:szCs w:val="24"/>
          </w:rPr>
          <w:t>(5)</w:t>
        </w:r>
      </w:ins>
      <w:ins w:id="124" w:author="Amanda" w:date="2024-05-09T09:00:00Z">
        <w:r w:rsidRPr="00BB4532">
          <w:rPr>
            <w:rFonts w:ascii="Times New Roman" w:hAnsi="Times New Roman" w:cs="Times New Roman"/>
            <w:sz w:val="24"/>
            <w:szCs w:val="24"/>
          </w:rPr>
          <w:t xml:space="preserve"> </w:t>
        </w:r>
        <w:r w:rsidRPr="00BB4532">
          <w:rPr>
            <w:rFonts w:ascii="Times New Roman" w:hAnsi="Times New Roman" w:cs="Times New Roman"/>
            <w:color w:val="FF0000"/>
            <w:sz w:val="24"/>
            <w:szCs w:val="24"/>
          </w:rPr>
          <w:t xml:space="preserve">The HCA for the National Guard Bureau (NGB) is responsible for awarding and administering the contract actions, grants, and agreements for supplies and services </w:t>
        </w:r>
        <w:r w:rsidRPr="00BB4532">
          <w:rPr>
            <w:rFonts w:ascii="Times New Roman" w:hAnsi="Times New Roman" w:cs="Times New Roman"/>
            <w:color w:val="FF0000"/>
            <w:sz w:val="24"/>
            <w:szCs w:val="24"/>
            <w:shd w:val="clear" w:color="auto" w:fill="FFFFFF"/>
          </w:rPr>
          <w:t>to support</w:t>
        </w:r>
        <w:r w:rsidRPr="00BB4532">
          <w:rPr>
            <w:rFonts w:ascii="Times New Roman" w:hAnsi="Times New Roman" w:cs="Times New Roman"/>
            <w:color w:val="FF0000"/>
            <w:sz w:val="24"/>
            <w:szCs w:val="24"/>
          </w:rPr>
          <w:t xml:space="preserve"> the Army and Air National Guard in 50 states, District of Columbia, and 3 U.S. Territories.</w:t>
        </w:r>
      </w:ins>
    </w:p>
    <w:p w14:paraId="2C132E02" w14:textId="77777777" w:rsidR="00BB4532" w:rsidRPr="00BB4532" w:rsidRDefault="00BB4532" w:rsidP="00BB4532">
      <w:pPr>
        <w:ind w:firstLine="360"/>
        <w:rPr>
          <w:ins w:id="125" w:author="Amanda" w:date="2024-05-09T09:00:00Z"/>
          <w:rFonts w:ascii="Times New Roman" w:hAnsi="Times New Roman" w:cs="Times New Roman"/>
          <w:color w:val="FF0000"/>
          <w:sz w:val="24"/>
          <w:szCs w:val="24"/>
        </w:rPr>
      </w:pPr>
    </w:p>
    <w:p w14:paraId="2C63A7DE" w14:textId="4722DE43" w:rsidR="00BB4532" w:rsidRPr="00BB4532" w:rsidRDefault="00BB4532" w:rsidP="00BB4532">
      <w:pPr>
        <w:ind w:firstLine="360"/>
        <w:rPr>
          <w:ins w:id="126" w:author="Amanda" w:date="2024-05-09T09:00:00Z"/>
          <w:rFonts w:ascii="Times New Roman" w:hAnsi="Times New Roman" w:cs="Times New Roman"/>
          <w:color w:val="FF0000"/>
          <w:sz w:val="24"/>
          <w:szCs w:val="24"/>
        </w:rPr>
      </w:pPr>
      <w:ins w:id="127" w:author="Amanda" w:date="2024-05-09T09:00:00Z">
        <w:r w:rsidRPr="00BB4532">
          <w:rPr>
            <w:rFonts w:ascii="Times New Roman" w:hAnsi="Times New Roman" w:cs="Times New Roman"/>
            <w:color w:val="FF0000"/>
            <w:sz w:val="24"/>
            <w:szCs w:val="24"/>
          </w:rPr>
          <w:t xml:space="preserve">(6)  The HCA for the Rapid Capabilities and Critical Technologies Office (RCCTO) is responsible for awarding and administering the following contract actions, grants, and agreements: </w:t>
        </w:r>
      </w:ins>
    </w:p>
    <w:p w14:paraId="062BB45D" w14:textId="1AA95F3C" w:rsidR="00BB4532" w:rsidRDefault="00BB4532" w:rsidP="00BB4532">
      <w:pPr>
        <w:pStyle w:val="ListParagraph"/>
        <w:rPr>
          <w:ins w:id="128" w:author="Amanda" w:date="2024-05-09T09:01:00Z"/>
          <w:rFonts w:ascii="Times New Roman" w:hAnsi="Times New Roman" w:cs="Times New Roman"/>
          <w:color w:val="FF0000"/>
          <w:sz w:val="24"/>
          <w:szCs w:val="24"/>
        </w:rPr>
      </w:pPr>
      <w:ins w:id="129" w:author="Amanda" w:date="2024-05-09T09:00:00Z">
        <w:r w:rsidRPr="00BB4532">
          <w:rPr>
            <w:rFonts w:ascii="Times New Roman" w:hAnsi="Times New Roman" w:cs="Times New Roman"/>
            <w:color w:val="FF0000"/>
            <w:sz w:val="24"/>
            <w:szCs w:val="24"/>
          </w:rPr>
          <w:t>(A) Rapid Prototyping and initial equipping of strategically important capabilities to meet commanders’ warfighting needs, consistent with the Army’s modernization priorities.</w:t>
        </w:r>
      </w:ins>
    </w:p>
    <w:p w14:paraId="48737DBE" w14:textId="77777777" w:rsidR="00BB4532" w:rsidRPr="00BB4532" w:rsidRDefault="00BB4532" w:rsidP="00BB4532">
      <w:pPr>
        <w:pStyle w:val="ListParagraph"/>
        <w:rPr>
          <w:ins w:id="130" w:author="Amanda" w:date="2024-05-09T09:00:00Z"/>
          <w:rFonts w:ascii="Times New Roman" w:hAnsi="Times New Roman" w:cs="Times New Roman"/>
          <w:color w:val="FF0000"/>
          <w:sz w:val="24"/>
          <w:szCs w:val="24"/>
        </w:rPr>
      </w:pPr>
    </w:p>
    <w:p w14:paraId="55B2F68D" w14:textId="0F2AFE92" w:rsidR="00BB4532" w:rsidRDefault="00BB4532" w:rsidP="00BB4532">
      <w:pPr>
        <w:pStyle w:val="ListParagraph"/>
        <w:rPr>
          <w:ins w:id="131" w:author="Amanda" w:date="2024-05-09T09:02:00Z"/>
          <w:rFonts w:ascii="Times New Roman" w:hAnsi="Times New Roman" w:cs="Times New Roman"/>
          <w:color w:val="FF0000"/>
          <w:sz w:val="24"/>
          <w:szCs w:val="24"/>
        </w:rPr>
      </w:pPr>
      <w:ins w:id="132" w:author="Amanda" w:date="2024-05-09T09:00:00Z">
        <w:r w:rsidRPr="00BB4532">
          <w:rPr>
            <w:rFonts w:ascii="Times New Roman" w:hAnsi="Times New Roman" w:cs="Times New Roman"/>
            <w:color w:val="FF0000"/>
            <w:sz w:val="24"/>
            <w:szCs w:val="24"/>
          </w:rPr>
          <w:t>(B) Technologies that address urgent and emerging threats on an accelerated timeline while supporting acquisition reform efforts.</w:t>
        </w:r>
      </w:ins>
    </w:p>
    <w:p w14:paraId="4FBF690E" w14:textId="77777777" w:rsidR="00BB4532" w:rsidRPr="00BB4532" w:rsidRDefault="00BB4532" w:rsidP="00BB4532">
      <w:pPr>
        <w:pStyle w:val="ListParagraph"/>
        <w:rPr>
          <w:ins w:id="133" w:author="Amanda" w:date="2024-05-09T09:00:00Z"/>
          <w:rFonts w:ascii="Times New Roman" w:hAnsi="Times New Roman" w:cs="Times New Roman"/>
          <w:color w:val="FF0000"/>
          <w:sz w:val="24"/>
          <w:szCs w:val="24"/>
        </w:rPr>
      </w:pPr>
    </w:p>
    <w:p w14:paraId="4DA963DA" w14:textId="5CEF72B4" w:rsidR="00BB4532" w:rsidRPr="00BB4532" w:rsidRDefault="00BB4532" w:rsidP="00BB4532">
      <w:pPr>
        <w:ind w:firstLine="360"/>
        <w:rPr>
          <w:ins w:id="134" w:author="Amanda" w:date="2024-05-09T09:00:00Z"/>
          <w:rFonts w:ascii="Times New Roman" w:hAnsi="Times New Roman" w:cs="Times New Roman"/>
          <w:color w:val="FF0000"/>
          <w:sz w:val="24"/>
          <w:szCs w:val="24"/>
        </w:rPr>
      </w:pPr>
      <w:ins w:id="135" w:author="Amanda" w:date="2024-05-09T09:00:00Z">
        <w:r w:rsidRPr="00BB4532">
          <w:rPr>
            <w:rFonts w:ascii="Times New Roman" w:hAnsi="Times New Roman" w:cs="Times New Roman"/>
            <w:color w:val="FF0000"/>
            <w:sz w:val="24"/>
            <w:szCs w:val="24"/>
          </w:rPr>
          <w:t xml:space="preserve">(7)  The HCA for the Small Business Innovative Research (SBIR) is responsible for awarding and administering </w:t>
        </w:r>
      </w:ins>
      <w:ins w:id="136" w:author="Corbin, Jennifer J CIV HQDA ASA ALT" w:date="2024-05-17T13:24:00Z">
        <w:r w:rsidR="00562D35">
          <w:rPr>
            <w:rFonts w:ascii="Times New Roman" w:hAnsi="Times New Roman" w:cs="Times New Roman"/>
            <w:color w:val="FF0000"/>
            <w:sz w:val="24"/>
            <w:szCs w:val="24"/>
          </w:rPr>
          <w:t xml:space="preserve">Phase I and </w:t>
        </w:r>
      </w:ins>
      <w:ins w:id="137" w:author="Corbin, Jennifer J CIV HQDA ASA ALT" w:date="2024-05-17T13:25:00Z">
        <w:r w:rsidR="00562D35">
          <w:rPr>
            <w:rFonts w:ascii="Times New Roman" w:hAnsi="Times New Roman" w:cs="Times New Roman"/>
            <w:color w:val="FF0000"/>
            <w:sz w:val="24"/>
            <w:szCs w:val="24"/>
          </w:rPr>
          <w:t xml:space="preserve">Phase </w:t>
        </w:r>
      </w:ins>
      <w:ins w:id="138" w:author="Corbin, Jennifer J CIV HQDA ASA ALT" w:date="2024-05-17T13:24:00Z">
        <w:r w:rsidR="00562D35">
          <w:rPr>
            <w:rFonts w:ascii="Times New Roman" w:hAnsi="Times New Roman" w:cs="Times New Roman"/>
            <w:color w:val="FF0000"/>
            <w:sz w:val="24"/>
            <w:szCs w:val="24"/>
          </w:rPr>
          <w:t>II</w:t>
        </w:r>
      </w:ins>
      <w:ins w:id="139" w:author="Amanda" w:date="2024-05-09T09:00:00Z">
        <w:del w:id="140" w:author="Corbin, Jennifer J CIV HQDA ASA ALT" w:date="2024-05-17T13:24:00Z">
          <w:r w:rsidRPr="00BB4532" w:rsidDel="00562D35">
            <w:rPr>
              <w:rFonts w:ascii="Times New Roman" w:hAnsi="Times New Roman" w:cs="Times New Roman"/>
              <w:color w:val="FF0000"/>
              <w:sz w:val="24"/>
              <w:szCs w:val="24"/>
            </w:rPr>
            <w:delText>all</w:delText>
          </w:r>
        </w:del>
        <w:r w:rsidRPr="00BB4532">
          <w:rPr>
            <w:rFonts w:ascii="Times New Roman" w:hAnsi="Times New Roman" w:cs="Times New Roman"/>
            <w:color w:val="FF0000"/>
            <w:sz w:val="24"/>
            <w:szCs w:val="24"/>
          </w:rPr>
          <w:t xml:space="preserve"> SBIR contract actions, grants, and agreements.</w:t>
        </w:r>
      </w:ins>
    </w:p>
    <w:p w14:paraId="3792CF1E" w14:textId="77777777" w:rsidR="00BB4532" w:rsidRDefault="00BB4532" w:rsidP="00245B72">
      <w:pPr>
        <w:rPr>
          <w:ins w:id="141" w:author="Amanda" w:date="2024-05-09T09:00:00Z"/>
          <w:rFonts w:ascii="Times New Roman" w:hAnsi="Times New Roman" w:cs="Times New Roman"/>
          <w:sz w:val="24"/>
          <w:szCs w:val="24"/>
        </w:rPr>
      </w:pPr>
    </w:p>
    <w:p w14:paraId="2FFF36C2" w14:textId="5F2207D1" w:rsidR="00245B72" w:rsidRPr="004E57A9" w:rsidRDefault="002A21CA" w:rsidP="00245B72">
      <w:pPr>
        <w:rPr>
          <w:rFonts w:ascii="Times New Roman" w:hAnsi="Times New Roman" w:cs="Times New Roman"/>
          <w:sz w:val="24"/>
          <w:szCs w:val="24"/>
        </w:rPr>
      </w:pPr>
      <w:r w:rsidRPr="004E57A9" w:rsidDel="002A21CA">
        <w:rPr>
          <w:rFonts w:ascii="Times New Roman" w:hAnsi="Times New Roman" w:cs="Times New Roman"/>
          <w:sz w:val="24"/>
          <w:szCs w:val="24"/>
        </w:rPr>
        <w:t xml:space="preserve"> </w:t>
      </w:r>
      <w:r w:rsidR="00245B72" w:rsidRPr="004E57A9">
        <w:rPr>
          <w:rFonts w:ascii="Times New Roman" w:hAnsi="Times New Roman" w:cs="Times New Roman"/>
          <w:sz w:val="24"/>
          <w:szCs w:val="24"/>
        </w:rPr>
        <w:t xml:space="preserve">(c)  </w:t>
      </w:r>
      <w:r w:rsidR="00E76550" w:rsidRPr="004E57A9">
        <w:rPr>
          <w:rFonts w:ascii="Times New Roman" w:hAnsi="Times New Roman" w:cs="Times New Roman"/>
          <w:sz w:val="24"/>
          <w:szCs w:val="24"/>
        </w:rPr>
        <w:t>Information</w:t>
      </w:r>
      <w:r w:rsidR="001D29E9" w:rsidRPr="004E57A9">
        <w:rPr>
          <w:rFonts w:ascii="Times New Roman" w:hAnsi="Times New Roman" w:cs="Times New Roman"/>
          <w:sz w:val="24"/>
          <w:szCs w:val="24"/>
        </w:rPr>
        <w:t xml:space="preserve"> on contracting responsibility with regards to traceability of funds </w:t>
      </w:r>
      <w:r w:rsidR="002073A0" w:rsidRPr="004E57A9">
        <w:rPr>
          <w:rFonts w:ascii="Times New Roman" w:hAnsi="Times New Roman" w:cs="Times New Roman"/>
          <w:sz w:val="24"/>
          <w:szCs w:val="24"/>
        </w:rPr>
        <w:t xml:space="preserve">is provided at </w:t>
      </w:r>
      <w:hyperlink r:id="rId32" w:history="1">
        <w:r w:rsidR="002073A0" w:rsidRPr="004E57A9">
          <w:rPr>
            <w:rStyle w:val="Hyperlink"/>
            <w:rFonts w:ascii="Times New Roman" w:hAnsi="Times New Roman" w:cs="Times New Roman"/>
            <w:sz w:val="24"/>
            <w:szCs w:val="24"/>
          </w:rPr>
          <w:t>A</w:t>
        </w:r>
        <w:r w:rsidR="00245B72" w:rsidRPr="004E57A9">
          <w:rPr>
            <w:rStyle w:val="Hyperlink"/>
            <w:rFonts w:ascii="Times New Roman" w:hAnsi="Times New Roman" w:cs="Times New Roman"/>
            <w:sz w:val="24"/>
            <w:szCs w:val="24"/>
          </w:rPr>
          <w:t>FARS PGI 5101.601-90(c)</w:t>
        </w:r>
        <w:r w:rsidR="008B3402" w:rsidRPr="004E57A9">
          <w:rPr>
            <w:rStyle w:val="Hyperlink"/>
            <w:rFonts w:ascii="Times New Roman" w:hAnsi="Times New Roman" w:cs="Times New Roman"/>
            <w:sz w:val="24"/>
            <w:szCs w:val="24"/>
          </w:rPr>
          <w:t>-1.</w:t>
        </w:r>
      </w:hyperlink>
      <w:r w:rsidR="00245B72" w:rsidRPr="004E57A9">
        <w:rPr>
          <w:rFonts w:ascii="Times New Roman" w:hAnsi="Times New Roman"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p>
    <w:p w14:paraId="7CACB204" w14:textId="1B1F825B" w:rsidR="00B66D8D" w:rsidRPr="004E57A9" w:rsidRDefault="000D5DE0" w:rsidP="002F5E31">
      <w:pPr>
        <w:pStyle w:val="Heading4"/>
        <w:rPr>
          <w:rFonts w:cs="Times New Roman"/>
          <w:sz w:val="24"/>
          <w:szCs w:val="24"/>
        </w:rPr>
      </w:pPr>
      <w:bookmarkStart w:id="142" w:name="_Toc512927605"/>
      <w:bookmarkStart w:id="143" w:name="_Toc513807753"/>
      <w:bookmarkStart w:id="144" w:name="_Toc519838276"/>
      <w:bookmarkStart w:id="145" w:name="_Toc3528915"/>
      <w:bookmarkStart w:id="146" w:name="_Toc14771661"/>
      <w:bookmarkStart w:id="147" w:name="_Toc68084324"/>
      <w:r w:rsidRPr="004E57A9">
        <w:rPr>
          <w:rFonts w:cs="Times New Roman"/>
          <w:sz w:val="24"/>
          <w:szCs w:val="24"/>
        </w:rPr>
        <w:t>5101.602-1  Authority.</w:t>
      </w:r>
      <w:bookmarkEnd w:id="142"/>
      <w:bookmarkEnd w:id="143"/>
      <w:bookmarkEnd w:id="144"/>
      <w:bookmarkEnd w:id="145"/>
      <w:bookmarkEnd w:id="146"/>
      <w:bookmarkEnd w:id="147"/>
    </w:p>
    <w:p w14:paraId="7CACB205" w14:textId="0D69E5FB" w:rsidR="00B66D8D" w:rsidRPr="004E57A9" w:rsidRDefault="000D5DE0" w:rsidP="002F5E31">
      <w:pPr>
        <w:pStyle w:val="Heading4"/>
        <w:rPr>
          <w:rFonts w:cs="Times New Roman"/>
          <w:sz w:val="24"/>
          <w:szCs w:val="24"/>
        </w:rPr>
      </w:pPr>
      <w:bookmarkStart w:id="148" w:name="_Toc512927606"/>
      <w:bookmarkStart w:id="149" w:name="_Toc513807754"/>
      <w:bookmarkStart w:id="150" w:name="_Toc519838277"/>
      <w:bookmarkStart w:id="151" w:name="_Toc3528916"/>
      <w:bookmarkStart w:id="152" w:name="_Toc14771662"/>
      <w:bookmarkStart w:id="153" w:name="_Toc68084325"/>
      <w:r w:rsidRPr="004E57A9">
        <w:rPr>
          <w:rFonts w:cs="Times New Roman"/>
          <w:sz w:val="24"/>
          <w:szCs w:val="24"/>
        </w:rPr>
        <w:t>5101.602-1-90  Departmental review and approval.</w:t>
      </w:r>
      <w:bookmarkEnd w:id="148"/>
      <w:bookmarkEnd w:id="149"/>
      <w:bookmarkEnd w:id="150"/>
      <w:bookmarkEnd w:id="151"/>
      <w:bookmarkEnd w:id="152"/>
      <w:bookmarkEnd w:id="153"/>
    </w:p>
    <w:p w14:paraId="6381020D" w14:textId="5EB8F1D5"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(a)  </w:t>
      </w:r>
      <w:r w:rsidR="000D5DE0" w:rsidRPr="004E57A9">
        <w:rPr>
          <w:rFonts w:ascii="Times New Roman" w:hAnsi="Times New Roman" w:cs="Times New Roman"/>
          <w:sz w:val="24"/>
          <w:szCs w:val="24"/>
        </w:rPr>
        <w:t xml:space="preserve">At any time during the procurement process, the Deputy Assistant Secretary of the Army for Procurement (DASA(P)) may </w:t>
      </w:r>
      <w:r w:rsidR="00FB0FEC" w:rsidRPr="004E57A9">
        <w:rPr>
          <w:rFonts w:ascii="Times New Roman" w:hAnsi="Times New Roman" w:cs="Times New Roman"/>
          <w:sz w:val="24"/>
          <w:szCs w:val="24"/>
        </w:rPr>
        <w:t xml:space="preserve">designate a proposed contractual action as Special Interest, and </w:t>
      </w:r>
      <w:r w:rsidR="000D5DE0" w:rsidRPr="004E57A9">
        <w:rPr>
          <w:rFonts w:ascii="Times New Roman" w:hAnsi="Times New Roman" w:cs="Times New Roman"/>
          <w:sz w:val="24"/>
          <w:szCs w:val="24"/>
        </w:rPr>
        <w:t xml:space="preserve">direct the responsible </w:t>
      </w:r>
      <w:r w:rsidR="00BA1913" w:rsidRPr="004E57A9">
        <w:rPr>
          <w:rFonts w:ascii="Times New Roman" w:hAnsi="Times New Roman" w:cs="Times New Roman"/>
          <w:sz w:val="24"/>
          <w:szCs w:val="24"/>
        </w:rPr>
        <w:t>SCO</w:t>
      </w:r>
      <w:r w:rsidR="000D5DE0" w:rsidRPr="004E57A9">
        <w:rPr>
          <w:rFonts w:ascii="Times New Roman" w:hAnsi="Times New Roman" w:cs="Times New Roman"/>
          <w:sz w:val="24"/>
          <w:szCs w:val="24"/>
        </w:rPr>
        <w:t xml:space="preserve"> or source selection authority to submit </w:t>
      </w:r>
      <w:r w:rsidR="00FB0FEC" w:rsidRPr="004E57A9">
        <w:rPr>
          <w:rFonts w:ascii="Times New Roman" w:hAnsi="Times New Roman" w:cs="Times New Roman"/>
          <w:sz w:val="24"/>
          <w:szCs w:val="24"/>
        </w:rPr>
        <w:t>the</w:t>
      </w:r>
      <w:r w:rsidR="000D5DE0" w:rsidRPr="004E57A9">
        <w:rPr>
          <w:rFonts w:ascii="Times New Roman" w:hAnsi="Times New Roman" w:cs="Times New Roman"/>
          <w:sz w:val="24"/>
          <w:szCs w:val="24"/>
        </w:rPr>
        <w:t xml:space="preserve"> proposed contractual action to the Office of the </w:t>
      </w:r>
      <w:r w:rsidR="000D5DE0" w:rsidRPr="004E57A9">
        <w:rPr>
          <w:rFonts w:ascii="Times New Roman" w:hAnsi="Times New Roman" w:cs="Times New Roman"/>
          <w:bCs/>
          <w:sz w:val="24"/>
          <w:szCs w:val="24"/>
        </w:rPr>
        <w:t>Assistant Secretary of the Army (Acquisition, Logistics and Technology)</w:t>
      </w:r>
      <w:r w:rsidR="000D5DE0" w:rsidRPr="004E57A9">
        <w:rPr>
          <w:rFonts w:ascii="Times New Roman" w:hAnsi="Times New Roman" w:cs="Times New Roman"/>
          <w:sz w:val="24"/>
          <w:szCs w:val="24"/>
        </w:rPr>
        <w:t xml:space="preserve"> </w:t>
      </w:r>
      <w:r w:rsidR="00A57B1B" w:rsidRPr="004E57A9">
        <w:rPr>
          <w:rFonts w:ascii="Times New Roman" w:hAnsi="Times New Roman" w:cs="Times New Roman"/>
          <w:sz w:val="24"/>
          <w:szCs w:val="24"/>
        </w:rPr>
        <w:t xml:space="preserve">(ASA(ALT)) </w:t>
      </w:r>
      <w:r w:rsidR="000D5DE0" w:rsidRPr="004E57A9">
        <w:rPr>
          <w:rFonts w:ascii="Times New Roman" w:hAnsi="Times New Roman" w:cs="Times New Roman"/>
          <w:sz w:val="24"/>
          <w:szCs w:val="24"/>
        </w:rPr>
        <w:t xml:space="preserve">for review, notation, and/or approval.  </w:t>
      </w:r>
    </w:p>
    <w:p w14:paraId="5DDED122" w14:textId="4E20281D"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1</w:t>
      </w:r>
      <w:r w:rsidR="009F1427" w:rsidRPr="004E57A9">
        <w:rPr>
          <w:rFonts w:ascii="Times New Roman" w:hAnsi="Times New Roman" w:cs="Times New Roman"/>
          <w:sz w:val="24"/>
          <w:szCs w:val="24"/>
        </w:rPr>
        <w:t xml:space="preserve">)  </w:t>
      </w:r>
      <w:r w:rsidR="009425D1" w:rsidRPr="004E57A9">
        <w:rPr>
          <w:rFonts w:ascii="Times New Roman" w:hAnsi="Times New Roman" w:cs="Times New Roman"/>
          <w:sz w:val="24"/>
          <w:szCs w:val="24"/>
        </w:rPr>
        <w:t xml:space="preserve">The </w:t>
      </w:r>
      <w:r w:rsidR="00BA1913" w:rsidRPr="004E57A9">
        <w:rPr>
          <w:rFonts w:ascii="Times New Roman" w:hAnsi="Times New Roman" w:cs="Times New Roman"/>
          <w:sz w:val="24"/>
          <w:szCs w:val="24"/>
        </w:rPr>
        <w:t>SCO</w:t>
      </w:r>
      <w:r w:rsidR="009425D1" w:rsidRPr="004E57A9">
        <w:rPr>
          <w:rFonts w:ascii="Times New Roman" w:hAnsi="Times New Roman" w:cs="Times New Roman"/>
          <w:sz w:val="24"/>
          <w:szCs w:val="24"/>
        </w:rPr>
        <w:t xml:space="preserve"> or </w:t>
      </w:r>
      <w:r w:rsidR="00BF1CE1" w:rsidRPr="004E57A9">
        <w:rPr>
          <w:rFonts w:ascii="Times New Roman" w:hAnsi="Times New Roman" w:cs="Times New Roman"/>
          <w:sz w:val="24"/>
          <w:szCs w:val="24"/>
        </w:rPr>
        <w:t xml:space="preserve">source selection authority </w:t>
      </w:r>
      <w:r w:rsidR="00F55452" w:rsidRPr="004E57A9">
        <w:rPr>
          <w:rFonts w:ascii="Times New Roman" w:hAnsi="Times New Roman" w:cs="Times New Roman"/>
          <w:sz w:val="24"/>
          <w:szCs w:val="24"/>
        </w:rPr>
        <w:t>will</w:t>
      </w:r>
      <w:r w:rsidR="009425D1" w:rsidRPr="004E57A9">
        <w:rPr>
          <w:rFonts w:ascii="Times New Roman" w:hAnsi="Times New Roman" w:cs="Times New Roman"/>
          <w:sz w:val="24"/>
          <w:szCs w:val="24"/>
        </w:rPr>
        <w:t xml:space="preserve"> provide any information, documents, and briefings requested, and </w:t>
      </w:r>
      <w:r w:rsidR="000D5DE0" w:rsidRPr="004E57A9">
        <w:rPr>
          <w:rFonts w:ascii="Times New Roman" w:hAnsi="Times New Roman" w:cs="Times New Roman"/>
          <w:sz w:val="24"/>
          <w:szCs w:val="24"/>
        </w:rPr>
        <w:t xml:space="preserve">will not take, or permit anyone else to take, final action on the proposed contractual action during the </w:t>
      </w:r>
      <w:r w:rsidR="00D00711" w:rsidRPr="004E57A9">
        <w:rPr>
          <w:rFonts w:ascii="Times New Roman" w:hAnsi="Times New Roman" w:cs="Times New Roman"/>
          <w:sz w:val="24"/>
          <w:szCs w:val="24"/>
        </w:rPr>
        <w:t xml:space="preserve">period of the </w:t>
      </w:r>
      <w:r w:rsidR="000D5DE0" w:rsidRPr="004E57A9">
        <w:rPr>
          <w:rFonts w:ascii="Times New Roman" w:hAnsi="Times New Roman" w:cs="Times New Roman"/>
          <w:sz w:val="24"/>
          <w:szCs w:val="24"/>
        </w:rPr>
        <w:t xml:space="preserve">DASA(P) review.  </w:t>
      </w:r>
      <w:r w:rsidR="00816BB4" w:rsidRPr="004E57A9">
        <w:rPr>
          <w:rFonts w:ascii="Times New Roman" w:hAnsi="Times New Roman" w:cs="Times New Roman"/>
          <w:sz w:val="24"/>
          <w:szCs w:val="24"/>
        </w:rPr>
        <w:t>The SCO shall coordinate all proposed major decision points (e.g. Source Selection Authority appointments), with the DASA(P).</w:t>
      </w:r>
      <w:r w:rsidR="0006420D" w:rsidRPr="004E57A9">
        <w:rPr>
          <w:rFonts w:ascii="Times New Roman" w:hAnsi="Times New Roman" w:cs="Times New Roman"/>
          <w:sz w:val="24"/>
          <w:szCs w:val="24"/>
        </w:rPr>
        <w:t xml:space="preserve">  </w:t>
      </w:r>
    </w:p>
    <w:p w14:paraId="27D71D5F" w14:textId="2465184A"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2</w:t>
      </w:r>
      <w:r w:rsidR="009F1427" w:rsidRPr="004E57A9">
        <w:rPr>
          <w:rFonts w:ascii="Times New Roman" w:hAnsi="Times New Roman" w:cs="Times New Roman"/>
          <w:sz w:val="24"/>
          <w:szCs w:val="24"/>
        </w:rPr>
        <w:t>)  The</w:t>
      </w:r>
      <w:r w:rsidR="00AD6429"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DASA(P) </w:t>
      </w:r>
      <w:r w:rsidR="00787BFE"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customize the </w:t>
      </w:r>
      <w:r w:rsidR="00AD6429" w:rsidRPr="004E57A9">
        <w:rPr>
          <w:rFonts w:ascii="Times New Roman" w:hAnsi="Times New Roman" w:cs="Times New Roman"/>
          <w:sz w:val="24"/>
          <w:szCs w:val="24"/>
        </w:rPr>
        <w:t xml:space="preserve">departmental review </w:t>
      </w:r>
      <w:r w:rsidRPr="004E57A9">
        <w:rPr>
          <w:rFonts w:ascii="Times New Roman" w:hAnsi="Times New Roman" w:cs="Times New Roman"/>
          <w:sz w:val="24"/>
          <w:szCs w:val="24"/>
        </w:rPr>
        <w:t xml:space="preserve">requirements </w:t>
      </w:r>
      <w:r w:rsidR="0024341F" w:rsidRPr="004E57A9">
        <w:rPr>
          <w:rFonts w:ascii="Times New Roman" w:hAnsi="Times New Roman" w:cs="Times New Roman"/>
          <w:sz w:val="24"/>
          <w:szCs w:val="24"/>
        </w:rPr>
        <w:t>on a case-by-case basis</w:t>
      </w:r>
      <w:r w:rsidR="00A767EF" w:rsidRPr="004E57A9">
        <w:rPr>
          <w:rFonts w:ascii="Times New Roman" w:hAnsi="Times New Roman" w:cs="Times New Roman"/>
          <w:sz w:val="24"/>
          <w:szCs w:val="24"/>
        </w:rPr>
        <w:t>.</w:t>
      </w:r>
      <w:r w:rsidRPr="004E57A9">
        <w:rPr>
          <w:rFonts w:ascii="Times New Roman" w:hAnsi="Times New Roman" w:cs="Times New Roman"/>
          <w:sz w:val="24"/>
          <w:szCs w:val="24"/>
        </w:rPr>
        <w:t>.</w:t>
      </w:r>
      <w:r w:rsidR="00AD6429" w:rsidRPr="004E57A9">
        <w:rPr>
          <w:rFonts w:ascii="Times New Roman" w:hAnsi="Times New Roman" w:cs="Times New Roman"/>
          <w:sz w:val="24"/>
          <w:szCs w:val="24"/>
        </w:rPr>
        <w:t xml:space="preserve"> </w:t>
      </w:r>
    </w:p>
    <w:p w14:paraId="7CACB206" w14:textId="6AA4C583" w:rsidR="00B66D8D"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(3)  </w:t>
      </w:r>
      <w:r w:rsidR="000D5DE0" w:rsidRPr="004E57A9">
        <w:rPr>
          <w:rFonts w:ascii="Times New Roman" w:hAnsi="Times New Roman" w:cs="Times New Roman"/>
          <w:sz w:val="24"/>
          <w:szCs w:val="24"/>
        </w:rPr>
        <w:t>In accordance with FAR 3.104-4(a),</w:t>
      </w:r>
      <w:r w:rsidR="00B20A02" w:rsidRPr="004E57A9">
        <w:rPr>
          <w:rFonts w:ascii="Times New Roman" w:hAnsi="Times New Roman" w:cs="Times New Roman"/>
          <w:sz w:val="24"/>
          <w:szCs w:val="24"/>
        </w:rPr>
        <w:t xml:space="preserve"> the ASA(ALT) </w:t>
      </w:r>
      <w:r w:rsidR="00883806" w:rsidRPr="004E57A9">
        <w:rPr>
          <w:rFonts w:ascii="Times New Roman" w:hAnsi="Times New Roman" w:cs="Times New Roman"/>
          <w:sz w:val="24"/>
          <w:szCs w:val="24"/>
        </w:rPr>
        <w:t xml:space="preserve">has </w:t>
      </w:r>
      <w:r w:rsidR="00B20A02" w:rsidRPr="004E57A9">
        <w:rPr>
          <w:rFonts w:ascii="Times New Roman" w:hAnsi="Times New Roman" w:cs="Times New Roman"/>
          <w:sz w:val="24"/>
          <w:szCs w:val="24"/>
        </w:rPr>
        <w:t>authorize</w:t>
      </w:r>
      <w:r w:rsidR="00883806" w:rsidRPr="004E57A9">
        <w:rPr>
          <w:rFonts w:ascii="Times New Roman" w:hAnsi="Times New Roman" w:cs="Times New Roman"/>
          <w:sz w:val="24"/>
          <w:szCs w:val="24"/>
        </w:rPr>
        <w:t>d</w:t>
      </w:r>
      <w:r w:rsidR="000D5DE0" w:rsidRPr="004E57A9">
        <w:rPr>
          <w:rFonts w:ascii="Times New Roman" w:hAnsi="Times New Roman" w:cs="Times New Roman"/>
          <w:sz w:val="24"/>
          <w:szCs w:val="24"/>
        </w:rPr>
        <w:t xml:space="preserve"> personnel within the Office of the DASA(P)</w:t>
      </w:r>
      <w:r w:rsidR="00B20A02"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the Office of the Army General Counsel</w:t>
      </w:r>
      <w:r w:rsidR="00B20A02" w:rsidRPr="004E57A9">
        <w:rPr>
          <w:rFonts w:ascii="Times New Roman" w:hAnsi="Times New Roman" w:cs="Times New Roman"/>
          <w:sz w:val="24"/>
          <w:szCs w:val="24"/>
        </w:rPr>
        <w:t>, a</w:t>
      </w:r>
      <w:r w:rsidR="00A9212F" w:rsidRPr="004E57A9">
        <w:rPr>
          <w:rFonts w:ascii="Times New Roman" w:hAnsi="Times New Roman" w:cs="Times New Roman"/>
          <w:sz w:val="24"/>
          <w:szCs w:val="24"/>
        </w:rPr>
        <w:t>nd</w:t>
      </w:r>
      <w:r w:rsidR="00B20A02" w:rsidRPr="004E57A9">
        <w:rPr>
          <w:rFonts w:ascii="Times New Roman" w:hAnsi="Times New Roman" w:cs="Times New Roman"/>
          <w:sz w:val="24"/>
          <w:szCs w:val="24"/>
        </w:rPr>
        <w:t xml:space="preserve"> other personnel </w:t>
      </w:r>
      <w:r w:rsidR="00A9212F" w:rsidRPr="004E57A9">
        <w:rPr>
          <w:rFonts w:ascii="Times New Roman" w:hAnsi="Times New Roman" w:cs="Times New Roman"/>
          <w:sz w:val="24"/>
          <w:szCs w:val="24"/>
        </w:rPr>
        <w:t>designated</w:t>
      </w:r>
      <w:r w:rsidR="00B20A02" w:rsidRPr="004E57A9">
        <w:rPr>
          <w:rFonts w:ascii="Times New Roman" w:hAnsi="Times New Roman" w:cs="Times New Roman"/>
          <w:sz w:val="24"/>
          <w:szCs w:val="24"/>
        </w:rPr>
        <w:t xml:space="preserve"> by the DASA(P)</w:t>
      </w:r>
      <w:r w:rsidR="000D5DE0" w:rsidRPr="004E57A9">
        <w:rPr>
          <w:rFonts w:ascii="Times New Roman" w:hAnsi="Times New Roman" w:cs="Times New Roman"/>
          <w:sz w:val="24"/>
          <w:szCs w:val="24"/>
        </w:rPr>
        <w:t xml:space="preserve"> </w:t>
      </w:r>
      <w:r w:rsidR="00B20A02" w:rsidRPr="004E57A9">
        <w:rPr>
          <w:rFonts w:ascii="Times New Roman" w:hAnsi="Times New Roman" w:cs="Times New Roman"/>
          <w:sz w:val="24"/>
          <w:szCs w:val="24"/>
        </w:rPr>
        <w:t xml:space="preserve">to </w:t>
      </w:r>
      <w:r w:rsidR="000D5DE0" w:rsidRPr="004E57A9">
        <w:rPr>
          <w:rFonts w:ascii="Times New Roman" w:hAnsi="Times New Roman" w:cs="Times New Roman"/>
          <w:sz w:val="24"/>
          <w:szCs w:val="24"/>
        </w:rPr>
        <w:t>receive full access to contractor bid or proposal information and source selection information in connection with such review</w:t>
      </w:r>
      <w:r w:rsidR="00B20A02" w:rsidRPr="004E57A9">
        <w:rPr>
          <w:rFonts w:ascii="Times New Roman" w:hAnsi="Times New Roman" w:cs="Times New Roman"/>
          <w:sz w:val="24"/>
          <w:szCs w:val="24"/>
        </w:rPr>
        <w:t>.</w:t>
      </w:r>
      <w:r w:rsidR="003F6D89" w:rsidRPr="004E57A9">
        <w:rPr>
          <w:rFonts w:ascii="Times New Roman" w:hAnsi="Times New Roman" w:cs="Times New Roman"/>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49C5FB2A" w:rsidR="00B57574" w:rsidRPr="004E57A9"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4E57A9">
        <w:rPr>
          <w:rFonts w:ascii="Times New Roman" w:hAnsi="Times New Roman" w:cs="Times New Roman"/>
          <w:sz w:val="24"/>
          <w:szCs w:val="24"/>
        </w:rPr>
        <w:t>(b)  The DASA(P), as Enterprise HCA, or other Army HCAs may appoint Program</w:t>
      </w:r>
      <w:r w:rsidR="00AC5B1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w:t>
      </w:r>
      <w:r w:rsidR="00FB0FEC" w:rsidRPr="004E57A9">
        <w:rPr>
          <w:rFonts w:ascii="Times New Roman" w:hAnsi="Times New Roman" w:cs="Times New Roman"/>
          <w:sz w:val="24"/>
          <w:szCs w:val="24"/>
        </w:rPr>
        <w:t>s</w:t>
      </w:r>
      <w:r w:rsidR="00C94452" w:rsidRPr="004E57A9">
        <w:rPr>
          <w:rFonts w:ascii="Times New Roman" w:hAnsi="Times New Roman" w:cs="Times New Roman"/>
          <w:sz w:val="24"/>
          <w:szCs w:val="24"/>
        </w:rPr>
        <w:t xml:space="preserve"> in conjunction with this subpart. (See </w:t>
      </w:r>
      <w:r w:rsidR="00583101" w:rsidRPr="004E57A9">
        <w:rPr>
          <w:rFonts w:ascii="Times New Roman" w:hAnsi="Times New Roman" w:cs="Times New Roman"/>
          <w:sz w:val="24"/>
          <w:szCs w:val="24"/>
        </w:rPr>
        <w:t>5101.693-90)</w:t>
      </w:r>
    </w:p>
    <w:p w14:paraId="7CACB207" w14:textId="5899C136" w:rsidR="00B66D8D" w:rsidRPr="004E57A9" w:rsidRDefault="000D5DE0" w:rsidP="002F5E31">
      <w:pPr>
        <w:pStyle w:val="Heading4"/>
        <w:rPr>
          <w:rFonts w:cs="Times New Roman"/>
          <w:sz w:val="24"/>
          <w:szCs w:val="24"/>
        </w:rPr>
      </w:pPr>
      <w:bookmarkStart w:id="154" w:name="_Toc512927607"/>
      <w:bookmarkStart w:id="155" w:name="_Toc513807755"/>
      <w:bookmarkStart w:id="156" w:name="_Toc519838278"/>
      <w:bookmarkStart w:id="157" w:name="_Toc3528917"/>
      <w:bookmarkStart w:id="158" w:name="_Toc14771663"/>
      <w:bookmarkStart w:id="159" w:name="_Toc68084326"/>
      <w:r w:rsidRPr="004E57A9">
        <w:rPr>
          <w:rFonts w:cs="Times New Roman"/>
          <w:sz w:val="24"/>
          <w:szCs w:val="24"/>
        </w:rPr>
        <w:t>5101.602-2  Responsibilities.</w:t>
      </w:r>
      <w:bookmarkEnd w:id="154"/>
      <w:bookmarkEnd w:id="155"/>
      <w:bookmarkEnd w:id="156"/>
      <w:bookmarkEnd w:id="157"/>
      <w:bookmarkEnd w:id="158"/>
      <w:bookmarkEnd w:id="159"/>
    </w:p>
    <w:p w14:paraId="7CACB208" w14:textId="77777777" w:rsidR="00B04EB1"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Refer to 5132.7 for instructions with regard to ensuring funds are available.</w:t>
      </w:r>
    </w:p>
    <w:p w14:paraId="7CACB209" w14:textId="4D4E928A" w:rsidR="003B4FE3" w:rsidRPr="004E57A9" w:rsidRDefault="000D5DE0" w:rsidP="002F5E31">
      <w:pPr>
        <w:pStyle w:val="Heading4"/>
        <w:rPr>
          <w:rFonts w:cs="Times New Roman"/>
          <w:sz w:val="24"/>
          <w:szCs w:val="24"/>
        </w:rPr>
      </w:pPr>
      <w:bookmarkStart w:id="160" w:name="_Toc512927608"/>
      <w:bookmarkStart w:id="161" w:name="_Toc513807756"/>
      <w:bookmarkStart w:id="162" w:name="_Toc519838279"/>
      <w:bookmarkStart w:id="163" w:name="_Toc3528918"/>
      <w:bookmarkStart w:id="164" w:name="_Toc14771664"/>
      <w:bookmarkStart w:id="165" w:name="_Toc68084327"/>
      <w:r w:rsidRPr="004E57A9">
        <w:rPr>
          <w:rFonts w:cs="Times New Roman"/>
          <w:sz w:val="24"/>
          <w:szCs w:val="24"/>
        </w:rPr>
        <w:t>5101.602-2-90  Legal coordination.</w:t>
      </w:r>
      <w:bookmarkEnd w:id="160"/>
      <w:bookmarkEnd w:id="161"/>
      <w:bookmarkEnd w:id="162"/>
      <w:bookmarkEnd w:id="163"/>
      <w:bookmarkEnd w:id="164"/>
      <w:bookmarkEnd w:id="165"/>
    </w:p>
    <w:p w14:paraId="7CACB20A" w14:textId="77777777" w:rsidR="00E075EE"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Contracting officers will </w:t>
      </w:r>
      <w:r w:rsidR="008A49A5" w:rsidRPr="004E57A9">
        <w:rPr>
          <w:rFonts w:ascii="Times New Roman" w:hAnsi="Times New Roman" w:cs="Times New Roman"/>
          <w:sz w:val="24"/>
          <w:szCs w:val="24"/>
        </w:rPr>
        <w:t xml:space="preserve">obtain a legal review </w:t>
      </w:r>
      <w:r w:rsidRPr="004E57A9">
        <w:rPr>
          <w:rFonts w:ascii="Times New Roman" w:hAnsi="Times New Roman" w:cs="Times New Roman"/>
          <w:sz w:val="24"/>
          <w:szCs w:val="24"/>
        </w:rPr>
        <w:t xml:space="preserve">and consider </w:t>
      </w:r>
      <w:r w:rsidR="008906C1" w:rsidRPr="004E57A9">
        <w:rPr>
          <w:rFonts w:ascii="Times New Roman" w:hAnsi="Times New Roman" w:cs="Times New Roman"/>
          <w:sz w:val="24"/>
          <w:szCs w:val="24"/>
        </w:rPr>
        <w:t xml:space="preserve">counsel’s </w:t>
      </w:r>
      <w:r w:rsidRPr="004E57A9">
        <w:rPr>
          <w:rFonts w:ascii="Times New Roman" w:hAnsi="Times New Roman" w:cs="Times New Roman"/>
          <w:sz w:val="24"/>
          <w:szCs w:val="24"/>
        </w:rPr>
        <w:t>advice as follows:</w:t>
      </w:r>
    </w:p>
    <w:p w14:paraId="7CACB20B" w14:textId="77777777" w:rsidR="000D5DE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(a)  Include legal counsel as a member of the acquisition team (see FAR </w:t>
      </w:r>
      <w:r w:rsidRPr="004E57A9">
        <w:rPr>
          <w:rFonts w:ascii="Times New Roman" w:hAnsi="Times New Roman" w:cs="Times New Roman"/>
          <w:color w:val="000000"/>
          <w:sz w:val="24"/>
          <w:szCs w:val="24"/>
        </w:rPr>
        <w:t xml:space="preserve">1.102-3) </w:t>
      </w:r>
      <w:r w:rsidRPr="004E57A9">
        <w:rPr>
          <w:rFonts w:ascii="Times New Roman" w:hAnsi="Times New Roman" w:cs="Times New Roman"/>
          <w:sz w:val="24"/>
          <w:szCs w:val="24"/>
        </w:rPr>
        <w:t>throughout the acquisition process;</w:t>
      </w:r>
    </w:p>
    <w:p w14:paraId="7CACB20C" w14:textId="4D03413C"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 xml:space="preserve">s will work with </w:t>
      </w:r>
      <w:r w:rsidR="00221F5E" w:rsidRPr="004E57A9">
        <w:rPr>
          <w:rFonts w:ascii="Times New Roman" w:hAnsi="Times New Roman" w:cs="Times New Roman"/>
          <w:sz w:val="24"/>
          <w:szCs w:val="24"/>
        </w:rPr>
        <w:t xml:space="preserve">local </w:t>
      </w:r>
      <w:r w:rsidRPr="004E57A9">
        <w:rPr>
          <w:rFonts w:ascii="Times New Roman" w:hAnsi="Times New Roman" w:cs="Times New Roman"/>
          <w:sz w:val="24"/>
          <w:szCs w:val="24"/>
        </w:rPr>
        <w:t>chief counsels</w:t>
      </w:r>
      <w:r w:rsidR="00165641" w:rsidRPr="004E57A9">
        <w:rPr>
          <w:rFonts w:ascii="Times New Roman" w:hAnsi="Times New Roman" w:cs="Times New Roman"/>
          <w:sz w:val="24"/>
          <w:szCs w:val="24"/>
        </w:rPr>
        <w:t xml:space="preserve">, or </w:t>
      </w:r>
      <w:r w:rsidR="00165641" w:rsidRPr="004E57A9">
        <w:rPr>
          <w:rFonts w:ascii="Times New Roman" w:hAnsi="Times New Roman" w:cs="Times New Roman"/>
          <w:sz w:val="24"/>
          <w:szCs w:val="24"/>
        </w:rPr>
        <w:lastRenderedPageBreak/>
        <w:t>equivalent</w:t>
      </w:r>
      <w:r w:rsidR="00644F04" w:rsidRPr="004E57A9">
        <w:rPr>
          <w:rFonts w:ascii="Times New Roman" w:hAnsi="Times New Roman" w:cs="Times New Roman"/>
          <w:sz w:val="24"/>
          <w:szCs w:val="24"/>
        </w:rPr>
        <w:t xml:space="preserve"> official</w:t>
      </w:r>
      <w:r w:rsidR="00165641" w:rsidRPr="004E57A9">
        <w:rPr>
          <w:rFonts w:ascii="Times New Roman" w:hAnsi="Times New Roman" w:cs="Times New Roman"/>
          <w:sz w:val="24"/>
          <w:szCs w:val="24"/>
        </w:rPr>
        <w:t>,</w:t>
      </w:r>
      <w:r w:rsidRPr="004E57A9">
        <w:rPr>
          <w:rFonts w:ascii="Times New Roman" w:hAnsi="Times New Roman" w:cs="Times New Roman"/>
          <w:sz w:val="24"/>
          <w:szCs w:val="24"/>
        </w:rPr>
        <w:t xml:space="preserve"> to develop specific legal review protocols that are consistent with this provision.</w:t>
      </w:r>
    </w:p>
    <w:p w14:paraId="7CACB20D" w14:textId="77777777"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address and resolve counsel’s objections at the lowest possible level.  Contracting officers and </w:t>
      </w:r>
      <w:r w:rsidR="00452C99" w:rsidRPr="004E57A9">
        <w:rPr>
          <w:rFonts w:ascii="Times New Roman" w:hAnsi="Times New Roman" w:cs="Times New Roman"/>
          <w:sz w:val="24"/>
          <w:szCs w:val="24"/>
        </w:rPr>
        <w:t>counsel</w:t>
      </w:r>
      <w:r w:rsidRPr="004E57A9">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4E57A9">
        <w:rPr>
          <w:rFonts w:ascii="Times New Roman" w:hAnsi="Times New Roman" w:cs="Times New Roman"/>
          <w:sz w:val="24"/>
          <w:szCs w:val="24"/>
        </w:rPr>
        <w:t>head of the contracting activity (</w:t>
      </w:r>
      <w:r w:rsidRPr="004E57A9">
        <w:rPr>
          <w:rFonts w:ascii="Times New Roman" w:hAnsi="Times New Roman" w:cs="Times New Roman"/>
          <w:sz w:val="24"/>
          <w:szCs w:val="24"/>
        </w:rPr>
        <w:t>HCA</w:t>
      </w:r>
      <w:r w:rsidR="009F5B0A"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0E" w14:textId="7C53EFE8"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37080A" w:rsidRPr="004E57A9">
        <w:rPr>
          <w:rFonts w:ascii="Times New Roman" w:hAnsi="Times New Roman" w:cs="Times New Roman"/>
          <w:sz w:val="24"/>
          <w:szCs w:val="24"/>
        </w:rPr>
        <w:t>T</w:t>
      </w:r>
      <w:r w:rsidRPr="004E57A9">
        <w:rPr>
          <w:rFonts w:ascii="Times New Roman" w:hAnsi="Times New Roman" w:cs="Times New Roman"/>
          <w:sz w:val="24"/>
          <w:szCs w:val="24"/>
        </w:rPr>
        <w:t>he contracting officer</w:t>
      </w:r>
      <w:r w:rsidR="00644F04" w:rsidRPr="004E57A9">
        <w:rPr>
          <w:rFonts w:ascii="Times New Roman" w:hAnsi="Times New Roman" w:cs="Times New Roman"/>
          <w:sz w:val="24"/>
          <w:szCs w:val="24"/>
        </w:rPr>
        <w:t xml:space="preserve">, under </w:t>
      </w:r>
      <w:r w:rsidR="00BA1913" w:rsidRPr="004E57A9">
        <w:rPr>
          <w:rFonts w:ascii="Times New Roman" w:hAnsi="Times New Roman" w:cs="Times New Roman"/>
          <w:sz w:val="24"/>
          <w:szCs w:val="24"/>
        </w:rPr>
        <w:t>SCO</w:t>
      </w:r>
      <w:r w:rsidR="00644F04" w:rsidRPr="004E57A9">
        <w:rPr>
          <w:rFonts w:ascii="Times New Roman" w:hAnsi="Times New Roman" w:cs="Times New Roman"/>
          <w:sz w:val="24"/>
          <w:szCs w:val="24"/>
        </w:rPr>
        <w:t xml:space="preserve"> direction,</w:t>
      </w:r>
      <w:r w:rsidRPr="004E57A9">
        <w:rPr>
          <w:rFonts w:ascii="Times New Roman" w:hAnsi="Times New Roman" w:cs="Times New Roman"/>
          <w:sz w:val="24"/>
          <w:szCs w:val="24"/>
        </w:rPr>
        <w:t xml:space="preserve"> retains sole authority to determine matters that relate to the exercise of business judgment.</w:t>
      </w:r>
    </w:p>
    <w:p w14:paraId="7CACB20F" w14:textId="354B6E76" w:rsidR="0040692F" w:rsidRPr="004E57A9" w:rsidRDefault="00B319B4" w:rsidP="002F5E31">
      <w:pPr>
        <w:pStyle w:val="Heading4"/>
        <w:rPr>
          <w:rFonts w:cs="Times New Roman"/>
          <w:sz w:val="24"/>
          <w:szCs w:val="24"/>
        </w:rPr>
      </w:pPr>
      <w:bookmarkStart w:id="166" w:name="_Toc512927609"/>
      <w:bookmarkStart w:id="167" w:name="_Toc513807757"/>
      <w:bookmarkStart w:id="168" w:name="_Toc519838280"/>
      <w:bookmarkStart w:id="169" w:name="_Toc3528919"/>
      <w:bookmarkStart w:id="170" w:name="_Toc14771665"/>
      <w:bookmarkStart w:id="171" w:name="_Toc68084328"/>
      <w:r w:rsidRPr="004E57A9">
        <w:rPr>
          <w:rFonts w:cs="Times New Roman"/>
          <w:sz w:val="24"/>
          <w:szCs w:val="24"/>
        </w:rPr>
        <w:t>5101.602-2-91  Contracting officer’s representative appointments.</w:t>
      </w:r>
      <w:bookmarkEnd w:id="166"/>
      <w:bookmarkEnd w:id="167"/>
      <w:bookmarkEnd w:id="168"/>
      <w:bookmarkEnd w:id="169"/>
      <w:bookmarkEnd w:id="170"/>
      <w:bookmarkEnd w:id="171"/>
    </w:p>
    <w:p w14:paraId="6C554BDD" w14:textId="21C345AC" w:rsidR="00F76FCB"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sz w:val="24"/>
          <w:szCs w:val="24"/>
        </w:rPr>
        <w:t xml:space="preserve">Contracting officers will </w:t>
      </w:r>
      <w:r w:rsidR="0061644A" w:rsidRPr="004E57A9">
        <w:rPr>
          <w:rFonts w:ascii="Times New Roman" w:hAnsi="Times New Roman" w:cs="Times New Roman"/>
          <w:sz w:val="24"/>
          <w:szCs w:val="24"/>
        </w:rPr>
        <w:t xml:space="preserve">appoint </w:t>
      </w:r>
      <w:r w:rsidRPr="004E57A9">
        <w:rPr>
          <w:rFonts w:ascii="Times New Roman" w:hAnsi="Times New Roman" w:cs="Times New Roman"/>
          <w:sz w:val="24"/>
          <w:szCs w:val="24"/>
        </w:rPr>
        <w:t xml:space="preserve">a properly trained contracting officer’s representative (COR) </w:t>
      </w:r>
      <w:r w:rsidR="0061644A" w:rsidRPr="004E57A9">
        <w:rPr>
          <w:rFonts w:ascii="Times New Roman" w:hAnsi="Times New Roman" w:cs="Times New Roman"/>
          <w:sz w:val="24"/>
          <w:szCs w:val="24"/>
        </w:rPr>
        <w:t>upon contract award</w:t>
      </w:r>
      <w:r w:rsidRPr="004E57A9">
        <w:rPr>
          <w:rFonts w:ascii="Times New Roman" w:hAnsi="Times New Roman" w:cs="Times New Roman"/>
          <w:sz w:val="24"/>
          <w:szCs w:val="24"/>
        </w:rPr>
        <w:t xml:space="preserve">, consistent with DFARS 201.602-2.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s may specify additional training at their discretion within their contracting activity.</w:t>
      </w:r>
      <w:r w:rsidR="0061644A" w:rsidRPr="004E57A9">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E5EF9" w:rsidRPr="004E57A9">
        <w:rPr>
          <w:rFonts w:ascii="Times New Roman" w:hAnsi="Times New Roman"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4E57A9">
        <w:rPr>
          <w:rFonts w:ascii="Times New Roman" w:hAnsi="Times New Roman" w:cs="Times New Roman"/>
          <w:sz w:val="24"/>
          <w:szCs w:val="24"/>
        </w:rPr>
        <w:t xml:space="preserve"> in PIEE JAM</w:t>
      </w:r>
      <w:r w:rsidR="002E5EF9" w:rsidRPr="004E57A9">
        <w:rPr>
          <w:rFonts w:ascii="Times New Roman" w:hAnsi="Times New Roman" w:cs="Times New Roman"/>
          <w:sz w:val="24"/>
          <w:szCs w:val="24"/>
        </w:rPr>
        <w:t xml:space="preserve">, contracting officers will cease further action on the PR package and return it to the supported RA. </w:t>
      </w:r>
    </w:p>
    <w:p w14:paraId="7CACB211" w14:textId="139AB4DF" w:rsidR="0067230E" w:rsidRPr="004E57A9"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sz w:val="24"/>
          <w:szCs w:val="24"/>
        </w:rPr>
      </w:pPr>
      <w:r w:rsidRPr="004E57A9">
        <w:rPr>
          <w:rFonts w:ascii="Times New Roman" w:hAnsi="Times New Roman" w:cs="Times New Roman"/>
          <w:sz w:val="24"/>
          <w:szCs w:val="24"/>
        </w:rPr>
        <w:t xml:space="preserve">(c)  </w:t>
      </w:r>
      <w:r w:rsidR="00B319B4" w:rsidRPr="004E57A9">
        <w:rPr>
          <w:rFonts w:ascii="Times New Roman" w:hAnsi="Times New Roman" w:cs="Times New Roman"/>
          <w:bCs/>
          <w:sz w:val="24"/>
          <w:szCs w:val="24"/>
        </w:rPr>
        <w:t xml:space="preserve">Contracting officers will validate COR and ordering officer records every 12 months </w:t>
      </w:r>
      <w:r w:rsidR="005D6581" w:rsidRPr="004E57A9">
        <w:rPr>
          <w:rFonts w:ascii="Times New Roman" w:hAnsi="Times New Roman" w:cs="Times New Roman"/>
          <w:bCs/>
          <w:sz w:val="24"/>
          <w:szCs w:val="24"/>
        </w:rPr>
        <w:t xml:space="preserve">in accordance with DFARS PGI 201.602-2(d)(vii) </w:t>
      </w:r>
      <w:r w:rsidR="00B319B4" w:rsidRPr="004E57A9">
        <w:rPr>
          <w:rFonts w:ascii="Times New Roman" w:hAnsi="Times New Roman" w:cs="Times New Roman"/>
          <w:bCs/>
          <w:sz w:val="24"/>
          <w:szCs w:val="24"/>
        </w:rPr>
        <w:t>to ensure contractor compliance with the terms of the contract.  Contracting officers will document the review in the contract file.</w:t>
      </w:r>
    </w:p>
    <w:p w14:paraId="7CACB213" w14:textId="38E3E839" w:rsidR="00517F10" w:rsidRPr="004E57A9" w:rsidRDefault="000D5DE0" w:rsidP="002F5E31">
      <w:pPr>
        <w:pStyle w:val="Heading4"/>
        <w:rPr>
          <w:rFonts w:cs="Times New Roman"/>
          <w:sz w:val="24"/>
          <w:szCs w:val="24"/>
        </w:rPr>
      </w:pPr>
      <w:bookmarkStart w:id="172" w:name="_Toc512927610"/>
      <w:bookmarkStart w:id="173" w:name="_Toc513807758"/>
      <w:bookmarkStart w:id="174" w:name="_Toc519838281"/>
      <w:bookmarkStart w:id="175" w:name="_Toc3528920"/>
      <w:bookmarkStart w:id="176" w:name="_Toc14771666"/>
      <w:bookmarkStart w:id="177" w:name="_Toc68084329"/>
      <w:r w:rsidRPr="004E57A9">
        <w:rPr>
          <w:rFonts w:cs="Times New Roman"/>
          <w:sz w:val="24"/>
          <w:szCs w:val="24"/>
        </w:rPr>
        <w:t>5101.602-2-92  Ordering officer appointments.</w:t>
      </w:r>
      <w:bookmarkEnd w:id="172"/>
      <w:bookmarkEnd w:id="173"/>
      <w:bookmarkEnd w:id="174"/>
      <w:bookmarkEnd w:id="175"/>
      <w:bookmarkEnd w:id="176"/>
      <w:bookmarkEnd w:id="177"/>
    </w:p>
    <w:p w14:paraId="7CACB214"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(a)  </w:t>
      </w:r>
      <w:r w:rsidRPr="004E57A9">
        <w:rPr>
          <w:rFonts w:ascii="Times New Roman" w:hAnsi="Times New Roman" w:cs="Times New Roman"/>
          <w:i/>
          <w:sz w:val="24"/>
          <w:szCs w:val="24"/>
        </w:rPr>
        <w:t>Policy.</w:t>
      </w:r>
      <w:r w:rsidRPr="004E57A9">
        <w:rPr>
          <w:rFonts w:ascii="Times New Roman" w:hAnsi="Times New Roman"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(b)  </w:t>
      </w:r>
      <w:r w:rsidRPr="004E57A9">
        <w:rPr>
          <w:rFonts w:ascii="Times New Roman" w:hAnsi="Times New Roman" w:cs="Times New Roman"/>
          <w:i/>
          <w:sz w:val="24"/>
          <w:szCs w:val="24"/>
        </w:rPr>
        <w:t>Appointment and termination authority.</w:t>
      </w:r>
      <w:r w:rsidRPr="004E57A9">
        <w:rPr>
          <w:rFonts w:ascii="Times New Roman" w:hAnsi="Times New Roman" w:cs="Times New Roman"/>
          <w:sz w:val="24"/>
          <w:szCs w:val="24"/>
        </w:rPr>
        <w:t xml:space="preserve">  An appointing official may appoint an ordering officer, pursuant to</w:t>
      </w:r>
      <w:r w:rsidRPr="004E57A9">
        <w:rPr>
          <w:rFonts w:ascii="Times New Roman" w:hAnsi="Times New Roman" w:cs="Times New Roman"/>
          <w:i/>
          <w:sz w:val="24"/>
          <w:szCs w:val="24"/>
        </w:rPr>
        <w:t xml:space="preserve"> </w:t>
      </w:r>
      <w:r w:rsidRPr="004E57A9">
        <w:rPr>
          <w:rFonts w:ascii="Times New Roman" w:hAnsi="Times New Roman" w:cs="Times New Roman"/>
          <w:bCs/>
          <w:sz w:val="24"/>
          <w:szCs w:val="24"/>
        </w:rPr>
        <w:t>5101.603-3</w:t>
      </w:r>
      <w:r w:rsidR="004E21DC" w:rsidRPr="004E57A9">
        <w:rPr>
          <w:rFonts w:ascii="Times New Roman" w:hAnsi="Times New Roman" w:cs="Times New Roman"/>
          <w:bCs/>
          <w:sz w:val="24"/>
          <w:szCs w:val="24"/>
        </w:rPr>
        <w:t>-90</w:t>
      </w:r>
      <w:r w:rsidRPr="004E57A9">
        <w:rPr>
          <w:rFonts w:ascii="Times New Roman" w:hAnsi="Times New Roman" w:cs="Times New Roman"/>
          <w:bCs/>
          <w:sz w:val="24"/>
          <w:szCs w:val="24"/>
        </w:rPr>
        <w:t>(</w:t>
      </w:r>
      <w:r w:rsidR="004E21DC" w:rsidRPr="004E57A9">
        <w:rPr>
          <w:rFonts w:ascii="Times New Roman" w:hAnsi="Times New Roman" w:cs="Times New Roman"/>
          <w:bCs/>
          <w:sz w:val="24"/>
          <w:szCs w:val="24"/>
        </w:rPr>
        <w:t>a</w:t>
      </w:r>
      <w:r w:rsidRPr="004E57A9">
        <w:rPr>
          <w:rFonts w:ascii="Times New Roman" w:hAnsi="Times New Roman" w:cs="Times New Roman"/>
          <w:bCs/>
          <w:sz w:val="24"/>
          <w:szCs w:val="24"/>
        </w:rPr>
        <w:t xml:space="preserve">) through </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f</w:t>
      </w:r>
      <w:r w:rsidRPr="004E57A9">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4E57A9" w:rsidRDefault="000D5DE0" w:rsidP="003B1F69">
      <w:pPr>
        <w:pStyle w:val="List"/>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lastRenderedPageBreak/>
        <w:t xml:space="preserve">(1)  To make purchases using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funds (FAR 13.305);</w:t>
      </w:r>
    </w:p>
    <w:p w14:paraId="7CACB217"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To make purchases using Standard Form 44 (FAR 13.306,</w:t>
      </w:r>
      <w:r w:rsidR="004E21DC" w:rsidRPr="004E57A9">
        <w:rPr>
          <w:rFonts w:ascii="Times New Roman" w:hAnsi="Times New Roman" w:cs="Times New Roman"/>
          <w:sz w:val="24"/>
          <w:szCs w:val="24"/>
        </w:rPr>
        <w:t xml:space="preserve"> DFARS 213.306</w:t>
      </w:r>
      <w:r w:rsidRPr="004E57A9">
        <w:rPr>
          <w:rFonts w:ascii="Times New Roman" w:hAnsi="Times New Roman" w:cs="Times New Roman"/>
          <w:sz w:val="24"/>
          <w:szCs w:val="24"/>
        </w:rPr>
        <w:t xml:space="preserve">); </w:t>
      </w:r>
    </w:p>
    <w:p w14:paraId="7CACB218"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be in excess of $10,000; and</w:t>
      </w:r>
    </w:p>
    <w:p w14:paraId="7CACB21A"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(c)  </w:t>
      </w:r>
      <w:r w:rsidRPr="004E57A9">
        <w:rPr>
          <w:rFonts w:ascii="Times New Roman" w:hAnsi="Times New Roman" w:cs="Times New Roman"/>
          <w:i/>
          <w:sz w:val="24"/>
          <w:szCs w:val="24"/>
        </w:rPr>
        <w:t>Responsibilities of appointing authority.</w:t>
      </w:r>
    </w:p>
    <w:p w14:paraId="7CACB21C"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w:t>
      </w:r>
      <w:r w:rsidRPr="004E57A9">
        <w:rPr>
          <w:rFonts w:ascii="Times New Roman" w:hAnsi="Times New Roman" w:cs="Times New Roman"/>
          <w:i/>
          <w:sz w:val="24"/>
          <w:szCs w:val="24"/>
        </w:rPr>
        <w:t>Training and orientation.</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orient and instruct ordering officers either personally or in writing about –</w:t>
      </w:r>
    </w:p>
    <w:p w14:paraId="7CACB21D" w14:textId="77777777" w:rsidR="00073456" w:rsidRPr="004E57A9" w:rsidRDefault="000D5DE0" w:rsidP="003B1F69">
      <w:pPr>
        <w:pStyle w:val="ListContinue2"/>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  The proper procedure(s) the appointing authority will authorize the ordering officer to use;</w:t>
      </w:r>
    </w:p>
    <w:p w14:paraId="7CACB21E"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The standards of conduct for Army personnel prescribed in the Joint Ethics Regulation (DoD 5500.7-R) and the procurement integrity provisions at FAR 3.104; and</w:t>
      </w:r>
    </w:p>
    <w:p w14:paraId="7CACB21F"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(iii)  The preparation and submission of information for contract action reporting purposes.</w:t>
      </w:r>
    </w:p>
    <w:p w14:paraId="7CACB220"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Pr="004E57A9">
        <w:rPr>
          <w:rFonts w:ascii="Times New Roman" w:hAnsi="Times New Roman" w:cs="Times New Roman"/>
          <w:i/>
          <w:sz w:val="24"/>
          <w:szCs w:val="24"/>
        </w:rPr>
        <w:t>Surveillance.</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provide technical supervision of ordering officers.  At least once each year,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  Write inspection or review findings and include specific comments as to whether the ordering officer is –</w:t>
      </w:r>
    </w:p>
    <w:p w14:paraId="7CACB222"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(A)  Operating within the scope and limitations of authority delegated and FAR subpart 3.1;</w:t>
      </w:r>
    </w:p>
    <w:p w14:paraId="7CACB223"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lastRenderedPageBreak/>
        <w:t>(B)  Maintaining the standards of conduct prescribed in DoD 5500.7-R;</w:t>
      </w:r>
    </w:p>
    <w:p w14:paraId="7CACB224"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(C)  Engaging in improper practices, including but not limited to splitting purchase transactions to avoid monetary limitations or delegating authority to others; and</w:t>
      </w:r>
    </w:p>
    <w:p w14:paraId="7CACB225"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(D)  Submitting correct and timely information for reporting purposes.</w:t>
      </w:r>
    </w:p>
    <w:p w14:paraId="7CACB226"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Retain copies of inspection and review findings for one year in the ordering officer’s files and the inspector’s or reviewer’s files.</w:t>
      </w:r>
    </w:p>
    <w:p w14:paraId="7CACB227"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(iii)  If an appointing authority finds that an ordering officer is not properly performing assigned duties or promptly correcting the deficiencies noted in inspections or reviews,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the ordering officer’s appointment.</w:t>
      </w:r>
    </w:p>
    <w:p w14:paraId="7CACB228"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Pr="004E57A9">
        <w:rPr>
          <w:rFonts w:ascii="Times New Roman" w:hAnsi="Times New Roman" w:cs="Times New Roman"/>
          <w:i/>
          <w:sz w:val="24"/>
          <w:szCs w:val="24"/>
        </w:rPr>
        <w:t>Termination.</w:t>
      </w:r>
    </w:p>
    <w:p w14:paraId="7CACB229"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  An ordering officer’s appointment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revoke an appointment retroactively.</w:t>
      </w:r>
    </w:p>
    <w:p w14:paraId="7CACB22A"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appointments in writing except terminations that result when a contract expires.</w:t>
      </w:r>
    </w:p>
    <w:p w14:paraId="7CACB22B" w14:textId="77777777" w:rsidR="008B6E8F" w:rsidRPr="004E57A9" w:rsidRDefault="000D5DE0" w:rsidP="003B1F69">
      <w:pPr>
        <w:pStyle w:val="List3"/>
        <w:spacing w:after="240" w:line="276" w:lineRule="auto"/>
        <w:ind w:left="0" w:firstLine="0"/>
        <w:rPr>
          <w:rFonts w:ascii="Times New Roman" w:hAnsi="Times New Roman" w:cs="Times New Roman"/>
          <w:sz w:val="24"/>
          <w:szCs w:val="24"/>
        </w:rPr>
      </w:pPr>
      <w:r w:rsidRPr="004E57A9">
        <w:rPr>
          <w:rFonts w:ascii="Times New Roman" w:hAnsi="Times New Roman" w:cs="Times New Roman"/>
          <w:sz w:val="24"/>
          <w:szCs w:val="24"/>
        </w:rPr>
        <w:t xml:space="preserve">(d)  </w:t>
      </w:r>
      <w:r w:rsidRPr="004E57A9">
        <w:rPr>
          <w:rFonts w:ascii="Times New Roman" w:hAnsi="Times New Roman" w:cs="Times New Roman"/>
          <w:i/>
          <w:sz w:val="24"/>
          <w:szCs w:val="24"/>
        </w:rPr>
        <w:t>Procedures.</w:t>
      </w:r>
      <w:r w:rsidR="00A14A1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w:t>
      </w:r>
    </w:p>
    <w:p w14:paraId="7CACB22C"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xml:space="preserve">)  Appoint ordering officers by a letter of appointment substantially in the format at </w:t>
      </w:r>
      <w:r w:rsidR="00B07088" w:rsidRPr="004E57A9">
        <w:rPr>
          <w:rFonts w:ascii="Times New Roman" w:hAnsi="Times New Roman" w:cs="Times New Roman"/>
          <w:sz w:val="24"/>
          <w:szCs w:val="24"/>
        </w:rPr>
        <w:t>5153.303-2</w:t>
      </w:r>
      <w:r w:rsidRPr="004E57A9">
        <w:rPr>
          <w:rFonts w:ascii="Times New Roman" w:hAnsi="Times New Roman" w:cs="Times New Roman"/>
          <w:sz w:val="24"/>
          <w:szCs w:val="24"/>
        </w:rPr>
        <w:t>, but tailored to fit the circumstances of the appointment;</w:t>
      </w:r>
    </w:p>
    <w:p w14:paraId="7CACB22D"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Maintain the file of appointments and justification for the appointments;</w:t>
      </w:r>
    </w:p>
    <w:p w14:paraId="7CACB22E"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Require individuals appointed as ordering officers to acknowledge receipt of their letters of appointment and termination in writing;</w:t>
      </w:r>
    </w:p>
    <w:p w14:paraId="7CACB22F"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4</w:t>
      </w:r>
      <w:r w:rsidRPr="004E57A9">
        <w:rPr>
          <w:rFonts w:ascii="Times New Roman" w:hAnsi="Times New Roman" w:cs="Times New Roman"/>
          <w:sz w:val="24"/>
          <w:szCs w:val="24"/>
        </w:rPr>
        <w:t xml:space="preserve">)  Distribute appointment letters to ordering officers,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as necessary;</w:t>
      </w:r>
    </w:p>
    <w:p w14:paraId="7CACB230"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5</w:t>
      </w:r>
      <w:r w:rsidRPr="004E57A9">
        <w:rPr>
          <w:rFonts w:ascii="Times New Roman" w:hAnsi="Times New Roman" w:cs="Times New Roman"/>
          <w:sz w:val="24"/>
          <w:szCs w:val="24"/>
        </w:rPr>
        <w:t xml:space="preserve">)  List the names of ordering officers appointed to place orders against the contracts in the contract, or furnish copies of ordering officer appointment letters to contractors,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and</w:t>
      </w:r>
    </w:p>
    <w:p w14:paraId="7CACB231" w14:textId="77777777" w:rsidR="008B6E8F" w:rsidRPr="004E57A9" w:rsidRDefault="000D5DE0" w:rsidP="003B1F69">
      <w:pPr>
        <w:pStyle w:val="List3"/>
        <w:spacing w:after="240" w:line="276" w:lineRule="auto"/>
        <w:ind w:left="0" w:firstLine="720"/>
        <w:rPr>
          <w:rFonts w:ascii="Times New Roman" w:hAnsi="Times New Roman" w:cs="Times New Roman"/>
          <w:b/>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6</w:t>
      </w:r>
      <w:r w:rsidRPr="004E57A9">
        <w:rPr>
          <w:rFonts w:ascii="Times New Roman" w:hAnsi="Times New Roman" w:cs="Times New Roman"/>
          <w:sz w:val="24"/>
          <w:szCs w:val="24"/>
        </w:rPr>
        <w:t xml:space="preserve">)  Furnish copies of termination letters to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w:t>
      </w:r>
    </w:p>
    <w:p w14:paraId="7CACB232" w14:textId="3E42C539" w:rsidR="001A3030" w:rsidRPr="004E57A9" w:rsidRDefault="000D5DE0" w:rsidP="002F5E31">
      <w:pPr>
        <w:pStyle w:val="Heading4"/>
        <w:rPr>
          <w:rFonts w:cs="Times New Roman"/>
          <w:sz w:val="24"/>
          <w:szCs w:val="24"/>
        </w:rPr>
      </w:pPr>
      <w:bookmarkStart w:id="178" w:name="_Toc512927611"/>
      <w:bookmarkStart w:id="179" w:name="_Toc513807759"/>
      <w:bookmarkStart w:id="180" w:name="_Toc519838282"/>
      <w:bookmarkStart w:id="181" w:name="_Toc3528921"/>
      <w:bookmarkStart w:id="182" w:name="_Toc14771667"/>
      <w:bookmarkStart w:id="183" w:name="_Toc68084330"/>
      <w:r w:rsidRPr="004E57A9">
        <w:rPr>
          <w:rFonts w:cs="Times New Roman"/>
          <w:sz w:val="24"/>
          <w:szCs w:val="24"/>
        </w:rPr>
        <w:t>5101.602-3  Ratification of unauthorized commitments.</w:t>
      </w:r>
      <w:bookmarkEnd w:id="178"/>
      <w:bookmarkEnd w:id="179"/>
      <w:bookmarkEnd w:id="180"/>
      <w:bookmarkEnd w:id="181"/>
      <w:bookmarkEnd w:id="182"/>
      <w:bookmarkEnd w:id="183"/>
    </w:p>
    <w:p w14:paraId="7CACB233" w14:textId="77777777"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w:t>
      </w:r>
      <w:r w:rsidRPr="004E57A9">
        <w:rPr>
          <w:rFonts w:ascii="Times New Roman" w:hAnsi="Times New Roman" w:cs="Times New Roman"/>
          <w:i/>
          <w:sz w:val="24"/>
          <w:szCs w:val="24"/>
        </w:rPr>
        <w:t>Policy.</w:t>
      </w:r>
    </w:p>
    <w:p w14:paraId="7CACB239" w14:textId="3D53C37A" w:rsidR="001A3030" w:rsidRPr="004E57A9"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HCAs may ratify unauthorized commitments and may delegate this authority</w:t>
      </w:r>
      <w:r w:rsidR="00B02BE2" w:rsidRPr="004E57A9">
        <w:rPr>
          <w:rFonts w:ascii="Times New Roman" w:hAnsi="Times New Roman" w:cs="Times New Roman"/>
          <w:sz w:val="24"/>
          <w:szCs w:val="24"/>
        </w:rPr>
        <w:t xml:space="preserve"> </w:t>
      </w:r>
      <w:r w:rsidR="00DC1994" w:rsidRPr="004E57A9">
        <w:rPr>
          <w:rFonts w:ascii="Times New Roman" w:hAnsi="Times New Roman" w:cs="Times New Roman"/>
          <w:sz w:val="24"/>
          <w:szCs w:val="24"/>
        </w:rPr>
        <w:t xml:space="preserve">as specified in </w:t>
      </w:r>
      <w:hyperlink r:id="rId33" w:history="1">
        <w:r w:rsidR="00DC1994" w:rsidRPr="004E57A9">
          <w:rPr>
            <w:rStyle w:val="Hyperlink"/>
            <w:rFonts w:ascii="Times New Roman" w:hAnsi="Times New Roman" w:cs="Times New Roman"/>
            <w:sz w:val="24"/>
            <w:szCs w:val="24"/>
          </w:rPr>
          <w:t>Appendix GG</w:t>
        </w:r>
      </w:hyperlink>
      <w:r w:rsidR="00DC1994" w:rsidRPr="004E57A9">
        <w:rPr>
          <w:rFonts w:ascii="Times New Roman" w:hAnsi="Times New Roman" w:cs="Times New Roman"/>
          <w:sz w:val="24"/>
          <w:szCs w:val="24"/>
        </w:rPr>
        <w:t>.</w:t>
      </w:r>
    </w:p>
    <w:p w14:paraId="7CACB23A" w14:textId="56FFFE08" w:rsidR="00B66D8D" w:rsidRPr="004E57A9" w:rsidRDefault="000D5DE0" w:rsidP="002F5E31">
      <w:pPr>
        <w:pStyle w:val="Heading4"/>
        <w:rPr>
          <w:rFonts w:cs="Times New Roman"/>
          <w:sz w:val="24"/>
          <w:szCs w:val="24"/>
        </w:rPr>
      </w:pPr>
      <w:bookmarkStart w:id="184" w:name="_Toc512927612"/>
      <w:bookmarkStart w:id="185" w:name="_Toc513807760"/>
      <w:bookmarkStart w:id="186" w:name="_Toc519838283"/>
      <w:bookmarkStart w:id="187" w:name="_Toc3528922"/>
      <w:bookmarkStart w:id="188" w:name="_Toc14771668"/>
      <w:bookmarkStart w:id="189" w:name="_Toc68084331"/>
      <w:r w:rsidRPr="004E57A9">
        <w:rPr>
          <w:rFonts w:cs="Times New Roman"/>
          <w:sz w:val="24"/>
          <w:szCs w:val="24"/>
        </w:rPr>
        <w:t>5101.602-3-90  Ratification procedures.</w:t>
      </w:r>
      <w:bookmarkEnd w:id="184"/>
      <w:bookmarkEnd w:id="185"/>
      <w:bookmarkEnd w:id="186"/>
      <w:bookmarkEnd w:id="187"/>
      <w:bookmarkEnd w:id="188"/>
      <w:bookmarkEnd w:id="189"/>
    </w:p>
    <w:p w14:paraId="7CACB23B" w14:textId="590A5F31" w:rsidR="000C1A76"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A93E13" w:rsidRPr="004E57A9">
        <w:rPr>
          <w:rFonts w:ascii="Times New Roman" w:hAnsi="Times New Roman" w:cs="Times New Roman"/>
          <w:sz w:val="24"/>
          <w:szCs w:val="24"/>
        </w:rPr>
        <w:t xml:space="preserve"> </w:t>
      </w:r>
      <w:r w:rsidR="00B12B06" w:rsidRPr="004E57A9">
        <w:rPr>
          <w:rFonts w:ascii="Times New Roman" w:hAnsi="Times New Roman" w:cs="Times New Roman"/>
          <w:sz w:val="24"/>
          <w:szCs w:val="24"/>
        </w:rPr>
        <w:t>HCAs</w:t>
      </w:r>
      <w:r w:rsidR="000C1A76" w:rsidRPr="004E57A9">
        <w:rPr>
          <w:rFonts w:ascii="Times New Roman" w:hAnsi="Times New Roman" w:cs="Times New Roman"/>
          <w:sz w:val="24"/>
          <w:szCs w:val="24"/>
        </w:rPr>
        <w:t xml:space="preserve"> may ratify an unauthorized commitment.</w:t>
      </w:r>
      <w:r w:rsidR="00F76FCB" w:rsidRPr="004E57A9">
        <w:rPr>
          <w:rFonts w:ascii="Times New Roman" w:hAnsi="Times New Roman" w:cs="Times New Roman"/>
          <w:sz w:val="24"/>
          <w:szCs w:val="24"/>
        </w:rPr>
        <w:t xml:space="preserve">  See </w:t>
      </w:r>
      <w:hyperlink r:id="rId34" w:history="1">
        <w:r w:rsidR="00F76FCB" w:rsidRPr="004E57A9">
          <w:rPr>
            <w:rStyle w:val="Hyperlink"/>
            <w:rFonts w:ascii="Times New Roman" w:hAnsi="Times New Roman" w:cs="Times New Roman"/>
            <w:sz w:val="24"/>
            <w:szCs w:val="24"/>
          </w:rPr>
          <w:t>Appendix GG</w:t>
        </w:r>
      </w:hyperlink>
      <w:r w:rsidR="00F76FCB" w:rsidRPr="004E57A9">
        <w:rPr>
          <w:rFonts w:ascii="Times New Roman" w:hAnsi="Times New Roman" w:cs="Times New Roman"/>
          <w:sz w:val="24"/>
          <w:szCs w:val="24"/>
        </w:rPr>
        <w:t xml:space="preserve"> for further delegation.</w:t>
      </w:r>
    </w:p>
    <w:p w14:paraId="7CACB23C" w14:textId="77777777" w:rsidR="00B66D8D" w:rsidRPr="004E57A9"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0D5DE0" w:rsidRPr="004E57A9">
        <w:rPr>
          <w:rFonts w:ascii="Times New Roman" w:hAnsi="Times New Roman" w:cs="Times New Roman"/>
          <w:sz w:val="24"/>
          <w:szCs w:val="24"/>
        </w:rPr>
        <w:t>The individual making the unauthorized commitment must send</w:t>
      </w:r>
      <w:r w:rsidRPr="004E57A9">
        <w:rPr>
          <w:rFonts w:ascii="Times New Roman" w:hAnsi="Times New Roman" w:cs="Times New Roman"/>
          <w:sz w:val="24"/>
          <w:szCs w:val="24"/>
        </w:rPr>
        <w:t xml:space="preserve"> the following</w:t>
      </w:r>
      <w:r w:rsidR="000D5DE0" w:rsidRPr="004E57A9">
        <w:rPr>
          <w:rFonts w:ascii="Times New Roman" w:hAnsi="Times New Roman" w:cs="Times New Roman"/>
          <w:sz w:val="24"/>
          <w:szCs w:val="24"/>
        </w:rPr>
        <w:t xml:space="preserve"> documentation</w:t>
      </w:r>
      <w:r w:rsidR="005B78D3" w:rsidRPr="004E57A9">
        <w:rPr>
          <w:rFonts w:ascii="Times New Roman" w:hAnsi="Times New Roman" w:cs="Times New Roman"/>
          <w:sz w:val="24"/>
          <w:szCs w:val="24"/>
        </w:rPr>
        <w:t>, at a minimum,</w:t>
      </w:r>
      <w:r w:rsidR="000D5DE0" w:rsidRPr="004E57A9">
        <w:rPr>
          <w:rFonts w:ascii="Times New Roman" w:hAnsi="Times New Roman" w:cs="Times New Roman"/>
          <w:sz w:val="24"/>
          <w:szCs w:val="24"/>
        </w:rPr>
        <w:t xml:space="preserve"> to </w:t>
      </w:r>
      <w:r w:rsidRPr="004E57A9">
        <w:rPr>
          <w:rFonts w:ascii="Times New Roman" w:hAnsi="Times New Roman" w:cs="Times New Roman"/>
          <w:sz w:val="24"/>
          <w:szCs w:val="24"/>
        </w:rPr>
        <w:t>the cognizant ratifying authority</w:t>
      </w:r>
      <w:r w:rsidR="004306F4" w:rsidRPr="004E57A9">
        <w:rPr>
          <w:rFonts w:ascii="Times New Roman" w:hAnsi="Times New Roman" w:cs="Times New Roman"/>
          <w:sz w:val="24"/>
          <w:szCs w:val="24"/>
        </w:rPr>
        <w:t>:</w:t>
      </w:r>
    </w:p>
    <w:p w14:paraId="7CACB23D"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A signed statement describing the circumstances, the reason normal contracting procedures were not followed, what bona fide Government requirement necessitated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the benefit received and its value, and any other pertinent facts</w:t>
      </w:r>
      <w:r w:rsidR="004306F4" w:rsidRPr="004E57A9">
        <w:rPr>
          <w:rFonts w:ascii="Times New Roman" w:hAnsi="Times New Roman" w:cs="Times New Roman"/>
          <w:sz w:val="24"/>
          <w:szCs w:val="24"/>
        </w:rPr>
        <w:t>.</w:t>
      </w:r>
    </w:p>
    <w:p w14:paraId="7CACB23E"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All other relevant documents, including orders, invoices or other evidence of the transaction.</w:t>
      </w:r>
    </w:p>
    <w:p w14:paraId="7CACB23F"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c</w:t>
      </w:r>
      <w:r w:rsidRPr="004E57A9">
        <w:rPr>
          <w:rFonts w:ascii="Times New Roman" w:hAnsi="Times New Roman" w:cs="Times New Roman"/>
          <w:sz w:val="24"/>
          <w:szCs w:val="24"/>
        </w:rPr>
        <w:t xml:space="preserve">)  If the commander concurs that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should be ratified, the documentation must be sent to the chief of the contracting office with an endorsement that –</w:t>
      </w:r>
    </w:p>
    <w:p w14:paraId="7CACB240"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Verifies the accuracy and completeness of the documentation;</w:t>
      </w:r>
    </w:p>
    <w:p w14:paraId="7CACB241"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Describes the measures taken to prevent a recurrence of unauthorized commitments, including a description of any disciplinary action to be taken; and</w:t>
      </w:r>
    </w:p>
    <w:p w14:paraId="7CACB242"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Provides a complete purchase description and funding for the ratifying contract.</w:t>
      </w:r>
    </w:p>
    <w:p w14:paraId="7CACB243"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d</w:t>
      </w:r>
      <w:r w:rsidRPr="004E57A9">
        <w:rPr>
          <w:rFonts w:ascii="Times New Roman" w:hAnsi="Times New Roman" w:cs="Times New Roman"/>
          <w:sz w:val="24"/>
          <w:szCs w:val="24"/>
        </w:rPr>
        <w:t>)  The chief of the contracting office will assign the action to an individual contracting officer who will be responsible for –</w:t>
      </w:r>
    </w:p>
    <w:p w14:paraId="7CACB244"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Reviewing the case and determining the adequacy of all facts, records, and documents and obtaining any additional material required; and</w:t>
      </w:r>
    </w:p>
    <w:p w14:paraId="7CACB245"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00F139DD" w:rsidRPr="004E57A9">
        <w:rPr>
          <w:rFonts w:ascii="Times New Roman" w:hAnsi="Times New Roman" w:cs="Times New Roman"/>
          <w:sz w:val="24"/>
          <w:szCs w:val="24"/>
        </w:rPr>
        <w:t xml:space="preserve">Preparing a summary of facts to include a recommendation as to whether </w:t>
      </w:r>
      <w:r w:rsidRPr="004E57A9">
        <w:rPr>
          <w:rFonts w:ascii="Times New Roman" w:hAnsi="Times New Roman" w:cs="Times New Roman"/>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rFonts w:ascii="Times New Roman" w:hAnsi="Times New Roman" w:cs="Times New Roman"/>
          <w:sz w:val="24"/>
          <w:szCs w:val="24"/>
        </w:rPr>
        <w:t xml:space="preserve">or </w:t>
      </w:r>
      <w:r w:rsidR="008F3B43" w:rsidRPr="004E57A9">
        <w:rPr>
          <w:rFonts w:ascii="Times New Roman" w:hAnsi="Times New Roman" w:cs="Times New Roman"/>
          <w:sz w:val="24"/>
          <w:szCs w:val="24"/>
        </w:rPr>
        <w:t>by means of the claims or disputes process set forth in FAR subpart 33.2.</w:t>
      </w:r>
    </w:p>
    <w:p w14:paraId="7CACB246"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w:t>
      </w:r>
      <w:r w:rsidR="000C1A76" w:rsidRPr="004E57A9">
        <w:rPr>
          <w:rFonts w:ascii="Times New Roman" w:hAnsi="Times New Roman" w:cs="Times New Roman"/>
          <w:sz w:val="24"/>
          <w:szCs w:val="24"/>
        </w:rPr>
        <w:t>e</w:t>
      </w:r>
      <w:r w:rsidRPr="004E57A9">
        <w:rPr>
          <w:rFonts w:ascii="Times New Roman" w:hAnsi="Times New Roman" w:cs="Times New Roman"/>
          <w:sz w:val="24"/>
          <w:szCs w:val="24"/>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f</w:t>
      </w:r>
      <w:r w:rsidRPr="004E57A9">
        <w:rPr>
          <w:rFonts w:ascii="Times New Roman" w:hAnsi="Times New Roman" w:cs="Times New Roman"/>
          <w:sz w:val="24"/>
          <w:szCs w:val="24"/>
        </w:rPr>
        <w:t>)  HCAs must monitor compliance with this subsection, 5101.602-3-90, and take all necessary corrective action.</w:t>
      </w:r>
    </w:p>
    <w:p w14:paraId="7CACB248" w14:textId="3A2DC37F" w:rsidR="00B66D8D" w:rsidRPr="004E57A9" w:rsidRDefault="000D5DE0" w:rsidP="002F5E31">
      <w:pPr>
        <w:pStyle w:val="Heading4"/>
        <w:rPr>
          <w:rFonts w:cs="Times New Roman"/>
          <w:sz w:val="24"/>
          <w:szCs w:val="24"/>
        </w:rPr>
      </w:pPr>
      <w:bookmarkStart w:id="190" w:name="_Toc512927613"/>
      <w:bookmarkStart w:id="191" w:name="_Toc513807761"/>
      <w:bookmarkStart w:id="192" w:name="_Toc519838284"/>
      <w:bookmarkStart w:id="193" w:name="_Toc3528923"/>
      <w:bookmarkStart w:id="194" w:name="_Toc14771669"/>
      <w:bookmarkStart w:id="195" w:name="_Toc68084332"/>
      <w:r w:rsidRPr="004E57A9">
        <w:rPr>
          <w:rFonts w:cs="Times New Roman"/>
          <w:sz w:val="24"/>
          <w:szCs w:val="24"/>
        </w:rPr>
        <w:t>5101.603  Selection, appointment, and termination of appointment for contracting officers.</w:t>
      </w:r>
      <w:bookmarkEnd w:id="190"/>
      <w:bookmarkEnd w:id="191"/>
      <w:bookmarkEnd w:id="192"/>
      <w:bookmarkEnd w:id="193"/>
      <w:bookmarkEnd w:id="194"/>
      <w:bookmarkEnd w:id="195"/>
    </w:p>
    <w:p w14:paraId="7CACB249" w14:textId="5FD215FC" w:rsidR="00B66D8D" w:rsidRPr="004E57A9" w:rsidRDefault="000D5DE0" w:rsidP="002F5E31">
      <w:pPr>
        <w:pStyle w:val="Heading4"/>
        <w:rPr>
          <w:rFonts w:cs="Times New Roman"/>
          <w:sz w:val="24"/>
          <w:szCs w:val="24"/>
        </w:rPr>
      </w:pPr>
      <w:bookmarkStart w:id="196" w:name="_Toc512927614"/>
      <w:bookmarkStart w:id="197" w:name="_Toc513807762"/>
      <w:bookmarkStart w:id="198" w:name="_Toc519838285"/>
      <w:bookmarkStart w:id="199" w:name="_Toc3528924"/>
      <w:bookmarkStart w:id="200" w:name="_Toc14771670"/>
      <w:bookmarkStart w:id="201" w:name="_Toc68084333"/>
      <w:r w:rsidRPr="004E57A9">
        <w:rPr>
          <w:rFonts w:cs="Times New Roman"/>
          <w:sz w:val="24"/>
          <w:szCs w:val="24"/>
        </w:rPr>
        <w:t>5101.603-1  General.</w:t>
      </w:r>
      <w:bookmarkEnd w:id="196"/>
      <w:bookmarkEnd w:id="197"/>
      <w:bookmarkEnd w:id="198"/>
      <w:bookmarkEnd w:id="199"/>
      <w:bookmarkEnd w:id="200"/>
      <w:bookmarkEnd w:id="201"/>
    </w:p>
    <w:p w14:paraId="7CACB24A"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The Secretary of the Army or one of the following individuals may select, appoint, and terminate contracting officers:</w:t>
      </w:r>
    </w:p>
    <w:p w14:paraId="7CACB24B"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The ASA(ALT).</w:t>
      </w:r>
    </w:p>
    <w:p w14:paraId="7CACB24C"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The DASA(P).</w:t>
      </w:r>
    </w:p>
    <w:p w14:paraId="7CACB24D" w14:textId="6850ED7A" w:rsidR="0052753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The HCA.</w:t>
      </w:r>
      <w:r w:rsidR="008573AB" w:rsidRPr="004E57A9">
        <w:rPr>
          <w:rFonts w:ascii="Times New Roman" w:hAnsi="Times New Roman" w:cs="Times New Roman"/>
          <w:sz w:val="24"/>
          <w:szCs w:val="24"/>
        </w:rPr>
        <w:t xml:space="preserve">  See </w:t>
      </w:r>
      <w:hyperlink r:id="rId35" w:history="1">
        <w:r w:rsidR="008573AB" w:rsidRPr="004E57A9">
          <w:rPr>
            <w:rStyle w:val="Hyperlink"/>
            <w:rFonts w:ascii="Times New Roman" w:hAnsi="Times New Roman" w:cs="Times New Roman"/>
            <w:sz w:val="24"/>
            <w:szCs w:val="24"/>
          </w:rPr>
          <w:t>Appendix GG</w:t>
        </w:r>
      </w:hyperlink>
      <w:r w:rsidR="008573AB" w:rsidRPr="004E57A9">
        <w:rPr>
          <w:rFonts w:ascii="Times New Roman" w:hAnsi="Times New Roman" w:cs="Times New Roman"/>
          <w:sz w:val="24"/>
          <w:szCs w:val="24"/>
        </w:rPr>
        <w:t xml:space="preserve"> for further delegation.</w:t>
      </w:r>
    </w:p>
    <w:p w14:paraId="7CACB250" w14:textId="62EB2496" w:rsidR="000214F6" w:rsidRPr="004E57A9" w:rsidRDefault="000D5DE0" w:rsidP="002F5E31">
      <w:pPr>
        <w:pStyle w:val="Heading4"/>
        <w:rPr>
          <w:rFonts w:cs="Times New Roman"/>
          <w:sz w:val="24"/>
          <w:szCs w:val="24"/>
        </w:rPr>
      </w:pPr>
      <w:bookmarkStart w:id="202" w:name="_Toc512927615"/>
      <w:bookmarkStart w:id="203" w:name="_Toc513807763"/>
      <w:bookmarkStart w:id="204" w:name="_Toc519838286"/>
      <w:bookmarkStart w:id="205" w:name="_Toc3528925"/>
      <w:bookmarkStart w:id="206" w:name="_Toc14771671"/>
      <w:bookmarkStart w:id="207" w:name="_Toc68084334"/>
      <w:r w:rsidRPr="004E57A9">
        <w:rPr>
          <w:rFonts w:cs="Times New Roman"/>
          <w:sz w:val="24"/>
          <w:szCs w:val="24"/>
        </w:rPr>
        <w:t>5101.603-2  Selection.</w:t>
      </w:r>
      <w:bookmarkEnd w:id="202"/>
      <w:bookmarkEnd w:id="203"/>
      <w:bookmarkEnd w:id="204"/>
      <w:bookmarkEnd w:id="205"/>
      <w:bookmarkEnd w:id="206"/>
      <w:bookmarkEnd w:id="207"/>
    </w:p>
    <w:p w14:paraId="7CACB251" w14:textId="5C36DFBE" w:rsidR="00B04BE8" w:rsidRPr="004E57A9" w:rsidRDefault="000D5DE0" w:rsidP="560BA0BB">
      <w:pPr>
        <w:pStyle w:val="NormalWeb"/>
        <w:rPr>
          <w:rFonts w:ascii="Times New Roman" w:hAnsi="Times New Roman" w:cs="Times New Roman"/>
          <w:sz w:val="24"/>
          <w:szCs w:val="24"/>
        </w:rPr>
      </w:pPr>
      <w:r w:rsidRPr="004E57A9">
        <w:rPr>
          <w:rFonts w:ascii="Times New Roman" w:hAnsi="Times New Roman" w:cs="Times New Roman"/>
          <w:sz w:val="24"/>
          <w:szCs w:val="24"/>
        </w:rPr>
        <w:t xml:space="preserve">The HCA will establish criteria and procedures to ensure that prospective contracting officers with authority to award or administer contracts for amounts above the </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 xml:space="preserve">implified </w:t>
      </w:r>
      <w:r w:rsidR="001D3451" w:rsidRPr="004E57A9">
        <w:rPr>
          <w:rFonts w:ascii="Times New Roman" w:hAnsi="Times New Roman" w:cs="Times New Roman"/>
          <w:sz w:val="24"/>
          <w:szCs w:val="24"/>
        </w:rPr>
        <w:t>a</w:t>
      </w:r>
      <w:r w:rsidRPr="004E57A9">
        <w:rPr>
          <w:rFonts w:ascii="Times New Roman" w:hAnsi="Times New Roman" w:cs="Times New Roman"/>
          <w:sz w:val="24"/>
          <w:szCs w:val="24"/>
        </w:rPr>
        <w:t xml:space="preserve">cquisition </w:t>
      </w:r>
      <w:r w:rsidR="001D3451" w:rsidRPr="004E57A9">
        <w:rPr>
          <w:rFonts w:ascii="Times New Roman" w:hAnsi="Times New Roman" w:cs="Times New Roman"/>
          <w:sz w:val="24"/>
          <w:szCs w:val="24"/>
        </w:rPr>
        <w:t>t</w:t>
      </w:r>
      <w:r w:rsidRPr="004E57A9">
        <w:rPr>
          <w:rFonts w:ascii="Times New Roman" w:hAnsi="Times New Roman" w:cs="Times New Roman"/>
          <w:sz w:val="24"/>
          <w:szCs w:val="24"/>
        </w:rPr>
        <w:t>hreshold, have the knowledge and experience to effectively and efficiently support their customers and successfully fulfill their fiduciary responsibilities as required by DFARS 201.603-2 and 10 U.S.C. 1724.</w:t>
      </w:r>
      <w:r w:rsidR="00CC4B44"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 xml:space="preserve">The HCA shall follow the policy set forth in the </w:t>
      </w:r>
      <w:r w:rsidR="00DA4BD2" w:rsidRPr="004E57A9">
        <w:rPr>
          <w:rFonts w:ascii="Times New Roman" w:hAnsi="Times New Roman" w:cs="Times New Roman"/>
          <w:sz w:val="24"/>
          <w:szCs w:val="24"/>
        </w:rPr>
        <w:t>Army Warranting Guide</w:t>
      </w:r>
      <w:r w:rsidR="00694C25" w:rsidRPr="004E57A9">
        <w:rPr>
          <w:rFonts w:ascii="Times New Roman" w:hAnsi="Times New Roman" w:cs="Times New Roman"/>
          <w:sz w:val="24"/>
          <w:szCs w:val="24"/>
        </w:rPr>
        <w:t xml:space="preserve">.  The policy is available </w:t>
      </w:r>
      <w:r w:rsidR="00DA4BD2" w:rsidRPr="004E57A9">
        <w:rPr>
          <w:rFonts w:ascii="Times New Roman" w:hAnsi="Times New Roman" w:cs="Times New Roman"/>
          <w:sz w:val="24"/>
          <w:szCs w:val="24"/>
        </w:rPr>
        <w:t>o</w:t>
      </w:r>
      <w:r w:rsidR="00694C25" w:rsidRPr="004E57A9">
        <w:rPr>
          <w:rFonts w:ascii="Times New Roman" w:hAnsi="Times New Roman" w:cs="Times New Roman"/>
          <w:sz w:val="24"/>
          <w:szCs w:val="24"/>
        </w:rPr>
        <w:t xml:space="preserve">n the </w:t>
      </w:r>
      <w:hyperlink r:id="rId36" w:history="1">
        <w:r w:rsidR="00607422" w:rsidRPr="00607422">
          <w:rPr>
            <w:rStyle w:val="Hyperlink"/>
            <w:rFonts w:ascii="Times New Roman" w:hAnsi="Times New Roman" w:cs="Times New Roman"/>
            <w:sz w:val="24"/>
            <w:szCs w:val="24"/>
          </w:rPr>
          <w:t>Army Warranting Program</w:t>
        </w:r>
      </w:hyperlink>
      <w:r w:rsidR="00A03C88" w:rsidRPr="004E57A9">
        <w:rPr>
          <w:rFonts w:ascii="Times New Roman" w:hAnsi="Times New Roman" w:cs="Times New Roman"/>
          <w:sz w:val="24"/>
          <w:szCs w:val="24"/>
        </w:rPr>
        <w:t xml:space="preserve"> tile</w:t>
      </w:r>
      <w:r w:rsidR="00694C25" w:rsidRPr="004E57A9">
        <w:rPr>
          <w:rFonts w:ascii="Times New Roman" w:hAnsi="Times New Roman" w:cs="Times New Roman"/>
          <w:sz w:val="24"/>
          <w:szCs w:val="24"/>
        </w:rPr>
        <w:t xml:space="preserve"> on </w:t>
      </w:r>
      <w:hyperlink r:id="rId37">
        <w:r w:rsidR="00DA4BD2" w:rsidRPr="004E57A9">
          <w:rPr>
            <w:rStyle w:val="Hyperlink"/>
            <w:rFonts w:ascii="Times New Roman" w:hAnsi="Times New Roman" w:cs="Times New Roman"/>
            <w:sz w:val="24"/>
            <w:szCs w:val="24"/>
          </w:rPr>
          <w:t>https://procurement.army.mil</w:t>
        </w:r>
      </w:hyperlink>
      <w:r w:rsidR="00DA4BD2"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(PAM)</w:t>
      </w:r>
      <w:r w:rsidR="00A03C88" w:rsidRPr="004E57A9">
        <w:rPr>
          <w:rFonts w:ascii="Times New Roman" w:hAnsi="Times New Roman" w:cs="Times New Roman"/>
          <w:sz w:val="24"/>
          <w:szCs w:val="24"/>
        </w:rPr>
        <w:t>.</w:t>
      </w:r>
    </w:p>
    <w:p w14:paraId="6D1AF6D8" w14:textId="1B1BD718" w:rsidR="560BA0BB" w:rsidRPr="004E57A9" w:rsidRDefault="560BA0BB" w:rsidP="560BA0BB">
      <w:pPr>
        <w:pStyle w:val="NormalWeb"/>
        <w:rPr>
          <w:rFonts w:ascii="Times New Roman" w:eastAsia="Calibri" w:hAnsi="Times New Roman" w:cs="Times New Roman"/>
          <w:color w:val="000000" w:themeColor="text1"/>
          <w:sz w:val="24"/>
          <w:szCs w:val="24"/>
        </w:rPr>
      </w:pPr>
    </w:p>
    <w:p w14:paraId="7CACB252" w14:textId="70A3A537" w:rsidR="005410FA" w:rsidRPr="004E57A9" w:rsidRDefault="00B319B4" w:rsidP="002F5E31">
      <w:pPr>
        <w:pStyle w:val="Heading4"/>
        <w:rPr>
          <w:rFonts w:cs="Times New Roman"/>
          <w:sz w:val="24"/>
          <w:szCs w:val="24"/>
        </w:rPr>
      </w:pPr>
      <w:bookmarkStart w:id="208" w:name="_Toc512927616"/>
      <w:bookmarkStart w:id="209" w:name="_Toc513807764"/>
      <w:bookmarkStart w:id="210" w:name="_Toc519838287"/>
      <w:bookmarkStart w:id="211" w:name="_Toc3528926"/>
      <w:bookmarkStart w:id="212" w:name="_Toc14771672"/>
      <w:bookmarkStart w:id="213" w:name="_Toc68084335"/>
      <w:r w:rsidRPr="004E57A9">
        <w:rPr>
          <w:rFonts w:cs="Times New Roman"/>
          <w:sz w:val="24"/>
          <w:szCs w:val="24"/>
        </w:rPr>
        <w:t>5101.603-3  Appointment.</w:t>
      </w:r>
      <w:bookmarkEnd w:id="208"/>
      <w:bookmarkEnd w:id="209"/>
      <w:bookmarkEnd w:id="210"/>
      <w:bookmarkEnd w:id="211"/>
      <w:bookmarkEnd w:id="212"/>
      <w:bookmarkEnd w:id="213"/>
    </w:p>
    <w:p w14:paraId="7CACB253" w14:textId="2FC2D51F" w:rsidR="000D5DE0" w:rsidRPr="004E57A9" w:rsidRDefault="00B319B4" w:rsidP="003B1F69">
      <w:pPr>
        <w:spacing w:after="240" w:line="276" w:lineRule="auto"/>
        <w:rPr>
          <w:rFonts w:ascii="Times New Roman" w:hAnsi="Times New Roman" w:cs="Times New Roman"/>
          <w:b/>
          <w:bCs/>
          <w:sz w:val="24"/>
          <w:szCs w:val="24"/>
        </w:rPr>
      </w:pPr>
      <w:r w:rsidRPr="004E57A9">
        <w:rPr>
          <w:rFonts w:ascii="Times New Roman" w:hAnsi="Times New Roman" w:cs="Times New Roman"/>
          <w:color w:val="000000"/>
          <w:sz w:val="24"/>
          <w:szCs w:val="24"/>
        </w:rPr>
        <w:t xml:space="preserve">(a)  Appointing officials will </w:t>
      </w:r>
      <w:r w:rsidR="00255FAD"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Pr="004E57A9">
        <w:rPr>
          <w:rFonts w:ascii="Times New Roman" w:hAnsi="Times New Roman" w:cs="Times New Roman"/>
          <w:color w:val="000000"/>
          <w:sz w:val="24"/>
          <w:szCs w:val="24"/>
        </w:rPr>
        <w:t xml:space="preserve">maintain a </w:t>
      </w:r>
      <w:r w:rsidR="00255FAD" w:rsidRPr="004E57A9">
        <w:rPr>
          <w:rFonts w:ascii="Times New Roman" w:hAnsi="Times New Roman" w:cs="Times New Roman"/>
          <w:color w:val="000000"/>
          <w:sz w:val="24"/>
          <w:szCs w:val="24"/>
        </w:rPr>
        <w:t xml:space="preserve">complete </w:t>
      </w:r>
      <w:r w:rsidRPr="004E57A9">
        <w:rPr>
          <w:rFonts w:ascii="Times New Roman" w:hAnsi="Times New Roman"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4E57A9">
        <w:rPr>
          <w:rFonts w:ascii="Times New Roman" w:hAnsi="Times New Roman" w:cs="Times New Roman"/>
          <w:color w:val="000000"/>
          <w:sz w:val="24"/>
          <w:szCs w:val="24"/>
        </w:rPr>
        <w:t xml:space="preserve">in the VCE Warrant Tool </w:t>
      </w:r>
      <w:r w:rsidRPr="004E57A9">
        <w:rPr>
          <w:rFonts w:ascii="Times New Roman" w:hAnsi="Times New Roman"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4E57A9" w:rsidRDefault="000D5DE0" w:rsidP="002F5E31">
      <w:pPr>
        <w:pStyle w:val="Heading4"/>
        <w:rPr>
          <w:rFonts w:cs="Times New Roman"/>
          <w:sz w:val="24"/>
          <w:szCs w:val="24"/>
        </w:rPr>
      </w:pPr>
      <w:bookmarkStart w:id="214" w:name="_Toc512927617"/>
      <w:bookmarkStart w:id="215" w:name="_Toc513807765"/>
      <w:bookmarkStart w:id="216" w:name="_Toc519838288"/>
      <w:bookmarkStart w:id="217" w:name="_Toc3528927"/>
      <w:bookmarkStart w:id="218" w:name="_Toc14771673"/>
      <w:bookmarkStart w:id="219" w:name="_Toc68084336"/>
      <w:r w:rsidRPr="004E57A9">
        <w:rPr>
          <w:rFonts w:cs="Times New Roman"/>
          <w:sz w:val="24"/>
          <w:szCs w:val="24"/>
        </w:rPr>
        <w:t>5101.603-3-90</w:t>
      </w:r>
      <w:r w:rsidR="008906C1" w:rsidRPr="004E57A9">
        <w:rPr>
          <w:rFonts w:cs="Times New Roman"/>
          <w:sz w:val="24"/>
          <w:szCs w:val="24"/>
        </w:rPr>
        <w:t xml:space="preserve">  </w:t>
      </w:r>
      <w:r w:rsidRPr="004E57A9">
        <w:rPr>
          <w:rFonts w:cs="Times New Roman"/>
          <w:sz w:val="24"/>
          <w:szCs w:val="24"/>
        </w:rPr>
        <w:t>Other individuals authorized to procure supplies and services on behalf of the Army.</w:t>
      </w:r>
      <w:bookmarkEnd w:id="214"/>
      <w:bookmarkEnd w:id="215"/>
      <w:bookmarkEnd w:id="216"/>
      <w:bookmarkEnd w:id="217"/>
      <w:bookmarkEnd w:id="218"/>
      <w:bookmarkEnd w:id="219"/>
    </w:p>
    <w:p w14:paraId="7CACB255" w14:textId="7EB94FD0" w:rsidR="005410FA"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In addition to the ordering officers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5101.602-2-9</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xml:space="preserve">, a contracting officer or one of the appointing officials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5101.603-1 may designate individuals to procure supplies or services on behalf of the Army as specified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w:t>
      </w:r>
      <w:r w:rsidR="00A14A11" w:rsidRPr="004E57A9">
        <w:rPr>
          <w:rFonts w:ascii="Times New Roman" w:hAnsi="Times New Roman" w:cs="Times New Roman"/>
          <w:sz w:val="24"/>
          <w:szCs w:val="24"/>
        </w:rPr>
        <w:t xml:space="preserve"> in this subsection</w:t>
      </w:r>
      <w:r w:rsidRPr="004E57A9">
        <w:rPr>
          <w:rFonts w:ascii="Times New Roman" w:hAnsi="Times New Roman" w:cs="Times New Roman"/>
          <w:sz w:val="24"/>
          <w:szCs w:val="24"/>
        </w:rPr>
        <w:t>.  Individuals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xml:space="preserve">) will report to the contracting office supporting the </w:t>
      </w:r>
      <w:r w:rsidR="001D3451" w:rsidRPr="004E57A9">
        <w:rPr>
          <w:rFonts w:ascii="Times New Roman" w:hAnsi="Times New Roman" w:cs="Times New Roman"/>
          <w:sz w:val="24"/>
          <w:szCs w:val="24"/>
        </w:rPr>
        <w:t>m</w:t>
      </w:r>
      <w:r w:rsidRPr="004E57A9">
        <w:rPr>
          <w:rFonts w:ascii="Times New Roman" w:hAnsi="Times New Roman" w:cs="Times New Roman"/>
          <w:sz w:val="24"/>
          <w:szCs w:val="24"/>
        </w:rPr>
        <w:t xml:space="preserve">obilization </w:t>
      </w:r>
      <w:r w:rsidR="001D3451" w:rsidRPr="004E57A9">
        <w:rPr>
          <w:rFonts w:ascii="Times New Roman" w:hAnsi="Times New Roman" w:cs="Times New Roman"/>
          <w:sz w:val="24"/>
          <w:szCs w:val="24"/>
        </w:rPr>
        <w:t>b</w:t>
      </w:r>
      <w:r w:rsidRPr="004E57A9">
        <w:rPr>
          <w:rFonts w:ascii="Times New Roman" w:hAnsi="Times New Roman" w:cs="Times New Roman"/>
          <w:sz w:val="24"/>
          <w:szCs w:val="24"/>
        </w:rPr>
        <w:t>ase.</w:t>
      </w:r>
    </w:p>
    <w:p w14:paraId="7CACB256"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xml:space="preserve">)  </w:t>
      </w:r>
      <w:r w:rsidR="006600DB" w:rsidRPr="004E57A9">
        <w:rPr>
          <w:rFonts w:ascii="Times New Roman" w:hAnsi="Times New Roman" w:cs="Times New Roman"/>
          <w:sz w:val="24"/>
          <w:szCs w:val="24"/>
        </w:rPr>
        <w:t>C</w:t>
      </w:r>
      <w:r w:rsidRPr="004E57A9">
        <w:rPr>
          <w:rFonts w:ascii="Times New Roman" w:hAnsi="Times New Roman" w:cs="Times New Roman"/>
          <w:sz w:val="24"/>
          <w:szCs w:val="24"/>
        </w:rPr>
        <w:t>ontracting officer</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to place calls under blanket purchase agreements</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1D3451" w:rsidRPr="004E57A9">
        <w:rPr>
          <w:rFonts w:ascii="Times New Roman" w:hAnsi="Times New Roman" w:cs="Times New Roman"/>
          <w:sz w:val="24"/>
          <w:szCs w:val="24"/>
        </w:rPr>
        <w:t xml:space="preserve"> </w:t>
      </w:r>
      <w:r w:rsidRPr="004E57A9">
        <w:rPr>
          <w:rFonts w:ascii="Times New Roman" w:hAnsi="Times New Roman" w:cs="Times New Roman"/>
          <w:sz w:val="24"/>
          <w:szCs w:val="24"/>
        </w:rPr>
        <w:t>(</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ee FAR subpart 13.3, DFARS subpart 213.3</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and subpart 5113.3</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57"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b</w:t>
      </w:r>
      <w:r w:rsidRPr="004E57A9">
        <w:rPr>
          <w:rFonts w:ascii="Times New Roman" w:hAnsi="Times New Roman" w:cs="Times New Roman"/>
          <w:sz w:val="24"/>
          <w:szCs w:val="24"/>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Authorized flights or voyages during which mechanical or meteorological conditions prevent obtaining required supplies and services from Government facilities.</w:t>
      </w:r>
    </w:p>
    <w:p w14:paraId="7CACB259"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Conditions under which continuation of flight, voyage or mission would constitute a hazard to safety or endanger public property.</w:t>
      </w:r>
    </w:p>
    <w:p w14:paraId="7CACB25A"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Conditions under which procurement of supplies and services from Government facilities would interfere with approved flight plans or voyages.</w:t>
      </w:r>
    </w:p>
    <w:p w14:paraId="7CACB25B"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Appointing officials may issue the Governmentwide commercial purchase card to individuals to use in accordance with FAR 13.301.</w:t>
      </w:r>
    </w:p>
    <w:p w14:paraId="7CACB25C"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Appointing official</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ascii="Times New Roman" w:hAnsi="Times New Roman" w:cs="Times New Roman"/>
          <w:b w:val="0"/>
          <w:sz w:val="24"/>
          <w:szCs w:val="24"/>
        </w:rPr>
        <w:t>U.S. Army Forces Command</w:t>
      </w:r>
      <w:r w:rsidRPr="004E57A9">
        <w:rPr>
          <w:rFonts w:ascii="Times New Roman" w:hAnsi="Times New Roman" w:cs="Times New Roman"/>
          <w:sz w:val="24"/>
          <w:szCs w:val="24"/>
        </w:rPr>
        <w:t xml:space="preserve"> Mobilization and Deployment System, Volume </w:t>
      </w:r>
      <w:smartTag w:uri="urn:schemas-microsoft-com:office:smarttags" w:element="stockticker">
        <w:r w:rsidRPr="004E57A9">
          <w:rPr>
            <w:rFonts w:ascii="Times New Roman" w:hAnsi="Times New Roman" w:cs="Times New Roman"/>
            <w:sz w:val="24"/>
            <w:szCs w:val="24"/>
          </w:rPr>
          <w:t>III</w:t>
        </w:r>
      </w:smartTag>
      <w:r w:rsidRPr="004E57A9">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expire upon resumption of procurement support by the contracting office at the mobilization station or supporting installation.</w:t>
      </w:r>
    </w:p>
    <w:p w14:paraId="7CACB25D"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e</w:t>
      </w:r>
      <w:r w:rsidRPr="004E57A9">
        <w:rPr>
          <w:rFonts w:ascii="Times New Roman" w:hAnsi="Times New Roman" w:cs="Times New Roman"/>
          <w:sz w:val="24"/>
          <w:szCs w:val="24"/>
        </w:rPr>
        <w:t>)  Appointing officials may issue U.S. Government Travel Charge Cards to individuals for use on official travel.</w:t>
      </w:r>
    </w:p>
    <w:p w14:paraId="7CACB25E"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lastRenderedPageBreak/>
        <w:t>(</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  Appointing officials may authorize individuals identified in A</w:t>
      </w:r>
      <w:r w:rsidR="001D3451" w:rsidRPr="004E57A9">
        <w:rPr>
          <w:rFonts w:ascii="Times New Roman" w:hAnsi="Times New Roman" w:cs="Times New Roman"/>
          <w:sz w:val="24"/>
          <w:szCs w:val="24"/>
        </w:rPr>
        <w:t xml:space="preserve">rmy </w:t>
      </w:r>
      <w:r w:rsidRPr="004E57A9">
        <w:rPr>
          <w:rFonts w:ascii="Times New Roman" w:hAnsi="Times New Roman" w:cs="Times New Roman"/>
          <w:sz w:val="24"/>
          <w:szCs w:val="24"/>
        </w:rPr>
        <w:t>R</w:t>
      </w:r>
      <w:r w:rsidR="001D3451" w:rsidRPr="004E57A9">
        <w:rPr>
          <w:rFonts w:ascii="Times New Roman" w:hAnsi="Times New Roman" w:cs="Times New Roman"/>
          <w:sz w:val="24"/>
          <w:szCs w:val="24"/>
        </w:rPr>
        <w:t>egulation</w:t>
      </w:r>
      <w:r w:rsidRPr="004E57A9">
        <w:rPr>
          <w:rFonts w:ascii="Times New Roman" w:hAnsi="Times New Roman" w:cs="Times New Roman"/>
          <w:sz w:val="24"/>
          <w:szCs w:val="24"/>
        </w:rPr>
        <w:t xml:space="preserve"> 725-50 to order supplies from General Services Administration Stores Depots using the Governmentwide commercial purchase card procedures.</w:t>
      </w:r>
    </w:p>
    <w:p w14:paraId="7CACB25F" w14:textId="1044A836" w:rsidR="00F05078" w:rsidRPr="004E57A9" w:rsidRDefault="00EF2FAB" w:rsidP="002F5E31">
      <w:pPr>
        <w:pStyle w:val="Heading4"/>
        <w:rPr>
          <w:rFonts w:cs="Times New Roman"/>
          <w:sz w:val="24"/>
          <w:szCs w:val="24"/>
        </w:rPr>
      </w:pPr>
      <w:bookmarkStart w:id="220" w:name="_Toc512927618"/>
      <w:bookmarkStart w:id="221" w:name="_Toc513807766"/>
      <w:bookmarkStart w:id="222" w:name="_Toc519838289"/>
      <w:bookmarkStart w:id="223" w:name="_Toc3528928"/>
      <w:bookmarkStart w:id="224" w:name="_Toc14771674"/>
      <w:bookmarkStart w:id="225" w:name="_Toc68084337"/>
      <w:r w:rsidRPr="004E57A9">
        <w:rPr>
          <w:rFonts w:cs="Times New Roman"/>
          <w:sz w:val="24"/>
          <w:szCs w:val="24"/>
        </w:rPr>
        <w:t>5101.60</w:t>
      </w:r>
      <w:r w:rsidR="009A71FF" w:rsidRPr="004E57A9">
        <w:rPr>
          <w:rFonts w:cs="Times New Roman"/>
          <w:sz w:val="24"/>
          <w:szCs w:val="24"/>
        </w:rPr>
        <w:t>3</w:t>
      </w:r>
      <w:r w:rsidR="00012E47" w:rsidRPr="004E57A9">
        <w:rPr>
          <w:rFonts w:cs="Times New Roman"/>
          <w:sz w:val="24"/>
          <w:szCs w:val="24"/>
        </w:rPr>
        <w:t>-3</w:t>
      </w:r>
      <w:r w:rsidR="00895B67" w:rsidRPr="004E57A9">
        <w:rPr>
          <w:rFonts w:cs="Times New Roman"/>
          <w:sz w:val="24"/>
          <w:szCs w:val="24"/>
        </w:rPr>
        <w:t>-9</w:t>
      </w:r>
      <w:r w:rsidR="0046633E" w:rsidRPr="004E57A9">
        <w:rPr>
          <w:rFonts w:cs="Times New Roman"/>
          <w:sz w:val="24"/>
          <w:szCs w:val="24"/>
        </w:rPr>
        <w:t>1</w:t>
      </w:r>
      <w:r w:rsidR="000D5DE0" w:rsidRPr="004E57A9">
        <w:rPr>
          <w:rFonts w:cs="Times New Roman"/>
          <w:sz w:val="24"/>
          <w:szCs w:val="24"/>
        </w:rPr>
        <w:t xml:space="preserve">  Restrictions.</w:t>
      </w:r>
      <w:bookmarkEnd w:id="220"/>
      <w:bookmarkEnd w:id="221"/>
      <w:bookmarkEnd w:id="222"/>
      <w:bookmarkEnd w:id="223"/>
      <w:bookmarkEnd w:id="224"/>
      <w:bookmarkEnd w:id="225"/>
    </w:p>
    <w:p w14:paraId="7CACB260" w14:textId="77777777" w:rsidR="00F05078"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Personnel in the 1101 job classification series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be appointed or serve as contracting officers.  This requirement is not subject to an individual or class waiver.</w:t>
      </w:r>
    </w:p>
    <w:p w14:paraId="7CACB261" w14:textId="77777777" w:rsidR="008B1AE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Commanders and others having administrative supervision over contracting officers must bear in mind that actions exceeding the authority of a contracting officer are not binding on the Government.  Therefore, they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direct, or otherwise exert influence, upon contracting officers to take such actions.</w:t>
      </w:r>
    </w:p>
    <w:p w14:paraId="7CACB262" w14:textId="5A672E87" w:rsidR="00517F10" w:rsidRPr="004E57A9" w:rsidRDefault="0014743D" w:rsidP="002F5E31">
      <w:pPr>
        <w:pStyle w:val="Heading4"/>
        <w:rPr>
          <w:rFonts w:cs="Times New Roman"/>
          <w:sz w:val="24"/>
          <w:szCs w:val="24"/>
        </w:rPr>
      </w:pPr>
      <w:bookmarkStart w:id="226" w:name="_Toc512927619"/>
      <w:bookmarkStart w:id="227" w:name="_Toc513807767"/>
      <w:bookmarkStart w:id="228" w:name="_Toc519838290"/>
      <w:bookmarkStart w:id="229" w:name="_Toc3528929"/>
      <w:bookmarkStart w:id="230" w:name="_Toc14771675"/>
      <w:r w:rsidRPr="004E57A9">
        <w:rPr>
          <w:rFonts w:cs="Times New Roman"/>
          <w:sz w:val="24"/>
          <w:szCs w:val="24"/>
        </w:rPr>
        <w:t xml:space="preserve">5101.690  Procurement management </w:t>
      </w:r>
      <w:r w:rsidR="008051AF" w:rsidRPr="004E57A9">
        <w:rPr>
          <w:rFonts w:cs="Times New Roman"/>
          <w:sz w:val="24"/>
          <w:szCs w:val="24"/>
        </w:rPr>
        <w:t xml:space="preserve">review </w:t>
      </w:r>
      <w:r w:rsidRPr="004E57A9">
        <w:rPr>
          <w:rFonts w:cs="Times New Roman"/>
          <w:sz w:val="24"/>
          <w:szCs w:val="24"/>
        </w:rPr>
        <w:t>assistance.</w:t>
      </w:r>
      <w:bookmarkEnd w:id="226"/>
      <w:bookmarkEnd w:id="227"/>
      <w:bookmarkEnd w:id="228"/>
      <w:bookmarkEnd w:id="229"/>
      <w:bookmarkEnd w:id="230"/>
    </w:p>
    <w:p w14:paraId="7CACB263" w14:textId="4BEB882B" w:rsidR="0032306E"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  Office of the Deputy Assistant Secretary of the Army (Procurement), </w:t>
      </w:r>
      <w:r w:rsidR="00D96BD2" w:rsidRPr="004E57A9">
        <w:rPr>
          <w:rFonts w:ascii="Times New Roman" w:hAnsi="Times New Roman" w:cs="Times New Roman"/>
          <w:sz w:val="24"/>
          <w:szCs w:val="24"/>
        </w:rPr>
        <w:t>Procurement</w:t>
      </w:r>
      <w:r w:rsidR="00F543FA" w:rsidRPr="004E57A9">
        <w:rPr>
          <w:rFonts w:ascii="Times New Roman" w:hAnsi="Times New Roman" w:cs="Times New Roman"/>
          <w:sz w:val="24"/>
          <w:szCs w:val="24"/>
        </w:rPr>
        <w:t xml:space="preserve"> Insight/Oversight Directorate</w:t>
      </w:r>
      <w:r w:rsidR="00D96BD2" w:rsidRPr="004E57A9">
        <w:rPr>
          <w:rFonts w:ascii="Times New Roman" w:hAnsi="Times New Roman" w:cs="Times New Roman"/>
          <w:sz w:val="24"/>
          <w:szCs w:val="24"/>
        </w:rPr>
        <w:t xml:space="preserve"> </w:t>
      </w:r>
      <w:r w:rsidR="00F543FA"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manages the Procurement Management Review (PMR) Program to perform oversight of Army contracting activities in accordance with </w:t>
      </w:r>
      <w:hyperlink r:id="rId38"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w:t>
      </w:r>
    </w:p>
    <w:p w14:paraId="42C53C77" w14:textId="7E473C34" w:rsidR="00DC1994" w:rsidRPr="004E57A9" w:rsidRDefault="000D5DE0" w:rsidP="002F5E31">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(b)  Once every 36 months, all HCAs will conduct </w:t>
      </w:r>
      <w:r w:rsidR="00A55083" w:rsidRPr="004E57A9">
        <w:rPr>
          <w:rFonts w:ascii="Times New Roman" w:hAnsi="Times New Roman" w:cs="Times New Roman"/>
          <w:sz w:val="24"/>
          <w:szCs w:val="24"/>
        </w:rPr>
        <w:t>PMRs for</w:t>
      </w:r>
      <w:r w:rsidRPr="004E57A9">
        <w:rPr>
          <w:rFonts w:ascii="Times New Roman" w:hAnsi="Times New Roman" w:cs="Times New Roman"/>
          <w:sz w:val="24"/>
          <w:szCs w:val="24"/>
        </w:rPr>
        <w:t xml:space="preserve"> each of their contracting </w:t>
      </w:r>
      <w:r w:rsidR="004D62A6" w:rsidRPr="004E57A9">
        <w:rPr>
          <w:rFonts w:ascii="Times New Roman" w:hAnsi="Times New Roman" w:cs="Times New Roman"/>
          <w:sz w:val="24"/>
          <w:szCs w:val="24"/>
        </w:rPr>
        <w:t>offices</w:t>
      </w:r>
      <w:r w:rsidRPr="004E57A9">
        <w:rPr>
          <w:rFonts w:ascii="Times New Roman" w:hAnsi="Times New Roman" w:cs="Times New Roman"/>
          <w:sz w:val="24"/>
          <w:szCs w:val="24"/>
        </w:rPr>
        <w:t xml:space="preserve"> to ensure compliance with, at a minimum, laws, policies, regulations, directives, FAR, DFARS, </w:t>
      </w:r>
      <w:r w:rsidR="0032306E"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 xml:space="preserve">and AFARS </w:t>
      </w:r>
      <w:hyperlink r:id="rId39"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  HCAs will furnish copies of review reports to the HQDA PMR Team Leader at the address at 5101.290(b)(2)</w:t>
      </w:r>
      <w:r w:rsidR="00A14A11" w:rsidRPr="004E57A9">
        <w:rPr>
          <w:rFonts w:ascii="Times New Roman" w:hAnsi="Times New Roman" w:cs="Times New Roman"/>
          <w:sz w:val="24"/>
          <w:szCs w:val="24"/>
        </w:rPr>
        <w:t>(ii)(B)</w:t>
      </w:r>
      <w:r w:rsidRPr="004E57A9">
        <w:rPr>
          <w:rFonts w:ascii="Times New Roman" w:hAnsi="Times New Roman" w:cs="Times New Roman"/>
          <w:sz w:val="24"/>
          <w:szCs w:val="24"/>
        </w:rPr>
        <w:t xml:space="preserve"> within 60 days of completing a review.</w:t>
      </w:r>
    </w:p>
    <w:p w14:paraId="7CACB265" w14:textId="2841D978" w:rsidR="00B66D8D" w:rsidRPr="004E57A9" w:rsidRDefault="0014743D" w:rsidP="002F5E31">
      <w:pPr>
        <w:pStyle w:val="Heading4"/>
        <w:rPr>
          <w:rFonts w:cs="Times New Roman"/>
          <w:sz w:val="24"/>
          <w:szCs w:val="24"/>
        </w:rPr>
      </w:pPr>
      <w:bookmarkStart w:id="231" w:name="_Toc512927620"/>
      <w:bookmarkStart w:id="232" w:name="_Toc513807768"/>
      <w:bookmarkStart w:id="233" w:name="_Toc519838291"/>
      <w:bookmarkStart w:id="234" w:name="_Toc3528930"/>
      <w:bookmarkStart w:id="235" w:name="_Toc14771676"/>
      <w:r w:rsidRPr="004E57A9">
        <w:rPr>
          <w:rFonts w:cs="Times New Roman"/>
          <w:sz w:val="24"/>
          <w:szCs w:val="24"/>
        </w:rPr>
        <w:t>5101.691  Management controls.</w:t>
      </w:r>
      <w:bookmarkEnd w:id="231"/>
      <w:bookmarkEnd w:id="232"/>
      <w:bookmarkEnd w:id="233"/>
      <w:bookmarkEnd w:id="234"/>
      <w:bookmarkEnd w:id="235"/>
    </w:p>
    <w:p w14:paraId="71152CC9" w14:textId="619AE409" w:rsidR="009D66C7" w:rsidRPr="004E57A9" w:rsidRDefault="009D66C7" w:rsidP="009D66C7">
      <w:pPr>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40" w:history="1">
        <w:r w:rsidRPr="004E57A9">
          <w:rPr>
            <w:rStyle w:val="Hyperlink"/>
            <w:rFonts w:ascii="Times New Roman" w:hAnsi="Times New Roman" w:cs="Times New Roman"/>
            <w:sz w:val="24"/>
            <w:szCs w:val="24"/>
          </w:rPr>
          <w:t>AFARS PGI 5101.691-1</w:t>
        </w:r>
      </w:hyperlink>
      <w:r w:rsidR="00E76550" w:rsidRPr="004E57A9">
        <w:rPr>
          <w:rFonts w:ascii="Times New Roman" w:hAnsi="Times New Roman" w:cs="Times New Roman"/>
          <w:sz w:val="24"/>
          <w:szCs w:val="24"/>
        </w:rPr>
        <w:t xml:space="preserve"> for guidance on the Army Enterprise Audit Tracker</w:t>
      </w:r>
      <w:r w:rsidRPr="004E57A9">
        <w:rPr>
          <w:rFonts w:ascii="Times New Roman" w:hAnsi="Times New Roman" w:cs="Times New Roman"/>
          <w:sz w:val="24"/>
          <w:szCs w:val="24"/>
        </w:rPr>
        <w:t>.</w:t>
      </w:r>
    </w:p>
    <w:p w14:paraId="7CACB266" w14:textId="3CBCF4A7" w:rsidR="00552C8A"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Management controls within each contracting organization are an element of day-to-day operations. </w:t>
      </w:r>
      <w:r w:rsidR="009A71FF" w:rsidRPr="004E57A9">
        <w:rPr>
          <w:rFonts w:ascii="Times New Roman" w:hAnsi="Times New Roman" w:cs="Times New Roman"/>
          <w:sz w:val="24"/>
          <w:szCs w:val="24"/>
        </w:rPr>
        <w:t xml:space="preserve"> Managers at all levels should refer to </w:t>
      </w:r>
      <w:hyperlink r:id="rId41" w:history="1">
        <w:r w:rsidR="00012E47" w:rsidRPr="004E57A9">
          <w:rPr>
            <w:rStyle w:val="Hyperlink"/>
            <w:rFonts w:ascii="Times New Roman" w:hAnsi="Times New Roman" w:cs="Times New Roman"/>
            <w:sz w:val="24"/>
            <w:szCs w:val="24"/>
          </w:rPr>
          <w:t>Appendix BB</w:t>
        </w:r>
      </w:hyperlink>
      <w:r w:rsidR="00012E47" w:rsidRPr="004E57A9">
        <w:rPr>
          <w:rFonts w:ascii="Times New Roman" w:hAnsi="Times New Roman" w:cs="Times New Roman"/>
          <w:sz w:val="24"/>
          <w:szCs w:val="24"/>
        </w:rPr>
        <w:t>, Management Control Evaluation Checklist</w:t>
      </w:r>
      <w:r w:rsidR="00895B67"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 xml:space="preserve">to evaluate their organization’s compliance with key management controls and to identify and correct weaknesses.  The list of questions in </w:t>
      </w:r>
      <w:hyperlink r:id="rId42" w:history="1">
        <w:r w:rsidR="000D5DE0" w:rsidRPr="004E57A9">
          <w:rPr>
            <w:rStyle w:val="Hyperlink"/>
            <w:rFonts w:ascii="Times New Roman" w:hAnsi="Times New Roman" w:cs="Times New Roman"/>
            <w:sz w:val="24"/>
            <w:szCs w:val="24"/>
          </w:rPr>
          <w:t>Appendix BB</w:t>
        </w:r>
      </w:hyperlink>
      <w:r w:rsidR="000D5DE0" w:rsidRPr="004E57A9">
        <w:rPr>
          <w:rFonts w:ascii="Times New Roman" w:hAnsi="Times New Roman"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4E57A9" w:rsidRDefault="00581280" w:rsidP="002F5E31">
      <w:pPr>
        <w:pStyle w:val="Heading4"/>
        <w:rPr>
          <w:rFonts w:cs="Times New Roman"/>
          <w:color w:val="000000" w:themeColor="text1"/>
          <w:sz w:val="24"/>
          <w:szCs w:val="24"/>
        </w:rPr>
      </w:pPr>
      <w:bookmarkStart w:id="236" w:name="_Toc512927621"/>
      <w:bookmarkStart w:id="237" w:name="_Toc513807769"/>
      <w:bookmarkStart w:id="238" w:name="_Toc519838292"/>
      <w:bookmarkStart w:id="239" w:name="_Toc3528931"/>
      <w:bookmarkStart w:id="240" w:name="_Toc14771677"/>
      <w:bookmarkStart w:id="241" w:name="_Toc68084340"/>
      <w:r w:rsidRPr="004E57A9">
        <w:rPr>
          <w:rFonts w:cs="Times New Roman"/>
          <w:color w:val="000000" w:themeColor="text1"/>
          <w:sz w:val="24"/>
          <w:szCs w:val="24"/>
        </w:rPr>
        <w:t xml:space="preserve">5101.692  Head of </w:t>
      </w:r>
      <w:r w:rsidR="008051AF" w:rsidRPr="004E57A9">
        <w:rPr>
          <w:rFonts w:cs="Times New Roman"/>
          <w:color w:val="000000" w:themeColor="text1"/>
          <w:sz w:val="24"/>
          <w:szCs w:val="24"/>
        </w:rPr>
        <w:t xml:space="preserve">the </w:t>
      </w:r>
      <w:r w:rsidRPr="004E57A9">
        <w:rPr>
          <w:rFonts w:cs="Times New Roman"/>
          <w:color w:val="000000" w:themeColor="text1"/>
          <w:sz w:val="24"/>
          <w:szCs w:val="24"/>
        </w:rPr>
        <w:t>contracting activity.</w:t>
      </w:r>
      <w:bookmarkEnd w:id="236"/>
      <w:bookmarkEnd w:id="237"/>
      <w:bookmarkEnd w:id="238"/>
      <w:bookmarkEnd w:id="239"/>
      <w:bookmarkEnd w:id="240"/>
      <w:bookmarkEnd w:id="241"/>
    </w:p>
    <w:p w14:paraId="7CACB268" w14:textId="77777777" w:rsidR="00844D2E" w:rsidRPr="004E57A9"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a</w:t>
      </w:r>
      <w:r w:rsidRPr="004E57A9">
        <w:rPr>
          <w:rFonts w:ascii="Times New Roman" w:hAnsi="Times New Roman" w:cs="Times New Roman"/>
          <w:color w:val="000000" w:themeColor="text1"/>
          <w:sz w:val="24"/>
          <w:szCs w:val="24"/>
        </w:rPr>
        <w:t>)  HCAs will ensure that only contracting officers selected and appointed in accordance with 5101.603 enter into contracts on behalf of the Army.</w:t>
      </w:r>
    </w:p>
    <w:p w14:paraId="482F0726" w14:textId="55AAD181" w:rsidR="005C45FA" w:rsidRPr="004E57A9"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color w:val="000000" w:themeColor="text1"/>
          <w:sz w:val="24"/>
          <w:szCs w:val="24"/>
        </w:rPr>
        <w:lastRenderedPageBreak/>
        <w:t>(</w:t>
      </w:r>
      <w:r w:rsidR="002B0B5B" w:rsidRPr="004E57A9">
        <w:rPr>
          <w:rFonts w:ascii="Times New Roman" w:hAnsi="Times New Roman" w:cs="Times New Roman"/>
          <w:color w:val="000000" w:themeColor="text1"/>
          <w:sz w:val="24"/>
          <w:szCs w:val="24"/>
        </w:rPr>
        <w:t>b</w:t>
      </w:r>
      <w:r w:rsidRPr="004E57A9">
        <w:rPr>
          <w:rFonts w:ascii="Times New Roman" w:hAnsi="Times New Roman" w:cs="Times New Roman"/>
          <w:color w:val="000000" w:themeColor="text1"/>
          <w:sz w:val="24"/>
          <w:szCs w:val="24"/>
        </w:rPr>
        <w:t>)  HCAs will appoint a</w:t>
      </w:r>
      <w:r w:rsidR="0028269D"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When selecting the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the </w:t>
      </w:r>
      <w:smartTag w:uri="urn:schemas-microsoft-com:office:smarttags" w:element="stockticker">
        <w:r w:rsidRPr="004E57A9">
          <w:rPr>
            <w:rFonts w:ascii="Times New Roman" w:hAnsi="Times New Roman" w:cs="Times New Roman"/>
            <w:color w:val="000000" w:themeColor="text1"/>
            <w:sz w:val="24"/>
            <w:szCs w:val="24"/>
          </w:rPr>
          <w:t>HCA</w:t>
        </w:r>
      </w:smartTag>
      <w:r w:rsidRPr="004E57A9">
        <w:rPr>
          <w:rFonts w:ascii="Times New Roman" w:hAnsi="Times New Roman" w:cs="Times New Roman"/>
          <w:color w:val="000000" w:themeColor="text1"/>
          <w:sz w:val="24"/>
          <w:szCs w:val="24"/>
        </w:rPr>
        <w:t xml:space="preserve"> must comply with the requirements of Department of Defense Instruction (DoDI) 5000.66 governing the selection of senior contracting officials.</w:t>
      </w:r>
      <w:r w:rsidR="005C45FA" w:rsidRPr="004E57A9">
        <w:rPr>
          <w:rFonts w:ascii="Times New Roman" w:hAnsi="Times New Roman" w:cs="Times New Roman"/>
          <w:color w:val="000000" w:themeColor="text1"/>
          <w:sz w:val="24"/>
          <w:szCs w:val="24"/>
        </w:rPr>
        <w:t xml:space="preserve">  Prior to appointing the SCO, the HCA shall </w:t>
      </w:r>
      <w:r w:rsidR="009976FA" w:rsidRPr="004E57A9">
        <w:rPr>
          <w:rFonts w:ascii="Times New Roman" w:hAnsi="Times New Roman" w:cs="Times New Roman"/>
          <w:color w:val="000000" w:themeColor="text1"/>
          <w:sz w:val="24"/>
          <w:szCs w:val="24"/>
        </w:rPr>
        <w:t xml:space="preserve">coordinate </w:t>
      </w:r>
      <w:r w:rsidR="005C45FA" w:rsidRPr="004E57A9">
        <w:rPr>
          <w:rFonts w:ascii="Times New Roman" w:hAnsi="Times New Roman" w:cs="Times New Roman"/>
          <w:color w:val="000000" w:themeColor="text1"/>
          <w:sz w:val="24"/>
          <w:szCs w:val="24"/>
        </w:rPr>
        <w:t xml:space="preserve">the proposed SCO selection </w:t>
      </w:r>
      <w:r w:rsidR="00066201" w:rsidRPr="004E57A9">
        <w:rPr>
          <w:rFonts w:ascii="Times New Roman" w:hAnsi="Times New Roman" w:cs="Times New Roman"/>
          <w:color w:val="000000" w:themeColor="text1"/>
          <w:sz w:val="24"/>
          <w:szCs w:val="24"/>
        </w:rPr>
        <w:t xml:space="preserve">directly </w:t>
      </w:r>
      <w:r w:rsidR="009976FA" w:rsidRPr="004E57A9">
        <w:rPr>
          <w:rFonts w:ascii="Times New Roman" w:hAnsi="Times New Roman" w:cs="Times New Roman"/>
          <w:color w:val="000000" w:themeColor="text1"/>
          <w:sz w:val="24"/>
          <w:szCs w:val="24"/>
        </w:rPr>
        <w:t>with</w:t>
      </w:r>
      <w:r w:rsidR="005C45FA" w:rsidRPr="004E57A9">
        <w:rPr>
          <w:rFonts w:ascii="Times New Roman" w:hAnsi="Times New Roman" w:cs="Times New Roman"/>
          <w:color w:val="000000" w:themeColor="text1"/>
          <w:sz w:val="24"/>
          <w:szCs w:val="24"/>
        </w:rPr>
        <w:t xml:space="preserve"> the Enterprise HCA</w:t>
      </w:r>
      <w:r w:rsidR="00066201" w:rsidRPr="004E57A9">
        <w:rPr>
          <w:rFonts w:ascii="Times New Roman" w:hAnsi="Times New Roman" w:cs="Times New Roman"/>
          <w:color w:val="000000" w:themeColor="text1"/>
          <w:sz w:val="24"/>
          <w:szCs w:val="24"/>
        </w:rPr>
        <w:t>.</w:t>
      </w:r>
    </w:p>
    <w:p w14:paraId="7CACB26A" w14:textId="7B05AEF7" w:rsidR="00844D2E" w:rsidRPr="004E57A9"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1</w:t>
      </w:r>
      <w:r w:rsidRPr="004E57A9">
        <w:rPr>
          <w:rFonts w:ascii="Times New Roman" w:hAnsi="Times New Roman" w:cs="Times New Roman"/>
          <w:color w:val="000000" w:themeColor="text1"/>
          <w:sz w:val="24"/>
          <w:szCs w:val="24"/>
        </w:rPr>
        <w:t xml:space="preserve">)  </w:t>
      </w:r>
      <w:r w:rsidR="00581280" w:rsidRPr="004E57A9">
        <w:rPr>
          <w:rFonts w:ascii="Times New Roman" w:hAnsi="Times New Roman" w:cs="Times New Roman"/>
          <w:color w:val="000000" w:themeColor="text1"/>
          <w:sz w:val="24"/>
          <w:szCs w:val="24"/>
        </w:rPr>
        <w:t xml:space="preserve">The HCA must assign to the </w:t>
      </w:r>
      <w:r w:rsidR="004D1D54" w:rsidRPr="004E57A9">
        <w:rPr>
          <w:rFonts w:ascii="Times New Roman" w:hAnsi="Times New Roman" w:cs="Times New Roman"/>
          <w:color w:val="000000" w:themeColor="text1"/>
          <w:sz w:val="24"/>
          <w:szCs w:val="24"/>
        </w:rPr>
        <w:t>SCO</w:t>
      </w:r>
      <w:r w:rsidR="00581280" w:rsidRPr="004E57A9">
        <w:rPr>
          <w:rFonts w:ascii="Times New Roman" w:hAnsi="Times New Roman" w:cs="Times New Roman"/>
          <w:color w:val="000000" w:themeColor="text1"/>
          <w:sz w:val="24"/>
          <w:szCs w:val="24"/>
        </w:rPr>
        <w:t>, or give him/her direct access to, the personnel and other essential resources necessary to perform all the functions that the HCA delegates to him/her.</w:t>
      </w:r>
    </w:p>
    <w:p w14:paraId="241627F4" w14:textId="6328EBBF" w:rsidR="00C94452" w:rsidRPr="004E57A9"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(2)  The HCA may appoint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SCOs on a temporary basis within the responsible Army contracting activity.   The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 focuses solely on the management of that program’s contract action(s).</w:t>
      </w:r>
      <w:r w:rsidR="001F3A66" w:rsidRPr="004E57A9">
        <w:rPr>
          <w:rFonts w:ascii="Times New Roman" w:hAnsi="Times New Roman" w:cs="Times New Roman"/>
          <w:color w:val="000000" w:themeColor="text1"/>
          <w:sz w:val="24"/>
          <w:szCs w:val="24"/>
        </w:rPr>
        <w:t xml:space="preserve">  (See 5101.693-90)</w:t>
      </w:r>
    </w:p>
    <w:p w14:paraId="44BE87FA" w14:textId="773B5A7E" w:rsidR="007843BF" w:rsidRPr="004E57A9"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AF5F79"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 The HCA must notify in writing the addressee in 5101.290(b)(2)(i) when there is a newly </w:t>
      </w:r>
      <w:r w:rsidR="00230544" w:rsidRPr="004E57A9">
        <w:rPr>
          <w:rFonts w:ascii="Times New Roman" w:hAnsi="Times New Roman" w:cs="Times New Roman"/>
          <w:color w:val="000000" w:themeColor="text1"/>
          <w:sz w:val="24"/>
          <w:szCs w:val="24"/>
        </w:rPr>
        <w:t xml:space="preserve">appointed </w:t>
      </w:r>
      <w:r w:rsidR="004D1D54" w:rsidRPr="004E57A9">
        <w:rPr>
          <w:rFonts w:ascii="Times New Roman" w:hAnsi="Times New Roman" w:cs="Times New Roman"/>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sidDel="009976FA">
        <w:rPr>
          <w:rFonts w:ascii="Times New Roman" w:hAnsi="Times New Roman" w:cs="Times New Roman"/>
          <w:color w:val="000000" w:themeColor="text1"/>
          <w:sz w:val="24"/>
          <w:szCs w:val="24"/>
        </w:rPr>
        <w:t xml:space="preserve"> </w:t>
      </w:r>
      <w:r w:rsidR="004F2CB8" w:rsidRPr="004E57A9">
        <w:rPr>
          <w:rFonts w:ascii="Times New Roman" w:hAnsi="Times New Roman" w:cs="Times New Roman"/>
          <w:color w:val="000000" w:themeColor="text1"/>
          <w:sz w:val="24"/>
          <w:szCs w:val="24"/>
        </w:rPr>
        <w:t xml:space="preserve"> </w:t>
      </w:r>
    </w:p>
    <w:p w14:paraId="7CACB26C" w14:textId="31B60BD8" w:rsidR="005664C9" w:rsidRPr="004E57A9" w:rsidRDefault="00581280" w:rsidP="002F5E31">
      <w:pPr>
        <w:pStyle w:val="Heading4"/>
        <w:rPr>
          <w:rFonts w:cs="Times New Roman"/>
          <w:color w:val="000000" w:themeColor="text1"/>
          <w:sz w:val="24"/>
          <w:szCs w:val="24"/>
        </w:rPr>
      </w:pPr>
      <w:bookmarkStart w:id="242" w:name="_Toc512927622"/>
      <w:bookmarkStart w:id="243" w:name="_Toc513807770"/>
      <w:bookmarkStart w:id="244" w:name="_Toc519838293"/>
      <w:bookmarkStart w:id="245" w:name="_Toc3528932"/>
      <w:bookmarkStart w:id="246" w:name="_Toc14771678"/>
      <w:r w:rsidRPr="004E57A9">
        <w:rPr>
          <w:rFonts w:cs="Times New Roman"/>
          <w:color w:val="000000" w:themeColor="text1"/>
          <w:sz w:val="24"/>
          <w:szCs w:val="24"/>
        </w:rPr>
        <w:t>5101.693</w:t>
      </w:r>
      <w:r w:rsidR="002A35F6" w:rsidRPr="004E57A9">
        <w:rPr>
          <w:rFonts w:cs="Times New Roman"/>
          <w:color w:val="000000" w:themeColor="text1"/>
          <w:sz w:val="24"/>
          <w:szCs w:val="24"/>
        </w:rPr>
        <w:t xml:space="preserve">  </w:t>
      </w:r>
      <w:r w:rsidR="004D1D54" w:rsidRPr="004E57A9">
        <w:rPr>
          <w:rFonts w:eastAsia="Times New Roman" w:cs="Times New Roman"/>
          <w:color w:val="000000" w:themeColor="text1"/>
          <w:sz w:val="24"/>
          <w:szCs w:val="24"/>
        </w:rPr>
        <w:t>Senior contracting official</w:t>
      </w:r>
      <w:r w:rsidR="002A35F6" w:rsidRPr="004E57A9">
        <w:rPr>
          <w:rFonts w:cs="Times New Roman"/>
          <w:color w:val="000000" w:themeColor="text1"/>
          <w:sz w:val="24"/>
          <w:szCs w:val="24"/>
        </w:rPr>
        <w:t>.</w:t>
      </w:r>
      <w:bookmarkEnd w:id="242"/>
      <w:bookmarkEnd w:id="243"/>
      <w:bookmarkEnd w:id="244"/>
      <w:bookmarkEnd w:id="245"/>
      <w:bookmarkEnd w:id="246"/>
    </w:p>
    <w:p w14:paraId="34C66097" w14:textId="66737299" w:rsidR="004D1D54" w:rsidRPr="004E57A9" w:rsidRDefault="0028269D"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(1)  </w:t>
      </w:r>
      <w:r w:rsidR="004D1D54" w:rsidRPr="004E57A9">
        <w:rPr>
          <w:rFonts w:ascii="Times New Roman" w:eastAsia="Times New Roman" w:hAnsi="Times New Roman" w:cs="Times New Roman"/>
          <w:color w:val="000000" w:themeColor="text1"/>
          <w:sz w:val="24"/>
          <w:szCs w:val="24"/>
        </w:rPr>
        <w:t xml:space="preserve">A SCO, defined as a critical acquisition position in 10 U.S.C. 1735 and a key leadership position in the DoDI 5000.66, must meet the additional position requirements listed in DoDI 5000.66, Table </w:t>
      </w:r>
      <w:r w:rsidR="004E0F1D" w:rsidRPr="004E57A9">
        <w:rPr>
          <w:rFonts w:ascii="Times New Roman" w:eastAsia="Times New Roman" w:hAnsi="Times New Roman" w:cs="Times New Roman"/>
          <w:color w:val="000000" w:themeColor="text1"/>
          <w:sz w:val="24"/>
          <w:szCs w:val="24"/>
        </w:rPr>
        <w:t>3</w:t>
      </w:r>
      <w:r w:rsidR="004D1D54" w:rsidRPr="004E57A9">
        <w:rPr>
          <w:rFonts w:ascii="Times New Roman" w:eastAsia="Times New Roman" w:hAnsi="Times New Roman" w:cs="Times New Roman"/>
          <w:color w:val="000000" w:themeColor="text1"/>
          <w:sz w:val="24"/>
          <w:szCs w:val="24"/>
        </w:rPr>
        <w:t>.</w:t>
      </w:r>
    </w:p>
    <w:p w14:paraId="74B2D223"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397460FD" w14:textId="0B34889F"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40B9A579" w14:textId="77777777"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(3)  The SCO, by virtue of the organizational position occupied, may execute command functions for the contracting activity, but these functions are separate and distinct from procurement authority.</w:t>
      </w:r>
    </w:p>
    <w:p w14:paraId="7CACB26D" w14:textId="2D9A942A" w:rsidR="009F5B0A" w:rsidRPr="004E57A9" w:rsidRDefault="009F5B0A" w:rsidP="003B1F69">
      <w:pPr>
        <w:pStyle w:val="PlainText"/>
        <w:spacing w:after="240" w:line="276" w:lineRule="auto"/>
        <w:rPr>
          <w:rFonts w:ascii="Times New Roman" w:hAnsi="Times New Roman" w:cs="Times New Roman"/>
          <w:color w:val="000000" w:themeColor="text1"/>
          <w:sz w:val="24"/>
          <w:szCs w:val="24"/>
        </w:rPr>
      </w:pPr>
    </w:p>
    <w:p w14:paraId="7CACB26E" w14:textId="59C6AE10" w:rsidR="00581280" w:rsidRPr="004E57A9" w:rsidRDefault="005664C9" w:rsidP="003B1F6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4D1D54" w:rsidRPr="004E57A9">
        <w:rPr>
          <w:rFonts w:ascii="Times New Roman" w:hAnsi="Times New Roman" w:cs="Times New Roman"/>
          <w:color w:val="000000" w:themeColor="text1"/>
          <w:sz w:val="24"/>
          <w:szCs w:val="24"/>
        </w:rPr>
        <w:t>4</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SCOs </w:t>
      </w:r>
      <w:r w:rsidR="00581280" w:rsidRPr="004E57A9">
        <w:rPr>
          <w:rFonts w:ascii="Times New Roman" w:hAnsi="Times New Roman" w:cs="Times New Roman"/>
          <w:color w:val="000000" w:themeColor="text1"/>
          <w:sz w:val="24"/>
          <w:szCs w:val="24"/>
        </w:rPr>
        <w:t>will –</w:t>
      </w:r>
    </w:p>
    <w:p w14:paraId="7CACB270" w14:textId="76F780D7" w:rsidR="00421CFC" w:rsidRPr="004E57A9" w:rsidRDefault="004D1D54" w:rsidP="0028269D">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002A35F6" w:rsidRPr="004E57A9">
        <w:rPr>
          <w:rFonts w:ascii="Times New Roman" w:hAnsi="Times New Roman" w:cs="Times New Roman"/>
          <w:color w:val="000000" w:themeColor="text1"/>
          <w:sz w:val="24"/>
          <w:szCs w:val="24"/>
        </w:rPr>
        <w:t xml:space="preserve">(i)  </w:t>
      </w:r>
      <w:r w:rsidRPr="004E57A9">
        <w:rPr>
          <w:rFonts w:ascii="Times New Roman" w:hAnsi="Times New Roman" w:cs="Times New Roman"/>
          <w:color w:val="000000" w:themeColor="text1"/>
          <w:sz w:val="24"/>
          <w:szCs w:val="24"/>
        </w:rPr>
        <w:t>Report</w:t>
      </w:r>
      <w:r w:rsidR="002A35F6" w:rsidRPr="004E57A9">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4E57A9">
          <w:rPr>
            <w:rFonts w:ascii="Times New Roman" w:hAnsi="Times New Roman" w:cs="Times New Roman"/>
            <w:color w:val="000000" w:themeColor="text1"/>
            <w:sz w:val="24"/>
            <w:szCs w:val="24"/>
          </w:rPr>
          <w:t>HCA</w:t>
        </w:r>
        <w:r w:rsidRPr="004E57A9">
          <w:rPr>
            <w:rFonts w:ascii="Times New Roman" w:hAnsi="Times New Roman" w:cs="Times New Roman"/>
            <w:color w:val="000000" w:themeColor="text1"/>
            <w:sz w:val="24"/>
            <w:szCs w:val="24"/>
          </w:rPr>
          <w:t xml:space="preserve"> on all matters regarding procurement</w:t>
        </w:r>
      </w:smartTag>
      <w:r w:rsidR="002A35F6" w:rsidRPr="004E57A9">
        <w:rPr>
          <w:rFonts w:ascii="Times New Roman" w:hAnsi="Times New Roman" w:cs="Times New Roman"/>
          <w:color w:val="000000" w:themeColor="text1"/>
          <w:sz w:val="24"/>
          <w:szCs w:val="24"/>
        </w:rPr>
        <w:t xml:space="preserve">.  </w:t>
      </w:r>
    </w:p>
    <w:p w14:paraId="699BD053" w14:textId="1D43E870" w:rsidR="0028269D" w:rsidRPr="004E57A9" w:rsidRDefault="0028269D" w:rsidP="00D050FD">
      <w:pPr>
        <w:pStyle w:val="ind8"/>
        <w:tabs>
          <w:tab w:val="clear" w:pos="1728"/>
          <w:tab w:val="clear" w:pos="2304"/>
          <w:tab w:val="clear" w:pos="2880"/>
          <w:tab w:val="clear" w:pos="3456"/>
        </w:tabs>
        <w:rPr>
          <w:rFonts w:ascii="Times New Roman" w:hAnsi="Times New Roman" w:cs="Times New Roman"/>
          <w:color w:val="000000" w:themeColor="text1"/>
          <w:sz w:val="24"/>
          <w:szCs w:val="24"/>
        </w:rPr>
      </w:pPr>
    </w:p>
    <w:p w14:paraId="3D725819" w14:textId="1993E323" w:rsidR="0028269D" w:rsidRPr="004E57A9" w:rsidRDefault="004D1D54" w:rsidP="0028269D">
      <w:pPr>
        <w:ind w:firstLine="7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(ii)  Be evaluated by the HCA for performance appraisals, as required by the DoDI 5000.66. </w:t>
      </w:r>
    </w:p>
    <w:p w14:paraId="597D672B" w14:textId="77777777" w:rsidR="0028269D" w:rsidRPr="004E57A9" w:rsidRDefault="0028269D" w:rsidP="0028269D">
      <w:pPr>
        <w:ind w:firstLine="720"/>
        <w:rPr>
          <w:rFonts w:ascii="Times New Roman" w:eastAsia="Times New Roman" w:hAnsi="Times New Roman" w:cs="Times New Roman"/>
          <w:color w:val="000000" w:themeColor="text1"/>
          <w:sz w:val="24"/>
          <w:szCs w:val="24"/>
        </w:rPr>
      </w:pPr>
    </w:p>
    <w:p w14:paraId="7CACB272" w14:textId="3AEBB1F7" w:rsidR="00581280" w:rsidRPr="004E57A9" w:rsidRDefault="002A35F6"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(i</w:t>
      </w:r>
      <w:r w:rsidR="004D1D54" w:rsidRPr="004E57A9">
        <w:rPr>
          <w:rFonts w:ascii="Times New Roman" w:hAnsi="Times New Roman" w:cs="Times New Roman"/>
          <w:color w:val="000000" w:themeColor="text1"/>
          <w:sz w:val="24"/>
          <w:szCs w:val="24"/>
        </w:rPr>
        <w:t>ii</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Minimize</w:t>
      </w:r>
      <w:r w:rsidRPr="004E57A9">
        <w:rPr>
          <w:rFonts w:ascii="Times New Roman" w:hAnsi="Times New Roman" w:cs="Times New Roman"/>
          <w:color w:val="000000" w:themeColor="text1"/>
          <w:sz w:val="24"/>
          <w:szCs w:val="24"/>
        </w:rPr>
        <w:t xml:space="preserve"> the potential for undue influence and protects </w:t>
      </w:r>
      <w:r w:rsidR="004D1D54" w:rsidRPr="004E57A9">
        <w:rPr>
          <w:rFonts w:ascii="Times New Roman" w:hAnsi="Times New Roman" w:cs="Times New Roman"/>
          <w:color w:val="000000" w:themeColor="text1"/>
          <w:sz w:val="24"/>
          <w:szCs w:val="24"/>
        </w:rPr>
        <w:t xml:space="preserve">contracting professionals </w:t>
      </w:r>
      <w:r w:rsidRPr="004E57A9">
        <w:rPr>
          <w:rFonts w:ascii="Times New Roman" w:hAnsi="Times New Roman" w:cs="Times New Roman"/>
          <w:color w:val="000000" w:themeColor="text1"/>
          <w:sz w:val="24"/>
          <w:szCs w:val="24"/>
        </w:rPr>
        <w:t>from internal or external pressure to perform improper act</w:t>
      </w:r>
      <w:r w:rsidR="004D1D54" w:rsidRPr="004E57A9">
        <w:rPr>
          <w:rFonts w:ascii="Times New Roman" w:hAnsi="Times New Roman" w:cs="Times New Roman"/>
          <w:color w:val="000000" w:themeColor="text1"/>
          <w:sz w:val="24"/>
          <w:szCs w:val="24"/>
        </w:rPr>
        <w:t>ions</w:t>
      </w:r>
      <w:r w:rsidRPr="004E57A9">
        <w:rPr>
          <w:rFonts w:ascii="Times New Roman" w:hAnsi="Times New Roman" w:cs="Times New Roman"/>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260F79F1" w14:textId="7B7DD938" w:rsidR="00AF5F79" w:rsidRPr="004E57A9" w:rsidRDefault="00AF5F79" w:rsidP="00AF5F79">
      <w:pPr>
        <w:pStyle w:val="Heading4"/>
        <w:rPr>
          <w:rFonts w:cs="Times New Roman"/>
          <w:color w:val="000000" w:themeColor="text1"/>
          <w:sz w:val="24"/>
          <w:szCs w:val="24"/>
        </w:rPr>
      </w:pPr>
      <w:bookmarkStart w:id="247" w:name="_Toc68084342"/>
      <w:r w:rsidRPr="004E57A9">
        <w:rPr>
          <w:rFonts w:cs="Times New Roman"/>
          <w:color w:val="000000" w:themeColor="text1"/>
          <w:sz w:val="24"/>
          <w:szCs w:val="24"/>
        </w:rPr>
        <w:t>5101.69</w:t>
      </w:r>
      <w:r w:rsidR="0072768D" w:rsidRPr="004E57A9">
        <w:rPr>
          <w:rFonts w:cs="Times New Roman"/>
          <w:color w:val="000000" w:themeColor="text1"/>
          <w:sz w:val="24"/>
          <w:szCs w:val="24"/>
        </w:rPr>
        <w:t>4</w:t>
      </w:r>
      <w:r w:rsidRPr="004E57A9">
        <w:rPr>
          <w:rFonts w:cs="Times New Roman"/>
          <w:color w:val="000000" w:themeColor="text1"/>
          <w:sz w:val="24"/>
          <w:szCs w:val="24"/>
        </w:rPr>
        <w:t>-90  Program</w:t>
      </w:r>
      <w:r w:rsidR="0040543F" w:rsidRPr="004E57A9">
        <w:rPr>
          <w:rFonts w:cs="Times New Roman"/>
          <w:color w:val="000000" w:themeColor="text1"/>
          <w:sz w:val="24"/>
          <w:szCs w:val="24"/>
        </w:rPr>
        <w:t xml:space="preserve"> or Project</w:t>
      </w:r>
      <w:r w:rsidRPr="004E57A9">
        <w:rPr>
          <w:rFonts w:cs="Times New Roman"/>
          <w:color w:val="000000" w:themeColor="text1"/>
          <w:sz w:val="24"/>
          <w:szCs w:val="24"/>
        </w:rPr>
        <w:t xml:space="preserve">-specific </w:t>
      </w:r>
      <w:r w:rsidRPr="004E57A9">
        <w:rPr>
          <w:rFonts w:eastAsia="Times New Roman" w:cs="Times New Roman"/>
          <w:color w:val="000000" w:themeColor="text1"/>
          <w:sz w:val="24"/>
          <w:szCs w:val="24"/>
        </w:rPr>
        <w:t>Senior contracting official</w:t>
      </w:r>
      <w:r w:rsidRPr="004E57A9">
        <w:rPr>
          <w:rFonts w:cs="Times New Roman"/>
          <w:color w:val="000000" w:themeColor="text1"/>
          <w:sz w:val="24"/>
          <w:szCs w:val="24"/>
        </w:rPr>
        <w:t>.</w:t>
      </w:r>
      <w:bookmarkEnd w:id="247"/>
    </w:p>
    <w:p w14:paraId="64BAE1EB" w14:textId="16F38233" w:rsidR="0040543F" w:rsidRPr="004E57A9" w:rsidRDefault="00AF5F79"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(1)  A </w:t>
      </w:r>
      <w:r w:rsidR="00B56475" w:rsidRPr="004E57A9">
        <w:rPr>
          <w:rFonts w:ascii="Times New Roman" w:eastAsia="Times New Roman" w:hAnsi="Times New Roman" w:cs="Times New Roman"/>
          <w:color w:val="000000" w:themeColor="text1"/>
          <w:sz w:val="24"/>
          <w:szCs w:val="24"/>
        </w:rPr>
        <w:t>Program</w:t>
      </w:r>
      <w:r w:rsidR="0040543F" w:rsidRPr="004E57A9">
        <w:rPr>
          <w:rFonts w:ascii="Times New Roman" w:eastAsia="Times New Roman" w:hAnsi="Times New Roman" w:cs="Times New Roman"/>
          <w:color w:val="000000" w:themeColor="text1"/>
          <w:sz w:val="24"/>
          <w:szCs w:val="24"/>
        </w:rPr>
        <w:t xml:space="preserve"> or Project</w:t>
      </w:r>
      <w:r w:rsidR="00B56475" w:rsidRPr="004E57A9">
        <w:rPr>
          <w:rFonts w:ascii="Times New Roman" w:eastAsia="Times New Roman" w:hAnsi="Times New Roman" w:cs="Times New Roman"/>
          <w:color w:val="000000" w:themeColor="text1"/>
          <w:sz w:val="24"/>
          <w:szCs w:val="24"/>
        </w:rPr>
        <w:t xml:space="preserve">-specific </w:t>
      </w:r>
      <w:r w:rsidRPr="004E57A9">
        <w:rPr>
          <w:rFonts w:ascii="Times New Roman" w:eastAsia="Times New Roman" w:hAnsi="Times New Roman" w:cs="Times New Roman"/>
          <w:color w:val="000000" w:themeColor="text1"/>
          <w:sz w:val="24"/>
          <w:szCs w:val="24"/>
        </w:rPr>
        <w:t>SCO</w:t>
      </w:r>
      <w:r w:rsidR="0040543F" w:rsidRPr="004E57A9">
        <w:rPr>
          <w:rFonts w:ascii="Times New Roman" w:eastAsia="Times New Roman" w:hAnsi="Times New Roman" w:cs="Times New Roman"/>
          <w:color w:val="000000" w:themeColor="text1"/>
          <w:sz w:val="24"/>
          <w:szCs w:val="24"/>
        </w:rPr>
        <w:t xml:space="preserve"> focuses solely on the management of that program</w:t>
      </w:r>
      <w:r w:rsidR="000E58E2" w:rsidRPr="004E57A9">
        <w:rPr>
          <w:rFonts w:ascii="Times New Roman" w:eastAsia="Times New Roman" w:hAnsi="Times New Roman" w:cs="Times New Roman"/>
          <w:color w:val="000000" w:themeColor="text1"/>
          <w:sz w:val="24"/>
          <w:szCs w:val="24"/>
        </w:rPr>
        <w:t>’s</w:t>
      </w:r>
      <w:r w:rsidR="0040543F" w:rsidRPr="004E57A9">
        <w:rPr>
          <w:rFonts w:ascii="Times New Roman" w:eastAsia="Times New Roman" w:hAnsi="Times New Roman" w:cs="Times New Roman"/>
          <w:color w:val="000000" w:themeColor="text1"/>
          <w:sz w:val="24"/>
          <w:szCs w:val="24"/>
        </w:rPr>
        <w:t xml:space="preserve"> or project’s contract action(s).  The appointment may </w:t>
      </w:r>
      <w:r w:rsidR="008008CE" w:rsidRPr="004E57A9">
        <w:rPr>
          <w:rFonts w:ascii="Times New Roman" w:eastAsia="Times New Roman" w:hAnsi="Times New Roman" w:cs="Times New Roman"/>
          <w:color w:val="000000" w:themeColor="text1"/>
          <w:sz w:val="24"/>
          <w:szCs w:val="24"/>
        </w:rPr>
        <w:t xml:space="preserve">be </w:t>
      </w:r>
      <w:r w:rsidR="0040543F" w:rsidRPr="004E57A9">
        <w:rPr>
          <w:rFonts w:ascii="Times New Roman" w:eastAsia="Times New Roman" w:hAnsi="Times New Roman" w:cs="Times New Roman"/>
          <w:color w:val="000000" w:themeColor="text1"/>
          <w:sz w:val="24"/>
          <w:szCs w:val="24"/>
        </w:rPr>
        <w:t>tailor</w:t>
      </w:r>
      <w:r w:rsidR="008008CE" w:rsidRPr="004E57A9">
        <w:rPr>
          <w:rFonts w:ascii="Times New Roman" w:eastAsia="Times New Roman" w:hAnsi="Times New Roman" w:cs="Times New Roman"/>
          <w:color w:val="000000" w:themeColor="text1"/>
          <w:sz w:val="24"/>
          <w:szCs w:val="24"/>
        </w:rPr>
        <w:t xml:space="preserve">ed to align with </w:t>
      </w:r>
      <w:r w:rsidR="0040543F" w:rsidRPr="004E57A9">
        <w:rPr>
          <w:rFonts w:ascii="Times New Roman" w:eastAsia="Times New Roman" w:hAnsi="Times New Roman" w:cs="Times New Roman"/>
          <w:color w:val="000000" w:themeColor="text1"/>
          <w:sz w:val="24"/>
          <w:szCs w:val="24"/>
        </w:rPr>
        <w:t xml:space="preserve">the risk or complexity, and dollar value of the pertinent program or project.  </w:t>
      </w:r>
      <w:r w:rsidR="008008CE" w:rsidRPr="004E57A9">
        <w:rPr>
          <w:rFonts w:ascii="Times New Roman" w:eastAsia="Times New Roman" w:hAnsi="Times New Roman" w:cs="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5C072F5D" w14:textId="43526384" w:rsidR="00AF5F79" w:rsidRPr="004E57A9" w:rsidRDefault="0040543F"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(2) Program or Project-specific SCOs may be appointed on a temporary basis, typically for the duration of that contract action(s), within an Army contracting activity. </w:t>
      </w:r>
      <w:r w:rsidR="008008CE" w:rsidRPr="004E57A9">
        <w:rPr>
          <w:rFonts w:ascii="Times New Roman" w:eastAsia="Times New Roman" w:hAnsi="Times New Roman" w:cs="Times New Roman"/>
          <w:color w:val="000000" w:themeColor="text1"/>
          <w:sz w:val="24"/>
          <w:szCs w:val="24"/>
        </w:rPr>
        <w:t xml:space="preserve"> The individual must </w:t>
      </w:r>
      <w:r w:rsidR="00AF5F79" w:rsidRPr="004E57A9">
        <w:rPr>
          <w:rFonts w:ascii="Times New Roman" w:eastAsia="Times New Roman" w:hAnsi="Times New Roman" w:cs="Times New Roman"/>
          <w:color w:val="000000" w:themeColor="text1"/>
          <w:sz w:val="24"/>
          <w:szCs w:val="24"/>
        </w:rPr>
        <w:t>meet the position requirements listed in DoDI 5000.66.</w:t>
      </w:r>
    </w:p>
    <w:p w14:paraId="4AC08ADB"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00C2692E" w14:textId="27129253" w:rsidR="00AF5F79" w:rsidRPr="004E57A9" w:rsidRDefault="00AF5F79" w:rsidP="00AF5F7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8008CE"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BD2F64" w:rsidRPr="004E57A9">
        <w:rPr>
          <w:rFonts w:ascii="Times New Roman" w:hAnsi="Times New Roman" w:cs="Times New Roman"/>
          <w:color w:val="000000" w:themeColor="text1"/>
          <w:sz w:val="24"/>
          <w:szCs w:val="24"/>
        </w:rPr>
        <w:t>Program</w:t>
      </w:r>
      <w:r w:rsidR="008008CE" w:rsidRPr="004E57A9">
        <w:rPr>
          <w:rFonts w:ascii="Times New Roman" w:hAnsi="Times New Roman" w:cs="Times New Roman"/>
          <w:color w:val="000000" w:themeColor="text1"/>
          <w:sz w:val="24"/>
          <w:szCs w:val="24"/>
        </w:rPr>
        <w:t xml:space="preserve"> or Project</w:t>
      </w:r>
      <w:r w:rsidR="00BD2F64" w:rsidRPr="004E57A9">
        <w:rPr>
          <w:rFonts w:ascii="Times New Roman" w:hAnsi="Times New Roman" w:cs="Times New Roman"/>
          <w:color w:val="000000" w:themeColor="text1"/>
          <w:sz w:val="24"/>
          <w:szCs w:val="24"/>
        </w:rPr>
        <w:t xml:space="preserve">-specific </w:t>
      </w:r>
      <w:r w:rsidRPr="004E57A9">
        <w:rPr>
          <w:rFonts w:ascii="Times New Roman" w:hAnsi="Times New Roman" w:cs="Times New Roman"/>
          <w:color w:val="000000" w:themeColor="text1"/>
          <w:sz w:val="24"/>
          <w:szCs w:val="24"/>
        </w:rPr>
        <w:t>SCOs will –</w:t>
      </w:r>
    </w:p>
    <w:p w14:paraId="530AF3AB" w14:textId="6D88A224" w:rsidR="00AF5F79" w:rsidRPr="004E57A9"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Pr="004E57A9">
        <w:rPr>
          <w:rFonts w:ascii="Times New Roman" w:hAnsi="Times New Roman" w:cs="Times New Roman"/>
          <w:color w:val="000000" w:themeColor="text1"/>
          <w:sz w:val="24"/>
          <w:szCs w:val="24"/>
        </w:rPr>
        <w:t xml:space="preserve">(i)  Report directly to the HCA on all matters regarding </w:t>
      </w:r>
      <w:r w:rsidR="00BD2F64" w:rsidRPr="004E57A9">
        <w:rPr>
          <w:rFonts w:ascii="Times New Roman" w:hAnsi="Times New Roman" w:cs="Times New Roman"/>
          <w:color w:val="000000" w:themeColor="text1"/>
          <w:sz w:val="24"/>
          <w:szCs w:val="24"/>
        </w:rPr>
        <w:t xml:space="preserve">the pertinent </w:t>
      </w:r>
      <w:r w:rsidR="008008CE" w:rsidRPr="004E57A9">
        <w:rPr>
          <w:rFonts w:ascii="Times New Roman" w:hAnsi="Times New Roman" w:cs="Times New Roman"/>
          <w:color w:val="000000" w:themeColor="text1"/>
          <w:sz w:val="24"/>
          <w:szCs w:val="24"/>
        </w:rPr>
        <w:t>contract action(s)</w:t>
      </w:r>
      <w:r w:rsidRPr="004E57A9">
        <w:rPr>
          <w:rFonts w:ascii="Times New Roman" w:hAnsi="Times New Roman" w:cs="Times New Roman"/>
          <w:color w:val="000000" w:themeColor="text1"/>
          <w:sz w:val="24"/>
          <w:szCs w:val="24"/>
        </w:rPr>
        <w:t xml:space="preserve">.  </w:t>
      </w:r>
    </w:p>
    <w:p w14:paraId="0188BFB0" w14:textId="075AD470" w:rsidR="00BD2F64" w:rsidRPr="004E57A9" w:rsidRDefault="00BD2F64" w:rsidP="00BD2F6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     </w:t>
      </w:r>
      <w:r w:rsidRPr="004E57A9">
        <w:rPr>
          <w:rFonts w:ascii="Times New Roman" w:eastAsia="Times New Roman" w:hAnsi="Times New Roman" w:cs="Times New Roman"/>
          <w:color w:val="000000" w:themeColor="text1"/>
          <w:sz w:val="24"/>
          <w:szCs w:val="24"/>
        </w:rPr>
        <w:tab/>
      </w:r>
      <w:r w:rsidR="00AF5F79" w:rsidRPr="004E57A9">
        <w:rPr>
          <w:rFonts w:ascii="Times New Roman" w:eastAsia="Times New Roman" w:hAnsi="Times New Roman" w:cs="Times New Roman"/>
          <w:color w:val="000000" w:themeColor="text1"/>
          <w:sz w:val="24"/>
          <w:szCs w:val="24"/>
        </w:rPr>
        <w:t xml:space="preserve">(ii)  </w:t>
      </w:r>
      <w:r w:rsidRPr="004E57A9">
        <w:rPr>
          <w:rFonts w:ascii="Times New Roman" w:eastAsia="Times New Roman" w:hAnsi="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ascii="Times New Roman" w:hAnsi="Times New Roman"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p>
    <w:p w14:paraId="7CACB274" w14:textId="77777777" w:rsidR="00536FD1" w:rsidRPr="004E57A9" w:rsidRDefault="000D5DE0" w:rsidP="002F5E31">
      <w:pPr>
        <w:pStyle w:val="Heading3"/>
        <w:rPr>
          <w:rFonts w:cs="Times New Roman"/>
          <w:szCs w:val="24"/>
        </w:rPr>
      </w:pPr>
      <w:bookmarkStart w:id="248" w:name="_Toc512927623"/>
      <w:bookmarkStart w:id="249" w:name="_Toc513807771"/>
      <w:bookmarkStart w:id="250" w:name="_Toc519838294"/>
      <w:bookmarkStart w:id="251" w:name="_Toc3528933"/>
      <w:bookmarkStart w:id="252" w:name="_Toc14771679"/>
      <w:bookmarkStart w:id="253" w:name="_Toc68084343"/>
      <w:r w:rsidRPr="004E57A9">
        <w:rPr>
          <w:rFonts w:cs="Times New Roman"/>
          <w:szCs w:val="24"/>
        </w:rPr>
        <w:t>Subpart 5101.7 – Determinations and Findings</w:t>
      </w:r>
      <w:bookmarkEnd w:id="248"/>
      <w:bookmarkEnd w:id="249"/>
      <w:bookmarkEnd w:id="250"/>
      <w:bookmarkEnd w:id="251"/>
      <w:bookmarkEnd w:id="252"/>
      <w:bookmarkEnd w:id="253"/>
    </w:p>
    <w:p w14:paraId="7CACB275" w14:textId="77777777" w:rsidR="001A3030" w:rsidRPr="004E57A9" w:rsidRDefault="000D5DE0" w:rsidP="002F5E31">
      <w:pPr>
        <w:pStyle w:val="Heading4"/>
        <w:rPr>
          <w:rFonts w:cs="Times New Roman"/>
          <w:sz w:val="24"/>
          <w:szCs w:val="24"/>
        </w:rPr>
      </w:pPr>
      <w:bookmarkStart w:id="254" w:name="_Toc512927624"/>
      <w:bookmarkStart w:id="255" w:name="_Toc513807772"/>
      <w:bookmarkStart w:id="256" w:name="_Toc519838295"/>
      <w:bookmarkStart w:id="257" w:name="_Toc3528934"/>
      <w:bookmarkStart w:id="258" w:name="_Toc14771680"/>
      <w:bookmarkStart w:id="259" w:name="_Toc68084344"/>
      <w:r w:rsidRPr="004E57A9">
        <w:rPr>
          <w:rFonts w:cs="Times New Roman"/>
          <w:sz w:val="24"/>
          <w:szCs w:val="24"/>
        </w:rPr>
        <w:t>5101.707  Signatory authority.</w:t>
      </w:r>
      <w:bookmarkEnd w:id="254"/>
      <w:bookmarkEnd w:id="255"/>
      <w:bookmarkEnd w:id="256"/>
      <w:bookmarkEnd w:id="257"/>
      <w:bookmarkEnd w:id="258"/>
      <w:bookmarkEnd w:id="259"/>
    </w:p>
    <w:p w14:paraId="7CACB276" w14:textId="0F26739A" w:rsidR="001A3030"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head of the contracting activity</w:t>
      </w:r>
      <w:r w:rsidR="00155344" w:rsidRPr="004E57A9">
        <w:rPr>
          <w:rFonts w:ascii="Times New Roman" w:hAnsi="Times New Roman" w:cs="Times New Roman"/>
          <w:sz w:val="24"/>
          <w:szCs w:val="24"/>
        </w:rPr>
        <w:t xml:space="preserve"> or the </w:t>
      </w:r>
      <w:r w:rsidR="00B203A2" w:rsidRPr="004E57A9">
        <w:rPr>
          <w:rFonts w:ascii="Times New Roman" w:hAnsi="Times New Roman" w:cs="Times New Roman"/>
          <w:sz w:val="24"/>
          <w:szCs w:val="24"/>
        </w:rPr>
        <w:t>SCO</w:t>
      </w:r>
      <w:r w:rsidRPr="004E57A9">
        <w:rPr>
          <w:rFonts w:ascii="Times New Roman" w:hAnsi="Times New Roman"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ascii="Times New Roman" w:hAnsi="Times New Roman" w:cs="Times New Roman"/>
          <w:sz w:val="24"/>
          <w:szCs w:val="24"/>
        </w:rPr>
      </w:pPr>
    </w:p>
    <w:p w14:paraId="7CACB277" w14:textId="77777777" w:rsidR="00536FD1" w:rsidRPr="004E57A9" w:rsidRDefault="000D5DE0" w:rsidP="002F5E31">
      <w:pPr>
        <w:pStyle w:val="Heading3"/>
        <w:rPr>
          <w:rFonts w:cs="Times New Roman"/>
          <w:szCs w:val="24"/>
        </w:rPr>
      </w:pPr>
      <w:bookmarkStart w:id="260" w:name="_Toc512927625"/>
      <w:bookmarkStart w:id="261" w:name="_Toc513807773"/>
      <w:bookmarkStart w:id="262" w:name="_Toc519838296"/>
      <w:bookmarkStart w:id="263" w:name="_Toc3528935"/>
      <w:bookmarkStart w:id="264" w:name="_Toc14771681"/>
      <w:bookmarkStart w:id="265" w:name="_Toc68084345"/>
      <w:r w:rsidRPr="004E57A9">
        <w:rPr>
          <w:rFonts w:cs="Times New Roman"/>
          <w:szCs w:val="24"/>
        </w:rPr>
        <w:t xml:space="preserve">Subpart 5101.90 – </w:t>
      </w:r>
      <w:proofErr w:type="spellStart"/>
      <w:r w:rsidRPr="004E57A9">
        <w:rPr>
          <w:rFonts w:cs="Times New Roman"/>
          <w:szCs w:val="24"/>
        </w:rPr>
        <w:t>Nonappropriated</w:t>
      </w:r>
      <w:proofErr w:type="spellEnd"/>
      <w:r w:rsidRPr="004E57A9">
        <w:rPr>
          <w:rFonts w:cs="Times New Roman"/>
          <w:szCs w:val="24"/>
        </w:rPr>
        <w:t xml:space="preserve"> Funds</w:t>
      </w:r>
      <w:bookmarkEnd w:id="260"/>
      <w:bookmarkEnd w:id="261"/>
      <w:bookmarkEnd w:id="262"/>
      <w:bookmarkEnd w:id="263"/>
      <w:bookmarkEnd w:id="264"/>
      <w:bookmarkEnd w:id="265"/>
    </w:p>
    <w:p w14:paraId="7CACB278" w14:textId="77777777" w:rsidR="00B66D8D" w:rsidRPr="004E57A9" w:rsidRDefault="000D5DE0" w:rsidP="002F5E31">
      <w:pPr>
        <w:pStyle w:val="Heading4"/>
        <w:rPr>
          <w:rFonts w:cs="Times New Roman"/>
          <w:sz w:val="24"/>
          <w:szCs w:val="24"/>
        </w:rPr>
      </w:pPr>
      <w:bookmarkStart w:id="266" w:name="_Toc512927626"/>
      <w:bookmarkStart w:id="267" w:name="_Toc513807774"/>
      <w:bookmarkStart w:id="268" w:name="_Toc519838297"/>
      <w:bookmarkStart w:id="269" w:name="_Toc3528936"/>
      <w:bookmarkStart w:id="270" w:name="_Toc14771682"/>
      <w:bookmarkStart w:id="271" w:name="_Toc68084346"/>
      <w:r w:rsidRPr="004E57A9">
        <w:rPr>
          <w:rFonts w:cs="Times New Roman"/>
          <w:sz w:val="24"/>
          <w:szCs w:val="24"/>
        </w:rPr>
        <w:t>5101.9001  Policy.</w:t>
      </w:r>
      <w:bookmarkEnd w:id="266"/>
      <w:bookmarkEnd w:id="267"/>
      <w:bookmarkEnd w:id="268"/>
      <w:bookmarkEnd w:id="269"/>
      <w:bookmarkEnd w:id="270"/>
      <w:bookmarkEnd w:id="271"/>
    </w:p>
    <w:p w14:paraId="7CACB279" w14:textId="77777777" w:rsidR="005E32AF"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DoD policy for contract actions using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funds is in DoD Directive 4105.67.  See </w:t>
      </w:r>
      <w:r w:rsidRPr="004E57A9">
        <w:rPr>
          <w:rFonts w:ascii="Times New Roman" w:hAnsi="Times New Roman" w:cs="Times New Roman"/>
          <w:bCs/>
          <w:sz w:val="24"/>
          <w:szCs w:val="24"/>
        </w:rPr>
        <w:t>A</w:t>
      </w:r>
      <w:r w:rsidR="009F5B0A" w:rsidRPr="004E57A9">
        <w:rPr>
          <w:rFonts w:ascii="Times New Roman" w:hAnsi="Times New Roman" w:cs="Times New Roman"/>
          <w:bCs/>
          <w:sz w:val="24"/>
          <w:szCs w:val="24"/>
        </w:rPr>
        <w:t xml:space="preserve">rmy </w:t>
      </w:r>
      <w:r w:rsidRPr="004E57A9">
        <w:rPr>
          <w:rFonts w:ascii="Times New Roman" w:hAnsi="Times New Roman" w:cs="Times New Roman"/>
          <w:bCs/>
          <w:sz w:val="24"/>
          <w:szCs w:val="24"/>
        </w:rPr>
        <w:t>R</w:t>
      </w:r>
      <w:r w:rsidR="009F5B0A" w:rsidRPr="004E57A9">
        <w:rPr>
          <w:rFonts w:ascii="Times New Roman" w:hAnsi="Times New Roman" w:cs="Times New Roman"/>
          <w:bCs/>
          <w:sz w:val="24"/>
          <w:szCs w:val="24"/>
        </w:rPr>
        <w:t>egulation (AR)</w:t>
      </w:r>
      <w:r w:rsidRPr="004E57A9">
        <w:rPr>
          <w:rFonts w:ascii="Times New Roman" w:hAnsi="Times New Roman" w:cs="Times New Roman"/>
          <w:sz w:val="24"/>
          <w:szCs w:val="24"/>
        </w:rPr>
        <w:t xml:space="preserve"> 215-1 and AR 215-4 for implementing policies and procedures for Army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 acquisitions.</w:t>
      </w:r>
    </w:p>
    <w:p w14:paraId="7CACB27A" w14:textId="77777777" w:rsidR="00B66D8D" w:rsidRPr="004E57A9" w:rsidRDefault="000D5DE0" w:rsidP="002F5E31">
      <w:pPr>
        <w:pStyle w:val="Heading4"/>
        <w:rPr>
          <w:rFonts w:cs="Times New Roman"/>
          <w:sz w:val="24"/>
          <w:szCs w:val="24"/>
        </w:rPr>
      </w:pPr>
      <w:bookmarkStart w:id="272" w:name="_Toc512927627"/>
      <w:bookmarkStart w:id="273" w:name="_Toc513807775"/>
      <w:bookmarkStart w:id="274" w:name="_Toc519838298"/>
      <w:bookmarkStart w:id="275" w:name="_Toc3528937"/>
      <w:bookmarkStart w:id="276" w:name="_Toc14771683"/>
      <w:bookmarkStart w:id="277" w:name="_Toc68084347"/>
      <w:r w:rsidRPr="004E57A9">
        <w:rPr>
          <w:rFonts w:cs="Times New Roman"/>
          <w:sz w:val="24"/>
          <w:szCs w:val="24"/>
        </w:rPr>
        <w:t>5101.9002</w:t>
      </w:r>
      <w:r w:rsidR="001D3451" w:rsidRPr="004E57A9">
        <w:rPr>
          <w:rFonts w:cs="Times New Roman"/>
          <w:sz w:val="24"/>
          <w:szCs w:val="24"/>
        </w:rPr>
        <w:t xml:space="preserve"> </w:t>
      </w:r>
      <w:r w:rsidRPr="004E57A9">
        <w:rPr>
          <w:rFonts w:cs="Times New Roman"/>
          <w:sz w:val="24"/>
          <w:szCs w:val="24"/>
        </w:rPr>
        <w:t xml:space="preserve"> Contracting authority.</w:t>
      </w:r>
      <w:bookmarkEnd w:id="272"/>
      <w:bookmarkEnd w:id="273"/>
      <w:bookmarkEnd w:id="274"/>
      <w:bookmarkEnd w:id="275"/>
      <w:bookmarkEnd w:id="276"/>
      <w:bookmarkEnd w:id="277"/>
    </w:p>
    <w:p w14:paraId="7CACB27B" w14:textId="5B0E3ECB" w:rsidR="00662FEE" w:rsidRPr="004E57A9" w:rsidRDefault="00B203A2"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SCOs</w:t>
      </w:r>
      <w:r w:rsidR="000D5DE0" w:rsidRPr="004E57A9">
        <w:rPr>
          <w:rFonts w:ascii="Times New Roman" w:hAnsi="Times New Roman" w:cs="Times New Roman"/>
          <w:sz w:val="24"/>
          <w:szCs w:val="24"/>
        </w:rPr>
        <w:t xml:space="preserve"> may designate appropriated fund contracting officers as </w:t>
      </w:r>
      <w:proofErr w:type="spellStart"/>
      <w:r w:rsidR="000D5DE0" w:rsidRPr="004E57A9">
        <w:rPr>
          <w:rFonts w:ascii="Times New Roman" w:hAnsi="Times New Roman" w:cs="Times New Roman"/>
          <w:sz w:val="24"/>
          <w:szCs w:val="24"/>
        </w:rPr>
        <w:t>nonappropriated</w:t>
      </w:r>
      <w:proofErr w:type="spellEnd"/>
      <w:r w:rsidR="000D5DE0" w:rsidRPr="004E57A9">
        <w:rPr>
          <w:rFonts w:ascii="Times New Roman" w:hAnsi="Times New Roman" w:cs="Times New Roman"/>
          <w:sz w:val="24"/>
          <w:szCs w:val="24"/>
        </w:rPr>
        <w:t xml:space="preserve"> fund contracting officers</w:t>
      </w:r>
      <w:r w:rsidR="0080005B" w:rsidRPr="004E57A9">
        <w:rPr>
          <w:rFonts w:ascii="Times New Roman" w:hAnsi="Times New Roman" w:cs="Times New Roman"/>
          <w:sz w:val="24"/>
          <w:szCs w:val="24"/>
        </w:rPr>
        <w:t>.</w:t>
      </w:r>
      <w:r w:rsidR="000D5DE0" w:rsidRPr="004E57A9">
        <w:rPr>
          <w:rFonts w:ascii="Times New Roman" w:hAnsi="Times New Roman" w:cs="Times New Roman"/>
          <w:sz w:val="24"/>
          <w:szCs w:val="24"/>
        </w:rPr>
        <w:t xml:space="preserve">  (See AR 215-4</w:t>
      </w:r>
      <w:r w:rsidR="001D3451" w:rsidRPr="004E57A9">
        <w:rPr>
          <w:rFonts w:ascii="Times New Roman" w:hAnsi="Times New Roman" w:cs="Times New Roman"/>
          <w:sz w:val="24"/>
          <w:szCs w:val="24"/>
        </w:rPr>
        <w:t>.</w:t>
      </w:r>
      <w:r w:rsidR="000D5DE0" w:rsidRPr="004E57A9">
        <w:rPr>
          <w:rFonts w:ascii="Times New Roman" w:hAnsi="Times New Roman" w:cs="Times New Roman"/>
          <w:sz w:val="24"/>
          <w:szCs w:val="24"/>
        </w:rPr>
        <w:t>)</w:t>
      </w:r>
    </w:p>
    <w:p w14:paraId="4C8BE057" w14:textId="77777777" w:rsidR="0027357F" w:rsidRPr="004E57A9" w:rsidRDefault="0027357F" w:rsidP="003B1F69">
      <w:pPr>
        <w:spacing w:after="240" w:line="276" w:lineRule="auto"/>
        <w:rPr>
          <w:rFonts w:ascii="Times New Roman" w:hAnsi="Times New Roman" w:cs="Times New Roman"/>
          <w:sz w:val="24"/>
          <w:szCs w:val="24"/>
        </w:rPr>
      </w:pPr>
    </w:p>
    <w:p w14:paraId="7CACB27C" w14:textId="77777777" w:rsidR="00723708" w:rsidRPr="004E57A9" w:rsidRDefault="00CA6A08" w:rsidP="002F5E31">
      <w:pPr>
        <w:pStyle w:val="Heading3"/>
        <w:rPr>
          <w:rFonts w:cs="Times New Roman"/>
          <w:szCs w:val="24"/>
        </w:rPr>
      </w:pPr>
      <w:bookmarkStart w:id="278" w:name="_Toc512927628"/>
      <w:bookmarkStart w:id="279" w:name="_Toc513807776"/>
      <w:bookmarkStart w:id="280" w:name="_Toc519838299"/>
      <w:bookmarkStart w:id="281" w:name="_Toc3528938"/>
      <w:bookmarkStart w:id="282" w:name="_Toc14771684"/>
      <w:bookmarkStart w:id="283" w:name="_Toc68084348"/>
      <w:r w:rsidRPr="004E57A9">
        <w:rPr>
          <w:rFonts w:cs="Times New Roman"/>
          <w:szCs w:val="24"/>
        </w:rPr>
        <w:t>Subpart 5101.91 – Authority to Award and Administer Grants</w:t>
      </w:r>
      <w:r w:rsidR="00255FAD" w:rsidRPr="004E57A9">
        <w:rPr>
          <w:rFonts w:cs="Times New Roman"/>
          <w:szCs w:val="24"/>
        </w:rPr>
        <w:t xml:space="preserve">, </w:t>
      </w:r>
      <w:r w:rsidRPr="004E57A9">
        <w:rPr>
          <w:rFonts w:cs="Times New Roman"/>
          <w:szCs w:val="24"/>
        </w:rPr>
        <w:t>Cooperative Agreements</w:t>
      </w:r>
      <w:bookmarkEnd w:id="278"/>
      <w:bookmarkEnd w:id="279"/>
      <w:r w:rsidR="00255FAD" w:rsidRPr="004E57A9">
        <w:rPr>
          <w:rFonts w:cs="Times New Roman"/>
          <w:szCs w:val="24"/>
        </w:rPr>
        <w:t xml:space="preserve">, Technology </w:t>
      </w:r>
      <w:r w:rsidR="00D273B6" w:rsidRPr="004E57A9">
        <w:rPr>
          <w:rFonts w:cs="Times New Roman"/>
          <w:szCs w:val="24"/>
        </w:rPr>
        <w:t>Investment Agreements, and Other Transactions</w:t>
      </w:r>
      <w:bookmarkEnd w:id="280"/>
      <w:bookmarkEnd w:id="281"/>
      <w:bookmarkEnd w:id="282"/>
      <w:bookmarkEnd w:id="283"/>
    </w:p>
    <w:p w14:paraId="6946E2BC" w14:textId="438057C8" w:rsidR="007843BF" w:rsidRPr="004E57A9" w:rsidRDefault="00CA6A08" w:rsidP="002F5E31">
      <w:pPr>
        <w:pStyle w:val="Heading4"/>
        <w:rPr>
          <w:rFonts w:cs="Times New Roman"/>
          <w:sz w:val="24"/>
          <w:szCs w:val="24"/>
        </w:rPr>
      </w:pPr>
      <w:bookmarkStart w:id="284" w:name="_Toc512927629"/>
      <w:bookmarkStart w:id="285" w:name="_Toc513807777"/>
      <w:bookmarkStart w:id="286" w:name="_Toc519838300"/>
      <w:bookmarkStart w:id="287" w:name="_Toc3528939"/>
      <w:bookmarkStart w:id="288" w:name="_Toc14771685"/>
      <w:r w:rsidRPr="004E57A9">
        <w:rPr>
          <w:rFonts w:cs="Times New Roman"/>
          <w:sz w:val="24"/>
          <w:szCs w:val="24"/>
        </w:rPr>
        <w:t xml:space="preserve">5101.9101 </w:t>
      </w:r>
      <w:r w:rsidR="004A0FB4" w:rsidRPr="004E57A9">
        <w:rPr>
          <w:rFonts w:cs="Times New Roman"/>
          <w:sz w:val="24"/>
          <w:szCs w:val="24"/>
        </w:rPr>
        <w:t xml:space="preserve"> Authority and responsibilities.</w:t>
      </w:r>
      <w:bookmarkEnd w:id="284"/>
      <w:bookmarkEnd w:id="285"/>
      <w:bookmarkEnd w:id="286"/>
      <w:bookmarkEnd w:id="287"/>
      <w:bookmarkEnd w:id="288"/>
    </w:p>
    <w:p w14:paraId="7CACB27E" w14:textId="381B4267" w:rsidR="00723708"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Procedures governing grants</w:t>
      </w:r>
      <w:r w:rsidR="003719E2" w:rsidRPr="004E57A9">
        <w:rPr>
          <w:rFonts w:ascii="Times New Roman" w:hAnsi="Times New Roman" w:cs="Times New Roman"/>
          <w:sz w:val="24"/>
          <w:szCs w:val="24"/>
        </w:rPr>
        <w:t>,</w:t>
      </w:r>
      <w:r w:rsidRPr="004E57A9">
        <w:rPr>
          <w:rFonts w:ascii="Times New Roman" w:hAnsi="Times New Roman" w:cs="Times New Roman"/>
          <w:sz w:val="24"/>
          <w:szCs w:val="24"/>
        </w:rPr>
        <w:t xml:space="preserve"> cooperative agreements</w:t>
      </w:r>
      <w:r w:rsidR="003719E2" w:rsidRPr="004E57A9">
        <w:rPr>
          <w:rFonts w:ascii="Times New Roman" w:hAnsi="Times New Roman" w:cs="Times New Roman"/>
          <w:sz w:val="24"/>
          <w:szCs w:val="24"/>
        </w:rPr>
        <w:t>, and technology investment agreements</w:t>
      </w:r>
      <w:r w:rsidRPr="004E57A9">
        <w:rPr>
          <w:rFonts w:ascii="Times New Roman" w:hAnsi="Times New Roman" w:cs="Times New Roman"/>
          <w:sz w:val="24"/>
          <w:szCs w:val="24"/>
        </w:rPr>
        <w:t xml:space="preserve"> are set forth in the DoD Grant and Agreement Regulations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this AFARS subpart provides a record of the Army’s implementation of 32 CFR 21.425 – 21.435.</w:t>
      </w:r>
    </w:p>
    <w:p w14:paraId="44A4A55B" w14:textId="29185EF6" w:rsidR="00255FAD" w:rsidRPr="004E57A9" w:rsidRDefault="00255FAD"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3719E2" w:rsidRPr="004E57A9">
        <w:rPr>
          <w:rFonts w:ascii="Times New Roman" w:hAnsi="Times New Roman"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D273B6" w:rsidRPr="004E57A9">
        <w:rPr>
          <w:rFonts w:ascii="Times New Roman" w:hAnsi="Times New Roman" w:cs="Times New Roman"/>
          <w:sz w:val="24"/>
          <w:szCs w:val="24"/>
        </w:rPr>
        <w:t>(1)</w:t>
      </w:r>
      <w:r w:rsidRPr="004E57A9">
        <w:rPr>
          <w:rFonts w:ascii="Times New Roman" w:hAnsi="Times New Roman"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ascii="Times New Roman" w:hAnsi="Times New Roman" w:cs="Times New Roman"/>
          <w:sz w:val="24"/>
          <w:szCs w:val="24"/>
        </w:rPr>
        <w:t xml:space="preserve">ssistant </w:t>
      </w:r>
      <w:r w:rsidR="00723708" w:rsidRPr="004E57A9">
        <w:rPr>
          <w:rFonts w:ascii="Times New Roman" w:hAnsi="Times New Roman" w:cs="Times New Roman"/>
          <w:sz w:val="24"/>
          <w:szCs w:val="24"/>
        </w:rPr>
        <w:t>S</w:t>
      </w:r>
      <w:r w:rsidR="00C44C00" w:rsidRPr="004E57A9">
        <w:rPr>
          <w:rFonts w:ascii="Times New Roman" w:hAnsi="Times New Roman" w:cs="Times New Roman"/>
          <w:sz w:val="24"/>
          <w:szCs w:val="24"/>
        </w:rPr>
        <w:t xml:space="preserve">ecretary of the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rmy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cquisition, </w:t>
      </w:r>
      <w:r w:rsidR="00723708" w:rsidRPr="004E57A9">
        <w:rPr>
          <w:rFonts w:ascii="Times New Roman" w:hAnsi="Times New Roman" w:cs="Times New Roman"/>
          <w:sz w:val="24"/>
          <w:szCs w:val="24"/>
        </w:rPr>
        <w:t>L</w:t>
      </w:r>
      <w:r w:rsidR="00C44C00" w:rsidRPr="004E57A9">
        <w:rPr>
          <w:rFonts w:ascii="Times New Roman" w:hAnsi="Times New Roman" w:cs="Times New Roman"/>
          <w:sz w:val="24"/>
          <w:szCs w:val="24"/>
        </w:rPr>
        <w:t xml:space="preserve">ogistics and </w:t>
      </w:r>
      <w:r w:rsidR="00723708" w:rsidRPr="004E57A9">
        <w:rPr>
          <w:rFonts w:ascii="Times New Roman" w:hAnsi="Times New Roman" w:cs="Times New Roman"/>
          <w:sz w:val="24"/>
          <w:szCs w:val="24"/>
        </w:rPr>
        <w:t>T</w:t>
      </w:r>
      <w:r w:rsidR="00C44C00" w:rsidRPr="004E57A9">
        <w:rPr>
          <w:rFonts w:ascii="Times New Roman" w:hAnsi="Times New Roman" w:cs="Times New Roman"/>
          <w:sz w:val="24"/>
          <w:szCs w:val="24"/>
        </w:rPr>
        <w:t>echnology</w:t>
      </w:r>
      <w:r w:rsidR="00723708" w:rsidRPr="004E57A9">
        <w:rPr>
          <w:rFonts w:ascii="Times New Roman" w:hAnsi="Times New Roman" w:cs="Times New Roman"/>
          <w:sz w:val="24"/>
          <w:szCs w:val="24"/>
        </w:rPr>
        <w:t>)</w:t>
      </w:r>
      <w:r w:rsidR="00F802CF" w:rsidRPr="004E57A9">
        <w:rPr>
          <w:rFonts w:ascii="Times New Roman" w:hAnsi="Times New Roman" w:cs="Times New Roman"/>
          <w:sz w:val="24"/>
          <w:szCs w:val="24"/>
        </w:rPr>
        <w:t xml:space="preserve"> (ASA(ALT))</w:t>
      </w:r>
      <w:r w:rsidR="00723708" w:rsidRPr="004E57A9">
        <w:rPr>
          <w:rFonts w:ascii="Times New Roman" w:hAnsi="Times New Roman" w:cs="Times New Roman"/>
          <w:sz w:val="24"/>
          <w:szCs w:val="24"/>
        </w:rPr>
        <w:t xml:space="preserve"> and as otherwise authorized in 32 CFR 21.420(c).</w:t>
      </w:r>
    </w:p>
    <w:p w14:paraId="34337121" w14:textId="7A1C0B0F" w:rsidR="00D273B6" w:rsidRPr="004E57A9" w:rsidRDefault="00D273B6" w:rsidP="00BF6312">
      <w:pPr>
        <w:tabs>
          <w:tab w:val="left" w:pos="27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b/>
        <w:t>(2)</w:t>
      </w:r>
      <w:r w:rsidR="00F802CF" w:rsidRPr="004E57A9">
        <w:rPr>
          <w:rFonts w:ascii="Times New Roman" w:hAnsi="Times New Roman" w:cs="Times New Roman"/>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(c)  HCAs also are authorized to appoint grants officers and agreements officers and to broadly manage their contracting activity’s functions related to assistance instruments.</w:t>
      </w:r>
    </w:p>
    <w:p w14:paraId="36C11AD8" w14:textId="77777777" w:rsidR="00255FAD"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4E57A9" w:rsidRDefault="00255FAD" w:rsidP="00255FAD">
      <w:pPr>
        <w:spacing w:after="240" w:line="276" w:lineRule="auto"/>
        <w:rPr>
          <w:rFonts w:ascii="Times New Roman" w:hAnsi="Times New Roman" w:cs="Times New Roman"/>
          <w:b/>
          <w:bCs/>
          <w:sz w:val="24"/>
          <w:szCs w:val="24"/>
        </w:rPr>
      </w:pPr>
      <w:r w:rsidRPr="004E57A9">
        <w:rPr>
          <w:rFonts w:ascii="Times New Roman" w:hAnsi="Times New Roman" w:cs="Times New Roman"/>
          <w:sz w:val="24"/>
          <w:szCs w:val="24"/>
        </w:rPr>
        <w:t xml:space="preserve">(e) </w:t>
      </w:r>
      <w:r w:rsidR="00723708" w:rsidRPr="004E57A9">
        <w:rPr>
          <w:rFonts w:ascii="Times New Roman" w:hAnsi="Times New Roman" w:cs="Times New Roman"/>
          <w:sz w:val="24"/>
          <w:szCs w:val="24"/>
        </w:rPr>
        <w:t xml:space="preserve">HCAs shall </w:t>
      </w:r>
      <w:r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4E57A9">
        <w:rPr>
          <w:rFonts w:ascii="Times New Roman" w:hAnsi="Times New Roman" w:cs="Times New Roman"/>
          <w:sz w:val="24"/>
          <w:szCs w:val="24"/>
        </w:rPr>
        <w:t xml:space="preserve">maintain </w:t>
      </w:r>
      <w:r w:rsidRPr="004E57A9">
        <w:rPr>
          <w:rFonts w:ascii="Times New Roman" w:hAnsi="Times New Roman" w:cs="Times New Roman"/>
          <w:sz w:val="24"/>
          <w:szCs w:val="24"/>
        </w:rPr>
        <w:t xml:space="preserve">a </w:t>
      </w:r>
      <w:r w:rsidRPr="004E57A9">
        <w:rPr>
          <w:rFonts w:ascii="Times New Roman" w:hAnsi="Times New Roman" w:cs="Times New Roman"/>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HCA shall follow the policy set forth in the Contracting Officer Warranting Program</w:t>
      </w:r>
      <w:r w:rsidR="27A90FB2" w:rsidRPr="004E57A9">
        <w:rPr>
          <w:rFonts w:ascii="Times New Roman" w:hAnsi="Times New Roman" w:cs="Times New Roman"/>
          <w:sz w:val="24"/>
          <w:szCs w:val="24"/>
        </w:rPr>
        <w:t xml:space="preserve"> Guide</w:t>
      </w:r>
      <w:r w:rsidRPr="004E57A9">
        <w:rPr>
          <w:rFonts w:ascii="Times New Roman" w:hAnsi="Times New Roman" w:cs="Times New Roman"/>
          <w:sz w:val="24"/>
          <w:szCs w:val="24"/>
        </w:rPr>
        <w:t xml:space="preserve">.  The policy is available in the Warranting tile on </w:t>
      </w:r>
      <w:hyperlink r:id="rId43">
        <w:r w:rsidR="009D66C7" w:rsidRPr="004E57A9">
          <w:rPr>
            <w:rStyle w:val="Hyperlink"/>
            <w:rFonts w:ascii="Times New Roman" w:hAnsi="Times New Roman" w:cs="Times New Roman"/>
            <w:sz w:val="24"/>
            <w:szCs w:val="24"/>
          </w:rPr>
          <w:t>https://procurement.army.mil</w:t>
        </w:r>
      </w:hyperlink>
      <w:r w:rsidR="009D66C7"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(PAM) at </w:t>
      </w:r>
      <w:hyperlink r:id="rId44">
        <w:r w:rsidR="009D66C7" w:rsidRPr="004E57A9">
          <w:rPr>
            <w:rStyle w:val="Hyperlink"/>
            <w:rFonts w:ascii="Times New Roman" w:hAnsi="Times New Roman" w:cs="Times New Roman"/>
            <w:sz w:val="24"/>
            <w:szCs w:val="24"/>
          </w:rPr>
          <w:t>https://spcs3.kc.army.mil/asaalt/procurement/warrant/Home.aspx</w:t>
        </w:r>
      </w:hyperlink>
      <w:r w:rsidR="009D66C7" w:rsidRPr="004E57A9">
        <w:rPr>
          <w:rFonts w:ascii="Times New Roman" w:hAnsi="Times New Roman" w:cs="Times New Roman"/>
          <w:sz w:val="24"/>
          <w:szCs w:val="24"/>
        </w:rPr>
        <w:t>.</w:t>
      </w:r>
    </w:p>
    <w:p w14:paraId="7CACB282" w14:textId="57D7580B" w:rsidR="00723708" w:rsidRPr="004E57A9" w:rsidRDefault="00723708" w:rsidP="00353753">
      <w:pPr>
        <w:spacing w:after="240" w:line="276" w:lineRule="auto"/>
        <w:rPr>
          <w:rFonts w:ascii="Times New Roman" w:hAnsi="Times New Roman" w:cs="Times New Roman"/>
          <w:sz w:val="24"/>
          <w:szCs w:val="24"/>
        </w:rPr>
      </w:pPr>
    </w:p>
    <w:sectPr w:rsidR="00723708" w:rsidRPr="004E57A9" w:rsidSect="00281DDA">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1C31" w14:textId="77777777" w:rsidR="009C7950" w:rsidRDefault="009C7950">
      <w:r>
        <w:separator/>
      </w:r>
    </w:p>
  </w:endnote>
  <w:endnote w:type="continuationSeparator" w:id="0">
    <w:p w14:paraId="712109CF" w14:textId="77777777" w:rsidR="009C7950" w:rsidRDefault="009C7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C4438C" w:rsidRDefault="00C4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C4438C" w:rsidRDefault="00C4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C4438C" w:rsidRPr="005D1896" w:rsidRDefault="00C4438C"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4FAF" w14:textId="77777777" w:rsidR="009C7950" w:rsidRDefault="009C7950">
      <w:r>
        <w:separator/>
      </w:r>
    </w:p>
  </w:footnote>
  <w:footnote w:type="continuationSeparator" w:id="0">
    <w:p w14:paraId="48A3D4E0" w14:textId="77777777" w:rsidR="009C7950" w:rsidRDefault="009C7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6A0" w:firstRow="1" w:lastRow="0" w:firstColumn="1" w:lastColumn="0" w:noHBand="1" w:noVBand="1"/>
    </w:tblPr>
    <w:tblGrid>
      <w:gridCol w:w="3120"/>
      <w:gridCol w:w="3120"/>
      <w:gridCol w:w="3120"/>
    </w:tblGrid>
    <w:tr w:rsidR="00C4438C" w14:paraId="5718199F" w14:textId="77777777" w:rsidTr="00C23C0D">
      <w:tc>
        <w:tcPr>
          <w:tcW w:w="3120" w:type="dxa"/>
        </w:tcPr>
        <w:p w14:paraId="1270D259" w14:textId="3DAFBFF2" w:rsidR="00C4438C" w:rsidRDefault="00C4438C" w:rsidP="004E57A9">
          <w:pPr>
            <w:pStyle w:val="Header"/>
            <w:ind w:left="-115"/>
            <w:rPr>
              <w:rFonts w:ascii="Calibri" w:eastAsia="Calibri" w:hAnsi="Calibri"/>
            </w:rPr>
          </w:pPr>
        </w:p>
      </w:tc>
      <w:tc>
        <w:tcPr>
          <w:tcW w:w="3120" w:type="dxa"/>
        </w:tcPr>
        <w:p w14:paraId="0790A0FB" w14:textId="7A51DA75" w:rsidR="00C4438C" w:rsidRDefault="00C4438C" w:rsidP="004E57A9">
          <w:pPr>
            <w:pStyle w:val="Header"/>
            <w:jc w:val="center"/>
            <w:rPr>
              <w:rFonts w:ascii="Calibri" w:eastAsia="Calibri" w:hAnsi="Calibri"/>
            </w:rPr>
          </w:pPr>
        </w:p>
      </w:tc>
      <w:tc>
        <w:tcPr>
          <w:tcW w:w="3120" w:type="dxa"/>
        </w:tcPr>
        <w:p w14:paraId="50C9FF69" w14:textId="045F8595" w:rsidR="00C4438C" w:rsidRDefault="00C4438C" w:rsidP="004E57A9">
          <w:pPr>
            <w:pStyle w:val="Header"/>
            <w:ind w:right="-115"/>
            <w:jc w:val="right"/>
            <w:rPr>
              <w:rFonts w:ascii="Calibri" w:eastAsia="Calibri" w:hAnsi="Calibri"/>
            </w:rPr>
          </w:pPr>
        </w:p>
      </w:tc>
    </w:tr>
  </w:tbl>
  <w:p w14:paraId="5CC7F82A" w14:textId="7D6703D8" w:rsidR="00C4438C" w:rsidRDefault="00C4438C"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2514796">
    <w:abstractNumId w:val="0"/>
  </w:num>
  <w:num w:numId="2" w16cid:durableId="1036270908">
    <w:abstractNumId w:val="8"/>
  </w:num>
  <w:num w:numId="3" w16cid:durableId="239022982">
    <w:abstractNumId w:val="6"/>
  </w:num>
  <w:num w:numId="4" w16cid:durableId="1918204970">
    <w:abstractNumId w:val="4"/>
  </w:num>
  <w:num w:numId="5" w16cid:durableId="224068220">
    <w:abstractNumId w:val="9"/>
  </w:num>
  <w:num w:numId="6" w16cid:durableId="721755556">
    <w:abstractNumId w:val="1"/>
  </w:num>
  <w:num w:numId="7" w16cid:durableId="1910192560">
    <w:abstractNumId w:val="5"/>
  </w:num>
  <w:num w:numId="8" w16cid:durableId="2065712642">
    <w:abstractNumId w:val="3"/>
  </w:num>
  <w:num w:numId="9" w16cid:durableId="1587767785">
    <w:abstractNumId w:val="7"/>
  </w:num>
  <w:num w:numId="10" w16cid:durableId="189031936">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ennifer">
    <w15:presenceInfo w15:providerId="AD" w15:userId="S::jennifer.j.corbin.civ@army.mil::2fc4bfcf-737d-4227-a0d4-d944bba47175"/>
  </w15:person>
  <w15:person w15:author="Corbin, Jennifer J CIV HQDA ASA ALT">
    <w15:presenceInfo w15:providerId="AD" w15:userId="S-1-5-21-412667653-668731278-4213794525-18685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3A9"/>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5DB"/>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6E54"/>
    <w:rsid w:val="00157372"/>
    <w:rsid w:val="0016034C"/>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07B7C"/>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21CA"/>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5F3"/>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EEC"/>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6581"/>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05AC"/>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6757"/>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2D35"/>
    <w:rsid w:val="0056335E"/>
    <w:rsid w:val="00563D1A"/>
    <w:rsid w:val="00564192"/>
    <w:rsid w:val="00564BC3"/>
    <w:rsid w:val="00564CE5"/>
    <w:rsid w:val="0056548F"/>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0B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422"/>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354B"/>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142F"/>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216"/>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5BB"/>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1D3"/>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2ACF"/>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950"/>
    <w:rsid w:val="009C7E95"/>
    <w:rsid w:val="009D00A0"/>
    <w:rsid w:val="009D03B2"/>
    <w:rsid w:val="009D0A33"/>
    <w:rsid w:val="009D1B63"/>
    <w:rsid w:val="009D1C71"/>
    <w:rsid w:val="009D21E8"/>
    <w:rsid w:val="009D2EEA"/>
    <w:rsid w:val="009D4771"/>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0E0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13EC"/>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532"/>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3C0D"/>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38C"/>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971A9"/>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2D3D"/>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6DA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072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0300"/>
    <w:rsid w:val="00E2159F"/>
    <w:rsid w:val="00E218AA"/>
    <w:rsid w:val="00E231BC"/>
    <w:rsid w:val="00E2391C"/>
    <w:rsid w:val="00E23C0E"/>
    <w:rsid w:val="00E24C1F"/>
    <w:rsid w:val="00E24E39"/>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0B6"/>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1BCA"/>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D35"/>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562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2D3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7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mailto:usarmy.pentagon.hqda-asa-alt.list.saal-zp-ssm@army.mil" TargetMode="External"/><Relationship Id="rId39" Type="http://schemas.openxmlformats.org/officeDocument/2006/relationships/hyperlink" Target="https://spcs3.kc.army.mil/asaalt/procurement/AFARS/AFARS_AppCC.aspx" TargetMode="Externa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AFARS/AFARS_AppGG.aspx" TargetMode="External"/><Relationship Id="rId42" Type="http://schemas.openxmlformats.org/officeDocument/2006/relationships/hyperlink" Target="https://spcs3.kc.army.mil/asaalt/procurement/AFARS/AFARS_AppBB.aspx"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PGI/PGI_5101.aspx" TargetMode="Externa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ps-staff@army.mil" TargetMode="External"/><Relationship Id="rId32" Type="http://schemas.openxmlformats.org/officeDocument/2006/relationships/hyperlink" Target="https://spcs3.kc.army.mil/asaalt/procurement/PGI/PGI_5101.aspx" TargetMode="External"/><Relationship Id="rId37" Type="http://schemas.openxmlformats.org/officeDocument/2006/relationships/hyperlink" Target="https://procurement.army.mil" TargetMode="External"/><Relationship Id="rId40" Type="http://schemas.openxmlformats.org/officeDocument/2006/relationships/hyperlink" Target="https://spcs3.kc.army.mil/asaalt/procurement/PGI/PGI_5101.aspx"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armyeitaas.sharepoint-mil.us/sites/ASA-ALT-PAM-TMC/SitePages/Warrant.aspx&#8203;" TargetMode="Externa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PGI/PGI_5101.aspx" TargetMode="External"/><Relationship Id="rId44" Type="http://schemas.openxmlformats.org/officeDocument/2006/relationships/hyperlink" Target="https://spcs3.kc.army.mil/asaalt/procurement/warrant/Home.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43" Type="http://schemas.openxmlformats.org/officeDocument/2006/relationships/hyperlink" Target="https://procurement.army.mi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pe@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AFARS/AFARS_AppCC.aspx" TargetMode="External"/><Relationship Id="rId46" Type="http://schemas.openxmlformats.org/officeDocument/2006/relationships/footer" Target="footer1.xml"/><Relationship Id="rId20" Type="http://schemas.openxmlformats.org/officeDocument/2006/relationships/hyperlink" Target="https://spcs3.kc.army.mil/asaalt/procurement/PGI/PGI_5101.aspx" TargetMode="External"/><Relationship Id="rId41" Type="http://schemas.openxmlformats.org/officeDocument/2006/relationships/hyperlink" Target="https://spcs3.kc.army.mil/asaalt/procurement/AFARS/AFARS_AppBB.asp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2FAADD0A-6C40-4275-933D-96AF8D5D2856}">
  <ds:schemaRefs>
    <ds:schemaRef ds:uri="http://schemas.openxmlformats.org/officeDocument/2006/bibliography"/>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TotalTime>
  <Pages>32</Pages>
  <Words>9288</Words>
  <Characters>52943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62107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Corbin, Jennifer J CIV HQDA ASA ALT</cp:lastModifiedBy>
  <cp:revision>2</cp:revision>
  <cp:lastPrinted>2019-07-01T13:56:00Z</cp:lastPrinted>
  <dcterms:created xsi:type="dcterms:W3CDTF">2024-05-17T17:25:00Z</dcterms:created>
  <dcterms:modified xsi:type="dcterms:W3CDTF">2024-05-17T17:25:00Z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