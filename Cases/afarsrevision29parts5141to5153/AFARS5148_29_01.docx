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6D03" w14:textId="5D4F5E93" w:rsidR="00D87EBF" w:rsidRPr="009369F7" w:rsidRDefault="00180748" w:rsidP="00936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69F7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B37B18" w:rsidRPr="009369F7">
        <w:rPr>
          <w:rFonts w:ascii="Times New Roman" w:hAnsi="Times New Roman" w:cs="Times New Roman"/>
          <w:b/>
          <w:sz w:val="32"/>
          <w:szCs w:val="32"/>
        </w:rPr>
        <w:t>–</w:t>
      </w:r>
      <w:r w:rsidRPr="009369F7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494F8E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9369F7">
        <w:rPr>
          <w:rFonts w:ascii="Times New Roman" w:hAnsi="Times New Roman" w:cs="Times New Roman"/>
          <w:b/>
          <w:sz w:val="32"/>
          <w:szCs w:val="32"/>
        </w:rPr>
        <w:t>5148</w:t>
      </w:r>
    </w:p>
    <w:p w14:paraId="27E66D04" w14:textId="77777777" w:rsidR="00D87EBF" w:rsidRPr="009369F7" w:rsidRDefault="00180748" w:rsidP="009369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69F7">
        <w:rPr>
          <w:rFonts w:ascii="Times New Roman" w:hAnsi="Times New Roman" w:cs="Times New Roman"/>
          <w:b/>
          <w:sz w:val="32"/>
          <w:szCs w:val="32"/>
        </w:rPr>
        <w:t>Value Engineering</w:t>
      </w:r>
    </w:p>
    <w:p w14:paraId="27E66D05" w14:textId="2EF48CD2" w:rsidR="00D87EBF" w:rsidRDefault="006E004A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7-31T10:11:00Z">
        <w:r w:rsidR="00A20EC0" w:rsidDel="00A20EC0">
          <w:rPr>
            <w:rFonts w:ascii="Times New Roman" w:hAnsi="Times New Roman" w:cs="Times New Roman"/>
            <w:i/>
            <w:sz w:val="24"/>
            <w:szCs w:val="24"/>
          </w:rPr>
          <w:delText>01 May</w:delText>
        </w:r>
      </w:del>
      <w:ins w:id="1" w:author="Jordan, Amanda C CIV USARMY HQDA ASA ALT (USA)" w:date="2024-09-22T17:55:00Z">
        <w:r w:rsidR="009F3116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Jordan, Amanda C CIV USARMY HQDA ASA ALT (USA)" w:date="2024-07-31T10:11:00Z">
        <w:r w:rsidR="00A20EC0">
          <w:rPr>
            <w:rFonts w:ascii="Times New Roman" w:hAnsi="Times New Roman" w:cs="Times New Roman"/>
            <w:i/>
            <w:sz w:val="24"/>
            <w:szCs w:val="24"/>
          </w:rPr>
          <w:t xml:space="preserve"> October</w:t>
        </w:r>
      </w:ins>
      <w:r w:rsidR="000764BC">
        <w:rPr>
          <w:rFonts w:ascii="Times New Roman" w:hAnsi="Times New Roman" w:cs="Times New Roman"/>
          <w:i/>
          <w:sz w:val="24"/>
          <w:szCs w:val="24"/>
        </w:rPr>
        <w:t xml:space="preserve"> 20</w:t>
      </w:r>
      <w:ins w:id="3" w:author="Jordan, Amanda C CIV USARMY HQDA ASA ALT (USA)" w:date="2024-07-31T10:11:00Z">
        <w:r w:rsidR="00A20EC0">
          <w:rPr>
            <w:rFonts w:ascii="Times New Roman" w:hAnsi="Times New Roman" w:cs="Times New Roman"/>
            <w:i/>
            <w:sz w:val="24"/>
            <w:szCs w:val="24"/>
          </w:rPr>
          <w:t>24</w:t>
        </w:r>
      </w:ins>
      <w:del w:id="4" w:author="Jordan, Amanda C CIV USARMY HQDA ASA ALT (USA)" w:date="2024-07-31T10:11:00Z">
        <w:r w:rsidR="00A20EC0" w:rsidDel="00A20EC0">
          <w:rPr>
            <w:rFonts w:ascii="Times New Roman" w:hAnsi="Times New Roman" w:cs="Times New Roman"/>
            <w:i/>
            <w:sz w:val="24"/>
            <w:szCs w:val="24"/>
          </w:rPr>
          <w:delText>19</w:delText>
        </w:r>
      </w:del>
      <w:r w:rsidRPr="009369F7">
        <w:rPr>
          <w:rFonts w:ascii="Times New Roman" w:hAnsi="Times New Roman" w:cs="Times New Roman"/>
          <w:i/>
          <w:sz w:val="24"/>
          <w:szCs w:val="24"/>
        </w:rPr>
        <w:t>)</w:t>
      </w:r>
    </w:p>
    <w:p w14:paraId="4CF7E8EE" w14:textId="5ECB4D41" w:rsidR="009369F7" w:rsidRPr="009369F7" w:rsidRDefault="009369F7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9369F7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9369F7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7359" w:history="1">
        <w:r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5148.1 – Policies and Procedures</w: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_Toc512857359 \h </w:instrTex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AFDFC8" w14:textId="0BC2C144" w:rsidR="009369F7" w:rsidRPr="009369F7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0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5148.102  Policies.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_Toc512857360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28D605" w14:textId="1C932DB3" w:rsidR="009369F7" w:rsidRPr="009369F7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1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5148.104   Sharing arrangements.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_Toc512857361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A759E8" w14:textId="7263B50F" w:rsidR="009369F7" w:rsidRPr="009369F7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2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5148.104-3  Sharing collateral savings.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_Toc512857362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30D5D2" w14:textId="571CB92A" w:rsidR="009369F7" w:rsidRPr="009369F7" w:rsidRDefault="00000000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3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5148.2 – Contract Clauses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_Toc512857363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87D07F" w14:textId="0C2C7335" w:rsidR="009369F7" w:rsidRPr="009369F7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4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5148.201  Clauses for supply or service contracts.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_Toc512857364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5697F7" w14:textId="4EA4D81D" w:rsidR="009369F7" w:rsidRPr="009369F7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7365" w:history="1">
        <w:r w:rsidR="009369F7" w:rsidRPr="009369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5148.202  Clause for construction contracts.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_Toc512857365 \h </w:instrTex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9369F7" w:rsidRPr="009369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51D2CF" w14:textId="5AEDE0F4" w:rsidR="009369F7" w:rsidRPr="009369F7" w:rsidRDefault="009369F7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27E66D06" w14:textId="77777777" w:rsidR="00D87EBF" w:rsidRPr="00A97367" w:rsidRDefault="00180748" w:rsidP="009369F7">
      <w:pPr>
        <w:pStyle w:val="Heading3"/>
      </w:pPr>
      <w:bookmarkStart w:id="5" w:name="_Toc512857359"/>
      <w:r w:rsidRPr="009369F7">
        <w:t>Subpart</w:t>
      </w:r>
      <w:r w:rsidRPr="00A97367">
        <w:t xml:space="preserve"> 5148.1 </w:t>
      </w:r>
      <w:r w:rsidR="00B37B18" w:rsidRPr="00A97367">
        <w:t>–</w:t>
      </w:r>
      <w:r w:rsidRPr="00A97367">
        <w:t xml:space="preserve"> Policies and Procedures</w:t>
      </w:r>
      <w:bookmarkEnd w:id="5"/>
    </w:p>
    <w:p w14:paraId="27E66D07" w14:textId="77777777" w:rsidR="00D87EBF" w:rsidRPr="00A97367" w:rsidRDefault="00180748" w:rsidP="009369F7">
      <w:pPr>
        <w:pStyle w:val="Heading4"/>
      </w:pPr>
      <w:bookmarkStart w:id="6" w:name="_Toc512857360"/>
      <w:r w:rsidRPr="00A97367">
        <w:t xml:space="preserve">5148.102 </w:t>
      </w:r>
      <w:r w:rsidR="008D2CBE" w:rsidRPr="00A97367">
        <w:t xml:space="preserve"> </w:t>
      </w:r>
      <w:r w:rsidRPr="009369F7">
        <w:t>Policies</w:t>
      </w:r>
      <w:r w:rsidRPr="00A97367">
        <w:t>.</w:t>
      </w:r>
      <w:bookmarkEnd w:id="6"/>
    </w:p>
    <w:p w14:paraId="27E66D08" w14:textId="05C63152" w:rsidR="0068116C" w:rsidRDefault="0068116C" w:rsidP="000B492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The Assistant Secretary of the Army (Acquisition, Logistics and Technology) has authority to exempt individual contracts, or specific classes of contracts, </w:t>
      </w:r>
      <w:r w:rsidR="00F72D39">
        <w:rPr>
          <w:rFonts w:ascii="Times New Roman" w:hAnsi="Times New Roman" w:cs="Times New Roman"/>
          <w:sz w:val="24"/>
          <w:szCs w:val="24"/>
        </w:rPr>
        <w:t xml:space="preserve">from including value engineering provisions </w:t>
      </w:r>
      <w:r>
        <w:rPr>
          <w:rFonts w:ascii="Times New Roman" w:hAnsi="Times New Roman" w:cs="Times New Roman"/>
          <w:sz w:val="24"/>
          <w:szCs w:val="24"/>
        </w:rPr>
        <w:t xml:space="preserve">as prescribed by FAR 48.201 and 48.202. </w:t>
      </w:r>
      <w:r w:rsidR="00BD75E8">
        <w:rPr>
          <w:rFonts w:ascii="Times New Roman" w:hAnsi="Times New Roman" w:cs="Times New Roman"/>
          <w:sz w:val="24"/>
          <w:szCs w:val="24"/>
        </w:rPr>
        <w:t xml:space="preserve"> </w:t>
      </w:r>
      <w:r w:rsidR="006E004A">
        <w:rPr>
          <w:rFonts w:ascii="Times New Roman" w:hAnsi="Times New Roman" w:cs="Times New Roman"/>
          <w:sz w:val="24"/>
          <w:szCs w:val="24"/>
        </w:rPr>
        <w:t xml:space="preserve">See </w:t>
      </w:r>
      <w:bookmarkStart w:id="7" w:name="_Hlk173156653"/>
      <w:r w:rsidR="00610539">
        <w:fldChar w:fldCharType="begin"/>
      </w:r>
      <w:r w:rsidR="00610539">
        <w:instrText>HYPERLINK "https://armyeitaas.sharepoint-mil.us/:x:/r/sites/ASA-ALT-PAM-PP/AFARSPDF/AFARSGG.xlsx?d=w5cd5fba948e94467be69dbb717e123ce&amp;csf=1&amp;web=1&amp;e=utoBPE"</w:instrText>
      </w:r>
      <w:r w:rsidR="00610539">
        <w:fldChar w:fldCharType="separate"/>
      </w:r>
      <w:r w:rsidR="00610539">
        <w:rPr>
          <w:rStyle w:val="Hyperlink"/>
          <w:rFonts w:ascii="Times New Roman" w:hAnsi="Times New Roman" w:cs="Times New Roman"/>
          <w:sz w:val="24"/>
          <w:szCs w:val="24"/>
        </w:rPr>
        <w:t>Appendix GG</w:t>
      </w:r>
      <w:r w:rsidR="00610539">
        <w:fldChar w:fldCharType="end"/>
      </w:r>
      <w:bookmarkEnd w:id="7"/>
      <w:r w:rsidR="00610539">
        <w:rPr>
          <w:rFonts w:ascii="Times New Roman" w:hAnsi="Times New Roman" w:cs="Times New Roman"/>
          <w:sz w:val="24"/>
          <w:szCs w:val="24"/>
        </w:rPr>
        <w:t xml:space="preserve"> </w:t>
      </w:r>
      <w:r w:rsidR="006E004A">
        <w:rPr>
          <w:rFonts w:ascii="Times New Roman" w:hAnsi="Times New Roman" w:cs="Times New Roman"/>
          <w:sz w:val="24"/>
          <w:szCs w:val="24"/>
        </w:rPr>
        <w:t>for further delegation.</w:t>
      </w:r>
    </w:p>
    <w:p w14:paraId="57579548" w14:textId="3B352F81" w:rsidR="00610539" w:rsidRDefault="00D87EBF" w:rsidP="0040130A">
      <w:p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 w:rsidRPr="00B7542A">
        <w:rPr>
          <w:rFonts w:ascii="Times New Roman" w:hAnsi="Times New Roman" w:cs="Times New Roman"/>
          <w:sz w:val="24"/>
          <w:szCs w:val="24"/>
        </w:rPr>
        <w:t>(b)</w:t>
      </w:r>
      <w:r w:rsidR="00B03468" w:rsidRPr="00B7542A">
        <w:rPr>
          <w:rFonts w:ascii="Times New Roman" w:hAnsi="Times New Roman" w:cs="Times New Roman"/>
          <w:sz w:val="24"/>
          <w:szCs w:val="24"/>
        </w:rPr>
        <w:t xml:space="preserve">  </w:t>
      </w:r>
      <w:r w:rsidR="003742FE" w:rsidRPr="00B7542A">
        <w:rPr>
          <w:rFonts w:ascii="Times New Roman" w:hAnsi="Times New Roman" w:cs="Times New Roman"/>
          <w:sz w:val="24"/>
          <w:szCs w:val="24"/>
        </w:rPr>
        <w:t>Refer</w:t>
      </w:r>
      <w:r w:rsidR="00E71DF0" w:rsidRPr="00B7542A">
        <w:rPr>
          <w:rFonts w:ascii="Times New Roman" w:hAnsi="Times New Roman" w:cs="Times New Roman"/>
          <w:sz w:val="24"/>
          <w:szCs w:val="24"/>
        </w:rPr>
        <w:t xml:space="preserve"> to the </w:t>
      </w:r>
      <w:r w:rsidR="007A6CAD" w:rsidRPr="00B7542A">
        <w:rPr>
          <w:rFonts w:ascii="Times New Roman" w:hAnsi="Times New Roman" w:cs="Times New Roman"/>
          <w:sz w:val="24"/>
          <w:szCs w:val="24"/>
        </w:rPr>
        <w:t>Department of the Army Pamphlet 70–3</w:t>
      </w:r>
      <w:r w:rsidRPr="00B7542A">
        <w:rPr>
          <w:rFonts w:ascii="Times New Roman" w:hAnsi="Times New Roman" w:cs="Times New Roman"/>
          <w:sz w:val="24"/>
          <w:szCs w:val="24"/>
        </w:rPr>
        <w:t>,</w:t>
      </w:r>
      <w:r w:rsidR="00494F8E">
        <w:rPr>
          <w:rFonts w:ascii="Times New Roman" w:hAnsi="Times New Roman" w:cs="Times New Roman"/>
          <w:sz w:val="24"/>
          <w:szCs w:val="24"/>
        </w:rPr>
        <w:t xml:space="preserve"> </w:t>
      </w:r>
      <w:r w:rsidR="00610539">
        <w:rPr>
          <w:rFonts w:ascii="Times New Roman" w:hAnsi="Times New Roman" w:cs="Times New Roman"/>
          <w:sz w:val="24"/>
          <w:szCs w:val="24"/>
        </w:rPr>
        <w:t>1</w:t>
      </w:r>
      <w:r w:rsidR="00C32534">
        <w:rPr>
          <w:rFonts w:ascii="Times New Roman" w:hAnsi="Times New Roman" w:cs="Times New Roman"/>
          <w:sz w:val="24"/>
          <w:szCs w:val="24"/>
        </w:rPr>
        <w:t>7</w:t>
      </w:r>
      <w:r w:rsidR="00610539">
        <w:rPr>
          <w:rFonts w:ascii="Times New Roman" w:hAnsi="Times New Roman" w:cs="Times New Roman"/>
          <w:sz w:val="24"/>
          <w:szCs w:val="24"/>
        </w:rPr>
        <w:t xml:space="preserve"> September 2018</w:t>
      </w:r>
      <w:r w:rsidR="00494F8E">
        <w:rPr>
          <w:rFonts w:ascii="Times New Roman" w:hAnsi="Times New Roman" w:cs="Times New Roman"/>
          <w:sz w:val="24"/>
          <w:szCs w:val="24"/>
        </w:rPr>
        <w:t>,</w:t>
      </w:r>
      <w:r w:rsidRPr="00B7542A">
        <w:rPr>
          <w:rFonts w:ascii="Times New Roman" w:hAnsi="Times New Roman" w:cs="Times New Roman"/>
          <w:sz w:val="24"/>
          <w:szCs w:val="24"/>
        </w:rPr>
        <w:t xml:space="preserve"> paragraph 6-14</w:t>
      </w:r>
      <w:r w:rsidR="00480965" w:rsidRPr="00B7542A">
        <w:rPr>
          <w:rFonts w:ascii="Times New Roman" w:hAnsi="Times New Roman" w:cs="Times New Roman"/>
          <w:sz w:val="24"/>
          <w:szCs w:val="24"/>
        </w:rPr>
        <w:t>,</w:t>
      </w:r>
      <w:r w:rsidRPr="00B7542A">
        <w:rPr>
          <w:rFonts w:ascii="Times New Roman" w:hAnsi="Times New Roman" w:cs="Times New Roman"/>
          <w:sz w:val="24"/>
          <w:szCs w:val="24"/>
        </w:rPr>
        <w:t xml:space="preserve"> </w:t>
      </w:r>
      <w:r w:rsidR="00480965" w:rsidRPr="00B7542A">
        <w:rPr>
          <w:rFonts w:ascii="Times New Roman" w:hAnsi="Times New Roman" w:cs="Times New Roman"/>
          <w:sz w:val="24"/>
          <w:szCs w:val="24"/>
        </w:rPr>
        <w:t>which is available via</w:t>
      </w:r>
      <w:r w:rsidR="00E205CC">
        <w:rPr>
          <w:rFonts w:ascii="Times New Roman" w:hAnsi="Times New Roman" w:cs="Times New Roman"/>
          <w:sz w:val="24"/>
          <w:szCs w:val="24"/>
        </w:rPr>
        <w:t xml:space="preserve"> </w:t>
      </w:r>
      <w:ins w:id="8" w:author="Stephenson, Evelyn K CIV HQDA ASA ALT" w:date="2024-07-30T12:47:00Z">
        <w:r w:rsidR="00E205CC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9" w:author="Jordan, Amanda C CIV USARMY HQDA ASA ALT (USA)" w:date="2024-07-31T10:12:00Z">
        <w:r w:rsidR="00A20E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20EC0">
          <w:rPr>
            <w:rFonts w:ascii="Times New Roman" w:hAnsi="Times New Roman" w:cs="Times New Roman"/>
            <w:sz w:val="24"/>
            <w:szCs w:val="24"/>
          </w:rPr>
          <w:instrText>HYPERLINK "https://armypubs.army.mil/epubs/DR_pubs/DR_a/pdf/web/ARN11426_DAPam70-3_FINAL.pdf"</w:instrText>
        </w:r>
        <w:r w:rsidR="00A20EC0">
          <w:rPr>
            <w:rFonts w:ascii="Times New Roman" w:hAnsi="Times New Roman" w:cs="Times New Roman"/>
            <w:sz w:val="24"/>
            <w:szCs w:val="24"/>
          </w:rPr>
        </w:r>
        <w:r w:rsidR="00A20E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05CC" w:rsidRPr="00A20EC0">
          <w:rPr>
            <w:rStyle w:val="Hyperlink"/>
            <w:rFonts w:ascii="Times New Roman" w:hAnsi="Times New Roman" w:cs="Times New Roman"/>
            <w:sz w:val="24"/>
            <w:szCs w:val="24"/>
          </w:rPr>
          <w:t>Army Publishing Directorate</w:t>
        </w:r>
        <w:r w:rsidR="00A20EC0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ins w:id="10" w:author="Jordan, Amanda C CIV USARMY HQDA ASA ALT (USA)" w:date="2024-07-31T10:13:00Z">
        <w:r w:rsidR="00A20EC0">
          <w:rPr>
            <w:rFonts w:ascii="Times New Roman" w:hAnsi="Times New Roman" w:cs="Times New Roman"/>
            <w:sz w:val="24"/>
            <w:szCs w:val="24"/>
          </w:rPr>
          <w:t>.</w:t>
        </w:r>
      </w:ins>
      <w:ins w:id="11" w:author="Stephenson, Evelyn K CIV HQDA ASA ALT" w:date="2024-07-30T12:47:00Z">
        <w:r w:rsidR="00E205C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" w:author="Jordan, Amanda C CIV USARMY HQDA ASA ALT (USA)" w:date="2024-07-31T10:12:00Z">
        <w:r w:rsidR="00480965" w:rsidRPr="00B7542A" w:rsidDel="00A20EC0">
          <w:rPr>
            <w:rFonts w:ascii="Times New Roman" w:hAnsi="Times New Roman" w:cs="Times New Roman"/>
            <w:sz w:val="24"/>
            <w:szCs w:val="24"/>
          </w:rPr>
          <w:delText>the Internet at</w:delText>
        </w:r>
        <w:r w:rsidR="00B7542A" w:rsidRPr="00B7542A" w:rsidDel="00A20EC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A20EC0">
          <w:fldChar w:fldCharType="begin"/>
        </w:r>
        <w:r w:rsidDel="00A20EC0">
          <w:delInstrText>HYPERLINK "https://dml.armywarcollege.edu/wp-content/uploads/2024/01/DA-Pam-70-3-Army-Acquisition-Procedures-2018.pdf"</w:delInstrText>
        </w:r>
        <w:r w:rsidDel="00A20EC0">
          <w:fldChar w:fldCharType="separate"/>
        </w:r>
        <w:r w:rsidR="00610539" w:rsidRPr="00C77A85" w:rsidDel="00A20EC0">
          <w:rPr>
            <w:rStyle w:val="Hyperlink"/>
            <w:rFonts w:ascii="Times New Roman" w:hAnsi="Times New Roman" w:cs="Times New Roman"/>
            <w:sz w:val="24"/>
            <w:szCs w:val="24"/>
          </w:rPr>
          <w:delText>https://dml.armywarcollege.edu/wp-content/uploads/2024/01/DA-Pam-70-3-Army-Acquisition-Procedures-2018.pdf</w:delText>
        </w:r>
        <w:r w:rsidDel="00A20EC0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del>
    </w:p>
    <w:p w14:paraId="27E66D09" w14:textId="203C5E96" w:rsidR="0040130A" w:rsidRPr="00B7542A" w:rsidRDefault="00610539" w:rsidP="0040130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66D0A" w14:textId="77777777" w:rsidR="006E004A" w:rsidRPr="006E004A" w:rsidRDefault="006E004A" w:rsidP="009369F7">
      <w:pPr>
        <w:pStyle w:val="Heading4"/>
      </w:pPr>
      <w:bookmarkStart w:id="13" w:name="_Toc512857361"/>
      <w:r w:rsidRPr="006E004A">
        <w:t>5148.104</w:t>
      </w:r>
      <w:r>
        <w:t xml:space="preserve">   Sharing arrangements.</w:t>
      </w:r>
      <w:bookmarkEnd w:id="13"/>
    </w:p>
    <w:p w14:paraId="27E66D0B" w14:textId="77777777" w:rsidR="006E004A" w:rsidRPr="006E004A" w:rsidRDefault="006E004A" w:rsidP="009369F7">
      <w:pPr>
        <w:pStyle w:val="Heading4"/>
      </w:pPr>
      <w:bookmarkStart w:id="14" w:name="_Toc512857362"/>
      <w:r w:rsidRPr="006E004A">
        <w:t>5148.104-3</w:t>
      </w:r>
      <w:r>
        <w:t xml:space="preserve">  Sharing collateral savings.</w:t>
      </w:r>
      <w:bookmarkEnd w:id="14"/>
      <w:r>
        <w:t xml:space="preserve"> </w:t>
      </w:r>
    </w:p>
    <w:p w14:paraId="27E66D0C" w14:textId="283EDAE2" w:rsidR="006E004A" w:rsidRPr="0040130A" w:rsidRDefault="006E004A" w:rsidP="0040130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The head of the contracting activity shall make the determination at FAR 48.104-3(a).  See </w:t>
      </w:r>
      <w:hyperlink r:id="rId10" w:history="1">
        <w:r w:rsidR="00C32534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C32534">
        <w:t xml:space="preserve"> </w:t>
      </w:r>
      <w:r w:rsidR="00C3253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further delegation.</w:t>
      </w:r>
    </w:p>
    <w:p w14:paraId="27E66D0D" w14:textId="77777777" w:rsidR="006F3EAF" w:rsidRPr="00A97367" w:rsidRDefault="006F3EAF" w:rsidP="009369F7">
      <w:pPr>
        <w:pStyle w:val="Heading3"/>
      </w:pPr>
      <w:bookmarkStart w:id="15" w:name="_Toc512857363"/>
      <w:r w:rsidRPr="00A97367">
        <w:t>Subpart 5148.</w:t>
      </w:r>
      <w:r>
        <w:t>2</w:t>
      </w:r>
      <w:r w:rsidRPr="00A97367">
        <w:t xml:space="preserve"> – </w:t>
      </w:r>
      <w:r>
        <w:t>Contract Clauses</w:t>
      </w:r>
      <w:bookmarkEnd w:id="15"/>
    </w:p>
    <w:p w14:paraId="27E66D0E" w14:textId="77777777" w:rsidR="006F3EAF" w:rsidRDefault="006F3EAF" w:rsidP="009369F7">
      <w:pPr>
        <w:pStyle w:val="Heading4"/>
      </w:pPr>
      <w:bookmarkStart w:id="16" w:name="_Toc512857364"/>
      <w:r w:rsidRPr="00A97367">
        <w:t>5148.</w:t>
      </w:r>
      <w:r>
        <w:t>201</w:t>
      </w:r>
      <w:r w:rsidRPr="00A97367">
        <w:t xml:space="preserve">  </w:t>
      </w:r>
      <w:r>
        <w:t>Clauses for supply or service contracts</w:t>
      </w:r>
      <w:r w:rsidRPr="00A97367">
        <w:t>.</w:t>
      </w:r>
      <w:bookmarkEnd w:id="16"/>
    </w:p>
    <w:p w14:paraId="27E66D0F" w14:textId="77777777" w:rsidR="006F3EAF" w:rsidRPr="009369F7" w:rsidRDefault="006F3EAF" w:rsidP="009369F7">
      <w:pPr>
        <w:rPr>
          <w:rFonts w:ascii="Times New Roman" w:hAnsi="Times New Roman" w:cs="Times New Roman"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>(a)(6)  See 5148.102(a)</w:t>
      </w:r>
      <w:r w:rsidR="0040130A" w:rsidRPr="009369F7">
        <w:rPr>
          <w:rFonts w:ascii="Times New Roman" w:hAnsi="Times New Roman" w:cs="Times New Roman"/>
          <w:sz w:val="24"/>
          <w:szCs w:val="24"/>
        </w:rPr>
        <w:t>.</w:t>
      </w:r>
    </w:p>
    <w:p w14:paraId="27A89F13" w14:textId="604B3FFB" w:rsidR="00CA07FD" w:rsidRPr="009369F7" w:rsidRDefault="0020612B" w:rsidP="009369F7">
      <w:pPr>
        <w:rPr>
          <w:rFonts w:ascii="Times New Roman" w:hAnsi="Times New Roman" w:cs="Times New Roman"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lastRenderedPageBreak/>
        <w:t xml:space="preserve">(e)  The head of the contracting activity shall make the determination at FAR 48.201(e).  See </w:t>
      </w:r>
      <w:hyperlink r:id="rId11" w:history="1">
        <w:r w:rsidR="000764BC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0764BC">
        <w:t xml:space="preserve"> </w:t>
      </w:r>
      <w:r w:rsidRPr="009369F7">
        <w:rPr>
          <w:rFonts w:ascii="Times New Roman" w:hAnsi="Times New Roman" w:cs="Times New Roman"/>
          <w:sz w:val="24"/>
          <w:szCs w:val="24"/>
        </w:rPr>
        <w:t xml:space="preserve">for further delegation.  </w:t>
      </w:r>
    </w:p>
    <w:p w14:paraId="27E66D10" w14:textId="77777777" w:rsidR="006E004A" w:rsidRDefault="006E004A" w:rsidP="009369F7">
      <w:pPr>
        <w:pStyle w:val="Heading4"/>
      </w:pPr>
      <w:bookmarkStart w:id="17" w:name="_Toc512857365"/>
      <w:r w:rsidRPr="006E004A">
        <w:t xml:space="preserve">5148.202  </w:t>
      </w:r>
      <w:r>
        <w:t>Clause for construction contracts.</w:t>
      </w:r>
      <w:bookmarkEnd w:id="17"/>
    </w:p>
    <w:p w14:paraId="27E66D12" w14:textId="367F8314" w:rsidR="00D87EBF" w:rsidRPr="009369F7" w:rsidRDefault="006E004A" w:rsidP="009369F7">
      <w:pPr>
        <w:rPr>
          <w:rFonts w:ascii="Times New Roman" w:hAnsi="Times New Roman" w:cs="Times New Roman"/>
          <w:b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 xml:space="preserve">The head of the contracting activity shall make the determination at FAR 48.202.  See </w:t>
      </w:r>
      <w:hyperlink r:id="rId12" w:history="1">
        <w:r w:rsidR="000764BC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0764BC">
        <w:t xml:space="preserve"> </w:t>
      </w:r>
      <w:r w:rsidRPr="009369F7">
        <w:rPr>
          <w:rFonts w:ascii="Times New Roman" w:hAnsi="Times New Roman" w:cs="Times New Roman"/>
          <w:sz w:val="24"/>
          <w:szCs w:val="24"/>
        </w:rPr>
        <w:t>for further delegation.</w:t>
      </w:r>
    </w:p>
    <w:sectPr w:rsidR="00D87EBF" w:rsidRPr="009369F7" w:rsidSect="007E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42E5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8C9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922E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2A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BA7D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C6E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F6E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01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24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951090">
    <w:abstractNumId w:val="9"/>
  </w:num>
  <w:num w:numId="2" w16cid:durableId="628511044">
    <w:abstractNumId w:val="7"/>
  </w:num>
  <w:num w:numId="3" w16cid:durableId="1431663147">
    <w:abstractNumId w:val="6"/>
  </w:num>
  <w:num w:numId="4" w16cid:durableId="1066220771">
    <w:abstractNumId w:val="5"/>
  </w:num>
  <w:num w:numId="5" w16cid:durableId="798108756">
    <w:abstractNumId w:val="4"/>
  </w:num>
  <w:num w:numId="6" w16cid:durableId="571088736">
    <w:abstractNumId w:val="8"/>
  </w:num>
  <w:num w:numId="7" w16cid:durableId="1549680580">
    <w:abstractNumId w:val="3"/>
  </w:num>
  <w:num w:numId="8" w16cid:durableId="918711380">
    <w:abstractNumId w:val="2"/>
  </w:num>
  <w:num w:numId="9" w16cid:durableId="1400862763">
    <w:abstractNumId w:val="1"/>
  </w:num>
  <w:num w:numId="10" w16cid:durableId="5475705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  <w15:person w15:author="Stephenson, Evelyn K CIV HQDA ASA ALT">
    <w15:presenceInfo w15:providerId="None" w15:userId="Stephenson, Evelyn K CIV HQDA ASA A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D5"/>
    <w:rsid w:val="00001B8E"/>
    <w:rsid w:val="00017115"/>
    <w:rsid w:val="000764BC"/>
    <w:rsid w:val="000B4925"/>
    <w:rsid w:val="000F2B9C"/>
    <w:rsid w:val="00156005"/>
    <w:rsid w:val="001738BE"/>
    <w:rsid w:val="00180748"/>
    <w:rsid w:val="00197261"/>
    <w:rsid w:val="0020612B"/>
    <w:rsid w:val="0021208D"/>
    <w:rsid w:val="00215BE3"/>
    <w:rsid w:val="00220AA0"/>
    <w:rsid w:val="00220CCA"/>
    <w:rsid w:val="00235FCA"/>
    <w:rsid w:val="00242E11"/>
    <w:rsid w:val="00253FB5"/>
    <w:rsid w:val="00293680"/>
    <w:rsid w:val="003069DF"/>
    <w:rsid w:val="003742FE"/>
    <w:rsid w:val="003A5093"/>
    <w:rsid w:val="003F5F81"/>
    <w:rsid w:val="0040130A"/>
    <w:rsid w:val="00476A9E"/>
    <w:rsid w:val="00480965"/>
    <w:rsid w:val="00494F8E"/>
    <w:rsid w:val="004A7166"/>
    <w:rsid w:val="004C5D9B"/>
    <w:rsid w:val="004F6EF0"/>
    <w:rsid w:val="00610539"/>
    <w:rsid w:val="0068116C"/>
    <w:rsid w:val="006B7702"/>
    <w:rsid w:val="006E004A"/>
    <w:rsid w:val="006E683A"/>
    <w:rsid w:val="006F3EAF"/>
    <w:rsid w:val="00701529"/>
    <w:rsid w:val="007A6CAD"/>
    <w:rsid w:val="007C5134"/>
    <w:rsid w:val="007E6AEC"/>
    <w:rsid w:val="00806078"/>
    <w:rsid w:val="008D2CBE"/>
    <w:rsid w:val="00910BC8"/>
    <w:rsid w:val="0093573F"/>
    <w:rsid w:val="009369F7"/>
    <w:rsid w:val="009618F0"/>
    <w:rsid w:val="00984BFF"/>
    <w:rsid w:val="009F3116"/>
    <w:rsid w:val="00A20EC0"/>
    <w:rsid w:val="00A55CD5"/>
    <w:rsid w:val="00A66D45"/>
    <w:rsid w:val="00A97367"/>
    <w:rsid w:val="00B03468"/>
    <w:rsid w:val="00B03C67"/>
    <w:rsid w:val="00B26103"/>
    <w:rsid w:val="00B37B18"/>
    <w:rsid w:val="00B37CBD"/>
    <w:rsid w:val="00B56924"/>
    <w:rsid w:val="00B7412E"/>
    <w:rsid w:val="00B7542A"/>
    <w:rsid w:val="00BD75E8"/>
    <w:rsid w:val="00BF0F63"/>
    <w:rsid w:val="00C32534"/>
    <w:rsid w:val="00CA07FD"/>
    <w:rsid w:val="00D20A98"/>
    <w:rsid w:val="00D87EBF"/>
    <w:rsid w:val="00E171A1"/>
    <w:rsid w:val="00E205CC"/>
    <w:rsid w:val="00E57E4D"/>
    <w:rsid w:val="00E71DF0"/>
    <w:rsid w:val="00EC4A69"/>
    <w:rsid w:val="00EF652C"/>
    <w:rsid w:val="00F519E3"/>
    <w:rsid w:val="00F72D39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6D03"/>
  <w15:docId w15:val="{6E652223-443B-45E5-B4F5-3E836E6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F7"/>
  </w:style>
  <w:style w:type="paragraph" w:styleId="Heading2">
    <w:name w:val="heading 2"/>
    <w:basedOn w:val="Normal"/>
    <w:next w:val="Normal"/>
    <w:link w:val="Heading2Char"/>
    <w:semiHidden/>
    <w:unhideWhenUsed/>
    <w:qFormat/>
    <w:rsid w:val="00A55CD5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9369F7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9369F7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55CD5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9369F7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369F7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A55CD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2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2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0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0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0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7F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69F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369F7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6105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205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rmyeitaas.sharepoint-mil.us/:x:/r/sites/ASA-ALT-PAM-PP/AFARSPDF/AFARSGG.xlsx?d=w5cd5fba948e94467be69dbb717e123ce&amp;csf=1&amp;web=1&amp;e=utoBP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armyeitaas.sharepoint-mil.us/:x:/r/sites/ASA-ALT-PAM-PP/AFARSPDF/AFARSGG.xlsx?d=w5cd5fba948e94467be69dbb717e123ce&amp;csf=1&amp;web=1&amp;e=utoBPE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armyeitaas.sharepoint-mil.us/:x:/r/sites/ASA-ALT-PAM-PP/AFARSPDF/AFARSGG.xlsx?d=w5cd5fba948e94467be69dbb717e123ce&amp;csf=1&amp;web=1&amp;e=utoBP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class="ExternalClassFA193600ECCE4846995544C033D265BB"&gt;&lt;p&gt;​PARC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DASAP-90-641</_dlc_DocId>
    <_dlc_DocIdUrl xmlns="4d2834f2-6e62-48ef-822a-880d84868a39">
      <Url>https://spcs3.kc.army.mil/asaalt/ZPTeam/PPS/_layouts/15/DocIdRedir.aspx?ID=DASAP-90-641</Url>
      <Description>DASAP-90-641</Description>
    </_dlc_DocIdUrl>
    <WebPartName xmlns="4d2834f2-6e62-48ef-822a-880d84868a39" xsi:nil="true"/>
    <AFARSRevisionNo xmlns="4d2834f2-6e62-48ef-822a-880d84868a39">28.01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F8A8E-EC40-4554-9591-F9F6B0439B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733A9-6BC6-461A-8638-B81B67DA2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8EFE50-8DE5-4192-ADB8-3747E0BB60B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D29185F-0164-4B5D-B53B-88C1E2E341F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C18991DE-8606-4EFF-9998-13BC1FB96F9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2452</Characters>
  <Application>Microsoft Office Word</Application>
  <DocSecurity>0</DocSecurity>
  <Lines>163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AFARS_5148__Revision_28_01</vt:lpstr>
    </vt:vector>
  </TitlesOfParts>
  <Company>U.S. Army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AFARS_5148__Revision_28_01</dc:title>
  <dc:creator>Administrator</dc:creator>
  <cp:lastModifiedBy>Jordan, Amanda C CIV USARMY HQDA ASA ALT (USA)</cp:lastModifiedBy>
  <cp:revision>3</cp:revision>
  <dcterms:created xsi:type="dcterms:W3CDTF">2024-07-31T14:14:00Z</dcterms:created>
  <dcterms:modified xsi:type="dcterms:W3CDTF">2024-09-22T21:55:00Z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cf4ced60-a4cb-4169-9fcd-9a06f3ae54ef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