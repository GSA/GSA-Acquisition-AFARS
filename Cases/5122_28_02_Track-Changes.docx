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F32FD" w14:textId="7065C783" w:rsidR="00497703" w:rsidRPr="00D56CD3" w:rsidRDefault="00FE765B" w:rsidP="00D56C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6CD3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804912" w:rsidRPr="00D56CD3">
        <w:rPr>
          <w:rFonts w:ascii="Times New Roman" w:hAnsi="Times New Roman" w:cs="Times New Roman"/>
          <w:b/>
          <w:sz w:val="32"/>
          <w:szCs w:val="32"/>
        </w:rPr>
        <w:t>–</w:t>
      </w:r>
      <w:r w:rsidR="005811E0">
        <w:rPr>
          <w:rFonts w:ascii="Times New Roman" w:hAnsi="Times New Roman" w:cs="Times New Roman"/>
          <w:b/>
          <w:sz w:val="32"/>
          <w:szCs w:val="32"/>
        </w:rPr>
        <w:t xml:space="preserve"> PART</w:t>
      </w:r>
      <w:r w:rsidRPr="00D56CD3">
        <w:rPr>
          <w:rFonts w:ascii="Times New Roman" w:hAnsi="Times New Roman" w:cs="Times New Roman"/>
          <w:b/>
          <w:sz w:val="32"/>
          <w:szCs w:val="32"/>
        </w:rPr>
        <w:t xml:space="preserve"> 5122</w:t>
      </w:r>
    </w:p>
    <w:p w14:paraId="5AE3E5BB" w14:textId="77777777" w:rsidR="00497703" w:rsidRPr="00D56CD3" w:rsidRDefault="00FE765B" w:rsidP="00D56C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6CD3">
        <w:rPr>
          <w:rFonts w:ascii="Times New Roman" w:hAnsi="Times New Roman" w:cs="Times New Roman"/>
          <w:b/>
          <w:sz w:val="32"/>
          <w:szCs w:val="32"/>
        </w:rPr>
        <w:t>Application of Labor Laws to Government Acquisitions</w:t>
      </w:r>
    </w:p>
    <w:p w14:paraId="73F11E42" w14:textId="6B6DC223" w:rsidR="00497703" w:rsidRPr="002072CF" w:rsidRDefault="00596067" w:rsidP="00D56CD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072CF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del w:id="0" w:author="Jordan, Amanda C CIV USARMY HQDA ASA ALT (USA)" w:date="2024-06-10T08:56:00Z">
        <w:r w:rsidR="00BF45AF" w:rsidDel="00866389">
          <w:rPr>
            <w:rFonts w:ascii="Times New Roman" w:hAnsi="Times New Roman" w:cs="Times New Roman"/>
            <w:i/>
            <w:sz w:val="24"/>
            <w:szCs w:val="24"/>
          </w:rPr>
          <w:delText>0</w:delText>
        </w:r>
        <w:r w:rsidR="00751137" w:rsidDel="00866389">
          <w:rPr>
            <w:rFonts w:ascii="Times New Roman" w:hAnsi="Times New Roman" w:cs="Times New Roman"/>
            <w:i/>
            <w:sz w:val="24"/>
            <w:szCs w:val="24"/>
          </w:rPr>
          <w:delText>1 May 2019</w:delText>
        </w:r>
      </w:del>
      <w:ins w:id="1" w:author="Jordan, Amanda C CIV USARMY HQDA ASA ALT (USA)" w:date="2024-06-10T08:57:00Z">
        <w:r w:rsidR="0032166E">
          <w:rPr>
            <w:rFonts w:ascii="Times New Roman" w:hAnsi="Times New Roman" w:cs="Times New Roman"/>
            <w:i/>
            <w:sz w:val="24"/>
            <w:szCs w:val="24"/>
          </w:rPr>
          <w:t>1</w:t>
        </w:r>
      </w:ins>
      <w:ins w:id="2" w:author="Jordan, Amanda C CIV USARMY HQDA ASA ALT (USA)" w:date="2024-06-10T08:56:00Z">
        <w:r w:rsidR="00866389">
          <w:rPr>
            <w:rFonts w:ascii="Times New Roman" w:hAnsi="Times New Roman" w:cs="Times New Roman"/>
            <w:i/>
            <w:sz w:val="24"/>
            <w:szCs w:val="24"/>
          </w:rPr>
          <w:t>0 June 2024</w:t>
        </w:r>
      </w:ins>
      <w:r w:rsidRPr="002072CF">
        <w:rPr>
          <w:rFonts w:ascii="Times New Roman" w:hAnsi="Times New Roman" w:cs="Times New Roman"/>
          <w:i/>
          <w:sz w:val="24"/>
          <w:szCs w:val="24"/>
        </w:rPr>
        <w:t>)</w:t>
      </w:r>
    </w:p>
    <w:p w14:paraId="3AC7683B" w14:textId="1FF67DE2" w:rsidR="005811E0" w:rsidRPr="005811E0" w:rsidRDefault="002072C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5811E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5811E0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5811E0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4064886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5122.001  Definitions.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_Toc514064886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EF67202" w14:textId="617AD078" w:rsidR="005811E0" w:rsidRPr="005811E0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87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5122.1 – Basic Labor Policies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_Toc514064887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8070A6" w14:textId="24155F63" w:rsidR="005811E0" w:rsidRPr="005811E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88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5122.101  Labor relations.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_Toc514064888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D6E5371" w14:textId="2FB45D5C" w:rsidR="005811E0" w:rsidRPr="005811E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89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5122.101-1  General.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_Toc514064889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C83E64D" w14:textId="71416498" w:rsidR="005811E0" w:rsidRPr="005811E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0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5122.101-3  Reporting labor disputes.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_Toc514064890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26E00D" w14:textId="0DEDCBED" w:rsidR="005811E0" w:rsidRPr="005811E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1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5122.101-3-70 Impact of labor disputes on defense programs.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_Toc514064891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6E48E2" w14:textId="1F59EA0D" w:rsidR="005811E0" w:rsidRPr="005811E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2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5122.103  Overtime.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_Toc514064892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AEEF11A" w14:textId="72E2423E" w:rsidR="005811E0" w:rsidRPr="005811E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3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5122.103-4  Approvals.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_Toc514064893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BA4349C" w14:textId="7E22843E" w:rsidR="005811E0" w:rsidRPr="005811E0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4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5122.3 – Contract Work Hours and Safety Standards Act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_Toc514064894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583070F" w14:textId="696A1B1D" w:rsidR="005811E0" w:rsidRPr="005811E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5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5122.302  Liquidated damages and overtime pay.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_Toc514064895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B2A1BD" w14:textId="68A11AC7" w:rsidR="005811E0" w:rsidRPr="005811E0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6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5122.4 – Labor Standards for Contracts Involving Construction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_Toc514064896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F3C0F4" w14:textId="67086F4E" w:rsidR="005811E0" w:rsidRPr="005811E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7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5122.404  Construction wage requirements statute wage determinations.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_Toc514064897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33E1CB2" w14:textId="3547F375" w:rsidR="005811E0" w:rsidRPr="005811E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8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5122.404-6  Modification of wage determinations.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_Toc514064898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DF9A27" w14:textId="104665B8" w:rsidR="005811E0" w:rsidRPr="005811E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9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5122.406  Administration and enforcement.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_Toc514064899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D299A91" w14:textId="384D8C0D" w:rsidR="005811E0" w:rsidRPr="005811E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0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5122.406-8  Investigations.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_Toc514064900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1B82B2" w14:textId="5B22101E" w:rsidR="005811E0" w:rsidRPr="005811E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1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5122.406-9  Withholding from or suspension of contract payments.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_Toc514064901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A71AE39" w14:textId="2E9DD990" w:rsidR="005811E0" w:rsidRPr="005811E0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2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5122.8 – Equal Employment Opportunity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_Toc514064902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6358617" w14:textId="23857505" w:rsidR="005811E0" w:rsidRPr="005811E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3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5122.805  Procedures.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_Toc514064903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6601D7" w14:textId="34EE7309" w:rsidR="005811E0" w:rsidRPr="005811E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4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5122.807  Exemptions.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_Toc514064904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A6154A6" w14:textId="22FF6A99" w:rsidR="005811E0" w:rsidRPr="005811E0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5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5122.13 – Equal Opportunity for Veterans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_Toc514064905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2F918FB" w14:textId="5BAA0328" w:rsidR="005811E0" w:rsidRPr="005811E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6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5122.1305  Waivers.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_Toc514064906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9402342" w14:textId="3796E598" w:rsidR="005811E0" w:rsidRPr="005811E0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7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Subpart 5122.14 – Employment of Workers With Disabilities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_Toc514064907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957F28" w14:textId="5EBE3FC8" w:rsidR="005811E0" w:rsidRPr="005811E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8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5122.1403  Waivers.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_Toc514064908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E3BF5C0" w14:textId="14EB7780" w:rsidR="005811E0" w:rsidRPr="005811E0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9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Subpart 5122.15 - Prohibition of Acquisition of Products Produced by Forced or Indentured Child Labor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_Toc514064909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D4FA6E1" w14:textId="6E8BB26D" w:rsidR="005811E0" w:rsidRPr="005811E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10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5122.1503  Procedures for acquiring end products on the list of products requiring contractor certification as to forced or indentured child labor.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_Toc514064910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3C207AA" w14:textId="528945D6" w:rsidR="005811E0" w:rsidRPr="005811E0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11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Subpart 5122.16 – Notification of Employee Rights Under the National Labor Relations Act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_Toc514064911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5ACDD65" w14:textId="170711E4" w:rsidR="005811E0" w:rsidRPr="005811E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12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5122.1604  Compliance evaluation and complaint investigations and sanctions for violations.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_Toc514064912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3B66753" w14:textId="7D180955" w:rsidR="005811E0" w:rsidRPr="005811E0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13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Subpart 5122.17 – Combating Trafficking in Persons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_Toc514064913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7A6A9C0" w14:textId="2F0D2207" w:rsidR="005811E0" w:rsidRPr="005811E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14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5122.1703  Policy.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_Toc514064914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FCB1958" w14:textId="479F5031" w:rsidR="005811E0" w:rsidRPr="005811E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15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5122.1704  Violations and remedies.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_Toc514064915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1EDC6ED" w14:textId="2251E4E8" w:rsidR="00D56CD3" w:rsidRPr="00D56CD3" w:rsidRDefault="002072CF" w:rsidP="00D56CD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811E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0422B654" w14:textId="77777777" w:rsidR="00497703" w:rsidRDefault="00FE765B" w:rsidP="00D56CD3">
      <w:pPr>
        <w:pStyle w:val="Heading4"/>
      </w:pPr>
      <w:bookmarkStart w:id="3" w:name="_Toc514064886"/>
      <w:r w:rsidRPr="00FE765B">
        <w:t xml:space="preserve">5122.001  </w:t>
      </w:r>
      <w:r w:rsidRPr="00D56CD3">
        <w:t>Definition</w:t>
      </w:r>
      <w:r w:rsidR="00330BAF" w:rsidRPr="00D56CD3">
        <w:t>s</w:t>
      </w:r>
      <w:r w:rsidRPr="00FE765B">
        <w:t>.</w:t>
      </w:r>
      <w:bookmarkEnd w:id="3"/>
    </w:p>
    <w:p w14:paraId="42B95ACE" w14:textId="0BA3D68B" w:rsidR="00497703" w:rsidRPr="00362FF3" w:rsidRDefault="00FE765B" w:rsidP="00362FF3">
      <w:pPr>
        <w:rPr>
          <w:rFonts w:ascii="Times New Roman" w:hAnsi="Times New Roman" w:cs="Times New Roman"/>
          <w:sz w:val="24"/>
          <w:szCs w:val="24"/>
        </w:rPr>
      </w:pPr>
      <w:r w:rsidRPr="00362FF3">
        <w:rPr>
          <w:rFonts w:ascii="Times New Roman" w:hAnsi="Times New Roman" w:cs="Times New Roman"/>
          <w:bCs/>
          <w:sz w:val="24"/>
          <w:szCs w:val="24"/>
        </w:rPr>
        <w:t xml:space="preserve">“Labor </w:t>
      </w:r>
      <w:r w:rsidR="00804912" w:rsidRPr="00362FF3">
        <w:rPr>
          <w:rFonts w:ascii="Times New Roman" w:hAnsi="Times New Roman" w:cs="Times New Roman"/>
          <w:bCs/>
          <w:sz w:val="24"/>
          <w:szCs w:val="24"/>
        </w:rPr>
        <w:t>a</w:t>
      </w:r>
      <w:r w:rsidRPr="00362FF3">
        <w:rPr>
          <w:rFonts w:ascii="Times New Roman" w:hAnsi="Times New Roman" w:cs="Times New Roman"/>
          <w:bCs/>
          <w:sz w:val="24"/>
          <w:szCs w:val="24"/>
        </w:rPr>
        <w:t xml:space="preserve">dvisor,” as used in this part, means </w:t>
      </w:r>
      <w:r w:rsidRPr="00362FF3">
        <w:rPr>
          <w:rFonts w:ascii="Times New Roman" w:hAnsi="Times New Roman" w:cs="Times New Roman"/>
          <w:sz w:val="24"/>
          <w:szCs w:val="24"/>
        </w:rPr>
        <w:t xml:space="preserve">the </w:t>
      </w:r>
      <w:r w:rsidR="006D6B30" w:rsidRPr="00362FF3">
        <w:rPr>
          <w:rFonts w:ascii="Times New Roman" w:hAnsi="Times New Roman" w:cs="Times New Roman"/>
          <w:sz w:val="24"/>
          <w:szCs w:val="24"/>
        </w:rPr>
        <w:t>l</w:t>
      </w:r>
      <w:r w:rsidRPr="00362FF3">
        <w:rPr>
          <w:rFonts w:ascii="Times New Roman" w:hAnsi="Times New Roman" w:cs="Times New Roman"/>
          <w:sz w:val="24"/>
          <w:szCs w:val="24"/>
        </w:rPr>
        <w:t xml:space="preserve">abor </w:t>
      </w:r>
      <w:r w:rsidR="006D6B30" w:rsidRPr="00362FF3">
        <w:rPr>
          <w:rFonts w:ascii="Times New Roman" w:hAnsi="Times New Roman" w:cs="Times New Roman"/>
          <w:sz w:val="24"/>
          <w:szCs w:val="24"/>
        </w:rPr>
        <w:t>a</w:t>
      </w:r>
      <w:r w:rsidRPr="00362FF3">
        <w:rPr>
          <w:rFonts w:ascii="Times New Roman" w:hAnsi="Times New Roman" w:cs="Times New Roman"/>
          <w:sz w:val="24"/>
          <w:szCs w:val="24"/>
        </w:rPr>
        <w:t>dvisor, Contract and Fiscal Law Division, Office of the Judge Advocate General.</w:t>
      </w:r>
    </w:p>
    <w:p w14:paraId="5BDD63B5" w14:textId="77777777" w:rsidR="00330BAF" w:rsidRDefault="00330BAF" w:rsidP="00D56CD3">
      <w:pPr>
        <w:pStyle w:val="Heading3"/>
      </w:pPr>
      <w:bookmarkStart w:id="4" w:name="_Toc514064887"/>
      <w:r w:rsidRPr="00FE765B">
        <w:t xml:space="preserve">Subpart 5122.1 </w:t>
      </w:r>
      <w:r>
        <w:t>–</w:t>
      </w:r>
      <w:r w:rsidRPr="00FE765B">
        <w:t xml:space="preserve"> Basic Labor Policies</w:t>
      </w:r>
      <w:bookmarkEnd w:id="4"/>
    </w:p>
    <w:p w14:paraId="5746EC8C" w14:textId="77777777" w:rsidR="00497703" w:rsidRDefault="00FE765B" w:rsidP="00D56CD3">
      <w:pPr>
        <w:pStyle w:val="Heading4"/>
      </w:pPr>
      <w:bookmarkStart w:id="5" w:name="_Toc514064888"/>
      <w:r w:rsidRPr="00FE765B">
        <w:t>5122.101  Labor relations.</w:t>
      </w:r>
      <w:bookmarkEnd w:id="5"/>
    </w:p>
    <w:p w14:paraId="59B43B20" w14:textId="119B5077" w:rsidR="005811E0" w:rsidRDefault="00FE765B" w:rsidP="005811E0">
      <w:pPr>
        <w:pStyle w:val="Heading4"/>
      </w:pPr>
      <w:bookmarkStart w:id="6" w:name="_Toc514064889"/>
      <w:r w:rsidRPr="00FE765B">
        <w:t>5122.101-1  General.</w:t>
      </w:r>
      <w:bookmarkEnd w:id="6"/>
    </w:p>
    <w:p w14:paraId="72B5561E" w14:textId="32253D7A" w:rsidR="00596067" w:rsidRPr="00362FF3" w:rsidRDefault="00FE765B" w:rsidP="00362FF3">
      <w:pPr>
        <w:rPr>
          <w:rFonts w:ascii="Times New Roman" w:hAnsi="Times New Roman" w:cs="Times New Roman"/>
          <w:sz w:val="24"/>
          <w:szCs w:val="24"/>
        </w:rPr>
      </w:pPr>
      <w:r w:rsidRPr="00362FF3">
        <w:rPr>
          <w:rFonts w:ascii="Times New Roman" w:hAnsi="Times New Roman" w:cs="Times New Roman"/>
          <w:sz w:val="24"/>
          <w:szCs w:val="24"/>
        </w:rPr>
        <w:t xml:space="preserve">The </w:t>
      </w:r>
      <w:r w:rsidR="00804912" w:rsidRPr="00362FF3">
        <w:rPr>
          <w:rFonts w:ascii="Times New Roman" w:hAnsi="Times New Roman" w:cs="Times New Roman"/>
          <w:sz w:val="24"/>
          <w:szCs w:val="24"/>
        </w:rPr>
        <w:t>l</w:t>
      </w:r>
      <w:r w:rsidRPr="00362FF3">
        <w:rPr>
          <w:rFonts w:ascii="Times New Roman" w:hAnsi="Times New Roman" w:cs="Times New Roman"/>
          <w:sz w:val="24"/>
          <w:szCs w:val="24"/>
        </w:rPr>
        <w:t xml:space="preserve">abor </w:t>
      </w:r>
      <w:r w:rsidR="00804912" w:rsidRPr="00362FF3">
        <w:rPr>
          <w:rFonts w:ascii="Times New Roman" w:hAnsi="Times New Roman" w:cs="Times New Roman"/>
          <w:sz w:val="24"/>
          <w:szCs w:val="24"/>
        </w:rPr>
        <w:t>a</w:t>
      </w:r>
      <w:r w:rsidRPr="00362FF3">
        <w:rPr>
          <w:rFonts w:ascii="Times New Roman" w:hAnsi="Times New Roman" w:cs="Times New Roman"/>
          <w:sz w:val="24"/>
          <w:szCs w:val="24"/>
        </w:rPr>
        <w:t>dvisor grants departmental approval</w:t>
      </w:r>
      <w:r w:rsidR="007272C5" w:rsidRPr="00362FF3">
        <w:rPr>
          <w:rFonts w:ascii="Times New Roman" w:hAnsi="Times New Roman" w:cs="Times New Roman"/>
          <w:sz w:val="24"/>
          <w:szCs w:val="24"/>
        </w:rPr>
        <w:t xml:space="preserve"> for the actions listed in DFARS PGI 222.101-1</w:t>
      </w:r>
      <w:r w:rsidRPr="00362FF3">
        <w:rPr>
          <w:rFonts w:ascii="Times New Roman" w:hAnsi="Times New Roman" w:cs="Times New Roman"/>
          <w:sz w:val="24"/>
          <w:szCs w:val="24"/>
        </w:rPr>
        <w:t xml:space="preserve">.  The </w:t>
      </w:r>
      <w:r w:rsidR="00804912" w:rsidRPr="00362FF3">
        <w:rPr>
          <w:rFonts w:ascii="Times New Roman" w:hAnsi="Times New Roman" w:cs="Times New Roman"/>
          <w:sz w:val="24"/>
          <w:szCs w:val="24"/>
        </w:rPr>
        <w:t>h</w:t>
      </w:r>
      <w:r w:rsidRPr="00362FF3">
        <w:rPr>
          <w:rFonts w:ascii="Times New Roman" w:hAnsi="Times New Roman" w:cs="Times New Roman"/>
          <w:sz w:val="24"/>
          <w:szCs w:val="24"/>
        </w:rPr>
        <w:t xml:space="preserve">ead of the </w:t>
      </w:r>
      <w:r w:rsidR="00804912" w:rsidRPr="00362FF3">
        <w:rPr>
          <w:rFonts w:ascii="Times New Roman" w:hAnsi="Times New Roman" w:cs="Times New Roman"/>
          <w:sz w:val="24"/>
          <w:szCs w:val="24"/>
        </w:rPr>
        <w:t>c</w:t>
      </w:r>
      <w:r w:rsidRPr="00362FF3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804912" w:rsidRPr="00362FF3">
        <w:rPr>
          <w:rFonts w:ascii="Times New Roman" w:hAnsi="Times New Roman" w:cs="Times New Roman"/>
          <w:sz w:val="24"/>
          <w:szCs w:val="24"/>
        </w:rPr>
        <w:t>a</w:t>
      </w:r>
      <w:r w:rsidRPr="00362FF3">
        <w:rPr>
          <w:rFonts w:ascii="Times New Roman" w:hAnsi="Times New Roman" w:cs="Times New Roman"/>
          <w:sz w:val="24"/>
          <w:szCs w:val="24"/>
        </w:rPr>
        <w:t xml:space="preserve">ctivity (HCA) may contact a </w:t>
      </w:r>
      <w:r w:rsidR="00374006" w:rsidRPr="00362FF3">
        <w:rPr>
          <w:rFonts w:ascii="Times New Roman" w:hAnsi="Times New Roman" w:cs="Times New Roman"/>
          <w:sz w:val="24"/>
          <w:szCs w:val="24"/>
        </w:rPr>
        <w:t xml:space="preserve">national office of a labor organization, a </w:t>
      </w:r>
      <w:r w:rsidRPr="00362FF3">
        <w:rPr>
          <w:rFonts w:ascii="Times New Roman" w:hAnsi="Times New Roman" w:cs="Times New Roman"/>
          <w:sz w:val="24"/>
          <w:szCs w:val="24"/>
        </w:rPr>
        <w:t>regional office of the Federal Mediation and Conciliation Service, National Mediation Board, or National Labor Relations Board for information.  However, when</w:t>
      </w:r>
      <w:r w:rsidR="00096395" w:rsidRPr="00362FF3">
        <w:rPr>
          <w:rFonts w:ascii="Times New Roman" w:hAnsi="Times New Roman" w:cs="Times New Roman"/>
          <w:sz w:val="24"/>
          <w:szCs w:val="24"/>
        </w:rPr>
        <w:t xml:space="preserve"> a contract has been transferred to</w:t>
      </w:r>
      <w:r w:rsidRPr="00362FF3">
        <w:rPr>
          <w:rFonts w:ascii="Times New Roman" w:hAnsi="Times New Roman" w:cs="Times New Roman"/>
          <w:sz w:val="24"/>
          <w:szCs w:val="24"/>
        </w:rPr>
        <w:t xml:space="preserve"> the Defense Contract Management Agency</w:t>
      </w:r>
      <w:r w:rsidR="00096395" w:rsidRPr="00362FF3">
        <w:rPr>
          <w:rFonts w:ascii="Times New Roman" w:hAnsi="Times New Roman" w:cs="Times New Roman"/>
          <w:sz w:val="24"/>
          <w:szCs w:val="24"/>
        </w:rPr>
        <w:t xml:space="preserve"> for administration,</w:t>
      </w:r>
      <w:r w:rsidRPr="00362FF3">
        <w:rPr>
          <w:rFonts w:ascii="Times New Roman" w:hAnsi="Times New Roman" w:cs="Times New Roman"/>
          <w:sz w:val="24"/>
          <w:szCs w:val="24"/>
        </w:rPr>
        <w:t xml:space="preserve"> request the information from the D</w:t>
      </w:r>
      <w:r w:rsidR="00550BEB" w:rsidRPr="00362FF3">
        <w:rPr>
          <w:rFonts w:ascii="Times New Roman" w:hAnsi="Times New Roman" w:cs="Times New Roman"/>
          <w:sz w:val="24"/>
          <w:szCs w:val="24"/>
        </w:rPr>
        <w:t>efense Contract Management Agency</w:t>
      </w:r>
      <w:r w:rsidR="00096395" w:rsidRPr="00362FF3">
        <w:rPr>
          <w:rFonts w:ascii="Times New Roman" w:hAnsi="Times New Roman" w:cs="Times New Roman"/>
          <w:sz w:val="24"/>
          <w:szCs w:val="24"/>
        </w:rPr>
        <w:t>.</w:t>
      </w:r>
      <w:r w:rsidR="00596067" w:rsidRPr="00362FF3">
        <w:rPr>
          <w:rFonts w:ascii="Times New Roman" w:hAnsi="Times New Roman" w:cs="Times New Roman"/>
          <w:sz w:val="24"/>
          <w:szCs w:val="24"/>
          <w:lang w:val="en"/>
        </w:rPr>
        <w:t xml:space="preserve">  See Appendix GG for further delegation.</w:t>
      </w:r>
    </w:p>
    <w:p w14:paraId="31B5C39F" w14:textId="77777777" w:rsidR="00497703" w:rsidRDefault="00FE765B" w:rsidP="00D56CD3">
      <w:pPr>
        <w:pStyle w:val="Heading4"/>
      </w:pPr>
      <w:bookmarkStart w:id="7" w:name="_Toc514064890"/>
      <w:r w:rsidRPr="00FE765B">
        <w:t>5122.101-3  Reporting labor disputes.</w:t>
      </w:r>
      <w:bookmarkEnd w:id="7"/>
    </w:p>
    <w:p w14:paraId="251E7505" w14:textId="77777777" w:rsidR="00497703" w:rsidRDefault="00FE765B" w:rsidP="007272C5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pacing w:val="-2"/>
          <w:sz w:val="24"/>
          <w:szCs w:val="24"/>
        </w:rPr>
      </w:pPr>
      <w:r w:rsidRPr="00FE765B">
        <w:rPr>
          <w:rFonts w:ascii="Times New Roman" w:hAnsi="Times New Roman" w:cs="Times New Roman"/>
          <w:spacing w:val="-2"/>
          <w:sz w:val="24"/>
          <w:szCs w:val="24"/>
        </w:rPr>
        <w:t xml:space="preserve">(2)  Contact the </w:t>
      </w:r>
      <w:r w:rsidR="00804912">
        <w:rPr>
          <w:rFonts w:ascii="Times New Roman" w:hAnsi="Times New Roman" w:cs="Times New Roman"/>
          <w:spacing w:val="-2"/>
          <w:sz w:val="24"/>
          <w:szCs w:val="24"/>
        </w:rPr>
        <w:t>l</w:t>
      </w:r>
      <w:r w:rsidRPr="00FE765B">
        <w:rPr>
          <w:rFonts w:ascii="Times New Roman" w:hAnsi="Times New Roman" w:cs="Times New Roman"/>
          <w:spacing w:val="-2"/>
          <w:sz w:val="24"/>
          <w:szCs w:val="24"/>
        </w:rPr>
        <w:t xml:space="preserve">abor </w:t>
      </w:r>
      <w:r w:rsidR="00804912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FE765B">
        <w:rPr>
          <w:rFonts w:ascii="Times New Roman" w:hAnsi="Times New Roman" w:cs="Times New Roman"/>
          <w:spacing w:val="-2"/>
          <w:sz w:val="24"/>
          <w:szCs w:val="24"/>
        </w:rPr>
        <w:t>dvisor before disseminating any information on labor disputes.</w:t>
      </w:r>
      <w:r w:rsidR="006743A7" w:rsidRPr="006743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6743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6743A7" w:rsidRPr="00FE765B">
        <w:rPr>
          <w:rFonts w:ascii="Times New Roman" w:hAnsi="Times New Roman" w:cs="Times New Roman"/>
          <w:spacing w:val="-2"/>
          <w:sz w:val="24"/>
          <w:szCs w:val="24"/>
        </w:rPr>
        <w:t xml:space="preserve">Army personnel cannot give information about work stoppages or labor disputes to representatives of labor or management without authorization from the </w:t>
      </w:r>
      <w:r w:rsidR="006743A7">
        <w:rPr>
          <w:rFonts w:ascii="Times New Roman" w:hAnsi="Times New Roman" w:cs="Times New Roman"/>
          <w:spacing w:val="-2"/>
          <w:sz w:val="24"/>
          <w:szCs w:val="24"/>
        </w:rPr>
        <w:t>l</w:t>
      </w:r>
      <w:r w:rsidR="006743A7" w:rsidRPr="00FE765B">
        <w:rPr>
          <w:rFonts w:ascii="Times New Roman" w:hAnsi="Times New Roman" w:cs="Times New Roman"/>
          <w:spacing w:val="-2"/>
          <w:sz w:val="24"/>
          <w:szCs w:val="24"/>
        </w:rPr>
        <w:t xml:space="preserve">abor </w:t>
      </w:r>
      <w:r w:rsidR="006743A7">
        <w:rPr>
          <w:rFonts w:ascii="Times New Roman" w:hAnsi="Times New Roman" w:cs="Times New Roman"/>
          <w:spacing w:val="-2"/>
          <w:sz w:val="24"/>
          <w:szCs w:val="24"/>
        </w:rPr>
        <w:t>a</w:t>
      </w:r>
      <w:r w:rsidR="006743A7" w:rsidRPr="00FE765B">
        <w:rPr>
          <w:rFonts w:ascii="Times New Roman" w:hAnsi="Times New Roman" w:cs="Times New Roman"/>
          <w:spacing w:val="-2"/>
          <w:sz w:val="24"/>
          <w:szCs w:val="24"/>
        </w:rPr>
        <w:t>dvisor.</w:t>
      </w:r>
    </w:p>
    <w:p w14:paraId="1C7BF485" w14:textId="77777777" w:rsidR="00596067" w:rsidRDefault="00596067" w:rsidP="005811E0">
      <w:pPr>
        <w:pStyle w:val="Heading4"/>
      </w:pPr>
      <w:bookmarkStart w:id="8" w:name="_Toc514064891"/>
      <w:r>
        <w:t>5122.101-3-70 Impact of labor disputes on defense programs.</w:t>
      </w:r>
      <w:bookmarkEnd w:id="8"/>
    </w:p>
    <w:p w14:paraId="5A605287" w14:textId="7D717CD9" w:rsidR="00596067" w:rsidRDefault="001D5B7A" w:rsidP="007272C5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(</w:t>
      </w:r>
      <w:r w:rsidR="00094F3C">
        <w:rPr>
          <w:rFonts w:ascii="Times New Roman" w:hAnsi="Times New Roman" w:cs="Times New Roman"/>
          <w:spacing w:val="-2"/>
          <w:sz w:val="24"/>
          <w:szCs w:val="24"/>
        </w:rPr>
        <w:t>b</w:t>
      </w:r>
      <w:r w:rsidR="00596067">
        <w:rPr>
          <w:rFonts w:ascii="Times New Roman" w:hAnsi="Times New Roman" w:cs="Times New Roman"/>
          <w:spacing w:val="-2"/>
          <w:sz w:val="24"/>
          <w:szCs w:val="24"/>
        </w:rPr>
        <w:t>)  The head of the contracting activity shall submit a report of findings and recommendations as described in DFARS PGI 222.101-3-70</w:t>
      </w:r>
      <w:r w:rsidR="00094F3C">
        <w:rPr>
          <w:rFonts w:ascii="Times New Roman" w:hAnsi="Times New Roman" w:cs="Times New Roman"/>
          <w:spacing w:val="-2"/>
          <w:sz w:val="24"/>
          <w:szCs w:val="24"/>
        </w:rPr>
        <w:t>(b</w:t>
      </w:r>
      <w:r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596067">
        <w:rPr>
          <w:rFonts w:ascii="Times New Roman" w:hAnsi="Times New Roman" w:cs="Times New Roman"/>
          <w:spacing w:val="-2"/>
          <w:sz w:val="24"/>
          <w:szCs w:val="24"/>
        </w:rPr>
        <w:t>.  See Appendix GG for further delegation.</w:t>
      </w:r>
    </w:p>
    <w:p w14:paraId="3C4AF86F" w14:textId="77777777" w:rsidR="00497703" w:rsidRDefault="00FE765B" w:rsidP="00D56CD3">
      <w:pPr>
        <w:pStyle w:val="Heading4"/>
      </w:pPr>
      <w:bookmarkStart w:id="9" w:name="_Toc514064892"/>
      <w:r w:rsidRPr="00FE765B">
        <w:t>5122.103  Overtime.</w:t>
      </w:r>
      <w:bookmarkEnd w:id="9"/>
    </w:p>
    <w:p w14:paraId="232989AD" w14:textId="77777777" w:rsidR="00497703" w:rsidRPr="001A27EF" w:rsidRDefault="00FE765B" w:rsidP="00D56CD3">
      <w:pPr>
        <w:pStyle w:val="Heading4"/>
      </w:pPr>
      <w:bookmarkStart w:id="10" w:name="_Toc514064893"/>
      <w:r w:rsidRPr="001A27EF">
        <w:t>5122.103-4  Approvals.</w:t>
      </w:r>
      <w:bookmarkEnd w:id="10"/>
    </w:p>
    <w:p w14:paraId="0B93730A" w14:textId="77777777" w:rsidR="00497703" w:rsidRPr="001A27EF" w:rsidRDefault="00596067" w:rsidP="007272C5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1A27EF"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 </w:t>
      </w:r>
      <w:r w:rsidR="00FE765B" w:rsidRPr="001A27EF">
        <w:rPr>
          <w:rFonts w:ascii="Times New Roman" w:hAnsi="Times New Roman" w:cs="Times New Roman"/>
          <w:spacing w:val="-2"/>
          <w:sz w:val="24"/>
          <w:szCs w:val="24"/>
        </w:rPr>
        <w:t>(a)  The following individuals may approve overtime:</w:t>
      </w:r>
    </w:p>
    <w:p w14:paraId="32B0FB29" w14:textId="77777777" w:rsidR="00497703" w:rsidRPr="005811E0" w:rsidRDefault="00FE765B" w:rsidP="005811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11E0">
        <w:rPr>
          <w:rFonts w:ascii="Times New Roman" w:hAnsi="Times New Roman" w:cs="Times New Roman"/>
          <w:sz w:val="24"/>
          <w:szCs w:val="24"/>
        </w:rPr>
        <w:t>(i)  Contracting officer.</w:t>
      </w:r>
    </w:p>
    <w:p w14:paraId="4AA01408" w14:textId="77777777" w:rsidR="00497703" w:rsidRPr="005811E0" w:rsidRDefault="00FE765B" w:rsidP="005811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11E0">
        <w:rPr>
          <w:rFonts w:ascii="Times New Roman" w:hAnsi="Times New Roman" w:cs="Times New Roman"/>
          <w:sz w:val="24"/>
          <w:szCs w:val="24"/>
        </w:rPr>
        <w:t xml:space="preserve">(ii)  Chief of </w:t>
      </w:r>
      <w:r w:rsidR="00804912" w:rsidRPr="005811E0">
        <w:rPr>
          <w:rFonts w:ascii="Times New Roman" w:hAnsi="Times New Roman" w:cs="Times New Roman"/>
          <w:sz w:val="24"/>
          <w:szCs w:val="24"/>
        </w:rPr>
        <w:t>c</w:t>
      </w:r>
      <w:r w:rsidRPr="005811E0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804912" w:rsidRPr="005811E0">
        <w:rPr>
          <w:rFonts w:ascii="Times New Roman" w:hAnsi="Times New Roman" w:cs="Times New Roman"/>
          <w:sz w:val="24"/>
          <w:szCs w:val="24"/>
        </w:rPr>
        <w:t>o</w:t>
      </w:r>
      <w:r w:rsidRPr="005811E0">
        <w:rPr>
          <w:rFonts w:ascii="Times New Roman" w:hAnsi="Times New Roman" w:cs="Times New Roman"/>
          <w:sz w:val="24"/>
          <w:szCs w:val="24"/>
        </w:rPr>
        <w:t>ffice.</w:t>
      </w:r>
    </w:p>
    <w:p w14:paraId="7A2D6353" w14:textId="77777777" w:rsidR="00497703" w:rsidRPr="005811E0" w:rsidRDefault="00FE765B" w:rsidP="005811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11E0">
        <w:rPr>
          <w:rFonts w:ascii="Times New Roman" w:hAnsi="Times New Roman" w:cs="Times New Roman"/>
          <w:sz w:val="24"/>
          <w:szCs w:val="24"/>
        </w:rPr>
        <w:t>(iii)  HCAs.</w:t>
      </w:r>
    </w:p>
    <w:p w14:paraId="3A4860FD" w14:textId="69FA66F1" w:rsidR="00497703" w:rsidRPr="005811E0" w:rsidRDefault="00FE765B" w:rsidP="005811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11E0">
        <w:rPr>
          <w:rFonts w:ascii="Times New Roman" w:hAnsi="Times New Roman" w:cs="Times New Roman"/>
          <w:sz w:val="24"/>
          <w:szCs w:val="24"/>
        </w:rPr>
        <w:t>(</w:t>
      </w:r>
      <w:r w:rsidR="00712417" w:rsidRPr="005811E0">
        <w:rPr>
          <w:rFonts w:ascii="Times New Roman" w:hAnsi="Times New Roman" w:cs="Times New Roman"/>
          <w:sz w:val="24"/>
          <w:szCs w:val="24"/>
        </w:rPr>
        <w:t>i</w:t>
      </w:r>
      <w:r w:rsidRPr="005811E0">
        <w:rPr>
          <w:rFonts w:ascii="Times New Roman" w:hAnsi="Times New Roman" w:cs="Times New Roman"/>
          <w:sz w:val="24"/>
          <w:szCs w:val="24"/>
        </w:rPr>
        <w:t xml:space="preserve">v)  </w:t>
      </w:r>
      <w:r w:rsidR="00751137">
        <w:rPr>
          <w:rFonts w:ascii="Times New Roman" w:hAnsi="Times New Roman" w:cs="Times New Roman"/>
          <w:sz w:val="24"/>
          <w:szCs w:val="24"/>
        </w:rPr>
        <w:t>Senior</w:t>
      </w:r>
      <w:r w:rsidR="00330BAF" w:rsidRPr="005811E0">
        <w:rPr>
          <w:rFonts w:ascii="Times New Roman" w:hAnsi="Times New Roman" w:cs="Times New Roman"/>
          <w:sz w:val="24"/>
          <w:szCs w:val="24"/>
        </w:rPr>
        <w:t xml:space="preserve"> contracting</w:t>
      </w:r>
      <w:r w:rsidR="00751137">
        <w:rPr>
          <w:rFonts w:ascii="Times New Roman" w:hAnsi="Times New Roman" w:cs="Times New Roman"/>
          <w:sz w:val="24"/>
          <w:szCs w:val="24"/>
        </w:rPr>
        <w:t xml:space="preserve"> official</w:t>
      </w:r>
      <w:r w:rsidRPr="005811E0">
        <w:rPr>
          <w:rFonts w:ascii="Times New Roman" w:hAnsi="Times New Roman" w:cs="Times New Roman"/>
          <w:sz w:val="24"/>
          <w:szCs w:val="24"/>
        </w:rPr>
        <w:t>.</w:t>
      </w:r>
    </w:p>
    <w:p w14:paraId="05BD8AE0" w14:textId="77777777" w:rsidR="00497703" w:rsidRPr="005811E0" w:rsidRDefault="00FE765B" w:rsidP="005811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11E0">
        <w:rPr>
          <w:rFonts w:ascii="Times New Roman" w:hAnsi="Times New Roman" w:cs="Times New Roman"/>
          <w:sz w:val="24"/>
          <w:szCs w:val="24"/>
        </w:rPr>
        <w:t>(v)  Other individuals whom the Deputy Assistant Secretary of the Army (Procurement), Office of the Assistant Secretary of the Army (Acquisition, Logistics and Technology)</w:t>
      </w:r>
      <w:r w:rsidR="00E23242" w:rsidRPr="005811E0">
        <w:rPr>
          <w:rFonts w:ascii="Times New Roman" w:hAnsi="Times New Roman" w:cs="Times New Roman"/>
          <w:sz w:val="24"/>
          <w:szCs w:val="24"/>
        </w:rPr>
        <w:t>,</w:t>
      </w:r>
      <w:r w:rsidRPr="005811E0">
        <w:rPr>
          <w:rFonts w:ascii="Times New Roman" w:hAnsi="Times New Roman" w:cs="Times New Roman"/>
          <w:sz w:val="24"/>
          <w:szCs w:val="24"/>
        </w:rPr>
        <w:t xml:space="preserve"> specifically designates </w:t>
      </w:r>
      <w:r w:rsidR="00FD0003" w:rsidRPr="005811E0">
        <w:rPr>
          <w:rFonts w:ascii="Times New Roman" w:hAnsi="Times New Roman" w:cs="Times New Roman"/>
          <w:sz w:val="24"/>
          <w:szCs w:val="24"/>
        </w:rPr>
        <w:t>as needed</w:t>
      </w:r>
      <w:r w:rsidRPr="005811E0">
        <w:rPr>
          <w:rFonts w:ascii="Times New Roman" w:hAnsi="Times New Roman" w:cs="Times New Roman"/>
          <w:sz w:val="24"/>
          <w:szCs w:val="24"/>
        </w:rPr>
        <w:t>.</w:t>
      </w:r>
    </w:p>
    <w:p w14:paraId="428D8AED" w14:textId="77777777" w:rsidR="00497703" w:rsidRDefault="00FE765B" w:rsidP="00D56CD3">
      <w:pPr>
        <w:pStyle w:val="Heading3"/>
      </w:pPr>
      <w:bookmarkStart w:id="11" w:name="_Toc514064894"/>
      <w:r w:rsidRPr="00FE765B">
        <w:t xml:space="preserve">Subpart 5122.3 </w:t>
      </w:r>
      <w:r w:rsidR="00804912">
        <w:t>–</w:t>
      </w:r>
      <w:r w:rsidRPr="00FE765B">
        <w:t xml:space="preserve"> Contract Work Hours and Safety Standards Act</w:t>
      </w:r>
      <w:bookmarkEnd w:id="11"/>
    </w:p>
    <w:p w14:paraId="4B176B08" w14:textId="77777777" w:rsidR="00497703" w:rsidRDefault="00FE765B" w:rsidP="00D56CD3">
      <w:pPr>
        <w:pStyle w:val="Heading4"/>
      </w:pPr>
      <w:bookmarkStart w:id="12" w:name="_Toc514064895"/>
      <w:r w:rsidRPr="00FE765B">
        <w:t>5122.302  Liquidated damages and overtime pay.</w:t>
      </w:r>
      <w:bookmarkEnd w:id="12"/>
    </w:p>
    <w:p w14:paraId="5C71EFF1" w14:textId="4E4C047C" w:rsidR="00497703" w:rsidRDefault="00FE765B" w:rsidP="007272C5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FE765B">
        <w:rPr>
          <w:rFonts w:ascii="Times New Roman" w:hAnsi="Times New Roman" w:cs="Times New Roman"/>
          <w:spacing w:val="-2"/>
          <w:sz w:val="24"/>
          <w:szCs w:val="24"/>
        </w:rPr>
        <w:t xml:space="preserve">(c)  </w:t>
      </w:r>
      <w:r w:rsidR="009056BE">
        <w:rPr>
          <w:rFonts w:ascii="Times New Roman" w:hAnsi="Times New Roman" w:cs="Times New Roman"/>
          <w:spacing w:val="-2"/>
          <w:sz w:val="24"/>
          <w:szCs w:val="24"/>
        </w:rPr>
        <w:t xml:space="preserve">The Assistant Secretary of the Army (Acquisition, Logistics and Technology) may perform the duties as stated in FAR 22.302(c).  See Appendix GG for further delegation.  </w:t>
      </w:r>
    </w:p>
    <w:p w14:paraId="1A0EC8D2" w14:textId="77777777" w:rsidR="00497703" w:rsidRDefault="00FE765B" w:rsidP="00D56CD3">
      <w:pPr>
        <w:pStyle w:val="Heading3"/>
      </w:pPr>
      <w:bookmarkStart w:id="13" w:name="_Toc514064896"/>
      <w:r w:rsidRPr="00FE765B">
        <w:t xml:space="preserve">Subpart 5122.4 </w:t>
      </w:r>
      <w:r w:rsidR="00804912">
        <w:t>–</w:t>
      </w:r>
      <w:r w:rsidRPr="00FE765B">
        <w:t xml:space="preserve"> Labor Standards for Contracts Involving Construction</w:t>
      </w:r>
      <w:bookmarkEnd w:id="13"/>
    </w:p>
    <w:p w14:paraId="434EF394" w14:textId="57120E85" w:rsidR="001727CE" w:rsidRDefault="00752D29" w:rsidP="00D56CD3">
      <w:pPr>
        <w:pStyle w:val="Heading4"/>
      </w:pPr>
      <w:bookmarkStart w:id="14" w:name="_Toc514064897"/>
      <w:r>
        <w:t>5122.404  Construction wage requirements statute wage determinations.</w:t>
      </w:r>
      <w:bookmarkEnd w:id="14"/>
    </w:p>
    <w:p w14:paraId="551A7B26" w14:textId="262C5D70" w:rsidR="00752D29" w:rsidRDefault="00752D29" w:rsidP="00D56CD3">
      <w:pPr>
        <w:pStyle w:val="Heading4"/>
      </w:pPr>
      <w:bookmarkStart w:id="15" w:name="_Toc514064898"/>
      <w:r>
        <w:t>5122.404-6  Modification of wage determinations.</w:t>
      </w:r>
      <w:bookmarkEnd w:id="15"/>
    </w:p>
    <w:p w14:paraId="46E3452A" w14:textId="5554DFAA" w:rsidR="001727CE" w:rsidRPr="00D56CD3" w:rsidRDefault="00752D29" w:rsidP="00D56CD3">
      <w:pPr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 xml:space="preserve">(b)(6)  The Assistant Secretary of the Army (Acquisition, Logistics and Technology) </w:t>
      </w:r>
      <w:r w:rsidR="002D27A3" w:rsidRPr="00D56CD3">
        <w:rPr>
          <w:rFonts w:ascii="Times New Roman" w:hAnsi="Times New Roman" w:cs="Times New Roman"/>
          <w:sz w:val="24"/>
          <w:szCs w:val="24"/>
        </w:rPr>
        <w:t>may request an extension as stated in FAR 22.404-6(b)(6).  See Appendix GG for further delegation.</w:t>
      </w:r>
    </w:p>
    <w:p w14:paraId="443AD2B7" w14:textId="77777777" w:rsidR="00497703" w:rsidRDefault="00FE765B" w:rsidP="00D56CD3">
      <w:pPr>
        <w:pStyle w:val="Heading4"/>
      </w:pPr>
      <w:bookmarkStart w:id="16" w:name="_Toc514064899"/>
      <w:r w:rsidRPr="00FE765B">
        <w:t>5122.406  Administration and enforcement.</w:t>
      </w:r>
      <w:bookmarkEnd w:id="16"/>
    </w:p>
    <w:p w14:paraId="1FB299B0" w14:textId="77777777" w:rsidR="00497703" w:rsidRDefault="00FE765B" w:rsidP="00D56CD3">
      <w:pPr>
        <w:pStyle w:val="Heading4"/>
      </w:pPr>
      <w:bookmarkStart w:id="17" w:name="_Toc514064900"/>
      <w:r w:rsidRPr="00FE765B">
        <w:t>5122.406-8  Investigations.</w:t>
      </w:r>
      <w:bookmarkEnd w:id="17"/>
    </w:p>
    <w:p w14:paraId="21BEBB4C" w14:textId="3B856943" w:rsidR="00497703" w:rsidRDefault="00FE765B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 xml:space="preserve">(d)  Send the contracting officer’s report to the following </w:t>
      </w:r>
      <w:r w:rsidR="001B05E1" w:rsidRPr="00D56CD3">
        <w:rPr>
          <w:rFonts w:ascii="Times New Roman" w:hAnsi="Times New Roman" w:cs="Times New Roman"/>
          <w:sz w:val="24"/>
          <w:szCs w:val="24"/>
        </w:rPr>
        <w:t xml:space="preserve">mail or email </w:t>
      </w:r>
      <w:r w:rsidRPr="00D56CD3">
        <w:rPr>
          <w:rFonts w:ascii="Times New Roman" w:hAnsi="Times New Roman" w:cs="Times New Roman"/>
          <w:sz w:val="24"/>
          <w:szCs w:val="24"/>
        </w:rPr>
        <w:t>address:</w:t>
      </w:r>
    </w:p>
    <w:p w14:paraId="08240CC7" w14:textId="77777777" w:rsidR="000F72D6" w:rsidRPr="00D56CD3" w:rsidRDefault="000F72D6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241B97" w14:textId="341555B3" w:rsidR="00497703" w:rsidRPr="00D56CD3" w:rsidRDefault="00EC0E4D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 xml:space="preserve">Attn.: Labor Advisor, </w:t>
      </w:r>
      <w:r w:rsidR="00FE765B" w:rsidRPr="00D56CD3">
        <w:rPr>
          <w:rFonts w:ascii="Times New Roman" w:hAnsi="Times New Roman" w:cs="Times New Roman"/>
          <w:sz w:val="24"/>
          <w:szCs w:val="24"/>
        </w:rPr>
        <w:t xml:space="preserve">Contract and Fiscal </w:t>
      </w:r>
      <w:r w:rsidRPr="00D56CD3">
        <w:rPr>
          <w:rFonts w:ascii="Times New Roman" w:hAnsi="Times New Roman" w:cs="Times New Roman"/>
          <w:sz w:val="24"/>
          <w:szCs w:val="24"/>
        </w:rPr>
        <w:t xml:space="preserve">Actions </w:t>
      </w:r>
      <w:r w:rsidR="001B05E1" w:rsidRPr="00D56CD3">
        <w:rPr>
          <w:rFonts w:ascii="Times New Roman" w:hAnsi="Times New Roman" w:cs="Times New Roman"/>
          <w:sz w:val="24"/>
          <w:szCs w:val="24"/>
        </w:rPr>
        <w:t>Division</w:t>
      </w:r>
    </w:p>
    <w:p w14:paraId="5D43468C" w14:textId="31857ECF" w:rsidR="00497703" w:rsidRPr="00D56CD3" w:rsidRDefault="001B05E1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>Office of The Judge Advocate General</w:t>
      </w:r>
    </w:p>
    <w:p w14:paraId="78F648C4" w14:textId="77777777" w:rsidR="00497703" w:rsidRPr="00D56CD3" w:rsidRDefault="00EC0E4D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>2200 Army Pentagon, 3B548</w:t>
      </w:r>
    </w:p>
    <w:p w14:paraId="5E9CCF19" w14:textId="416C92BE" w:rsidR="00362FF3" w:rsidRPr="00D56CD3" w:rsidRDefault="0012085D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>Washington, DC 20310.</w:t>
      </w:r>
    </w:p>
    <w:p w14:paraId="253F9675" w14:textId="1059B0F8" w:rsidR="00362FF3" w:rsidRDefault="00000000" w:rsidP="000F72D6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1B05E1" w:rsidRPr="001B05E1">
          <w:rPr>
            <w:rStyle w:val="Hyperlink"/>
            <w:rFonts w:ascii="Times New Roman" w:hAnsi="Times New Roman" w:cs="Times New Roman"/>
            <w:sz w:val="24"/>
            <w:szCs w:val="24"/>
          </w:rPr>
          <w:t>usarmy.pentagon.hqda-otjag.mbx.usalsa-kfld-rbg-support@mail.mil</w:t>
        </w:r>
      </w:hyperlink>
      <w:r w:rsidR="001B05E1">
        <w:rPr>
          <w:rFonts w:ascii="Times New Roman" w:hAnsi="Times New Roman" w:cs="Times New Roman"/>
          <w:sz w:val="24"/>
          <w:szCs w:val="24"/>
        </w:rPr>
        <w:t xml:space="preserve">. </w:t>
      </w:r>
      <w:r w:rsidR="001B05E1" w:rsidRPr="001B05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BAB34" w14:textId="0E01F3B1" w:rsidR="000E1B15" w:rsidRPr="00362FF3" w:rsidRDefault="009A3D8F" w:rsidP="00362FF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lastRenderedPageBreak/>
        <w:t>The labor advisor forwards the report to the Department of Labor on behalf of the agency head (see FAR 22.406-8(d)(2)).</w:t>
      </w:r>
    </w:p>
    <w:p w14:paraId="7FC9A163" w14:textId="77777777" w:rsidR="00497703" w:rsidRDefault="00FE765B" w:rsidP="00D56CD3">
      <w:pPr>
        <w:pStyle w:val="Heading4"/>
      </w:pPr>
      <w:bookmarkStart w:id="18" w:name="_Toc514064901"/>
      <w:r w:rsidRPr="00FE765B">
        <w:t>5122.406-9  Withholding from or suspension of contract payments.</w:t>
      </w:r>
      <w:bookmarkEnd w:id="18"/>
    </w:p>
    <w:p w14:paraId="7541569C" w14:textId="77777777" w:rsidR="00497703" w:rsidRPr="005811E0" w:rsidRDefault="00FE765B" w:rsidP="007272C5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i/>
          <w:sz w:val="24"/>
          <w:szCs w:val="24"/>
        </w:rPr>
      </w:pPr>
      <w:r w:rsidRPr="005811E0">
        <w:rPr>
          <w:rFonts w:ascii="Times New Roman" w:hAnsi="Times New Roman" w:cs="Times New Roman"/>
          <w:i/>
          <w:spacing w:val="-2"/>
          <w:sz w:val="24"/>
          <w:szCs w:val="24"/>
        </w:rPr>
        <w:t xml:space="preserve">(c)  </w:t>
      </w:r>
      <w:r w:rsidRPr="005811E0">
        <w:rPr>
          <w:rFonts w:ascii="Times New Roman" w:hAnsi="Times New Roman" w:cs="Times New Roman"/>
          <w:bCs/>
          <w:i/>
          <w:spacing w:val="-2"/>
          <w:sz w:val="24"/>
          <w:szCs w:val="24"/>
        </w:rPr>
        <w:t>Disposition of contract payments withheld or suspended.</w:t>
      </w:r>
    </w:p>
    <w:p w14:paraId="366D216D" w14:textId="75DDC29B" w:rsidR="000E1B15" w:rsidRDefault="00FE765B" w:rsidP="00D56CD3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 w:firstLine="360"/>
        <w:rPr>
          <w:ins w:id="19" w:author="Jordan, Amanda C CIV USARMY HQDA ASA ALT (USA)" w:date="2024-06-10T08:58:00Z"/>
          <w:rFonts w:ascii="Times New Roman" w:hAnsi="Times New Roman" w:cs="Times New Roman"/>
          <w:bCs/>
          <w:spacing w:val="-2"/>
          <w:sz w:val="24"/>
          <w:szCs w:val="24"/>
        </w:rPr>
      </w:pPr>
      <w:r w:rsidRPr="00FE765B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(4)  </w:t>
      </w:r>
      <w:r w:rsidRPr="00870379">
        <w:rPr>
          <w:rFonts w:ascii="Times New Roman" w:hAnsi="Times New Roman" w:cs="Times New Roman"/>
          <w:bCs/>
          <w:i/>
          <w:spacing w:val="-2"/>
          <w:sz w:val="24"/>
          <w:szCs w:val="24"/>
        </w:rPr>
        <w:t>Liquidated damages.</w:t>
      </w:r>
      <w:r w:rsidRPr="00FE765B">
        <w:rPr>
          <w:rFonts w:ascii="Times New Roman" w:hAnsi="Times New Roman" w:cs="Times New Roman"/>
          <w:bCs/>
          <w:i/>
          <w:spacing w:val="-2"/>
          <w:sz w:val="24"/>
          <w:szCs w:val="24"/>
        </w:rPr>
        <w:t xml:space="preserve">  </w:t>
      </w:r>
      <w:r w:rsidRPr="00FE765B">
        <w:rPr>
          <w:rFonts w:ascii="Times New Roman" w:hAnsi="Times New Roman" w:cs="Times New Roman"/>
          <w:bCs/>
          <w:spacing w:val="-2"/>
          <w:sz w:val="24"/>
          <w:szCs w:val="24"/>
        </w:rPr>
        <w:t>See 5122.302(c)</w:t>
      </w:r>
      <w:r w:rsidR="00550BEB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for officials authorized to adjust or waive assessments of liquidated damages in accordance with DFARS 222.406-9(c)(4)</w:t>
      </w:r>
      <w:r w:rsidRPr="00FE765B">
        <w:rPr>
          <w:rFonts w:ascii="Times New Roman" w:hAnsi="Times New Roman" w:cs="Times New Roman"/>
          <w:bCs/>
          <w:spacing w:val="-2"/>
          <w:sz w:val="24"/>
          <w:szCs w:val="24"/>
        </w:rPr>
        <w:t>.</w:t>
      </w:r>
    </w:p>
    <w:p w14:paraId="577FA334" w14:textId="79E4867A" w:rsidR="00E37F94" w:rsidRPr="00E37F94" w:rsidRDefault="00E37F94" w:rsidP="00E37F94">
      <w:pPr>
        <w:pStyle w:val="Heading3"/>
        <w:rPr>
          <w:ins w:id="20" w:author="Jordan, Amanda C CIV USARMY HQDA ASA ALT (USA)" w:date="2024-06-10T08:59:00Z"/>
        </w:rPr>
      </w:pPr>
      <w:ins w:id="21" w:author="Jordan, Amanda C CIV USARMY HQDA ASA ALT (USA)" w:date="2024-06-10T08:59:00Z">
        <w:r w:rsidRPr="00E37F94">
          <w:t xml:space="preserve">Subpart 5122.5 - </w:t>
        </w:r>
      </w:ins>
      <w:ins w:id="22" w:author="Jordan, Amanda C CIV USARMY HQDA ASA ALT (USA)" w:date="2024-06-10T09:01:00Z">
        <w:r w:rsidRPr="00E37F94">
          <w:t>Use of Project Labor Agreements for Federal Construction Projects.</w:t>
        </w:r>
      </w:ins>
    </w:p>
    <w:p w14:paraId="60D9C09C" w14:textId="665BB947" w:rsidR="00E37F94" w:rsidRPr="00E37F94" w:rsidRDefault="00E37F94" w:rsidP="00E37F94">
      <w:pPr>
        <w:pStyle w:val="Heading4"/>
        <w:rPr>
          <w:ins w:id="23" w:author="Jordan, Amanda C CIV USARMY HQDA ASA ALT (USA)" w:date="2024-06-10T09:02:00Z"/>
        </w:rPr>
      </w:pPr>
      <w:ins w:id="24" w:author="Jordan, Amanda C CIV USARMY HQDA ASA ALT (USA)" w:date="2024-06-10T09:02:00Z">
        <w:r w:rsidRPr="00E37F94">
          <w:t>51</w:t>
        </w:r>
        <w:r w:rsidRPr="00E37F94">
          <w:fldChar w:fldCharType="begin"/>
        </w:r>
        <w:r w:rsidRPr="00E37F94">
          <w:instrText xml:space="preserve"> HYPERLINK "https://www.acquisition.gov/far/part-22" \l "FAR_22_504" \o "22.504 General requirements for project labor agreements." </w:instrText>
        </w:r>
        <w:r w:rsidRPr="00E37F94">
          <w:fldChar w:fldCharType="separate"/>
        </w:r>
        <w:r w:rsidRPr="00E37F94">
          <w:rPr>
            <w:rStyle w:val="Hyperlink"/>
            <w:color w:val="auto"/>
            <w:u w:val="none"/>
          </w:rPr>
          <w:t>22.504 General requirements for project labor agreements.</w:t>
        </w:r>
        <w:r w:rsidRPr="00E37F94">
          <w:fldChar w:fldCharType="end"/>
        </w:r>
      </w:ins>
    </w:p>
    <w:p w14:paraId="41EAC35E" w14:textId="77777777" w:rsidR="00E37F94" w:rsidRPr="00E37F94" w:rsidRDefault="00E37F94" w:rsidP="00E37F94">
      <w:pPr>
        <w:pStyle w:val="ind8"/>
        <w:spacing w:after="240"/>
        <w:ind w:left="0"/>
        <w:rPr>
          <w:ins w:id="25" w:author="Jordan, Amanda C CIV USARMY HQDA ASA ALT (USA)" w:date="2024-06-10T09:03:00Z"/>
          <w:rFonts w:ascii="Times New Roman" w:hAnsi="Times New Roman" w:cs="Times New Roman"/>
          <w:spacing w:val="-2"/>
          <w:sz w:val="24"/>
          <w:szCs w:val="24"/>
        </w:rPr>
      </w:pPr>
      <w:ins w:id="26" w:author="Jordan, Amanda C CIV USARMY HQDA ASA ALT (USA)" w:date="2024-06-10T09:03:00Z">
        <w:r w:rsidRPr="00E37F94">
          <w:rPr>
            <w:rFonts w:ascii="Times New Roman" w:hAnsi="Times New Roman" w:cs="Times New Roman"/>
            <w:spacing w:val="-2"/>
            <w:sz w:val="24"/>
            <w:szCs w:val="24"/>
          </w:rPr>
          <w:t>(d) Exceptions to project labor agreement requirements—</w:t>
        </w:r>
      </w:ins>
    </w:p>
    <w:p w14:paraId="6655C3FD" w14:textId="443A1742" w:rsidR="00E37F94" w:rsidRPr="00E37F94" w:rsidRDefault="00E37F94" w:rsidP="00E37F94">
      <w:pPr>
        <w:pStyle w:val="ind8"/>
        <w:spacing w:after="240"/>
        <w:ind w:left="0" w:firstLine="360"/>
        <w:rPr>
          <w:ins w:id="27" w:author="Jordan, Amanda C CIV USARMY HQDA ASA ALT (USA)" w:date="2024-06-10T09:03:00Z"/>
          <w:rFonts w:ascii="Times New Roman" w:hAnsi="Times New Roman" w:cs="Times New Roman"/>
          <w:spacing w:val="-2"/>
          <w:sz w:val="24"/>
          <w:szCs w:val="24"/>
        </w:rPr>
      </w:pPr>
      <w:ins w:id="28" w:author="Jordan, Amanda C CIV USARMY HQDA ASA ALT (USA)" w:date="2024-06-10T09:03:00Z">
        <w:r w:rsidRPr="00E37F94">
          <w:rPr>
            <w:rFonts w:ascii="Times New Roman" w:hAnsi="Times New Roman" w:cs="Times New Roman"/>
            <w:spacing w:val="-2"/>
            <w:sz w:val="24"/>
            <w:szCs w:val="24"/>
          </w:rPr>
          <w:t>(1) Exception. The format for a determination and findings (D&amp;F) shall be used to make a request for exception to the requirements at 22.503(b) and shall be submitted to the address at 5101.290-1(b)(</w:t>
        </w:r>
      </w:ins>
      <w:ins w:id="29" w:author="Jordan, Amanda C CIV USARMY HQDA ASA ALT (USA)" w:date="2024-06-10T09:06:00Z">
        <w:r w:rsidR="005B2F40">
          <w:rPr>
            <w:rFonts w:ascii="Times New Roman" w:hAnsi="Times New Roman" w:cs="Times New Roman"/>
            <w:spacing w:val="-2"/>
            <w:sz w:val="24"/>
            <w:szCs w:val="24"/>
          </w:rPr>
          <w:t>2</w:t>
        </w:r>
      </w:ins>
      <w:ins w:id="30" w:author="Jordan, Amanda C CIV USARMY HQDA ASA ALT (USA)" w:date="2024-06-10T09:03:00Z">
        <w:r w:rsidRPr="00E37F94">
          <w:rPr>
            <w:rFonts w:ascii="Times New Roman" w:hAnsi="Times New Roman" w:cs="Times New Roman"/>
            <w:spacing w:val="-2"/>
            <w:sz w:val="24"/>
            <w:szCs w:val="24"/>
          </w:rPr>
          <w:t>)(ii)(C) in the Enterprise Staff Management System (ETMS) for senior procurement executive approval.</w:t>
        </w:r>
      </w:ins>
    </w:p>
    <w:p w14:paraId="67DFB507" w14:textId="77777777" w:rsidR="00E37F94" w:rsidRPr="00E37F94" w:rsidRDefault="00E37F94" w:rsidP="00E37F94"/>
    <w:p w14:paraId="6270B514" w14:textId="77777777" w:rsidR="009056BE" w:rsidRDefault="009056BE" w:rsidP="00D56CD3">
      <w:pPr>
        <w:pStyle w:val="Heading3"/>
      </w:pPr>
      <w:bookmarkStart w:id="31" w:name="_Toc514064902"/>
      <w:r>
        <w:t>Subpart 5122.8 – Equal Employment Opportunity</w:t>
      </w:r>
      <w:bookmarkEnd w:id="31"/>
    </w:p>
    <w:p w14:paraId="18DFB8D4" w14:textId="77777777" w:rsidR="009056BE" w:rsidRPr="009056BE" w:rsidRDefault="009056BE" w:rsidP="00D56CD3">
      <w:pPr>
        <w:pStyle w:val="Heading4"/>
      </w:pPr>
      <w:bookmarkStart w:id="32" w:name="_Toc514064903"/>
      <w:r>
        <w:t>5122.805  Procedures.</w:t>
      </w:r>
      <w:bookmarkEnd w:id="32"/>
      <w:r>
        <w:t xml:space="preserve">  </w:t>
      </w:r>
    </w:p>
    <w:p w14:paraId="7AA4EB3D" w14:textId="7C4B63EC" w:rsidR="00730A97" w:rsidRDefault="009056BE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(a)(8) The head of the contracting activity may approve the award as described in FAR 22.805(a)(8).  See Appendix GG for further delegation.</w:t>
      </w:r>
    </w:p>
    <w:p w14:paraId="4BE5E954" w14:textId="31E68297" w:rsidR="00F164F0" w:rsidRPr="00730A97" w:rsidRDefault="00730A97" w:rsidP="00D56CD3">
      <w:pPr>
        <w:pStyle w:val="Heading4"/>
      </w:pPr>
      <w:bookmarkStart w:id="33" w:name="_Toc514064904"/>
      <w:r w:rsidRPr="00730A97">
        <w:t>5122.807  Exemptions.</w:t>
      </w:r>
      <w:bookmarkEnd w:id="33"/>
      <w:r w:rsidRPr="00730A97">
        <w:t xml:space="preserve"> </w:t>
      </w:r>
    </w:p>
    <w:p w14:paraId="10151240" w14:textId="7BA7A34B" w:rsidR="009056BE" w:rsidRDefault="00730A97" w:rsidP="00F803C8">
      <w:pPr>
        <w:pStyle w:val="ListParagraph"/>
        <w:tabs>
          <w:tab w:val="left" w:pos="0"/>
          <w:tab w:val="left" w:pos="360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(a)(1) The </w:t>
      </w:r>
      <w:r>
        <w:rPr>
          <w:rFonts w:ascii="Times New Roman" w:hAnsi="Times New Roman" w:cs="Times New Roman"/>
          <w:sz w:val="24"/>
          <w:szCs w:val="24"/>
          <w:lang w:val="en"/>
        </w:rPr>
        <w:t>Assistant Secretary of the Army (Acquisi</w:t>
      </w:r>
      <w:r w:rsidR="00B60F45">
        <w:rPr>
          <w:rFonts w:ascii="Times New Roman" w:hAnsi="Times New Roman" w:cs="Times New Roman"/>
          <w:sz w:val="24"/>
          <w:szCs w:val="24"/>
          <w:lang w:val="en"/>
        </w:rPr>
        <w:t>tion, Logistics and Technology)</w:t>
      </w:r>
      <w:r w:rsidR="00F803C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shall make the determination as described in FAR 22.807(a).  </w:t>
      </w:r>
      <w:r w:rsidR="00B60F45">
        <w:rPr>
          <w:rFonts w:ascii="Times New Roman" w:hAnsi="Times New Roman" w:cs="Times New Roman"/>
          <w:sz w:val="24"/>
          <w:szCs w:val="24"/>
          <w:lang w:val="en"/>
        </w:rPr>
        <w:t xml:space="preserve"> See Appendix GG for further delegation.</w:t>
      </w:r>
    </w:p>
    <w:p w14:paraId="10142A0B" w14:textId="314BC8FA" w:rsidR="00730A97" w:rsidRPr="00373607" w:rsidRDefault="00373607" w:rsidP="00D56CD3">
      <w:pPr>
        <w:pStyle w:val="Heading3"/>
      </w:pPr>
      <w:bookmarkStart w:id="34" w:name="_Toc514064905"/>
      <w:r w:rsidRPr="00373607">
        <w:t>Subpart 5122.13 – Equal Opportunity for Veterans</w:t>
      </w:r>
      <w:bookmarkEnd w:id="34"/>
    </w:p>
    <w:p w14:paraId="63438B81" w14:textId="383A49EC" w:rsidR="00373607" w:rsidRPr="00373607" w:rsidRDefault="00373607" w:rsidP="00D56CD3">
      <w:pPr>
        <w:pStyle w:val="Heading4"/>
      </w:pPr>
      <w:bookmarkStart w:id="35" w:name="_Toc514064906"/>
      <w:r w:rsidRPr="00373607">
        <w:t>5122.1305  Waivers.</w:t>
      </w:r>
      <w:bookmarkEnd w:id="35"/>
      <w:r w:rsidRPr="00373607">
        <w:t xml:space="preserve">  </w:t>
      </w:r>
    </w:p>
    <w:p w14:paraId="52E86367" w14:textId="5109E028" w:rsidR="00373607" w:rsidRDefault="00373607">
      <w:pPr>
        <w:spacing w:after="24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(b) The </w:t>
      </w:r>
      <w:r>
        <w:rPr>
          <w:rFonts w:ascii="Times New Roman" w:hAnsi="Times New Roman" w:cs="Times New Roman"/>
          <w:sz w:val="24"/>
          <w:szCs w:val="24"/>
          <w:lang w:val="en"/>
        </w:rPr>
        <w:t>Assistant Secretary of the Army (Acquisi</w:t>
      </w:r>
      <w:r w:rsidR="00F803C8">
        <w:rPr>
          <w:rFonts w:ascii="Times New Roman" w:hAnsi="Times New Roman" w:cs="Times New Roman"/>
          <w:sz w:val="24"/>
          <w:szCs w:val="24"/>
          <w:lang w:val="en"/>
        </w:rPr>
        <w:t>t</w:t>
      </w:r>
      <w:r w:rsidR="006606D4">
        <w:rPr>
          <w:rFonts w:ascii="Times New Roman" w:hAnsi="Times New Roman" w:cs="Times New Roman"/>
          <w:sz w:val="24"/>
          <w:szCs w:val="24"/>
          <w:lang w:val="en"/>
        </w:rPr>
        <w:t xml:space="preserve">ion, Logistics and Technology)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may waive any requirement in this subpart when it is determined that the contract is essential to the national security.  </w:t>
      </w:r>
      <w:r w:rsidR="006606D4">
        <w:rPr>
          <w:rFonts w:ascii="Times New Roman" w:hAnsi="Times New Roman" w:cs="Times New Roman"/>
          <w:sz w:val="24"/>
          <w:szCs w:val="24"/>
          <w:lang w:val="en"/>
        </w:rPr>
        <w:t xml:space="preserve"> See Appendix GG for further delegation.</w:t>
      </w:r>
    </w:p>
    <w:p w14:paraId="2D26F6AF" w14:textId="0926BDA9" w:rsidR="00373607" w:rsidRPr="00373607" w:rsidRDefault="00373607" w:rsidP="00D56CD3">
      <w:pPr>
        <w:pStyle w:val="Heading3"/>
        <w:rPr>
          <w:lang w:val="en"/>
        </w:rPr>
      </w:pPr>
      <w:bookmarkStart w:id="36" w:name="_Toc514064907"/>
      <w:r w:rsidRPr="00373607">
        <w:rPr>
          <w:lang w:val="en"/>
        </w:rPr>
        <w:t>Subpart 5122.14 – Employment of Workers With Disabilities</w:t>
      </w:r>
      <w:bookmarkEnd w:id="36"/>
    </w:p>
    <w:p w14:paraId="4865EC4A" w14:textId="4E03E220" w:rsidR="00373607" w:rsidRPr="00373607" w:rsidRDefault="00373607" w:rsidP="00D56CD3">
      <w:pPr>
        <w:pStyle w:val="Heading4"/>
        <w:rPr>
          <w:lang w:val="en"/>
        </w:rPr>
      </w:pPr>
      <w:bookmarkStart w:id="37" w:name="_Toc514064908"/>
      <w:r w:rsidRPr="00373607">
        <w:rPr>
          <w:lang w:val="en"/>
        </w:rPr>
        <w:lastRenderedPageBreak/>
        <w:t>5122.1403  Waivers.</w:t>
      </w:r>
      <w:bookmarkEnd w:id="37"/>
    </w:p>
    <w:p w14:paraId="79424F8B" w14:textId="5A80B108" w:rsidR="00F803C8" w:rsidRPr="00F803C8" w:rsidRDefault="00373607" w:rsidP="00F803C8">
      <w:pPr>
        <w:spacing w:after="24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(b)  </w:t>
      </w:r>
      <w:r w:rsidR="00FC184A">
        <w:rPr>
          <w:rFonts w:ascii="Times New Roman" w:hAnsi="Times New Roman" w:cs="Times New Roman"/>
          <w:sz w:val="24"/>
          <w:szCs w:val="24"/>
        </w:rPr>
        <w:t xml:space="preserve">The </w:t>
      </w:r>
      <w:r w:rsidR="00FC184A">
        <w:rPr>
          <w:rFonts w:ascii="Times New Roman" w:hAnsi="Times New Roman" w:cs="Times New Roman"/>
          <w:sz w:val="24"/>
          <w:szCs w:val="24"/>
          <w:lang w:val="en"/>
        </w:rPr>
        <w:t>Assistant Secretary of the Army (Acquisi</w:t>
      </w:r>
      <w:r w:rsidR="00E16CC7">
        <w:rPr>
          <w:rFonts w:ascii="Times New Roman" w:hAnsi="Times New Roman" w:cs="Times New Roman"/>
          <w:sz w:val="24"/>
          <w:szCs w:val="24"/>
          <w:lang w:val="en"/>
        </w:rPr>
        <w:t>tion, Logistics and Technology)</w:t>
      </w:r>
      <w:r w:rsidR="00F803C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FC184A">
        <w:rPr>
          <w:rFonts w:ascii="Times New Roman" w:hAnsi="Times New Roman" w:cs="Times New Roman"/>
          <w:sz w:val="24"/>
          <w:szCs w:val="24"/>
          <w:lang w:val="en"/>
        </w:rPr>
        <w:t xml:space="preserve">may waive any requirement in this subpart when it is determined that the contract is essential to the national security.  </w:t>
      </w:r>
      <w:r w:rsidR="00E16CC7">
        <w:rPr>
          <w:rFonts w:ascii="Times New Roman" w:hAnsi="Times New Roman" w:cs="Times New Roman"/>
          <w:sz w:val="24"/>
          <w:szCs w:val="24"/>
          <w:lang w:val="en"/>
        </w:rPr>
        <w:t xml:space="preserve"> See Appendix GG for further delegation.</w:t>
      </w:r>
    </w:p>
    <w:p w14:paraId="6B60DD90" w14:textId="76AC3174" w:rsidR="00FC184A" w:rsidRPr="00FC184A" w:rsidRDefault="00FC184A" w:rsidP="00D56CD3">
      <w:pPr>
        <w:pStyle w:val="Heading3"/>
        <w:rPr>
          <w:lang w:val="en"/>
        </w:rPr>
      </w:pPr>
      <w:bookmarkStart w:id="38" w:name="_Toc514064909"/>
      <w:r w:rsidRPr="00FC184A">
        <w:rPr>
          <w:lang w:val="en"/>
        </w:rPr>
        <w:t>Subpart 5122.15 - Prohibition of Acquisition of Products Produced by Forced or Indentured Child Labor</w:t>
      </w:r>
      <w:bookmarkEnd w:id="38"/>
    </w:p>
    <w:p w14:paraId="7E20C71C" w14:textId="3490DD19" w:rsidR="00FC184A" w:rsidRPr="000E1B15" w:rsidRDefault="00FC184A" w:rsidP="00D56CD3">
      <w:pPr>
        <w:pStyle w:val="Heading4"/>
        <w:rPr>
          <w:lang w:val="en"/>
        </w:rPr>
      </w:pPr>
      <w:bookmarkStart w:id="39" w:name="_Toc514064910"/>
      <w:r w:rsidRPr="000E1B15">
        <w:rPr>
          <w:lang w:val="en"/>
        </w:rPr>
        <w:t>5122.1503  Procedures for acquiring end products on the list of products requiring contractor certification as to forced or indentured child labor.</w:t>
      </w:r>
      <w:bookmarkEnd w:id="39"/>
    </w:p>
    <w:p w14:paraId="37A33C35" w14:textId="138A7472" w:rsidR="0038433C" w:rsidRPr="000E1B15" w:rsidRDefault="00FC184A" w:rsidP="000E1B15">
      <w:pPr>
        <w:spacing w:after="24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(f)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Assistant Secretary of the Army (Acquisition, Logistics and Technology) may impose remedies as described in FAR 22.1503(f).  See Appendix GG for further delegation. </w:t>
      </w:r>
    </w:p>
    <w:p w14:paraId="4D365C5B" w14:textId="6C7FA488" w:rsidR="009973E4" w:rsidRPr="009973E4" w:rsidRDefault="000E1B15" w:rsidP="00D56CD3">
      <w:pPr>
        <w:pStyle w:val="Heading3"/>
        <w:rPr>
          <w:lang w:val="en"/>
        </w:rPr>
      </w:pPr>
      <w:bookmarkStart w:id="40" w:name="_Toc514064911"/>
      <w:r>
        <w:rPr>
          <w:lang w:val="en"/>
        </w:rPr>
        <w:t>Subpart 5122.16 – N</w:t>
      </w:r>
      <w:r w:rsidR="009973E4" w:rsidRPr="009973E4">
        <w:rPr>
          <w:lang w:val="en"/>
        </w:rPr>
        <w:t>otification of Employee Rights Under the National Labor Relations Act</w:t>
      </w:r>
      <w:bookmarkEnd w:id="40"/>
    </w:p>
    <w:p w14:paraId="3981F2CA" w14:textId="0830D1AE" w:rsidR="009973E4" w:rsidRPr="000E1B15" w:rsidRDefault="009973E4" w:rsidP="00D56CD3">
      <w:pPr>
        <w:pStyle w:val="Heading4"/>
        <w:rPr>
          <w:lang w:val="en"/>
        </w:rPr>
      </w:pPr>
      <w:bookmarkStart w:id="41" w:name="_Toc514064912"/>
      <w:r w:rsidRPr="000E1B15">
        <w:rPr>
          <w:lang w:val="en"/>
        </w:rPr>
        <w:t>5122.1604  Compliance evaluation and complaint investigations and sanctions for violations.</w:t>
      </w:r>
      <w:bookmarkEnd w:id="41"/>
    </w:p>
    <w:p w14:paraId="121A15AD" w14:textId="7C37B66D" w:rsidR="0038433C" w:rsidRPr="000E1B15" w:rsidRDefault="009973E4" w:rsidP="000E1B15">
      <w:pPr>
        <w:spacing w:after="24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(d)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Assistant Secretary of the Army (Acquisition, Logistics and Technology) may provide the written objections as stated in FAR 22.1604(d).  See Appendix GG for further delegation. </w:t>
      </w:r>
    </w:p>
    <w:p w14:paraId="2CB8F10A" w14:textId="585A1224" w:rsidR="00373607" w:rsidRPr="0038433C" w:rsidRDefault="0038433C" w:rsidP="00D56CD3">
      <w:pPr>
        <w:pStyle w:val="Heading3"/>
        <w:rPr>
          <w:lang w:val="en"/>
        </w:rPr>
      </w:pPr>
      <w:bookmarkStart w:id="42" w:name="_Toc514064913"/>
      <w:r w:rsidRPr="0038433C">
        <w:rPr>
          <w:lang w:val="en"/>
        </w:rPr>
        <w:t>Subpart 5122.17 – Combating Trafficking in Persons</w:t>
      </w:r>
      <w:bookmarkEnd w:id="42"/>
    </w:p>
    <w:p w14:paraId="16FF39D3" w14:textId="3686350D" w:rsidR="0038433C" w:rsidRPr="0038433C" w:rsidRDefault="0038433C" w:rsidP="00D56CD3">
      <w:pPr>
        <w:pStyle w:val="Heading4"/>
        <w:rPr>
          <w:lang w:val="en"/>
        </w:rPr>
      </w:pPr>
      <w:bookmarkStart w:id="43" w:name="_Toc514064914"/>
      <w:r w:rsidRPr="0038433C">
        <w:rPr>
          <w:lang w:val="en"/>
        </w:rPr>
        <w:t>5122.1703  Policy.</w:t>
      </w:r>
      <w:bookmarkEnd w:id="43"/>
    </w:p>
    <w:p w14:paraId="74D550B5" w14:textId="2DD7E6E1" w:rsidR="0038433C" w:rsidRDefault="00165E7C">
      <w:pPr>
        <w:spacing w:after="24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(a)</w:t>
      </w:r>
      <w:r w:rsidR="0038433C">
        <w:rPr>
          <w:rFonts w:ascii="Times New Roman" w:hAnsi="Times New Roman" w:cs="Times New Roman"/>
          <w:sz w:val="24"/>
          <w:szCs w:val="24"/>
          <w:lang w:val="en"/>
        </w:rPr>
        <w:t>(7)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The Assistant Secretary of the Army (</w:t>
      </w:r>
      <w:r w:rsidR="00D56CD3">
        <w:rPr>
          <w:rFonts w:ascii="Times New Roman" w:hAnsi="Times New Roman" w:cs="Times New Roman"/>
          <w:sz w:val="24"/>
          <w:szCs w:val="24"/>
          <w:lang w:val="en"/>
        </w:rPr>
        <w:t>Acquisition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Logistics and Technology) shall </w:t>
      </w:r>
      <w:r w:rsidR="00074F8D">
        <w:rPr>
          <w:rFonts w:ascii="Times New Roman" w:hAnsi="Times New Roman" w:cs="Times New Roman"/>
          <w:sz w:val="24"/>
          <w:szCs w:val="24"/>
          <w:lang w:val="en"/>
        </w:rPr>
        <w:t>designate the authorized official of the contracting agency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as described in FAR 22.1703(a)(7).  See Appendix GG for further delegation. </w:t>
      </w:r>
    </w:p>
    <w:p w14:paraId="7C66B98A" w14:textId="2942686F" w:rsidR="007F0444" w:rsidRPr="007F0444" w:rsidRDefault="007F0444" w:rsidP="00D56CD3">
      <w:pPr>
        <w:pStyle w:val="Heading4"/>
        <w:rPr>
          <w:lang w:val="en"/>
        </w:rPr>
      </w:pPr>
      <w:bookmarkStart w:id="44" w:name="_Toc514064915"/>
      <w:r w:rsidRPr="007F0444">
        <w:rPr>
          <w:lang w:val="en"/>
        </w:rPr>
        <w:t>5122.1704  Violations and remedies.</w:t>
      </w:r>
      <w:bookmarkEnd w:id="44"/>
      <w:r w:rsidRPr="007F0444">
        <w:rPr>
          <w:lang w:val="en"/>
        </w:rPr>
        <w:t xml:space="preserve"> </w:t>
      </w:r>
    </w:p>
    <w:p w14:paraId="485B12AE" w14:textId="50D1FEFF" w:rsidR="007F0444" w:rsidRDefault="007F0444">
      <w:pPr>
        <w:spacing w:after="24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(c) The Assistant Secretary of the Army (</w:t>
      </w:r>
      <w:r w:rsidR="00D56CD3">
        <w:rPr>
          <w:rFonts w:ascii="Times New Roman" w:hAnsi="Times New Roman" w:cs="Times New Roman"/>
          <w:sz w:val="24"/>
          <w:szCs w:val="24"/>
          <w:lang w:val="en"/>
        </w:rPr>
        <w:t>Acquisition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Logistics and Technology) shall ensure that the contracting officer is provided with the report as described in FAR 22.1704(c).  See Appendix GG for further delegation. </w:t>
      </w:r>
    </w:p>
    <w:p w14:paraId="69581DA5" w14:textId="77777777" w:rsidR="00373607" w:rsidRDefault="00373607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73607" w:rsidSect="00D6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3A83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12634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63B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30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892DC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D0A1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6EB4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D2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3E8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1E68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9A202F"/>
    <w:multiLevelType w:val="hybridMultilevel"/>
    <w:tmpl w:val="B3F8C26C"/>
    <w:lvl w:ilvl="0" w:tplc="52EC7C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21358">
    <w:abstractNumId w:val="10"/>
  </w:num>
  <w:num w:numId="2" w16cid:durableId="1482698290">
    <w:abstractNumId w:val="9"/>
  </w:num>
  <w:num w:numId="3" w16cid:durableId="1371372097">
    <w:abstractNumId w:val="7"/>
  </w:num>
  <w:num w:numId="4" w16cid:durableId="787897876">
    <w:abstractNumId w:val="6"/>
  </w:num>
  <w:num w:numId="5" w16cid:durableId="1504514112">
    <w:abstractNumId w:val="5"/>
  </w:num>
  <w:num w:numId="6" w16cid:durableId="784350636">
    <w:abstractNumId w:val="4"/>
  </w:num>
  <w:num w:numId="7" w16cid:durableId="656690044">
    <w:abstractNumId w:val="8"/>
  </w:num>
  <w:num w:numId="8" w16cid:durableId="489372714">
    <w:abstractNumId w:val="3"/>
  </w:num>
  <w:num w:numId="9" w16cid:durableId="2117485219">
    <w:abstractNumId w:val="2"/>
  </w:num>
  <w:num w:numId="10" w16cid:durableId="2103793303">
    <w:abstractNumId w:val="1"/>
  </w:num>
  <w:num w:numId="11" w16cid:durableId="20568558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AD" w15:userId="S::amanda.c.jordan14.civ@army.mil::b3c70d6d-a846-4b2c-bbb3-8ecaeb947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229"/>
    <w:rsid w:val="000110F6"/>
    <w:rsid w:val="0001569A"/>
    <w:rsid w:val="0006268F"/>
    <w:rsid w:val="00067A1E"/>
    <w:rsid w:val="00074F8D"/>
    <w:rsid w:val="00094F3C"/>
    <w:rsid w:val="00096395"/>
    <w:rsid w:val="000E1B15"/>
    <w:rsid w:val="000F72D6"/>
    <w:rsid w:val="0012085D"/>
    <w:rsid w:val="00155563"/>
    <w:rsid w:val="00165E7C"/>
    <w:rsid w:val="001727CE"/>
    <w:rsid w:val="001843C6"/>
    <w:rsid w:val="001A27EF"/>
    <w:rsid w:val="001B05E1"/>
    <w:rsid w:val="001C7C1C"/>
    <w:rsid w:val="001D5B7A"/>
    <w:rsid w:val="00206B82"/>
    <w:rsid w:val="002072CF"/>
    <w:rsid w:val="002274F8"/>
    <w:rsid w:val="00237539"/>
    <w:rsid w:val="00263D15"/>
    <w:rsid w:val="00273A06"/>
    <w:rsid w:val="002B0B21"/>
    <w:rsid w:val="002B3746"/>
    <w:rsid w:val="002D27A3"/>
    <w:rsid w:val="002F539A"/>
    <w:rsid w:val="003069DF"/>
    <w:rsid w:val="00316952"/>
    <w:rsid w:val="0032166E"/>
    <w:rsid w:val="00330BAF"/>
    <w:rsid w:val="00340F87"/>
    <w:rsid w:val="00362FF3"/>
    <w:rsid w:val="00373607"/>
    <w:rsid w:val="00374006"/>
    <w:rsid w:val="0038433C"/>
    <w:rsid w:val="003946DC"/>
    <w:rsid w:val="003C7ACF"/>
    <w:rsid w:val="003F3599"/>
    <w:rsid w:val="004101E1"/>
    <w:rsid w:val="00410450"/>
    <w:rsid w:val="004217A2"/>
    <w:rsid w:val="004366B0"/>
    <w:rsid w:val="0044235C"/>
    <w:rsid w:val="00455168"/>
    <w:rsid w:val="00497703"/>
    <w:rsid w:val="005051F9"/>
    <w:rsid w:val="005117DC"/>
    <w:rsid w:val="00532727"/>
    <w:rsid w:val="00532B4D"/>
    <w:rsid w:val="0055047F"/>
    <w:rsid w:val="00550BEB"/>
    <w:rsid w:val="00563271"/>
    <w:rsid w:val="005811E0"/>
    <w:rsid w:val="00582375"/>
    <w:rsid w:val="00592CD9"/>
    <w:rsid w:val="00596067"/>
    <w:rsid w:val="005B2F40"/>
    <w:rsid w:val="005B367E"/>
    <w:rsid w:val="005B6E0F"/>
    <w:rsid w:val="0062122A"/>
    <w:rsid w:val="00627DD7"/>
    <w:rsid w:val="006606D4"/>
    <w:rsid w:val="006743A7"/>
    <w:rsid w:val="00696208"/>
    <w:rsid w:val="006A1434"/>
    <w:rsid w:val="006A225B"/>
    <w:rsid w:val="006C570A"/>
    <w:rsid w:val="006D6B30"/>
    <w:rsid w:val="0070325B"/>
    <w:rsid w:val="00712417"/>
    <w:rsid w:val="007272C5"/>
    <w:rsid w:val="00730A97"/>
    <w:rsid w:val="00751137"/>
    <w:rsid w:val="00752D29"/>
    <w:rsid w:val="00773673"/>
    <w:rsid w:val="00796758"/>
    <w:rsid w:val="007A418B"/>
    <w:rsid w:val="007A4FCE"/>
    <w:rsid w:val="007B53C0"/>
    <w:rsid w:val="007C4939"/>
    <w:rsid w:val="007E1693"/>
    <w:rsid w:val="007F0444"/>
    <w:rsid w:val="00804912"/>
    <w:rsid w:val="00823229"/>
    <w:rsid w:val="008251B3"/>
    <w:rsid w:val="00866389"/>
    <w:rsid w:val="00870379"/>
    <w:rsid w:val="00872E75"/>
    <w:rsid w:val="00882298"/>
    <w:rsid w:val="0088728E"/>
    <w:rsid w:val="008B4782"/>
    <w:rsid w:val="008B7FBF"/>
    <w:rsid w:val="008C50DD"/>
    <w:rsid w:val="008D1DFB"/>
    <w:rsid w:val="008F1847"/>
    <w:rsid w:val="009056BE"/>
    <w:rsid w:val="009264A2"/>
    <w:rsid w:val="00940179"/>
    <w:rsid w:val="00945661"/>
    <w:rsid w:val="009635CC"/>
    <w:rsid w:val="00967037"/>
    <w:rsid w:val="009872F5"/>
    <w:rsid w:val="009913D9"/>
    <w:rsid w:val="009973E4"/>
    <w:rsid w:val="009A3D8F"/>
    <w:rsid w:val="009B2F9C"/>
    <w:rsid w:val="009C682C"/>
    <w:rsid w:val="009E3D40"/>
    <w:rsid w:val="009E74B4"/>
    <w:rsid w:val="00A1662B"/>
    <w:rsid w:val="00A4782F"/>
    <w:rsid w:val="00A47B89"/>
    <w:rsid w:val="00A71616"/>
    <w:rsid w:val="00AD1645"/>
    <w:rsid w:val="00AE79C8"/>
    <w:rsid w:val="00AF734F"/>
    <w:rsid w:val="00B133C9"/>
    <w:rsid w:val="00B35C99"/>
    <w:rsid w:val="00B40AE9"/>
    <w:rsid w:val="00B60F45"/>
    <w:rsid w:val="00B80476"/>
    <w:rsid w:val="00BA3E61"/>
    <w:rsid w:val="00BE7C10"/>
    <w:rsid w:val="00BF2C3A"/>
    <w:rsid w:val="00BF45AF"/>
    <w:rsid w:val="00BF7503"/>
    <w:rsid w:val="00C05575"/>
    <w:rsid w:val="00C24D7A"/>
    <w:rsid w:val="00C84031"/>
    <w:rsid w:val="00CA6C50"/>
    <w:rsid w:val="00D032FC"/>
    <w:rsid w:val="00D328E8"/>
    <w:rsid w:val="00D47885"/>
    <w:rsid w:val="00D56CD3"/>
    <w:rsid w:val="00D678F2"/>
    <w:rsid w:val="00D96486"/>
    <w:rsid w:val="00DC0E65"/>
    <w:rsid w:val="00DD3DED"/>
    <w:rsid w:val="00E16CC7"/>
    <w:rsid w:val="00E16D11"/>
    <w:rsid w:val="00E23242"/>
    <w:rsid w:val="00E37F94"/>
    <w:rsid w:val="00E64EE8"/>
    <w:rsid w:val="00EB6020"/>
    <w:rsid w:val="00EC0E4D"/>
    <w:rsid w:val="00ED7596"/>
    <w:rsid w:val="00EE5768"/>
    <w:rsid w:val="00EE7732"/>
    <w:rsid w:val="00F124C6"/>
    <w:rsid w:val="00F164F0"/>
    <w:rsid w:val="00F26FBA"/>
    <w:rsid w:val="00F36FDD"/>
    <w:rsid w:val="00F44573"/>
    <w:rsid w:val="00F4663B"/>
    <w:rsid w:val="00F803C8"/>
    <w:rsid w:val="00F91D6E"/>
    <w:rsid w:val="00F91E11"/>
    <w:rsid w:val="00FA736A"/>
    <w:rsid w:val="00FC0403"/>
    <w:rsid w:val="00FC1060"/>
    <w:rsid w:val="00FC184A"/>
    <w:rsid w:val="00FD0003"/>
    <w:rsid w:val="00FD1B94"/>
    <w:rsid w:val="00FE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5593"/>
  <w15:docId w15:val="{202A5835-E020-48AB-AB51-4F1304DF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CD3"/>
  </w:style>
  <w:style w:type="paragraph" w:styleId="Heading2">
    <w:name w:val="heading 2"/>
    <w:basedOn w:val="Normal"/>
    <w:next w:val="Normal"/>
    <w:link w:val="Heading2Char"/>
    <w:semiHidden/>
    <w:unhideWhenUsed/>
    <w:qFormat/>
    <w:rsid w:val="00823229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unhideWhenUsed/>
    <w:qFormat/>
    <w:rsid w:val="00D56CD3"/>
    <w:pPr>
      <w:spacing w:after="24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link w:val="Heading4Char"/>
    <w:unhideWhenUsed/>
    <w:qFormat/>
    <w:rsid w:val="00D56CD3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823229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823229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D56CD3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56CD3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23229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823229"/>
    <w:rPr>
      <w:color w:val="0000FF"/>
      <w:u w:val="single"/>
    </w:rPr>
  </w:style>
  <w:style w:type="paragraph" w:customStyle="1" w:styleId="hangind4">
    <w:name w:val="hang ind .4"/>
    <w:basedOn w:val="Normal"/>
    <w:rsid w:val="0082322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823229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Normal"/>
    <w:rsid w:val="00823229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4">
    <w:name w:val="ind .4"/>
    <w:basedOn w:val="hangind4"/>
    <w:rsid w:val="00823229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2F5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872F5"/>
  </w:style>
  <w:style w:type="character" w:styleId="CommentReference">
    <w:name w:val="annotation reference"/>
    <w:basedOn w:val="DefaultParagraphFont"/>
    <w:uiPriority w:val="99"/>
    <w:semiHidden/>
    <w:unhideWhenUsed/>
    <w:rsid w:val="005B36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6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6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6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67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35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0A97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2072CF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2072C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mailto:usarmy.pentagon.hqda-otjag.mbx.usalsa-kfld-rbg-support@mail.mi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class="ExternalClass57FE52430FFA47F883BB5B812DB73191"&gt;&lt;p&gt;​PARC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5122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DASAP-90-616</_dlc_DocId>
    <_dlc_DocIdUrl xmlns="4d2834f2-6e62-48ef-822a-880d84868a39">
      <Url>https://spcs3.kc.army.mil/asaalt/ZPTeam/PPS/_layouts/15/DocIdRedir.aspx?ID=DASAP-90-616</Url>
      <Description>DASAP-90-616</Description>
    </_dlc_DocIdUrl>
    <WebPartName xmlns="4d2834f2-6e62-48ef-822a-880d84868a39" xsi:nil="true"/>
    <AFARSRevisionNo xmlns="4d2834f2-6e62-48ef-822a-880d84868a39">28.01</AFARSRevisionN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4015500-9D0F-4E88-94C8-F31EEDE9648C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2.xml><?xml version="1.0" encoding="utf-8"?>
<ds:datastoreItem xmlns:ds="http://schemas.openxmlformats.org/officeDocument/2006/customXml" ds:itemID="{3D492E84-0335-459E-8EB6-9D3F4D58AA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B54B13-C508-4B28-9C4A-D078BC7FB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2A54B6-39D5-479D-BA14-FBE89B1B65F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5D768BA-63CA-4332-A1AB-F3CE1439C0F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5122_Revision_27_00_DRAFT</vt:lpstr>
    </vt:vector>
  </TitlesOfParts>
  <Company>U.S. Army</Company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5122_Revision_28_01</dc:title>
  <dc:creator>Administrator</dc:creator>
  <cp:lastModifiedBy>Jordan, Amanda C CIV USARMY HQDA ASA ALT (USA)</cp:lastModifiedBy>
  <cp:revision>5</cp:revision>
  <dcterms:created xsi:type="dcterms:W3CDTF">2024-06-10T12:57:00Z</dcterms:created>
  <dcterms:modified xsi:type="dcterms:W3CDTF">2024-06-10T13:06:00Z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e3278725-8547-459c-9c4f-fd18cff929f9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