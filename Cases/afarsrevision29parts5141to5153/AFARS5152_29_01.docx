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DAE5" w14:textId="4EF6D555" w:rsidR="00A500F4" w:rsidRPr="007B408F" w:rsidRDefault="009F7158"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AFARS </w:t>
      </w:r>
      <w:r w:rsidR="0005123C" w:rsidRPr="007B408F">
        <w:rPr>
          <w:rFonts w:ascii="Times New Roman" w:hAnsi="Times New Roman" w:cs="Times New Roman"/>
          <w:b/>
          <w:sz w:val="32"/>
          <w:szCs w:val="32"/>
        </w:rPr>
        <w:t>–</w:t>
      </w:r>
      <w:r w:rsidRPr="007B408F">
        <w:rPr>
          <w:rFonts w:ascii="Times New Roman" w:hAnsi="Times New Roman" w:cs="Times New Roman"/>
          <w:b/>
          <w:sz w:val="32"/>
          <w:szCs w:val="32"/>
        </w:rPr>
        <w:t xml:space="preserve"> P</w:t>
      </w:r>
      <w:r w:rsidR="001805CF">
        <w:rPr>
          <w:rFonts w:ascii="Times New Roman" w:hAnsi="Times New Roman" w:cs="Times New Roman"/>
          <w:b/>
          <w:sz w:val="32"/>
          <w:szCs w:val="32"/>
        </w:rPr>
        <w:t>ART</w:t>
      </w:r>
      <w:r w:rsidRPr="007B408F">
        <w:rPr>
          <w:rFonts w:ascii="Times New Roman" w:hAnsi="Times New Roman" w:cs="Times New Roman"/>
          <w:b/>
          <w:sz w:val="32"/>
          <w:szCs w:val="32"/>
        </w:rPr>
        <w:t xml:space="preserve"> 5152</w:t>
      </w:r>
    </w:p>
    <w:p w14:paraId="4B489D16" w14:textId="77777777" w:rsidR="006229EF" w:rsidRPr="007B408F" w:rsidRDefault="0005123C" w:rsidP="007B408F">
      <w:pPr>
        <w:jc w:val="center"/>
        <w:rPr>
          <w:rFonts w:ascii="Times New Roman" w:hAnsi="Times New Roman" w:cs="Times New Roman"/>
          <w:b/>
          <w:sz w:val="32"/>
          <w:szCs w:val="32"/>
        </w:rPr>
      </w:pPr>
      <w:r w:rsidRPr="007B408F">
        <w:rPr>
          <w:rFonts w:ascii="Times New Roman" w:hAnsi="Times New Roman" w:cs="Times New Roman"/>
          <w:b/>
          <w:sz w:val="32"/>
          <w:szCs w:val="32"/>
        </w:rPr>
        <w:t xml:space="preserve">Solicitation </w:t>
      </w:r>
      <w:r w:rsidR="009F7158" w:rsidRPr="007B408F">
        <w:rPr>
          <w:rFonts w:ascii="Times New Roman" w:hAnsi="Times New Roman" w:cs="Times New Roman"/>
          <w:b/>
          <w:sz w:val="32"/>
          <w:szCs w:val="32"/>
        </w:rPr>
        <w:t xml:space="preserve">Provisions and </w:t>
      </w:r>
      <w:r w:rsidRPr="007B408F">
        <w:rPr>
          <w:rFonts w:ascii="Times New Roman" w:hAnsi="Times New Roman" w:cs="Times New Roman"/>
          <w:b/>
          <w:sz w:val="32"/>
          <w:szCs w:val="32"/>
        </w:rPr>
        <w:t xml:space="preserve">Contract </w:t>
      </w:r>
      <w:r w:rsidR="009F7158" w:rsidRPr="007B408F">
        <w:rPr>
          <w:rFonts w:ascii="Times New Roman" w:hAnsi="Times New Roman" w:cs="Times New Roman"/>
          <w:b/>
          <w:sz w:val="32"/>
          <w:szCs w:val="32"/>
        </w:rPr>
        <w:t>Clauses</w:t>
      </w:r>
    </w:p>
    <w:p w14:paraId="5FF49C20" w14:textId="01147FEC" w:rsidR="00E9451E" w:rsidRDefault="006A29ED" w:rsidP="007B408F">
      <w:pPr>
        <w:jc w:val="center"/>
        <w:rPr>
          <w:rFonts w:ascii="Times New Roman" w:hAnsi="Times New Roman" w:cs="Times New Roman"/>
          <w:i/>
          <w:sz w:val="24"/>
          <w:szCs w:val="24"/>
        </w:rPr>
      </w:pPr>
      <w:r w:rsidRPr="007B408F">
        <w:rPr>
          <w:rFonts w:ascii="Times New Roman" w:hAnsi="Times New Roman" w:cs="Times New Roman"/>
          <w:i/>
          <w:sz w:val="24"/>
          <w:szCs w:val="24"/>
        </w:rPr>
        <w:t xml:space="preserve">(Revised </w:t>
      </w:r>
      <w:del w:id="0" w:author="Amanda" w:date="2024-08-07T14:31:00Z">
        <w:r w:rsidR="00084996" w:rsidDel="0016065C">
          <w:rPr>
            <w:rFonts w:ascii="Times New Roman" w:hAnsi="Times New Roman" w:cs="Times New Roman"/>
            <w:i/>
            <w:sz w:val="24"/>
            <w:szCs w:val="24"/>
          </w:rPr>
          <w:delText>07 November 2022</w:delText>
        </w:r>
      </w:del>
      <w:ins w:id="1" w:author="Jordan, Amanda C CIV USARMY HQDA ASA ALT (USA)" w:date="2024-09-22T18:02:00Z">
        <w:r w:rsidR="005F0168">
          <w:rPr>
            <w:rFonts w:ascii="Times New Roman" w:hAnsi="Times New Roman" w:cs="Times New Roman"/>
            <w:i/>
            <w:sz w:val="24"/>
            <w:szCs w:val="24"/>
          </w:rPr>
          <w:t>01</w:t>
        </w:r>
      </w:ins>
      <w:ins w:id="2" w:author="Amanda" w:date="2024-08-07T14:31:00Z">
        <w:r w:rsidR="0016065C">
          <w:rPr>
            <w:rFonts w:ascii="Times New Roman" w:hAnsi="Times New Roman" w:cs="Times New Roman"/>
            <w:i/>
            <w:sz w:val="24"/>
            <w:szCs w:val="24"/>
          </w:rPr>
          <w:t xml:space="preserve"> October 2024</w:t>
        </w:r>
      </w:ins>
      <w:r w:rsidRPr="007B408F">
        <w:rPr>
          <w:rFonts w:ascii="Times New Roman" w:hAnsi="Times New Roman" w:cs="Times New Roman"/>
          <w:i/>
          <w:sz w:val="24"/>
          <w:szCs w:val="24"/>
        </w:rPr>
        <w:t>)</w:t>
      </w:r>
    </w:p>
    <w:p w14:paraId="37CD319C" w14:textId="591D3B5D" w:rsidR="009A4F07" w:rsidRPr="009A4F07" w:rsidRDefault="009A4F07">
      <w:pPr>
        <w:pStyle w:val="TOC3"/>
        <w:tabs>
          <w:tab w:val="right" w:leader="dot" w:pos="9350"/>
        </w:tabs>
        <w:rPr>
          <w:rFonts w:ascii="Times New Roman" w:eastAsiaTheme="minorEastAsia" w:hAnsi="Times New Roman" w:cs="Times New Roman"/>
          <w:noProof/>
          <w:sz w:val="24"/>
          <w:szCs w:val="24"/>
        </w:rPr>
      </w:pPr>
      <w:r w:rsidRPr="009A4F07">
        <w:rPr>
          <w:rFonts w:ascii="Times New Roman" w:hAnsi="Times New Roman" w:cs="Times New Roman"/>
          <w:i/>
          <w:sz w:val="24"/>
          <w:szCs w:val="24"/>
        </w:rPr>
        <w:fldChar w:fldCharType="begin"/>
      </w:r>
      <w:r w:rsidRPr="009A4F07">
        <w:rPr>
          <w:rFonts w:ascii="Times New Roman" w:hAnsi="Times New Roman" w:cs="Times New Roman"/>
          <w:i/>
          <w:sz w:val="24"/>
          <w:szCs w:val="24"/>
        </w:rPr>
        <w:instrText xml:space="preserve"> TOC \o "1-4" \h \z \u </w:instrText>
      </w:r>
      <w:r w:rsidRPr="009A4F07">
        <w:rPr>
          <w:rFonts w:ascii="Times New Roman" w:hAnsi="Times New Roman" w:cs="Times New Roman"/>
          <w:i/>
          <w:sz w:val="24"/>
          <w:szCs w:val="24"/>
        </w:rPr>
        <w:fldChar w:fldCharType="separate"/>
      </w:r>
      <w:hyperlink w:anchor="_Toc27990912" w:history="1">
        <w:r w:rsidRPr="009A4F07">
          <w:rPr>
            <w:rStyle w:val="Hyperlink"/>
            <w:rFonts w:ascii="Times New Roman" w:hAnsi="Times New Roman" w:cs="Times New Roman"/>
            <w:noProof/>
            <w:sz w:val="24"/>
            <w:szCs w:val="24"/>
          </w:rPr>
          <w:t>Subpart 5152.1 – Instructions for Using Provisions and Clauses</w:t>
        </w:r>
        <w:r w:rsidRPr="009A4F07">
          <w:rPr>
            <w:rFonts w:ascii="Times New Roman" w:hAnsi="Times New Roman" w:cs="Times New Roman"/>
            <w:noProof/>
            <w:webHidden/>
            <w:sz w:val="24"/>
            <w:szCs w:val="24"/>
          </w:rPr>
          <w:tab/>
        </w:r>
        <w:r w:rsidRPr="009A4F07">
          <w:rPr>
            <w:rFonts w:ascii="Times New Roman" w:hAnsi="Times New Roman" w:cs="Times New Roman"/>
            <w:noProof/>
            <w:webHidden/>
            <w:sz w:val="24"/>
            <w:szCs w:val="24"/>
          </w:rPr>
          <w:fldChar w:fldCharType="begin"/>
        </w:r>
        <w:r w:rsidRPr="009A4F07">
          <w:rPr>
            <w:rFonts w:ascii="Times New Roman" w:hAnsi="Times New Roman" w:cs="Times New Roman"/>
            <w:noProof/>
            <w:webHidden/>
            <w:sz w:val="24"/>
            <w:szCs w:val="24"/>
          </w:rPr>
          <w:instrText xml:space="preserve"> PAGEREF _Toc27990912 \h </w:instrText>
        </w:r>
        <w:r w:rsidRPr="009A4F07">
          <w:rPr>
            <w:rFonts w:ascii="Times New Roman" w:hAnsi="Times New Roman" w:cs="Times New Roman"/>
            <w:noProof/>
            <w:webHidden/>
            <w:sz w:val="24"/>
            <w:szCs w:val="24"/>
          </w:rPr>
        </w:r>
        <w:r w:rsidRPr="009A4F07">
          <w:rPr>
            <w:rFonts w:ascii="Times New Roman" w:hAnsi="Times New Roman" w:cs="Times New Roman"/>
            <w:noProof/>
            <w:webHidden/>
            <w:sz w:val="24"/>
            <w:szCs w:val="24"/>
          </w:rPr>
          <w:fldChar w:fldCharType="separate"/>
        </w:r>
        <w:r w:rsidRPr="009A4F07">
          <w:rPr>
            <w:rFonts w:ascii="Times New Roman" w:hAnsi="Times New Roman" w:cs="Times New Roman"/>
            <w:noProof/>
            <w:webHidden/>
            <w:sz w:val="24"/>
            <w:szCs w:val="24"/>
          </w:rPr>
          <w:t>1</w:t>
        </w:r>
        <w:r w:rsidRPr="009A4F07">
          <w:rPr>
            <w:rFonts w:ascii="Times New Roman" w:hAnsi="Times New Roman" w:cs="Times New Roman"/>
            <w:noProof/>
            <w:webHidden/>
            <w:sz w:val="24"/>
            <w:szCs w:val="24"/>
          </w:rPr>
          <w:fldChar w:fldCharType="end"/>
        </w:r>
      </w:hyperlink>
    </w:p>
    <w:p w14:paraId="55F4EC29" w14:textId="2FAC7777" w:rsidR="009A4F07" w:rsidRPr="009A4F07" w:rsidRDefault="00000000">
      <w:pPr>
        <w:pStyle w:val="TOC4"/>
        <w:rPr>
          <w:rFonts w:ascii="Times New Roman" w:eastAsiaTheme="minorEastAsia" w:hAnsi="Times New Roman" w:cs="Times New Roman"/>
          <w:noProof/>
          <w:sz w:val="24"/>
          <w:szCs w:val="24"/>
        </w:rPr>
      </w:pPr>
      <w:hyperlink w:anchor="_Toc27990913" w:history="1">
        <w:r w:rsidR="009A4F07" w:rsidRPr="009A4F07">
          <w:rPr>
            <w:rStyle w:val="Hyperlink"/>
            <w:rFonts w:ascii="Times New Roman" w:hAnsi="Times New Roman" w:cs="Times New Roman"/>
            <w:noProof/>
            <w:sz w:val="24"/>
            <w:szCs w:val="24"/>
          </w:rPr>
          <w:t>5152.101  Using part 5152.</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_Toc27990913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3014CD78" w14:textId="579B9870" w:rsidR="009A4F07" w:rsidRPr="009A4F07" w:rsidRDefault="00000000">
      <w:pPr>
        <w:pStyle w:val="TOC3"/>
        <w:tabs>
          <w:tab w:val="right" w:leader="dot" w:pos="9350"/>
        </w:tabs>
        <w:rPr>
          <w:rFonts w:ascii="Times New Roman" w:eastAsiaTheme="minorEastAsia" w:hAnsi="Times New Roman" w:cs="Times New Roman"/>
          <w:noProof/>
          <w:sz w:val="24"/>
          <w:szCs w:val="24"/>
        </w:rPr>
      </w:pPr>
      <w:hyperlink w:anchor="_Toc27990914" w:history="1">
        <w:r w:rsidR="009A4F07" w:rsidRPr="009A4F07">
          <w:rPr>
            <w:rStyle w:val="Hyperlink"/>
            <w:rFonts w:ascii="Times New Roman" w:hAnsi="Times New Roman" w:cs="Times New Roman"/>
            <w:noProof/>
            <w:sz w:val="24"/>
            <w:szCs w:val="24"/>
          </w:rPr>
          <w:t>Subpart 5152.2 – Texts of Provisions and Clauses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_Toc27990914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1</w:t>
        </w:r>
        <w:r w:rsidR="009A4F07" w:rsidRPr="009A4F07">
          <w:rPr>
            <w:rFonts w:ascii="Times New Roman" w:hAnsi="Times New Roman" w:cs="Times New Roman"/>
            <w:noProof/>
            <w:webHidden/>
            <w:sz w:val="24"/>
            <w:szCs w:val="24"/>
          </w:rPr>
          <w:fldChar w:fldCharType="end"/>
        </w:r>
      </w:hyperlink>
    </w:p>
    <w:p w14:paraId="291B2FA4" w14:textId="4EB1B9DF" w:rsidR="009A4F07" w:rsidRPr="009A4F07" w:rsidRDefault="00000000">
      <w:pPr>
        <w:pStyle w:val="TOC4"/>
        <w:rPr>
          <w:rFonts w:ascii="Times New Roman" w:eastAsiaTheme="minorEastAsia" w:hAnsi="Times New Roman" w:cs="Times New Roman"/>
          <w:noProof/>
          <w:sz w:val="24"/>
          <w:szCs w:val="24"/>
        </w:rPr>
      </w:pPr>
      <w:hyperlink w:anchor="_Toc27990915" w:history="1">
        <w:r w:rsidR="009A4F07" w:rsidRPr="009A4F07">
          <w:rPr>
            <w:rStyle w:val="Hyperlink"/>
            <w:rFonts w:ascii="Times New Roman" w:hAnsi="Times New Roman" w:cs="Times New Roman"/>
            <w:noProof/>
            <w:sz w:val="24"/>
            <w:szCs w:val="24"/>
          </w:rPr>
          <w:t>5152.211-9000  Evaluation of 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_Toc27990915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12FF5F27" w14:textId="00A4D9E8" w:rsidR="009A4F07" w:rsidRPr="009A4F07" w:rsidRDefault="00000000">
      <w:pPr>
        <w:pStyle w:val="TOC4"/>
        <w:rPr>
          <w:rFonts w:ascii="Times New Roman" w:eastAsiaTheme="minorEastAsia" w:hAnsi="Times New Roman" w:cs="Times New Roman"/>
          <w:noProof/>
          <w:sz w:val="24"/>
          <w:szCs w:val="24"/>
        </w:rPr>
      </w:pPr>
      <w:hyperlink w:anchor="_Toc27990916" w:history="1">
        <w:r w:rsidR="009A4F07" w:rsidRPr="009A4F07">
          <w:rPr>
            <w:rStyle w:val="Hyperlink"/>
            <w:rFonts w:ascii="Times New Roman" w:hAnsi="Times New Roman" w:cs="Times New Roman"/>
            <w:noProof/>
            <w:sz w:val="24"/>
            <w:szCs w:val="24"/>
          </w:rPr>
          <w:t>5152.211-9001  Variations in Estimated Quantities—Subline Items.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_Toc27990916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69F213F6" w14:textId="7B0FE22D" w:rsidR="009A4F07" w:rsidRPr="009A4F07" w:rsidRDefault="00000000">
      <w:pPr>
        <w:pStyle w:val="TOC4"/>
        <w:rPr>
          <w:rFonts w:ascii="Times New Roman" w:eastAsiaTheme="minorEastAsia" w:hAnsi="Times New Roman" w:cs="Times New Roman"/>
          <w:noProof/>
          <w:sz w:val="24"/>
          <w:szCs w:val="24"/>
        </w:rPr>
      </w:pPr>
      <w:hyperlink w:anchor="_Toc27990917" w:history="1">
        <w:r w:rsidR="009A4F07" w:rsidRPr="009A4F07">
          <w:rPr>
            <w:rStyle w:val="Hyperlink"/>
            <w:rFonts w:ascii="Times New Roman" w:hAnsi="Times New Roman" w:cs="Times New Roman"/>
            <w:noProof/>
            <w:sz w:val="24"/>
            <w:szCs w:val="24"/>
          </w:rPr>
          <w:t>5152.237-9000  Adjustments to Contractor’s Coefficient for Option Years (Job Order Contracts).</w:t>
        </w:r>
        <w:r w:rsidR="009A4F07" w:rsidRPr="009A4F07">
          <w:rPr>
            <w:rFonts w:ascii="Times New Roman" w:hAnsi="Times New Roman" w:cs="Times New Roman"/>
            <w:noProof/>
            <w:webHidden/>
            <w:sz w:val="24"/>
            <w:szCs w:val="24"/>
          </w:rPr>
          <w:tab/>
        </w:r>
        <w:r w:rsidR="009A4F07" w:rsidRPr="009A4F07">
          <w:rPr>
            <w:rFonts w:ascii="Times New Roman" w:hAnsi="Times New Roman" w:cs="Times New Roman"/>
            <w:noProof/>
            <w:webHidden/>
            <w:sz w:val="24"/>
            <w:szCs w:val="24"/>
          </w:rPr>
          <w:fldChar w:fldCharType="begin"/>
        </w:r>
        <w:r w:rsidR="009A4F07" w:rsidRPr="009A4F07">
          <w:rPr>
            <w:rFonts w:ascii="Times New Roman" w:hAnsi="Times New Roman" w:cs="Times New Roman"/>
            <w:noProof/>
            <w:webHidden/>
            <w:sz w:val="24"/>
            <w:szCs w:val="24"/>
          </w:rPr>
          <w:instrText xml:space="preserve"> PAGEREF _Toc27990917 \h </w:instrText>
        </w:r>
        <w:r w:rsidR="009A4F07" w:rsidRPr="009A4F07">
          <w:rPr>
            <w:rFonts w:ascii="Times New Roman" w:hAnsi="Times New Roman" w:cs="Times New Roman"/>
            <w:noProof/>
            <w:webHidden/>
            <w:sz w:val="24"/>
            <w:szCs w:val="24"/>
          </w:rPr>
        </w:r>
        <w:r w:rsidR="009A4F07" w:rsidRPr="009A4F07">
          <w:rPr>
            <w:rFonts w:ascii="Times New Roman" w:hAnsi="Times New Roman" w:cs="Times New Roman"/>
            <w:noProof/>
            <w:webHidden/>
            <w:sz w:val="24"/>
            <w:szCs w:val="24"/>
          </w:rPr>
          <w:fldChar w:fldCharType="separate"/>
        </w:r>
        <w:r w:rsidR="009A4F07" w:rsidRPr="009A4F07">
          <w:rPr>
            <w:rFonts w:ascii="Times New Roman" w:hAnsi="Times New Roman" w:cs="Times New Roman"/>
            <w:noProof/>
            <w:webHidden/>
            <w:sz w:val="24"/>
            <w:szCs w:val="24"/>
          </w:rPr>
          <w:t>2</w:t>
        </w:r>
        <w:r w:rsidR="009A4F07" w:rsidRPr="009A4F07">
          <w:rPr>
            <w:rFonts w:ascii="Times New Roman" w:hAnsi="Times New Roman" w:cs="Times New Roman"/>
            <w:noProof/>
            <w:webHidden/>
            <w:sz w:val="24"/>
            <w:szCs w:val="24"/>
          </w:rPr>
          <w:fldChar w:fldCharType="end"/>
        </w:r>
      </w:hyperlink>
    </w:p>
    <w:p w14:paraId="06F4B86F" w14:textId="1D4F471E" w:rsidR="009A4F07" w:rsidRPr="009A4F07" w:rsidDel="0016065C" w:rsidRDefault="0016065C">
      <w:pPr>
        <w:pStyle w:val="TOC4"/>
        <w:rPr>
          <w:del w:id="3" w:author="Amanda" w:date="2024-08-07T14:31:00Z"/>
          <w:rFonts w:ascii="Times New Roman" w:eastAsiaTheme="minorEastAsia" w:hAnsi="Times New Roman" w:cs="Times New Roman"/>
          <w:noProof/>
          <w:sz w:val="24"/>
          <w:szCs w:val="24"/>
        </w:rPr>
      </w:pPr>
      <w:del w:id="4" w:author="Amanda" w:date="2024-08-07T14:31:00Z">
        <w:r w:rsidDel="0016065C">
          <w:fldChar w:fldCharType="begin"/>
        </w:r>
        <w:r w:rsidDel="0016065C">
          <w:delInstrText>HYPERLINK \l "_Toc27990918"</w:delInstrText>
        </w:r>
        <w:r w:rsidDel="0016065C">
          <w:fldChar w:fldCharType="separate"/>
        </w:r>
        <w:r w:rsidR="009A4F07" w:rsidRPr="009A4F07" w:rsidDel="0016065C">
          <w:rPr>
            <w:rStyle w:val="Hyperlink"/>
            <w:rFonts w:ascii="Times New Roman" w:hAnsi="Times New Roman" w:cs="Times New Roman"/>
            <w:noProof/>
            <w:sz w:val="24"/>
            <w:szCs w:val="24"/>
          </w:rPr>
          <w:delText>5152.247-7027  Riding gang members requirements.</w:delText>
        </w:r>
        <w:r w:rsidR="009A4F07" w:rsidRPr="009A4F07" w:rsidDel="0016065C">
          <w:rPr>
            <w:rFonts w:ascii="Times New Roman" w:hAnsi="Times New Roman" w:cs="Times New Roman"/>
            <w:noProof/>
            <w:webHidden/>
            <w:sz w:val="24"/>
            <w:szCs w:val="24"/>
          </w:rPr>
          <w:tab/>
        </w:r>
        <w:r w:rsidR="009A4F07" w:rsidRPr="009A4F07" w:rsidDel="0016065C">
          <w:rPr>
            <w:rFonts w:ascii="Times New Roman" w:hAnsi="Times New Roman" w:cs="Times New Roman"/>
            <w:noProof/>
            <w:webHidden/>
            <w:sz w:val="24"/>
            <w:szCs w:val="24"/>
          </w:rPr>
          <w:fldChar w:fldCharType="begin"/>
        </w:r>
        <w:r w:rsidR="009A4F07" w:rsidRPr="009A4F07" w:rsidDel="0016065C">
          <w:rPr>
            <w:rFonts w:ascii="Times New Roman" w:hAnsi="Times New Roman" w:cs="Times New Roman"/>
            <w:noProof/>
            <w:webHidden/>
            <w:sz w:val="24"/>
            <w:szCs w:val="24"/>
          </w:rPr>
          <w:delInstrText xml:space="preserve"> PAGEREF _Toc27990918 \h </w:delInstrText>
        </w:r>
        <w:r w:rsidR="009A4F07" w:rsidRPr="009A4F07" w:rsidDel="0016065C">
          <w:rPr>
            <w:rFonts w:ascii="Times New Roman" w:hAnsi="Times New Roman" w:cs="Times New Roman"/>
            <w:noProof/>
            <w:webHidden/>
            <w:sz w:val="24"/>
            <w:szCs w:val="24"/>
          </w:rPr>
        </w:r>
        <w:r w:rsidR="009A4F07" w:rsidRPr="009A4F07" w:rsidDel="0016065C">
          <w:rPr>
            <w:rFonts w:ascii="Times New Roman" w:hAnsi="Times New Roman" w:cs="Times New Roman"/>
            <w:noProof/>
            <w:webHidden/>
            <w:sz w:val="24"/>
            <w:szCs w:val="24"/>
          </w:rPr>
          <w:fldChar w:fldCharType="separate"/>
        </w:r>
        <w:r w:rsidR="009A4F07" w:rsidRPr="009A4F07" w:rsidDel="0016065C">
          <w:rPr>
            <w:rFonts w:ascii="Times New Roman" w:hAnsi="Times New Roman" w:cs="Times New Roman"/>
            <w:noProof/>
            <w:webHidden/>
            <w:sz w:val="24"/>
            <w:szCs w:val="24"/>
          </w:rPr>
          <w:delText>5</w:delText>
        </w:r>
        <w:r w:rsidR="009A4F07" w:rsidRPr="009A4F07" w:rsidDel="0016065C">
          <w:rPr>
            <w:rFonts w:ascii="Times New Roman" w:hAnsi="Times New Roman" w:cs="Times New Roman"/>
            <w:noProof/>
            <w:webHidden/>
            <w:sz w:val="24"/>
            <w:szCs w:val="24"/>
          </w:rPr>
          <w:fldChar w:fldCharType="end"/>
        </w:r>
        <w:r w:rsidDel="0016065C">
          <w:rPr>
            <w:rFonts w:ascii="Times New Roman" w:hAnsi="Times New Roman" w:cs="Times New Roman"/>
            <w:noProof/>
            <w:sz w:val="24"/>
            <w:szCs w:val="24"/>
          </w:rPr>
          <w:fldChar w:fldCharType="end"/>
        </w:r>
      </w:del>
    </w:p>
    <w:p w14:paraId="446CEC9E" w14:textId="29375A2C" w:rsidR="007B408F" w:rsidRPr="009A4F07" w:rsidRDefault="009A4F07" w:rsidP="007B408F">
      <w:pPr>
        <w:jc w:val="center"/>
        <w:rPr>
          <w:rFonts w:ascii="Times New Roman" w:hAnsi="Times New Roman" w:cs="Times New Roman"/>
          <w:i/>
          <w:sz w:val="24"/>
          <w:szCs w:val="24"/>
        </w:rPr>
      </w:pPr>
      <w:r w:rsidRPr="009A4F07">
        <w:rPr>
          <w:rFonts w:ascii="Times New Roman" w:hAnsi="Times New Roman" w:cs="Times New Roman"/>
          <w:i/>
          <w:sz w:val="24"/>
          <w:szCs w:val="24"/>
        </w:rPr>
        <w:fldChar w:fldCharType="end"/>
      </w:r>
    </w:p>
    <w:p w14:paraId="71EC609C" w14:textId="77777777" w:rsidR="00E9451E" w:rsidRDefault="009F7158" w:rsidP="007B408F">
      <w:pPr>
        <w:pStyle w:val="Heading3"/>
      </w:pPr>
      <w:bookmarkStart w:id="5" w:name="_Toc514072516"/>
      <w:bookmarkStart w:id="6" w:name="_Toc27990912"/>
      <w:r w:rsidRPr="006265BD">
        <w:t xml:space="preserve">Subpart 5152.1 </w:t>
      </w:r>
      <w:r w:rsidR="0005123C">
        <w:t>–</w:t>
      </w:r>
      <w:r w:rsidRPr="006265BD">
        <w:t xml:space="preserve"> </w:t>
      </w:r>
      <w:r w:rsidRPr="007B408F">
        <w:t>Instructions</w:t>
      </w:r>
      <w:r w:rsidRPr="006265BD">
        <w:t xml:space="preserve"> for Using Provisions and Clauses</w:t>
      </w:r>
      <w:bookmarkEnd w:id="5"/>
      <w:bookmarkEnd w:id="6"/>
    </w:p>
    <w:p w14:paraId="61A77227" w14:textId="77777777" w:rsidR="00E9451E" w:rsidRDefault="009F7158" w:rsidP="007B408F">
      <w:pPr>
        <w:pStyle w:val="Heading4"/>
      </w:pPr>
      <w:bookmarkStart w:id="7" w:name="_Toc514072517"/>
      <w:bookmarkStart w:id="8" w:name="_Toc27990913"/>
      <w:r w:rsidRPr="006265BD">
        <w:t xml:space="preserve">5152.101 </w:t>
      </w:r>
      <w:r w:rsidR="0005123C">
        <w:t xml:space="preserve"> </w:t>
      </w:r>
      <w:r w:rsidRPr="006265BD">
        <w:t xml:space="preserve">Using </w:t>
      </w:r>
      <w:r w:rsidR="00C85129">
        <w:t>p</w:t>
      </w:r>
      <w:r w:rsidRPr="006265BD">
        <w:t>art 5152.</w:t>
      </w:r>
      <w:bookmarkEnd w:id="7"/>
      <w:bookmarkEnd w:id="8"/>
    </w:p>
    <w:p w14:paraId="430CA99E" w14:textId="77777777" w:rsidR="00E9451E" w:rsidRDefault="009F7158">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D6768B">
        <w:rPr>
          <w:rFonts w:ascii="Times New Roman" w:hAnsi="Times New Roman" w:cs="Times New Roman"/>
          <w:sz w:val="24"/>
          <w:szCs w:val="24"/>
        </w:rPr>
        <w:t xml:space="preserve">(b)  </w:t>
      </w:r>
      <w:r w:rsidRPr="00F534F1">
        <w:rPr>
          <w:rFonts w:ascii="Times New Roman" w:hAnsi="Times New Roman" w:cs="Times New Roman"/>
          <w:bCs/>
          <w:i/>
          <w:sz w:val="24"/>
          <w:szCs w:val="24"/>
        </w:rPr>
        <w:t>Numbering.</w:t>
      </w:r>
    </w:p>
    <w:p w14:paraId="4407DB2A" w14:textId="77777777" w:rsidR="00E9451E" w:rsidRDefault="009F7158">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D6768B">
        <w:rPr>
          <w:rFonts w:ascii="Times New Roman" w:hAnsi="Times New Roman" w:cs="Times New Roman"/>
          <w:sz w:val="24"/>
          <w:szCs w:val="24"/>
        </w:rPr>
        <w:t xml:space="preserve">(2)  </w:t>
      </w:r>
      <w:r w:rsidRPr="00F534F1">
        <w:rPr>
          <w:rFonts w:ascii="Times New Roman" w:hAnsi="Times New Roman" w:cs="Times New Roman"/>
          <w:i/>
          <w:sz w:val="24"/>
          <w:szCs w:val="24"/>
        </w:rPr>
        <w:t>Provisions or clauses that supplement the FAR.</w:t>
      </w:r>
    </w:p>
    <w:p w14:paraId="1FDDDE9F" w14:textId="77777777" w:rsidR="00866E1B" w:rsidRPr="00E914C8" w:rsidRDefault="00866E1B" w:rsidP="00866E1B">
      <w:pPr>
        <w:pStyle w:val="ind12"/>
        <w:tabs>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(i)</w:t>
      </w:r>
      <w:r w:rsidRPr="00E70333">
        <w:rPr>
          <w:rFonts w:ascii="Times New Roman" w:hAnsi="Times New Roman" w:cs="Times New Roman"/>
          <w:sz w:val="24"/>
          <w:szCs w:val="24"/>
        </w:rPr>
        <w:t>(C)  Requests for approval of nonstandard clauses or provisions which are deviations, one time and recurring, must be processed in accordance with 5101.4.</w:t>
      </w:r>
    </w:p>
    <w:p w14:paraId="1948B8BF" w14:textId="77777777" w:rsidR="00E9451E" w:rsidRDefault="009F7158" w:rsidP="00866E1B">
      <w:pPr>
        <w:pStyle w:val="hangind12"/>
        <w:tabs>
          <w:tab w:val="clear" w:pos="1728"/>
          <w:tab w:val="clear" w:pos="2304"/>
          <w:tab w:val="clear" w:pos="2880"/>
          <w:tab w:val="clear" w:pos="3456"/>
        </w:tabs>
        <w:spacing w:after="240"/>
        <w:ind w:left="0" w:firstLine="1440"/>
        <w:rPr>
          <w:rFonts w:ascii="Times New Roman" w:hAnsi="Times New Roman" w:cs="Times New Roman"/>
          <w:sz w:val="24"/>
          <w:szCs w:val="24"/>
        </w:rPr>
      </w:pPr>
      <w:r w:rsidRPr="00D6768B">
        <w:rPr>
          <w:rFonts w:ascii="Times New Roman" w:hAnsi="Times New Roman" w:cs="Times New Roman"/>
          <w:sz w:val="24"/>
          <w:szCs w:val="24"/>
        </w:rPr>
        <w:t xml:space="preserve">(ii)(A)  </w:t>
      </w:r>
      <w:r w:rsidR="00792105" w:rsidRPr="00D6768B">
        <w:rPr>
          <w:rFonts w:ascii="Times New Roman" w:hAnsi="Times New Roman" w:cs="Times New Roman"/>
          <w:sz w:val="24"/>
        </w:rPr>
        <w:t xml:space="preserve">The Office of the Deputy Assistant Secretary of the Army (Procurement) (ODASA(P)) Procurement Policy Directorate </w:t>
      </w:r>
      <w:r w:rsidR="00C85129">
        <w:rPr>
          <w:rFonts w:ascii="Times New Roman" w:hAnsi="Times New Roman" w:cs="Times New Roman"/>
          <w:sz w:val="24"/>
        </w:rPr>
        <w:t>(</w:t>
      </w:r>
      <w:r w:rsidR="00792105" w:rsidRPr="00D6768B">
        <w:rPr>
          <w:rFonts w:ascii="Times New Roman" w:hAnsi="Times New Roman" w:cs="Times New Roman"/>
          <w:sz w:val="24"/>
        </w:rPr>
        <w:t>SAAL-PP</w:t>
      </w:r>
      <w:r w:rsidR="00C85129">
        <w:rPr>
          <w:rFonts w:ascii="Times New Roman" w:hAnsi="Times New Roman" w:cs="Times New Roman"/>
          <w:sz w:val="24"/>
        </w:rPr>
        <w:t>)</w:t>
      </w:r>
      <w:r w:rsidR="0005123C">
        <w:rPr>
          <w:rFonts w:ascii="Times New Roman" w:hAnsi="Times New Roman" w:cs="Times New Roman"/>
          <w:sz w:val="24"/>
        </w:rPr>
        <w:t>,</w:t>
      </w:r>
      <w:r w:rsidR="00792105" w:rsidRPr="00D6768B">
        <w:rPr>
          <w:rFonts w:ascii="Times New Roman" w:hAnsi="Times New Roman" w:cs="Times New Roman"/>
          <w:sz w:val="24"/>
        </w:rPr>
        <w:t xml:space="preserve"> will assign </w:t>
      </w:r>
      <w:r w:rsidR="00792105" w:rsidRPr="00D6768B">
        <w:rPr>
          <w:rFonts w:ascii="Times New Roman" w:hAnsi="Times New Roman" w:cs="Times New Roman"/>
          <w:sz w:val="24"/>
          <w:szCs w:val="24"/>
        </w:rPr>
        <w:t xml:space="preserve">clause and provision numbers for the AFARS and Army suborganizational level clauses in accordance with Appendix </w:t>
      </w:r>
      <w:r w:rsidR="007810CD">
        <w:rPr>
          <w:rFonts w:ascii="Times New Roman" w:hAnsi="Times New Roman" w:cs="Times New Roman"/>
          <w:sz w:val="24"/>
          <w:szCs w:val="24"/>
        </w:rPr>
        <w:t>FF</w:t>
      </w:r>
      <w:r w:rsidR="00792105" w:rsidRPr="00D6768B">
        <w:rPr>
          <w:rFonts w:ascii="Times New Roman" w:hAnsi="Times New Roman" w:cs="Times New Roman"/>
          <w:sz w:val="24"/>
          <w:szCs w:val="24"/>
        </w:rPr>
        <w:t>, the Department of the Army Plan for Control of Nonstandard Clauses</w:t>
      </w:r>
      <w:r w:rsidR="00BF314C" w:rsidRPr="00D6768B">
        <w:rPr>
          <w:rFonts w:ascii="Times New Roman" w:hAnsi="Times New Roman" w:cs="Times New Roman"/>
          <w:sz w:val="24"/>
          <w:szCs w:val="24"/>
        </w:rPr>
        <w:t xml:space="preserve">.  SAAL-PP will number Army provisions and clauses in the same manner in which </w:t>
      </w:r>
      <w:r w:rsidR="00D07481">
        <w:rPr>
          <w:rFonts w:ascii="Times New Roman" w:hAnsi="Times New Roman" w:cs="Times New Roman"/>
          <w:sz w:val="24"/>
          <w:szCs w:val="24"/>
        </w:rPr>
        <w:t xml:space="preserve">the </w:t>
      </w:r>
      <w:r w:rsidR="00BF314C" w:rsidRPr="00D6768B">
        <w:rPr>
          <w:rFonts w:ascii="Times New Roman" w:hAnsi="Times New Roman" w:cs="Times New Roman"/>
          <w:sz w:val="24"/>
          <w:szCs w:val="24"/>
        </w:rPr>
        <w:t>FAR numbers provisions and clauses</w:t>
      </w:r>
      <w:r w:rsidR="00D07481">
        <w:rPr>
          <w:rFonts w:ascii="Times New Roman" w:hAnsi="Times New Roman" w:cs="Times New Roman"/>
          <w:sz w:val="24"/>
          <w:szCs w:val="24"/>
        </w:rPr>
        <w:t>,</w:t>
      </w:r>
      <w:r w:rsidR="00BF314C" w:rsidRPr="00D6768B">
        <w:rPr>
          <w:rFonts w:ascii="Times New Roman" w:hAnsi="Times New Roman" w:cs="Times New Roman"/>
          <w:sz w:val="24"/>
          <w:szCs w:val="24"/>
        </w:rPr>
        <w:t xml:space="preserve"> except </w:t>
      </w:r>
      <w:r w:rsidR="009021C2" w:rsidRPr="00D6768B">
        <w:rPr>
          <w:rFonts w:ascii="Times New Roman" w:hAnsi="Times New Roman" w:cs="Times New Roman"/>
          <w:sz w:val="24"/>
          <w:szCs w:val="24"/>
        </w:rPr>
        <w:t>if the</w:t>
      </w:r>
      <w:r w:rsidR="00136B13">
        <w:rPr>
          <w:rFonts w:ascii="Times New Roman" w:hAnsi="Times New Roman" w:cs="Times New Roman"/>
          <w:sz w:val="24"/>
          <w:szCs w:val="24"/>
        </w:rPr>
        <w:t xml:space="preserve"> </w:t>
      </w:r>
      <w:r w:rsidR="009021C2" w:rsidRPr="00D6768B">
        <w:rPr>
          <w:rFonts w:ascii="Times New Roman" w:hAnsi="Times New Roman" w:cs="Times New Roman"/>
          <w:sz w:val="24"/>
          <w:szCs w:val="24"/>
        </w:rPr>
        <w:t xml:space="preserve">contracting activity must publish the provision or </w:t>
      </w:r>
      <w:r w:rsidRPr="00D6768B">
        <w:rPr>
          <w:rFonts w:ascii="Times New Roman" w:hAnsi="Times New Roman" w:cs="Times New Roman"/>
          <w:sz w:val="24"/>
          <w:szCs w:val="24"/>
        </w:rPr>
        <w:t xml:space="preserve">clause in the </w:t>
      </w:r>
      <w:r w:rsidRPr="00D6768B">
        <w:rPr>
          <w:rFonts w:ascii="Times New Roman" w:hAnsi="Times New Roman" w:cs="Times New Roman"/>
          <w:i/>
          <w:iCs/>
          <w:sz w:val="24"/>
          <w:szCs w:val="24"/>
        </w:rPr>
        <w:t>Federal Register</w:t>
      </w:r>
      <w:r w:rsidRPr="00D6768B">
        <w:rPr>
          <w:rFonts w:ascii="Times New Roman" w:hAnsi="Times New Roman" w:cs="Times New Roman"/>
          <w:sz w:val="24"/>
          <w:szCs w:val="24"/>
        </w:rPr>
        <w:t xml:space="preserve"> and </w:t>
      </w:r>
      <w:r w:rsidR="009021C2" w:rsidRPr="00D6768B">
        <w:rPr>
          <w:rFonts w:ascii="Times New Roman" w:hAnsi="Times New Roman" w:cs="Times New Roman"/>
          <w:sz w:val="24"/>
          <w:szCs w:val="24"/>
        </w:rPr>
        <w:t xml:space="preserve">codify it </w:t>
      </w:r>
      <w:r w:rsidRPr="00D6768B">
        <w:rPr>
          <w:rFonts w:ascii="Times New Roman" w:hAnsi="Times New Roman" w:cs="Times New Roman"/>
          <w:sz w:val="24"/>
          <w:szCs w:val="24"/>
        </w:rPr>
        <w:t>in Title 48, Code of Federal Regulations</w:t>
      </w:r>
      <w:r w:rsidR="009021C2" w:rsidRPr="00D6768B">
        <w:rPr>
          <w:rFonts w:ascii="Times New Roman" w:hAnsi="Times New Roman" w:cs="Times New Roman"/>
          <w:sz w:val="24"/>
          <w:szCs w:val="24"/>
        </w:rPr>
        <w:t xml:space="preserve"> (see FAR 1.3 and 1.5)</w:t>
      </w:r>
      <w:r w:rsidRPr="00D6768B">
        <w:rPr>
          <w:rFonts w:ascii="Times New Roman" w:hAnsi="Times New Roman" w:cs="Times New Roman"/>
          <w:sz w:val="24"/>
          <w:szCs w:val="24"/>
        </w:rPr>
        <w:t>, precede</w:t>
      </w:r>
      <w:r w:rsidR="009021C2" w:rsidRPr="00D6768B">
        <w:rPr>
          <w:rFonts w:ascii="Times New Roman" w:hAnsi="Times New Roman" w:cs="Times New Roman"/>
          <w:sz w:val="24"/>
          <w:szCs w:val="24"/>
        </w:rPr>
        <w:t xml:space="preserve"> the number with</w:t>
      </w:r>
      <w:r w:rsidRPr="00D6768B">
        <w:rPr>
          <w:rFonts w:ascii="Times New Roman" w:hAnsi="Times New Roman" w:cs="Times New Roman"/>
          <w:sz w:val="24"/>
          <w:szCs w:val="24"/>
        </w:rPr>
        <w:t xml:space="preserve"> </w:t>
      </w:r>
      <w:r w:rsidR="009021C2" w:rsidRPr="00D6768B">
        <w:rPr>
          <w:rFonts w:ascii="Times New Roman" w:hAnsi="Times New Roman" w:cs="Times New Roman"/>
          <w:sz w:val="24"/>
          <w:szCs w:val="24"/>
        </w:rPr>
        <w:t>“</w:t>
      </w:r>
      <w:r w:rsidRPr="00D6768B">
        <w:rPr>
          <w:rFonts w:ascii="Times New Roman" w:hAnsi="Times New Roman" w:cs="Times New Roman"/>
          <w:sz w:val="24"/>
          <w:szCs w:val="24"/>
        </w:rPr>
        <w:t>51</w:t>
      </w:r>
      <w:r w:rsidR="00C85129">
        <w:rPr>
          <w:rFonts w:ascii="Times New Roman" w:hAnsi="Times New Roman" w:cs="Times New Roman"/>
          <w:sz w:val="24"/>
          <w:szCs w:val="24"/>
        </w:rPr>
        <w:t>.</w:t>
      </w:r>
      <w:r w:rsidR="009021C2" w:rsidRPr="00D6768B">
        <w:rPr>
          <w:rFonts w:ascii="Times New Roman" w:hAnsi="Times New Roman" w:cs="Times New Roman"/>
          <w:sz w:val="24"/>
          <w:szCs w:val="24"/>
        </w:rPr>
        <w:t>”</w:t>
      </w:r>
    </w:p>
    <w:p w14:paraId="5D2AF56B" w14:textId="26DED021" w:rsidR="00E9451E" w:rsidRDefault="009F7158" w:rsidP="00897F1F">
      <w:pPr>
        <w:pStyle w:val="ind12"/>
        <w:tabs>
          <w:tab w:val="clear" w:pos="2304"/>
          <w:tab w:val="clear" w:pos="2880"/>
          <w:tab w:val="clear" w:pos="3456"/>
        </w:tabs>
        <w:spacing w:after="240"/>
        <w:ind w:left="0" w:firstLine="1710"/>
        <w:rPr>
          <w:rFonts w:ascii="Times New Roman" w:hAnsi="Times New Roman" w:cs="Times New Roman"/>
          <w:sz w:val="24"/>
          <w:szCs w:val="24"/>
        </w:rPr>
      </w:pPr>
      <w:r w:rsidRPr="00D6768B">
        <w:rPr>
          <w:rFonts w:ascii="Times New Roman" w:hAnsi="Times New Roman" w:cs="Times New Roman"/>
          <w:sz w:val="24"/>
          <w:szCs w:val="24"/>
        </w:rPr>
        <w:t>(</w:t>
      </w:r>
      <w:r w:rsidR="00136B13">
        <w:rPr>
          <w:rFonts w:ascii="Times New Roman" w:hAnsi="Times New Roman" w:cs="Times New Roman"/>
          <w:sz w:val="24"/>
          <w:szCs w:val="24"/>
        </w:rPr>
        <w:t>B</w:t>
      </w:r>
      <w:r w:rsidRPr="00D6768B">
        <w:rPr>
          <w:rFonts w:ascii="Times New Roman" w:hAnsi="Times New Roman" w:cs="Times New Roman"/>
          <w:sz w:val="24"/>
          <w:szCs w:val="24"/>
        </w:rPr>
        <w:t xml:space="preserve">)  </w:t>
      </w:r>
      <w:r w:rsidR="00792105" w:rsidRPr="00D6768B">
        <w:rPr>
          <w:rFonts w:ascii="Times New Roman" w:hAnsi="Times New Roman" w:cs="Times New Roman"/>
          <w:sz w:val="24"/>
          <w:szCs w:val="24"/>
        </w:rPr>
        <w:t xml:space="preserve">AFARS provision or clause numbers use a </w:t>
      </w:r>
      <w:del w:id="9" w:author="Jordan, Amanda C CIV USARMY HQDA ASA ALT (USA)" w:date="2024-09-22T18:02:00Z">
        <w:r w:rsidR="00792105" w:rsidRPr="00D6768B" w:rsidDel="005F0168">
          <w:rPr>
            <w:rFonts w:ascii="Times New Roman" w:hAnsi="Times New Roman" w:cs="Times New Roman"/>
            <w:sz w:val="24"/>
            <w:szCs w:val="24"/>
          </w:rPr>
          <w:delText>four digit</w:delText>
        </w:r>
      </w:del>
      <w:ins w:id="10" w:author="Jordan, Amanda C CIV USARMY HQDA ASA ALT (USA)" w:date="2024-09-22T18:02:00Z">
        <w:r w:rsidR="005F0168" w:rsidRPr="00D6768B">
          <w:rPr>
            <w:rFonts w:ascii="Times New Roman" w:hAnsi="Times New Roman" w:cs="Times New Roman"/>
            <w:sz w:val="24"/>
            <w:szCs w:val="24"/>
          </w:rPr>
          <w:t>four-digit</w:t>
        </w:r>
      </w:ins>
      <w:r w:rsidR="00792105" w:rsidRPr="00D6768B">
        <w:rPr>
          <w:rFonts w:ascii="Times New Roman" w:hAnsi="Times New Roman" w:cs="Times New Roman"/>
          <w:sz w:val="24"/>
          <w:szCs w:val="24"/>
        </w:rPr>
        <w:t xml:space="preserve"> sequential number in the 9000 series, e.g., -9000, -9001, </w:t>
      </w:r>
      <w:r w:rsidR="00D20217" w:rsidRPr="00D6768B">
        <w:rPr>
          <w:rFonts w:ascii="Times New Roman" w:hAnsi="Times New Roman" w:cs="Times New Roman"/>
          <w:sz w:val="24"/>
          <w:szCs w:val="24"/>
        </w:rPr>
        <w:t>and 9002</w:t>
      </w:r>
      <w:r w:rsidR="00792105" w:rsidRPr="00D6768B">
        <w:rPr>
          <w:rFonts w:ascii="Times New Roman" w:hAnsi="Times New Roman" w:cs="Times New Roman"/>
          <w:sz w:val="24"/>
          <w:szCs w:val="24"/>
        </w:rPr>
        <w:t xml:space="preserve">.  </w:t>
      </w:r>
      <w:r w:rsidRPr="00D6768B">
        <w:rPr>
          <w:rFonts w:ascii="Times New Roman" w:hAnsi="Times New Roman" w:cs="Times New Roman"/>
          <w:sz w:val="24"/>
          <w:szCs w:val="24"/>
        </w:rPr>
        <w:t>Army command</w:t>
      </w:r>
      <w:r w:rsidR="00E914C8">
        <w:rPr>
          <w:rFonts w:ascii="Times New Roman" w:hAnsi="Times New Roman" w:cs="Times New Roman"/>
          <w:sz w:val="24"/>
          <w:szCs w:val="24"/>
        </w:rPr>
        <w:t>,</w:t>
      </w:r>
      <w:r w:rsidR="00792105" w:rsidRPr="00D6768B">
        <w:rPr>
          <w:rFonts w:ascii="Times New Roman" w:hAnsi="Times New Roman" w:cs="Times New Roman"/>
          <w:sz w:val="24"/>
          <w:szCs w:val="24"/>
        </w:rPr>
        <w:t xml:space="preserve"> </w:t>
      </w:r>
      <w:r w:rsidR="00E914C8">
        <w:rPr>
          <w:rFonts w:ascii="Times New Roman" w:hAnsi="Times New Roman" w:cs="Times New Roman"/>
          <w:sz w:val="24"/>
          <w:szCs w:val="24"/>
        </w:rPr>
        <w:t>s</w:t>
      </w:r>
      <w:r w:rsidR="00E914C8" w:rsidRPr="00D6768B">
        <w:rPr>
          <w:rFonts w:ascii="Times New Roman" w:hAnsi="Times New Roman" w:cs="Times New Roman"/>
          <w:sz w:val="24"/>
          <w:szCs w:val="24"/>
        </w:rPr>
        <w:t xml:space="preserve">ubordinate command or contracting offices </w:t>
      </w:r>
      <w:r w:rsidR="00792105" w:rsidRPr="00D6768B">
        <w:rPr>
          <w:rFonts w:ascii="Times New Roman" w:hAnsi="Times New Roman" w:cs="Times New Roman"/>
          <w:sz w:val="24"/>
          <w:szCs w:val="24"/>
        </w:rPr>
        <w:t xml:space="preserve">provision or clause numbers </w:t>
      </w:r>
      <w:r w:rsidR="00E914C8">
        <w:rPr>
          <w:rFonts w:ascii="Times New Roman" w:hAnsi="Times New Roman" w:cs="Times New Roman"/>
          <w:sz w:val="24"/>
          <w:szCs w:val="24"/>
        </w:rPr>
        <w:t xml:space="preserve">also </w:t>
      </w:r>
      <w:r w:rsidR="00792105" w:rsidRPr="00D6768B">
        <w:rPr>
          <w:rFonts w:ascii="Times New Roman" w:hAnsi="Times New Roman" w:cs="Times New Roman"/>
          <w:sz w:val="24"/>
          <w:szCs w:val="24"/>
        </w:rPr>
        <w:t xml:space="preserve">use </w:t>
      </w:r>
      <w:r w:rsidR="00BF314C" w:rsidRPr="00D6768B">
        <w:rPr>
          <w:rFonts w:ascii="Times New Roman" w:hAnsi="Times New Roman" w:cs="Times New Roman"/>
          <w:sz w:val="24"/>
          <w:szCs w:val="24"/>
        </w:rPr>
        <w:t>a</w:t>
      </w:r>
      <w:r w:rsidRPr="00D6768B">
        <w:rPr>
          <w:rFonts w:ascii="Times New Roman" w:hAnsi="Times New Roman" w:cs="Times New Roman"/>
          <w:sz w:val="24"/>
          <w:szCs w:val="24"/>
        </w:rPr>
        <w:t xml:space="preserve"> four-digit sequential number in the </w:t>
      </w:r>
      <w:r w:rsidR="00E914C8">
        <w:rPr>
          <w:rFonts w:ascii="Times New Roman" w:hAnsi="Times New Roman" w:cs="Times New Roman"/>
          <w:sz w:val="24"/>
          <w:szCs w:val="24"/>
        </w:rPr>
        <w:t>9</w:t>
      </w:r>
      <w:r w:rsidRPr="00D6768B">
        <w:rPr>
          <w:rFonts w:ascii="Times New Roman" w:hAnsi="Times New Roman" w:cs="Times New Roman"/>
          <w:sz w:val="24"/>
          <w:szCs w:val="24"/>
        </w:rPr>
        <w:t>000 series.</w:t>
      </w:r>
    </w:p>
    <w:p w14:paraId="0FCD7E89" w14:textId="77777777" w:rsidR="00E9451E" w:rsidRDefault="009F7158" w:rsidP="007B408F">
      <w:pPr>
        <w:pStyle w:val="Heading3"/>
      </w:pPr>
      <w:bookmarkStart w:id="11" w:name="_Toc514072518"/>
      <w:bookmarkStart w:id="12" w:name="_Toc27990914"/>
      <w:r w:rsidRPr="006265BD">
        <w:lastRenderedPageBreak/>
        <w:t xml:space="preserve">Subpart 5152.2 </w:t>
      </w:r>
      <w:r w:rsidR="0005123C">
        <w:t>–</w:t>
      </w:r>
      <w:r w:rsidRPr="006265BD">
        <w:t xml:space="preserve"> Texts of Provisions and Clauses</w:t>
      </w:r>
      <w:bookmarkEnd w:id="11"/>
      <w:bookmarkEnd w:id="12"/>
    </w:p>
    <w:p w14:paraId="53BFC0D2" w14:textId="6A6D4A44" w:rsidR="00B6600A" w:rsidRDefault="00B6600A" w:rsidP="007B408F">
      <w:pPr>
        <w:pStyle w:val="Heading4"/>
      </w:pPr>
      <w:bookmarkStart w:id="13" w:name="_Toc27990915"/>
      <w:bookmarkStart w:id="14" w:name="_Toc514072519"/>
      <w:r>
        <w:t>5152.211-9000  Evaluation of Sub</w:t>
      </w:r>
      <w:r w:rsidR="000F446B">
        <w:t>line</w:t>
      </w:r>
      <w:r>
        <w:t xml:space="preserve"> Items.</w:t>
      </w:r>
      <w:bookmarkEnd w:id="13"/>
    </w:p>
    <w:p w14:paraId="1F0ED1B1" w14:textId="282968B7" w:rsidR="00B6600A" w:rsidRPr="00CB32F2" w:rsidRDefault="00B6600A"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 insert the following provision:</w:t>
      </w:r>
    </w:p>
    <w:p w14:paraId="751BDC7A" w14:textId="53FCEFC8" w:rsidR="006A36B5" w:rsidRPr="006A36B5" w:rsidRDefault="006A36B5" w:rsidP="006A36B5">
      <w:pPr>
        <w:spacing w:after="0" w:line="240" w:lineRule="auto"/>
        <w:rPr>
          <w:rFonts w:ascii="Times New Roman" w:eastAsia="Times New Roman" w:hAnsi="Times New Roman" w:cs="Times New Roman"/>
          <w:b/>
          <w:sz w:val="24"/>
          <w:szCs w:val="24"/>
        </w:rPr>
      </w:pPr>
      <w:r w:rsidRPr="006A36B5">
        <w:rPr>
          <w:rFonts w:ascii="Times New Roman" w:eastAsia="Times New Roman" w:hAnsi="Times New Roman" w:cs="Times New Roman"/>
          <w:b/>
          <w:sz w:val="24"/>
          <w:szCs w:val="24"/>
        </w:rPr>
        <w:t>EVALUATION OF SUB</w:t>
      </w:r>
      <w:r w:rsidR="000F446B">
        <w:rPr>
          <w:rFonts w:ascii="Times New Roman" w:eastAsia="Times New Roman" w:hAnsi="Times New Roman" w:cs="Times New Roman"/>
          <w:b/>
          <w:sz w:val="24"/>
          <w:szCs w:val="24"/>
        </w:rPr>
        <w:t>LINE</w:t>
      </w:r>
      <w:r w:rsidRPr="006A36B5">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6A36B5">
        <w:rPr>
          <w:rFonts w:ascii="Times New Roman" w:eastAsia="Times New Roman" w:hAnsi="Times New Roman" w:cs="Times New Roman"/>
          <w:b/>
          <w:sz w:val="24"/>
          <w:szCs w:val="24"/>
        </w:rPr>
        <w:t xml:space="preserve"> 2019)</w:t>
      </w:r>
    </w:p>
    <w:p w14:paraId="48E6308D" w14:textId="77777777" w:rsidR="006A36B5" w:rsidRPr="006A36B5" w:rsidRDefault="006A36B5" w:rsidP="006A36B5">
      <w:pPr>
        <w:spacing w:after="0" w:line="240" w:lineRule="auto"/>
        <w:ind w:left="360"/>
        <w:rPr>
          <w:rFonts w:ascii="Times New Roman" w:eastAsia="Times New Roman" w:hAnsi="Times New Roman" w:cs="Times New Roman"/>
          <w:sz w:val="24"/>
          <w:szCs w:val="24"/>
        </w:rPr>
      </w:pPr>
    </w:p>
    <w:p w14:paraId="41E1715B" w14:textId="6B6C0B45" w:rsidR="006A36B5" w:rsidRPr="006A36B5" w:rsidRDefault="006A36B5" w:rsidP="006A36B5">
      <w:pPr>
        <w:spacing w:after="0" w:line="240" w:lineRule="auto"/>
        <w:rPr>
          <w:rFonts w:ascii="Times New Roman" w:eastAsia="Times New Roman" w:hAnsi="Times New Roman" w:cs="Times New Roman"/>
          <w:sz w:val="24"/>
          <w:szCs w:val="24"/>
        </w:rPr>
      </w:pPr>
      <w:r w:rsidRPr="006A36B5">
        <w:rPr>
          <w:rFonts w:ascii="Times New Roman" w:eastAsia="Times New Roman" w:hAnsi="Times New Roman" w:cs="Times New Roman"/>
          <w:sz w:val="24"/>
          <w:szCs w:val="24"/>
        </w:rPr>
        <w:t xml:space="preserve">Item Nos. _____ are subdivided into two or more estimated quantities and are to be separately priced. The Government will evaluate each of these items on the </w:t>
      </w:r>
      <w:r w:rsidR="000F446B">
        <w:rPr>
          <w:rFonts w:ascii="Times New Roman" w:eastAsia="Times New Roman" w:hAnsi="Times New Roman" w:cs="Times New Roman"/>
          <w:sz w:val="24"/>
          <w:szCs w:val="24"/>
        </w:rPr>
        <w:t xml:space="preserve">basis of total price of its subline </w:t>
      </w:r>
      <w:r w:rsidRPr="006A36B5">
        <w:rPr>
          <w:rFonts w:ascii="Times New Roman" w:eastAsia="Times New Roman" w:hAnsi="Times New Roman" w:cs="Times New Roman"/>
          <w:sz w:val="24"/>
          <w:szCs w:val="24"/>
        </w:rPr>
        <w:t>items.</w:t>
      </w:r>
    </w:p>
    <w:p w14:paraId="00C68BA0" w14:textId="77777777" w:rsidR="006A36B5" w:rsidRPr="006A36B5" w:rsidRDefault="006A36B5" w:rsidP="006A36B5">
      <w:pPr>
        <w:pStyle w:val="NormalWeb"/>
        <w:spacing w:before="0" w:beforeAutospacing="0" w:after="0" w:afterAutospacing="0"/>
        <w:ind w:left="360"/>
        <w:jc w:val="center"/>
      </w:pPr>
      <w:r w:rsidRPr="006A36B5">
        <w:t>(End of provision)</w:t>
      </w:r>
    </w:p>
    <w:p w14:paraId="57A2EC60" w14:textId="7A264BA7" w:rsidR="00B6600A" w:rsidRDefault="00B6600A" w:rsidP="009A4F07"/>
    <w:p w14:paraId="2A312E15" w14:textId="5D53DC45" w:rsidR="00A122A3" w:rsidRDefault="00A122A3" w:rsidP="007B408F">
      <w:pPr>
        <w:pStyle w:val="Heading4"/>
      </w:pPr>
      <w:bookmarkStart w:id="15" w:name="_Toc27990916"/>
      <w:r>
        <w:t>5152.211-9001  Variations in Estimated Quantities—Sub</w:t>
      </w:r>
      <w:r w:rsidR="000F446B">
        <w:t>line</w:t>
      </w:r>
      <w:r>
        <w:t xml:space="preserve"> Items.</w:t>
      </w:r>
      <w:bookmarkEnd w:id="15"/>
    </w:p>
    <w:p w14:paraId="13D5B989" w14:textId="048F69C9" w:rsidR="00DD3839" w:rsidRPr="00CB32F2" w:rsidRDefault="00DD3839" w:rsidP="00CB32F2">
      <w:pPr>
        <w:rPr>
          <w:rFonts w:ascii="Times New Roman" w:hAnsi="Times New Roman" w:cs="Times New Roman"/>
          <w:b/>
          <w:sz w:val="24"/>
          <w:szCs w:val="24"/>
        </w:rPr>
      </w:pPr>
      <w:r w:rsidRPr="00CB32F2">
        <w:rPr>
          <w:rFonts w:ascii="Times New Roman" w:hAnsi="Times New Roman" w:cs="Times New Roman"/>
          <w:sz w:val="24"/>
          <w:szCs w:val="24"/>
        </w:rPr>
        <w:t>As prescribed in 5111.703(c)(ii), insert the following clause:</w:t>
      </w:r>
    </w:p>
    <w:p w14:paraId="55BDC862" w14:textId="0690944A" w:rsidR="000C7B08" w:rsidRPr="00EC3011" w:rsidRDefault="000C7B08" w:rsidP="00EC3011">
      <w:pPr>
        <w:spacing w:after="0" w:line="240" w:lineRule="auto"/>
        <w:rPr>
          <w:rFonts w:ascii="Times New Roman" w:eastAsia="Times New Roman" w:hAnsi="Times New Roman" w:cs="Times New Roman"/>
          <w:b/>
          <w:sz w:val="24"/>
          <w:szCs w:val="24"/>
        </w:rPr>
      </w:pPr>
      <w:r w:rsidRPr="00EC3011">
        <w:rPr>
          <w:rFonts w:ascii="Times New Roman" w:eastAsia="Times New Roman" w:hAnsi="Times New Roman" w:cs="Times New Roman"/>
          <w:b/>
          <w:sz w:val="24"/>
          <w:szCs w:val="24"/>
        </w:rPr>
        <w:t>VARIATIONS IN ESTIMATED QUANTITIES — SUB</w:t>
      </w:r>
      <w:r w:rsidR="000F446B">
        <w:rPr>
          <w:rFonts w:ascii="Times New Roman" w:eastAsia="Times New Roman" w:hAnsi="Times New Roman" w:cs="Times New Roman"/>
          <w:b/>
          <w:sz w:val="24"/>
          <w:szCs w:val="24"/>
        </w:rPr>
        <w:t>LINE</w:t>
      </w:r>
      <w:r w:rsidRPr="00EC3011">
        <w:rPr>
          <w:rFonts w:ascii="Times New Roman" w:eastAsia="Times New Roman" w:hAnsi="Times New Roman" w:cs="Times New Roman"/>
          <w:b/>
          <w:sz w:val="24"/>
          <w:szCs w:val="24"/>
        </w:rPr>
        <w:t xml:space="preserve"> ITEMS (</w:t>
      </w:r>
      <w:r w:rsidR="000F446B">
        <w:rPr>
          <w:rFonts w:ascii="Times New Roman" w:eastAsia="Times New Roman" w:hAnsi="Times New Roman" w:cs="Times New Roman"/>
          <w:b/>
          <w:sz w:val="24"/>
          <w:szCs w:val="24"/>
        </w:rPr>
        <w:t>DEC</w:t>
      </w:r>
      <w:r w:rsidRPr="00EC3011">
        <w:rPr>
          <w:rFonts w:ascii="Times New Roman" w:eastAsia="Times New Roman" w:hAnsi="Times New Roman" w:cs="Times New Roman"/>
          <w:b/>
          <w:sz w:val="24"/>
          <w:szCs w:val="24"/>
        </w:rPr>
        <w:t xml:space="preserve"> 2019)</w:t>
      </w:r>
    </w:p>
    <w:p w14:paraId="6CBD2A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02758D9" w14:textId="77777777"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This variation in estimated quantities clause is applicable only to item Nos. ___.</w:t>
      </w:r>
    </w:p>
    <w:p w14:paraId="708838FF"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34FF895F" w14:textId="698A8CC0"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(a) Variation from the estimated quantity in the actual wor</w:t>
      </w:r>
      <w:r w:rsidR="00EC3011">
        <w:rPr>
          <w:rFonts w:ascii="Times New Roman" w:eastAsia="Times New Roman" w:hAnsi="Times New Roman" w:cs="Times New Roman"/>
          <w:sz w:val="24"/>
          <w:szCs w:val="24"/>
        </w:rPr>
        <w:t xml:space="preserve">k performed under any second or </w:t>
      </w:r>
      <w:r w:rsidRPr="000C7B08">
        <w:rPr>
          <w:rFonts w:ascii="Times New Roman" w:eastAsia="Times New Roman" w:hAnsi="Times New Roman" w:cs="Times New Roman"/>
          <w:sz w:val="24"/>
          <w:szCs w:val="24"/>
        </w:rPr>
        <w:t>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elimination of all work under such a second or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will not be the basis for an adjustment in contract unit price.</w:t>
      </w:r>
    </w:p>
    <w:p w14:paraId="4A45C95E"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724AFC67" w14:textId="44E6D668" w:rsidR="000C7B08" w:rsidRPr="000C7B08" w:rsidRDefault="000C7B08" w:rsidP="00531C36">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(b) Where the actual quantity of work performed for item Nos. ____ is less than 85% of the quantity of the first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listed under such item, the contractor will be paid at the contract unit price for that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 xml:space="preserve">item for the actual quantity of work performed and, in addition, an equitable adjustment shall be made in accordance with the clause </w:t>
      </w:r>
      <w:r w:rsidR="00574823">
        <w:rPr>
          <w:rFonts w:ascii="Times New Roman" w:eastAsia="Times New Roman" w:hAnsi="Times New Roman" w:cs="Times New Roman"/>
          <w:sz w:val="24"/>
          <w:szCs w:val="24"/>
        </w:rPr>
        <w:t xml:space="preserve">at </w:t>
      </w:r>
      <w:r w:rsidRPr="000C7B08">
        <w:rPr>
          <w:rFonts w:ascii="Times New Roman" w:eastAsia="Times New Roman" w:hAnsi="Times New Roman" w:cs="Times New Roman"/>
          <w:sz w:val="24"/>
          <w:szCs w:val="24"/>
        </w:rPr>
        <w:t>Federal Acquisition Regulation (FAR) 52.211-18, Variation in Estimated Quantities.</w:t>
      </w:r>
    </w:p>
    <w:p w14:paraId="41C1F2C7" w14:textId="77777777" w:rsidR="000C7B08" w:rsidRPr="000C7B08" w:rsidRDefault="000C7B08" w:rsidP="000C7B08">
      <w:pPr>
        <w:spacing w:after="0" w:line="240" w:lineRule="auto"/>
        <w:ind w:left="360"/>
        <w:rPr>
          <w:rFonts w:ascii="Times New Roman" w:eastAsia="Times New Roman" w:hAnsi="Times New Roman" w:cs="Times New Roman"/>
          <w:sz w:val="24"/>
          <w:szCs w:val="24"/>
        </w:rPr>
      </w:pPr>
    </w:p>
    <w:p w14:paraId="488BA3C5" w14:textId="7064F056" w:rsidR="000C7B08" w:rsidRPr="000C7B08" w:rsidRDefault="000C7B08" w:rsidP="00EC3011">
      <w:pPr>
        <w:spacing w:after="0" w:line="240" w:lineRule="auto"/>
        <w:rPr>
          <w:rFonts w:ascii="Times New Roman" w:eastAsia="Times New Roman" w:hAnsi="Times New Roman" w:cs="Times New Roman"/>
          <w:sz w:val="24"/>
          <w:szCs w:val="24"/>
        </w:rPr>
      </w:pPr>
      <w:r w:rsidRPr="000C7B08">
        <w:rPr>
          <w:rFonts w:ascii="Times New Roman" w:eastAsia="Times New Roman" w:hAnsi="Times New Roman" w:cs="Times New Roman"/>
          <w:sz w:val="24"/>
          <w:szCs w:val="24"/>
        </w:rPr>
        <w:t>(c) If the actual quantity of work performed under item Nos. ____ exceeds 115% or is less than 85% of the total estimated quantity of the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that item and/or if the quantity of the work performed under the second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or any subsequent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under item Nos.____ exceeds 115% or is less than 85% of the estimated quantity of any such sub</w:t>
      </w:r>
      <w:r w:rsidR="000F446B">
        <w:rPr>
          <w:rFonts w:ascii="Times New Roman" w:eastAsia="Times New Roman" w:hAnsi="Times New Roman" w:cs="Times New Roman"/>
          <w:sz w:val="24"/>
          <w:szCs w:val="24"/>
        </w:rPr>
        <w:t xml:space="preserve">line </w:t>
      </w:r>
      <w:r w:rsidRPr="000C7B08">
        <w:rPr>
          <w:rFonts w:ascii="Times New Roman" w:eastAsia="Times New Roman" w:hAnsi="Times New Roman" w:cs="Times New Roman"/>
          <w:sz w:val="24"/>
          <w:szCs w:val="24"/>
        </w:rPr>
        <w:t>item, and if such variation causes an increase or a decrease in the time required for performance of this contract the contract completion time will be adjusted in accordance with the clause FAR 52.211-18, Variation in Estimated Quantities.</w:t>
      </w:r>
    </w:p>
    <w:p w14:paraId="3016907D" w14:textId="77777777" w:rsidR="000C7B08" w:rsidRPr="00EC3011" w:rsidRDefault="000C7B08" w:rsidP="000C7B08">
      <w:pPr>
        <w:pStyle w:val="NormalWeb"/>
        <w:spacing w:before="0" w:beforeAutospacing="0" w:after="0" w:afterAutospacing="0"/>
        <w:ind w:left="360"/>
        <w:jc w:val="center"/>
      </w:pPr>
      <w:r w:rsidRPr="00EC3011">
        <w:t>(End of clause)</w:t>
      </w:r>
    </w:p>
    <w:p w14:paraId="0CD9ED9C" w14:textId="77777777" w:rsidR="00DD3839" w:rsidRPr="00DD3839" w:rsidRDefault="00DD3839" w:rsidP="007B408F">
      <w:pPr>
        <w:pStyle w:val="Heading4"/>
        <w:rPr>
          <w:b w:val="0"/>
        </w:rPr>
      </w:pPr>
    </w:p>
    <w:p w14:paraId="1DF007E6" w14:textId="2E8C3451" w:rsidR="00E9451E" w:rsidRDefault="009F7158" w:rsidP="007B408F">
      <w:pPr>
        <w:pStyle w:val="Heading4"/>
      </w:pPr>
      <w:bookmarkStart w:id="16" w:name="_Toc27990917"/>
      <w:r w:rsidRPr="006265BD">
        <w:t>5152.237-9000</w:t>
      </w:r>
      <w:r w:rsidR="006265BD">
        <w:t xml:space="preserve">  </w:t>
      </w:r>
      <w:r w:rsidR="004F6F0B">
        <w:t>Adjustment</w:t>
      </w:r>
      <w:r w:rsidR="009547C4">
        <w:t>s</w:t>
      </w:r>
      <w:r w:rsidR="004F6F0B">
        <w:t xml:space="preserve"> to Contractor’s Coefficient for Option Years (Job Order Contracts)</w:t>
      </w:r>
      <w:r w:rsidR="00F516A6">
        <w:t>.</w:t>
      </w:r>
      <w:bookmarkEnd w:id="14"/>
      <w:bookmarkEnd w:id="16"/>
    </w:p>
    <w:p w14:paraId="4CAD9AF2" w14:textId="76F57B9E" w:rsidR="00320754" w:rsidRPr="007810CD" w:rsidRDefault="009F7158">
      <w:pPr>
        <w:spacing w:after="240"/>
        <w:rPr>
          <w:rFonts w:ascii="Times New Roman" w:hAnsi="Times New Roman" w:cs="Times New Roman"/>
          <w:sz w:val="24"/>
          <w:szCs w:val="24"/>
        </w:rPr>
      </w:pPr>
      <w:r w:rsidRPr="00C1360D">
        <w:rPr>
          <w:rFonts w:ascii="Times New Roman" w:hAnsi="Times New Roman" w:cs="Times New Roman"/>
          <w:sz w:val="24"/>
          <w:szCs w:val="24"/>
        </w:rPr>
        <w:lastRenderedPageBreak/>
        <w:t xml:space="preserve">For job order contracts, insert the following clause in solicitations and contracts in accordance with </w:t>
      </w:r>
      <w:r w:rsidR="00552150" w:rsidRPr="00552150">
        <w:rPr>
          <w:rFonts w:ascii="Times New Roman" w:hAnsi="Times New Roman" w:cs="Times New Roman"/>
          <w:sz w:val="24"/>
          <w:szCs w:val="24"/>
        </w:rPr>
        <w:t>5117.9004-2(</w:t>
      </w:r>
      <w:r w:rsidR="00084996">
        <w:rPr>
          <w:rFonts w:ascii="Times New Roman" w:hAnsi="Times New Roman" w:cs="Times New Roman"/>
          <w:sz w:val="24"/>
          <w:szCs w:val="24"/>
        </w:rPr>
        <w:t>e</w:t>
      </w:r>
      <w:r w:rsidR="00552150" w:rsidRPr="00552150">
        <w:rPr>
          <w:rFonts w:ascii="Times New Roman" w:hAnsi="Times New Roman" w:cs="Times New Roman"/>
          <w:sz w:val="24"/>
          <w:szCs w:val="24"/>
        </w:rPr>
        <w:t>).</w:t>
      </w:r>
    </w:p>
    <w:p w14:paraId="21D8288F" w14:textId="77777777" w:rsidR="00E9451E" w:rsidRDefault="009F7158">
      <w:pPr>
        <w:spacing w:after="240"/>
        <w:rPr>
          <w:rFonts w:ascii="Times New Roman" w:hAnsi="Times New Roman" w:cs="Times New Roman"/>
          <w:b/>
          <w:bCs/>
          <w:sz w:val="24"/>
          <w:szCs w:val="24"/>
        </w:rPr>
      </w:pPr>
      <w:r w:rsidRPr="006265BD">
        <w:rPr>
          <w:rFonts w:ascii="Times New Roman" w:hAnsi="Times New Roman" w:cs="Times New Roman"/>
          <w:b/>
          <w:bCs/>
          <w:sz w:val="24"/>
          <w:szCs w:val="24"/>
        </w:rPr>
        <w:t>ADJUSTMENTS TO CONTRACTOR’S COEFFICIENT FOR OPTION YEARS (</w:t>
      </w:r>
      <w:smartTag w:uri="urn:schemas-microsoft-com:office:smarttags" w:element="stockticker">
        <w:r w:rsidRPr="006265BD">
          <w:rPr>
            <w:rFonts w:ascii="Times New Roman" w:hAnsi="Times New Roman" w:cs="Times New Roman"/>
            <w:b/>
            <w:bCs/>
            <w:sz w:val="24"/>
            <w:szCs w:val="24"/>
          </w:rPr>
          <w:t>JOB</w:t>
        </w:r>
      </w:smartTag>
      <w:r w:rsidRPr="006265BD">
        <w:rPr>
          <w:rFonts w:ascii="Times New Roman" w:hAnsi="Times New Roman" w:cs="Times New Roman"/>
          <w:b/>
          <w:bCs/>
          <w:sz w:val="24"/>
          <w:szCs w:val="24"/>
        </w:rPr>
        <w:t xml:space="preserve"> ORDER CONTRACTS)</w:t>
      </w:r>
      <w:r w:rsidR="00116B31">
        <w:rPr>
          <w:rFonts w:ascii="Times New Roman" w:hAnsi="Times New Roman" w:cs="Times New Roman"/>
          <w:b/>
          <w:bCs/>
          <w:sz w:val="24"/>
          <w:szCs w:val="24"/>
        </w:rPr>
        <w:t xml:space="preserve"> (FEB 2005)</w:t>
      </w:r>
    </w:p>
    <w:p w14:paraId="00C402F9" w14:textId="692FF357" w:rsidR="00E9451E" w:rsidRDefault="00AA1715">
      <w:pPr>
        <w:pStyle w:val="BodyText"/>
        <w:spacing w:after="240"/>
        <w:rPr>
          <w:rFonts w:ascii="Times New Roman" w:hAnsi="Times New Roman" w:cs="Times New Roman"/>
          <w:i w:val="0"/>
          <w:sz w:val="24"/>
          <w:szCs w:val="24"/>
        </w:rPr>
      </w:pPr>
      <w:r w:rsidRPr="00AA1715">
        <w:rPr>
          <w:rFonts w:ascii="Times New Roman" w:hAnsi="Times New Roman" w:cs="Times New Roman"/>
          <w:bCs/>
          <w:i w:val="0"/>
          <w:iCs w:val="0"/>
          <w:sz w:val="24"/>
          <w:szCs w:val="24"/>
        </w:rPr>
        <w:t>Pricing of option periods, to include consideration of any adjustments shall be performed by an economic price adjustment for those periods, as follows</w:t>
      </w:r>
      <w:r w:rsidR="00F87A3E" w:rsidRPr="00F87A3E">
        <w:rPr>
          <w:rFonts w:ascii="Times New Roman" w:hAnsi="Times New Roman" w:cs="Times New Roman"/>
          <w:i w:val="0"/>
          <w:sz w:val="24"/>
          <w:szCs w:val="24"/>
        </w:rPr>
        <w:t>:</w:t>
      </w:r>
    </w:p>
    <w:p w14:paraId="6F974172" w14:textId="77777777" w:rsidR="00897F1F" w:rsidRDefault="00897F1F">
      <w:pPr>
        <w:pStyle w:val="BodyText"/>
        <w:spacing w:after="240"/>
        <w:rPr>
          <w:rFonts w:ascii="Times New Roman" w:hAnsi="Times New Roman" w:cs="Times New Roman"/>
          <w:sz w:val="24"/>
          <w:szCs w:val="24"/>
        </w:rPr>
      </w:pPr>
    </w:p>
    <w:p w14:paraId="61FA9691" w14:textId="77777777"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An economic adjustment will be applied to the contract coefficient(s) addressing changes in the cost of labor, equipment and material in the Unit Price Book (UPB) (this includes consideration of Davis Bacon issues). </w:t>
      </w:r>
      <w:r w:rsidR="00D07481">
        <w:rPr>
          <w:rFonts w:ascii="Times New Roman" w:hAnsi="Times New Roman" w:cs="Times New Roman"/>
          <w:sz w:val="24"/>
          <w:szCs w:val="24"/>
        </w:rPr>
        <w:t xml:space="preserve"> </w:t>
      </w:r>
      <w:r w:rsidRPr="006265BD">
        <w:rPr>
          <w:rFonts w:ascii="Times New Roman" w:hAnsi="Times New Roman" w:cs="Times New Roman"/>
          <w:sz w:val="24"/>
          <w:szCs w:val="24"/>
        </w:rPr>
        <w:t>This allows for economic increase or decrease of the prices in the UPB and serves to adjust line item prices by the percentage increase or decrease of the economic trend in the construction market.  The economic price adjustment will be based on the Building Cost Index (BCI) found in the Market Trend pages of the Engineering News Record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The economic adjustment is not applied to the cost items comprising the coefficient.  No upward adjustment shall apply to task orders awarded prior to the effective date of the adjustment, regardless of the date of commencement of work hereunder.  </w:t>
      </w:r>
    </w:p>
    <w:p w14:paraId="3E3DF059" w14:textId="77777777" w:rsidR="00055492" w:rsidRDefault="00055492">
      <w:pPr>
        <w:spacing w:after="240"/>
        <w:rPr>
          <w:rFonts w:ascii="Times New Roman" w:hAnsi="Times New Roman" w:cs="Times New Roman"/>
          <w:sz w:val="24"/>
          <w:szCs w:val="24"/>
        </w:rPr>
      </w:pPr>
    </w:p>
    <w:p w14:paraId="2B43B1B5" w14:textId="108E4D73" w:rsidR="00E9451E"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adjustment will be made in accordance with the following equation.  The resulting revised coefficient(s) shall be applied throughout the option year.</w:t>
      </w:r>
    </w:p>
    <w:p w14:paraId="2D4656D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N = C + I</w:t>
      </w:r>
    </w:p>
    <w:p w14:paraId="68EAE808"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Where:</w:t>
      </w:r>
      <w:r w:rsidRPr="006265BD">
        <w:rPr>
          <w:rFonts w:ascii="Times New Roman" w:hAnsi="Times New Roman" w:cs="Times New Roman"/>
          <w:sz w:val="24"/>
          <w:szCs w:val="24"/>
        </w:rPr>
        <w:tab/>
        <w:t>N = New Coefficient</w:t>
      </w:r>
    </w:p>
    <w:p w14:paraId="4FF6DCF4"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t>C = Base Year Coefficient</w:t>
      </w:r>
    </w:p>
    <w:p w14:paraId="61170311" w14:textId="77777777" w:rsidR="006229EF" w:rsidRDefault="009F7158">
      <w:pPr>
        <w:pStyle w:val="BodyText"/>
        <w:spacing w:after="240"/>
        <w:rPr>
          <w:rFonts w:ascii="Times New Roman" w:hAnsi="Times New Roman" w:cs="Times New Roman"/>
          <w:i w:val="0"/>
          <w:iCs w:val="0"/>
          <w:sz w:val="24"/>
          <w:szCs w:val="24"/>
        </w:rPr>
      </w:pPr>
      <w:r w:rsidRPr="006265BD">
        <w:rPr>
          <w:rFonts w:ascii="Times New Roman" w:hAnsi="Times New Roman" w:cs="Times New Roman"/>
          <w:i w:val="0"/>
          <w:sz w:val="24"/>
          <w:szCs w:val="24"/>
        </w:rPr>
        <w:tab/>
      </w:r>
      <w:r w:rsidRPr="006265BD">
        <w:rPr>
          <w:rFonts w:ascii="Times New Roman" w:hAnsi="Times New Roman" w:cs="Times New Roman"/>
          <w:i w:val="0"/>
          <w:sz w:val="24"/>
          <w:szCs w:val="24"/>
        </w:rPr>
        <w:tab/>
      </w:r>
      <w:r w:rsidRPr="006265BD">
        <w:rPr>
          <w:rFonts w:ascii="Times New Roman" w:hAnsi="Times New Roman" w:cs="Times New Roman"/>
          <w:sz w:val="24"/>
          <w:szCs w:val="24"/>
        </w:rPr>
        <w:tab/>
      </w:r>
      <w:r w:rsidRPr="006265BD">
        <w:rPr>
          <w:rFonts w:ascii="Times New Roman" w:hAnsi="Times New Roman" w:cs="Times New Roman"/>
          <w:i w:val="0"/>
          <w:iCs w:val="0"/>
          <w:sz w:val="24"/>
          <w:szCs w:val="24"/>
        </w:rPr>
        <w:t>I = Change Factor (% increase or decrease from base to option year)</w:t>
      </w:r>
    </w:p>
    <w:p w14:paraId="6FF456C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t>The Index Factor, I, shall be computed according to the following equation:</w:t>
      </w:r>
    </w:p>
    <w:p w14:paraId="6A6960D8" w14:textId="77777777" w:rsidR="006229EF" w:rsidRDefault="009F7158">
      <w:pPr>
        <w:spacing w:after="240"/>
        <w:rPr>
          <w:rFonts w:ascii="Times New Roman" w:hAnsi="Times New Roman" w:cs="Times New Roman"/>
          <w:b/>
          <w:bCs/>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sz w:val="24"/>
          <w:szCs w:val="24"/>
        </w:rPr>
        <w:tab/>
      </w:r>
      <w:r w:rsidRPr="006265BD">
        <w:rPr>
          <w:rFonts w:ascii="Times New Roman" w:hAnsi="Times New Roman" w:cs="Times New Roman"/>
          <w:bCs/>
          <w:sz w:val="24"/>
          <w:szCs w:val="24"/>
        </w:rPr>
        <w:t>I = (BCIN/BCIC) - 1</w:t>
      </w:r>
    </w:p>
    <w:p w14:paraId="7C1B9119" w14:textId="77777777" w:rsidR="00055492" w:rsidRDefault="00055492">
      <w:pPr>
        <w:spacing w:after="240"/>
        <w:rPr>
          <w:rFonts w:ascii="Times New Roman" w:hAnsi="Times New Roman" w:cs="Times New Roman"/>
          <w:sz w:val="24"/>
          <w:szCs w:val="24"/>
        </w:rPr>
      </w:pPr>
    </w:p>
    <w:p w14:paraId="6CDC994F" w14:textId="489A62C5"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Where: </w:t>
      </w:r>
    </w:p>
    <w:p w14:paraId="65CBEE9D" w14:textId="77777777" w:rsidR="00055492" w:rsidRDefault="00055492">
      <w:pPr>
        <w:spacing w:after="240"/>
        <w:rPr>
          <w:rFonts w:ascii="Times New Roman" w:hAnsi="Times New Roman" w:cs="Times New Roman"/>
          <w:sz w:val="24"/>
          <w:szCs w:val="24"/>
        </w:rPr>
      </w:pPr>
    </w:p>
    <w:p w14:paraId="69AA54C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lastRenderedPageBreak/>
        <w:t xml:space="preserve">BCIN is the Building Cost Index, published in the most current issue of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at the time of award of the option period.</w:t>
      </w:r>
    </w:p>
    <w:p w14:paraId="7F2F26C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BCIC is the Building Cost Index, as published in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on the date of the award of the contract.  The BCIC is ______, based on the award date of __________.</w:t>
      </w:r>
    </w:p>
    <w:p w14:paraId="283B753D"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 xml:space="preserve">If the BCI or the </w:t>
      </w:r>
      <w:smartTag w:uri="urn:schemas-microsoft-com:office:smarttags" w:element="stockticker">
        <w:r w:rsidRPr="006265BD">
          <w:rPr>
            <w:rFonts w:ascii="Times New Roman" w:hAnsi="Times New Roman" w:cs="Times New Roman"/>
            <w:sz w:val="24"/>
            <w:szCs w:val="24"/>
          </w:rPr>
          <w:t>ENR</w:t>
        </w:r>
      </w:smartTag>
      <w:r w:rsidRPr="006265BD">
        <w:rPr>
          <w:rFonts w:ascii="Times New Roman" w:hAnsi="Times New Roman" w:cs="Times New Roman"/>
          <w:sz w:val="24"/>
          <w:szCs w:val="24"/>
        </w:rPr>
        <w:t xml:space="preserve"> ceases to be published, the parties shall agree on substitute indices</w:t>
      </w:r>
      <w:r w:rsidR="00D07481">
        <w:rPr>
          <w:rFonts w:ascii="Times New Roman" w:hAnsi="Times New Roman" w:cs="Times New Roman"/>
          <w:sz w:val="24"/>
          <w:szCs w:val="24"/>
        </w:rPr>
        <w:t>.</w:t>
      </w:r>
    </w:p>
    <w:p w14:paraId="6F199746" w14:textId="77777777" w:rsidR="00055492" w:rsidRDefault="00055492">
      <w:pPr>
        <w:spacing w:after="240"/>
        <w:rPr>
          <w:rFonts w:ascii="Times New Roman" w:hAnsi="Times New Roman" w:cs="Times New Roman"/>
          <w:sz w:val="24"/>
          <w:szCs w:val="24"/>
        </w:rPr>
      </w:pPr>
    </w:p>
    <w:p w14:paraId="00F45943" w14:textId="5B8DEF13"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EXAMPLE:  For the base year of a contract the coefficient is 1.10.  The cost to the government for a line item whose cost is $100.00 is 1.10 x $100.00 = $110.00.</w:t>
      </w:r>
    </w:p>
    <w:p w14:paraId="43F08D59"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OPTION YEAR 1.  For the first option year the coefficient will be adjusted as follows:</w:t>
      </w:r>
    </w:p>
    <w:p w14:paraId="63A4925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 xml:space="preserve">I = (BCIN/BCIC) -1 </w:t>
      </w:r>
    </w:p>
    <w:p w14:paraId="29232CE1"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(3111.86/3071.10) – 1</w:t>
      </w:r>
    </w:p>
    <w:p w14:paraId="16DF51EA"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1.0133 – 1</w:t>
      </w:r>
    </w:p>
    <w:p w14:paraId="7C84A09E"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I = 0.0133</w:t>
      </w:r>
    </w:p>
    <w:p w14:paraId="7FF87F9F"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The new coefficient would be calculated as follows:</w:t>
      </w:r>
    </w:p>
    <w:p w14:paraId="0B33DB82"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C + I</w:t>
      </w:r>
    </w:p>
    <w:p w14:paraId="0AE50EFC"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1.10 + 0.0133</w:t>
      </w:r>
    </w:p>
    <w:p w14:paraId="3B41EC83" w14:textId="77777777" w:rsidR="006229EF" w:rsidRDefault="009F7158">
      <w:pPr>
        <w:spacing w:after="240"/>
        <w:rPr>
          <w:rFonts w:ascii="Times New Roman" w:hAnsi="Times New Roman" w:cs="Times New Roman"/>
          <w:sz w:val="24"/>
          <w:szCs w:val="24"/>
        </w:rPr>
      </w:pPr>
      <w:r w:rsidRPr="006265BD">
        <w:rPr>
          <w:rFonts w:ascii="Times New Roman" w:hAnsi="Times New Roman" w:cs="Times New Roman"/>
          <w:sz w:val="24"/>
          <w:szCs w:val="24"/>
        </w:rPr>
        <w:tab/>
      </w:r>
      <w:r w:rsidRPr="006265BD">
        <w:rPr>
          <w:rFonts w:ascii="Times New Roman" w:hAnsi="Times New Roman" w:cs="Times New Roman"/>
          <w:sz w:val="24"/>
          <w:szCs w:val="24"/>
        </w:rPr>
        <w:tab/>
        <w:t>N = 1.1133</w:t>
      </w:r>
    </w:p>
    <w:p w14:paraId="640CCFB0"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option period would be </w:t>
      </w:r>
    </w:p>
    <w:p w14:paraId="1F0603FA" w14:textId="77777777" w:rsidR="00A500F4" w:rsidRDefault="009F7158">
      <w:pPr>
        <w:pStyle w:val="BodyText2"/>
        <w:spacing w:after="240"/>
        <w:rPr>
          <w:rFonts w:ascii="Times New Roman" w:hAnsi="Times New Roman" w:cs="Times New Roman"/>
          <w:sz w:val="24"/>
          <w:szCs w:val="24"/>
        </w:rPr>
      </w:pPr>
      <w:r w:rsidRPr="006265BD">
        <w:rPr>
          <w:rFonts w:ascii="Times New Roman" w:hAnsi="Times New Roman" w:cs="Times New Roman"/>
          <w:b w:val="0"/>
          <w:bCs w:val="0"/>
          <w:sz w:val="24"/>
          <w:szCs w:val="24"/>
        </w:rPr>
        <w:t>1.1133 x $100.00 = $111.33.</w:t>
      </w:r>
    </w:p>
    <w:p w14:paraId="5528093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OPTION YEAR 2.  For the second option year, if the BCI is 3062.99, the coefficient will be adjusted as follows:</w:t>
      </w:r>
    </w:p>
    <w:p w14:paraId="661B8A0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(BCIN/BCIC) – 1</w:t>
      </w:r>
    </w:p>
    <w:p w14:paraId="4AE4296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(3062.99/3071.10) – 1</w:t>
      </w:r>
    </w:p>
    <w:p w14:paraId="08208E62"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0.9974 – 1</w:t>
      </w:r>
    </w:p>
    <w:p w14:paraId="1E3EA1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I = - 0.0026</w:t>
      </w:r>
    </w:p>
    <w:p w14:paraId="1AF28755"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lastRenderedPageBreak/>
        <w:t>The new coefficient will be calculated as follows:</w:t>
      </w:r>
    </w:p>
    <w:p w14:paraId="7509E2BE"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C+I</w:t>
      </w:r>
    </w:p>
    <w:p w14:paraId="6B5CCB59"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 1.10 + (-0.0026)</w:t>
      </w:r>
    </w:p>
    <w:p w14:paraId="3E8E93CB"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ab/>
      </w:r>
      <w:r w:rsidRPr="006265BD">
        <w:rPr>
          <w:rFonts w:ascii="Times New Roman" w:hAnsi="Times New Roman" w:cs="Times New Roman"/>
          <w:b w:val="0"/>
          <w:bCs w:val="0"/>
          <w:sz w:val="24"/>
          <w:szCs w:val="24"/>
        </w:rPr>
        <w:tab/>
        <w:t>N  1.0974</w:t>
      </w:r>
    </w:p>
    <w:p w14:paraId="6EB3307A"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The above line item under the second option period would be </w:t>
      </w:r>
    </w:p>
    <w:p w14:paraId="6C11C5E6"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1.0974 x $100.00 = $109.74.</w:t>
      </w:r>
    </w:p>
    <w:p w14:paraId="5156FFE3" w14:textId="77777777" w:rsidR="00A500F4" w:rsidRDefault="009F7158">
      <w:pPr>
        <w:pStyle w:val="BodyText2"/>
        <w:spacing w:after="240"/>
        <w:rPr>
          <w:rFonts w:ascii="Times New Roman" w:hAnsi="Times New Roman" w:cs="Times New Roman"/>
          <w:b w:val="0"/>
          <w:bCs w:val="0"/>
          <w:sz w:val="24"/>
          <w:szCs w:val="24"/>
        </w:rPr>
      </w:pPr>
      <w:r w:rsidRPr="006265BD">
        <w:rPr>
          <w:rFonts w:ascii="Times New Roman" w:hAnsi="Times New Roman" w:cs="Times New Roman"/>
          <w:b w:val="0"/>
          <w:bCs w:val="0"/>
          <w:sz w:val="24"/>
          <w:szCs w:val="24"/>
        </w:rPr>
        <w:t xml:space="preserve">Note 1.  Round calculations for the Change Factor (I) to the nearest ten thousandth.  </w:t>
      </w:r>
    </w:p>
    <w:p w14:paraId="5138840D" w14:textId="3EB31805" w:rsidR="006229EF" w:rsidRDefault="009F7158">
      <w:pPr>
        <w:autoSpaceDE w:val="0"/>
        <w:autoSpaceDN w:val="0"/>
        <w:adjustRightInd w:val="0"/>
        <w:spacing w:after="240"/>
        <w:ind w:firstLine="720"/>
        <w:jc w:val="center"/>
        <w:rPr>
          <w:rFonts w:ascii="Times New Roman" w:hAnsi="Times New Roman" w:cs="Times New Roman"/>
          <w:i/>
          <w:sz w:val="24"/>
          <w:szCs w:val="24"/>
        </w:rPr>
      </w:pPr>
      <w:r w:rsidRPr="006265BD">
        <w:rPr>
          <w:rFonts w:ascii="Times New Roman" w:hAnsi="Times New Roman" w:cs="Times New Roman"/>
          <w:i/>
          <w:sz w:val="24"/>
          <w:szCs w:val="24"/>
        </w:rPr>
        <w:t>[End of clause.]</w:t>
      </w:r>
    </w:p>
    <w:p w14:paraId="77AD4D15" w14:textId="77777777" w:rsidR="00320754" w:rsidRDefault="00320754">
      <w:pPr>
        <w:autoSpaceDE w:val="0"/>
        <w:autoSpaceDN w:val="0"/>
        <w:adjustRightInd w:val="0"/>
        <w:spacing w:after="240"/>
        <w:ind w:firstLine="720"/>
        <w:jc w:val="center"/>
        <w:rPr>
          <w:rFonts w:ascii="Times New Roman" w:hAnsi="Times New Roman" w:cs="Times New Roman"/>
          <w:i/>
          <w:sz w:val="24"/>
          <w:szCs w:val="24"/>
        </w:rPr>
      </w:pPr>
    </w:p>
    <w:p w14:paraId="625DB50D" w14:textId="51CED492" w:rsidR="00FE0113" w:rsidDel="0016065C" w:rsidRDefault="00C05DFD" w:rsidP="007B408F">
      <w:pPr>
        <w:pStyle w:val="Heading4"/>
        <w:rPr>
          <w:del w:id="17" w:author="Amanda" w:date="2024-08-07T14:32:00Z"/>
        </w:rPr>
      </w:pPr>
      <w:bookmarkStart w:id="18" w:name="_Toc514072520"/>
      <w:bookmarkStart w:id="19" w:name="_Toc27990918"/>
      <w:del w:id="20" w:author="Amanda" w:date="2024-08-07T14:32:00Z">
        <w:r w:rsidRPr="00C05DFD" w:rsidDel="0016065C">
          <w:delText>5152.247-7027</w:delText>
        </w:r>
        <w:r w:rsidDel="0016065C">
          <w:delText xml:space="preserve">  Riding gang members </w:delText>
        </w:r>
        <w:commentRangeStart w:id="21"/>
        <w:r w:rsidDel="0016065C">
          <w:delText>requirements</w:delText>
        </w:r>
      </w:del>
      <w:commentRangeEnd w:id="21"/>
      <w:r w:rsidR="00D758F9">
        <w:rPr>
          <w:rStyle w:val="CommentReference"/>
          <w:rFonts w:asciiTheme="minorHAnsi" w:hAnsiTheme="minorHAnsi" w:cstheme="minorBidi"/>
          <w:b w:val="0"/>
        </w:rPr>
        <w:commentReference w:id="21"/>
      </w:r>
      <w:del w:id="22" w:author="Amanda" w:date="2024-08-07T14:32:00Z">
        <w:r w:rsidDel="0016065C">
          <w:delText>.</w:delText>
        </w:r>
        <w:bookmarkEnd w:id="18"/>
        <w:bookmarkEnd w:id="19"/>
      </w:del>
    </w:p>
    <w:p w14:paraId="0FFDBF2C" w14:textId="37C6959E" w:rsidR="00C05DFD" w:rsidRPr="00C05DFD" w:rsidRDefault="00C05DFD" w:rsidP="00C05DFD">
      <w:pPr>
        <w:autoSpaceDE w:val="0"/>
        <w:autoSpaceDN w:val="0"/>
        <w:adjustRightInd w:val="0"/>
        <w:spacing w:after="240"/>
        <w:rPr>
          <w:rFonts w:ascii="Times New Roman" w:hAnsi="Times New Roman" w:cs="Times New Roman"/>
          <w:sz w:val="24"/>
          <w:szCs w:val="24"/>
        </w:rPr>
      </w:pPr>
      <w:del w:id="23" w:author="Amanda" w:date="2024-08-07T14:32:00Z">
        <w:r w:rsidRPr="00C05DFD" w:rsidDel="0016065C">
          <w:rPr>
            <w:rFonts w:ascii="Times New Roman" w:hAnsi="Times New Roman" w:cs="Times New Roman"/>
            <w:sz w:val="24"/>
            <w:szCs w:val="24"/>
          </w:rPr>
          <w:delText>(c)(2)(ii)</w:delText>
        </w:r>
        <w:r w:rsidDel="0016065C">
          <w:rPr>
            <w:rFonts w:ascii="Times New Roman" w:hAnsi="Times New Roman" w:cs="Times New Roman"/>
            <w:sz w:val="24"/>
            <w:szCs w:val="24"/>
          </w:rPr>
          <w:delText xml:space="preserve">  The head of the contracting activity may waive the requirement, under certain circumstances, for riding gang members to pass a Department of Defense background check.  See Appendix GG for further delegation.</w:delText>
        </w:r>
      </w:del>
    </w:p>
    <w:sectPr w:rsidR="00C05DFD" w:rsidRPr="00C05DFD" w:rsidSect="00F10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manda" w:date="2024-09-06T14:04:00Z" w:initials="A">
    <w:p w14:paraId="21312CE9" w14:textId="77777777" w:rsidR="0031568E" w:rsidRDefault="00D758F9" w:rsidP="00FA1D3A">
      <w:pPr>
        <w:pStyle w:val="CommentText"/>
      </w:pPr>
      <w:r>
        <w:rPr>
          <w:rStyle w:val="CommentReference"/>
        </w:rPr>
        <w:annotationRef/>
      </w:r>
      <w:r w:rsidR="0031568E">
        <w:t xml:space="preserve">This reference to a “clause” 5152.247-7027 is not a clause. There is no prescribing language in 5147. The waiver addressed in the language is covered under DFARS 252.247-7027(c)(2)(i)(B)(ii). The delegation of the HCA for the waiver will be added to AFARS Appendix GG but does not belong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312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58A76" w16cex:dateUtc="2024-09-06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12CE9" w16cid:durableId="2A858A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3EA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78E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6249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C0AC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88F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18EC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847C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2807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0229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38E05E"/>
    <w:lvl w:ilvl="0">
      <w:start w:val="1"/>
      <w:numFmt w:val="bullet"/>
      <w:lvlText w:val=""/>
      <w:lvlJc w:val="left"/>
      <w:pPr>
        <w:tabs>
          <w:tab w:val="num" w:pos="360"/>
        </w:tabs>
        <w:ind w:left="360" w:hanging="360"/>
      </w:pPr>
      <w:rPr>
        <w:rFonts w:ascii="Symbol" w:hAnsi="Symbol" w:hint="default"/>
      </w:rPr>
    </w:lvl>
  </w:abstractNum>
  <w:num w:numId="1" w16cid:durableId="955798294">
    <w:abstractNumId w:val="9"/>
  </w:num>
  <w:num w:numId="2" w16cid:durableId="1435244880">
    <w:abstractNumId w:val="7"/>
  </w:num>
  <w:num w:numId="3" w16cid:durableId="304512126">
    <w:abstractNumId w:val="6"/>
  </w:num>
  <w:num w:numId="4" w16cid:durableId="1438712373">
    <w:abstractNumId w:val="5"/>
  </w:num>
  <w:num w:numId="5" w16cid:durableId="313728204">
    <w:abstractNumId w:val="4"/>
  </w:num>
  <w:num w:numId="6" w16cid:durableId="1358195810">
    <w:abstractNumId w:val="8"/>
  </w:num>
  <w:num w:numId="7" w16cid:durableId="1393112860">
    <w:abstractNumId w:val="3"/>
  </w:num>
  <w:num w:numId="8" w16cid:durableId="866135611">
    <w:abstractNumId w:val="2"/>
  </w:num>
  <w:num w:numId="9" w16cid:durableId="1472748927">
    <w:abstractNumId w:val="1"/>
  </w:num>
  <w:num w:numId="10" w16cid:durableId="1001392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army.mil::b3c70d6d-a846-4b2c-bbb3-8ecaeb947b79"/>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158"/>
    <w:rsid w:val="0005123C"/>
    <w:rsid w:val="00055492"/>
    <w:rsid w:val="00084996"/>
    <w:rsid w:val="000C7B08"/>
    <w:rsid w:val="000D7C26"/>
    <w:rsid w:val="000E2911"/>
    <w:rsid w:val="000F1311"/>
    <w:rsid w:val="000F446B"/>
    <w:rsid w:val="000F6634"/>
    <w:rsid w:val="00116B31"/>
    <w:rsid w:val="00122CC3"/>
    <w:rsid w:val="00136B13"/>
    <w:rsid w:val="0016065C"/>
    <w:rsid w:val="00162C89"/>
    <w:rsid w:val="001805CF"/>
    <w:rsid w:val="00182FD8"/>
    <w:rsid w:val="00192CEB"/>
    <w:rsid w:val="002603D3"/>
    <w:rsid w:val="00261E9F"/>
    <w:rsid w:val="002832DC"/>
    <w:rsid w:val="0030294E"/>
    <w:rsid w:val="003069DF"/>
    <w:rsid w:val="0031568E"/>
    <w:rsid w:val="00320754"/>
    <w:rsid w:val="003A4024"/>
    <w:rsid w:val="004016A7"/>
    <w:rsid w:val="00402418"/>
    <w:rsid w:val="00457D14"/>
    <w:rsid w:val="00472E9D"/>
    <w:rsid w:val="00483F5A"/>
    <w:rsid w:val="004B4EE0"/>
    <w:rsid w:val="004F6F0B"/>
    <w:rsid w:val="00531C36"/>
    <w:rsid w:val="00552150"/>
    <w:rsid w:val="00574823"/>
    <w:rsid w:val="0057747B"/>
    <w:rsid w:val="005A3301"/>
    <w:rsid w:val="005D4ECB"/>
    <w:rsid w:val="005E6E01"/>
    <w:rsid w:val="005F0168"/>
    <w:rsid w:val="006229EF"/>
    <w:rsid w:val="006265BD"/>
    <w:rsid w:val="006A29ED"/>
    <w:rsid w:val="006A36B5"/>
    <w:rsid w:val="00767CA7"/>
    <w:rsid w:val="007722BA"/>
    <w:rsid w:val="007810CD"/>
    <w:rsid w:val="00792105"/>
    <w:rsid w:val="007B408F"/>
    <w:rsid w:val="0084139E"/>
    <w:rsid w:val="00852F46"/>
    <w:rsid w:val="00866E1B"/>
    <w:rsid w:val="00897F1F"/>
    <w:rsid w:val="009021C2"/>
    <w:rsid w:val="009027C5"/>
    <w:rsid w:val="00933DA8"/>
    <w:rsid w:val="009547C4"/>
    <w:rsid w:val="009574EA"/>
    <w:rsid w:val="00982EF4"/>
    <w:rsid w:val="00993BB2"/>
    <w:rsid w:val="009A4F07"/>
    <w:rsid w:val="009D2BA8"/>
    <w:rsid w:val="009F7158"/>
    <w:rsid w:val="00A122A3"/>
    <w:rsid w:val="00A31F12"/>
    <w:rsid w:val="00A4784F"/>
    <w:rsid w:val="00A500F4"/>
    <w:rsid w:val="00AA1715"/>
    <w:rsid w:val="00B6600A"/>
    <w:rsid w:val="00BF314C"/>
    <w:rsid w:val="00C05DFD"/>
    <w:rsid w:val="00C1360D"/>
    <w:rsid w:val="00C30A17"/>
    <w:rsid w:val="00C53438"/>
    <w:rsid w:val="00C85129"/>
    <w:rsid w:val="00CB32F2"/>
    <w:rsid w:val="00D016C0"/>
    <w:rsid w:val="00D07481"/>
    <w:rsid w:val="00D20217"/>
    <w:rsid w:val="00D55B15"/>
    <w:rsid w:val="00D6768B"/>
    <w:rsid w:val="00D758F9"/>
    <w:rsid w:val="00DD3839"/>
    <w:rsid w:val="00E70333"/>
    <w:rsid w:val="00E8270B"/>
    <w:rsid w:val="00E914C8"/>
    <w:rsid w:val="00E9451E"/>
    <w:rsid w:val="00EA4421"/>
    <w:rsid w:val="00EC3011"/>
    <w:rsid w:val="00EC318A"/>
    <w:rsid w:val="00EE7FE9"/>
    <w:rsid w:val="00F01372"/>
    <w:rsid w:val="00F10881"/>
    <w:rsid w:val="00F3256A"/>
    <w:rsid w:val="00F34939"/>
    <w:rsid w:val="00F516A6"/>
    <w:rsid w:val="00F519E3"/>
    <w:rsid w:val="00F534F1"/>
    <w:rsid w:val="00F626D2"/>
    <w:rsid w:val="00F87A3E"/>
    <w:rsid w:val="00FB7A79"/>
    <w:rsid w:val="00FE0113"/>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67FDE3"/>
  <w15:docId w15:val="{FFD13929-6E23-4C4E-8155-82DC201A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8F"/>
  </w:style>
  <w:style w:type="paragraph" w:styleId="Heading2">
    <w:name w:val="heading 2"/>
    <w:basedOn w:val="Normal"/>
    <w:next w:val="Normal"/>
    <w:link w:val="Heading2Char"/>
    <w:semiHidden/>
    <w:unhideWhenUsed/>
    <w:qFormat/>
    <w:rsid w:val="009F7158"/>
    <w:pPr>
      <w:keepNext/>
      <w:keepLines/>
      <w:spacing w:before="120"/>
      <w:jc w:val="center"/>
      <w:outlineLvl w:val="1"/>
    </w:pPr>
    <w:rPr>
      <w:b/>
      <w:sz w:val="32"/>
    </w:rPr>
  </w:style>
  <w:style w:type="paragraph" w:styleId="Heading3">
    <w:name w:val="heading 3"/>
    <w:basedOn w:val="Normal"/>
    <w:link w:val="Heading3Char"/>
    <w:unhideWhenUsed/>
    <w:qFormat/>
    <w:rsid w:val="007B408F"/>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7B408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9F715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F7158"/>
    <w:rPr>
      <w:b/>
      <w:sz w:val="32"/>
    </w:rPr>
  </w:style>
  <w:style w:type="character" w:customStyle="1" w:styleId="Heading3Char">
    <w:name w:val="Heading 3 Char"/>
    <w:basedOn w:val="DefaultParagraphFont"/>
    <w:link w:val="Heading3"/>
    <w:rsid w:val="007B408F"/>
    <w:rPr>
      <w:rFonts w:ascii="Times New Roman" w:hAnsi="Times New Roman" w:cs="Times New Roman"/>
      <w:b/>
      <w:sz w:val="24"/>
      <w:szCs w:val="24"/>
    </w:rPr>
  </w:style>
  <w:style w:type="character" w:customStyle="1" w:styleId="Heading4Char">
    <w:name w:val="Heading 4 Char"/>
    <w:basedOn w:val="DefaultParagraphFont"/>
    <w:link w:val="Heading4"/>
    <w:rsid w:val="007B408F"/>
    <w:rPr>
      <w:rFonts w:ascii="Times New Roman" w:hAnsi="Times New Roman" w:cs="Times New Roman"/>
      <w:b/>
      <w:sz w:val="24"/>
      <w:szCs w:val="24"/>
    </w:rPr>
  </w:style>
  <w:style w:type="character" w:customStyle="1" w:styleId="Heading5Char">
    <w:name w:val="Heading 5 Char"/>
    <w:basedOn w:val="DefaultParagraphFont"/>
    <w:link w:val="Heading5"/>
    <w:rsid w:val="009F7158"/>
    <w:rPr>
      <w:b/>
      <w:u w:val="single"/>
    </w:rPr>
  </w:style>
  <w:style w:type="paragraph" w:styleId="BodyText">
    <w:name w:val="Body Text"/>
    <w:basedOn w:val="Normal"/>
    <w:link w:val="BodyTextChar"/>
    <w:semiHidden/>
    <w:unhideWhenUsed/>
    <w:rsid w:val="009F7158"/>
    <w:rPr>
      <w:i/>
      <w:iCs/>
    </w:rPr>
  </w:style>
  <w:style w:type="character" w:customStyle="1" w:styleId="BodyTextChar">
    <w:name w:val="Body Text Char"/>
    <w:basedOn w:val="DefaultParagraphFont"/>
    <w:link w:val="BodyText"/>
    <w:semiHidden/>
    <w:rsid w:val="009F7158"/>
    <w:rPr>
      <w:i/>
      <w:iCs/>
    </w:rPr>
  </w:style>
  <w:style w:type="paragraph" w:styleId="BodyTextIndent">
    <w:name w:val="Body Text Indent"/>
    <w:basedOn w:val="Normal"/>
    <w:link w:val="BodyTextIndentChar"/>
    <w:semiHidden/>
    <w:unhideWhenUsed/>
    <w:rsid w:val="009F7158"/>
    <w:pPr>
      <w:ind w:left="720"/>
    </w:pPr>
  </w:style>
  <w:style w:type="character" w:customStyle="1" w:styleId="BodyTextIndentChar">
    <w:name w:val="Body Text Indent Char"/>
    <w:basedOn w:val="DefaultParagraphFont"/>
    <w:link w:val="BodyTextIndent"/>
    <w:semiHidden/>
    <w:rsid w:val="009F7158"/>
  </w:style>
  <w:style w:type="paragraph" w:styleId="BodyText2">
    <w:name w:val="Body Text 2"/>
    <w:basedOn w:val="Normal"/>
    <w:link w:val="BodyText2Char"/>
    <w:semiHidden/>
    <w:unhideWhenUsed/>
    <w:rsid w:val="009F7158"/>
    <w:rPr>
      <w:b/>
      <w:bCs/>
    </w:rPr>
  </w:style>
  <w:style w:type="character" w:customStyle="1" w:styleId="BodyText2Char">
    <w:name w:val="Body Text 2 Char"/>
    <w:basedOn w:val="DefaultParagraphFont"/>
    <w:link w:val="BodyText2"/>
    <w:semiHidden/>
    <w:rsid w:val="009F7158"/>
    <w:rPr>
      <w:b/>
      <w:bCs/>
    </w:rPr>
  </w:style>
  <w:style w:type="paragraph" w:customStyle="1" w:styleId="ind4">
    <w:name w:val="ind .4"/>
    <w:basedOn w:val="Normal"/>
    <w:rsid w:val="009F7158"/>
    <w:pPr>
      <w:tabs>
        <w:tab w:val="left" w:pos="1152"/>
        <w:tab w:val="left" w:pos="1728"/>
        <w:tab w:val="left" w:pos="2304"/>
        <w:tab w:val="left" w:pos="2880"/>
        <w:tab w:val="left" w:pos="3456"/>
      </w:tabs>
      <w:ind w:left="576"/>
    </w:pPr>
  </w:style>
  <w:style w:type="paragraph" w:customStyle="1" w:styleId="hangind12">
    <w:name w:val="hang ind 1.2"/>
    <w:basedOn w:val="Normal"/>
    <w:rsid w:val="009F7158"/>
    <w:pPr>
      <w:tabs>
        <w:tab w:val="left" w:pos="1728"/>
        <w:tab w:val="left" w:pos="2304"/>
        <w:tab w:val="left" w:pos="2880"/>
        <w:tab w:val="left" w:pos="3456"/>
      </w:tabs>
      <w:ind w:left="1728" w:hanging="576"/>
    </w:pPr>
  </w:style>
  <w:style w:type="paragraph" w:customStyle="1" w:styleId="ind8">
    <w:name w:val="ind .8"/>
    <w:basedOn w:val="Normal"/>
    <w:rsid w:val="009F7158"/>
    <w:pPr>
      <w:tabs>
        <w:tab w:val="left" w:pos="1728"/>
        <w:tab w:val="left" w:pos="2304"/>
        <w:tab w:val="left" w:pos="2880"/>
        <w:tab w:val="left" w:pos="3456"/>
      </w:tabs>
      <w:ind w:left="1152"/>
    </w:pPr>
  </w:style>
  <w:style w:type="paragraph" w:customStyle="1" w:styleId="ind16">
    <w:name w:val="ind 1.6"/>
    <w:basedOn w:val="Normal"/>
    <w:rsid w:val="009F7158"/>
    <w:pPr>
      <w:tabs>
        <w:tab w:val="left" w:pos="2880"/>
        <w:tab w:val="left" w:pos="3456"/>
        <w:tab w:val="left" w:pos="4032"/>
      </w:tabs>
      <w:ind w:left="2304"/>
    </w:pPr>
  </w:style>
  <w:style w:type="paragraph" w:customStyle="1" w:styleId="ind12">
    <w:name w:val="ind 1.2"/>
    <w:basedOn w:val="hangind12"/>
    <w:rsid w:val="009F7158"/>
    <w:pPr>
      <w:tabs>
        <w:tab w:val="clear" w:pos="1728"/>
      </w:tabs>
      <w:ind w:firstLine="0"/>
    </w:pPr>
  </w:style>
  <w:style w:type="paragraph" w:styleId="BalloonText">
    <w:name w:val="Balloon Text"/>
    <w:basedOn w:val="Normal"/>
    <w:link w:val="BalloonTextChar"/>
    <w:uiPriority w:val="99"/>
    <w:semiHidden/>
    <w:unhideWhenUsed/>
    <w:rsid w:val="0079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05"/>
    <w:rPr>
      <w:rFonts w:ascii="Tahoma" w:hAnsi="Tahoma" w:cs="Tahoma"/>
      <w:sz w:val="16"/>
      <w:szCs w:val="16"/>
    </w:rPr>
  </w:style>
  <w:style w:type="character" w:styleId="Hyperlink">
    <w:name w:val="Hyperlink"/>
    <w:basedOn w:val="DefaultParagraphFont"/>
    <w:uiPriority w:val="99"/>
    <w:unhideWhenUsed/>
    <w:rsid w:val="00C1360D"/>
    <w:rPr>
      <w:color w:val="0000FF" w:themeColor="hyperlink"/>
      <w:u w:val="single"/>
    </w:rPr>
  </w:style>
  <w:style w:type="character" w:styleId="CommentReference">
    <w:name w:val="annotation reference"/>
    <w:basedOn w:val="DefaultParagraphFont"/>
    <w:uiPriority w:val="99"/>
    <w:semiHidden/>
    <w:unhideWhenUsed/>
    <w:rsid w:val="0005123C"/>
    <w:rPr>
      <w:sz w:val="16"/>
      <w:szCs w:val="16"/>
    </w:rPr>
  </w:style>
  <w:style w:type="paragraph" w:styleId="CommentText">
    <w:name w:val="annotation text"/>
    <w:basedOn w:val="Normal"/>
    <w:link w:val="CommentTextChar"/>
    <w:uiPriority w:val="99"/>
    <w:unhideWhenUsed/>
    <w:rsid w:val="0005123C"/>
    <w:pPr>
      <w:spacing w:line="240" w:lineRule="auto"/>
    </w:pPr>
    <w:rPr>
      <w:sz w:val="20"/>
      <w:szCs w:val="20"/>
    </w:rPr>
  </w:style>
  <w:style w:type="character" w:customStyle="1" w:styleId="CommentTextChar">
    <w:name w:val="Comment Text Char"/>
    <w:basedOn w:val="DefaultParagraphFont"/>
    <w:link w:val="CommentText"/>
    <w:uiPriority w:val="99"/>
    <w:rsid w:val="0005123C"/>
    <w:rPr>
      <w:sz w:val="20"/>
      <w:szCs w:val="20"/>
    </w:rPr>
  </w:style>
  <w:style w:type="paragraph" w:styleId="CommentSubject">
    <w:name w:val="annotation subject"/>
    <w:basedOn w:val="CommentText"/>
    <w:next w:val="CommentText"/>
    <w:link w:val="CommentSubjectChar"/>
    <w:uiPriority w:val="99"/>
    <w:semiHidden/>
    <w:unhideWhenUsed/>
    <w:rsid w:val="0005123C"/>
    <w:rPr>
      <w:b/>
      <w:bCs/>
    </w:rPr>
  </w:style>
  <w:style w:type="character" w:customStyle="1" w:styleId="CommentSubjectChar">
    <w:name w:val="Comment Subject Char"/>
    <w:basedOn w:val="CommentTextChar"/>
    <w:link w:val="CommentSubject"/>
    <w:uiPriority w:val="99"/>
    <w:semiHidden/>
    <w:rsid w:val="0005123C"/>
    <w:rPr>
      <w:b/>
      <w:bCs/>
      <w:sz w:val="20"/>
      <w:szCs w:val="20"/>
    </w:rPr>
  </w:style>
  <w:style w:type="paragraph" w:styleId="TOC3">
    <w:name w:val="toc 3"/>
    <w:basedOn w:val="Normal"/>
    <w:next w:val="Normal"/>
    <w:autoRedefine/>
    <w:uiPriority w:val="39"/>
    <w:unhideWhenUsed/>
    <w:rsid w:val="007B408F"/>
    <w:pPr>
      <w:spacing w:after="100"/>
      <w:ind w:left="440"/>
    </w:pPr>
  </w:style>
  <w:style w:type="paragraph" w:styleId="TOC4">
    <w:name w:val="toc 4"/>
    <w:basedOn w:val="Normal"/>
    <w:next w:val="Normal"/>
    <w:autoRedefine/>
    <w:uiPriority w:val="39"/>
    <w:unhideWhenUsed/>
    <w:rsid w:val="00CB32F2"/>
    <w:pPr>
      <w:tabs>
        <w:tab w:val="right" w:leader="dot" w:pos="9350"/>
      </w:tabs>
      <w:spacing w:after="100"/>
      <w:ind w:left="660"/>
    </w:pPr>
  </w:style>
  <w:style w:type="paragraph" w:styleId="NormalWeb">
    <w:name w:val="Normal (Web)"/>
    <w:basedOn w:val="Normal"/>
    <w:uiPriority w:val="99"/>
    <w:unhideWhenUsed/>
    <w:rsid w:val="006A36B5"/>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60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correct citation at 5152.237-9000 to 5117.9004-2(e) (versus (h)).</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5152</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DASAP-90-804</_dlc_DocId>
    <_dlc_DocIdUrl xmlns="4d2834f2-6e62-48ef-822a-880d84868a39">
      <Url>https://spcs3.kc.army.mil/asaalt/ZPTeam/PPS/_layouts/15/DocIdRedir.aspx?ID=DASAP-90-804</Url>
      <Description>DASAP-90-804</Description>
    </_dlc_DocIdUrl>
    <WebPartName xmlns="4d2834f2-6e62-48ef-822a-880d84868a39" xsi:nil="true"/>
    <AFARSRevisionNo xmlns="4d2834f2-6e62-48ef-822a-880d84868a39">28.03</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D6AE15-404D-4C22-927D-BEE59C6AC4C4}">
  <ds:schemaRefs>
    <ds:schemaRef ds:uri="http://schemas.openxmlformats.org/officeDocument/2006/bibliography"/>
  </ds:schemaRefs>
</ds:datastoreItem>
</file>

<file path=customXml/itemProps2.xml><?xml version="1.0" encoding="utf-8"?>
<ds:datastoreItem xmlns:ds="http://schemas.openxmlformats.org/officeDocument/2006/customXml" ds:itemID="{A579E80E-D2C0-400F-B6A4-3767D5AFBF3E}">
  <ds:schemaRefs>
    <ds:schemaRef ds:uri="http://schemas.microsoft.com/sharepoint/events"/>
  </ds:schemaRefs>
</ds:datastoreItem>
</file>

<file path=customXml/itemProps3.xml><?xml version="1.0" encoding="utf-8"?>
<ds:datastoreItem xmlns:ds="http://schemas.openxmlformats.org/officeDocument/2006/customXml" ds:itemID="{EF694202-F203-4F16-9AF3-275FDECD7845}">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38647C72-0531-443B-922A-AB1C4B9E8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08C6C6C-EEE1-4836-8BB2-2F9BA0AC08D8}">
  <ds:schemaRefs>
    <ds:schemaRef ds:uri="http://schemas.microsoft.com/sharepoint/v3/contenttype/forms"/>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45</TotalTime>
  <Pages>5</Pages>
  <Words>1231</Words>
  <Characters>6303</Characters>
  <Application>Microsoft Office Word</Application>
  <DocSecurity>0</DocSecurity>
  <Lines>315</Lines>
  <Paragraphs>358</Paragraphs>
  <ScaleCrop>false</ScaleCrop>
  <HeadingPairs>
    <vt:vector size="2" baseType="variant">
      <vt:variant>
        <vt:lpstr>Title</vt:lpstr>
      </vt:variant>
      <vt:variant>
        <vt:i4>1</vt:i4>
      </vt:variant>
    </vt:vector>
  </HeadingPairs>
  <TitlesOfParts>
    <vt:vector size="1" baseType="lpstr">
      <vt:lpstr>AFARS_5152_Revision_28_01</vt:lpstr>
    </vt:vector>
  </TitlesOfParts>
  <Company>U.S. Army</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AFARS_5152_Revision_28_03</dc:title>
  <dc:creator>Administrator</dc:creator>
  <cp:lastModifiedBy>Jordan, Amanda C CIV USARMY HQDA ASA ALT (USA)</cp:lastModifiedBy>
  <cp:revision>5</cp:revision>
  <cp:lastPrinted>2017-09-01T18:56:00Z</cp:lastPrinted>
  <dcterms:created xsi:type="dcterms:W3CDTF">2024-08-07T18:35:00Z</dcterms:created>
  <dcterms:modified xsi:type="dcterms:W3CDTF">2024-09-22T22:02:00Z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76283a1e-17ac-4d44-a9c6-e97dc7cf7c85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