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F691" w14:textId="77777777" w:rsidR="00277BDB" w:rsidRPr="00615EAA" w:rsidRDefault="006640D9" w:rsidP="00615EA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5EAA">
        <w:rPr>
          <w:rFonts w:ascii="Times New Roman" w:hAnsi="Times New Roman" w:cs="Times New Roman"/>
          <w:b/>
          <w:sz w:val="32"/>
          <w:szCs w:val="32"/>
        </w:rPr>
        <w:t xml:space="preserve">AFARS </w:t>
      </w:r>
      <w:r w:rsidR="007231DA" w:rsidRPr="00615EAA">
        <w:rPr>
          <w:rFonts w:ascii="Times New Roman" w:hAnsi="Times New Roman" w:cs="Times New Roman"/>
          <w:b/>
          <w:sz w:val="32"/>
          <w:szCs w:val="32"/>
        </w:rPr>
        <w:t>–</w:t>
      </w:r>
      <w:r w:rsidRPr="00615EAA"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="008E31D5">
        <w:rPr>
          <w:rFonts w:ascii="Times New Roman" w:hAnsi="Times New Roman" w:cs="Times New Roman"/>
          <w:b/>
          <w:sz w:val="32"/>
          <w:szCs w:val="32"/>
        </w:rPr>
        <w:t>ART</w:t>
      </w:r>
      <w:r w:rsidRPr="00615EAA">
        <w:rPr>
          <w:rFonts w:ascii="Times New Roman" w:hAnsi="Times New Roman" w:cs="Times New Roman"/>
          <w:b/>
          <w:sz w:val="32"/>
          <w:szCs w:val="32"/>
        </w:rPr>
        <w:t xml:space="preserve"> 5146</w:t>
      </w:r>
    </w:p>
    <w:p w14:paraId="66BB0D30" w14:textId="77777777" w:rsidR="00277BDB" w:rsidRDefault="006640D9" w:rsidP="00615EA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5EAA">
        <w:rPr>
          <w:rFonts w:ascii="Times New Roman" w:hAnsi="Times New Roman" w:cs="Times New Roman"/>
          <w:b/>
          <w:sz w:val="32"/>
          <w:szCs w:val="32"/>
        </w:rPr>
        <w:t>Quality Assurance</w:t>
      </w:r>
    </w:p>
    <w:p w14:paraId="30F5D5A9" w14:textId="28EA28C0" w:rsidR="008E31D5" w:rsidRPr="008E31D5" w:rsidRDefault="008E31D5" w:rsidP="00615EA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E31D5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del w:id="0" w:author="Amanda" w:date="2024-08-26T13:30:00Z">
        <w:r w:rsidR="00C746CA" w:rsidDel="003442FC">
          <w:rPr>
            <w:rFonts w:ascii="Times New Roman" w:hAnsi="Times New Roman" w:cs="Times New Roman"/>
            <w:i/>
            <w:sz w:val="24"/>
            <w:szCs w:val="24"/>
          </w:rPr>
          <w:delText>0</w:delText>
        </w:r>
        <w:r w:rsidR="004670D3" w:rsidDel="003442FC">
          <w:rPr>
            <w:rFonts w:ascii="Times New Roman" w:hAnsi="Times New Roman" w:cs="Times New Roman"/>
            <w:i/>
            <w:sz w:val="24"/>
            <w:szCs w:val="24"/>
          </w:rPr>
          <w:delText>1 May 2019</w:delText>
        </w:r>
      </w:del>
      <w:ins w:id="1" w:author="Amanda" w:date="2024-08-26T13:30:00Z">
        <w:r w:rsidR="003442FC">
          <w:rPr>
            <w:rFonts w:ascii="Times New Roman" w:hAnsi="Times New Roman" w:cs="Times New Roman"/>
            <w:i/>
            <w:sz w:val="24"/>
            <w:szCs w:val="24"/>
          </w:rPr>
          <w:t>XX October 2024</w:t>
        </w:r>
      </w:ins>
      <w:r w:rsidRPr="008E31D5">
        <w:rPr>
          <w:rFonts w:ascii="Times New Roman" w:hAnsi="Times New Roman" w:cs="Times New Roman"/>
          <w:i/>
          <w:sz w:val="24"/>
          <w:szCs w:val="24"/>
        </w:rPr>
        <w:t>)</w:t>
      </w:r>
    </w:p>
    <w:p w14:paraId="62128B76" w14:textId="77777777" w:rsidR="00615EAA" w:rsidRPr="00615EAA" w:rsidRDefault="00615EAA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615EAA">
        <w:rPr>
          <w:rFonts w:ascii="Times New Roman" w:hAnsi="Times New Roman" w:cs="Times New Roman"/>
          <w:sz w:val="24"/>
          <w:szCs w:val="24"/>
        </w:rPr>
        <w:fldChar w:fldCharType="begin"/>
      </w:r>
      <w:r w:rsidRPr="00615EAA">
        <w:rPr>
          <w:rFonts w:ascii="Times New Roman" w:hAnsi="Times New Roman" w:cs="Times New Roman"/>
          <w:sz w:val="24"/>
          <w:szCs w:val="24"/>
        </w:rPr>
        <w:instrText xml:space="preserve"> TOC \o "1-4" \h \z \u </w:instrText>
      </w:r>
      <w:r w:rsidRPr="00615EAA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12859971" w:history="1">
        <w:r w:rsidRPr="00615EA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5146.5 – Acceptance</w:t>
        </w:r>
        <w:r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_Toc512859971 \h </w:instrText>
        </w:r>
        <w:r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C7D0A40" w14:textId="77777777" w:rsidR="00615EAA" w:rsidRPr="00615EAA" w:rsidRDefault="00000000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9972" w:history="1">
        <w:r w:rsidR="00615EAA" w:rsidRPr="00615EA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5146.501  General.</w: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_Toc512859972 \h </w:instrTex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3FF3807" w14:textId="77777777" w:rsidR="00615EAA" w:rsidRPr="00615EAA" w:rsidRDefault="00000000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9973" w:history="1">
        <w:r w:rsidR="00615EAA" w:rsidRPr="00615EA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5146.503  Place of acceptance.</w: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_Toc512859973 \h </w:instrTex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1154B45" w14:textId="77777777" w:rsidR="00615EAA" w:rsidRPr="00615EAA" w:rsidRDefault="00000000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9974" w:history="1">
        <w:r w:rsidR="00615EAA" w:rsidRPr="00615EA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5146.7 – Warranties</w: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_Toc512859974 \h </w:instrTex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8F57108" w14:textId="77777777" w:rsidR="00615EAA" w:rsidRPr="00615EAA" w:rsidRDefault="00000000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9975" w:history="1">
        <w:r w:rsidR="00615EAA" w:rsidRPr="00615EA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5146.702  General.</w: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_Toc512859975 \h </w:instrTex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615EAA" w:rsidRPr="00615EA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AFE0704" w14:textId="77777777" w:rsidR="001B68C7" w:rsidRDefault="00615EAA" w:rsidP="00615EAA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615EA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E5FE664" w14:textId="77777777" w:rsidR="001B68C7" w:rsidRDefault="0019050A">
      <w:pPr>
        <w:pStyle w:val="Heading3"/>
        <w:spacing w:before="0" w:after="240"/>
        <w:rPr>
          <w:rFonts w:ascii="Times New Roman" w:hAnsi="Times New Roman" w:cs="Times New Roman"/>
          <w:sz w:val="24"/>
          <w:szCs w:val="24"/>
          <w:u w:val="none"/>
        </w:rPr>
      </w:pPr>
      <w:bookmarkStart w:id="2" w:name="_Toc512859971"/>
      <w:r w:rsidRPr="004F19B5">
        <w:rPr>
          <w:rFonts w:ascii="Times New Roman" w:hAnsi="Times New Roman" w:cs="Times New Roman"/>
          <w:sz w:val="24"/>
          <w:szCs w:val="24"/>
          <w:u w:val="none"/>
        </w:rPr>
        <w:t>Subpart 5146.5 – Acceptance</w:t>
      </w:r>
      <w:bookmarkEnd w:id="2"/>
    </w:p>
    <w:p w14:paraId="00165E2D" w14:textId="77777777" w:rsidR="001B68C7" w:rsidRDefault="00F54578" w:rsidP="00615EAA">
      <w:pPr>
        <w:pStyle w:val="Heading4"/>
      </w:pPr>
      <w:bookmarkStart w:id="3" w:name="_Toc512859972"/>
      <w:proofErr w:type="gramStart"/>
      <w:r w:rsidRPr="004F19B5">
        <w:t xml:space="preserve">5146.501 </w:t>
      </w:r>
      <w:r w:rsidR="00C6563A">
        <w:t xml:space="preserve"> </w:t>
      </w:r>
      <w:r w:rsidRPr="00615EAA">
        <w:t>General</w:t>
      </w:r>
      <w:proofErr w:type="gramEnd"/>
      <w:r w:rsidR="00392F6A">
        <w:t>.</w:t>
      </w:r>
      <w:bookmarkEnd w:id="3"/>
    </w:p>
    <w:p w14:paraId="7527A1A3" w14:textId="77777777" w:rsidR="001B68C7" w:rsidRPr="00B45D9E" w:rsidRDefault="00F54578" w:rsidP="00B45D9E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B45D9E">
        <w:rPr>
          <w:rFonts w:ascii="Times New Roman" w:hAnsi="Times New Roman" w:cs="Times New Roman"/>
          <w:sz w:val="24"/>
          <w:szCs w:val="24"/>
        </w:rPr>
        <w:t>Include acceptance documentation as a permanent part of the contract file prior to contract closure.</w:t>
      </w:r>
    </w:p>
    <w:p w14:paraId="0C70DA63" w14:textId="77777777" w:rsidR="001B68C7" w:rsidRDefault="0019050A" w:rsidP="00615EAA">
      <w:pPr>
        <w:pStyle w:val="Heading4"/>
      </w:pPr>
      <w:bookmarkStart w:id="4" w:name="_Toc512859973"/>
      <w:proofErr w:type="gramStart"/>
      <w:r w:rsidRPr="004F19B5">
        <w:t>5146.50</w:t>
      </w:r>
      <w:r w:rsidR="00F54578" w:rsidRPr="004F19B5">
        <w:t>3</w:t>
      </w:r>
      <w:r w:rsidR="00C6563A">
        <w:t xml:space="preserve">  </w:t>
      </w:r>
      <w:r w:rsidR="00F54578" w:rsidRPr="004F19B5">
        <w:t>Place</w:t>
      </w:r>
      <w:proofErr w:type="gramEnd"/>
      <w:r w:rsidR="00F54578" w:rsidRPr="004F19B5">
        <w:t xml:space="preserve"> of </w:t>
      </w:r>
      <w:r w:rsidR="00C6563A">
        <w:t>a</w:t>
      </w:r>
      <w:r w:rsidR="00F54578" w:rsidRPr="004F19B5">
        <w:t>cceptance</w:t>
      </w:r>
      <w:r w:rsidR="00392F6A">
        <w:t>.</w:t>
      </w:r>
      <w:bookmarkEnd w:id="4"/>
    </w:p>
    <w:p w14:paraId="6076C5EE" w14:textId="41115F80" w:rsidR="001B68C7" w:rsidRPr="00B45D9E" w:rsidRDefault="009109F7" w:rsidP="00B45D9E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B45D9E">
        <w:rPr>
          <w:rFonts w:ascii="Times New Roman" w:hAnsi="Times New Roman" w:cs="Times New Roman"/>
          <w:sz w:val="24"/>
          <w:szCs w:val="24"/>
        </w:rPr>
        <w:t xml:space="preserve">When </w:t>
      </w:r>
      <w:r w:rsidR="001F1040" w:rsidRPr="00B45D9E">
        <w:rPr>
          <w:rFonts w:ascii="Times New Roman" w:hAnsi="Times New Roman" w:cs="Times New Roman"/>
          <w:sz w:val="24"/>
          <w:szCs w:val="24"/>
        </w:rPr>
        <w:t>contemplating destination acceptance in solicitations and contracts</w:t>
      </w:r>
      <w:r w:rsidRPr="00B45D9E">
        <w:rPr>
          <w:rFonts w:ascii="Times New Roman" w:hAnsi="Times New Roman" w:cs="Times New Roman"/>
          <w:sz w:val="24"/>
          <w:szCs w:val="24"/>
        </w:rPr>
        <w:t xml:space="preserve">, </w:t>
      </w:r>
      <w:ins w:id="5" w:author="Jordan, Amanda C CIV USARMY HQDA ASA ALT (USA)" w:date="2024-08-28T06:55:00Z">
        <w:r w:rsidR="009E69AE">
          <w:rPr>
            <w:rFonts w:ascii="Times New Roman" w:hAnsi="Times New Roman" w:cs="Times New Roman"/>
            <w:sz w:val="24"/>
            <w:szCs w:val="24"/>
          </w:rPr>
          <w:t>C</w:t>
        </w:r>
      </w:ins>
      <w:del w:id="6" w:author="Jordan, Amanda C CIV USARMY HQDA ASA ALT (USA)" w:date="2024-08-28T06:55:00Z">
        <w:r w:rsidRPr="00B45D9E" w:rsidDel="009E69AE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Pr="00B45D9E">
        <w:rPr>
          <w:rFonts w:ascii="Times New Roman" w:hAnsi="Times New Roman" w:cs="Times New Roman"/>
          <w:sz w:val="24"/>
          <w:szCs w:val="24"/>
        </w:rPr>
        <w:t>ontracting officers shall</w:t>
      </w:r>
      <w:r w:rsidR="00BE215D" w:rsidRPr="00B45D9E">
        <w:rPr>
          <w:rFonts w:ascii="Times New Roman" w:hAnsi="Times New Roman" w:cs="Times New Roman"/>
          <w:sz w:val="24"/>
          <w:szCs w:val="24"/>
        </w:rPr>
        <w:t>—</w:t>
      </w:r>
    </w:p>
    <w:p w14:paraId="47941D9E" w14:textId="0159ADFA" w:rsidR="001B68C7" w:rsidRPr="00B45D9E" w:rsidRDefault="006E6B48" w:rsidP="00B45D9E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 w:rsidRPr="00B45D9E">
        <w:rPr>
          <w:rFonts w:ascii="Times New Roman" w:hAnsi="Times New Roman" w:cs="Times New Roman"/>
          <w:sz w:val="24"/>
          <w:szCs w:val="24"/>
        </w:rPr>
        <w:t>(</w:t>
      </w:r>
      <w:r w:rsidR="00F54578" w:rsidRPr="00B45D9E">
        <w:rPr>
          <w:rFonts w:ascii="Times New Roman" w:hAnsi="Times New Roman" w:cs="Times New Roman"/>
          <w:sz w:val="24"/>
          <w:szCs w:val="24"/>
        </w:rPr>
        <w:t>1</w:t>
      </w:r>
      <w:r w:rsidRPr="00B45D9E">
        <w:rPr>
          <w:rFonts w:ascii="Times New Roman" w:hAnsi="Times New Roman" w:cs="Times New Roman"/>
          <w:sz w:val="24"/>
          <w:szCs w:val="24"/>
        </w:rPr>
        <w:t xml:space="preserve">)  </w:t>
      </w:r>
      <w:r w:rsidR="009109F7" w:rsidRPr="00B45D9E">
        <w:rPr>
          <w:rFonts w:ascii="Times New Roman" w:hAnsi="Times New Roman" w:cs="Times New Roman"/>
          <w:sz w:val="24"/>
          <w:szCs w:val="24"/>
        </w:rPr>
        <w:t>V</w:t>
      </w:r>
      <w:r w:rsidRPr="00B45D9E">
        <w:rPr>
          <w:rFonts w:ascii="Times New Roman" w:hAnsi="Times New Roman" w:cs="Times New Roman"/>
          <w:sz w:val="24"/>
          <w:szCs w:val="24"/>
        </w:rPr>
        <w:t>erify the Department of Defense Activity Address Code (</w:t>
      </w:r>
      <w:proofErr w:type="spellStart"/>
      <w:r w:rsidRPr="00B45D9E">
        <w:rPr>
          <w:rFonts w:ascii="Times New Roman" w:hAnsi="Times New Roman" w:cs="Times New Roman"/>
          <w:sz w:val="24"/>
          <w:szCs w:val="24"/>
        </w:rPr>
        <w:t>D</w:t>
      </w:r>
      <w:r w:rsidR="009C7265" w:rsidRPr="00B45D9E">
        <w:rPr>
          <w:rFonts w:ascii="Times New Roman" w:hAnsi="Times New Roman" w:cs="Times New Roman"/>
          <w:sz w:val="24"/>
          <w:szCs w:val="24"/>
        </w:rPr>
        <w:t>o</w:t>
      </w:r>
      <w:r w:rsidRPr="00B45D9E">
        <w:rPr>
          <w:rFonts w:ascii="Times New Roman" w:hAnsi="Times New Roman" w:cs="Times New Roman"/>
          <w:sz w:val="24"/>
          <w:szCs w:val="24"/>
        </w:rPr>
        <w:t>DAAC</w:t>
      </w:r>
      <w:proofErr w:type="spellEnd"/>
      <w:r w:rsidRPr="00B45D9E">
        <w:rPr>
          <w:rFonts w:ascii="Times New Roman" w:hAnsi="Times New Roman" w:cs="Times New Roman"/>
          <w:sz w:val="24"/>
          <w:szCs w:val="24"/>
        </w:rPr>
        <w:t xml:space="preserve">) of each receiving activity in </w:t>
      </w:r>
      <w:r w:rsidR="00F859D9" w:rsidRPr="00B45D9E">
        <w:rPr>
          <w:rFonts w:ascii="Times New Roman" w:hAnsi="Times New Roman" w:cs="Times New Roman"/>
          <w:sz w:val="24"/>
          <w:szCs w:val="24"/>
        </w:rPr>
        <w:t>the</w:t>
      </w:r>
      <w:r w:rsidRPr="00B45D9E">
        <w:rPr>
          <w:rFonts w:ascii="Times New Roman" w:hAnsi="Times New Roman" w:cs="Times New Roman"/>
          <w:sz w:val="24"/>
          <w:szCs w:val="24"/>
        </w:rPr>
        <w:t xml:space="preserve"> solicitation or contract </w:t>
      </w:r>
      <w:r w:rsidR="00F859D9" w:rsidRPr="00B45D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C64F2" w:rsidRPr="00B45D9E">
        <w:rPr>
          <w:rFonts w:ascii="Times New Roman" w:hAnsi="Times New Roman" w:cs="Times New Roman"/>
          <w:sz w:val="24"/>
          <w:szCs w:val="24"/>
        </w:rPr>
        <w:t>D</w:t>
      </w:r>
      <w:r w:rsidR="009C7265" w:rsidRPr="00B45D9E">
        <w:rPr>
          <w:rFonts w:ascii="Times New Roman" w:hAnsi="Times New Roman" w:cs="Times New Roman"/>
          <w:sz w:val="24"/>
          <w:szCs w:val="24"/>
        </w:rPr>
        <w:t>o</w:t>
      </w:r>
      <w:r w:rsidR="00EC64F2" w:rsidRPr="00B45D9E">
        <w:rPr>
          <w:rFonts w:ascii="Times New Roman" w:hAnsi="Times New Roman" w:cs="Times New Roman"/>
          <w:sz w:val="24"/>
          <w:szCs w:val="24"/>
        </w:rPr>
        <w:t>DAAC</w:t>
      </w:r>
      <w:proofErr w:type="spellEnd"/>
      <w:r w:rsidR="00EC64F2" w:rsidRPr="00B45D9E">
        <w:rPr>
          <w:rFonts w:ascii="Times New Roman" w:hAnsi="Times New Roman" w:cs="Times New Roman"/>
          <w:sz w:val="24"/>
          <w:szCs w:val="24"/>
        </w:rPr>
        <w:t xml:space="preserve"> verification information is </w:t>
      </w:r>
      <w:r w:rsidR="009C7265" w:rsidRPr="00B45D9E">
        <w:rPr>
          <w:rFonts w:ascii="Times New Roman" w:hAnsi="Times New Roman" w:cs="Times New Roman"/>
          <w:sz w:val="24"/>
          <w:szCs w:val="24"/>
        </w:rPr>
        <w:t xml:space="preserve">available </w:t>
      </w:r>
      <w:del w:id="7" w:author="Amanda" w:date="2024-08-26T13:30:00Z">
        <w:r w:rsidR="009C7265" w:rsidRPr="00B45D9E" w:rsidDel="003442FC">
          <w:rPr>
            <w:rFonts w:ascii="Times New Roman" w:hAnsi="Times New Roman" w:cs="Times New Roman"/>
            <w:sz w:val="24"/>
            <w:szCs w:val="24"/>
          </w:rPr>
          <w:delText xml:space="preserve">via the Internet </w:delText>
        </w:r>
      </w:del>
      <w:r w:rsidR="00EC64F2" w:rsidRPr="00B45D9E">
        <w:rPr>
          <w:rFonts w:ascii="Times New Roman" w:hAnsi="Times New Roman" w:cs="Times New Roman"/>
          <w:sz w:val="24"/>
          <w:szCs w:val="24"/>
        </w:rPr>
        <w:t xml:space="preserve">at </w:t>
      </w:r>
      <w:del w:id="8" w:author="Oliver" w:date="2024-08-26T10:41:00Z">
        <w:r w:rsidDel="00182061">
          <w:fldChar w:fldCharType="begin"/>
        </w:r>
        <w:r w:rsidDel="00182061">
          <w:delInstrText>HYPERLINK "https://www.transactionservices.dla.mil/daasinq/"</w:delInstrText>
        </w:r>
        <w:r w:rsidDel="00182061">
          <w:fldChar w:fldCharType="separate"/>
        </w:r>
        <w:r w:rsidR="008E31D5" w:rsidRPr="00217940" w:rsidDel="00182061">
          <w:rPr>
            <w:rStyle w:val="Hyperlink"/>
            <w:rFonts w:ascii="Times New Roman" w:hAnsi="Times New Roman" w:cs="Times New Roman"/>
            <w:sz w:val="24"/>
            <w:szCs w:val="24"/>
          </w:rPr>
          <w:delText>https://www.transactionservices.dla.mil/daasinq/</w:delText>
        </w:r>
        <w:r w:rsidDel="00182061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</w:del>
      <w:ins w:id="9" w:author="Grant, Oliver M CIV USARMY HQDA ASA ALT (USA)" w:date="2024-08-26T08:42:00Z">
        <w:del w:id="10" w:author="Oliver" w:date="2024-08-26T10:41:00Z">
          <w:r w:rsidR="00060D8B" w:rsidDel="00182061">
            <w:rPr>
              <w:rStyle w:val="Hyperlink"/>
              <w:rFonts w:ascii="Times New Roman" w:hAnsi="Times New Roman" w:cs="Times New Roman"/>
              <w:sz w:val="24"/>
              <w:szCs w:val="24"/>
            </w:rPr>
            <w:delText xml:space="preserve"> </w:delText>
          </w:r>
        </w:del>
        <w:r w:rsidR="00060D8B" w:rsidRPr="00060D8B">
          <w:rPr>
            <w:rStyle w:val="Hyperlink"/>
            <w:rFonts w:ascii="Times New Roman" w:hAnsi="Times New Roman" w:cs="Times New Roman"/>
            <w:sz w:val="24"/>
            <w:szCs w:val="24"/>
          </w:rPr>
          <w:t>https://home.daas.dla.mil/DAASINQ/</w:t>
        </w:r>
      </w:ins>
      <w:r w:rsidR="008E31D5">
        <w:rPr>
          <w:rFonts w:ascii="Times New Roman" w:hAnsi="Times New Roman" w:cs="Times New Roman"/>
          <w:sz w:val="24"/>
          <w:szCs w:val="24"/>
        </w:rPr>
        <w:t>)</w:t>
      </w:r>
      <w:r w:rsidR="00F859D9" w:rsidRPr="00B45D9E">
        <w:rPr>
          <w:rFonts w:ascii="Times New Roman" w:hAnsi="Times New Roman" w:cs="Times New Roman"/>
          <w:sz w:val="24"/>
          <w:szCs w:val="24"/>
        </w:rPr>
        <w:t>;</w:t>
      </w:r>
    </w:p>
    <w:p w14:paraId="18410E4B" w14:textId="77777777" w:rsidR="001B68C7" w:rsidRPr="00B45D9E" w:rsidRDefault="00EC64F2" w:rsidP="00B45D9E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 w:rsidRPr="00B45D9E">
        <w:rPr>
          <w:rFonts w:ascii="Times New Roman" w:hAnsi="Times New Roman" w:cs="Times New Roman"/>
          <w:sz w:val="24"/>
          <w:szCs w:val="24"/>
        </w:rPr>
        <w:t>(</w:t>
      </w:r>
      <w:r w:rsidR="00F54578" w:rsidRPr="00B45D9E">
        <w:rPr>
          <w:rFonts w:ascii="Times New Roman" w:hAnsi="Times New Roman" w:cs="Times New Roman"/>
          <w:sz w:val="24"/>
          <w:szCs w:val="24"/>
        </w:rPr>
        <w:t>2</w:t>
      </w:r>
      <w:bookmarkStart w:id="11" w:name="_Hlk175554400"/>
      <w:r w:rsidRPr="00B45D9E">
        <w:rPr>
          <w:rFonts w:ascii="Times New Roman" w:hAnsi="Times New Roman" w:cs="Times New Roman"/>
          <w:sz w:val="24"/>
          <w:szCs w:val="24"/>
        </w:rPr>
        <w:t xml:space="preserve">)  </w:t>
      </w:r>
      <w:r w:rsidR="006E6B48" w:rsidRPr="00B45D9E">
        <w:rPr>
          <w:rFonts w:ascii="Times New Roman" w:hAnsi="Times New Roman" w:cs="Times New Roman"/>
          <w:sz w:val="24"/>
          <w:szCs w:val="24"/>
        </w:rPr>
        <w:t xml:space="preserve">Prior to assigning acceptance responsibility, ensure that there is a registered acceptor available in Wide Area Workflow (WAWF) for each destination acceptance </w:t>
      </w:r>
      <w:r w:rsidR="00F859D9" w:rsidRPr="00B45D9E">
        <w:rPr>
          <w:rFonts w:ascii="Times New Roman" w:hAnsi="Times New Roman" w:cs="Times New Roman"/>
          <w:sz w:val="24"/>
          <w:szCs w:val="24"/>
        </w:rPr>
        <w:t>point (WAWF acceptor information is available at</w:t>
      </w:r>
      <w:r w:rsidR="0031216B" w:rsidRPr="00B45D9E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8E31D5" w:rsidRPr="00217940">
          <w:rPr>
            <w:rStyle w:val="Hyperlink"/>
            <w:rFonts w:ascii="Times New Roman" w:hAnsi="Times New Roman" w:cs="Times New Roman"/>
            <w:sz w:val="24"/>
            <w:szCs w:val="24"/>
          </w:rPr>
          <w:t>https://wawf.eb.mil</w:t>
        </w:r>
      </w:hyperlink>
      <w:r w:rsidR="008E31D5">
        <w:rPr>
          <w:rFonts w:ascii="Times New Roman" w:hAnsi="Times New Roman" w:cs="Times New Roman"/>
          <w:sz w:val="24"/>
          <w:szCs w:val="24"/>
        </w:rPr>
        <w:t xml:space="preserve"> </w:t>
      </w:r>
      <w:r w:rsidR="00F859D9" w:rsidRPr="00B45D9E">
        <w:rPr>
          <w:rFonts w:ascii="Times New Roman" w:hAnsi="Times New Roman" w:cs="Times New Roman"/>
          <w:sz w:val="24"/>
          <w:szCs w:val="24"/>
        </w:rPr>
        <w:t xml:space="preserve"> under “Active </w:t>
      </w:r>
      <w:proofErr w:type="spellStart"/>
      <w:r w:rsidR="00F859D9" w:rsidRPr="00B45D9E">
        <w:rPr>
          <w:rFonts w:ascii="Times New Roman" w:hAnsi="Times New Roman" w:cs="Times New Roman"/>
          <w:sz w:val="24"/>
          <w:szCs w:val="24"/>
        </w:rPr>
        <w:t>DoDAACs</w:t>
      </w:r>
      <w:proofErr w:type="spellEnd"/>
      <w:r w:rsidR="00F859D9" w:rsidRPr="00B45D9E">
        <w:rPr>
          <w:rFonts w:ascii="Times New Roman" w:hAnsi="Times New Roman" w:cs="Times New Roman"/>
          <w:sz w:val="24"/>
          <w:szCs w:val="24"/>
        </w:rPr>
        <w:t xml:space="preserve"> and Roles”);</w:t>
      </w:r>
    </w:p>
    <w:bookmarkEnd w:id="11"/>
    <w:p w14:paraId="12CE0933" w14:textId="77777777" w:rsidR="001B68C7" w:rsidRPr="00B45D9E" w:rsidRDefault="00F859D9" w:rsidP="00B45D9E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 w:rsidRPr="00B45D9E">
        <w:rPr>
          <w:rFonts w:ascii="Times New Roman" w:hAnsi="Times New Roman" w:cs="Times New Roman"/>
          <w:sz w:val="24"/>
          <w:szCs w:val="24"/>
        </w:rPr>
        <w:t>(</w:t>
      </w:r>
      <w:r w:rsidR="00F54578" w:rsidRPr="00B45D9E">
        <w:rPr>
          <w:rFonts w:ascii="Times New Roman" w:hAnsi="Times New Roman" w:cs="Times New Roman"/>
          <w:sz w:val="24"/>
          <w:szCs w:val="24"/>
        </w:rPr>
        <w:t>3</w:t>
      </w:r>
      <w:r w:rsidRPr="00B45D9E">
        <w:rPr>
          <w:rFonts w:ascii="Times New Roman" w:hAnsi="Times New Roman" w:cs="Times New Roman"/>
          <w:sz w:val="24"/>
          <w:szCs w:val="24"/>
        </w:rPr>
        <w:t xml:space="preserve">)  </w:t>
      </w:r>
      <w:r w:rsidR="00E81F19" w:rsidRPr="00B45D9E">
        <w:rPr>
          <w:rFonts w:ascii="Times New Roman" w:hAnsi="Times New Roman" w:cs="Times New Roman"/>
          <w:sz w:val="24"/>
          <w:szCs w:val="24"/>
        </w:rPr>
        <w:t>When no WAWF acceptor is available at destination, use source acceptance o</w:t>
      </w:r>
      <w:r w:rsidRPr="00B45D9E">
        <w:rPr>
          <w:rFonts w:ascii="Times New Roman" w:hAnsi="Times New Roman" w:cs="Times New Roman"/>
          <w:sz w:val="24"/>
          <w:szCs w:val="24"/>
        </w:rPr>
        <w:t>r “acceptance at other” in WAWF;</w:t>
      </w:r>
    </w:p>
    <w:p w14:paraId="0543949D" w14:textId="77777777" w:rsidR="001B68C7" w:rsidRPr="00B45D9E" w:rsidRDefault="00AB52D3" w:rsidP="00B45D9E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 w:rsidRPr="00B45D9E">
        <w:rPr>
          <w:rFonts w:ascii="Times New Roman" w:hAnsi="Times New Roman" w:cs="Times New Roman"/>
          <w:sz w:val="24"/>
          <w:szCs w:val="24"/>
        </w:rPr>
        <w:t>(</w:t>
      </w:r>
      <w:r w:rsidR="00F54578" w:rsidRPr="00B45D9E">
        <w:rPr>
          <w:rFonts w:ascii="Times New Roman" w:hAnsi="Times New Roman" w:cs="Times New Roman"/>
          <w:sz w:val="24"/>
          <w:szCs w:val="24"/>
        </w:rPr>
        <w:t>4</w:t>
      </w:r>
      <w:r w:rsidRPr="00B45D9E">
        <w:rPr>
          <w:rFonts w:ascii="Times New Roman" w:hAnsi="Times New Roman" w:cs="Times New Roman"/>
          <w:sz w:val="24"/>
          <w:szCs w:val="24"/>
        </w:rPr>
        <w:t xml:space="preserve">)  </w:t>
      </w:r>
      <w:r w:rsidR="00F859D9" w:rsidRPr="00B45D9E">
        <w:rPr>
          <w:rFonts w:ascii="Times New Roman" w:hAnsi="Times New Roman" w:cs="Times New Roman"/>
          <w:sz w:val="24"/>
          <w:szCs w:val="24"/>
        </w:rPr>
        <w:t>N</w:t>
      </w:r>
      <w:r w:rsidRPr="00B45D9E">
        <w:rPr>
          <w:rFonts w:ascii="Times New Roman" w:hAnsi="Times New Roman" w:cs="Times New Roman"/>
          <w:sz w:val="24"/>
          <w:szCs w:val="24"/>
        </w:rPr>
        <w:t xml:space="preserve">ot designate destination </w:t>
      </w:r>
      <w:r w:rsidR="00E17F9D" w:rsidRPr="00B45D9E">
        <w:rPr>
          <w:rFonts w:ascii="Times New Roman" w:hAnsi="Times New Roman" w:cs="Times New Roman"/>
          <w:sz w:val="24"/>
          <w:szCs w:val="24"/>
        </w:rPr>
        <w:t>acceptance</w:t>
      </w:r>
      <w:r w:rsidRPr="00B45D9E">
        <w:rPr>
          <w:rFonts w:ascii="Times New Roman" w:hAnsi="Times New Roman" w:cs="Times New Roman"/>
          <w:sz w:val="24"/>
          <w:szCs w:val="24"/>
        </w:rPr>
        <w:t xml:space="preserve"> </w:t>
      </w:r>
      <w:r w:rsidR="00651009" w:rsidRPr="00B45D9E">
        <w:rPr>
          <w:rFonts w:ascii="Times New Roman" w:hAnsi="Times New Roman" w:cs="Times New Roman"/>
          <w:sz w:val="24"/>
          <w:szCs w:val="24"/>
        </w:rPr>
        <w:t>at a</w:t>
      </w:r>
      <w:r w:rsidRPr="00B45D9E">
        <w:rPr>
          <w:rFonts w:ascii="Times New Roman" w:hAnsi="Times New Roman" w:cs="Times New Roman"/>
          <w:sz w:val="24"/>
          <w:szCs w:val="24"/>
        </w:rPr>
        <w:t xml:space="preserve"> contractor location, but shall instead clearly designate a </w:t>
      </w:r>
      <w:r w:rsidR="005973F1" w:rsidRPr="00B45D9E">
        <w:rPr>
          <w:rFonts w:ascii="Times New Roman" w:hAnsi="Times New Roman" w:cs="Times New Roman"/>
          <w:sz w:val="24"/>
          <w:szCs w:val="24"/>
        </w:rPr>
        <w:t>G</w:t>
      </w:r>
      <w:r w:rsidRPr="00B45D9E">
        <w:rPr>
          <w:rFonts w:ascii="Times New Roman" w:hAnsi="Times New Roman" w:cs="Times New Roman"/>
          <w:sz w:val="24"/>
          <w:szCs w:val="24"/>
        </w:rPr>
        <w:t>overnment acceptance point within Sec</w:t>
      </w:r>
      <w:r w:rsidR="00F859D9" w:rsidRPr="00B45D9E">
        <w:rPr>
          <w:rFonts w:ascii="Times New Roman" w:hAnsi="Times New Roman" w:cs="Times New Roman"/>
          <w:sz w:val="24"/>
          <w:szCs w:val="24"/>
        </w:rPr>
        <w:t>tion E of the contract schedule;</w:t>
      </w:r>
      <w:r w:rsidR="001F1040" w:rsidRPr="00B45D9E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0CA90F86" w14:textId="77777777" w:rsidR="001B68C7" w:rsidRPr="00B45D9E" w:rsidRDefault="00AB52D3" w:rsidP="00B45D9E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 w:rsidRPr="00B45D9E">
        <w:rPr>
          <w:rFonts w:ascii="Times New Roman" w:hAnsi="Times New Roman" w:cs="Times New Roman"/>
          <w:sz w:val="24"/>
          <w:szCs w:val="24"/>
        </w:rPr>
        <w:t>(</w:t>
      </w:r>
      <w:r w:rsidR="00F54578" w:rsidRPr="00B45D9E">
        <w:rPr>
          <w:rFonts w:ascii="Times New Roman" w:hAnsi="Times New Roman" w:cs="Times New Roman"/>
          <w:sz w:val="24"/>
          <w:szCs w:val="24"/>
        </w:rPr>
        <w:t>5</w:t>
      </w:r>
      <w:r w:rsidRPr="00B45D9E">
        <w:rPr>
          <w:rFonts w:ascii="Times New Roman" w:hAnsi="Times New Roman" w:cs="Times New Roman"/>
          <w:sz w:val="24"/>
          <w:szCs w:val="24"/>
        </w:rPr>
        <w:t xml:space="preserve">)  </w:t>
      </w:r>
      <w:r w:rsidR="00F859D9" w:rsidRPr="00B45D9E">
        <w:rPr>
          <w:rFonts w:ascii="Times New Roman" w:hAnsi="Times New Roman" w:cs="Times New Roman"/>
          <w:sz w:val="24"/>
          <w:szCs w:val="24"/>
        </w:rPr>
        <w:t>C</w:t>
      </w:r>
      <w:r w:rsidRPr="00B45D9E">
        <w:rPr>
          <w:rFonts w:ascii="Times New Roman" w:hAnsi="Times New Roman" w:cs="Times New Roman"/>
          <w:sz w:val="24"/>
          <w:szCs w:val="24"/>
        </w:rPr>
        <w:t>learly define the acc</w:t>
      </w:r>
      <w:r w:rsidR="00F859D9" w:rsidRPr="00B45D9E">
        <w:rPr>
          <w:rFonts w:ascii="Times New Roman" w:hAnsi="Times New Roman" w:cs="Times New Roman"/>
          <w:sz w:val="24"/>
          <w:szCs w:val="24"/>
        </w:rPr>
        <w:t>eptance procedures in Section E</w:t>
      </w:r>
      <w:r w:rsidR="001F1040" w:rsidRPr="00B45D9E">
        <w:rPr>
          <w:rFonts w:ascii="Times New Roman" w:hAnsi="Times New Roman" w:cs="Times New Roman"/>
          <w:sz w:val="24"/>
          <w:szCs w:val="24"/>
        </w:rPr>
        <w:t>.</w:t>
      </w:r>
    </w:p>
    <w:p w14:paraId="4CC53BE7" w14:textId="77777777" w:rsidR="001B68C7" w:rsidRDefault="006640D9">
      <w:pPr>
        <w:pStyle w:val="Heading3"/>
        <w:spacing w:before="0" w:after="240"/>
        <w:rPr>
          <w:rFonts w:ascii="Times New Roman" w:hAnsi="Times New Roman" w:cs="Times New Roman"/>
          <w:sz w:val="24"/>
          <w:szCs w:val="24"/>
          <w:u w:val="none"/>
        </w:rPr>
      </w:pPr>
      <w:bookmarkStart w:id="12" w:name="_Toc512859974"/>
      <w:r w:rsidRPr="004F19B5">
        <w:rPr>
          <w:rFonts w:ascii="Times New Roman" w:hAnsi="Times New Roman" w:cs="Times New Roman"/>
          <w:sz w:val="24"/>
          <w:szCs w:val="24"/>
          <w:u w:val="none"/>
        </w:rPr>
        <w:lastRenderedPageBreak/>
        <w:t xml:space="preserve">Subpart 5146.7 </w:t>
      </w:r>
      <w:r w:rsidR="001B68C7">
        <w:rPr>
          <w:rFonts w:ascii="Times New Roman" w:hAnsi="Times New Roman" w:cs="Times New Roman"/>
          <w:sz w:val="24"/>
          <w:szCs w:val="24"/>
          <w:u w:val="none"/>
        </w:rPr>
        <w:t>–</w:t>
      </w:r>
      <w:r w:rsidRPr="004F19B5">
        <w:rPr>
          <w:rFonts w:ascii="Times New Roman" w:hAnsi="Times New Roman" w:cs="Times New Roman"/>
          <w:sz w:val="24"/>
          <w:szCs w:val="24"/>
          <w:u w:val="none"/>
        </w:rPr>
        <w:t xml:space="preserve"> Warranties</w:t>
      </w:r>
      <w:bookmarkEnd w:id="12"/>
    </w:p>
    <w:p w14:paraId="4597FDE9" w14:textId="77777777" w:rsidR="001B68C7" w:rsidRDefault="00F5652E" w:rsidP="00615EAA">
      <w:pPr>
        <w:pStyle w:val="Heading4"/>
      </w:pPr>
      <w:bookmarkStart w:id="13" w:name="_Toc512859975"/>
      <w:proofErr w:type="gramStart"/>
      <w:r>
        <w:t xml:space="preserve">5146.702  </w:t>
      </w:r>
      <w:r w:rsidR="006640D9" w:rsidRPr="004F19B5">
        <w:t>General</w:t>
      </w:r>
      <w:proofErr w:type="gramEnd"/>
      <w:r w:rsidR="006640D9" w:rsidRPr="004F19B5">
        <w:t>.</w:t>
      </w:r>
      <w:bookmarkEnd w:id="13"/>
    </w:p>
    <w:p w14:paraId="72F4AA2F" w14:textId="39D22A56" w:rsidR="003069DF" w:rsidRPr="004F19B5" w:rsidRDefault="006640D9" w:rsidP="00903A14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4F19B5">
        <w:rPr>
          <w:rFonts w:ascii="Times New Roman" w:hAnsi="Times New Roman" w:cs="Times New Roman"/>
          <w:sz w:val="24"/>
          <w:szCs w:val="24"/>
        </w:rPr>
        <w:t xml:space="preserve">(c)  See </w:t>
      </w:r>
      <w:ins w:id="14" w:author="Amanda" w:date="2024-08-26T13:31:00Z">
        <w:r w:rsidR="003442F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442FC">
          <w:rPr>
            <w:rFonts w:ascii="Times New Roman" w:hAnsi="Times New Roman" w:cs="Times New Roman"/>
            <w:sz w:val="24"/>
            <w:szCs w:val="24"/>
          </w:rPr>
          <w:instrText>HYPERLINK "https://armypubs.army.mil/epubs/DR_pubs/DR_a/pdf/web/r700_139.pdf"</w:instrText>
        </w:r>
        <w:r w:rsidR="003442FC">
          <w:rPr>
            <w:rFonts w:ascii="Times New Roman" w:hAnsi="Times New Roman" w:cs="Times New Roman"/>
            <w:sz w:val="24"/>
            <w:szCs w:val="24"/>
          </w:rPr>
        </w:r>
        <w:r w:rsidR="003442F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442FC">
          <w:rPr>
            <w:rStyle w:val="Hyperlink"/>
            <w:rFonts w:ascii="Times New Roman" w:hAnsi="Times New Roman" w:cs="Times New Roman"/>
            <w:sz w:val="24"/>
            <w:szCs w:val="24"/>
          </w:rPr>
          <w:t>Army Regulation 700-139</w:t>
        </w:r>
        <w:r w:rsidR="003442FC">
          <w:rPr>
            <w:rFonts w:ascii="Times New Roman" w:hAnsi="Times New Roman" w:cs="Times New Roman"/>
            <w:sz w:val="24"/>
            <w:szCs w:val="24"/>
          </w:rPr>
          <w:fldChar w:fldCharType="end"/>
        </w:r>
      </w:ins>
      <w:r w:rsidRPr="004F19B5">
        <w:rPr>
          <w:rFonts w:ascii="Times New Roman" w:hAnsi="Times New Roman" w:cs="Times New Roman"/>
          <w:sz w:val="24"/>
          <w:szCs w:val="24"/>
        </w:rPr>
        <w:t xml:space="preserve"> for procedures on tracking and accumulating data on warranty costs.</w:t>
      </w:r>
    </w:p>
    <w:sectPr w:rsidR="003069DF" w:rsidRPr="004F19B5" w:rsidSect="00EB4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anda">
    <w15:presenceInfo w15:providerId="AD" w15:userId="S::amanda.c.jordan14.civ@army.mil::b3c70d6d-a846-4b2c-bbb3-8ecaeb947b79"/>
  </w15:person>
  <w15:person w15:author="Jordan, Amanda C CIV USARMY HQDA ASA ALT (USA)">
    <w15:presenceInfo w15:providerId="AD" w15:userId="S::amanda.c.jordan14.civ@army.mil::b3c70d6d-a846-4b2c-bbb3-8ecaeb947b79"/>
  </w15:person>
  <w15:person w15:author="Oliver">
    <w15:presenceInfo w15:providerId="AD" w15:userId="S::oliver.m.grant3.civ@army.mil::e1f8677b-a296-4a11-b138-b89205e58a1d"/>
  </w15:person>
  <w15:person w15:author="Grant, Oliver M CIV USARMY HQDA ASA ALT (USA)">
    <w15:presenceInfo w15:providerId="AD" w15:userId="S::oliver.m.grant3.civ@army.mil::e1f8677b-a296-4a11-b138-b89205e58a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0D9"/>
    <w:rsid w:val="00060D8B"/>
    <w:rsid w:val="000A474B"/>
    <w:rsid w:val="00182061"/>
    <w:rsid w:val="0019050A"/>
    <w:rsid w:val="001B68C7"/>
    <w:rsid w:val="001C6686"/>
    <w:rsid w:val="001F1040"/>
    <w:rsid w:val="00241CB1"/>
    <w:rsid w:val="00247239"/>
    <w:rsid w:val="00277BDB"/>
    <w:rsid w:val="002A0604"/>
    <w:rsid w:val="003069DF"/>
    <w:rsid w:val="0031216B"/>
    <w:rsid w:val="00341B42"/>
    <w:rsid w:val="003442FC"/>
    <w:rsid w:val="00392F6A"/>
    <w:rsid w:val="003D2074"/>
    <w:rsid w:val="00400BC0"/>
    <w:rsid w:val="004670D3"/>
    <w:rsid w:val="004B1D1F"/>
    <w:rsid w:val="004C491C"/>
    <w:rsid w:val="004F19B5"/>
    <w:rsid w:val="00584DEB"/>
    <w:rsid w:val="005973F1"/>
    <w:rsid w:val="005D324E"/>
    <w:rsid w:val="00614B62"/>
    <w:rsid w:val="00615EAA"/>
    <w:rsid w:val="00643CD8"/>
    <w:rsid w:val="00651009"/>
    <w:rsid w:val="006640D9"/>
    <w:rsid w:val="006969A1"/>
    <w:rsid w:val="006E6B48"/>
    <w:rsid w:val="007231DA"/>
    <w:rsid w:val="00741558"/>
    <w:rsid w:val="00783A3E"/>
    <w:rsid w:val="00795E06"/>
    <w:rsid w:val="00860204"/>
    <w:rsid w:val="008E31D5"/>
    <w:rsid w:val="00903A14"/>
    <w:rsid w:val="009109F7"/>
    <w:rsid w:val="00930080"/>
    <w:rsid w:val="00936A00"/>
    <w:rsid w:val="00947F8B"/>
    <w:rsid w:val="009811E4"/>
    <w:rsid w:val="009C7265"/>
    <w:rsid w:val="009E69AE"/>
    <w:rsid w:val="00A20060"/>
    <w:rsid w:val="00AB52D3"/>
    <w:rsid w:val="00AF4D4E"/>
    <w:rsid w:val="00B45D9E"/>
    <w:rsid w:val="00BE215D"/>
    <w:rsid w:val="00C6563A"/>
    <w:rsid w:val="00C746CA"/>
    <w:rsid w:val="00CB0B58"/>
    <w:rsid w:val="00CB2D65"/>
    <w:rsid w:val="00D80BC0"/>
    <w:rsid w:val="00DB05C0"/>
    <w:rsid w:val="00E17F9D"/>
    <w:rsid w:val="00E446E7"/>
    <w:rsid w:val="00E81F19"/>
    <w:rsid w:val="00EB49E6"/>
    <w:rsid w:val="00EC64F2"/>
    <w:rsid w:val="00ED4BF2"/>
    <w:rsid w:val="00EF061A"/>
    <w:rsid w:val="00F07C09"/>
    <w:rsid w:val="00F12832"/>
    <w:rsid w:val="00F143B8"/>
    <w:rsid w:val="00F519E3"/>
    <w:rsid w:val="00F54578"/>
    <w:rsid w:val="00F5652E"/>
    <w:rsid w:val="00F859D9"/>
    <w:rsid w:val="00FC7431"/>
    <w:rsid w:val="00FE1D8B"/>
    <w:rsid w:val="00FF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75D7"/>
  <w15:docId w15:val="{55B3889F-493C-448A-955D-2F4BB7B2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EAA"/>
  </w:style>
  <w:style w:type="paragraph" w:styleId="Heading2">
    <w:name w:val="heading 2"/>
    <w:basedOn w:val="Normal"/>
    <w:next w:val="Normal"/>
    <w:link w:val="Heading2Char"/>
    <w:unhideWhenUsed/>
    <w:qFormat/>
    <w:rsid w:val="006640D9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Normal"/>
    <w:link w:val="Heading3Char"/>
    <w:semiHidden/>
    <w:unhideWhenUsed/>
    <w:qFormat/>
    <w:rsid w:val="006640D9"/>
    <w:pPr>
      <w:spacing w:before="120"/>
      <w:jc w:val="center"/>
      <w:outlineLvl w:val="2"/>
    </w:pPr>
    <w:rPr>
      <w:b/>
      <w:u w:val="single"/>
    </w:rPr>
  </w:style>
  <w:style w:type="paragraph" w:styleId="Heading4">
    <w:name w:val="heading 4"/>
    <w:basedOn w:val="Heading3"/>
    <w:link w:val="Heading4Char"/>
    <w:unhideWhenUsed/>
    <w:qFormat/>
    <w:rsid w:val="00615EAA"/>
    <w:pPr>
      <w:spacing w:before="0" w:after="240"/>
      <w:jc w:val="left"/>
      <w:outlineLvl w:val="3"/>
    </w:pPr>
    <w:rPr>
      <w:rFonts w:ascii="Times New Roman" w:hAnsi="Times New Roman" w:cs="Times New Roman"/>
      <w:sz w:val="24"/>
      <w:szCs w:val="24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640D9"/>
    <w:rPr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6640D9"/>
    <w:rPr>
      <w:b/>
      <w:u w:val="single"/>
    </w:rPr>
  </w:style>
  <w:style w:type="character" w:customStyle="1" w:styleId="Heading4Char">
    <w:name w:val="Heading 4 Char"/>
    <w:basedOn w:val="DefaultParagraphFont"/>
    <w:link w:val="Heading4"/>
    <w:rsid w:val="00615EAA"/>
    <w:rPr>
      <w:rFonts w:ascii="Times New Roman" w:hAnsi="Times New Roman" w:cs="Times New Roman"/>
      <w:b/>
      <w:sz w:val="24"/>
      <w:szCs w:val="24"/>
    </w:rPr>
  </w:style>
  <w:style w:type="paragraph" w:customStyle="1" w:styleId="ind4">
    <w:name w:val="ind .4"/>
    <w:basedOn w:val="Normal"/>
    <w:rsid w:val="006640D9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2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283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00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0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0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0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0BC0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15EA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15EAA"/>
    <w:pPr>
      <w:spacing w:after="100"/>
      <w:ind w:left="660"/>
    </w:pPr>
  </w:style>
  <w:style w:type="paragraph" w:styleId="Revision">
    <w:name w:val="Revision"/>
    <w:hidden/>
    <w:uiPriority w:val="99"/>
    <w:semiHidden/>
    <w:rsid w:val="00060D8B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060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1/relationships/people" Target="people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awf.eb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class="ExternalClass4153F55EB97048BEABAEB56A6E548DE5"&gt;&lt;p&gt;​PARC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5146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DASAP-90-639</_dlc_DocId>
    <_dlc_DocIdUrl xmlns="4d2834f2-6e62-48ef-822a-880d84868a39">
      <Url>https://spcs3.kc.army.mil/asaalt/ZPTeam/PPS/_layouts/15/DocIdRedir.aspx?ID=DASAP-90-639</Url>
      <Description>DASAP-90-639</Description>
    </_dlc_DocIdUrl>
    <WebPartName xmlns="4d2834f2-6e62-48ef-822a-880d84868a39" xsi:nil="true"/>
    <AFARSRevisionNo xmlns="4d2834f2-6e62-48ef-822a-880d84868a39">28.01</AFARSRevisionNo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5" ma:contentTypeDescription="Army Federal Acquisition Regulation Supplement" ma:contentTypeScope="" ma:versionID="9d4a548d5ad8be2f19451f4e1ee304f9">
  <xsd:schema xmlns:xsd="http://www.w3.org/2001/XMLSchema" xmlns:xs="http://www.w3.org/2001/XMLSchema" xmlns:p="http://schemas.microsoft.com/office/2006/metadata/properties" xmlns:ns1="4d2834f2-6e62-48ef-822a-880d84868a39" xmlns:ns3="1d182ed6-48bb-48f5-abfd-790737af81b2" targetNamespace="http://schemas.microsoft.com/office/2006/metadata/properties" ma:root="true" ma:fieldsID="76cfa627da9704b88091e5bd3eb730e2" ns1:_="" ns3:_="">
    <xsd:import namespace="4d2834f2-6e62-48ef-822a-880d84868a39"/>
    <xsd:import namespace="1d182ed6-48bb-48f5-abfd-790737af81b2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/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82ed6-48bb-48f5-abfd-790737af81b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B6CDB3-1715-43A3-8558-9F95936856A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D5C2426-9030-4E2B-B756-080913D1C4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E29AAF-739C-42D7-98B8-345DD838D2D5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customXml/itemProps4.xml><?xml version="1.0" encoding="utf-8"?>
<ds:datastoreItem xmlns:ds="http://schemas.openxmlformats.org/officeDocument/2006/customXml" ds:itemID="{EA4C7F9B-33AE-4BD9-AFDB-30A698EA19B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BD295B3-366B-45BC-9956-CE71B166E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1d182ed6-48bb-48f5-abfd-790737af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5146</vt:lpstr>
    </vt:vector>
  </TitlesOfParts>
  <Company>U.S. Army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5146_Revision_28_01</dc:title>
  <dc:creator>Administrator</dc:creator>
  <cp:lastModifiedBy>Jordan, Amanda C CIV USARMY HQDA ASA ALT (USA)</cp:lastModifiedBy>
  <cp:revision>3</cp:revision>
  <dcterms:created xsi:type="dcterms:W3CDTF">2024-08-26T17:31:00Z</dcterms:created>
  <dcterms:modified xsi:type="dcterms:W3CDTF">2024-08-28T10:56:00Z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bf67833b-192b-418a-ad88-f45a12c2e194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