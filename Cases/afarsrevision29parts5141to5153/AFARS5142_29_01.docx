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5FE" w14:textId="02F22A94"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 xml:space="preserve">AFARS </w:t>
      </w:r>
      <w:r w:rsidR="00B674F1" w:rsidRPr="00013162">
        <w:rPr>
          <w:rFonts w:ascii="Times New Roman" w:hAnsi="Times New Roman" w:cs="Times New Roman"/>
          <w:b/>
          <w:sz w:val="32"/>
          <w:szCs w:val="32"/>
        </w:rPr>
        <w:t>–</w:t>
      </w:r>
      <w:r w:rsidRPr="00013162">
        <w:rPr>
          <w:rFonts w:ascii="Times New Roman" w:hAnsi="Times New Roman" w:cs="Times New Roman"/>
          <w:b/>
          <w:sz w:val="32"/>
          <w:szCs w:val="32"/>
        </w:rPr>
        <w:t xml:space="preserve"> P</w:t>
      </w:r>
      <w:r w:rsidR="00D0551A">
        <w:rPr>
          <w:rFonts w:ascii="Times New Roman" w:hAnsi="Times New Roman" w:cs="Times New Roman"/>
          <w:b/>
          <w:sz w:val="32"/>
          <w:szCs w:val="32"/>
        </w:rPr>
        <w:t xml:space="preserve">ART </w:t>
      </w:r>
      <w:r w:rsidRPr="00013162">
        <w:rPr>
          <w:rFonts w:ascii="Times New Roman" w:hAnsi="Times New Roman" w:cs="Times New Roman"/>
          <w:b/>
          <w:sz w:val="32"/>
          <w:szCs w:val="32"/>
        </w:rPr>
        <w:t>5142</w:t>
      </w:r>
    </w:p>
    <w:p w14:paraId="799355FF" w14:textId="77777777"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Contract Administration and Audit Services</w:t>
      </w:r>
    </w:p>
    <w:p w14:paraId="79935600" w14:textId="7C6F3CF3" w:rsidR="0018439E" w:rsidRDefault="007A44A7" w:rsidP="0018439E">
      <w:pPr>
        <w:jc w:val="center"/>
        <w:rPr>
          <w:rFonts w:ascii="Times New Roman" w:hAnsi="Times New Roman" w:cs="Times New Roman"/>
          <w:i/>
          <w:sz w:val="24"/>
          <w:szCs w:val="24"/>
        </w:rPr>
      </w:pPr>
      <w:r w:rsidRPr="0018439E">
        <w:rPr>
          <w:rFonts w:ascii="Times New Roman" w:hAnsi="Times New Roman" w:cs="Times New Roman"/>
          <w:i/>
          <w:sz w:val="24"/>
          <w:szCs w:val="24"/>
        </w:rPr>
        <w:t>(</w:t>
      </w:r>
      <w:r w:rsidR="00F85463" w:rsidRPr="0018439E">
        <w:rPr>
          <w:rFonts w:ascii="Times New Roman" w:hAnsi="Times New Roman" w:cs="Times New Roman"/>
          <w:i/>
          <w:sz w:val="24"/>
          <w:szCs w:val="24"/>
        </w:rPr>
        <w:t xml:space="preserve">Revised </w:t>
      </w:r>
      <w:del w:id="0" w:author="Amanda" w:date="2024-08-07T09:31:00Z">
        <w:r w:rsidR="008B4ED7" w:rsidDel="00580909">
          <w:rPr>
            <w:rFonts w:ascii="Times New Roman" w:hAnsi="Times New Roman" w:cs="Times New Roman"/>
            <w:i/>
            <w:sz w:val="24"/>
            <w:szCs w:val="24"/>
          </w:rPr>
          <w:delText>2 February</w:delText>
        </w:r>
      </w:del>
      <w:ins w:id="1" w:author="Jordan, Amanda C CIV USARMY HQDA ASA ALT (USA)" w:date="2024-09-22T17:34:00Z">
        <w:r w:rsidR="00B16CF0">
          <w:rPr>
            <w:rFonts w:ascii="Times New Roman" w:hAnsi="Times New Roman" w:cs="Times New Roman"/>
            <w:i/>
            <w:sz w:val="24"/>
            <w:szCs w:val="24"/>
          </w:rPr>
          <w:t>01</w:t>
        </w:r>
      </w:ins>
      <w:ins w:id="2" w:author="Amanda" w:date="2024-08-07T09:31:00Z">
        <w:r w:rsidR="00580909">
          <w:rPr>
            <w:rFonts w:ascii="Times New Roman" w:hAnsi="Times New Roman" w:cs="Times New Roman"/>
            <w:i/>
            <w:sz w:val="24"/>
            <w:szCs w:val="24"/>
          </w:rPr>
          <w:t xml:space="preserve"> October</w:t>
        </w:r>
      </w:ins>
      <w:r w:rsidR="008B4ED7">
        <w:rPr>
          <w:rFonts w:ascii="Times New Roman" w:hAnsi="Times New Roman" w:cs="Times New Roman"/>
          <w:i/>
          <w:sz w:val="24"/>
          <w:szCs w:val="24"/>
        </w:rPr>
        <w:t xml:space="preserve"> 2024</w:t>
      </w:r>
      <w:r w:rsidRPr="0018439E">
        <w:rPr>
          <w:rFonts w:ascii="Times New Roman" w:hAnsi="Times New Roman" w:cs="Times New Roman"/>
          <w:i/>
          <w:sz w:val="24"/>
          <w:szCs w:val="24"/>
        </w:rPr>
        <w:t>)</w:t>
      </w:r>
      <w:r w:rsidR="0018439E" w:rsidRPr="0018439E">
        <w:rPr>
          <w:rFonts w:ascii="Times New Roman" w:hAnsi="Times New Roman" w:cs="Times New Roman"/>
          <w:i/>
          <w:sz w:val="24"/>
          <w:szCs w:val="24"/>
        </w:rPr>
        <w:t xml:space="preserve"> </w:t>
      </w:r>
    </w:p>
    <w:p w14:paraId="124CEB2A" w14:textId="77777777" w:rsidR="0018439E" w:rsidRPr="0018439E" w:rsidRDefault="0018439E" w:rsidP="0018439E">
      <w:pPr>
        <w:jc w:val="center"/>
        <w:rPr>
          <w:rFonts w:ascii="Times New Roman" w:hAnsi="Times New Roman" w:cs="Times New Roman"/>
          <w:i/>
          <w:sz w:val="24"/>
          <w:szCs w:val="24"/>
        </w:rPr>
      </w:pPr>
    </w:p>
    <w:p w14:paraId="01189725" w14:textId="528B9E11" w:rsidR="0018439E" w:rsidRPr="0018439E" w:rsidRDefault="0018439E">
      <w:pPr>
        <w:pStyle w:val="TOC3"/>
        <w:tabs>
          <w:tab w:val="right" w:leader="dot" w:pos="9350"/>
        </w:tabs>
        <w:rPr>
          <w:rFonts w:ascii="Times New Roman" w:eastAsiaTheme="minorEastAsia" w:hAnsi="Times New Roman" w:cs="Times New Roman"/>
          <w:iCs/>
          <w:noProof/>
          <w:sz w:val="24"/>
          <w:szCs w:val="24"/>
        </w:rPr>
      </w:pPr>
      <w:r w:rsidRPr="0018439E">
        <w:rPr>
          <w:rFonts w:ascii="Times New Roman" w:hAnsi="Times New Roman" w:cs="Times New Roman"/>
          <w:iCs/>
          <w:sz w:val="24"/>
          <w:szCs w:val="24"/>
        </w:rPr>
        <w:fldChar w:fldCharType="begin"/>
      </w:r>
      <w:r w:rsidRPr="0018439E">
        <w:rPr>
          <w:rFonts w:ascii="Times New Roman" w:hAnsi="Times New Roman" w:cs="Times New Roman"/>
          <w:iCs/>
          <w:sz w:val="24"/>
          <w:szCs w:val="24"/>
        </w:rPr>
        <w:instrText xml:space="preserve"> TOC \o "1-4" \h \z \u </w:instrText>
      </w:r>
      <w:r w:rsidRPr="0018439E">
        <w:rPr>
          <w:rFonts w:ascii="Times New Roman" w:hAnsi="Times New Roman" w:cs="Times New Roman"/>
          <w:iCs/>
          <w:sz w:val="24"/>
          <w:szCs w:val="24"/>
        </w:rPr>
        <w:fldChar w:fldCharType="separate"/>
      </w:r>
      <w:hyperlink w:anchor="_Toc126917093" w:history="1">
        <w:r w:rsidRPr="0018439E">
          <w:rPr>
            <w:rStyle w:val="Hyperlink"/>
            <w:rFonts w:ascii="Times New Roman" w:hAnsi="Times New Roman" w:cs="Times New Roman"/>
            <w:iCs/>
            <w:noProof/>
            <w:sz w:val="24"/>
            <w:szCs w:val="24"/>
          </w:rPr>
          <w:t>Subpart 5142.1 – Contract Audit Services</w:t>
        </w:r>
        <w:r w:rsidRPr="0018439E">
          <w:rPr>
            <w:rFonts w:ascii="Times New Roman" w:hAnsi="Times New Roman" w:cs="Times New Roman"/>
            <w:iCs/>
            <w:noProof/>
            <w:webHidden/>
            <w:sz w:val="24"/>
            <w:szCs w:val="24"/>
          </w:rPr>
          <w:tab/>
        </w:r>
        <w:r w:rsidRPr="0018439E">
          <w:rPr>
            <w:rFonts w:ascii="Times New Roman" w:hAnsi="Times New Roman" w:cs="Times New Roman"/>
            <w:iCs/>
            <w:noProof/>
            <w:webHidden/>
            <w:sz w:val="24"/>
            <w:szCs w:val="24"/>
          </w:rPr>
          <w:fldChar w:fldCharType="begin"/>
        </w:r>
        <w:r w:rsidRPr="0018439E">
          <w:rPr>
            <w:rFonts w:ascii="Times New Roman" w:hAnsi="Times New Roman" w:cs="Times New Roman"/>
            <w:iCs/>
            <w:noProof/>
            <w:webHidden/>
            <w:sz w:val="24"/>
            <w:szCs w:val="24"/>
          </w:rPr>
          <w:instrText xml:space="preserve"> PAGEREF _Toc126917093 \h </w:instrText>
        </w:r>
        <w:r w:rsidRPr="0018439E">
          <w:rPr>
            <w:rFonts w:ascii="Times New Roman" w:hAnsi="Times New Roman" w:cs="Times New Roman"/>
            <w:iCs/>
            <w:noProof/>
            <w:webHidden/>
            <w:sz w:val="24"/>
            <w:szCs w:val="24"/>
          </w:rPr>
        </w:r>
        <w:r w:rsidRPr="0018439E">
          <w:rPr>
            <w:rFonts w:ascii="Times New Roman" w:hAnsi="Times New Roman" w:cs="Times New Roman"/>
            <w:iCs/>
            <w:noProof/>
            <w:webHidden/>
            <w:sz w:val="24"/>
            <w:szCs w:val="24"/>
          </w:rPr>
          <w:fldChar w:fldCharType="separate"/>
        </w:r>
        <w:r w:rsidRPr="0018439E">
          <w:rPr>
            <w:rFonts w:ascii="Times New Roman" w:hAnsi="Times New Roman" w:cs="Times New Roman"/>
            <w:iCs/>
            <w:noProof/>
            <w:webHidden/>
            <w:sz w:val="24"/>
            <w:szCs w:val="24"/>
          </w:rPr>
          <w:t>1</w:t>
        </w:r>
        <w:r w:rsidRPr="0018439E">
          <w:rPr>
            <w:rFonts w:ascii="Times New Roman" w:hAnsi="Times New Roman" w:cs="Times New Roman"/>
            <w:iCs/>
            <w:noProof/>
            <w:webHidden/>
            <w:sz w:val="24"/>
            <w:szCs w:val="24"/>
          </w:rPr>
          <w:fldChar w:fldCharType="end"/>
        </w:r>
      </w:hyperlink>
    </w:p>
    <w:p w14:paraId="276B1BA4" w14:textId="676D9669"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4" w:history="1">
        <w:r w:rsidR="0018439E" w:rsidRPr="0018439E">
          <w:rPr>
            <w:rStyle w:val="Hyperlink"/>
            <w:rFonts w:ascii="Times New Roman" w:hAnsi="Times New Roman" w:cs="Times New Roman"/>
            <w:iCs/>
            <w:noProof/>
            <w:sz w:val="24"/>
            <w:szCs w:val="24"/>
          </w:rPr>
          <w:t>5142.190  Follow-up on contract audit reports.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1</w:t>
        </w:r>
        <w:r w:rsidR="0018439E" w:rsidRPr="0018439E">
          <w:rPr>
            <w:rFonts w:ascii="Times New Roman" w:hAnsi="Times New Roman" w:cs="Times New Roman"/>
            <w:iCs/>
            <w:noProof/>
            <w:webHidden/>
            <w:sz w:val="24"/>
            <w:szCs w:val="24"/>
          </w:rPr>
          <w:fldChar w:fldCharType="end"/>
        </w:r>
      </w:hyperlink>
    </w:p>
    <w:p w14:paraId="53103B12" w14:textId="69D43913"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5" w:history="1">
        <w:r w:rsidR="0018439E" w:rsidRPr="0018439E">
          <w:rPr>
            <w:rStyle w:val="Hyperlink"/>
            <w:rFonts w:ascii="Times New Roman" w:hAnsi="Times New Roman" w:cs="Times New Roman"/>
            <w:iCs/>
            <w:noProof/>
            <w:sz w:val="24"/>
            <w:szCs w:val="24"/>
          </w:rPr>
          <w:t>5142.190-1  Responsibilities.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_Toc126917095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1</w:t>
        </w:r>
        <w:r w:rsidR="0018439E" w:rsidRPr="0018439E">
          <w:rPr>
            <w:rFonts w:ascii="Times New Roman" w:hAnsi="Times New Roman" w:cs="Times New Roman"/>
            <w:iCs/>
            <w:noProof/>
            <w:webHidden/>
            <w:sz w:val="24"/>
            <w:szCs w:val="24"/>
          </w:rPr>
          <w:fldChar w:fldCharType="end"/>
        </w:r>
      </w:hyperlink>
    </w:p>
    <w:p w14:paraId="30B6F460" w14:textId="506BED33"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6" w:history="1">
        <w:r w:rsidR="0018439E" w:rsidRPr="0018439E">
          <w:rPr>
            <w:rStyle w:val="Hyperlink"/>
            <w:rFonts w:ascii="Times New Roman" w:hAnsi="Times New Roman" w:cs="Times New Roman"/>
            <w:iCs/>
            <w:noProof/>
            <w:sz w:val="24"/>
            <w:szCs w:val="24"/>
          </w:rPr>
          <w:t>5142.190-2  Tracking of contract audit report recommendations.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_Toc126917096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3</w:t>
        </w:r>
        <w:r w:rsidR="0018439E" w:rsidRPr="0018439E">
          <w:rPr>
            <w:rFonts w:ascii="Times New Roman" w:hAnsi="Times New Roman" w:cs="Times New Roman"/>
            <w:iCs/>
            <w:noProof/>
            <w:webHidden/>
            <w:sz w:val="24"/>
            <w:szCs w:val="24"/>
          </w:rPr>
          <w:fldChar w:fldCharType="end"/>
        </w:r>
      </w:hyperlink>
    </w:p>
    <w:p w14:paraId="75C9C5F6" w14:textId="2E550AED"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7" w:history="1">
        <w:r w:rsidR="0018439E" w:rsidRPr="0018439E">
          <w:rPr>
            <w:rStyle w:val="Hyperlink"/>
            <w:rFonts w:ascii="Times New Roman" w:hAnsi="Times New Roman" w:cs="Times New Roman"/>
            <w:iCs/>
            <w:noProof/>
            <w:sz w:val="24"/>
            <w:szCs w:val="24"/>
          </w:rPr>
          <w:t>5142.190-3  Reporting.</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_Toc126917097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4</w:t>
        </w:r>
        <w:r w:rsidR="0018439E" w:rsidRPr="0018439E">
          <w:rPr>
            <w:rFonts w:ascii="Times New Roman" w:hAnsi="Times New Roman" w:cs="Times New Roman"/>
            <w:iCs/>
            <w:noProof/>
            <w:webHidden/>
            <w:sz w:val="24"/>
            <w:szCs w:val="24"/>
          </w:rPr>
          <w:fldChar w:fldCharType="end"/>
        </w:r>
      </w:hyperlink>
    </w:p>
    <w:p w14:paraId="58BC6C52" w14:textId="0FFAB8B8"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8" w:history="1">
        <w:r w:rsidR="0018439E" w:rsidRPr="0018439E">
          <w:rPr>
            <w:rStyle w:val="Hyperlink"/>
            <w:rFonts w:ascii="Times New Roman" w:hAnsi="Times New Roman" w:cs="Times New Roman"/>
            <w:iCs/>
            <w:noProof/>
            <w:sz w:val="24"/>
            <w:szCs w:val="24"/>
          </w:rPr>
          <w:t>5142.190-4  Overage Audit Review Boards.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_Toc126917098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4</w:t>
        </w:r>
        <w:r w:rsidR="0018439E" w:rsidRPr="0018439E">
          <w:rPr>
            <w:rFonts w:ascii="Times New Roman" w:hAnsi="Times New Roman" w:cs="Times New Roman"/>
            <w:iCs/>
            <w:noProof/>
            <w:webHidden/>
            <w:sz w:val="24"/>
            <w:szCs w:val="24"/>
          </w:rPr>
          <w:fldChar w:fldCharType="end"/>
        </w:r>
      </w:hyperlink>
    </w:p>
    <w:p w14:paraId="4F946CAA" w14:textId="6EB59341"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9" w:history="1">
        <w:r w:rsidR="0018439E" w:rsidRPr="0018439E">
          <w:rPr>
            <w:rStyle w:val="Hyperlink"/>
            <w:rFonts w:ascii="Times New Roman" w:hAnsi="Times New Roman" w:cs="Times New Roman"/>
            <w:iCs/>
            <w:noProof/>
            <w:sz w:val="24"/>
            <w:szCs w:val="24"/>
          </w:rPr>
          <w:t>5142.190-5  Processing Audit Findings.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_Toc126917099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5</w:t>
        </w:r>
        <w:r w:rsidR="0018439E" w:rsidRPr="0018439E">
          <w:rPr>
            <w:rFonts w:ascii="Times New Roman" w:hAnsi="Times New Roman" w:cs="Times New Roman"/>
            <w:iCs/>
            <w:noProof/>
            <w:webHidden/>
            <w:sz w:val="24"/>
            <w:szCs w:val="24"/>
          </w:rPr>
          <w:fldChar w:fldCharType="end"/>
        </w:r>
      </w:hyperlink>
    </w:p>
    <w:p w14:paraId="0C199EA9" w14:textId="72C3A42E"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0" w:history="1">
        <w:r w:rsidR="0018439E" w:rsidRPr="0018439E">
          <w:rPr>
            <w:rStyle w:val="Hyperlink"/>
            <w:rFonts w:ascii="Times New Roman" w:hAnsi="Times New Roman" w:cs="Times New Roman"/>
            <w:iCs/>
            <w:noProof/>
            <w:sz w:val="24"/>
            <w:szCs w:val="24"/>
          </w:rPr>
          <w:t>Subpart 5142.2 – Contract Administration Services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_Toc126917100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DE87842" w14:textId="48FBB4C6"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1" w:history="1">
        <w:r w:rsidR="0018439E" w:rsidRPr="0018439E">
          <w:rPr>
            <w:rStyle w:val="Hyperlink"/>
            <w:rFonts w:ascii="Times New Roman" w:hAnsi="Times New Roman" w:cs="Times New Roman"/>
            <w:iCs/>
            <w:noProof/>
            <w:sz w:val="24"/>
            <w:szCs w:val="24"/>
          </w:rPr>
          <w:t>5142.202  Assignment of contract administration.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_Toc126917101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6A5A6506" w14:textId="1F900614"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2" w:history="1">
        <w:r w:rsidR="0018439E" w:rsidRPr="0018439E">
          <w:rPr>
            <w:rStyle w:val="Hyperlink"/>
            <w:rFonts w:ascii="Times New Roman" w:hAnsi="Times New Roman" w:cs="Times New Roman"/>
            <w:iCs/>
            <w:noProof/>
            <w:sz w:val="24"/>
            <w:szCs w:val="24"/>
          </w:rPr>
          <w:t>Subpart 5142.3 – Contract Administration Office Functions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_Toc126917102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8E28A59" w14:textId="0E160413"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3" w:history="1">
        <w:r w:rsidR="0018439E" w:rsidRPr="0018439E">
          <w:rPr>
            <w:rStyle w:val="Hyperlink"/>
            <w:rFonts w:ascii="Times New Roman" w:hAnsi="Times New Roman" w:cs="Times New Roman"/>
            <w:iCs/>
            <w:noProof/>
            <w:sz w:val="24"/>
            <w:szCs w:val="24"/>
          </w:rPr>
          <w:t>5142.302  Contract administration functions.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_Toc126917103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15E232C7" w14:textId="4C2FA5D4"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4" w:history="1">
        <w:r w:rsidR="0018439E" w:rsidRPr="0018439E">
          <w:rPr>
            <w:rStyle w:val="Hyperlink"/>
            <w:rFonts w:ascii="Times New Roman" w:hAnsi="Times New Roman" w:cs="Times New Roman"/>
            <w:iCs/>
            <w:noProof/>
            <w:sz w:val="24"/>
            <w:szCs w:val="24"/>
          </w:rPr>
          <w:t>Subpart 5142.6 – Corporate Administrative Contracting Officer</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1C2C9D9" w14:textId="7B2E996D"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5" w:history="1">
        <w:r w:rsidR="0018439E" w:rsidRPr="0018439E">
          <w:rPr>
            <w:rStyle w:val="Hyperlink"/>
            <w:rFonts w:ascii="Times New Roman" w:hAnsi="Times New Roman" w:cs="Times New Roman"/>
            <w:iCs/>
            <w:noProof/>
            <w:sz w:val="24"/>
            <w:szCs w:val="24"/>
          </w:rPr>
          <w:t>5142.602  Assignment and location.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_Toc126917105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8C63D3C" w14:textId="0EE0E6A0"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6" w:history="1">
        <w:r w:rsidR="0018439E" w:rsidRPr="0018439E">
          <w:rPr>
            <w:rStyle w:val="Hyperlink"/>
            <w:rFonts w:ascii="Times New Roman" w:hAnsi="Times New Roman" w:cs="Times New Roman"/>
            <w:iCs/>
            <w:noProof/>
            <w:sz w:val="24"/>
            <w:szCs w:val="24"/>
          </w:rPr>
          <w:t>Subpart 5142.7 – Indirect Cost Rates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_Toc126917106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7827F17F" w14:textId="1BB87FFF"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7" w:history="1">
        <w:r w:rsidR="0018439E" w:rsidRPr="0018439E">
          <w:rPr>
            <w:rStyle w:val="Hyperlink"/>
            <w:rFonts w:ascii="Times New Roman" w:hAnsi="Times New Roman" w:cs="Times New Roman"/>
            <w:iCs/>
            <w:noProof/>
            <w:sz w:val="24"/>
            <w:szCs w:val="24"/>
          </w:rPr>
          <w:t>5142.703 General.</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_Toc126917107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F689903" w14:textId="639A6119"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8" w:history="1">
        <w:r w:rsidR="0018439E" w:rsidRPr="0018439E">
          <w:rPr>
            <w:rStyle w:val="Hyperlink"/>
            <w:rFonts w:ascii="Times New Roman" w:hAnsi="Times New Roman" w:cs="Times New Roman"/>
            <w:iCs/>
            <w:noProof/>
            <w:sz w:val="24"/>
            <w:szCs w:val="24"/>
          </w:rPr>
          <w:t>5142.703-2  Certification of indirect costs.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_Toc126917108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5AC2D5F0" w14:textId="5DDFEE5C"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9" w:history="1">
        <w:r w:rsidR="0018439E" w:rsidRPr="0018439E">
          <w:rPr>
            <w:rStyle w:val="Hyperlink"/>
            <w:rFonts w:ascii="Times New Roman" w:hAnsi="Times New Roman" w:cs="Times New Roman"/>
            <w:iCs/>
            <w:noProof/>
            <w:sz w:val="24"/>
            <w:szCs w:val="24"/>
          </w:rPr>
          <w:t>Subpart 5142.15 – Contractor Performance Information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_Toc126917109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7F964DD2" w14:textId="5B2FC91B"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0" w:history="1">
        <w:r w:rsidR="0018439E" w:rsidRPr="0018439E">
          <w:rPr>
            <w:rStyle w:val="Hyperlink"/>
            <w:rFonts w:ascii="Times New Roman" w:hAnsi="Times New Roman" w:cs="Times New Roman"/>
            <w:iCs/>
            <w:noProof/>
            <w:sz w:val="24"/>
            <w:szCs w:val="24"/>
          </w:rPr>
          <w:t>5142.1502  Policy.</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_Toc126917110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434783C" w14:textId="058CA7CB"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1" w:history="1">
        <w:r w:rsidR="0018439E" w:rsidRPr="0018439E">
          <w:rPr>
            <w:rStyle w:val="Hyperlink"/>
            <w:rFonts w:ascii="Times New Roman" w:hAnsi="Times New Roman" w:cs="Times New Roman"/>
            <w:iCs/>
            <w:noProof/>
            <w:sz w:val="24"/>
            <w:szCs w:val="24"/>
          </w:rPr>
          <w:t>5142.1503  Procedures.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_Toc126917111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8</w:t>
        </w:r>
        <w:r w:rsidR="0018439E" w:rsidRPr="0018439E">
          <w:rPr>
            <w:rFonts w:ascii="Times New Roman" w:hAnsi="Times New Roman" w:cs="Times New Roman"/>
            <w:iCs/>
            <w:noProof/>
            <w:webHidden/>
            <w:sz w:val="24"/>
            <w:szCs w:val="24"/>
          </w:rPr>
          <w:fldChar w:fldCharType="end"/>
        </w:r>
      </w:hyperlink>
    </w:p>
    <w:p w14:paraId="2BF574E2" w14:textId="7F0CFBD6"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2" w:history="1">
        <w:r w:rsidR="0018439E" w:rsidRPr="0018439E">
          <w:rPr>
            <w:rStyle w:val="Hyperlink"/>
            <w:rFonts w:ascii="Times New Roman" w:hAnsi="Times New Roman" w:cs="Times New Roman"/>
            <w:iCs/>
            <w:noProof/>
            <w:sz w:val="24"/>
            <w:szCs w:val="24"/>
          </w:rPr>
          <w:t>5142.1503-90  Policy.</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_Toc126917112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8</w:t>
        </w:r>
        <w:r w:rsidR="0018439E" w:rsidRPr="0018439E">
          <w:rPr>
            <w:rFonts w:ascii="Times New Roman" w:hAnsi="Times New Roman" w:cs="Times New Roman"/>
            <w:iCs/>
            <w:noProof/>
            <w:webHidden/>
            <w:sz w:val="24"/>
            <w:szCs w:val="24"/>
          </w:rPr>
          <w:fldChar w:fldCharType="end"/>
        </w:r>
      </w:hyperlink>
    </w:p>
    <w:p w14:paraId="0291C8D7" w14:textId="67024E82"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13" w:history="1">
        <w:r w:rsidR="0018439E" w:rsidRPr="0018439E">
          <w:rPr>
            <w:rStyle w:val="Hyperlink"/>
            <w:rFonts w:ascii="Times New Roman" w:hAnsi="Times New Roman" w:cs="Times New Roman"/>
            <w:iCs/>
            <w:noProof/>
            <w:sz w:val="24"/>
            <w:szCs w:val="24"/>
          </w:rPr>
          <w:t>Subpart 5142.71 – Voluntary Refunds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_Toc126917113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9</w:t>
        </w:r>
        <w:r w:rsidR="0018439E" w:rsidRPr="0018439E">
          <w:rPr>
            <w:rFonts w:ascii="Times New Roman" w:hAnsi="Times New Roman" w:cs="Times New Roman"/>
            <w:iCs/>
            <w:noProof/>
            <w:webHidden/>
            <w:sz w:val="24"/>
            <w:szCs w:val="24"/>
          </w:rPr>
          <w:fldChar w:fldCharType="end"/>
        </w:r>
      </w:hyperlink>
    </w:p>
    <w:p w14:paraId="2DD27F34" w14:textId="23C29B1E"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4" w:history="1">
        <w:r w:rsidR="0018439E" w:rsidRPr="0018439E">
          <w:rPr>
            <w:rStyle w:val="Hyperlink"/>
            <w:rFonts w:ascii="Times New Roman" w:hAnsi="Times New Roman" w:cs="Times New Roman"/>
            <w:iCs/>
            <w:noProof/>
            <w:sz w:val="24"/>
            <w:szCs w:val="24"/>
          </w:rPr>
          <w:t>5142.7100 General.</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9</w:t>
        </w:r>
        <w:r w:rsidR="0018439E" w:rsidRPr="0018439E">
          <w:rPr>
            <w:rFonts w:ascii="Times New Roman" w:hAnsi="Times New Roman" w:cs="Times New Roman"/>
            <w:iCs/>
            <w:noProof/>
            <w:webHidden/>
            <w:sz w:val="24"/>
            <w:szCs w:val="24"/>
          </w:rPr>
          <w:fldChar w:fldCharType="end"/>
        </w:r>
      </w:hyperlink>
    </w:p>
    <w:p w14:paraId="61041507" w14:textId="7F66AFFA" w:rsidR="00013162" w:rsidRPr="00013162" w:rsidRDefault="0018439E" w:rsidP="00013162">
      <w:pPr>
        <w:jc w:val="center"/>
        <w:rPr>
          <w:rFonts w:ascii="Times New Roman" w:hAnsi="Times New Roman" w:cs="Times New Roman"/>
          <w:i/>
          <w:sz w:val="24"/>
          <w:szCs w:val="24"/>
        </w:rPr>
      </w:pPr>
      <w:r w:rsidRPr="0018439E">
        <w:rPr>
          <w:rFonts w:ascii="Times New Roman" w:hAnsi="Times New Roman" w:cs="Times New Roman"/>
          <w:iCs/>
          <w:sz w:val="24"/>
          <w:szCs w:val="24"/>
        </w:rPr>
        <w:fldChar w:fldCharType="end"/>
      </w:r>
    </w:p>
    <w:p w14:paraId="79935601" w14:textId="77777777" w:rsidR="00F81BE2" w:rsidRDefault="00FC45A8" w:rsidP="00013162">
      <w:pPr>
        <w:pStyle w:val="Heading3"/>
      </w:pPr>
      <w:bookmarkStart w:id="3" w:name="_Toc514071184"/>
      <w:bookmarkStart w:id="4" w:name="_Toc126917093"/>
      <w:r>
        <w:t xml:space="preserve">Subpart </w:t>
      </w:r>
      <w:r w:rsidR="00B674F1">
        <w:t>5142.1 –</w:t>
      </w:r>
      <w:r w:rsidR="00143918">
        <w:t xml:space="preserve"> </w:t>
      </w:r>
      <w:r w:rsidR="00832544" w:rsidRPr="00013162">
        <w:t>Contract</w:t>
      </w:r>
      <w:r w:rsidR="00832544">
        <w:t xml:space="preserve"> Audit Services</w:t>
      </w:r>
      <w:bookmarkEnd w:id="3"/>
      <w:bookmarkEnd w:id="4"/>
    </w:p>
    <w:p w14:paraId="79935602" w14:textId="77777777" w:rsidR="00F81BE2" w:rsidRDefault="0049479D" w:rsidP="00013162">
      <w:pPr>
        <w:pStyle w:val="Heading4"/>
      </w:pPr>
      <w:bookmarkStart w:id="5" w:name="_Toc514071185"/>
      <w:bookmarkStart w:id="6" w:name="_Toc126917094"/>
      <w:proofErr w:type="gramStart"/>
      <w:r w:rsidRPr="00442639">
        <w:t>5142.190  Follow</w:t>
      </w:r>
      <w:proofErr w:type="gramEnd"/>
      <w:r w:rsidRPr="00442639">
        <w:t>-up on contract audit reports.</w:t>
      </w:r>
      <w:bookmarkEnd w:id="5"/>
      <w:bookmarkEnd w:id="6"/>
    </w:p>
    <w:p w14:paraId="79935603" w14:textId="77777777" w:rsidR="00F81BE2" w:rsidRDefault="0049479D" w:rsidP="00013162">
      <w:pPr>
        <w:pStyle w:val="Heading4"/>
      </w:pPr>
      <w:bookmarkStart w:id="7" w:name="_Toc514071186"/>
      <w:bookmarkStart w:id="8" w:name="_Toc126917095"/>
      <w:r w:rsidRPr="00442639">
        <w:lastRenderedPageBreak/>
        <w:t>5142.190-</w:t>
      </w:r>
      <w:proofErr w:type="gramStart"/>
      <w:r w:rsidRPr="00442639">
        <w:t>1  Responsibilities</w:t>
      </w:r>
      <w:proofErr w:type="gramEnd"/>
      <w:r w:rsidRPr="00442639">
        <w:t>.</w:t>
      </w:r>
      <w:bookmarkEnd w:id="7"/>
      <w:bookmarkEnd w:id="8"/>
    </w:p>
    <w:p w14:paraId="79935604"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The Deputy Assistant Secretary of the Army </w:t>
      </w:r>
      <w:r w:rsidR="00143918">
        <w:rPr>
          <w:rFonts w:ascii="Times New Roman" w:hAnsi="Times New Roman" w:cs="Times New Roman"/>
          <w:sz w:val="24"/>
          <w:szCs w:val="24"/>
        </w:rPr>
        <w:t>(</w:t>
      </w:r>
      <w:r w:rsidRPr="00442639">
        <w:rPr>
          <w:rFonts w:ascii="Times New Roman" w:hAnsi="Times New Roman" w:cs="Times New Roman"/>
          <w:sz w:val="24"/>
          <w:szCs w:val="24"/>
        </w:rPr>
        <w:t>Procurement</w:t>
      </w:r>
      <w:r w:rsidR="00143918">
        <w:rPr>
          <w:rFonts w:ascii="Times New Roman" w:hAnsi="Times New Roman" w:cs="Times New Roman"/>
          <w:sz w:val="24"/>
          <w:szCs w:val="24"/>
        </w:rPr>
        <w:t>)</w:t>
      </w:r>
      <w:r w:rsidRPr="00442639">
        <w:rPr>
          <w:rFonts w:ascii="Times New Roman" w:hAnsi="Times New Roman" w:cs="Times New Roman"/>
          <w:sz w:val="24"/>
          <w:szCs w:val="24"/>
        </w:rPr>
        <w:t xml:space="preserve"> is the Army’s contract audit follow-up official.</w:t>
      </w:r>
    </w:p>
    <w:p w14:paraId="79935605" w14:textId="74C3FF6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w:t>
      </w:r>
      <w:r w:rsidR="008D3FE2">
        <w:rPr>
          <w:rFonts w:ascii="Times New Roman" w:hAnsi="Times New Roman" w:cs="Times New Roman"/>
          <w:sz w:val="24"/>
          <w:szCs w:val="24"/>
        </w:rPr>
        <w:t xml:space="preserve">The </w:t>
      </w:r>
      <w:r w:rsidR="007E6DF2">
        <w:rPr>
          <w:rFonts w:ascii="Times New Roman" w:hAnsi="Times New Roman" w:cs="Times New Roman"/>
          <w:sz w:val="24"/>
          <w:szCs w:val="24"/>
        </w:rPr>
        <w:t>senior</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c</w:t>
      </w:r>
      <w:r w:rsidRPr="00442639">
        <w:rPr>
          <w:rFonts w:ascii="Times New Roman" w:hAnsi="Times New Roman" w:cs="Times New Roman"/>
          <w:sz w:val="24"/>
          <w:szCs w:val="24"/>
        </w:rPr>
        <w:t xml:space="preserve">ontracting </w:t>
      </w:r>
      <w:r w:rsidR="007E6DF2">
        <w:rPr>
          <w:rFonts w:ascii="Times New Roman" w:hAnsi="Times New Roman" w:cs="Times New Roman"/>
          <w:sz w:val="24"/>
          <w:szCs w:val="24"/>
        </w:rPr>
        <w:t>official (S</w:t>
      </w:r>
      <w:r w:rsidRPr="00442639">
        <w:rPr>
          <w:rFonts w:ascii="Times New Roman" w:hAnsi="Times New Roman" w:cs="Times New Roman"/>
          <w:sz w:val="24"/>
          <w:szCs w:val="24"/>
        </w:rPr>
        <w:t>C</w:t>
      </w:r>
      <w:r w:rsidR="007E6DF2">
        <w:rPr>
          <w:rFonts w:ascii="Times New Roman" w:hAnsi="Times New Roman" w:cs="Times New Roman"/>
          <w:sz w:val="24"/>
          <w:szCs w:val="24"/>
        </w:rPr>
        <w:t>O</w:t>
      </w:r>
      <w:r w:rsidRPr="00442639">
        <w:rPr>
          <w:rFonts w:ascii="Times New Roman" w:hAnsi="Times New Roman" w:cs="Times New Roman"/>
          <w:sz w:val="24"/>
          <w:szCs w:val="24"/>
        </w:rPr>
        <w:t xml:space="preserve">)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perform the functions of the Army’s contract audit follow-up official for their respective commands.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w:t>
      </w:r>
    </w:p>
    <w:p w14:paraId="79935606"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Establish Overage Audit Review </w:t>
      </w:r>
      <w:proofErr w:type="gramStart"/>
      <w:r w:rsidRPr="00442639">
        <w:rPr>
          <w:rFonts w:ascii="Times New Roman" w:hAnsi="Times New Roman" w:cs="Times New Roman"/>
          <w:sz w:val="24"/>
          <w:szCs w:val="24"/>
        </w:rPr>
        <w:t>Boards;</w:t>
      </w:r>
      <w:proofErr w:type="gramEnd"/>
    </w:p>
    <w:p w14:paraId="79935607"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Ensure that the effective resolution and disposition of audit findings and recommendations in a timely manner while fully protecting the Government’s interests is a factor in organizational and individual performance standards and objectives; and</w:t>
      </w:r>
    </w:p>
    <w:p w14:paraId="79935608" w14:textId="7E3FE16B"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Maintain close surveillance of all contract audit </w:t>
      </w:r>
      <w:r w:rsidR="00DE5895">
        <w:rPr>
          <w:rFonts w:ascii="Times New Roman" w:hAnsi="Times New Roman" w:cs="Times New Roman"/>
          <w:sz w:val="24"/>
          <w:szCs w:val="24"/>
        </w:rPr>
        <w:t>reports, resolve, and dispose</w:t>
      </w:r>
      <w:r w:rsidRPr="00442639">
        <w:rPr>
          <w:rFonts w:ascii="Times New Roman" w:hAnsi="Times New Roman" w:cs="Times New Roman"/>
          <w:sz w:val="24"/>
          <w:szCs w:val="24"/>
        </w:rPr>
        <w:t xml:space="preserve"> any audit reported.</w:t>
      </w:r>
    </w:p>
    <w:p w14:paraId="79935609" w14:textId="34D17986"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(c)  Chiefs of contracting or contract administration offices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track and assist </w:t>
      </w:r>
      <w:ins w:id="9" w:author="Jordan, Amanda C CIV USARMY HQDA ASA ALT (USA)" w:date="2024-08-28T13:44:00Z">
        <w:r w:rsidR="00B23CAF">
          <w:rPr>
            <w:rFonts w:ascii="Times New Roman" w:hAnsi="Times New Roman" w:cs="Times New Roman"/>
            <w:sz w:val="24"/>
            <w:szCs w:val="24"/>
          </w:rPr>
          <w:t>C</w:t>
        </w:r>
      </w:ins>
      <w:del w:id="10" w:author="Jordan, Amanda C CIV USARMY HQDA ASA ALT (USA)" w:date="2024-08-28T13:44:00Z">
        <w:r w:rsidRPr="00442639" w:rsidDel="00B23CAF">
          <w:rPr>
            <w:rFonts w:ascii="Times New Roman" w:hAnsi="Times New Roman" w:cs="Times New Roman"/>
            <w:sz w:val="24"/>
            <w:szCs w:val="24"/>
          </w:rPr>
          <w:delText>c</w:delText>
        </w:r>
      </w:del>
      <w:r w:rsidRPr="00442639">
        <w:rPr>
          <w:rFonts w:ascii="Times New Roman" w:hAnsi="Times New Roman" w:cs="Times New Roman"/>
          <w:sz w:val="24"/>
          <w:szCs w:val="24"/>
        </w:rPr>
        <w:t>ontracting officers in the resolution and disposition of those audit recommendations which appear unlikely to be resolved within six months of the date of an audit report.</w:t>
      </w:r>
    </w:p>
    <w:p w14:paraId="70129DBB" w14:textId="77777777"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(d) Contract Audit Follow Up Monitor</w:t>
      </w:r>
    </w:p>
    <w:p w14:paraId="1539F656" w14:textId="132534B8"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(1) The Monitor shall receive new audits and coordinate with Contracting </w:t>
      </w:r>
      <w:ins w:id="11" w:author="Jordan, Amanda C CIV USARMY HQDA ASA ALT (USA)" w:date="2024-09-22T17:34:00Z">
        <w:r w:rsidR="004D042B">
          <w:rPr>
            <w:rFonts w:ascii="Times New Roman" w:hAnsi="Times New Roman" w:cs="Times New Roman"/>
            <w:sz w:val="24"/>
            <w:szCs w:val="24"/>
          </w:rPr>
          <w:t>o</w:t>
        </w:r>
      </w:ins>
      <w:del w:id="12" w:author="Jordan, Amanda C CIV USARMY HQDA ASA ALT (USA)" w:date="2024-09-22T17:34:00Z">
        <w:r w:rsidRPr="007131BF" w:rsidDel="004D042B">
          <w:rPr>
            <w:rFonts w:ascii="Times New Roman" w:hAnsi="Times New Roman" w:cs="Times New Roman"/>
            <w:sz w:val="24"/>
            <w:szCs w:val="24"/>
          </w:rPr>
          <w:delText>O</w:delText>
        </w:r>
      </w:del>
      <w:r w:rsidRPr="007131BF">
        <w:rPr>
          <w:rFonts w:ascii="Times New Roman" w:hAnsi="Times New Roman" w:cs="Times New Roman"/>
          <w:sz w:val="24"/>
          <w:szCs w:val="24"/>
        </w:rPr>
        <w:t>fficers, their SCO and the ODASA(P) to resolve and disposition audits in a timely manner.</w:t>
      </w:r>
    </w:p>
    <w:p w14:paraId="6BAC0E31" w14:textId="0DD795C5"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(2) The Monitor shall ensure Contracting </w:t>
      </w:r>
      <w:ins w:id="13" w:author="Jordan, Amanda C CIV USARMY HQDA ASA ALT (USA)" w:date="2024-08-28T13:44:00Z">
        <w:r w:rsidR="00B23CAF">
          <w:rPr>
            <w:rFonts w:ascii="Times New Roman" w:hAnsi="Times New Roman" w:cs="Times New Roman"/>
            <w:sz w:val="24"/>
            <w:szCs w:val="24"/>
          </w:rPr>
          <w:t>o</w:t>
        </w:r>
      </w:ins>
      <w:del w:id="14" w:author="Jordan, Amanda C CIV USARMY HQDA ASA ALT (USA)" w:date="2024-08-28T13:44:00Z">
        <w:r w:rsidRPr="007131BF" w:rsidDel="00B23CAF">
          <w:rPr>
            <w:rFonts w:ascii="Times New Roman" w:hAnsi="Times New Roman" w:cs="Times New Roman"/>
            <w:sz w:val="24"/>
            <w:szCs w:val="24"/>
          </w:rPr>
          <w:delText>O</w:delText>
        </w:r>
      </w:del>
      <w:r w:rsidRPr="007131BF">
        <w:rPr>
          <w:rFonts w:ascii="Times New Roman" w:hAnsi="Times New Roman" w:cs="Times New Roman"/>
          <w:sz w:val="24"/>
          <w:szCs w:val="24"/>
        </w:rPr>
        <w:t xml:space="preserve">fficers receive a copy of the audit and status updates on the resolution and disposition of the audit </w:t>
      </w:r>
      <w:proofErr w:type="gramStart"/>
      <w:r w:rsidRPr="007131BF">
        <w:rPr>
          <w:rFonts w:ascii="Times New Roman" w:hAnsi="Times New Roman" w:cs="Times New Roman"/>
          <w:sz w:val="24"/>
          <w:szCs w:val="24"/>
        </w:rPr>
        <w:t>on a monthly basis</w:t>
      </w:r>
      <w:proofErr w:type="gramEnd"/>
      <w:r w:rsidRPr="007131BF">
        <w:rPr>
          <w:rFonts w:ascii="Times New Roman" w:hAnsi="Times New Roman" w:cs="Times New Roman"/>
          <w:sz w:val="24"/>
          <w:szCs w:val="24"/>
        </w:rPr>
        <w:t>.</w:t>
      </w:r>
    </w:p>
    <w:p w14:paraId="42A95C8C" w14:textId="77777777" w:rsidR="007131BF" w:rsidRPr="00A4488C"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(3) The Monitor shall maintain current information and status of the audits in the Contract Audit Follow Up system.</w:t>
      </w:r>
      <w:r w:rsidRPr="00A4488C">
        <w:rPr>
          <w:rFonts w:ascii="Times New Roman" w:hAnsi="Times New Roman" w:cs="Times New Roman"/>
          <w:sz w:val="24"/>
          <w:szCs w:val="24"/>
        </w:rPr>
        <w:t xml:space="preserve"> </w:t>
      </w:r>
    </w:p>
    <w:p w14:paraId="7993560A" w14:textId="6906185B"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w:t>
      </w:r>
      <w:r w:rsidR="007131BF">
        <w:rPr>
          <w:rFonts w:ascii="Times New Roman" w:hAnsi="Times New Roman" w:cs="Times New Roman"/>
          <w:sz w:val="24"/>
          <w:szCs w:val="24"/>
        </w:rPr>
        <w:t>e</w:t>
      </w:r>
      <w:r w:rsidRPr="00442639">
        <w:rPr>
          <w:rFonts w:ascii="Times New Roman" w:hAnsi="Times New Roman" w:cs="Times New Roman"/>
          <w:sz w:val="24"/>
          <w:szCs w:val="24"/>
        </w:rPr>
        <w:t xml:space="preserve">)  Contracting officers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B674F1">
        <w:rPr>
          <w:rFonts w:ascii="Times New Roman" w:hAnsi="Times New Roman" w:cs="Times New Roman"/>
          <w:sz w:val="24"/>
          <w:szCs w:val="24"/>
        </w:rPr>
        <w:t>–</w:t>
      </w:r>
    </w:p>
    <w:p w14:paraId="7993560B" w14:textId="128DB382" w:rsidR="00F81BE2" w:rsidRDefault="0049479D" w:rsidP="00F81BE2">
      <w:pPr>
        <w:pStyle w:val="ind8"/>
        <w:spacing w:after="240"/>
        <w:ind w:left="0" w:firstLine="720"/>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(1)  Resolve the recommendations as described in </w:t>
      </w:r>
      <w:r w:rsidR="00F91CAF" w:rsidRPr="00832544">
        <w:rPr>
          <w:rFonts w:ascii="Times New Roman" w:hAnsi="Times New Roman" w:cs="Times New Roman"/>
          <w:color w:val="000000"/>
          <w:sz w:val="24"/>
          <w:szCs w:val="24"/>
        </w:rPr>
        <w:t>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 Instruction (D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DI) 7640.02</w:t>
      </w:r>
      <w:r w:rsidRPr="00832544">
        <w:rPr>
          <w:rFonts w:ascii="Times New Roman" w:hAnsi="Times New Roman" w:cs="Times New Roman"/>
          <w:color w:val="000000"/>
          <w:sz w:val="24"/>
          <w:szCs w:val="24"/>
        </w:rPr>
        <w:t xml:space="preserve"> not</w:t>
      </w:r>
      <w:r w:rsidRPr="00442639">
        <w:rPr>
          <w:rFonts w:ascii="Times New Roman" w:hAnsi="Times New Roman" w:cs="Times New Roman"/>
          <w:color w:val="000000"/>
          <w:sz w:val="24"/>
          <w:szCs w:val="24"/>
        </w:rPr>
        <w:t xml:space="preserve"> later than six months from the date of </w:t>
      </w:r>
      <w:r w:rsidR="00DE5895">
        <w:rPr>
          <w:rFonts w:ascii="Times New Roman" w:hAnsi="Times New Roman" w:cs="Times New Roman"/>
          <w:color w:val="000000"/>
          <w:sz w:val="24"/>
          <w:szCs w:val="24"/>
        </w:rPr>
        <w:t xml:space="preserve">the audit report and dispose </w:t>
      </w:r>
      <w:r w:rsidRPr="00442639">
        <w:rPr>
          <w:rFonts w:ascii="Times New Roman" w:hAnsi="Times New Roman" w:cs="Times New Roman"/>
          <w:color w:val="000000"/>
          <w:sz w:val="24"/>
          <w:szCs w:val="24"/>
        </w:rPr>
        <w:t xml:space="preserve">those recommendations within 12 </w:t>
      </w:r>
      <w:proofErr w:type="gramStart"/>
      <w:r w:rsidRPr="00442639">
        <w:rPr>
          <w:rFonts w:ascii="Times New Roman" w:hAnsi="Times New Roman" w:cs="Times New Roman"/>
          <w:color w:val="000000"/>
          <w:sz w:val="24"/>
          <w:szCs w:val="24"/>
        </w:rPr>
        <w:t>months;</w:t>
      </w:r>
      <w:proofErr w:type="gramEnd"/>
    </w:p>
    <w:p w14:paraId="7993560C"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Invite the auditor to participate in the review when it is considered necessary; and</w:t>
      </w:r>
    </w:p>
    <w:p w14:paraId="7993560E" w14:textId="2D27EC15" w:rsidR="00DE1EDA" w:rsidRDefault="0049479D" w:rsidP="0001316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7E12B8">
        <w:rPr>
          <w:rFonts w:ascii="Times New Roman" w:hAnsi="Times New Roman" w:cs="Times New Roman"/>
          <w:sz w:val="24"/>
          <w:szCs w:val="24"/>
        </w:rPr>
        <w:t>3</w:t>
      </w:r>
      <w:r w:rsidRPr="00442639">
        <w:rPr>
          <w:rFonts w:ascii="Times New Roman" w:hAnsi="Times New Roman" w:cs="Times New Roman"/>
          <w:sz w:val="24"/>
          <w:szCs w:val="24"/>
        </w:rPr>
        <w:t xml:space="preserve">)  Appear before the Overage Audit Review Board to discuss the resolution and disposition of any audit reported in accordance with </w:t>
      </w:r>
      <w:r w:rsidR="00674956" w:rsidRPr="00742286">
        <w:rPr>
          <w:rFonts w:ascii="Times New Roman" w:hAnsi="Times New Roman" w:cs="Times New Roman"/>
          <w:sz w:val="24"/>
          <w:szCs w:val="24"/>
        </w:rPr>
        <w:t>5142.</w:t>
      </w:r>
      <w:r w:rsidR="00FC45A8">
        <w:rPr>
          <w:rFonts w:ascii="Times New Roman" w:hAnsi="Times New Roman" w:cs="Times New Roman"/>
          <w:sz w:val="24"/>
          <w:szCs w:val="24"/>
        </w:rPr>
        <w:t>1</w:t>
      </w:r>
      <w:r w:rsidR="00674956" w:rsidRPr="00742286">
        <w:rPr>
          <w:rFonts w:ascii="Times New Roman" w:hAnsi="Times New Roman" w:cs="Times New Roman"/>
          <w:sz w:val="24"/>
          <w:szCs w:val="24"/>
        </w:rPr>
        <w:t>90-4(</w:t>
      </w:r>
      <w:r w:rsidR="008726EA">
        <w:rPr>
          <w:rFonts w:ascii="Times New Roman" w:hAnsi="Times New Roman" w:cs="Times New Roman"/>
          <w:sz w:val="24"/>
          <w:szCs w:val="24"/>
        </w:rPr>
        <w:t>a</w:t>
      </w:r>
      <w:r w:rsidR="00674956" w:rsidRPr="00742286">
        <w:rPr>
          <w:rFonts w:ascii="Times New Roman" w:hAnsi="Times New Roman" w:cs="Times New Roman"/>
          <w:sz w:val="24"/>
          <w:szCs w:val="24"/>
        </w:rPr>
        <w:t>)</w:t>
      </w:r>
      <w:r w:rsidR="008726EA">
        <w:rPr>
          <w:rFonts w:ascii="Times New Roman" w:hAnsi="Times New Roman" w:cs="Times New Roman"/>
          <w:sz w:val="24"/>
          <w:szCs w:val="24"/>
        </w:rPr>
        <w:t>(4)</w:t>
      </w:r>
      <w:r w:rsidR="00674956" w:rsidRPr="00742286">
        <w:rPr>
          <w:rFonts w:ascii="Times New Roman" w:hAnsi="Times New Roman" w:cs="Times New Roman"/>
          <w:sz w:val="24"/>
          <w:szCs w:val="24"/>
        </w:rPr>
        <w:t>.</w:t>
      </w:r>
    </w:p>
    <w:p w14:paraId="38EF0878" w14:textId="77777777" w:rsidR="00241D63" w:rsidRDefault="00241D63" w:rsidP="00013162">
      <w:pPr>
        <w:pStyle w:val="ind8"/>
        <w:spacing w:after="240"/>
        <w:ind w:left="0" w:firstLine="720"/>
        <w:rPr>
          <w:rFonts w:ascii="Times New Roman" w:hAnsi="Times New Roman" w:cs="Times New Roman"/>
          <w:sz w:val="24"/>
          <w:szCs w:val="24"/>
        </w:rPr>
      </w:pPr>
    </w:p>
    <w:p w14:paraId="1CCFBA6E" w14:textId="44CA2360" w:rsidR="009F6165" w:rsidRPr="009F6165" w:rsidRDefault="009F6165" w:rsidP="009F6165">
      <w:pPr>
        <w:rPr>
          <w:rFonts w:ascii="Times New Roman" w:hAnsi="Times New Roman" w:cs="Times New Roman"/>
          <w:sz w:val="24"/>
          <w:szCs w:val="24"/>
        </w:rPr>
      </w:pPr>
      <w:r>
        <w:rPr>
          <w:rFonts w:ascii="Times New Roman" w:hAnsi="Times New Roman" w:cs="Times New Roman"/>
          <w:sz w:val="24"/>
          <w:szCs w:val="24"/>
        </w:rPr>
        <w:lastRenderedPageBreak/>
        <w:t xml:space="preserve">See </w:t>
      </w:r>
      <w:hyperlink r:id="rId12" w:history="1">
        <w:r w:rsidRPr="00466441">
          <w:rPr>
            <w:rStyle w:val="Hyperlink"/>
            <w:rFonts w:ascii="Times New Roman" w:hAnsi="Times New Roman" w:cs="Times New Roman"/>
            <w:sz w:val="24"/>
            <w:szCs w:val="24"/>
          </w:rPr>
          <w:t>AFARS PGI 5142.1-1</w:t>
        </w:r>
      </w:hyperlink>
      <w:r w:rsidRPr="009F6165">
        <w:rPr>
          <w:rFonts w:ascii="Times New Roman" w:hAnsi="Times New Roman" w:cs="Times New Roman"/>
          <w:sz w:val="24"/>
          <w:szCs w:val="24"/>
        </w:rPr>
        <w:t xml:space="preserve"> </w:t>
      </w:r>
      <w:r>
        <w:rPr>
          <w:rFonts w:ascii="Times New Roman" w:hAnsi="Times New Roman" w:cs="Times New Roman"/>
          <w:sz w:val="24"/>
          <w:szCs w:val="24"/>
        </w:rPr>
        <w:t>for information on DCAA audit assistance for special access p</w:t>
      </w:r>
      <w:r w:rsidRPr="009F6165">
        <w:rPr>
          <w:rFonts w:ascii="Times New Roman" w:hAnsi="Times New Roman" w:cs="Times New Roman"/>
          <w:sz w:val="24"/>
          <w:szCs w:val="24"/>
        </w:rPr>
        <w:t>rograms</w:t>
      </w:r>
      <w:r>
        <w:rPr>
          <w:rFonts w:ascii="Times New Roman" w:hAnsi="Times New Roman" w:cs="Times New Roman"/>
          <w:sz w:val="24"/>
          <w:szCs w:val="24"/>
        </w:rPr>
        <w:t>.</w:t>
      </w:r>
    </w:p>
    <w:p w14:paraId="2E0F66AD" w14:textId="77777777" w:rsidR="009F6165" w:rsidRPr="009F6165" w:rsidRDefault="009F6165" w:rsidP="009F6165">
      <w:pPr>
        <w:rPr>
          <w:b/>
          <w:sz w:val="24"/>
          <w:szCs w:val="24"/>
        </w:rPr>
      </w:pPr>
    </w:p>
    <w:p w14:paraId="7993560F" w14:textId="3B71B36F" w:rsidR="00F81BE2" w:rsidRDefault="00B95326" w:rsidP="00013162">
      <w:pPr>
        <w:pStyle w:val="Heading4"/>
      </w:pPr>
      <w:bookmarkStart w:id="15" w:name="_Toc514071187"/>
      <w:bookmarkStart w:id="16" w:name="_Toc126917096"/>
      <w:r>
        <w:t>5142.190-</w:t>
      </w:r>
      <w:proofErr w:type="gramStart"/>
      <w:r>
        <w:t>2  Tracking</w:t>
      </w:r>
      <w:proofErr w:type="gramEnd"/>
      <w:r>
        <w:t xml:space="preserve"> of contract audit report recommendations.</w:t>
      </w:r>
      <w:bookmarkEnd w:id="15"/>
      <w:bookmarkEnd w:id="16"/>
    </w:p>
    <w:p w14:paraId="79935610"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Centrally track all contract audit reports from request for audit through receipt, </w:t>
      </w:r>
      <w:proofErr w:type="gramStart"/>
      <w:r w:rsidRPr="00442639">
        <w:rPr>
          <w:rFonts w:ascii="Times New Roman" w:hAnsi="Times New Roman" w:cs="Times New Roman"/>
          <w:sz w:val="24"/>
          <w:szCs w:val="24"/>
        </w:rPr>
        <w:t>resolution</w:t>
      </w:r>
      <w:proofErr w:type="gramEnd"/>
      <w:r w:rsidRPr="00442639">
        <w:rPr>
          <w:rFonts w:ascii="Times New Roman" w:hAnsi="Times New Roman" w:cs="Times New Roman"/>
          <w:sz w:val="24"/>
          <w:szCs w:val="24"/>
        </w:rPr>
        <w:t xml:space="preserve"> and disposition.  Each contracting or contract administration office, including satellite offices such as Government-owned contractor-operated, shall establish a single entity for requesting, </w:t>
      </w:r>
      <w:proofErr w:type="gramStart"/>
      <w:r w:rsidRPr="00442639">
        <w:rPr>
          <w:rFonts w:ascii="Times New Roman" w:hAnsi="Times New Roman" w:cs="Times New Roman"/>
          <w:sz w:val="24"/>
          <w:szCs w:val="24"/>
        </w:rPr>
        <w:t>receiving</w:t>
      </w:r>
      <w:proofErr w:type="gramEnd"/>
      <w:r w:rsidRPr="00442639">
        <w:rPr>
          <w:rFonts w:ascii="Times New Roman" w:hAnsi="Times New Roman" w:cs="Times New Roman"/>
          <w:sz w:val="24"/>
          <w:szCs w:val="24"/>
        </w:rPr>
        <w:t xml:space="preserve"> and tracking all audit reports.  Provide the activity name, address, attention symbol, point of contact and telephone number of the single entity to the contract administration services office and Defense Contract Audit Agency regions involved.</w:t>
      </w:r>
    </w:p>
    <w:p w14:paraId="79935611"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Centrally track and report audit report data in accordance with </w:t>
      </w:r>
      <w:r w:rsidR="00674956" w:rsidRPr="003E7996">
        <w:rPr>
          <w:rFonts w:ascii="Times New Roman" w:hAnsi="Times New Roman" w:cs="Times New Roman"/>
          <w:sz w:val="24"/>
          <w:szCs w:val="24"/>
        </w:rPr>
        <w:t>DoD</w:t>
      </w:r>
      <w:r w:rsidR="00761D29">
        <w:rPr>
          <w:rFonts w:ascii="Times New Roman" w:hAnsi="Times New Roman" w:cs="Times New Roman"/>
          <w:sz w:val="24"/>
          <w:szCs w:val="24"/>
        </w:rPr>
        <w:t>I</w:t>
      </w:r>
      <w:r w:rsidR="00674956" w:rsidRPr="003E7996">
        <w:rPr>
          <w:rFonts w:ascii="Times New Roman" w:hAnsi="Times New Roman" w:cs="Times New Roman"/>
          <w:sz w:val="24"/>
          <w:szCs w:val="24"/>
        </w:rPr>
        <w:t xml:space="preserve"> 7640.2.</w:t>
      </w:r>
      <w:r w:rsidR="00637315">
        <w:rPr>
          <w:rFonts w:ascii="Times New Roman" w:hAnsi="Times New Roman" w:cs="Times New Roman"/>
          <w:sz w:val="24"/>
          <w:szCs w:val="24"/>
        </w:rPr>
        <w:t xml:space="preserve">  Maintain a file for each audit report and include in each file the following</w:t>
      </w:r>
      <w:r w:rsidRPr="00442639">
        <w:rPr>
          <w:rFonts w:ascii="Times New Roman" w:hAnsi="Times New Roman" w:cs="Times New Roman"/>
          <w:sz w:val="24"/>
          <w:szCs w:val="24"/>
        </w:rPr>
        <w:t xml:space="preserve"> information:</w:t>
      </w:r>
    </w:p>
    <w:p w14:paraId="79935612"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(1)  Report number.</w:t>
      </w:r>
    </w:p>
    <w:p w14:paraId="79935613"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 xml:space="preserve">(2)  Activity address </w:t>
      </w:r>
      <w:r w:rsidR="00761D29" w:rsidRPr="004005B2">
        <w:rPr>
          <w:rFonts w:ascii="Times New Roman" w:hAnsi="Times New Roman" w:cs="Times New Roman"/>
          <w:sz w:val="24"/>
          <w:szCs w:val="24"/>
        </w:rPr>
        <w:t>code</w:t>
      </w:r>
      <w:r w:rsidRPr="004005B2">
        <w:rPr>
          <w:rFonts w:ascii="Times New Roman" w:hAnsi="Times New Roman" w:cs="Times New Roman"/>
          <w:sz w:val="24"/>
          <w:szCs w:val="24"/>
        </w:rPr>
        <w:t>.</w:t>
      </w:r>
    </w:p>
    <w:p w14:paraId="79935614"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(3)  Issuing agency.</w:t>
      </w:r>
    </w:p>
    <w:p w14:paraId="79935615"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(4)  Date of report.</w:t>
      </w:r>
    </w:p>
    <w:p w14:paraId="79935616"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(5)  Contractor</w:t>
      </w:r>
      <w:r w:rsidR="00761D29" w:rsidRPr="004005B2">
        <w:rPr>
          <w:rFonts w:ascii="Times New Roman" w:hAnsi="Times New Roman" w:cs="Times New Roman"/>
          <w:sz w:val="24"/>
          <w:szCs w:val="24"/>
        </w:rPr>
        <w:t xml:space="preserve"> name</w:t>
      </w:r>
      <w:r w:rsidRPr="004005B2">
        <w:rPr>
          <w:rFonts w:ascii="Times New Roman" w:hAnsi="Times New Roman" w:cs="Times New Roman"/>
          <w:sz w:val="24"/>
          <w:szCs w:val="24"/>
        </w:rPr>
        <w:t>.</w:t>
      </w:r>
    </w:p>
    <w:p w14:paraId="79935617"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(6)  Contract number(s).</w:t>
      </w:r>
    </w:p>
    <w:p w14:paraId="79935618"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(7)  Organization responsible for disposition.</w:t>
      </w:r>
    </w:p>
    <w:p w14:paraId="79935619"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(8)  Contracting officer responsible for disposition.</w:t>
      </w:r>
    </w:p>
    <w:p w14:paraId="7993561A"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(9)  Total amount subjected to audit.</w:t>
      </w:r>
    </w:p>
    <w:p w14:paraId="7993561B" w14:textId="77777777" w:rsidR="00F81BE2" w:rsidRPr="004005B2" w:rsidRDefault="0049479D" w:rsidP="00D75F0F">
      <w:pPr>
        <w:ind w:firstLine="720"/>
        <w:rPr>
          <w:rFonts w:ascii="Times New Roman" w:hAnsi="Times New Roman" w:cs="Times New Roman"/>
          <w:sz w:val="24"/>
          <w:szCs w:val="24"/>
        </w:rPr>
      </w:pPr>
      <w:r w:rsidRPr="004005B2">
        <w:rPr>
          <w:rFonts w:ascii="Times New Roman" w:hAnsi="Times New Roman" w:cs="Times New Roman"/>
          <w:sz w:val="24"/>
          <w:szCs w:val="24"/>
        </w:rPr>
        <w:t>(10)  Total questioned costs.</w:t>
      </w:r>
    </w:p>
    <w:p w14:paraId="7993561C"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(c)  For reportable audit reports, the central files shall also include the following information:</w:t>
      </w:r>
    </w:p>
    <w:p w14:paraId="7993561D"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Type(s) of recommendations contained in report.  Use the </w:t>
      </w:r>
      <w:r w:rsidRPr="003E7996">
        <w:rPr>
          <w:rFonts w:ascii="Times New Roman" w:hAnsi="Times New Roman" w:cs="Times New Roman"/>
          <w:sz w:val="24"/>
          <w:szCs w:val="24"/>
        </w:rPr>
        <w:t xml:space="preserve">codes </w:t>
      </w:r>
      <w:r w:rsidR="00637315">
        <w:rPr>
          <w:rFonts w:ascii="Times New Roman" w:hAnsi="Times New Roman" w:cs="Times New Roman"/>
          <w:sz w:val="24"/>
          <w:szCs w:val="24"/>
        </w:rPr>
        <w:t>in DoD</w:t>
      </w:r>
      <w:r w:rsidR="00761D29">
        <w:rPr>
          <w:rFonts w:ascii="Times New Roman" w:hAnsi="Times New Roman" w:cs="Times New Roman"/>
          <w:sz w:val="24"/>
          <w:szCs w:val="24"/>
        </w:rPr>
        <w:t>I</w:t>
      </w:r>
      <w:r w:rsidR="00637315">
        <w:rPr>
          <w:rFonts w:ascii="Times New Roman" w:hAnsi="Times New Roman" w:cs="Times New Roman"/>
          <w:sz w:val="24"/>
          <w:szCs w:val="24"/>
        </w:rPr>
        <w:t xml:space="preserve"> 7640</w:t>
      </w:r>
      <w:r w:rsidR="00674956" w:rsidRPr="003E7996">
        <w:rPr>
          <w:rFonts w:ascii="Times New Roman" w:hAnsi="Times New Roman" w:cs="Times New Roman"/>
          <w:sz w:val="24"/>
          <w:szCs w:val="24"/>
        </w:rPr>
        <w:t>.2.</w:t>
      </w:r>
    </w:p>
    <w:p w14:paraId="7993561E"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Target date of resolution.</w:t>
      </w:r>
    </w:p>
    <w:p w14:paraId="7993561F"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(3)  Actual date of resolution.</w:t>
      </w:r>
    </w:p>
    <w:p w14:paraId="7993562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(4)  Target date for disposition.</w:t>
      </w:r>
    </w:p>
    <w:p w14:paraId="79935621" w14:textId="17953068"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lastRenderedPageBreak/>
        <w:t xml:space="preserve">(5)  Date of final decision (if any) of </w:t>
      </w:r>
      <w:ins w:id="17" w:author="Jordan, Amanda C CIV USARMY HQDA ASA ALT (USA)" w:date="2024-08-28T13:44:00Z">
        <w:r w:rsidR="00B23CAF">
          <w:rPr>
            <w:rFonts w:ascii="Times New Roman" w:hAnsi="Times New Roman" w:cs="Times New Roman"/>
            <w:sz w:val="24"/>
            <w:szCs w:val="24"/>
          </w:rPr>
          <w:t>C</w:t>
        </w:r>
      </w:ins>
      <w:del w:id="18" w:author="Jordan, Amanda C CIV USARMY HQDA ASA ALT (USA)" w:date="2024-08-28T13:44:00Z">
        <w:r w:rsidRPr="00442639" w:rsidDel="00B23CAF">
          <w:rPr>
            <w:rFonts w:ascii="Times New Roman" w:hAnsi="Times New Roman" w:cs="Times New Roman"/>
            <w:sz w:val="24"/>
            <w:szCs w:val="24"/>
          </w:rPr>
          <w:delText>c</w:delText>
        </w:r>
      </w:del>
      <w:r w:rsidRPr="00442639">
        <w:rPr>
          <w:rFonts w:ascii="Times New Roman" w:hAnsi="Times New Roman" w:cs="Times New Roman"/>
          <w:sz w:val="24"/>
          <w:szCs w:val="24"/>
        </w:rPr>
        <w:t>ontracting officer.</w:t>
      </w:r>
    </w:p>
    <w:p w14:paraId="79935622"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(6)  Date of filing with Armed Services Board of Contract Appeals or court (if any) and docket or case number.</w:t>
      </w:r>
    </w:p>
    <w:p w14:paraId="79935623"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(7)  Disposition results in terms of questioned costs sustained.</w:t>
      </w:r>
    </w:p>
    <w:p w14:paraId="79935624" w14:textId="77777777" w:rsidR="00F81BE2" w:rsidRDefault="0049479D" w:rsidP="00013162">
      <w:pPr>
        <w:pStyle w:val="Heading4"/>
      </w:pPr>
      <w:bookmarkStart w:id="19" w:name="_Toc514071188"/>
      <w:bookmarkStart w:id="20" w:name="_Toc126917097"/>
      <w:r w:rsidRPr="00442639">
        <w:t>5142.</w:t>
      </w:r>
      <w:r w:rsidR="00832544">
        <w:t>1</w:t>
      </w:r>
      <w:r w:rsidRPr="00442639">
        <w:t>90-</w:t>
      </w:r>
      <w:proofErr w:type="gramStart"/>
      <w:r w:rsidRPr="00442639">
        <w:t>3  Reporting</w:t>
      </w:r>
      <w:proofErr w:type="gramEnd"/>
      <w:r w:rsidRPr="00442639">
        <w:t>.</w:t>
      </w:r>
      <w:bookmarkEnd w:id="19"/>
      <w:bookmarkEnd w:id="20"/>
    </w:p>
    <w:p w14:paraId="79935625" w14:textId="6863B5FC" w:rsidR="00F81BE2" w:rsidRDefault="00832544" w:rsidP="00F81BE2">
      <w:pPr>
        <w:spacing w:after="240"/>
        <w:rPr>
          <w:rFonts w:ascii="Times New Roman" w:hAnsi="Times New Roman" w:cs="Times New Roman"/>
          <w:sz w:val="24"/>
          <w:szCs w:val="24"/>
        </w:rPr>
      </w:pPr>
      <w:r w:rsidRPr="5E96300B">
        <w:rPr>
          <w:rFonts w:ascii="Times New Roman" w:hAnsi="Times New Roman" w:cs="Times New Roman"/>
          <w:sz w:val="24"/>
          <w:szCs w:val="24"/>
        </w:rPr>
        <w:t>Each contracting or contract administrative office shall submit t</w:t>
      </w:r>
      <w:r w:rsidR="0049479D" w:rsidRPr="5E96300B">
        <w:rPr>
          <w:rFonts w:ascii="Times New Roman" w:hAnsi="Times New Roman" w:cs="Times New Roman"/>
          <w:sz w:val="24"/>
          <w:szCs w:val="24"/>
        </w:rPr>
        <w:t xml:space="preserve">he Status Report on Specified Contract Audit </w:t>
      </w:r>
      <w:r w:rsidR="00637315" w:rsidRPr="5E96300B">
        <w:rPr>
          <w:rFonts w:ascii="Times New Roman" w:hAnsi="Times New Roman" w:cs="Times New Roman"/>
          <w:sz w:val="24"/>
          <w:szCs w:val="24"/>
        </w:rPr>
        <w:t>Reports (RCS DD-IG (SA)1580), as required</w:t>
      </w:r>
      <w:r w:rsidR="0049479D" w:rsidRPr="5E96300B">
        <w:rPr>
          <w:rFonts w:ascii="Times New Roman" w:hAnsi="Times New Roman" w:cs="Times New Roman"/>
          <w:sz w:val="24"/>
          <w:szCs w:val="24"/>
        </w:rPr>
        <w:t xml:space="preserve"> by DoDI 7640.2</w:t>
      </w:r>
      <w:r w:rsidR="00FC45A8" w:rsidRPr="5E96300B">
        <w:rPr>
          <w:rFonts w:ascii="Times New Roman" w:hAnsi="Times New Roman" w:cs="Times New Roman"/>
          <w:sz w:val="24"/>
          <w:szCs w:val="24"/>
        </w:rPr>
        <w:t xml:space="preserve"> </w:t>
      </w:r>
      <w:r w:rsidR="0049479D" w:rsidRPr="5E96300B">
        <w:rPr>
          <w:rFonts w:ascii="Times New Roman" w:hAnsi="Times New Roman" w:cs="Times New Roman"/>
          <w:sz w:val="24"/>
          <w:szCs w:val="24"/>
        </w:rPr>
        <w:t xml:space="preserve">to reach the addressee </w:t>
      </w:r>
      <w:r w:rsidR="00674956" w:rsidRPr="5E96300B">
        <w:rPr>
          <w:rFonts w:ascii="Times New Roman" w:hAnsi="Times New Roman" w:cs="Times New Roman"/>
          <w:sz w:val="24"/>
          <w:szCs w:val="24"/>
        </w:rPr>
        <w:t>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233BAB5D"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37315" w:rsidRPr="5E96300B">
        <w:rPr>
          <w:rFonts w:ascii="Times New Roman" w:hAnsi="Times New Roman" w:cs="Times New Roman"/>
          <w:sz w:val="24"/>
          <w:szCs w:val="24"/>
        </w:rPr>
        <w:t xml:space="preserve">, </w:t>
      </w:r>
      <w:r w:rsidR="003301D8" w:rsidRPr="003301D8">
        <w:rPr>
          <w:rFonts w:ascii="Times New Roman" w:hAnsi="Times New Roman" w:cs="Times New Roman"/>
          <w:sz w:val="24"/>
          <w:szCs w:val="24"/>
        </w:rPr>
        <w:t>not later than 30 November and 31 May</w:t>
      </w:r>
      <w:r w:rsidR="003301D8" w:rsidRPr="003301D8" w:rsidDel="003301D8">
        <w:rPr>
          <w:rFonts w:ascii="Times New Roman" w:hAnsi="Times New Roman" w:cs="Times New Roman"/>
          <w:sz w:val="24"/>
          <w:szCs w:val="24"/>
        </w:rPr>
        <w:t xml:space="preserve"> </w:t>
      </w:r>
      <w:r w:rsidR="00637315" w:rsidRPr="5E96300B">
        <w:rPr>
          <w:rFonts w:ascii="Times New Roman" w:hAnsi="Times New Roman" w:cs="Times New Roman"/>
          <w:sz w:val="24"/>
          <w:szCs w:val="24"/>
        </w:rPr>
        <w:t>of each year.  Obtain the program and instructions from the addressee 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18946CFF"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74956" w:rsidRPr="5E96300B">
        <w:rPr>
          <w:rFonts w:ascii="Times New Roman" w:hAnsi="Times New Roman" w:cs="Times New Roman"/>
          <w:sz w:val="24"/>
          <w:szCs w:val="24"/>
        </w:rPr>
        <w:t>.  Negative</w:t>
      </w:r>
      <w:r w:rsidR="0049479D" w:rsidRPr="5E96300B">
        <w:rPr>
          <w:rFonts w:ascii="Times New Roman" w:hAnsi="Times New Roman" w:cs="Times New Roman"/>
          <w:sz w:val="24"/>
          <w:szCs w:val="24"/>
        </w:rPr>
        <w:t xml:space="preserve"> reports are required.</w:t>
      </w:r>
    </w:p>
    <w:p w14:paraId="79935626" w14:textId="77777777" w:rsidR="00F81BE2" w:rsidRDefault="0049479D" w:rsidP="00013162">
      <w:pPr>
        <w:pStyle w:val="Heading4"/>
      </w:pPr>
      <w:bookmarkStart w:id="21" w:name="_Toc514071189"/>
      <w:bookmarkStart w:id="22" w:name="_Toc126917098"/>
      <w:r w:rsidRPr="00442639">
        <w:t>5142.</w:t>
      </w:r>
      <w:r w:rsidR="00832544">
        <w:t>1</w:t>
      </w:r>
      <w:r w:rsidRPr="00442639">
        <w:t>90-</w:t>
      </w:r>
      <w:proofErr w:type="gramStart"/>
      <w:r w:rsidRPr="00442639">
        <w:t>4  Overage</w:t>
      </w:r>
      <w:proofErr w:type="gramEnd"/>
      <w:r w:rsidRPr="00442639">
        <w:t xml:space="preserve"> Audit Review Boards.</w:t>
      </w:r>
      <w:bookmarkEnd w:id="21"/>
      <w:bookmarkEnd w:id="22"/>
    </w:p>
    <w:p w14:paraId="79935627" w14:textId="29E144C9"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(a)  Make every effort to resolve audit recommendations within six months of the date of</w:t>
      </w:r>
      <w:r w:rsidR="00DE5895">
        <w:rPr>
          <w:rFonts w:ascii="Times New Roman" w:hAnsi="Times New Roman" w:cs="Times New Roman"/>
          <w:sz w:val="24"/>
          <w:szCs w:val="24"/>
        </w:rPr>
        <w:t xml:space="preserve"> an audit report and disp</w:t>
      </w:r>
      <w:r w:rsidR="007131BF">
        <w:rPr>
          <w:rFonts w:ascii="Times New Roman" w:hAnsi="Times New Roman" w:cs="Times New Roman"/>
          <w:sz w:val="24"/>
          <w:szCs w:val="24"/>
        </w:rPr>
        <w:t>osition</w:t>
      </w:r>
      <w:r w:rsidR="00DE5895">
        <w:rPr>
          <w:rFonts w:ascii="Times New Roman" w:hAnsi="Times New Roman" w:cs="Times New Roman"/>
          <w:sz w:val="24"/>
          <w:szCs w:val="24"/>
        </w:rPr>
        <w:t xml:space="preserve"> </w:t>
      </w:r>
      <w:r w:rsidRPr="00442639">
        <w:rPr>
          <w:rFonts w:ascii="Times New Roman" w:hAnsi="Times New Roman" w:cs="Times New Roman"/>
          <w:sz w:val="24"/>
          <w:szCs w:val="24"/>
        </w:rPr>
        <w:t xml:space="preserve">them within 12 months.  Each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establish and chair an Overage Audit Review Board (the Board) to review the status of open audits reported as overage or unresolved on the Status Report on Specified Contract Audit Reports.</w:t>
      </w:r>
      <w:r w:rsidR="00832544">
        <w:rPr>
          <w:rFonts w:ascii="Times New Roman" w:hAnsi="Times New Roman" w:cs="Times New Roman"/>
          <w:sz w:val="24"/>
          <w:szCs w:val="24"/>
        </w:rPr>
        <w:t xml:space="preserve">  </w:t>
      </w:r>
      <w:r w:rsidRPr="00442639">
        <w:rPr>
          <w:rFonts w:ascii="Times New Roman" w:hAnsi="Times New Roman" w:cs="Times New Roman"/>
          <w:sz w:val="24"/>
          <w:szCs w:val="24"/>
        </w:rPr>
        <w:t xml:space="preserve">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chair the Board.  The Board shall</w:t>
      </w:r>
      <w:r w:rsidR="00C551FF">
        <w:rPr>
          <w:rFonts w:ascii="Times New Roman" w:hAnsi="Times New Roman" w:cs="Times New Roman"/>
          <w:sz w:val="24"/>
          <w:szCs w:val="24"/>
        </w:rPr>
        <w:t xml:space="preserve"> –</w:t>
      </w:r>
    </w:p>
    <w:p w14:paraId="79935628" w14:textId="43A7693E"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1</w:t>
      </w:r>
      <w:r w:rsidRPr="00442639">
        <w:rPr>
          <w:rFonts w:ascii="Times New Roman" w:hAnsi="Times New Roman" w:cs="Times New Roman"/>
          <w:sz w:val="24"/>
          <w:szCs w:val="24"/>
        </w:rPr>
        <w:t>)  Be comp</w:t>
      </w:r>
      <w:r w:rsidR="00D42DBC">
        <w:rPr>
          <w:rFonts w:ascii="Times New Roman" w:hAnsi="Times New Roman" w:cs="Times New Roman"/>
          <w:sz w:val="24"/>
          <w:szCs w:val="24"/>
        </w:rPr>
        <w:t>rised</w:t>
      </w:r>
      <w:r w:rsidRPr="00442639">
        <w:rPr>
          <w:rFonts w:ascii="Times New Roman" w:hAnsi="Times New Roman" w:cs="Times New Roman"/>
          <w:sz w:val="24"/>
          <w:szCs w:val="24"/>
        </w:rPr>
        <w:t xml:space="preserve"> of the contracting activity’s senior legal, contracting, and pricing </w:t>
      </w:r>
      <w:proofErr w:type="gramStart"/>
      <w:r w:rsidRPr="00442639">
        <w:rPr>
          <w:rFonts w:ascii="Times New Roman" w:hAnsi="Times New Roman" w:cs="Times New Roman"/>
          <w:sz w:val="24"/>
          <w:szCs w:val="24"/>
        </w:rPr>
        <w:t>personnel</w:t>
      </w:r>
      <w:r w:rsidR="00C551FF">
        <w:rPr>
          <w:rFonts w:ascii="Times New Roman" w:hAnsi="Times New Roman" w:cs="Times New Roman"/>
          <w:sz w:val="24"/>
          <w:szCs w:val="24"/>
        </w:rPr>
        <w:t>;</w:t>
      </w:r>
      <w:proofErr w:type="gramEnd"/>
    </w:p>
    <w:p w14:paraId="79935629"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2</w:t>
      </w:r>
      <w:r w:rsidRPr="00442639">
        <w:rPr>
          <w:rFonts w:ascii="Times New Roman" w:hAnsi="Times New Roman" w:cs="Times New Roman"/>
          <w:sz w:val="24"/>
          <w:szCs w:val="24"/>
        </w:rPr>
        <w:t xml:space="preserve">)  Review all open, unresolved audits over six months old and resolved audits over 12 months old that are reported as open on the most recent Status Report on Specified Contract Audit </w:t>
      </w:r>
      <w:proofErr w:type="gramStart"/>
      <w:r w:rsidRPr="00442639">
        <w:rPr>
          <w:rFonts w:ascii="Times New Roman" w:hAnsi="Times New Roman" w:cs="Times New Roman"/>
          <w:sz w:val="24"/>
          <w:szCs w:val="24"/>
        </w:rPr>
        <w:t>Reports</w:t>
      </w:r>
      <w:r w:rsidR="00C551FF">
        <w:rPr>
          <w:rFonts w:ascii="Times New Roman" w:hAnsi="Times New Roman" w:cs="Times New Roman"/>
          <w:sz w:val="24"/>
          <w:szCs w:val="24"/>
        </w:rPr>
        <w:t>;</w:t>
      </w:r>
      <w:proofErr w:type="gramEnd"/>
    </w:p>
    <w:p w14:paraId="7993562A" w14:textId="28B15BE0"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3</w:t>
      </w:r>
      <w:r w:rsidRPr="00442639">
        <w:rPr>
          <w:rFonts w:ascii="Times New Roman" w:hAnsi="Times New Roman" w:cs="Times New Roman"/>
          <w:sz w:val="24"/>
          <w:szCs w:val="24"/>
        </w:rPr>
        <w:t xml:space="preserve">)  Meet early in November to consider </w:t>
      </w:r>
      <w:r w:rsidR="00D90DA2">
        <w:rPr>
          <w:rFonts w:ascii="Times New Roman" w:hAnsi="Times New Roman" w:cs="Times New Roman"/>
          <w:sz w:val="24"/>
          <w:szCs w:val="24"/>
        </w:rPr>
        <w:t>the</w:t>
      </w:r>
      <w:r w:rsidR="00D90DA2" w:rsidRPr="00442639">
        <w:rPr>
          <w:rFonts w:ascii="Times New Roman" w:hAnsi="Times New Roman" w:cs="Times New Roman"/>
          <w:sz w:val="24"/>
          <w:szCs w:val="24"/>
        </w:rPr>
        <w:t xml:space="preserve"> </w:t>
      </w:r>
      <w:r w:rsidRPr="00442639">
        <w:rPr>
          <w:rFonts w:ascii="Times New Roman" w:hAnsi="Times New Roman" w:cs="Times New Roman"/>
          <w:sz w:val="24"/>
          <w:szCs w:val="24"/>
        </w:rPr>
        <w:t xml:space="preserve">audits </w:t>
      </w:r>
      <w:r w:rsidR="00D90DA2">
        <w:rPr>
          <w:rFonts w:ascii="Times New Roman" w:hAnsi="Times New Roman" w:cs="Times New Roman"/>
          <w:sz w:val="24"/>
          <w:szCs w:val="24"/>
        </w:rPr>
        <w:t xml:space="preserve">due to be </w:t>
      </w:r>
      <w:r w:rsidRPr="00442639">
        <w:rPr>
          <w:rFonts w:ascii="Times New Roman" w:hAnsi="Times New Roman" w:cs="Times New Roman"/>
          <w:sz w:val="24"/>
          <w:szCs w:val="24"/>
        </w:rPr>
        <w:t xml:space="preserve">reported on </w:t>
      </w:r>
      <w:r w:rsidR="00D90DA2">
        <w:rPr>
          <w:rFonts w:ascii="Times New Roman" w:hAnsi="Times New Roman" w:cs="Times New Roman"/>
          <w:sz w:val="24"/>
          <w:szCs w:val="24"/>
        </w:rPr>
        <w:t>30 November</w:t>
      </w:r>
      <w:r w:rsidRPr="00442639">
        <w:rPr>
          <w:rFonts w:ascii="Times New Roman" w:hAnsi="Times New Roman" w:cs="Times New Roman"/>
          <w:sz w:val="24"/>
          <w:szCs w:val="24"/>
        </w:rPr>
        <w:t xml:space="preserve"> and early in May to consider those audits </w:t>
      </w:r>
      <w:r w:rsidR="00D90DA2">
        <w:rPr>
          <w:rFonts w:ascii="Times New Roman" w:hAnsi="Times New Roman" w:cs="Times New Roman"/>
          <w:sz w:val="24"/>
          <w:szCs w:val="24"/>
        </w:rPr>
        <w:t xml:space="preserve">due to be reported </w:t>
      </w:r>
      <w:r w:rsidRPr="00442639">
        <w:rPr>
          <w:rFonts w:ascii="Times New Roman" w:hAnsi="Times New Roman" w:cs="Times New Roman"/>
          <w:sz w:val="24"/>
          <w:szCs w:val="24"/>
        </w:rPr>
        <w:t xml:space="preserve">on </w:t>
      </w:r>
      <w:r w:rsidR="00D90DA2">
        <w:rPr>
          <w:rFonts w:ascii="Times New Roman" w:hAnsi="Times New Roman" w:cs="Times New Roman"/>
          <w:sz w:val="24"/>
          <w:szCs w:val="24"/>
        </w:rPr>
        <w:t>31</w:t>
      </w:r>
      <w:r w:rsidR="00D90DA2" w:rsidRPr="00442639">
        <w:rPr>
          <w:rFonts w:ascii="Times New Roman" w:hAnsi="Times New Roman" w:cs="Times New Roman"/>
          <w:sz w:val="24"/>
          <w:szCs w:val="24"/>
        </w:rPr>
        <w:t xml:space="preserve"> </w:t>
      </w:r>
      <w:r w:rsidR="00D90DA2">
        <w:rPr>
          <w:rFonts w:ascii="Times New Roman" w:hAnsi="Times New Roman" w:cs="Times New Roman"/>
          <w:sz w:val="24"/>
          <w:szCs w:val="24"/>
        </w:rPr>
        <w:t>May</w:t>
      </w:r>
      <w:r w:rsidRPr="00442639">
        <w:rPr>
          <w:rFonts w:ascii="Times New Roman" w:hAnsi="Times New Roman" w:cs="Times New Roman"/>
          <w:sz w:val="24"/>
          <w:szCs w:val="24"/>
        </w:rPr>
        <w:t xml:space="preserve">.  The Board may meet at other times, as </w:t>
      </w:r>
      <w:proofErr w:type="gramStart"/>
      <w:r w:rsidRPr="00442639">
        <w:rPr>
          <w:rFonts w:ascii="Times New Roman" w:hAnsi="Times New Roman" w:cs="Times New Roman"/>
          <w:sz w:val="24"/>
          <w:szCs w:val="24"/>
        </w:rPr>
        <w:t>necessary</w:t>
      </w:r>
      <w:r w:rsidR="00C551FF">
        <w:rPr>
          <w:rFonts w:ascii="Times New Roman" w:hAnsi="Times New Roman" w:cs="Times New Roman"/>
          <w:sz w:val="24"/>
          <w:szCs w:val="24"/>
        </w:rPr>
        <w:t>;</w:t>
      </w:r>
      <w:proofErr w:type="gramEnd"/>
    </w:p>
    <w:p w14:paraId="7993562B" w14:textId="78F35F3C"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4</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Hear the </w:t>
      </w:r>
      <w:ins w:id="23" w:author="Jordan, Amanda C CIV USARMY HQDA ASA ALT (USA)" w:date="2024-08-28T13:44:00Z">
        <w:r w:rsidR="00B23CAF">
          <w:rPr>
            <w:rFonts w:ascii="Times New Roman" w:hAnsi="Times New Roman" w:cs="Times New Roman"/>
            <w:sz w:val="24"/>
            <w:szCs w:val="24"/>
          </w:rPr>
          <w:t>C</w:t>
        </w:r>
      </w:ins>
      <w:del w:id="24" w:author="Jordan, Amanda C CIV USARMY HQDA ASA ALT (USA)" w:date="2024-08-28T13:44:00Z">
        <w:r w:rsidRPr="00442639" w:rsidDel="00B23CAF">
          <w:rPr>
            <w:rFonts w:ascii="Times New Roman" w:hAnsi="Times New Roman" w:cs="Times New Roman"/>
            <w:sz w:val="24"/>
            <w:szCs w:val="24"/>
          </w:rPr>
          <w:delText>c</w:delText>
        </w:r>
      </w:del>
      <w:r w:rsidRPr="00442639">
        <w:rPr>
          <w:rFonts w:ascii="Times New Roman" w:hAnsi="Times New Roman" w:cs="Times New Roman"/>
          <w:sz w:val="24"/>
          <w:szCs w:val="24"/>
        </w:rPr>
        <w:t xml:space="preserve">ontracting officer’s presentation of efforts to resolve and dispose the audit </w:t>
      </w:r>
      <w:proofErr w:type="gramStart"/>
      <w:r w:rsidRPr="00442639">
        <w:rPr>
          <w:rFonts w:ascii="Times New Roman" w:hAnsi="Times New Roman" w:cs="Times New Roman"/>
          <w:sz w:val="24"/>
          <w:szCs w:val="24"/>
        </w:rPr>
        <w:t>recommendations</w:t>
      </w:r>
      <w:r w:rsidR="00C551FF">
        <w:rPr>
          <w:rFonts w:ascii="Times New Roman" w:hAnsi="Times New Roman" w:cs="Times New Roman"/>
          <w:sz w:val="24"/>
          <w:szCs w:val="24"/>
        </w:rPr>
        <w:t>;</w:t>
      </w:r>
      <w:proofErr w:type="gramEnd"/>
    </w:p>
    <w:p w14:paraId="7993562C" w14:textId="2CE20B8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5</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Assist the </w:t>
      </w:r>
      <w:ins w:id="25" w:author="Jordan, Amanda C CIV USARMY HQDA ASA ALT (USA)" w:date="2024-08-28T13:44:00Z">
        <w:r w:rsidR="00B23CAF">
          <w:rPr>
            <w:rFonts w:ascii="Times New Roman" w:hAnsi="Times New Roman" w:cs="Times New Roman"/>
            <w:sz w:val="24"/>
            <w:szCs w:val="24"/>
          </w:rPr>
          <w:t>C</w:t>
        </w:r>
      </w:ins>
      <w:del w:id="26" w:author="Jordan, Amanda C CIV USARMY HQDA ASA ALT (USA)" w:date="2024-08-28T13:44:00Z">
        <w:r w:rsidRPr="00442639" w:rsidDel="00B23CAF">
          <w:rPr>
            <w:rFonts w:ascii="Times New Roman" w:hAnsi="Times New Roman" w:cs="Times New Roman"/>
            <w:sz w:val="24"/>
            <w:szCs w:val="24"/>
          </w:rPr>
          <w:delText>c</w:delText>
        </w:r>
      </w:del>
      <w:r w:rsidRPr="00442639">
        <w:rPr>
          <w:rFonts w:ascii="Times New Roman" w:hAnsi="Times New Roman" w:cs="Times New Roman"/>
          <w:sz w:val="24"/>
          <w:szCs w:val="24"/>
        </w:rPr>
        <w:t>ontracting officer in developing a plan of action for timely resolution and disposition of the audit recommendations</w:t>
      </w:r>
      <w:r w:rsidR="00C551FF">
        <w:rPr>
          <w:rFonts w:ascii="Times New Roman" w:hAnsi="Times New Roman" w:cs="Times New Roman"/>
          <w:sz w:val="24"/>
          <w:szCs w:val="24"/>
        </w:rPr>
        <w:t>; and</w:t>
      </w:r>
    </w:p>
    <w:p w14:paraId="7993562D" w14:textId="64A487DB"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6</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Provide the </w:t>
      </w:r>
      <w:ins w:id="27" w:author="Jordan, Amanda C CIV USARMY HQDA ASA ALT (USA)" w:date="2024-08-28T13:44:00Z">
        <w:r w:rsidR="00B23CAF">
          <w:rPr>
            <w:rFonts w:ascii="Times New Roman" w:hAnsi="Times New Roman" w:cs="Times New Roman"/>
            <w:sz w:val="24"/>
            <w:szCs w:val="24"/>
          </w:rPr>
          <w:t>C</w:t>
        </w:r>
      </w:ins>
      <w:del w:id="28" w:author="Jordan, Amanda C CIV USARMY HQDA ASA ALT (USA)" w:date="2024-08-28T13:44:00Z">
        <w:r w:rsidRPr="00442639" w:rsidDel="00B23CAF">
          <w:rPr>
            <w:rFonts w:ascii="Times New Roman" w:hAnsi="Times New Roman" w:cs="Times New Roman"/>
            <w:sz w:val="24"/>
            <w:szCs w:val="24"/>
          </w:rPr>
          <w:delText>c</w:delText>
        </w:r>
      </w:del>
      <w:r w:rsidRPr="00442639">
        <w:rPr>
          <w:rFonts w:ascii="Times New Roman" w:hAnsi="Times New Roman" w:cs="Times New Roman"/>
          <w:sz w:val="24"/>
          <w:szCs w:val="24"/>
        </w:rPr>
        <w:t>ontracting officer with necessary guidance and assis</w:t>
      </w:r>
      <w:r w:rsidR="00DE5895">
        <w:rPr>
          <w:rFonts w:ascii="Times New Roman" w:hAnsi="Times New Roman" w:cs="Times New Roman"/>
          <w:sz w:val="24"/>
          <w:szCs w:val="24"/>
        </w:rPr>
        <w:t xml:space="preserve">tance to resolve and dispose </w:t>
      </w:r>
      <w:r w:rsidRPr="00442639">
        <w:rPr>
          <w:rFonts w:ascii="Times New Roman" w:hAnsi="Times New Roman" w:cs="Times New Roman"/>
          <w:sz w:val="24"/>
          <w:szCs w:val="24"/>
        </w:rPr>
        <w:t xml:space="preserve">the audit recommendations.  This shall include reordering priorities, assigning </w:t>
      </w:r>
      <w:r w:rsidRPr="00442639">
        <w:rPr>
          <w:rFonts w:ascii="Times New Roman" w:hAnsi="Times New Roman" w:cs="Times New Roman"/>
          <w:sz w:val="24"/>
          <w:szCs w:val="24"/>
        </w:rPr>
        <w:lastRenderedPageBreak/>
        <w:t xml:space="preserve">additional or alternate </w:t>
      </w:r>
      <w:proofErr w:type="gramStart"/>
      <w:r w:rsidRPr="00442639">
        <w:rPr>
          <w:rFonts w:ascii="Times New Roman" w:hAnsi="Times New Roman" w:cs="Times New Roman"/>
          <w:sz w:val="24"/>
          <w:szCs w:val="24"/>
        </w:rPr>
        <w:t>resources</w:t>
      </w:r>
      <w:proofErr w:type="gramEnd"/>
      <w:r w:rsidRPr="00442639">
        <w:rPr>
          <w:rFonts w:ascii="Times New Roman" w:hAnsi="Times New Roman" w:cs="Times New Roman"/>
          <w:sz w:val="24"/>
          <w:szCs w:val="24"/>
        </w:rPr>
        <w:t xml:space="preserve"> or committing the personal attention of the </w:t>
      </w:r>
      <w:smartTag w:uri="urn:schemas-microsoft-com:office:smarttags" w:element="stockticker">
        <w:r w:rsidRPr="00442639">
          <w:rPr>
            <w:rFonts w:ascii="Times New Roman" w:hAnsi="Times New Roman" w:cs="Times New Roman"/>
            <w:sz w:val="24"/>
            <w:szCs w:val="24"/>
          </w:rPr>
          <w:t>HCA</w:t>
        </w:r>
      </w:smartTag>
      <w:r w:rsidRPr="00442639">
        <w:rPr>
          <w:rFonts w:ascii="Times New Roman" w:hAnsi="Times New Roman" w:cs="Times New Roman"/>
          <w:sz w:val="24"/>
          <w:szCs w:val="24"/>
        </w:rPr>
        <w:t xml:space="preserve"> or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to the effort.</w:t>
      </w:r>
    </w:p>
    <w:p w14:paraId="7993562F" w14:textId="227299E5" w:rsidR="00F81BE2" w:rsidRDefault="0049479D" w:rsidP="00F81BE2">
      <w:pPr>
        <w:pStyle w:val="ind4"/>
        <w:spacing w:after="240"/>
        <w:ind w:left="0"/>
        <w:rPr>
          <w:rFonts w:ascii="Times New Roman" w:hAnsi="Times New Roman" w:cs="Times New Roman"/>
          <w:sz w:val="24"/>
          <w:szCs w:val="24"/>
        </w:rPr>
      </w:pPr>
      <w:r w:rsidRPr="3C4A0C3F">
        <w:rPr>
          <w:rFonts w:ascii="Times New Roman" w:hAnsi="Times New Roman" w:cs="Times New Roman"/>
          <w:sz w:val="24"/>
          <w:szCs w:val="24"/>
        </w:rPr>
        <w:t>(</w:t>
      </w:r>
      <w:r w:rsidR="50BB0B94" w:rsidRPr="3C4A0C3F">
        <w:rPr>
          <w:rFonts w:ascii="Times New Roman" w:hAnsi="Times New Roman" w:cs="Times New Roman"/>
          <w:sz w:val="24"/>
          <w:szCs w:val="24"/>
        </w:rPr>
        <w:t>b</w:t>
      </w:r>
      <w:r w:rsidRPr="3C4A0C3F">
        <w:rPr>
          <w:rFonts w:ascii="Times New Roman" w:hAnsi="Times New Roman" w:cs="Times New Roman"/>
          <w:sz w:val="24"/>
          <w:szCs w:val="24"/>
        </w:rPr>
        <w:t>)  Upon completion of its review, but not later than 30 November and 31 May, the Overage Audit Review Board shall submit to the addressee in 5101.290(b)(</w:t>
      </w:r>
      <w:r w:rsidR="00742286" w:rsidRPr="3C4A0C3F">
        <w:rPr>
          <w:rFonts w:ascii="Times New Roman" w:hAnsi="Times New Roman" w:cs="Times New Roman"/>
          <w:sz w:val="24"/>
          <w:szCs w:val="24"/>
        </w:rPr>
        <w:t>2</w:t>
      </w:r>
      <w:r w:rsidRPr="3C4A0C3F">
        <w:rPr>
          <w:rFonts w:ascii="Times New Roman" w:hAnsi="Times New Roman" w:cs="Times New Roman"/>
          <w:sz w:val="24"/>
          <w:szCs w:val="24"/>
        </w:rPr>
        <w:t>)</w:t>
      </w:r>
      <w:r w:rsidR="00DE1EDA" w:rsidRPr="3C4A0C3F">
        <w:rPr>
          <w:rFonts w:ascii="Times New Roman" w:hAnsi="Times New Roman" w:cs="Times New Roman"/>
          <w:sz w:val="24"/>
          <w:szCs w:val="24"/>
        </w:rPr>
        <w:t>(ii)(</w:t>
      </w:r>
      <w:r w:rsidR="68E31950" w:rsidRPr="3C4A0C3F">
        <w:rPr>
          <w:rFonts w:ascii="Times New Roman" w:hAnsi="Times New Roman" w:cs="Times New Roman"/>
          <w:sz w:val="24"/>
          <w:szCs w:val="24"/>
        </w:rPr>
        <w:t>A</w:t>
      </w:r>
      <w:r w:rsidR="00DE1EDA" w:rsidRPr="3C4A0C3F">
        <w:rPr>
          <w:rFonts w:ascii="Times New Roman" w:hAnsi="Times New Roman" w:cs="Times New Roman"/>
          <w:sz w:val="24"/>
          <w:szCs w:val="24"/>
        </w:rPr>
        <w:t>)</w:t>
      </w:r>
      <w:r w:rsidRPr="3C4A0C3F">
        <w:rPr>
          <w:rFonts w:ascii="Times New Roman" w:hAnsi="Times New Roman" w:cs="Times New Roman"/>
          <w:sz w:val="24"/>
          <w:szCs w:val="24"/>
        </w:rPr>
        <w:t xml:space="preserve">, under a summary cover letter from the </w:t>
      </w:r>
      <w:r w:rsidR="007E6DF2" w:rsidRPr="3C4A0C3F">
        <w:rPr>
          <w:rFonts w:ascii="Times New Roman" w:hAnsi="Times New Roman" w:cs="Times New Roman"/>
          <w:sz w:val="24"/>
          <w:szCs w:val="24"/>
        </w:rPr>
        <w:t>SCO</w:t>
      </w:r>
      <w:r w:rsidRPr="3C4A0C3F">
        <w:rPr>
          <w:rFonts w:ascii="Times New Roman" w:hAnsi="Times New Roman" w:cs="Times New Roman"/>
          <w:sz w:val="24"/>
          <w:szCs w:val="24"/>
        </w:rPr>
        <w:t xml:space="preserve">, a detailed plan of action for the resolution and disposition of each audit report in the </w:t>
      </w:r>
      <w:r w:rsidR="00A1169F" w:rsidRPr="3C4A0C3F">
        <w:rPr>
          <w:rFonts w:ascii="Times New Roman" w:hAnsi="Times New Roman" w:cs="Times New Roman"/>
          <w:sz w:val="24"/>
          <w:szCs w:val="24"/>
        </w:rPr>
        <w:t xml:space="preserve">four </w:t>
      </w:r>
      <w:r w:rsidRPr="3C4A0C3F">
        <w:rPr>
          <w:rFonts w:ascii="Times New Roman" w:hAnsi="Times New Roman" w:cs="Times New Roman"/>
          <w:sz w:val="24"/>
          <w:szCs w:val="24"/>
        </w:rPr>
        <w:t>major categories listed in (1).</w:t>
      </w:r>
    </w:p>
    <w:p w14:paraId="7993563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The Board shall separate the audits into the following </w:t>
      </w:r>
      <w:r w:rsidR="00A1169F">
        <w:rPr>
          <w:rFonts w:ascii="Times New Roman" w:hAnsi="Times New Roman" w:cs="Times New Roman"/>
          <w:sz w:val="24"/>
          <w:szCs w:val="24"/>
        </w:rPr>
        <w:t>four</w:t>
      </w:r>
      <w:r w:rsidR="00A1169F" w:rsidRPr="00442639">
        <w:rPr>
          <w:rFonts w:ascii="Times New Roman" w:hAnsi="Times New Roman" w:cs="Times New Roman"/>
          <w:sz w:val="24"/>
          <w:szCs w:val="24"/>
        </w:rPr>
        <w:t xml:space="preserve"> </w:t>
      </w:r>
      <w:r w:rsidRPr="00442639">
        <w:rPr>
          <w:rFonts w:ascii="Times New Roman" w:hAnsi="Times New Roman" w:cs="Times New Roman"/>
          <w:sz w:val="24"/>
          <w:szCs w:val="24"/>
        </w:rPr>
        <w:t>major categories for reporting:</w:t>
      </w:r>
    </w:p>
    <w:p w14:paraId="79935631"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6-12 months old, unresolved.</w:t>
      </w:r>
    </w:p>
    <w:p w14:paraId="79935632"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Overage (over 12 months old), unresolved.</w:t>
      </w:r>
    </w:p>
    <w:p w14:paraId="79935633"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Overage (over 12 months old), resolved.</w:t>
      </w:r>
    </w:p>
    <w:p w14:paraId="79935634"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Resolution date slip from previous report.</w:t>
      </w:r>
    </w:p>
    <w:p w14:paraId="79935635"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Each plan of action shall contain the following information:</w:t>
      </w:r>
    </w:p>
    <w:p w14:paraId="79935636"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Audit report number.</w:t>
      </w:r>
    </w:p>
    <w:p w14:paraId="79935637"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Report date.</w:t>
      </w:r>
    </w:p>
    <w:p w14:paraId="79935638"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Contractor name.</w:t>
      </w:r>
    </w:p>
    <w:p w14:paraId="79935639"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Type of audit.</w:t>
      </w:r>
    </w:p>
    <w:p w14:paraId="7993563A"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  Cost questioned or cost avoidance.</w:t>
      </w:r>
    </w:p>
    <w:p w14:paraId="7993563B"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  A narrative plan of action for resolution and disposition of the audit findings.</w:t>
      </w:r>
    </w:p>
    <w:p w14:paraId="7993563C"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  Target resolution date.</w:t>
      </w:r>
    </w:p>
    <w:p w14:paraId="7993563D"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(viii)  Target disposition date.</w:t>
      </w:r>
    </w:p>
    <w:p w14:paraId="7993563E"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(ix)  Contracting officer’s name.</w:t>
      </w:r>
    </w:p>
    <w:p w14:paraId="7993563F" w14:textId="6F092396"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 xml:space="preserve">(x)  Contracting officer’s </w:t>
      </w:r>
      <w:r w:rsidR="00FE5C84">
        <w:rPr>
          <w:rFonts w:ascii="Times New Roman" w:hAnsi="Times New Roman" w:cs="Times New Roman"/>
          <w:sz w:val="24"/>
          <w:szCs w:val="24"/>
        </w:rPr>
        <w:t>email address</w:t>
      </w:r>
      <w:r w:rsidRPr="00442639">
        <w:rPr>
          <w:rFonts w:ascii="Times New Roman" w:hAnsi="Times New Roman" w:cs="Times New Roman"/>
          <w:sz w:val="24"/>
          <w:szCs w:val="24"/>
        </w:rPr>
        <w:t>.</w:t>
      </w:r>
    </w:p>
    <w:p w14:paraId="79935640" w14:textId="3D656CF8"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The Board’s report shall describe the action taken </w:t>
      </w:r>
      <w:r w:rsidR="00742286">
        <w:rPr>
          <w:rFonts w:ascii="Times New Roman" w:hAnsi="Times New Roman" w:cs="Times New Roman"/>
          <w:sz w:val="24"/>
          <w:szCs w:val="24"/>
        </w:rPr>
        <w:t>to resolve the audit</w:t>
      </w:r>
      <w:r w:rsidRPr="00442639">
        <w:rPr>
          <w:rFonts w:ascii="Times New Roman" w:hAnsi="Times New Roman" w:cs="Times New Roman"/>
          <w:sz w:val="24"/>
          <w:szCs w:val="24"/>
        </w:rPr>
        <w:t xml:space="preserve"> and identify attendees and their role in the process, such as the </w:t>
      </w:r>
      <w:ins w:id="29" w:author="Jordan, Amanda C CIV USARMY HQDA ASA ALT (USA)" w:date="2024-08-28T13:44:00Z">
        <w:r w:rsidR="00B23CAF">
          <w:rPr>
            <w:rFonts w:ascii="Times New Roman" w:hAnsi="Times New Roman" w:cs="Times New Roman"/>
            <w:sz w:val="24"/>
            <w:szCs w:val="24"/>
          </w:rPr>
          <w:t>C</w:t>
        </w:r>
      </w:ins>
      <w:del w:id="30" w:author="Jordan, Amanda C CIV USARMY HQDA ASA ALT (USA)" w:date="2024-08-28T13:44:00Z">
        <w:r w:rsidRPr="00442639" w:rsidDel="00B23CAF">
          <w:rPr>
            <w:rFonts w:ascii="Times New Roman" w:hAnsi="Times New Roman" w:cs="Times New Roman"/>
            <w:sz w:val="24"/>
            <w:szCs w:val="24"/>
          </w:rPr>
          <w:delText>c</w:delText>
        </w:r>
      </w:del>
      <w:r w:rsidRPr="00442639">
        <w:rPr>
          <w:rFonts w:ascii="Times New Roman" w:hAnsi="Times New Roman" w:cs="Times New Roman"/>
          <w:sz w:val="24"/>
          <w:szCs w:val="24"/>
        </w:rPr>
        <w:t>ontracting officer.</w:t>
      </w:r>
    </w:p>
    <w:p w14:paraId="1F491AB0" w14:textId="77777777" w:rsidR="007131BF" w:rsidRPr="00A4488C" w:rsidRDefault="007131BF" w:rsidP="007131BF">
      <w:pPr>
        <w:pStyle w:val="Heading4"/>
      </w:pPr>
      <w:bookmarkStart w:id="31" w:name="_Toc126917099"/>
      <w:r w:rsidRPr="007131BF">
        <w:t>5142.190-5  Processing Audit Findings.</w:t>
      </w:r>
      <w:bookmarkEnd w:id="31"/>
    </w:p>
    <w:p w14:paraId="127AADD6" w14:textId="32512540" w:rsidR="007131BF" w:rsidRPr="007131BF" w:rsidRDefault="007131BF" w:rsidP="007131BF">
      <w:pPr>
        <w:rPr>
          <w:rFonts w:ascii="Times New Roman" w:hAnsi="Times New Roman" w:cs="Times New Roman"/>
          <w:sz w:val="24"/>
          <w:szCs w:val="24"/>
        </w:rPr>
      </w:pPr>
      <w:r w:rsidRPr="007131BF">
        <w:rPr>
          <w:rFonts w:ascii="Times New Roman" w:hAnsi="Times New Roman" w:cs="Times New Roman"/>
          <w:sz w:val="24"/>
          <w:szCs w:val="24"/>
        </w:rPr>
        <w:lastRenderedPageBreak/>
        <w:t xml:space="preserve">(a) Resolution Status. The </w:t>
      </w:r>
      <w:ins w:id="32" w:author="Jordan, Amanda C CIV USARMY HQDA ASA ALT (USA)" w:date="2024-08-28T13:44:00Z">
        <w:r w:rsidR="00B23CAF">
          <w:rPr>
            <w:rFonts w:ascii="Times New Roman" w:hAnsi="Times New Roman" w:cs="Times New Roman"/>
            <w:sz w:val="24"/>
            <w:szCs w:val="24"/>
          </w:rPr>
          <w:t>C</w:t>
        </w:r>
      </w:ins>
      <w:del w:id="33" w:author="Jordan, Amanda C CIV USARMY HQDA ASA ALT (USA)" w:date="2024-08-28T13:44:00Z">
        <w:r w:rsidRPr="007131BF" w:rsidDel="00B23CAF">
          <w:rPr>
            <w:rFonts w:ascii="Times New Roman" w:hAnsi="Times New Roman" w:cs="Times New Roman"/>
            <w:sz w:val="24"/>
            <w:szCs w:val="24"/>
          </w:rPr>
          <w:delText>c</w:delText>
        </w:r>
      </w:del>
      <w:r w:rsidRPr="007131BF">
        <w:rPr>
          <w:rFonts w:ascii="Times New Roman" w:hAnsi="Times New Roman" w:cs="Times New Roman"/>
          <w:sz w:val="24"/>
          <w:szCs w:val="24"/>
        </w:rPr>
        <w:t xml:space="preserve">ontracting officer shall update the audit CAFU record to resolution status when the written pre-negotiation objective memorandum is approved. For audit reports covering CAS </w:t>
      </w:r>
      <w:proofErr w:type="spellStart"/>
      <w:r w:rsidRPr="007131BF">
        <w:rPr>
          <w:rFonts w:ascii="Times New Roman" w:hAnsi="Times New Roman" w:cs="Times New Roman"/>
          <w:sz w:val="24"/>
          <w:szCs w:val="24"/>
        </w:rPr>
        <w:t>noncompliances</w:t>
      </w:r>
      <w:proofErr w:type="spellEnd"/>
      <w:r w:rsidRPr="007131BF">
        <w:rPr>
          <w:rFonts w:ascii="Times New Roman" w:hAnsi="Times New Roman" w:cs="Times New Roman"/>
          <w:sz w:val="24"/>
          <w:szCs w:val="24"/>
        </w:rPr>
        <w:t xml:space="preserve">, resolution is achieved when the </w:t>
      </w:r>
      <w:ins w:id="34" w:author="Jordan, Amanda C CIV USARMY HQDA ASA ALT (USA)" w:date="2024-08-28T13:45:00Z">
        <w:r w:rsidR="00B23CAF">
          <w:rPr>
            <w:rFonts w:ascii="Times New Roman" w:hAnsi="Times New Roman" w:cs="Times New Roman"/>
            <w:sz w:val="24"/>
            <w:szCs w:val="24"/>
          </w:rPr>
          <w:t>C</w:t>
        </w:r>
      </w:ins>
      <w:del w:id="35" w:author="Jordan, Amanda C CIV USARMY HQDA ASA ALT (USA)" w:date="2024-08-28T13:45:00Z">
        <w:r w:rsidRPr="007131BF" w:rsidDel="00B23CAF">
          <w:rPr>
            <w:rFonts w:ascii="Times New Roman" w:hAnsi="Times New Roman" w:cs="Times New Roman"/>
            <w:sz w:val="24"/>
            <w:szCs w:val="24"/>
          </w:rPr>
          <w:delText>c</w:delText>
        </w:r>
      </w:del>
      <w:r w:rsidRPr="007131BF">
        <w:rPr>
          <w:rFonts w:ascii="Times New Roman" w:hAnsi="Times New Roman" w:cs="Times New Roman"/>
          <w:sz w:val="24"/>
          <w:szCs w:val="24"/>
        </w:rPr>
        <w:t xml:space="preserve">ontracting officer issues a notice of potential noncompliance to the contractor. For audit reports covering business systems, resolution is achieved when the </w:t>
      </w:r>
      <w:ins w:id="36" w:author="Jordan, Amanda C CIV USARMY HQDA ASA ALT (USA)" w:date="2024-08-28T13:45:00Z">
        <w:r w:rsidR="00B23CAF">
          <w:rPr>
            <w:rFonts w:ascii="Times New Roman" w:hAnsi="Times New Roman" w:cs="Times New Roman"/>
            <w:sz w:val="24"/>
            <w:szCs w:val="24"/>
          </w:rPr>
          <w:t>C</w:t>
        </w:r>
      </w:ins>
      <w:del w:id="37" w:author="Jordan, Amanda C CIV USARMY HQDA ASA ALT (USA)" w:date="2024-08-28T13:45:00Z">
        <w:r w:rsidRPr="007131BF" w:rsidDel="00B23CAF">
          <w:rPr>
            <w:rFonts w:ascii="Times New Roman" w:hAnsi="Times New Roman" w:cs="Times New Roman"/>
            <w:sz w:val="24"/>
            <w:szCs w:val="24"/>
          </w:rPr>
          <w:delText>c</w:delText>
        </w:r>
      </w:del>
      <w:r w:rsidRPr="007131BF">
        <w:rPr>
          <w:rFonts w:ascii="Times New Roman" w:hAnsi="Times New Roman" w:cs="Times New Roman"/>
          <w:sz w:val="24"/>
          <w:szCs w:val="24"/>
        </w:rPr>
        <w:t>ontracting officer notifies the contractor in writing of the initial determination.</w:t>
      </w:r>
    </w:p>
    <w:p w14:paraId="076BB73F" w14:textId="0DBBAEC5" w:rsidR="007131BF" w:rsidRPr="007131BF" w:rsidRDefault="007131BF" w:rsidP="007131BF">
      <w:r w:rsidRPr="007131BF">
        <w:rPr>
          <w:rFonts w:ascii="Times New Roman" w:hAnsi="Times New Roman" w:cs="Times New Roman"/>
          <w:sz w:val="24"/>
          <w:szCs w:val="24"/>
        </w:rPr>
        <w:t xml:space="preserve">(b) Disposition Status. </w:t>
      </w:r>
      <w:r w:rsidR="000707D4" w:rsidRPr="00C1551C">
        <w:rPr>
          <w:rFonts w:ascii="Times New Roman" w:hAnsi="Times New Roman" w:cs="Times New Roman"/>
          <w:sz w:val="24"/>
          <w:szCs w:val="24"/>
        </w:rPr>
        <w:t xml:space="preserve">The </w:t>
      </w:r>
      <w:ins w:id="38" w:author="Jordan, Amanda C CIV USARMY HQDA ASA ALT (USA)" w:date="2024-08-28T13:45:00Z">
        <w:r w:rsidR="00B23CAF">
          <w:rPr>
            <w:rFonts w:ascii="Times New Roman" w:hAnsi="Times New Roman" w:cs="Times New Roman"/>
            <w:sz w:val="24"/>
            <w:szCs w:val="24"/>
          </w:rPr>
          <w:t>C</w:t>
        </w:r>
      </w:ins>
      <w:del w:id="39" w:author="Jordan, Amanda C CIV USARMY HQDA ASA ALT (USA)" w:date="2024-08-28T13:45:00Z">
        <w:r w:rsidR="000707D4" w:rsidRPr="00C1551C" w:rsidDel="00B23CAF">
          <w:rPr>
            <w:rFonts w:ascii="Times New Roman" w:hAnsi="Times New Roman" w:cs="Times New Roman"/>
            <w:sz w:val="24"/>
            <w:szCs w:val="24"/>
          </w:rPr>
          <w:delText>c</w:delText>
        </w:r>
      </w:del>
      <w:r w:rsidR="000707D4" w:rsidRPr="00C1551C">
        <w:rPr>
          <w:rFonts w:ascii="Times New Roman" w:hAnsi="Times New Roman" w:cs="Times New Roman"/>
          <w:sz w:val="24"/>
          <w:szCs w:val="24"/>
        </w:rPr>
        <w:t>ontracting officer shall provide a copy of the post-negotiation memorandum to the DCAA auditor and other affected government offices, as applicable.</w:t>
      </w:r>
      <w:r w:rsidR="000707D4">
        <w:rPr>
          <w:rFonts w:ascii="Times New Roman" w:hAnsi="Times New Roman" w:cs="Times New Roman"/>
          <w:sz w:val="24"/>
          <w:szCs w:val="24"/>
        </w:rPr>
        <w:t xml:space="preserve"> </w:t>
      </w:r>
      <w:r w:rsidRPr="007131BF">
        <w:rPr>
          <w:rFonts w:ascii="Times New Roman" w:hAnsi="Times New Roman" w:cs="Times New Roman"/>
          <w:sz w:val="24"/>
          <w:szCs w:val="24"/>
        </w:rPr>
        <w:t>The contracting officer shall update the audit CAFU record to disposition status when the written post-negotiation memorandum is approved and one of the following actions occurs:</w:t>
      </w:r>
    </w:p>
    <w:p w14:paraId="4A61B0D2" w14:textId="54ABE9C3" w:rsidR="007131BF" w:rsidRPr="007131BF" w:rsidRDefault="007131BF" w:rsidP="007131BF">
      <w:pPr>
        <w:pStyle w:val="Default"/>
      </w:pPr>
      <w:r w:rsidRPr="007131BF">
        <w:t xml:space="preserve">             (1) The </w:t>
      </w:r>
      <w:ins w:id="40" w:author="Jordan, Amanda C CIV USARMY HQDA ASA ALT (USA)" w:date="2024-08-28T13:45:00Z">
        <w:r w:rsidR="00B23CAF">
          <w:t>C</w:t>
        </w:r>
      </w:ins>
      <w:del w:id="41" w:author="Jordan, Amanda C CIV USARMY HQDA ASA ALT (USA)" w:date="2024-08-28T13:45:00Z">
        <w:r w:rsidRPr="007131BF" w:rsidDel="00B23CAF">
          <w:delText>c</w:delText>
        </w:r>
      </w:del>
      <w:r w:rsidRPr="007131BF">
        <w:t xml:space="preserve">ontracting officer notifies the contractor in writing of the final determination covering business systems findings and recommendations. </w:t>
      </w:r>
      <w:r w:rsidRPr="007131BF">
        <w:br/>
      </w:r>
    </w:p>
    <w:p w14:paraId="20C94654" w14:textId="077504E1" w:rsidR="007131BF" w:rsidRPr="007131BF" w:rsidRDefault="007131BF" w:rsidP="007131BF">
      <w:pPr>
        <w:pStyle w:val="Default"/>
      </w:pPr>
      <w:r w:rsidRPr="007131BF">
        <w:t xml:space="preserve">             (2) The </w:t>
      </w:r>
      <w:ins w:id="42" w:author="Jordan, Amanda C CIV USARMY HQDA ASA ALT (USA)" w:date="2024-08-28T13:45:00Z">
        <w:r w:rsidR="00B23CAF">
          <w:t>C</w:t>
        </w:r>
      </w:ins>
      <w:del w:id="43" w:author="Jordan, Amanda C CIV USARMY HQDA ASA ALT (USA)" w:date="2024-08-28T13:45:00Z">
        <w:r w:rsidRPr="007131BF" w:rsidDel="00B23CAF">
          <w:delText>c</w:delText>
        </w:r>
      </w:del>
      <w:r w:rsidRPr="007131BF">
        <w:t>ontracting officer negotiates a settlement covering all audit issues with the contractor (including corporate or home office allocations) and executes any required contracting action (</w:t>
      </w:r>
      <w:proofErr w:type="gramStart"/>
      <w:r w:rsidRPr="007131BF">
        <w:t>e.g.</w:t>
      </w:r>
      <w:proofErr w:type="gramEnd"/>
      <w:r w:rsidRPr="007131BF">
        <w:t xml:space="preserve"> indirect rate agreement). </w:t>
      </w:r>
      <w:r w:rsidRPr="007131BF">
        <w:br/>
      </w:r>
    </w:p>
    <w:p w14:paraId="649BB66A" w14:textId="7B6AAF90" w:rsidR="007131BF" w:rsidRPr="007131BF" w:rsidRDefault="007131BF" w:rsidP="007131BF">
      <w:pPr>
        <w:pStyle w:val="Default"/>
      </w:pPr>
      <w:r w:rsidRPr="007131BF">
        <w:t xml:space="preserve">             (3) The </w:t>
      </w:r>
      <w:ins w:id="44" w:author="Jordan, Amanda C CIV USARMY HQDA ASA ALT (USA)" w:date="2024-08-28T13:45:00Z">
        <w:r w:rsidR="00B23CAF">
          <w:t>C</w:t>
        </w:r>
      </w:ins>
      <w:del w:id="45" w:author="Jordan, Amanda C CIV USARMY HQDA ASA ALT (USA)" w:date="2024-08-28T13:45:00Z">
        <w:r w:rsidRPr="007131BF" w:rsidDel="00B23CAF">
          <w:delText>c</w:delText>
        </w:r>
      </w:del>
      <w:r w:rsidRPr="007131BF">
        <w:t xml:space="preserve">ontracting officer issues a final determination/decision on a CAS noncompliance audit or other matter pursuant to the disputes clause. The </w:t>
      </w:r>
      <w:ins w:id="46" w:author="Jordan, Amanda C CIV USARMY HQDA ASA ALT (USA)" w:date="2024-08-28T13:45:00Z">
        <w:r w:rsidR="00B23CAF">
          <w:t>C</w:t>
        </w:r>
      </w:ins>
      <w:del w:id="47" w:author="Jordan, Amanda C CIV USARMY HQDA ASA ALT (USA)" w:date="2024-08-28T13:45:00Z">
        <w:r w:rsidRPr="007131BF" w:rsidDel="00B23CAF">
          <w:delText>c</w:delText>
        </w:r>
      </w:del>
      <w:r w:rsidRPr="007131BF">
        <w:t xml:space="preserve">ontracting officer must reinstate the audit report as an open report (“in litigation status”) if the contractor appeals to: </w:t>
      </w:r>
      <w:r w:rsidRPr="007131BF">
        <w:br/>
      </w:r>
    </w:p>
    <w:p w14:paraId="44B1FFA9" w14:textId="77777777" w:rsidR="007131BF" w:rsidRPr="007131BF" w:rsidRDefault="007131BF" w:rsidP="007131BF">
      <w:pPr>
        <w:pStyle w:val="Default"/>
      </w:pPr>
      <w:r w:rsidRPr="007131BF">
        <w:t xml:space="preserve">                          (i) The Armed Services Board of Contract Appeals (ASBCA) within 90 days, or </w:t>
      </w:r>
      <w:r w:rsidRPr="007131BF">
        <w:br/>
      </w:r>
    </w:p>
    <w:p w14:paraId="7BA9D999" w14:textId="77777777" w:rsidR="007131BF" w:rsidRPr="007131BF" w:rsidRDefault="007131BF" w:rsidP="007131BF">
      <w:pPr>
        <w:pStyle w:val="Default"/>
      </w:pPr>
      <w:r w:rsidRPr="007131BF">
        <w:t xml:space="preserve">                         (ii) The U.S. Court of Federal Claims within 12 months. </w:t>
      </w:r>
      <w:r w:rsidRPr="007131BF">
        <w:br/>
      </w:r>
    </w:p>
    <w:p w14:paraId="3E0DAF4E" w14:textId="07C5313E" w:rsidR="007131BF" w:rsidRPr="007131BF" w:rsidRDefault="007131BF" w:rsidP="007131BF">
      <w:pPr>
        <w:pStyle w:val="Default"/>
      </w:pPr>
      <w:r w:rsidRPr="007131BF">
        <w:t xml:space="preserve">             (4) The </w:t>
      </w:r>
      <w:ins w:id="48" w:author="Jordan, Amanda C CIV USARMY HQDA ASA ALT (USA)" w:date="2024-08-28T13:45:00Z">
        <w:r w:rsidR="00B23CAF">
          <w:t>C</w:t>
        </w:r>
      </w:ins>
      <w:del w:id="49" w:author="Jordan, Amanda C CIV USARMY HQDA ASA ALT (USA)" w:date="2024-08-28T13:45:00Z">
        <w:r w:rsidRPr="007131BF" w:rsidDel="00B23CAF">
          <w:delText>c</w:delText>
        </w:r>
      </w:del>
      <w:r w:rsidRPr="007131BF">
        <w:t xml:space="preserve">ontracting officer makes a final determination on a disclosure statement submission or revision. </w:t>
      </w:r>
      <w:r w:rsidRPr="007131BF">
        <w:br/>
      </w:r>
    </w:p>
    <w:p w14:paraId="2E0B0C64" w14:textId="77777777" w:rsidR="007131BF" w:rsidRPr="007131BF" w:rsidRDefault="007131BF" w:rsidP="007131BF">
      <w:pPr>
        <w:pStyle w:val="Default"/>
      </w:pPr>
      <w:r w:rsidRPr="007131BF">
        <w:t xml:space="preserve">             (5) The ASBCA or U.S. Court of Federal Claims renders a decision, any required actions directed by ASBCA or the Court are completed, and a contractual document is executed. </w:t>
      </w:r>
      <w:r w:rsidRPr="007131BF">
        <w:br/>
      </w:r>
    </w:p>
    <w:p w14:paraId="78E735FC" w14:textId="77777777" w:rsidR="007131BF" w:rsidRPr="007131BF" w:rsidRDefault="007131BF" w:rsidP="007131BF">
      <w:pPr>
        <w:pStyle w:val="Default"/>
      </w:pPr>
      <w:r w:rsidRPr="007131BF">
        <w:t xml:space="preserve">             (6) DCAA supplements or supersedes the audit report. </w:t>
      </w:r>
      <w:r w:rsidRPr="007131BF">
        <w:br/>
      </w:r>
    </w:p>
    <w:p w14:paraId="590F06B2" w14:textId="03C694F5" w:rsidR="007131BF" w:rsidRPr="007131BF" w:rsidRDefault="007131BF" w:rsidP="007131BF">
      <w:pPr>
        <w:pStyle w:val="Default"/>
      </w:pPr>
      <w:r w:rsidRPr="007131BF">
        <w:t xml:space="preserve">             (7) The </w:t>
      </w:r>
      <w:ins w:id="50" w:author="Jordan, Amanda C CIV USARMY HQDA ASA ALT (USA)" w:date="2024-08-28T13:45:00Z">
        <w:r w:rsidR="00B23CAF">
          <w:t>C</w:t>
        </w:r>
      </w:ins>
      <w:del w:id="51" w:author="Jordan, Amanda C CIV USARMY HQDA ASA ALT (USA)" w:date="2024-08-28T13:45:00Z">
        <w:r w:rsidRPr="007131BF" w:rsidDel="00B23CAF">
          <w:delText>c</w:delText>
        </w:r>
      </w:del>
      <w:r w:rsidRPr="007131BF">
        <w:t xml:space="preserve">ontracting officer determines final action on a CAS cost impact proposal. </w:t>
      </w:r>
      <w:r w:rsidRPr="007131BF">
        <w:br/>
      </w:r>
    </w:p>
    <w:p w14:paraId="3080C823" w14:textId="4143BCBA" w:rsidR="007131BF" w:rsidRPr="007131BF" w:rsidRDefault="007131BF" w:rsidP="007131BF">
      <w:pPr>
        <w:pStyle w:val="ind8"/>
        <w:spacing w:after="240"/>
        <w:ind w:left="0" w:firstLine="720"/>
        <w:rPr>
          <w:rFonts w:ascii="Times New Roman" w:hAnsi="Times New Roman" w:cs="Times New Roman"/>
          <w:sz w:val="24"/>
          <w:szCs w:val="24"/>
        </w:rPr>
      </w:pPr>
      <w:r w:rsidRPr="007131BF">
        <w:rPr>
          <w:rFonts w:ascii="Times New Roman" w:hAnsi="Times New Roman" w:cs="Times New Roman"/>
          <w:sz w:val="24"/>
          <w:szCs w:val="24"/>
        </w:rPr>
        <w:t xml:space="preserve">(8) The </w:t>
      </w:r>
      <w:ins w:id="52" w:author="Jordan, Amanda C CIV USARMY HQDA ASA ALT (USA)" w:date="2024-08-28T13:45:00Z">
        <w:r w:rsidR="00B23CAF">
          <w:rPr>
            <w:rFonts w:ascii="Times New Roman" w:hAnsi="Times New Roman" w:cs="Times New Roman"/>
            <w:sz w:val="24"/>
            <w:szCs w:val="24"/>
          </w:rPr>
          <w:t>C</w:t>
        </w:r>
      </w:ins>
      <w:del w:id="53" w:author="Jordan, Amanda C CIV USARMY HQDA ASA ALT (USA)" w:date="2024-08-28T13:45:00Z">
        <w:r w:rsidRPr="007131BF" w:rsidDel="00B23CAF">
          <w:rPr>
            <w:rFonts w:ascii="Times New Roman" w:hAnsi="Times New Roman" w:cs="Times New Roman"/>
            <w:sz w:val="24"/>
            <w:szCs w:val="24"/>
          </w:rPr>
          <w:delText>c</w:delText>
        </w:r>
      </w:del>
      <w:r w:rsidRPr="007131BF">
        <w:rPr>
          <w:rFonts w:ascii="Times New Roman" w:hAnsi="Times New Roman" w:cs="Times New Roman"/>
          <w:sz w:val="24"/>
          <w:szCs w:val="24"/>
        </w:rPr>
        <w:t>ontracting officer makes a written determination that corrective actions have been taken, so that no further actions can be reasonably anticipated.</w:t>
      </w:r>
    </w:p>
    <w:p w14:paraId="578AA8A7"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(c) Where to store files in PCF. Audit reports are stored in PCF based on the type of audit being resolved and dispositioned.</w:t>
      </w:r>
    </w:p>
    <w:p w14:paraId="7D74E282"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lastRenderedPageBreak/>
        <w:t xml:space="preserve">              (1) Pre-Award Audits. Pre-Award Audit documentation shall be filed in PCF within the following section: I Pre-Award, C. Evaluation, 04. Evaluations, Technical Evaluations.</w:t>
      </w:r>
    </w:p>
    <w:p w14:paraId="08229F40"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(2) Incurred Cost, Defective Pricing, Claims, Business System, Cost Accounting Standards, Operations, Earned Value Management System, Other shall be filed in PCF within the following section: II Award, F. Post Award Documents, 01 Post Award Documentation.</w:t>
      </w:r>
    </w:p>
    <w:p w14:paraId="5591B1AB" w14:textId="526E05A9" w:rsid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(3) Terminations shall be filed in PCF within the following section: II Award, I. Administration, 10 Post Terminations.</w:t>
      </w:r>
    </w:p>
    <w:p w14:paraId="0303003F" w14:textId="76953906" w:rsidR="007A44A7" w:rsidRDefault="007A44A7" w:rsidP="00013162">
      <w:pPr>
        <w:pStyle w:val="Heading3"/>
      </w:pPr>
      <w:bookmarkStart w:id="54" w:name="_Toc514071190"/>
      <w:bookmarkStart w:id="55" w:name="_Toc126917100"/>
      <w:r>
        <w:t>Subpart 5142.2 – Contract Administration Services</w:t>
      </w:r>
      <w:bookmarkEnd w:id="54"/>
      <w:bookmarkEnd w:id="55"/>
    </w:p>
    <w:p w14:paraId="562F7B2C" w14:textId="496BB44D" w:rsidR="007A44A7" w:rsidRDefault="007A44A7" w:rsidP="00013162">
      <w:pPr>
        <w:pStyle w:val="Heading4"/>
      </w:pPr>
      <w:bookmarkStart w:id="56" w:name="_Toc514071191"/>
      <w:bookmarkStart w:id="57" w:name="_Toc126917101"/>
      <w:r>
        <w:t>5142.202  Assignment of contract administration.</w:t>
      </w:r>
      <w:bookmarkEnd w:id="56"/>
      <w:bookmarkEnd w:id="57"/>
      <w:r>
        <w:t xml:space="preserve"> </w:t>
      </w:r>
    </w:p>
    <w:p w14:paraId="55B9868D" w14:textId="0FFCA4A9"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(c)(2)</w:t>
      </w:r>
      <w:r>
        <w:rPr>
          <w:rFonts w:ascii="Times New Roman" w:hAnsi="Times New Roman" w:cs="Times New Roman"/>
          <w:bCs/>
          <w:sz w:val="24"/>
        </w:rPr>
        <w:t xml:space="preserve">  The head of the contracting activity shall approve the delegation as stated in FAR 42.202(c)(2).  See </w:t>
      </w:r>
      <w:hyperlink r:id="rId13"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13A4083" w14:textId="309C4C68" w:rsidR="007A44A7" w:rsidRDefault="007A44A7" w:rsidP="00013162">
      <w:pPr>
        <w:pStyle w:val="Heading3"/>
      </w:pPr>
      <w:bookmarkStart w:id="58" w:name="_Toc514071192"/>
      <w:bookmarkStart w:id="59" w:name="_Toc126917102"/>
      <w:r>
        <w:t>Subpart 5142.3 – Contract Administration Office Functions</w:t>
      </w:r>
      <w:bookmarkEnd w:id="58"/>
      <w:bookmarkEnd w:id="59"/>
    </w:p>
    <w:p w14:paraId="230C7975" w14:textId="4664119D" w:rsidR="007A44A7" w:rsidRDefault="007A44A7" w:rsidP="00013162">
      <w:pPr>
        <w:pStyle w:val="Heading4"/>
      </w:pPr>
      <w:bookmarkStart w:id="60" w:name="_Toc514071193"/>
      <w:bookmarkStart w:id="61" w:name="_Toc126917103"/>
      <w:r>
        <w:t>5142.302  Contract administration functions.</w:t>
      </w:r>
      <w:bookmarkEnd w:id="60"/>
      <w:bookmarkEnd w:id="61"/>
    </w:p>
    <w:p w14:paraId="2979F2CB" w14:textId="4E415BBB"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(a)(S-75)(c)(1)(i)(C)  The head of</w:t>
      </w:r>
      <w:r>
        <w:rPr>
          <w:rFonts w:ascii="Times New Roman" w:hAnsi="Times New Roman" w:cs="Times New Roman"/>
          <w:bCs/>
          <w:sz w:val="24"/>
        </w:rPr>
        <w:t xml:space="preserve"> the contracting activity shall </w:t>
      </w:r>
      <w:r w:rsidR="004F0DB3">
        <w:rPr>
          <w:rFonts w:ascii="Times New Roman" w:hAnsi="Times New Roman" w:cs="Times New Roman"/>
          <w:bCs/>
          <w:sz w:val="24"/>
        </w:rPr>
        <w:t xml:space="preserve">direct a formal program of Government monitoring of contractor policies, procedures, and practices for controlling costs at contractor locations as stated in DFARS </w:t>
      </w:r>
      <w:r w:rsidR="00D0551A">
        <w:rPr>
          <w:rFonts w:ascii="Times New Roman" w:hAnsi="Times New Roman" w:cs="Times New Roman"/>
          <w:bCs/>
          <w:sz w:val="24"/>
        </w:rPr>
        <w:t xml:space="preserve">PGI </w:t>
      </w:r>
      <w:r w:rsidR="004F0DB3">
        <w:rPr>
          <w:rFonts w:ascii="Times New Roman" w:hAnsi="Times New Roman" w:cs="Times New Roman"/>
          <w:bCs/>
          <w:sz w:val="24"/>
        </w:rPr>
        <w:t>242.302(a)(S-75)(c)(1)(i)(C)</w:t>
      </w:r>
      <w:r w:rsidRPr="007A44A7">
        <w:rPr>
          <w:rFonts w:ascii="Times New Roman" w:hAnsi="Times New Roman" w:cs="Times New Roman"/>
          <w:bCs/>
          <w:sz w:val="24"/>
        </w:rPr>
        <w:t xml:space="preserve">.  See </w:t>
      </w:r>
      <w:hyperlink r:id="rId14" w:history="1">
        <w:r w:rsidRPr="006E1C32">
          <w:rPr>
            <w:rStyle w:val="Hyperlink"/>
            <w:rFonts w:ascii="Times New Roman" w:hAnsi="Times New Roman" w:cs="Times New Roman"/>
            <w:bCs/>
            <w:sz w:val="24"/>
          </w:rPr>
          <w:t>Appendix GG</w:t>
        </w:r>
      </w:hyperlink>
      <w:r w:rsidRPr="007A44A7">
        <w:rPr>
          <w:rFonts w:ascii="Times New Roman" w:hAnsi="Times New Roman" w:cs="Times New Roman"/>
          <w:bCs/>
          <w:sz w:val="24"/>
        </w:rPr>
        <w:t xml:space="preserve"> for further delegation.     </w:t>
      </w:r>
    </w:p>
    <w:p w14:paraId="38C844B3" w14:textId="37F15B4B" w:rsidR="00DC4974" w:rsidRPr="00DC4974" w:rsidRDefault="00DC4974" w:rsidP="00013162">
      <w:pPr>
        <w:pStyle w:val="Heading3"/>
      </w:pPr>
      <w:bookmarkStart w:id="62" w:name="_Toc514071194"/>
      <w:bookmarkStart w:id="63" w:name="_Toc126917104"/>
      <w:r w:rsidRPr="00DC4974">
        <w:t>Subpart 5142.6</w:t>
      </w:r>
      <w:r>
        <w:t xml:space="preserve"> – Corporate Administrative Contracting Officer</w:t>
      </w:r>
      <w:bookmarkEnd w:id="62"/>
      <w:bookmarkEnd w:id="63"/>
    </w:p>
    <w:p w14:paraId="76005D7E" w14:textId="41482C9B" w:rsidR="00DC4974" w:rsidRPr="00DC4974" w:rsidRDefault="00DC4974" w:rsidP="00013162">
      <w:pPr>
        <w:pStyle w:val="Heading4"/>
      </w:pPr>
      <w:bookmarkStart w:id="64" w:name="_Toc514071195"/>
      <w:bookmarkStart w:id="65" w:name="_Toc126917105"/>
      <w:r w:rsidRPr="00DC4974">
        <w:t>5142.602</w:t>
      </w:r>
      <w:r>
        <w:t xml:space="preserve">  Assignment and location.</w:t>
      </w:r>
      <w:bookmarkEnd w:id="64"/>
      <w:bookmarkEnd w:id="65"/>
    </w:p>
    <w:p w14:paraId="7CE5E42C" w14:textId="2D89ED61" w:rsidR="00DC4974" w:rsidRDefault="00DC4974" w:rsidP="00DC4974">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(a)(2) 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approves the need </w:t>
      </w:r>
      <w:r w:rsidR="003637BE">
        <w:rPr>
          <w:rFonts w:ascii="Times New Roman" w:hAnsi="Times New Roman" w:cs="Times New Roman"/>
          <w:bCs/>
          <w:sz w:val="24"/>
        </w:rPr>
        <w:t>for</w:t>
      </w:r>
      <w:r>
        <w:rPr>
          <w:rFonts w:ascii="Times New Roman" w:hAnsi="Times New Roman" w:cs="Times New Roman"/>
          <w:bCs/>
          <w:sz w:val="24"/>
        </w:rPr>
        <w:t xml:space="preserve"> a CACO.  See </w:t>
      </w:r>
      <w:hyperlink r:id="rId15"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BC560AD" w14:textId="67FC13BB" w:rsidR="004B0BEF" w:rsidRPr="004B0BEF" w:rsidRDefault="004B0BEF" w:rsidP="00013162">
      <w:pPr>
        <w:pStyle w:val="Heading3"/>
      </w:pPr>
      <w:bookmarkStart w:id="66" w:name="_Toc514071196"/>
      <w:bookmarkStart w:id="67" w:name="_Toc126917106"/>
      <w:r w:rsidRPr="004B0BEF">
        <w:t xml:space="preserve">Subpart 5142.7 – </w:t>
      </w:r>
      <w:r>
        <w:t>Indirect Cost Rates</w:t>
      </w:r>
      <w:bookmarkEnd w:id="66"/>
      <w:bookmarkEnd w:id="67"/>
    </w:p>
    <w:p w14:paraId="2E1A7AC8" w14:textId="4C8DE9C4" w:rsidR="004B0BEF" w:rsidRPr="004B0BEF" w:rsidRDefault="004B0BEF" w:rsidP="00013162">
      <w:pPr>
        <w:pStyle w:val="Heading4"/>
      </w:pPr>
      <w:bookmarkStart w:id="68" w:name="_Toc514071197"/>
      <w:bookmarkStart w:id="69" w:name="_Toc126917107"/>
      <w:r w:rsidRPr="004B0BEF">
        <w:t xml:space="preserve">5142.703 </w:t>
      </w:r>
      <w:r>
        <w:t>General.</w:t>
      </w:r>
      <w:bookmarkEnd w:id="68"/>
      <w:bookmarkEnd w:id="69"/>
    </w:p>
    <w:p w14:paraId="7EFA3626" w14:textId="7312F746" w:rsidR="004B0BEF" w:rsidRDefault="004B0BEF" w:rsidP="00013162">
      <w:pPr>
        <w:pStyle w:val="Heading4"/>
      </w:pPr>
      <w:bookmarkStart w:id="70" w:name="_Toc514071198"/>
      <w:bookmarkStart w:id="71" w:name="_Toc126917108"/>
      <w:r w:rsidRPr="004B0BEF">
        <w:t>5142.703-2</w:t>
      </w:r>
      <w:r>
        <w:t xml:space="preserve">  Certification of indirect costs.</w:t>
      </w:r>
      <w:bookmarkEnd w:id="70"/>
      <w:bookmarkEnd w:id="71"/>
    </w:p>
    <w:p w14:paraId="6FCC74EB" w14:textId="1A2FFFB9" w:rsidR="004B0BEF" w:rsidRPr="004B0BEF" w:rsidRDefault="004B0BEF" w:rsidP="004B0BEF">
      <w:pPr>
        <w:pStyle w:val="NormalWeb"/>
        <w:spacing w:before="0" w:beforeAutospacing="0" w:after="240" w:afterAutospacing="0"/>
        <w:rPr>
          <w:rFonts w:ascii="Times New Roman" w:hAnsi="Times New Roman" w:cs="Times New Roman"/>
          <w:b/>
          <w:bCs/>
          <w:sz w:val="24"/>
        </w:rPr>
      </w:pPr>
      <w:r w:rsidRPr="003637BE">
        <w:rPr>
          <w:rFonts w:ascii="Times New Roman" w:hAnsi="Times New Roman" w:cs="Times New Roman"/>
          <w:bCs/>
          <w:sz w:val="24"/>
        </w:rPr>
        <w:t xml:space="preserve">(b)(1) </w:t>
      </w:r>
      <w:r>
        <w:rPr>
          <w:rFonts w:ascii="Times New Roman" w:hAnsi="Times New Roman" w:cs="Times New Roman"/>
          <w:bCs/>
          <w:sz w:val="24"/>
        </w:rPr>
        <w:t>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may waive the certification requirement at FAR 42.703-2.  See </w:t>
      </w:r>
      <w:hyperlink r:id="rId16"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79935642" w14:textId="77777777" w:rsidR="00F81BE2" w:rsidRDefault="0049479D" w:rsidP="00013162">
      <w:pPr>
        <w:pStyle w:val="Heading3"/>
      </w:pPr>
      <w:bookmarkStart w:id="72" w:name="_Toc514071199"/>
      <w:bookmarkStart w:id="73" w:name="_Toc126917109"/>
      <w:r w:rsidRPr="00442639">
        <w:t xml:space="preserve">Subpart 5142.15 </w:t>
      </w:r>
      <w:r w:rsidR="00B674F1">
        <w:t>–</w:t>
      </w:r>
      <w:r w:rsidRPr="00442639">
        <w:t xml:space="preserve"> Contractor Performance Information</w:t>
      </w:r>
      <w:bookmarkEnd w:id="72"/>
      <w:bookmarkEnd w:id="73"/>
    </w:p>
    <w:p w14:paraId="79935643" w14:textId="77777777" w:rsidR="002352C0" w:rsidRDefault="002352C0" w:rsidP="00013162">
      <w:pPr>
        <w:pStyle w:val="Heading4"/>
      </w:pPr>
      <w:bookmarkStart w:id="74" w:name="_Toc514071200"/>
      <w:bookmarkStart w:id="75" w:name="_Toc126917110"/>
      <w:r>
        <w:t>5142.1502  Policy</w:t>
      </w:r>
      <w:r w:rsidR="006378CE">
        <w:t>.</w:t>
      </w:r>
      <w:bookmarkEnd w:id="74"/>
      <w:bookmarkEnd w:id="75"/>
    </w:p>
    <w:p w14:paraId="79935644" w14:textId="681E3638" w:rsidR="00BA1BE7" w:rsidRPr="002352C0" w:rsidRDefault="00BA1BE7"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lastRenderedPageBreak/>
        <w:t>(d)</w:t>
      </w:r>
      <w:r w:rsidRPr="00BA1BE7">
        <w:rPr>
          <w:rFonts w:ascii="Times New Roman" w:hAnsi="Times New Roman" w:cs="Times New Roman"/>
          <w:sz w:val="24"/>
        </w:rPr>
        <w:t xml:space="preserve"> </w:t>
      </w:r>
      <w:r>
        <w:rPr>
          <w:rFonts w:ascii="Times New Roman" w:hAnsi="Times New Roman" w:cs="Times New Roman"/>
          <w:sz w:val="24"/>
        </w:rPr>
        <w:t xml:space="preserve"> </w:t>
      </w:r>
      <w:r w:rsidRPr="00BA1BE7">
        <w:rPr>
          <w:rFonts w:ascii="Times New Roman" w:hAnsi="Times New Roman" w:cs="Times New Roman"/>
          <w:i/>
          <w:sz w:val="24"/>
        </w:rPr>
        <w:t>Orders under single-agency contracts.</w:t>
      </w:r>
      <w:r>
        <w:rPr>
          <w:rFonts w:ascii="Times New Roman" w:hAnsi="Times New Roman" w:cs="Times New Roman"/>
          <w:sz w:val="24"/>
        </w:rPr>
        <w:t xml:space="preserve">  </w:t>
      </w:r>
      <w:r w:rsidRPr="00442639">
        <w:rPr>
          <w:rFonts w:ascii="Times New Roman" w:hAnsi="Times New Roman" w:cs="Times New Roman"/>
          <w:sz w:val="24"/>
        </w:rPr>
        <w:t xml:space="preserve">Where the scope of the </w:t>
      </w:r>
      <w:r>
        <w:rPr>
          <w:rFonts w:ascii="Times New Roman" w:hAnsi="Times New Roman" w:cs="Times New Roman"/>
          <w:sz w:val="24"/>
        </w:rPr>
        <w:t xml:space="preserve">indefinite delivery </w:t>
      </w:r>
      <w:r w:rsidRPr="00442639">
        <w:rPr>
          <w:rFonts w:ascii="Times New Roman" w:hAnsi="Times New Roman" w:cs="Times New Roman"/>
          <w:sz w:val="24"/>
        </w:rPr>
        <w:t xml:space="preserve">contract is narrow or orders will be essentially similar, the </w:t>
      </w:r>
      <w:ins w:id="76" w:author="Jordan, Amanda C CIV USARMY HQDA ASA ALT (USA)" w:date="2024-08-28T13:45:00Z">
        <w:r w:rsidR="00B23CAF">
          <w:rPr>
            <w:rFonts w:ascii="Times New Roman" w:hAnsi="Times New Roman" w:cs="Times New Roman"/>
            <w:sz w:val="24"/>
          </w:rPr>
          <w:t>C</w:t>
        </w:r>
      </w:ins>
      <w:del w:id="77" w:author="Jordan, Amanda C CIV USARMY HQDA ASA ALT (USA)" w:date="2024-08-28T13:45:00Z">
        <w:r w:rsidRPr="00442639" w:rsidDel="00B23CAF">
          <w:rPr>
            <w:rFonts w:ascii="Times New Roman" w:hAnsi="Times New Roman" w:cs="Times New Roman"/>
            <w:sz w:val="24"/>
          </w:rPr>
          <w:delText>c</w:delText>
        </w:r>
      </w:del>
      <w:r w:rsidRPr="00442639">
        <w:rPr>
          <w:rFonts w:ascii="Times New Roman" w:hAnsi="Times New Roman" w:cs="Times New Roman"/>
          <w:sz w:val="24"/>
        </w:rPr>
        <w:t xml:space="preserve">ontracting officer shall prepare reports </w:t>
      </w:r>
      <w:r>
        <w:rPr>
          <w:rFonts w:ascii="Times New Roman" w:hAnsi="Times New Roman" w:cs="Times New Roman"/>
          <w:sz w:val="24"/>
        </w:rPr>
        <w:t>at the base contract level</w:t>
      </w:r>
      <w:r w:rsidRPr="00742286">
        <w:rPr>
          <w:rFonts w:ascii="Times New Roman" w:hAnsi="Times New Roman" w:cs="Times New Roman"/>
          <w:sz w:val="24"/>
        </w:rPr>
        <w:t>.</w:t>
      </w:r>
    </w:p>
    <w:p w14:paraId="79935645" w14:textId="77777777" w:rsidR="00114216" w:rsidRDefault="00114216" w:rsidP="00013162">
      <w:pPr>
        <w:pStyle w:val="Heading4"/>
      </w:pPr>
      <w:bookmarkStart w:id="78" w:name="_Toc514071201"/>
      <w:bookmarkStart w:id="79" w:name="_Toc126917111"/>
      <w:r>
        <w:t>5142.1503  Procedures</w:t>
      </w:r>
      <w:r w:rsidR="006378CE">
        <w:t>.</w:t>
      </w:r>
      <w:bookmarkEnd w:id="78"/>
      <w:bookmarkEnd w:id="79"/>
    </w:p>
    <w:p w14:paraId="79935646" w14:textId="05F355CD" w:rsidR="00B67704" w:rsidRDefault="00B67704"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(a)(1)(ii)(</w:t>
      </w:r>
      <w:r>
        <w:rPr>
          <w:rFonts w:ascii="Times New Roman" w:hAnsi="Times New Roman" w:cs="Times New Roman"/>
          <w:bCs/>
          <w:i/>
          <w:sz w:val="24"/>
        </w:rPr>
        <w:t>1</w:t>
      </w:r>
      <w:proofErr w:type="gramStart"/>
      <w:r>
        <w:rPr>
          <w:rFonts w:ascii="Times New Roman" w:hAnsi="Times New Roman" w:cs="Times New Roman"/>
          <w:bCs/>
          <w:sz w:val="24"/>
        </w:rPr>
        <w:t xml:space="preserve">)  </w:t>
      </w:r>
      <w:r w:rsidRPr="00360469">
        <w:rPr>
          <w:rFonts w:ascii="Times New Roman" w:hAnsi="Times New Roman" w:cs="Times New Roman"/>
          <w:sz w:val="24"/>
        </w:rPr>
        <w:t>C</w:t>
      </w:r>
      <w:r w:rsidR="00695D27">
        <w:rPr>
          <w:rFonts w:ascii="Times New Roman" w:hAnsi="Times New Roman" w:cs="Times New Roman"/>
          <w:sz w:val="24"/>
        </w:rPr>
        <w:t>ontracting</w:t>
      </w:r>
      <w:proofErr w:type="gramEnd"/>
      <w:r w:rsidR="00695D27">
        <w:rPr>
          <w:rFonts w:ascii="Times New Roman" w:hAnsi="Times New Roman" w:cs="Times New Roman"/>
          <w:sz w:val="24"/>
        </w:rPr>
        <w:t xml:space="preserve"> officer’s representatives (C</w:t>
      </w:r>
      <w:r w:rsidRPr="00360469">
        <w:rPr>
          <w:rFonts w:ascii="Times New Roman" w:hAnsi="Times New Roman" w:cs="Times New Roman"/>
          <w:sz w:val="24"/>
        </w:rPr>
        <w:t>ORs</w:t>
      </w:r>
      <w:r w:rsidR="00695D27">
        <w:rPr>
          <w:rFonts w:ascii="Times New Roman" w:hAnsi="Times New Roman" w:cs="Times New Roman"/>
          <w:sz w:val="24"/>
        </w:rPr>
        <w:t>)</w:t>
      </w:r>
      <w:r w:rsidRPr="00360469">
        <w:rPr>
          <w:rFonts w:ascii="Times New Roman" w:hAnsi="Times New Roman" w:cs="Times New Roman"/>
          <w:sz w:val="24"/>
        </w:rPr>
        <w:t xml:space="preserve"> will assist the </w:t>
      </w:r>
      <w:ins w:id="80" w:author="Jordan, Amanda C CIV USARMY HQDA ASA ALT (USA)" w:date="2024-08-28T13:45:00Z">
        <w:r w:rsidR="00B23CAF">
          <w:rPr>
            <w:rFonts w:ascii="Times New Roman" w:hAnsi="Times New Roman" w:cs="Times New Roman"/>
            <w:sz w:val="24"/>
          </w:rPr>
          <w:t>C</w:t>
        </w:r>
      </w:ins>
      <w:del w:id="81" w:author="Jordan, Amanda C CIV USARMY HQDA ASA ALT (USA)" w:date="2024-08-28T13:45:00Z">
        <w:r w:rsidRPr="00360469" w:rsidDel="00B23CAF">
          <w:rPr>
            <w:rFonts w:ascii="Times New Roman" w:hAnsi="Times New Roman" w:cs="Times New Roman"/>
            <w:sz w:val="24"/>
          </w:rPr>
          <w:delText>c</w:delText>
        </w:r>
      </w:del>
      <w:r w:rsidRPr="00360469">
        <w:rPr>
          <w:rFonts w:ascii="Times New Roman" w:hAnsi="Times New Roman" w:cs="Times New Roman"/>
          <w:sz w:val="24"/>
        </w:rPr>
        <w:t xml:space="preserve">ontracting officer with entering objective performance information in </w:t>
      </w:r>
      <w:r w:rsidR="000B2222">
        <w:rPr>
          <w:rFonts w:ascii="Times New Roman" w:hAnsi="Times New Roman" w:cs="Times New Roman"/>
          <w:sz w:val="24"/>
        </w:rPr>
        <w:t>the Contractor Performance Assessment Reports System (</w:t>
      </w:r>
      <w:r w:rsidRPr="00360469">
        <w:rPr>
          <w:rFonts w:ascii="Times New Roman" w:hAnsi="Times New Roman" w:cs="Times New Roman"/>
          <w:sz w:val="24"/>
        </w:rPr>
        <w:t>CPARS</w:t>
      </w:r>
      <w:r w:rsidR="000B2222">
        <w:rPr>
          <w:rFonts w:ascii="Times New Roman" w:hAnsi="Times New Roman" w:cs="Times New Roman"/>
          <w:sz w:val="24"/>
        </w:rPr>
        <w:t>)</w:t>
      </w:r>
      <w:r w:rsidRPr="00360469">
        <w:rPr>
          <w:rFonts w:ascii="Times New Roman" w:hAnsi="Times New Roman" w:cs="Times New Roman"/>
          <w:sz w:val="24"/>
        </w:rPr>
        <w:t xml:space="preserve"> for each contract or order assigned.  The </w:t>
      </w:r>
      <w:ins w:id="82" w:author="Jordan, Amanda C CIV USARMY HQDA ASA ALT (USA)" w:date="2024-08-28T13:45:00Z">
        <w:r w:rsidR="00B23CAF">
          <w:rPr>
            <w:rFonts w:ascii="Times New Roman" w:hAnsi="Times New Roman" w:cs="Times New Roman"/>
            <w:sz w:val="24"/>
          </w:rPr>
          <w:t>C</w:t>
        </w:r>
      </w:ins>
      <w:del w:id="83" w:author="Jordan, Amanda C CIV USARMY HQDA ASA ALT (USA)" w:date="2024-08-28T13:45:00Z">
        <w:r w:rsidRPr="00360469" w:rsidDel="00B23CAF">
          <w:rPr>
            <w:rFonts w:ascii="Times New Roman" w:hAnsi="Times New Roman" w:cs="Times New Roman"/>
            <w:sz w:val="24"/>
          </w:rPr>
          <w:delText>c</w:delText>
        </w:r>
      </w:del>
      <w:r w:rsidRPr="00360469">
        <w:rPr>
          <w:rFonts w:ascii="Times New Roman" w:hAnsi="Times New Roman" w:cs="Times New Roman"/>
          <w:sz w:val="24"/>
        </w:rPr>
        <w:t xml:space="preserve">ontracting officer may assign the COR the role of </w:t>
      </w:r>
      <w:r w:rsidR="00695D27">
        <w:rPr>
          <w:rFonts w:ascii="Times New Roman" w:hAnsi="Times New Roman" w:cs="Times New Roman"/>
          <w:sz w:val="24"/>
        </w:rPr>
        <w:t>a</w:t>
      </w:r>
      <w:r w:rsidRPr="00360469">
        <w:rPr>
          <w:rFonts w:ascii="Times New Roman" w:hAnsi="Times New Roman" w:cs="Times New Roman"/>
          <w:sz w:val="24"/>
        </w:rPr>
        <w:t xml:space="preserve">ssessing </w:t>
      </w:r>
      <w:r w:rsidR="00695D27">
        <w:rPr>
          <w:rFonts w:ascii="Times New Roman" w:hAnsi="Times New Roman" w:cs="Times New Roman"/>
          <w:sz w:val="24"/>
        </w:rPr>
        <w:t>o</w:t>
      </w:r>
      <w:r w:rsidRPr="00360469">
        <w:rPr>
          <w:rFonts w:ascii="Times New Roman" w:hAnsi="Times New Roman" w:cs="Times New Roman"/>
          <w:sz w:val="24"/>
        </w:rPr>
        <w:t xml:space="preserve">fficial </w:t>
      </w:r>
      <w:r w:rsidR="00695D27">
        <w:rPr>
          <w:rFonts w:ascii="Times New Roman" w:hAnsi="Times New Roman" w:cs="Times New Roman"/>
          <w:sz w:val="24"/>
        </w:rPr>
        <w:t>r</w:t>
      </w:r>
      <w:r w:rsidRPr="00360469">
        <w:rPr>
          <w:rFonts w:ascii="Times New Roman" w:hAnsi="Times New Roman" w:cs="Times New Roman"/>
          <w:sz w:val="24"/>
        </w:rPr>
        <w:t>epresentative in CPARS.</w:t>
      </w:r>
    </w:p>
    <w:p w14:paraId="79935647" w14:textId="1CD33BA0" w:rsidR="00B67704" w:rsidRDefault="00B67704" w:rsidP="00B67704">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i/>
          <w:sz w:val="24"/>
        </w:rPr>
        <w:t>2</w:t>
      </w:r>
      <w:r>
        <w:rPr>
          <w:rFonts w:ascii="Times New Roman" w:hAnsi="Times New Roman" w:cs="Times New Roman"/>
          <w:sz w:val="24"/>
        </w:rPr>
        <w:t>)</w:t>
      </w:r>
      <w:r w:rsidRPr="00B67704">
        <w:rPr>
          <w:rFonts w:ascii="Times New Roman" w:hAnsi="Times New Roman" w:cs="Times New Roman"/>
          <w:sz w:val="24"/>
        </w:rPr>
        <w:t xml:space="preserve"> </w:t>
      </w:r>
      <w:r>
        <w:rPr>
          <w:rFonts w:ascii="Times New Roman" w:hAnsi="Times New Roman" w:cs="Times New Roman"/>
          <w:sz w:val="24"/>
        </w:rPr>
        <w:t xml:space="preserve"> Include the </w:t>
      </w:r>
      <w:ins w:id="84" w:author="Jordan, Amanda C CIV USARMY HQDA ASA ALT (USA)" w:date="2024-08-28T13:45:00Z">
        <w:r w:rsidR="00B23CAF">
          <w:rPr>
            <w:rFonts w:ascii="Times New Roman" w:hAnsi="Times New Roman" w:cs="Times New Roman"/>
            <w:sz w:val="24"/>
          </w:rPr>
          <w:t>C</w:t>
        </w:r>
      </w:ins>
      <w:del w:id="85" w:author="Jordan, Amanda C CIV USARMY HQDA ASA ALT (USA)" w:date="2024-08-28T13:45:00Z">
        <w:r w:rsidDel="00B23CAF">
          <w:rPr>
            <w:rFonts w:ascii="Times New Roman" w:hAnsi="Times New Roman" w:cs="Times New Roman"/>
            <w:sz w:val="24"/>
          </w:rPr>
          <w:delText>c</w:delText>
        </w:r>
      </w:del>
      <w:r>
        <w:rPr>
          <w:rFonts w:ascii="Times New Roman" w:hAnsi="Times New Roman" w:cs="Times New Roman"/>
          <w:sz w:val="24"/>
        </w:rPr>
        <w:t>ontracting officer in the assessment process prior to forwarding a report to the contractor for review.</w:t>
      </w:r>
    </w:p>
    <w:p w14:paraId="79935648" w14:textId="77777777" w:rsidR="00695D27" w:rsidRPr="00B67704" w:rsidRDefault="00695D27" w:rsidP="00B67704">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ab/>
        <w:t xml:space="preserve">(2)  </w:t>
      </w:r>
      <w:r w:rsidR="00C56719">
        <w:rPr>
          <w:rFonts w:ascii="Times New Roman" w:hAnsi="Times New Roman" w:cs="Times New Roman"/>
          <w:sz w:val="24"/>
        </w:rPr>
        <w:t>See 5142.150</w:t>
      </w:r>
      <w:r w:rsidR="00FB442B">
        <w:rPr>
          <w:rFonts w:ascii="Times New Roman" w:hAnsi="Times New Roman" w:cs="Times New Roman"/>
          <w:sz w:val="24"/>
        </w:rPr>
        <w:t>3</w:t>
      </w:r>
      <w:r w:rsidR="00C56719">
        <w:rPr>
          <w:rFonts w:ascii="Times New Roman" w:hAnsi="Times New Roman" w:cs="Times New Roman"/>
          <w:sz w:val="24"/>
        </w:rPr>
        <w:t xml:space="preserve">-90(a) for </w:t>
      </w:r>
      <w:r w:rsidR="00194840">
        <w:rPr>
          <w:rFonts w:ascii="Times New Roman" w:hAnsi="Times New Roman" w:cs="Times New Roman"/>
          <w:sz w:val="24"/>
        </w:rPr>
        <w:t>a list of</w:t>
      </w:r>
      <w:r w:rsidR="00C56719">
        <w:rPr>
          <w:rFonts w:ascii="Times New Roman" w:hAnsi="Times New Roman" w:cs="Times New Roman"/>
          <w:sz w:val="24"/>
        </w:rPr>
        <w:t xml:space="preserve"> CPARS assessing official</w:t>
      </w:r>
      <w:r w:rsidR="00194840">
        <w:rPr>
          <w:rFonts w:ascii="Times New Roman" w:hAnsi="Times New Roman" w:cs="Times New Roman"/>
          <w:sz w:val="24"/>
        </w:rPr>
        <w:t>s</w:t>
      </w:r>
      <w:r w:rsidR="00C56719">
        <w:rPr>
          <w:rFonts w:ascii="Times New Roman" w:hAnsi="Times New Roman" w:cs="Times New Roman"/>
          <w:sz w:val="24"/>
        </w:rPr>
        <w:t xml:space="preserve"> (AO</w:t>
      </w:r>
      <w:r w:rsidR="00194840">
        <w:rPr>
          <w:rFonts w:ascii="Times New Roman" w:hAnsi="Times New Roman" w:cs="Times New Roman"/>
          <w:sz w:val="24"/>
        </w:rPr>
        <w:t>s</w:t>
      </w:r>
      <w:r w:rsidR="00C56719">
        <w:rPr>
          <w:rFonts w:ascii="Times New Roman" w:hAnsi="Times New Roman" w:cs="Times New Roman"/>
          <w:sz w:val="24"/>
        </w:rPr>
        <w:t xml:space="preserve">) for contracts in </w:t>
      </w:r>
      <w:r w:rsidR="00194840">
        <w:rPr>
          <w:rFonts w:ascii="Times New Roman" w:hAnsi="Times New Roman" w:cs="Times New Roman"/>
          <w:sz w:val="24"/>
        </w:rPr>
        <w:t xml:space="preserve">different </w:t>
      </w:r>
      <w:r w:rsidR="00C56719">
        <w:rPr>
          <w:rFonts w:ascii="Times New Roman" w:hAnsi="Times New Roman" w:cs="Times New Roman"/>
          <w:sz w:val="24"/>
        </w:rPr>
        <w:t>business sectors.</w:t>
      </w:r>
    </w:p>
    <w:p w14:paraId="79935649" w14:textId="5344C583" w:rsidR="001A645A" w:rsidRDefault="001A645A"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 xml:space="preserve">(b)(2)(vi)  The AO shall consider the extent to which the contractor complied with Department of Defense policy for item unique identification; see </w:t>
      </w:r>
      <w:r w:rsidR="000B2222">
        <w:rPr>
          <w:rFonts w:ascii="Times New Roman" w:hAnsi="Times New Roman" w:cs="Times New Roman"/>
          <w:bCs/>
          <w:sz w:val="24"/>
        </w:rPr>
        <w:t xml:space="preserve">DFARS </w:t>
      </w:r>
      <w:r>
        <w:rPr>
          <w:rFonts w:ascii="Times New Roman" w:hAnsi="Times New Roman" w:cs="Times New Roman"/>
          <w:bCs/>
          <w:sz w:val="24"/>
        </w:rPr>
        <w:t xml:space="preserve">211.274-2 Policy for item unique identification, and AFARS </w:t>
      </w:r>
      <w:r w:rsidR="000D354F">
        <w:rPr>
          <w:rFonts w:ascii="Times New Roman" w:hAnsi="Times New Roman" w:cs="Times New Roman"/>
          <w:bCs/>
          <w:sz w:val="24"/>
        </w:rPr>
        <w:t>5111</w:t>
      </w:r>
      <w:r>
        <w:rPr>
          <w:rFonts w:ascii="Times New Roman" w:hAnsi="Times New Roman" w:cs="Times New Roman"/>
          <w:bCs/>
          <w:sz w:val="24"/>
        </w:rPr>
        <w:t>.274-2.</w:t>
      </w:r>
    </w:p>
    <w:p w14:paraId="7993564A" w14:textId="77777777" w:rsidR="00F9365C" w:rsidRDefault="00F9365C"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 xml:space="preserve">(b)(4)  </w:t>
      </w:r>
      <w:r w:rsidR="00C56719">
        <w:rPr>
          <w:rFonts w:ascii="Times New Roman" w:hAnsi="Times New Roman" w:cs="Times New Roman"/>
          <w:bCs/>
          <w:sz w:val="24"/>
        </w:rPr>
        <w:t xml:space="preserve">The </w:t>
      </w:r>
      <w:r>
        <w:rPr>
          <w:rFonts w:ascii="Times New Roman" w:hAnsi="Times New Roman" w:cs="Times New Roman"/>
          <w:bCs/>
          <w:sz w:val="24"/>
        </w:rPr>
        <w:t xml:space="preserve">AO </w:t>
      </w:r>
      <w:r w:rsidR="00A62C34">
        <w:rPr>
          <w:rFonts w:ascii="Times New Roman" w:hAnsi="Times New Roman" w:cs="Times New Roman"/>
          <w:bCs/>
          <w:sz w:val="24"/>
        </w:rPr>
        <w:t>shall</w:t>
      </w:r>
      <w:r>
        <w:rPr>
          <w:rFonts w:ascii="Times New Roman" w:hAnsi="Times New Roman" w:cs="Times New Roman"/>
          <w:bCs/>
          <w:sz w:val="24"/>
        </w:rPr>
        <w:t xml:space="preserve"> support t</w:t>
      </w:r>
      <w:r w:rsidRPr="00442639">
        <w:rPr>
          <w:rFonts w:ascii="Times New Roman" w:hAnsi="Times New Roman" w:cs="Times New Roman"/>
          <w:sz w:val="24"/>
        </w:rPr>
        <w:t>he rating assigned to an element</w:t>
      </w:r>
      <w:r>
        <w:rPr>
          <w:rFonts w:ascii="Times New Roman" w:hAnsi="Times New Roman" w:cs="Times New Roman"/>
          <w:sz w:val="24"/>
        </w:rPr>
        <w:t xml:space="preserve"> or </w:t>
      </w:r>
      <w:r w:rsidRPr="00442639">
        <w:rPr>
          <w:rFonts w:ascii="Times New Roman" w:hAnsi="Times New Roman" w:cs="Times New Roman"/>
          <w:sz w:val="24"/>
        </w:rPr>
        <w:t xml:space="preserve">sub-element </w:t>
      </w:r>
      <w:r>
        <w:rPr>
          <w:rFonts w:ascii="Times New Roman" w:hAnsi="Times New Roman" w:cs="Times New Roman"/>
          <w:sz w:val="24"/>
        </w:rPr>
        <w:t>with</w:t>
      </w:r>
      <w:r w:rsidRPr="00442639">
        <w:rPr>
          <w:rFonts w:ascii="Times New Roman" w:hAnsi="Times New Roman" w:cs="Times New Roman"/>
          <w:sz w:val="24"/>
        </w:rPr>
        <w:t xml:space="preserve"> narrative rationale. </w:t>
      </w:r>
      <w:r>
        <w:rPr>
          <w:rFonts w:ascii="Times New Roman" w:hAnsi="Times New Roman" w:cs="Times New Roman"/>
          <w:sz w:val="24"/>
        </w:rPr>
        <w:t xml:space="preserve"> </w:t>
      </w:r>
      <w:r w:rsidRPr="00442639">
        <w:rPr>
          <w:rFonts w:ascii="Times New Roman" w:hAnsi="Times New Roman" w:cs="Times New Roman"/>
          <w:sz w:val="24"/>
        </w:rPr>
        <w:t xml:space="preserve">Narratives </w:t>
      </w:r>
      <w:r w:rsidR="00A62C34">
        <w:rPr>
          <w:rFonts w:ascii="Times New Roman" w:hAnsi="Times New Roman" w:cs="Times New Roman"/>
          <w:sz w:val="24"/>
        </w:rPr>
        <w:t>shall</w:t>
      </w:r>
      <w:r w:rsidRPr="00442639">
        <w:rPr>
          <w:rFonts w:ascii="Times New Roman" w:hAnsi="Times New Roman" w:cs="Times New Roman"/>
          <w:sz w:val="24"/>
        </w:rPr>
        <w:t xml:space="preserve"> clearly convey </w:t>
      </w:r>
      <w:r>
        <w:rPr>
          <w:rFonts w:ascii="Times New Roman" w:hAnsi="Times New Roman" w:cs="Times New Roman"/>
          <w:sz w:val="24"/>
        </w:rPr>
        <w:t xml:space="preserve">the rationale behind the rating </w:t>
      </w:r>
      <w:r w:rsidRPr="00442639">
        <w:rPr>
          <w:rFonts w:ascii="Times New Roman" w:hAnsi="Times New Roman" w:cs="Times New Roman"/>
          <w:sz w:val="24"/>
        </w:rPr>
        <w:t>to the contractor, as well as to a Government source selection official who is not familiar with the instant contract</w:t>
      </w:r>
      <w:r>
        <w:rPr>
          <w:rFonts w:ascii="Times New Roman" w:hAnsi="Times New Roman" w:cs="Times New Roman"/>
          <w:sz w:val="24"/>
        </w:rPr>
        <w:t xml:space="preserve">.  </w:t>
      </w:r>
      <w:r w:rsidRPr="00442639">
        <w:rPr>
          <w:rFonts w:ascii="Times New Roman" w:hAnsi="Times New Roman" w:cs="Times New Roman"/>
          <w:sz w:val="24"/>
        </w:rPr>
        <w:t xml:space="preserve">This is especially important for any rating above or below satisfactory.  </w:t>
      </w:r>
      <w:r>
        <w:rPr>
          <w:rFonts w:ascii="Times New Roman" w:hAnsi="Times New Roman" w:cs="Times New Roman"/>
          <w:sz w:val="24"/>
        </w:rPr>
        <w:t>The AO should support n</w:t>
      </w:r>
      <w:r w:rsidRPr="00442639">
        <w:rPr>
          <w:rFonts w:ascii="Times New Roman" w:hAnsi="Times New Roman" w:cs="Times New Roman"/>
          <w:sz w:val="24"/>
        </w:rPr>
        <w:t xml:space="preserve">arratives </w:t>
      </w:r>
      <w:r>
        <w:rPr>
          <w:rFonts w:ascii="Times New Roman" w:hAnsi="Times New Roman" w:cs="Times New Roman"/>
          <w:sz w:val="24"/>
        </w:rPr>
        <w:t>with</w:t>
      </w:r>
      <w:r w:rsidRPr="00442639">
        <w:rPr>
          <w:rFonts w:ascii="Times New Roman" w:hAnsi="Times New Roman" w:cs="Times New Roman"/>
          <w:sz w:val="24"/>
        </w:rPr>
        <w:t xml:space="preserve"> quantifiable or verifiable documentation.  While larger or more complex efforts warrant greater detail, narrative</w:t>
      </w:r>
      <w:r>
        <w:rPr>
          <w:rFonts w:ascii="Times New Roman" w:hAnsi="Times New Roman" w:cs="Times New Roman"/>
          <w:sz w:val="24"/>
        </w:rPr>
        <w:t>s</w:t>
      </w:r>
      <w:r w:rsidRPr="00442639">
        <w:rPr>
          <w:rFonts w:ascii="Times New Roman" w:hAnsi="Times New Roman" w:cs="Times New Roman"/>
          <w:sz w:val="24"/>
        </w:rPr>
        <w:t xml:space="preserve"> </w:t>
      </w:r>
      <w:r>
        <w:rPr>
          <w:rFonts w:ascii="Times New Roman" w:hAnsi="Times New Roman" w:cs="Times New Roman"/>
          <w:sz w:val="24"/>
        </w:rPr>
        <w:t>should be</w:t>
      </w:r>
      <w:r w:rsidRPr="00442639">
        <w:rPr>
          <w:rFonts w:ascii="Times New Roman" w:hAnsi="Times New Roman" w:cs="Times New Roman"/>
          <w:sz w:val="24"/>
        </w:rPr>
        <w:t xml:space="preserve"> clear and concise.</w:t>
      </w:r>
    </w:p>
    <w:p w14:paraId="7993564B" w14:textId="77777777" w:rsidR="00114216" w:rsidRDefault="00114216"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(f)  S</w:t>
      </w:r>
      <w:r w:rsidRPr="00442639">
        <w:rPr>
          <w:rFonts w:ascii="Times New Roman" w:hAnsi="Times New Roman" w:cs="Times New Roman"/>
          <w:sz w:val="24"/>
        </w:rPr>
        <w:t>ee Army Regulation</w:t>
      </w:r>
      <w:r w:rsidRPr="003E7996">
        <w:rPr>
          <w:rFonts w:ascii="Times New Roman" w:hAnsi="Times New Roman" w:cs="Times New Roman"/>
          <w:sz w:val="24"/>
        </w:rPr>
        <w:t xml:space="preserve"> 715-30</w:t>
      </w:r>
      <w:r>
        <w:rPr>
          <w:rFonts w:ascii="Times New Roman" w:hAnsi="Times New Roman" w:cs="Times New Roman"/>
          <w:sz w:val="24"/>
        </w:rPr>
        <w:t>,</w:t>
      </w:r>
      <w:r w:rsidRPr="00442639">
        <w:rPr>
          <w:rFonts w:ascii="Times New Roman" w:hAnsi="Times New Roman" w:cs="Times New Roman"/>
          <w:sz w:val="24"/>
        </w:rPr>
        <w:t xml:space="preserve"> as revised, for maintenance of past performance information that cannot be maintained in an unclassified database.</w:t>
      </w:r>
    </w:p>
    <w:p w14:paraId="7993564C" w14:textId="21F50913" w:rsidR="00B67704" w:rsidRDefault="00B67704" w:rsidP="00F81BE2">
      <w:pPr>
        <w:pStyle w:val="NormalWeb"/>
        <w:spacing w:before="0" w:beforeAutospacing="0" w:after="240" w:afterAutospacing="0"/>
        <w:rPr>
          <w:ins w:id="86" w:author="Amanda" w:date="2024-09-06T14:59:00Z"/>
          <w:rFonts w:ascii="Times New Roman" w:hAnsi="Times New Roman" w:cs="Times New Roman"/>
          <w:sz w:val="24"/>
        </w:rPr>
      </w:pPr>
      <w:r>
        <w:rPr>
          <w:rFonts w:ascii="Times New Roman" w:hAnsi="Times New Roman" w:cs="Times New Roman"/>
          <w:sz w:val="24"/>
        </w:rPr>
        <w:t>(h)(2</w:t>
      </w:r>
      <w:proofErr w:type="gramStart"/>
      <w:r>
        <w:rPr>
          <w:rFonts w:ascii="Times New Roman" w:hAnsi="Times New Roman" w:cs="Times New Roman"/>
          <w:sz w:val="24"/>
        </w:rPr>
        <w:t>)  The</w:t>
      </w:r>
      <w:proofErr w:type="gramEnd"/>
      <w:r>
        <w:rPr>
          <w:rFonts w:ascii="Times New Roman" w:hAnsi="Times New Roman" w:cs="Times New Roman"/>
          <w:sz w:val="24"/>
        </w:rPr>
        <w:t xml:space="preserve"> </w:t>
      </w:r>
      <w:ins w:id="87" w:author="Jordan, Amanda C CIV USARMY HQDA ASA ALT (USA)" w:date="2024-08-28T13:45:00Z">
        <w:r w:rsidR="00B23CAF">
          <w:rPr>
            <w:rFonts w:ascii="Times New Roman" w:hAnsi="Times New Roman" w:cs="Times New Roman"/>
            <w:sz w:val="24"/>
          </w:rPr>
          <w:t>C</w:t>
        </w:r>
      </w:ins>
      <w:del w:id="88" w:author="Jordan, Amanda C CIV USARMY HQDA ASA ALT (USA)" w:date="2024-08-28T13:45:00Z">
        <w:r w:rsidDel="00B23CAF">
          <w:rPr>
            <w:rFonts w:ascii="Times New Roman" w:hAnsi="Times New Roman" w:cs="Times New Roman"/>
            <w:sz w:val="24"/>
          </w:rPr>
          <w:delText>c</w:delText>
        </w:r>
      </w:del>
      <w:r>
        <w:rPr>
          <w:rFonts w:ascii="Times New Roman" w:hAnsi="Times New Roman" w:cs="Times New Roman"/>
          <w:sz w:val="24"/>
        </w:rPr>
        <w:t>ontracting officer shall process the CPARS initial registration consolidated format and a CPARS access request form</w:t>
      </w:r>
      <w:ins w:id="89" w:author="Coyne, William J IV CIV USARMY HQDA ASA ALT (USA)" w:date="2024-07-31T10:07:00Z">
        <w:r w:rsidR="00D63147">
          <w:rPr>
            <w:rFonts w:ascii="Times New Roman" w:hAnsi="Times New Roman" w:cs="Times New Roman"/>
            <w:sz w:val="24"/>
          </w:rPr>
          <w:t xml:space="preserve"> (or a single consolidated form that contains all </w:t>
        </w:r>
        <w:r w:rsidR="008F70AD">
          <w:rPr>
            <w:rFonts w:ascii="Times New Roman" w:hAnsi="Times New Roman" w:cs="Times New Roman"/>
            <w:sz w:val="24"/>
          </w:rPr>
          <w:t>the required information</w:t>
        </w:r>
      </w:ins>
      <w:ins w:id="90" w:author="Coyne, William J IV CIV USARMY HQDA ASA ALT (USA)" w:date="2024-07-31T10:13:00Z">
        <w:r w:rsidR="00A54768">
          <w:rPr>
            <w:rFonts w:ascii="Times New Roman" w:hAnsi="Times New Roman" w:cs="Times New Roman"/>
            <w:sz w:val="24"/>
          </w:rPr>
          <w:t xml:space="preserve"> from both forms</w:t>
        </w:r>
      </w:ins>
      <w:ins w:id="91" w:author="Coyne, William J IV CIV USARMY HQDA ASA ALT (USA)" w:date="2024-07-31T10:07:00Z">
        <w:r w:rsidR="008F70AD">
          <w:rPr>
            <w:rFonts w:ascii="Times New Roman" w:hAnsi="Times New Roman" w:cs="Times New Roman"/>
            <w:sz w:val="24"/>
          </w:rPr>
          <w:t>)</w:t>
        </w:r>
      </w:ins>
      <w:r>
        <w:rPr>
          <w:rFonts w:ascii="Times New Roman" w:hAnsi="Times New Roman" w:cs="Times New Roman"/>
          <w:sz w:val="24"/>
        </w:rPr>
        <w:t xml:space="preserve"> and shall ensure the CPARS focal point receives both documents</w:t>
      </w:r>
      <w:r w:rsidR="008F70AD">
        <w:rPr>
          <w:rFonts w:ascii="Times New Roman" w:hAnsi="Times New Roman" w:cs="Times New Roman"/>
          <w:sz w:val="24"/>
        </w:rPr>
        <w:t xml:space="preserve"> </w:t>
      </w:r>
      <w:r>
        <w:rPr>
          <w:rFonts w:ascii="Times New Roman" w:hAnsi="Times New Roman" w:cs="Times New Roman"/>
          <w:sz w:val="24"/>
        </w:rPr>
        <w:t>to ensure completion of registration within 30 calendar days from award of a contract.</w:t>
      </w:r>
      <w:r w:rsidRPr="00F169CF">
        <w:rPr>
          <w:rFonts w:ascii="Times New Roman" w:hAnsi="Times New Roman" w:cs="Times New Roman"/>
          <w:sz w:val="24"/>
        </w:rPr>
        <w:t xml:space="preserve"> </w:t>
      </w:r>
      <w:r>
        <w:rPr>
          <w:rFonts w:ascii="Times New Roman" w:hAnsi="Times New Roman" w:cs="Times New Roman"/>
          <w:sz w:val="24"/>
        </w:rPr>
        <w:t xml:space="preserve"> CPARS registration formats are located at 5153.303-9 Initial registration and </w:t>
      </w:r>
      <w:r w:rsidRPr="00745D68">
        <w:rPr>
          <w:rFonts w:ascii="Times New Roman" w:hAnsi="Times New Roman" w:cs="Times New Roman"/>
          <w:sz w:val="24"/>
        </w:rPr>
        <w:t>5153.303-10 Access request.</w:t>
      </w:r>
    </w:p>
    <w:p w14:paraId="56945BBD" w14:textId="77777777" w:rsidR="00973AEE" w:rsidRDefault="00973AEE" w:rsidP="00F81BE2">
      <w:pPr>
        <w:pStyle w:val="NormalWeb"/>
        <w:spacing w:before="0" w:beforeAutospacing="0" w:after="240" w:afterAutospacing="0"/>
        <w:rPr>
          <w:ins w:id="92" w:author="Amanda" w:date="2024-09-06T14:59:00Z"/>
          <w:rFonts w:ascii="Times New Roman" w:hAnsi="Times New Roman" w:cs="Times New Roman"/>
          <w:sz w:val="24"/>
        </w:rPr>
      </w:pPr>
    </w:p>
    <w:p w14:paraId="1A2F358B" w14:textId="77777777" w:rsidR="00973AEE" w:rsidRDefault="00973AEE" w:rsidP="00F81BE2">
      <w:pPr>
        <w:pStyle w:val="NormalWeb"/>
        <w:spacing w:before="0" w:beforeAutospacing="0" w:after="240" w:afterAutospacing="0"/>
        <w:rPr>
          <w:ins w:id="93" w:author="Amanda" w:date="2024-09-06T14:59:00Z"/>
          <w:rFonts w:ascii="Times New Roman" w:hAnsi="Times New Roman" w:cs="Times New Roman"/>
          <w:sz w:val="24"/>
        </w:rPr>
      </w:pPr>
    </w:p>
    <w:p w14:paraId="4AE9427D" w14:textId="77777777" w:rsidR="00973AEE" w:rsidRPr="00114216" w:rsidRDefault="00973AEE" w:rsidP="00F81BE2">
      <w:pPr>
        <w:pStyle w:val="NormalWeb"/>
        <w:spacing w:before="0" w:beforeAutospacing="0" w:after="240" w:afterAutospacing="0"/>
        <w:rPr>
          <w:rFonts w:ascii="Times New Roman" w:hAnsi="Times New Roman" w:cs="Times New Roman"/>
          <w:bCs/>
          <w:sz w:val="24"/>
        </w:rPr>
      </w:pPr>
    </w:p>
    <w:p w14:paraId="7993564D" w14:textId="77777777" w:rsidR="00F81BE2" w:rsidRDefault="0049479D" w:rsidP="00013162">
      <w:pPr>
        <w:pStyle w:val="Heading4"/>
      </w:pPr>
      <w:bookmarkStart w:id="94" w:name="_Toc514071202"/>
      <w:bookmarkStart w:id="95" w:name="_Toc126917112"/>
      <w:r w:rsidRPr="00442639">
        <w:lastRenderedPageBreak/>
        <w:t>5142.150</w:t>
      </w:r>
      <w:r w:rsidR="00DE1EDA">
        <w:t>3</w:t>
      </w:r>
      <w:r w:rsidRPr="00442639">
        <w:t xml:space="preserve">-90 </w:t>
      </w:r>
      <w:r w:rsidR="00B674F1">
        <w:t xml:space="preserve"> </w:t>
      </w:r>
      <w:r w:rsidRPr="00442639">
        <w:t>Policy.</w:t>
      </w:r>
      <w:bookmarkEnd w:id="94"/>
      <w:bookmarkEnd w:id="95"/>
    </w:p>
    <w:p w14:paraId="7993564F" w14:textId="7DBA061A" w:rsidR="00DE1EDA" w:rsidRPr="00FE3EF2" w:rsidRDefault="0049479D" w:rsidP="00FE3EF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(a)</w:t>
      </w:r>
      <w:r w:rsidR="00F81BE2" w:rsidRPr="00F81BE2">
        <w:rPr>
          <w:rFonts w:ascii="Times New Roman" w:hAnsi="Times New Roman" w:cs="Times New Roman"/>
          <w:bCs/>
          <w:sz w:val="24"/>
        </w:rPr>
        <w:t xml:space="preserve">  </w:t>
      </w:r>
      <w:r w:rsidR="00741305">
        <w:rPr>
          <w:rFonts w:ascii="Times New Roman" w:hAnsi="Times New Roman" w:cs="Times New Roman"/>
          <w:sz w:val="24"/>
        </w:rPr>
        <w:t xml:space="preserve">The </w:t>
      </w:r>
      <w:r w:rsidR="00675062">
        <w:rPr>
          <w:rFonts w:ascii="Times New Roman" w:hAnsi="Times New Roman" w:cs="Times New Roman"/>
          <w:sz w:val="24"/>
        </w:rPr>
        <w:t>CPARS AOs</w:t>
      </w:r>
      <w:r w:rsidR="00741305">
        <w:rPr>
          <w:rFonts w:ascii="Times New Roman" w:hAnsi="Times New Roman" w:cs="Times New Roman"/>
          <w:sz w:val="24"/>
        </w:rPr>
        <w:t xml:space="preserve"> are</w:t>
      </w:r>
      <w:r w:rsidR="00675062">
        <w:rPr>
          <w:rFonts w:ascii="Times New Roman" w:hAnsi="Times New Roman" w:cs="Times New Roman"/>
          <w:sz w:val="24"/>
        </w:rPr>
        <w:t xml:space="preserve"> as follows</w:t>
      </w:r>
      <w:r w:rsidR="00741305">
        <w:rPr>
          <w:rFonts w:ascii="Times New Roman" w:hAnsi="Times New Roman" w:cs="Times New Roman"/>
          <w:sz w:val="24"/>
        </w:rPr>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51D58D77" w14:textId="77777777" w:rsidR="00FE3EF2" w:rsidRDefault="00FE3EF2" w:rsidP="00FE3EF2">
      <w:pPr>
        <w:pStyle w:val="NormalWeb"/>
        <w:spacing w:before="0" w:beforeAutospacing="0" w:after="0" w:afterAutospacing="0" w:line="240" w:lineRule="auto"/>
        <w:rPr>
          <w:rFonts w:ascii="Times New Roman" w:hAnsi="Times New Roman" w:cs="Times New Roman"/>
          <w:sz w:val="24"/>
        </w:rPr>
      </w:pPr>
    </w:p>
    <w:p w14:paraId="79935669" w14:textId="77777777" w:rsidR="00F81BE2" w:rsidRDefault="0049479D" w:rsidP="00F81BE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w:t>
      </w:r>
      <w:r w:rsidR="00675062">
        <w:rPr>
          <w:rFonts w:ascii="Times New Roman" w:hAnsi="Times New Roman" w:cs="Times New Roman"/>
          <w:bCs/>
          <w:sz w:val="24"/>
        </w:rPr>
        <w:t>b</w:t>
      </w:r>
      <w:r w:rsidRPr="00442639">
        <w:rPr>
          <w:rFonts w:ascii="Times New Roman" w:hAnsi="Times New Roman" w:cs="Times New Roman"/>
          <w:bCs/>
          <w:sz w:val="24"/>
        </w:rPr>
        <w:t xml:space="preserve">) </w:t>
      </w:r>
      <w:r w:rsidR="00F81BE2" w:rsidRPr="00F81BE2">
        <w:rPr>
          <w:rFonts w:ascii="Times New Roman" w:hAnsi="Times New Roman" w:cs="Times New Roman"/>
          <w:bCs/>
          <w:sz w:val="24"/>
        </w:rPr>
        <w:t xml:space="preserve"> </w:t>
      </w:r>
      <w:r w:rsidR="00A1169F">
        <w:rPr>
          <w:rFonts w:ascii="Times New Roman" w:hAnsi="Times New Roman" w:cs="Times New Roman"/>
          <w:bCs/>
          <w:sz w:val="24"/>
        </w:rPr>
        <w:t xml:space="preserve">The </w:t>
      </w:r>
      <w:r w:rsidRPr="00442639">
        <w:rPr>
          <w:rFonts w:ascii="Times New Roman" w:hAnsi="Times New Roman" w:cs="Times New Roman"/>
          <w:sz w:val="24"/>
        </w:rPr>
        <w:t>A</w:t>
      </w:r>
      <w:r w:rsidR="00A1169F">
        <w:rPr>
          <w:rFonts w:ascii="Times New Roman" w:hAnsi="Times New Roman" w:cs="Times New Roman"/>
          <w:sz w:val="24"/>
        </w:rPr>
        <w:t>O may prepare a</w:t>
      </w:r>
      <w:r w:rsidRPr="00442639">
        <w:rPr>
          <w:rFonts w:ascii="Times New Roman" w:hAnsi="Times New Roman" w:cs="Times New Roman"/>
          <w:sz w:val="24"/>
        </w:rPr>
        <w:t xml:space="preserve">n out-of-cycle or </w:t>
      </w:r>
      <w:r w:rsidR="00377EDC">
        <w:rPr>
          <w:rFonts w:ascii="Times New Roman" w:hAnsi="Times New Roman" w:cs="Times New Roman"/>
          <w:sz w:val="24"/>
        </w:rPr>
        <w:t>“</w:t>
      </w:r>
      <w:r w:rsidRPr="00442639">
        <w:rPr>
          <w:rFonts w:ascii="Times New Roman" w:hAnsi="Times New Roman" w:cs="Times New Roman"/>
          <w:sz w:val="24"/>
        </w:rPr>
        <w:t>addendum</w:t>
      </w:r>
      <w:r w:rsidR="00377EDC">
        <w:rPr>
          <w:rFonts w:ascii="Times New Roman" w:hAnsi="Times New Roman" w:cs="Times New Roman"/>
          <w:sz w:val="24"/>
        </w:rPr>
        <w:t>”</w:t>
      </w:r>
      <w:r w:rsidRPr="00442639">
        <w:rPr>
          <w:rFonts w:ascii="Times New Roman" w:hAnsi="Times New Roman" w:cs="Times New Roman"/>
          <w:sz w:val="24"/>
        </w:rPr>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rPr>
          <w:rFonts w:ascii="Times New Roman" w:hAnsi="Times New Roman" w:cs="Times New Roman"/>
          <w:sz w:val="24"/>
        </w:rPr>
        <w:t xml:space="preserve"> </w:t>
      </w:r>
      <w:r w:rsidRPr="00442639">
        <w:rPr>
          <w:rFonts w:ascii="Times New Roman" w:hAnsi="Times New Roman" w:cs="Times New Roman"/>
          <w:sz w:val="24"/>
        </w:rPr>
        <w:t xml:space="preserve"> </w:t>
      </w:r>
      <w:r w:rsidR="00A1169F">
        <w:rPr>
          <w:rFonts w:ascii="Times New Roman" w:hAnsi="Times New Roman" w:cs="Times New Roman"/>
          <w:sz w:val="24"/>
        </w:rPr>
        <w:t xml:space="preserve">The AO </w:t>
      </w:r>
      <w:r w:rsidR="00A62C34">
        <w:rPr>
          <w:rFonts w:ascii="Times New Roman" w:hAnsi="Times New Roman" w:cs="Times New Roman"/>
          <w:sz w:val="24"/>
        </w:rPr>
        <w:t>shall</w:t>
      </w:r>
      <w:r w:rsidR="00A1169F">
        <w:rPr>
          <w:rFonts w:ascii="Times New Roman" w:hAnsi="Times New Roman" w:cs="Times New Roman"/>
          <w:sz w:val="24"/>
        </w:rPr>
        <w:t xml:space="preserve"> prepare an addendum report in </w:t>
      </w:r>
      <w:r w:rsidR="0001551B" w:rsidRPr="0001551B">
        <w:rPr>
          <w:rFonts w:ascii="Times New Roman" w:hAnsi="Times New Roman" w:cs="Times New Roman"/>
          <w:bCs/>
          <w:sz w:val="24"/>
        </w:rPr>
        <w:t>CPARS if any unusual or extraordinary action occurs during contract execution including the issuance of a show cause letter, stop work order or termination of the contract.</w:t>
      </w:r>
      <w:r w:rsidR="0001551B">
        <w:rPr>
          <w:rFonts w:ascii="Times New Roman" w:hAnsi="Times New Roman" w:cs="Times New Roman"/>
          <w:bCs/>
          <w:sz w:val="24"/>
        </w:rPr>
        <w:t xml:space="preserve">  </w:t>
      </w:r>
      <w:r w:rsidRPr="00442639">
        <w:rPr>
          <w:rFonts w:ascii="Times New Roman" w:hAnsi="Times New Roman" w:cs="Times New Roman"/>
          <w:sz w:val="24"/>
        </w:rPr>
        <w:t xml:space="preserve">Additionally, </w:t>
      </w:r>
      <w:r w:rsidR="00A1169F">
        <w:rPr>
          <w:rFonts w:ascii="Times New Roman" w:hAnsi="Times New Roman" w:cs="Times New Roman"/>
          <w:sz w:val="24"/>
        </w:rPr>
        <w:t xml:space="preserve">the AO may prepare </w:t>
      </w:r>
      <w:r w:rsidRPr="00442639">
        <w:rPr>
          <w:rFonts w:ascii="Times New Roman" w:hAnsi="Times New Roman" w:cs="Times New Roman"/>
          <w:sz w:val="24"/>
        </w:rPr>
        <w:t>addendum reports to record contractor’s performance relative to contract close-out and other administrative requirements (e.g.</w:t>
      </w:r>
      <w:r w:rsidR="006378CE">
        <w:rPr>
          <w:rFonts w:ascii="Times New Roman" w:hAnsi="Times New Roman" w:cs="Times New Roman"/>
          <w:sz w:val="24"/>
        </w:rPr>
        <w:t>,</w:t>
      </w:r>
      <w:r w:rsidRPr="00442639">
        <w:rPr>
          <w:rFonts w:ascii="Times New Roman" w:hAnsi="Times New Roman" w:cs="Times New Roman"/>
          <w:sz w:val="24"/>
        </w:rPr>
        <w:t xml:space="preserve"> final indirect cost proposals, technical data, etc.)</w:t>
      </w:r>
      <w:r w:rsidR="00F06D1A">
        <w:rPr>
          <w:rFonts w:ascii="Times New Roman" w:hAnsi="Times New Roman" w:cs="Times New Roman"/>
          <w:sz w:val="24"/>
        </w:rPr>
        <w:t>.</w:t>
      </w:r>
    </w:p>
    <w:p w14:paraId="7993566A" w14:textId="07E3C5A7" w:rsidR="00F81BE2" w:rsidRDefault="0001551B"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675062">
        <w:rPr>
          <w:rFonts w:ascii="Times New Roman" w:hAnsi="Times New Roman" w:cs="Times New Roman"/>
          <w:sz w:val="24"/>
        </w:rPr>
        <w:t>c</w:t>
      </w:r>
      <w:r>
        <w:rPr>
          <w:rFonts w:ascii="Times New Roman" w:hAnsi="Times New Roman" w:cs="Times New Roman"/>
          <w:sz w:val="24"/>
        </w:rPr>
        <w:t xml:space="preserve">) </w:t>
      </w:r>
      <w:r w:rsidR="001A2C38">
        <w:rPr>
          <w:rFonts w:ascii="Times New Roman" w:hAnsi="Times New Roman" w:cs="Times New Roman"/>
          <w:sz w:val="24"/>
        </w:rPr>
        <w:t xml:space="preserve"> </w:t>
      </w:r>
      <w:r>
        <w:rPr>
          <w:rFonts w:ascii="Times New Roman" w:hAnsi="Times New Roman" w:cs="Times New Roman"/>
          <w:sz w:val="24"/>
        </w:rPr>
        <w:t xml:space="preserve">For job order contracts, the </w:t>
      </w:r>
      <w:ins w:id="96" w:author="Jordan, Amanda C CIV USARMY HQDA ASA ALT (USA)" w:date="2024-08-28T13:46:00Z">
        <w:r w:rsidR="00B23CAF">
          <w:rPr>
            <w:rFonts w:ascii="Times New Roman" w:hAnsi="Times New Roman" w:cs="Times New Roman"/>
            <w:sz w:val="24"/>
          </w:rPr>
          <w:t>C</w:t>
        </w:r>
      </w:ins>
      <w:del w:id="97" w:author="Jordan, Amanda C CIV USARMY HQDA ASA ALT (USA)" w:date="2024-08-28T13:46:00Z">
        <w:r w:rsidDel="00B23CAF">
          <w:rPr>
            <w:rFonts w:ascii="Times New Roman" w:hAnsi="Times New Roman" w:cs="Times New Roman"/>
            <w:sz w:val="24"/>
          </w:rPr>
          <w:delText>c</w:delText>
        </w:r>
      </w:del>
      <w:r>
        <w:rPr>
          <w:rFonts w:ascii="Times New Roman" w:hAnsi="Times New Roman" w:cs="Times New Roman"/>
          <w:sz w:val="24"/>
        </w:rPr>
        <w:t>ontracting officer shall ensure completion of an assessment report for each order of $</w:t>
      </w:r>
      <w:r w:rsidR="00CE2C4D">
        <w:rPr>
          <w:rFonts w:ascii="Times New Roman" w:hAnsi="Times New Roman" w:cs="Times New Roman"/>
          <w:sz w:val="24"/>
        </w:rPr>
        <w:t>700</w:t>
      </w:r>
      <w:r>
        <w:rPr>
          <w:rFonts w:ascii="Times New Roman" w:hAnsi="Times New Roman" w:cs="Times New Roman"/>
          <w:sz w:val="24"/>
        </w:rPr>
        <w:t>,000 or more</w:t>
      </w:r>
      <w:r w:rsidR="003536B7">
        <w:rPr>
          <w:rFonts w:ascii="Times New Roman" w:hAnsi="Times New Roman" w:cs="Times New Roman"/>
          <w:sz w:val="24"/>
        </w:rPr>
        <w:t>.</w:t>
      </w:r>
    </w:p>
    <w:p w14:paraId="7993566B" w14:textId="7798CBA0" w:rsidR="00F81BE2" w:rsidRPr="004B0BEF" w:rsidRDefault="004B0BEF" w:rsidP="00013162">
      <w:pPr>
        <w:pStyle w:val="Heading3"/>
      </w:pPr>
      <w:bookmarkStart w:id="98" w:name="_Toc514071203"/>
      <w:bookmarkStart w:id="99" w:name="_Toc126917113"/>
      <w:r w:rsidRPr="004B0BEF">
        <w:t>Subpart 5142.71 – Voluntary Refunds</w:t>
      </w:r>
      <w:bookmarkEnd w:id="98"/>
      <w:bookmarkEnd w:id="99"/>
    </w:p>
    <w:p w14:paraId="41BFD69B" w14:textId="1F58281D" w:rsidR="004B0BEF" w:rsidRDefault="004B0BEF" w:rsidP="00013162">
      <w:pPr>
        <w:pStyle w:val="Heading4"/>
      </w:pPr>
      <w:bookmarkStart w:id="100" w:name="_Toc514071204"/>
      <w:bookmarkStart w:id="101" w:name="_Toc126917114"/>
      <w:r>
        <w:t>5142.7100 General</w:t>
      </w:r>
      <w:r w:rsidR="00D0551A">
        <w:t>.</w:t>
      </w:r>
      <w:bookmarkEnd w:id="100"/>
      <w:bookmarkEnd w:id="101"/>
    </w:p>
    <w:p w14:paraId="1E639E4D" w14:textId="15B027EF" w:rsidR="004B0BEF" w:rsidRPr="00F81BE2" w:rsidRDefault="004B0BEF" w:rsidP="004B0BEF">
      <w:pPr>
        <w:spacing w:after="240"/>
        <w:rPr>
          <w:rFonts w:ascii="Times New Roman" w:hAnsi="Times New Roman" w:cs="Times New Roman"/>
          <w:sz w:val="24"/>
          <w:szCs w:val="24"/>
        </w:rPr>
      </w:pPr>
      <w:r>
        <w:rPr>
          <w:rFonts w:ascii="Times New Roman" w:hAnsi="Times New Roman" w:cs="Times New Roman"/>
          <w:sz w:val="24"/>
          <w:szCs w:val="24"/>
        </w:rPr>
        <w:t>(4)  Voluntary refunds must be approved by the head of the contracting activity</w:t>
      </w:r>
      <w:r w:rsidR="0022311F">
        <w:rPr>
          <w:rFonts w:ascii="Times New Roman" w:hAnsi="Times New Roman" w:cs="Times New Roman"/>
          <w:sz w:val="24"/>
          <w:szCs w:val="24"/>
        </w:rPr>
        <w:t xml:space="preserve"> as described in DFARS PGI 242.7100(4)</w:t>
      </w:r>
      <w:r>
        <w:rPr>
          <w:rFonts w:ascii="Times New Roman" w:hAnsi="Times New Roman" w:cs="Times New Roman"/>
          <w:sz w:val="24"/>
          <w:szCs w:val="24"/>
        </w:rPr>
        <w:t xml:space="preserve">.  See </w:t>
      </w:r>
      <w:hyperlink r:id="rId17" w:history="1">
        <w:r w:rsidRPr="006E1C3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sectPr w:rsidR="004B0BEF" w:rsidRPr="00F81BE2" w:rsidSect="001C400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854B" w14:textId="77777777" w:rsidR="00454F25" w:rsidRDefault="00454F25">
      <w:pPr>
        <w:spacing w:after="0" w:line="240" w:lineRule="auto"/>
      </w:pPr>
      <w:r>
        <w:separator/>
      </w:r>
    </w:p>
  </w:endnote>
  <w:endnote w:type="continuationSeparator" w:id="0">
    <w:p w14:paraId="2908F62A" w14:textId="77777777" w:rsidR="00454F25" w:rsidRDefault="0045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52656AFF" w14:textId="77777777" w:rsidTr="00C35C8D">
      <w:tc>
        <w:tcPr>
          <w:tcW w:w="3120" w:type="dxa"/>
        </w:tcPr>
        <w:p w14:paraId="44458E7C" w14:textId="08FBC33E" w:rsidR="404717AC" w:rsidRDefault="404717AC" w:rsidP="00C35C8D">
          <w:pPr>
            <w:pStyle w:val="Header"/>
            <w:ind w:left="-115"/>
          </w:pPr>
        </w:p>
      </w:tc>
      <w:tc>
        <w:tcPr>
          <w:tcW w:w="3120" w:type="dxa"/>
        </w:tcPr>
        <w:p w14:paraId="3DC3C06E" w14:textId="064D2074" w:rsidR="404717AC" w:rsidRDefault="404717AC" w:rsidP="00C35C8D">
          <w:pPr>
            <w:pStyle w:val="Header"/>
            <w:jc w:val="center"/>
          </w:pPr>
        </w:p>
      </w:tc>
      <w:tc>
        <w:tcPr>
          <w:tcW w:w="3120" w:type="dxa"/>
        </w:tcPr>
        <w:p w14:paraId="0BAA6D85" w14:textId="55CB7623" w:rsidR="404717AC" w:rsidRDefault="404717AC" w:rsidP="00C35C8D">
          <w:pPr>
            <w:pStyle w:val="Header"/>
            <w:ind w:right="-115"/>
            <w:jc w:val="right"/>
          </w:pPr>
        </w:p>
      </w:tc>
    </w:tr>
  </w:tbl>
  <w:p w14:paraId="76379AB6" w14:textId="6CB2CCC4" w:rsidR="404717AC" w:rsidRDefault="404717AC" w:rsidP="00C35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4FF8" w14:textId="77777777" w:rsidR="00454F25" w:rsidRDefault="00454F25">
      <w:pPr>
        <w:spacing w:after="0" w:line="240" w:lineRule="auto"/>
      </w:pPr>
      <w:r>
        <w:separator/>
      </w:r>
    </w:p>
  </w:footnote>
  <w:footnote w:type="continuationSeparator" w:id="0">
    <w:p w14:paraId="12967CF8" w14:textId="77777777" w:rsidR="00454F25" w:rsidRDefault="00454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0DA401F9" w14:textId="77777777" w:rsidTr="00C35C8D">
      <w:tc>
        <w:tcPr>
          <w:tcW w:w="3120" w:type="dxa"/>
        </w:tcPr>
        <w:p w14:paraId="321C360F" w14:textId="2272CD3C" w:rsidR="404717AC" w:rsidRDefault="404717AC" w:rsidP="00C35C8D">
          <w:pPr>
            <w:pStyle w:val="Header"/>
            <w:ind w:left="-115"/>
          </w:pPr>
        </w:p>
      </w:tc>
      <w:tc>
        <w:tcPr>
          <w:tcW w:w="3120" w:type="dxa"/>
        </w:tcPr>
        <w:p w14:paraId="72614AF4" w14:textId="568B151E" w:rsidR="404717AC" w:rsidRDefault="404717AC" w:rsidP="00C35C8D">
          <w:pPr>
            <w:pStyle w:val="Header"/>
            <w:jc w:val="center"/>
          </w:pPr>
        </w:p>
      </w:tc>
      <w:tc>
        <w:tcPr>
          <w:tcW w:w="3120" w:type="dxa"/>
        </w:tcPr>
        <w:p w14:paraId="71994C49" w14:textId="1B14BAD2" w:rsidR="404717AC" w:rsidRDefault="404717AC" w:rsidP="00C35C8D">
          <w:pPr>
            <w:pStyle w:val="Header"/>
            <w:ind w:right="-115"/>
            <w:jc w:val="right"/>
          </w:pPr>
        </w:p>
      </w:tc>
    </w:tr>
  </w:tbl>
  <w:p w14:paraId="4C270667" w14:textId="05C6785C" w:rsidR="404717AC" w:rsidRDefault="404717AC" w:rsidP="00C35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5403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02D7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063A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D8BA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8A4F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381F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F42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EA1F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E7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9EB05E"/>
    <w:lvl w:ilvl="0">
      <w:start w:val="1"/>
      <w:numFmt w:val="bullet"/>
      <w:lvlText w:val=""/>
      <w:lvlJc w:val="left"/>
      <w:pPr>
        <w:tabs>
          <w:tab w:val="num" w:pos="360"/>
        </w:tabs>
        <w:ind w:left="360" w:hanging="360"/>
      </w:pPr>
      <w:rPr>
        <w:rFonts w:ascii="Symbol" w:hAnsi="Symbol" w:hint="default"/>
      </w:rPr>
    </w:lvl>
  </w:abstractNum>
  <w:num w:numId="1" w16cid:durableId="1457217423">
    <w:abstractNumId w:val="9"/>
  </w:num>
  <w:num w:numId="2" w16cid:durableId="1824277193">
    <w:abstractNumId w:val="7"/>
  </w:num>
  <w:num w:numId="3" w16cid:durableId="1738163116">
    <w:abstractNumId w:val="6"/>
  </w:num>
  <w:num w:numId="4" w16cid:durableId="1412701158">
    <w:abstractNumId w:val="5"/>
  </w:num>
  <w:num w:numId="5" w16cid:durableId="1260017195">
    <w:abstractNumId w:val="4"/>
  </w:num>
  <w:num w:numId="6" w16cid:durableId="814877752">
    <w:abstractNumId w:val="8"/>
  </w:num>
  <w:num w:numId="7" w16cid:durableId="753282037">
    <w:abstractNumId w:val="3"/>
  </w:num>
  <w:num w:numId="8" w16cid:durableId="988746123">
    <w:abstractNumId w:val="2"/>
  </w:num>
  <w:num w:numId="9" w16cid:durableId="696197093">
    <w:abstractNumId w:val="1"/>
  </w:num>
  <w:num w:numId="10" w16cid:durableId="353998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rson w15:author="Coyne, William J IV CIV USARMY HQDA ASA ALT (USA)">
    <w15:presenceInfo w15:providerId="AD" w15:userId="S::william.j.coyne19.civ@army.mil::96ba3747-ffd6-4a52-bcfa-de888d881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36583"/>
    <w:rsid w:val="0004287E"/>
    <w:rsid w:val="00050729"/>
    <w:rsid w:val="000707D4"/>
    <w:rsid w:val="0009307A"/>
    <w:rsid w:val="000A6982"/>
    <w:rsid w:val="000A6E55"/>
    <w:rsid w:val="000B1E53"/>
    <w:rsid w:val="000B2222"/>
    <w:rsid w:val="000C3D1E"/>
    <w:rsid w:val="000D354F"/>
    <w:rsid w:val="000F32FA"/>
    <w:rsid w:val="00106309"/>
    <w:rsid w:val="00114216"/>
    <w:rsid w:val="00143918"/>
    <w:rsid w:val="00146088"/>
    <w:rsid w:val="0018439E"/>
    <w:rsid w:val="00194840"/>
    <w:rsid w:val="001974B9"/>
    <w:rsid w:val="001A2C38"/>
    <w:rsid w:val="001A63F3"/>
    <w:rsid w:val="001A645A"/>
    <w:rsid w:val="001C400A"/>
    <w:rsid w:val="001E131B"/>
    <w:rsid w:val="001F5411"/>
    <w:rsid w:val="00205BC2"/>
    <w:rsid w:val="0022311F"/>
    <w:rsid w:val="002352C0"/>
    <w:rsid w:val="00241D38"/>
    <w:rsid w:val="00241D63"/>
    <w:rsid w:val="00244579"/>
    <w:rsid w:val="00256B49"/>
    <w:rsid w:val="00260097"/>
    <w:rsid w:val="002659E2"/>
    <w:rsid w:val="00294525"/>
    <w:rsid w:val="002D0039"/>
    <w:rsid w:val="002D0C69"/>
    <w:rsid w:val="002D3D77"/>
    <w:rsid w:val="002F2338"/>
    <w:rsid w:val="003069DF"/>
    <w:rsid w:val="00316F85"/>
    <w:rsid w:val="003301D8"/>
    <w:rsid w:val="00335F05"/>
    <w:rsid w:val="003536B7"/>
    <w:rsid w:val="00360469"/>
    <w:rsid w:val="003637BE"/>
    <w:rsid w:val="00377EDC"/>
    <w:rsid w:val="00393587"/>
    <w:rsid w:val="00393D06"/>
    <w:rsid w:val="0039682E"/>
    <w:rsid w:val="003C76F2"/>
    <w:rsid w:val="003E7996"/>
    <w:rsid w:val="003F0058"/>
    <w:rsid w:val="004005B2"/>
    <w:rsid w:val="00423089"/>
    <w:rsid w:val="00427078"/>
    <w:rsid w:val="00442639"/>
    <w:rsid w:val="0045003E"/>
    <w:rsid w:val="00454F25"/>
    <w:rsid w:val="004660F3"/>
    <w:rsid w:val="00466441"/>
    <w:rsid w:val="004678EB"/>
    <w:rsid w:val="0047249A"/>
    <w:rsid w:val="00492950"/>
    <w:rsid w:val="0049479D"/>
    <w:rsid w:val="004B0BEF"/>
    <w:rsid w:val="004B5A42"/>
    <w:rsid w:val="004D042B"/>
    <w:rsid w:val="004D48A3"/>
    <w:rsid w:val="004D60F4"/>
    <w:rsid w:val="004E6281"/>
    <w:rsid w:val="004F0DB3"/>
    <w:rsid w:val="004F13EA"/>
    <w:rsid w:val="004F1587"/>
    <w:rsid w:val="00510776"/>
    <w:rsid w:val="00560744"/>
    <w:rsid w:val="00580909"/>
    <w:rsid w:val="005833B6"/>
    <w:rsid w:val="005D4BA7"/>
    <w:rsid w:val="006126F6"/>
    <w:rsid w:val="00637315"/>
    <w:rsid w:val="006378CE"/>
    <w:rsid w:val="00644F7F"/>
    <w:rsid w:val="00645595"/>
    <w:rsid w:val="006475F3"/>
    <w:rsid w:val="00663AFB"/>
    <w:rsid w:val="00674956"/>
    <w:rsid w:val="00675062"/>
    <w:rsid w:val="00695D27"/>
    <w:rsid w:val="006A5A99"/>
    <w:rsid w:val="006B0333"/>
    <w:rsid w:val="006B10B4"/>
    <w:rsid w:val="006B4C0B"/>
    <w:rsid w:val="006C516C"/>
    <w:rsid w:val="006E1C32"/>
    <w:rsid w:val="00707EFE"/>
    <w:rsid w:val="007131BF"/>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34F94"/>
    <w:rsid w:val="00864933"/>
    <w:rsid w:val="008676B6"/>
    <w:rsid w:val="008726EA"/>
    <w:rsid w:val="008A14A0"/>
    <w:rsid w:val="008B4ED7"/>
    <w:rsid w:val="008B5D14"/>
    <w:rsid w:val="008D3FE2"/>
    <w:rsid w:val="008D5D53"/>
    <w:rsid w:val="008F52B7"/>
    <w:rsid w:val="008F70AD"/>
    <w:rsid w:val="00906C35"/>
    <w:rsid w:val="009444AA"/>
    <w:rsid w:val="009654D8"/>
    <w:rsid w:val="00973AEE"/>
    <w:rsid w:val="009928DF"/>
    <w:rsid w:val="009A66DA"/>
    <w:rsid w:val="009E74B4"/>
    <w:rsid w:val="009F3266"/>
    <w:rsid w:val="009F6165"/>
    <w:rsid w:val="009F741B"/>
    <w:rsid w:val="00A018DC"/>
    <w:rsid w:val="00A1169F"/>
    <w:rsid w:val="00A54768"/>
    <w:rsid w:val="00A62C34"/>
    <w:rsid w:val="00A654C8"/>
    <w:rsid w:val="00AA6BFD"/>
    <w:rsid w:val="00AA77E5"/>
    <w:rsid w:val="00AC4EA4"/>
    <w:rsid w:val="00AD234B"/>
    <w:rsid w:val="00B04661"/>
    <w:rsid w:val="00B16CF0"/>
    <w:rsid w:val="00B23CAF"/>
    <w:rsid w:val="00B45CEB"/>
    <w:rsid w:val="00B674F1"/>
    <w:rsid w:val="00B67704"/>
    <w:rsid w:val="00B7205A"/>
    <w:rsid w:val="00B905AC"/>
    <w:rsid w:val="00B95326"/>
    <w:rsid w:val="00BA1BE7"/>
    <w:rsid w:val="00BB0768"/>
    <w:rsid w:val="00BC5DF2"/>
    <w:rsid w:val="00C345FD"/>
    <w:rsid w:val="00C35C70"/>
    <w:rsid w:val="00C35C8D"/>
    <w:rsid w:val="00C551FF"/>
    <w:rsid w:val="00C56719"/>
    <w:rsid w:val="00C57FE1"/>
    <w:rsid w:val="00C75F86"/>
    <w:rsid w:val="00C86FAE"/>
    <w:rsid w:val="00C95797"/>
    <w:rsid w:val="00CC2FF3"/>
    <w:rsid w:val="00CC34CA"/>
    <w:rsid w:val="00CD50F9"/>
    <w:rsid w:val="00CE2C4D"/>
    <w:rsid w:val="00CF3718"/>
    <w:rsid w:val="00D0551A"/>
    <w:rsid w:val="00D1137F"/>
    <w:rsid w:val="00D32C86"/>
    <w:rsid w:val="00D42DBC"/>
    <w:rsid w:val="00D63147"/>
    <w:rsid w:val="00D75F0F"/>
    <w:rsid w:val="00D90DA2"/>
    <w:rsid w:val="00D97370"/>
    <w:rsid w:val="00DB7276"/>
    <w:rsid w:val="00DC3860"/>
    <w:rsid w:val="00DC40BC"/>
    <w:rsid w:val="00DC4974"/>
    <w:rsid w:val="00DD506F"/>
    <w:rsid w:val="00DD7732"/>
    <w:rsid w:val="00DE1EDA"/>
    <w:rsid w:val="00DE5895"/>
    <w:rsid w:val="00E5033F"/>
    <w:rsid w:val="00E61113"/>
    <w:rsid w:val="00E640B9"/>
    <w:rsid w:val="00E95E81"/>
    <w:rsid w:val="00EC65A1"/>
    <w:rsid w:val="00ED25C4"/>
    <w:rsid w:val="00ED36B7"/>
    <w:rsid w:val="00F06D1A"/>
    <w:rsid w:val="00F06ED6"/>
    <w:rsid w:val="00F169CF"/>
    <w:rsid w:val="00F72B26"/>
    <w:rsid w:val="00F7504D"/>
    <w:rsid w:val="00F81BE2"/>
    <w:rsid w:val="00F85463"/>
    <w:rsid w:val="00F91CAF"/>
    <w:rsid w:val="00F9365C"/>
    <w:rsid w:val="00F957C5"/>
    <w:rsid w:val="00F97C16"/>
    <w:rsid w:val="00FA234E"/>
    <w:rsid w:val="00FB2137"/>
    <w:rsid w:val="00FB442B"/>
    <w:rsid w:val="00FB4905"/>
    <w:rsid w:val="00FC45A8"/>
    <w:rsid w:val="00FE3EF2"/>
    <w:rsid w:val="00FE4E56"/>
    <w:rsid w:val="00FE5C84"/>
    <w:rsid w:val="1821516E"/>
    <w:rsid w:val="18946CFF"/>
    <w:rsid w:val="22C582E2"/>
    <w:rsid w:val="233BAB5D"/>
    <w:rsid w:val="3C4A0C3F"/>
    <w:rsid w:val="404717AC"/>
    <w:rsid w:val="49441DA2"/>
    <w:rsid w:val="4A4CB36B"/>
    <w:rsid w:val="4E8EAECC"/>
    <w:rsid w:val="50BB0B94"/>
    <w:rsid w:val="5E96300B"/>
    <w:rsid w:val="68E31950"/>
    <w:rsid w:val="6CA6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2">
    <w:name w:val="heading 2"/>
    <w:basedOn w:val="Normal"/>
    <w:next w:val="Normal"/>
    <w:link w:val="Heading2Char"/>
    <w:semiHidden/>
    <w:unhideWhenUsed/>
    <w:qFormat/>
    <w:rsid w:val="0049479D"/>
    <w:pPr>
      <w:keepNext/>
      <w:keepLines/>
      <w:spacing w:before="120"/>
      <w:jc w:val="center"/>
      <w:outlineLvl w:val="1"/>
    </w:pPr>
    <w:rPr>
      <w:b/>
      <w:sz w:val="32"/>
    </w:rPr>
  </w:style>
  <w:style w:type="paragraph" w:styleId="Heading3">
    <w:name w:val="heading 3"/>
    <w:basedOn w:val="ind12"/>
    <w:next w:val="Normal"/>
    <w:link w:val="Heading3Char"/>
    <w:uiPriority w:val="9"/>
    <w:unhideWhenUsed/>
    <w:qFormat/>
    <w:rsid w:val="00013162"/>
    <w:pPr>
      <w:spacing w:after="240"/>
      <w:ind w:left="0"/>
      <w:jc w:val="center"/>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9479D"/>
    <w:rPr>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013162"/>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Default">
    <w:name w:val="Default"/>
    <w:rsid w:val="007131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yeitaas.sharepoint-mil.us/:x:/r/sites/ASA-ALT-PAM-PP/AFARSPDF/AFARSGG.xlsx?d=w5cd5fba948e94467be69dbb717e123ce&amp;csf=1&amp;web=1&amp;e=U57UeH"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armyeitaas.sharepoint-mil.us/:b:/r/sites/ASA-ALT-PAM-PP/PGIPDF/PGI5142.pdf?csf=1&amp;web=1&amp;e=J2Avwq" TargetMode="External"/><Relationship Id="rId17" Type="http://schemas.openxmlformats.org/officeDocument/2006/relationships/hyperlink" Target="https://armyeitaas.sharepoint-mil.us/:x:/r/sites/ASA-ALT-PAM-PP/AFARSPDF/AFARSGG.xlsx?d=w5cd5fba948e94467be69dbb717e123ce&amp;csf=1&amp;web=1&amp;e=U57UeH" TargetMode="Externa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U57Ue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rmyeitaas.sharepoint-mil.us/:x:/r/sites/ASA-ALT-PAM-PP/AFARSPDF/AFARSGG.xlsx?d=w5cd5fba948e94467be69dbb717e123ce&amp;csf=1&amp;web=1&amp;e=U57UeH"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U57Ue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changed phone number to email address at 5142.190-4  Overage Audit Review Boards.</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DASAP-90-878</_dlc_DocId>
    <_dlc_DocIdUrl xmlns="4d2834f2-6e62-48ef-822a-880d84868a39">
      <Url>https://spcs3.kc.army.mil/asaalt/ZPTeam/PPS/_layouts/15/DocIdRedir.aspx?ID=DASAP-90-878</Url>
      <Description>DASAP-90-878</Description>
    </_dlc_DocIdUrl>
    <Part xmlns="4d2834f2-6e62-48ef-822a-880d84868a39">5142</Part>
    <Subpart xmlns="4d2834f2-6e62-48ef-822a-880d84868a39" xsi:nil="true"/>
    <AFARSRevisionNo xmlns="4d2834f2-6e62-48ef-822a-880d84868a39">28.11</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Props1.xml><?xml version="1.0" encoding="utf-8"?>
<ds:datastoreItem xmlns:ds="http://schemas.openxmlformats.org/officeDocument/2006/customXml" ds:itemID="{5740A7A1-1995-4897-8B16-576C04236C4F}">
  <ds:schemaRefs>
    <ds:schemaRef ds:uri="http://schemas.openxmlformats.org/officeDocument/2006/bibliography"/>
  </ds:schemaRefs>
</ds:datastoreItem>
</file>

<file path=customXml/itemProps2.xml><?xml version="1.0" encoding="utf-8"?>
<ds:datastoreItem xmlns:ds="http://schemas.openxmlformats.org/officeDocument/2006/customXml" ds:itemID="{EFCC9D0E-D5EF-4DEB-B939-48F1CDC1C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126200-0D96-473D-80C0-C08468FCFAF4}">
  <ds:schemaRefs>
    <ds:schemaRef ds:uri="http://schemas.microsoft.com/sharepoint/events"/>
  </ds:schemaRefs>
</ds:datastoreItem>
</file>

<file path=customXml/itemProps4.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5.xml><?xml version="1.0" encoding="utf-8"?>
<ds:datastoreItem xmlns:ds="http://schemas.openxmlformats.org/officeDocument/2006/customXml" ds:itemID="{20D393E9-F377-4B3F-A734-FFACD70B0757}">
  <ds:schemaRefs>
    <ds:schemaRef ds:uri="http://schemas.microsoft.com/office/2006/metadata/properties"/>
    <ds:schemaRef ds:uri="http://schemas.microsoft.com/office/infopath/2007/PartnerControls"/>
    <ds:schemaRef ds:uri="4d2834f2-6e62-48ef-822a-880d84868a39"/>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24</TotalTime>
  <Pages>9</Pages>
  <Words>2704</Words>
  <Characters>15660</Characters>
  <Application>Microsoft Office Word</Application>
  <DocSecurity>0</DocSecurity>
  <Lines>284</Lines>
  <Paragraphs>124</Paragraphs>
  <ScaleCrop>false</ScaleCrop>
  <Company>U.S. Army</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AFARS_5142_Revision_28_11</dc:title>
  <dc:creator>Administrator</dc:creator>
  <cp:lastModifiedBy>Jordan, Amanda C CIV USARMY HQDA ASA ALT (USA)</cp:lastModifiedBy>
  <cp:revision>7</cp:revision>
  <dcterms:created xsi:type="dcterms:W3CDTF">2024-08-07T13:18:00Z</dcterms:created>
  <dcterms:modified xsi:type="dcterms:W3CDTF">2024-09-22T21:35:00Z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fc5fddbd-fb7e-4b3f-ab1a-4108315caaaf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k5f03eb0b8f145c593adfde1e5d76637">
    <vt:lpwstr>Regulation|1d7f43a6-f8bb-4223-9c6f-9b729e816bd9</vt:lpwstr>
  </property>
  <property fmtid="{D5CDD505-2E9C-101B-9397-08002B2CF9AE}" pid="45" name="Select Content Type">
    <vt:lpwstr>Please Select</vt:lpwstr>
  </property>
  <property fmtid="{D5CDD505-2E9C-101B-9397-08002B2CF9AE}" pid="46" name="Presented Date">
    <vt:filetime>2024-02-02T19:22:51Z</vt:filetime>
  </property>
  <property fmtid="{D5CDD505-2E9C-101B-9397-08002B2CF9AE}" pid="47" name="Template">
    <vt:lpwstr>No</vt:lpwstr>
  </property>
</Properties>
</file>