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20FE594D" w:rsidR="007F3CA6" w:rsidRDefault="00495E34" w:rsidP="005D7064">
      <w:pPr>
        <w:jc w:val="center"/>
        <w:rPr>
          <w:rFonts w:ascii="Times New Roman" w:hAnsi="Times New Roman" w:cs="Times New Roman"/>
          <w:i/>
          <w:sz w:val="24"/>
          <w:szCs w:val="24"/>
        </w:rPr>
      </w:pPr>
      <w:r w:rsidRPr="00FF6D34">
        <w:rPr>
          <w:rFonts w:ascii="Times New Roman" w:hAnsi="Times New Roman" w:cs="Times New Roman"/>
          <w:i/>
          <w:sz w:val="24"/>
          <w:szCs w:val="24"/>
        </w:rPr>
        <w:t>(Revised</w:t>
      </w:r>
      <w:r w:rsidR="00FF6D34" w:rsidRPr="00FF6D34">
        <w:rPr>
          <w:rFonts w:ascii="Times New Roman" w:hAnsi="Times New Roman" w:cs="Times New Roman"/>
          <w:i/>
          <w:sz w:val="24"/>
          <w:szCs w:val="24"/>
        </w:rPr>
        <w:t xml:space="preserve"> </w:t>
      </w:r>
      <w:del w:id="0" w:author="Jordan, Amanda C CIV USARMY HQDA ASA ALT (USA)" w:date="2023-12-19T12:03:00Z">
        <w:r w:rsidR="003A3692" w:rsidDel="00A6061D">
          <w:rPr>
            <w:rFonts w:ascii="Times New Roman" w:hAnsi="Times New Roman" w:cs="Times New Roman"/>
            <w:i/>
            <w:sz w:val="24"/>
            <w:szCs w:val="24"/>
          </w:rPr>
          <w:delText>28</w:delText>
        </w:r>
        <w:r w:rsidR="0031607D" w:rsidDel="00A6061D">
          <w:rPr>
            <w:rFonts w:ascii="Times New Roman" w:hAnsi="Times New Roman" w:cs="Times New Roman"/>
            <w:i/>
            <w:sz w:val="24"/>
            <w:szCs w:val="24"/>
          </w:rPr>
          <w:delText xml:space="preserve"> September</w:delText>
        </w:r>
      </w:del>
      <w:ins w:id="1" w:author="Jordan, Amanda C CIV USARMY HQDA ASA ALT (USA)" w:date="2024-01-10T11:22:00Z">
        <w:r w:rsidR="004F0A6D">
          <w:rPr>
            <w:rFonts w:ascii="Times New Roman" w:hAnsi="Times New Roman" w:cs="Times New Roman"/>
            <w:i/>
            <w:sz w:val="24"/>
            <w:szCs w:val="24"/>
          </w:rPr>
          <w:t>12</w:t>
        </w:r>
      </w:ins>
      <w:ins w:id="2" w:author="Jordan, Amanda C CIV USARMY HQDA ASA ALT (USA)" w:date="2023-12-19T12:03:00Z">
        <w:r w:rsidR="00A6061D">
          <w:rPr>
            <w:rFonts w:ascii="Times New Roman" w:hAnsi="Times New Roman" w:cs="Times New Roman"/>
            <w:i/>
            <w:sz w:val="24"/>
            <w:szCs w:val="24"/>
          </w:rPr>
          <w:t xml:space="preserve"> </w:t>
        </w:r>
      </w:ins>
      <w:ins w:id="3" w:author="Jordan, Amanda C CIV USARMY HQDA ASA ALT (USA)" w:date="2023-12-19T12:04:00Z">
        <w:r w:rsidR="00A6061D">
          <w:rPr>
            <w:rFonts w:ascii="Times New Roman" w:hAnsi="Times New Roman" w:cs="Times New Roman"/>
            <w:i/>
            <w:sz w:val="24"/>
            <w:szCs w:val="24"/>
          </w:rPr>
          <w:t>January</w:t>
        </w:r>
      </w:ins>
      <w:r w:rsidR="003164EF" w:rsidRPr="00FF6D34">
        <w:rPr>
          <w:rFonts w:ascii="Times New Roman" w:hAnsi="Times New Roman" w:cs="Times New Roman"/>
          <w:i/>
          <w:sz w:val="24"/>
          <w:szCs w:val="24"/>
        </w:rPr>
        <w:t xml:space="preserve"> </w:t>
      </w:r>
      <w:r w:rsidR="000559F5" w:rsidRPr="00FF6D34">
        <w:rPr>
          <w:rFonts w:ascii="Times New Roman" w:hAnsi="Times New Roman" w:cs="Times New Roman"/>
          <w:i/>
          <w:sz w:val="24"/>
          <w:szCs w:val="24"/>
        </w:rPr>
        <w:t>202</w:t>
      </w:r>
      <w:ins w:id="4" w:author="Jordan, Amanda C CIV USARMY HQDA ASA ALT (USA)" w:date="2023-12-19T12:04:00Z">
        <w:r w:rsidR="00A6061D">
          <w:rPr>
            <w:rFonts w:ascii="Times New Roman" w:hAnsi="Times New Roman" w:cs="Times New Roman"/>
            <w:i/>
            <w:sz w:val="24"/>
            <w:szCs w:val="24"/>
          </w:rPr>
          <w:t>4</w:t>
        </w:r>
      </w:ins>
      <w:del w:id="5" w:author="Jordan, Amanda C CIV USARMY HQDA ASA ALT (USA)" w:date="2023-12-19T12:04:00Z">
        <w:r w:rsidR="000559F5" w:rsidRPr="00FF6D34" w:rsidDel="00A6061D">
          <w:rPr>
            <w:rFonts w:ascii="Times New Roman" w:hAnsi="Times New Roman" w:cs="Times New Roman"/>
            <w:i/>
            <w:sz w:val="24"/>
            <w:szCs w:val="24"/>
          </w:rPr>
          <w:delText>3</w:delText>
        </w:r>
      </w:del>
      <w:r w:rsidR="00CD3A69" w:rsidRPr="00FF6D34">
        <w:rPr>
          <w:rFonts w:ascii="Times New Roman" w:hAnsi="Times New Roman" w:cs="Times New Roman"/>
          <w:i/>
          <w:sz w:val="24"/>
          <w:szCs w:val="24"/>
        </w:rPr>
        <w:t>)</w:t>
      </w:r>
    </w:p>
    <w:p w14:paraId="0BD19FB6" w14:textId="77777777" w:rsidR="00FF6D34" w:rsidRPr="00FF6D34" w:rsidRDefault="00FF6D34" w:rsidP="005D7064">
      <w:pPr>
        <w:jc w:val="center"/>
        <w:rPr>
          <w:rFonts w:ascii="Times New Roman" w:hAnsi="Times New Roman" w:cs="Times New Roman"/>
          <w:i/>
          <w:sz w:val="24"/>
          <w:szCs w:val="24"/>
        </w:rPr>
      </w:pPr>
    </w:p>
    <w:p w14:paraId="7AD035A1" w14:textId="30C5CA10" w:rsidR="000068D2" w:rsidRPr="00FF6D34" w:rsidRDefault="000068D2">
      <w:pPr>
        <w:pStyle w:val="TOC3"/>
        <w:tabs>
          <w:tab w:val="right" w:leader="dot" w:pos="9350"/>
        </w:tabs>
        <w:rPr>
          <w:rFonts w:ascii="Times New Roman" w:eastAsiaTheme="minorEastAsia" w:hAnsi="Times New Roman" w:cs="Times New Roman"/>
          <w:noProof/>
          <w:sz w:val="24"/>
          <w:szCs w:val="24"/>
        </w:rPr>
      </w:pPr>
      <w:r w:rsidRPr="00FF6D34">
        <w:rPr>
          <w:rFonts w:ascii="Times New Roman" w:hAnsi="Times New Roman" w:cs="Times New Roman"/>
          <w:i/>
          <w:sz w:val="24"/>
          <w:szCs w:val="24"/>
        </w:rPr>
        <w:fldChar w:fldCharType="begin"/>
      </w:r>
      <w:r w:rsidRPr="00FF6D34">
        <w:rPr>
          <w:rFonts w:ascii="Times New Roman" w:hAnsi="Times New Roman" w:cs="Times New Roman"/>
          <w:i/>
          <w:sz w:val="24"/>
          <w:szCs w:val="24"/>
        </w:rPr>
        <w:instrText xml:space="preserve"> TOC \o "1-4" \h \z \u </w:instrText>
      </w:r>
      <w:r w:rsidRPr="00FF6D34">
        <w:rPr>
          <w:rFonts w:ascii="Times New Roman" w:hAnsi="Times New Roman" w:cs="Times New Roman"/>
          <w:i/>
          <w:sz w:val="24"/>
          <w:szCs w:val="24"/>
        </w:rPr>
        <w:fldChar w:fldCharType="separate"/>
      </w:r>
      <w:hyperlink w:anchor="_Toc123708019" w:history="1">
        <w:r w:rsidRPr="00FF6D34">
          <w:rPr>
            <w:rStyle w:val="Hyperlink"/>
            <w:rFonts w:ascii="Times New Roman" w:hAnsi="Times New Roman" w:cs="Times New Roman"/>
            <w:noProof/>
            <w:sz w:val="24"/>
            <w:szCs w:val="24"/>
          </w:rPr>
          <w:t>Subpart 5106.2 – Full and Open Competition After Exclusion of Sources</w:t>
        </w:r>
        <w:r w:rsidRPr="00FF6D34">
          <w:rPr>
            <w:rFonts w:ascii="Times New Roman" w:hAnsi="Times New Roman" w:cs="Times New Roman"/>
            <w:noProof/>
            <w:webHidden/>
            <w:sz w:val="24"/>
            <w:szCs w:val="24"/>
          </w:rPr>
          <w:tab/>
        </w:r>
        <w:r w:rsidRPr="00FF6D34">
          <w:rPr>
            <w:rFonts w:ascii="Times New Roman" w:hAnsi="Times New Roman" w:cs="Times New Roman"/>
            <w:noProof/>
            <w:webHidden/>
            <w:sz w:val="24"/>
            <w:szCs w:val="24"/>
          </w:rPr>
          <w:fldChar w:fldCharType="begin"/>
        </w:r>
        <w:r w:rsidRPr="00FF6D34">
          <w:rPr>
            <w:rFonts w:ascii="Times New Roman" w:hAnsi="Times New Roman" w:cs="Times New Roman"/>
            <w:noProof/>
            <w:webHidden/>
            <w:sz w:val="24"/>
            <w:szCs w:val="24"/>
          </w:rPr>
          <w:instrText xml:space="preserve"> PAGEREF _Toc123708019 \h </w:instrText>
        </w:r>
        <w:r w:rsidRPr="00FF6D34">
          <w:rPr>
            <w:rFonts w:ascii="Times New Roman" w:hAnsi="Times New Roman" w:cs="Times New Roman"/>
            <w:noProof/>
            <w:webHidden/>
            <w:sz w:val="24"/>
            <w:szCs w:val="24"/>
          </w:rPr>
        </w:r>
        <w:r w:rsidRPr="00FF6D34">
          <w:rPr>
            <w:rFonts w:ascii="Times New Roman" w:hAnsi="Times New Roman" w:cs="Times New Roman"/>
            <w:noProof/>
            <w:webHidden/>
            <w:sz w:val="24"/>
            <w:szCs w:val="24"/>
          </w:rPr>
          <w:fldChar w:fldCharType="separate"/>
        </w:r>
        <w:r w:rsidRPr="00FF6D34">
          <w:rPr>
            <w:rFonts w:ascii="Times New Roman" w:hAnsi="Times New Roman" w:cs="Times New Roman"/>
            <w:noProof/>
            <w:webHidden/>
            <w:sz w:val="24"/>
            <w:szCs w:val="24"/>
          </w:rPr>
          <w:t>1</w:t>
        </w:r>
        <w:r w:rsidRPr="00FF6D34">
          <w:rPr>
            <w:rFonts w:ascii="Times New Roman" w:hAnsi="Times New Roman" w:cs="Times New Roman"/>
            <w:noProof/>
            <w:webHidden/>
            <w:sz w:val="24"/>
            <w:szCs w:val="24"/>
          </w:rPr>
          <w:fldChar w:fldCharType="end"/>
        </w:r>
      </w:hyperlink>
    </w:p>
    <w:p w14:paraId="20A663F1" w14:textId="5FE0E9F7"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0" w:history="1">
        <w:r w:rsidR="000068D2" w:rsidRPr="00FF6D34">
          <w:rPr>
            <w:rStyle w:val="Hyperlink"/>
            <w:rFonts w:ascii="Times New Roman" w:hAnsi="Times New Roman" w:cs="Times New Roman"/>
            <w:noProof/>
            <w:sz w:val="24"/>
            <w:szCs w:val="24"/>
          </w:rPr>
          <w:t>5106.202  Establishing or maintaining alternative sources.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1</w:t>
        </w:r>
        <w:r w:rsidR="000068D2" w:rsidRPr="00FF6D34">
          <w:rPr>
            <w:rFonts w:ascii="Times New Roman" w:hAnsi="Times New Roman" w:cs="Times New Roman"/>
            <w:noProof/>
            <w:webHidden/>
            <w:sz w:val="24"/>
            <w:szCs w:val="24"/>
          </w:rPr>
          <w:fldChar w:fldCharType="end"/>
        </w:r>
      </w:hyperlink>
    </w:p>
    <w:p w14:paraId="2A54D12B" w14:textId="7297C6CA" w:rsidR="000068D2" w:rsidRPr="00FF6D34" w:rsidRDefault="004F0A6D">
      <w:pPr>
        <w:pStyle w:val="TOC3"/>
        <w:tabs>
          <w:tab w:val="right" w:leader="dot" w:pos="9350"/>
        </w:tabs>
        <w:rPr>
          <w:rFonts w:ascii="Times New Roman" w:eastAsiaTheme="minorEastAsia" w:hAnsi="Times New Roman" w:cs="Times New Roman"/>
          <w:noProof/>
          <w:sz w:val="24"/>
          <w:szCs w:val="24"/>
        </w:rPr>
      </w:pPr>
      <w:hyperlink w:anchor="_Toc123708021" w:history="1">
        <w:r w:rsidR="000068D2" w:rsidRPr="00FF6D34">
          <w:rPr>
            <w:rStyle w:val="Hyperlink"/>
            <w:rFonts w:ascii="Times New Roman" w:hAnsi="Times New Roman" w:cs="Times New Roman"/>
            <w:noProof/>
            <w:sz w:val="24"/>
            <w:szCs w:val="24"/>
          </w:rPr>
          <w:t>Subpart 5106.3 –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2E93671" w14:textId="79FFCD26"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2" w:history="1">
        <w:r w:rsidR="000068D2" w:rsidRPr="00FF6D34">
          <w:rPr>
            <w:rStyle w:val="Hyperlink"/>
            <w:rFonts w:ascii="Times New Roman" w:hAnsi="Times New Roman" w:cs="Times New Roman"/>
            <w:noProof/>
            <w:sz w:val="24"/>
            <w:szCs w:val="24"/>
          </w:rPr>
          <w:t>5106.302  Circumstances permitting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7DA3C09" w14:textId="2E8EFC82"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3" w:history="1">
        <w:r w:rsidR="000068D2" w:rsidRPr="00FF6D34">
          <w:rPr>
            <w:rStyle w:val="Hyperlink"/>
            <w:rFonts w:ascii="Times New Roman" w:hAnsi="Times New Roman" w:cs="Times New Roman"/>
            <w:noProof/>
            <w:sz w:val="24"/>
            <w:szCs w:val="24"/>
          </w:rPr>
          <w:t xml:space="preserve">5106.302-1  </w:t>
        </w:r>
        <w:r w:rsidR="000068D2" w:rsidRPr="00FF6D34">
          <w:rPr>
            <w:rStyle w:val="Hyperlink"/>
            <w:rFonts w:ascii="Times New Roman" w:hAnsi="Times New Roman" w:cs="Times New Roman"/>
            <w:noProof/>
            <w:sz w:val="24"/>
            <w:szCs w:val="24"/>
            <w:lang w:val="en"/>
          </w:rPr>
          <w:t>Only one responsible source and no other supplies or services will satisfy agency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A3DD47A" w14:textId="4A5DE057"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4" w:history="1">
        <w:r w:rsidR="000068D2" w:rsidRPr="00FF6D34">
          <w:rPr>
            <w:rStyle w:val="Hyperlink"/>
            <w:rFonts w:ascii="Times New Roman" w:hAnsi="Times New Roman" w:cs="Times New Roman"/>
            <w:noProof/>
            <w:sz w:val="24"/>
            <w:szCs w:val="24"/>
          </w:rPr>
          <w:t>5106.302-2  Unusual and compelling urgency.</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10D106F" w14:textId="197B5B76"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5" w:history="1">
        <w:r w:rsidR="000068D2" w:rsidRPr="00FF6D34">
          <w:rPr>
            <w:rStyle w:val="Hyperlink"/>
            <w:rFonts w:ascii="Times New Roman" w:hAnsi="Times New Roman" w:cs="Times New Roman"/>
            <w:noProof/>
            <w:sz w:val="24"/>
            <w:szCs w:val="24"/>
          </w:rPr>
          <w:t>5106.302-3  Industrial mobilization; engineering, developmental, or research capability; or expert services.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0D3C2A13" w14:textId="6984CA68"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6" w:history="1">
        <w:r w:rsidR="000068D2" w:rsidRPr="00FF6D34">
          <w:rPr>
            <w:rStyle w:val="Hyperlink"/>
            <w:rFonts w:ascii="Times New Roman" w:hAnsi="Times New Roman" w:cs="Times New Roman"/>
            <w:noProof/>
            <w:sz w:val="24"/>
            <w:szCs w:val="24"/>
          </w:rPr>
          <w:t>5106.302-4  International agreement.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5826D3C6" w14:textId="5C4DC4BB"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7" w:history="1">
        <w:r w:rsidR="000068D2" w:rsidRPr="00FF6D34">
          <w:rPr>
            <w:rStyle w:val="Hyperlink"/>
            <w:rFonts w:ascii="Times New Roman" w:hAnsi="Times New Roman" w:cs="Times New Roman"/>
            <w:noProof/>
            <w:sz w:val="24"/>
            <w:szCs w:val="24"/>
          </w:rPr>
          <w:t>5106.302-5 Authorized or required by statute.</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64972799" w14:textId="2C966C1A"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8" w:history="1">
        <w:r w:rsidR="000068D2" w:rsidRPr="00FF6D34">
          <w:rPr>
            <w:rStyle w:val="Hyperlink"/>
            <w:rFonts w:ascii="Times New Roman" w:hAnsi="Times New Roman" w:cs="Times New Roman"/>
            <w:noProof/>
            <w:sz w:val="24"/>
            <w:szCs w:val="24"/>
          </w:rPr>
          <w:t>5106.302-7 Public Interest.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15D6FC2A" w14:textId="1F090C25"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29" w:history="1">
        <w:r w:rsidR="000068D2" w:rsidRPr="00FF6D34">
          <w:rPr>
            <w:rStyle w:val="Hyperlink"/>
            <w:rFonts w:ascii="Times New Roman" w:hAnsi="Times New Roman" w:cs="Times New Roman"/>
            <w:noProof/>
            <w:sz w:val="24"/>
            <w:szCs w:val="24"/>
          </w:rPr>
          <w:t>5106.303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_Toc123708029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73949A17" w14:textId="3695E8DD"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0" w:history="1">
        <w:r w:rsidR="000068D2" w:rsidRPr="00FF6D34">
          <w:rPr>
            <w:rStyle w:val="Hyperlink"/>
            <w:rFonts w:ascii="Times New Roman" w:hAnsi="Times New Roman" w:cs="Times New Roman"/>
            <w:noProof/>
            <w:sz w:val="24"/>
            <w:szCs w:val="24"/>
          </w:rPr>
          <w:t>5106.303-1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26E86575" w14:textId="72ECF980"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1" w:history="1">
        <w:r w:rsidR="000068D2" w:rsidRPr="00FF6D34">
          <w:rPr>
            <w:rStyle w:val="Hyperlink"/>
            <w:rFonts w:ascii="Times New Roman" w:hAnsi="Times New Roman" w:cs="Times New Roman"/>
            <w:noProof/>
            <w:sz w:val="24"/>
            <w:szCs w:val="24"/>
          </w:rPr>
          <w:t>5106.303-1-90  Requirements for amended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3C891225" w14:textId="5D289F97"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2" w:history="1">
        <w:r w:rsidR="000068D2" w:rsidRPr="00FF6D34">
          <w:rPr>
            <w:rStyle w:val="Hyperlink"/>
            <w:rFonts w:ascii="Times New Roman" w:hAnsi="Times New Roman" w:cs="Times New Roman"/>
            <w:noProof/>
            <w:sz w:val="24"/>
            <w:szCs w:val="24"/>
          </w:rPr>
          <w:t>5106.303-2  Content.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7189EAB5" w14:textId="3800C98A"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3" w:history="1">
        <w:r w:rsidR="000068D2" w:rsidRPr="00FF6D34">
          <w:rPr>
            <w:rStyle w:val="Hyperlink"/>
            <w:rFonts w:ascii="Times New Roman" w:hAnsi="Times New Roman" w:cs="Times New Roman"/>
            <w:noProof/>
            <w:sz w:val="24"/>
            <w:szCs w:val="24"/>
          </w:rPr>
          <w:t>5106.303-2-90  Format and submission of the justification review and justification and approval documents.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52FE16B7" w14:textId="14AFFAB8"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4" w:history="1">
        <w:r w:rsidR="000068D2" w:rsidRPr="00FF6D34">
          <w:rPr>
            <w:rStyle w:val="Hyperlink"/>
            <w:rFonts w:ascii="Times New Roman" w:hAnsi="Times New Roman" w:cs="Times New Roman"/>
            <w:noProof/>
            <w:sz w:val="24"/>
            <w:szCs w:val="24"/>
          </w:rPr>
          <w:t>5106.304  Approval of the justification.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BA5925" w14:textId="3C5AD5E3" w:rsidR="000068D2" w:rsidRPr="00FF6D34" w:rsidRDefault="004F0A6D">
      <w:pPr>
        <w:pStyle w:val="TOC3"/>
        <w:tabs>
          <w:tab w:val="right" w:leader="dot" w:pos="9350"/>
        </w:tabs>
        <w:rPr>
          <w:rFonts w:ascii="Times New Roman" w:eastAsiaTheme="minorEastAsia" w:hAnsi="Times New Roman" w:cs="Times New Roman"/>
          <w:noProof/>
          <w:sz w:val="24"/>
          <w:szCs w:val="24"/>
        </w:rPr>
      </w:pPr>
      <w:hyperlink w:anchor="_Toc123708035" w:history="1">
        <w:r w:rsidR="000068D2" w:rsidRPr="00FF6D34">
          <w:rPr>
            <w:rStyle w:val="Hyperlink"/>
            <w:rFonts w:ascii="Times New Roman" w:hAnsi="Times New Roman" w:cs="Times New Roman"/>
            <w:noProof/>
            <w:sz w:val="24"/>
            <w:szCs w:val="24"/>
          </w:rPr>
          <w:t>Subpart 5106.5 – Advocates for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1FFAEB83" w14:textId="7E34B121"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6" w:history="1">
        <w:r w:rsidR="000068D2" w:rsidRPr="00FF6D34">
          <w:rPr>
            <w:rStyle w:val="Hyperlink"/>
            <w:rFonts w:ascii="Times New Roman" w:hAnsi="Times New Roman" w:cs="Times New Roman"/>
            <w:noProof/>
            <w:sz w:val="24"/>
            <w:szCs w:val="24"/>
          </w:rPr>
          <w:t>5106.501  Requirement.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29B8DC" w14:textId="4459391E"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7" w:history="1">
        <w:r w:rsidR="000068D2" w:rsidRPr="00FF6D34">
          <w:rPr>
            <w:rStyle w:val="Hyperlink"/>
            <w:rFonts w:ascii="Times New Roman" w:hAnsi="Times New Roman" w:cs="Times New Roman"/>
            <w:noProof/>
            <w:sz w:val="24"/>
            <w:szCs w:val="24"/>
          </w:rPr>
          <w:t>5106.502  Duties and responsibilities.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73A5B991" w14:textId="3D33403B" w:rsidR="000068D2" w:rsidRPr="00FF6D34" w:rsidRDefault="004F0A6D">
      <w:pPr>
        <w:pStyle w:val="TOC4"/>
        <w:tabs>
          <w:tab w:val="right" w:leader="dot" w:pos="9350"/>
        </w:tabs>
        <w:rPr>
          <w:rFonts w:ascii="Times New Roman" w:eastAsiaTheme="minorEastAsia" w:hAnsi="Times New Roman" w:cs="Times New Roman"/>
          <w:noProof/>
          <w:sz w:val="24"/>
          <w:szCs w:val="24"/>
        </w:rPr>
      </w:pPr>
      <w:hyperlink w:anchor="_Toc123708038" w:history="1">
        <w:r w:rsidR="000068D2" w:rsidRPr="00FF6D34">
          <w:rPr>
            <w:rStyle w:val="Hyperlink"/>
            <w:rFonts w:ascii="Times New Roman" w:hAnsi="Times New Roman" w:cs="Times New Roman"/>
            <w:noProof/>
            <w:sz w:val="24"/>
            <w:szCs w:val="24"/>
          </w:rPr>
          <w:t>5106.502-90  Supplementary information.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60CE9449" w14:textId="760B267A" w:rsidR="005D7064" w:rsidRPr="005D7064" w:rsidRDefault="000068D2" w:rsidP="005D7064">
      <w:pPr>
        <w:jc w:val="center"/>
        <w:rPr>
          <w:rFonts w:ascii="Times New Roman" w:hAnsi="Times New Roman" w:cs="Times New Roman"/>
          <w:i/>
          <w:sz w:val="24"/>
          <w:szCs w:val="24"/>
        </w:rPr>
      </w:pPr>
      <w:r w:rsidRPr="00FF6D34">
        <w:rPr>
          <w:rFonts w:ascii="Times New Roman" w:hAnsi="Times New Roman" w:cs="Times New Roman"/>
          <w:i/>
          <w:sz w:val="24"/>
          <w:szCs w:val="24"/>
        </w:rPr>
        <w:fldChar w:fldCharType="end"/>
      </w:r>
    </w:p>
    <w:p w14:paraId="0773AA8E" w14:textId="442220BD" w:rsidR="001D7FEC" w:rsidRDefault="001D7FEC" w:rsidP="005D7064">
      <w:pPr>
        <w:pStyle w:val="Heading3"/>
      </w:pPr>
      <w:bookmarkStart w:id="6" w:name="_Toc513812134"/>
      <w:bookmarkStart w:id="7" w:name="_Toc123708019"/>
      <w:r w:rsidRPr="005D7064">
        <w:t>Subpart</w:t>
      </w:r>
      <w:r>
        <w:t xml:space="preserve"> 5106.2 – Full and Open Competition After Exclusion of Sources</w:t>
      </w:r>
      <w:bookmarkEnd w:id="6"/>
      <w:bookmarkEnd w:id="7"/>
    </w:p>
    <w:p w14:paraId="79AB8534" w14:textId="5DFCC6BF" w:rsidR="001D7FEC" w:rsidRPr="005D7064" w:rsidRDefault="0090684D" w:rsidP="005D7064">
      <w:pPr>
        <w:pStyle w:val="Heading4"/>
      </w:pPr>
      <w:bookmarkStart w:id="8" w:name="_Toc513812135"/>
      <w:bookmarkStart w:id="9" w:name="_Toc123708020"/>
      <w:r>
        <w:t>5106.202  Establishing or maintaining alternative s</w:t>
      </w:r>
      <w:r w:rsidR="001D7FEC" w:rsidRPr="005D7064">
        <w:t>ources.</w:t>
      </w:r>
      <w:bookmarkEnd w:id="8"/>
      <w:bookmarkEnd w:id="9"/>
    </w:p>
    <w:p w14:paraId="604E7DAE" w14:textId="6C8D53E7"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lastRenderedPageBreak/>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 xml:space="preserve">See </w:t>
      </w:r>
      <w:hyperlink r:id="rId10" w:history="1">
        <w:r w:rsidR="00C157E4" w:rsidRPr="008B4BC2">
          <w:rPr>
            <w:rStyle w:val="Hyperlink"/>
            <w:rFonts w:ascii="Times New Roman" w:hAnsi="Times New Roman" w:cs="Times New Roman"/>
            <w:sz w:val="24"/>
            <w:szCs w:val="24"/>
          </w:rPr>
          <w:t>Appendix GG</w:t>
        </w:r>
      </w:hyperlink>
      <w:r w:rsidR="00C157E4">
        <w:rPr>
          <w:rFonts w:ascii="Times New Roman" w:hAnsi="Times New Roman" w:cs="Times New Roman"/>
          <w:sz w:val="24"/>
          <w:szCs w:val="24"/>
        </w:rPr>
        <w:t xml:space="preserve">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10" w:name="_Toc513812136"/>
      <w:bookmarkStart w:id="11" w:name="_Toc123708021"/>
      <w:r w:rsidRPr="00223205">
        <w:t xml:space="preserve">Subpart 5106.3 </w:t>
      </w:r>
      <w:r w:rsidR="006C7D9F">
        <w:t>–</w:t>
      </w:r>
      <w:r w:rsidRPr="00223205">
        <w:t xml:space="preserve"> Other Than Full and Open Competition</w:t>
      </w:r>
      <w:bookmarkEnd w:id="10"/>
      <w:bookmarkEnd w:id="11"/>
    </w:p>
    <w:p w14:paraId="605793A4" w14:textId="77777777" w:rsidR="007F3CA6" w:rsidRDefault="00223205" w:rsidP="005D7064">
      <w:pPr>
        <w:pStyle w:val="Heading4"/>
      </w:pPr>
      <w:bookmarkStart w:id="12" w:name="_Toc513812137"/>
      <w:bookmarkStart w:id="13" w:name="_Toc123708022"/>
      <w:r w:rsidRPr="00223205">
        <w:t xml:space="preserve">5106.302 </w:t>
      </w:r>
      <w:r w:rsidR="00C40408">
        <w:t xml:space="preserve"> </w:t>
      </w:r>
      <w:r w:rsidRPr="00223205">
        <w:t>Circumstances permitting other than full and open competition.</w:t>
      </w:r>
      <w:bookmarkEnd w:id="12"/>
      <w:bookmarkEnd w:id="13"/>
    </w:p>
    <w:p w14:paraId="3459F49D" w14:textId="5F2C94DF" w:rsidR="00495E34" w:rsidRDefault="00495E34" w:rsidP="005D7064">
      <w:pPr>
        <w:pStyle w:val="Heading4"/>
        <w:rPr>
          <w:lang w:val="en"/>
        </w:rPr>
      </w:pPr>
      <w:bookmarkStart w:id="14" w:name="_Toc513812138"/>
      <w:bookmarkStart w:id="15" w:name="_Toc123708023"/>
      <w:r>
        <w:t xml:space="preserve">5106.302-1 </w:t>
      </w:r>
      <w:r w:rsidRPr="00495E34">
        <w:t xml:space="preserve"> </w:t>
      </w:r>
      <w:r w:rsidRPr="00495E34">
        <w:rPr>
          <w:lang w:val="en"/>
        </w:rPr>
        <w:t>Only one responsible source and no other supplies or services will satisfy agency requirements.</w:t>
      </w:r>
      <w:bookmarkEnd w:id="14"/>
      <w:bookmarkEnd w:id="15"/>
    </w:p>
    <w:p w14:paraId="34C57DDD" w14:textId="3455FB56"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 xml:space="preserve">(a)(2)(i)(1)  The head of the contracting activity shall make the determination at DFARS 206.302-1(a)(2)(i)(1).  See </w:t>
      </w:r>
      <w:hyperlink r:id="rId11"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2E99B4AD" w14:textId="3309E9E5"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 xml:space="preserve">See </w:t>
      </w:r>
      <w:hyperlink r:id="rId12"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700D485E" w14:textId="26905EC7" w:rsidR="00710090" w:rsidRDefault="004A6413" w:rsidP="005D7064">
      <w:pPr>
        <w:pStyle w:val="Heading4"/>
      </w:pPr>
      <w:bookmarkStart w:id="16" w:name="_Toc513812139"/>
      <w:bookmarkStart w:id="17" w:name="_Toc123708024"/>
      <w:r>
        <w:t>5106.302-2  Unusual and compelling u</w:t>
      </w:r>
      <w:r w:rsidR="00710090">
        <w:t>rgency.</w:t>
      </w:r>
      <w:bookmarkEnd w:id="16"/>
      <w:bookmarkEnd w:id="17"/>
      <w:r w:rsidR="00710090">
        <w:t xml:space="preserve"> </w:t>
      </w:r>
    </w:p>
    <w:p w14:paraId="799FB64E" w14:textId="4CC49398"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w:t>
      </w:r>
      <w:hyperlink r:id="rId13" w:history="1">
        <w:r w:rsidR="00881A83" w:rsidRPr="008B4BC2">
          <w:rPr>
            <w:rStyle w:val="Hyperlink"/>
            <w:rFonts w:ascii="Times New Roman" w:hAnsi="Times New Roman" w:cs="Times New Roman"/>
            <w:sz w:val="24"/>
            <w:szCs w:val="24"/>
          </w:rPr>
          <w:t>Appendix GG</w:t>
        </w:r>
      </w:hyperlink>
      <w:r w:rsidR="00881A83" w:rsidRPr="005D7064">
        <w:rPr>
          <w:rFonts w:ascii="Times New Roman" w:hAnsi="Times New Roman" w:cs="Times New Roman"/>
          <w:sz w:val="24"/>
          <w:szCs w:val="24"/>
        </w:rPr>
        <w:t xml:space="preserve"> for further delegation. </w:t>
      </w:r>
    </w:p>
    <w:p w14:paraId="7B093C0B" w14:textId="5A3C254A"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w:t>
      </w:r>
      <w:hyperlink r:id="rId14"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605793A5" w14:textId="77777777" w:rsidR="007F3CA6" w:rsidRPr="005D7064" w:rsidRDefault="00223205" w:rsidP="005D7064">
      <w:pPr>
        <w:pStyle w:val="Heading4"/>
      </w:pPr>
      <w:bookmarkStart w:id="18" w:name="_Toc513812140"/>
      <w:bookmarkStart w:id="19" w:name="_Toc123708025"/>
      <w:r w:rsidRPr="005D7064">
        <w:t xml:space="preserve">5106.302-3 </w:t>
      </w:r>
      <w:r w:rsidR="00C40408" w:rsidRPr="005D7064">
        <w:t xml:space="preserve"> </w:t>
      </w:r>
      <w:r w:rsidRPr="005D7064">
        <w:t>Industrial mobilization; engineering, developmental, or research capability; or expert services.</w:t>
      </w:r>
      <w:bookmarkEnd w:id="18"/>
      <w:bookmarkEnd w:id="19"/>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20" w:name="_Toc513812141"/>
      <w:bookmarkStart w:id="21" w:name="_Toc123708026"/>
      <w:r>
        <w:t>5106.302-4  International agreement.</w:t>
      </w:r>
      <w:bookmarkEnd w:id="20"/>
      <w:bookmarkEnd w:id="21"/>
    </w:p>
    <w:p w14:paraId="44A36DCB" w14:textId="7BE5A295"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lastRenderedPageBreak/>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 xml:space="preserve">When citing the authority at 10 U.S.C. </w:t>
      </w:r>
      <w:r w:rsidR="003164EF">
        <w:rPr>
          <w:rFonts w:ascii="Times New Roman" w:hAnsi="Times New Roman" w:cs="Times New Roman"/>
          <w:sz w:val="24"/>
          <w:szCs w:val="24"/>
        </w:rPr>
        <w:t>3204(e)(4)(E)</w:t>
      </w:r>
      <w:r w:rsidRPr="00EA4C6C">
        <w:rPr>
          <w:rFonts w:ascii="Times New Roman" w:hAnsi="Times New Roman" w:cs="Times New Roman"/>
          <w:sz w:val="24"/>
          <w:szCs w:val="24"/>
        </w:rPr>
        <w:t xml:space="preserve">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1E2DF3EE" w14:textId="36410437" w:rsidR="00927438" w:rsidRPr="00927438" w:rsidRDefault="00927438" w:rsidP="00CE4586">
      <w:pPr>
        <w:pStyle w:val="Heading4"/>
      </w:pPr>
      <w:bookmarkStart w:id="22" w:name="_Toc123708027"/>
      <w:bookmarkStart w:id="23" w:name="_Toc513812142"/>
      <w:r w:rsidRPr="00BE6F16">
        <w:t>5106.302-5 Authorized or required by statute.</w:t>
      </w:r>
      <w:bookmarkEnd w:id="22"/>
    </w:p>
    <w:p w14:paraId="437A9969" w14:textId="77777777" w:rsidR="00927438" w:rsidRPr="00BE6F16" w:rsidRDefault="00927438" w:rsidP="00927438">
      <w:pPr>
        <w:pStyle w:val="NormalWeb"/>
        <w:rPr>
          <w:color w:val="000000"/>
        </w:rPr>
      </w:pPr>
      <w:r w:rsidRPr="00BE6F16">
        <w:rPr>
          <w:color w:val="000000"/>
        </w:rPr>
        <w:t>(b) Application. Agencies may use this authority to—</w:t>
      </w:r>
    </w:p>
    <w:p w14:paraId="515C2477" w14:textId="48A2DA11" w:rsidR="00927438" w:rsidRDefault="00927438" w:rsidP="00927438">
      <w:pPr>
        <w:pStyle w:val="NormalWeb"/>
        <w:ind w:firstLine="720"/>
        <w:rPr>
          <w:color w:val="000000"/>
        </w:rPr>
      </w:pPr>
      <w:r w:rsidRPr="00BE6F16">
        <w:rPr>
          <w:color w:val="000000"/>
        </w:rPr>
        <w:t>(4) See 5106.303-1(b) for requirements for justification and approval of sole source 8(a) awards exceeding $100 million</w:t>
      </w:r>
      <w:r w:rsidR="00547518">
        <w:rPr>
          <w:color w:val="000000"/>
        </w:rPr>
        <w:t>.</w:t>
      </w:r>
    </w:p>
    <w:p w14:paraId="22593A76" w14:textId="215E81F1" w:rsidR="00B64E88" w:rsidRPr="00B64E88" w:rsidRDefault="00B64E88" w:rsidP="00633EBD">
      <w:pPr>
        <w:pStyle w:val="Heading4"/>
      </w:pPr>
      <w:bookmarkStart w:id="24" w:name="_Toc123708028"/>
      <w:r w:rsidRPr="00B64E88">
        <w:t>5106.302-7 Public Interest</w:t>
      </w:r>
      <w:r w:rsidR="00633EBD">
        <w:t>.</w:t>
      </w:r>
      <w:bookmarkEnd w:id="24"/>
    </w:p>
    <w:p w14:paraId="542492B0" w14:textId="77777777" w:rsidR="00B64E88" w:rsidRPr="00F21BE9" w:rsidRDefault="00B64E88" w:rsidP="00B64E88">
      <w:pPr>
        <w:pStyle w:val="NormalWeb"/>
        <w:rPr>
          <w:color w:val="000000"/>
        </w:rPr>
      </w:pPr>
      <w:r w:rsidRPr="00633EBD">
        <w:rPr>
          <w:color w:val="000000"/>
        </w:rPr>
        <w:t>(b)</w:t>
      </w:r>
      <w:r w:rsidRPr="00F21BE9">
        <w:rPr>
          <w:b/>
          <w:bCs/>
          <w:color w:val="000000"/>
        </w:rPr>
        <w:t xml:space="preserve"> </w:t>
      </w:r>
      <w:r w:rsidRPr="00F21BE9">
        <w:rPr>
          <w:color w:val="000000"/>
        </w:rPr>
        <w:t>Application.</w:t>
      </w:r>
      <w:r w:rsidRPr="00F21BE9">
        <w:rPr>
          <w:b/>
          <w:bCs/>
          <w:color w:val="000000"/>
        </w:rPr>
        <w:t xml:space="preserve"> </w:t>
      </w:r>
      <w:r w:rsidRPr="00F21BE9">
        <w:rPr>
          <w:color w:val="000000"/>
        </w:rPr>
        <w:t>This authority may be used when —</w:t>
      </w:r>
    </w:p>
    <w:p w14:paraId="1A1C5144" w14:textId="33BDA06C" w:rsidR="00B64E88" w:rsidRPr="00F21BE9" w:rsidRDefault="00B64E88" w:rsidP="00B64E88">
      <w:pPr>
        <w:pStyle w:val="NormalWeb"/>
        <w:rPr>
          <w:color w:val="000000"/>
        </w:rPr>
      </w:pPr>
      <w:r w:rsidRPr="00F21BE9">
        <w:rPr>
          <w:color w:val="000000"/>
        </w:rPr>
        <w:t xml:space="preserve">(1) See Section B of </w:t>
      </w:r>
      <w:del w:id="25" w:author="Jordan, Amanda C CIV USARMY HQDA ASA ALT (USA)" w:date="2023-12-19T12:05:00Z">
        <w:r w:rsidR="00402208" w:rsidDel="00A6061D">
          <w:fldChar w:fldCharType="begin"/>
        </w:r>
        <w:r w:rsidR="00402208" w:rsidDel="00A6061D">
          <w:delInstrText xml:space="preserve"> HYPERLINK "https://www.acq.osd.mil/dpap/policy/policyvault/USA002011-23-DPC.pdf" </w:delInstrText>
        </w:r>
        <w:r w:rsidR="00402208" w:rsidDel="00A6061D">
          <w:fldChar w:fldCharType="separate"/>
        </w:r>
        <w:r w:rsidR="002144FA" w:rsidRPr="00A6061D" w:rsidDel="00A6061D">
          <w:rPr>
            <w:rPrChange w:id="26" w:author="Jordan, Amanda C CIV USARMY HQDA ASA ALT (USA)" w:date="2023-12-19T12:05:00Z">
              <w:rPr>
                <w:rStyle w:val="Hyperlink"/>
              </w:rPr>
            </w:rPrChange>
          </w:rPr>
          <w:delText>Defense Pricing and Contracting Class Deviation 2023-O0003</w:delText>
        </w:r>
        <w:r w:rsidR="00A42EBE" w:rsidRPr="00A6061D" w:rsidDel="00A6061D">
          <w:rPr>
            <w:rPrChange w:id="27" w:author="Jordan, Amanda C CIV USARMY HQDA ASA ALT (USA)" w:date="2023-12-19T12:05:00Z">
              <w:rPr>
                <w:rStyle w:val="Hyperlink"/>
              </w:rPr>
            </w:rPrChange>
          </w:rPr>
          <w:delText xml:space="preserve"> REV 2</w:delText>
        </w:r>
        <w:r w:rsidR="00402208" w:rsidDel="00A6061D">
          <w:rPr>
            <w:rStyle w:val="Hyperlink"/>
          </w:rPr>
          <w:fldChar w:fldCharType="end"/>
        </w:r>
      </w:del>
      <w:ins w:id="28" w:author="Jordan, Amanda C CIV USARMY HQDA ASA ALT (USA)" w:date="2024-01-10T11:17:00Z">
        <w:del w:id="29" w:author="Jordan, Amanda C CIV USARMY HQDA ASA ALT (USA)" w:date="2023-12-19T12:05:00Z">
          <w:r w:rsidR="00F62D51" w:rsidRPr="00A6061D" w:rsidDel="00A6061D">
            <w:rPr>
              <w:rPrChange w:id="30" w:author="Jordan, Amanda C CIV USARMY HQDA ASA ALT (USA)" w:date="2023-12-19T12:05:00Z">
                <w:rPr>
                  <w:rStyle w:val="Hyperlink"/>
                </w:rPr>
              </w:rPrChange>
            </w:rPr>
            <w:delText xml:space="preserve">Defense Pricing and Contracting Class Deviation 2023-O0003 REV </w:delText>
          </w:r>
        </w:del>
        <w:r w:rsidR="00F62D51">
          <w:fldChar w:fldCharType="begin"/>
        </w:r>
        <w:r w:rsidR="00F62D51">
          <w:instrText xml:space="preserve"> HYPERLINK "https://www.acq.osd.mil/dpap/policy/policyvault/USA002760-23-DPC.pdf" </w:instrText>
        </w:r>
        <w:r w:rsidR="00F62D51">
          <w:fldChar w:fldCharType="separate"/>
        </w:r>
        <w:del w:id="31" w:author="Jordan, Amanda C CIV USARMY HQDA ASA ALT (USA)" w:date="2023-12-19T12:05:00Z">
          <w:r w:rsidR="00F62D51" w:rsidRPr="00F62D51" w:rsidDel="00A6061D">
            <w:rPr>
              <w:rStyle w:val="Hyperlink"/>
            </w:rPr>
            <w:delText>2</w:delText>
          </w:r>
        </w:del>
        <w:r w:rsidR="00A6061D" w:rsidRPr="00F62D51">
          <w:rPr>
            <w:rStyle w:val="Hyperlink"/>
          </w:rPr>
          <w:t>Defense Pricing and Contracting Class Deviation 2024-</w:t>
        </w:r>
        <w:r w:rsidR="00484E25" w:rsidRPr="00F62D51">
          <w:rPr>
            <w:rStyle w:val="Hyperlink"/>
          </w:rPr>
          <w:t>O0005</w:t>
        </w:r>
        <w:r w:rsidRPr="00F62D51">
          <w:rPr>
            <w:rStyle w:val="Hyperlink"/>
          </w:rPr>
          <w:t xml:space="preserve"> </w:t>
        </w:r>
        <w:r w:rsidR="0007390A" w:rsidRPr="00F62D51">
          <w:rPr>
            <w:rStyle w:val="Hyperlink"/>
          </w:rPr>
          <w:t>Temporary Authorizations for Covered Contracts Related to Ukraine, Taiwan, and Israel</w:t>
        </w:r>
        <w:r w:rsidR="00F62D51">
          <w:fldChar w:fldCharType="end"/>
        </w:r>
      </w:ins>
      <w:ins w:id="32" w:author="Jordan, Amanda C CIV USARMY HQDA ASA ALT (USA)" w:date="2023-12-19T12:55:00Z">
        <w:r w:rsidR="0007390A" w:rsidRPr="00F21BE9">
          <w:rPr>
            <w:color w:val="000000"/>
          </w:rPr>
          <w:t xml:space="preserve"> </w:t>
        </w:r>
      </w:ins>
      <w:r w:rsidRPr="00F21BE9">
        <w:rPr>
          <w:color w:val="000000"/>
        </w:rPr>
        <w:t xml:space="preserve">for instructions on use of other than competitive procedures under FAR 6.302-7 for “covered contracts” defined as those awarded to </w:t>
      </w:r>
    </w:p>
    <w:p w14:paraId="4B6663B0" w14:textId="4107271C" w:rsidR="00B64E88" w:rsidRPr="00F21BE9" w:rsidRDefault="00B64E88" w:rsidP="00B64E88">
      <w:pPr>
        <w:pStyle w:val="NormalWeb"/>
        <w:ind w:firstLine="720"/>
        <w:rPr>
          <w:color w:val="000000"/>
        </w:rPr>
      </w:pPr>
      <w:r w:rsidRPr="00F21BE9">
        <w:rPr>
          <w:color w:val="000000"/>
        </w:rPr>
        <w:t xml:space="preserve">(A) build </w:t>
      </w:r>
      <w:ins w:id="33" w:author="Jordan, Amanda C CIV USARMY HQDA ASA ALT (USA)" w:date="2023-12-19T12:44:00Z">
        <w:r w:rsidR="00871719">
          <w:rPr>
            <w:color w:val="000000"/>
          </w:rPr>
          <w:t xml:space="preserve">or replenish </w:t>
        </w:r>
      </w:ins>
      <w:r w:rsidRPr="00F21BE9">
        <w:rPr>
          <w:color w:val="000000"/>
        </w:rPr>
        <w:t xml:space="preserve">the stocks of critical munitions and other defense articles of </w:t>
      </w:r>
      <w:r w:rsidR="00F32B87">
        <w:rPr>
          <w:color w:val="000000"/>
        </w:rPr>
        <w:t>DoD</w:t>
      </w:r>
      <w:r w:rsidRPr="00F21BE9">
        <w:rPr>
          <w:color w:val="000000"/>
        </w:rPr>
        <w:t>;</w:t>
      </w:r>
    </w:p>
    <w:p w14:paraId="320B2371" w14:textId="15E311AF" w:rsidR="00B64E88" w:rsidRPr="00F21BE9" w:rsidRDefault="00B64E88" w:rsidP="00B64E88">
      <w:pPr>
        <w:pStyle w:val="NormalWeb"/>
        <w:ind w:firstLine="720"/>
        <w:rPr>
          <w:color w:val="000000"/>
        </w:rPr>
      </w:pPr>
      <w:r w:rsidRPr="00F21BE9">
        <w:rPr>
          <w:color w:val="000000"/>
        </w:rPr>
        <w:t xml:space="preserve">(B) provide materiel and related services to foreign allies and partners that have provided support to </w:t>
      </w:r>
      <w:del w:id="34" w:author="Jordan, Amanda C CIV USARMY HQDA ASA ALT (USA)" w:date="2023-12-19T12:44:00Z">
        <w:r w:rsidRPr="00F21BE9" w:rsidDel="00871719">
          <w:rPr>
            <w:color w:val="000000"/>
          </w:rPr>
          <w:delText xml:space="preserve">the Government of </w:delText>
        </w:r>
      </w:del>
      <w:r w:rsidRPr="00F21BE9">
        <w:rPr>
          <w:color w:val="000000"/>
        </w:rPr>
        <w:t>Ukraine</w:t>
      </w:r>
      <w:ins w:id="35" w:author="Jordan, Amanda C CIV USARMY HQDA ASA ALT (USA)" w:date="2023-12-19T12:42:00Z">
        <w:r w:rsidR="00871719">
          <w:rPr>
            <w:color w:val="000000"/>
          </w:rPr>
          <w:t>, Taiwan, or Israel</w:t>
        </w:r>
      </w:ins>
      <w:r w:rsidRPr="00F21BE9">
        <w:rPr>
          <w:color w:val="000000"/>
        </w:rPr>
        <w:t xml:space="preserve">; </w:t>
      </w:r>
      <w:r w:rsidR="0031607D">
        <w:rPr>
          <w:color w:val="000000"/>
        </w:rPr>
        <w:t xml:space="preserve">or </w:t>
      </w:r>
    </w:p>
    <w:p w14:paraId="705B6AFB" w14:textId="046F417B" w:rsidR="00B64E88" w:rsidRDefault="00B64E88" w:rsidP="00B64E88">
      <w:pPr>
        <w:pStyle w:val="NormalWeb"/>
        <w:ind w:firstLine="720"/>
        <w:rPr>
          <w:ins w:id="36" w:author="Jordan, Amanda C CIV USARMY HQDA ASA ALT (USA)" w:date="2023-12-19T12:42:00Z"/>
          <w:color w:val="000000"/>
        </w:rPr>
      </w:pPr>
      <w:r w:rsidRPr="00F21BE9">
        <w:rPr>
          <w:color w:val="000000"/>
        </w:rPr>
        <w:t xml:space="preserve">(C) provide materiel and related services to </w:t>
      </w:r>
      <w:del w:id="37" w:author="Jordan, Amanda C CIV USARMY HQDA ASA ALT (USA)" w:date="2023-12-19T12:43:00Z">
        <w:r w:rsidRPr="00F21BE9" w:rsidDel="00871719">
          <w:rPr>
            <w:color w:val="000000"/>
          </w:rPr>
          <w:delText xml:space="preserve">the Government of </w:delText>
        </w:r>
      </w:del>
      <w:r w:rsidRPr="00F21BE9">
        <w:rPr>
          <w:color w:val="000000"/>
        </w:rPr>
        <w:t>Ukraine</w:t>
      </w:r>
      <w:ins w:id="38" w:author="Jordan, Amanda C CIV USARMY HQDA ASA ALT (USA)" w:date="2023-12-19T12:43:00Z">
        <w:r w:rsidR="00871719">
          <w:rPr>
            <w:color w:val="000000"/>
          </w:rPr>
          <w:t>, Taiwan, or Israel</w:t>
        </w:r>
      </w:ins>
      <w:r w:rsidRPr="00F21BE9">
        <w:rPr>
          <w:color w:val="000000"/>
        </w:rPr>
        <w:t>.</w:t>
      </w:r>
    </w:p>
    <w:p w14:paraId="7E242394" w14:textId="06469FCA" w:rsidR="00B64E88" w:rsidRPr="00F21BE9" w:rsidRDefault="00B64E88" w:rsidP="00B64E88">
      <w:pPr>
        <w:autoSpaceDE w:val="0"/>
        <w:autoSpaceDN w:val="0"/>
        <w:adjustRightInd w:val="0"/>
        <w:spacing w:after="0" w:line="240" w:lineRule="auto"/>
        <w:rPr>
          <w:color w:val="000000"/>
        </w:rPr>
      </w:pPr>
      <w:r w:rsidRPr="00F21BE9">
        <w:rPr>
          <w:rFonts w:ascii="Times New Roman" w:hAnsi="Times New Roman" w:cs="Times New Roman"/>
          <w:color w:val="000000"/>
          <w:sz w:val="24"/>
          <w:szCs w:val="24"/>
        </w:rPr>
        <w:t xml:space="preserve">(2) Authority to make the head of the agency determination specified at FAR 6.302-7(a)(2) is delegated to the Head of the Contracting Activity </w:t>
      </w:r>
      <w:r w:rsidR="00B725A5">
        <w:rPr>
          <w:rFonts w:ascii="Times New Roman" w:hAnsi="Times New Roman" w:cs="Times New Roman"/>
          <w:color w:val="000000"/>
          <w:sz w:val="24"/>
          <w:szCs w:val="24"/>
        </w:rPr>
        <w:t xml:space="preserve">who meets the eligibility criteria stated in the class deviation, </w:t>
      </w:r>
      <w:r w:rsidRPr="00F21BE9">
        <w:rPr>
          <w:rFonts w:ascii="Times New Roman" w:hAnsi="Times New Roman" w:cs="Times New Roman"/>
          <w:color w:val="000000"/>
          <w:sz w:val="24"/>
          <w:szCs w:val="24"/>
        </w:rPr>
        <w:t xml:space="preserve">regardless of the dollar value of the procurement action.  See </w:t>
      </w:r>
      <w:hyperlink r:id="rId15" w:history="1">
        <w:r w:rsidRPr="0032137B">
          <w:rPr>
            <w:rStyle w:val="Hyperlink"/>
            <w:rFonts w:ascii="Times New Roman" w:hAnsi="Times New Roman" w:cs="Times New Roman"/>
            <w:sz w:val="24"/>
            <w:szCs w:val="24"/>
          </w:rPr>
          <w:t>Appendix GG</w:t>
        </w:r>
      </w:hyperlink>
      <w:r w:rsidRPr="00F21BE9">
        <w:rPr>
          <w:rFonts w:ascii="Times New Roman" w:hAnsi="Times New Roman" w:cs="Times New Roman"/>
          <w:color w:val="000000"/>
          <w:sz w:val="24"/>
          <w:szCs w:val="24"/>
        </w:rPr>
        <w:t xml:space="preserve"> for further delegations. </w:t>
      </w:r>
    </w:p>
    <w:p w14:paraId="4B75E378" w14:textId="0C43F657" w:rsidR="00B64E88" w:rsidRPr="00B64E88" w:rsidRDefault="00B64E88" w:rsidP="00B64E88">
      <w:pPr>
        <w:pStyle w:val="NormalWeb"/>
        <w:rPr>
          <w:color w:val="000000"/>
        </w:rPr>
      </w:pPr>
      <w:r w:rsidRPr="00F21BE9">
        <w:rPr>
          <w:color w:val="000000"/>
        </w:rPr>
        <w:lastRenderedPageBreak/>
        <w:t>(3) In lieu of the requirement at FAR 6.302-7(c)(2), not later than 7 days before awarding a covered contract using the authority in paragraph (b)(1), the Army must submit written notification of use of this authority to the congressional defense committees. Contracting Officers shall submit congressional notification for HQDA review, coordination, and/or approval via the HQDA Task Management Tool (TMT) to the ODASA(P) directorate listed at AFARS 5101.290(b)(1)(ii)(B).</w:t>
      </w:r>
      <w:r w:rsidR="00412C0D">
        <w:rPr>
          <w:color w:val="000000"/>
        </w:rPr>
        <w:t xml:space="preserve">  </w:t>
      </w:r>
    </w:p>
    <w:p w14:paraId="04A4526E" w14:textId="0F742551" w:rsidR="00B64E88" w:rsidRPr="00F21BE9" w:rsidRDefault="00B64E88" w:rsidP="00B64E88">
      <w:pPr>
        <w:pStyle w:val="NormalWeb"/>
        <w:rPr>
          <w:color w:val="000000"/>
        </w:rPr>
      </w:pPr>
      <w:r w:rsidRPr="00F21BE9">
        <w:rPr>
          <w:color w:val="000000"/>
        </w:rPr>
        <w:t>(See AFARS 5153.206-92 and AFARS 5153.303-11 for determination and findings for other than full and open competition for covered contracts applicable under this subpart.</w:t>
      </w:r>
      <w:r w:rsidR="00802129">
        <w:rPr>
          <w:color w:val="000000"/>
        </w:rPr>
        <w:t xml:space="preserve">  See AFARS 5153.303-12 for sample congressional notification.</w:t>
      </w:r>
      <w:r w:rsidRPr="00F21BE9">
        <w:rPr>
          <w:color w:val="000000"/>
        </w:rPr>
        <w:t>)</w:t>
      </w:r>
    </w:p>
    <w:p w14:paraId="605793A7" w14:textId="20F62720" w:rsidR="007F3CA6" w:rsidRDefault="00223205" w:rsidP="005D7064">
      <w:pPr>
        <w:pStyle w:val="Heading4"/>
      </w:pPr>
      <w:bookmarkStart w:id="39" w:name="_Toc123708029"/>
      <w:r w:rsidRPr="00B64E88">
        <w:t>5</w:t>
      </w:r>
      <w:r w:rsidRPr="00223205">
        <w:t xml:space="preserve">106.303 </w:t>
      </w:r>
      <w:r w:rsidR="00C40408">
        <w:t xml:space="preserve"> </w:t>
      </w:r>
      <w:r w:rsidRPr="00223205">
        <w:t>Justifications.</w:t>
      </w:r>
      <w:bookmarkEnd w:id="23"/>
      <w:bookmarkEnd w:id="39"/>
    </w:p>
    <w:p w14:paraId="605793A8" w14:textId="77777777" w:rsidR="007F3CA6" w:rsidRDefault="00223205" w:rsidP="005D7064">
      <w:pPr>
        <w:pStyle w:val="Heading4"/>
      </w:pPr>
      <w:bookmarkStart w:id="40" w:name="_Toc513812143"/>
      <w:bookmarkStart w:id="41" w:name="_Toc123708030"/>
      <w:r w:rsidRPr="00223205">
        <w:t>5106.303-1</w:t>
      </w:r>
      <w:r w:rsidR="00C40408">
        <w:t xml:space="preserve"> </w:t>
      </w:r>
      <w:r w:rsidRPr="00223205">
        <w:t xml:space="preserve"> Requirements.</w:t>
      </w:r>
      <w:bookmarkEnd w:id="40"/>
      <w:bookmarkEnd w:id="41"/>
    </w:p>
    <w:p w14:paraId="605793A9" w14:textId="0D53B0E2"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77C81370" w14:textId="77777777" w:rsidR="00927438" w:rsidRPr="00BE4E05" w:rsidRDefault="00927438" w:rsidP="00927438">
      <w:pPr>
        <w:pStyle w:val="NormalWeb"/>
        <w:rPr>
          <w:color w:val="000000"/>
        </w:rPr>
      </w:pPr>
      <w:r w:rsidRPr="00BE4E05">
        <w:rPr>
          <w:color w:val="000000"/>
        </w:rPr>
        <w:t>(b) Contracting officers shall not release any solicitation for a sole-source contract prior to approval of the justification, except when citing the 8(a) authority (15 U.S.C. 637(a)) for an amount exceeding $100 million unless—</w:t>
      </w:r>
    </w:p>
    <w:p w14:paraId="356F0B57" w14:textId="6405EC02" w:rsidR="00BE4E05" w:rsidRDefault="00BE4E05">
      <w:pPr>
        <w:pStyle w:val="ind4"/>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sidR="00927438" w:rsidRPr="00BE4E05">
        <w:rPr>
          <w:rFonts w:ascii="Times New Roman" w:hAnsi="Times New Roman" w:cs="Times New Roman"/>
          <w:color w:val="000000"/>
          <w:sz w:val="24"/>
          <w:szCs w:val="24"/>
        </w:rPr>
        <w:t xml:space="preserve">(2) The head of the procuring activity has approved the justification.  See </w:t>
      </w:r>
      <w:hyperlink r:id="rId16" w:history="1">
        <w:r w:rsidR="00927438" w:rsidRPr="008B4BC2">
          <w:rPr>
            <w:rStyle w:val="Hyperlink"/>
            <w:rFonts w:ascii="Times New Roman" w:hAnsi="Times New Roman" w:cs="Times New Roman"/>
            <w:sz w:val="24"/>
            <w:szCs w:val="24"/>
          </w:rPr>
          <w:t>Appendix GG</w:t>
        </w:r>
      </w:hyperlink>
      <w:r w:rsidR="00927438" w:rsidRPr="00BE4E05">
        <w:rPr>
          <w:rFonts w:ascii="Times New Roman" w:hAnsi="Times New Roman" w:cs="Times New Roman"/>
          <w:color w:val="000000"/>
          <w:sz w:val="24"/>
          <w:szCs w:val="24"/>
        </w:rPr>
        <w:t xml:space="preserve"> for further delegation,</w:t>
      </w:r>
    </w:p>
    <w:p w14:paraId="605793AA" w14:textId="1B736825" w:rsidR="007F3CA6" w:rsidRPr="00BE4E05" w:rsidRDefault="00223205">
      <w:pPr>
        <w:pStyle w:val="ind4"/>
        <w:spacing w:after="240"/>
        <w:ind w:left="0"/>
        <w:rPr>
          <w:rFonts w:ascii="Times New Roman" w:hAnsi="Times New Roman" w:cs="Times New Roman"/>
          <w:i/>
          <w:sz w:val="24"/>
          <w:szCs w:val="24"/>
        </w:rPr>
      </w:pPr>
      <w:r w:rsidRPr="00BE4E05">
        <w:rPr>
          <w:rFonts w:ascii="Times New Roman" w:hAnsi="Times New Roman" w:cs="Times New Roman"/>
          <w:sz w:val="24"/>
          <w:szCs w:val="24"/>
        </w:rPr>
        <w:t>(</w:t>
      </w:r>
      <w:r w:rsidR="00961833" w:rsidRPr="00BE4E05">
        <w:rPr>
          <w:rFonts w:ascii="Times New Roman" w:hAnsi="Times New Roman" w:cs="Times New Roman"/>
          <w:sz w:val="24"/>
          <w:szCs w:val="24"/>
        </w:rPr>
        <w:t>c</w:t>
      </w:r>
      <w:r w:rsidRPr="00BE4E05">
        <w:rPr>
          <w:rFonts w:ascii="Times New Roman" w:hAnsi="Times New Roman" w:cs="Times New Roman"/>
          <w:sz w:val="24"/>
          <w:szCs w:val="24"/>
        </w:rPr>
        <w:t xml:space="preserve">)  Only United States Government employees </w:t>
      </w:r>
      <w:r w:rsidR="00ED2B83" w:rsidRPr="00BE4E05">
        <w:rPr>
          <w:rFonts w:ascii="Times New Roman" w:hAnsi="Times New Roman" w:cs="Times New Roman"/>
          <w:sz w:val="24"/>
          <w:szCs w:val="24"/>
        </w:rPr>
        <w:t xml:space="preserve">formally representing the appropriate functional activity </w:t>
      </w:r>
      <w:r w:rsidRPr="00BE4E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w:t>
      </w:r>
      <w:r w:rsidRPr="00223205">
        <w:rPr>
          <w:rFonts w:ascii="Times New Roman" w:hAnsi="Times New Roman" w:cs="Times New Roman"/>
          <w:sz w:val="24"/>
          <w:szCs w:val="24"/>
        </w:rPr>
        <w:lastRenderedPageBreak/>
        <w:t>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42" w:name="_Toc513812144"/>
      <w:bookmarkStart w:id="43" w:name="_Toc123708031"/>
      <w:r w:rsidRPr="00707EA7">
        <w:t>5106.303-1-90</w:t>
      </w:r>
      <w:r w:rsidR="00C40408" w:rsidRPr="00707EA7">
        <w:t xml:space="preserve"> </w:t>
      </w:r>
      <w:r w:rsidRPr="00707EA7">
        <w:t xml:space="preserve"> Requirements for amended justifications.</w:t>
      </w:r>
      <w:bookmarkEnd w:id="42"/>
      <w:bookmarkEnd w:id="43"/>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44" w:name="_Toc513812145"/>
      <w:bookmarkStart w:id="45" w:name="_Toc123708032"/>
      <w:r w:rsidRPr="00223205">
        <w:t xml:space="preserve">5106.303-2 </w:t>
      </w:r>
      <w:r w:rsidR="00C40408">
        <w:t xml:space="preserve"> </w:t>
      </w:r>
      <w:r w:rsidRPr="00223205">
        <w:t>Content.</w:t>
      </w:r>
      <w:bookmarkEnd w:id="44"/>
      <w:bookmarkEnd w:id="45"/>
    </w:p>
    <w:p w14:paraId="6FA630FB" w14:textId="7A2B560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w:t>
      </w:r>
      <w:hyperlink r:id="rId17" w:history="1">
        <w:r w:rsidRPr="008B4BC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605793B9" w14:textId="77777777" w:rsidR="007F3CA6" w:rsidRPr="00707EA7" w:rsidRDefault="00223205" w:rsidP="005D7064">
      <w:pPr>
        <w:pStyle w:val="Heading4"/>
      </w:pPr>
      <w:bookmarkStart w:id="46" w:name="_Toc513812146"/>
      <w:bookmarkStart w:id="47" w:name="_Toc123708033"/>
      <w:r w:rsidRPr="00707EA7">
        <w:t>5106.303-2-90</w:t>
      </w:r>
      <w:r w:rsidR="00B00691" w:rsidRPr="00707EA7">
        <w:t xml:space="preserve">  </w:t>
      </w:r>
      <w:r w:rsidRPr="00707EA7">
        <w:t>Format and submission of the justification review and justification and approval documents.</w:t>
      </w:r>
      <w:bookmarkEnd w:id="46"/>
      <w:bookmarkEnd w:id="47"/>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is</w:t>
      </w:r>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0F4ED15B"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E126E3">
        <w:rPr>
          <w:rFonts w:ascii="Times New Roman" w:hAnsi="Times New Roman" w:cs="Times New Roman"/>
          <w:sz w:val="24"/>
          <w:szCs w:val="24"/>
        </w:rPr>
        <w:t xml:space="preserve">Reserved. </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lastRenderedPageBreak/>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lastRenderedPageBreak/>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48" w:name="_Toc513812147"/>
      <w:bookmarkStart w:id="49" w:name="_Toc123708034"/>
      <w:r w:rsidRPr="00223205">
        <w:t xml:space="preserve">5106.304 </w:t>
      </w:r>
      <w:r w:rsidR="00C40408">
        <w:t xml:space="preserve"> </w:t>
      </w:r>
      <w:r w:rsidRPr="00223205">
        <w:t>Approval of the justification.</w:t>
      </w:r>
      <w:bookmarkEnd w:id="48"/>
      <w:bookmarkEnd w:id="49"/>
    </w:p>
    <w:p w14:paraId="30DF49AD" w14:textId="02CA41CD"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w:t>
      </w:r>
      <w:hyperlink r:id="rId18" w:history="1">
        <w:r w:rsidR="007200A0" w:rsidRPr="008B4BC2">
          <w:rPr>
            <w:rStyle w:val="Hyperlink"/>
            <w:rFonts w:ascii="Times New Roman" w:hAnsi="Times New Roman" w:cs="Times New Roman"/>
            <w:sz w:val="24"/>
            <w:szCs w:val="24"/>
          </w:rPr>
          <w:t>Appendix GG</w:t>
        </w:r>
      </w:hyperlink>
      <w:r w:rsidR="007200A0" w:rsidRPr="005D7064">
        <w:rPr>
          <w:rFonts w:ascii="Times New Roman" w:hAnsi="Times New Roman" w:cs="Times New Roman"/>
          <w:sz w:val="24"/>
          <w:szCs w:val="24"/>
        </w:rPr>
        <w:t xml:space="preserve">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50" w:name="_Toc513812148"/>
      <w:bookmarkStart w:id="51" w:name="_Toc123708035"/>
      <w:r w:rsidRPr="00223205">
        <w:lastRenderedPageBreak/>
        <w:t xml:space="preserve">Subpart 5106.5 </w:t>
      </w:r>
      <w:r w:rsidR="008D07DB">
        <w:t>–</w:t>
      </w:r>
      <w:r w:rsidRPr="00223205">
        <w:t xml:space="preserve"> </w:t>
      </w:r>
      <w:r w:rsidR="003C2402">
        <w:t>Advocates for Compe</w:t>
      </w:r>
      <w:r w:rsidR="00344B48">
        <w:t>ti</w:t>
      </w:r>
      <w:r w:rsidR="003C2402">
        <w:t>tion</w:t>
      </w:r>
      <w:bookmarkEnd w:id="50"/>
      <w:bookmarkEnd w:id="51"/>
    </w:p>
    <w:p w14:paraId="605793D6" w14:textId="77777777" w:rsidR="007F3CA6" w:rsidRPr="0042488C" w:rsidRDefault="00223205" w:rsidP="005D7064">
      <w:pPr>
        <w:pStyle w:val="Heading4"/>
      </w:pPr>
      <w:bookmarkStart w:id="52" w:name="_Toc513812149"/>
      <w:bookmarkStart w:id="53" w:name="_Toc123708036"/>
      <w:r w:rsidRPr="0042488C">
        <w:t xml:space="preserve">5106.501 </w:t>
      </w:r>
      <w:r w:rsidR="00C40408" w:rsidRPr="0042488C">
        <w:t xml:space="preserve"> </w:t>
      </w:r>
      <w:r w:rsidRPr="0042488C">
        <w:t>Requirement.</w:t>
      </w:r>
      <w:bookmarkEnd w:id="52"/>
      <w:bookmarkEnd w:id="53"/>
    </w:p>
    <w:p w14:paraId="605793D7" w14:textId="22A656C9"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w:t>
      </w:r>
      <w:hyperlink r:id="rId19" w:history="1">
        <w:r w:rsidR="00C62819" w:rsidRPr="008B4BC2">
          <w:rPr>
            <w:rStyle w:val="Hyperlink"/>
            <w:rFonts w:ascii="Times New Roman" w:hAnsi="Times New Roman" w:cs="Times New Roman"/>
            <w:sz w:val="24"/>
            <w:szCs w:val="24"/>
          </w:rPr>
          <w:t>Appendix GG</w:t>
        </w:r>
      </w:hyperlink>
      <w:r w:rsidR="00C62819" w:rsidRPr="0042488C">
        <w:rPr>
          <w:rFonts w:ascii="Times New Roman" w:hAnsi="Times New Roman" w:cs="Times New Roman"/>
          <w:sz w:val="24"/>
          <w:szCs w:val="24"/>
        </w:rPr>
        <w:t>.</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54" w:name="_Toc513812150"/>
      <w:bookmarkStart w:id="55" w:name="_Toc123708037"/>
      <w:r w:rsidRPr="00223205">
        <w:t xml:space="preserve">5106.502 </w:t>
      </w:r>
      <w:r w:rsidR="00C40408">
        <w:t xml:space="preserve"> </w:t>
      </w:r>
      <w:r w:rsidRPr="00223205">
        <w:t>Duties and responsibilities.</w:t>
      </w:r>
      <w:bookmarkEnd w:id="54"/>
      <w:bookmarkEnd w:id="55"/>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lastRenderedPageBreak/>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56" w:name="_Toc513812151"/>
      <w:bookmarkStart w:id="57" w:name="_Toc123708038"/>
      <w:r w:rsidRPr="00223205">
        <w:t xml:space="preserve">5106.502-90  </w:t>
      </w:r>
      <w:r w:rsidR="00746D73">
        <w:t xml:space="preserve">Supplementary </w:t>
      </w:r>
      <w:r w:rsidR="00670028">
        <w:t>i</w:t>
      </w:r>
      <w:r w:rsidR="00746D73">
        <w:t>nformation.</w:t>
      </w:r>
      <w:bookmarkEnd w:id="56"/>
      <w:bookmarkEnd w:id="57"/>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485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1406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068D2"/>
    <w:rsid w:val="00012CF2"/>
    <w:rsid w:val="00035AEA"/>
    <w:rsid w:val="00036CCC"/>
    <w:rsid w:val="00043813"/>
    <w:rsid w:val="00047E21"/>
    <w:rsid w:val="000502BE"/>
    <w:rsid w:val="00051F77"/>
    <w:rsid w:val="00054354"/>
    <w:rsid w:val="000559F5"/>
    <w:rsid w:val="000564BC"/>
    <w:rsid w:val="0007390A"/>
    <w:rsid w:val="00080876"/>
    <w:rsid w:val="00080D64"/>
    <w:rsid w:val="00081137"/>
    <w:rsid w:val="00086005"/>
    <w:rsid w:val="00086A10"/>
    <w:rsid w:val="0009196D"/>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144FA"/>
    <w:rsid w:val="00223205"/>
    <w:rsid w:val="002238B2"/>
    <w:rsid w:val="00244190"/>
    <w:rsid w:val="00244640"/>
    <w:rsid w:val="00244962"/>
    <w:rsid w:val="00247D74"/>
    <w:rsid w:val="00252D22"/>
    <w:rsid w:val="00255355"/>
    <w:rsid w:val="00262522"/>
    <w:rsid w:val="0026297F"/>
    <w:rsid w:val="00291B48"/>
    <w:rsid w:val="002934FD"/>
    <w:rsid w:val="00295AC3"/>
    <w:rsid w:val="002A225E"/>
    <w:rsid w:val="002A4CC6"/>
    <w:rsid w:val="002A75D6"/>
    <w:rsid w:val="002C7109"/>
    <w:rsid w:val="002E040F"/>
    <w:rsid w:val="002E37C4"/>
    <w:rsid w:val="002E396B"/>
    <w:rsid w:val="002F0D96"/>
    <w:rsid w:val="0030141A"/>
    <w:rsid w:val="003069DF"/>
    <w:rsid w:val="0031607D"/>
    <w:rsid w:val="003164EF"/>
    <w:rsid w:val="00317E96"/>
    <w:rsid w:val="0032137B"/>
    <w:rsid w:val="00321D52"/>
    <w:rsid w:val="003315FC"/>
    <w:rsid w:val="003332CF"/>
    <w:rsid w:val="00344B48"/>
    <w:rsid w:val="0035336D"/>
    <w:rsid w:val="0035424E"/>
    <w:rsid w:val="00354F57"/>
    <w:rsid w:val="00360605"/>
    <w:rsid w:val="00371A5A"/>
    <w:rsid w:val="00386240"/>
    <w:rsid w:val="003A3692"/>
    <w:rsid w:val="003A649C"/>
    <w:rsid w:val="003B3BB7"/>
    <w:rsid w:val="003B70C5"/>
    <w:rsid w:val="003C2402"/>
    <w:rsid w:val="003D4645"/>
    <w:rsid w:val="003F1CB1"/>
    <w:rsid w:val="00402208"/>
    <w:rsid w:val="0040313F"/>
    <w:rsid w:val="00403563"/>
    <w:rsid w:val="00410DF9"/>
    <w:rsid w:val="00411B32"/>
    <w:rsid w:val="00412C0D"/>
    <w:rsid w:val="0042488C"/>
    <w:rsid w:val="00426F07"/>
    <w:rsid w:val="00434952"/>
    <w:rsid w:val="00451832"/>
    <w:rsid w:val="00452229"/>
    <w:rsid w:val="004603FD"/>
    <w:rsid w:val="00466B73"/>
    <w:rsid w:val="004677A8"/>
    <w:rsid w:val="00470C3E"/>
    <w:rsid w:val="00480D75"/>
    <w:rsid w:val="00482149"/>
    <w:rsid w:val="00484E25"/>
    <w:rsid w:val="00487ED6"/>
    <w:rsid w:val="004942E1"/>
    <w:rsid w:val="00495E34"/>
    <w:rsid w:val="0049626A"/>
    <w:rsid w:val="004A6413"/>
    <w:rsid w:val="004C2F5A"/>
    <w:rsid w:val="004D418C"/>
    <w:rsid w:val="004D644D"/>
    <w:rsid w:val="004E29AC"/>
    <w:rsid w:val="004E6AFF"/>
    <w:rsid w:val="004F0A6D"/>
    <w:rsid w:val="004F0CC9"/>
    <w:rsid w:val="004F31CE"/>
    <w:rsid w:val="004F44B3"/>
    <w:rsid w:val="00540475"/>
    <w:rsid w:val="005413B8"/>
    <w:rsid w:val="00547518"/>
    <w:rsid w:val="00553B70"/>
    <w:rsid w:val="005613B7"/>
    <w:rsid w:val="00572181"/>
    <w:rsid w:val="00586B47"/>
    <w:rsid w:val="00590B40"/>
    <w:rsid w:val="0059106B"/>
    <w:rsid w:val="005937E0"/>
    <w:rsid w:val="005937F7"/>
    <w:rsid w:val="0059407F"/>
    <w:rsid w:val="005A378A"/>
    <w:rsid w:val="005A5386"/>
    <w:rsid w:val="005A7837"/>
    <w:rsid w:val="005B4069"/>
    <w:rsid w:val="005C7DAA"/>
    <w:rsid w:val="005D7064"/>
    <w:rsid w:val="005E7E46"/>
    <w:rsid w:val="0060236E"/>
    <w:rsid w:val="00602862"/>
    <w:rsid w:val="00606EA2"/>
    <w:rsid w:val="00610EDE"/>
    <w:rsid w:val="006119F4"/>
    <w:rsid w:val="00623330"/>
    <w:rsid w:val="00633EBD"/>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129"/>
    <w:rsid w:val="00802401"/>
    <w:rsid w:val="0080242C"/>
    <w:rsid w:val="00804351"/>
    <w:rsid w:val="0081105E"/>
    <w:rsid w:val="008155DE"/>
    <w:rsid w:val="00815F7C"/>
    <w:rsid w:val="0081622A"/>
    <w:rsid w:val="0082640C"/>
    <w:rsid w:val="00832988"/>
    <w:rsid w:val="00832DFC"/>
    <w:rsid w:val="008401B7"/>
    <w:rsid w:val="00871719"/>
    <w:rsid w:val="0087511A"/>
    <w:rsid w:val="00880916"/>
    <w:rsid w:val="00881A83"/>
    <w:rsid w:val="00886CFD"/>
    <w:rsid w:val="00892CC1"/>
    <w:rsid w:val="00897E5E"/>
    <w:rsid w:val="008B09F6"/>
    <w:rsid w:val="008B3545"/>
    <w:rsid w:val="008B4BC2"/>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681"/>
    <w:rsid w:val="00975F15"/>
    <w:rsid w:val="0098429B"/>
    <w:rsid w:val="009A4FFB"/>
    <w:rsid w:val="009B2E86"/>
    <w:rsid w:val="009C0FEA"/>
    <w:rsid w:val="009C58EA"/>
    <w:rsid w:val="009D66D0"/>
    <w:rsid w:val="009E130F"/>
    <w:rsid w:val="009E74B4"/>
    <w:rsid w:val="009F4CC2"/>
    <w:rsid w:val="009F751C"/>
    <w:rsid w:val="009F7819"/>
    <w:rsid w:val="00A02A9D"/>
    <w:rsid w:val="00A06E82"/>
    <w:rsid w:val="00A07277"/>
    <w:rsid w:val="00A11C8F"/>
    <w:rsid w:val="00A21332"/>
    <w:rsid w:val="00A22F63"/>
    <w:rsid w:val="00A42EBE"/>
    <w:rsid w:val="00A43C2A"/>
    <w:rsid w:val="00A6061D"/>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64E88"/>
    <w:rsid w:val="00B725A5"/>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388D"/>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924B5"/>
    <w:rsid w:val="00EA002A"/>
    <w:rsid w:val="00EB3FDE"/>
    <w:rsid w:val="00EB7993"/>
    <w:rsid w:val="00EB7BE4"/>
    <w:rsid w:val="00EC7731"/>
    <w:rsid w:val="00ED2B83"/>
    <w:rsid w:val="00ED308D"/>
    <w:rsid w:val="00EE54C9"/>
    <w:rsid w:val="00EF28E9"/>
    <w:rsid w:val="00F01E2E"/>
    <w:rsid w:val="00F10097"/>
    <w:rsid w:val="00F11166"/>
    <w:rsid w:val="00F32B87"/>
    <w:rsid w:val="00F32E92"/>
    <w:rsid w:val="00F45D0F"/>
    <w:rsid w:val="00F52C38"/>
    <w:rsid w:val="00F606F6"/>
    <w:rsid w:val="00F62D51"/>
    <w:rsid w:val="00F632F0"/>
    <w:rsid w:val="00F6504D"/>
    <w:rsid w:val="00F73340"/>
    <w:rsid w:val="00FB7D9D"/>
    <w:rsid w:val="00FC4715"/>
    <w:rsid w:val="00FF037D"/>
    <w:rsid w:val="00FF1BA6"/>
    <w:rsid w:val="00FF214B"/>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82">
      <w:bodyDiv w:val="1"/>
      <w:marLeft w:val="0"/>
      <w:marRight w:val="0"/>
      <w:marTop w:val="0"/>
      <w:marBottom w:val="0"/>
      <w:divBdr>
        <w:top w:val="none" w:sz="0" w:space="0" w:color="auto"/>
        <w:left w:val="none" w:sz="0" w:space="0" w:color="auto"/>
        <w:bottom w:val="none" w:sz="0" w:space="0" w:color="auto"/>
        <w:right w:val="none" w:sz="0" w:space="0" w:color="auto"/>
      </w:divBdr>
    </w:div>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2.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F2295E9D-5D23-4464-A7E0-80A02E650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5.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AFARS 5106_Revision_28_03</vt:lpstr>
    </vt:vector>
  </TitlesOfParts>
  <Company>U.S. Army</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Jordan, Amanda C CIV USARMY HQDA ASA ALT (USA)</cp:lastModifiedBy>
  <cp:revision>4</cp:revision>
  <cp:lastPrinted>2017-11-13T17:43:00Z</cp:lastPrinted>
  <dcterms:created xsi:type="dcterms:W3CDTF">2024-01-10T16:16:00Z</dcterms:created>
  <dcterms:modified xsi:type="dcterms:W3CDTF">2024-01-10T16:22:00Z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