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6EB7" w14:textId="77777777" w:rsidR="007B0248" w:rsidRPr="00B152EE" w:rsidRDefault="007B0248" w:rsidP="0043632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B152EE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AFARS </w:t>
      </w:r>
      <w:r w:rsidR="00D62963" w:rsidRPr="00B152EE">
        <w:rPr>
          <w:rFonts w:ascii="Times New Roman" w:hAnsi="Times New Roman" w:cs="Times New Roman"/>
          <w:b/>
          <w:bCs/>
          <w:caps/>
          <w:sz w:val="32"/>
          <w:szCs w:val="32"/>
        </w:rPr>
        <w:t>–</w:t>
      </w:r>
      <w:r w:rsidRPr="00B152EE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 Part 5138</w:t>
      </w:r>
    </w:p>
    <w:p w14:paraId="72DD4FB9" w14:textId="77777777" w:rsidR="007B0248" w:rsidRPr="00421B0C" w:rsidRDefault="007B0248" w:rsidP="00421B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1B0C">
        <w:rPr>
          <w:rFonts w:ascii="Times New Roman" w:hAnsi="Times New Roman" w:cs="Times New Roman"/>
          <w:b/>
          <w:sz w:val="32"/>
          <w:szCs w:val="32"/>
        </w:rPr>
        <w:t>Federal Supply Schedule Contracting</w:t>
      </w:r>
    </w:p>
    <w:p w14:paraId="2F4865F8" w14:textId="454C3E36" w:rsidR="007B0248" w:rsidRPr="00F47B6D" w:rsidRDefault="00F47B6D" w:rsidP="0043632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ins w:id="0" w:author="Jordan, Amanda C CIV USARMY HQDA ASA ALT (USA)" w:date="2024-08-23T15:05:00Z">
        <w:r w:rsidRPr="00F47B6D">
          <w:rPr>
            <w:rFonts w:ascii="Times New Roman" w:hAnsi="Times New Roman" w:cs="Times New Roman"/>
            <w:i/>
            <w:iCs/>
            <w:sz w:val="24"/>
            <w:szCs w:val="24"/>
          </w:rPr>
          <w:t>(</w:t>
        </w:r>
      </w:ins>
      <w:r w:rsidR="00043A33">
        <w:rPr>
          <w:rFonts w:ascii="Times New Roman" w:hAnsi="Times New Roman" w:cs="Times New Roman"/>
          <w:i/>
          <w:iCs/>
          <w:sz w:val="24"/>
          <w:szCs w:val="24"/>
        </w:rPr>
        <w:t>as of 01</w:t>
      </w:r>
      <w:ins w:id="1" w:author="Jordan, Amanda C CIV USARMY HQDA ASA ALT (USA)" w:date="2024-08-23T15:05:00Z">
        <w:r w:rsidRPr="00F47B6D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October 2024)</w:t>
        </w:r>
      </w:ins>
    </w:p>
    <w:p w14:paraId="077C9504" w14:textId="4A0FF7EB" w:rsidR="007B0248" w:rsidDel="00F47B6D" w:rsidRDefault="007B0248" w:rsidP="0043632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del w:id="2" w:author="Jordan, Amanda C CIV USARMY HQDA ASA ALT (USA)" w:date="2024-08-23T15:06:00Z"/>
          <w:rFonts w:ascii="Times New Roman" w:hAnsi="Times New Roman" w:cs="Times New Roman"/>
          <w:b/>
          <w:bCs/>
          <w:sz w:val="32"/>
          <w:szCs w:val="32"/>
        </w:rPr>
      </w:pPr>
      <w:del w:id="3" w:author="Jordan, Amanda C CIV USARMY HQDA ASA ALT (USA)" w:date="2024-08-23T15:06:00Z">
        <w:r w:rsidRPr="00D62963" w:rsidDel="00F47B6D">
          <w:rPr>
            <w:rFonts w:ascii="Times New Roman" w:hAnsi="Times New Roman" w:cs="Times New Roman"/>
            <w:b/>
            <w:bCs/>
            <w:sz w:val="32"/>
            <w:szCs w:val="32"/>
          </w:rPr>
          <w:delText>Reserved</w:delText>
        </w:r>
      </w:del>
    </w:p>
    <w:p w14:paraId="04744255" w14:textId="74892954" w:rsidR="00F47B6D" w:rsidRPr="00F47B6D" w:rsidRDefault="00F47B6D" w:rsidP="0043632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ins w:id="4" w:author="Jordan, Amanda C CIV USARMY HQDA ASA ALT (USA)" w:date="2024-08-23T15:06:00Z"/>
          <w:rFonts w:ascii="Times New Roman" w:hAnsi="Times New Roman" w:cs="Times New Roman"/>
          <w:sz w:val="24"/>
          <w:szCs w:val="24"/>
        </w:rPr>
      </w:pPr>
      <w:ins w:id="5" w:author="Jordan, Amanda C CIV USARMY HQDA ASA ALT (USA)" w:date="2024-08-23T15:06:00Z">
        <w:r w:rsidRPr="00F47B6D">
          <w:rPr>
            <w:rFonts w:ascii="Times New Roman" w:hAnsi="Times New Roman" w:cs="Times New Roman"/>
            <w:sz w:val="24"/>
            <w:szCs w:val="24"/>
          </w:rPr>
          <w:t>No AFARS Text</w:t>
        </w:r>
      </w:ins>
    </w:p>
    <w:p w14:paraId="516D7D97" w14:textId="3BE116EC" w:rsidR="003069DF" w:rsidRPr="00086DEA" w:rsidRDefault="003069DF" w:rsidP="00086DE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086DEA" w:rsidSect="00E4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48"/>
    <w:rsid w:val="00043A33"/>
    <w:rsid w:val="00086DEA"/>
    <w:rsid w:val="003069DF"/>
    <w:rsid w:val="003C032E"/>
    <w:rsid w:val="00421B0C"/>
    <w:rsid w:val="0043632C"/>
    <w:rsid w:val="00561434"/>
    <w:rsid w:val="00734263"/>
    <w:rsid w:val="007B0248"/>
    <w:rsid w:val="008D1CCB"/>
    <w:rsid w:val="00933874"/>
    <w:rsid w:val="00963D0B"/>
    <w:rsid w:val="009E74B4"/>
    <w:rsid w:val="00A411B7"/>
    <w:rsid w:val="00B152EE"/>
    <w:rsid w:val="00CF2DB5"/>
    <w:rsid w:val="00D54934"/>
    <w:rsid w:val="00D62963"/>
    <w:rsid w:val="00E476FE"/>
    <w:rsid w:val="00EC02F6"/>
    <w:rsid w:val="00F4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CBC6"/>
  <w15:docId w15:val="{2E79CD48-5EB7-4E68-89F0-F66C0E4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7B024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Revision">
    <w:name w:val="Revision"/>
    <w:hidden/>
    <w:uiPriority w:val="99"/>
    <w:semiHidden/>
    <w:rsid w:val="00F47B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class="ExternalClass94D03AC6549445EF84FE0645C9030A28"&gt;&lt;p&gt;​PARC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DASAP-90-631</_dlc_DocId>
    <_dlc_DocIdUrl xmlns="4d2834f2-6e62-48ef-822a-880d84868a39">
      <Url>https://spcs3.kc.army.mil/asaalt/ZPTeam/PPS/_layouts/15/DocIdRedir.aspx?ID=DASAP-90-631</Url>
      <Description>DASAP-90-631</Description>
    </_dlc_DocIdUrl>
    <WebPartName xmlns="4d2834f2-6e62-48ef-822a-880d84868a39" xsi:nil="true"/>
    <AFARSRevisionNo xmlns="4d2834f2-6e62-48ef-822a-880d84868a39">28.01</AFARSRevisionN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8D47981-72C9-4B76-AFD7-5D4E55432D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06DD9A-ED2A-40D8-81A9-E7188DA9CB5C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3.xml><?xml version="1.0" encoding="utf-8"?>
<ds:datastoreItem xmlns:ds="http://schemas.openxmlformats.org/officeDocument/2006/customXml" ds:itemID="{D8C2F337-886D-4775-87B0-5717235AF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67BC07-4BC9-4E58-9D6C-42FBC5F4D4D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5138</vt:lpstr>
    </vt:vector>
  </TitlesOfParts>
  <Company>U.S. Army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5138_Revision_28_01</dc:title>
  <dc:creator>Administrator</dc:creator>
  <cp:lastModifiedBy>Jordan, Amanda C CIV USARMY HQDA ASA ALT (USA)</cp:lastModifiedBy>
  <cp:revision>5</cp:revision>
  <dcterms:created xsi:type="dcterms:W3CDTF">2024-08-23T19:06:00Z</dcterms:created>
  <dcterms:modified xsi:type="dcterms:W3CDTF">2024-09-22T21:05:00Z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b8e0ce91-cf23-45c4-8c96-408a63aec984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