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8EE9" w14:textId="77777777" w:rsidR="00004DB2" w:rsidRPr="0023435E" w:rsidRDefault="00BA7AD1" w:rsidP="004E42F6">
      <w:pPr>
        <w:spacing w:after="240"/>
        <w:jc w:val="center"/>
        <w:rPr>
          <w:rFonts w:ascii="Times New Roman" w:hAnsi="Times New Roman" w:cs="Times New Roman"/>
          <w:b/>
          <w:bCs/>
          <w:caps/>
          <w:sz w:val="32"/>
          <w:szCs w:val="32"/>
        </w:rPr>
      </w:pPr>
      <w:r w:rsidRPr="00BA7AD1">
        <w:rPr>
          <w:rFonts w:ascii="Times New Roman" w:hAnsi="Times New Roman" w:cs="Times New Roman"/>
          <w:b/>
          <w:bCs/>
          <w:caps/>
          <w:sz w:val="32"/>
          <w:szCs w:val="32"/>
        </w:rPr>
        <w:t>AFARS – Part 5102</w:t>
      </w:r>
    </w:p>
    <w:p w14:paraId="7E1F8EEA" w14:textId="77777777" w:rsidR="00BC5476" w:rsidRPr="0014307C" w:rsidRDefault="00BA7AD1" w:rsidP="0014307C">
      <w:pPr>
        <w:jc w:val="center"/>
        <w:rPr>
          <w:rFonts w:ascii="Times New Roman" w:hAnsi="Times New Roman" w:cs="Times New Roman"/>
          <w:b/>
          <w:sz w:val="32"/>
          <w:szCs w:val="32"/>
        </w:rPr>
      </w:pPr>
      <w:r w:rsidRPr="0014307C">
        <w:rPr>
          <w:rFonts w:ascii="Times New Roman" w:hAnsi="Times New Roman" w:cs="Times New Roman"/>
          <w:b/>
          <w:sz w:val="32"/>
          <w:szCs w:val="32"/>
        </w:rPr>
        <w:t>Definitions of Words and Terms</w:t>
      </w:r>
    </w:p>
    <w:p w14:paraId="7E1F8EEB" w14:textId="56C1AB9F" w:rsidR="004E42F6" w:rsidRDefault="00AC1A62"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del w:id="0" w:author="Jordan, Amanda C CIV USARMY HQDA ASA ALT (USA)" w:date="2024-01-22T09:04:00Z">
        <w:r w:rsidR="00BC1C8B" w:rsidDel="00750003">
          <w:rPr>
            <w:rFonts w:ascii="Times New Roman" w:hAnsi="Times New Roman" w:cs="Times New Roman"/>
            <w:i/>
            <w:sz w:val="24"/>
            <w:szCs w:val="24"/>
          </w:rPr>
          <w:delText>0</w:delText>
        </w:r>
        <w:r w:rsidR="00ED3A68" w:rsidDel="00750003">
          <w:rPr>
            <w:rFonts w:ascii="Times New Roman" w:hAnsi="Times New Roman" w:cs="Times New Roman"/>
            <w:i/>
            <w:sz w:val="24"/>
            <w:szCs w:val="24"/>
          </w:rPr>
          <w:delText>1 May</w:delText>
        </w:r>
        <w:r w:rsidR="00E54367" w:rsidDel="00750003">
          <w:rPr>
            <w:rFonts w:ascii="Times New Roman" w:hAnsi="Times New Roman" w:cs="Times New Roman"/>
            <w:i/>
            <w:sz w:val="24"/>
            <w:szCs w:val="24"/>
          </w:rPr>
          <w:delText xml:space="preserve"> 201</w:delText>
        </w:r>
        <w:r w:rsidR="00625A1E" w:rsidDel="00750003">
          <w:rPr>
            <w:rFonts w:ascii="Times New Roman" w:hAnsi="Times New Roman" w:cs="Times New Roman"/>
            <w:i/>
            <w:sz w:val="24"/>
            <w:szCs w:val="24"/>
          </w:rPr>
          <w:delText>9</w:delText>
        </w:r>
      </w:del>
      <w:ins w:id="1" w:author="Jordan, Amanda C CIV USARMY HQDA ASA ALT (USA)" w:date="2024-09-11T08:50:00Z">
        <w:r w:rsidR="00481593">
          <w:rPr>
            <w:rFonts w:ascii="Times New Roman" w:hAnsi="Times New Roman" w:cs="Times New Roman"/>
            <w:i/>
            <w:sz w:val="24"/>
            <w:szCs w:val="24"/>
          </w:rPr>
          <w:t>01</w:t>
        </w:r>
      </w:ins>
      <w:ins w:id="2" w:author="Jordan, Amanda C CIV USARMY HQDA ASA ALT (USA)" w:date="2024-01-22T09:04:00Z">
        <w:r w:rsidR="00750003">
          <w:rPr>
            <w:rFonts w:ascii="Times New Roman" w:hAnsi="Times New Roman" w:cs="Times New Roman"/>
            <w:i/>
            <w:sz w:val="24"/>
            <w:szCs w:val="24"/>
          </w:rPr>
          <w:t xml:space="preserve"> </w:t>
        </w:r>
      </w:ins>
      <w:ins w:id="3" w:author="Amanda" w:date="2024-08-07T14:54:00Z">
        <w:r w:rsidR="00184F15">
          <w:rPr>
            <w:rFonts w:ascii="Times New Roman" w:hAnsi="Times New Roman" w:cs="Times New Roman"/>
            <w:i/>
            <w:sz w:val="24"/>
            <w:szCs w:val="24"/>
          </w:rPr>
          <w:t>October</w:t>
        </w:r>
      </w:ins>
      <w:ins w:id="4" w:author="Jordan, Amanda C CIV USARMY HQDA ASA ALT (USA)" w:date="2024-01-22T09:04:00Z">
        <w:r w:rsidR="00750003">
          <w:rPr>
            <w:rFonts w:ascii="Times New Roman" w:hAnsi="Times New Roman" w:cs="Times New Roman"/>
            <w:i/>
            <w:sz w:val="24"/>
            <w:szCs w:val="24"/>
          </w:rPr>
          <w:t xml:space="preserve"> 2024</w:t>
        </w:r>
      </w:ins>
      <w:r w:rsidR="005637E3" w:rsidRPr="005637E3">
        <w:rPr>
          <w:rFonts w:ascii="Times New Roman" w:hAnsi="Times New Roman" w:cs="Times New Roman"/>
          <w:i/>
          <w:sz w:val="24"/>
          <w:szCs w:val="24"/>
        </w:rPr>
        <w:t>)</w:t>
      </w:r>
    </w:p>
    <w:p w14:paraId="2B6D10BB" w14:textId="1B13AF25" w:rsidR="00E461A9" w:rsidRPr="00E461A9" w:rsidRDefault="00E54367">
      <w:pPr>
        <w:pStyle w:val="TOC3"/>
        <w:tabs>
          <w:tab w:val="right" w:leader="dot" w:pos="9350"/>
        </w:tabs>
        <w:rPr>
          <w:rFonts w:ascii="Times New Roman" w:eastAsiaTheme="minorEastAsia" w:hAnsi="Times New Roman" w:cs="Times New Roman"/>
          <w:noProof/>
          <w:sz w:val="24"/>
          <w:szCs w:val="24"/>
        </w:rPr>
      </w:pPr>
      <w:r w:rsidRPr="00E461A9">
        <w:rPr>
          <w:rFonts w:ascii="Times New Roman" w:hAnsi="Times New Roman" w:cs="Times New Roman"/>
          <w:i/>
          <w:sz w:val="24"/>
          <w:szCs w:val="24"/>
        </w:rPr>
        <w:fldChar w:fldCharType="begin"/>
      </w:r>
      <w:r w:rsidRPr="00E461A9">
        <w:rPr>
          <w:rFonts w:ascii="Times New Roman" w:hAnsi="Times New Roman" w:cs="Times New Roman"/>
          <w:i/>
          <w:sz w:val="24"/>
          <w:szCs w:val="24"/>
        </w:rPr>
        <w:instrText xml:space="preserve"> TOC \o "1-4" \h \z \u </w:instrText>
      </w:r>
      <w:r w:rsidRPr="00E461A9">
        <w:rPr>
          <w:rFonts w:ascii="Times New Roman" w:hAnsi="Times New Roman" w:cs="Times New Roman"/>
          <w:i/>
          <w:sz w:val="24"/>
          <w:szCs w:val="24"/>
        </w:rPr>
        <w:fldChar w:fldCharType="separate"/>
      </w:r>
      <w:hyperlink w:anchor="_Toc513809907" w:history="1">
        <w:r w:rsidR="00E461A9" w:rsidRPr="00E461A9">
          <w:rPr>
            <w:rStyle w:val="Hyperlink"/>
            <w:rFonts w:ascii="Times New Roman" w:hAnsi="Times New Roman" w:cs="Times New Roman"/>
            <w:noProof/>
            <w:sz w:val="24"/>
            <w:szCs w:val="24"/>
          </w:rPr>
          <w:t>Subpart 5102.1 – Definitions</w:t>
        </w:r>
        <w:r w:rsidR="00E461A9" w:rsidRPr="00E461A9">
          <w:rPr>
            <w:rFonts w:ascii="Times New Roman" w:hAnsi="Times New Roman" w:cs="Times New Roman"/>
            <w:noProof/>
            <w:webHidden/>
            <w:sz w:val="24"/>
            <w:szCs w:val="24"/>
          </w:rPr>
          <w:tab/>
        </w:r>
        <w:r w:rsidR="00E461A9" w:rsidRPr="00E461A9">
          <w:rPr>
            <w:rFonts w:ascii="Times New Roman" w:hAnsi="Times New Roman" w:cs="Times New Roman"/>
            <w:noProof/>
            <w:webHidden/>
            <w:sz w:val="24"/>
            <w:szCs w:val="24"/>
          </w:rPr>
          <w:fldChar w:fldCharType="begin"/>
        </w:r>
        <w:r w:rsidR="00E461A9" w:rsidRPr="00E461A9">
          <w:rPr>
            <w:rFonts w:ascii="Times New Roman" w:hAnsi="Times New Roman" w:cs="Times New Roman"/>
            <w:noProof/>
            <w:webHidden/>
            <w:sz w:val="24"/>
            <w:szCs w:val="24"/>
          </w:rPr>
          <w:instrText xml:space="preserve"> PAGEREF _Toc513809907 \h </w:instrText>
        </w:r>
        <w:r w:rsidR="00E461A9" w:rsidRPr="00E461A9">
          <w:rPr>
            <w:rFonts w:ascii="Times New Roman" w:hAnsi="Times New Roman" w:cs="Times New Roman"/>
            <w:noProof/>
            <w:webHidden/>
            <w:sz w:val="24"/>
            <w:szCs w:val="24"/>
          </w:rPr>
        </w:r>
        <w:r w:rsidR="00E461A9" w:rsidRPr="00E461A9">
          <w:rPr>
            <w:rFonts w:ascii="Times New Roman" w:hAnsi="Times New Roman" w:cs="Times New Roman"/>
            <w:noProof/>
            <w:webHidden/>
            <w:sz w:val="24"/>
            <w:szCs w:val="24"/>
          </w:rPr>
          <w:fldChar w:fldCharType="separate"/>
        </w:r>
        <w:r w:rsidR="00E461A9" w:rsidRPr="00E461A9">
          <w:rPr>
            <w:rFonts w:ascii="Times New Roman" w:hAnsi="Times New Roman" w:cs="Times New Roman"/>
            <w:noProof/>
            <w:webHidden/>
            <w:sz w:val="24"/>
            <w:szCs w:val="24"/>
          </w:rPr>
          <w:t>1</w:t>
        </w:r>
        <w:r w:rsidR="00E461A9" w:rsidRPr="00E461A9">
          <w:rPr>
            <w:rFonts w:ascii="Times New Roman" w:hAnsi="Times New Roman" w:cs="Times New Roman"/>
            <w:noProof/>
            <w:webHidden/>
            <w:sz w:val="24"/>
            <w:szCs w:val="24"/>
          </w:rPr>
          <w:fldChar w:fldCharType="end"/>
        </w:r>
      </w:hyperlink>
    </w:p>
    <w:p w14:paraId="12279FE4" w14:textId="6BCD9FBE" w:rsidR="00E461A9" w:rsidRPr="00E461A9" w:rsidRDefault="00000000">
      <w:pPr>
        <w:pStyle w:val="TOC4"/>
        <w:tabs>
          <w:tab w:val="right" w:leader="dot" w:pos="9350"/>
        </w:tabs>
        <w:rPr>
          <w:rFonts w:ascii="Times New Roman" w:eastAsiaTheme="minorEastAsia" w:hAnsi="Times New Roman" w:cs="Times New Roman"/>
          <w:noProof/>
          <w:sz w:val="24"/>
          <w:szCs w:val="24"/>
        </w:rPr>
      </w:pPr>
      <w:hyperlink w:anchor="_Toc513809908" w:history="1">
        <w:r w:rsidR="00E461A9" w:rsidRPr="00E461A9">
          <w:rPr>
            <w:rStyle w:val="Hyperlink"/>
            <w:rFonts w:ascii="Times New Roman" w:hAnsi="Times New Roman" w:cs="Times New Roman"/>
            <w:noProof/>
            <w:sz w:val="24"/>
            <w:szCs w:val="24"/>
          </w:rPr>
          <w:t>5102.101  Definitions.</w:t>
        </w:r>
        <w:r w:rsidR="00E461A9" w:rsidRPr="00E461A9">
          <w:rPr>
            <w:rFonts w:ascii="Times New Roman" w:hAnsi="Times New Roman" w:cs="Times New Roman"/>
            <w:noProof/>
            <w:webHidden/>
            <w:sz w:val="24"/>
            <w:szCs w:val="24"/>
          </w:rPr>
          <w:tab/>
        </w:r>
        <w:r w:rsidR="00E461A9" w:rsidRPr="00E461A9">
          <w:rPr>
            <w:rFonts w:ascii="Times New Roman" w:hAnsi="Times New Roman" w:cs="Times New Roman"/>
            <w:noProof/>
            <w:webHidden/>
            <w:sz w:val="24"/>
            <w:szCs w:val="24"/>
          </w:rPr>
          <w:fldChar w:fldCharType="begin"/>
        </w:r>
        <w:r w:rsidR="00E461A9" w:rsidRPr="00E461A9">
          <w:rPr>
            <w:rFonts w:ascii="Times New Roman" w:hAnsi="Times New Roman" w:cs="Times New Roman"/>
            <w:noProof/>
            <w:webHidden/>
            <w:sz w:val="24"/>
            <w:szCs w:val="24"/>
          </w:rPr>
          <w:instrText xml:space="preserve"> PAGEREF _Toc513809908 \h </w:instrText>
        </w:r>
        <w:r w:rsidR="00E461A9" w:rsidRPr="00E461A9">
          <w:rPr>
            <w:rFonts w:ascii="Times New Roman" w:hAnsi="Times New Roman" w:cs="Times New Roman"/>
            <w:noProof/>
            <w:webHidden/>
            <w:sz w:val="24"/>
            <w:szCs w:val="24"/>
          </w:rPr>
        </w:r>
        <w:r w:rsidR="00E461A9" w:rsidRPr="00E461A9">
          <w:rPr>
            <w:rFonts w:ascii="Times New Roman" w:hAnsi="Times New Roman" w:cs="Times New Roman"/>
            <w:noProof/>
            <w:webHidden/>
            <w:sz w:val="24"/>
            <w:szCs w:val="24"/>
          </w:rPr>
          <w:fldChar w:fldCharType="separate"/>
        </w:r>
        <w:r w:rsidR="00E461A9" w:rsidRPr="00E461A9">
          <w:rPr>
            <w:rFonts w:ascii="Times New Roman" w:hAnsi="Times New Roman" w:cs="Times New Roman"/>
            <w:noProof/>
            <w:webHidden/>
            <w:sz w:val="24"/>
            <w:szCs w:val="24"/>
          </w:rPr>
          <w:t>1</w:t>
        </w:r>
        <w:r w:rsidR="00E461A9" w:rsidRPr="00E461A9">
          <w:rPr>
            <w:rFonts w:ascii="Times New Roman" w:hAnsi="Times New Roman" w:cs="Times New Roman"/>
            <w:noProof/>
            <w:webHidden/>
            <w:sz w:val="24"/>
            <w:szCs w:val="24"/>
          </w:rPr>
          <w:fldChar w:fldCharType="end"/>
        </w:r>
      </w:hyperlink>
    </w:p>
    <w:p w14:paraId="7D84BAA6" w14:textId="3FFB6C0D" w:rsidR="00E54367" w:rsidRPr="005637E3" w:rsidRDefault="00E54367" w:rsidP="00FD7AC0">
      <w:pPr>
        <w:spacing w:after="240"/>
        <w:jc w:val="center"/>
        <w:rPr>
          <w:rFonts w:ascii="Times New Roman" w:hAnsi="Times New Roman" w:cs="Times New Roman"/>
          <w:i/>
          <w:sz w:val="24"/>
          <w:szCs w:val="24"/>
        </w:rPr>
      </w:pPr>
      <w:r w:rsidRPr="00E461A9">
        <w:rPr>
          <w:rFonts w:ascii="Times New Roman" w:hAnsi="Times New Roman" w:cs="Times New Roman"/>
          <w:i/>
          <w:sz w:val="24"/>
          <w:szCs w:val="24"/>
        </w:rPr>
        <w:fldChar w:fldCharType="end"/>
      </w:r>
    </w:p>
    <w:p w14:paraId="7E1F8EEC" w14:textId="356AB53B" w:rsidR="00C61809" w:rsidRPr="00E54367" w:rsidRDefault="004D195A" w:rsidP="00E54367">
      <w:pPr>
        <w:pStyle w:val="Heading3"/>
      </w:pPr>
      <w:bookmarkStart w:id="5" w:name="_Toc513809907"/>
      <w:r w:rsidRPr="00E54367">
        <w:t xml:space="preserve">Subpart 5102.1 </w:t>
      </w:r>
      <w:r w:rsidR="00D9129E" w:rsidRPr="00E54367">
        <w:t>–</w:t>
      </w:r>
      <w:r w:rsidRPr="00E54367">
        <w:t xml:space="preserve"> Definitions</w:t>
      </w:r>
      <w:bookmarkEnd w:id="5"/>
    </w:p>
    <w:p w14:paraId="7E1F8EED" w14:textId="77777777" w:rsidR="00BC5476" w:rsidRPr="00E54367" w:rsidRDefault="004D195A" w:rsidP="00E54367">
      <w:pPr>
        <w:pStyle w:val="Heading4"/>
      </w:pPr>
      <w:bookmarkStart w:id="6" w:name="_Toc513809908"/>
      <w:r w:rsidRPr="00E54367">
        <w:t>5102.101  Definitions.</w:t>
      </w:r>
      <w:bookmarkEnd w:id="6"/>
    </w:p>
    <w:p w14:paraId="7E1F8EEF" w14:textId="34D23380" w:rsidR="00CB7A80" w:rsidRDefault="00BA7AD1" w:rsidP="00AA1A2C">
      <w:pPr>
        <w:pStyle w:val="PlainText"/>
        <w:rPr>
          <w:rFonts w:ascii="Times New Roman" w:hAnsi="Times New Roman" w:cs="Times New Roman"/>
          <w:sz w:val="24"/>
          <w:szCs w:val="24"/>
        </w:rPr>
      </w:pPr>
      <w:r w:rsidRPr="00E55756">
        <w:rPr>
          <w:rFonts w:ascii="Times New Roman" w:hAnsi="Times New Roman" w:cs="Times New Roman"/>
          <w:bCs/>
          <w:sz w:val="24"/>
          <w:szCs w:val="24"/>
        </w:rPr>
        <w:t xml:space="preserve">“Army </w:t>
      </w:r>
      <w:r w:rsidR="00D0537C" w:rsidRPr="00E55756">
        <w:rPr>
          <w:rFonts w:ascii="Times New Roman" w:hAnsi="Times New Roman" w:cs="Times New Roman"/>
          <w:bCs/>
          <w:sz w:val="24"/>
          <w:szCs w:val="24"/>
        </w:rPr>
        <w:t>A</w:t>
      </w:r>
      <w:r w:rsidRPr="00E55756">
        <w:rPr>
          <w:rFonts w:ascii="Times New Roman" w:hAnsi="Times New Roman" w:cs="Times New Roman"/>
          <w:bCs/>
          <w:sz w:val="24"/>
          <w:szCs w:val="24"/>
        </w:rPr>
        <w:t xml:space="preserve">cquisition </w:t>
      </w:r>
      <w:r w:rsidR="00D0537C" w:rsidRPr="00E55756">
        <w:rPr>
          <w:rFonts w:ascii="Times New Roman" w:hAnsi="Times New Roman" w:cs="Times New Roman"/>
          <w:bCs/>
          <w:sz w:val="24"/>
          <w:szCs w:val="24"/>
        </w:rPr>
        <w:t>E</w:t>
      </w:r>
      <w:r w:rsidRPr="00E55756">
        <w:rPr>
          <w:rFonts w:ascii="Times New Roman" w:hAnsi="Times New Roman" w:cs="Times New Roman"/>
          <w:bCs/>
          <w:sz w:val="24"/>
          <w:szCs w:val="24"/>
        </w:rPr>
        <w:t>xecutive</w:t>
      </w:r>
      <w:r w:rsidR="004D195A" w:rsidRPr="00E55756">
        <w:rPr>
          <w:rFonts w:ascii="Times New Roman" w:hAnsi="Times New Roman" w:cs="Times New Roman"/>
          <w:bCs/>
          <w:sz w:val="24"/>
          <w:szCs w:val="24"/>
        </w:rPr>
        <w:t xml:space="preserve"> (AAE)</w:t>
      </w:r>
      <w:r w:rsidR="0023435E" w:rsidRPr="00E55756">
        <w:rPr>
          <w:rFonts w:ascii="Times New Roman" w:hAnsi="Times New Roman" w:cs="Times New Roman"/>
          <w:bCs/>
          <w:sz w:val="24"/>
          <w:szCs w:val="24"/>
        </w:rPr>
        <w:t>”</w:t>
      </w:r>
      <w:r w:rsidR="004D195A" w:rsidRPr="00E55756">
        <w:rPr>
          <w:rFonts w:ascii="Times New Roman" w:hAnsi="Times New Roman" w:cs="Times New Roman"/>
          <w:bCs/>
          <w:sz w:val="24"/>
          <w:szCs w:val="24"/>
        </w:rPr>
        <w:t xml:space="preserve"> means the Assistant Secretary of the Army (Acquisition, Logistics and Technology)</w:t>
      </w:r>
      <w:r w:rsidR="00590AE5" w:rsidRPr="00E55756">
        <w:rPr>
          <w:rFonts w:ascii="Times New Roman" w:hAnsi="Times New Roman" w:cs="Times New Roman"/>
          <w:bCs/>
          <w:sz w:val="24"/>
          <w:szCs w:val="24"/>
        </w:rPr>
        <w:t>, as designated by the Secretary of the Army</w:t>
      </w:r>
      <w:r w:rsidR="00404C3F" w:rsidRPr="00E55756">
        <w:rPr>
          <w:rFonts w:ascii="Times New Roman" w:hAnsi="Times New Roman" w:cs="Times New Roman"/>
          <w:bCs/>
          <w:sz w:val="24"/>
          <w:szCs w:val="24"/>
        </w:rPr>
        <w:t>.</w:t>
      </w:r>
    </w:p>
    <w:p w14:paraId="7F0E9149" w14:textId="77777777" w:rsidR="00AA1A2C" w:rsidRPr="00E55756" w:rsidRDefault="00AA1A2C" w:rsidP="00AA1A2C">
      <w:pPr>
        <w:pStyle w:val="PlainText"/>
        <w:spacing w:line="360" w:lineRule="auto"/>
        <w:rPr>
          <w:rFonts w:ascii="Times New Roman" w:hAnsi="Times New Roman" w:cs="Times New Roman"/>
          <w:sz w:val="24"/>
          <w:szCs w:val="24"/>
        </w:rPr>
      </w:pPr>
    </w:p>
    <w:p w14:paraId="34F9E14A" w14:textId="238B11B0" w:rsidR="00AA1A2C" w:rsidRDefault="00BA7AD1" w:rsidP="009F27B7">
      <w:pPr>
        <w:spacing w:after="0" w:line="240" w:lineRule="auto"/>
        <w:rPr>
          <w:rFonts w:ascii="Times New Roman" w:hAnsi="Times New Roman" w:cs="Times New Roman"/>
          <w:color w:val="000000" w:themeColor="text1"/>
          <w:sz w:val="24"/>
          <w:szCs w:val="24"/>
        </w:rPr>
      </w:pPr>
      <w:r w:rsidRPr="00E55756">
        <w:rPr>
          <w:rFonts w:ascii="Times New Roman" w:hAnsi="Times New Roman" w:cs="Times New Roman"/>
          <w:sz w:val="24"/>
          <w:szCs w:val="24"/>
        </w:rPr>
        <w:t>“Chief of the contracting office”</w:t>
      </w:r>
      <w:r w:rsidR="004D195A" w:rsidRPr="00E55756">
        <w:rPr>
          <w:rFonts w:ascii="Times New Roman" w:hAnsi="Times New Roman" w:cs="Times New Roman"/>
          <w:sz w:val="24"/>
          <w:szCs w:val="24"/>
        </w:rPr>
        <w:t xml:space="preserve"> means the person having direct responsibility for the operation of a contracting office as defined in FAR 2.1.  </w:t>
      </w:r>
      <w:del w:id="7" w:author="Jordan, Amanda C CIV USARMY HQDA ASA ALT (USA)" w:date="2024-01-22T09:04:00Z">
        <w:r w:rsidR="007D4C56" w:rsidRPr="007D4C56" w:rsidDel="00750003">
          <w:rPr>
            <w:rFonts w:ascii="Times New Roman" w:hAnsi="Times New Roman" w:cs="Times New Roman"/>
            <w:color w:val="000000" w:themeColor="text1"/>
            <w:sz w:val="24"/>
            <w:szCs w:val="24"/>
          </w:rPr>
          <w:delText xml:space="preserve"> </w:delText>
        </w:r>
      </w:del>
      <w:r w:rsidR="007D4C56" w:rsidRPr="00246AD3">
        <w:rPr>
          <w:rFonts w:ascii="Times New Roman" w:hAnsi="Times New Roman" w:cs="Times New Roman"/>
          <w:color w:val="000000" w:themeColor="text1"/>
          <w:sz w:val="24"/>
          <w:szCs w:val="24"/>
        </w:rPr>
        <w:t>This person also has procurement authorities assigned by the Federal Acquisition Regulation and its supplements and performs contracting authorities as delegated by the head of the contracting activity or senior contracting official.</w:t>
      </w:r>
    </w:p>
    <w:p w14:paraId="29324549" w14:textId="77777777" w:rsidR="009F27B7" w:rsidRPr="00E55756" w:rsidRDefault="009F27B7" w:rsidP="00AA1A2C">
      <w:pPr>
        <w:spacing w:after="0" w:line="360" w:lineRule="auto"/>
        <w:rPr>
          <w:rFonts w:ascii="Times New Roman" w:hAnsi="Times New Roman" w:cs="Times New Roman"/>
          <w:sz w:val="24"/>
          <w:szCs w:val="24"/>
        </w:rPr>
      </w:pPr>
    </w:p>
    <w:p w14:paraId="7E1F8EF1" w14:textId="7144A9D3" w:rsidR="00207D77" w:rsidRDefault="00BA7AD1"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“Head of the agency”</w:t>
      </w:r>
      <w:r w:rsidR="00E33B05" w:rsidRPr="00E55756">
        <w:rPr>
          <w:rFonts w:ascii="Times New Roman" w:hAnsi="Times New Roman" w:cs="Times New Roman"/>
          <w:sz w:val="24"/>
          <w:szCs w:val="24"/>
        </w:rPr>
        <w:t xml:space="preserve"> means the Assistant Secretary of the Army (Acquisition, Logistics and Technology) when </w:t>
      </w:r>
      <w:r w:rsidR="00D71C06" w:rsidRPr="00E55756">
        <w:rPr>
          <w:rFonts w:ascii="Times New Roman" w:hAnsi="Times New Roman" w:cs="Times New Roman"/>
          <w:sz w:val="24"/>
          <w:szCs w:val="24"/>
        </w:rPr>
        <w:t>executing</w:t>
      </w:r>
      <w:r w:rsidR="00E33B05" w:rsidRPr="00E55756">
        <w:rPr>
          <w:rFonts w:ascii="Times New Roman" w:hAnsi="Times New Roman" w:cs="Times New Roman"/>
          <w:sz w:val="24"/>
          <w:szCs w:val="24"/>
        </w:rPr>
        <w:t xml:space="preserve"> authorities </w:t>
      </w:r>
      <w:r w:rsidR="00D71C06" w:rsidRPr="00E55756">
        <w:rPr>
          <w:rFonts w:ascii="Times New Roman" w:hAnsi="Times New Roman" w:cs="Times New Roman"/>
          <w:sz w:val="24"/>
          <w:szCs w:val="24"/>
        </w:rPr>
        <w:t xml:space="preserve">of the head of the agency </w:t>
      </w:r>
      <w:r w:rsidR="00E33B05" w:rsidRPr="00E55756">
        <w:rPr>
          <w:rFonts w:ascii="Times New Roman" w:hAnsi="Times New Roman" w:cs="Times New Roman"/>
          <w:sz w:val="24"/>
          <w:szCs w:val="24"/>
        </w:rPr>
        <w:t>for contracting procurement matters pursuant to laws and regulations</w:t>
      </w:r>
      <w:r w:rsidR="00556DB0" w:rsidRPr="00E55756">
        <w:rPr>
          <w:rFonts w:ascii="Times New Roman" w:hAnsi="Times New Roman" w:cs="Times New Roman"/>
          <w:sz w:val="24"/>
          <w:szCs w:val="24"/>
        </w:rPr>
        <w:t>, as designated by the Secretary of the Army</w:t>
      </w:r>
      <w:r w:rsidR="00E33B05" w:rsidRPr="00E55756">
        <w:rPr>
          <w:rFonts w:ascii="Times New Roman" w:hAnsi="Times New Roman" w:cs="Times New Roman"/>
          <w:sz w:val="24"/>
          <w:szCs w:val="24"/>
        </w:rPr>
        <w:t>.</w:t>
      </w:r>
      <w:r w:rsidR="005637E3" w:rsidRPr="00E55756">
        <w:rPr>
          <w:rFonts w:ascii="Times New Roman" w:hAnsi="Times New Roman" w:cs="Times New Roman"/>
          <w:sz w:val="24"/>
          <w:szCs w:val="24"/>
        </w:rPr>
        <w:t xml:space="preserve"> </w:t>
      </w:r>
    </w:p>
    <w:p w14:paraId="7233EA9A" w14:textId="77777777" w:rsidR="00AA1A2C" w:rsidRPr="00E55756" w:rsidRDefault="00AA1A2C" w:rsidP="00AA1A2C">
      <w:pPr>
        <w:spacing w:after="0" w:line="360" w:lineRule="auto"/>
        <w:rPr>
          <w:rFonts w:ascii="Times New Roman" w:hAnsi="Times New Roman" w:cs="Times New Roman"/>
          <w:sz w:val="24"/>
          <w:szCs w:val="24"/>
        </w:rPr>
      </w:pPr>
    </w:p>
    <w:p w14:paraId="7E1F8EF2" w14:textId="4CBC05F6" w:rsidR="007F5953" w:rsidRDefault="009F624E"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 xml:space="preserve">“Head of the contracting activity” </w:t>
      </w:r>
      <w:r w:rsidR="00DB33B8" w:rsidRPr="00E55756">
        <w:rPr>
          <w:rFonts w:ascii="Times New Roman" w:hAnsi="Times New Roman" w:cs="Times New Roman"/>
          <w:sz w:val="24"/>
          <w:szCs w:val="24"/>
        </w:rPr>
        <w:t xml:space="preserve">means the Deputy Assistant Secretary of the Army (Procurement) </w:t>
      </w:r>
      <w:r w:rsidR="009F59AF" w:rsidRPr="00E55756">
        <w:rPr>
          <w:rFonts w:ascii="Times New Roman" w:hAnsi="Times New Roman" w:cs="Times New Roman"/>
          <w:sz w:val="24"/>
          <w:szCs w:val="24"/>
        </w:rPr>
        <w:t xml:space="preserve">for </w:t>
      </w:r>
      <w:r w:rsidR="00DB33B8" w:rsidRPr="00E55756">
        <w:rPr>
          <w:rFonts w:ascii="Times New Roman" w:hAnsi="Times New Roman" w:cs="Times New Roman"/>
          <w:sz w:val="24"/>
          <w:szCs w:val="24"/>
        </w:rPr>
        <w:t xml:space="preserve">a contracting activity </w:t>
      </w:r>
      <w:r w:rsidR="009F59AF" w:rsidRPr="00E55756">
        <w:rPr>
          <w:rFonts w:ascii="Times New Roman" w:hAnsi="Times New Roman" w:cs="Times New Roman"/>
          <w:sz w:val="24"/>
          <w:szCs w:val="24"/>
        </w:rPr>
        <w:t xml:space="preserve">that </w:t>
      </w:r>
      <w:r w:rsidR="00DB33B8" w:rsidRPr="00E55756">
        <w:rPr>
          <w:rFonts w:ascii="Times New Roman" w:hAnsi="Times New Roman" w:cs="Times New Roman"/>
          <w:sz w:val="24"/>
          <w:szCs w:val="24"/>
        </w:rPr>
        <w:t>does not have a head of the contracting activity specifically designated.  This authority shall not be further delegated.</w:t>
      </w:r>
      <w:r w:rsidR="00394B9E" w:rsidRPr="00E55756">
        <w:rPr>
          <w:rFonts w:ascii="Times New Roman" w:hAnsi="Times New Roman" w:cs="Times New Roman"/>
          <w:sz w:val="24"/>
          <w:szCs w:val="24"/>
        </w:rPr>
        <w:t xml:space="preserve">  </w:t>
      </w:r>
      <w:r w:rsidR="00A75216" w:rsidRPr="00E55756">
        <w:rPr>
          <w:rFonts w:ascii="Times New Roman" w:hAnsi="Times New Roman" w:cs="Times New Roman"/>
          <w:sz w:val="24"/>
          <w:szCs w:val="24"/>
        </w:rPr>
        <w:t>See delegations in Appendix GG.</w:t>
      </w:r>
      <w:r w:rsidR="00394B9E" w:rsidRPr="00E55756">
        <w:rPr>
          <w:rFonts w:ascii="Times New Roman" w:hAnsi="Times New Roman" w:cs="Times New Roman"/>
          <w:sz w:val="24"/>
          <w:szCs w:val="24"/>
        </w:rPr>
        <w:t xml:space="preserve">  </w:t>
      </w:r>
    </w:p>
    <w:p w14:paraId="643D9D7C" w14:textId="77777777" w:rsidR="00AA1A2C" w:rsidRPr="00E55756" w:rsidRDefault="00AA1A2C" w:rsidP="00AA1A2C">
      <w:pPr>
        <w:spacing w:after="0" w:line="360" w:lineRule="auto"/>
        <w:rPr>
          <w:rFonts w:ascii="Times New Roman" w:hAnsi="Times New Roman" w:cs="Times New Roman"/>
          <w:sz w:val="24"/>
          <w:szCs w:val="24"/>
        </w:rPr>
      </w:pPr>
    </w:p>
    <w:p w14:paraId="7E1F8EF3" w14:textId="610CB1E3" w:rsidR="00BC5476" w:rsidRDefault="00BA7AD1" w:rsidP="00AA1A2C">
      <w:pPr>
        <w:spacing w:after="0" w:line="240" w:lineRule="auto"/>
        <w:rPr>
          <w:rFonts w:ascii="Times New Roman" w:hAnsi="Times New Roman" w:cs="Times New Roman"/>
          <w:sz w:val="24"/>
          <w:szCs w:val="24"/>
        </w:rPr>
      </w:pPr>
      <w:r w:rsidRPr="00A70EC8">
        <w:rPr>
          <w:rFonts w:ascii="Times New Roman" w:hAnsi="Times New Roman" w:cs="Times New Roman"/>
          <w:color w:val="000000" w:themeColor="text1"/>
          <w:sz w:val="24"/>
          <w:szCs w:val="24"/>
        </w:rPr>
        <w:t>“</w:t>
      </w:r>
      <w:r w:rsidR="007D4C56" w:rsidRPr="00A70EC8">
        <w:rPr>
          <w:rFonts w:ascii="Times New Roman" w:hAnsi="Times New Roman" w:cs="Times New Roman"/>
          <w:color w:val="000000" w:themeColor="text1"/>
          <w:sz w:val="24"/>
          <w:szCs w:val="24"/>
        </w:rPr>
        <w:t>Senior contracting official (SCO)</w:t>
      </w:r>
      <w:r w:rsidR="0023435E" w:rsidRPr="00A70EC8">
        <w:rPr>
          <w:rFonts w:ascii="Times New Roman" w:hAnsi="Times New Roman" w:cs="Times New Roman"/>
          <w:color w:val="000000" w:themeColor="text1"/>
          <w:sz w:val="24"/>
          <w:szCs w:val="24"/>
        </w:rPr>
        <w:t>”</w:t>
      </w:r>
      <w:r w:rsidR="004D195A" w:rsidRPr="00A70EC8">
        <w:rPr>
          <w:rFonts w:ascii="Times New Roman" w:hAnsi="Times New Roman" w:cs="Times New Roman"/>
          <w:color w:val="000000" w:themeColor="text1"/>
          <w:sz w:val="24"/>
          <w:szCs w:val="24"/>
        </w:rPr>
        <w:t xml:space="preserve"> </w:t>
      </w:r>
      <w:r w:rsidR="004D195A" w:rsidRPr="00E55756">
        <w:rPr>
          <w:rFonts w:ascii="Times New Roman" w:hAnsi="Times New Roman" w:cs="Times New Roman"/>
          <w:sz w:val="24"/>
          <w:szCs w:val="24"/>
        </w:rPr>
        <w:t xml:space="preserve">means the </w:t>
      </w:r>
      <w:r w:rsidR="00442933" w:rsidRPr="00E55756">
        <w:rPr>
          <w:rFonts w:ascii="Times New Roman" w:hAnsi="Times New Roman" w:cs="Times New Roman"/>
          <w:sz w:val="24"/>
          <w:szCs w:val="24"/>
        </w:rPr>
        <w:t xml:space="preserve">senior official </w:t>
      </w:r>
      <w:r w:rsidR="00695A91" w:rsidRPr="00E55756">
        <w:rPr>
          <w:rFonts w:ascii="Times New Roman" w:hAnsi="Times New Roman" w:cs="Times New Roman"/>
          <w:sz w:val="24"/>
          <w:szCs w:val="24"/>
        </w:rPr>
        <w:t xml:space="preserve">for </w:t>
      </w:r>
      <w:r w:rsidR="007D4C56">
        <w:rPr>
          <w:rFonts w:ascii="Times New Roman" w:hAnsi="Times New Roman" w:cs="Times New Roman"/>
          <w:sz w:val="24"/>
          <w:szCs w:val="24"/>
        </w:rPr>
        <w:t xml:space="preserve">or within </w:t>
      </w:r>
      <w:r w:rsidR="00695A91" w:rsidRPr="00E55756">
        <w:rPr>
          <w:rFonts w:ascii="Times New Roman" w:hAnsi="Times New Roman" w:cs="Times New Roman"/>
          <w:sz w:val="24"/>
          <w:szCs w:val="24"/>
        </w:rPr>
        <w:t xml:space="preserve">a contracting activity </w:t>
      </w:r>
      <w:r w:rsidR="00442933" w:rsidRPr="00E55756">
        <w:rPr>
          <w:rFonts w:ascii="Times New Roman" w:hAnsi="Times New Roman" w:cs="Times New Roman"/>
          <w:sz w:val="24"/>
          <w:szCs w:val="24"/>
        </w:rPr>
        <w:t xml:space="preserve">responsible for the performance of contracting </w:t>
      </w:r>
      <w:r w:rsidR="007D4C56">
        <w:rPr>
          <w:rFonts w:ascii="Times New Roman" w:hAnsi="Times New Roman" w:cs="Times New Roman"/>
          <w:sz w:val="24"/>
          <w:szCs w:val="24"/>
        </w:rPr>
        <w:t xml:space="preserve">authorities </w:t>
      </w:r>
      <w:r w:rsidR="008F04F1" w:rsidRPr="00E55756">
        <w:rPr>
          <w:rFonts w:ascii="Times New Roman" w:hAnsi="Times New Roman" w:cs="Times New Roman"/>
          <w:sz w:val="24"/>
          <w:szCs w:val="24"/>
        </w:rPr>
        <w:t xml:space="preserve">delegated by the head of </w:t>
      </w:r>
      <w:r w:rsidR="00442933" w:rsidRPr="00E55756">
        <w:rPr>
          <w:rFonts w:ascii="Times New Roman" w:hAnsi="Times New Roman" w:cs="Times New Roman"/>
          <w:sz w:val="24"/>
          <w:szCs w:val="24"/>
        </w:rPr>
        <w:t>the contracting activity</w:t>
      </w:r>
      <w:r w:rsidR="001D125D" w:rsidRPr="00E55756">
        <w:rPr>
          <w:rFonts w:ascii="Times New Roman" w:hAnsi="Times New Roman" w:cs="Times New Roman"/>
          <w:sz w:val="24"/>
          <w:szCs w:val="24"/>
        </w:rPr>
        <w:t>.  (See 5101.693</w:t>
      </w:r>
      <w:del w:id="8" w:author="Jordan, Amanda C CIV USARMY HQDA ASA ALT (USA)" w:date="2024-01-22T09:04:00Z">
        <w:r w:rsidR="001D125D" w:rsidRPr="00E55756" w:rsidDel="00750003">
          <w:rPr>
            <w:rFonts w:ascii="Times New Roman" w:hAnsi="Times New Roman" w:cs="Times New Roman"/>
            <w:sz w:val="24"/>
            <w:szCs w:val="24"/>
          </w:rPr>
          <w:delText>.</w:delText>
        </w:r>
      </w:del>
      <w:r w:rsidR="001D125D" w:rsidRPr="00E55756">
        <w:rPr>
          <w:rFonts w:ascii="Times New Roman" w:hAnsi="Times New Roman" w:cs="Times New Roman"/>
          <w:sz w:val="24"/>
          <w:szCs w:val="24"/>
        </w:rPr>
        <w:t>)</w:t>
      </w:r>
    </w:p>
    <w:p w14:paraId="765C186F" w14:textId="77777777" w:rsidR="00AA1A2C" w:rsidRPr="00E55756" w:rsidRDefault="00AA1A2C" w:rsidP="00AA1A2C">
      <w:pPr>
        <w:spacing w:after="0" w:line="360" w:lineRule="auto"/>
        <w:rPr>
          <w:rFonts w:ascii="Times New Roman" w:hAnsi="Times New Roman" w:cs="Times New Roman"/>
          <w:sz w:val="24"/>
          <w:szCs w:val="24"/>
        </w:rPr>
      </w:pPr>
    </w:p>
    <w:p w14:paraId="7E1F8EF4" w14:textId="2C5D562A" w:rsidR="00D0537C" w:rsidRPr="00E55756" w:rsidRDefault="00D0537C"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“Senior Procurement Executive (SPE)</w:t>
      </w:r>
      <w:r w:rsidR="00AA6711" w:rsidRPr="00E55756">
        <w:rPr>
          <w:rFonts w:ascii="Times New Roman" w:hAnsi="Times New Roman" w:cs="Times New Roman"/>
          <w:sz w:val="24"/>
          <w:szCs w:val="24"/>
        </w:rPr>
        <w:t>”</w:t>
      </w:r>
      <w:r w:rsidRPr="00E55756">
        <w:rPr>
          <w:rFonts w:ascii="Times New Roman" w:hAnsi="Times New Roman" w:cs="Times New Roman"/>
          <w:sz w:val="24"/>
          <w:szCs w:val="24"/>
        </w:rPr>
        <w:t xml:space="preserve"> means the Assistant Secretary of the Army (Acquisition, Logistics and Technology)</w:t>
      </w:r>
      <w:r w:rsidR="00590AE5" w:rsidRPr="00E55756">
        <w:rPr>
          <w:rFonts w:ascii="Times New Roman" w:hAnsi="Times New Roman" w:cs="Times New Roman"/>
          <w:sz w:val="24"/>
          <w:szCs w:val="24"/>
        </w:rPr>
        <w:t>, as designated by the Secretary of the Army</w:t>
      </w:r>
      <w:r w:rsidR="00AA6711" w:rsidRPr="00E55756">
        <w:rPr>
          <w:rFonts w:ascii="Times New Roman" w:hAnsi="Times New Roman" w:cs="Times New Roman"/>
          <w:sz w:val="24"/>
          <w:szCs w:val="24"/>
        </w:rPr>
        <w:t>.</w:t>
      </w:r>
    </w:p>
    <w:p w14:paraId="7E1F8EF5" w14:textId="77777777" w:rsidR="00430D5E" w:rsidRDefault="00430D5E">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sectPr w:rsidR="00430D5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rson w15:author="Amand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A5"/>
    <w:rsid w:val="00004DB2"/>
    <w:rsid w:val="0005488B"/>
    <w:rsid w:val="00082B04"/>
    <w:rsid w:val="000C27E0"/>
    <w:rsid w:val="000D7897"/>
    <w:rsid w:val="000E0D75"/>
    <w:rsid w:val="00133866"/>
    <w:rsid w:val="0013556B"/>
    <w:rsid w:val="00135D7C"/>
    <w:rsid w:val="0014307C"/>
    <w:rsid w:val="00184F15"/>
    <w:rsid w:val="001D125D"/>
    <w:rsid w:val="001D468D"/>
    <w:rsid w:val="001D492B"/>
    <w:rsid w:val="00207D77"/>
    <w:rsid w:val="00230F49"/>
    <w:rsid w:val="0023435E"/>
    <w:rsid w:val="00267D12"/>
    <w:rsid w:val="002B2BA4"/>
    <w:rsid w:val="003069DF"/>
    <w:rsid w:val="00343794"/>
    <w:rsid w:val="00354DCC"/>
    <w:rsid w:val="00365BAC"/>
    <w:rsid w:val="00375172"/>
    <w:rsid w:val="00394B9E"/>
    <w:rsid w:val="003C200A"/>
    <w:rsid w:val="00404C3F"/>
    <w:rsid w:val="0042304C"/>
    <w:rsid w:val="00426727"/>
    <w:rsid w:val="00430D5E"/>
    <w:rsid w:val="00434B17"/>
    <w:rsid w:val="00435987"/>
    <w:rsid w:val="00442933"/>
    <w:rsid w:val="00481593"/>
    <w:rsid w:val="004D195A"/>
    <w:rsid w:val="004E42F6"/>
    <w:rsid w:val="004F3341"/>
    <w:rsid w:val="00552B28"/>
    <w:rsid w:val="00556DB0"/>
    <w:rsid w:val="005637E3"/>
    <w:rsid w:val="00590AE5"/>
    <w:rsid w:val="005948C3"/>
    <w:rsid w:val="00597D9F"/>
    <w:rsid w:val="005A0474"/>
    <w:rsid w:val="005E771E"/>
    <w:rsid w:val="00624790"/>
    <w:rsid w:val="00625A1E"/>
    <w:rsid w:val="006469CC"/>
    <w:rsid w:val="006470A5"/>
    <w:rsid w:val="00695A91"/>
    <w:rsid w:val="006A521A"/>
    <w:rsid w:val="00716FFD"/>
    <w:rsid w:val="00750003"/>
    <w:rsid w:val="00754D48"/>
    <w:rsid w:val="00757B6E"/>
    <w:rsid w:val="00770440"/>
    <w:rsid w:val="00797540"/>
    <w:rsid w:val="007D4C56"/>
    <w:rsid w:val="007F5953"/>
    <w:rsid w:val="00812F33"/>
    <w:rsid w:val="00837686"/>
    <w:rsid w:val="0084069C"/>
    <w:rsid w:val="008E207F"/>
    <w:rsid w:val="008F04F1"/>
    <w:rsid w:val="009705EB"/>
    <w:rsid w:val="00986CF0"/>
    <w:rsid w:val="009E74B4"/>
    <w:rsid w:val="009F27B7"/>
    <w:rsid w:val="009F59AF"/>
    <w:rsid w:val="009F624E"/>
    <w:rsid w:val="00A170AD"/>
    <w:rsid w:val="00A70EC8"/>
    <w:rsid w:val="00A75216"/>
    <w:rsid w:val="00AA1A2C"/>
    <w:rsid w:val="00AA1D8F"/>
    <w:rsid w:val="00AA6711"/>
    <w:rsid w:val="00AC1A62"/>
    <w:rsid w:val="00AE044B"/>
    <w:rsid w:val="00B02E3A"/>
    <w:rsid w:val="00B14719"/>
    <w:rsid w:val="00B27101"/>
    <w:rsid w:val="00B364A5"/>
    <w:rsid w:val="00B63FB1"/>
    <w:rsid w:val="00B65F16"/>
    <w:rsid w:val="00B714B8"/>
    <w:rsid w:val="00B94FA8"/>
    <w:rsid w:val="00BA7399"/>
    <w:rsid w:val="00BA7AD1"/>
    <w:rsid w:val="00BB41E4"/>
    <w:rsid w:val="00BC1C8B"/>
    <w:rsid w:val="00BC5476"/>
    <w:rsid w:val="00C30E00"/>
    <w:rsid w:val="00C61809"/>
    <w:rsid w:val="00C6444B"/>
    <w:rsid w:val="00C655EC"/>
    <w:rsid w:val="00C7353A"/>
    <w:rsid w:val="00C75A96"/>
    <w:rsid w:val="00CB7A80"/>
    <w:rsid w:val="00CC3969"/>
    <w:rsid w:val="00CC7BFF"/>
    <w:rsid w:val="00D0537C"/>
    <w:rsid w:val="00D22FAF"/>
    <w:rsid w:val="00D71C06"/>
    <w:rsid w:val="00D90F40"/>
    <w:rsid w:val="00D9129E"/>
    <w:rsid w:val="00DB33B8"/>
    <w:rsid w:val="00DD0838"/>
    <w:rsid w:val="00DD565A"/>
    <w:rsid w:val="00E33B05"/>
    <w:rsid w:val="00E461A9"/>
    <w:rsid w:val="00E54367"/>
    <w:rsid w:val="00E55756"/>
    <w:rsid w:val="00E56845"/>
    <w:rsid w:val="00ED3A68"/>
    <w:rsid w:val="00F31CB2"/>
    <w:rsid w:val="00F81AA8"/>
    <w:rsid w:val="00FB1B17"/>
    <w:rsid w:val="00FD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8EE9"/>
  <w15:docId w15:val="{C715E036-3136-4189-A10C-5C248B5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A5"/>
  </w:style>
  <w:style w:type="paragraph" w:styleId="Heading3">
    <w:name w:val="heading 3"/>
    <w:basedOn w:val="Normal"/>
    <w:link w:val="Heading3Char"/>
    <w:unhideWhenUsed/>
    <w:qFormat/>
    <w:rsid w:val="00E54367"/>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E54367"/>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54367"/>
    <w:rPr>
      <w:rFonts w:ascii="Times New Roman" w:hAnsi="Times New Roman" w:cs="Times New Roman"/>
      <w:b/>
      <w:sz w:val="24"/>
      <w:szCs w:val="24"/>
    </w:rPr>
  </w:style>
  <w:style w:type="character" w:customStyle="1" w:styleId="Heading4Char">
    <w:name w:val="Heading 4 Char"/>
    <w:basedOn w:val="DefaultParagraphFont"/>
    <w:link w:val="Heading4"/>
    <w:rsid w:val="00E54367"/>
    <w:rPr>
      <w:rFonts w:ascii="Times New Roman" w:hAnsi="Times New Roman" w:cs="Times New Roman"/>
      <w:b/>
      <w:sz w:val="24"/>
      <w:szCs w:val="24"/>
    </w:rPr>
  </w:style>
  <w:style w:type="paragraph" w:customStyle="1" w:styleId="hangind4">
    <w:name w:val="hang ind .4"/>
    <w:basedOn w:val="Normal"/>
    <w:rsid w:val="00B364A5"/>
    <w:pPr>
      <w:tabs>
        <w:tab w:val="left" w:pos="576"/>
        <w:tab w:val="left" w:pos="1152"/>
        <w:tab w:val="left" w:pos="1728"/>
        <w:tab w:val="left" w:pos="2304"/>
        <w:tab w:val="left" w:pos="2880"/>
        <w:tab w:val="left" w:pos="3456"/>
      </w:tabs>
      <w:ind w:left="576" w:hanging="576"/>
    </w:pPr>
  </w:style>
  <w:style w:type="paragraph" w:styleId="BalloonText">
    <w:name w:val="Balloon Text"/>
    <w:basedOn w:val="Normal"/>
    <w:link w:val="BalloonTextChar"/>
    <w:uiPriority w:val="99"/>
    <w:semiHidden/>
    <w:unhideWhenUsed/>
    <w:rsid w:val="00E5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45"/>
    <w:rPr>
      <w:rFonts w:ascii="Tahoma" w:hAnsi="Tahoma" w:cs="Tahoma"/>
      <w:sz w:val="16"/>
      <w:szCs w:val="16"/>
    </w:rPr>
  </w:style>
  <w:style w:type="character" w:styleId="Hyperlink">
    <w:name w:val="Hyperlink"/>
    <w:basedOn w:val="DefaultParagraphFont"/>
    <w:uiPriority w:val="99"/>
    <w:rsid w:val="00D90F40"/>
    <w:rPr>
      <w:color w:val="0000FF"/>
      <w:u w:val="single"/>
    </w:rPr>
  </w:style>
  <w:style w:type="character" w:styleId="CommentReference">
    <w:name w:val="annotation reference"/>
    <w:basedOn w:val="DefaultParagraphFont"/>
    <w:uiPriority w:val="99"/>
    <w:semiHidden/>
    <w:unhideWhenUsed/>
    <w:rsid w:val="00375172"/>
    <w:rPr>
      <w:sz w:val="16"/>
      <w:szCs w:val="16"/>
    </w:rPr>
  </w:style>
  <w:style w:type="paragraph" w:styleId="CommentText">
    <w:name w:val="annotation text"/>
    <w:basedOn w:val="Normal"/>
    <w:link w:val="CommentTextChar"/>
    <w:uiPriority w:val="99"/>
    <w:semiHidden/>
    <w:unhideWhenUsed/>
    <w:rsid w:val="00375172"/>
    <w:pPr>
      <w:spacing w:line="240" w:lineRule="auto"/>
    </w:pPr>
    <w:rPr>
      <w:sz w:val="20"/>
      <w:szCs w:val="20"/>
    </w:rPr>
  </w:style>
  <w:style w:type="character" w:customStyle="1" w:styleId="CommentTextChar">
    <w:name w:val="Comment Text Char"/>
    <w:basedOn w:val="DefaultParagraphFont"/>
    <w:link w:val="CommentText"/>
    <w:uiPriority w:val="99"/>
    <w:semiHidden/>
    <w:rsid w:val="00375172"/>
    <w:rPr>
      <w:sz w:val="20"/>
      <w:szCs w:val="20"/>
    </w:rPr>
  </w:style>
  <w:style w:type="paragraph" w:styleId="CommentSubject">
    <w:name w:val="annotation subject"/>
    <w:basedOn w:val="CommentText"/>
    <w:next w:val="CommentText"/>
    <w:link w:val="CommentSubjectChar"/>
    <w:uiPriority w:val="99"/>
    <w:semiHidden/>
    <w:unhideWhenUsed/>
    <w:rsid w:val="00375172"/>
    <w:rPr>
      <w:b/>
      <w:bCs/>
    </w:rPr>
  </w:style>
  <w:style w:type="character" w:customStyle="1" w:styleId="CommentSubjectChar">
    <w:name w:val="Comment Subject Char"/>
    <w:basedOn w:val="CommentTextChar"/>
    <w:link w:val="CommentSubject"/>
    <w:uiPriority w:val="99"/>
    <w:semiHidden/>
    <w:rsid w:val="00375172"/>
    <w:rPr>
      <w:b/>
      <w:bCs/>
      <w:sz w:val="20"/>
      <w:szCs w:val="20"/>
    </w:rPr>
  </w:style>
  <w:style w:type="paragraph" w:styleId="PlainText">
    <w:name w:val="Plain Text"/>
    <w:basedOn w:val="Normal"/>
    <w:link w:val="PlainTextChar"/>
    <w:uiPriority w:val="99"/>
    <w:unhideWhenUsed/>
    <w:rsid w:val="00207D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7D77"/>
    <w:rPr>
      <w:rFonts w:ascii="Consolas" w:hAnsi="Consolas"/>
      <w:sz w:val="21"/>
      <w:szCs w:val="21"/>
    </w:rPr>
  </w:style>
  <w:style w:type="paragraph" w:styleId="Revision">
    <w:name w:val="Revision"/>
    <w:hidden/>
    <w:uiPriority w:val="99"/>
    <w:semiHidden/>
    <w:rsid w:val="00AA6711"/>
    <w:pPr>
      <w:spacing w:after="0" w:line="240" w:lineRule="auto"/>
    </w:pPr>
  </w:style>
  <w:style w:type="paragraph" w:styleId="TOC3">
    <w:name w:val="toc 3"/>
    <w:basedOn w:val="Normal"/>
    <w:next w:val="Normal"/>
    <w:autoRedefine/>
    <w:uiPriority w:val="39"/>
    <w:unhideWhenUsed/>
    <w:rsid w:val="00E54367"/>
    <w:pPr>
      <w:spacing w:after="100"/>
      <w:ind w:left="440"/>
    </w:pPr>
  </w:style>
  <w:style w:type="paragraph" w:styleId="TOC4">
    <w:name w:val="toc 4"/>
    <w:basedOn w:val="Normal"/>
    <w:next w:val="Normal"/>
    <w:autoRedefine/>
    <w:uiPriority w:val="39"/>
    <w:unhideWhenUsed/>
    <w:rsid w:val="00E5436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5917">
      <w:bodyDiv w:val="1"/>
      <w:marLeft w:val="0"/>
      <w:marRight w:val="0"/>
      <w:marTop w:val="0"/>
      <w:marBottom w:val="0"/>
      <w:divBdr>
        <w:top w:val="none" w:sz="0" w:space="0" w:color="auto"/>
        <w:left w:val="none" w:sz="0" w:space="0" w:color="auto"/>
        <w:bottom w:val="none" w:sz="0" w:space="0" w:color="auto"/>
        <w:right w:val="none" w:sz="0" w:space="0" w:color="auto"/>
      </w:divBdr>
    </w:div>
    <w:div w:id="473570319">
      <w:bodyDiv w:val="1"/>
      <w:marLeft w:val="0"/>
      <w:marRight w:val="0"/>
      <w:marTop w:val="0"/>
      <w:marBottom w:val="0"/>
      <w:divBdr>
        <w:top w:val="none" w:sz="0" w:space="0" w:color="auto"/>
        <w:left w:val="none" w:sz="0" w:space="0" w:color="auto"/>
        <w:bottom w:val="none" w:sz="0" w:space="0" w:color="auto"/>
        <w:right w:val="none" w:sz="0" w:space="0" w:color="auto"/>
      </w:divBdr>
    </w:div>
    <w:div w:id="1095899349">
      <w:bodyDiv w:val="1"/>
      <w:marLeft w:val="0"/>
      <w:marRight w:val="0"/>
      <w:marTop w:val="0"/>
      <w:marBottom w:val="0"/>
      <w:divBdr>
        <w:top w:val="none" w:sz="0" w:space="0" w:color="auto"/>
        <w:left w:val="none" w:sz="0" w:space="0" w:color="auto"/>
        <w:bottom w:val="none" w:sz="0" w:space="0" w:color="auto"/>
        <w:right w:val="none" w:sz="0" w:space="0" w:color="auto"/>
      </w:divBdr>
    </w:div>
    <w:div w:id="12898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class="ExternalClassF67726C6E115439B8E083328725C6947"&gt;&lt;p&gt;​PARC to SCo terminology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DASAP-90-584</_dlc_DocId>
    <_dlc_DocIdUrl xmlns="4d2834f2-6e62-48ef-822a-880d84868a39">
      <Url>https://spcs3.kc.army.mil/asaalt/ZPTeam/PPS/_layouts/15/DocIdRedir.aspx?ID=DASAP-90-584</Url>
      <Description>DASAP-90-584</Description>
    </_dlc_DocIdUrl>
    <Part xmlns="4d2834f2-6e62-48ef-822a-880d84868a39">5102</Part>
    <Subpart xmlns="4d2834f2-6e62-48ef-822a-880d84868a39" xsi:nil="true"/>
    <WebPartName xmlns="4d2834f2-6e62-48ef-822a-880d84868a39" xsi:nil="true"/>
    <AFARSRevisionNo xmlns="4d2834f2-6e62-48ef-822a-880d84868a39">27.02</AFARSRevisionNo>
  </documentManagement>
</p:properties>
</file>

<file path=customXml/itemProps1.xml><?xml version="1.0" encoding="utf-8"?>
<ds:datastoreItem xmlns:ds="http://schemas.openxmlformats.org/officeDocument/2006/customXml" ds:itemID="{0D8D86ED-F4F8-4775-83D3-944080D447AB}">
  <ds:schemaRefs>
    <ds:schemaRef ds:uri="http://schemas.microsoft.com/sharepoint/v3/contenttype/forms"/>
  </ds:schemaRefs>
</ds:datastoreItem>
</file>

<file path=customXml/itemProps2.xml><?xml version="1.0" encoding="utf-8"?>
<ds:datastoreItem xmlns:ds="http://schemas.openxmlformats.org/officeDocument/2006/customXml" ds:itemID="{C48030BA-7CD8-4C3C-B67E-05C5D889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A3E29E-7AC4-4D09-859A-48F2108AB520}">
  <ds:schemaRefs>
    <ds:schemaRef ds:uri="http://schemas.microsoft.com/sharepoint/events"/>
  </ds:schemaRefs>
</ds:datastoreItem>
</file>

<file path=customXml/itemProps4.xml><?xml version="1.0" encoding="utf-8"?>
<ds:datastoreItem xmlns:ds="http://schemas.openxmlformats.org/officeDocument/2006/customXml" ds:itemID="{249BB5A0-A583-450C-B680-8BED760CF757}">
  <ds:schemaRefs>
    <ds:schemaRef ds:uri="http://schemas.openxmlformats.org/officeDocument/2006/bibliography"/>
  </ds:schemaRefs>
</ds:datastoreItem>
</file>

<file path=customXml/itemProps5.xml><?xml version="1.0" encoding="utf-8"?>
<ds:datastoreItem xmlns:ds="http://schemas.openxmlformats.org/officeDocument/2006/customXml" ds:itemID="{5E8FA5F7-DED9-4EC8-A008-BE3B1D36D84C}">
  <ds:schemaRefs>
    <ds:schemaRef ds:uri="http://schemas.microsoft.com/office/2006/metadata/properties"/>
    <ds:schemaRef ds:uri="http://schemas.microsoft.com/office/infopath/2007/PartnerControls"/>
    <ds:schemaRef ds:uri="4d2834f2-6e62-48ef-822a-880d84868a39"/>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AFARS_5102_Revision_27_02</vt:lpstr>
    </vt:vector>
  </TitlesOfParts>
  <Company>U.S. Army</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AFARS_5102_Revision_27_02</dc:title>
  <dc:creator>Administrator</dc:creator>
  <cp:lastModifiedBy>Jordan, Amanda C CIV USARMY HQDA ASA ALT (USA)</cp:lastModifiedBy>
  <cp:revision>3</cp:revision>
  <dcterms:created xsi:type="dcterms:W3CDTF">2024-08-07T18:55:00Z</dcterms:created>
  <dcterms:modified xsi:type="dcterms:W3CDTF">2024-09-11T12:50:00Z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_dlc_DocIdItemGuid">
    <vt:lpwstr>b3aebc86-cb8b-4d06-bc25-4b49d3dddcbd</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_x0020_Category">
    <vt:lpwstr/>
  </property>
  <property fmtid="{D5CDD505-2E9C-101B-9397-08002B2CF9AE}" pid="11" name="PARC_x0020_Notifications">
    <vt:lpwstr/>
  </property>
  <property fmtid="{D5CDD505-2E9C-101B-9397-08002B2CF9AE}" pid="12" name="Update Content Type">
    <vt:lpwstr>, </vt:lpwstr>
  </property>
  <property fmtid="{D5CDD505-2E9C-101B-9397-08002B2CF9AE}" pid="13" name="Document_x0020_Subject">
    <vt:lpwstr/>
  </property>
  <property fmtid="{D5CDD505-2E9C-101B-9397-08002B2CF9AE}" pid="14" name="Select Content Type">
    <vt:lpwstr>Please Select</vt:lpwstr>
  </property>
  <property fmtid="{D5CDD505-2E9C-101B-9397-08002B2CF9AE}" pid="15" name="i985fb4ba1b74433aef9ca5eaedaab6a">
    <vt:lpwstr/>
  </property>
  <property fmtid="{D5CDD505-2E9C-101B-9397-08002B2CF9AE}" pid="16" name="Frequency">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Update Content Type(1)">
    <vt:lpwstr>, </vt:lpwstr>
  </property>
  <property fmtid="{D5CDD505-2E9C-101B-9397-08002B2CF9AE}" pid="20" name="Fiscal Year">
    <vt:lpwstr>9;#FY 2014|bc308928-d5a1-41f3-ab61-a643bdbb52d8</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d2fc33867cda4e97bf11d8aa1bbf2cfa">
    <vt:lpwstr>FY 2014|bc308928-d5a1-41f3-ab61-a643bdbb52d8</vt:lpwstr>
  </property>
  <property fmtid="{D5CDD505-2E9C-101B-9397-08002B2CF9AE}" pid="29" name="Approval_x0020_Authority">
    <vt:lpwstr/>
  </property>
  <property fmtid="{D5CDD505-2E9C-101B-9397-08002B2CF9AE}" pid="30" name="Business_x0020_System">
    <vt:lpwstr>10;#Army Contracting Business Intelligence System|a5fc719a-e457-4d8f-af25-366c5684c6d3</vt:lpwstr>
  </property>
  <property fmtid="{D5CDD505-2E9C-101B-9397-08002B2CF9AE}" pid="31" name="n1f53f438c0b451c9f12744c2d53faea">
    <vt:lpwstr/>
  </property>
  <property fmtid="{D5CDD505-2E9C-101B-9397-08002B2CF9AE}" pid="32" name="Business System">
    <vt:lpwstr>10;#Army Contracting Business Intelligence System|a5fc719a-e457-4d8f-af25-366c5684c6d3</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Briefing Document Types">
    <vt:lpwstr/>
  </property>
  <property fmtid="{D5CDD505-2E9C-101B-9397-08002B2CF9AE}" pid="39" name="Presented To">
    <vt:lpwstr/>
  </property>
  <property fmtid="{D5CDD505-2E9C-101B-9397-08002B2CF9AE}" pid="40" name="Document Subject">
    <vt:lpwstr/>
  </property>
  <property fmtid="{D5CDD505-2E9C-101B-9397-08002B2CF9AE}" pid="41" name="Approval Authority">
    <vt:lpwstr/>
  </property>
  <property fmtid="{D5CDD505-2E9C-101B-9397-08002B2CF9AE}" pid="42" name="AFARSRevisionNo">
    <vt:lpwstr>26</vt:lpwstr>
  </property>
</Properties>
</file>