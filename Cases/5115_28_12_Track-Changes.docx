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6" w14:textId="77777777" w:rsidR="008446D8" w:rsidRPr="00BA1653" w:rsidRDefault="00321269">
      <w:pPr>
        <w:spacing w:after="240"/>
        <w:jc w:val="center"/>
        <w:rPr>
          <w:rFonts w:ascii="Times New Roman" w:hAnsi="Times New Roman" w:cs="Times New Roman"/>
          <w:b/>
          <w:bCs/>
          <w:caps/>
          <w:sz w:val="32"/>
          <w:szCs w:val="32"/>
        </w:rPr>
      </w:pPr>
      <w:r w:rsidRPr="44B30A9C">
        <w:rPr>
          <w:rFonts w:ascii="Times New Roman" w:hAnsi="Times New Roman" w:cs="Times New Roman"/>
          <w:b/>
          <w:bCs/>
          <w:caps/>
          <w:sz w:val="32"/>
          <w:szCs w:val="32"/>
        </w:rPr>
        <w:t xml:space="preserve">AFARS </w:t>
      </w:r>
      <w:r w:rsidR="001240C2" w:rsidRPr="44B30A9C">
        <w:rPr>
          <w:rFonts w:ascii="Times New Roman" w:hAnsi="Times New Roman" w:cs="Times New Roman"/>
          <w:b/>
          <w:bCs/>
          <w:caps/>
          <w:sz w:val="32"/>
          <w:szCs w:val="32"/>
        </w:rPr>
        <w:t>–</w:t>
      </w:r>
      <w:r w:rsidRPr="44B30A9C">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31FAF905"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del w:id="0" w:author="Jordan, Amanda C CIV USARMY HQDA ASA ALT (USA)" w:date="2023-01-03T10:11:00Z">
        <w:r w:rsidR="00E542AF" w:rsidDel="00E542AF">
          <w:rPr>
            <w:rFonts w:ascii="Times New Roman" w:hAnsi="Times New Roman" w:cs="Times New Roman"/>
            <w:i/>
            <w:sz w:val="24"/>
            <w:szCs w:val="24"/>
          </w:rPr>
          <w:delText xml:space="preserve">27 December 2022 </w:delText>
        </w:r>
      </w:del>
      <w:ins w:id="1" w:author="Jordan, Amanda C CIV USARMY HQDA ASA ALT (USA)" w:date="2023-01-03T10:07:00Z">
        <w:r w:rsidR="00801BD7">
          <w:rPr>
            <w:rFonts w:ascii="Times New Roman" w:hAnsi="Times New Roman" w:cs="Times New Roman"/>
            <w:i/>
            <w:sz w:val="24"/>
            <w:szCs w:val="24"/>
          </w:rPr>
          <w:t>03 January</w:t>
        </w:r>
      </w:ins>
      <w:r w:rsidR="00FE0B9E">
        <w:rPr>
          <w:rFonts w:ascii="Times New Roman" w:hAnsi="Times New Roman" w:cs="Times New Roman"/>
          <w:i/>
          <w:sz w:val="24"/>
          <w:szCs w:val="24"/>
        </w:rPr>
        <w:t>202</w:t>
      </w:r>
      <w:ins w:id="2" w:author="Jordan, Amanda C CIV USARMY HQDA ASA ALT (USA)" w:date="2023-01-03T10:12:00Z">
        <w:r w:rsidR="00E542AF">
          <w:rPr>
            <w:rFonts w:ascii="Times New Roman" w:hAnsi="Times New Roman" w:cs="Times New Roman"/>
            <w:i/>
            <w:sz w:val="24"/>
            <w:szCs w:val="24"/>
          </w:rPr>
          <w:t>3</w:t>
        </w:r>
      </w:ins>
      <w:del w:id="3" w:author="Jordan, Amanda C CIV USARMY HQDA ASA ALT (USA)" w:date="2023-01-03T10:12:00Z">
        <w:r w:rsidR="00FE0B9E" w:rsidDel="00E542AF">
          <w:rPr>
            <w:rFonts w:ascii="Times New Roman" w:hAnsi="Times New Roman" w:cs="Times New Roman"/>
            <w:i/>
            <w:sz w:val="24"/>
            <w:szCs w:val="24"/>
          </w:rPr>
          <w:delText>2</w:delText>
        </w:r>
      </w:del>
      <w:r>
        <w:rPr>
          <w:rFonts w:ascii="Times New Roman" w:hAnsi="Times New Roman" w:cs="Times New Roman"/>
          <w:i/>
          <w:sz w:val="24"/>
          <w:szCs w:val="24"/>
        </w:rPr>
        <w:t>)</w:t>
      </w:r>
    </w:p>
    <w:p w14:paraId="7D21600D" w14:textId="2A09F9B6" w:rsidR="00367B0B" w:rsidRPr="00367B0B" w:rsidRDefault="00367B0B">
      <w:pPr>
        <w:pStyle w:val="TOC4"/>
        <w:tabs>
          <w:tab w:val="right" w:leader="dot" w:pos="9350"/>
        </w:tabs>
        <w:rPr>
          <w:rFonts w:ascii="Times New Roman" w:eastAsiaTheme="minorEastAsia" w:hAnsi="Times New Roman" w:cs="Times New Roman"/>
          <w:noProof/>
          <w:sz w:val="24"/>
          <w:szCs w:val="24"/>
        </w:rPr>
      </w:pPr>
      <w:r w:rsidRPr="00367B0B">
        <w:rPr>
          <w:rFonts w:ascii="Times New Roman" w:hAnsi="Times New Roman" w:cs="Times New Roman"/>
          <w:b/>
          <w:sz w:val="24"/>
          <w:szCs w:val="24"/>
        </w:rPr>
        <w:fldChar w:fldCharType="begin"/>
      </w:r>
      <w:r w:rsidRPr="00367B0B">
        <w:rPr>
          <w:rFonts w:ascii="Times New Roman" w:hAnsi="Times New Roman" w:cs="Times New Roman"/>
          <w:b/>
          <w:sz w:val="24"/>
          <w:szCs w:val="24"/>
        </w:rPr>
        <w:instrText xml:space="preserve"> TOC \o "1-4" \h \z \u </w:instrText>
      </w:r>
      <w:r w:rsidRPr="00367B0B">
        <w:rPr>
          <w:rFonts w:ascii="Times New Roman" w:hAnsi="Times New Roman" w:cs="Times New Roman"/>
          <w:b/>
          <w:sz w:val="24"/>
          <w:szCs w:val="24"/>
        </w:rPr>
        <w:fldChar w:fldCharType="separate"/>
      </w:r>
      <w:hyperlink w:anchor="_Toc77076615" w:history="1">
        <w:r w:rsidRPr="00367B0B">
          <w:rPr>
            <w:rStyle w:val="Hyperlink"/>
            <w:rFonts w:ascii="Times New Roman" w:hAnsi="Times New Roman" w:cs="Times New Roman"/>
            <w:noProof/>
            <w:sz w:val="24"/>
            <w:szCs w:val="24"/>
          </w:rPr>
          <w:t>5115.000  Scope of part.</w:t>
        </w:r>
        <w:r w:rsidRPr="00367B0B">
          <w:rPr>
            <w:rFonts w:ascii="Times New Roman" w:hAnsi="Times New Roman" w:cs="Times New Roman"/>
            <w:noProof/>
            <w:webHidden/>
            <w:sz w:val="24"/>
            <w:szCs w:val="24"/>
          </w:rPr>
          <w:tab/>
        </w:r>
        <w:r w:rsidRPr="00367B0B">
          <w:rPr>
            <w:rFonts w:ascii="Times New Roman" w:hAnsi="Times New Roman" w:cs="Times New Roman"/>
            <w:noProof/>
            <w:webHidden/>
            <w:sz w:val="24"/>
            <w:szCs w:val="24"/>
          </w:rPr>
          <w:fldChar w:fldCharType="begin"/>
        </w:r>
        <w:r w:rsidRPr="00367B0B">
          <w:rPr>
            <w:rFonts w:ascii="Times New Roman" w:hAnsi="Times New Roman" w:cs="Times New Roman"/>
            <w:noProof/>
            <w:webHidden/>
            <w:sz w:val="24"/>
            <w:szCs w:val="24"/>
          </w:rPr>
          <w:instrText xml:space="preserve"> PAGEREF _Toc77076615 \h </w:instrText>
        </w:r>
        <w:r w:rsidRPr="00367B0B">
          <w:rPr>
            <w:rFonts w:ascii="Times New Roman" w:hAnsi="Times New Roman" w:cs="Times New Roman"/>
            <w:noProof/>
            <w:webHidden/>
            <w:sz w:val="24"/>
            <w:szCs w:val="24"/>
          </w:rPr>
        </w:r>
        <w:r w:rsidRPr="00367B0B">
          <w:rPr>
            <w:rFonts w:ascii="Times New Roman" w:hAnsi="Times New Roman" w:cs="Times New Roman"/>
            <w:noProof/>
            <w:webHidden/>
            <w:sz w:val="24"/>
            <w:szCs w:val="24"/>
          </w:rPr>
          <w:fldChar w:fldCharType="separate"/>
        </w:r>
        <w:r w:rsidRPr="00367B0B">
          <w:rPr>
            <w:rFonts w:ascii="Times New Roman" w:hAnsi="Times New Roman" w:cs="Times New Roman"/>
            <w:noProof/>
            <w:webHidden/>
            <w:sz w:val="24"/>
            <w:szCs w:val="24"/>
          </w:rPr>
          <w:t>2</w:t>
        </w:r>
        <w:r w:rsidRPr="00367B0B">
          <w:rPr>
            <w:rFonts w:ascii="Times New Roman" w:hAnsi="Times New Roman" w:cs="Times New Roman"/>
            <w:noProof/>
            <w:webHidden/>
            <w:sz w:val="24"/>
            <w:szCs w:val="24"/>
          </w:rPr>
          <w:fldChar w:fldCharType="end"/>
        </w:r>
      </w:hyperlink>
    </w:p>
    <w:p w14:paraId="046ECBD0" w14:textId="3162D2B9"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16" w:history="1">
        <w:r w:rsidR="00367B0B" w:rsidRPr="00367B0B">
          <w:rPr>
            <w:rStyle w:val="Hyperlink"/>
            <w:rFonts w:ascii="Times New Roman" w:hAnsi="Times New Roman" w:cs="Times New Roman"/>
            <w:noProof/>
            <w:sz w:val="24"/>
            <w:szCs w:val="24"/>
          </w:rPr>
          <w:t>5115.001  Definitions.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298D8C0F" w14:textId="71497071" w:rsidR="00367B0B" w:rsidRPr="00367B0B" w:rsidRDefault="00523643">
      <w:pPr>
        <w:pStyle w:val="TOC3"/>
        <w:tabs>
          <w:tab w:val="right" w:leader="dot" w:pos="9350"/>
        </w:tabs>
        <w:rPr>
          <w:rFonts w:ascii="Times New Roman" w:eastAsiaTheme="minorEastAsia" w:hAnsi="Times New Roman" w:cs="Times New Roman"/>
          <w:noProof/>
          <w:sz w:val="24"/>
          <w:szCs w:val="24"/>
        </w:rPr>
      </w:pPr>
      <w:hyperlink w:anchor="_Toc77076617" w:history="1">
        <w:r w:rsidR="00367B0B" w:rsidRPr="00367B0B">
          <w:rPr>
            <w:rStyle w:val="Hyperlink"/>
            <w:rFonts w:ascii="Times New Roman" w:hAnsi="Times New Roman" w:cs="Times New Roman"/>
            <w:noProof/>
            <w:sz w:val="24"/>
            <w:szCs w:val="24"/>
          </w:rPr>
          <w:t>Subpart 5115.2 – Solicitation and Receipt of Proposals and Information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642D658" w14:textId="5A4B6F6B"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18" w:history="1">
        <w:r w:rsidR="00367B0B" w:rsidRPr="00367B0B">
          <w:rPr>
            <w:rStyle w:val="Hyperlink"/>
            <w:rFonts w:ascii="Times New Roman" w:hAnsi="Times New Roman" w:cs="Times New Roman"/>
            <w:noProof/>
            <w:sz w:val="24"/>
            <w:szCs w:val="24"/>
          </w:rPr>
          <w:t>5115.201  Exchanges with industry before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D25BEF7" w14:textId="4F76B507"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19" w:history="1">
        <w:r w:rsidR="00367B0B" w:rsidRPr="00367B0B">
          <w:rPr>
            <w:rStyle w:val="Hyperlink"/>
            <w:rFonts w:ascii="Times New Roman" w:hAnsi="Times New Roman" w:cs="Times New Roman"/>
            <w:noProof/>
            <w:sz w:val="24"/>
            <w:szCs w:val="24"/>
          </w:rPr>
          <w:t>5115.204  Contract format.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C1BF121" w14:textId="1448F14D" w:rsidR="00367B0B" w:rsidRPr="00367B0B" w:rsidRDefault="00523643">
      <w:pPr>
        <w:pStyle w:val="TOC3"/>
        <w:tabs>
          <w:tab w:val="right" w:leader="dot" w:pos="9350"/>
        </w:tabs>
        <w:rPr>
          <w:rFonts w:ascii="Times New Roman" w:eastAsiaTheme="minorEastAsia" w:hAnsi="Times New Roman" w:cs="Times New Roman"/>
          <w:noProof/>
          <w:sz w:val="24"/>
          <w:szCs w:val="24"/>
        </w:rPr>
      </w:pPr>
      <w:hyperlink w:anchor="_Toc77076620" w:history="1">
        <w:r w:rsidR="00367B0B" w:rsidRPr="00367B0B">
          <w:rPr>
            <w:rStyle w:val="Hyperlink"/>
            <w:rFonts w:ascii="Times New Roman" w:hAnsi="Times New Roman" w:cs="Times New Roman"/>
            <w:noProof/>
            <w:sz w:val="24"/>
            <w:szCs w:val="24"/>
          </w:rPr>
          <w:t>Subpart 5115.3 – Source Selection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06FE724F" w14:textId="56ABA6FC"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1" w:history="1">
        <w:r w:rsidR="00367B0B" w:rsidRPr="00367B0B">
          <w:rPr>
            <w:rStyle w:val="Hyperlink"/>
            <w:rFonts w:ascii="Times New Roman" w:hAnsi="Times New Roman" w:cs="Times New Roman"/>
            <w:noProof/>
            <w:sz w:val="24"/>
            <w:szCs w:val="24"/>
          </w:rPr>
          <w:t>5115.300  Scope of subpart.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A73E2CA" w14:textId="691BCA66"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2" w:history="1">
        <w:r w:rsidR="00367B0B" w:rsidRPr="00367B0B">
          <w:rPr>
            <w:rStyle w:val="Hyperlink"/>
            <w:rFonts w:ascii="Times New Roman" w:hAnsi="Times New Roman" w:cs="Times New Roman"/>
            <w:noProof/>
            <w:sz w:val="24"/>
            <w:szCs w:val="24"/>
          </w:rPr>
          <w:t>5115.300-90 Waiver approvals.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7AD05205" w14:textId="478BEE65"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3" w:history="1">
        <w:r w:rsidR="00367B0B" w:rsidRPr="00367B0B">
          <w:rPr>
            <w:rStyle w:val="Hyperlink"/>
            <w:rFonts w:ascii="Times New Roman" w:hAnsi="Times New Roman" w:cs="Times New Roman"/>
            <w:noProof/>
            <w:sz w:val="24"/>
            <w:szCs w:val="24"/>
          </w:rPr>
          <w:t>5115.303  Responsibilities.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24E78693" w14:textId="18C5C96F"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4" w:history="1">
        <w:r w:rsidR="00367B0B" w:rsidRPr="00367B0B">
          <w:rPr>
            <w:rStyle w:val="Hyperlink"/>
            <w:rFonts w:ascii="Times New Roman" w:hAnsi="Times New Roman" w:cs="Times New Roman"/>
            <w:noProof/>
            <w:sz w:val="24"/>
            <w:szCs w:val="24"/>
          </w:rPr>
          <w:t>5115.304  Evaluation factors and significant subfactors.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61227983" w14:textId="3CCE79D7"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5" w:history="1">
        <w:r w:rsidR="00367B0B" w:rsidRPr="00367B0B">
          <w:rPr>
            <w:rStyle w:val="Hyperlink"/>
            <w:rFonts w:ascii="Times New Roman" w:hAnsi="Times New Roman" w:cs="Times New Roman"/>
            <w:noProof/>
            <w:sz w:val="24"/>
            <w:szCs w:val="24"/>
          </w:rPr>
          <w:t>5115.305  Proposal evaluation.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029C74B4" w14:textId="6777C234"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6" w:history="1">
        <w:r w:rsidR="00367B0B" w:rsidRPr="00367B0B">
          <w:rPr>
            <w:rStyle w:val="Hyperlink"/>
            <w:rFonts w:ascii="Times New Roman" w:hAnsi="Times New Roman" w:cs="Times New Roman"/>
            <w:noProof/>
            <w:sz w:val="24"/>
            <w:szCs w:val="24"/>
          </w:rPr>
          <w:t>5115.306  Exchanges with offerors after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735D643" w14:textId="2E728B54"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7" w:history="1">
        <w:r w:rsidR="00367B0B" w:rsidRPr="00367B0B">
          <w:rPr>
            <w:rStyle w:val="Hyperlink"/>
            <w:rFonts w:ascii="Times New Roman" w:hAnsi="Times New Roman" w:cs="Times New Roman"/>
            <w:noProof/>
            <w:sz w:val="24"/>
            <w:szCs w:val="24"/>
          </w:rPr>
          <w:t>5115.308  Source selection decision.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7699D02" w14:textId="0EDBBA30"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8" w:history="1">
        <w:r w:rsidR="00367B0B" w:rsidRPr="00367B0B">
          <w:rPr>
            <w:rStyle w:val="Hyperlink"/>
            <w:rFonts w:ascii="Times New Roman" w:hAnsi="Times New Roman" w:cs="Times New Roman"/>
            <w:noProof/>
            <w:sz w:val="24"/>
            <w:szCs w:val="24"/>
          </w:rPr>
          <w:t>5115.371  Only one offer.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29B95050" w14:textId="2D19CA0F"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29" w:history="1">
        <w:r w:rsidR="00367B0B" w:rsidRPr="00367B0B">
          <w:rPr>
            <w:rStyle w:val="Hyperlink"/>
            <w:rFonts w:ascii="Times New Roman" w:hAnsi="Times New Roman" w:cs="Times New Roman"/>
            <w:noProof/>
            <w:sz w:val="24"/>
            <w:szCs w:val="24"/>
          </w:rPr>
          <w:t>5115.371-5  Waiver.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54AC6D5" w14:textId="01272851" w:rsidR="00367B0B" w:rsidRPr="00367B0B" w:rsidRDefault="00523643">
      <w:pPr>
        <w:pStyle w:val="TOC3"/>
        <w:tabs>
          <w:tab w:val="right" w:leader="dot" w:pos="9350"/>
        </w:tabs>
        <w:rPr>
          <w:rFonts w:ascii="Times New Roman" w:eastAsiaTheme="minorEastAsia" w:hAnsi="Times New Roman" w:cs="Times New Roman"/>
          <w:noProof/>
          <w:sz w:val="24"/>
          <w:szCs w:val="24"/>
        </w:rPr>
      </w:pPr>
      <w:hyperlink w:anchor="_Toc77076630" w:history="1">
        <w:r w:rsidR="00367B0B" w:rsidRPr="00367B0B">
          <w:rPr>
            <w:rStyle w:val="Hyperlink"/>
            <w:rFonts w:ascii="Times New Roman" w:hAnsi="Times New Roman" w:cs="Times New Roman"/>
            <w:noProof/>
            <w:sz w:val="24"/>
            <w:szCs w:val="24"/>
          </w:rPr>
          <w:t>Subpart 5115.4 – Contract Pricing</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60BAB4F1" w14:textId="0050A51A"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1" w:history="1">
        <w:r w:rsidR="00367B0B" w:rsidRPr="00367B0B">
          <w:rPr>
            <w:rStyle w:val="Hyperlink"/>
            <w:rFonts w:ascii="Times New Roman" w:hAnsi="Times New Roman" w:cs="Times New Roman"/>
            <w:noProof/>
            <w:sz w:val="24"/>
            <w:szCs w:val="24"/>
          </w:rPr>
          <w:t>5115.403  Obtaining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5BC5A0A" w14:textId="1A6E1E02"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2" w:history="1">
        <w:r w:rsidR="00367B0B" w:rsidRPr="00367B0B">
          <w:rPr>
            <w:rStyle w:val="Hyperlink"/>
            <w:rFonts w:ascii="Times New Roman" w:hAnsi="Times New Roman" w:cs="Times New Roman"/>
            <w:noProof/>
            <w:sz w:val="24"/>
            <w:szCs w:val="24"/>
          </w:rPr>
          <w:t>5115.403-1  Prohibition on obtaining certified cost or pricing data (10 U.S.C. 2306a and 41 U.S.C. 35).</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55D71F54" w14:textId="2B3354C5"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3" w:history="1">
        <w:r w:rsidR="00367B0B" w:rsidRPr="00367B0B">
          <w:rPr>
            <w:rStyle w:val="Hyperlink"/>
            <w:rFonts w:ascii="Times New Roman" w:hAnsi="Times New Roman" w:cs="Times New Roman"/>
            <w:noProof/>
            <w:sz w:val="24"/>
            <w:szCs w:val="24"/>
          </w:rPr>
          <w:t>5115.403-3  Requiring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38D9B05C" w14:textId="18C69A11"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4" w:history="1">
        <w:r w:rsidR="00367B0B" w:rsidRPr="00367B0B">
          <w:rPr>
            <w:rStyle w:val="Hyperlink"/>
            <w:rFonts w:ascii="Times New Roman" w:hAnsi="Times New Roman" w:cs="Times New Roman"/>
            <w:noProof/>
            <w:sz w:val="24"/>
            <w:szCs w:val="24"/>
          </w:rPr>
          <w:t>5115.403-3-90  Process and Reporting Requirements Pertaining to Contractor Denials of Contracting Officer Requests for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24F80E8" w14:textId="0E13B45C"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5" w:history="1">
        <w:r w:rsidR="00367B0B" w:rsidRPr="00367B0B">
          <w:rPr>
            <w:rStyle w:val="Hyperlink"/>
            <w:rFonts w:ascii="Times New Roman" w:hAnsi="Times New Roman" w:cs="Times New Roman"/>
            <w:noProof/>
            <w:sz w:val="24"/>
            <w:szCs w:val="24"/>
          </w:rPr>
          <w:t>5115.404  Proposal analysis.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0F1102B3" w14:textId="18086803"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6" w:history="1">
        <w:r w:rsidR="00367B0B" w:rsidRPr="00367B0B">
          <w:rPr>
            <w:rStyle w:val="Hyperlink"/>
            <w:rFonts w:ascii="Times New Roman" w:hAnsi="Times New Roman" w:cs="Times New Roman"/>
            <w:noProof/>
            <w:sz w:val="24"/>
            <w:szCs w:val="24"/>
          </w:rPr>
          <w:t>5115.404-1  Proposal analysis techniques.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AA14C45" w14:textId="144A982E"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7" w:history="1">
        <w:r w:rsidR="00367B0B" w:rsidRPr="00367B0B">
          <w:rPr>
            <w:rStyle w:val="Hyperlink"/>
            <w:rFonts w:ascii="Times New Roman" w:hAnsi="Times New Roman" w:cs="Times New Roman"/>
            <w:noProof/>
            <w:sz w:val="24"/>
            <w:szCs w:val="24"/>
          </w:rPr>
          <w:t>5115.404-4  Profit.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38F7B23B" w14:textId="4BF5DBC0"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8" w:history="1">
        <w:r w:rsidR="00367B0B" w:rsidRPr="00367B0B">
          <w:rPr>
            <w:rStyle w:val="Hyperlink"/>
            <w:rFonts w:ascii="Times New Roman" w:hAnsi="Times New Roman" w:cs="Times New Roman"/>
            <w:noProof/>
            <w:sz w:val="24"/>
            <w:szCs w:val="24"/>
          </w:rPr>
          <w:t>5115.406  Documentation.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7D5FFF" w14:textId="6ACA5111"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39" w:history="1">
        <w:r w:rsidR="00367B0B" w:rsidRPr="00367B0B">
          <w:rPr>
            <w:rStyle w:val="Hyperlink"/>
            <w:rFonts w:ascii="Times New Roman" w:hAnsi="Times New Roman" w:cs="Times New Roman"/>
            <w:noProof/>
            <w:sz w:val="24"/>
            <w:szCs w:val="24"/>
          </w:rPr>
          <w:t>5115.406-1  Prenegotiation objectives.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D875F5" w14:textId="64EF51FD"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40" w:history="1">
        <w:r w:rsidR="00367B0B" w:rsidRPr="00367B0B">
          <w:rPr>
            <w:rStyle w:val="Hyperlink"/>
            <w:rFonts w:ascii="Times New Roman" w:hAnsi="Times New Roman" w:cs="Times New Roman"/>
            <w:noProof/>
            <w:sz w:val="24"/>
            <w:szCs w:val="24"/>
          </w:rPr>
          <w:t>5115.406-3  Documenting the negotiation.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3831F3F3" w14:textId="550713E4"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41" w:history="1">
        <w:r w:rsidR="00367B0B" w:rsidRPr="00367B0B">
          <w:rPr>
            <w:rStyle w:val="Hyperlink"/>
            <w:rFonts w:ascii="Times New Roman" w:hAnsi="Times New Roman" w:cs="Times New Roman"/>
            <w:noProof/>
            <w:sz w:val="24"/>
            <w:szCs w:val="24"/>
          </w:rPr>
          <w:t>5115.407-3  Forward pricing rate agreements.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6F6870BD" w14:textId="76279EF7"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42" w:history="1">
        <w:r w:rsidR="00367B0B" w:rsidRPr="00367B0B">
          <w:rPr>
            <w:rStyle w:val="Hyperlink"/>
            <w:rFonts w:ascii="Times New Roman" w:hAnsi="Times New Roman" w:cs="Times New Roman"/>
            <w:noProof/>
            <w:sz w:val="24"/>
            <w:szCs w:val="24"/>
          </w:rPr>
          <w:t>5115.407-4  Should-cost review.</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14B9FD19" w14:textId="630F4A33" w:rsidR="00367B0B" w:rsidRPr="00367B0B" w:rsidRDefault="00523643">
      <w:pPr>
        <w:pStyle w:val="TOC3"/>
        <w:tabs>
          <w:tab w:val="right" w:leader="dot" w:pos="9350"/>
        </w:tabs>
        <w:rPr>
          <w:rFonts w:ascii="Times New Roman" w:eastAsiaTheme="minorEastAsia" w:hAnsi="Times New Roman" w:cs="Times New Roman"/>
          <w:noProof/>
          <w:sz w:val="24"/>
          <w:szCs w:val="24"/>
        </w:rPr>
      </w:pPr>
      <w:hyperlink w:anchor="_Toc77076643" w:history="1">
        <w:r w:rsidR="00367B0B" w:rsidRPr="00367B0B">
          <w:rPr>
            <w:rStyle w:val="Hyperlink"/>
            <w:rFonts w:ascii="Times New Roman" w:hAnsi="Times New Roman" w:cs="Times New Roman"/>
            <w:noProof/>
            <w:sz w:val="24"/>
            <w:szCs w:val="24"/>
          </w:rPr>
          <w:t>Subpart 5115.6 – Unsolicited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E2F5411" w14:textId="03C5FA1B"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44" w:history="1">
        <w:r w:rsidR="00367B0B" w:rsidRPr="00367B0B">
          <w:rPr>
            <w:rStyle w:val="Hyperlink"/>
            <w:rFonts w:ascii="Times New Roman" w:hAnsi="Times New Roman" w:cs="Times New Roman"/>
            <w:noProof/>
            <w:sz w:val="24"/>
            <w:szCs w:val="24"/>
          </w:rPr>
          <w:t>5115.606  Agency procedures.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8B8DB8E" w14:textId="7B1166B6" w:rsidR="00367B0B" w:rsidRPr="00367B0B" w:rsidRDefault="00523643">
      <w:pPr>
        <w:pStyle w:val="TOC4"/>
        <w:tabs>
          <w:tab w:val="right" w:leader="dot" w:pos="9350"/>
        </w:tabs>
        <w:rPr>
          <w:rFonts w:ascii="Times New Roman" w:eastAsiaTheme="minorEastAsia" w:hAnsi="Times New Roman" w:cs="Times New Roman"/>
          <w:noProof/>
          <w:sz w:val="24"/>
          <w:szCs w:val="24"/>
        </w:rPr>
      </w:pPr>
      <w:hyperlink w:anchor="_Toc77076645" w:history="1">
        <w:r w:rsidR="00367B0B" w:rsidRPr="00367B0B">
          <w:rPr>
            <w:rStyle w:val="Hyperlink"/>
            <w:rFonts w:ascii="Times New Roman" w:hAnsi="Times New Roman" w:cs="Times New Roman"/>
            <w:noProof/>
            <w:sz w:val="24"/>
            <w:szCs w:val="24"/>
          </w:rPr>
          <w:t>5115.608  Prohibitions.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4562C3E0" w14:textId="774D84A9" w:rsidR="009A0B79" w:rsidRDefault="00367B0B" w:rsidP="002C4A74">
      <w:pPr>
        <w:spacing w:after="240"/>
        <w:jc w:val="center"/>
        <w:rPr>
          <w:rFonts w:ascii="Times New Roman" w:hAnsi="Times New Roman" w:cs="Times New Roman"/>
          <w:b/>
          <w:sz w:val="24"/>
          <w:szCs w:val="24"/>
        </w:rPr>
      </w:pPr>
      <w:r w:rsidRPr="00367B0B">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4" w:name="_Toc514056291"/>
      <w:bookmarkStart w:id="5" w:name="_Toc1024321"/>
      <w:bookmarkStart w:id="6" w:name="_Toc77076544"/>
      <w:bookmarkStart w:id="7" w:name="_Toc77076615"/>
      <w:r w:rsidRPr="00321269">
        <w:t xml:space="preserve">5115.000  </w:t>
      </w:r>
      <w:r w:rsidRPr="009A0B79">
        <w:t>Scope</w:t>
      </w:r>
      <w:r w:rsidRPr="00321269">
        <w:t xml:space="preserve"> of part.</w:t>
      </w:r>
      <w:bookmarkEnd w:id="4"/>
      <w:bookmarkEnd w:id="5"/>
      <w:bookmarkEnd w:id="6"/>
      <w:bookmarkEnd w:id="7"/>
    </w:p>
    <w:p w14:paraId="7974922A" w14:textId="2BCED5EB"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10"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8" w:name="_Toc514056292"/>
      <w:bookmarkStart w:id="9" w:name="_Toc1024322"/>
      <w:bookmarkStart w:id="10" w:name="_Toc77076545"/>
      <w:bookmarkStart w:id="11" w:name="_Toc77076616"/>
      <w:r w:rsidRPr="007329F3">
        <w:t>5115.001  Definitions.</w:t>
      </w:r>
      <w:bookmarkEnd w:id="8"/>
      <w:bookmarkEnd w:id="9"/>
      <w:bookmarkEnd w:id="10"/>
      <w:bookmarkEnd w:id="11"/>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12" w:name="_Toc514056293"/>
      <w:bookmarkStart w:id="13" w:name="_Toc1024323"/>
      <w:bookmarkStart w:id="14" w:name="_Toc77076546"/>
      <w:bookmarkStart w:id="15" w:name="_Toc77076617"/>
      <w:r w:rsidRPr="00321269">
        <w:t>Subpart 5115.2 – Solicitation and Receipt of Proposals and Information</w:t>
      </w:r>
      <w:bookmarkEnd w:id="12"/>
      <w:bookmarkEnd w:id="13"/>
      <w:bookmarkEnd w:id="14"/>
      <w:bookmarkEnd w:id="15"/>
    </w:p>
    <w:p w14:paraId="7974922F" w14:textId="77777777" w:rsidR="00C743DC" w:rsidRPr="007329F3" w:rsidRDefault="00321269" w:rsidP="009A0B79">
      <w:pPr>
        <w:pStyle w:val="Heading4"/>
      </w:pPr>
      <w:bookmarkStart w:id="16" w:name="_Toc514056294"/>
      <w:bookmarkStart w:id="17" w:name="_Toc1024324"/>
      <w:bookmarkStart w:id="18" w:name="_Toc77076547"/>
      <w:bookmarkStart w:id="19" w:name="_Toc77076618"/>
      <w:r w:rsidRPr="007329F3">
        <w:t>5115.201  Exchanges with industry before receipt of proposals.</w:t>
      </w:r>
      <w:bookmarkEnd w:id="16"/>
      <w:bookmarkEnd w:id="17"/>
      <w:bookmarkEnd w:id="18"/>
      <w:bookmarkEnd w:id="19"/>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w:t>
      </w:r>
      <w:r w:rsidR="00F2244C">
        <w:rPr>
          <w:rFonts w:ascii="Times New Roman" w:hAnsi="Times New Roman" w:cs="Times New Roman"/>
          <w:sz w:val="24"/>
          <w:szCs w:val="24"/>
        </w:rPr>
        <w:lastRenderedPageBreak/>
        <w:t>discussed during the planning/pre-solicitation phase, to include non-disclosure agreements as applicable</w:t>
      </w:r>
      <w:r w:rsidR="00DD0DB8">
        <w:rPr>
          <w:rFonts w:ascii="Times New Roman" w:hAnsi="Times New Roman" w:cs="Times New Roman"/>
          <w:sz w:val="24"/>
          <w:szCs w:val="24"/>
        </w:rPr>
        <w:t xml:space="preserve"> (</w:t>
      </w:r>
      <w:hyperlink r:id="rId11"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(f)  All non-public contractor-owned IP discussed will be considered proprietary information and will not be disclosed publicly.  This includes IP the Government is privy to as a result of discussions, documentation, or demonstrations.</w:t>
      </w:r>
    </w:p>
    <w:p w14:paraId="79749233" w14:textId="77777777" w:rsidR="008446D8" w:rsidRPr="007329F3" w:rsidRDefault="00321269" w:rsidP="009A0B79">
      <w:pPr>
        <w:pStyle w:val="Heading4"/>
      </w:pPr>
      <w:bookmarkStart w:id="20" w:name="_Toc514056295"/>
      <w:bookmarkStart w:id="21" w:name="_Toc1024325"/>
      <w:bookmarkStart w:id="22" w:name="_Toc77076548"/>
      <w:bookmarkStart w:id="23" w:name="_Toc77076619"/>
      <w:r w:rsidRPr="007329F3">
        <w:t>5115.204  Contract format.</w:t>
      </w:r>
      <w:bookmarkEnd w:id="20"/>
      <w:bookmarkEnd w:id="21"/>
      <w:bookmarkEnd w:id="22"/>
      <w:bookmarkEnd w:id="23"/>
    </w:p>
    <w:p w14:paraId="77015A23" w14:textId="5AB8050C"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2"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4" w:name="_Toc514056296"/>
      <w:bookmarkStart w:id="25" w:name="_Toc1024326"/>
      <w:bookmarkStart w:id="26" w:name="_Toc77076549"/>
      <w:bookmarkStart w:id="27" w:name="_Toc77076620"/>
      <w:r w:rsidRPr="00321269">
        <w:t>Subpart 5115.3 – Source Selection</w:t>
      </w:r>
      <w:bookmarkEnd w:id="24"/>
      <w:bookmarkEnd w:id="25"/>
      <w:bookmarkEnd w:id="26"/>
      <w:bookmarkEnd w:id="27"/>
    </w:p>
    <w:p w14:paraId="79749236" w14:textId="77777777" w:rsidR="00E9597B" w:rsidRPr="007329F3" w:rsidRDefault="00E9597B" w:rsidP="009A0B79">
      <w:pPr>
        <w:pStyle w:val="Heading4"/>
      </w:pPr>
      <w:bookmarkStart w:id="28" w:name="_Toc514056297"/>
      <w:bookmarkStart w:id="29" w:name="_Toc1024327"/>
      <w:bookmarkStart w:id="30" w:name="_Toc77076550"/>
      <w:bookmarkStart w:id="31" w:name="_Toc77076621"/>
      <w:r w:rsidRPr="007329F3">
        <w:t xml:space="preserve">5115.300  Scope of </w:t>
      </w:r>
      <w:r w:rsidR="00483109" w:rsidRPr="007329F3">
        <w:t>s</w:t>
      </w:r>
      <w:r w:rsidRPr="007329F3">
        <w:t>ubpart.</w:t>
      </w:r>
      <w:bookmarkEnd w:id="28"/>
      <w:bookmarkEnd w:id="29"/>
      <w:bookmarkEnd w:id="30"/>
      <w:bookmarkEnd w:id="31"/>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32" w:name="_Toc514056298"/>
      <w:bookmarkStart w:id="33" w:name="_Toc1024328"/>
      <w:bookmarkStart w:id="34" w:name="_Toc77076551"/>
      <w:bookmarkStart w:id="35" w:name="_Toc77076622"/>
      <w:r w:rsidRPr="00897E14">
        <w:t>5115.300-90</w:t>
      </w:r>
      <w:r w:rsidR="00903C8A" w:rsidRPr="00897E14">
        <w:t xml:space="preserve"> </w:t>
      </w:r>
      <w:r w:rsidR="00D6034F" w:rsidRPr="00897E14">
        <w:t>Waiver approvals.</w:t>
      </w:r>
      <w:bookmarkEnd w:id="32"/>
      <w:bookmarkEnd w:id="33"/>
      <w:bookmarkEnd w:id="34"/>
      <w:bookmarkEnd w:id="35"/>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79749238" w14:textId="77777777" w:rsidR="008446D8" w:rsidRPr="007329F3" w:rsidRDefault="00321269" w:rsidP="009A0B79">
      <w:pPr>
        <w:pStyle w:val="Heading4"/>
      </w:pPr>
      <w:bookmarkStart w:id="36" w:name="_Toc514056299"/>
      <w:bookmarkStart w:id="37" w:name="_Toc1024329"/>
      <w:bookmarkStart w:id="38" w:name="_Toc77076552"/>
      <w:bookmarkStart w:id="39" w:name="_Toc77076623"/>
      <w:r w:rsidRPr="007329F3">
        <w:t>5115.303  Responsibilities.</w:t>
      </w:r>
      <w:bookmarkEnd w:id="36"/>
      <w:bookmarkEnd w:id="37"/>
      <w:bookmarkEnd w:id="38"/>
      <w:bookmarkEnd w:id="39"/>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Acquisition Executive (AAE) or </w:t>
            </w:r>
            <w:r w:rsidR="00F070B4">
              <w:rPr>
                <w:rFonts w:ascii="Times New Roman" w:hAnsi="Times New Roman" w:cs="Times New Roman"/>
                <w:sz w:val="24"/>
                <w:szCs w:val="24"/>
              </w:rPr>
              <w:t xml:space="preserve">Office of the </w:t>
            </w:r>
            <w:r w:rsidR="00F070B4">
              <w:rPr>
                <w:rFonts w:ascii="Times New Roman" w:hAnsi="Times New Roman" w:cs="Times New Roman"/>
                <w:sz w:val="24"/>
                <w:szCs w:val="24"/>
              </w:rPr>
              <w:lastRenderedPageBreak/>
              <w:t>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officials </w:t>
            </w:r>
            <w:r w:rsidR="00531974">
              <w:rPr>
                <w:rFonts w:ascii="Times New Roman" w:hAnsi="Times New Roman" w:cs="Times New Roman"/>
                <w:sz w:val="24"/>
                <w:szCs w:val="24"/>
              </w:rPr>
              <w:t xml:space="preserve"> for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36E693FF" w14:textId="312E12CC" w:rsidR="00423432" w:rsidRDefault="00423432" w:rsidP="00162C01">
      <w:pPr>
        <w:pStyle w:val="ind12"/>
        <w:tabs>
          <w:tab w:val="clear" w:pos="2304"/>
          <w:tab w:val="clear" w:pos="2880"/>
          <w:tab w:val="clear" w:pos="3456"/>
        </w:tabs>
        <w:spacing w:after="240"/>
        <w:ind w:left="0"/>
        <w:rPr>
          <w:rFonts w:ascii="Times New Roman" w:hAnsi="Times New Roman" w:cs="Times New Roman"/>
          <w:sz w:val="24"/>
          <w:szCs w:val="24"/>
        </w:rPr>
      </w:pPr>
    </w:p>
    <w:p w14:paraId="36EE3E0F" w14:textId="0449445B" w:rsidR="00F30C40" w:rsidRDefault="00162C01" w:rsidP="00F30C40">
      <w:pPr>
        <w:pStyle w:val="ind80"/>
        <w:spacing w:before="0" w:beforeAutospacing="0" w:after="240" w:afterAutospacing="0" w:line="253" w:lineRule="atLeast"/>
        <w:ind w:firstLine="270"/>
        <w:rPr>
          <w:rFonts w:ascii="Calibri" w:hAnsi="Calibri" w:cs="Calibri"/>
          <w:color w:val="000000"/>
          <w:sz w:val="22"/>
          <w:szCs w:val="22"/>
        </w:rPr>
      </w:pPr>
      <w:r w:rsidDel="00162C01">
        <w:t xml:space="preserve"> </w:t>
      </w:r>
      <w:r w:rsidR="00321269" w:rsidRPr="00321269">
        <w:t>(</w:t>
      </w:r>
      <w:r w:rsidR="00BA07C9">
        <w:t>i</w:t>
      </w:r>
      <w:r w:rsidR="00321269" w:rsidRPr="00321269">
        <w:t xml:space="preserve">v)  </w:t>
      </w:r>
      <w:r w:rsidR="004154DF">
        <w:t xml:space="preserve"> </w:t>
      </w:r>
      <w:r w:rsidR="00F30C40">
        <w:rPr>
          <w:color w:val="000000"/>
        </w:rPr>
        <w:t xml:space="preserve">Contracting activities shall submit nominations for SSA appointment to the AAE, DASA(P) or Senior Services Manager as indicated in </w:t>
      </w:r>
      <w:r w:rsidR="00615837">
        <w:rPr>
          <w:color w:val="000000"/>
        </w:rPr>
        <w:t>Table 15-1</w:t>
      </w:r>
      <w:r w:rsidR="00F30C40">
        <w:rPr>
          <w:color w:val="000000"/>
        </w:rPr>
        <w:t xml:space="preserve"> of this section.  Each nomination must include the following:</w:t>
      </w:r>
    </w:p>
    <w:p w14:paraId="6CCF9C5D"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(A)  A memorandum from the HCA or SCO to the DASA(P) requesting the appointment of the nominee as SSA.</w:t>
      </w:r>
    </w:p>
    <w:p w14:paraId="73AE9098"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(B)  A biography of the SSA nominee detailing the training, knowledge, and experience that qualifies them for this appointment.</w:t>
      </w:r>
    </w:p>
    <w:p w14:paraId="0AEE1E51" w14:textId="2023180E"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(C)  A memorandum for the record signed by the supporting legal office, ethics counselor, detailing the ethics briefing conducted with the nominee for this source selection, and </w:t>
      </w:r>
      <w:r>
        <w:t>verification the nominee’s final disclosure report has been reviewed and not potential conflicts of interest were identified.</w:t>
      </w:r>
    </w:p>
    <w:p w14:paraId="6C0DD015" w14:textId="5BE6629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(D) Request for Source Selection Appointment documents for DASA(P) or AAE signature should be sent encrypted email to: </w:t>
      </w:r>
      <w:hyperlink r:id="rId14" w:history="1">
        <w:r w:rsidR="000D421A" w:rsidRPr="0055727E">
          <w:rPr>
            <w:rStyle w:val="Hyperlink"/>
          </w:rPr>
          <w:t>usarmy.pentagon.hqda-asa-alt.list.saal-ps-staff@army.mil</w:t>
        </w:r>
      </w:hyperlink>
      <w:r>
        <w:rPr>
          <w:color w:val="000000"/>
        </w:rPr>
        <w:t>.</w:t>
      </w:r>
      <w:r w:rsidR="000D421A">
        <w:rPr>
          <w:color w:val="000000"/>
        </w:rPr>
        <w:t xml:space="preserve"> </w:t>
      </w:r>
    </w:p>
    <w:p w14:paraId="7974923F" w14:textId="0D4F8996" w:rsidR="00D263CC" w:rsidRDefault="00D263CC" w:rsidP="0058202F">
      <w:pPr>
        <w:pStyle w:val="ind8"/>
        <w:tabs>
          <w:tab w:val="clear" w:pos="1728"/>
          <w:tab w:val="clear" w:pos="2304"/>
          <w:tab w:val="clear" w:pos="2880"/>
          <w:tab w:val="clear" w:pos="3456"/>
        </w:tabs>
        <w:spacing w:after="240"/>
        <w:ind w:left="0" w:firstLine="270"/>
        <w:rPr>
          <w:rFonts w:ascii="Times New Roman" w:hAnsi="Times New Roman" w:cs="Times New Roman"/>
          <w:sz w:val="24"/>
          <w:szCs w:val="24"/>
        </w:rPr>
      </w:pPr>
    </w:p>
    <w:p w14:paraId="46340FB1" w14:textId="6EE7267D" w:rsidR="00162C01" w:rsidRDefault="00162C01" w:rsidP="00162C01">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p>
    <w:p w14:paraId="79749243" w14:textId="34BC7EE6"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lastRenderedPageBreak/>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(1)  Develop and implement the acquisition strategy;</w:t>
      </w:r>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40" w:name="_Toc514056300"/>
      <w:bookmarkStart w:id="41" w:name="_Toc1024330"/>
      <w:bookmarkStart w:id="42" w:name="_Toc77076553"/>
      <w:bookmarkStart w:id="43" w:name="_Toc77076624"/>
      <w:r w:rsidRPr="007329F3">
        <w:t>5115.304  Evaluation factors and significant subfactors.</w:t>
      </w:r>
      <w:bookmarkEnd w:id="40"/>
      <w:bookmarkEnd w:id="41"/>
      <w:bookmarkEnd w:id="42"/>
      <w:bookmarkEnd w:id="43"/>
    </w:p>
    <w:p w14:paraId="7974924D" w14:textId="6EAC1B35" w:rsidR="008446D8" w:rsidRPr="007329F3" w:rsidRDefault="00321269" w:rsidP="007329F3">
      <w:pPr>
        <w:spacing w:after="240"/>
        <w:rPr>
          <w:rFonts w:ascii="Times New Roman" w:hAnsi="Times New Roman" w:cs="Times New Roman"/>
          <w:sz w:val="24"/>
          <w:szCs w:val="24"/>
        </w:rPr>
      </w:pPr>
      <w:r w:rsidRPr="06999180">
        <w:rPr>
          <w:rFonts w:ascii="Times New Roman" w:hAnsi="Times New Roman" w:cs="Times New Roman"/>
          <w:sz w:val="24"/>
          <w:szCs w:val="24"/>
        </w:rPr>
        <w:t>(b)(2)</w:t>
      </w:r>
      <w:r w:rsidR="005F6798" w:rsidRPr="06999180">
        <w:rPr>
          <w:rFonts w:ascii="Times New Roman" w:hAnsi="Times New Roman" w:cs="Times New Roman"/>
          <w:sz w:val="24"/>
          <w:szCs w:val="24"/>
        </w:rPr>
        <w:t>(A)</w:t>
      </w:r>
      <w:r w:rsidRPr="06999180">
        <w:rPr>
          <w:rFonts w:ascii="Times New Roman" w:hAnsi="Times New Roman" w:cs="Times New Roman"/>
          <w:sz w:val="24"/>
          <w:szCs w:val="24"/>
        </w:rPr>
        <w:t xml:space="preserve">  </w:t>
      </w:r>
      <w:r w:rsidR="48365F4F" w:rsidRPr="06999180">
        <w:rPr>
          <w:rFonts w:ascii="Times New Roman" w:hAnsi="Times New Roman" w:cs="Times New Roman"/>
          <w:sz w:val="24"/>
          <w:szCs w:val="24"/>
        </w:rPr>
        <w:t>Only</w:t>
      </w:r>
      <w:r w:rsidRPr="06999180">
        <w:rPr>
          <w:rFonts w:ascii="Times New Roman" w:hAnsi="Times New Roman" w:cs="Times New Roman"/>
          <w:sz w:val="24"/>
          <w:szCs w:val="24"/>
        </w:rPr>
        <w:t xml:space="preserve"> the absolute minimum number of factors necessary for evaluation of proposals</w:t>
      </w:r>
      <w:r w:rsidR="604CA3B5" w:rsidRPr="06999180">
        <w:rPr>
          <w:rFonts w:ascii="Times New Roman" w:hAnsi="Times New Roman" w:cs="Times New Roman"/>
          <w:sz w:val="24"/>
          <w:szCs w:val="24"/>
        </w:rPr>
        <w:t xml:space="preserve"> shall be established</w:t>
      </w:r>
      <w:r w:rsidRPr="06999180">
        <w:rPr>
          <w:rFonts w:ascii="Times New Roman" w:hAnsi="Times New Roman" w:cs="Times New Roman"/>
          <w:sz w:val="24"/>
          <w:szCs w:val="24"/>
        </w:rPr>
        <w:t>.</w:t>
      </w:r>
      <w:r w:rsidR="00F726C2"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 </w:t>
      </w:r>
      <w:r w:rsidR="00F726C2" w:rsidRPr="06999180">
        <w:rPr>
          <w:rFonts w:ascii="Times New Roman" w:hAnsi="Times New Roman" w:cs="Times New Roman"/>
          <w:sz w:val="24"/>
          <w:szCs w:val="24"/>
        </w:rPr>
        <w:t xml:space="preserve">When appropriate, </w:t>
      </w:r>
      <w:r w:rsidR="00CE125C" w:rsidRPr="06999180">
        <w:rPr>
          <w:rFonts w:ascii="Times New Roman" w:hAnsi="Times New Roman" w:cs="Times New Roman"/>
          <w:sz w:val="24"/>
          <w:szCs w:val="24"/>
        </w:rPr>
        <w:t xml:space="preserve">the SSA </w:t>
      </w:r>
      <w:r w:rsidR="0085190C" w:rsidRPr="06999180">
        <w:rPr>
          <w:rFonts w:ascii="Times New Roman" w:hAnsi="Times New Roman" w:cs="Times New Roman"/>
          <w:sz w:val="24"/>
          <w:szCs w:val="24"/>
        </w:rPr>
        <w:t>may</w:t>
      </w:r>
      <w:r w:rsidR="00CE125C" w:rsidRPr="06999180">
        <w:rPr>
          <w:rFonts w:ascii="Times New Roman" w:hAnsi="Times New Roman" w:cs="Times New Roman"/>
          <w:sz w:val="24"/>
          <w:szCs w:val="24"/>
        </w:rPr>
        <w:t xml:space="preserve"> subdivide </w:t>
      </w:r>
      <w:r w:rsidR="00F726C2" w:rsidRPr="06999180">
        <w:rPr>
          <w:rFonts w:ascii="Times New Roman" w:hAnsi="Times New Roman" w:cs="Times New Roman"/>
          <w:sz w:val="24"/>
          <w:szCs w:val="24"/>
        </w:rPr>
        <w:t>s</w:t>
      </w:r>
      <w:r w:rsidRPr="06999180">
        <w:rPr>
          <w:rFonts w:ascii="Times New Roman" w:hAnsi="Times New Roman" w:cs="Times New Roman"/>
          <w:sz w:val="24"/>
          <w:szCs w:val="24"/>
        </w:rPr>
        <w:t>ource selection factors into subfactors</w:t>
      </w:r>
      <w:r w:rsidR="00A5599A" w:rsidRPr="06999180">
        <w:rPr>
          <w:rFonts w:ascii="Times New Roman" w:hAnsi="Times New Roman" w:cs="Times New Roman"/>
          <w:sz w:val="24"/>
          <w:szCs w:val="24"/>
        </w:rPr>
        <w:t xml:space="preserve">.  </w:t>
      </w:r>
      <w:r w:rsidR="0030157E" w:rsidRPr="06999180">
        <w:rPr>
          <w:rFonts w:ascii="Times New Roman" w:hAnsi="Times New Roman" w:cs="Times New Roman"/>
          <w:sz w:val="24"/>
          <w:szCs w:val="24"/>
        </w:rPr>
        <w:t>On rare occasions, t</w:t>
      </w:r>
      <w:r w:rsidR="00A5599A" w:rsidRPr="06999180">
        <w:rPr>
          <w:rFonts w:ascii="Times New Roman" w:hAnsi="Times New Roman" w:cs="Times New Roman"/>
          <w:sz w:val="24"/>
          <w:szCs w:val="24"/>
        </w:rPr>
        <w:t>he SSA</w:t>
      </w:r>
      <w:r w:rsidR="007073E7" w:rsidRPr="06999180">
        <w:rPr>
          <w:rFonts w:ascii="Times New Roman" w:hAnsi="Times New Roman" w:cs="Times New Roman"/>
          <w:sz w:val="24"/>
          <w:szCs w:val="24"/>
        </w:rPr>
        <w:t xml:space="preserve"> may </w:t>
      </w:r>
      <w:r w:rsidRPr="06999180">
        <w:rPr>
          <w:rFonts w:ascii="Times New Roman" w:hAnsi="Times New Roman" w:cs="Times New Roman"/>
          <w:sz w:val="24"/>
          <w:szCs w:val="24"/>
        </w:rPr>
        <w:t>further subdivide</w:t>
      </w:r>
      <w:r w:rsidR="00A5599A" w:rsidRPr="06999180">
        <w:rPr>
          <w:rFonts w:ascii="Times New Roman" w:hAnsi="Times New Roman" w:cs="Times New Roman"/>
          <w:sz w:val="24"/>
          <w:szCs w:val="24"/>
        </w:rPr>
        <w:t xml:space="preserve"> a subfactor</w:t>
      </w:r>
      <w:r w:rsidRPr="06999180">
        <w:rPr>
          <w:rFonts w:ascii="Times New Roman" w:hAnsi="Times New Roman" w:cs="Times New Roman"/>
          <w:sz w:val="24"/>
          <w:szCs w:val="24"/>
        </w:rPr>
        <w:t xml:space="preserve"> into elements</w:t>
      </w:r>
      <w:r w:rsidR="00CE125C" w:rsidRPr="06999180">
        <w:rPr>
          <w:rFonts w:ascii="Times New Roman" w:hAnsi="Times New Roman" w:cs="Times New Roman"/>
          <w:sz w:val="24"/>
          <w:szCs w:val="24"/>
        </w:rPr>
        <w:t>,</w:t>
      </w:r>
      <w:r w:rsidRPr="06999180">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w:t>
      </w:r>
      <w:r w:rsidRPr="007329F3">
        <w:rPr>
          <w:rFonts w:ascii="Times New Roman" w:hAnsi="Times New Roman" w:cs="Times New Roman"/>
          <w:sz w:val="24"/>
          <w:szCs w:val="24"/>
        </w:rPr>
        <w:lastRenderedPageBreak/>
        <w:t>points or percentages to evaluation factors and subfactors) is not an authorized method of expressing the relative importance of the factors and subfactors.</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44" w:name="_Toc514056301"/>
      <w:bookmarkStart w:id="45" w:name="_Toc1024331"/>
      <w:bookmarkStart w:id="46" w:name="_Toc77076554"/>
      <w:bookmarkStart w:id="47" w:name="_Toc77076625"/>
      <w:r w:rsidRPr="00321269">
        <w:t>5115.305  Proposal evaluation.</w:t>
      </w:r>
      <w:bookmarkEnd w:id="44"/>
      <w:bookmarkEnd w:id="45"/>
      <w:bookmarkEnd w:id="46"/>
      <w:bookmarkEnd w:id="47"/>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offerors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5"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48" w:name="_Toc514056302"/>
      <w:bookmarkStart w:id="49" w:name="_Toc1024332"/>
      <w:bookmarkStart w:id="50" w:name="_Toc77076555"/>
      <w:bookmarkStart w:id="51" w:name="_Toc77076626"/>
      <w:r w:rsidRPr="007329F3">
        <w:t>5115.306  Exchanges with offerors after receipt of proposals.</w:t>
      </w:r>
      <w:bookmarkEnd w:id="48"/>
      <w:bookmarkEnd w:id="49"/>
      <w:bookmarkEnd w:id="50"/>
      <w:bookmarkEnd w:id="51"/>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44B30A9C">
        <w:rPr>
          <w:rFonts w:ascii="Times New Roman" w:hAnsi="Times New Roman" w:cs="Times New Roman"/>
          <w:i/>
          <w:iCs/>
          <w:sz w:val="24"/>
          <w:szCs w:val="24"/>
        </w:rPr>
        <w:t>(c)</w:t>
      </w:r>
      <w:r w:rsidRPr="44B30A9C">
        <w:rPr>
          <w:rFonts w:ascii="Times New Roman" w:hAnsi="Times New Roman" w:cs="Times New Roman"/>
          <w:sz w:val="24"/>
          <w:szCs w:val="24"/>
        </w:rPr>
        <w:t xml:space="preserve">  </w:t>
      </w:r>
      <w:r w:rsidRPr="44B30A9C">
        <w:rPr>
          <w:rFonts w:ascii="Times New Roman" w:hAnsi="Times New Roman" w:cs="Times New Roman"/>
          <w:i/>
          <w:iCs/>
          <w:sz w:val="24"/>
          <w:szCs w:val="24"/>
        </w:rPr>
        <w:t xml:space="preserve">Competitive Range.  </w:t>
      </w:r>
      <w:r w:rsidRPr="44B30A9C">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52" w:name="_Toc514056303"/>
      <w:bookmarkStart w:id="53" w:name="_Toc1024333"/>
      <w:bookmarkStart w:id="54" w:name="_Toc77076556"/>
      <w:bookmarkStart w:id="55" w:name="_Toc77076627"/>
      <w:r w:rsidRPr="00321269">
        <w:t>5115.308  Source selection decision.</w:t>
      </w:r>
      <w:bookmarkEnd w:id="52"/>
      <w:bookmarkEnd w:id="53"/>
      <w:bookmarkEnd w:id="54"/>
      <w:bookmarkEnd w:id="55"/>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56" w:name="_Toc514056304"/>
      <w:bookmarkStart w:id="57" w:name="_Toc1024334"/>
      <w:bookmarkStart w:id="58" w:name="_Toc77076557"/>
      <w:bookmarkStart w:id="59" w:name="_Toc77076628"/>
      <w:r w:rsidRPr="00AB7229">
        <w:lastRenderedPageBreak/>
        <w:t>5115.371  Only one offer.</w:t>
      </w:r>
      <w:bookmarkEnd w:id="56"/>
      <w:bookmarkEnd w:id="57"/>
      <w:bookmarkEnd w:id="58"/>
      <w:bookmarkEnd w:id="59"/>
    </w:p>
    <w:p w14:paraId="76C0F00C" w14:textId="069D75B2" w:rsidR="00AB7229" w:rsidRPr="00AB7229" w:rsidRDefault="00AB7229" w:rsidP="009A0B79">
      <w:pPr>
        <w:pStyle w:val="Heading4"/>
      </w:pPr>
      <w:bookmarkStart w:id="60" w:name="_Toc514056305"/>
      <w:bookmarkStart w:id="61" w:name="_Toc1024335"/>
      <w:bookmarkStart w:id="62" w:name="_Toc77076558"/>
      <w:bookmarkStart w:id="63" w:name="_Toc77076629"/>
      <w:r w:rsidRPr="00AB7229">
        <w:t>5115.371-5  Waiver.</w:t>
      </w:r>
      <w:bookmarkEnd w:id="60"/>
      <w:bookmarkEnd w:id="61"/>
      <w:bookmarkEnd w:id="62"/>
      <w:bookmarkEnd w:id="63"/>
    </w:p>
    <w:p w14:paraId="6148C88B" w14:textId="46D8D839"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6"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64" w:name="_Toc514056306"/>
      <w:bookmarkStart w:id="65" w:name="_Toc1024336"/>
      <w:bookmarkStart w:id="66" w:name="_Toc77076559"/>
      <w:bookmarkStart w:id="67" w:name="_Toc77076630"/>
      <w:r w:rsidRPr="00321269">
        <w:t>Subpart 5115.4 – Contract Pricing</w:t>
      </w:r>
      <w:bookmarkEnd w:id="64"/>
      <w:bookmarkEnd w:id="65"/>
      <w:bookmarkEnd w:id="66"/>
      <w:bookmarkEnd w:id="67"/>
    </w:p>
    <w:p w14:paraId="7974925B" w14:textId="77777777" w:rsidR="008446D8" w:rsidRDefault="00321269" w:rsidP="009A0B79">
      <w:pPr>
        <w:pStyle w:val="Heading4"/>
        <w:rPr>
          <w:i/>
        </w:rPr>
      </w:pPr>
      <w:bookmarkStart w:id="68" w:name="_Toc514056307"/>
      <w:bookmarkStart w:id="69" w:name="_Toc1024337"/>
      <w:bookmarkStart w:id="70" w:name="_Toc77076560"/>
      <w:bookmarkStart w:id="71" w:name="_Toc77076631"/>
      <w:r w:rsidRPr="00321269">
        <w:t xml:space="preserve">5115.403  Obtaining </w:t>
      </w:r>
      <w:r w:rsidR="00483109">
        <w:t xml:space="preserve">certified </w:t>
      </w:r>
      <w:r w:rsidRPr="00321269">
        <w:t>cost or pricing data</w:t>
      </w:r>
      <w:r w:rsidR="001240C2">
        <w:t>.</w:t>
      </w:r>
      <w:bookmarkEnd w:id="68"/>
      <w:bookmarkEnd w:id="69"/>
      <w:bookmarkEnd w:id="70"/>
      <w:bookmarkEnd w:id="71"/>
    </w:p>
    <w:p w14:paraId="05E69440" w14:textId="4D83A900" w:rsidR="00FE0B9E" w:rsidRPr="00FE0B9E" w:rsidRDefault="00321269" w:rsidP="00FE0B9E">
      <w:pPr>
        <w:pStyle w:val="Heading4"/>
      </w:pPr>
      <w:bookmarkStart w:id="72" w:name="_Toc514056308"/>
      <w:bookmarkStart w:id="73" w:name="_Toc1024338"/>
      <w:bookmarkStart w:id="74" w:name="_Toc77076561"/>
      <w:bookmarkStart w:id="75" w:name="_Toc77076632"/>
      <w:r w:rsidRPr="00321269">
        <w:t xml:space="preserve">5115.403-1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72"/>
      <w:bookmarkEnd w:id="73"/>
      <w:bookmarkEnd w:id="74"/>
      <w:bookmarkEnd w:id="75"/>
    </w:p>
    <w:p w14:paraId="3028D8C8" w14:textId="30BC4477" w:rsidR="00FE0B9E" w:rsidRPr="00FE0B9E" w:rsidDel="00164955" w:rsidRDefault="00FE0B9E" w:rsidP="00164955">
      <w:pPr>
        <w:pStyle w:val="paragraph"/>
        <w:shd w:val="clear" w:color="auto" w:fill="FFFFFF"/>
        <w:spacing w:before="0" w:beforeAutospacing="0" w:after="0" w:afterAutospacing="0"/>
        <w:textAlignment w:val="baseline"/>
        <w:rPr>
          <w:del w:id="76" w:author="Moye, Rachel J CIV USARMY HQDA ASA ALT (USA)" w:date="2022-12-25T00:06:00Z"/>
          <w:rFonts w:ascii="Segoe UI" w:hAnsi="Segoe UI" w:cs="Segoe UI"/>
          <w:sz w:val="18"/>
          <w:szCs w:val="18"/>
        </w:rPr>
      </w:pPr>
    </w:p>
    <w:p w14:paraId="7974925D" w14:textId="5B9CA328"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(c)(4) Waivers.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432D1B4D" w14:textId="4DA527A0" w:rsidR="00FE0B9E" w:rsidDel="0046383F" w:rsidRDefault="00FE0B9E" w:rsidP="00FE0B9E">
      <w:pPr>
        <w:pStyle w:val="paragraph"/>
        <w:shd w:val="clear" w:color="auto" w:fill="FFFFFF"/>
        <w:spacing w:before="0" w:beforeAutospacing="0" w:after="0" w:afterAutospacing="0"/>
        <w:textAlignment w:val="baseline"/>
        <w:rPr>
          <w:del w:id="77" w:author="Jordan, Amanda C CIV USARMY HQDA ASA ALT (USA)" w:date="2022-12-27T13:34:00Z"/>
          <w:rFonts w:ascii="Segoe UI" w:hAnsi="Segoe UI" w:cs="Segoe UI"/>
          <w:sz w:val="18"/>
          <w:szCs w:val="18"/>
        </w:rPr>
      </w:pPr>
      <w:r w:rsidRPr="00B86ECE">
        <w:rPr>
          <w:rStyle w:val="normaltextrun"/>
          <w:color w:val="000000" w:themeColor="text1"/>
        </w:rPr>
        <w:t xml:space="preserve">Army Contracting Officers shall follow the procedures IAW </w:t>
      </w:r>
      <w:hyperlink r:id="rId17" w:history="1">
        <w:r w:rsidRPr="00B86ECE">
          <w:rPr>
            <w:rStyle w:val="Hyperlink"/>
          </w:rPr>
          <w:t>AFARS PGI 5115.403-1-1</w:t>
        </w:r>
      </w:hyperlink>
      <w:r w:rsidRPr="00B86ECE">
        <w:rPr>
          <w:rStyle w:val="normaltextrun"/>
          <w:color w:val="000000" w:themeColor="text1"/>
        </w:rPr>
        <w:t>, for tracking and reporting the required information when submitting exceptional case waivers.</w:t>
      </w:r>
      <w:r w:rsidRPr="00B86ECE">
        <w:rPr>
          <w:rStyle w:val="eop"/>
          <w:color w:val="000000" w:themeColor="text1"/>
        </w:rPr>
        <w:t> </w:t>
      </w:r>
    </w:p>
    <w:p w14:paraId="773C46C5" w14:textId="184B974F" w:rsidR="00164955" w:rsidRDefault="00164955" w:rsidP="0046383F">
      <w:pPr>
        <w:pStyle w:val="paragraph"/>
        <w:shd w:val="clear" w:color="auto" w:fill="FFFFFF"/>
        <w:spacing w:before="0" w:beforeAutospacing="0" w:after="0" w:afterAutospacing="0"/>
        <w:textAlignment w:val="baseline"/>
        <w:rPr>
          <w:ins w:id="78" w:author="Jordan, Amanda C CIV USARMY HQDA ASA ALT (USA)" w:date="2022-12-27T13:34:00Z"/>
        </w:rPr>
      </w:pPr>
    </w:p>
    <w:p w14:paraId="40F4FDF6" w14:textId="77777777" w:rsidR="0046383F" w:rsidDel="0046383F" w:rsidRDefault="0046383F" w:rsidP="0046383F">
      <w:pPr>
        <w:rPr>
          <w:del w:id="79" w:author="Jordan, Amanda C CIV USARMY HQDA ASA ALT (USA)" w:date="2022-12-27T13:34:00Z"/>
          <w:rFonts w:ascii="Times New Roman" w:hAnsi="Times New Roman" w:cs="Times New Roman"/>
          <w:sz w:val="24"/>
          <w:szCs w:val="24"/>
        </w:rPr>
      </w:pPr>
      <w:r w:rsidRPr="000E37C1">
        <w:rPr>
          <w:rFonts w:ascii="Times New Roman" w:hAnsi="Times New Roman" w:cs="Times New Roman"/>
          <w:sz w:val="24"/>
          <w:szCs w:val="24"/>
        </w:rPr>
        <w:t xml:space="preserve">(A)(2)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5101.290(b)(2)(ii)(A). </w:t>
      </w:r>
    </w:p>
    <w:p w14:paraId="26F87D01" w14:textId="77777777" w:rsidR="0046383F" w:rsidRDefault="0046383F" w:rsidP="009A0B79">
      <w:pPr>
        <w:rPr>
          <w:ins w:id="80" w:author="Moye, Rachel J CIV USARMY HQDA ASA ALT (USA)" w:date="2022-12-25T00:06:00Z"/>
          <w:rFonts w:ascii="Times New Roman" w:hAnsi="Times New Roman" w:cs="Times New Roman"/>
          <w:sz w:val="24"/>
          <w:szCs w:val="24"/>
        </w:rPr>
      </w:pPr>
    </w:p>
    <w:p w14:paraId="6C423661" w14:textId="4D0A1124" w:rsidR="00FE0B9E" w:rsidRPr="009A0B79" w:rsidRDefault="00164955" w:rsidP="009A0B79">
      <w:pPr>
        <w:rPr>
          <w:rFonts w:ascii="Times New Roman" w:hAnsi="Times New Roman" w:cs="Times New Roman"/>
          <w:sz w:val="24"/>
          <w:szCs w:val="24"/>
        </w:rPr>
      </w:pPr>
      <w:ins w:id="81" w:author="Moye, Rachel J CIV USARMY HQDA ASA ALT (USA)" w:date="2022-12-25T00:06:00Z">
        <w:r>
          <w:rPr>
            <w:rFonts w:ascii="Times New Roman" w:hAnsi="Times New Roman" w:cs="Times New Roman"/>
            <w:sz w:val="24"/>
            <w:szCs w:val="24"/>
          </w:rPr>
          <w:t xml:space="preserve">(5) </w:t>
        </w:r>
        <w:r w:rsidRPr="009A0B79">
          <w:rPr>
            <w:rFonts w:ascii="Times New Roman" w:hAnsi="Times New Roman" w:cs="Times New Roman"/>
            <w:sz w:val="24"/>
            <w:szCs w:val="24"/>
          </w:rPr>
          <w:t xml:space="preserve">The head of contracting activity </w:t>
        </w:r>
      </w:ins>
      <w:ins w:id="82" w:author="Hoburg, Paul D CIV USARMY HQDA OGC (USA)" w:date="2022-12-30T14:11:00Z">
        <w:r w:rsidR="006A3B87">
          <w:rPr>
            <w:rFonts w:ascii="Times New Roman" w:hAnsi="Times New Roman" w:cs="Times New Roman"/>
            <w:sz w:val="24"/>
            <w:szCs w:val="24"/>
          </w:rPr>
          <w:t xml:space="preserve">is the approval authority for waivers </w:t>
        </w:r>
      </w:ins>
      <w:ins w:id="83" w:author="Moye, Rachel J CIV USARMY HQDA ASA ALT (USA)" w:date="2022-12-25T00:06:00Z">
        <w:r>
          <w:rPr>
            <w:rFonts w:ascii="Times New Roman" w:hAnsi="Times New Roman" w:cs="Times New Roman"/>
            <w:sz w:val="24"/>
            <w:szCs w:val="24"/>
          </w:rPr>
          <w:t>Section (</w:t>
        </w:r>
      </w:ins>
      <w:ins w:id="84" w:author="Hoburg, Paul D CIV USARMY HQDA OGC (USA)" w:date="2022-12-30T14:12:00Z">
        <w:r w:rsidR="006A3B87">
          <w:rPr>
            <w:rFonts w:ascii="Times New Roman" w:hAnsi="Times New Roman" w:cs="Times New Roman"/>
            <w:sz w:val="24"/>
            <w:szCs w:val="24"/>
          </w:rPr>
          <w:t>E</w:t>
        </w:r>
      </w:ins>
      <w:ins w:id="85" w:author="Moye, Rachel J CIV USARMY HQDA ASA ALT (USA)" w:date="2022-12-25T00:06:00Z">
        <w:r>
          <w:rPr>
            <w:rFonts w:ascii="Times New Roman" w:hAnsi="Times New Roman" w:cs="Times New Roman"/>
            <w:sz w:val="24"/>
            <w:szCs w:val="24"/>
          </w:rPr>
          <w:t xml:space="preserve">) of </w:t>
        </w:r>
      </w:ins>
      <w:ins w:id="86" w:author="Jordan, Amanda C CIV USARMY HQDA ASA ALT (USA)" w:date="2022-12-27T13:12:00Z">
        <w:r w:rsidR="000E37C1">
          <w:rPr>
            <w:rFonts w:ascii="Times New Roman" w:hAnsi="Times New Roman" w:cs="Times New Roman"/>
            <w:sz w:val="24"/>
            <w:szCs w:val="24"/>
          </w:rPr>
          <w:fldChar w:fldCharType="begin"/>
        </w:r>
        <w:r w:rsidR="000E37C1">
          <w:rPr>
            <w:rFonts w:ascii="Times New Roman" w:hAnsi="Times New Roman" w:cs="Times New Roman"/>
            <w:sz w:val="24"/>
            <w:szCs w:val="24"/>
          </w:rPr>
          <w:instrText xml:space="preserve"> HYPERLINK "https://www.acq.osd.mil/dpap/policy/policyvault/USA002482-22-DPC.pdf" </w:instrText>
        </w:r>
        <w:r w:rsidR="000E37C1">
          <w:rPr>
            <w:rFonts w:ascii="Times New Roman" w:hAnsi="Times New Roman" w:cs="Times New Roman"/>
            <w:sz w:val="24"/>
            <w:szCs w:val="24"/>
          </w:rPr>
          <w:fldChar w:fldCharType="separate"/>
        </w:r>
        <w:r w:rsidRPr="000E37C1">
          <w:rPr>
            <w:rStyle w:val="Hyperlink"/>
            <w:rFonts w:ascii="Times New Roman" w:hAnsi="Times New Roman" w:cs="Times New Roman"/>
            <w:sz w:val="24"/>
            <w:szCs w:val="24"/>
          </w:rPr>
          <w:t>Defense Pricing and Contracting Class Deviation 2023-O0003—Temporary Authorizations for Covered Contracts Related to Ukraine</w:t>
        </w:r>
        <w:r w:rsidR="000E37C1">
          <w:rPr>
            <w:rFonts w:ascii="Times New Roman" w:hAnsi="Times New Roman" w:cs="Times New Roman"/>
            <w:sz w:val="24"/>
            <w:szCs w:val="24"/>
          </w:rPr>
          <w:fldChar w:fldCharType="end"/>
        </w:r>
      </w:ins>
      <w:ins w:id="87" w:author="Moye, Rachel J CIV USARMY HQDA ASA ALT (USA)" w:date="2022-12-25T00:06:00Z">
        <w:del w:id="88" w:author="Hoburg, Paul D CIV USARMY HQDA OGC (USA)" w:date="2022-12-30T11:04:00Z">
          <w:r w:rsidRPr="009A0B79" w:rsidDel="003A5EEB">
            <w:rPr>
              <w:rFonts w:ascii="Times New Roman" w:hAnsi="Times New Roman" w:cs="Times New Roman"/>
              <w:sz w:val="24"/>
              <w:szCs w:val="24"/>
            </w:rPr>
            <w:delText>.</w:delText>
          </w:r>
        </w:del>
        <w:r w:rsidRPr="009A0B79">
          <w:rPr>
            <w:rFonts w:ascii="Times New Roman" w:hAnsi="Times New Roman" w:cs="Times New Roman"/>
            <w:sz w:val="24"/>
            <w:szCs w:val="24"/>
          </w:rPr>
          <w:t xml:space="preserve">  </w:t>
        </w:r>
      </w:ins>
    </w:p>
    <w:p w14:paraId="7974925F" w14:textId="68ADB14E" w:rsidR="008446D8" w:rsidRPr="000E37C1" w:rsidRDefault="0046383F" w:rsidP="00AC3ACC">
      <w:pPr>
        <w:pStyle w:val="Heading4"/>
      </w:pPr>
      <w:bookmarkStart w:id="89" w:name="_Toc514056309"/>
      <w:bookmarkStart w:id="90" w:name="_Toc1024339"/>
      <w:bookmarkStart w:id="91" w:name="_Toc77076562"/>
      <w:bookmarkStart w:id="92" w:name="_Toc77076633"/>
      <w:r w:rsidRPr="000E37C1">
        <w:t xml:space="preserve">5115.403-3 </w:t>
      </w:r>
      <w:r w:rsidR="00321269" w:rsidRPr="000E37C1">
        <w:t xml:space="preserve">Requiring </w:t>
      </w:r>
      <w:r w:rsidR="00483109" w:rsidRPr="000E37C1">
        <w:t>data</w:t>
      </w:r>
      <w:r w:rsidR="00321269" w:rsidRPr="000E37C1">
        <w:t xml:space="preserve"> other than </w:t>
      </w:r>
      <w:r w:rsidR="00483109" w:rsidRPr="000E37C1">
        <w:t xml:space="preserve">certified </w:t>
      </w:r>
      <w:r w:rsidR="00321269" w:rsidRPr="000E37C1">
        <w:t>cost or pricing data</w:t>
      </w:r>
      <w:r w:rsidR="001240C2" w:rsidRPr="000E37C1">
        <w:t>.</w:t>
      </w:r>
      <w:bookmarkEnd w:id="89"/>
      <w:bookmarkEnd w:id="90"/>
      <w:bookmarkEnd w:id="91"/>
      <w:bookmarkEnd w:id="92"/>
    </w:p>
    <w:p w14:paraId="37D36154" w14:textId="539E9ACC" w:rsidR="00CD7074" w:rsidRDefault="00CD7074" w:rsidP="009A0B79">
      <w:pPr>
        <w:rPr>
          <w:ins w:id="93" w:author="Moye, Rachel J CIV USARMY HQDA ASA ALT (USA)" w:date="2022-12-24T19:58:00Z"/>
          <w:rFonts w:ascii="Times New Roman" w:hAnsi="Times New Roman" w:cs="Times New Roman"/>
          <w:sz w:val="24"/>
          <w:szCs w:val="24"/>
        </w:rPr>
      </w:pPr>
      <w:r w:rsidRPr="009A0B79">
        <w:rPr>
          <w:rFonts w:ascii="Times New Roman" w:hAnsi="Times New Roman" w:cs="Times New Roman"/>
          <w:sz w:val="24"/>
          <w:szCs w:val="24"/>
        </w:rPr>
        <w:t xml:space="preserve">(a)(4)  </w:t>
      </w:r>
      <w:r w:rsidR="00531722" w:rsidRPr="009A0B79">
        <w:rPr>
          <w:rFonts w:ascii="Times New Roman" w:hAnsi="Times New Roman" w:cs="Times New Roman"/>
          <w:sz w:val="24"/>
          <w:szCs w:val="24"/>
        </w:rPr>
        <w:t xml:space="preserve">The head of contracting activity makes the determination as specified in FAR 15.403-3(a)(4).  </w:t>
      </w:r>
      <w:r w:rsidRPr="009A0B79">
        <w:rPr>
          <w:rFonts w:ascii="Times New Roman" w:hAnsi="Times New Roman" w:cs="Times New Roman"/>
          <w:sz w:val="24"/>
          <w:szCs w:val="24"/>
        </w:rPr>
        <w:t xml:space="preserve">See </w:t>
      </w:r>
      <w:hyperlink r:id="rId18"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06A57302" w14:textId="4E041B1F" w:rsidR="00A67DB0" w:rsidRPr="009A0B79" w:rsidDel="00A67DB0" w:rsidRDefault="00A67DB0" w:rsidP="009A0B79">
      <w:pPr>
        <w:rPr>
          <w:del w:id="94" w:author="Moye, Rachel J CIV USARMY HQDA ASA ALT (USA)" w:date="2022-12-24T20:01:00Z"/>
          <w:rFonts w:ascii="Times New Roman" w:hAnsi="Times New Roman" w:cs="Times New Roman"/>
          <w:b/>
          <w:sz w:val="24"/>
          <w:szCs w:val="24"/>
        </w:rPr>
      </w:pPr>
    </w:p>
    <w:p w14:paraId="79749260" w14:textId="562A6DB8" w:rsidR="008446D8" w:rsidRDefault="006A7091" w:rsidP="009A0B79">
      <w:pPr>
        <w:pStyle w:val="Heading4"/>
      </w:pPr>
      <w:bookmarkStart w:id="95" w:name="_Toc514056310"/>
      <w:bookmarkStart w:id="96" w:name="_Toc1024340"/>
      <w:bookmarkStart w:id="97" w:name="_Toc77076563"/>
      <w:bookmarkStart w:id="98" w:name="_Toc77076634"/>
      <w:r>
        <w:t xml:space="preserve">5115.403-3-90  </w:t>
      </w:r>
      <w:bookmarkEnd w:id="95"/>
      <w:bookmarkEnd w:id="96"/>
      <w:bookmarkEnd w:id="97"/>
      <w:r w:rsidR="00367B0B">
        <w:t>Process and Reporting Requirements Pertaining to Contractor Denials of Contracting Officer Requests for Data Other Than Certified Cost or Pricing Data.</w:t>
      </w:r>
      <w:bookmarkEnd w:id="98"/>
    </w:p>
    <w:p w14:paraId="0776017A" w14:textId="326D626D" w:rsidR="008446D8" w:rsidRDefault="00321269" w:rsidP="5F874101">
      <w:pPr>
        <w:rPr>
          <w:rFonts w:ascii="Times New Roman" w:hAnsi="Times New Roman" w:cs="Times New Roman"/>
          <w:sz w:val="24"/>
          <w:szCs w:val="24"/>
        </w:rPr>
      </w:pPr>
      <w:r w:rsidRPr="5F874101">
        <w:rPr>
          <w:rFonts w:ascii="Times New Roman" w:hAnsi="Times New Roman" w:cs="Times New Roman"/>
          <w:sz w:val="24"/>
          <w:szCs w:val="24"/>
        </w:rPr>
        <w:t xml:space="preserve">In accordance with </w:t>
      </w:r>
      <w:r w:rsidR="00E40A8C" w:rsidRPr="5F874101">
        <w:rPr>
          <w:rFonts w:ascii="Times New Roman" w:hAnsi="Times New Roman" w:cs="Times New Roman"/>
          <w:sz w:val="24"/>
          <w:szCs w:val="24"/>
        </w:rPr>
        <w:t xml:space="preserve">Defense </w:t>
      </w:r>
      <w:r w:rsidR="00B81FDC" w:rsidRPr="5F874101">
        <w:rPr>
          <w:rFonts w:ascii="Times New Roman" w:hAnsi="Times New Roman" w:cs="Times New Roman"/>
          <w:sz w:val="24"/>
          <w:szCs w:val="24"/>
        </w:rPr>
        <w:t xml:space="preserve">Pricing and Contracting (DPC) </w:t>
      </w:r>
      <w:hyperlink r:id="rId19">
        <w:r w:rsidR="00B81FDC" w:rsidRPr="5F874101">
          <w:rPr>
            <w:rStyle w:val="Hyperlink"/>
            <w:rFonts w:ascii="Times New Roman" w:hAnsi="Times New Roman" w:cs="Times New Roman"/>
            <w:sz w:val="24"/>
            <w:szCs w:val="24"/>
          </w:rPr>
          <w:t>memorandum</w:t>
        </w:r>
      </w:hyperlink>
      <w:r w:rsidR="00B81FDC" w:rsidRPr="5F874101">
        <w:rPr>
          <w:rFonts w:ascii="Times New Roman" w:hAnsi="Times New Roman" w:cs="Times New Roman"/>
          <w:sz w:val="24"/>
          <w:szCs w:val="24"/>
        </w:rPr>
        <w:t>, dated 22 March 2019</w:t>
      </w:r>
      <w:r w:rsidRPr="5F874101">
        <w:rPr>
          <w:rFonts w:ascii="Times New Roman" w:hAnsi="Times New Roman" w:cs="Times New Roman"/>
          <w:sz w:val="24"/>
          <w:szCs w:val="24"/>
        </w:rPr>
        <w:t xml:space="preserve">, subject: </w:t>
      </w:r>
      <w:r w:rsidR="00B81FDC" w:rsidRPr="5F874101">
        <w:rPr>
          <w:rFonts w:ascii="Times New Roman" w:hAnsi="Times New Roman" w:cs="Times New Roman"/>
          <w:sz w:val="24"/>
          <w:szCs w:val="24"/>
        </w:rPr>
        <w:t xml:space="preserve">Process and Reporting Requirements Pertaining to Contractor Denials of Contracting </w:t>
      </w:r>
      <w:r w:rsidR="00B81FDC" w:rsidRPr="5F874101">
        <w:rPr>
          <w:rFonts w:ascii="Times New Roman" w:hAnsi="Times New Roman" w:cs="Times New Roman"/>
          <w:sz w:val="24"/>
          <w:szCs w:val="24"/>
        </w:rPr>
        <w:lastRenderedPageBreak/>
        <w:t>Officer Requests for Data Other Than Certified Cost or Pricing Data</w:t>
      </w:r>
      <w:r w:rsidRPr="5F874101">
        <w:rPr>
          <w:rFonts w:ascii="Times New Roman" w:hAnsi="Times New Roman" w:cs="Times New Roman"/>
          <w:sz w:val="24"/>
          <w:szCs w:val="24"/>
        </w:rPr>
        <w:t>, in the event of an exigent situation when the HCA approves award without obtaining requested cost data from exclusive distributors</w:t>
      </w:r>
      <w:r w:rsidR="006A7091" w:rsidRPr="5F874101">
        <w:rPr>
          <w:rFonts w:ascii="Times New Roman" w:hAnsi="Times New Roman" w:cs="Times New Roman"/>
          <w:sz w:val="24"/>
          <w:szCs w:val="24"/>
        </w:rPr>
        <w:t xml:space="preserve"> and</w:t>
      </w:r>
      <w:r w:rsidRPr="5F874101">
        <w:rPr>
          <w:rFonts w:ascii="Times New Roman" w:hAnsi="Times New Roman" w:cs="Times New Roman"/>
          <w:sz w:val="24"/>
          <w:szCs w:val="24"/>
        </w:rPr>
        <w:t>/</w:t>
      </w:r>
      <w:r w:rsidR="006A7091" w:rsidRPr="5F874101">
        <w:rPr>
          <w:rFonts w:ascii="Times New Roman" w:hAnsi="Times New Roman" w:cs="Times New Roman"/>
          <w:sz w:val="24"/>
          <w:szCs w:val="24"/>
        </w:rPr>
        <w:t xml:space="preserve">or </w:t>
      </w:r>
      <w:r w:rsidRPr="5F874101">
        <w:rPr>
          <w:rFonts w:ascii="Times New Roman" w:hAnsi="Times New Roman" w:cs="Times New Roman"/>
          <w:sz w:val="24"/>
          <w:szCs w:val="24"/>
        </w:rPr>
        <w:t xml:space="preserve">dealers, Army contracting activities </w:t>
      </w:r>
      <w:r w:rsidR="006A7091" w:rsidRPr="5F874101">
        <w:rPr>
          <w:rFonts w:ascii="Times New Roman" w:hAnsi="Times New Roman" w:cs="Times New Roman"/>
          <w:sz w:val="24"/>
          <w:szCs w:val="24"/>
        </w:rPr>
        <w:t>shall</w:t>
      </w:r>
      <w:r w:rsidRPr="5F874101">
        <w:rPr>
          <w:rFonts w:ascii="Times New Roman" w:hAnsi="Times New Roman" w:cs="Times New Roman"/>
          <w:sz w:val="24"/>
          <w:szCs w:val="24"/>
        </w:rPr>
        <w:t xml:space="preserve"> notify </w:t>
      </w:r>
      <w:r w:rsidR="00E20B81" w:rsidRPr="5F874101">
        <w:rPr>
          <w:rFonts w:ascii="Times New Roman" w:hAnsi="Times New Roman" w:cs="Times New Roman"/>
          <w:sz w:val="24"/>
          <w:szCs w:val="24"/>
        </w:rPr>
        <w:t>the Office of the DASA(P)</w:t>
      </w:r>
      <w:r w:rsidR="00506B31" w:rsidRPr="5F874101">
        <w:rPr>
          <w:rFonts w:ascii="Times New Roman" w:hAnsi="Times New Roman" w:cs="Times New Roman"/>
          <w:sz w:val="24"/>
          <w:szCs w:val="24"/>
        </w:rPr>
        <w:t xml:space="preserve"> </w:t>
      </w:r>
      <w:r w:rsidR="00ED2865" w:rsidRPr="5F874101">
        <w:rPr>
          <w:rFonts w:ascii="Times New Roman" w:hAnsi="Times New Roman" w:cs="Times New Roman"/>
          <w:sz w:val="24"/>
          <w:szCs w:val="24"/>
        </w:rPr>
        <w:t>at</w:t>
      </w:r>
      <w:r w:rsidR="00B34E02" w:rsidRPr="5F874101">
        <w:rPr>
          <w:rFonts w:ascii="Times New Roman" w:hAnsi="Times New Roman" w:cs="Times New Roman"/>
          <w:sz w:val="24"/>
          <w:szCs w:val="24"/>
        </w:rPr>
        <w:t xml:space="preserve"> the address listed at</w:t>
      </w:r>
      <w:r w:rsidR="00506B31" w:rsidRPr="5F874101">
        <w:rPr>
          <w:rFonts w:ascii="Times New Roman" w:hAnsi="Times New Roman" w:cs="Times New Roman"/>
          <w:sz w:val="24"/>
          <w:szCs w:val="24"/>
        </w:rPr>
        <w:t xml:space="preserve"> </w:t>
      </w:r>
      <w:r w:rsidR="00EE497F" w:rsidRPr="5F874101">
        <w:rPr>
          <w:rFonts w:ascii="Times New Roman" w:hAnsi="Times New Roman" w:cs="Times New Roman"/>
          <w:sz w:val="24"/>
          <w:szCs w:val="24"/>
        </w:rPr>
        <w:t>5101.290(b)(2)(ii)(</w:t>
      </w:r>
      <w:r w:rsidR="65B9BD10" w:rsidRPr="5F874101">
        <w:rPr>
          <w:rFonts w:ascii="Times New Roman" w:hAnsi="Times New Roman" w:cs="Times New Roman"/>
          <w:sz w:val="24"/>
          <w:szCs w:val="24"/>
        </w:rPr>
        <w:t>A)</w:t>
      </w:r>
      <w:r w:rsidR="00FE0B9E">
        <w:rPr>
          <w:rFonts w:ascii="Times New Roman" w:hAnsi="Times New Roman" w:cs="Times New Roman"/>
          <w:sz w:val="24"/>
          <w:szCs w:val="24"/>
        </w:rPr>
        <w:t>.</w:t>
      </w:r>
    </w:p>
    <w:p w14:paraId="79749261" w14:textId="49D43E84" w:rsidR="008446D8" w:rsidRDefault="00E20B81" w:rsidP="009A0B79">
      <w:pPr>
        <w:rPr>
          <w:rFonts w:ascii="Times New Roman" w:hAnsi="Times New Roman" w:cs="Times New Roman"/>
          <w:sz w:val="24"/>
          <w:szCs w:val="24"/>
        </w:rPr>
      </w:pPr>
      <w:r w:rsidRPr="5F874101">
        <w:rPr>
          <w:rFonts w:ascii="Times New Roman" w:hAnsi="Times New Roman" w:cs="Times New Roman"/>
          <w:sz w:val="24"/>
          <w:szCs w:val="24"/>
        </w:rPr>
        <w:t>The O</w:t>
      </w:r>
      <w:r w:rsidR="00D560F6" w:rsidRPr="5F874101">
        <w:rPr>
          <w:rFonts w:ascii="Times New Roman" w:hAnsi="Times New Roman" w:cs="Times New Roman"/>
          <w:sz w:val="24"/>
          <w:szCs w:val="24"/>
        </w:rPr>
        <w:t xml:space="preserve">ffice of the </w:t>
      </w:r>
      <w:r w:rsidRPr="5F874101">
        <w:rPr>
          <w:rFonts w:ascii="Times New Roman" w:hAnsi="Times New Roman" w:cs="Times New Roman"/>
          <w:sz w:val="24"/>
          <w:szCs w:val="24"/>
        </w:rPr>
        <w:t>DASA(P)</w:t>
      </w:r>
      <w:r w:rsidR="00321269" w:rsidRPr="5F874101">
        <w:rPr>
          <w:rFonts w:ascii="Times New Roman" w:hAnsi="Times New Roman" w:cs="Times New Roman"/>
          <w:sz w:val="24"/>
          <w:szCs w:val="24"/>
        </w:rPr>
        <w:t xml:space="preserve"> will then notify</w:t>
      </w:r>
      <w:r w:rsidR="005F5C97" w:rsidRPr="5F874101">
        <w:rPr>
          <w:rFonts w:ascii="Times New Roman" w:hAnsi="Times New Roman" w:cs="Times New Roman"/>
          <w:sz w:val="24"/>
          <w:szCs w:val="24"/>
        </w:rPr>
        <w:t xml:space="preserve"> the Office of the Under Secretary of Defense (Acquisition</w:t>
      </w:r>
      <w:r w:rsidR="00B81FDC" w:rsidRPr="5F874101">
        <w:rPr>
          <w:rFonts w:ascii="Times New Roman" w:hAnsi="Times New Roman" w:cs="Times New Roman"/>
          <w:sz w:val="24"/>
          <w:szCs w:val="24"/>
        </w:rPr>
        <w:t xml:space="preserve"> and Sustainment</w:t>
      </w:r>
      <w:r w:rsidR="005F5C97" w:rsidRPr="5F874101">
        <w:rPr>
          <w:rFonts w:ascii="Times New Roman" w:hAnsi="Times New Roman" w:cs="Times New Roman"/>
          <w:sz w:val="24"/>
          <w:szCs w:val="24"/>
        </w:rPr>
        <w:t>)</w:t>
      </w:r>
      <w:r w:rsidR="00321269" w:rsidRPr="5F874101">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Contract number, modification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(i)  Actions planned to avoid this situation in the future.</w:t>
      </w:r>
    </w:p>
    <w:p w14:paraId="7933B444" w14:textId="27EBF8EF" w:rsidR="00CD7074" w:rsidRDefault="00CD7074" w:rsidP="009A0B79">
      <w:pPr>
        <w:pStyle w:val="Heading4"/>
      </w:pPr>
      <w:bookmarkStart w:id="99" w:name="_Toc514056311"/>
      <w:bookmarkStart w:id="100" w:name="_Toc1024341"/>
      <w:bookmarkStart w:id="101" w:name="_Toc77076564"/>
      <w:bookmarkStart w:id="102" w:name="_Toc77076635"/>
      <w:r>
        <w:t>5115.404  Proposal analysis.</w:t>
      </w:r>
      <w:bookmarkEnd w:id="99"/>
      <w:bookmarkEnd w:id="100"/>
      <w:bookmarkEnd w:id="101"/>
      <w:bookmarkEnd w:id="102"/>
    </w:p>
    <w:p w14:paraId="4F9794E8" w14:textId="22B9C297" w:rsidR="00CD7074" w:rsidRDefault="00CD7074" w:rsidP="009A0B79">
      <w:pPr>
        <w:pStyle w:val="Heading4"/>
      </w:pPr>
      <w:bookmarkStart w:id="103" w:name="_Toc514056312"/>
      <w:bookmarkStart w:id="104" w:name="_Toc1024342"/>
      <w:bookmarkStart w:id="105" w:name="_Toc77076565"/>
      <w:bookmarkStart w:id="106" w:name="_Toc77076636"/>
      <w:r>
        <w:t>5115.404-1  Proposal analysis techniques.</w:t>
      </w:r>
      <w:bookmarkEnd w:id="103"/>
      <w:bookmarkEnd w:id="104"/>
      <w:bookmarkEnd w:id="105"/>
      <w:bookmarkEnd w:id="106"/>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11484BB2" w:rsidR="00CD7074" w:rsidRPr="009A0B79" w:rsidRDefault="003C38B9" w:rsidP="006D6CEC">
      <w:pPr>
        <w:ind w:firstLine="990"/>
        <w:rPr>
          <w:rFonts w:ascii="Times New Roman" w:hAnsi="Times New Roman" w:cs="Times New Roman"/>
          <w:sz w:val="24"/>
          <w:szCs w:val="24"/>
        </w:rPr>
      </w:pPr>
      <w:r w:rsidRPr="5F874101">
        <w:rPr>
          <w:rFonts w:ascii="Times New Roman" w:hAnsi="Times New Roman" w:cs="Times New Roman"/>
          <w:sz w:val="24"/>
          <w:szCs w:val="24"/>
        </w:rPr>
        <w:t>(i)(A</w:t>
      </w:r>
      <w:r w:rsidR="00CD7074" w:rsidRPr="5F874101">
        <w:rPr>
          <w:rFonts w:ascii="Times New Roman" w:hAnsi="Times New Roman" w:cs="Times New Roman"/>
          <w:sz w:val="24"/>
          <w:szCs w:val="24"/>
        </w:rPr>
        <w:t>)</w:t>
      </w:r>
      <w:r w:rsidRPr="5F874101">
        <w:rPr>
          <w:rFonts w:ascii="Times New Roman" w:hAnsi="Times New Roman" w:cs="Times New Roman"/>
          <w:sz w:val="24"/>
          <w:szCs w:val="24"/>
        </w:rPr>
        <w:t>(iv)</w:t>
      </w:r>
      <w:r w:rsidR="00CD7074" w:rsidRPr="5F874101">
        <w:rPr>
          <w:rFonts w:ascii="Times New Roman" w:hAnsi="Times New Roman" w:cs="Times New Roman"/>
          <w:sz w:val="24"/>
          <w:szCs w:val="24"/>
        </w:rPr>
        <w:t xml:space="preserve">  </w:t>
      </w:r>
      <w:r w:rsidR="00531722" w:rsidRPr="5F874101">
        <w:rPr>
          <w:rFonts w:ascii="Times New Roman" w:hAnsi="Times New Roman" w:cs="Times New Roman"/>
          <w:sz w:val="24"/>
          <w:szCs w:val="24"/>
        </w:rPr>
        <w:t>The head of the contracting activity shall make the decision as state</w:t>
      </w:r>
      <w:r w:rsidRPr="5F874101">
        <w:rPr>
          <w:rFonts w:ascii="Times New Roman" w:hAnsi="Times New Roman" w:cs="Times New Roman"/>
          <w:sz w:val="24"/>
          <w:szCs w:val="24"/>
        </w:rPr>
        <w:t>d in DFARS PGI 215.404-1(a)(i)(A</w:t>
      </w:r>
      <w:r w:rsidR="00531722" w:rsidRPr="5F874101">
        <w:rPr>
          <w:rFonts w:ascii="Times New Roman" w:hAnsi="Times New Roman" w:cs="Times New Roman"/>
          <w:sz w:val="24"/>
          <w:szCs w:val="24"/>
        </w:rPr>
        <w:t>)</w:t>
      </w:r>
      <w:r w:rsidRPr="5F874101">
        <w:rPr>
          <w:rFonts w:ascii="Times New Roman" w:hAnsi="Times New Roman" w:cs="Times New Roman"/>
          <w:sz w:val="24"/>
          <w:szCs w:val="24"/>
        </w:rPr>
        <w:t>(iv)</w:t>
      </w:r>
      <w:r w:rsidR="00DB07BA" w:rsidRPr="5F874101">
        <w:rPr>
          <w:rFonts w:ascii="Times New Roman" w:hAnsi="Times New Roman" w:cs="Times New Roman"/>
          <w:sz w:val="24"/>
          <w:szCs w:val="24"/>
        </w:rPr>
        <w:t xml:space="preserve"> and </w:t>
      </w:r>
      <w:r w:rsidR="00DB07BA" w:rsidRPr="002D4DFA">
        <w:rPr>
          <w:rFonts w:ascii="Times New Roman" w:hAnsi="Times New Roman" w:cs="Times New Roman"/>
          <w:sz w:val="24"/>
          <w:szCs w:val="24"/>
        </w:rPr>
        <w:t>in accordance with AFARS 5115.403-3-90</w:t>
      </w:r>
      <w:r w:rsidR="00531722" w:rsidRPr="5F874101">
        <w:rPr>
          <w:rFonts w:ascii="Times New Roman" w:hAnsi="Times New Roman" w:cs="Times New Roman"/>
          <w:sz w:val="24"/>
          <w:szCs w:val="24"/>
        </w:rPr>
        <w:t xml:space="preserve">.  </w:t>
      </w:r>
      <w:r w:rsidR="00CD7074" w:rsidRPr="5F874101">
        <w:rPr>
          <w:rFonts w:ascii="Times New Roman" w:hAnsi="Times New Roman" w:cs="Times New Roman"/>
          <w:sz w:val="24"/>
          <w:szCs w:val="24"/>
        </w:rPr>
        <w:t xml:space="preserve">See </w:t>
      </w:r>
      <w:hyperlink r:id="rId20">
        <w:r w:rsidR="00CD7074" w:rsidRPr="5F874101">
          <w:rPr>
            <w:rStyle w:val="Hyperlink"/>
            <w:rFonts w:ascii="Times New Roman" w:hAnsi="Times New Roman" w:cs="Times New Roman"/>
            <w:sz w:val="24"/>
            <w:szCs w:val="24"/>
          </w:rPr>
          <w:t>Appendix GG</w:t>
        </w:r>
      </w:hyperlink>
      <w:r w:rsidR="00CD7074" w:rsidRPr="5F874101">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107" w:name="_Toc514056313"/>
      <w:bookmarkStart w:id="108" w:name="_Toc1024343"/>
      <w:bookmarkStart w:id="109" w:name="_Toc77076566"/>
      <w:bookmarkStart w:id="110" w:name="_Toc77076637"/>
      <w:r w:rsidRPr="006F1D5E">
        <w:t>51</w:t>
      </w:r>
      <w:r w:rsidR="006F1D5E" w:rsidRPr="006F1D5E">
        <w:t>15.404-4  Profit</w:t>
      </w:r>
      <w:r w:rsidR="00B933DB">
        <w:t>.</w:t>
      </w:r>
      <w:bookmarkEnd w:id="107"/>
      <w:bookmarkEnd w:id="108"/>
      <w:bookmarkEnd w:id="109"/>
      <w:bookmarkEnd w:id="110"/>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AA0B6"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 xml:space="preserve">(2)(C)(2)  </w:t>
      </w:r>
      <w:r w:rsidR="00531722" w:rsidRPr="009A0B79">
        <w:rPr>
          <w:rFonts w:ascii="Times New Roman" w:hAnsi="Times New Roman" w:cs="Times New Roman"/>
          <w:sz w:val="24"/>
          <w:szCs w:val="24"/>
        </w:rPr>
        <w:t>The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21"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111" w:name="_Toc514056314"/>
      <w:bookmarkStart w:id="112" w:name="_Toc1024344"/>
      <w:bookmarkStart w:id="113" w:name="_Toc77076567"/>
      <w:bookmarkStart w:id="114" w:name="_Toc77076638"/>
      <w:r w:rsidRPr="00321269">
        <w:t>5115.406  Documentation.</w:t>
      </w:r>
      <w:bookmarkEnd w:id="111"/>
      <w:bookmarkEnd w:id="112"/>
      <w:bookmarkEnd w:id="113"/>
      <w:bookmarkEnd w:id="114"/>
    </w:p>
    <w:p w14:paraId="7974926C" w14:textId="77777777" w:rsidR="008446D8" w:rsidRPr="007329F3" w:rsidRDefault="00321269" w:rsidP="009A0B79">
      <w:pPr>
        <w:pStyle w:val="Heading4"/>
      </w:pPr>
      <w:bookmarkStart w:id="115" w:name="_Toc514056315"/>
      <w:bookmarkStart w:id="116" w:name="_Toc1024345"/>
      <w:bookmarkStart w:id="117" w:name="_Toc77076568"/>
      <w:bookmarkStart w:id="118" w:name="_Toc77076639"/>
      <w:r w:rsidRPr="007329F3">
        <w:lastRenderedPageBreak/>
        <w:t xml:space="preserve">5115.406-1  </w:t>
      </w:r>
      <w:proofErr w:type="spellStart"/>
      <w:r w:rsidRPr="007329F3">
        <w:t>Prenegotiation</w:t>
      </w:r>
      <w:proofErr w:type="spellEnd"/>
      <w:r w:rsidRPr="007329F3">
        <w:t xml:space="preserve"> objectives.</w:t>
      </w:r>
      <w:bookmarkEnd w:id="115"/>
      <w:bookmarkEnd w:id="116"/>
      <w:bookmarkEnd w:id="117"/>
      <w:bookmarkEnd w:id="118"/>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memoranda in accordance with the activity’s business clearance procedures.  In accordance with 5115.406-3, the contracting officer may consolidate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r w:rsidR="005D0DD0">
        <w:rPr>
          <w:rFonts w:ascii="Times New Roman" w:hAnsi="Times New Roman" w:cs="Times New Roman"/>
          <w:bCs/>
          <w:sz w:val="24"/>
          <w:szCs w:val="24"/>
        </w:rPr>
        <w:t>i</w:t>
      </w:r>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fact finding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w:t>
      </w:r>
      <w:proofErr w:type="spellStart"/>
      <w:r w:rsidRPr="00321269">
        <w:rPr>
          <w:rFonts w:ascii="Times New Roman" w:hAnsi="Times New Roman" w:cs="Times New Roman"/>
          <w:sz w:val="24"/>
          <w:szCs w:val="24"/>
        </w:rPr>
        <w:t>prenegotiation</w:t>
      </w:r>
      <w:proofErr w:type="spellEnd"/>
      <w:r w:rsidRPr="00321269">
        <w:rPr>
          <w:rFonts w:ascii="Times New Roman" w:hAnsi="Times New Roman" w:cs="Times New Roman"/>
          <w:sz w:val="24"/>
          <w:szCs w:val="24"/>
        </w:rPr>
        <w:t xml:space="preserve">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151545AF" w:rsidR="008C2D05" w:rsidRDefault="00321269">
      <w:pPr>
        <w:spacing w:after="240"/>
        <w:ind w:firstLine="720"/>
        <w:rPr>
          <w:rFonts w:ascii="Times New Roman" w:hAnsi="Times New Roman" w:cs="Times New Roman"/>
          <w:sz w:val="24"/>
          <w:szCs w:val="24"/>
        </w:rPr>
      </w:pPr>
      <w:r w:rsidRPr="06999180">
        <w:rPr>
          <w:rFonts w:ascii="Times New Roman" w:hAnsi="Times New Roman" w:cs="Times New Roman"/>
          <w:sz w:val="24"/>
          <w:szCs w:val="24"/>
        </w:rPr>
        <w:t>(</w:t>
      </w:r>
      <w:r w:rsidR="005D0DD0" w:rsidRPr="06999180">
        <w:rPr>
          <w:rFonts w:ascii="Times New Roman" w:hAnsi="Times New Roman" w:cs="Times New Roman"/>
          <w:sz w:val="24"/>
          <w:szCs w:val="24"/>
        </w:rPr>
        <w:t>ii</w:t>
      </w:r>
      <w:r w:rsidRPr="06999180">
        <w:rPr>
          <w:rFonts w:ascii="Times New Roman" w:hAnsi="Times New Roman" w:cs="Times New Roman"/>
          <w:sz w:val="24"/>
          <w:szCs w:val="24"/>
        </w:rPr>
        <w:t xml:space="preserve">)  </w:t>
      </w:r>
      <w:r w:rsidRPr="06999180">
        <w:rPr>
          <w:rFonts w:ascii="Times New Roman" w:hAnsi="Times New Roman" w:cs="Times New Roman"/>
          <w:i/>
          <w:iCs/>
          <w:sz w:val="24"/>
          <w:szCs w:val="24"/>
        </w:rPr>
        <w:t>Competitive negotiated acquisitions.</w:t>
      </w:r>
      <w:r w:rsidRPr="06999180">
        <w:rPr>
          <w:rFonts w:ascii="Times New Roman" w:hAnsi="Times New Roman" w:cs="Times New Roman"/>
          <w:sz w:val="24"/>
          <w:szCs w:val="24"/>
        </w:rPr>
        <w:t xml:space="preserve">  For competitive negotiated acquisitions using formal source selection procedures, the </w:t>
      </w:r>
      <w:r w:rsidR="00EF1EAC">
        <w:rPr>
          <w:rFonts w:ascii="Times New Roman" w:hAnsi="Times New Roman" w:cs="Times New Roman"/>
          <w:sz w:val="24"/>
          <w:szCs w:val="24"/>
        </w:rPr>
        <w:t>contracting officer</w:t>
      </w:r>
      <w:r w:rsidR="327FB927"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should </w:t>
      </w:r>
      <w:r w:rsidR="6B44F643" w:rsidRPr="06999180">
        <w:rPr>
          <w:rFonts w:ascii="Times New Roman" w:hAnsi="Times New Roman" w:cs="Times New Roman"/>
          <w:sz w:val="24"/>
          <w:szCs w:val="24"/>
        </w:rPr>
        <w:t>ensure</w:t>
      </w:r>
      <w:r w:rsidRPr="06999180">
        <w:rPr>
          <w:rFonts w:ascii="Times New Roman" w:hAnsi="Times New Roman" w:cs="Times New Roman"/>
          <w:sz w:val="24"/>
          <w:szCs w:val="24"/>
        </w:rPr>
        <w:t xml:space="preserve"> the source selection plan, as well as section M of the solicitation</w:t>
      </w:r>
      <w:r w:rsidR="3220B47F" w:rsidRPr="06999180">
        <w:rPr>
          <w:rFonts w:ascii="Times New Roman" w:hAnsi="Times New Roman" w:cs="Times New Roman"/>
          <w:sz w:val="24"/>
          <w:szCs w:val="24"/>
        </w:rPr>
        <w:t xml:space="preserve"> is documented and readily available</w:t>
      </w:r>
      <w:r w:rsidRPr="06999180">
        <w:rPr>
          <w:rFonts w:ascii="Times New Roman" w:hAnsi="Times New Roman" w:cs="Times New Roman"/>
          <w:sz w:val="24"/>
          <w:szCs w:val="24"/>
        </w:rPr>
        <w:t xml:space="preserve">.  </w:t>
      </w:r>
      <w:r w:rsidR="4170B050" w:rsidRPr="06999180">
        <w:rPr>
          <w:rFonts w:ascii="Times New Roman" w:hAnsi="Times New Roman" w:cs="Times New Roman"/>
          <w:sz w:val="24"/>
          <w:szCs w:val="24"/>
        </w:rPr>
        <w:t xml:space="preserve">This should include </w:t>
      </w:r>
      <w:r w:rsidRPr="06999180">
        <w:rPr>
          <w:rFonts w:ascii="Times New Roman" w:hAnsi="Times New Roman" w:cs="Times New Roman"/>
          <w:sz w:val="24"/>
          <w:szCs w:val="24"/>
        </w:rPr>
        <w:t xml:space="preserve"> the evaluation criteria and the basis for award contained in the solicitation,  a summary schedule of offerors’ prices</w:t>
      </w:r>
      <w:r w:rsidR="6FEC62C8" w:rsidRPr="06999180">
        <w:rPr>
          <w:rFonts w:ascii="Times New Roman" w:hAnsi="Times New Roman" w:cs="Times New Roman"/>
          <w:sz w:val="24"/>
          <w:szCs w:val="24"/>
        </w:rPr>
        <w:t>,</w:t>
      </w:r>
      <w:r w:rsidRPr="06999180">
        <w:rPr>
          <w:rFonts w:ascii="Times New Roman" w:hAnsi="Times New Roman" w:cs="Times New Roman"/>
          <w:sz w:val="24"/>
          <w:szCs w:val="24"/>
        </w:rPr>
        <w:t xml:space="preserve"> and the technical and cost evaluations.  </w:t>
      </w:r>
      <w:r w:rsidR="20D88C61" w:rsidRPr="06999180">
        <w:rPr>
          <w:rFonts w:ascii="Times New Roman" w:hAnsi="Times New Roman" w:cs="Times New Roman"/>
          <w:sz w:val="24"/>
          <w:szCs w:val="24"/>
        </w:rPr>
        <w:t>Also, the</w:t>
      </w:r>
      <w:r w:rsidRPr="06999180">
        <w:rPr>
          <w:rFonts w:ascii="Times New Roman" w:hAnsi="Times New Roman" w:cs="Times New Roman"/>
          <w:sz w:val="24"/>
          <w:szCs w:val="24"/>
        </w:rPr>
        <w:t xml:space="preserve"> determination and supporting discussion of offerors determined to be within and outside the competitive range and a summary of the technical and cost </w:t>
      </w:r>
      <w:r w:rsidR="00652788" w:rsidRPr="06999180">
        <w:rPr>
          <w:rFonts w:ascii="Times New Roman" w:hAnsi="Times New Roman" w:cs="Times New Roman"/>
          <w:sz w:val="24"/>
          <w:szCs w:val="24"/>
        </w:rPr>
        <w:t xml:space="preserve">evaluation notices </w:t>
      </w:r>
      <w:r w:rsidR="005D6C1D" w:rsidRPr="06999180">
        <w:rPr>
          <w:rFonts w:ascii="Times New Roman" w:hAnsi="Times New Roman" w:cs="Times New Roman"/>
          <w:sz w:val="24"/>
          <w:szCs w:val="24"/>
        </w:rPr>
        <w:t xml:space="preserve">the contracting officer intends </w:t>
      </w:r>
      <w:r w:rsidRPr="06999180">
        <w:rPr>
          <w:rFonts w:ascii="Times New Roman" w:hAnsi="Times New Roman" w:cs="Times New Roman"/>
          <w:sz w:val="24"/>
          <w:szCs w:val="24"/>
        </w:rPr>
        <w:t>to discuss with offerors selected to participate in the discussions</w:t>
      </w:r>
      <w:r w:rsidR="6B77C614" w:rsidRPr="06999180">
        <w:rPr>
          <w:rFonts w:ascii="Times New Roman" w:hAnsi="Times New Roman" w:cs="Times New Roman"/>
          <w:sz w:val="24"/>
          <w:szCs w:val="24"/>
        </w:rPr>
        <w:t xml:space="preserve"> should documented and readily available to the </w:t>
      </w:r>
      <w:r w:rsidR="002D4DFA">
        <w:rPr>
          <w:rFonts w:ascii="Times New Roman" w:hAnsi="Times New Roman" w:cs="Times New Roman"/>
          <w:sz w:val="24"/>
          <w:szCs w:val="24"/>
        </w:rPr>
        <w:t>contracting officer.</w:t>
      </w:r>
    </w:p>
    <w:p w14:paraId="79749270" w14:textId="24C39AE2" w:rsidR="008446D8" w:rsidRDefault="00321269">
      <w:pPr>
        <w:spacing w:after="240"/>
        <w:rPr>
          <w:rFonts w:ascii="Times New Roman" w:hAnsi="Times New Roman" w:cs="Times New Roman"/>
          <w:sz w:val="24"/>
          <w:szCs w:val="24"/>
        </w:rPr>
      </w:pPr>
      <w:r w:rsidRPr="5F874101">
        <w:rPr>
          <w:rFonts w:ascii="Times New Roman" w:hAnsi="Times New Roman" w:cs="Times New Roman"/>
          <w:sz w:val="24"/>
          <w:szCs w:val="24"/>
        </w:rPr>
        <w:t>(</w:t>
      </w:r>
      <w:r w:rsidR="005D0DD0" w:rsidRPr="5F874101">
        <w:rPr>
          <w:rFonts w:ascii="Times New Roman" w:hAnsi="Times New Roman" w:cs="Times New Roman"/>
          <w:sz w:val="24"/>
          <w:szCs w:val="24"/>
        </w:rPr>
        <w:t>2</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When a significant disagreement as defined in</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DFARS</w:t>
      </w:r>
      <w:r w:rsidRPr="5F874101">
        <w:rPr>
          <w:rFonts w:ascii="Times New Roman" w:hAnsi="Times New Roman" w:cs="Times New Roman"/>
          <w:sz w:val="24"/>
          <w:szCs w:val="24"/>
        </w:rPr>
        <w:t xml:space="preserve"> PGI 215.406-1(b)(i)</w:t>
      </w:r>
      <w:r w:rsidR="005D0DD0" w:rsidRPr="5F874101">
        <w:rPr>
          <w:rFonts w:ascii="Times New Roman" w:hAnsi="Times New Roman" w:cs="Times New Roman"/>
          <w:sz w:val="24"/>
          <w:szCs w:val="24"/>
        </w:rPr>
        <w:t xml:space="preserve"> exists between the contracting officer and</w:t>
      </w:r>
      <w:r w:rsidRPr="5F874101">
        <w:rPr>
          <w:rFonts w:ascii="Times New Roman" w:hAnsi="Times New Roman" w:cs="Times New Roman"/>
          <w:sz w:val="24"/>
          <w:szCs w:val="24"/>
        </w:rPr>
        <w:t xml:space="preserve"> the Defense Contract Audit Agency (DCAA)</w:t>
      </w:r>
      <w:r w:rsidR="005D0DD0" w:rsidRPr="5F874101">
        <w:rPr>
          <w:rFonts w:ascii="Times New Roman" w:hAnsi="Times New Roman" w:cs="Times New Roman"/>
          <w:sz w:val="24"/>
          <w:szCs w:val="24"/>
        </w:rPr>
        <w:t xml:space="preserve"> auditor, and the auditor</w:t>
      </w:r>
      <w:r w:rsidRPr="5F874101">
        <w:rPr>
          <w:rFonts w:ascii="Times New Roman" w:hAnsi="Times New Roman" w:cs="Times New Roman"/>
          <w:sz w:val="24"/>
          <w:szCs w:val="24"/>
        </w:rPr>
        <w:t xml:space="preserve"> request</w:t>
      </w:r>
      <w:r w:rsidR="005D0DD0" w:rsidRPr="5F874101">
        <w:rPr>
          <w:rFonts w:ascii="Times New Roman" w:hAnsi="Times New Roman" w:cs="Times New Roman"/>
          <w:sz w:val="24"/>
          <w:szCs w:val="24"/>
        </w:rPr>
        <w:t>s</w:t>
      </w:r>
      <w:r w:rsidRPr="5F874101">
        <w:rPr>
          <w:rFonts w:ascii="Times New Roman" w:hAnsi="Times New Roman" w:cs="Times New Roman"/>
          <w:sz w:val="24"/>
          <w:szCs w:val="24"/>
        </w:rPr>
        <w:t xml:space="preserve"> a higher-level review of the contracting officer’s decision, t</w:t>
      </w:r>
      <w:r w:rsidR="005D6C1D" w:rsidRPr="5F874101">
        <w:rPr>
          <w:rFonts w:ascii="Times New Roman" w:hAnsi="Times New Roman" w:cs="Times New Roman"/>
          <w:sz w:val="24"/>
          <w:szCs w:val="24"/>
        </w:rPr>
        <w:t>h</w:t>
      </w:r>
      <w:r w:rsidRPr="5F874101">
        <w:rPr>
          <w:rFonts w:ascii="Times New Roman" w:hAnsi="Times New Roman" w:cs="Times New Roman"/>
          <w:sz w:val="24"/>
          <w:szCs w:val="24"/>
        </w:rPr>
        <w:t xml:space="preserve">e contracting officer will advise his/her management and provide the name, title and telephone number of the higher-level review authority to the DCAA auditor.  The initial higher-level review authority is the </w:t>
      </w:r>
      <w:r w:rsidR="0030221A" w:rsidRPr="5F874101">
        <w:rPr>
          <w:rFonts w:ascii="Times New Roman" w:hAnsi="Times New Roman" w:cs="Times New Roman"/>
          <w:sz w:val="24"/>
          <w:szCs w:val="24"/>
        </w:rPr>
        <w:t>chief of the contracting office</w:t>
      </w:r>
      <w:r w:rsidR="006705D4" w:rsidRPr="5F874101">
        <w:rPr>
          <w:rFonts w:ascii="Times New Roman" w:hAnsi="Times New Roman" w:cs="Times New Roman"/>
          <w:sz w:val="24"/>
          <w:szCs w:val="24"/>
        </w:rPr>
        <w:t xml:space="preserve"> or </w:t>
      </w:r>
      <w:r w:rsidR="0030221A" w:rsidRPr="5F874101">
        <w:rPr>
          <w:rFonts w:ascii="Times New Roman" w:hAnsi="Times New Roman" w:cs="Times New Roman"/>
          <w:sz w:val="24"/>
          <w:szCs w:val="24"/>
        </w:rPr>
        <w:t>d</w:t>
      </w:r>
      <w:r w:rsidR="006705D4" w:rsidRPr="5F874101">
        <w:rPr>
          <w:rFonts w:ascii="Times New Roman" w:hAnsi="Times New Roman" w:cs="Times New Roman"/>
          <w:sz w:val="24"/>
          <w:szCs w:val="24"/>
        </w:rPr>
        <w:t>istrict/</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enter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ontracting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hief in the United States Army Corps of Engineers</w:t>
      </w:r>
      <w:r w:rsidRPr="5F874101">
        <w:rPr>
          <w:rFonts w:ascii="Times New Roman" w:hAnsi="Times New Roman" w:cs="Times New Roman"/>
          <w:sz w:val="24"/>
          <w:szCs w:val="24"/>
        </w:rPr>
        <w:t xml:space="preserve">.  If the significant disagreement still exists after discussions with the </w:t>
      </w:r>
      <w:r w:rsidR="001F1077" w:rsidRPr="5F874101">
        <w:rPr>
          <w:rFonts w:ascii="Times New Roman" w:hAnsi="Times New Roman" w:cs="Times New Roman"/>
          <w:sz w:val="24"/>
          <w:szCs w:val="24"/>
        </w:rPr>
        <w:t>chief of the contracting office</w:t>
      </w:r>
      <w:r w:rsidRPr="5F874101">
        <w:rPr>
          <w:rFonts w:ascii="Times New Roman" w:hAnsi="Times New Roman" w:cs="Times New Roman"/>
          <w:sz w:val="24"/>
          <w:szCs w:val="24"/>
        </w:rPr>
        <w:t xml:space="preserve">, the matter is elevated to the </w:t>
      </w:r>
      <w:r w:rsidR="00A70D1E" w:rsidRPr="5F874101">
        <w:rPr>
          <w:rFonts w:ascii="Times New Roman" w:hAnsi="Times New Roman" w:cs="Times New Roman"/>
          <w:sz w:val="24"/>
          <w:szCs w:val="24"/>
        </w:rPr>
        <w:t xml:space="preserve">SCO </w:t>
      </w:r>
      <w:r w:rsidRPr="5F874101">
        <w:rPr>
          <w:rFonts w:ascii="Times New Roman" w:hAnsi="Times New Roman" w:cs="Times New Roman"/>
          <w:sz w:val="24"/>
          <w:szCs w:val="24"/>
        </w:rPr>
        <w:t xml:space="preserve">for resolution.  </w:t>
      </w:r>
      <w:r w:rsidR="005D6C1D" w:rsidRPr="5F874101">
        <w:rPr>
          <w:rFonts w:ascii="Times New Roman" w:hAnsi="Times New Roman" w:cs="Times New Roman"/>
          <w:sz w:val="24"/>
          <w:szCs w:val="24"/>
        </w:rPr>
        <w:t xml:space="preserve">If </w:t>
      </w:r>
      <w:r w:rsidR="00D560F6" w:rsidRPr="5F874101">
        <w:rPr>
          <w:rFonts w:ascii="Times New Roman" w:hAnsi="Times New Roman" w:cs="Times New Roman"/>
          <w:sz w:val="24"/>
          <w:szCs w:val="24"/>
        </w:rPr>
        <w:t>s/he</w:t>
      </w:r>
      <w:r w:rsidR="005D6C1D" w:rsidRPr="5F874101">
        <w:rPr>
          <w:rFonts w:ascii="Times New Roman" w:hAnsi="Times New Roman" w:cs="Times New Roman"/>
          <w:sz w:val="24"/>
          <w:szCs w:val="24"/>
        </w:rPr>
        <w:t xml:space="preserve"> is unable to resolve the </w:t>
      </w:r>
      <w:r w:rsidRPr="5F874101">
        <w:rPr>
          <w:rFonts w:ascii="Times New Roman" w:hAnsi="Times New Roman" w:cs="Times New Roman"/>
          <w:sz w:val="24"/>
          <w:szCs w:val="24"/>
        </w:rPr>
        <w:t xml:space="preserve">disagreement, the </w:t>
      </w:r>
      <w:r w:rsidR="005D6C1D" w:rsidRPr="5F874101">
        <w:rPr>
          <w:rFonts w:ascii="Times New Roman" w:hAnsi="Times New Roman" w:cs="Times New Roman"/>
          <w:sz w:val="24"/>
          <w:szCs w:val="24"/>
        </w:rPr>
        <w:t>HCA</w:t>
      </w:r>
      <w:r w:rsidRPr="5F874101">
        <w:rPr>
          <w:rFonts w:ascii="Times New Roman" w:hAnsi="Times New Roman" w:cs="Times New Roman"/>
          <w:sz w:val="24"/>
          <w:szCs w:val="24"/>
        </w:rPr>
        <w:t xml:space="preserve"> </w:t>
      </w:r>
      <w:r w:rsidR="005D6C1D" w:rsidRPr="5F874101">
        <w:rPr>
          <w:rFonts w:ascii="Times New Roman" w:hAnsi="Times New Roman" w:cs="Times New Roman"/>
          <w:sz w:val="24"/>
          <w:szCs w:val="24"/>
        </w:rPr>
        <w:t>will attempt to resolve the disagreement</w:t>
      </w:r>
      <w:r w:rsidRPr="5F874101">
        <w:rPr>
          <w:rFonts w:ascii="Times New Roman" w:hAnsi="Times New Roman" w:cs="Times New Roman"/>
          <w:sz w:val="24"/>
          <w:szCs w:val="24"/>
        </w:rPr>
        <w:t xml:space="preserve">.  The </w:t>
      </w:r>
      <w:r w:rsidR="00F131AE" w:rsidRPr="5F874101">
        <w:rPr>
          <w:rFonts w:ascii="Times New Roman" w:hAnsi="Times New Roman" w:cs="Times New Roman"/>
          <w:sz w:val="24"/>
          <w:szCs w:val="24"/>
        </w:rPr>
        <w:t xml:space="preserve">HCA will notify the </w:t>
      </w:r>
      <w:r w:rsidR="005D6C1D" w:rsidRPr="5F874101">
        <w:rPr>
          <w:rFonts w:ascii="Times New Roman" w:hAnsi="Times New Roman" w:cs="Times New Roman"/>
          <w:sz w:val="24"/>
          <w:szCs w:val="24"/>
        </w:rPr>
        <w:lastRenderedPageBreak/>
        <w:t>DASA(P)</w:t>
      </w:r>
      <w:r w:rsidRPr="5F874101">
        <w:rPr>
          <w:rFonts w:ascii="Times New Roman" w:hAnsi="Times New Roman" w:cs="Times New Roman"/>
          <w:sz w:val="24"/>
          <w:szCs w:val="24"/>
        </w:rPr>
        <w:t xml:space="preserve"> if DCAA elevates the significant disagreement to the Director, DP</w:t>
      </w:r>
      <w:r w:rsidR="0AB1BE3D" w:rsidRPr="5F874101">
        <w:rPr>
          <w:rFonts w:ascii="Times New Roman" w:hAnsi="Times New Roman" w:cs="Times New Roman"/>
          <w:sz w:val="24"/>
          <w:szCs w:val="24"/>
        </w:rPr>
        <w:t>C</w:t>
      </w:r>
      <w:r w:rsidRPr="5F874101">
        <w:rPr>
          <w:rFonts w:ascii="Times New Roman" w:hAnsi="Times New Roman" w:cs="Times New Roman"/>
          <w:sz w:val="24"/>
          <w:szCs w:val="24"/>
        </w:rPr>
        <w:t>.  The contracting officer shall document the disposition of the higher-level review(s) in a memorandum for the contract file.</w:t>
      </w:r>
    </w:p>
    <w:p w14:paraId="79749271" w14:textId="77777777" w:rsidR="008446D8" w:rsidRDefault="00321269" w:rsidP="009A0B79">
      <w:pPr>
        <w:pStyle w:val="Heading4"/>
      </w:pPr>
      <w:bookmarkStart w:id="119" w:name="_Toc514056316"/>
      <w:bookmarkStart w:id="120" w:name="_Toc1024346"/>
      <w:bookmarkStart w:id="121" w:name="_Toc77076569"/>
      <w:bookmarkStart w:id="122" w:name="_Toc77076640"/>
      <w:r w:rsidRPr="00321269">
        <w:t>5115.406-3  Documenting the negotiation.</w:t>
      </w:r>
      <w:bookmarkEnd w:id="119"/>
      <w:bookmarkEnd w:id="120"/>
      <w:bookmarkEnd w:id="121"/>
      <w:bookmarkEnd w:id="122"/>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w:t>
      </w:r>
      <w:proofErr w:type="spellStart"/>
      <w:r w:rsidRPr="008B13DC">
        <w:rPr>
          <w:rFonts w:ascii="Times New Roman" w:hAnsi="Times New Roman" w:cs="Times New Roman"/>
          <w:sz w:val="24"/>
          <w:szCs w:val="24"/>
        </w:rPr>
        <w:t>prenegotiation</w:t>
      </w:r>
      <w:proofErr w:type="spellEnd"/>
      <w:r w:rsidRPr="008B13DC">
        <w:rPr>
          <w:rFonts w:ascii="Times New Roman" w:hAnsi="Times New Roman" w:cs="Times New Roman"/>
          <w:sz w:val="24"/>
          <w:szCs w:val="24"/>
        </w:rPr>
        <w:t xml:space="preserve">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2"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23" w:name="_Toc514056317"/>
      <w:bookmarkStart w:id="124" w:name="_Toc1024347"/>
      <w:bookmarkStart w:id="125" w:name="_Toc77076570"/>
      <w:bookmarkStart w:id="126" w:name="_Toc77076641"/>
      <w:r>
        <w:t>5115.407-3  Forward pricing rate agreements.</w:t>
      </w:r>
      <w:bookmarkEnd w:id="123"/>
      <w:bookmarkEnd w:id="124"/>
      <w:bookmarkEnd w:id="125"/>
      <w:bookmarkEnd w:id="126"/>
    </w:p>
    <w:p w14:paraId="50062EED" w14:textId="3544C970"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 xml:space="preserve">(b)(i) </w:t>
      </w:r>
      <w:r>
        <w:rPr>
          <w:rFonts w:ascii="Times New Roman" w:hAnsi="Times New Roman" w:cs="Times New Roman"/>
          <w:sz w:val="24"/>
          <w:szCs w:val="24"/>
        </w:rPr>
        <w:t xml:space="preserve"> </w:t>
      </w:r>
      <w:r w:rsidR="00531722">
        <w:rPr>
          <w:rFonts w:ascii="Times New Roman" w:hAnsi="Times New Roman" w:cs="Times New Roman"/>
          <w:sz w:val="24"/>
          <w:szCs w:val="24"/>
        </w:rPr>
        <w:t xml:space="preserve">The head of the contracting activity may waive rates as described in DFARS 215.407-3(b)(i).  </w:t>
      </w:r>
      <w:r>
        <w:rPr>
          <w:rFonts w:ascii="Times New Roman" w:hAnsi="Times New Roman" w:cs="Times New Roman"/>
          <w:sz w:val="24"/>
          <w:szCs w:val="24"/>
        </w:rPr>
        <w:t xml:space="preserve">See </w:t>
      </w:r>
      <w:hyperlink r:id="rId23"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27" w:name="_Toc514056318"/>
      <w:bookmarkStart w:id="128" w:name="_Toc1024348"/>
      <w:bookmarkStart w:id="129" w:name="_Toc77076571"/>
      <w:bookmarkStart w:id="130" w:name="_Toc77076642"/>
      <w:r w:rsidRPr="007329F3">
        <w:t>5115.407-4  Should-cost review.</w:t>
      </w:r>
      <w:bookmarkEnd w:id="127"/>
      <w:bookmarkEnd w:id="128"/>
      <w:bookmarkEnd w:id="129"/>
      <w:bookmarkEnd w:id="130"/>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457BD5B1"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 xml:space="preserve">(2)(B)  </w:t>
      </w:r>
      <w:r w:rsidR="00531722" w:rsidRPr="00AE3F6A">
        <w:rPr>
          <w:rFonts w:ascii="Times New Roman" w:hAnsi="Times New Roman" w:cs="Times New Roman"/>
          <w:sz w:val="24"/>
          <w:szCs w:val="24"/>
        </w:rPr>
        <w:t>The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4"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31" w:name="_Toc514056319"/>
      <w:bookmarkStart w:id="132" w:name="_Toc1024349"/>
      <w:bookmarkStart w:id="133" w:name="_Toc77076572"/>
      <w:bookmarkStart w:id="134" w:name="_Toc77076643"/>
      <w:r w:rsidRPr="00321269">
        <w:t>Subpart 5115.6 – Unsolicited Proposals</w:t>
      </w:r>
      <w:bookmarkEnd w:id="131"/>
      <w:bookmarkEnd w:id="132"/>
      <w:bookmarkEnd w:id="133"/>
      <w:bookmarkEnd w:id="134"/>
    </w:p>
    <w:p w14:paraId="79749277" w14:textId="77777777" w:rsidR="008446D8" w:rsidRPr="007329F3" w:rsidRDefault="00321269" w:rsidP="00AE3F6A">
      <w:pPr>
        <w:pStyle w:val="Heading4"/>
      </w:pPr>
      <w:bookmarkStart w:id="135" w:name="_Toc514056320"/>
      <w:bookmarkStart w:id="136" w:name="_Toc1024350"/>
      <w:bookmarkStart w:id="137" w:name="_Toc77076573"/>
      <w:bookmarkStart w:id="138" w:name="_Toc77076644"/>
      <w:r w:rsidRPr="007329F3">
        <w:t>5115.606  Agency procedures.</w:t>
      </w:r>
      <w:bookmarkEnd w:id="135"/>
      <w:bookmarkEnd w:id="136"/>
      <w:bookmarkEnd w:id="137"/>
      <w:bookmarkEnd w:id="138"/>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lastRenderedPageBreak/>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5"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39" w:name="_Toc1024351"/>
      <w:bookmarkStart w:id="140" w:name="_Toc77076574"/>
      <w:bookmarkStart w:id="141" w:name="_Toc77076645"/>
      <w:r w:rsidRPr="00247846">
        <w:t>5115.608  Prohibitions.</w:t>
      </w:r>
      <w:bookmarkEnd w:id="139"/>
      <w:bookmarkEnd w:id="140"/>
      <w:bookmarkEnd w:id="141"/>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Moye, Rachel J CIV USARMY HQDA ASA ALT (USA)">
    <w15:presenceInfo w15:providerId="None" w15:userId="Moye, Rachel J CIV USARMY HQDA ASA ALT (USA)"/>
  </w15:person>
  <w15:person w15:author="Hoburg, Paul D CIV USARMY HQDA OGC (USA)">
    <w15:presenceInfo w15:providerId="None" w15:userId="Hoburg, Paul D CIV USARMY HQDA OGC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22B80"/>
    <w:rsid w:val="00035BE3"/>
    <w:rsid w:val="0003770E"/>
    <w:rsid w:val="000452B4"/>
    <w:rsid w:val="00056550"/>
    <w:rsid w:val="00056FB6"/>
    <w:rsid w:val="00061C50"/>
    <w:rsid w:val="00062293"/>
    <w:rsid w:val="000647FE"/>
    <w:rsid w:val="00070E70"/>
    <w:rsid w:val="000772A5"/>
    <w:rsid w:val="00081FEB"/>
    <w:rsid w:val="0008330E"/>
    <w:rsid w:val="00092704"/>
    <w:rsid w:val="00094EF6"/>
    <w:rsid w:val="00097392"/>
    <w:rsid w:val="000C15D7"/>
    <w:rsid w:val="000C56B1"/>
    <w:rsid w:val="000D421A"/>
    <w:rsid w:val="000D61C1"/>
    <w:rsid w:val="000E14AB"/>
    <w:rsid w:val="000E156C"/>
    <w:rsid w:val="000E37C1"/>
    <w:rsid w:val="000F2E25"/>
    <w:rsid w:val="000F44EC"/>
    <w:rsid w:val="000F7948"/>
    <w:rsid w:val="00101361"/>
    <w:rsid w:val="00101C5F"/>
    <w:rsid w:val="001029AB"/>
    <w:rsid w:val="00104022"/>
    <w:rsid w:val="0010570C"/>
    <w:rsid w:val="00111D2A"/>
    <w:rsid w:val="001176B4"/>
    <w:rsid w:val="001240C2"/>
    <w:rsid w:val="0013371F"/>
    <w:rsid w:val="001463D7"/>
    <w:rsid w:val="00151210"/>
    <w:rsid w:val="00160EA5"/>
    <w:rsid w:val="00162A83"/>
    <w:rsid w:val="00162AFA"/>
    <w:rsid w:val="00162C01"/>
    <w:rsid w:val="00164955"/>
    <w:rsid w:val="00172832"/>
    <w:rsid w:val="00175B41"/>
    <w:rsid w:val="0018256D"/>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3DDF"/>
    <w:rsid w:val="001F45D2"/>
    <w:rsid w:val="00216C41"/>
    <w:rsid w:val="0022269D"/>
    <w:rsid w:val="002229FF"/>
    <w:rsid w:val="00224076"/>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4DFA"/>
    <w:rsid w:val="002D67AD"/>
    <w:rsid w:val="002D704B"/>
    <w:rsid w:val="002E085E"/>
    <w:rsid w:val="002E4A17"/>
    <w:rsid w:val="002E5F47"/>
    <w:rsid w:val="002E644B"/>
    <w:rsid w:val="002E7B99"/>
    <w:rsid w:val="0030041C"/>
    <w:rsid w:val="0030157E"/>
    <w:rsid w:val="0030221A"/>
    <w:rsid w:val="00302ACB"/>
    <w:rsid w:val="003069DF"/>
    <w:rsid w:val="00306CF0"/>
    <w:rsid w:val="00311693"/>
    <w:rsid w:val="00313316"/>
    <w:rsid w:val="00313903"/>
    <w:rsid w:val="00313D5B"/>
    <w:rsid w:val="0031598D"/>
    <w:rsid w:val="00321269"/>
    <w:rsid w:val="00325701"/>
    <w:rsid w:val="00340E38"/>
    <w:rsid w:val="00343BC2"/>
    <w:rsid w:val="003455CA"/>
    <w:rsid w:val="00347078"/>
    <w:rsid w:val="0035048E"/>
    <w:rsid w:val="00350D43"/>
    <w:rsid w:val="003545E9"/>
    <w:rsid w:val="00360312"/>
    <w:rsid w:val="00361C29"/>
    <w:rsid w:val="00361D52"/>
    <w:rsid w:val="0036427E"/>
    <w:rsid w:val="00365D58"/>
    <w:rsid w:val="00367B0B"/>
    <w:rsid w:val="00370195"/>
    <w:rsid w:val="00372CB9"/>
    <w:rsid w:val="003746E6"/>
    <w:rsid w:val="003A5EEB"/>
    <w:rsid w:val="003A75E5"/>
    <w:rsid w:val="003B1ECC"/>
    <w:rsid w:val="003C0470"/>
    <w:rsid w:val="003C38B9"/>
    <w:rsid w:val="003C5940"/>
    <w:rsid w:val="003D3431"/>
    <w:rsid w:val="003E5555"/>
    <w:rsid w:val="003E5FCE"/>
    <w:rsid w:val="003E7349"/>
    <w:rsid w:val="003E7D2F"/>
    <w:rsid w:val="003F2216"/>
    <w:rsid w:val="00400E67"/>
    <w:rsid w:val="0040115F"/>
    <w:rsid w:val="00401633"/>
    <w:rsid w:val="0041069B"/>
    <w:rsid w:val="004154DF"/>
    <w:rsid w:val="0042200C"/>
    <w:rsid w:val="00423432"/>
    <w:rsid w:val="00423BA5"/>
    <w:rsid w:val="00424C7C"/>
    <w:rsid w:val="00431BA6"/>
    <w:rsid w:val="004342BC"/>
    <w:rsid w:val="00435211"/>
    <w:rsid w:val="00462376"/>
    <w:rsid w:val="0046383F"/>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3643"/>
    <w:rsid w:val="00525C81"/>
    <w:rsid w:val="00525F95"/>
    <w:rsid w:val="00531722"/>
    <w:rsid w:val="00531974"/>
    <w:rsid w:val="005335B2"/>
    <w:rsid w:val="00534C91"/>
    <w:rsid w:val="005365DE"/>
    <w:rsid w:val="005374D7"/>
    <w:rsid w:val="0054437B"/>
    <w:rsid w:val="00553E7E"/>
    <w:rsid w:val="00557C2E"/>
    <w:rsid w:val="005655D8"/>
    <w:rsid w:val="0056645A"/>
    <w:rsid w:val="00573121"/>
    <w:rsid w:val="0058202F"/>
    <w:rsid w:val="00582F54"/>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576F"/>
    <w:rsid w:val="005D6C1D"/>
    <w:rsid w:val="005E3AA3"/>
    <w:rsid w:val="005E5302"/>
    <w:rsid w:val="005F5C97"/>
    <w:rsid w:val="005F6798"/>
    <w:rsid w:val="00605DC8"/>
    <w:rsid w:val="0061390C"/>
    <w:rsid w:val="00614514"/>
    <w:rsid w:val="00615837"/>
    <w:rsid w:val="00621730"/>
    <w:rsid w:val="00621982"/>
    <w:rsid w:val="006304BC"/>
    <w:rsid w:val="00642B85"/>
    <w:rsid w:val="00652788"/>
    <w:rsid w:val="00653D22"/>
    <w:rsid w:val="00664A88"/>
    <w:rsid w:val="0066539D"/>
    <w:rsid w:val="006705D4"/>
    <w:rsid w:val="006712F4"/>
    <w:rsid w:val="00677543"/>
    <w:rsid w:val="00677569"/>
    <w:rsid w:val="00680DA5"/>
    <w:rsid w:val="00682B78"/>
    <w:rsid w:val="00692602"/>
    <w:rsid w:val="00693FEF"/>
    <w:rsid w:val="0069667C"/>
    <w:rsid w:val="00697D44"/>
    <w:rsid w:val="006A2454"/>
    <w:rsid w:val="006A3B87"/>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713"/>
    <w:rsid w:val="007129B3"/>
    <w:rsid w:val="00713666"/>
    <w:rsid w:val="007143E9"/>
    <w:rsid w:val="00721BB3"/>
    <w:rsid w:val="00722AEB"/>
    <w:rsid w:val="007232C7"/>
    <w:rsid w:val="007274DC"/>
    <w:rsid w:val="007303C1"/>
    <w:rsid w:val="00731A42"/>
    <w:rsid w:val="007329F3"/>
    <w:rsid w:val="00735782"/>
    <w:rsid w:val="007375F7"/>
    <w:rsid w:val="00742564"/>
    <w:rsid w:val="00742E34"/>
    <w:rsid w:val="00750D68"/>
    <w:rsid w:val="00755CF3"/>
    <w:rsid w:val="0075707D"/>
    <w:rsid w:val="00774BC6"/>
    <w:rsid w:val="00783E99"/>
    <w:rsid w:val="00787486"/>
    <w:rsid w:val="007A0141"/>
    <w:rsid w:val="007B1C05"/>
    <w:rsid w:val="007B73F7"/>
    <w:rsid w:val="007D015B"/>
    <w:rsid w:val="007D080C"/>
    <w:rsid w:val="007D6422"/>
    <w:rsid w:val="007D718C"/>
    <w:rsid w:val="007E2FED"/>
    <w:rsid w:val="007E318F"/>
    <w:rsid w:val="007E5EE0"/>
    <w:rsid w:val="007F30C2"/>
    <w:rsid w:val="007F45B9"/>
    <w:rsid w:val="007F6092"/>
    <w:rsid w:val="00801BD7"/>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1F1E"/>
    <w:rsid w:val="008C2D05"/>
    <w:rsid w:val="008C4B28"/>
    <w:rsid w:val="008C5F5F"/>
    <w:rsid w:val="008D44F0"/>
    <w:rsid w:val="008E1C62"/>
    <w:rsid w:val="008E2622"/>
    <w:rsid w:val="008E77B2"/>
    <w:rsid w:val="00900BC9"/>
    <w:rsid w:val="009022EC"/>
    <w:rsid w:val="00903C8A"/>
    <w:rsid w:val="009046A8"/>
    <w:rsid w:val="00907B99"/>
    <w:rsid w:val="009137DE"/>
    <w:rsid w:val="009155FF"/>
    <w:rsid w:val="0092487A"/>
    <w:rsid w:val="00930CBE"/>
    <w:rsid w:val="00931A05"/>
    <w:rsid w:val="009419D8"/>
    <w:rsid w:val="009428E2"/>
    <w:rsid w:val="0095125E"/>
    <w:rsid w:val="00951273"/>
    <w:rsid w:val="0095134E"/>
    <w:rsid w:val="009517EF"/>
    <w:rsid w:val="00962C17"/>
    <w:rsid w:val="0096627E"/>
    <w:rsid w:val="00966DB6"/>
    <w:rsid w:val="00973A64"/>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2ACA"/>
    <w:rsid w:val="00A652EC"/>
    <w:rsid w:val="00A67DB0"/>
    <w:rsid w:val="00A70D1E"/>
    <w:rsid w:val="00A723D4"/>
    <w:rsid w:val="00A7425E"/>
    <w:rsid w:val="00A87670"/>
    <w:rsid w:val="00A93766"/>
    <w:rsid w:val="00A94F6F"/>
    <w:rsid w:val="00A96FA1"/>
    <w:rsid w:val="00AA2019"/>
    <w:rsid w:val="00AB1454"/>
    <w:rsid w:val="00AB529C"/>
    <w:rsid w:val="00AB6CAF"/>
    <w:rsid w:val="00AB7229"/>
    <w:rsid w:val="00AC1907"/>
    <w:rsid w:val="00AC3ACC"/>
    <w:rsid w:val="00AC3F67"/>
    <w:rsid w:val="00AC6BCD"/>
    <w:rsid w:val="00AC7975"/>
    <w:rsid w:val="00AD2F56"/>
    <w:rsid w:val="00AD43D2"/>
    <w:rsid w:val="00AD50A6"/>
    <w:rsid w:val="00AD6BBC"/>
    <w:rsid w:val="00AE3F6A"/>
    <w:rsid w:val="00AE422B"/>
    <w:rsid w:val="00AF283B"/>
    <w:rsid w:val="00AF2F8E"/>
    <w:rsid w:val="00AF326F"/>
    <w:rsid w:val="00AF4D73"/>
    <w:rsid w:val="00AF6A28"/>
    <w:rsid w:val="00B0496A"/>
    <w:rsid w:val="00B12FE0"/>
    <w:rsid w:val="00B13FFE"/>
    <w:rsid w:val="00B15C24"/>
    <w:rsid w:val="00B27267"/>
    <w:rsid w:val="00B309C2"/>
    <w:rsid w:val="00B34088"/>
    <w:rsid w:val="00B34E02"/>
    <w:rsid w:val="00B5725C"/>
    <w:rsid w:val="00B6131B"/>
    <w:rsid w:val="00B6737E"/>
    <w:rsid w:val="00B77207"/>
    <w:rsid w:val="00B81A4D"/>
    <w:rsid w:val="00B81FDC"/>
    <w:rsid w:val="00B86ECE"/>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79D"/>
    <w:rsid w:val="00CA49CB"/>
    <w:rsid w:val="00CA5CD2"/>
    <w:rsid w:val="00CA730C"/>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41CF3"/>
    <w:rsid w:val="00D552BB"/>
    <w:rsid w:val="00D560F6"/>
    <w:rsid w:val="00D6034F"/>
    <w:rsid w:val="00D711B6"/>
    <w:rsid w:val="00D71242"/>
    <w:rsid w:val="00D76F2E"/>
    <w:rsid w:val="00D77421"/>
    <w:rsid w:val="00D80063"/>
    <w:rsid w:val="00D80AA4"/>
    <w:rsid w:val="00D84F59"/>
    <w:rsid w:val="00D8538C"/>
    <w:rsid w:val="00D854CB"/>
    <w:rsid w:val="00D858EA"/>
    <w:rsid w:val="00D94341"/>
    <w:rsid w:val="00DB07BA"/>
    <w:rsid w:val="00DC4D74"/>
    <w:rsid w:val="00DC5842"/>
    <w:rsid w:val="00DC77C2"/>
    <w:rsid w:val="00DD0DB8"/>
    <w:rsid w:val="00DD3117"/>
    <w:rsid w:val="00E00E07"/>
    <w:rsid w:val="00E013F1"/>
    <w:rsid w:val="00E0361E"/>
    <w:rsid w:val="00E063DA"/>
    <w:rsid w:val="00E068DC"/>
    <w:rsid w:val="00E12036"/>
    <w:rsid w:val="00E15818"/>
    <w:rsid w:val="00E16880"/>
    <w:rsid w:val="00E20B81"/>
    <w:rsid w:val="00E217A5"/>
    <w:rsid w:val="00E236CD"/>
    <w:rsid w:val="00E25989"/>
    <w:rsid w:val="00E26301"/>
    <w:rsid w:val="00E31E26"/>
    <w:rsid w:val="00E32786"/>
    <w:rsid w:val="00E33630"/>
    <w:rsid w:val="00E3484B"/>
    <w:rsid w:val="00E34886"/>
    <w:rsid w:val="00E371BA"/>
    <w:rsid w:val="00E40A8C"/>
    <w:rsid w:val="00E46FF4"/>
    <w:rsid w:val="00E53ECE"/>
    <w:rsid w:val="00E542AF"/>
    <w:rsid w:val="00E54BA2"/>
    <w:rsid w:val="00E55732"/>
    <w:rsid w:val="00E60384"/>
    <w:rsid w:val="00E61B7D"/>
    <w:rsid w:val="00E71610"/>
    <w:rsid w:val="00E74872"/>
    <w:rsid w:val="00E74E16"/>
    <w:rsid w:val="00E76D53"/>
    <w:rsid w:val="00E80276"/>
    <w:rsid w:val="00E853E4"/>
    <w:rsid w:val="00E8580C"/>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1EAC"/>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0B9E"/>
    <w:rsid w:val="00FE7484"/>
    <w:rsid w:val="00FF17F1"/>
    <w:rsid w:val="00FF48C5"/>
    <w:rsid w:val="00FF5432"/>
    <w:rsid w:val="00FF627C"/>
    <w:rsid w:val="03D1E42E"/>
    <w:rsid w:val="06999180"/>
    <w:rsid w:val="0AB1BE3D"/>
    <w:rsid w:val="0E05BC3C"/>
    <w:rsid w:val="0FC6C706"/>
    <w:rsid w:val="10D6F9F9"/>
    <w:rsid w:val="1A57B92F"/>
    <w:rsid w:val="1DD4EFDE"/>
    <w:rsid w:val="20D88C61"/>
    <w:rsid w:val="21C2E488"/>
    <w:rsid w:val="3115F98D"/>
    <w:rsid w:val="3220B47F"/>
    <w:rsid w:val="327FB927"/>
    <w:rsid w:val="374A674F"/>
    <w:rsid w:val="3850375C"/>
    <w:rsid w:val="4170B050"/>
    <w:rsid w:val="44B30A9C"/>
    <w:rsid w:val="45C4F081"/>
    <w:rsid w:val="47586BBD"/>
    <w:rsid w:val="480215B7"/>
    <w:rsid w:val="48365F4F"/>
    <w:rsid w:val="4951C3F2"/>
    <w:rsid w:val="4B89A75C"/>
    <w:rsid w:val="4CFC871A"/>
    <w:rsid w:val="54C77062"/>
    <w:rsid w:val="59DC3912"/>
    <w:rsid w:val="59FEBA53"/>
    <w:rsid w:val="5B6FF4AF"/>
    <w:rsid w:val="5F874101"/>
    <w:rsid w:val="604CA3B5"/>
    <w:rsid w:val="62A26FD9"/>
    <w:rsid w:val="65B9BD10"/>
    <w:rsid w:val="685A5EAE"/>
    <w:rsid w:val="6B44F643"/>
    <w:rsid w:val="6B77C614"/>
    <w:rsid w:val="6FEC62C8"/>
    <w:rsid w:val="71A3AF51"/>
    <w:rsid w:val="71AADC5D"/>
    <w:rsid w:val="7AA69780"/>
    <w:rsid w:val="7B039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E0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0B9E"/>
  </w:style>
  <w:style w:type="character" w:customStyle="1" w:styleId="scxw79667887">
    <w:name w:val="scxw79667887"/>
    <w:basedOn w:val="DefaultParagraphFont"/>
    <w:rsid w:val="00FE0B9E"/>
  </w:style>
  <w:style w:type="character" w:customStyle="1" w:styleId="eop">
    <w:name w:val="eop"/>
    <w:basedOn w:val="DefaultParagraphFont"/>
    <w:rsid w:val="00FE0B9E"/>
  </w:style>
  <w:style w:type="character" w:styleId="UnresolvedMention">
    <w:name w:val="Unresolved Mention"/>
    <w:basedOn w:val="DefaultParagraphFont"/>
    <w:uiPriority w:val="99"/>
    <w:semiHidden/>
    <w:unhideWhenUsed/>
    <w:rsid w:val="000D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 w:id="1102333633">
      <w:bodyDiv w:val="1"/>
      <w:marLeft w:val="0"/>
      <w:marRight w:val="0"/>
      <w:marTop w:val="0"/>
      <w:marBottom w:val="0"/>
      <w:divBdr>
        <w:top w:val="none" w:sz="0" w:space="0" w:color="auto"/>
        <w:left w:val="none" w:sz="0" w:space="0" w:color="auto"/>
        <w:bottom w:val="none" w:sz="0" w:space="0" w:color="auto"/>
        <w:right w:val="none" w:sz="0" w:space="0" w:color="auto"/>
      </w:divBdr>
    </w:div>
    <w:div w:id="1465779812">
      <w:bodyDiv w:val="1"/>
      <w:marLeft w:val="0"/>
      <w:marRight w:val="0"/>
      <w:marTop w:val="0"/>
      <w:marBottom w:val="0"/>
      <w:divBdr>
        <w:top w:val="none" w:sz="0" w:space="0" w:color="auto"/>
        <w:left w:val="none" w:sz="0" w:space="0" w:color="auto"/>
        <w:bottom w:val="none" w:sz="0" w:space="0" w:color="auto"/>
        <w:right w:val="none" w:sz="0" w:space="0" w:color="auto"/>
      </w:divBdr>
    </w:div>
    <w:div w:id="1632052984">
      <w:bodyDiv w:val="1"/>
      <w:marLeft w:val="0"/>
      <w:marRight w:val="0"/>
      <w:marTop w:val="0"/>
      <w:marBottom w:val="0"/>
      <w:divBdr>
        <w:top w:val="none" w:sz="0" w:space="0" w:color="auto"/>
        <w:left w:val="none" w:sz="0" w:space="0" w:color="auto"/>
        <w:bottom w:val="none" w:sz="0" w:space="0" w:color="auto"/>
        <w:right w:val="none" w:sz="0" w:space="0" w:color="auto"/>
      </w:divBdr>
      <w:divsChild>
        <w:div w:id="398525999">
          <w:marLeft w:val="0"/>
          <w:marRight w:val="0"/>
          <w:marTop w:val="0"/>
          <w:marBottom w:val="0"/>
          <w:divBdr>
            <w:top w:val="none" w:sz="0" w:space="0" w:color="auto"/>
            <w:left w:val="none" w:sz="0" w:space="0" w:color="auto"/>
            <w:bottom w:val="none" w:sz="0" w:space="0" w:color="auto"/>
            <w:right w:val="none" w:sz="0" w:space="0" w:color="auto"/>
          </w:divBdr>
        </w:div>
        <w:div w:id="926229632">
          <w:marLeft w:val="0"/>
          <w:marRight w:val="0"/>
          <w:marTop w:val="0"/>
          <w:marBottom w:val="0"/>
          <w:divBdr>
            <w:top w:val="none" w:sz="0" w:space="0" w:color="auto"/>
            <w:left w:val="none" w:sz="0" w:space="0" w:color="auto"/>
            <w:bottom w:val="none" w:sz="0" w:space="0" w:color="auto"/>
            <w:right w:val="none" w:sz="0" w:space="0" w:color="auto"/>
          </w:divBdr>
        </w:div>
        <w:div w:id="1387798191">
          <w:marLeft w:val="0"/>
          <w:marRight w:val="0"/>
          <w:marTop w:val="0"/>
          <w:marBottom w:val="0"/>
          <w:divBdr>
            <w:top w:val="none" w:sz="0" w:space="0" w:color="auto"/>
            <w:left w:val="none" w:sz="0" w:space="0" w:color="auto"/>
            <w:bottom w:val="none" w:sz="0" w:space="0" w:color="auto"/>
            <w:right w:val="none" w:sz="0" w:space="0" w:color="auto"/>
          </w:divBdr>
        </w:div>
        <w:div w:id="776173958">
          <w:marLeft w:val="0"/>
          <w:marRight w:val="0"/>
          <w:marTop w:val="0"/>
          <w:marBottom w:val="0"/>
          <w:divBdr>
            <w:top w:val="none" w:sz="0" w:space="0" w:color="auto"/>
            <w:left w:val="none" w:sz="0" w:space="0" w:color="auto"/>
            <w:bottom w:val="none" w:sz="0" w:space="0" w:color="auto"/>
            <w:right w:val="none" w:sz="0" w:space="0" w:color="auto"/>
          </w:divBdr>
        </w:div>
        <w:div w:id="87832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PGI/PGI_5115.aspx" TargetMode="External"/><Relationship Id="rId25" Type="http://schemas.openxmlformats.org/officeDocument/2006/relationships/hyperlink" Target="http://www.apd.army.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28" Type="http://schemas.openxmlformats.org/officeDocument/2006/relationships/theme" Target="theme/theme1.xm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www.acq.osd.mil/dpap/policy/policyvault/USA000642-19-DPC.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saal-ps-staff@army.mil" TargetMode="External"/><Relationship Id="rId22" Type="http://schemas.openxmlformats.org/officeDocument/2006/relationships/hyperlink" Target="https://spcs3.kc.army.mil/asaalt/procurement/PGI/PGI_5115.aspx"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correct typo at 5115.303 para (iv) that references “Contracting activities shall submit nominations for SSA appointment to the AAE, DASA(P) or Senior Services Manager as indicated in paragraphs (a)(i) and (ii) of this section.”  There is no paragraph (a) in this section because we deleted when added the Table 15-1.  </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108</Value>
      <Value>491</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_dlc_DocId xmlns="4d2834f2-6e62-48ef-822a-880d84868a39">DASAP-90-806</_dlc_DocId>
    <_dlc_DocIdUrl xmlns="4d2834f2-6e62-48ef-822a-880d84868a39">
      <Url>https://spcs3.kc.army.mil/asaalt/ZPTeam/PPS/_layouts/15/DocIdRedir.aspx?ID=DASAP-90-806</Url>
      <Description>DASAP-90-806</Description>
    </_dlc_DocIdUrl>
    <Part xmlns="4d2834f2-6e62-48ef-822a-880d84868a39">5115</Part>
    <Subpart xmlns="4d2834f2-6e62-48ef-822a-880d84868a39" xsi:nil="true"/>
    <AFARSRevisionNo xmlns="4d2834f2-6e62-48ef-822a-880d84868a39">28.10</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E7A6E-FAB8-43B9-B2EA-434BAE6C295B}">
  <ds:schemaRefs>
    <ds:schemaRef ds:uri="http://schemas.microsoft.com/sharepoint/events"/>
  </ds:schemaRefs>
</ds:datastoreItem>
</file>

<file path=customXml/itemProps2.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3.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2FD72431-518D-4881-9175-DDBB3042B5D2}">
  <ds:schemaRefs>
    <ds:schemaRef ds:uri="http://schemas.openxmlformats.org/officeDocument/2006/bibliography"/>
  </ds:schemaRefs>
</ds:datastoreItem>
</file>

<file path=customXml/itemProps5.xml><?xml version="1.0" encoding="utf-8"?>
<ds:datastoreItem xmlns:ds="http://schemas.openxmlformats.org/officeDocument/2006/customXml" ds:itemID="{2BBD59EE-E2DB-49D4-B5F4-E7AA82B05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AFARS 5115_Revision_28_10</vt:lpstr>
    </vt:vector>
  </TitlesOfParts>
  <Company>U.S. Army</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5115_Revision_28_10</dc:title>
  <dc:creator>Administrator</dc:creator>
  <cp:lastModifiedBy>Jordan, Amanda C CIV USARMY HQDA ASA ALT (USA)</cp:lastModifiedBy>
  <cp:revision>3</cp:revision>
  <cp:lastPrinted>2018-11-30T20:42:00Z</cp:lastPrinted>
  <dcterms:created xsi:type="dcterms:W3CDTF">2023-01-03T15:12:00Z</dcterms:created>
  <dcterms:modified xsi:type="dcterms:W3CDTF">2023-01-03T15:39:00Z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e5a42bdd-ffad-4644-86ea-db6a66eea072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k5f03eb0b8f145c593adfde1e5d76637">
    <vt:lpwstr>Regulation|1d7f43a6-f8bb-4223-9c6f-9b729e816bd9</vt:lpwstr>
  </property>
  <property fmtid="{D5CDD505-2E9C-101B-9397-08002B2CF9AE}" pid="45" name="Select Content Type">
    <vt:lpwstr>Please Select</vt:lpwstr>
  </property>
  <property fmtid="{D5CDD505-2E9C-101B-9397-08002B2CF9AE}" pid="46" name="Presented Date">
    <vt:filetime>2022-11-15T14:12:25Z</vt:filetime>
  </property>
  <property fmtid="{D5CDD505-2E9C-101B-9397-08002B2CF9AE}" pid="47" name="Template">
    <vt:lpwstr>No</vt:lpwstr>
  </property>
</Properties>
</file>