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CD20" w14:textId="77777777" w:rsidR="004916E7" w:rsidRPr="0091402E" w:rsidRDefault="004916E7" w:rsidP="004916E7">
      <w:pPr>
        <w:spacing w:after="240"/>
        <w:jc w:val="center"/>
        <w:rPr>
          <w:rFonts w:ascii="Times New Roman" w:hAnsi="Times New Roman" w:cs="Times New Roman"/>
          <w:caps/>
          <w:sz w:val="32"/>
          <w:szCs w:val="32"/>
        </w:rPr>
      </w:pPr>
      <w:r w:rsidRPr="0091402E">
        <w:rPr>
          <w:rFonts w:ascii="Times New Roman" w:hAnsi="Times New Roman" w:cs="Times New Roman"/>
          <w:b/>
          <w:caps/>
          <w:sz w:val="32"/>
          <w:szCs w:val="32"/>
        </w:rPr>
        <w:t>AFARS – Part 5127</w:t>
      </w:r>
    </w:p>
    <w:p w14:paraId="21ED35C5" w14:textId="77777777" w:rsidR="004916E7" w:rsidRPr="00AC4FC1" w:rsidRDefault="004916E7" w:rsidP="00AC4FC1">
      <w:pPr>
        <w:jc w:val="center"/>
        <w:rPr>
          <w:rFonts w:ascii="Times New Roman" w:hAnsi="Times New Roman" w:cs="Times New Roman"/>
          <w:b/>
          <w:sz w:val="32"/>
          <w:szCs w:val="32"/>
        </w:rPr>
      </w:pPr>
      <w:r w:rsidRPr="00AC4FC1">
        <w:rPr>
          <w:rFonts w:ascii="Times New Roman" w:hAnsi="Times New Roman" w:cs="Times New Roman"/>
          <w:b/>
          <w:sz w:val="32"/>
          <w:szCs w:val="32"/>
        </w:rPr>
        <w:t>Patents, Data, and Copyrights</w:t>
      </w:r>
    </w:p>
    <w:p w14:paraId="243484AF" w14:textId="0F5981CD" w:rsidR="004916E7" w:rsidRDefault="00F6064A" w:rsidP="004916E7">
      <w:pPr>
        <w:spacing w:after="240"/>
        <w:jc w:val="center"/>
        <w:rPr>
          <w:rFonts w:ascii="Times New Roman" w:hAnsi="Times New Roman" w:cs="Times New Roman"/>
          <w:i/>
          <w:sz w:val="24"/>
          <w:szCs w:val="24"/>
        </w:rPr>
      </w:pPr>
      <w:ins w:id="0" w:author="Jordan, Amanda C CIV USARMY HQDA ASA ALT (USA)" w:date="2024-08-28T11:36:00Z">
        <w:r>
          <w:rPr>
            <w:rFonts w:ascii="Times New Roman" w:hAnsi="Times New Roman" w:cs="Times New Roman"/>
            <w:i/>
            <w:sz w:val="24"/>
            <w:szCs w:val="24"/>
          </w:rPr>
          <w:t>(</w:t>
        </w:r>
      </w:ins>
      <w:r w:rsidR="00782C95" w:rsidRPr="00782C95">
        <w:rPr>
          <w:rFonts w:ascii="Times New Roman" w:hAnsi="Times New Roman" w:cs="Times New Roman"/>
          <w:i/>
          <w:sz w:val="24"/>
          <w:szCs w:val="24"/>
        </w:rPr>
        <w:t xml:space="preserve">Revised </w:t>
      </w:r>
      <w:del w:id="1" w:author="Jordan, Amanda C CIV USARMY HQDA ASA ALT (USA)" w:date="2024-08-28T11:36:00Z">
        <w:r w:rsidR="004E0A0E" w:rsidDel="00F6064A">
          <w:rPr>
            <w:rFonts w:ascii="Times New Roman" w:hAnsi="Times New Roman" w:cs="Times New Roman"/>
            <w:i/>
            <w:sz w:val="24"/>
            <w:szCs w:val="24"/>
          </w:rPr>
          <w:delText>0</w:delText>
        </w:r>
        <w:r w:rsidR="002948E4" w:rsidDel="00F6064A">
          <w:rPr>
            <w:rFonts w:ascii="Times New Roman" w:hAnsi="Times New Roman" w:cs="Times New Roman"/>
            <w:i/>
            <w:sz w:val="24"/>
            <w:szCs w:val="24"/>
          </w:rPr>
          <w:delText>1 May 2019</w:delText>
        </w:r>
      </w:del>
      <w:ins w:id="2" w:author="Jordan, Amanda C CIV USARMY HQDA ASA ALT (USA)" w:date="2024-09-22T16:15:00Z">
        <w:r w:rsidR="00067EDA">
          <w:rPr>
            <w:rFonts w:ascii="Times New Roman" w:hAnsi="Times New Roman" w:cs="Times New Roman"/>
            <w:i/>
            <w:sz w:val="24"/>
            <w:szCs w:val="24"/>
          </w:rPr>
          <w:t>01</w:t>
        </w:r>
      </w:ins>
      <w:ins w:id="3" w:author="Jordan, Amanda C CIV USARMY HQDA ASA ALT (USA)" w:date="2024-08-28T11:36:00Z">
        <w:r>
          <w:rPr>
            <w:rFonts w:ascii="Times New Roman" w:hAnsi="Times New Roman" w:cs="Times New Roman"/>
            <w:i/>
            <w:sz w:val="24"/>
            <w:szCs w:val="24"/>
          </w:rPr>
          <w:t xml:space="preserve"> October 2024)</w:t>
        </w:r>
      </w:ins>
    </w:p>
    <w:p w14:paraId="577C6A9F" w14:textId="3F4816AF" w:rsidR="00AC4FC1" w:rsidRPr="00AC4FC1" w:rsidRDefault="007F3FF1">
      <w:pPr>
        <w:pStyle w:val="TOC3"/>
        <w:tabs>
          <w:tab w:val="right" w:leader="dot" w:pos="9350"/>
        </w:tabs>
        <w:rPr>
          <w:rFonts w:ascii="Times New Roman" w:eastAsiaTheme="minorEastAsia" w:hAnsi="Times New Roman" w:cs="Times New Roman"/>
          <w:noProof/>
          <w:sz w:val="24"/>
          <w:szCs w:val="24"/>
        </w:rPr>
      </w:pPr>
      <w:r w:rsidRPr="00AC4FC1">
        <w:rPr>
          <w:rFonts w:ascii="Times New Roman" w:hAnsi="Times New Roman" w:cs="Times New Roman"/>
          <w:i/>
          <w:sz w:val="24"/>
          <w:szCs w:val="24"/>
        </w:rPr>
        <w:fldChar w:fldCharType="begin"/>
      </w:r>
      <w:r w:rsidRPr="00AC4FC1">
        <w:rPr>
          <w:rFonts w:ascii="Times New Roman" w:hAnsi="Times New Roman" w:cs="Times New Roman"/>
          <w:i/>
          <w:sz w:val="24"/>
          <w:szCs w:val="24"/>
        </w:rPr>
        <w:instrText xml:space="preserve"> TOC \o "1-4" \h \z \u </w:instrText>
      </w:r>
      <w:r w:rsidRPr="00AC4FC1">
        <w:rPr>
          <w:rFonts w:ascii="Times New Roman" w:hAnsi="Times New Roman" w:cs="Times New Roman"/>
          <w:i/>
          <w:sz w:val="24"/>
          <w:szCs w:val="24"/>
        </w:rPr>
        <w:fldChar w:fldCharType="separate"/>
      </w:r>
      <w:hyperlink w:anchor="_Toc514066881" w:history="1">
        <w:r w:rsidR="00AC4FC1" w:rsidRPr="00AC4FC1">
          <w:rPr>
            <w:rStyle w:val="Hyperlink"/>
            <w:rFonts w:ascii="Times New Roman" w:hAnsi="Times New Roman" w:cs="Times New Roman"/>
            <w:noProof/>
            <w:sz w:val="24"/>
            <w:szCs w:val="24"/>
          </w:rPr>
          <w:t>Subpart 5127.2 – Patents and Copyrights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_Toc514066881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1</w:t>
        </w:r>
        <w:r w:rsidR="00AC4FC1" w:rsidRPr="00AC4FC1">
          <w:rPr>
            <w:rFonts w:ascii="Times New Roman" w:hAnsi="Times New Roman" w:cs="Times New Roman"/>
            <w:noProof/>
            <w:webHidden/>
            <w:sz w:val="24"/>
            <w:szCs w:val="24"/>
          </w:rPr>
          <w:fldChar w:fldCharType="end"/>
        </w:r>
      </w:hyperlink>
    </w:p>
    <w:p w14:paraId="5B13378B" w14:textId="7377D5C0" w:rsidR="00AC4FC1" w:rsidRPr="00AC4FC1" w:rsidRDefault="00000000">
      <w:pPr>
        <w:pStyle w:val="TOC4"/>
        <w:tabs>
          <w:tab w:val="right" w:leader="dot" w:pos="9350"/>
        </w:tabs>
        <w:rPr>
          <w:rFonts w:ascii="Times New Roman" w:eastAsiaTheme="minorEastAsia" w:hAnsi="Times New Roman" w:cs="Times New Roman"/>
          <w:noProof/>
          <w:sz w:val="24"/>
          <w:szCs w:val="24"/>
        </w:rPr>
      </w:pPr>
      <w:hyperlink w:anchor="_Toc514066882" w:history="1">
        <w:r w:rsidR="00AC4FC1" w:rsidRPr="00AC4FC1">
          <w:rPr>
            <w:rStyle w:val="Hyperlink"/>
            <w:rFonts w:ascii="Times New Roman" w:hAnsi="Times New Roman" w:cs="Times New Roman"/>
            <w:noProof/>
            <w:sz w:val="24"/>
            <w:szCs w:val="24"/>
          </w:rPr>
          <w:t>5127.201  Patent and copyright infringement liability.</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_Toc514066882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1</w:t>
        </w:r>
        <w:r w:rsidR="00AC4FC1" w:rsidRPr="00AC4FC1">
          <w:rPr>
            <w:rFonts w:ascii="Times New Roman" w:hAnsi="Times New Roman" w:cs="Times New Roman"/>
            <w:noProof/>
            <w:webHidden/>
            <w:sz w:val="24"/>
            <w:szCs w:val="24"/>
          </w:rPr>
          <w:fldChar w:fldCharType="end"/>
        </w:r>
      </w:hyperlink>
    </w:p>
    <w:p w14:paraId="0B46AAEA" w14:textId="6FBB193B" w:rsidR="00AC4FC1" w:rsidRPr="00AC4FC1" w:rsidRDefault="00000000">
      <w:pPr>
        <w:pStyle w:val="TOC4"/>
        <w:tabs>
          <w:tab w:val="right" w:leader="dot" w:pos="9350"/>
        </w:tabs>
        <w:rPr>
          <w:rFonts w:ascii="Times New Roman" w:eastAsiaTheme="minorEastAsia" w:hAnsi="Times New Roman" w:cs="Times New Roman"/>
          <w:noProof/>
          <w:sz w:val="24"/>
          <w:szCs w:val="24"/>
        </w:rPr>
      </w:pPr>
      <w:hyperlink w:anchor="_Toc514066883" w:history="1">
        <w:r w:rsidR="00AC4FC1" w:rsidRPr="00AC4FC1">
          <w:rPr>
            <w:rStyle w:val="Hyperlink"/>
            <w:rFonts w:ascii="Times New Roman" w:hAnsi="Times New Roman" w:cs="Times New Roman"/>
            <w:noProof/>
            <w:sz w:val="24"/>
            <w:szCs w:val="24"/>
          </w:rPr>
          <w:t>5127.201-2  Contract clauses.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_Toc514066883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31177733" w14:textId="7154245C" w:rsidR="00AC4FC1" w:rsidRPr="00AC4FC1" w:rsidRDefault="00000000">
      <w:pPr>
        <w:pStyle w:val="TOC4"/>
        <w:tabs>
          <w:tab w:val="right" w:leader="dot" w:pos="9350"/>
        </w:tabs>
        <w:rPr>
          <w:rFonts w:ascii="Times New Roman" w:eastAsiaTheme="minorEastAsia" w:hAnsi="Times New Roman" w:cs="Times New Roman"/>
          <w:noProof/>
          <w:sz w:val="24"/>
          <w:szCs w:val="24"/>
        </w:rPr>
      </w:pPr>
      <w:hyperlink w:anchor="_Toc514066884" w:history="1">
        <w:r w:rsidR="00AC4FC1" w:rsidRPr="00AC4FC1">
          <w:rPr>
            <w:rStyle w:val="Hyperlink"/>
            <w:rFonts w:ascii="Times New Roman" w:hAnsi="Times New Roman" w:cs="Times New Roman"/>
            <w:noProof/>
            <w:sz w:val="24"/>
            <w:szCs w:val="24"/>
          </w:rPr>
          <w:t>5127.202  Royalties.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_Toc514066884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6C44AF19" w14:textId="399F675C" w:rsidR="00AC4FC1" w:rsidRPr="00AC4FC1" w:rsidRDefault="00000000">
      <w:pPr>
        <w:pStyle w:val="TOC4"/>
        <w:tabs>
          <w:tab w:val="right" w:leader="dot" w:pos="9350"/>
        </w:tabs>
        <w:rPr>
          <w:rFonts w:ascii="Times New Roman" w:eastAsiaTheme="minorEastAsia" w:hAnsi="Times New Roman" w:cs="Times New Roman"/>
          <w:noProof/>
          <w:sz w:val="24"/>
          <w:szCs w:val="24"/>
        </w:rPr>
      </w:pPr>
      <w:hyperlink w:anchor="_Toc514066885" w:history="1">
        <w:r w:rsidR="00AC4FC1" w:rsidRPr="00AC4FC1">
          <w:rPr>
            <w:rStyle w:val="Hyperlink"/>
            <w:rFonts w:ascii="Times New Roman" w:hAnsi="Times New Roman" w:cs="Times New Roman"/>
            <w:noProof/>
            <w:sz w:val="24"/>
            <w:szCs w:val="24"/>
          </w:rPr>
          <w:t>5127.202-3  Adjustment of royalties.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_Toc514066885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21FE4E8A" w14:textId="1A568AEC" w:rsidR="00AC4FC1" w:rsidRPr="00AC4FC1" w:rsidRDefault="00000000">
      <w:pPr>
        <w:pStyle w:val="TOC3"/>
        <w:tabs>
          <w:tab w:val="right" w:leader="dot" w:pos="9350"/>
        </w:tabs>
        <w:rPr>
          <w:rFonts w:ascii="Times New Roman" w:eastAsiaTheme="minorEastAsia" w:hAnsi="Times New Roman" w:cs="Times New Roman"/>
          <w:noProof/>
          <w:sz w:val="24"/>
          <w:szCs w:val="24"/>
        </w:rPr>
      </w:pPr>
      <w:hyperlink w:anchor="_Toc514066886" w:history="1">
        <w:r w:rsidR="00AC4FC1" w:rsidRPr="00AC4FC1">
          <w:rPr>
            <w:rStyle w:val="Hyperlink"/>
            <w:rFonts w:ascii="Times New Roman" w:hAnsi="Times New Roman" w:cs="Times New Roman"/>
            <w:noProof/>
            <w:sz w:val="24"/>
            <w:szCs w:val="24"/>
          </w:rPr>
          <w:t>Subpart 5127.3 – Patent Rights Under Government Contracts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_Toc514066886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3417D2BC" w14:textId="25E7E17E" w:rsidR="00AC4FC1" w:rsidRPr="00AC4FC1" w:rsidRDefault="00000000">
      <w:pPr>
        <w:pStyle w:val="TOC4"/>
        <w:tabs>
          <w:tab w:val="right" w:leader="dot" w:pos="9350"/>
        </w:tabs>
        <w:rPr>
          <w:rFonts w:ascii="Times New Roman" w:eastAsiaTheme="minorEastAsia" w:hAnsi="Times New Roman" w:cs="Times New Roman"/>
          <w:noProof/>
          <w:sz w:val="24"/>
          <w:szCs w:val="24"/>
        </w:rPr>
      </w:pPr>
      <w:hyperlink w:anchor="_Toc514066887" w:history="1">
        <w:r w:rsidR="00AC4FC1" w:rsidRPr="00AC4FC1">
          <w:rPr>
            <w:rStyle w:val="Hyperlink"/>
            <w:rFonts w:ascii="Times New Roman" w:hAnsi="Times New Roman" w:cs="Times New Roman"/>
            <w:noProof/>
            <w:sz w:val="24"/>
            <w:szCs w:val="24"/>
          </w:rPr>
          <w:t>5127.303  Contract clauses.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_Toc514066887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10FC3E88" w14:textId="00232982" w:rsidR="00AC4FC1" w:rsidRPr="00AC4FC1" w:rsidRDefault="00000000">
      <w:pPr>
        <w:pStyle w:val="TOC4"/>
        <w:tabs>
          <w:tab w:val="right" w:leader="dot" w:pos="9350"/>
        </w:tabs>
        <w:rPr>
          <w:rFonts w:ascii="Times New Roman" w:eastAsiaTheme="minorEastAsia" w:hAnsi="Times New Roman" w:cs="Times New Roman"/>
          <w:noProof/>
          <w:sz w:val="24"/>
          <w:szCs w:val="24"/>
        </w:rPr>
      </w:pPr>
      <w:hyperlink w:anchor="_Toc514066888" w:history="1">
        <w:r w:rsidR="00AC4FC1" w:rsidRPr="00AC4FC1">
          <w:rPr>
            <w:rStyle w:val="Hyperlink"/>
            <w:rFonts w:ascii="Times New Roman" w:hAnsi="Times New Roman" w:cs="Times New Roman"/>
            <w:noProof/>
            <w:sz w:val="24"/>
            <w:szCs w:val="24"/>
          </w:rPr>
          <w:t>5127.304  Procedures.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_Toc514066888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37F79EC7" w14:textId="602FBDED" w:rsidR="00AC4FC1" w:rsidRPr="00AC4FC1" w:rsidRDefault="00000000">
      <w:pPr>
        <w:pStyle w:val="TOC3"/>
        <w:tabs>
          <w:tab w:val="right" w:leader="dot" w:pos="9350"/>
        </w:tabs>
        <w:rPr>
          <w:rFonts w:ascii="Times New Roman" w:eastAsiaTheme="minorEastAsia" w:hAnsi="Times New Roman" w:cs="Times New Roman"/>
          <w:noProof/>
          <w:sz w:val="24"/>
          <w:szCs w:val="24"/>
        </w:rPr>
      </w:pPr>
      <w:hyperlink w:anchor="_Toc514066889" w:history="1">
        <w:r w:rsidR="00AC4FC1" w:rsidRPr="00AC4FC1">
          <w:rPr>
            <w:rStyle w:val="Hyperlink"/>
            <w:rFonts w:ascii="Times New Roman" w:hAnsi="Times New Roman" w:cs="Times New Roman"/>
            <w:noProof/>
            <w:sz w:val="24"/>
            <w:szCs w:val="24"/>
          </w:rPr>
          <w:t>Subpart 5127.6 – Foreign License and Technical Assistance Agreements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_Toc514066889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2</w:t>
        </w:r>
        <w:r w:rsidR="00AC4FC1" w:rsidRPr="00AC4FC1">
          <w:rPr>
            <w:rFonts w:ascii="Times New Roman" w:hAnsi="Times New Roman" w:cs="Times New Roman"/>
            <w:noProof/>
            <w:webHidden/>
            <w:sz w:val="24"/>
            <w:szCs w:val="24"/>
          </w:rPr>
          <w:fldChar w:fldCharType="end"/>
        </w:r>
      </w:hyperlink>
    </w:p>
    <w:p w14:paraId="31931B0D" w14:textId="5D149D26" w:rsidR="00AC4FC1" w:rsidRPr="00AC4FC1" w:rsidRDefault="00000000">
      <w:pPr>
        <w:pStyle w:val="TOC4"/>
        <w:tabs>
          <w:tab w:val="right" w:leader="dot" w:pos="9350"/>
        </w:tabs>
        <w:rPr>
          <w:rFonts w:ascii="Times New Roman" w:eastAsiaTheme="minorEastAsia" w:hAnsi="Times New Roman" w:cs="Times New Roman"/>
          <w:noProof/>
          <w:sz w:val="24"/>
          <w:szCs w:val="24"/>
        </w:rPr>
      </w:pPr>
      <w:hyperlink w:anchor="_Toc514066890" w:history="1">
        <w:r w:rsidR="00AC4FC1" w:rsidRPr="00AC4FC1">
          <w:rPr>
            <w:rStyle w:val="Hyperlink"/>
            <w:rFonts w:ascii="Times New Roman" w:hAnsi="Times New Roman" w:cs="Times New Roman"/>
            <w:noProof/>
            <w:sz w:val="24"/>
            <w:szCs w:val="24"/>
          </w:rPr>
          <w:t>5127.675  Foreign license and technical assistance agreements between a domestic concern and a foreign government or concern.</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_Toc514066890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3</w:t>
        </w:r>
        <w:r w:rsidR="00AC4FC1" w:rsidRPr="00AC4FC1">
          <w:rPr>
            <w:rFonts w:ascii="Times New Roman" w:hAnsi="Times New Roman" w:cs="Times New Roman"/>
            <w:noProof/>
            <w:webHidden/>
            <w:sz w:val="24"/>
            <w:szCs w:val="24"/>
          </w:rPr>
          <w:fldChar w:fldCharType="end"/>
        </w:r>
      </w:hyperlink>
    </w:p>
    <w:p w14:paraId="738184A1" w14:textId="2418A766" w:rsidR="00AC4FC1" w:rsidRPr="00AC4FC1" w:rsidRDefault="00000000">
      <w:pPr>
        <w:pStyle w:val="TOC4"/>
        <w:tabs>
          <w:tab w:val="right" w:leader="dot" w:pos="9350"/>
        </w:tabs>
        <w:rPr>
          <w:rFonts w:ascii="Times New Roman" w:eastAsiaTheme="minorEastAsia" w:hAnsi="Times New Roman" w:cs="Times New Roman"/>
          <w:noProof/>
          <w:sz w:val="24"/>
          <w:szCs w:val="24"/>
        </w:rPr>
      </w:pPr>
      <w:hyperlink w:anchor="_Toc514066891" w:history="1">
        <w:r w:rsidR="00AC4FC1" w:rsidRPr="00AC4FC1">
          <w:rPr>
            <w:rStyle w:val="Hyperlink"/>
            <w:rFonts w:ascii="Times New Roman" w:hAnsi="Times New Roman" w:cs="Times New Roman"/>
            <w:noProof/>
            <w:sz w:val="24"/>
            <w:szCs w:val="24"/>
          </w:rPr>
          <w:t>5127.675-2  Review of agreements.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_Toc514066891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3</w:t>
        </w:r>
        <w:r w:rsidR="00AC4FC1" w:rsidRPr="00AC4FC1">
          <w:rPr>
            <w:rFonts w:ascii="Times New Roman" w:hAnsi="Times New Roman" w:cs="Times New Roman"/>
            <w:noProof/>
            <w:webHidden/>
            <w:sz w:val="24"/>
            <w:szCs w:val="24"/>
          </w:rPr>
          <w:fldChar w:fldCharType="end"/>
        </w:r>
      </w:hyperlink>
    </w:p>
    <w:p w14:paraId="4ACA1C8F" w14:textId="532B0B86" w:rsidR="00AC4FC1" w:rsidRPr="00AC4FC1" w:rsidRDefault="00000000">
      <w:pPr>
        <w:pStyle w:val="TOC3"/>
        <w:tabs>
          <w:tab w:val="right" w:leader="dot" w:pos="9350"/>
        </w:tabs>
        <w:rPr>
          <w:rFonts w:ascii="Times New Roman" w:eastAsiaTheme="minorEastAsia" w:hAnsi="Times New Roman" w:cs="Times New Roman"/>
          <w:noProof/>
          <w:sz w:val="24"/>
          <w:szCs w:val="24"/>
        </w:rPr>
      </w:pPr>
      <w:hyperlink w:anchor="_Toc514066892" w:history="1">
        <w:r w:rsidR="00AC4FC1" w:rsidRPr="00AC4FC1">
          <w:rPr>
            <w:rStyle w:val="Hyperlink"/>
            <w:rFonts w:ascii="Times New Roman" w:hAnsi="Times New Roman" w:cs="Times New Roman"/>
            <w:noProof/>
            <w:sz w:val="24"/>
            <w:szCs w:val="24"/>
          </w:rPr>
          <w:t>Subpart 5127.70 – Infringement Claims, Licenses, and Assignments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_Toc514066892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3</w:t>
        </w:r>
        <w:r w:rsidR="00AC4FC1" w:rsidRPr="00AC4FC1">
          <w:rPr>
            <w:rFonts w:ascii="Times New Roman" w:hAnsi="Times New Roman" w:cs="Times New Roman"/>
            <w:noProof/>
            <w:webHidden/>
            <w:sz w:val="24"/>
            <w:szCs w:val="24"/>
          </w:rPr>
          <w:fldChar w:fldCharType="end"/>
        </w:r>
      </w:hyperlink>
    </w:p>
    <w:p w14:paraId="46B66E65" w14:textId="66981626" w:rsidR="00AC4FC1" w:rsidRPr="00AC4FC1" w:rsidRDefault="00000000">
      <w:pPr>
        <w:pStyle w:val="TOC4"/>
        <w:tabs>
          <w:tab w:val="right" w:leader="dot" w:pos="9350"/>
        </w:tabs>
        <w:rPr>
          <w:rFonts w:ascii="Times New Roman" w:eastAsiaTheme="minorEastAsia" w:hAnsi="Times New Roman" w:cs="Times New Roman"/>
          <w:noProof/>
          <w:sz w:val="24"/>
          <w:szCs w:val="24"/>
        </w:rPr>
      </w:pPr>
      <w:hyperlink w:anchor="_Toc514066893" w:history="1">
        <w:r w:rsidR="00AC4FC1" w:rsidRPr="00AC4FC1">
          <w:rPr>
            <w:rStyle w:val="Hyperlink"/>
            <w:rFonts w:ascii="Times New Roman" w:hAnsi="Times New Roman" w:cs="Times New Roman"/>
            <w:noProof/>
            <w:sz w:val="24"/>
            <w:szCs w:val="24"/>
          </w:rPr>
          <w:t>5127.7004  Requirements for filing an administrative claim for patent infringement.</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_Toc514066893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3</w:t>
        </w:r>
        <w:r w:rsidR="00AC4FC1" w:rsidRPr="00AC4FC1">
          <w:rPr>
            <w:rFonts w:ascii="Times New Roman" w:hAnsi="Times New Roman" w:cs="Times New Roman"/>
            <w:noProof/>
            <w:webHidden/>
            <w:sz w:val="24"/>
            <w:szCs w:val="24"/>
          </w:rPr>
          <w:fldChar w:fldCharType="end"/>
        </w:r>
      </w:hyperlink>
    </w:p>
    <w:p w14:paraId="5FB5E75D" w14:textId="12AB0EE2" w:rsidR="00AC4FC1" w:rsidRPr="00AC4FC1" w:rsidRDefault="00000000">
      <w:pPr>
        <w:pStyle w:val="TOC4"/>
        <w:tabs>
          <w:tab w:val="right" w:leader="dot" w:pos="9350"/>
        </w:tabs>
        <w:rPr>
          <w:rFonts w:ascii="Times New Roman" w:eastAsiaTheme="minorEastAsia" w:hAnsi="Times New Roman" w:cs="Times New Roman"/>
          <w:noProof/>
          <w:sz w:val="24"/>
          <w:szCs w:val="24"/>
        </w:rPr>
      </w:pPr>
      <w:hyperlink w:anchor="_Toc514066894" w:history="1">
        <w:r w:rsidR="00AC4FC1" w:rsidRPr="00AC4FC1">
          <w:rPr>
            <w:rStyle w:val="Hyperlink"/>
            <w:rFonts w:ascii="Times New Roman" w:hAnsi="Times New Roman" w:cs="Times New Roman"/>
            <w:noProof/>
            <w:sz w:val="24"/>
            <w:szCs w:val="24"/>
          </w:rPr>
          <w:t>5127.7006-90  Investigation and administrative disposition of claims.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_Toc514066894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3</w:t>
        </w:r>
        <w:r w:rsidR="00AC4FC1" w:rsidRPr="00AC4FC1">
          <w:rPr>
            <w:rFonts w:ascii="Times New Roman" w:hAnsi="Times New Roman" w:cs="Times New Roman"/>
            <w:noProof/>
            <w:webHidden/>
            <w:sz w:val="24"/>
            <w:szCs w:val="24"/>
          </w:rPr>
          <w:fldChar w:fldCharType="end"/>
        </w:r>
      </w:hyperlink>
    </w:p>
    <w:p w14:paraId="6079D059" w14:textId="1419A30B" w:rsidR="00AC4FC1" w:rsidRPr="00AC4FC1" w:rsidRDefault="00000000">
      <w:pPr>
        <w:pStyle w:val="TOC4"/>
        <w:tabs>
          <w:tab w:val="right" w:leader="dot" w:pos="9350"/>
        </w:tabs>
        <w:rPr>
          <w:rFonts w:ascii="Times New Roman" w:eastAsiaTheme="minorEastAsia" w:hAnsi="Times New Roman" w:cs="Times New Roman"/>
          <w:noProof/>
          <w:sz w:val="24"/>
          <w:szCs w:val="24"/>
        </w:rPr>
      </w:pPr>
      <w:hyperlink w:anchor="_Toc514066895" w:history="1">
        <w:r w:rsidR="00AC4FC1" w:rsidRPr="00AC4FC1">
          <w:rPr>
            <w:rStyle w:val="Hyperlink"/>
            <w:rFonts w:ascii="Times New Roman" w:hAnsi="Times New Roman" w:cs="Times New Roman"/>
            <w:noProof/>
            <w:sz w:val="24"/>
            <w:szCs w:val="24"/>
          </w:rPr>
          <w:t>5127.7011  Procurement of rights in inventions, patents, and copyrights.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_Toc514066895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5</w:t>
        </w:r>
        <w:r w:rsidR="00AC4FC1" w:rsidRPr="00AC4FC1">
          <w:rPr>
            <w:rFonts w:ascii="Times New Roman" w:hAnsi="Times New Roman" w:cs="Times New Roman"/>
            <w:noProof/>
            <w:webHidden/>
            <w:sz w:val="24"/>
            <w:szCs w:val="24"/>
          </w:rPr>
          <w:fldChar w:fldCharType="end"/>
        </w:r>
      </w:hyperlink>
    </w:p>
    <w:p w14:paraId="3C3ABFF2" w14:textId="4DE905FC" w:rsidR="00AC4FC1" w:rsidRPr="00AC4FC1" w:rsidRDefault="00000000">
      <w:pPr>
        <w:pStyle w:val="TOC3"/>
        <w:tabs>
          <w:tab w:val="right" w:leader="dot" w:pos="9350"/>
        </w:tabs>
        <w:rPr>
          <w:rFonts w:ascii="Times New Roman" w:eastAsiaTheme="minorEastAsia" w:hAnsi="Times New Roman" w:cs="Times New Roman"/>
          <w:noProof/>
          <w:sz w:val="24"/>
          <w:szCs w:val="24"/>
        </w:rPr>
      </w:pPr>
      <w:hyperlink w:anchor="_Toc514066896" w:history="1">
        <w:r w:rsidR="00AC4FC1" w:rsidRPr="00AC4FC1">
          <w:rPr>
            <w:rStyle w:val="Hyperlink"/>
            <w:rFonts w:ascii="Times New Roman" w:hAnsi="Times New Roman" w:cs="Times New Roman"/>
            <w:noProof/>
            <w:sz w:val="24"/>
            <w:szCs w:val="24"/>
          </w:rPr>
          <w:t>Subpart 5127.71 – Rights in Technical Data</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_Toc514066896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34E28A0C" w14:textId="041A4EF9" w:rsidR="00AC4FC1" w:rsidRPr="00AC4FC1" w:rsidRDefault="00000000">
      <w:pPr>
        <w:pStyle w:val="TOC4"/>
        <w:tabs>
          <w:tab w:val="right" w:leader="dot" w:pos="9350"/>
        </w:tabs>
        <w:rPr>
          <w:rFonts w:ascii="Times New Roman" w:eastAsiaTheme="minorEastAsia" w:hAnsi="Times New Roman" w:cs="Times New Roman"/>
          <w:noProof/>
          <w:sz w:val="24"/>
          <w:szCs w:val="24"/>
        </w:rPr>
      </w:pPr>
      <w:hyperlink w:anchor="_Toc514066897" w:history="1">
        <w:r w:rsidR="00AC4FC1" w:rsidRPr="00AC4FC1">
          <w:rPr>
            <w:rStyle w:val="Hyperlink"/>
            <w:rFonts w:ascii="Times New Roman" w:hAnsi="Times New Roman" w:cs="Times New Roman"/>
            <w:noProof/>
            <w:sz w:val="24"/>
            <w:szCs w:val="24"/>
          </w:rPr>
          <w:t>5127.7103   Noncommerical items or processes.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_Toc514066897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71D6ADBF" w14:textId="398E0F0D" w:rsidR="00AC4FC1" w:rsidRPr="00AC4FC1" w:rsidRDefault="00000000">
      <w:pPr>
        <w:pStyle w:val="TOC4"/>
        <w:tabs>
          <w:tab w:val="right" w:leader="dot" w:pos="9350"/>
        </w:tabs>
        <w:rPr>
          <w:rFonts w:ascii="Times New Roman" w:eastAsiaTheme="minorEastAsia" w:hAnsi="Times New Roman" w:cs="Times New Roman"/>
          <w:noProof/>
          <w:sz w:val="24"/>
          <w:szCs w:val="24"/>
        </w:rPr>
      </w:pPr>
      <w:hyperlink w:anchor="_Toc514066898" w:history="1">
        <w:r w:rsidR="00AC4FC1" w:rsidRPr="00AC4FC1">
          <w:rPr>
            <w:rStyle w:val="Hyperlink"/>
            <w:rFonts w:ascii="Times New Roman" w:hAnsi="Times New Roman" w:cs="Times New Roman"/>
            <w:noProof/>
            <w:sz w:val="24"/>
            <w:szCs w:val="24"/>
          </w:rPr>
          <w:t>5127.7103-13  Government right to review, verify, challenge, and validate asserted restrictions.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_Toc514066898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53D46BDA" w14:textId="588D986C" w:rsidR="00AC4FC1" w:rsidRPr="00AC4FC1" w:rsidRDefault="00000000">
      <w:pPr>
        <w:pStyle w:val="TOC4"/>
        <w:tabs>
          <w:tab w:val="right" w:leader="dot" w:pos="9350"/>
        </w:tabs>
        <w:rPr>
          <w:rFonts w:ascii="Times New Roman" w:eastAsiaTheme="minorEastAsia" w:hAnsi="Times New Roman" w:cs="Times New Roman"/>
          <w:noProof/>
          <w:sz w:val="24"/>
          <w:szCs w:val="24"/>
        </w:rPr>
      </w:pPr>
      <w:hyperlink w:anchor="_Toc514066899" w:history="1">
        <w:r w:rsidR="00AC4FC1" w:rsidRPr="00AC4FC1">
          <w:rPr>
            <w:rStyle w:val="Hyperlink"/>
            <w:rFonts w:ascii="Times New Roman" w:hAnsi="Times New Roman" w:cs="Times New Roman"/>
            <w:noProof/>
            <w:sz w:val="24"/>
            <w:szCs w:val="24"/>
          </w:rPr>
          <w:t>5127.7103-14  Conformity, acceptance, and warranty of technical data.</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_Toc514066899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173A6097" w14:textId="13F5AFBF" w:rsidR="00AC4FC1" w:rsidRPr="00AC4FC1" w:rsidRDefault="00000000">
      <w:pPr>
        <w:pStyle w:val="TOC3"/>
        <w:tabs>
          <w:tab w:val="right" w:leader="dot" w:pos="9350"/>
        </w:tabs>
        <w:rPr>
          <w:rFonts w:ascii="Times New Roman" w:eastAsiaTheme="minorEastAsia" w:hAnsi="Times New Roman" w:cs="Times New Roman"/>
          <w:noProof/>
          <w:sz w:val="24"/>
          <w:szCs w:val="24"/>
        </w:rPr>
      </w:pPr>
      <w:hyperlink w:anchor="_Toc514066900" w:history="1">
        <w:r w:rsidR="00AC4FC1" w:rsidRPr="00AC4FC1">
          <w:rPr>
            <w:rStyle w:val="Hyperlink"/>
            <w:rFonts w:ascii="Times New Roman" w:hAnsi="Times New Roman" w:cs="Times New Roman"/>
            <w:noProof/>
            <w:sz w:val="24"/>
            <w:szCs w:val="24"/>
          </w:rPr>
          <w:t>Subpart 5127.72 – Rights In Computer Software and Computer Software Documentation</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_Toc514066900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359844E4" w14:textId="1EA9D2FF" w:rsidR="00AC4FC1" w:rsidRPr="00AC4FC1" w:rsidRDefault="00000000">
      <w:pPr>
        <w:pStyle w:val="TOC4"/>
        <w:tabs>
          <w:tab w:val="right" w:leader="dot" w:pos="9350"/>
        </w:tabs>
        <w:rPr>
          <w:rFonts w:ascii="Times New Roman" w:eastAsiaTheme="minorEastAsia" w:hAnsi="Times New Roman" w:cs="Times New Roman"/>
          <w:noProof/>
          <w:sz w:val="24"/>
          <w:szCs w:val="24"/>
        </w:rPr>
      </w:pPr>
      <w:hyperlink w:anchor="_Toc514066901" w:history="1">
        <w:r w:rsidR="00AC4FC1" w:rsidRPr="00AC4FC1">
          <w:rPr>
            <w:rStyle w:val="Hyperlink"/>
            <w:rFonts w:ascii="Times New Roman" w:hAnsi="Times New Roman" w:cs="Times New Roman"/>
            <w:noProof/>
            <w:sz w:val="24"/>
            <w:szCs w:val="24"/>
          </w:rPr>
          <w:t>5127.7203  Noncommercial computer software and noncommercial computer software documentation.</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_Toc514066901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2D97B5F9" w14:textId="52D0460A" w:rsidR="00AC4FC1" w:rsidRPr="00AC4FC1" w:rsidRDefault="00000000">
      <w:pPr>
        <w:pStyle w:val="TOC4"/>
        <w:tabs>
          <w:tab w:val="right" w:leader="dot" w:pos="9350"/>
        </w:tabs>
        <w:rPr>
          <w:rFonts w:ascii="Times New Roman" w:eastAsiaTheme="minorEastAsia" w:hAnsi="Times New Roman" w:cs="Times New Roman"/>
          <w:noProof/>
          <w:sz w:val="24"/>
          <w:szCs w:val="24"/>
        </w:rPr>
      </w:pPr>
      <w:hyperlink w:anchor="_Toc514066902" w:history="1">
        <w:r w:rsidR="00AC4FC1" w:rsidRPr="00AC4FC1">
          <w:rPr>
            <w:rStyle w:val="Hyperlink"/>
            <w:rFonts w:ascii="Times New Roman" w:hAnsi="Times New Roman" w:cs="Times New Roman"/>
            <w:noProof/>
            <w:sz w:val="24"/>
            <w:szCs w:val="24"/>
          </w:rPr>
          <w:t>5127.7203-13  Government right to review, verify, challenge, and validate asserted restrictions.</w:t>
        </w:r>
        <w:r w:rsidR="00AC4FC1" w:rsidRPr="00AC4FC1">
          <w:rPr>
            <w:rFonts w:ascii="Times New Roman" w:hAnsi="Times New Roman" w:cs="Times New Roman"/>
            <w:noProof/>
            <w:webHidden/>
            <w:sz w:val="24"/>
            <w:szCs w:val="24"/>
          </w:rPr>
          <w:tab/>
        </w:r>
        <w:r w:rsidR="00AC4FC1" w:rsidRPr="00AC4FC1">
          <w:rPr>
            <w:rFonts w:ascii="Times New Roman" w:hAnsi="Times New Roman" w:cs="Times New Roman"/>
            <w:noProof/>
            <w:webHidden/>
            <w:sz w:val="24"/>
            <w:szCs w:val="24"/>
          </w:rPr>
          <w:fldChar w:fldCharType="begin"/>
        </w:r>
        <w:r w:rsidR="00AC4FC1" w:rsidRPr="00AC4FC1">
          <w:rPr>
            <w:rFonts w:ascii="Times New Roman" w:hAnsi="Times New Roman" w:cs="Times New Roman"/>
            <w:noProof/>
            <w:webHidden/>
            <w:sz w:val="24"/>
            <w:szCs w:val="24"/>
          </w:rPr>
          <w:instrText xml:space="preserve"> PAGEREF _Toc514066902 \h </w:instrText>
        </w:r>
        <w:r w:rsidR="00AC4FC1" w:rsidRPr="00AC4FC1">
          <w:rPr>
            <w:rFonts w:ascii="Times New Roman" w:hAnsi="Times New Roman" w:cs="Times New Roman"/>
            <w:noProof/>
            <w:webHidden/>
            <w:sz w:val="24"/>
            <w:szCs w:val="24"/>
          </w:rPr>
        </w:r>
        <w:r w:rsidR="00AC4FC1" w:rsidRPr="00AC4FC1">
          <w:rPr>
            <w:rFonts w:ascii="Times New Roman" w:hAnsi="Times New Roman" w:cs="Times New Roman"/>
            <w:noProof/>
            <w:webHidden/>
            <w:sz w:val="24"/>
            <w:szCs w:val="24"/>
          </w:rPr>
          <w:fldChar w:fldCharType="separate"/>
        </w:r>
        <w:r w:rsidR="00AC4FC1" w:rsidRPr="00AC4FC1">
          <w:rPr>
            <w:rFonts w:ascii="Times New Roman" w:hAnsi="Times New Roman" w:cs="Times New Roman"/>
            <w:noProof/>
            <w:webHidden/>
            <w:sz w:val="24"/>
            <w:szCs w:val="24"/>
          </w:rPr>
          <w:t>6</w:t>
        </w:r>
        <w:r w:rsidR="00AC4FC1" w:rsidRPr="00AC4FC1">
          <w:rPr>
            <w:rFonts w:ascii="Times New Roman" w:hAnsi="Times New Roman" w:cs="Times New Roman"/>
            <w:noProof/>
            <w:webHidden/>
            <w:sz w:val="24"/>
            <w:szCs w:val="24"/>
          </w:rPr>
          <w:fldChar w:fldCharType="end"/>
        </w:r>
      </w:hyperlink>
    </w:p>
    <w:p w14:paraId="168AC681" w14:textId="46C3901C" w:rsidR="00980E0B" w:rsidRPr="00782C95" w:rsidRDefault="007F3FF1" w:rsidP="004916E7">
      <w:pPr>
        <w:spacing w:after="240"/>
        <w:jc w:val="center"/>
        <w:rPr>
          <w:rFonts w:ascii="Times New Roman" w:hAnsi="Times New Roman" w:cs="Times New Roman"/>
          <w:i/>
          <w:sz w:val="24"/>
          <w:szCs w:val="24"/>
        </w:rPr>
      </w:pPr>
      <w:r w:rsidRPr="00AC4FC1">
        <w:rPr>
          <w:rFonts w:ascii="Times New Roman" w:hAnsi="Times New Roman" w:cs="Times New Roman"/>
          <w:i/>
          <w:sz w:val="24"/>
          <w:szCs w:val="24"/>
        </w:rPr>
        <w:fldChar w:fldCharType="end"/>
      </w:r>
    </w:p>
    <w:p w14:paraId="0DD2F74F" w14:textId="77777777" w:rsidR="004916E7" w:rsidRDefault="006942F6" w:rsidP="00980E0B">
      <w:pPr>
        <w:pStyle w:val="Heading3"/>
      </w:pPr>
      <w:bookmarkStart w:id="4" w:name="_Toc514066881"/>
      <w:r>
        <w:lastRenderedPageBreak/>
        <w:t xml:space="preserve">Subpart 5127.2 – </w:t>
      </w:r>
      <w:r w:rsidRPr="00980E0B">
        <w:t>Patents</w:t>
      </w:r>
      <w:r>
        <w:t xml:space="preserve"> and Copyrights</w:t>
      </w:r>
      <w:bookmarkEnd w:id="4"/>
    </w:p>
    <w:p w14:paraId="71663AFB" w14:textId="77777777" w:rsidR="004916E7" w:rsidRDefault="00F64D62" w:rsidP="00980E0B">
      <w:pPr>
        <w:pStyle w:val="Heading4"/>
      </w:pPr>
      <w:bookmarkStart w:id="5" w:name="_Toc514066882"/>
      <w:r w:rsidRPr="0003329F">
        <w:t>5127.20</w:t>
      </w:r>
      <w:r w:rsidR="0003329F">
        <w:t>1</w:t>
      </w:r>
      <w:r w:rsidRPr="0003329F">
        <w:t xml:space="preserve">  Patent </w:t>
      </w:r>
      <w:r w:rsidR="0003329F">
        <w:t xml:space="preserve">and </w:t>
      </w:r>
      <w:r w:rsidR="00E44F76">
        <w:t>c</w:t>
      </w:r>
      <w:r w:rsidR="0003329F">
        <w:t xml:space="preserve">opyright </w:t>
      </w:r>
      <w:r w:rsidR="00E44F76" w:rsidRPr="00980E0B">
        <w:t>i</w:t>
      </w:r>
      <w:r w:rsidR="0003329F" w:rsidRPr="00980E0B">
        <w:t>nfringement</w:t>
      </w:r>
      <w:r w:rsidR="0003329F">
        <w:t xml:space="preserve"> </w:t>
      </w:r>
      <w:r w:rsidR="00E44F76">
        <w:t>l</w:t>
      </w:r>
      <w:r w:rsidR="0003329F">
        <w:t>iability</w:t>
      </w:r>
      <w:r w:rsidRPr="0003329F">
        <w:t>.</w:t>
      </w:r>
      <w:bookmarkEnd w:id="5"/>
    </w:p>
    <w:p w14:paraId="79F1B29B" w14:textId="77777777" w:rsidR="004916E7" w:rsidRDefault="00F64D62" w:rsidP="00980E0B">
      <w:pPr>
        <w:pStyle w:val="Heading4"/>
      </w:pPr>
      <w:bookmarkStart w:id="6" w:name="_Toc514066883"/>
      <w:r w:rsidRPr="0003329F">
        <w:t>5127.20</w:t>
      </w:r>
      <w:r w:rsidR="0003329F">
        <w:t>1-2</w:t>
      </w:r>
      <w:r w:rsidRPr="0003329F">
        <w:t xml:space="preserve">  </w:t>
      </w:r>
      <w:r w:rsidR="0003329F">
        <w:t xml:space="preserve">Contract </w:t>
      </w:r>
      <w:r w:rsidR="00E44F76">
        <w:t>c</w:t>
      </w:r>
      <w:r w:rsidR="0003329F">
        <w:t>lauses</w:t>
      </w:r>
      <w:r w:rsidR="00E44F76">
        <w:t>.</w:t>
      </w:r>
      <w:bookmarkEnd w:id="6"/>
    </w:p>
    <w:p w14:paraId="485DD53A" w14:textId="39572C6F" w:rsidR="004916E7" w:rsidRDefault="0003329F" w:rsidP="004916E7">
      <w:pPr>
        <w:spacing w:after="240"/>
        <w:rPr>
          <w:rFonts w:ascii="Times New Roman" w:hAnsi="Times New Roman" w:cs="Times New Roman"/>
          <w:sz w:val="24"/>
          <w:szCs w:val="24"/>
        </w:rPr>
      </w:pPr>
      <w:r>
        <w:rPr>
          <w:rFonts w:ascii="Times New Roman" w:hAnsi="Times New Roman" w:cs="Times New Roman"/>
          <w:sz w:val="24"/>
          <w:szCs w:val="24"/>
        </w:rPr>
        <w:t xml:space="preserve">(e)  </w:t>
      </w:r>
      <w:r w:rsidR="008B77AB">
        <w:rPr>
          <w:rFonts w:ascii="Times New Roman" w:hAnsi="Times New Roman" w:cs="Times New Roman"/>
          <w:sz w:val="24"/>
          <w:szCs w:val="24"/>
        </w:rPr>
        <w:t>Obtain a</w:t>
      </w:r>
      <w:r w:rsidR="00F64D62" w:rsidRPr="0003329F">
        <w:rPr>
          <w:rFonts w:ascii="Times New Roman" w:hAnsi="Times New Roman" w:cs="Times New Roman"/>
          <w:sz w:val="24"/>
          <w:szCs w:val="24"/>
        </w:rPr>
        <w:t>pproval to exempt specific United States patents from the patent indemnity clause</w:t>
      </w:r>
      <w:ins w:id="7" w:author="Amanda" w:date="2024-09-06T14:31:00Z">
        <w:r w:rsidR="00BF5B5F">
          <w:rPr>
            <w:rFonts w:ascii="Times New Roman" w:hAnsi="Times New Roman" w:cs="Times New Roman"/>
            <w:sz w:val="24"/>
            <w:szCs w:val="24"/>
          </w:rPr>
          <w:t xml:space="preserve"> </w:t>
        </w:r>
      </w:ins>
      <w:r w:rsidR="001D3010">
        <w:rPr>
          <w:rFonts w:ascii="Times New Roman" w:hAnsi="Times New Roman" w:cs="Times New Roman"/>
          <w:sz w:val="24"/>
          <w:szCs w:val="24"/>
        </w:rPr>
        <w:t>f</w:t>
      </w:r>
      <w:r w:rsidR="00F64D62" w:rsidRPr="0003329F">
        <w:rPr>
          <w:rFonts w:ascii="Times New Roman" w:hAnsi="Times New Roman" w:cs="Times New Roman"/>
          <w:sz w:val="24"/>
          <w:szCs w:val="24"/>
        </w:rPr>
        <w:t>rom</w:t>
      </w:r>
      <w:r>
        <w:rPr>
          <w:rFonts w:ascii="Times New Roman" w:hAnsi="Times New Roman" w:cs="Times New Roman"/>
          <w:sz w:val="24"/>
          <w:szCs w:val="24"/>
        </w:rPr>
        <w:t>:</w:t>
      </w:r>
    </w:p>
    <w:p w14:paraId="253742A4" w14:textId="77777777" w:rsidR="0020175E" w:rsidRDefault="0020175E" w:rsidP="004916E7">
      <w:pPr>
        <w:spacing w:after="240"/>
        <w:rPr>
          <w:rFonts w:ascii="Times New Roman" w:hAnsi="Times New Roman" w:cs="Times New Roman"/>
          <w:sz w:val="24"/>
          <w:szCs w:val="24"/>
        </w:rPr>
      </w:pPr>
    </w:p>
    <w:p w14:paraId="52C9E1B8" w14:textId="4875997A" w:rsidR="00F9069D" w:rsidRDefault="00A31231" w:rsidP="00F9069D">
      <w:pPr>
        <w:spacing w:after="0"/>
        <w:rPr>
          <w:rFonts w:ascii="Times New Roman" w:hAnsi="Times New Roman" w:cs="Times New Roman"/>
          <w:sz w:val="24"/>
          <w:szCs w:val="24"/>
        </w:rPr>
      </w:pPr>
      <w:r>
        <w:rPr>
          <w:rFonts w:ascii="Times New Roman" w:hAnsi="Times New Roman" w:cs="Times New Roman"/>
          <w:sz w:val="24"/>
          <w:szCs w:val="24"/>
        </w:rPr>
        <w:t xml:space="preserve">Commander, </w:t>
      </w:r>
      <w:r w:rsidR="004916E7" w:rsidRPr="004916E7">
        <w:rPr>
          <w:rFonts w:ascii="Times New Roman" w:hAnsi="Times New Roman" w:cs="Times New Roman"/>
          <w:sz w:val="24"/>
          <w:szCs w:val="24"/>
        </w:rPr>
        <w:t>US Army Legal Services Agency</w:t>
      </w:r>
    </w:p>
    <w:p w14:paraId="25E52CE8" w14:textId="77777777" w:rsidR="00F9069D" w:rsidRDefault="005864A9" w:rsidP="00F9069D">
      <w:pPr>
        <w:spacing w:after="0"/>
        <w:rPr>
          <w:rFonts w:ascii="Times New Roman" w:hAnsi="Times New Roman" w:cs="Times New Roman"/>
          <w:sz w:val="24"/>
          <w:szCs w:val="24"/>
        </w:rPr>
      </w:pPr>
      <w:r>
        <w:rPr>
          <w:rFonts w:ascii="Times New Roman" w:hAnsi="Times New Roman" w:cs="Times New Roman"/>
          <w:sz w:val="24"/>
          <w:szCs w:val="24"/>
        </w:rPr>
        <w:t>Attn</w:t>
      </w:r>
      <w:r w:rsidR="004916E7" w:rsidRPr="004916E7">
        <w:rPr>
          <w:rFonts w:ascii="Times New Roman" w:hAnsi="Times New Roman" w:cs="Times New Roman"/>
          <w:sz w:val="24"/>
          <w:szCs w:val="24"/>
        </w:rPr>
        <w:t>:  JALS-RL/IP</w:t>
      </w:r>
    </w:p>
    <w:p w14:paraId="63F88AAF" w14:textId="77777777" w:rsidR="00F9069D" w:rsidRDefault="004916E7" w:rsidP="00F9069D">
      <w:pPr>
        <w:spacing w:after="0"/>
        <w:rPr>
          <w:rFonts w:ascii="Times New Roman" w:hAnsi="Times New Roman" w:cs="Times New Roman"/>
          <w:sz w:val="24"/>
          <w:szCs w:val="24"/>
        </w:rPr>
      </w:pPr>
      <w:r w:rsidRPr="004916E7">
        <w:rPr>
          <w:rFonts w:ascii="Times New Roman" w:hAnsi="Times New Roman" w:cs="Times New Roman"/>
          <w:sz w:val="24"/>
          <w:szCs w:val="24"/>
        </w:rPr>
        <w:t>Regulatory Law and Intellectual Property Division</w:t>
      </w:r>
    </w:p>
    <w:p w14:paraId="50ED4393" w14:textId="77777777" w:rsidR="00F9069D" w:rsidRDefault="004916E7" w:rsidP="00F9069D">
      <w:pPr>
        <w:spacing w:after="0"/>
        <w:rPr>
          <w:rFonts w:ascii="Times New Roman" w:hAnsi="Times New Roman" w:cs="Times New Roman"/>
          <w:sz w:val="24"/>
          <w:szCs w:val="24"/>
        </w:rPr>
      </w:pPr>
      <w:r w:rsidRPr="004916E7">
        <w:rPr>
          <w:rFonts w:ascii="Times New Roman" w:hAnsi="Times New Roman" w:cs="Times New Roman"/>
          <w:sz w:val="24"/>
          <w:szCs w:val="24"/>
        </w:rPr>
        <w:t>9275 Gunston Road, Suite 1300</w:t>
      </w:r>
    </w:p>
    <w:p w14:paraId="39463CBD" w14:textId="77777777" w:rsidR="00F9069D" w:rsidDel="00BF5B5F" w:rsidRDefault="004916E7" w:rsidP="00F9069D">
      <w:pPr>
        <w:spacing w:after="240"/>
        <w:rPr>
          <w:del w:id="8" w:author="Amanda" w:date="2024-09-06T14:31:00Z"/>
          <w:rFonts w:ascii="Times New Roman" w:hAnsi="Times New Roman" w:cs="Times New Roman"/>
          <w:sz w:val="24"/>
          <w:szCs w:val="24"/>
        </w:rPr>
      </w:pPr>
      <w:r w:rsidRPr="004916E7">
        <w:rPr>
          <w:rFonts w:ascii="Times New Roman" w:hAnsi="Times New Roman" w:cs="Times New Roman"/>
          <w:sz w:val="24"/>
          <w:szCs w:val="24"/>
        </w:rPr>
        <w:t>Fort Belvoir, VA 22060-5546</w:t>
      </w:r>
      <w:r w:rsidR="00E44F76">
        <w:rPr>
          <w:rFonts w:ascii="Times New Roman" w:hAnsi="Times New Roman" w:cs="Times New Roman"/>
          <w:sz w:val="24"/>
          <w:szCs w:val="24"/>
        </w:rPr>
        <w:t>.</w:t>
      </w:r>
    </w:p>
    <w:p w14:paraId="64DC84DB" w14:textId="77777777" w:rsidR="008A401B" w:rsidRDefault="008A401B" w:rsidP="00617D5C">
      <w:pPr>
        <w:spacing w:after="240"/>
        <w:rPr>
          <w:rFonts w:ascii="Times New Roman" w:hAnsi="Times New Roman" w:cs="Times New Roman"/>
          <w:sz w:val="24"/>
          <w:szCs w:val="24"/>
        </w:rPr>
      </w:pPr>
    </w:p>
    <w:p w14:paraId="5694EC6F" w14:textId="71AD5D23" w:rsidR="004916E7" w:rsidRPr="00617D5C" w:rsidRDefault="004916E7" w:rsidP="00617D5C">
      <w:pPr>
        <w:spacing w:after="240"/>
        <w:rPr>
          <w:rFonts w:ascii="Times New Roman" w:hAnsi="Times New Roman" w:cs="Times New Roman"/>
          <w:sz w:val="24"/>
          <w:szCs w:val="24"/>
        </w:rPr>
      </w:pPr>
      <w:r w:rsidRPr="00617D5C">
        <w:rPr>
          <w:rFonts w:ascii="Times New Roman" w:hAnsi="Times New Roman" w:cs="Times New Roman"/>
          <w:sz w:val="24"/>
          <w:szCs w:val="24"/>
        </w:rPr>
        <w:t>However, the Commander, U.S. Army Materiel Command and designees that have patent counsel may give approval</w:t>
      </w:r>
      <w:r w:rsidR="004701EF" w:rsidRPr="00617D5C">
        <w:rPr>
          <w:rFonts w:ascii="Times New Roman" w:hAnsi="Times New Roman" w:cs="Times New Roman"/>
          <w:sz w:val="24"/>
          <w:szCs w:val="24"/>
        </w:rPr>
        <w:t>.</w:t>
      </w:r>
    </w:p>
    <w:p w14:paraId="2A3F4CFF" w14:textId="77777777" w:rsidR="004916E7" w:rsidRDefault="00101851" w:rsidP="00980E0B">
      <w:pPr>
        <w:pStyle w:val="Heading4"/>
      </w:pPr>
      <w:bookmarkStart w:id="9" w:name="_Toc514066884"/>
      <w:r>
        <w:t>5127.202  Royalties.</w:t>
      </w:r>
      <w:bookmarkEnd w:id="9"/>
    </w:p>
    <w:p w14:paraId="597990FA" w14:textId="77777777" w:rsidR="004916E7" w:rsidRDefault="008B77AB" w:rsidP="00980E0B">
      <w:pPr>
        <w:pStyle w:val="Heading4"/>
      </w:pPr>
      <w:bookmarkStart w:id="10" w:name="_Toc514066885"/>
      <w:r w:rsidRPr="004701EF">
        <w:t>5</w:t>
      </w:r>
      <w:r w:rsidR="00E619B7">
        <w:t>127.20</w:t>
      </w:r>
      <w:r w:rsidR="00E44F76">
        <w:t>2</w:t>
      </w:r>
      <w:r w:rsidR="00E619B7">
        <w:t xml:space="preserve">-3 </w:t>
      </w:r>
      <w:r w:rsidR="00E44F76">
        <w:t xml:space="preserve"> </w:t>
      </w:r>
      <w:r w:rsidR="00E619B7">
        <w:t>Adjustment of royalties.</w:t>
      </w:r>
      <w:bookmarkEnd w:id="10"/>
    </w:p>
    <w:p w14:paraId="27BBA575" w14:textId="2A09CE62" w:rsidR="004916E7" w:rsidRDefault="00F64D62" w:rsidP="009D59C8">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t>(a)  The office having cognizance of patent matters must report the results of any action taken in compliance with FAR 27.20</w:t>
      </w:r>
      <w:r w:rsidR="0003329F">
        <w:rPr>
          <w:rFonts w:ascii="Times New Roman" w:hAnsi="Times New Roman" w:cs="Times New Roman"/>
          <w:sz w:val="24"/>
          <w:szCs w:val="24"/>
        </w:rPr>
        <w:t>2-3</w:t>
      </w:r>
      <w:r w:rsidRPr="0003329F">
        <w:rPr>
          <w:rFonts w:ascii="Times New Roman" w:hAnsi="Times New Roman" w:cs="Times New Roman"/>
          <w:sz w:val="24"/>
          <w:szCs w:val="24"/>
        </w:rPr>
        <w:t xml:space="preserve"> to the Chief, Regulatory Law and Intellectual Property Law Division, </w:t>
      </w:r>
      <w:r w:rsidR="00E65C8D">
        <w:rPr>
          <w:rFonts w:ascii="Times New Roman" w:hAnsi="Times New Roman" w:cs="Times New Roman"/>
          <w:sz w:val="24"/>
          <w:szCs w:val="24"/>
        </w:rPr>
        <w:t>U.S. Army Legal Services Agency</w:t>
      </w:r>
      <w:r w:rsidRPr="0003329F">
        <w:rPr>
          <w:rFonts w:ascii="Times New Roman" w:hAnsi="Times New Roman" w:cs="Times New Roman"/>
          <w:sz w:val="24"/>
          <w:szCs w:val="24"/>
        </w:rPr>
        <w:t>.</w:t>
      </w:r>
    </w:p>
    <w:p w14:paraId="64C73CCA" w14:textId="77777777" w:rsidR="004916E7" w:rsidRDefault="00F64D62" w:rsidP="00980E0B">
      <w:pPr>
        <w:pStyle w:val="Heading3"/>
      </w:pPr>
      <w:bookmarkStart w:id="11" w:name="_Toc514066886"/>
      <w:r w:rsidRPr="0003329F">
        <w:t xml:space="preserve">Subpart 5127.3 </w:t>
      </w:r>
      <w:r w:rsidR="00E44F76">
        <w:t>–</w:t>
      </w:r>
      <w:r w:rsidRPr="0003329F">
        <w:t xml:space="preserve"> Patent Rights Under Government Contracts</w:t>
      </w:r>
      <w:bookmarkEnd w:id="11"/>
    </w:p>
    <w:p w14:paraId="4A73EF91" w14:textId="77777777" w:rsidR="00782C95" w:rsidRDefault="00782C95" w:rsidP="00980E0B">
      <w:pPr>
        <w:pStyle w:val="Heading4"/>
      </w:pPr>
      <w:bookmarkStart w:id="12" w:name="_Toc514066887"/>
      <w:r>
        <w:t>5127.303  Contract clauses.</w:t>
      </w:r>
      <w:bookmarkEnd w:id="12"/>
      <w:r>
        <w:t xml:space="preserve"> </w:t>
      </w:r>
    </w:p>
    <w:p w14:paraId="5CBA73E0" w14:textId="7BC9D827" w:rsidR="00782C95" w:rsidRPr="00980E0B" w:rsidRDefault="00782C95" w:rsidP="00980E0B">
      <w:pPr>
        <w:rPr>
          <w:rFonts w:ascii="Times New Roman" w:hAnsi="Times New Roman" w:cs="Times New Roman"/>
          <w:b/>
          <w:sz w:val="24"/>
          <w:szCs w:val="24"/>
        </w:rPr>
      </w:pPr>
      <w:r w:rsidRPr="00980E0B">
        <w:rPr>
          <w:rFonts w:ascii="Times New Roman" w:hAnsi="Times New Roman" w:cs="Times New Roman"/>
          <w:sz w:val="24"/>
          <w:szCs w:val="24"/>
        </w:rPr>
        <w:t>(b)(3)  The Assistant Secretary of the Army (Acquisi</w:t>
      </w:r>
      <w:r w:rsidR="00266759" w:rsidRPr="00980E0B">
        <w:rPr>
          <w:rFonts w:ascii="Times New Roman" w:hAnsi="Times New Roman" w:cs="Times New Roman"/>
          <w:sz w:val="24"/>
          <w:szCs w:val="24"/>
        </w:rPr>
        <w:t xml:space="preserve">tion, Logistics and Technology), on a non-delegable basis, </w:t>
      </w:r>
      <w:r w:rsidRPr="00980E0B">
        <w:rPr>
          <w:rFonts w:ascii="Times New Roman" w:hAnsi="Times New Roman" w:cs="Times New Roman"/>
          <w:sz w:val="24"/>
          <w:szCs w:val="24"/>
        </w:rPr>
        <w:t>may make the determination as described in FAR 27.303(b)(3)</w:t>
      </w:r>
      <w:r w:rsidR="00266759" w:rsidRPr="00980E0B">
        <w:rPr>
          <w:rFonts w:ascii="Times New Roman" w:hAnsi="Times New Roman" w:cs="Times New Roman"/>
          <w:sz w:val="24"/>
          <w:szCs w:val="24"/>
        </w:rPr>
        <w:t xml:space="preserve"> and DFARS 227.303(2)(ii)(B)</w:t>
      </w:r>
      <w:r w:rsidRPr="00980E0B">
        <w:rPr>
          <w:rFonts w:ascii="Times New Roman" w:hAnsi="Times New Roman" w:cs="Times New Roman"/>
          <w:sz w:val="24"/>
          <w:szCs w:val="24"/>
        </w:rPr>
        <w:t xml:space="preserve">.  </w:t>
      </w:r>
    </w:p>
    <w:p w14:paraId="4F95351E" w14:textId="45BC1833" w:rsidR="00AB0FC3" w:rsidRPr="00980E0B" w:rsidRDefault="00AB0FC3" w:rsidP="00980E0B">
      <w:pPr>
        <w:rPr>
          <w:rFonts w:ascii="Times New Roman" w:hAnsi="Times New Roman" w:cs="Times New Roman"/>
          <w:b/>
          <w:sz w:val="24"/>
          <w:szCs w:val="24"/>
        </w:rPr>
      </w:pPr>
      <w:r w:rsidRPr="00980E0B">
        <w:rPr>
          <w:rFonts w:ascii="Times New Roman" w:hAnsi="Times New Roman" w:cs="Times New Roman"/>
          <w:sz w:val="24"/>
          <w:szCs w:val="24"/>
        </w:rPr>
        <w:t xml:space="preserve">(e)(1)(ii)  The Assistant Secretary of the Army (Acquisition, Logistics and Technology) may make the determination as described in FAR 27.303(e)(1)(ii).  See Appendix GG for further delegation.  </w:t>
      </w:r>
    </w:p>
    <w:p w14:paraId="560D5938" w14:textId="26FB9D4B" w:rsidR="00AB0FC3" w:rsidRPr="00980E0B" w:rsidRDefault="00AB0FC3" w:rsidP="00980E0B">
      <w:pPr>
        <w:rPr>
          <w:rFonts w:ascii="Times New Roman" w:hAnsi="Times New Roman" w:cs="Times New Roman"/>
          <w:b/>
          <w:sz w:val="24"/>
          <w:szCs w:val="24"/>
        </w:rPr>
      </w:pPr>
      <w:r w:rsidRPr="00980E0B">
        <w:rPr>
          <w:rFonts w:ascii="Times New Roman" w:hAnsi="Times New Roman" w:cs="Times New Roman"/>
          <w:sz w:val="24"/>
          <w:szCs w:val="24"/>
        </w:rPr>
        <w:t>(e)(4)(ii) The Assistant Secretary of the Army (Acquisi</w:t>
      </w:r>
      <w:r w:rsidR="003171D6" w:rsidRPr="00980E0B">
        <w:rPr>
          <w:rFonts w:ascii="Times New Roman" w:hAnsi="Times New Roman" w:cs="Times New Roman"/>
          <w:sz w:val="24"/>
          <w:szCs w:val="24"/>
        </w:rPr>
        <w:t xml:space="preserve">tion, Logistics and Technology), on a non-delegable basis, </w:t>
      </w:r>
      <w:r w:rsidRPr="00980E0B">
        <w:rPr>
          <w:rFonts w:ascii="Times New Roman" w:hAnsi="Times New Roman" w:cs="Times New Roman"/>
          <w:sz w:val="24"/>
          <w:szCs w:val="24"/>
        </w:rPr>
        <w:t xml:space="preserve">may make the determination as described in FAR 27.303(e)(4)(ii).  </w:t>
      </w:r>
    </w:p>
    <w:p w14:paraId="77FC4F48" w14:textId="77777777" w:rsidR="004916E7" w:rsidRDefault="00F64D62" w:rsidP="00980E0B">
      <w:pPr>
        <w:pStyle w:val="Heading4"/>
      </w:pPr>
      <w:bookmarkStart w:id="13" w:name="_Toc514066888"/>
      <w:r w:rsidRPr="0003329F">
        <w:lastRenderedPageBreak/>
        <w:t>5127.304  Procedures.</w:t>
      </w:r>
      <w:bookmarkEnd w:id="13"/>
    </w:p>
    <w:p w14:paraId="707300E1" w14:textId="63590065" w:rsidR="00E71CCC" w:rsidRDefault="00F64D62" w:rsidP="003171D6">
      <w:pPr>
        <w:rPr>
          <w:rFonts w:ascii="Times New Roman" w:hAnsi="Times New Roman" w:cs="Times New Roman"/>
          <w:b/>
          <w:sz w:val="24"/>
          <w:szCs w:val="24"/>
        </w:rPr>
      </w:pPr>
      <w:r w:rsidRPr="0003329F">
        <w:rPr>
          <w:rFonts w:ascii="Times New Roman" w:hAnsi="Times New Roman" w:cs="Times New Roman"/>
          <w:sz w:val="24"/>
          <w:szCs w:val="24"/>
        </w:rPr>
        <w:t xml:space="preserve">Refer questions about Army procedures to the Chief, Regulatory Law and Intellectual Property Law Division at the address in </w:t>
      </w:r>
      <w:ins w:id="14" w:author="Jordan, Amanda C CIV USARMY HQDA ASA ALT (USA)" w:date="2024-08-28T11:44:00Z">
        <w:r w:rsidR="002A06B4">
          <w:rPr>
            <w:rFonts w:ascii="Times New Roman" w:hAnsi="Times New Roman" w:cs="Times New Roman"/>
            <w:sz w:val="24"/>
            <w:szCs w:val="24"/>
          </w:rPr>
          <w:t xml:space="preserve">AFARS </w:t>
        </w:r>
      </w:ins>
      <w:r w:rsidRPr="0003329F">
        <w:rPr>
          <w:rFonts w:ascii="Times New Roman" w:hAnsi="Times New Roman" w:cs="Times New Roman"/>
          <w:sz w:val="24"/>
          <w:szCs w:val="24"/>
        </w:rPr>
        <w:t>5127.20</w:t>
      </w:r>
      <w:r w:rsidR="00806E06">
        <w:rPr>
          <w:rFonts w:ascii="Times New Roman" w:hAnsi="Times New Roman" w:cs="Times New Roman"/>
          <w:sz w:val="24"/>
          <w:szCs w:val="24"/>
        </w:rPr>
        <w:t>1-2</w:t>
      </w:r>
      <w:r w:rsidRPr="0003329F">
        <w:rPr>
          <w:rFonts w:ascii="Times New Roman" w:hAnsi="Times New Roman" w:cs="Times New Roman"/>
          <w:sz w:val="24"/>
          <w:szCs w:val="24"/>
        </w:rPr>
        <w:t>.</w:t>
      </w:r>
    </w:p>
    <w:p w14:paraId="2C597D17" w14:textId="77777777" w:rsidR="004916E7" w:rsidRDefault="0011310E" w:rsidP="00980E0B">
      <w:pPr>
        <w:pStyle w:val="Heading3"/>
      </w:pPr>
      <w:bookmarkStart w:id="15" w:name="_Toc514066889"/>
      <w:r w:rsidRPr="00A93628">
        <w:t xml:space="preserve">Subpart 5127.6 </w:t>
      </w:r>
      <w:r w:rsidR="00FE602C">
        <w:t>–</w:t>
      </w:r>
      <w:r w:rsidRPr="00A93628">
        <w:t xml:space="preserve"> Foreign License and Technical Assistance Agreements</w:t>
      </w:r>
      <w:bookmarkEnd w:id="15"/>
    </w:p>
    <w:p w14:paraId="0020AD8E" w14:textId="77777777" w:rsidR="004916E7" w:rsidRDefault="005864A9" w:rsidP="00980E0B">
      <w:pPr>
        <w:pStyle w:val="Heading4"/>
      </w:pPr>
      <w:bookmarkStart w:id="16" w:name="_Toc514066890"/>
      <w:r>
        <w:t>5127.675  Foreign license and technical assistance agreements between a domestic concern and a foreign government or concern.</w:t>
      </w:r>
      <w:bookmarkEnd w:id="16"/>
    </w:p>
    <w:p w14:paraId="00AEDE08" w14:textId="77777777" w:rsidR="004916E7" w:rsidRDefault="005864A9" w:rsidP="00980E0B">
      <w:pPr>
        <w:pStyle w:val="Heading4"/>
      </w:pPr>
      <w:bookmarkStart w:id="17" w:name="_Toc514066891"/>
      <w:r>
        <w:t>5127.675-2  Review of agreements.</w:t>
      </w:r>
      <w:bookmarkEnd w:id="17"/>
    </w:p>
    <w:p w14:paraId="4F888A49" w14:textId="553F5B78" w:rsidR="004916E7" w:rsidRDefault="005864A9" w:rsidP="004916E7">
      <w:pPr>
        <w:spacing w:after="240"/>
        <w:rPr>
          <w:rFonts w:ascii="Times New Roman" w:hAnsi="Times New Roman" w:cs="Times New Roman"/>
          <w:sz w:val="24"/>
          <w:szCs w:val="24"/>
        </w:rPr>
      </w:pPr>
      <w:r>
        <w:rPr>
          <w:rFonts w:ascii="Times New Roman" w:hAnsi="Times New Roman" w:cs="Times New Roman"/>
          <w:sz w:val="24"/>
          <w:szCs w:val="24"/>
        </w:rPr>
        <w:t xml:space="preserve">(a)  </w:t>
      </w:r>
      <w:r w:rsidR="008B77AB">
        <w:rPr>
          <w:rFonts w:ascii="Times New Roman" w:hAnsi="Times New Roman" w:cs="Times New Roman"/>
          <w:sz w:val="24"/>
          <w:szCs w:val="24"/>
        </w:rPr>
        <w:t>Send proposed</w:t>
      </w:r>
      <w:r w:rsidR="0011310E" w:rsidRPr="00A93628">
        <w:rPr>
          <w:rFonts w:ascii="Times New Roman" w:hAnsi="Times New Roman" w:cs="Times New Roman"/>
          <w:sz w:val="24"/>
          <w:szCs w:val="24"/>
        </w:rPr>
        <w:t xml:space="preserve"> agreements through the </w:t>
      </w:r>
      <w:r w:rsidR="00341BB5">
        <w:rPr>
          <w:rFonts w:ascii="Times New Roman" w:hAnsi="Times New Roman" w:cs="Times New Roman"/>
          <w:sz w:val="24"/>
          <w:szCs w:val="24"/>
        </w:rPr>
        <w:t>h</w:t>
      </w:r>
      <w:r w:rsidR="0011310E" w:rsidRPr="00A93628">
        <w:rPr>
          <w:rFonts w:ascii="Times New Roman" w:hAnsi="Times New Roman" w:cs="Times New Roman"/>
          <w:sz w:val="24"/>
          <w:szCs w:val="24"/>
        </w:rPr>
        <w:t xml:space="preserve">ead of the </w:t>
      </w:r>
      <w:r w:rsidR="00341BB5">
        <w:rPr>
          <w:rFonts w:ascii="Times New Roman" w:hAnsi="Times New Roman" w:cs="Times New Roman"/>
          <w:sz w:val="24"/>
          <w:szCs w:val="24"/>
        </w:rPr>
        <w:t>c</w:t>
      </w:r>
      <w:r w:rsidR="0011310E" w:rsidRPr="00A93628">
        <w:rPr>
          <w:rFonts w:ascii="Times New Roman" w:hAnsi="Times New Roman" w:cs="Times New Roman"/>
          <w:sz w:val="24"/>
          <w:szCs w:val="24"/>
        </w:rPr>
        <w:t xml:space="preserve">ontracting </w:t>
      </w:r>
      <w:r w:rsidR="00341BB5">
        <w:rPr>
          <w:rFonts w:ascii="Times New Roman" w:hAnsi="Times New Roman" w:cs="Times New Roman"/>
          <w:sz w:val="24"/>
          <w:szCs w:val="24"/>
        </w:rPr>
        <w:t>a</w:t>
      </w:r>
      <w:r w:rsidR="0011310E" w:rsidRPr="00A93628">
        <w:rPr>
          <w:rFonts w:ascii="Times New Roman" w:hAnsi="Times New Roman" w:cs="Times New Roman"/>
          <w:sz w:val="24"/>
          <w:szCs w:val="24"/>
        </w:rPr>
        <w:t>ctivity</w:t>
      </w:r>
      <w:ins w:id="18" w:author="Amanda" w:date="2024-09-06T14:32:00Z">
        <w:r w:rsidR="00BF5B5F">
          <w:rPr>
            <w:rFonts w:ascii="Times New Roman" w:hAnsi="Times New Roman" w:cs="Times New Roman"/>
            <w:sz w:val="24"/>
            <w:szCs w:val="24"/>
          </w:rPr>
          <w:t xml:space="preserve"> </w:t>
        </w:r>
      </w:ins>
      <w:ins w:id="19" w:author="Jordan, Amanda C CIV USARMY HQDA ASA ALT (USA)" w:date="2024-08-28T11:56:00Z">
        <w:r w:rsidR="00BE38A5">
          <w:rPr>
            <w:rFonts w:ascii="Times New Roman" w:hAnsi="Times New Roman" w:cs="Times New Roman"/>
            <w:sz w:val="24"/>
            <w:szCs w:val="24"/>
          </w:rPr>
          <w:t>(HCA)</w:t>
        </w:r>
      </w:ins>
      <w:r w:rsidR="0011310E" w:rsidRPr="00A93628">
        <w:rPr>
          <w:rFonts w:ascii="Times New Roman" w:hAnsi="Times New Roman" w:cs="Times New Roman"/>
          <w:sz w:val="24"/>
          <w:szCs w:val="24"/>
        </w:rPr>
        <w:t xml:space="preserve"> </w:t>
      </w:r>
      <w:r w:rsidR="008B77AB">
        <w:rPr>
          <w:rFonts w:ascii="Times New Roman" w:hAnsi="Times New Roman" w:cs="Times New Roman"/>
          <w:sz w:val="24"/>
          <w:szCs w:val="24"/>
        </w:rPr>
        <w:t>to</w:t>
      </w:r>
      <w:r w:rsidR="0011310E" w:rsidRPr="00A93628">
        <w:rPr>
          <w:rFonts w:ascii="Times New Roman" w:hAnsi="Times New Roman" w:cs="Times New Roman"/>
          <w:sz w:val="24"/>
          <w:szCs w:val="24"/>
        </w:rPr>
        <w:t xml:space="preserve"> appropriate patent and technical personnel</w:t>
      </w:r>
      <w:r w:rsidR="008B77AB">
        <w:rPr>
          <w:rFonts w:ascii="Times New Roman" w:hAnsi="Times New Roman" w:cs="Times New Roman"/>
          <w:sz w:val="24"/>
          <w:szCs w:val="24"/>
        </w:rPr>
        <w:t xml:space="preserve"> for review</w:t>
      </w:r>
      <w:r w:rsidR="0011310E" w:rsidRPr="00A93628">
        <w:rPr>
          <w:rFonts w:ascii="Times New Roman" w:hAnsi="Times New Roman" w:cs="Times New Roman"/>
          <w:sz w:val="24"/>
          <w:szCs w:val="24"/>
        </w:rPr>
        <w:t xml:space="preserve">.  </w:t>
      </w:r>
      <w:r w:rsidR="008B77AB">
        <w:rPr>
          <w:rFonts w:ascii="Times New Roman" w:hAnsi="Times New Roman" w:cs="Times New Roman"/>
          <w:sz w:val="24"/>
          <w:szCs w:val="24"/>
        </w:rPr>
        <w:t xml:space="preserve">Send the </w:t>
      </w:r>
      <w:r w:rsidR="0011310E" w:rsidRPr="00A93628">
        <w:rPr>
          <w:rFonts w:ascii="Times New Roman" w:hAnsi="Times New Roman" w:cs="Times New Roman"/>
          <w:sz w:val="24"/>
          <w:szCs w:val="24"/>
        </w:rPr>
        <w:t xml:space="preserve">comments and recommendations of the </w:t>
      </w:r>
      <w:del w:id="20" w:author="Jordan, Amanda C CIV USARMY HQDA ASA ALT (USA)" w:date="2024-08-28T11:56:00Z">
        <w:r w:rsidR="00655A94" w:rsidDel="00BE38A5">
          <w:rPr>
            <w:rFonts w:ascii="Times New Roman" w:hAnsi="Times New Roman" w:cs="Times New Roman"/>
            <w:sz w:val="24"/>
            <w:szCs w:val="24"/>
          </w:rPr>
          <w:delText>head of the contracting activity</w:delText>
        </w:r>
      </w:del>
      <w:ins w:id="21" w:author="Jordan, Amanda C CIV USARMY HQDA ASA ALT (USA)" w:date="2024-08-28T11:56:00Z">
        <w:r w:rsidR="00BE38A5">
          <w:rPr>
            <w:rFonts w:ascii="Times New Roman" w:hAnsi="Times New Roman" w:cs="Times New Roman"/>
            <w:sz w:val="24"/>
            <w:szCs w:val="24"/>
          </w:rPr>
          <w:t>HCA</w:t>
        </w:r>
      </w:ins>
      <w:r w:rsidR="0011310E" w:rsidRPr="00A93628">
        <w:rPr>
          <w:rFonts w:ascii="Times New Roman" w:hAnsi="Times New Roman" w:cs="Times New Roman"/>
          <w:sz w:val="24"/>
          <w:szCs w:val="24"/>
        </w:rPr>
        <w:t xml:space="preserve"> to</w:t>
      </w:r>
      <w:r w:rsidR="00C70C50">
        <w:rPr>
          <w:rFonts w:ascii="Times New Roman" w:hAnsi="Times New Roman" w:cs="Times New Roman"/>
          <w:sz w:val="24"/>
          <w:szCs w:val="24"/>
        </w:rPr>
        <w:t>:</w:t>
      </w:r>
    </w:p>
    <w:p w14:paraId="442DEF45" w14:textId="7AE1A204" w:rsidR="009D59C8" w:rsidRDefault="005864A9">
      <w:pPr>
        <w:spacing w:after="0" w:line="240" w:lineRule="auto"/>
        <w:rPr>
          <w:rFonts w:ascii="Times New Roman" w:hAnsi="Times New Roman" w:cs="Times New Roman"/>
          <w:sz w:val="24"/>
          <w:szCs w:val="24"/>
        </w:rPr>
      </w:pPr>
      <w:r>
        <w:rPr>
          <w:rFonts w:ascii="Times New Roman" w:hAnsi="Times New Roman" w:cs="Times New Roman"/>
          <w:sz w:val="24"/>
          <w:szCs w:val="24"/>
        </w:rPr>
        <w:t>Deputy Assistant Secretary of the Army for Defense Exports and Cooperation (DASA(DE&amp;C))</w:t>
      </w:r>
    </w:p>
    <w:p w14:paraId="3D117933" w14:textId="77777777" w:rsidR="008A401B" w:rsidRDefault="008A401B">
      <w:pPr>
        <w:spacing w:after="0" w:line="240" w:lineRule="auto"/>
        <w:rPr>
          <w:rFonts w:ascii="Times New Roman" w:hAnsi="Times New Roman" w:cs="Times New Roman"/>
          <w:sz w:val="24"/>
          <w:szCs w:val="24"/>
        </w:rPr>
      </w:pPr>
    </w:p>
    <w:p w14:paraId="3140F393" w14:textId="77777777" w:rsidR="009D59C8" w:rsidRDefault="005864A9" w:rsidP="00BE38A5">
      <w:pPr>
        <w:spacing w:after="0" w:line="240" w:lineRule="auto"/>
        <w:rPr>
          <w:rFonts w:ascii="Times New Roman" w:hAnsi="Times New Roman" w:cs="Times New Roman"/>
          <w:sz w:val="24"/>
          <w:szCs w:val="24"/>
        </w:rPr>
      </w:pPr>
      <w:r>
        <w:rPr>
          <w:rFonts w:ascii="Times New Roman" w:hAnsi="Times New Roman" w:cs="Times New Roman"/>
          <w:sz w:val="24"/>
          <w:szCs w:val="24"/>
        </w:rPr>
        <w:t>ATTN:  SAAL-ZN</w:t>
      </w:r>
    </w:p>
    <w:p w14:paraId="23CD0926" w14:textId="77777777" w:rsidR="009D59C8" w:rsidRDefault="004916E7" w:rsidP="00BE38A5">
      <w:pPr>
        <w:spacing w:after="0" w:line="240" w:lineRule="auto"/>
        <w:rPr>
          <w:rFonts w:ascii="Times New Roman" w:hAnsi="Times New Roman" w:cs="Times New Roman"/>
          <w:sz w:val="24"/>
          <w:szCs w:val="24"/>
        </w:rPr>
      </w:pPr>
      <w:r w:rsidRPr="004916E7">
        <w:rPr>
          <w:rFonts w:ascii="Times New Roman" w:hAnsi="Times New Roman" w:cs="Times New Roman"/>
          <w:sz w:val="24"/>
          <w:szCs w:val="24"/>
        </w:rPr>
        <w:t>103 Army Pentagon</w:t>
      </w:r>
    </w:p>
    <w:p w14:paraId="0BE4B9DE" w14:textId="77777777" w:rsidR="009D59C8" w:rsidRDefault="004916E7" w:rsidP="00BE38A5">
      <w:pPr>
        <w:spacing w:after="0" w:line="240" w:lineRule="auto"/>
        <w:rPr>
          <w:ins w:id="22" w:author="Jordan, Amanda C CIV USARMY HQDA ASA ALT (USA)" w:date="2024-08-28T11:50:00Z"/>
          <w:rFonts w:ascii="Times New Roman" w:hAnsi="Times New Roman" w:cs="Times New Roman"/>
          <w:sz w:val="24"/>
          <w:szCs w:val="24"/>
        </w:rPr>
      </w:pPr>
      <w:r w:rsidRPr="004916E7">
        <w:rPr>
          <w:rFonts w:ascii="Times New Roman" w:hAnsi="Times New Roman" w:cs="Times New Roman"/>
          <w:sz w:val="24"/>
          <w:szCs w:val="24"/>
        </w:rPr>
        <w:t>Washington, DC 20310</w:t>
      </w:r>
      <w:r w:rsidR="005864A9">
        <w:rPr>
          <w:rFonts w:ascii="Times New Roman" w:hAnsi="Times New Roman" w:cs="Times New Roman"/>
          <w:sz w:val="24"/>
          <w:szCs w:val="24"/>
        </w:rPr>
        <w:t>.</w:t>
      </w:r>
    </w:p>
    <w:p w14:paraId="4D496640" w14:textId="5D56A3E4" w:rsidR="00BE38A5" w:rsidRDefault="00BE38A5" w:rsidP="00BE38A5">
      <w:pPr>
        <w:spacing w:after="0" w:line="240" w:lineRule="auto"/>
        <w:rPr>
          <w:ins w:id="23" w:author="Jordan, Amanda C CIV USARMY HQDA ASA ALT (USA)" w:date="2024-08-28T11:50:00Z"/>
          <w:rFonts w:ascii="Times New Roman" w:hAnsi="Times New Roman" w:cs="Times New Roman"/>
          <w:sz w:val="24"/>
          <w:szCs w:val="24"/>
        </w:rPr>
      </w:pPr>
      <w:ins w:id="24" w:author="Jordan, Amanda C CIV USARMY HQDA ASA ALT (USA)" w:date="2024-08-28T11:50:00Z">
        <w:r>
          <w:rPr>
            <w:rFonts w:ascii="Times New Roman" w:hAnsi="Times New Roman" w:cs="Times New Roman"/>
            <w:sz w:val="24"/>
            <w:szCs w:val="24"/>
          </w:rPr>
          <w:fldChar w:fldCharType="begin"/>
        </w:r>
        <w:r>
          <w:rPr>
            <w:rFonts w:ascii="Times New Roman" w:hAnsi="Times New Roman" w:cs="Times New Roman"/>
            <w:sz w:val="24"/>
            <w:szCs w:val="24"/>
          </w:rPr>
          <w:instrText>HYPERLINK "mailto:</w:instrText>
        </w:r>
        <w:r w:rsidRPr="00BE38A5">
          <w:rPr>
            <w:rFonts w:ascii="Times New Roman" w:hAnsi="Times New Roman" w:cs="Times New Roman"/>
            <w:sz w:val="24"/>
            <w:szCs w:val="24"/>
          </w:rPr>
          <w:instrText>usarmy.pentagon.hqda-asa-alt.list.tmt-notification-saalzn-iad@army.mil</w:instrText>
        </w:r>
        <w:r>
          <w:rPr>
            <w:rFonts w:ascii="Times New Roman" w:hAnsi="Times New Roman" w:cs="Times New Roman"/>
            <w:sz w:val="24"/>
            <w:szCs w:val="24"/>
          </w:rPr>
          <w:instrText>"</w:instrText>
        </w:r>
        <w:r>
          <w:rPr>
            <w:rFonts w:ascii="Times New Roman" w:hAnsi="Times New Roman" w:cs="Times New Roman"/>
            <w:sz w:val="24"/>
            <w:szCs w:val="24"/>
          </w:rPr>
        </w:r>
        <w:r>
          <w:rPr>
            <w:rFonts w:ascii="Times New Roman" w:hAnsi="Times New Roman" w:cs="Times New Roman"/>
            <w:sz w:val="24"/>
            <w:szCs w:val="24"/>
          </w:rPr>
          <w:fldChar w:fldCharType="separate"/>
        </w:r>
        <w:r w:rsidRPr="00BC2A7B">
          <w:rPr>
            <w:rStyle w:val="Hyperlink"/>
            <w:rFonts w:ascii="Times New Roman" w:hAnsi="Times New Roman" w:cs="Times New Roman"/>
            <w:sz w:val="24"/>
            <w:szCs w:val="24"/>
          </w:rPr>
          <w:t>usarmy.pentagon.hqda-asa-alt.list.tmt-notification-saalzn-iad@army.mil</w:t>
        </w:r>
        <w:r>
          <w:rPr>
            <w:rFonts w:ascii="Times New Roman" w:hAnsi="Times New Roman" w:cs="Times New Roman"/>
            <w:sz w:val="24"/>
            <w:szCs w:val="24"/>
          </w:rPr>
          <w:fldChar w:fldCharType="end"/>
        </w:r>
      </w:ins>
    </w:p>
    <w:p w14:paraId="0D329C78" w14:textId="77777777" w:rsidR="00BE38A5" w:rsidRDefault="00BE38A5" w:rsidP="00BE38A5">
      <w:pPr>
        <w:spacing w:after="0" w:line="240" w:lineRule="auto"/>
        <w:rPr>
          <w:ins w:id="25" w:author="Jordan, Amanda C CIV USARMY HQDA ASA ALT (USA)" w:date="2024-08-28T11:50:00Z"/>
          <w:rFonts w:ascii="Times New Roman" w:hAnsi="Times New Roman" w:cs="Times New Roman"/>
          <w:sz w:val="24"/>
          <w:szCs w:val="24"/>
        </w:rPr>
      </w:pPr>
    </w:p>
    <w:p w14:paraId="72E518F1" w14:textId="77777777" w:rsidR="00BE38A5" w:rsidRDefault="00BE38A5" w:rsidP="00BE38A5">
      <w:pPr>
        <w:spacing w:after="0" w:line="240" w:lineRule="auto"/>
        <w:rPr>
          <w:rFonts w:ascii="Times New Roman" w:hAnsi="Times New Roman" w:cs="Times New Roman"/>
          <w:sz w:val="24"/>
          <w:szCs w:val="24"/>
        </w:rPr>
      </w:pPr>
    </w:p>
    <w:p w14:paraId="60BB42ED" w14:textId="77777777" w:rsidR="004916E7" w:rsidRDefault="004F2398" w:rsidP="00980E0B">
      <w:pPr>
        <w:pStyle w:val="Heading3"/>
      </w:pPr>
      <w:bookmarkStart w:id="26" w:name="_Toc514066892"/>
      <w:r>
        <w:t>Subpart 5127.70 – Infringement Claims, Licenses, and Assignments</w:t>
      </w:r>
      <w:bookmarkEnd w:id="26"/>
    </w:p>
    <w:p w14:paraId="0B0370AB" w14:textId="77777777" w:rsidR="004916E7" w:rsidRDefault="00F64D62" w:rsidP="00980E0B">
      <w:pPr>
        <w:pStyle w:val="Heading4"/>
      </w:pPr>
      <w:bookmarkStart w:id="27" w:name="_Toc514066893"/>
      <w:r w:rsidRPr="0003329F">
        <w:t>5127.7004  Requirements for filing an administrative claim for patent infringement.</w:t>
      </w:r>
      <w:bookmarkEnd w:id="27"/>
    </w:p>
    <w:p w14:paraId="1E05F92F" w14:textId="77777777" w:rsidR="004916E7" w:rsidRDefault="00F64D62" w:rsidP="009D59C8">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t xml:space="preserve">(c)  Forward all communications which </w:t>
      </w:r>
      <w:r w:rsidR="00341BB5">
        <w:rPr>
          <w:rFonts w:ascii="Times New Roman" w:hAnsi="Times New Roman" w:cs="Times New Roman"/>
          <w:sz w:val="24"/>
          <w:szCs w:val="24"/>
        </w:rPr>
        <w:t>–</w:t>
      </w:r>
    </w:p>
    <w:p w14:paraId="6635483A" w14:textId="77777777" w:rsidR="004916E7" w:rsidRDefault="00F64D62" w:rsidP="009D59C8">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 xml:space="preserve">(1)  </w:t>
      </w:r>
      <w:r w:rsidR="00DC5F9A">
        <w:rPr>
          <w:rFonts w:ascii="Times New Roman" w:hAnsi="Times New Roman" w:cs="Times New Roman"/>
          <w:sz w:val="24"/>
          <w:szCs w:val="24"/>
        </w:rPr>
        <w:t>C</w:t>
      </w:r>
      <w:r w:rsidRPr="0003329F">
        <w:rPr>
          <w:rFonts w:ascii="Times New Roman" w:hAnsi="Times New Roman" w:cs="Times New Roman"/>
          <w:sz w:val="24"/>
          <w:szCs w:val="24"/>
        </w:rPr>
        <w:t>laim that the manufacture, use, or disposition of any article, material or process by or for any agency or component of the Army involves the use of any invention, whether patented or un-patented, and</w:t>
      </w:r>
    </w:p>
    <w:p w14:paraId="2520D634" w14:textId="35E7BEC3" w:rsidR="004916E7" w:rsidRDefault="00F64D62" w:rsidP="009D59C8">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 xml:space="preserve">(2)  </w:t>
      </w:r>
      <w:r w:rsidR="00DC5F9A">
        <w:rPr>
          <w:rFonts w:ascii="Times New Roman" w:hAnsi="Times New Roman" w:cs="Times New Roman"/>
          <w:sz w:val="24"/>
          <w:szCs w:val="24"/>
        </w:rPr>
        <w:t>M</w:t>
      </w:r>
      <w:r w:rsidRPr="0003329F">
        <w:rPr>
          <w:rFonts w:ascii="Times New Roman" w:hAnsi="Times New Roman" w:cs="Times New Roman"/>
          <w:sz w:val="24"/>
          <w:szCs w:val="24"/>
        </w:rPr>
        <w:t xml:space="preserve">ake a claim for compensation, to the </w:t>
      </w:r>
      <w:del w:id="28" w:author="Jordan, Amanda C CIV USARMY HQDA ASA ALT (USA)" w:date="2024-08-28T11:56:00Z">
        <w:r w:rsidR="003662EC" w:rsidDel="00BE38A5">
          <w:rPr>
            <w:rFonts w:ascii="Times New Roman" w:hAnsi="Times New Roman" w:cs="Times New Roman"/>
            <w:sz w:val="24"/>
            <w:szCs w:val="24"/>
          </w:rPr>
          <w:delText>head of the contracting activity (</w:delText>
        </w:r>
      </w:del>
      <w:smartTag w:uri="urn:schemas-microsoft-com:office:smarttags" w:element="stockticker">
        <w:r w:rsidRPr="0003329F">
          <w:rPr>
            <w:rFonts w:ascii="Times New Roman" w:hAnsi="Times New Roman" w:cs="Times New Roman"/>
            <w:sz w:val="24"/>
            <w:szCs w:val="24"/>
          </w:rPr>
          <w:t>HCA</w:t>
        </w:r>
        <w:del w:id="29" w:author="Jordan, Amanda C CIV USARMY HQDA ASA ALT (USA)" w:date="2024-08-28T11:56:00Z">
          <w:r w:rsidR="003662EC" w:rsidDel="00BE38A5">
            <w:rPr>
              <w:rFonts w:ascii="Times New Roman" w:hAnsi="Times New Roman" w:cs="Times New Roman"/>
              <w:sz w:val="24"/>
              <w:szCs w:val="24"/>
            </w:rPr>
            <w:delText>)</w:delText>
          </w:r>
        </w:del>
      </w:smartTag>
      <w:r w:rsidRPr="0003329F">
        <w:rPr>
          <w:rFonts w:ascii="Times New Roman" w:hAnsi="Times New Roman" w:cs="Times New Roman"/>
          <w:sz w:val="24"/>
          <w:szCs w:val="24"/>
        </w:rPr>
        <w:t xml:space="preserve"> which ordered the manufacture, use or disposition of the article, material or process</w:t>
      </w:r>
      <w:r w:rsidR="00341BB5">
        <w:rPr>
          <w:rFonts w:ascii="Times New Roman" w:hAnsi="Times New Roman" w:cs="Times New Roman"/>
          <w:sz w:val="24"/>
          <w:szCs w:val="24"/>
        </w:rPr>
        <w:t>,</w:t>
      </w:r>
      <w:r w:rsidR="00AC0397">
        <w:rPr>
          <w:rFonts w:ascii="Times New Roman" w:hAnsi="Times New Roman" w:cs="Times New Roman"/>
          <w:sz w:val="24"/>
          <w:szCs w:val="24"/>
        </w:rPr>
        <w:t xml:space="preserve"> </w:t>
      </w:r>
      <w:r w:rsidRPr="0003329F">
        <w:rPr>
          <w:rFonts w:ascii="Times New Roman" w:hAnsi="Times New Roman" w:cs="Times New Roman"/>
          <w:sz w:val="24"/>
          <w:szCs w:val="24"/>
        </w:rPr>
        <w:t>except in A</w:t>
      </w:r>
      <w:r w:rsidR="00341BB5">
        <w:rPr>
          <w:rFonts w:ascii="Times New Roman" w:hAnsi="Times New Roman" w:cs="Times New Roman"/>
          <w:sz w:val="24"/>
          <w:szCs w:val="24"/>
        </w:rPr>
        <w:t xml:space="preserve">rmy </w:t>
      </w:r>
      <w:r w:rsidRPr="0003329F">
        <w:rPr>
          <w:rFonts w:ascii="Times New Roman" w:hAnsi="Times New Roman" w:cs="Times New Roman"/>
          <w:sz w:val="24"/>
          <w:szCs w:val="24"/>
        </w:rPr>
        <w:t>M</w:t>
      </w:r>
      <w:r w:rsidR="00341BB5">
        <w:rPr>
          <w:rFonts w:ascii="Times New Roman" w:hAnsi="Times New Roman" w:cs="Times New Roman"/>
          <w:sz w:val="24"/>
          <w:szCs w:val="24"/>
        </w:rPr>
        <w:t>ateri</w:t>
      </w:r>
      <w:r w:rsidR="0052612A">
        <w:rPr>
          <w:rFonts w:ascii="Times New Roman" w:hAnsi="Times New Roman" w:cs="Times New Roman"/>
          <w:sz w:val="24"/>
          <w:szCs w:val="24"/>
        </w:rPr>
        <w:t>e</w:t>
      </w:r>
      <w:r w:rsidR="00341BB5">
        <w:rPr>
          <w:rFonts w:ascii="Times New Roman" w:hAnsi="Times New Roman" w:cs="Times New Roman"/>
          <w:sz w:val="24"/>
          <w:szCs w:val="24"/>
        </w:rPr>
        <w:t xml:space="preserve">l </w:t>
      </w:r>
      <w:r w:rsidRPr="0003329F">
        <w:rPr>
          <w:rFonts w:ascii="Times New Roman" w:hAnsi="Times New Roman" w:cs="Times New Roman"/>
          <w:sz w:val="24"/>
          <w:szCs w:val="24"/>
        </w:rPr>
        <w:t>C</w:t>
      </w:r>
      <w:r w:rsidR="00341BB5">
        <w:rPr>
          <w:rFonts w:ascii="Times New Roman" w:hAnsi="Times New Roman" w:cs="Times New Roman"/>
          <w:sz w:val="24"/>
          <w:szCs w:val="24"/>
        </w:rPr>
        <w:t>ommand (AMC)</w:t>
      </w:r>
      <w:r w:rsidRPr="0003329F">
        <w:rPr>
          <w:rFonts w:ascii="Times New Roman" w:hAnsi="Times New Roman" w:cs="Times New Roman"/>
          <w:sz w:val="24"/>
          <w:szCs w:val="24"/>
        </w:rPr>
        <w:t xml:space="preserve">, forward them to the Commander, </w:t>
      </w:r>
      <w:smartTag w:uri="urn:schemas-microsoft-com:office:smarttags" w:element="stockticker">
        <w:r w:rsidRPr="0003329F">
          <w:rPr>
            <w:rFonts w:ascii="Times New Roman" w:hAnsi="Times New Roman" w:cs="Times New Roman"/>
            <w:sz w:val="24"/>
            <w:szCs w:val="24"/>
          </w:rPr>
          <w:t>AMC</w:t>
        </w:r>
      </w:smartTag>
      <w:r w:rsidR="00806E06">
        <w:rPr>
          <w:rFonts w:ascii="Times New Roman" w:hAnsi="Times New Roman" w:cs="Times New Roman"/>
          <w:sz w:val="24"/>
          <w:szCs w:val="24"/>
        </w:rPr>
        <w:t>.</w:t>
      </w:r>
      <w:r w:rsidRPr="0003329F">
        <w:rPr>
          <w:rFonts w:ascii="Times New Roman" w:hAnsi="Times New Roman" w:cs="Times New Roman"/>
          <w:sz w:val="24"/>
          <w:szCs w:val="24"/>
        </w:rPr>
        <w:t xml:space="preserve">  The </w:t>
      </w:r>
      <w:smartTag w:uri="urn:schemas-microsoft-com:office:smarttags" w:element="stockticker">
        <w:r w:rsidRPr="0003329F">
          <w:rPr>
            <w:rFonts w:ascii="Times New Roman" w:hAnsi="Times New Roman" w:cs="Times New Roman"/>
            <w:sz w:val="24"/>
            <w:szCs w:val="24"/>
          </w:rPr>
          <w:t>HCA</w:t>
        </w:r>
      </w:smartTag>
      <w:r w:rsidRPr="0003329F">
        <w:rPr>
          <w:rFonts w:ascii="Times New Roman" w:hAnsi="Times New Roman" w:cs="Times New Roman"/>
          <w:sz w:val="24"/>
          <w:szCs w:val="24"/>
        </w:rPr>
        <w:t xml:space="preserve"> and Commander, </w:t>
      </w:r>
      <w:smartTag w:uri="urn:schemas-microsoft-com:office:smarttags" w:element="stockticker">
        <w:r w:rsidRPr="0003329F">
          <w:rPr>
            <w:rFonts w:ascii="Times New Roman" w:hAnsi="Times New Roman" w:cs="Times New Roman"/>
            <w:sz w:val="24"/>
            <w:szCs w:val="24"/>
          </w:rPr>
          <w:t>AMC</w:t>
        </w:r>
      </w:smartTag>
      <w:r w:rsidRPr="0003329F">
        <w:rPr>
          <w:rFonts w:ascii="Times New Roman" w:hAnsi="Times New Roman" w:cs="Times New Roman"/>
          <w:sz w:val="24"/>
          <w:szCs w:val="24"/>
        </w:rPr>
        <w:t>, shall process the matter in accordance with</w:t>
      </w:r>
      <w:r w:rsidR="00E272E9">
        <w:rPr>
          <w:rFonts w:ascii="Times New Roman" w:hAnsi="Times New Roman" w:cs="Times New Roman"/>
          <w:sz w:val="24"/>
          <w:szCs w:val="24"/>
        </w:rPr>
        <w:t xml:space="preserve"> DFARS subpart 227.70</w:t>
      </w:r>
      <w:r w:rsidRPr="0003329F">
        <w:rPr>
          <w:rFonts w:ascii="Times New Roman" w:hAnsi="Times New Roman" w:cs="Times New Roman"/>
          <w:sz w:val="24"/>
          <w:szCs w:val="24"/>
        </w:rPr>
        <w:t xml:space="preserve">, </w:t>
      </w:r>
      <w:ins w:id="30" w:author="Amanda" w:date="2024-09-06T14:11:00Z">
        <w:r w:rsidR="00DE29F3">
          <w:rPr>
            <w:rFonts w:ascii="Times New Roman" w:hAnsi="Times New Roman" w:cs="Times New Roman"/>
            <w:sz w:val="24"/>
            <w:szCs w:val="24"/>
          </w:rPr>
          <w:t xml:space="preserve">AFARS </w:t>
        </w:r>
      </w:ins>
      <w:r w:rsidR="00BA114B">
        <w:rPr>
          <w:rFonts w:ascii="Times New Roman" w:hAnsi="Times New Roman" w:cs="Times New Roman"/>
          <w:sz w:val="24"/>
          <w:szCs w:val="24"/>
        </w:rPr>
        <w:t>s</w:t>
      </w:r>
      <w:r w:rsidRPr="0003329F">
        <w:rPr>
          <w:rFonts w:ascii="Times New Roman" w:hAnsi="Times New Roman" w:cs="Times New Roman"/>
          <w:sz w:val="24"/>
          <w:szCs w:val="24"/>
        </w:rPr>
        <w:t>ubpart 5127.70 and Army Regulation (AR) 27-60.</w:t>
      </w:r>
    </w:p>
    <w:p w14:paraId="77C64967" w14:textId="77777777" w:rsidR="004916E7" w:rsidRDefault="00F64D62" w:rsidP="00980E0B">
      <w:pPr>
        <w:pStyle w:val="Heading4"/>
      </w:pPr>
      <w:bookmarkStart w:id="31" w:name="_Toc514066894"/>
      <w:r w:rsidRPr="0003329F">
        <w:t>5127.7006</w:t>
      </w:r>
      <w:r w:rsidR="008B77AB">
        <w:t>-90</w:t>
      </w:r>
      <w:r w:rsidRPr="0003329F">
        <w:t xml:space="preserve"> </w:t>
      </w:r>
      <w:r w:rsidR="00936B4A">
        <w:t xml:space="preserve"> </w:t>
      </w:r>
      <w:r w:rsidRPr="0003329F">
        <w:t>Investigation and administrative disposition of claims.</w:t>
      </w:r>
      <w:bookmarkEnd w:id="31"/>
    </w:p>
    <w:p w14:paraId="0CFADD52" w14:textId="0B519306" w:rsidR="004916E7" w:rsidRDefault="00F64D62" w:rsidP="009D59C8">
      <w:pPr>
        <w:pStyle w:val="ind12"/>
        <w:tabs>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t>(</w:t>
      </w:r>
      <w:r w:rsidR="00341BB5">
        <w:rPr>
          <w:rFonts w:ascii="Times New Roman" w:hAnsi="Times New Roman" w:cs="Times New Roman"/>
          <w:sz w:val="24"/>
          <w:szCs w:val="24"/>
        </w:rPr>
        <w:t>a</w:t>
      </w:r>
      <w:r w:rsidRPr="0003329F">
        <w:rPr>
          <w:rFonts w:ascii="Times New Roman" w:hAnsi="Times New Roman" w:cs="Times New Roman"/>
          <w:sz w:val="24"/>
          <w:szCs w:val="24"/>
        </w:rPr>
        <w:t xml:space="preserve">)  </w:t>
      </w:r>
      <w:r w:rsidR="003662EC">
        <w:rPr>
          <w:rFonts w:ascii="Times New Roman" w:hAnsi="Times New Roman" w:cs="Times New Roman"/>
          <w:i/>
          <w:sz w:val="24"/>
          <w:szCs w:val="24"/>
        </w:rPr>
        <w:t>Settlement.</w:t>
      </w:r>
      <w:r w:rsidR="003662EC">
        <w:rPr>
          <w:rFonts w:ascii="Times New Roman" w:hAnsi="Times New Roman" w:cs="Times New Roman"/>
          <w:sz w:val="24"/>
          <w:szCs w:val="24"/>
        </w:rPr>
        <w:t xml:space="preserve">  </w:t>
      </w:r>
      <w:r w:rsidRPr="0003329F">
        <w:rPr>
          <w:rFonts w:ascii="Times New Roman" w:hAnsi="Times New Roman" w:cs="Times New Roman"/>
          <w:sz w:val="24"/>
          <w:szCs w:val="24"/>
        </w:rPr>
        <w:t>The office granted clearance to investigate a claim may settle that claim in accordance with</w:t>
      </w:r>
      <w:r w:rsidR="00E272E9">
        <w:rPr>
          <w:rFonts w:ascii="Times New Roman" w:hAnsi="Times New Roman" w:cs="Times New Roman"/>
          <w:sz w:val="24"/>
          <w:szCs w:val="24"/>
        </w:rPr>
        <w:t xml:space="preserve"> DFARS 227.7006</w:t>
      </w:r>
      <w:r w:rsidRPr="0003329F">
        <w:rPr>
          <w:rFonts w:ascii="Times New Roman" w:hAnsi="Times New Roman" w:cs="Times New Roman"/>
          <w:sz w:val="24"/>
          <w:szCs w:val="24"/>
        </w:rPr>
        <w:t xml:space="preserve">, </w:t>
      </w:r>
      <w:ins w:id="32" w:author="Jordan, Amanda C CIV USARMY HQDA ASA ALT (USA)" w:date="2024-08-28T11:56:00Z">
        <w:r w:rsidR="00406D8C">
          <w:rPr>
            <w:rFonts w:ascii="Times New Roman" w:hAnsi="Times New Roman" w:cs="Times New Roman"/>
            <w:sz w:val="24"/>
            <w:szCs w:val="24"/>
          </w:rPr>
          <w:t xml:space="preserve">AFARS </w:t>
        </w:r>
      </w:ins>
      <w:r w:rsidRPr="0003329F">
        <w:rPr>
          <w:rFonts w:ascii="Times New Roman" w:hAnsi="Times New Roman" w:cs="Times New Roman"/>
          <w:sz w:val="24"/>
          <w:szCs w:val="24"/>
        </w:rPr>
        <w:t>5127.7006 and AR 27-60 by executing a patent release and settlement agreement, license agreement or assignment.</w:t>
      </w:r>
    </w:p>
    <w:p w14:paraId="0F0951A8" w14:textId="77777777" w:rsidR="004916E7" w:rsidRDefault="00F64D62" w:rsidP="009D59C8">
      <w:pPr>
        <w:pStyle w:val="ind12"/>
        <w:tabs>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lastRenderedPageBreak/>
        <w:t>(</w:t>
      </w:r>
      <w:r w:rsidR="00655A94">
        <w:rPr>
          <w:rFonts w:ascii="Times New Roman" w:hAnsi="Times New Roman" w:cs="Times New Roman"/>
          <w:sz w:val="24"/>
          <w:szCs w:val="24"/>
        </w:rPr>
        <w:t>b</w:t>
      </w:r>
      <w:r w:rsidRPr="0003329F">
        <w:rPr>
          <w:rFonts w:ascii="Times New Roman" w:hAnsi="Times New Roman" w:cs="Times New Roman"/>
          <w:sz w:val="24"/>
          <w:szCs w:val="24"/>
        </w:rPr>
        <w:t xml:space="preserve">)  </w:t>
      </w:r>
      <w:r w:rsidR="004916E7" w:rsidRPr="004916E7">
        <w:rPr>
          <w:rFonts w:ascii="Times New Roman" w:hAnsi="Times New Roman" w:cs="Times New Roman"/>
          <w:i/>
          <w:sz w:val="24"/>
          <w:szCs w:val="24"/>
        </w:rPr>
        <w:t>Fiscal procedures</w:t>
      </w:r>
      <w:r w:rsidRPr="0003329F">
        <w:rPr>
          <w:rFonts w:ascii="Times New Roman" w:hAnsi="Times New Roman" w:cs="Times New Roman"/>
          <w:sz w:val="24"/>
          <w:szCs w:val="24"/>
        </w:rPr>
        <w:t>.</w:t>
      </w:r>
    </w:p>
    <w:p w14:paraId="738E5CB7" w14:textId="77777777" w:rsidR="004916E7" w:rsidRDefault="00F64D62" w:rsidP="009D59C8">
      <w:pPr>
        <w:pStyle w:val="ind16"/>
        <w:tabs>
          <w:tab w:val="clear" w:pos="2880"/>
          <w:tab w:val="clear" w:pos="3456"/>
          <w:tab w:val="clear" w:pos="4032"/>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1</w:t>
      </w:r>
      <w:r w:rsidRPr="0003329F">
        <w:rPr>
          <w:rFonts w:ascii="Times New Roman" w:hAnsi="Times New Roman" w:cs="Times New Roman"/>
          <w:sz w:val="24"/>
          <w:szCs w:val="24"/>
        </w:rPr>
        <w:t xml:space="preserve">)  An agreement to pay a fixed amount for any release and settlement agreement, license agreement or assignment, </w:t>
      </w:r>
      <w:r w:rsidR="00936B4A" w:rsidRPr="0003329F">
        <w:rPr>
          <w:rFonts w:ascii="Times New Roman" w:hAnsi="Times New Roman" w:cs="Times New Roman"/>
          <w:sz w:val="24"/>
          <w:szCs w:val="24"/>
        </w:rPr>
        <w:t>by either a lump-sum payment or an</w:t>
      </w:r>
      <w:r w:rsidRPr="0003329F">
        <w:rPr>
          <w:rFonts w:ascii="Times New Roman" w:hAnsi="Times New Roman" w:cs="Times New Roman"/>
          <w:sz w:val="24"/>
          <w:szCs w:val="24"/>
        </w:rPr>
        <w:t xml:space="preserve"> amount determinable at the time of contract execution, is subject to the provision that the fixed amount to be paid may not exceed the funds available for the purpose.  Prior to incurring any obligation, officials charged with making such agreements shall submit the proposed agreements to the cognizant finance and accounting officer for verification of the availability of funds.  The following statement shall be included on the face of the agreement:</w:t>
      </w:r>
    </w:p>
    <w:p w14:paraId="3787CBA5" w14:textId="77777777" w:rsidR="00061840" w:rsidRDefault="003662EC">
      <w:pPr>
        <w:pStyle w:val="ind16"/>
        <w:tabs>
          <w:tab w:val="clear" w:pos="2880"/>
          <w:tab w:val="clear" w:pos="3456"/>
          <w:tab w:val="clear" w:pos="4032"/>
        </w:tabs>
        <w:spacing w:after="240"/>
        <w:ind w:left="0" w:firstLine="720"/>
        <w:rPr>
          <w:rFonts w:ascii="Times New Roman" w:hAnsi="Times New Roman" w:cs="Times New Roman"/>
          <w:sz w:val="24"/>
          <w:szCs w:val="24"/>
        </w:rPr>
      </w:pPr>
      <w:r>
        <w:rPr>
          <w:rFonts w:ascii="Times New Roman" w:hAnsi="Times New Roman" w:cs="Times New Roman"/>
          <w:sz w:val="24"/>
          <w:szCs w:val="24"/>
        </w:rPr>
        <w:t>“</w:t>
      </w:r>
      <w:r w:rsidR="004916E7" w:rsidRPr="004916E7">
        <w:rPr>
          <w:rFonts w:ascii="Times New Roman" w:hAnsi="Times New Roman" w:cs="Times New Roman"/>
          <w:sz w:val="24"/>
          <w:szCs w:val="24"/>
        </w:rPr>
        <w:t>The supplies and services obtained by this instrument are authorized by, are for the purpose set forth in, and are chargeable to the following allotments; and available balances are sufficient to cover the cost of the supplies and services.</w:t>
      </w:r>
      <w:r>
        <w:rPr>
          <w:rFonts w:ascii="Times New Roman" w:hAnsi="Times New Roman" w:cs="Times New Roman"/>
          <w:sz w:val="24"/>
          <w:szCs w:val="24"/>
        </w:rPr>
        <w:t>”</w:t>
      </w:r>
    </w:p>
    <w:p w14:paraId="6F9C59D2" w14:textId="77777777" w:rsidR="004916E7" w:rsidRDefault="00F64D62" w:rsidP="009D59C8">
      <w:pPr>
        <w:pStyle w:val="ind16"/>
        <w:tabs>
          <w:tab w:val="clear" w:pos="2880"/>
          <w:tab w:val="clear" w:pos="3456"/>
          <w:tab w:val="clear" w:pos="4032"/>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2</w:t>
      </w:r>
      <w:r w:rsidRPr="0003329F">
        <w:rPr>
          <w:rFonts w:ascii="Times New Roman" w:hAnsi="Times New Roman" w:cs="Times New Roman"/>
          <w:sz w:val="24"/>
          <w:szCs w:val="24"/>
        </w:rPr>
        <w:t>)  An agreement to pay running royalties on future acquisitions is not subject to the requirement for the statement contained in (</w:t>
      </w:r>
      <w:r w:rsidR="00452DB1">
        <w:rPr>
          <w:rFonts w:ascii="Times New Roman" w:hAnsi="Times New Roman" w:cs="Times New Roman"/>
          <w:sz w:val="24"/>
          <w:szCs w:val="24"/>
        </w:rPr>
        <w:t>1</w:t>
      </w:r>
      <w:r w:rsidRPr="0003329F">
        <w:rPr>
          <w:rFonts w:ascii="Times New Roman" w:hAnsi="Times New Roman" w:cs="Times New Roman"/>
          <w:sz w:val="24"/>
          <w:szCs w:val="24"/>
        </w:rPr>
        <w:t>).</w:t>
      </w:r>
    </w:p>
    <w:p w14:paraId="5C2EC82C" w14:textId="6BDD6885" w:rsidR="004916E7" w:rsidRDefault="00F64D62" w:rsidP="009D59C8">
      <w:pPr>
        <w:pStyle w:val="ind16"/>
        <w:tabs>
          <w:tab w:val="clear" w:pos="2880"/>
          <w:tab w:val="clear" w:pos="3456"/>
          <w:tab w:val="clear" w:pos="4032"/>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3</w:t>
      </w:r>
      <w:r w:rsidRPr="0003329F">
        <w:rPr>
          <w:rFonts w:ascii="Times New Roman" w:hAnsi="Times New Roman" w:cs="Times New Roman"/>
          <w:sz w:val="24"/>
          <w:szCs w:val="24"/>
        </w:rPr>
        <w:t xml:space="preserve">)  </w:t>
      </w:r>
      <w:r w:rsidR="00936B4A">
        <w:rPr>
          <w:rFonts w:ascii="Times New Roman" w:hAnsi="Times New Roman" w:cs="Times New Roman"/>
          <w:sz w:val="24"/>
          <w:szCs w:val="24"/>
        </w:rPr>
        <w:t xml:space="preserve">Contact </w:t>
      </w:r>
      <w:r w:rsidR="0091402E">
        <w:rPr>
          <w:rFonts w:ascii="Times New Roman" w:hAnsi="Times New Roman" w:cs="Times New Roman"/>
          <w:sz w:val="24"/>
          <w:szCs w:val="24"/>
        </w:rPr>
        <w:t xml:space="preserve">the </w:t>
      </w:r>
      <w:r w:rsidR="00936B4A" w:rsidRPr="0003329F">
        <w:rPr>
          <w:rFonts w:ascii="Times New Roman" w:hAnsi="Times New Roman" w:cs="Times New Roman"/>
          <w:sz w:val="24"/>
          <w:szCs w:val="24"/>
        </w:rPr>
        <w:t>Regulatory Law and Intellectual Property Law Division, Office of the Judge Advocate General (</w:t>
      </w:r>
      <w:r w:rsidR="00BA114B">
        <w:rPr>
          <w:rFonts w:ascii="Times New Roman" w:hAnsi="Times New Roman" w:cs="Times New Roman"/>
          <w:sz w:val="24"/>
          <w:szCs w:val="24"/>
        </w:rPr>
        <w:t>s</w:t>
      </w:r>
      <w:r w:rsidR="00936B4A" w:rsidRPr="0003329F">
        <w:rPr>
          <w:rFonts w:ascii="Times New Roman" w:hAnsi="Times New Roman" w:cs="Times New Roman"/>
          <w:sz w:val="24"/>
          <w:szCs w:val="24"/>
        </w:rPr>
        <w:t xml:space="preserve">ee </w:t>
      </w:r>
      <w:ins w:id="33" w:author="Jordan, Amanda C CIV USARMY HQDA ASA ALT (USA)" w:date="2024-08-28T11:52:00Z">
        <w:r w:rsidR="00BE38A5">
          <w:rPr>
            <w:rFonts w:ascii="Times New Roman" w:hAnsi="Times New Roman" w:cs="Times New Roman"/>
            <w:sz w:val="24"/>
            <w:szCs w:val="24"/>
          </w:rPr>
          <w:t xml:space="preserve">AFARS </w:t>
        </w:r>
      </w:ins>
      <w:r w:rsidR="00936B4A" w:rsidRPr="0003329F">
        <w:rPr>
          <w:rFonts w:ascii="Times New Roman" w:hAnsi="Times New Roman" w:cs="Times New Roman"/>
          <w:sz w:val="24"/>
          <w:szCs w:val="24"/>
        </w:rPr>
        <w:t>5127.20</w:t>
      </w:r>
      <w:r w:rsidR="00E272E9">
        <w:rPr>
          <w:rFonts w:ascii="Times New Roman" w:hAnsi="Times New Roman" w:cs="Times New Roman"/>
          <w:sz w:val="24"/>
          <w:szCs w:val="24"/>
        </w:rPr>
        <w:t>1</w:t>
      </w:r>
      <w:r w:rsidR="00936B4A" w:rsidRPr="0003329F">
        <w:rPr>
          <w:rFonts w:ascii="Times New Roman" w:hAnsi="Times New Roman" w:cs="Times New Roman"/>
          <w:sz w:val="24"/>
          <w:szCs w:val="24"/>
        </w:rPr>
        <w:t>-</w:t>
      </w:r>
      <w:r w:rsidR="00E272E9">
        <w:rPr>
          <w:rFonts w:ascii="Times New Roman" w:hAnsi="Times New Roman" w:cs="Times New Roman"/>
          <w:sz w:val="24"/>
          <w:szCs w:val="24"/>
        </w:rPr>
        <w:t>2</w:t>
      </w:r>
      <w:r w:rsidR="00936B4A" w:rsidRPr="0003329F">
        <w:rPr>
          <w:rFonts w:ascii="Times New Roman" w:hAnsi="Times New Roman" w:cs="Times New Roman"/>
          <w:sz w:val="24"/>
          <w:szCs w:val="24"/>
        </w:rPr>
        <w:t xml:space="preserve"> for address)</w:t>
      </w:r>
      <w:r w:rsidR="00936B4A">
        <w:rPr>
          <w:rFonts w:ascii="Times New Roman" w:hAnsi="Times New Roman" w:cs="Times New Roman"/>
          <w:sz w:val="24"/>
          <w:szCs w:val="24"/>
        </w:rPr>
        <w:t xml:space="preserve"> for q</w:t>
      </w:r>
      <w:r w:rsidRPr="0003329F">
        <w:rPr>
          <w:rFonts w:ascii="Times New Roman" w:hAnsi="Times New Roman" w:cs="Times New Roman"/>
          <w:sz w:val="24"/>
          <w:szCs w:val="24"/>
        </w:rPr>
        <w:t>uestions on fiscal procedures related to patent matters</w:t>
      </w:r>
      <w:r w:rsidR="00BA114B">
        <w:rPr>
          <w:rFonts w:ascii="Times New Roman" w:hAnsi="Times New Roman" w:cs="Times New Roman"/>
          <w:sz w:val="24"/>
          <w:szCs w:val="24"/>
        </w:rPr>
        <w:t>.</w:t>
      </w:r>
      <w:r w:rsidRPr="0003329F">
        <w:rPr>
          <w:rFonts w:ascii="Times New Roman" w:hAnsi="Times New Roman" w:cs="Times New Roman"/>
          <w:sz w:val="24"/>
          <w:szCs w:val="24"/>
        </w:rPr>
        <w:t xml:space="preserve"> </w:t>
      </w:r>
    </w:p>
    <w:p w14:paraId="09C215A2" w14:textId="77777777" w:rsidR="004916E7" w:rsidRPr="009D59C8" w:rsidRDefault="00F64D62" w:rsidP="009D59C8">
      <w:pPr>
        <w:pStyle w:val="ind12"/>
        <w:tabs>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c</w:t>
      </w:r>
      <w:r w:rsidRPr="0003329F">
        <w:rPr>
          <w:rFonts w:ascii="Times New Roman" w:hAnsi="Times New Roman" w:cs="Times New Roman"/>
          <w:sz w:val="24"/>
          <w:szCs w:val="24"/>
        </w:rPr>
        <w:t xml:space="preserve">)  </w:t>
      </w:r>
      <w:r w:rsidR="007B5B73" w:rsidRPr="00E272E9">
        <w:rPr>
          <w:rFonts w:ascii="Times New Roman" w:hAnsi="Times New Roman" w:cs="Times New Roman"/>
          <w:i/>
          <w:sz w:val="24"/>
          <w:szCs w:val="24"/>
        </w:rPr>
        <w:t>Delegations of authority and approval requirements.</w:t>
      </w:r>
    </w:p>
    <w:p w14:paraId="75C48C90" w14:textId="6CFC1FCC" w:rsidR="004916E7" w:rsidRDefault="007B5B73" w:rsidP="009D59C8">
      <w:pPr>
        <w:pStyle w:val="ind16"/>
        <w:tabs>
          <w:tab w:val="clear" w:pos="2880"/>
          <w:tab w:val="clear" w:pos="3456"/>
          <w:tab w:val="clear" w:pos="4032"/>
        </w:tabs>
        <w:spacing w:after="240"/>
        <w:ind w:left="0" w:firstLine="720"/>
        <w:rPr>
          <w:rFonts w:ascii="Times New Roman" w:hAnsi="Times New Roman" w:cs="Times New Roman"/>
          <w:sz w:val="24"/>
          <w:szCs w:val="24"/>
        </w:rPr>
      </w:pPr>
      <w:r w:rsidRPr="009D59C8">
        <w:rPr>
          <w:rFonts w:ascii="Times New Roman" w:hAnsi="Times New Roman" w:cs="Times New Roman"/>
          <w:sz w:val="24"/>
          <w:szCs w:val="24"/>
        </w:rPr>
        <w:t>(</w:t>
      </w:r>
      <w:r w:rsidR="00655A94" w:rsidRPr="009D59C8">
        <w:rPr>
          <w:rFonts w:ascii="Times New Roman" w:hAnsi="Times New Roman" w:cs="Times New Roman"/>
          <w:sz w:val="24"/>
          <w:szCs w:val="24"/>
        </w:rPr>
        <w:t>1</w:t>
      </w:r>
      <w:r w:rsidRPr="009D59C8">
        <w:rPr>
          <w:rFonts w:ascii="Times New Roman" w:hAnsi="Times New Roman" w:cs="Times New Roman"/>
          <w:sz w:val="24"/>
          <w:szCs w:val="24"/>
        </w:rPr>
        <w:t>)  Under Section 606(b) of the Foreign Assistance Act of 1961 (75 Stat. 440, 22</w:t>
      </w:r>
      <w:r w:rsidR="00BA114B" w:rsidRPr="009D59C8">
        <w:rPr>
          <w:rFonts w:ascii="Times New Roman" w:hAnsi="Times New Roman" w:cs="Times New Roman"/>
          <w:sz w:val="24"/>
          <w:szCs w:val="24"/>
        </w:rPr>
        <w:t xml:space="preserve"> </w:t>
      </w:r>
      <w:r w:rsidRPr="009D59C8">
        <w:rPr>
          <w:rFonts w:ascii="Times New Roman" w:hAnsi="Times New Roman" w:cs="Times New Roman"/>
          <w:sz w:val="24"/>
          <w:szCs w:val="24"/>
        </w:rPr>
        <w:t xml:space="preserve">U.S.C. 2356(b)) and DoD Directive 2000.3, authority to enter into agreements with claimants in full settlement and compromise of any claim against the </w:t>
      </w:r>
      <w:r w:rsidRPr="000F093F">
        <w:rPr>
          <w:rFonts w:ascii="Times New Roman" w:hAnsi="Times New Roman" w:cs="Times New Roman"/>
          <w:sz w:val="24"/>
          <w:szCs w:val="24"/>
        </w:rPr>
        <w:t>U</w:t>
      </w:r>
      <w:r w:rsidR="0037601C" w:rsidRPr="000F093F">
        <w:rPr>
          <w:rFonts w:ascii="Times New Roman" w:hAnsi="Times New Roman" w:cs="Times New Roman"/>
          <w:sz w:val="24"/>
          <w:szCs w:val="24"/>
        </w:rPr>
        <w:t xml:space="preserve">nited </w:t>
      </w:r>
      <w:r w:rsidRPr="000F093F">
        <w:rPr>
          <w:rFonts w:ascii="Times New Roman" w:hAnsi="Times New Roman" w:cs="Times New Roman"/>
          <w:sz w:val="24"/>
          <w:szCs w:val="24"/>
        </w:rPr>
        <w:t>S</w:t>
      </w:r>
      <w:r w:rsidR="0037601C" w:rsidRPr="000F093F">
        <w:rPr>
          <w:rFonts w:ascii="Times New Roman" w:hAnsi="Times New Roman" w:cs="Times New Roman"/>
          <w:sz w:val="24"/>
          <w:szCs w:val="24"/>
        </w:rPr>
        <w:t>tates</w:t>
      </w:r>
      <w:r w:rsidRPr="009D59C8">
        <w:rPr>
          <w:rFonts w:ascii="Times New Roman" w:hAnsi="Times New Roman" w:cs="Times New Roman"/>
          <w:sz w:val="24"/>
          <w:szCs w:val="24"/>
        </w:rPr>
        <w:t xml:space="preserve"> under Section 606(a) of the Foreign Assistance Act of 1961, subject to the requirements of</w:t>
      </w:r>
      <w:r w:rsidR="00E272E9">
        <w:rPr>
          <w:rFonts w:ascii="Times New Roman" w:hAnsi="Times New Roman" w:cs="Times New Roman"/>
          <w:sz w:val="24"/>
          <w:szCs w:val="24"/>
        </w:rPr>
        <w:t xml:space="preserve"> DFARS subpart 227.70</w:t>
      </w:r>
      <w:r w:rsidR="00901BC1" w:rsidRPr="00901BC1">
        <w:rPr>
          <w:rFonts w:ascii="Times New Roman" w:hAnsi="Times New Roman" w:cs="Times New Roman"/>
          <w:sz w:val="24"/>
          <w:szCs w:val="24"/>
        </w:rPr>
        <w:t xml:space="preserve"> and </w:t>
      </w:r>
      <w:del w:id="34" w:author="Jordan, Amanda C CIV USARMY HQDA ASA ALT (USA)" w:date="2024-08-28T11:57:00Z">
        <w:r w:rsidR="00BA114B" w:rsidRPr="00921634" w:rsidDel="00406D8C">
          <w:rPr>
            <w:rFonts w:ascii="Times New Roman" w:hAnsi="Times New Roman" w:cs="Times New Roman"/>
            <w:sz w:val="24"/>
            <w:szCs w:val="24"/>
          </w:rPr>
          <w:delText>s</w:delText>
        </w:r>
        <w:r w:rsidR="00901BC1" w:rsidRPr="00901BC1" w:rsidDel="00406D8C">
          <w:rPr>
            <w:rFonts w:ascii="Times New Roman" w:hAnsi="Times New Roman" w:cs="Times New Roman"/>
            <w:sz w:val="24"/>
            <w:szCs w:val="24"/>
          </w:rPr>
          <w:delText xml:space="preserve">ubpart </w:delText>
        </w:r>
      </w:del>
      <w:ins w:id="35" w:author="Jordan, Amanda C CIV USARMY HQDA ASA ALT (USA)" w:date="2024-08-28T11:57:00Z">
        <w:r w:rsidR="00406D8C">
          <w:rPr>
            <w:rFonts w:ascii="Times New Roman" w:hAnsi="Times New Roman" w:cs="Times New Roman"/>
            <w:sz w:val="24"/>
            <w:szCs w:val="24"/>
          </w:rPr>
          <w:t>AFARS</w:t>
        </w:r>
        <w:r w:rsidR="00406D8C" w:rsidRPr="00901BC1">
          <w:rPr>
            <w:rFonts w:ascii="Times New Roman" w:hAnsi="Times New Roman" w:cs="Times New Roman"/>
            <w:sz w:val="24"/>
            <w:szCs w:val="24"/>
          </w:rPr>
          <w:t xml:space="preserve"> </w:t>
        </w:r>
      </w:ins>
      <w:r w:rsidR="00901BC1" w:rsidRPr="00901BC1">
        <w:rPr>
          <w:rFonts w:ascii="Times New Roman" w:hAnsi="Times New Roman" w:cs="Times New Roman"/>
          <w:sz w:val="24"/>
          <w:szCs w:val="24"/>
        </w:rPr>
        <w:t>5127.70 and other rules and regulations published by higher headquarters, is</w:t>
      </w:r>
      <w:r w:rsidR="00901BC1" w:rsidRPr="00901BC1">
        <w:rPr>
          <w:rFonts w:ascii="Times New Roman" w:hAnsi="Times New Roman" w:cs="Times New Roman"/>
          <w:color w:val="0000FF"/>
          <w:sz w:val="24"/>
          <w:szCs w:val="24"/>
        </w:rPr>
        <w:t xml:space="preserve"> </w:t>
      </w:r>
      <w:r w:rsidR="00B17E36" w:rsidRPr="009D59C8">
        <w:rPr>
          <w:rFonts w:ascii="Times New Roman" w:hAnsi="Times New Roman" w:cs="Times New Roman"/>
          <w:sz w:val="24"/>
          <w:szCs w:val="24"/>
        </w:rPr>
        <w:t>authorized for</w:t>
      </w:r>
      <w:r w:rsidRPr="009D59C8">
        <w:rPr>
          <w:rFonts w:ascii="Times New Roman" w:hAnsi="Times New Roman" w:cs="Times New Roman"/>
          <w:sz w:val="24"/>
          <w:szCs w:val="24"/>
        </w:rPr>
        <w:t xml:space="preserve"> the Commander, </w:t>
      </w:r>
      <w:smartTag w:uri="urn:schemas-microsoft-com:office:smarttags" w:element="stockticker">
        <w:r w:rsidRPr="009D59C8">
          <w:rPr>
            <w:rFonts w:ascii="Times New Roman" w:hAnsi="Times New Roman" w:cs="Times New Roman"/>
            <w:sz w:val="24"/>
            <w:szCs w:val="24"/>
          </w:rPr>
          <w:t>AMC</w:t>
        </w:r>
      </w:smartTag>
      <w:r w:rsidRPr="009D59C8">
        <w:rPr>
          <w:rFonts w:ascii="Times New Roman" w:hAnsi="Times New Roman" w:cs="Times New Roman"/>
          <w:sz w:val="24"/>
          <w:szCs w:val="24"/>
        </w:rPr>
        <w:t>; and the Chief of Engineers</w:t>
      </w:r>
      <w:r w:rsidR="00B150D3" w:rsidRPr="009D59C8">
        <w:rPr>
          <w:rFonts w:ascii="Times New Roman" w:hAnsi="Times New Roman" w:cs="Times New Roman"/>
          <w:sz w:val="24"/>
          <w:szCs w:val="24"/>
        </w:rPr>
        <w:t xml:space="preserve"> </w:t>
      </w:r>
      <w:r w:rsidR="00B150D3" w:rsidRPr="000F093F">
        <w:rPr>
          <w:rFonts w:ascii="Times New Roman" w:hAnsi="Times New Roman" w:cs="Times New Roman"/>
          <w:sz w:val="24"/>
          <w:szCs w:val="24"/>
        </w:rPr>
        <w:t xml:space="preserve">in accordance with AR </w:t>
      </w:r>
      <w:r w:rsidR="001538F2" w:rsidRPr="001538F2">
        <w:rPr>
          <w:rFonts w:ascii="Times New Roman" w:hAnsi="Times New Roman" w:cs="Times New Roman"/>
          <w:sz w:val="24"/>
          <w:szCs w:val="24"/>
        </w:rPr>
        <w:t>27-60, at 6-13</w:t>
      </w:r>
      <w:r w:rsidRPr="009D59C8">
        <w:rPr>
          <w:rFonts w:ascii="Times New Roman" w:hAnsi="Times New Roman" w:cs="Times New Roman"/>
          <w:sz w:val="24"/>
          <w:szCs w:val="24"/>
        </w:rPr>
        <w:t xml:space="preserve">.  </w:t>
      </w:r>
      <w:r w:rsidR="00C21EC7" w:rsidRPr="000F093F">
        <w:rPr>
          <w:rFonts w:ascii="Times New Roman" w:hAnsi="Times New Roman" w:cs="Times New Roman"/>
          <w:sz w:val="24"/>
          <w:szCs w:val="24"/>
        </w:rPr>
        <w:t>The Chief of Engineers may not delegate this authority.  The Commander, AMC ma</w:t>
      </w:r>
      <w:r w:rsidRPr="000F093F">
        <w:rPr>
          <w:rFonts w:ascii="Times New Roman" w:hAnsi="Times New Roman" w:cs="Times New Roman"/>
          <w:sz w:val="24"/>
          <w:szCs w:val="24"/>
        </w:rPr>
        <w:t>y</w:t>
      </w:r>
      <w:r w:rsidRPr="009D59C8">
        <w:rPr>
          <w:rFonts w:ascii="Times New Roman" w:hAnsi="Times New Roman" w:cs="Times New Roman"/>
          <w:sz w:val="24"/>
          <w:szCs w:val="24"/>
        </w:rPr>
        <w:t xml:space="preserve"> delegate to the </w:t>
      </w:r>
      <w:r w:rsidR="0091402E" w:rsidRPr="000F093F">
        <w:rPr>
          <w:rFonts w:ascii="Times New Roman" w:hAnsi="Times New Roman" w:cs="Times New Roman"/>
          <w:sz w:val="24"/>
          <w:szCs w:val="24"/>
        </w:rPr>
        <w:t>c</w:t>
      </w:r>
      <w:r w:rsidRPr="000F093F">
        <w:rPr>
          <w:rFonts w:ascii="Times New Roman" w:hAnsi="Times New Roman" w:cs="Times New Roman"/>
          <w:sz w:val="24"/>
          <w:szCs w:val="24"/>
        </w:rPr>
        <w:t>ommanders of major subordinate commands only.</w:t>
      </w:r>
    </w:p>
    <w:p w14:paraId="105170AB" w14:textId="6232DBE0" w:rsidR="004916E7" w:rsidRDefault="00F64D62" w:rsidP="009D59C8">
      <w:pPr>
        <w:pStyle w:val="hangind16"/>
        <w:tabs>
          <w:tab w:val="clear" w:pos="2304"/>
          <w:tab w:val="clear" w:pos="2880"/>
          <w:tab w:val="clear" w:pos="3456"/>
          <w:tab w:val="clear" w:pos="4032"/>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2</w:t>
      </w:r>
      <w:r w:rsidRPr="0003329F">
        <w:rPr>
          <w:rFonts w:ascii="Times New Roman" w:hAnsi="Times New Roman" w:cs="Times New Roman"/>
          <w:sz w:val="24"/>
          <w:szCs w:val="24"/>
        </w:rPr>
        <w:t>)(</w:t>
      </w:r>
      <w:r w:rsidR="00655A94">
        <w:rPr>
          <w:rFonts w:ascii="Times New Roman" w:hAnsi="Times New Roman" w:cs="Times New Roman"/>
          <w:sz w:val="24"/>
          <w:szCs w:val="24"/>
        </w:rPr>
        <w:t>i</w:t>
      </w:r>
      <w:r w:rsidRPr="0003329F">
        <w:rPr>
          <w:rFonts w:ascii="Times New Roman" w:hAnsi="Times New Roman" w:cs="Times New Roman"/>
          <w:sz w:val="24"/>
          <w:szCs w:val="24"/>
        </w:rPr>
        <w:t xml:space="preserve">)  </w:t>
      </w:r>
      <w:r w:rsidR="00C21EC7">
        <w:rPr>
          <w:rFonts w:ascii="Times New Roman" w:hAnsi="Times New Roman" w:cs="Times New Roman"/>
          <w:sz w:val="24"/>
          <w:szCs w:val="24"/>
        </w:rPr>
        <w:t xml:space="preserve">All agreements authorized by the </w:t>
      </w:r>
      <w:r w:rsidR="00C21EC7" w:rsidRPr="00C21EC7">
        <w:rPr>
          <w:rFonts w:ascii="Times New Roman" w:hAnsi="Times New Roman" w:cs="Times New Roman"/>
          <w:sz w:val="24"/>
          <w:szCs w:val="24"/>
        </w:rPr>
        <w:t>Foreign Assistance Act of 1961 (22 U.S.C. 2356), the Invention Secrecy Act (35 U.S.C. 181-1</w:t>
      </w:r>
      <w:r w:rsidR="00C21EC7" w:rsidRPr="0003329F">
        <w:rPr>
          <w:rFonts w:ascii="Times New Roman" w:hAnsi="Times New Roman" w:cs="Times New Roman"/>
          <w:sz w:val="24"/>
          <w:szCs w:val="24"/>
        </w:rPr>
        <w:t xml:space="preserve">88) or 10 U.S.C. </w:t>
      </w:r>
      <w:del w:id="36" w:author="Charles" w:date="2024-09-13T11:31:00Z">
        <w:r w:rsidR="00C21EC7" w:rsidRPr="0003329F" w:rsidDel="0009492D">
          <w:rPr>
            <w:rFonts w:ascii="Times New Roman" w:hAnsi="Times New Roman" w:cs="Times New Roman"/>
            <w:sz w:val="24"/>
            <w:szCs w:val="24"/>
          </w:rPr>
          <w:delText xml:space="preserve">2386 </w:delText>
        </w:r>
      </w:del>
      <w:ins w:id="37" w:author="Charles" w:date="2024-09-13T11:31:00Z">
        <w:r w:rsidR="0009492D">
          <w:rPr>
            <w:rFonts w:ascii="Times New Roman" w:hAnsi="Times New Roman" w:cs="Times New Roman"/>
            <w:sz w:val="24"/>
            <w:szCs w:val="24"/>
          </w:rPr>
          <w:t>3793</w:t>
        </w:r>
        <w:r w:rsidR="0009492D" w:rsidRPr="0003329F">
          <w:rPr>
            <w:rFonts w:ascii="Times New Roman" w:hAnsi="Times New Roman" w:cs="Times New Roman"/>
            <w:sz w:val="24"/>
            <w:szCs w:val="24"/>
          </w:rPr>
          <w:t xml:space="preserve"> </w:t>
        </w:r>
      </w:ins>
      <w:r w:rsidR="00C21EC7">
        <w:rPr>
          <w:rFonts w:ascii="Times New Roman" w:hAnsi="Times New Roman" w:cs="Times New Roman"/>
          <w:sz w:val="24"/>
          <w:szCs w:val="24"/>
        </w:rPr>
        <w:t>require a</w:t>
      </w:r>
      <w:r w:rsidRPr="0003329F">
        <w:rPr>
          <w:rFonts w:ascii="Times New Roman" w:hAnsi="Times New Roman" w:cs="Times New Roman"/>
          <w:sz w:val="24"/>
          <w:szCs w:val="24"/>
        </w:rPr>
        <w:t xml:space="preserve">pproval by the Judge Advocate General when the agreement </w:t>
      </w:r>
      <w:r w:rsidR="00BA114B">
        <w:rPr>
          <w:rFonts w:ascii="Times New Roman" w:hAnsi="Times New Roman" w:cs="Times New Roman"/>
          <w:sz w:val="24"/>
          <w:szCs w:val="24"/>
        </w:rPr>
        <w:t>–</w:t>
      </w:r>
    </w:p>
    <w:p w14:paraId="1F5C0972" w14:textId="77777777" w:rsidR="004916E7" w:rsidRDefault="004916E7" w:rsidP="009D59C8">
      <w:pPr>
        <w:pStyle w:val="ind24"/>
        <w:tabs>
          <w:tab w:val="clear" w:pos="4032"/>
        </w:tabs>
        <w:spacing w:after="240"/>
        <w:ind w:left="0" w:firstLine="2160"/>
        <w:rPr>
          <w:rFonts w:ascii="Times New Roman" w:hAnsi="Times New Roman" w:cs="Times New Roman"/>
          <w:sz w:val="24"/>
          <w:szCs w:val="24"/>
        </w:rPr>
      </w:pPr>
      <w:r w:rsidRPr="004916E7">
        <w:rPr>
          <w:rFonts w:ascii="Times New Roman" w:hAnsi="Times New Roman" w:cs="Times New Roman"/>
          <w:sz w:val="24"/>
          <w:szCs w:val="24"/>
        </w:rPr>
        <w:t>(A)</w:t>
      </w:r>
      <w:r w:rsidR="00F64D62" w:rsidRPr="0003329F">
        <w:rPr>
          <w:rFonts w:ascii="Times New Roman" w:hAnsi="Times New Roman" w:cs="Times New Roman"/>
          <w:i/>
          <w:sz w:val="24"/>
          <w:szCs w:val="24"/>
        </w:rPr>
        <w:t xml:space="preserve">  </w:t>
      </w:r>
      <w:r w:rsidR="00F64D62" w:rsidRPr="0003329F">
        <w:rPr>
          <w:rFonts w:ascii="Times New Roman" w:hAnsi="Times New Roman" w:cs="Times New Roman"/>
          <w:sz w:val="24"/>
          <w:szCs w:val="24"/>
        </w:rPr>
        <w:t>Provides for total payment by the Government, including reasonable anticipated royalties, of $500,000 or more;</w:t>
      </w:r>
    </w:p>
    <w:p w14:paraId="28E30C2B" w14:textId="77777777" w:rsidR="004916E7" w:rsidRDefault="004916E7" w:rsidP="009D59C8">
      <w:pPr>
        <w:pStyle w:val="ind24"/>
        <w:tabs>
          <w:tab w:val="clear" w:pos="4032"/>
        </w:tabs>
        <w:spacing w:after="240"/>
        <w:ind w:left="0" w:firstLine="2160"/>
        <w:rPr>
          <w:rFonts w:ascii="Times New Roman" w:hAnsi="Times New Roman" w:cs="Times New Roman"/>
          <w:sz w:val="24"/>
          <w:szCs w:val="24"/>
        </w:rPr>
      </w:pPr>
      <w:r w:rsidRPr="004916E7">
        <w:rPr>
          <w:rFonts w:ascii="Times New Roman" w:hAnsi="Times New Roman" w:cs="Times New Roman"/>
          <w:sz w:val="24"/>
          <w:szCs w:val="24"/>
        </w:rPr>
        <w:t>(B)</w:t>
      </w:r>
      <w:r w:rsidR="00F64D62" w:rsidRPr="0003329F">
        <w:rPr>
          <w:rFonts w:ascii="Times New Roman" w:hAnsi="Times New Roman" w:cs="Times New Roman"/>
          <w:i/>
          <w:sz w:val="24"/>
          <w:szCs w:val="24"/>
        </w:rPr>
        <w:t xml:space="preserve">  </w:t>
      </w:r>
      <w:r w:rsidR="00F64D62" w:rsidRPr="0003329F">
        <w:rPr>
          <w:rFonts w:ascii="Times New Roman" w:hAnsi="Times New Roman" w:cs="Times New Roman"/>
          <w:sz w:val="24"/>
          <w:szCs w:val="24"/>
        </w:rPr>
        <w:t>Includes a license to different Government agencies on different terms;</w:t>
      </w:r>
    </w:p>
    <w:p w14:paraId="2956987A" w14:textId="77777777" w:rsidR="004916E7" w:rsidRDefault="004916E7" w:rsidP="009D59C8">
      <w:pPr>
        <w:pStyle w:val="ind24"/>
        <w:tabs>
          <w:tab w:val="clear" w:pos="4032"/>
        </w:tabs>
        <w:spacing w:after="240"/>
        <w:ind w:left="0" w:firstLine="2160"/>
        <w:rPr>
          <w:rFonts w:ascii="Times New Roman" w:hAnsi="Times New Roman" w:cs="Times New Roman"/>
          <w:sz w:val="24"/>
          <w:szCs w:val="24"/>
        </w:rPr>
      </w:pPr>
      <w:r w:rsidRPr="004916E7">
        <w:rPr>
          <w:rFonts w:ascii="Times New Roman" w:hAnsi="Times New Roman" w:cs="Times New Roman"/>
          <w:sz w:val="24"/>
          <w:szCs w:val="24"/>
        </w:rPr>
        <w:lastRenderedPageBreak/>
        <w:t>(C)</w:t>
      </w:r>
      <w:r w:rsidR="00F64D62" w:rsidRPr="0003329F">
        <w:rPr>
          <w:rFonts w:ascii="Times New Roman" w:hAnsi="Times New Roman" w:cs="Times New Roman"/>
          <w:i/>
          <w:sz w:val="24"/>
          <w:szCs w:val="24"/>
        </w:rPr>
        <w:t xml:space="preserve">  </w:t>
      </w:r>
      <w:r w:rsidR="00F64D62" w:rsidRPr="0003329F">
        <w:rPr>
          <w:rFonts w:ascii="Times New Roman" w:hAnsi="Times New Roman" w:cs="Times New Roman"/>
          <w:sz w:val="24"/>
          <w:szCs w:val="24"/>
        </w:rPr>
        <w:t>Provides for compensation for damages other than for infringement of patents or copyrights, e.g., claims under the Foreign Assistance Act or the Invention Secrecy Act;</w:t>
      </w:r>
    </w:p>
    <w:p w14:paraId="7A244567" w14:textId="77777777" w:rsidR="004916E7" w:rsidRDefault="004916E7" w:rsidP="009D59C8">
      <w:pPr>
        <w:pStyle w:val="ind24"/>
        <w:tabs>
          <w:tab w:val="clear" w:pos="4032"/>
        </w:tabs>
        <w:spacing w:after="240"/>
        <w:ind w:left="0" w:firstLine="2160"/>
        <w:rPr>
          <w:rFonts w:ascii="Times New Roman" w:hAnsi="Times New Roman" w:cs="Times New Roman"/>
          <w:sz w:val="24"/>
          <w:szCs w:val="24"/>
        </w:rPr>
      </w:pPr>
      <w:r w:rsidRPr="004916E7">
        <w:rPr>
          <w:rFonts w:ascii="Times New Roman" w:hAnsi="Times New Roman" w:cs="Times New Roman"/>
          <w:sz w:val="24"/>
          <w:szCs w:val="24"/>
        </w:rPr>
        <w:t>(D)</w:t>
      </w:r>
      <w:r w:rsidR="00F64D62" w:rsidRPr="0003329F">
        <w:rPr>
          <w:rFonts w:ascii="Times New Roman" w:hAnsi="Times New Roman" w:cs="Times New Roman"/>
          <w:i/>
          <w:sz w:val="24"/>
          <w:szCs w:val="24"/>
        </w:rPr>
        <w:t xml:space="preserve">  </w:t>
      </w:r>
      <w:r w:rsidR="00F64D62" w:rsidRPr="0003329F">
        <w:rPr>
          <w:rFonts w:ascii="Times New Roman" w:hAnsi="Times New Roman" w:cs="Times New Roman"/>
          <w:sz w:val="24"/>
          <w:szCs w:val="24"/>
        </w:rPr>
        <w:t xml:space="preserve">Contains a release or </w:t>
      </w:r>
      <w:r w:rsidR="00936B4A" w:rsidRPr="0003329F">
        <w:rPr>
          <w:rFonts w:ascii="Times New Roman" w:hAnsi="Times New Roman" w:cs="Times New Roman"/>
          <w:sz w:val="24"/>
          <w:szCs w:val="24"/>
        </w:rPr>
        <w:t>license, which</w:t>
      </w:r>
      <w:r w:rsidR="00F64D62" w:rsidRPr="0003329F">
        <w:rPr>
          <w:rFonts w:ascii="Times New Roman" w:hAnsi="Times New Roman" w:cs="Times New Roman"/>
          <w:sz w:val="24"/>
          <w:szCs w:val="24"/>
        </w:rPr>
        <w:t xml:space="preserve"> may operate to release a contractor from an obligation to indemnify the Government;</w:t>
      </w:r>
    </w:p>
    <w:p w14:paraId="5C876C63" w14:textId="77777777" w:rsidR="004916E7" w:rsidRDefault="004916E7" w:rsidP="009D59C8">
      <w:pPr>
        <w:pStyle w:val="ind24"/>
        <w:tabs>
          <w:tab w:val="clear" w:pos="4032"/>
        </w:tabs>
        <w:spacing w:after="240"/>
        <w:ind w:left="0" w:firstLine="2160"/>
        <w:rPr>
          <w:rFonts w:ascii="Times New Roman" w:hAnsi="Times New Roman" w:cs="Times New Roman"/>
          <w:sz w:val="24"/>
          <w:szCs w:val="24"/>
        </w:rPr>
      </w:pPr>
      <w:r w:rsidRPr="004916E7">
        <w:rPr>
          <w:rFonts w:ascii="Times New Roman" w:hAnsi="Times New Roman" w:cs="Times New Roman"/>
          <w:sz w:val="24"/>
          <w:szCs w:val="24"/>
        </w:rPr>
        <w:t>(E)</w:t>
      </w:r>
      <w:r w:rsidR="00F64D62" w:rsidRPr="0003329F">
        <w:rPr>
          <w:rFonts w:ascii="Times New Roman" w:hAnsi="Times New Roman" w:cs="Times New Roman"/>
          <w:i/>
          <w:sz w:val="24"/>
          <w:szCs w:val="24"/>
        </w:rPr>
        <w:t xml:space="preserve">  </w:t>
      </w:r>
      <w:r w:rsidR="00F64D62" w:rsidRPr="0003329F">
        <w:rPr>
          <w:rFonts w:ascii="Times New Roman" w:hAnsi="Times New Roman" w:cs="Times New Roman"/>
          <w:sz w:val="24"/>
          <w:szCs w:val="24"/>
        </w:rPr>
        <w:t>Is in settlement of patent or copyright infringement liability for the use of foreign patents or copyrights;</w:t>
      </w:r>
    </w:p>
    <w:p w14:paraId="5256086D" w14:textId="77777777" w:rsidR="004916E7" w:rsidRDefault="004916E7" w:rsidP="009D59C8">
      <w:pPr>
        <w:pStyle w:val="ind24"/>
        <w:tabs>
          <w:tab w:val="clear" w:pos="4032"/>
        </w:tabs>
        <w:spacing w:after="240"/>
        <w:ind w:left="0" w:firstLine="2160"/>
        <w:rPr>
          <w:rFonts w:ascii="Times New Roman" w:hAnsi="Times New Roman" w:cs="Times New Roman"/>
          <w:sz w:val="24"/>
          <w:szCs w:val="24"/>
        </w:rPr>
      </w:pPr>
      <w:r w:rsidRPr="004916E7">
        <w:rPr>
          <w:rFonts w:ascii="Times New Roman" w:hAnsi="Times New Roman" w:cs="Times New Roman"/>
          <w:sz w:val="24"/>
          <w:szCs w:val="24"/>
        </w:rPr>
        <w:t>(F)</w:t>
      </w:r>
      <w:r w:rsidR="00F64D62" w:rsidRPr="0003329F">
        <w:rPr>
          <w:rFonts w:ascii="Times New Roman" w:hAnsi="Times New Roman" w:cs="Times New Roman"/>
          <w:i/>
          <w:sz w:val="24"/>
          <w:szCs w:val="24"/>
        </w:rPr>
        <w:t xml:space="preserve">  </w:t>
      </w:r>
      <w:r w:rsidR="00F64D62" w:rsidRPr="0003329F">
        <w:rPr>
          <w:rFonts w:ascii="Times New Roman" w:hAnsi="Times New Roman" w:cs="Times New Roman"/>
          <w:sz w:val="24"/>
          <w:szCs w:val="24"/>
        </w:rPr>
        <w:t>Is with a government or national representative of a government within the scope of a Foreign Assistance Program; or</w:t>
      </w:r>
    </w:p>
    <w:p w14:paraId="498E1E1B" w14:textId="77777777" w:rsidR="004916E7" w:rsidRDefault="004916E7" w:rsidP="009D59C8">
      <w:pPr>
        <w:pStyle w:val="ind24"/>
        <w:tabs>
          <w:tab w:val="clear" w:pos="4032"/>
        </w:tabs>
        <w:spacing w:after="240"/>
        <w:ind w:left="0" w:firstLine="2160"/>
        <w:rPr>
          <w:rFonts w:ascii="Times New Roman" w:hAnsi="Times New Roman" w:cs="Times New Roman"/>
          <w:sz w:val="24"/>
          <w:szCs w:val="24"/>
        </w:rPr>
      </w:pPr>
      <w:r w:rsidRPr="004916E7">
        <w:rPr>
          <w:rFonts w:ascii="Times New Roman" w:hAnsi="Times New Roman" w:cs="Times New Roman"/>
          <w:sz w:val="24"/>
          <w:szCs w:val="24"/>
        </w:rPr>
        <w:t>(G)</w:t>
      </w:r>
      <w:r w:rsidR="00F64D62" w:rsidRPr="0003329F">
        <w:rPr>
          <w:rFonts w:ascii="Times New Roman" w:hAnsi="Times New Roman" w:cs="Times New Roman"/>
          <w:i/>
          <w:sz w:val="24"/>
          <w:szCs w:val="24"/>
        </w:rPr>
        <w:t xml:space="preserve">  </w:t>
      </w:r>
      <w:r w:rsidR="00F64D62" w:rsidRPr="0003329F">
        <w:rPr>
          <w:rFonts w:ascii="Times New Roman" w:hAnsi="Times New Roman" w:cs="Times New Roman"/>
          <w:sz w:val="24"/>
          <w:szCs w:val="24"/>
        </w:rPr>
        <w:t>Requires the signature of, or concurrence on behalf of, another agency of the Government.</w:t>
      </w:r>
    </w:p>
    <w:p w14:paraId="6C25C9D9" w14:textId="6D08046B" w:rsidR="004916E7" w:rsidRDefault="00F64D62" w:rsidP="008A401B">
      <w:pPr>
        <w:pStyle w:val="ind20"/>
        <w:tabs>
          <w:tab w:val="clear" w:pos="3456"/>
          <w:tab w:val="clear" w:pos="4032"/>
        </w:tabs>
        <w:spacing w:after="240"/>
        <w:ind w:left="0" w:firstLine="99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ii</w:t>
      </w:r>
      <w:r w:rsidRPr="0003329F">
        <w:rPr>
          <w:rFonts w:ascii="Times New Roman" w:hAnsi="Times New Roman" w:cs="Times New Roman"/>
          <w:sz w:val="24"/>
          <w:szCs w:val="24"/>
        </w:rPr>
        <w:t xml:space="preserve">)  </w:t>
      </w:r>
      <w:r w:rsidR="00C21EC7">
        <w:rPr>
          <w:rFonts w:ascii="Times New Roman" w:hAnsi="Times New Roman" w:cs="Times New Roman"/>
          <w:sz w:val="24"/>
          <w:szCs w:val="24"/>
        </w:rPr>
        <w:t>T</w:t>
      </w:r>
      <w:r w:rsidRPr="0003329F">
        <w:rPr>
          <w:rFonts w:ascii="Times New Roman" w:hAnsi="Times New Roman" w:cs="Times New Roman"/>
          <w:sz w:val="24"/>
          <w:szCs w:val="24"/>
        </w:rPr>
        <w:t>he office requesting approval shall submit the number of executed agreements with original signatures</w:t>
      </w:r>
      <w:r w:rsidR="00936B4A">
        <w:rPr>
          <w:rFonts w:ascii="Times New Roman" w:hAnsi="Times New Roman" w:cs="Times New Roman"/>
          <w:sz w:val="24"/>
          <w:szCs w:val="24"/>
        </w:rPr>
        <w:t xml:space="preserve"> </w:t>
      </w:r>
      <w:r w:rsidRPr="0003329F">
        <w:rPr>
          <w:rFonts w:ascii="Times New Roman" w:hAnsi="Times New Roman" w:cs="Times New Roman"/>
          <w:sz w:val="24"/>
          <w:szCs w:val="24"/>
        </w:rPr>
        <w:t xml:space="preserve">to the Chief, Regulatory Law and Intellectual Property Law Division, </w:t>
      </w:r>
      <w:r w:rsidR="00231B19">
        <w:rPr>
          <w:rFonts w:ascii="Times New Roman" w:hAnsi="Times New Roman" w:cs="Times New Roman"/>
          <w:sz w:val="24"/>
          <w:szCs w:val="24"/>
        </w:rPr>
        <w:t>Office of the Judge Advocate General (</w:t>
      </w:r>
      <w:r w:rsidRPr="0003329F">
        <w:rPr>
          <w:rFonts w:ascii="Times New Roman" w:hAnsi="Times New Roman" w:cs="Times New Roman"/>
          <w:sz w:val="24"/>
          <w:szCs w:val="24"/>
        </w:rPr>
        <w:t>OTJAG</w:t>
      </w:r>
      <w:r w:rsidR="00231B19">
        <w:rPr>
          <w:rFonts w:ascii="Times New Roman" w:hAnsi="Times New Roman" w:cs="Times New Roman"/>
          <w:sz w:val="24"/>
          <w:szCs w:val="24"/>
        </w:rPr>
        <w:t>)</w:t>
      </w:r>
      <w:r w:rsidRPr="0003329F">
        <w:rPr>
          <w:rFonts w:ascii="Times New Roman" w:hAnsi="Times New Roman" w:cs="Times New Roman"/>
          <w:sz w:val="24"/>
          <w:szCs w:val="24"/>
        </w:rPr>
        <w:t xml:space="preserve">.  (See </w:t>
      </w:r>
      <w:ins w:id="38" w:author="Jordan, Amanda C CIV USARMY HQDA ASA ALT (USA)" w:date="2024-08-28T11:52:00Z">
        <w:r w:rsidR="00BE38A5">
          <w:rPr>
            <w:rFonts w:ascii="Times New Roman" w:hAnsi="Times New Roman" w:cs="Times New Roman"/>
            <w:sz w:val="24"/>
            <w:szCs w:val="24"/>
          </w:rPr>
          <w:t xml:space="preserve">AFARS </w:t>
        </w:r>
      </w:ins>
      <w:r w:rsidRPr="0003329F">
        <w:rPr>
          <w:rFonts w:ascii="Times New Roman" w:hAnsi="Times New Roman" w:cs="Times New Roman"/>
          <w:sz w:val="24"/>
          <w:szCs w:val="24"/>
        </w:rPr>
        <w:t>5127.20</w:t>
      </w:r>
      <w:r w:rsidR="00C21EC7">
        <w:rPr>
          <w:rFonts w:ascii="Times New Roman" w:hAnsi="Times New Roman" w:cs="Times New Roman"/>
          <w:sz w:val="24"/>
          <w:szCs w:val="24"/>
        </w:rPr>
        <w:t>1-2</w:t>
      </w:r>
      <w:r w:rsidRPr="0003329F">
        <w:rPr>
          <w:rFonts w:ascii="Times New Roman" w:hAnsi="Times New Roman" w:cs="Times New Roman"/>
          <w:sz w:val="24"/>
          <w:szCs w:val="24"/>
        </w:rPr>
        <w:t xml:space="preserve"> for address.)  The </w:t>
      </w:r>
      <w:r w:rsidR="00936B4A">
        <w:rPr>
          <w:rFonts w:ascii="Times New Roman" w:hAnsi="Times New Roman" w:cs="Times New Roman"/>
          <w:sz w:val="24"/>
          <w:szCs w:val="24"/>
        </w:rPr>
        <w:t xml:space="preserve">submission package shall include the </w:t>
      </w:r>
      <w:r w:rsidRPr="0003329F">
        <w:rPr>
          <w:rFonts w:ascii="Times New Roman" w:hAnsi="Times New Roman" w:cs="Times New Roman"/>
          <w:sz w:val="24"/>
          <w:szCs w:val="24"/>
        </w:rPr>
        <w:t xml:space="preserve">agreement </w:t>
      </w:r>
      <w:r w:rsidR="00936B4A">
        <w:rPr>
          <w:rFonts w:ascii="Times New Roman" w:hAnsi="Times New Roman" w:cs="Times New Roman"/>
          <w:sz w:val="24"/>
          <w:szCs w:val="24"/>
        </w:rPr>
        <w:t>and</w:t>
      </w:r>
      <w:r w:rsidRPr="0003329F">
        <w:rPr>
          <w:rFonts w:ascii="Times New Roman" w:hAnsi="Times New Roman" w:cs="Times New Roman"/>
          <w:sz w:val="24"/>
          <w:szCs w:val="24"/>
        </w:rPr>
        <w:t xml:space="preserve"> a memorandum of facts signed by an authorized official of the office requesting approval.</w:t>
      </w:r>
    </w:p>
    <w:p w14:paraId="00BD7416" w14:textId="77777777" w:rsidR="004916E7" w:rsidRDefault="00F64D62" w:rsidP="008A401B">
      <w:pPr>
        <w:pStyle w:val="ind20"/>
        <w:tabs>
          <w:tab w:val="clear" w:pos="3456"/>
          <w:tab w:val="clear" w:pos="4032"/>
        </w:tabs>
        <w:spacing w:after="240"/>
        <w:ind w:left="0" w:firstLine="99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i</w:t>
      </w:r>
      <w:r w:rsidR="00AC0397">
        <w:rPr>
          <w:rFonts w:ascii="Times New Roman" w:hAnsi="Times New Roman" w:cs="Times New Roman"/>
          <w:sz w:val="24"/>
          <w:szCs w:val="24"/>
        </w:rPr>
        <w:t>ii</w:t>
      </w:r>
      <w:r w:rsidR="00655A94">
        <w:rPr>
          <w:rFonts w:ascii="Times New Roman" w:hAnsi="Times New Roman" w:cs="Times New Roman"/>
          <w:sz w:val="24"/>
          <w:szCs w:val="24"/>
        </w:rPr>
        <w:t>)</w:t>
      </w:r>
      <w:r w:rsidRPr="0003329F">
        <w:rPr>
          <w:rFonts w:ascii="Times New Roman" w:hAnsi="Times New Roman" w:cs="Times New Roman"/>
          <w:sz w:val="24"/>
          <w:szCs w:val="24"/>
        </w:rPr>
        <w:t xml:space="preserve">  Upon approval of the agreement by the Judge Advocate General </w:t>
      </w:r>
      <w:r w:rsidR="00936B4A">
        <w:rPr>
          <w:rFonts w:ascii="Times New Roman" w:hAnsi="Times New Roman" w:cs="Times New Roman"/>
          <w:sz w:val="24"/>
          <w:szCs w:val="24"/>
        </w:rPr>
        <w:t xml:space="preserve">forward </w:t>
      </w:r>
      <w:r w:rsidRPr="0003329F">
        <w:rPr>
          <w:rFonts w:ascii="Times New Roman" w:hAnsi="Times New Roman" w:cs="Times New Roman"/>
          <w:sz w:val="24"/>
          <w:szCs w:val="24"/>
        </w:rPr>
        <w:t xml:space="preserve">one executed and approved copy of the agreement directly to the United States Patent </w:t>
      </w:r>
      <w:r w:rsidR="00824D9A">
        <w:rPr>
          <w:rFonts w:ascii="Times New Roman" w:hAnsi="Times New Roman" w:cs="Times New Roman"/>
          <w:sz w:val="24"/>
          <w:szCs w:val="24"/>
        </w:rPr>
        <w:t xml:space="preserve">and Trademark </w:t>
      </w:r>
      <w:r w:rsidRPr="0003329F">
        <w:rPr>
          <w:rFonts w:ascii="Times New Roman" w:hAnsi="Times New Roman" w:cs="Times New Roman"/>
          <w:sz w:val="24"/>
          <w:szCs w:val="24"/>
        </w:rPr>
        <w:t xml:space="preserve">Office </w:t>
      </w:r>
      <w:r w:rsidR="00A4055B">
        <w:rPr>
          <w:rFonts w:ascii="Times New Roman" w:hAnsi="Times New Roman" w:cs="Times New Roman"/>
          <w:sz w:val="24"/>
          <w:szCs w:val="24"/>
        </w:rPr>
        <w:t>for recording</w:t>
      </w:r>
      <w:r w:rsidRPr="0003329F">
        <w:rPr>
          <w:rFonts w:ascii="Times New Roman" w:hAnsi="Times New Roman" w:cs="Times New Roman"/>
          <w:sz w:val="24"/>
          <w:szCs w:val="24"/>
        </w:rPr>
        <w:t xml:space="preserve">. </w:t>
      </w:r>
      <w:r w:rsidR="00BA114B">
        <w:rPr>
          <w:rFonts w:ascii="Times New Roman" w:hAnsi="Times New Roman" w:cs="Times New Roman"/>
          <w:sz w:val="24"/>
          <w:szCs w:val="24"/>
        </w:rPr>
        <w:t xml:space="preserve"> </w:t>
      </w:r>
      <w:r w:rsidR="00A4055B">
        <w:rPr>
          <w:rFonts w:ascii="Times New Roman" w:hAnsi="Times New Roman" w:cs="Times New Roman"/>
          <w:sz w:val="24"/>
          <w:szCs w:val="24"/>
        </w:rPr>
        <w:t xml:space="preserve">Send the </w:t>
      </w:r>
      <w:r w:rsidRPr="0003329F">
        <w:rPr>
          <w:rFonts w:ascii="Times New Roman" w:hAnsi="Times New Roman" w:cs="Times New Roman"/>
          <w:sz w:val="24"/>
          <w:szCs w:val="24"/>
        </w:rPr>
        <w:t>remaining executed and approved copies to the office that requested approval, for distribution.</w:t>
      </w:r>
    </w:p>
    <w:p w14:paraId="7F1B12FB" w14:textId="77777777" w:rsidR="004916E7" w:rsidRDefault="00F64D62" w:rsidP="009D59C8">
      <w:pPr>
        <w:pStyle w:val="ind12"/>
        <w:tabs>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d</w:t>
      </w:r>
      <w:r w:rsidRPr="0003329F">
        <w:rPr>
          <w:rFonts w:ascii="Times New Roman" w:hAnsi="Times New Roman" w:cs="Times New Roman"/>
          <w:sz w:val="24"/>
          <w:szCs w:val="24"/>
        </w:rPr>
        <w:t xml:space="preserve">)  </w:t>
      </w:r>
      <w:r w:rsidR="004916E7" w:rsidRPr="004916E7">
        <w:rPr>
          <w:rFonts w:ascii="Times New Roman" w:hAnsi="Times New Roman" w:cs="Times New Roman"/>
          <w:i/>
          <w:sz w:val="24"/>
          <w:szCs w:val="24"/>
        </w:rPr>
        <w:t>Distribution of agreements</w:t>
      </w:r>
      <w:r w:rsidRPr="0003329F">
        <w:rPr>
          <w:rFonts w:ascii="Times New Roman" w:hAnsi="Times New Roman" w:cs="Times New Roman"/>
          <w:sz w:val="24"/>
          <w:szCs w:val="24"/>
        </w:rPr>
        <w:t>.</w:t>
      </w:r>
    </w:p>
    <w:p w14:paraId="4CB420B8" w14:textId="77777777" w:rsidR="004916E7" w:rsidRDefault="00F64D62" w:rsidP="009D59C8">
      <w:pPr>
        <w:pStyle w:val="ind16"/>
        <w:tabs>
          <w:tab w:val="clear" w:pos="2880"/>
          <w:tab w:val="clear" w:pos="3456"/>
          <w:tab w:val="clear" w:pos="4032"/>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1</w:t>
      </w:r>
      <w:r w:rsidRPr="0003329F">
        <w:rPr>
          <w:rFonts w:ascii="Times New Roman" w:hAnsi="Times New Roman" w:cs="Times New Roman"/>
          <w:sz w:val="24"/>
          <w:szCs w:val="24"/>
        </w:rPr>
        <w:t xml:space="preserve">)  </w:t>
      </w:r>
      <w:r w:rsidR="00A4055B">
        <w:rPr>
          <w:rFonts w:ascii="Times New Roman" w:hAnsi="Times New Roman" w:cs="Times New Roman"/>
          <w:sz w:val="24"/>
          <w:szCs w:val="24"/>
        </w:rPr>
        <w:t>E</w:t>
      </w:r>
      <w:r w:rsidR="00A4055B" w:rsidRPr="0003329F">
        <w:rPr>
          <w:rFonts w:ascii="Times New Roman" w:hAnsi="Times New Roman" w:cs="Times New Roman"/>
          <w:sz w:val="24"/>
          <w:szCs w:val="24"/>
        </w:rPr>
        <w:t>ach contracting party and each office processing the request for approval</w:t>
      </w:r>
      <w:r w:rsidR="00A4055B">
        <w:rPr>
          <w:rFonts w:ascii="Times New Roman" w:hAnsi="Times New Roman" w:cs="Times New Roman"/>
          <w:sz w:val="24"/>
          <w:szCs w:val="24"/>
        </w:rPr>
        <w:t xml:space="preserve"> shall retain a</w:t>
      </w:r>
      <w:r w:rsidRPr="0003329F">
        <w:rPr>
          <w:rFonts w:ascii="Times New Roman" w:hAnsi="Times New Roman" w:cs="Times New Roman"/>
          <w:sz w:val="24"/>
          <w:szCs w:val="24"/>
        </w:rPr>
        <w:t>n executed and approved agreement with original signatures.</w:t>
      </w:r>
    </w:p>
    <w:p w14:paraId="355809B0" w14:textId="77777777" w:rsidR="004916E7" w:rsidRDefault="00F64D62" w:rsidP="009D59C8">
      <w:pPr>
        <w:pStyle w:val="ind16"/>
        <w:tabs>
          <w:tab w:val="clear" w:pos="2880"/>
          <w:tab w:val="clear" w:pos="3456"/>
          <w:tab w:val="clear" w:pos="4032"/>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w:t>
      </w:r>
      <w:r w:rsidR="00655A94">
        <w:rPr>
          <w:rFonts w:ascii="Times New Roman" w:hAnsi="Times New Roman" w:cs="Times New Roman"/>
          <w:sz w:val="24"/>
          <w:szCs w:val="24"/>
        </w:rPr>
        <w:t>2</w:t>
      </w:r>
      <w:r w:rsidRPr="0003329F">
        <w:rPr>
          <w:rFonts w:ascii="Times New Roman" w:hAnsi="Times New Roman" w:cs="Times New Roman"/>
          <w:sz w:val="24"/>
          <w:szCs w:val="24"/>
        </w:rPr>
        <w:t xml:space="preserve">)  </w:t>
      </w:r>
      <w:r w:rsidR="00A4055B">
        <w:rPr>
          <w:rFonts w:ascii="Times New Roman" w:hAnsi="Times New Roman" w:cs="Times New Roman"/>
          <w:sz w:val="24"/>
          <w:szCs w:val="24"/>
        </w:rPr>
        <w:t>The office requesting approval shall forward a</w:t>
      </w:r>
      <w:r w:rsidRPr="0003329F">
        <w:rPr>
          <w:rFonts w:ascii="Times New Roman" w:hAnsi="Times New Roman" w:cs="Times New Roman"/>
          <w:sz w:val="24"/>
          <w:szCs w:val="24"/>
        </w:rPr>
        <w:t xml:space="preserve"> copy of each license</w:t>
      </w:r>
      <w:r w:rsidR="00A4055B">
        <w:rPr>
          <w:rFonts w:ascii="Times New Roman" w:hAnsi="Times New Roman" w:cs="Times New Roman"/>
          <w:sz w:val="24"/>
          <w:szCs w:val="24"/>
        </w:rPr>
        <w:t>,</w:t>
      </w:r>
      <w:r w:rsidRPr="0003329F">
        <w:rPr>
          <w:rFonts w:ascii="Times New Roman" w:hAnsi="Times New Roman" w:cs="Times New Roman"/>
          <w:sz w:val="24"/>
          <w:szCs w:val="24"/>
        </w:rPr>
        <w:t xml:space="preserve"> which provides for the payment of a running royalty</w:t>
      </w:r>
      <w:r w:rsidR="00A4055B">
        <w:rPr>
          <w:rFonts w:ascii="Times New Roman" w:hAnsi="Times New Roman" w:cs="Times New Roman"/>
          <w:sz w:val="24"/>
          <w:szCs w:val="24"/>
        </w:rPr>
        <w:t>,</w:t>
      </w:r>
      <w:r w:rsidRPr="0003329F">
        <w:rPr>
          <w:rFonts w:ascii="Times New Roman" w:hAnsi="Times New Roman" w:cs="Times New Roman"/>
          <w:sz w:val="24"/>
          <w:szCs w:val="24"/>
        </w:rPr>
        <w:t xml:space="preserve"> to each interested </w:t>
      </w:r>
      <w:smartTag w:uri="urn:schemas-microsoft-com:office:smarttags" w:element="stockticker">
        <w:r w:rsidRPr="0003329F">
          <w:rPr>
            <w:rFonts w:ascii="Times New Roman" w:hAnsi="Times New Roman" w:cs="Times New Roman"/>
            <w:sz w:val="24"/>
            <w:szCs w:val="24"/>
          </w:rPr>
          <w:t>HCA</w:t>
        </w:r>
      </w:smartTag>
      <w:r w:rsidRPr="0003329F">
        <w:rPr>
          <w:rFonts w:ascii="Times New Roman" w:hAnsi="Times New Roman" w:cs="Times New Roman"/>
          <w:sz w:val="24"/>
          <w:szCs w:val="24"/>
        </w:rPr>
        <w:t xml:space="preserve">.  Receipt of a copy of the license shall constitute notice that further procurement of the licensed subject matter requires the payment of royalties to the licensor.  When necessary, the </w:t>
      </w:r>
      <w:smartTag w:uri="urn:schemas-microsoft-com:office:smarttags" w:element="stockticker">
        <w:r w:rsidRPr="0003329F">
          <w:rPr>
            <w:rFonts w:ascii="Times New Roman" w:hAnsi="Times New Roman" w:cs="Times New Roman"/>
            <w:sz w:val="24"/>
            <w:szCs w:val="24"/>
          </w:rPr>
          <w:t>HCA</w:t>
        </w:r>
      </w:smartTag>
      <w:r w:rsidRPr="0003329F">
        <w:rPr>
          <w:rFonts w:ascii="Times New Roman" w:hAnsi="Times New Roman" w:cs="Times New Roman"/>
          <w:sz w:val="24"/>
          <w:szCs w:val="24"/>
        </w:rPr>
        <w:t xml:space="preserve"> shall notify the contracting offices affected.</w:t>
      </w:r>
    </w:p>
    <w:p w14:paraId="0D786C6C" w14:textId="77777777" w:rsidR="004916E7" w:rsidRDefault="00E619B7" w:rsidP="00980E0B">
      <w:pPr>
        <w:pStyle w:val="Heading4"/>
      </w:pPr>
      <w:bookmarkStart w:id="39" w:name="_Toc514066895"/>
      <w:r>
        <w:t xml:space="preserve">5127.7011 </w:t>
      </w:r>
      <w:r w:rsidR="00381D6B">
        <w:t xml:space="preserve"> </w:t>
      </w:r>
      <w:r>
        <w:t>Procurement of rights in inventions, patents, and copyrights.</w:t>
      </w:r>
      <w:bookmarkEnd w:id="39"/>
    </w:p>
    <w:p w14:paraId="5FE429A6" w14:textId="624C0BC5" w:rsidR="004916E7" w:rsidRDefault="00F64D62" w:rsidP="009D59C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t>(1)  Subject to the limitations in</w:t>
      </w:r>
      <w:r w:rsidR="00E272E9">
        <w:rPr>
          <w:rFonts w:ascii="Times New Roman" w:hAnsi="Times New Roman" w:cs="Times New Roman"/>
          <w:sz w:val="24"/>
          <w:szCs w:val="24"/>
        </w:rPr>
        <w:t xml:space="preserve"> DFARS subpart 227.70</w:t>
      </w:r>
      <w:r w:rsidRPr="0003329F">
        <w:rPr>
          <w:rFonts w:ascii="Times New Roman" w:hAnsi="Times New Roman" w:cs="Times New Roman"/>
          <w:sz w:val="24"/>
          <w:szCs w:val="24"/>
        </w:rPr>
        <w:t xml:space="preserve"> and </w:t>
      </w:r>
      <w:r w:rsidR="00BA114B">
        <w:rPr>
          <w:rFonts w:ascii="Times New Roman" w:hAnsi="Times New Roman" w:cs="Times New Roman"/>
          <w:sz w:val="24"/>
          <w:szCs w:val="24"/>
        </w:rPr>
        <w:t>s</w:t>
      </w:r>
      <w:r w:rsidRPr="0003329F">
        <w:rPr>
          <w:rFonts w:ascii="Times New Roman" w:hAnsi="Times New Roman" w:cs="Times New Roman"/>
          <w:sz w:val="24"/>
          <w:szCs w:val="24"/>
        </w:rPr>
        <w:t xml:space="preserve">ubpart </w:t>
      </w:r>
      <w:r w:rsidR="00AC4FC1">
        <w:rPr>
          <w:rFonts w:ascii="Times New Roman" w:hAnsi="Times New Roman" w:cs="Times New Roman"/>
          <w:sz w:val="24"/>
          <w:szCs w:val="24"/>
        </w:rPr>
        <w:t xml:space="preserve">AFARS </w:t>
      </w:r>
      <w:r w:rsidRPr="0003329F">
        <w:rPr>
          <w:rFonts w:ascii="Times New Roman" w:hAnsi="Times New Roman" w:cs="Times New Roman"/>
          <w:sz w:val="24"/>
          <w:szCs w:val="24"/>
        </w:rPr>
        <w:t xml:space="preserve">5127.70, the following </w:t>
      </w:r>
      <w:r w:rsidR="00674596">
        <w:rPr>
          <w:rFonts w:ascii="Times New Roman" w:hAnsi="Times New Roman" w:cs="Times New Roman"/>
          <w:sz w:val="24"/>
          <w:szCs w:val="24"/>
        </w:rPr>
        <w:t xml:space="preserve">may </w:t>
      </w:r>
      <w:r w:rsidRPr="0003329F">
        <w:rPr>
          <w:rFonts w:ascii="Times New Roman" w:hAnsi="Times New Roman" w:cs="Times New Roman"/>
          <w:sz w:val="24"/>
          <w:szCs w:val="24"/>
        </w:rPr>
        <w:t xml:space="preserve">acquire the items and rights described in 10 U.S.C. </w:t>
      </w:r>
      <w:del w:id="40" w:author="Charles" w:date="2024-09-13T11:32:00Z">
        <w:r w:rsidRPr="0003329F" w:rsidDel="00AD186F">
          <w:rPr>
            <w:rFonts w:ascii="Times New Roman" w:hAnsi="Times New Roman" w:cs="Times New Roman"/>
            <w:sz w:val="24"/>
            <w:szCs w:val="24"/>
          </w:rPr>
          <w:delText xml:space="preserve">2386 </w:delText>
        </w:r>
      </w:del>
      <w:ins w:id="41" w:author="Charles" w:date="2024-09-13T11:32:00Z">
        <w:r w:rsidR="00AD186F">
          <w:rPr>
            <w:rFonts w:ascii="Times New Roman" w:hAnsi="Times New Roman" w:cs="Times New Roman"/>
            <w:sz w:val="24"/>
            <w:szCs w:val="24"/>
          </w:rPr>
          <w:t>3793</w:t>
        </w:r>
        <w:r w:rsidR="00AD186F" w:rsidRPr="0003329F">
          <w:rPr>
            <w:rFonts w:ascii="Times New Roman" w:hAnsi="Times New Roman" w:cs="Times New Roman"/>
            <w:sz w:val="24"/>
            <w:szCs w:val="24"/>
          </w:rPr>
          <w:t xml:space="preserve"> </w:t>
        </w:r>
      </w:ins>
      <w:r w:rsidRPr="0003329F">
        <w:rPr>
          <w:rFonts w:ascii="Times New Roman" w:hAnsi="Times New Roman" w:cs="Times New Roman"/>
          <w:sz w:val="24"/>
          <w:szCs w:val="24"/>
        </w:rPr>
        <w:t xml:space="preserve">and </w:t>
      </w:r>
      <w:r w:rsidR="00381D6B">
        <w:rPr>
          <w:rFonts w:ascii="Times New Roman" w:hAnsi="Times New Roman" w:cs="Times New Roman"/>
          <w:sz w:val="24"/>
          <w:szCs w:val="24"/>
        </w:rPr>
        <w:t>may</w:t>
      </w:r>
      <w:r w:rsidR="00381D6B" w:rsidRPr="0003329F">
        <w:rPr>
          <w:rFonts w:ascii="Times New Roman" w:hAnsi="Times New Roman" w:cs="Times New Roman"/>
          <w:sz w:val="24"/>
          <w:szCs w:val="24"/>
        </w:rPr>
        <w:t xml:space="preserve"> </w:t>
      </w:r>
      <w:r w:rsidRPr="0003329F">
        <w:rPr>
          <w:rFonts w:ascii="Times New Roman" w:hAnsi="Times New Roman" w:cs="Times New Roman"/>
          <w:sz w:val="24"/>
          <w:szCs w:val="24"/>
        </w:rPr>
        <w:t>enter into agreements in settlement of resulting claims:</w:t>
      </w:r>
    </w:p>
    <w:p w14:paraId="4F1EAAE8" w14:textId="77777777" w:rsidR="004916E7" w:rsidRDefault="00F64D62" w:rsidP="009D59C8">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lastRenderedPageBreak/>
        <w:t xml:space="preserve">(i)  The Commander, </w:t>
      </w:r>
      <w:smartTag w:uri="urn:schemas-microsoft-com:office:smarttags" w:element="stockticker">
        <w:r w:rsidRPr="0003329F">
          <w:rPr>
            <w:rFonts w:ascii="Times New Roman" w:hAnsi="Times New Roman" w:cs="Times New Roman"/>
            <w:sz w:val="24"/>
            <w:szCs w:val="24"/>
          </w:rPr>
          <w:t>AMC</w:t>
        </w:r>
      </w:smartTag>
      <w:r w:rsidRPr="0003329F">
        <w:rPr>
          <w:rFonts w:ascii="Times New Roman" w:hAnsi="Times New Roman" w:cs="Times New Roman"/>
          <w:sz w:val="24"/>
          <w:szCs w:val="24"/>
        </w:rPr>
        <w:t>.</w:t>
      </w:r>
    </w:p>
    <w:p w14:paraId="668F6BCF" w14:textId="77777777" w:rsidR="004916E7" w:rsidRDefault="00F64D62" w:rsidP="009D59C8">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(ii)  The Chief of Engineers.</w:t>
      </w:r>
    </w:p>
    <w:p w14:paraId="2727C2C3" w14:textId="77777777" w:rsidR="004916E7" w:rsidRDefault="00F64D62" w:rsidP="009D59C8">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(iii)  The Surgeon General.</w:t>
      </w:r>
    </w:p>
    <w:p w14:paraId="3B676F28" w14:textId="77777777" w:rsidR="004916E7" w:rsidRDefault="00F64D62" w:rsidP="009D59C8">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3329F">
        <w:rPr>
          <w:rFonts w:ascii="Times New Roman" w:hAnsi="Times New Roman" w:cs="Times New Roman"/>
          <w:sz w:val="24"/>
          <w:szCs w:val="24"/>
        </w:rPr>
        <w:t>(iv)  The Commander, U.S. Army Space and Missile Defense Command.</w:t>
      </w:r>
    </w:p>
    <w:p w14:paraId="0A2033D7" w14:textId="1DA29938" w:rsidR="00061840" w:rsidRDefault="0061658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(2)  </w:t>
      </w:r>
      <w:r w:rsidR="00F64D62" w:rsidRPr="0003329F">
        <w:rPr>
          <w:rFonts w:ascii="Times New Roman" w:hAnsi="Times New Roman" w:cs="Times New Roman"/>
          <w:sz w:val="24"/>
          <w:szCs w:val="24"/>
        </w:rPr>
        <w:t xml:space="preserve">Other contracting activities must obtain written approval of any proposed agreement from the addressee at </w:t>
      </w:r>
      <w:ins w:id="42" w:author="Jordan, Amanda C CIV USARMY HQDA ASA ALT (USA)" w:date="2024-08-28T11:58:00Z">
        <w:r w:rsidR="00CD7759">
          <w:rPr>
            <w:rFonts w:ascii="Times New Roman" w:hAnsi="Times New Roman" w:cs="Times New Roman"/>
            <w:sz w:val="24"/>
            <w:szCs w:val="24"/>
          </w:rPr>
          <w:t xml:space="preserve">AFARS </w:t>
        </w:r>
      </w:ins>
      <w:r w:rsidR="00F64D62" w:rsidRPr="0003329F">
        <w:rPr>
          <w:rFonts w:ascii="Times New Roman" w:hAnsi="Times New Roman" w:cs="Times New Roman"/>
          <w:sz w:val="24"/>
          <w:szCs w:val="24"/>
        </w:rPr>
        <w:t xml:space="preserve">5101.290(b)(1) through the Chief, Regulatory Law and Intellectual Property Law Division, OTJAG, (see </w:t>
      </w:r>
      <w:ins w:id="43" w:author="Jordan, Amanda C CIV USARMY HQDA ASA ALT (USA)" w:date="2024-08-28T11:58:00Z">
        <w:r w:rsidR="00CD7759">
          <w:rPr>
            <w:rFonts w:ascii="Times New Roman" w:hAnsi="Times New Roman" w:cs="Times New Roman"/>
            <w:sz w:val="24"/>
            <w:szCs w:val="24"/>
          </w:rPr>
          <w:t xml:space="preserve">AFARS </w:t>
        </w:r>
      </w:ins>
      <w:r w:rsidR="00F64D62" w:rsidRPr="0003329F">
        <w:rPr>
          <w:rFonts w:ascii="Times New Roman" w:hAnsi="Times New Roman" w:cs="Times New Roman"/>
          <w:sz w:val="24"/>
          <w:szCs w:val="24"/>
        </w:rPr>
        <w:t>5127.20</w:t>
      </w:r>
      <w:r w:rsidR="00C21EC7">
        <w:rPr>
          <w:rFonts w:ascii="Times New Roman" w:hAnsi="Times New Roman" w:cs="Times New Roman"/>
          <w:sz w:val="24"/>
          <w:szCs w:val="24"/>
        </w:rPr>
        <w:t>1-2</w:t>
      </w:r>
      <w:r w:rsidR="00F64D62" w:rsidRPr="0003329F">
        <w:rPr>
          <w:rFonts w:ascii="Times New Roman" w:hAnsi="Times New Roman" w:cs="Times New Roman"/>
          <w:sz w:val="24"/>
          <w:szCs w:val="24"/>
        </w:rPr>
        <w:t xml:space="preserve"> for address), except for agreements for acquisition of the right to reproduce copyrighted material when acquisition cost is $2,500 or less.</w:t>
      </w:r>
    </w:p>
    <w:p w14:paraId="10717E93" w14:textId="77777777" w:rsidR="004916E7" w:rsidRDefault="00F64D62" w:rsidP="009D59C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t>(</w:t>
      </w:r>
      <w:r w:rsidR="00616586">
        <w:rPr>
          <w:rFonts w:ascii="Times New Roman" w:hAnsi="Times New Roman" w:cs="Times New Roman"/>
          <w:sz w:val="24"/>
          <w:szCs w:val="24"/>
        </w:rPr>
        <w:t>3</w:t>
      </w:r>
      <w:r w:rsidRPr="0003329F">
        <w:rPr>
          <w:rFonts w:ascii="Times New Roman" w:hAnsi="Times New Roman" w:cs="Times New Roman"/>
          <w:sz w:val="24"/>
          <w:szCs w:val="24"/>
        </w:rPr>
        <w:t xml:space="preserve">)  </w:t>
      </w:r>
      <w:r w:rsidR="00A45416">
        <w:rPr>
          <w:rFonts w:ascii="Times New Roman" w:hAnsi="Times New Roman" w:cs="Times New Roman"/>
          <w:sz w:val="24"/>
          <w:szCs w:val="24"/>
        </w:rPr>
        <w:t>Immediately se</w:t>
      </w:r>
      <w:r w:rsidRPr="0003329F">
        <w:rPr>
          <w:rFonts w:ascii="Times New Roman" w:hAnsi="Times New Roman" w:cs="Times New Roman"/>
          <w:sz w:val="24"/>
          <w:szCs w:val="24"/>
        </w:rPr>
        <w:t>nd all communications relating to proposed patent licenses or assignment to the chief patent counsel or legal officer supporting the contracting office.</w:t>
      </w:r>
    </w:p>
    <w:p w14:paraId="52ACB35E" w14:textId="28217F75" w:rsidR="004916E7" w:rsidRDefault="00F64D62" w:rsidP="009D59C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3329F">
        <w:rPr>
          <w:rFonts w:ascii="Times New Roman" w:hAnsi="Times New Roman" w:cs="Times New Roman"/>
          <w:sz w:val="24"/>
          <w:szCs w:val="24"/>
        </w:rPr>
        <w:t>(</w:t>
      </w:r>
      <w:r w:rsidR="00616586">
        <w:rPr>
          <w:rFonts w:ascii="Times New Roman" w:hAnsi="Times New Roman" w:cs="Times New Roman"/>
          <w:sz w:val="24"/>
          <w:szCs w:val="24"/>
        </w:rPr>
        <w:t>4</w:t>
      </w:r>
      <w:r w:rsidRPr="0003329F">
        <w:rPr>
          <w:rFonts w:ascii="Times New Roman" w:hAnsi="Times New Roman" w:cs="Times New Roman"/>
          <w:sz w:val="24"/>
          <w:szCs w:val="24"/>
        </w:rPr>
        <w:t>)  To assist national defense, various patent owners voluntarily grant royalty-free licenses, assignments and releases to the Government to use the inventions covered by their patents and applications for patents.  Obtain a recommended, standardized format for such a grant from the Chief, Regulatory Law and Intellectual Property Law Division, OTJAG.</w:t>
      </w:r>
    </w:p>
    <w:p w14:paraId="26A932A7" w14:textId="77777777" w:rsidR="00AC4FC1" w:rsidRPr="00E71CCC" w:rsidRDefault="00AC4FC1" w:rsidP="00AC4FC1">
      <w:pPr>
        <w:pStyle w:val="Heading3"/>
      </w:pPr>
      <w:bookmarkStart w:id="44" w:name="_Toc514066896"/>
      <w:r w:rsidRPr="00E71CCC">
        <w:t>Subpart 5127.71 – Rights in Technical Data</w:t>
      </w:r>
      <w:bookmarkEnd w:id="44"/>
    </w:p>
    <w:p w14:paraId="4408F8D3" w14:textId="65005A9D" w:rsidR="00AC4FC1" w:rsidRPr="00E71CCC" w:rsidRDefault="00AC4FC1" w:rsidP="00AC4FC1">
      <w:pPr>
        <w:pStyle w:val="Heading4"/>
      </w:pPr>
      <w:bookmarkStart w:id="45" w:name="_Toc514066897"/>
      <w:r w:rsidRPr="00E71CCC">
        <w:t xml:space="preserve">5127.7103   </w:t>
      </w:r>
      <w:del w:id="46" w:author="Patricia" w:date="2024-08-26T17:51:00Z">
        <w:r w:rsidRPr="00E71CCC" w:rsidDel="00474DCF">
          <w:delText>Noncommerical</w:delText>
        </w:r>
      </w:del>
      <w:ins w:id="47" w:author="Patricia" w:date="2024-08-26T18:03:00Z">
        <w:r w:rsidR="00420992">
          <w:t xml:space="preserve">Other than </w:t>
        </w:r>
      </w:ins>
      <w:ins w:id="48" w:author="Patricia" w:date="2024-08-26T17:51:00Z">
        <w:r w:rsidR="00474DCF" w:rsidRPr="00E71CCC">
          <w:t>commercial</w:t>
        </w:r>
      </w:ins>
      <w:r w:rsidRPr="00E71CCC">
        <w:t xml:space="preserve"> </w:t>
      </w:r>
      <w:ins w:id="49" w:author="Patricia" w:date="2024-08-26T18:03:00Z">
        <w:r w:rsidR="00420992">
          <w:t xml:space="preserve">products, commercial services, or commercial </w:t>
        </w:r>
      </w:ins>
      <w:del w:id="50" w:author="Patricia" w:date="2024-08-26T18:03:00Z">
        <w:r w:rsidRPr="00E71CCC" w:rsidDel="00420992">
          <w:delText>items or</w:delText>
        </w:r>
      </w:del>
      <w:r w:rsidRPr="00E71CCC">
        <w:t xml:space="preserve"> processes</w:t>
      </w:r>
      <w:r>
        <w:t>.</w:t>
      </w:r>
      <w:bookmarkEnd w:id="45"/>
    </w:p>
    <w:p w14:paraId="273E8D6C" w14:textId="65880176" w:rsidR="00AC4FC1" w:rsidRPr="00E71CCC" w:rsidRDefault="00AC4FC1" w:rsidP="00AC4FC1">
      <w:pPr>
        <w:pStyle w:val="Heading4"/>
      </w:pPr>
      <w:bookmarkStart w:id="51" w:name="_Toc514066898"/>
      <w:r w:rsidRPr="00E71CCC">
        <w:t>5127.7103-13  Government right to review, verify, challenge, and validate asserted restrictions</w:t>
      </w:r>
      <w:r>
        <w:t>.</w:t>
      </w:r>
      <w:bookmarkEnd w:id="51"/>
    </w:p>
    <w:p w14:paraId="25C428C0" w14:textId="77777777" w:rsidR="00AC4FC1" w:rsidRDefault="00AC4FC1" w:rsidP="00AC4FC1">
      <w:pPr>
        <w:rPr>
          <w:rFonts w:ascii="Times New Roman" w:hAnsi="Times New Roman" w:cs="Times New Roman"/>
          <w:sz w:val="24"/>
          <w:szCs w:val="24"/>
        </w:rPr>
      </w:pPr>
      <w:r w:rsidRPr="00BD48EA">
        <w:rPr>
          <w:rFonts w:ascii="Times New Roman" w:hAnsi="Times New Roman" w:cs="Times New Roman"/>
          <w:sz w:val="24"/>
          <w:szCs w:val="24"/>
        </w:rPr>
        <w:t>(d)(6)(iii)  The Assistant Secretary of the Army (Acquisition, Logistics</w:t>
      </w:r>
      <w:r>
        <w:rPr>
          <w:rFonts w:ascii="Times New Roman" w:hAnsi="Times New Roman" w:cs="Times New Roman"/>
          <w:sz w:val="24"/>
          <w:szCs w:val="24"/>
        </w:rPr>
        <w:t xml:space="preserve"> and Technology), on a non-delegable basis, </w:t>
      </w:r>
      <w:r w:rsidRPr="00BD48EA">
        <w:rPr>
          <w:rFonts w:ascii="Times New Roman" w:hAnsi="Times New Roman" w:cs="Times New Roman"/>
          <w:sz w:val="24"/>
          <w:szCs w:val="24"/>
        </w:rPr>
        <w:t>shall make the notification as described in DFARS 227.7103-13(d)(6)(iii).</w:t>
      </w:r>
      <w:r>
        <w:rPr>
          <w:rFonts w:ascii="Times New Roman" w:hAnsi="Times New Roman" w:cs="Times New Roman"/>
          <w:sz w:val="24"/>
          <w:szCs w:val="24"/>
        </w:rPr>
        <w:t xml:space="preserve">  </w:t>
      </w:r>
    </w:p>
    <w:p w14:paraId="715C1049" w14:textId="77777777" w:rsidR="00AC4FC1" w:rsidRDefault="00AC4FC1" w:rsidP="00AC4FC1">
      <w:pPr>
        <w:pStyle w:val="Heading4"/>
      </w:pPr>
      <w:bookmarkStart w:id="52" w:name="_Toc514066899"/>
      <w:r>
        <w:t>5127.710</w:t>
      </w:r>
      <w:r w:rsidRPr="00100BBF">
        <w:t>3-14  Conformity, acceptance, and warranty of technical data.</w:t>
      </w:r>
      <w:bookmarkEnd w:id="52"/>
    </w:p>
    <w:p w14:paraId="73E9A5BF" w14:textId="77777777" w:rsidR="00AC4FC1" w:rsidRDefault="00AC4FC1" w:rsidP="00AC4FC1">
      <w:pPr>
        <w:rPr>
          <w:rFonts w:ascii="Times New Roman" w:hAnsi="Times New Roman" w:cs="Times New Roman"/>
          <w:sz w:val="24"/>
          <w:szCs w:val="24"/>
        </w:rPr>
      </w:pPr>
      <w:r w:rsidRPr="00100BBF">
        <w:rPr>
          <w:rFonts w:ascii="Times New Roman" w:hAnsi="Times New Roman" w:cs="Times New Roman"/>
          <w:sz w:val="24"/>
          <w:szCs w:val="24"/>
        </w:rPr>
        <w:t>(a)(2)  The Assistant Secretary of the Army (Acquisition, Logistics and Technology) is authorized to perform the duties described at DFARS 227.</w:t>
      </w:r>
      <w:r>
        <w:rPr>
          <w:rFonts w:ascii="Times New Roman" w:hAnsi="Times New Roman" w:cs="Times New Roman"/>
          <w:sz w:val="24"/>
          <w:szCs w:val="24"/>
        </w:rPr>
        <w:t>7103</w:t>
      </w:r>
      <w:r w:rsidRPr="00100BBF">
        <w:rPr>
          <w:rFonts w:ascii="Times New Roman" w:hAnsi="Times New Roman" w:cs="Times New Roman"/>
          <w:sz w:val="24"/>
          <w:szCs w:val="24"/>
        </w:rPr>
        <w:t xml:space="preserve">-14(a)(2).  See Appendix GG for further delegation.  </w:t>
      </w:r>
    </w:p>
    <w:p w14:paraId="65887982" w14:textId="38C1F74D" w:rsidR="00AC4FC1" w:rsidRPr="00C230B0" w:rsidRDefault="00AC4FC1" w:rsidP="00AC4FC1">
      <w:pPr>
        <w:pStyle w:val="Heading3"/>
      </w:pPr>
      <w:bookmarkStart w:id="53" w:name="_Toc514066900"/>
      <w:r w:rsidRPr="00C230B0">
        <w:t>Subpart 5127.72 –</w:t>
      </w:r>
      <w:del w:id="54" w:author="Patricia" w:date="2024-08-26T17:54:00Z">
        <w:r w:rsidRPr="00C230B0" w:rsidDel="003D1312">
          <w:delText xml:space="preserve"> Rights In </w:delText>
        </w:r>
      </w:del>
      <w:r w:rsidRPr="00C230B0">
        <w:t>Computer Software</w:t>
      </w:r>
      <w:ins w:id="55" w:author="Patricia" w:date="2024-08-26T17:54:00Z">
        <w:r w:rsidR="003D1312">
          <w:t xml:space="preserve">, </w:t>
        </w:r>
      </w:ins>
      <w:del w:id="56" w:author="Patricia" w:date="2024-08-26T17:54:00Z">
        <w:r w:rsidRPr="00C230B0" w:rsidDel="003D1312">
          <w:delText xml:space="preserve"> and </w:delText>
        </w:r>
      </w:del>
      <w:r w:rsidRPr="00C230B0">
        <w:t>Computer Software Documentation</w:t>
      </w:r>
      <w:bookmarkEnd w:id="53"/>
      <w:ins w:id="57" w:author="Patricia" w:date="2024-08-26T17:54:00Z">
        <w:r w:rsidR="003D1312">
          <w:t xml:space="preserve">, and </w:t>
        </w:r>
      </w:ins>
      <w:ins w:id="58" w:author="Patricia" w:date="2024-08-26T17:55:00Z">
        <w:r w:rsidR="003D1312">
          <w:t>Associated Rights</w:t>
        </w:r>
      </w:ins>
    </w:p>
    <w:p w14:paraId="3FAA6A6F" w14:textId="7184F192" w:rsidR="00AC4FC1" w:rsidRPr="00C230B0" w:rsidRDefault="00AC4FC1" w:rsidP="00AC4FC1">
      <w:pPr>
        <w:pStyle w:val="Heading4"/>
      </w:pPr>
      <w:bookmarkStart w:id="59" w:name="_Toc514066901"/>
      <w:r w:rsidRPr="00C230B0">
        <w:t xml:space="preserve">5127.7203  </w:t>
      </w:r>
      <w:ins w:id="60" w:author="Patricia" w:date="2024-08-26T17:55:00Z">
        <w:r w:rsidR="003D1312">
          <w:t>Other than</w:t>
        </w:r>
      </w:ins>
      <w:ins w:id="61" w:author="Amanda" w:date="2024-09-06T14:09:00Z">
        <w:r w:rsidR="00411B45">
          <w:t xml:space="preserve"> </w:t>
        </w:r>
      </w:ins>
      <w:del w:id="62" w:author="Patricia" w:date="2024-08-26T17:56:00Z">
        <w:r w:rsidRPr="00C230B0" w:rsidDel="003D1312">
          <w:delText>Non</w:delText>
        </w:r>
      </w:del>
      <w:r w:rsidRPr="00C230B0">
        <w:t>commercial computer software and</w:t>
      </w:r>
      <w:ins w:id="63" w:author="Charles" w:date="2024-09-13T11:39:00Z">
        <w:r w:rsidR="00957E2B">
          <w:t xml:space="preserve"> other than</w:t>
        </w:r>
      </w:ins>
      <w:r w:rsidRPr="00C230B0">
        <w:t xml:space="preserve"> </w:t>
      </w:r>
      <w:del w:id="64" w:author="Patricia" w:date="2024-08-26T17:56:00Z">
        <w:r w:rsidRPr="00C230B0" w:rsidDel="003D1312">
          <w:delText>non</w:delText>
        </w:r>
      </w:del>
      <w:r w:rsidRPr="00C230B0">
        <w:t>commercial computer software documentation.</w:t>
      </w:r>
      <w:bookmarkEnd w:id="59"/>
      <w:r w:rsidRPr="00C230B0">
        <w:t xml:space="preserve"> </w:t>
      </w:r>
    </w:p>
    <w:p w14:paraId="07C207FC" w14:textId="77777777" w:rsidR="00AC4FC1" w:rsidRPr="00C230B0" w:rsidRDefault="00AC4FC1" w:rsidP="00AC4FC1">
      <w:pPr>
        <w:pStyle w:val="Heading4"/>
      </w:pPr>
      <w:bookmarkStart w:id="65" w:name="_Toc514066902"/>
      <w:r w:rsidRPr="00C230B0">
        <w:lastRenderedPageBreak/>
        <w:t>5127.7203-13  Government right to review, verify, challenge, and validate asserted restrictions.</w:t>
      </w:r>
      <w:bookmarkEnd w:id="65"/>
    </w:p>
    <w:p w14:paraId="39B8F1FD" w14:textId="77777777" w:rsidR="00AC4FC1" w:rsidRPr="00BD48EA" w:rsidRDefault="00AC4FC1" w:rsidP="00AC4FC1">
      <w:pPr>
        <w:rPr>
          <w:rFonts w:ascii="Times New Roman" w:hAnsi="Times New Roman" w:cs="Times New Roman"/>
          <w:sz w:val="24"/>
          <w:szCs w:val="24"/>
        </w:rPr>
      </w:pPr>
      <w:r>
        <w:rPr>
          <w:rFonts w:ascii="Times New Roman" w:hAnsi="Times New Roman" w:cs="Times New Roman"/>
          <w:sz w:val="24"/>
          <w:szCs w:val="24"/>
        </w:rPr>
        <w:t xml:space="preserve">(e)(1)  </w:t>
      </w:r>
      <w:r w:rsidRPr="00100BBF">
        <w:rPr>
          <w:rFonts w:ascii="Times New Roman" w:hAnsi="Times New Roman" w:cs="Times New Roman"/>
          <w:sz w:val="24"/>
          <w:szCs w:val="24"/>
        </w:rPr>
        <w:t>The Assistant Secretary of the Army (Acquisition, Logistics and Technology)</w:t>
      </w:r>
      <w:r>
        <w:rPr>
          <w:rFonts w:ascii="Times New Roman" w:hAnsi="Times New Roman" w:cs="Times New Roman"/>
          <w:sz w:val="24"/>
          <w:szCs w:val="24"/>
        </w:rPr>
        <w:t>, on a non-delegable basis, shall make the notification as described in DFARS 227.7203-13(e)(1).</w:t>
      </w:r>
    </w:p>
    <w:p w14:paraId="28237E14" w14:textId="77777777" w:rsidR="00AC4FC1" w:rsidRDefault="00AC4FC1" w:rsidP="009D59C8">
      <w:pPr>
        <w:pStyle w:val="ind8"/>
        <w:tabs>
          <w:tab w:val="clear" w:pos="1728"/>
          <w:tab w:val="clear" w:pos="2304"/>
          <w:tab w:val="clear" w:pos="2880"/>
          <w:tab w:val="clear" w:pos="3456"/>
        </w:tabs>
        <w:spacing w:after="240"/>
        <w:ind w:left="0"/>
        <w:rPr>
          <w:rFonts w:ascii="Times New Roman" w:hAnsi="Times New Roman" w:cs="Times New Roman"/>
          <w:sz w:val="24"/>
          <w:szCs w:val="24"/>
        </w:rPr>
      </w:pPr>
    </w:p>
    <w:sectPr w:rsidR="00AC4FC1" w:rsidSect="00251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E0822C"/>
    <w:lvl w:ilvl="0">
      <w:start w:val="1"/>
      <w:numFmt w:val="bullet"/>
      <w:pStyle w:val="ListBullet"/>
      <w:lvlText w:val=""/>
      <w:lvlJc w:val="left"/>
      <w:pPr>
        <w:tabs>
          <w:tab w:val="num" w:pos="720"/>
        </w:tabs>
        <w:ind w:left="720" w:hanging="360"/>
      </w:pPr>
      <w:rPr>
        <w:rFonts w:ascii="Symbol" w:hAnsi="Symbol" w:hint="default"/>
      </w:rPr>
    </w:lvl>
  </w:abstractNum>
  <w:abstractNum w:abstractNumId="1" w15:restartNumberingAfterBreak="0">
    <w:nsid w:val="6D2C08F2"/>
    <w:multiLevelType w:val="hybridMultilevel"/>
    <w:tmpl w:val="CFB85B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3306801">
    <w:abstractNumId w:val="0"/>
  </w:num>
  <w:num w:numId="2" w16cid:durableId="24222327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AD" w15:userId="S::amanda.c.jordan14.civ@army.mil::b3c70d6d-a846-4b2c-bbb3-8ecaeb947b79"/>
  </w15:person>
  <w15:person w15:author="Amanda">
    <w15:presenceInfo w15:providerId="AD" w15:userId="S::amanda.c.jordan14.civ@army.mil::b3c70d6d-a846-4b2c-bbb3-8ecaeb947b79"/>
  </w15:person>
  <w15:person w15:author="Charles">
    <w15:presenceInfo w15:providerId="AD" w15:userId="S::charles.h.harris34.civ@army.mil::8f91ab3c-dd96-4c61-91fb-59c9537be57d"/>
  </w15:person>
  <w15:person w15:author="Patricia">
    <w15:presenceInfo w15:providerId="AD" w15:userId="S::patricia.m.cawthorne.civ@army.mil::bfde46d9-2db4-45ed-83d0-0a54f9e53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activeWritingStyle w:appName="MSWord" w:lang="en-US" w:vendorID="64" w:dllVersion="6" w:nlCheck="1" w:checkStyle="0"/>
  <w:activeWritingStyle w:appName="MSWord" w:lang="en-US"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D62"/>
    <w:rsid w:val="0003329F"/>
    <w:rsid w:val="00051E07"/>
    <w:rsid w:val="00061840"/>
    <w:rsid w:val="00067EDA"/>
    <w:rsid w:val="0009492D"/>
    <w:rsid w:val="000D4DF8"/>
    <w:rsid w:val="000D671F"/>
    <w:rsid w:val="000E524F"/>
    <w:rsid w:val="000F093F"/>
    <w:rsid w:val="00100BBF"/>
    <w:rsid w:val="00101851"/>
    <w:rsid w:val="0011310E"/>
    <w:rsid w:val="00130C3F"/>
    <w:rsid w:val="001538F2"/>
    <w:rsid w:val="001D3010"/>
    <w:rsid w:val="001E0AD5"/>
    <w:rsid w:val="0020175E"/>
    <w:rsid w:val="0020782B"/>
    <w:rsid w:val="00210359"/>
    <w:rsid w:val="00231B19"/>
    <w:rsid w:val="00251329"/>
    <w:rsid w:val="00266759"/>
    <w:rsid w:val="002948E4"/>
    <w:rsid w:val="002A06B4"/>
    <w:rsid w:val="003069DF"/>
    <w:rsid w:val="00310C4D"/>
    <w:rsid w:val="003171D6"/>
    <w:rsid w:val="00341BB5"/>
    <w:rsid w:val="00342384"/>
    <w:rsid w:val="00345F40"/>
    <w:rsid w:val="003662EC"/>
    <w:rsid w:val="00374728"/>
    <w:rsid w:val="0037601C"/>
    <w:rsid w:val="00381D6B"/>
    <w:rsid w:val="003A637E"/>
    <w:rsid w:val="003D1312"/>
    <w:rsid w:val="00402A87"/>
    <w:rsid w:val="00406D8C"/>
    <w:rsid w:val="00411B45"/>
    <w:rsid w:val="00414B0D"/>
    <w:rsid w:val="00420992"/>
    <w:rsid w:val="00451396"/>
    <w:rsid w:val="00452DB1"/>
    <w:rsid w:val="004558F0"/>
    <w:rsid w:val="004701EF"/>
    <w:rsid w:val="004709AE"/>
    <w:rsid w:val="00474DCF"/>
    <w:rsid w:val="004916E7"/>
    <w:rsid w:val="0049467B"/>
    <w:rsid w:val="004C2868"/>
    <w:rsid w:val="004E0A0E"/>
    <w:rsid w:val="004E38F3"/>
    <w:rsid w:val="004F2398"/>
    <w:rsid w:val="00524CA4"/>
    <w:rsid w:val="0052612A"/>
    <w:rsid w:val="00563D2D"/>
    <w:rsid w:val="005864A9"/>
    <w:rsid w:val="00602F00"/>
    <w:rsid w:val="00614BE2"/>
    <w:rsid w:val="00616586"/>
    <w:rsid w:val="00617D5C"/>
    <w:rsid w:val="006212E3"/>
    <w:rsid w:val="00655A94"/>
    <w:rsid w:val="0067187E"/>
    <w:rsid w:val="00674596"/>
    <w:rsid w:val="00677F1F"/>
    <w:rsid w:val="006942F6"/>
    <w:rsid w:val="006A0FB2"/>
    <w:rsid w:val="006F096A"/>
    <w:rsid w:val="007125B9"/>
    <w:rsid w:val="00722D68"/>
    <w:rsid w:val="00736044"/>
    <w:rsid w:val="0074730B"/>
    <w:rsid w:val="007501F7"/>
    <w:rsid w:val="00760D68"/>
    <w:rsid w:val="00771E0C"/>
    <w:rsid w:val="00782C95"/>
    <w:rsid w:val="00792939"/>
    <w:rsid w:val="007A3BE5"/>
    <w:rsid w:val="007B5B73"/>
    <w:rsid w:val="007C4A94"/>
    <w:rsid w:val="007E17C5"/>
    <w:rsid w:val="007F3FF1"/>
    <w:rsid w:val="00806E06"/>
    <w:rsid w:val="00824D9A"/>
    <w:rsid w:val="00835B5F"/>
    <w:rsid w:val="00865C1C"/>
    <w:rsid w:val="008A401B"/>
    <w:rsid w:val="008A4BBE"/>
    <w:rsid w:val="008B36F7"/>
    <w:rsid w:val="008B77AB"/>
    <w:rsid w:val="008F34F9"/>
    <w:rsid w:val="008F4F31"/>
    <w:rsid w:val="00901BC1"/>
    <w:rsid w:val="0091402E"/>
    <w:rsid w:val="00921634"/>
    <w:rsid w:val="009240AC"/>
    <w:rsid w:val="00936B4A"/>
    <w:rsid w:val="00957E2B"/>
    <w:rsid w:val="00973869"/>
    <w:rsid w:val="00980E0B"/>
    <w:rsid w:val="009B1C21"/>
    <w:rsid w:val="009B61C9"/>
    <w:rsid w:val="009D59C8"/>
    <w:rsid w:val="009E74B4"/>
    <w:rsid w:val="00A31231"/>
    <w:rsid w:val="00A4055B"/>
    <w:rsid w:val="00A45416"/>
    <w:rsid w:val="00A93628"/>
    <w:rsid w:val="00AB0FC3"/>
    <w:rsid w:val="00AC0397"/>
    <w:rsid w:val="00AC0FAD"/>
    <w:rsid w:val="00AC4FC1"/>
    <w:rsid w:val="00AD186F"/>
    <w:rsid w:val="00B150D3"/>
    <w:rsid w:val="00B17E36"/>
    <w:rsid w:val="00B44909"/>
    <w:rsid w:val="00BA114B"/>
    <w:rsid w:val="00BD189D"/>
    <w:rsid w:val="00BD48EA"/>
    <w:rsid w:val="00BE38A5"/>
    <w:rsid w:val="00BE5D10"/>
    <w:rsid w:val="00BF5B5F"/>
    <w:rsid w:val="00C21EC7"/>
    <w:rsid w:val="00C230B0"/>
    <w:rsid w:val="00C70C50"/>
    <w:rsid w:val="00CD7759"/>
    <w:rsid w:val="00CE5EE1"/>
    <w:rsid w:val="00CE7D57"/>
    <w:rsid w:val="00D151F7"/>
    <w:rsid w:val="00D256EA"/>
    <w:rsid w:val="00DA1762"/>
    <w:rsid w:val="00DA69DC"/>
    <w:rsid w:val="00DC5F9A"/>
    <w:rsid w:val="00DE29F3"/>
    <w:rsid w:val="00DF4F04"/>
    <w:rsid w:val="00E272E9"/>
    <w:rsid w:val="00E44F76"/>
    <w:rsid w:val="00E619B7"/>
    <w:rsid w:val="00E65C8D"/>
    <w:rsid w:val="00E71CCC"/>
    <w:rsid w:val="00E82614"/>
    <w:rsid w:val="00E9224B"/>
    <w:rsid w:val="00F3067A"/>
    <w:rsid w:val="00F30949"/>
    <w:rsid w:val="00F51163"/>
    <w:rsid w:val="00F6064A"/>
    <w:rsid w:val="00F64D62"/>
    <w:rsid w:val="00F9069D"/>
    <w:rsid w:val="00F93F8F"/>
    <w:rsid w:val="00FE602C"/>
    <w:rsid w:val="00FF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8267BA7"/>
  <w15:docId w15:val="{35CE13BA-768C-4576-B4AA-33E2E612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0B"/>
  </w:style>
  <w:style w:type="paragraph" w:styleId="Heading2">
    <w:name w:val="heading 2"/>
    <w:basedOn w:val="Normal"/>
    <w:next w:val="Normal"/>
    <w:link w:val="Heading2Char"/>
    <w:semiHidden/>
    <w:unhideWhenUsed/>
    <w:qFormat/>
    <w:rsid w:val="00F64D62"/>
    <w:pPr>
      <w:keepNext/>
      <w:keepLines/>
      <w:spacing w:before="120"/>
      <w:jc w:val="center"/>
      <w:outlineLvl w:val="1"/>
    </w:pPr>
    <w:rPr>
      <w:b/>
      <w:sz w:val="32"/>
    </w:rPr>
  </w:style>
  <w:style w:type="paragraph" w:styleId="Heading3">
    <w:name w:val="heading 3"/>
    <w:basedOn w:val="Normal"/>
    <w:link w:val="Heading3Char"/>
    <w:unhideWhenUsed/>
    <w:qFormat/>
    <w:rsid w:val="00980E0B"/>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980E0B"/>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F64D62"/>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4D62"/>
    <w:rPr>
      <w:b/>
      <w:sz w:val="32"/>
    </w:rPr>
  </w:style>
  <w:style w:type="character" w:customStyle="1" w:styleId="Heading3Char">
    <w:name w:val="Heading 3 Char"/>
    <w:basedOn w:val="DefaultParagraphFont"/>
    <w:link w:val="Heading3"/>
    <w:rsid w:val="00980E0B"/>
    <w:rPr>
      <w:rFonts w:ascii="Times New Roman" w:hAnsi="Times New Roman" w:cs="Times New Roman"/>
      <w:b/>
      <w:sz w:val="24"/>
      <w:szCs w:val="24"/>
    </w:rPr>
  </w:style>
  <w:style w:type="character" w:customStyle="1" w:styleId="Heading4Char">
    <w:name w:val="Heading 4 Char"/>
    <w:basedOn w:val="DefaultParagraphFont"/>
    <w:link w:val="Heading4"/>
    <w:rsid w:val="00980E0B"/>
    <w:rPr>
      <w:rFonts w:ascii="Times New Roman" w:hAnsi="Times New Roman" w:cs="Times New Roman"/>
      <w:b/>
      <w:sz w:val="24"/>
      <w:szCs w:val="24"/>
    </w:rPr>
  </w:style>
  <w:style w:type="character" w:customStyle="1" w:styleId="Heading5Char">
    <w:name w:val="Heading 5 Char"/>
    <w:basedOn w:val="DefaultParagraphFont"/>
    <w:link w:val="Heading5"/>
    <w:rsid w:val="00F64D62"/>
    <w:rPr>
      <w:b/>
      <w:u w:val="single"/>
    </w:rPr>
  </w:style>
  <w:style w:type="character" w:styleId="Hyperlink">
    <w:name w:val="Hyperlink"/>
    <w:basedOn w:val="DefaultParagraphFont"/>
    <w:uiPriority w:val="99"/>
    <w:unhideWhenUsed/>
    <w:rsid w:val="00F64D62"/>
    <w:rPr>
      <w:color w:val="0000FF"/>
      <w:u w:val="single"/>
    </w:rPr>
  </w:style>
  <w:style w:type="paragraph" w:customStyle="1" w:styleId="hangind4">
    <w:name w:val="hang ind .4"/>
    <w:basedOn w:val="Normal"/>
    <w:rsid w:val="00F64D62"/>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F64D62"/>
    <w:pPr>
      <w:tabs>
        <w:tab w:val="left" w:pos="2304"/>
        <w:tab w:val="left" w:pos="2880"/>
        <w:tab w:val="left" w:pos="3456"/>
      </w:tabs>
      <w:ind w:left="1728"/>
    </w:pPr>
  </w:style>
  <w:style w:type="paragraph" w:customStyle="1" w:styleId="hangind16">
    <w:name w:val="hang ind 1.6"/>
    <w:basedOn w:val="Normal"/>
    <w:rsid w:val="00F64D62"/>
    <w:pPr>
      <w:tabs>
        <w:tab w:val="left" w:pos="2304"/>
        <w:tab w:val="left" w:pos="2880"/>
        <w:tab w:val="left" w:pos="3456"/>
        <w:tab w:val="left" w:pos="4032"/>
      </w:tabs>
      <w:ind w:left="2304" w:hanging="576"/>
    </w:pPr>
  </w:style>
  <w:style w:type="paragraph" w:customStyle="1" w:styleId="ind20">
    <w:name w:val="ind 2.0"/>
    <w:basedOn w:val="Normal"/>
    <w:rsid w:val="00F64D62"/>
    <w:pPr>
      <w:tabs>
        <w:tab w:val="left" w:pos="3456"/>
        <w:tab w:val="left" w:pos="4032"/>
      </w:tabs>
      <w:ind w:left="2880"/>
    </w:pPr>
  </w:style>
  <w:style w:type="paragraph" w:customStyle="1" w:styleId="ind24">
    <w:name w:val="ind 2.4"/>
    <w:basedOn w:val="Normal"/>
    <w:rsid w:val="00F64D62"/>
    <w:pPr>
      <w:tabs>
        <w:tab w:val="left" w:pos="4032"/>
      </w:tabs>
      <w:ind w:left="3456"/>
    </w:pPr>
  </w:style>
  <w:style w:type="paragraph" w:customStyle="1" w:styleId="ind8">
    <w:name w:val="ind .8"/>
    <w:basedOn w:val="Normal"/>
    <w:rsid w:val="00F64D62"/>
    <w:pPr>
      <w:tabs>
        <w:tab w:val="left" w:pos="1728"/>
        <w:tab w:val="left" w:pos="2304"/>
        <w:tab w:val="left" w:pos="2880"/>
        <w:tab w:val="left" w:pos="3456"/>
      </w:tabs>
      <w:ind w:left="1152"/>
    </w:pPr>
  </w:style>
  <w:style w:type="paragraph" w:customStyle="1" w:styleId="ind16">
    <w:name w:val="ind 1.6"/>
    <w:basedOn w:val="hangind16"/>
    <w:rsid w:val="00F64D62"/>
    <w:pPr>
      <w:tabs>
        <w:tab w:val="clear" w:pos="2304"/>
      </w:tabs>
      <w:ind w:firstLine="0"/>
    </w:pPr>
  </w:style>
  <w:style w:type="paragraph" w:customStyle="1" w:styleId="ind4">
    <w:name w:val="ind .4"/>
    <w:basedOn w:val="hangind4"/>
    <w:rsid w:val="00F64D62"/>
    <w:pPr>
      <w:tabs>
        <w:tab w:val="clear" w:pos="576"/>
      </w:tabs>
      <w:ind w:firstLine="0"/>
    </w:pPr>
  </w:style>
  <w:style w:type="paragraph" w:styleId="BalloonText">
    <w:name w:val="Balloon Text"/>
    <w:basedOn w:val="Normal"/>
    <w:link w:val="BalloonTextChar"/>
    <w:uiPriority w:val="99"/>
    <w:semiHidden/>
    <w:unhideWhenUsed/>
    <w:rsid w:val="00033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29F"/>
    <w:rPr>
      <w:rFonts w:ascii="Tahoma" w:hAnsi="Tahoma" w:cs="Tahoma"/>
      <w:sz w:val="16"/>
      <w:szCs w:val="16"/>
    </w:rPr>
  </w:style>
  <w:style w:type="character" w:styleId="CommentReference">
    <w:name w:val="annotation reference"/>
    <w:basedOn w:val="DefaultParagraphFont"/>
    <w:uiPriority w:val="99"/>
    <w:semiHidden/>
    <w:unhideWhenUsed/>
    <w:rsid w:val="0003329F"/>
    <w:rPr>
      <w:sz w:val="16"/>
      <w:szCs w:val="16"/>
    </w:rPr>
  </w:style>
  <w:style w:type="paragraph" w:styleId="CommentText">
    <w:name w:val="annotation text"/>
    <w:basedOn w:val="Normal"/>
    <w:link w:val="CommentTextChar"/>
    <w:uiPriority w:val="99"/>
    <w:unhideWhenUsed/>
    <w:rsid w:val="0003329F"/>
    <w:pPr>
      <w:spacing w:line="240" w:lineRule="auto"/>
    </w:pPr>
    <w:rPr>
      <w:sz w:val="20"/>
      <w:szCs w:val="20"/>
    </w:rPr>
  </w:style>
  <w:style w:type="character" w:customStyle="1" w:styleId="CommentTextChar">
    <w:name w:val="Comment Text Char"/>
    <w:basedOn w:val="DefaultParagraphFont"/>
    <w:link w:val="CommentText"/>
    <w:uiPriority w:val="99"/>
    <w:rsid w:val="0003329F"/>
    <w:rPr>
      <w:sz w:val="20"/>
      <w:szCs w:val="20"/>
    </w:rPr>
  </w:style>
  <w:style w:type="paragraph" w:styleId="CommentSubject">
    <w:name w:val="annotation subject"/>
    <w:basedOn w:val="CommentText"/>
    <w:next w:val="CommentText"/>
    <w:link w:val="CommentSubjectChar"/>
    <w:uiPriority w:val="99"/>
    <w:semiHidden/>
    <w:unhideWhenUsed/>
    <w:rsid w:val="0003329F"/>
    <w:rPr>
      <w:b/>
      <w:bCs/>
    </w:rPr>
  </w:style>
  <w:style w:type="character" w:customStyle="1" w:styleId="CommentSubjectChar">
    <w:name w:val="Comment Subject Char"/>
    <w:basedOn w:val="CommentTextChar"/>
    <w:link w:val="CommentSubject"/>
    <w:uiPriority w:val="99"/>
    <w:semiHidden/>
    <w:rsid w:val="0003329F"/>
    <w:rPr>
      <w:b/>
      <w:bCs/>
      <w:sz w:val="20"/>
      <w:szCs w:val="20"/>
    </w:rPr>
  </w:style>
  <w:style w:type="paragraph" w:styleId="ListBullet">
    <w:name w:val="List Bullet"/>
    <w:basedOn w:val="Normal"/>
    <w:uiPriority w:val="99"/>
    <w:unhideWhenUsed/>
    <w:rsid w:val="00835B5F"/>
    <w:pPr>
      <w:numPr>
        <w:numId w:val="1"/>
      </w:numPr>
      <w:contextualSpacing/>
    </w:pPr>
  </w:style>
  <w:style w:type="paragraph" w:styleId="Revision">
    <w:name w:val="Revision"/>
    <w:hidden/>
    <w:uiPriority w:val="99"/>
    <w:semiHidden/>
    <w:rsid w:val="00E44F76"/>
    <w:pPr>
      <w:spacing w:after="0" w:line="240" w:lineRule="auto"/>
    </w:pPr>
  </w:style>
  <w:style w:type="paragraph" w:styleId="TOC3">
    <w:name w:val="toc 3"/>
    <w:basedOn w:val="Normal"/>
    <w:next w:val="Normal"/>
    <w:autoRedefine/>
    <w:uiPriority w:val="39"/>
    <w:unhideWhenUsed/>
    <w:rsid w:val="007F3FF1"/>
    <w:pPr>
      <w:spacing w:after="100"/>
      <w:ind w:left="440"/>
    </w:pPr>
  </w:style>
  <w:style w:type="paragraph" w:styleId="TOC4">
    <w:name w:val="toc 4"/>
    <w:basedOn w:val="Normal"/>
    <w:next w:val="Normal"/>
    <w:autoRedefine/>
    <w:uiPriority w:val="39"/>
    <w:unhideWhenUsed/>
    <w:rsid w:val="007F3FF1"/>
    <w:pPr>
      <w:spacing w:after="100"/>
      <w:ind w:left="660"/>
    </w:pPr>
  </w:style>
  <w:style w:type="character" w:styleId="UnresolvedMention">
    <w:name w:val="Unresolved Mention"/>
    <w:basedOn w:val="DefaultParagraphFont"/>
    <w:uiPriority w:val="99"/>
    <w:semiHidden/>
    <w:unhideWhenUsed/>
    <w:rsid w:val="00BE3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people" Target="people.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class="ExternalClass80D0CE751C0842CC8037B06537E5D820"&gt;&lt;p&gt;​PARC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5127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DASAP-90-621</_dlc_DocId>
    <_dlc_DocIdUrl xmlns="4d2834f2-6e62-48ef-822a-880d84868a39">
      <Url>https://spcs3.kc.army.mil/asaalt/ZPTeam/PPS/_layouts/15/DocIdRedir.aspx?ID=DASAP-90-621</Url>
      <Description>DASAP-90-621</Description>
    </_dlc_DocIdUrl>
    <WebPartName xmlns="4d2834f2-6e62-48ef-822a-880d84868a39" xsi:nil="true"/>
    <AFARSRevisionNo xmlns="4d2834f2-6e62-48ef-822a-880d84868a39">28.01</AFARSRevisionNo>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A6EA16-EA01-4196-841E-3957EB7C34A6}">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FF145995-A8CA-47AD-B261-273A33523FC6}">
  <ds:schemaRefs>
    <ds:schemaRef ds:uri="http://schemas.microsoft.com/sharepoint/events"/>
  </ds:schemaRefs>
</ds:datastoreItem>
</file>

<file path=customXml/itemProps3.xml><?xml version="1.0" encoding="utf-8"?>
<ds:datastoreItem xmlns:ds="http://schemas.openxmlformats.org/officeDocument/2006/customXml" ds:itemID="{3BB0D0CD-B0DD-468C-9DEC-42ECF75DA1B9}">
  <ds:schemaRefs>
    <ds:schemaRef ds:uri="http://schemas.openxmlformats.org/officeDocument/2006/bibliography"/>
  </ds:schemaRefs>
</ds:datastoreItem>
</file>

<file path=customXml/itemProps4.xml><?xml version="1.0" encoding="utf-8"?>
<ds:datastoreItem xmlns:ds="http://schemas.openxmlformats.org/officeDocument/2006/customXml" ds:itemID="{CC161425-6529-40AD-A97F-0577DDE022A8}">
  <ds:schemaRefs>
    <ds:schemaRef ds:uri="http://schemas.microsoft.com/sharepoint/v3/contenttype/forms"/>
  </ds:schemaRefs>
</ds:datastoreItem>
</file>

<file path=customXml/itemProps5.xml><?xml version="1.0" encoding="utf-8"?>
<ds:datastoreItem xmlns:ds="http://schemas.openxmlformats.org/officeDocument/2006/customXml" ds:itemID="{FD8FEF58-4893-4C4A-9833-502693E09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1</TotalTime>
  <Pages>7</Pages>
  <Words>2204</Words>
  <Characters>11021</Characters>
  <Application>Microsoft Office Word</Application>
  <DocSecurity>0</DocSecurity>
  <Lines>787</Lines>
  <Paragraphs>734</Paragraphs>
  <ScaleCrop>false</ScaleCrop>
  <HeadingPairs>
    <vt:vector size="2" baseType="variant">
      <vt:variant>
        <vt:lpstr>Title</vt:lpstr>
      </vt:variant>
      <vt:variant>
        <vt:i4>1</vt:i4>
      </vt:variant>
    </vt:vector>
  </HeadingPairs>
  <TitlesOfParts>
    <vt:vector size="1" baseType="lpstr">
      <vt:lpstr>AFARS 5127_Revision_28_01</vt:lpstr>
    </vt:vector>
  </TitlesOfParts>
  <Company>U.S. Army</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5127_Revision_28_01</dc:title>
  <dc:creator>Administrator</dc:creator>
  <cp:lastModifiedBy>Jordan, Amanda C CIV USARMY HQDA ASA ALT (USA)</cp:lastModifiedBy>
  <cp:revision>3</cp:revision>
  <cp:lastPrinted>2017-10-12T21:17:00Z</cp:lastPrinted>
  <dcterms:created xsi:type="dcterms:W3CDTF">2024-09-17T12:01:00Z</dcterms:created>
  <dcterms:modified xsi:type="dcterms:W3CDTF">2024-09-22T20:15:00Z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72939beb-c569-4945-b21d-4c4648b8f1d1</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