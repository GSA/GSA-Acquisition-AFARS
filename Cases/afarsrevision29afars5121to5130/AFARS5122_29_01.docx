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32FD" w14:textId="7065C783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04912" w:rsidRPr="00D56CD3">
        <w:rPr>
          <w:rFonts w:ascii="Times New Roman" w:hAnsi="Times New Roman" w:cs="Times New Roman"/>
          <w:b/>
          <w:sz w:val="32"/>
          <w:szCs w:val="32"/>
        </w:rPr>
        <w:t>–</w:t>
      </w:r>
      <w:r w:rsidR="005811E0">
        <w:rPr>
          <w:rFonts w:ascii="Times New Roman" w:hAnsi="Times New Roman" w:cs="Times New Roman"/>
          <w:b/>
          <w:sz w:val="32"/>
          <w:szCs w:val="32"/>
        </w:rPr>
        <w:t xml:space="preserve"> PART</w:t>
      </w:r>
      <w:r w:rsidRPr="00D56CD3">
        <w:rPr>
          <w:rFonts w:ascii="Times New Roman" w:hAnsi="Times New Roman" w:cs="Times New Roman"/>
          <w:b/>
          <w:sz w:val="32"/>
          <w:szCs w:val="32"/>
        </w:rPr>
        <w:t xml:space="preserve"> 5122</w:t>
      </w:r>
    </w:p>
    <w:p w14:paraId="5AE3E5BB" w14:textId="77777777" w:rsidR="00497703" w:rsidRPr="00D56CD3" w:rsidRDefault="00FE765B" w:rsidP="00D56C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CD3">
        <w:rPr>
          <w:rFonts w:ascii="Times New Roman" w:hAnsi="Times New Roman" w:cs="Times New Roman"/>
          <w:b/>
          <w:sz w:val="32"/>
          <w:szCs w:val="32"/>
        </w:rPr>
        <w:t>Application of Labor Laws to Government Acquisitions</w:t>
      </w:r>
    </w:p>
    <w:p w14:paraId="73F11E42" w14:textId="37EF7360" w:rsidR="00497703" w:rsidRPr="00474B21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74B2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8-28T07:21:00Z">
        <w:r w:rsidR="0032166E" w:rsidRPr="00474B21" w:rsidDel="00B85332">
          <w:rPr>
            <w:rFonts w:ascii="Times New Roman" w:hAnsi="Times New Roman" w:cs="Times New Roman"/>
            <w:i/>
            <w:sz w:val="24"/>
            <w:szCs w:val="24"/>
          </w:rPr>
          <w:delText>1</w:delText>
        </w:r>
        <w:r w:rsidR="00866389" w:rsidRPr="00474B21" w:rsidDel="00B85332">
          <w:rPr>
            <w:rFonts w:ascii="Times New Roman" w:hAnsi="Times New Roman" w:cs="Times New Roman"/>
            <w:i/>
            <w:sz w:val="24"/>
            <w:szCs w:val="24"/>
          </w:rPr>
          <w:delText>0 June</w:delText>
        </w:r>
      </w:del>
      <w:ins w:id="1" w:author="Jordan, Amanda C CIV USARMY HQDA ASA ALT (USA)" w:date="2024-09-22T15:53:00Z">
        <w:r w:rsidR="0057015D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8-28T07:21:00Z">
        <w:r w:rsidR="00B85332">
          <w:rPr>
            <w:rFonts w:ascii="Times New Roman" w:hAnsi="Times New Roman" w:cs="Times New Roman"/>
            <w:i/>
            <w:sz w:val="24"/>
            <w:szCs w:val="24"/>
          </w:rPr>
          <w:t xml:space="preserve"> October</w:t>
        </w:r>
      </w:ins>
      <w:r w:rsidR="00866389" w:rsidRPr="00474B21">
        <w:rPr>
          <w:rFonts w:ascii="Times New Roman" w:hAnsi="Times New Roman" w:cs="Times New Roman"/>
          <w:i/>
          <w:sz w:val="24"/>
          <w:szCs w:val="24"/>
        </w:rPr>
        <w:t xml:space="preserve"> 2024</w:t>
      </w:r>
      <w:r w:rsidRPr="00474B21">
        <w:rPr>
          <w:rFonts w:ascii="Times New Roman" w:hAnsi="Times New Roman" w:cs="Times New Roman"/>
          <w:i/>
          <w:sz w:val="24"/>
          <w:szCs w:val="24"/>
        </w:rPr>
        <w:t>)</w:t>
      </w:r>
    </w:p>
    <w:p w14:paraId="521299C7" w14:textId="7E91008C" w:rsidR="00474B21" w:rsidRPr="00474B21" w:rsidRDefault="00474B21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74B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474B21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474B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168903251" w:history="1">
        <w:r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5122.001  Definitions.</w:t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_Toc168903251 \h </w:instrText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A24448" w14:textId="701A2B67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2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 – Basic Labor Policies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_Toc168903252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224198" w14:textId="3700B105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3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  Labor relations.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_Toc168903253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3B29FB" w14:textId="541E99EC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4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5122.101-1  General.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_Toc168903254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C639C8" w14:textId="22DA4E08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5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  Reporting labor disputes.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_Toc168903255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A37EF3" w14:textId="3C2B3875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6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5122.101-3-70 Impact of labor disputes on defense programs.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_Toc168903256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4A338C" w14:textId="3385EA0D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7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  Overtime.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_Toc168903257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A88B0E" w14:textId="61C89546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8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5122.103-4  Approvals.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_Toc168903258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EB620B" w14:textId="49A10DBB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59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5122.3 – Contract Work Hours and Safety Standards Act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_Toc168903259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1CFE2F" w14:textId="1A10A9A8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0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5122.302  Liquidated damages and overtime pay.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_Toc168903260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504822" w14:textId="6E038758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1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5122.4 – Labor Standards for Contracts Involving Construction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_Toc168903261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EC3251" w14:textId="6887962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2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  Construction wage requirements statute wage determinations.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_Toc168903262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5331D5" w14:textId="02C912D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3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5122.404-6  Modification of wage determinations.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_Toc168903263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AB7B23" w14:textId="73443D93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4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  Administration and enforcement.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_Toc168903264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9FE7D8" w14:textId="75D54CDC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5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5122.406-8  Investigations.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_Toc168903265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E4C84" w14:textId="5DC9C297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6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5122.406-9  Withholding from or suspension of contract payments.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_Toc168903266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1A5851" w14:textId="5D134531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7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5122.5 - Use of Project Labor Agreements for Federal Construction Projects.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_Toc168903267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BAF8A4" w14:textId="0AA7876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8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5122.504 General requirements for project labor agreements.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_Toc168903268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E15D8E" w14:textId="5BB0FC80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69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5122.8 – Equal Employment Opportunity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_Toc168903269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CEF058" w14:textId="12FAA1EF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0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5122.805  Procedures.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_Toc168903270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E73F34" w14:textId="68E9FF0B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1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5122.807  Exemptions.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_Toc168903271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70828F" w14:textId="1CB51A60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2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5122.13 – Equal Opportunity for Veterans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_Toc168903272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4D8B87" w14:textId="52B79DBD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3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5122.1305  Waivers.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_Toc168903273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EEA33F" w14:textId="4B3C6A45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4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5122.14 – Employment of Workers With Disabilities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_Toc168903274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95C44" w14:textId="4E2E336F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5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5122.1403  Waivers.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_Toc168903275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554EE7" w14:textId="67AB35D8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6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5122.15 - Prohibition of Acquisition of Products Produced by Forced or Indentured Child Labor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_Toc168903276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C0E895" w14:textId="330048C8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7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5122.1503  Procedures for acquiring end products on the list of products requiring contractor certification as to forced or indentured child labor.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_Toc168903277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A76EEC" w14:textId="2A6BE9E7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8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5122.16 – Notification of Employee Rights Under the National Labor Relations Act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_Toc168903278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5748EC" w14:textId="72D7FBC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79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5122.1604  Compliance evaluation and complaint investigations and sanctions for violations.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_Toc168903279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9562DF" w14:textId="0A34D248" w:rsidR="00474B21" w:rsidRPr="00474B21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80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Subpart 5122.17 – Combating Trafficking in Persons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_Toc168903280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FED662" w14:textId="4E6F85A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81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5122.1703  Policy.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_Toc168903281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73517B" w14:textId="5B7BC3E9" w:rsidR="00474B21" w:rsidRPr="00474B21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8903282" w:history="1">
        <w:r w:rsidR="00474B21" w:rsidRPr="00474B21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5122.1704  Violations and remedies.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_Toc168903282 \h </w:instrTex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74B21" w:rsidRPr="00474B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EDC6ED" w14:textId="3909BA65" w:rsidR="00D56CD3" w:rsidRPr="00D56CD3" w:rsidRDefault="00474B21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74B2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D56CD3">
      <w:pPr>
        <w:pStyle w:val="Heading4"/>
      </w:pPr>
      <w:bookmarkStart w:id="3" w:name="_Toc514064886"/>
      <w:bookmarkStart w:id="4" w:name="_Toc168903251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3"/>
      <w:bookmarkEnd w:id="4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D56CD3">
      <w:pPr>
        <w:pStyle w:val="Heading3"/>
      </w:pPr>
      <w:bookmarkStart w:id="5" w:name="_Toc514064887"/>
      <w:bookmarkStart w:id="6" w:name="_Toc168903252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5"/>
      <w:bookmarkEnd w:id="6"/>
    </w:p>
    <w:p w14:paraId="5746EC8C" w14:textId="77777777" w:rsidR="00497703" w:rsidRDefault="00FE765B" w:rsidP="00D56CD3">
      <w:pPr>
        <w:pStyle w:val="Heading4"/>
      </w:pPr>
      <w:bookmarkStart w:id="7" w:name="_Toc514064888"/>
      <w:bookmarkStart w:id="8" w:name="_Toc168903253"/>
      <w:r w:rsidRPr="00FE765B">
        <w:t>5122.101  Labor relations.</w:t>
      </w:r>
      <w:bookmarkEnd w:id="7"/>
      <w:bookmarkEnd w:id="8"/>
    </w:p>
    <w:p w14:paraId="59B43B20" w14:textId="119B5077" w:rsidR="005811E0" w:rsidRDefault="00FE765B" w:rsidP="005811E0">
      <w:pPr>
        <w:pStyle w:val="Heading4"/>
      </w:pPr>
      <w:bookmarkStart w:id="9" w:name="_Toc514064889"/>
      <w:bookmarkStart w:id="10" w:name="_Toc168903254"/>
      <w:r w:rsidRPr="00FE765B">
        <w:t>5122.101-1  General.</w:t>
      </w:r>
      <w:bookmarkEnd w:id="9"/>
      <w:bookmarkEnd w:id="10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1B5C39F" w14:textId="77777777" w:rsidR="00497703" w:rsidRDefault="00FE765B" w:rsidP="00D56CD3">
      <w:pPr>
        <w:pStyle w:val="Heading4"/>
      </w:pPr>
      <w:bookmarkStart w:id="11" w:name="_Toc514064890"/>
      <w:bookmarkStart w:id="12" w:name="_Toc168903255"/>
      <w:r w:rsidRPr="00FE765B">
        <w:t>5122.101-3  Reporting labor disputes.</w:t>
      </w:r>
      <w:bookmarkEnd w:id="11"/>
      <w:bookmarkEnd w:id="12"/>
    </w:p>
    <w:p w14:paraId="251E7505" w14:textId="77777777" w:rsidR="00497703" w:rsidRDefault="00FE765B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(2)  Contact the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80491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FE765B">
        <w:rPr>
          <w:rFonts w:ascii="Times New Roman" w:hAnsi="Times New Roman" w:cs="Times New Roman"/>
          <w:spacing w:val="-2"/>
          <w:sz w:val="24"/>
          <w:szCs w:val="24"/>
        </w:rPr>
        <w:t>dvisor before disseminating any information on labor disputes.</w:t>
      </w:r>
      <w:r w:rsidR="006743A7" w:rsidRP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abor </w:t>
      </w:r>
      <w:r w:rsidR="006743A7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6743A7" w:rsidRPr="00FE765B">
        <w:rPr>
          <w:rFonts w:ascii="Times New Roman" w:hAnsi="Times New Roman" w:cs="Times New Roman"/>
          <w:spacing w:val="-2"/>
          <w:sz w:val="24"/>
          <w:szCs w:val="24"/>
        </w:rPr>
        <w:t>dvisor.</w:t>
      </w:r>
    </w:p>
    <w:p w14:paraId="1C7BF485" w14:textId="77777777" w:rsidR="00596067" w:rsidRDefault="00596067" w:rsidP="005811E0">
      <w:pPr>
        <w:pStyle w:val="Heading4"/>
      </w:pPr>
      <w:bookmarkStart w:id="13" w:name="_Toc514064891"/>
      <w:bookmarkStart w:id="14" w:name="_Toc168903256"/>
      <w:r>
        <w:t>5122.101-3-70 Impact of labor disputes on defense programs.</w:t>
      </w:r>
      <w:bookmarkEnd w:id="13"/>
      <w:bookmarkEnd w:id="14"/>
    </w:p>
    <w:p w14:paraId="5A605287" w14:textId="7D717CD9" w:rsidR="00596067" w:rsidRDefault="001D5B7A" w:rsidP="007272C5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b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)  The head of the contracting activity shall submit a report of findings and recommendations as described in DFARS PGI 222.101-3-70</w:t>
      </w:r>
      <w:r w:rsidR="00094F3C">
        <w:rPr>
          <w:rFonts w:ascii="Times New Roman" w:hAnsi="Times New Roman" w:cs="Times New Roman"/>
          <w:spacing w:val="-2"/>
          <w:sz w:val="24"/>
          <w:szCs w:val="24"/>
        </w:rPr>
        <w:t>(b</w:t>
      </w:r>
      <w:r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596067">
        <w:rPr>
          <w:rFonts w:ascii="Times New Roman" w:hAnsi="Times New Roman" w:cs="Times New Roman"/>
          <w:spacing w:val="-2"/>
          <w:sz w:val="24"/>
          <w:szCs w:val="24"/>
        </w:rPr>
        <w:t>.  See Appendix GG for further delegation.</w:t>
      </w:r>
    </w:p>
    <w:p w14:paraId="3C4AF86F" w14:textId="77777777" w:rsidR="00497703" w:rsidRDefault="00FE765B" w:rsidP="00D56CD3">
      <w:pPr>
        <w:pStyle w:val="Heading4"/>
      </w:pPr>
      <w:bookmarkStart w:id="15" w:name="_Toc514064892"/>
      <w:bookmarkStart w:id="16" w:name="_Toc168903257"/>
      <w:r w:rsidRPr="00FE765B">
        <w:t>5122.103  Overtime.</w:t>
      </w:r>
      <w:bookmarkEnd w:id="15"/>
      <w:bookmarkEnd w:id="16"/>
    </w:p>
    <w:p w14:paraId="232989AD" w14:textId="77777777" w:rsidR="00497703" w:rsidRPr="001A27EF" w:rsidRDefault="00FE765B" w:rsidP="00D56CD3">
      <w:pPr>
        <w:pStyle w:val="Heading4"/>
      </w:pPr>
      <w:bookmarkStart w:id="17" w:name="_Toc514064893"/>
      <w:bookmarkStart w:id="18" w:name="_Toc168903258"/>
      <w:r w:rsidRPr="001A27EF">
        <w:lastRenderedPageBreak/>
        <w:t>5122.103-4  Approvals.</w:t>
      </w:r>
      <w:bookmarkEnd w:id="17"/>
      <w:bookmarkEnd w:id="18"/>
    </w:p>
    <w:p w14:paraId="0B93730A" w14:textId="77777777" w:rsidR="00497703" w:rsidRPr="001A27EF" w:rsidRDefault="00596067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A27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E765B" w:rsidRPr="001A27EF">
        <w:rPr>
          <w:rFonts w:ascii="Times New Roman" w:hAnsi="Times New Roman" w:cs="Times New Roman"/>
          <w:spacing w:val="-2"/>
          <w:sz w:val="24"/>
          <w:szCs w:val="24"/>
        </w:rPr>
        <w:t>(a)  The following individuals may approve overtime:</w:t>
      </w:r>
    </w:p>
    <w:p w14:paraId="32B0FB29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(i)  Contracting officer.</w:t>
      </w:r>
    </w:p>
    <w:p w14:paraId="4AA01408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 xml:space="preserve">(ii)  Chief of </w:t>
      </w:r>
      <w:r w:rsidR="00804912" w:rsidRPr="005811E0">
        <w:rPr>
          <w:rFonts w:ascii="Times New Roman" w:hAnsi="Times New Roman" w:cs="Times New Roman"/>
          <w:sz w:val="24"/>
          <w:szCs w:val="24"/>
        </w:rPr>
        <w:t>c</w:t>
      </w:r>
      <w:r w:rsidRPr="005811E0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5811E0">
        <w:rPr>
          <w:rFonts w:ascii="Times New Roman" w:hAnsi="Times New Roman" w:cs="Times New Roman"/>
          <w:sz w:val="24"/>
          <w:szCs w:val="24"/>
        </w:rPr>
        <w:t>o</w:t>
      </w:r>
      <w:r w:rsidRPr="005811E0">
        <w:rPr>
          <w:rFonts w:ascii="Times New Roman" w:hAnsi="Times New Roman" w:cs="Times New Roman"/>
          <w:sz w:val="24"/>
          <w:szCs w:val="24"/>
        </w:rPr>
        <w:t>ffice.</w:t>
      </w:r>
    </w:p>
    <w:p w14:paraId="7A2D6353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(iii)  HCAs.</w:t>
      </w:r>
    </w:p>
    <w:p w14:paraId="3A4860FD" w14:textId="69FA66F1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</w:t>
      </w:r>
      <w:r w:rsidR="00712417" w:rsidRPr="005811E0">
        <w:rPr>
          <w:rFonts w:ascii="Times New Roman" w:hAnsi="Times New Roman" w:cs="Times New Roman"/>
          <w:sz w:val="24"/>
          <w:szCs w:val="24"/>
        </w:rPr>
        <w:t>i</w:t>
      </w:r>
      <w:r w:rsidRPr="005811E0">
        <w:rPr>
          <w:rFonts w:ascii="Times New Roman" w:hAnsi="Times New Roman" w:cs="Times New Roman"/>
          <w:sz w:val="24"/>
          <w:szCs w:val="24"/>
        </w:rPr>
        <w:t xml:space="preserve">v)  </w:t>
      </w:r>
      <w:r w:rsidR="00751137">
        <w:rPr>
          <w:rFonts w:ascii="Times New Roman" w:hAnsi="Times New Roman" w:cs="Times New Roman"/>
          <w:sz w:val="24"/>
          <w:szCs w:val="24"/>
        </w:rPr>
        <w:t>Senior</w:t>
      </w:r>
      <w:r w:rsidR="00330BAF" w:rsidRPr="005811E0">
        <w:rPr>
          <w:rFonts w:ascii="Times New Roman" w:hAnsi="Times New Roman" w:cs="Times New Roman"/>
          <w:sz w:val="24"/>
          <w:szCs w:val="24"/>
        </w:rPr>
        <w:t xml:space="preserve"> contracting</w:t>
      </w:r>
      <w:r w:rsidR="00751137">
        <w:rPr>
          <w:rFonts w:ascii="Times New Roman" w:hAnsi="Times New Roman" w:cs="Times New Roman"/>
          <w:sz w:val="24"/>
          <w:szCs w:val="24"/>
        </w:rPr>
        <w:t xml:space="preserve"> official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05BD8AE0" w14:textId="77777777" w:rsidR="00497703" w:rsidRPr="005811E0" w:rsidRDefault="00FE765B" w:rsidP="00581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11E0">
        <w:rPr>
          <w:rFonts w:ascii="Times New Roman" w:hAnsi="Times New Roman" w:cs="Times New Roman"/>
          <w:sz w:val="24"/>
          <w:szCs w:val="24"/>
        </w:rPr>
        <w:t>(v)  Other individuals whom the Deputy Assistant Secretary of the Army (Procurement), Office of the Assistant Secretary of the Army (Acquisition, Logistics and Technology)</w:t>
      </w:r>
      <w:r w:rsidR="00E23242" w:rsidRPr="005811E0">
        <w:rPr>
          <w:rFonts w:ascii="Times New Roman" w:hAnsi="Times New Roman" w:cs="Times New Roman"/>
          <w:sz w:val="24"/>
          <w:szCs w:val="24"/>
        </w:rPr>
        <w:t>,</w:t>
      </w:r>
      <w:r w:rsidRPr="005811E0">
        <w:rPr>
          <w:rFonts w:ascii="Times New Roman" w:hAnsi="Times New Roman" w:cs="Times New Roman"/>
          <w:sz w:val="24"/>
          <w:szCs w:val="24"/>
        </w:rPr>
        <w:t xml:space="preserve"> specifically designates </w:t>
      </w:r>
      <w:r w:rsidR="00FD0003" w:rsidRPr="005811E0">
        <w:rPr>
          <w:rFonts w:ascii="Times New Roman" w:hAnsi="Times New Roman" w:cs="Times New Roman"/>
          <w:sz w:val="24"/>
          <w:szCs w:val="24"/>
        </w:rPr>
        <w:t>as needed</w:t>
      </w:r>
      <w:r w:rsidRPr="005811E0">
        <w:rPr>
          <w:rFonts w:ascii="Times New Roman" w:hAnsi="Times New Roman" w:cs="Times New Roman"/>
          <w:sz w:val="24"/>
          <w:szCs w:val="24"/>
        </w:rPr>
        <w:t>.</w:t>
      </w:r>
    </w:p>
    <w:p w14:paraId="428D8AED" w14:textId="77777777" w:rsidR="00497703" w:rsidRDefault="00FE765B" w:rsidP="00D56CD3">
      <w:pPr>
        <w:pStyle w:val="Heading3"/>
      </w:pPr>
      <w:bookmarkStart w:id="19" w:name="_Toc514064894"/>
      <w:bookmarkStart w:id="20" w:name="_Toc168903259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19"/>
      <w:bookmarkEnd w:id="20"/>
    </w:p>
    <w:p w14:paraId="4B176B08" w14:textId="77777777" w:rsidR="00497703" w:rsidRDefault="00FE765B" w:rsidP="00D56CD3">
      <w:pPr>
        <w:pStyle w:val="Heading4"/>
      </w:pPr>
      <w:bookmarkStart w:id="21" w:name="_Toc514064895"/>
      <w:bookmarkStart w:id="22" w:name="_Toc168903260"/>
      <w:r w:rsidRPr="00FE765B">
        <w:t>5122.302  Liquidated damages and overtime pay.</w:t>
      </w:r>
      <w:bookmarkEnd w:id="21"/>
      <w:bookmarkEnd w:id="22"/>
    </w:p>
    <w:p w14:paraId="5C71EFF1" w14:textId="4E4C047C" w:rsidR="00497703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FE765B">
        <w:rPr>
          <w:rFonts w:ascii="Times New Roman" w:hAnsi="Times New Roman" w:cs="Times New Roman"/>
          <w:spacing w:val="-2"/>
          <w:sz w:val="24"/>
          <w:szCs w:val="24"/>
        </w:rPr>
        <w:t xml:space="preserve">(c)  </w:t>
      </w:r>
      <w:r w:rsidR="009056BE">
        <w:rPr>
          <w:rFonts w:ascii="Times New Roman" w:hAnsi="Times New Roman" w:cs="Times New Roman"/>
          <w:spacing w:val="-2"/>
          <w:sz w:val="24"/>
          <w:szCs w:val="24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D56CD3">
      <w:pPr>
        <w:pStyle w:val="Heading3"/>
      </w:pPr>
      <w:bookmarkStart w:id="23" w:name="_Toc514064896"/>
      <w:bookmarkStart w:id="24" w:name="_Toc168903261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23"/>
      <w:bookmarkEnd w:id="24"/>
    </w:p>
    <w:p w14:paraId="434EF394" w14:textId="57120E85" w:rsidR="001727CE" w:rsidRDefault="00752D29" w:rsidP="00D56CD3">
      <w:pPr>
        <w:pStyle w:val="Heading4"/>
      </w:pPr>
      <w:bookmarkStart w:id="25" w:name="_Toc514064897"/>
      <w:bookmarkStart w:id="26" w:name="_Toc168903262"/>
      <w:r>
        <w:t>5122.404  Construction wage requirements statute wage determinations.</w:t>
      </w:r>
      <w:bookmarkEnd w:id="25"/>
      <w:bookmarkEnd w:id="26"/>
    </w:p>
    <w:p w14:paraId="551A7B26" w14:textId="262C5D70" w:rsidR="00752D29" w:rsidRDefault="00752D29" w:rsidP="00D56CD3">
      <w:pPr>
        <w:pStyle w:val="Heading4"/>
      </w:pPr>
      <w:bookmarkStart w:id="27" w:name="_Toc514064898"/>
      <w:bookmarkStart w:id="28" w:name="_Toc168903263"/>
      <w:r>
        <w:t>5122.404-6  Modification of wage determinations.</w:t>
      </w:r>
      <w:bookmarkEnd w:id="27"/>
      <w:bookmarkEnd w:id="28"/>
    </w:p>
    <w:p w14:paraId="46E3452A" w14:textId="5554DFAA" w:rsidR="001727CE" w:rsidRPr="00D56CD3" w:rsidRDefault="00752D29" w:rsidP="00D56CD3">
      <w:pPr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(b)(6)  The Assistant Secretary of the Army (Acquisition, Logistics and Technology) </w:t>
      </w:r>
      <w:r w:rsidR="002D27A3" w:rsidRPr="00D56CD3">
        <w:rPr>
          <w:rFonts w:ascii="Times New Roman" w:hAnsi="Times New Roman" w:cs="Times New Roman"/>
          <w:sz w:val="24"/>
          <w:szCs w:val="24"/>
        </w:rPr>
        <w:t>may request an extension as stated in FAR 22.404-6(b)(6).  See Appendix GG for further delegation.</w:t>
      </w:r>
    </w:p>
    <w:p w14:paraId="443AD2B7" w14:textId="77777777" w:rsidR="00497703" w:rsidRDefault="00FE765B" w:rsidP="00D56CD3">
      <w:pPr>
        <w:pStyle w:val="Heading4"/>
      </w:pPr>
      <w:bookmarkStart w:id="29" w:name="_Toc514064899"/>
      <w:bookmarkStart w:id="30" w:name="_Toc168903264"/>
      <w:r w:rsidRPr="00FE765B">
        <w:t>5122.406  Administration and enforcement.</w:t>
      </w:r>
      <w:bookmarkEnd w:id="29"/>
      <w:bookmarkEnd w:id="30"/>
    </w:p>
    <w:p w14:paraId="1FB299B0" w14:textId="77777777" w:rsidR="00497703" w:rsidRDefault="00FE765B" w:rsidP="00D56CD3">
      <w:pPr>
        <w:pStyle w:val="Heading4"/>
      </w:pPr>
      <w:bookmarkStart w:id="31" w:name="_Toc514064900"/>
      <w:bookmarkStart w:id="32" w:name="_Toc168903265"/>
      <w:r w:rsidRPr="00FE765B">
        <w:t>5122.406-8  Investigations.</w:t>
      </w:r>
      <w:bookmarkEnd w:id="31"/>
      <w:bookmarkEnd w:id="32"/>
    </w:p>
    <w:p w14:paraId="21BEBB4C" w14:textId="7194DD60" w:rsidR="00497703" w:rsidRDefault="00FE765B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(d)  Send the </w:t>
      </w:r>
      <w:ins w:id="33" w:author="Jordan, Amanda C CIV USARMY HQDA ASA ALT (USA)" w:date="2024-08-28T07:22:00Z">
        <w:r w:rsidR="001A06D0">
          <w:rPr>
            <w:rFonts w:ascii="Times New Roman" w:hAnsi="Times New Roman" w:cs="Times New Roman"/>
            <w:sz w:val="24"/>
            <w:szCs w:val="24"/>
          </w:rPr>
          <w:t>C</w:t>
        </w:r>
      </w:ins>
      <w:del w:id="34" w:author="Jordan, Amanda C CIV USARMY HQDA ASA ALT (USA)" w:date="2024-08-28T07:22:00Z">
        <w:r w:rsidRPr="00D56CD3" w:rsidDel="001A06D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D56CD3">
        <w:rPr>
          <w:rFonts w:ascii="Times New Roman" w:hAnsi="Times New Roman" w:cs="Times New Roman"/>
          <w:sz w:val="24"/>
          <w:szCs w:val="24"/>
        </w:rPr>
        <w:t xml:space="preserve">ontracting officer’s report to the following </w:t>
      </w:r>
      <w:r w:rsidR="001B05E1" w:rsidRPr="00D56CD3">
        <w:rPr>
          <w:rFonts w:ascii="Times New Roman" w:hAnsi="Times New Roman" w:cs="Times New Roman"/>
          <w:sz w:val="24"/>
          <w:szCs w:val="24"/>
        </w:rPr>
        <w:t xml:space="preserve">mail or email </w:t>
      </w:r>
      <w:r w:rsidRPr="00D56CD3">
        <w:rPr>
          <w:rFonts w:ascii="Times New Roman" w:hAnsi="Times New Roman" w:cs="Times New Roman"/>
          <w:sz w:val="24"/>
          <w:szCs w:val="24"/>
        </w:rPr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000000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The labor advisor forwards the report to the Department of Labor on behalf of the agency head (see FAR 22.406-8(d)(2)).</w:t>
      </w:r>
    </w:p>
    <w:p w14:paraId="7FC9A163" w14:textId="77777777" w:rsidR="00497703" w:rsidRDefault="00FE765B" w:rsidP="00D56CD3">
      <w:pPr>
        <w:pStyle w:val="Heading4"/>
      </w:pPr>
      <w:bookmarkStart w:id="35" w:name="_Toc514064901"/>
      <w:bookmarkStart w:id="36" w:name="_Toc168903266"/>
      <w:r w:rsidRPr="00FE765B">
        <w:t>5122.406-9  Withholding from or suspension of contract payments.</w:t>
      </w:r>
      <w:bookmarkEnd w:id="35"/>
      <w:bookmarkEnd w:id="36"/>
    </w:p>
    <w:p w14:paraId="7541569C" w14:textId="77777777" w:rsidR="00497703" w:rsidRPr="005811E0" w:rsidRDefault="00FE765B" w:rsidP="007272C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i/>
          <w:sz w:val="24"/>
          <w:szCs w:val="24"/>
        </w:rPr>
      </w:pPr>
      <w:r w:rsidRPr="005811E0">
        <w:rPr>
          <w:rFonts w:ascii="Times New Roman" w:hAnsi="Times New Roman" w:cs="Times New Roman"/>
          <w:i/>
          <w:spacing w:val="-2"/>
          <w:sz w:val="24"/>
          <w:szCs w:val="24"/>
        </w:rPr>
        <w:t xml:space="preserve">(c)  </w:t>
      </w:r>
      <w:r w:rsidRPr="005811E0">
        <w:rPr>
          <w:rFonts w:ascii="Times New Roman" w:hAnsi="Times New Roman" w:cs="Times New Roman"/>
          <w:bCs/>
          <w:i/>
          <w:spacing w:val="-2"/>
          <w:sz w:val="24"/>
          <w:szCs w:val="24"/>
        </w:rPr>
        <w:t>Disposition of contract payments withheld or suspended.</w:t>
      </w:r>
    </w:p>
    <w:p w14:paraId="366D216D" w14:textId="75DDC29B" w:rsidR="000E1B15" w:rsidRDefault="00FE765B" w:rsidP="00D56CD3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 w:firstLine="36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(4)  </w:t>
      </w:r>
      <w:r w:rsidRPr="00870379">
        <w:rPr>
          <w:rFonts w:ascii="Times New Roman" w:hAnsi="Times New Roman" w:cs="Times New Roman"/>
          <w:bCs/>
          <w:i/>
          <w:spacing w:val="-2"/>
          <w:sz w:val="24"/>
          <w:szCs w:val="24"/>
        </w:rPr>
        <w:t>Liquidated damages.</w:t>
      </w:r>
      <w:r w:rsidRPr="00FE765B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  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See 5122.302(c)</w:t>
      </w:r>
      <w:r w:rsidR="00550BEB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for officials authorized to adjust or waive assessments of liquidated damages in accordance with DFARS 222.406-9(c)(4)</w:t>
      </w:r>
      <w:r w:rsidRPr="00FE765B">
        <w:rPr>
          <w:rFonts w:ascii="Times New Roman" w:hAnsi="Times New Roman" w:cs="Times New Roman"/>
          <w:bCs/>
          <w:spacing w:val="-2"/>
          <w:sz w:val="24"/>
          <w:szCs w:val="24"/>
        </w:rPr>
        <w:t>.</w:t>
      </w:r>
    </w:p>
    <w:p w14:paraId="577FA334" w14:textId="79E4867A" w:rsidR="00E37F94" w:rsidRPr="00E37F94" w:rsidRDefault="00E37F94" w:rsidP="00E37F94">
      <w:pPr>
        <w:pStyle w:val="Heading3"/>
      </w:pPr>
      <w:bookmarkStart w:id="37" w:name="_Toc168903267"/>
      <w:r w:rsidRPr="00E37F94">
        <w:t>Subpart 5122.5 - Use of Project Labor Agreements for Federal Construction Projects.</w:t>
      </w:r>
      <w:bookmarkEnd w:id="37"/>
    </w:p>
    <w:p w14:paraId="60D9C09C" w14:textId="665BB947" w:rsidR="00E37F94" w:rsidRPr="00E37F94" w:rsidRDefault="00E37F94" w:rsidP="00E37F94">
      <w:pPr>
        <w:pStyle w:val="Heading4"/>
      </w:pPr>
      <w:bookmarkStart w:id="38" w:name="_Toc168903268"/>
      <w:r w:rsidRPr="00E37F94">
        <w:t>51</w:t>
      </w:r>
      <w:hyperlink r:id="rId11" w:anchor="FAR_22_504" w:tooltip="22.504 General requirements for project labor agreements." w:history="1">
        <w:r w:rsidRPr="00E37F94">
          <w:rPr>
            <w:rStyle w:val="Hyperlink"/>
            <w:color w:val="auto"/>
            <w:u w:val="none"/>
          </w:rPr>
          <w:t>22.504 General requirements for project labor agreements.</w:t>
        </w:r>
        <w:bookmarkEnd w:id="38"/>
      </w:hyperlink>
    </w:p>
    <w:p w14:paraId="41EAC35E" w14:textId="77777777" w:rsidR="00E37F94" w:rsidRPr="00E37F94" w:rsidRDefault="00E37F94" w:rsidP="00E37F94">
      <w:pPr>
        <w:pStyle w:val="ind8"/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  <w:r w:rsidRPr="00E37F94">
        <w:rPr>
          <w:rFonts w:ascii="Times New Roman" w:hAnsi="Times New Roman" w:cs="Times New Roman"/>
          <w:spacing w:val="-2"/>
          <w:sz w:val="24"/>
          <w:szCs w:val="24"/>
        </w:rPr>
        <w:t>(d) Exceptions to project labor agreement requirements—</w:t>
      </w:r>
    </w:p>
    <w:p w14:paraId="67DFB507" w14:textId="7627229F" w:rsidR="00E37F94" w:rsidRPr="00E37F94" w:rsidRDefault="000009EB" w:rsidP="000009EB">
      <w:pPr>
        <w:pStyle w:val="ind8"/>
        <w:spacing w:after="240"/>
        <w:ind w:left="0"/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 </w:t>
      </w:r>
      <w:r w:rsidR="00E37F94" w:rsidRPr="00E37F94">
        <w:rPr>
          <w:rFonts w:ascii="Times New Roman" w:hAnsi="Times New Roman" w:cs="Times New Roman"/>
          <w:spacing w:val="-2"/>
          <w:sz w:val="24"/>
          <w:szCs w:val="24"/>
        </w:rPr>
        <w:t>(1) Exception. The format for a determination and findings (D&amp;F) shall be used to make a request for exception to the requirements at 22.503(b) and shall be submitted to the address at 5101.290-1(b)(</w:t>
      </w:r>
      <w:r w:rsidR="005B2F40">
        <w:rPr>
          <w:rFonts w:ascii="Times New Roman" w:hAnsi="Times New Roman" w:cs="Times New Roman"/>
          <w:spacing w:val="-2"/>
          <w:sz w:val="24"/>
          <w:szCs w:val="24"/>
        </w:rPr>
        <w:t>2</w:t>
      </w:r>
      <w:r w:rsidR="00E37F94" w:rsidRPr="00E37F94">
        <w:rPr>
          <w:rFonts w:ascii="Times New Roman" w:hAnsi="Times New Roman" w:cs="Times New Roman"/>
          <w:spacing w:val="-2"/>
          <w:sz w:val="24"/>
          <w:szCs w:val="24"/>
        </w:rPr>
        <w:t>)(ii)(C) in the Enterprise Staff Management System (ETMS) for senior procurement executive approval.</w:t>
      </w:r>
    </w:p>
    <w:p w14:paraId="6270B514" w14:textId="77777777" w:rsidR="009056BE" w:rsidRDefault="009056BE" w:rsidP="00D56CD3">
      <w:pPr>
        <w:pStyle w:val="Heading3"/>
      </w:pPr>
      <w:bookmarkStart w:id="39" w:name="_Toc514064902"/>
      <w:bookmarkStart w:id="40" w:name="_Toc168903269"/>
      <w:r>
        <w:t>Subpart 5122.8 – Equal Employment Opportunity</w:t>
      </w:r>
      <w:bookmarkEnd w:id="39"/>
      <w:bookmarkEnd w:id="40"/>
    </w:p>
    <w:p w14:paraId="18DFB8D4" w14:textId="77777777" w:rsidR="009056BE" w:rsidRPr="009056BE" w:rsidRDefault="009056BE" w:rsidP="00D56CD3">
      <w:pPr>
        <w:pStyle w:val="Heading4"/>
      </w:pPr>
      <w:bookmarkStart w:id="41" w:name="_Toc514064903"/>
      <w:bookmarkStart w:id="42" w:name="_Toc168903270"/>
      <w:r>
        <w:t>5122.805  Procedures.</w:t>
      </w:r>
      <w:bookmarkEnd w:id="41"/>
      <w:bookmarkEnd w:id="42"/>
      <w:r>
        <w:t xml:space="preserve">  </w:t>
      </w:r>
    </w:p>
    <w:p w14:paraId="7AA4EB3D" w14:textId="7C4B63EC" w:rsidR="00730A97" w:rsidRDefault="009056BE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(a)(8) The head of the contracting activity may approve the award as described in FAR 22.805(a)(8).  See Appendix GG for further delegation.</w:t>
      </w:r>
    </w:p>
    <w:p w14:paraId="4BE5E954" w14:textId="31E68297" w:rsidR="00F164F0" w:rsidRPr="00730A97" w:rsidRDefault="00730A97" w:rsidP="00D56CD3">
      <w:pPr>
        <w:pStyle w:val="Heading4"/>
      </w:pPr>
      <w:bookmarkStart w:id="43" w:name="_Toc514064904"/>
      <w:bookmarkStart w:id="44" w:name="_Toc168903271"/>
      <w:r w:rsidRPr="00730A97">
        <w:t>5122.807  Exemptions.</w:t>
      </w:r>
      <w:bookmarkEnd w:id="43"/>
      <w:bookmarkEnd w:id="44"/>
      <w:r w:rsidRPr="00730A97">
        <w:t xml:space="preserve"> </w:t>
      </w:r>
    </w:p>
    <w:p w14:paraId="10151240" w14:textId="7BA7A34B" w:rsidR="009056BE" w:rsidRDefault="00730A97" w:rsidP="00F803C8">
      <w:pPr>
        <w:pStyle w:val="ListParagraph"/>
        <w:tabs>
          <w:tab w:val="left" w:pos="0"/>
          <w:tab w:val="left" w:pos="360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The </w:t>
      </w:r>
      <w:r>
        <w:rPr>
          <w:rFonts w:ascii="Times New Roman" w:hAnsi="Times New Roman" w:cs="Times New Roman"/>
          <w:sz w:val="24"/>
          <w:szCs w:val="24"/>
          <w:lang w:val="en"/>
        </w:rPr>
        <w:t>Assistant Secretary of the Army (Acquisi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>tion, Logistics and Technology)</w:t>
      </w:r>
      <w:r w:rsidR="00F803C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shall make the determination as described in FAR 22.807(a).  </w:t>
      </w:r>
      <w:r w:rsidR="00B60F45">
        <w:rPr>
          <w:rFonts w:ascii="Times New Roman" w:hAnsi="Times New Roman" w:cs="Times New Roman"/>
          <w:sz w:val="24"/>
          <w:szCs w:val="24"/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D56CD3">
      <w:pPr>
        <w:pStyle w:val="Heading3"/>
      </w:pPr>
      <w:bookmarkStart w:id="45" w:name="_Toc514064905"/>
      <w:bookmarkStart w:id="46" w:name="_Toc168903272"/>
      <w:r w:rsidRPr="00373607">
        <w:t>Subpart 5122.13 – Equal Opportunity for Veterans</w:t>
      </w:r>
      <w:bookmarkEnd w:id="45"/>
      <w:bookmarkEnd w:id="46"/>
    </w:p>
    <w:p w14:paraId="63438B81" w14:textId="383A49EC" w:rsidR="00373607" w:rsidRPr="00373607" w:rsidRDefault="00373607" w:rsidP="00D56CD3">
      <w:pPr>
        <w:pStyle w:val="Heading4"/>
      </w:pPr>
      <w:bookmarkStart w:id="47" w:name="_Toc514064906"/>
      <w:bookmarkStart w:id="48" w:name="_Toc168903273"/>
      <w:r w:rsidRPr="00373607">
        <w:t>5122.1305  Waivers.</w:t>
      </w:r>
      <w:bookmarkEnd w:id="47"/>
      <w:bookmarkEnd w:id="48"/>
      <w:r w:rsidRPr="00373607">
        <w:t xml:space="preserve">  </w:t>
      </w:r>
    </w:p>
    <w:p w14:paraId="03EE648E" w14:textId="4ABDA513" w:rsidR="004E08B5" w:rsidRDefault="004E08B5" w:rsidP="002E232F">
      <w:pPr>
        <w:spacing w:after="240"/>
        <w:rPr>
          <w:ins w:id="49" w:author="Jordan, Amanda C CIV USARMY HQDA ASA ALT (USA)" w:date="2024-08-28T07:59:00Z"/>
          <w:rFonts w:ascii="Times New Roman" w:hAnsi="Times New Roman" w:cs="Times New Roman"/>
          <w:sz w:val="24"/>
          <w:szCs w:val="24"/>
        </w:rPr>
      </w:pPr>
      <w:ins w:id="50" w:author="Jordan, Amanda C CIV USARMY HQDA ASA ALT (USA)" w:date="2024-08-28T07:59:00Z">
        <w:r>
          <w:rPr>
            <w:rFonts w:ascii="Times New Roman" w:hAnsi="Times New Roman" w:cs="Times New Roman"/>
            <w:sz w:val="24"/>
            <w:szCs w:val="24"/>
          </w:rPr>
          <w:t>(a) The Assistant Secretary of the Army (Acquisition, Logistics and Technology)</w:t>
        </w:r>
      </w:ins>
      <w:ins w:id="51" w:author="Jordan, Amanda C CIV USARMY HQDA ASA ALT (USA)" w:date="2024-08-28T08:00:00Z">
        <w:r>
          <w:rPr>
            <w:rFonts w:ascii="Times New Roman" w:hAnsi="Times New Roman" w:cs="Times New Roman"/>
            <w:sz w:val="24"/>
            <w:szCs w:val="24"/>
          </w:rPr>
          <w:t xml:space="preserve"> may approve waiver requests under FAR 22.1305(a).  See App</w:t>
        </w:r>
      </w:ins>
      <w:ins w:id="52" w:author="Jordan, Amanda C CIV USARMY HQDA ASA ALT (USA)" w:date="2024-08-28T08:01:00Z">
        <w:r>
          <w:rPr>
            <w:rFonts w:ascii="Times New Roman" w:hAnsi="Times New Roman" w:cs="Times New Roman"/>
            <w:sz w:val="24"/>
            <w:szCs w:val="24"/>
          </w:rPr>
          <w:t xml:space="preserve">endix GG for further delegation. </w:t>
        </w:r>
      </w:ins>
    </w:p>
    <w:p w14:paraId="0680F1E0" w14:textId="4CAC2AAF" w:rsidR="002E232F" w:rsidRDefault="00373607" w:rsidP="002E232F">
      <w:pPr>
        <w:spacing w:after="240"/>
        <w:rPr>
          <w:ins w:id="53" w:author="Miller, Michelle L CIV USARMY HQDA ASA ALT (USA)" w:date="2024-08-27T08:10:00Z"/>
          <w:rFonts w:ascii="Times New Roman" w:hAnsi="Times New Roman" w:cs="Times New Roman"/>
          <w:sz w:val="24"/>
          <w:szCs w:val="24"/>
          <w:lang w:val="en"/>
        </w:rPr>
      </w:pPr>
      <w:del w:id="54" w:author="Miller, Michelle L CIV USARMY HQDA ASA ALT (USA)" w:date="2024-08-27T08:10:00Z">
        <w:r w:rsidRPr="002E232F" w:rsidDel="002E232F">
          <w:rPr>
            <w:rFonts w:ascii="Times New Roman" w:hAnsi="Times New Roman" w:cs="Times New Roman"/>
            <w:sz w:val="24"/>
            <w:szCs w:val="24"/>
          </w:rPr>
          <w:delText xml:space="preserve">(b) The </w:delText>
        </w:r>
        <w:r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>Assistant Secretary of the Army (Acquisi</w:delText>
        </w:r>
        <w:r w:rsidR="00F803C8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>t</w:delText>
        </w:r>
        <w:r w:rsidR="006606D4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ion, Logistics and Technology) </w:delText>
        </w:r>
        <w:r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may waive any requirement in this subpart when it is determined that the contract is essential to the national security.  </w:delText>
        </w:r>
        <w:r w:rsidR="006606D4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 See Appendix GG for further delegation.</w:delText>
        </w:r>
      </w:del>
    </w:p>
    <w:p w14:paraId="5344984E" w14:textId="1D05E723" w:rsidR="002E232F" w:rsidRPr="0038206C" w:rsidRDefault="002E232F" w:rsidP="002E232F">
      <w:pPr>
        <w:spacing w:after="240"/>
        <w:rPr>
          <w:ins w:id="55" w:author="Miller, Michelle L CIV USARMY HQDA ASA ALT (USA)" w:date="2024-08-27T08:09:00Z"/>
          <w:rFonts w:ascii="Times New Roman" w:hAnsi="Times New Roman" w:cs="Times New Roman"/>
          <w:strike/>
          <w:sz w:val="24"/>
          <w:szCs w:val="24"/>
          <w:lang w:val="en"/>
        </w:rPr>
      </w:pPr>
      <w:ins w:id="56" w:author="Miller, Michelle L CIV USARMY HQDA ASA ALT (USA)" w:date="2024-08-27T08:09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(c) Requests for waivers shall be submitted </w:t>
        </w:r>
        <w:r w:rsidRPr="00097481">
          <w:rPr>
            <w:rFonts w:ascii="Times New Roman" w:hAnsi="Times New Roman" w:cs="Times New Roman"/>
            <w:sz w:val="24"/>
            <w:szCs w:val="24"/>
          </w:rPr>
          <w:t xml:space="preserve">to the addressee in </w:t>
        </w:r>
        <w:r>
          <w:rPr>
            <w:rFonts w:ascii="Times New Roman" w:hAnsi="Times New Roman" w:cs="Times New Roman"/>
            <w:sz w:val="24"/>
            <w:szCs w:val="24"/>
          </w:rPr>
          <w:t xml:space="preserve">AFARS </w:t>
        </w:r>
        <w:r w:rsidRPr="00097481">
          <w:rPr>
            <w:rFonts w:ascii="Times New Roman" w:hAnsi="Times New Roman" w:cs="Times New Roman"/>
            <w:sz w:val="24"/>
            <w:szCs w:val="24"/>
          </w:rPr>
          <w:t>5101.290(b)(2)(ii)(B)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359183" w14:textId="77777777" w:rsidR="002E232F" w:rsidRDefault="002E232F">
      <w:pPr>
        <w:spacing w:after="240"/>
        <w:rPr>
          <w:rFonts w:ascii="Times New Roman" w:hAnsi="Times New Roman" w:cs="Times New Roman"/>
          <w:strike/>
          <w:sz w:val="24"/>
          <w:szCs w:val="24"/>
          <w:lang w:val="en"/>
        </w:rPr>
      </w:pPr>
    </w:p>
    <w:p w14:paraId="2D26F6AF" w14:textId="0926BDA9" w:rsidR="00373607" w:rsidRPr="00373607" w:rsidRDefault="00373607" w:rsidP="00D56CD3">
      <w:pPr>
        <w:pStyle w:val="Heading3"/>
        <w:rPr>
          <w:lang w:val="en"/>
        </w:rPr>
      </w:pPr>
      <w:bookmarkStart w:id="57" w:name="_Toc514064907"/>
      <w:bookmarkStart w:id="58" w:name="_Toc168903274"/>
      <w:r w:rsidRPr="00373607">
        <w:rPr>
          <w:lang w:val="en"/>
        </w:rPr>
        <w:t>Subpart 5122.14 – Employment of Workers With Disabilities</w:t>
      </w:r>
      <w:bookmarkEnd w:id="57"/>
      <w:bookmarkEnd w:id="58"/>
    </w:p>
    <w:p w14:paraId="4865EC4A" w14:textId="4E03E220" w:rsidR="00373607" w:rsidRPr="00373607" w:rsidRDefault="00373607" w:rsidP="00D56CD3">
      <w:pPr>
        <w:pStyle w:val="Heading4"/>
        <w:rPr>
          <w:lang w:val="en"/>
        </w:rPr>
      </w:pPr>
      <w:bookmarkStart w:id="59" w:name="_Toc514064908"/>
      <w:bookmarkStart w:id="60" w:name="_Toc168903275"/>
      <w:r w:rsidRPr="00373607">
        <w:rPr>
          <w:lang w:val="en"/>
        </w:rPr>
        <w:t>5122.1403  Waivers.</w:t>
      </w:r>
      <w:bookmarkEnd w:id="59"/>
      <w:bookmarkEnd w:id="60"/>
    </w:p>
    <w:p w14:paraId="14E2FEC9" w14:textId="2DA4AE54" w:rsidR="00DA25C4" w:rsidRDefault="00DA25C4" w:rsidP="00F803C8">
      <w:pPr>
        <w:spacing w:after="240"/>
        <w:rPr>
          <w:ins w:id="61" w:author="Jordan, Amanda C CIV USARMY HQDA ASA ALT (USA)" w:date="2024-08-28T08:16:00Z"/>
          <w:rFonts w:ascii="Times New Roman" w:hAnsi="Times New Roman" w:cs="Times New Roman"/>
          <w:sz w:val="24"/>
          <w:szCs w:val="24"/>
          <w:lang w:val="en"/>
        </w:rPr>
      </w:pPr>
      <w:ins w:id="62" w:author="Jordan, Amanda C CIV USARMY HQDA ASA ALT (USA)" w:date="2024-08-28T08:16:00Z">
        <w:r>
          <w:rPr>
            <w:rFonts w:ascii="Times New Roman" w:hAnsi="Times New Roman" w:cs="Times New Roman"/>
            <w:sz w:val="24"/>
            <w:szCs w:val="24"/>
            <w:lang w:val="en"/>
          </w:rPr>
          <w:t xml:space="preserve">(a) </w:t>
        </w:r>
        <w:r>
          <w:rPr>
            <w:rFonts w:ascii="Times New Roman" w:hAnsi="Times New Roman" w:cs="Times New Roman"/>
            <w:sz w:val="24"/>
            <w:szCs w:val="24"/>
          </w:rPr>
          <w:t>The Assistant Secretary of the Army (Acquisition, Logistics and Technology) may approve waiver requests under FAR 22.1</w:t>
        </w:r>
      </w:ins>
      <w:ins w:id="63" w:author="Jordan, Amanda C CIV USARMY HQDA ASA ALT (USA)" w:date="2024-08-28T08:17:00Z">
        <w:r>
          <w:rPr>
            <w:rFonts w:ascii="Times New Roman" w:hAnsi="Times New Roman" w:cs="Times New Roman"/>
            <w:sz w:val="24"/>
            <w:szCs w:val="24"/>
          </w:rPr>
          <w:t>4</w:t>
        </w:r>
      </w:ins>
      <w:ins w:id="64" w:author="Jordan, Amanda C CIV USARMY HQDA ASA ALT (USA)" w:date="2024-08-28T08:16:00Z">
        <w:r>
          <w:rPr>
            <w:rFonts w:ascii="Times New Roman" w:hAnsi="Times New Roman" w:cs="Times New Roman"/>
            <w:sz w:val="24"/>
            <w:szCs w:val="24"/>
          </w:rPr>
          <w:t>0</w:t>
        </w:r>
      </w:ins>
      <w:ins w:id="65" w:author="Jordan, Amanda C CIV USARMY HQDA ASA ALT (USA)" w:date="2024-08-28T08:17:00Z">
        <w:r>
          <w:rPr>
            <w:rFonts w:ascii="Times New Roman" w:hAnsi="Times New Roman" w:cs="Times New Roman"/>
            <w:sz w:val="24"/>
            <w:szCs w:val="24"/>
          </w:rPr>
          <w:t>3</w:t>
        </w:r>
      </w:ins>
      <w:ins w:id="66" w:author="Jordan, Amanda C CIV USARMY HQDA ASA ALT (USA)" w:date="2024-08-28T08:16:00Z">
        <w:r>
          <w:rPr>
            <w:rFonts w:ascii="Times New Roman" w:hAnsi="Times New Roman" w:cs="Times New Roman"/>
            <w:sz w:val="24"/>
            <w:szCs w:val="24"/>
          </w:rPr>
          <w:t>(a).  See Appendix GG for further delegation.</w:t>
        </w:r>
      </w:ins>
    </w:p>
    <w:p w14:paraId="701AAB98" w14:textId="43A465D2" w:rsidR="002E232F" w:rsidRDefault="00373607" w:rsidP="00F803C8">
      <w:pPr>
        <w:spacing w:after="240"/>
        <w:rPr>
          <w:ins w:id="67" w:author="Miller, Michelle L CIV USARMY HQDA ASA ALT (USA)" w:date="2024-08-27T08:10:00Z"/>
          <w:rFonts w:ascii="Times New Roman" w:hAnsi="Times New Roman" w:cs="Times New Roman"/>
          <w:sz w:val="24"/>
          <w:szCs w:val="24"/>
          <w:lang w:val="en"/>
        </w:rPr>
      </w:pPr>
      <w:del w:id="68" w:author="Miller, Michelle L CIV USARMY HQDA ASA ALT (USA)" w:date="2024-08-27T08:10:00Z">
        <w:r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(b)  </w:delText>
        </w:r>
        <w:r w:rsidR="00FC184A" w:rsidRPr="002E232F" w:rsidDel="002E232F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FC184A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>Assistant Secretary of the Army (Acquisi</w:delText>
        </w:r>
        <w:r w:rsidR="00E16CC7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>tion, Logistics and Technology)</w:delText>
        </w:r>
        <w:r w:rsidR="00F803C8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 </w:delText>
        </w:r>
        <w:r w:rsidR="00FC184A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may waive any requirement in this subpart when it is determined that the contract is essential to the national security.  </w:delText>
        </w:r>
        <w:r w:rsidR="00E16CC7" w:rsidRPr="002E232F" w:rsidDel="002E232F">
          <w:rPr>
            <w:rFonts w:ascii="Times New Roman" w:hAnsi="Times New Roman" w:cs="Times New Roman"/>
            <w:sz w:val="24"/>
            <w:szCs w:val="24"/>
            <w:lang w:val="en"/>
          </w:rPr>
          <w:delText xml:space="preserve"> See Appendix GG for further delegation.</w:delText>
        </w:r>
      </w:del>
    </w:p>
    <w:p w14:paraId="18735312" w14:textId="7B29F6EA" w:rsidR="002E232F" w:rsidRDefault="002E232F" w:rsidP="00F803C8">
      <w:pPr>
        <w:spacing w:after="240"/>
        <w:rPr>
          <w:rFonts w:ascii="Times New Roman" w:hAnsi="Times New Roman" w:cs="Times New Roman"/>
          <w:strike/>
          <w:sz w:val="24"/>
          <w:szCs w:val="24"/>
          <w:lang w:val="en"/>
        </w:rPr>
      </w:pPr>
      <w:ins w:id="69" w:author="Miller, Michelle L CIV USARMY HQDA ASA ALT (USA)" w:date="2024-08-27T08:09:00Z">
        <w:r>
          <w:rPr>
            <w:rFonts w:ascii="Times New Roman" w:hAnsi="Times New Roman" w:cs="Times New Roman"/>
            <w:sz w:val="24"/>
            <w:szCs w:val="24"/>
          </w:rPr>
          <w:t xml:space="preserve">(c) Requests for waivers shall be </w:t>
        </w:r>
      </w:ins>
      <w:ins w:id="70" w:author="Miller, Michelle L CIV USARMY HQDA ASA ALT (USA)" w:date="2024-08-27T08:17:00Z">
        <w:r w:rsidR="00392400">
          <w:rPr>
            <w:rFonts w:ascii="Times New Roman" w:hAnsi="Times New Roman" w:cs="Times New Roman"/>
            <w:sz w:val="24"/>
            <w:szCs w:val="24"/>
          </w:rPr>
          <w:t xml:space="preserve">submitted to </w:t>
        </w:r>
      </w:ins>
      <w:ins w:id="71" w:author="Miller, Michelle L CIV USARMY HQDA ASA ALT (USA)" w:date="2024-08-27T08:09:00Z">
        <w:r w:rsidRPr="00097481">
          <w:rPr>
            <w:rFonts w:ascii="Times New Roman" w:hAnsi="Times New Roman" w:cs="Times New Roman"/>
            <w:sz w:val="24"/>
            <w:szCs w:val="24"/>
          </w:rPr>
          <w:t xml:space="preserve">the addressee in </w:t>
        </w:r>
        <w:r>
          <w:rPr>
            <w:rFonts w:ascii="Times New Roman" w:hAnsi="Times New Roman" w:cs="Times New Roman"/>
            <w:sz w:val="24"/>
            <w:szCs w:val="24"/>
          </w:rPr>
          <w:t xml:space="preserve">AFARS </w:t>
        </w:r>
        <w:r w:rsidRPr="00097481">
          <w:rPr>
            <w:rFonts w:ascii="Times New Roman" w:hAnsi="Times New Roman" w:cs="Times New Roman"/>
            <w:sz w:val="24"/>
            <w:szCs w:val="24"/>
          </w:rPr>
          <w:t>5101.290(b)(2)(ii)(B)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CF5C068" w14:textId="77777777" w:rsidR="002E232F" w:rsidRPr="0038206C" w:rsidRDefault="002E232F" w:rsidP="00F803C8">
      <w:pPr>
        <w:spacing w:after="240"/>
        <w:rPr>
          <w:rFonts w:ascii="Times New Roman" w:hAnsi="Times New Roman" w:cs="Times New Roman"/>
          <w:strike/>
          <w:sz w:val="24"/>
          <w:szCs w:val="24"/>
          <w:lang w:val="en"/>
        </w:rPr>
      </w:pPr>
    </w:p>
    <w:p w14:paraId="6B60DD90" w14:textId="76AC3174" w:rsidR="00FC184A" w:rsidRPr="00FC184A" w:rsidRDefault="00FC184A" w:rsidP="00D56CD3">
      <w:pPr>
        <w:pStyle w:val="Heading3"/>
        <w:rPr>
          <w:lang w:val="en"/>
        </w:rPr>
      </w:pPr>
      <w:bookmarkStart w:id="72" w:name="_Toc514064909"/>
      <w:bookmarkStart w:id="73" w:name="_Toc168903276"/>
      <w:r w:rsidRPr="00FC184A">
        <w:rPr>
          <w:lang w:val="en"/>
        </w:rPr>
        <w:t>Subpart 5122.15 - Prohibition of Acquisition of Products Produced by Forced or Indentured Child Labor</w:t>
      </w:r>
      <w:bookmarkEnd w:id="72"/>
      <w:bookmarkEnd w:id="73"/>
    </w:p>
    <w:p w14:paraId="7E20C71C" w14:textId="3490DD19" w:rsidR="00FC184A" w:rsidRPr="000E1B15" w:rsidRDefault="00FC184A" w:rsidP="00D56CD3">
      <w:pPr>
        <w:pStyle w:val="Heading4"/>
        <w:rPr>
          <w:lang w:val="en"/>
        </w:rPr>
      </w:pPr>
      <w:bookmarkStart w:id="74" w:name="_Toc514064910"/>
      <w:bookmarkStart w:id="75" w:name="_Toc168903277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74"/>
      <w:bookmarkEnd w:id="75"/>
    </w:p>
    <w:p w14:paraId="37A33C35" w14:textId="138A7472" w:rsidR="0038433C" w:rsidRPr="000E1B15" w:rsidRDefault="00FC184A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(f)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D56CD3">
      <w:pPr>
        <w:pStyle w:val="Heading3"/>
        <w:rPr>
          <w:lang w:val="en"/>
        </w:rPr>
      </w:pPr>
      <w:bookmarkStart w:id="76" w:name="_Toc514064911"/>
      <w:bookmarkStart w:id="77" w:name="_Toc168903278"/>
      <w:r>
        <w:rPr>
          <w:lang w:val="en"/>
        </w:rPr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76"/>
      <w:bookmarkEnd w:id="77"/>
    </w:p>
    <w:p w14:paraId="3981F2CA" w14:textId="0830D1AE" w:rsidR="009973E4" w:rsidRPr="000E1B15" w:rsidRDefault="009973E4" w:rsidP="00D56CD3">
      <w:pPr>
        <w:pStyle w:val="Heading4"/>
        <w:rPr>
          <w:lang w:val="en"/>
        </w:rPr>
      </w:pPr>
      <w:bookmarkStart w:id="78" w:name="_Toc514064912"/>
      <w:bookmarkStart w:id="79" w:name="_Toc168903279"/>
      <w:r w:rsidRPr="000E1B15">
        <w:rPr>
          <w:lang w:val="en"/>
        </w:rPr>
        <w:t>5122.1604  Compliance evaluation and complaint investigations and sanctions for violations.</w:t>
      </w:r>
      <w:bookmarkEnd w:id="78"/>
      <w:bookmarkEnd w:id="79"/>
    </w:p>
    <w:p w14:paraId="121A15AD" w14:textId="7C37B66D" w:rsidR="0038433C" w:rsidRPr="000E1B15" w:rsidRDefault="009973E4" w:rsidP="000E1B15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D56CD3">
      <w:pPr>
        <w:pStyle w:val="Heading3"/>
        <w:rPr>
          <w:lang w:val="en"/>
        </w:rPr>
      </w:pPr>
      <w:bookmarkStart w:id="80" w:name="_Toc514064913"/>
      <w:bookmarkStart w:id="81" w:name="_Toc168903280"/>
      <w:r w:rsidRPr="0038433C">
        <w:rPr>
          <w:lang w:val="en"/>
        </w:rPr>
        <w:t>Subpart 5122.17 – Combating Trafficking in Persons</w:t>
      </w:r>
      <w:bookmarkEnd w:id="80"/>
      <w:bookmarkEnd w:id="81"/>
    </w:p>
    <w:p w14:paraId="16FF39D3" w14:textId="3686350D" w:rsidR="0038433C" w:rsidRPr="0038433C" w:rsidRDefault="0038433C" w:rsidP="00D56CD3">
      <w:pPr>
        <w:pStyle w:val="Heading4"/>
        <w:rPr>
          <w:lang w:val="en"/>
        </w:rPr>
      </w:pPr>
      <w:bookmarkStart w:id="82" w:name="_Toc514064914"/>
      <w:bookmarkStart w:id="83" w:name="_Toc168903281"/>
      <w:r w:rsidRPr="0038433C">
        <w:rPr>
          <w:lang w:val="en"/>
        </w:rPr>
        <w:t>5122.1703  Policy.</w:t>
      </w:r>
      <w:bookmarkEnd w:id="82"/>
      <w:bookmarkEnd w:id="83"/>
    </w:p>
    <w:p w14:paraId="74D550B5" w14:textId="2DD7E6E1" w:rsidR="0038433C" w:rsidRDefault="00165E7C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(a)</w:t>
      </w:r>
      <w:r w:rsidR="0038433C">
        <w:rPr>
          <w:rFonts w:ascii="Times New Roman" w:hAnsi="Times New Roman" w:cs="Times New Roman"/>
          <w:sz w:val="24"/>
          <w:szCs w:val="24"/>
          <w:lang w:val="en"/>
        </w:rPr>
        <w:t>(7)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</w:t>
      </w:r>
      <w:r w:rsidR="00074F8D">
        <w:rPr>
          <w:rFonts w:ascii="Times New Roman" w:hAnsi="Times New Roman" w:cs="Times New Roman"/>
          <w:sz w:val="24"/>
          <w:szCs w:val="24"/>
          <w:lang w:val="en"/>
        </w:rPr>
        <w:t>designate the authorized official of the contracting agency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as described in FAR 22.1703(a)(7).  See Appendix GG for further delegation. </w:t>
      </w:r>
    </w:p>
    <w:p w14:paraId="7C66B98A" w14:textId="2942686F" w:rsidR="007F0444" w:rsidRPr="007F0444" w:rsidRDefault="007F0444" w:rsidP="00D56CD3">
      <w:pPr>
        <w:pStyle w:val="Heading4"/>
        <w:rPr>
          <w:lang w:val="en"/>
        </w:rPr>
      </w:pPr>
      <w:bookmarkStart w:id="84" w:name="_Toc514064915"/>
      <w:bookmarkStart w:id="85" w:name="_Toc168903282"/>
      <w:r w:rsidRPr="007F0444">
        <w:rPr>
          <w:lang w:val="en"/>
        </w:rPr>
        <w:lastRenderedPageBreak/>
        <w:t>5122.1704  Violations and remedies.</w:t>
      </w:r>
      <w:bookmarkEnd w:id="84"/>
      <w:bookmarkEnd w:id="85"/>
      <w:r w:rsidRPr="007F0444">
        <w:rPr>
          <w:lang w:val="en"/>
        </w:rPr>
        <w:t xml:space="preserve"> </w:t>
      </w:r>
    </w:p>
    <w:p w14:paraId="485B12AE" w14:textId="0E3060BF" w:rsidR="007F0444" w:rsidRDefault="007F0444">
      <w:pPr>
        <w:spacing w:after="2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(c) The Assistant Secretary of the Army (</w:t>
      </w:r>
      <w:r w:rsidR="00D56CD3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Logistics and Technology) shall ensure that the </w:t>
      </w:r>
      <w:ins w:id="86" w:author="Jordan, Amanda C CIV USARMY HQDA ASA ALT (USA)" w:date="2024-08-28T07:22:00Z">
        <w:r w:rsidR="001A06D0">
          <w:rPr>
            <w:rFonts w:ascii="Times New Roman" w:hAnsi="Times New Roman" w:cs="Times New Roman"/>
            <w:sz w:val="24"/>
            <w:szCs w:val="24"/>
            <w:lang w:val="en"/>
          </w:rPr>
          <w:t>C</w:t>
        </w:r>
      </w:ins>
      <w:del w:id="87" w:author="Jordan, Amanda C CIV USARMY HQDA ASA ALT (USA)" w:date="2024-08-28T07:22:00Z">
        <w:r w:rsidDel="001A06D0">
          <w:rPr>
            <w:rFonts w:ascii="Times New Roman" w:hAnsi="Times New Roman" w:cs="Times New Roman"/>
            <w:sz w:val="24"/>
            <w:szCs w:val="24"/>
            <w:lang w:val="en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  <w:lang w:val="en"/>
        </w:rPr>
        <w:t xml:space="preserve">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D6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3A8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263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63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3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92DC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D0A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6EB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D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E8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1E6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1358">
    <w:abstractNumId w:val="10"/>
  </w:num>
  <w:num w:numId="2" w16cid:durableId="1482698290">
    <w:abstractNumId w:val="9"/>
  </w:num>
  <w:num w:numId="3" w16cid:durableId="1371372097">
    <w:abstractNumId w:val="7"/>
  </w:num>
  <w:num w:numId="4" w16cid:durableId="787897876">
    <w:abstractNumId w:val="6"/>
  </w:num>
  <w:num w:numId="5" w16cid:durableId="1504514112">
    <w:abstractNumId w:val="5"/>
  </w:num>
  <w:num w:numId="6" w16cid:durableId="784350636">
    <w:abstractNumId w:val="4"/>
  </w:num>
  <w:num w:numId="7" w16cid:durableId="656690044">
    <w:abstractNumId w:val="8"/>
  </w:num>
  <w:num w:numId="8" w16cid:durableId="489372714">
    <w:abstractNumId w:val="3"/>
  </w:num>
  <w:num w:numId="9" w16cid:durableId="2117485219">
    <w:abstractNumId w:val="2"/>
  </w:num>
  <w:num w:numId="10" w16cid:durableId="2103793303">
    <w:abstractNumId w:val="1"/>
  </w:num>
  <w:num w:numId="11" w16cid:durableId="20568558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Miller, Michelle L CIV USARMY HQDA ASA ALT (USA)">
    <w15:presenceInfo w15:providerId="AD" w15:userId="S::michelle.l.miller250.civ@army.mil::5f05e81c-d3fa-47e1-8689-a34f7efc5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009EB"/>
    <w:rsid w:val="000110F6"/>
    <w:rsid w:val="0001569A"/>
    <w:rsid w:val="0006268F"/>
    <w:rsid w:val="00067A1E"/>
    <w:rsid w:val="00074F8D"/>
    <w:rsid w:val="00082C11"/>
    <w:rsid w:val="00094F3C"/>
    <w:rsid w:val="00096395"/>
    <w:rsid w:val="000B0C6C"/>
    <w:rsid w:val="000B254D"/>
    <w:rsid w:val="000E1B15"/>
    <w:rsid w:val="000F72D6"/>
    <w:rsid w:val="0012085D"/>
    <w:rsid w:val="00155563"/>
    <w:rsid w:val="00165E7C"/>
    <w:rsid w:val="001727CE"/>
    <w:rsid w:val="001843C6"/>
    <w:rsid w:val="001A06D0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64B22"/>
    <w:rsid w:val="00273A06"/>
    <w:rsid w:val="002B0B21"/>
    <w:rsid w:val="002B3746"/>
    <w:rsid w:val="002D27A3"/>
    <w:rsid w:val="002E232F"/>
    <w:rsid w:val="002F539A"/>
    <w:rsid w:val="003069DF"/>
    <w:rsid w:val="00316952"/>
    <w:rsid w:val="0032166E"/>
    <w:rsid w:val="00330BAF"/>
    <w:rsid w:val="00340F87"/>
    <w:rsid w:val="00362FF3"/>
    <w:rsid w:val="0036406B"/>
    <w:rsid w:val="00370550"/>
    <w:rsid w:val="00373607"/>
    <w:rsid w:val="00374006"/>
    <w:rsid w:val="0038206C"/>
    <w:rsid w:val="0038433C"/>
    <w:rsid w:val="00392400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74B21"/>
    <w:rsid w:val="00497703"/>
    <w:rsid w:val="004E08B5"/>
    <w:rsid w:val="004F6B3B"/>
    <w:rsid w:val="005051F9"/>
    <w:rsid w:val="005117DC"/>
    <w:rsid w:val="00532727"/>
    <w:rsid w:val="00532B4D"/>
    <w:rsid w:val="0055047F"/>
    <w:rsid w:val="00550BEB"/>
    <w:rsid w:val="00562540"/>
    <w:rsid w:val="00563271"/>
    <w:rsid w:val="0057015D"/>
    <w:rsid w:val="005811E0"/>
    <w:rsid w:val="00582375"/>
    <w:rsid w:val="00592CD9"/>
    <w:rsid w:val="00596067"/>
    <w:rsid w:val="005B2F40"/>
    <w:rsid w:val="005B367E"/>
    <w:rsid w:val="005B6E0F"/>
    <w:rsid w:val="005D254F"/>
    <w:rsid w:val="0062122A"/>
    <w:rsid w:val="0062364D"/>
    <w:rsid w:val="00627DD7"/>
    <w:rsid w:val="006606D4"/>
    <w:rsid w:val="00671AF3"/>
    <w:rsid w:val="006743A7"/>
    <w:rsid w:val="00687AB8"/>
    <w:rsid w:val="00696208"/>
    <w:rsid w:val="006A1434"/>
    <w:rsid w:val="006A225B"/>
    <w:rsid w:val="006C570A"/>
    <w:rsid w:val="006D6B30"/>
    <w:rsid w:val="006F3528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66389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8F6642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07BCF"/>
    <w:rsid w:val="00A1662B"/>
    <w:rsid w:val="00A4782F"/>
    <w:rsid w:val="00A47B89"/>
    <w:rsid w:val="00A71616"/>
    <w:rsid w:val="00AD1645"/>
    <w:rsid w:val="00AE79C8"/>
    <w:rsid w:val="00AF734F"/>
    <w:rsid w:val="00B133C9"/>
    <w:rsid w:val="00B35C99"/>
    <w:rsid w:val="00B40AE9"/>
    <w:rsid w:val="00B60F45"/>
    <w:rsid w:val="00B80476"/>
    <w:rsid w:val="00B85332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6DEC"/>
    <w:rsid w:val="00D47885"/>
    <w:rsid w:val="00D56CD3"/>
    <w:rsid w:val="00D678F2"/>
    <w:rsid w:val="00D96486"/>
    <w:rsid w:val="00DA25C4"/>
    <w:rsid w:val="00DB5970"/>
    <w:rsid w:val="00DC0E65"/>
    <w:rsid w:val="00DD3DED"/>
    <w:rsid w:val="00E16CC7"/>
    <w:rsid w:val="00E16D11"/>
    <w:rsid w:val="00E23242"/>
    <w:rsid w:val="00E37F94"/>
    <w:rsid w:val="00E64EE8"/>
    <w:rsid w:val="00EA19EA"/>
    <w:rsid w:val="00EB6020"/>
    <w:rsid w:val="00EC0E4D"/>
    <w:rsid w:val="00ED6D8C"/>
    <w:rsid w:val="00ED7596"/>
    <w:rsid w:val="00EE5768"/>
    <w:rsid w:val="00EE7732"/>
    <w:rsid w:val="00F065D1"/>
    <w:rsid w:val="00F10BAB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82322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56CD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2322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acquisition.gov/far/part-22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class="ExternalClass57FE52430FFA47F883BB5B812DB73191"&gt;&lt;p&gt;​PARC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DASAP-90-616</_dlc_DocId>
    <_dlc_DocIdUrl xmlns="4d2834f2-6e62-48ef-822a-880d84868a39">
      <Url>https://spcs3.kc.army.mil/asaalt/ZPTeam/PPS/_layouts/15/DocIdRedir.aspx?ID=DASAP-90-616</Url>
      <Description>DASAP-90-616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02A54B6-39D5-479D-BA14-FBE89B1B65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54B13-C508-4B28-9C4A-D078BC7FB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15500-9D0F-4E88-94C8-F31EEDE9648C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5122_Revision_28_01</vt:lpstr>
    </vt:vector>
  </TitlesOfParts>
  <Company>U.S. Army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5122_Revision_28_01</dc:title>
  <dc:creator>Administrator</dc:creator>
  <cp:lastModifiedBy>Jordan, Amanda C CIV USARMY HQDA ASA ALT (USA)</cp:lastModifiedBy>
  <cp:revision>6</cp:revision>
  <dcterms:created xsi:type="dcterms:W3CDTF">2024-08-28T11:21:00Z</dcterms:created>
  <dcterms:modified xsi:type="dcterms:W3CDTF">2024-09-22T19:54:00Z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e3278725-8547-459c-9c4f-fd18cff929f9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