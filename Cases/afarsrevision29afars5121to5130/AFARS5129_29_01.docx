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2891" w14:textId="77777777" w:rsidR="00E07436" w:rsidRPr="00122E3A" w:rsidRDefault="001D47FC" w:rsidP="00122E3A">
      <w:pPr>
        <w:spacing w:after="240"/>
        <w:jc w:val="center"/>
        <w:rPr>
          <w:rFonts w:ascii="Times New Roman" w:hAnsi="Times New Roman" w:cs="Times New Roman"/>
          <w:caps/>
          <w:szCs w:val="32"/>
        </w:rPr>
      </w:pPr>
      <w:r w:rsidRPr="00122E3A">
        <w:rPr>
          <w:rFonts w:ascii="Times New Roman" w:hAnsi="Times New Roman" w:cs="Times New Roman"/>
          <w:b/>
          <w:caps/>
          <w:sz w:val="32"/>
          <w:szCs w:val="32"/>
        </w:rPr>
        <w:t>AFARS – Part 5129</w:t>
      </w:r>
    </w:p>
    <w:p w14:paraId="04B92892" w14:textId="77777777" w:rsidR="00E07436" w:rsidRPr="00E049BD" w:rsidRDefault="001D47FC" w:rsidP="00E049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49BD">
        <w:rPr>
          <w:rFonts w:ascii="Times New Roman" w:hAnsi="Times New Roman" w:cs="Times New Roman"/>
          <w:b/>
          <w:sz w:val="32"/>
          <w:szCs w:val="32"/>
        </w:rPr>
        <w:t>Taxes</w:t>
      </w:r>
    </w:p>
    <w:p w14:paraId="04B92893" w14:textId="206039B6" w:rsidR="00E07436" w:rsidRDefault="00D56480" w:rsidP="00122E3A">
      <w:pPr>
        <w:spacing w:after="240"/>
        <w:jc w:val="center"/>
        <w:rPr>
          <w:rFonts w:ascii="Times New Roman" w:hAnsi="Times New Roman" w:cs="Times New Roman"/>
          <w:i/>
          <w:szCs w:val="32"/>
        </w:rPr>
      </w:pPr>
      <w:r w:rsidRPr="00D56480">
        <w:rPr>
          <w:rFonts w:ascii="Times New Roman" w:hAnsi="Times New Roman" w:cs="Times New Roman"/>
          <w:i/>
          <w:szCs w:val="32"/>
        </w:rPr>
        <w:t>(</w:t>
      </w:r>
      <w:r w:rsidRPr="007756C5">
        <w:rPr>
          <w:rFonts w:ascii="Times New Roman" w:hAnsi="Times New Roman" w:cs="Times New Roman"/>
          <w:i/>
          <w:sz w:val="24"/>
          <w:szCs w:val="24"/>
        </w:rPr>
        <w:t>Revised</w:t>
      </w:r>
      <w:r w:rsidRPr="00D56480">
        <w:rPr>
          <w:rFonts w:ascii="Times New Roman" w:hAnsi="Times New Roman" w:cs="Times New Roman"/>
          <w:i/>
          <w:szCs w:val="32"/>
        </w:rPr>
        <w:t xml:space="preserve"> </w:t>
      </w:r>
      <w:del w:id="0" w:author="Jordan, Amanda C CIV USARMY HQDA ASA ALT (USA)" w:date="2024-08-23T11:11:00Z">
        <w:r w:rsidR="002806C7" w:rsidDel="003015CA">
          <w:rPr>
            <w:rFonts w:ascii="Times New Roman" w:hAnsi="Times New Roman" w:cs="Times New Roman"/>
            <w:i/>
            <w:szCs w:val="32"/>
          </w:rPr>
          <w:delText>0</w:delText>
        </w:r>
        <w:r w:rsidR="005E2874" w:rsidDel="003015CA">
          <w:rPr>
            <w:rFonts w:ascii="Times New Roman" w:hAnsi="Times New Roman" w:cs="Times New Roman"/>
            <w:i/>
            <w:szCs w:val="32"/>
          </w:rPr>
          <w:delText>1 May 2019</w:delText>
        </w:r>
      </w:del>
      <w:ins w:id="1" w:author="Jordan, Amanda C CIV USARMY HQDA ASA ALT (USA)" w:date="2024-09-22T16:26:00Z">
        <w:r w:rsidR="00120930">
          <w:rPr>
            <w:rFonts w:ascii="Times New Roman" w:hAnsi="Times New Roman" w:cs="Times New Roman"/>
            <w:i/>
            <w:szCs w:val="32"/>
          </w:rPr>
          <w:t>01</w:t>
        </w:r>
      </w:ins>
      <w:ins w:id="2" w:author="Jordan, Amanda C CIV USARMY HQDA ASA ALT (USA)" w:date="2024-08-23T11:11:00Z">
        <w:r w:rsidR="003015CA">
          <w:rPr>
            <w:rFonts w:ascii="Times New Roman" w:hAnsi="Times New Roman" w:cs="Times New Roman"/>
            <w:i/>
            <w:szCs w:val="32"/>
          </w:rPr>
          <w:t xml:space="preserve"> October 2024</w:t>
        </w:r>
      </w:ins>
      <w:r w:rsidRPr="00D56480">
        <w:rPr>
          <w:rFonts w:ascii="Times New Roman" w:hAnsi="Times New Roman" w:cs="Times New Roman"/>
          <w:i/>
          <w:szCs w:val="32"/>
        </w:rPr>
        <w:t>)</w:t>
      </w:r>
    </w:p>
    <w:p w14:paraId="302CC95E" w14:textId="170A4853" w:rsidR="007756C5" w:rsidRPr="007756C5" w:rsidRDefault="007756C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7756C5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756C5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7756C5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2852246" w:history="1">
        <w:r w:rsidRPr="007756C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5129.1 – General</w:t>
        </w:r>
        <w:r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_Toc512852246 \h </w:instrText>
        </w:r>
        <w:r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135F2F7" w14:textId="33F57AD5" w:rsidR="007756C5" w:rsidRPr="007756C5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247" w:history="1">
        <w:r w:rsidR="007756C5" w:rsidRPr="007756C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5129.101  Resolving tax problems.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_Toc512852247 \h </w:instrTex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B6C313" w14:textId="625B141D" w:rsidR="007756C5" w:rsidRPr="007756C5" w:rsidRDefault="00000000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248" w:history="1">
        <w:r w:rsidR="007756C5" w:rsidRPr="007756C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5129.2 – Federal Excise Taxes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_Toc512852248 \h </w:instrTex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7668578" w14:textId="2D77C4AC" w:rsidR="007756C5" w:rsidRPr="007756C5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249" w:history="1">
        <w:r w:rsidR="007756C5" w:rsidRPr="007756C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5129.201  General.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_Toc512852249 \h </w:instrTex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31B3711" w14:textId="63497110" w:rsidR="007756C5" w:rsidRPr="007756C5" w:rsidRDefault="00000000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250" w:history="1">
        <w:r w:rsidR="007756C5" w:rsidRPr="007756C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5129.3 – State and Local Taxes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_Toc512852250 \h </w:instrTex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1C655D" w14:textId="7FFEC2C6" w:rsidR="007756C5" w:rsidRPr="007756C5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251" w:history="1">
        <w:r w:rsidR="007756C5" w:rsidRPr="007756C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5129.303  Application of state and local taxes to government contractors and subcontractors.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_Toc512852251 \h </w:instrTex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B24293" w14:textId="59A6E30B" w:rsidR="007756C5" w:rsidRPr="00D56480" w:rsidRDefault="007756C5" w:rsidP="003015CA">
      <w:pPr>
        <w:spacing w:after="240"/>
        <w:rPr>
          <w:rFonts w:ascii="Times New Roman" w:hAnsi="Times New Roman" w:cs="Times New Roman"/>
          <w:i/>
          <w:szCs w:val="32"/>
        </w:rPr>
      </w:pPr>
      <w:r w:rsidRPr="007756C5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04B92894" w14:textId="77777777" w:rsidR="00E07436" w:rsidRDefault="001D47FC" w:rsidP="007756C5">
      <w:pPr>
        <w:pStyle w:val="Heading3"/>
      </w:pPr>
      <w:bookmarkStart w:id="3" w:name="_Toc512852246"/>
      <w:r w:rsidRPr="001D47FC">
        <w:t xml:space="preserve">Subpart 5129.1 </w:t>
      </w:r>
      <w:r w:rsidR="006877F3">
        <w:t>–</w:t>
      </w:r>
      <w:r w:rsidRPr="001D47FC">
        <w:t xml:space="preserve"> </w:t>
      </w:r>
      <w:r w:rsidRPr="007756C5">
        <w:t>General</w:t>
      </w:r>
      <w:bookmarkEnd w:id="3"/>
    </w:p>
    <w:p w14:paraId="04B92895" w14:textId="77777777" w:rsidR="00E07436" w:rsidRDefault="001D47FC" w:rsidP="007756C5">
      <w:pPr>
        <w:pStyle w:val="Heading4"/>
      </w:pPr>
      <w:bookmarkStart w:id="4" w:name="_Toc512852247"/>
      <w:r w:rsidRPr="001D47FC">
        <w:t>5129.101  Resolving tax problems.</w:t>
      </w:r>
      <w:bookmarkEnd w:id="4"/>
    </w:p>
    <w:p w14:paraId="04B92896" w14:textId="67C378B3" w:rsidR="00E07436" w:rsidRDefault="001D47FC" w:rsidP="00122E3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1D47FC">
        <w:rPr>
          <w:rFonts w:ascii="Times New Roman" w:hAnsi="Times New Roman" w:cs="Times New Roman"/>
          <w:spacing w:val="-2"/>
          <w:sz w:val="24"/>
          <w:szCs w:val="24"/>
        </w:rPr>
        <w:t xml:space="preserve">(a)  </w:t>
      </w:r>
      <w:r w:rsidR="00DE5E40">
        <w:rPr>
          <w:rFonts w:ascii="Times New Roman" w:hAnsi="Times New Roman" w:cs="Times New Roman"/>
          <w:spacing w:val="-2"/>
          <w:sz w:val="24"/>
          <w:szCs w:val="24"/>
        </w:rPr>
        <w:t xml:space="preserve">The </w:t>
      </w:r>
      <w:ins w:id="5" w:author="Jordan, Amanda C CIV USARMY HQDA ASA ALT (USA)" w:date="2024-08-23T11:12:00Z">
        <w:r w:rsidR="003015CA">
          <w:rPr>
            <w:rFonts w:ascii="Times New Roman" w:hAnsi="Times New Roman" w:cs="Times New Roman"/>
            <w:spacing w:val="-2"/>
            <w:sz w:val="24"/>
            <w:szCs w:val="24"/>
          </w:rPr>
          <w:t>C</w:t>
        </w:r>
      </w:ins>
      <w:del w:id="6" w:author="Jordan, Amanda C CIV USARMY HQDA ASA ALT (USA)" w:date="2024-08-23T11:12:00Z">
        <w:r w:rsidR="00DE5E40" w:rsidDel="003015CA">
          <w:rPr>
            <w:rFonts w:ascii="Times New Roman" w:hAnsi="Times New Roman" w:cs="Times New Roman"/>
            <w:spacing w:val="-2"/>
            <w:sz w:val="24"/>
            <w:szCs w:val="24"/>
          </w:rPr>
          <w:delText>c</w:delText>
        </w:r>
      </w:del>
      <w:r w:rsidR="00DE5E40">
        <w:rPr>
          <w:rFonts w:ascii="Times New Roman" w:hAnsi="Times New Roman" w:cs="Times New Roman"/>
          <w:spacing w:val="-2"/>
          <w:sz w:val="24"/>
          <w:szCs w:val="24"/>
        </w:rPr>
        <w:t>ontracting officer shall provide to the legal counsel a</w:t>
      </w:r>
      <w:r w:rsidRPr="001D47FC">
        <w:rPr>
          <w:rFonts w:ascii="Times New Roman" w:hAnsi="Times New Roman" w:cs="Times New Roman"/>
          <w:spacing w:val="-2"/>
          <w:sz w:val="24"/>
          <w:szCs w:val="24"/>
        </w:rPr>
        <w:t xml:space="preserve"> comprehensive statement of facts and issues supported by </w:t>
      </w:r>
      <w:r w:rsidR="006877F3">
        <w:rPr>
          <w:rFonts w:ascii="Times New Roman" w:hAnsi="Times New Roman" w:cs="Times New Roman"/>
          <w:spacing w:val="-2"/>
          <w:sz w:val="24"/>
          <w:szCs w:val="24"/>
        </w:rPr>
        <w:t>–</w:t>
      </w:r>
    </w:p>
    <w:p w14:paraId="04B92897" w14:textId="77777777" w:rsidR="00E07436" w:rsidRDefault="001D47FC" w:rsidP="00122E3A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D47FC">
        <w:rPr>
          <w:rFonts w:ascii="Times New Roman" w:hAnsi="Times New Roman" w:cs="Times New Roman"/>
          <w:spacing w:val="-2"/>
          <w:sz w:val="24"/>
          <w:szCs w:val="24"/>
        </w:rPr>
        <w:t>(i)  Copies of correspondence and documents needed to understand the problem;</w:t>
      </w:r>
    </w:p>
    <w:p w14:paraId="04B92898" w14:textId="77777777" w:rsidR="00E07436" w:rsidRDefault="001D47FC" w:rsidP="00122E3A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D47FC">
        <w:rPr>
          <w:rFonts w:ascii="Times New Roman" w:hAnsi="Times New Roman" w:cs="Times New Roman"/>
          <w:spacing w:val="-2"/>
          <w:sz w:val="24"/>
          <w:szCs w:val="24"/>
        </w:rPr>
        <w:t>(ii)  A copy of the contract or relevant portion; and</w:t>
      </w:r>
    </w:p>
    <w:p w14:paraId="04B92899" w14:textId="325900CE" w:rsidR="00E07436" w:rsidRDefault="001D47FC" w:rsidP="00122E3A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D47FC">
        <w:rPr>
          <w:rFonts w:ascii="Times New Roman" w:hAnsi="Times New Roman" w:cs="Times New Roman"/>
          <w:spacing w:val="-2"/>
          <w:sz w:val="24"/>
          <w:szCs w:val="24"/>
        </w:rPr>
        <w:t xml:space="preserve">(iii)  The comments and recommendations of the </w:t>
      </w:r>
      <w:ins w:id="7" w:author="Jordan, Amanda C CIV USARMY HQDA ASA ALT (USA)" w:date="2024-08-23T11:12:00Z">
        <w:r w:rsidR="003015CA">
          <w:rPr>
            <w:rFonts w:ascii="Times New Roman" w:hAnsi="Times New Roman" w:cs="Times New Roman"/>
            <w:spacing w:val="-2"/>
            <w:sz w:val="24"/>
            <w:szCs w:val="24"/>
          </w:rPr>
          <w:t>C</w:t>
        </w:r>
      </w:ins>
      <w:del w:id="8" w:author="Jordan, Amanda C CIV USARMY HQDA ASA ALT (USA)" w:date="2024-08-23T11:12:00Z">
        <w:r w:rsidRPr="001D47FC" w:rsidDel="003015CA">
          <w:rPr>
            <w:rFonts w:ascii="Times New Roman" w:hAnsi="Times New Roman" w:cs="Times New Roman"/>
            <w:spacing w:val="-2"/>
            <w:sz w:val="24"/>
            <w:szCs w:val="24"/>
          </w:rPr>
          <w:delText>c</w:delText>
        </w:r>
      </w:del>
      <w:r w:rsidRPr="001D47FC">
        <w:rPr>
          <w:rFonts w:ascii="Times New Roman" w:hAnsi="Times New Roman" w:cs="Times New Roman"/>
          <w:spacing w:val="-2"/>
          <w:sz w:val="24"/>
          <w:szCs w:val="24"/>
        </w:rPr>
        <w:t>ontracting officer</w:t>
      </w:r>
      <w:r w:rsidR="007476F3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1D47FC">
        <w:rPr>
          <w:rFonts w:ascii="Times New Roman" w:hAnsi="Times New Roman" w:cs="Times New Roman"/>
          <w:spacing w:val="-2"/>
          <w:sz w:val="24"/>
          <w:szCs w:val="24"/>
        </w:rPr>
        <w:t xml:space="preserve"> the reviewer</w:t>
      </w:r>
      <w:r w:rsidR="007476F3">
        <w:rPr>
          <w:rFonts w:ascii="Times New Roman" w:hAnsi="Times New Roman" w:cs="Times New Roman"/>
          <w:spacing w:val="-2"/>
          <w:sz w:val="24"/>
          <w:szCs w:val="24"/>
        </w:rPr>
        <w:t xml:space="preserve"> and local counsel</w:t>
      </w:r>
      <w:r w:rsidRPr="001D47FC">
        <w:rPr>
          <w:rFonts w:ascii="Times New Roman" w:hAnsi="Times New Roman" w:cs="Times New Roman"/>
          <w:spacing w:val="-2"/>
          <w:sz w:val="24"/>
          <w:szCs w:val="24"/>
        </w:rPr>
        <w:t xml:space="preserve"> at each echelon of command through which the correspondence passes.</w:t>
      </w:r>
    </w:p>
    <w:p w14:paraId="04B9289A" w14:textId="77777777" w:rsidR="00E07436" w:rsidRDefault="001D47FC" w:rsidP="007756C5">
      <w:pPr>
        <w:pStyle w:val="Heading3"/>
      </w:pPr>
      <w:bookmarkStart w:id="9" w:name="_Toc512852248"/>
      <w:r w:rsidRPr="001D47FC">
        <w:t xml:space="preserve">Subpart 5129.2 </w:t>
      </w:r>
      <w:r w:rsidR="006877F3">
        <w:t>–</w:t>
      </w:r>
      <w:r w:rsidRPr="001D47FC">
        <w:t xml:space="preserve"> Federal Excise Taxes</w:t>
      </w:r>
      <w:bookmarkEnd w:id="9"/>
    </w:p>
    <w:p w14:paraId="04B9289B" w14:textId="77777777" w:rsidR="00E07436" w:rsidRDefault="001D47FC" w:rsidP="007756C5">
      <w:pPr>
        <w:pStyle w:val="Heading4"/>
      </w:pPr>
      <w:bookmarkStart w:id="10" w:name="_Toc512852249"/>
      <w:r w:rsidRPr="001D47FC">
        <w:t>5129.201  General.</w:t>
      </w:r>
      <w:bookmarkEnd w:id="10"/>
    </w:p>
    <w:p w14:paraId="04B9289C" w14:textId="02242972" w:rsidR="003B3508" w:rsidDel="003015CA" w:rsidRDefault="001D47FC" w:rsidP="003B3508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del w:id="11" w:author="Jordan, Amanda C CIV USARMY HQDA ASA ALT (USA)" w:date="2024-08-23T11:11:00Z"/>
          <w:rFonts w:ascii="Times New Roman" w:hAnsi="Times New Roman" w:cs="Times New Roman"/>
          <w:spacing w:val="-2"/>
          <w:sz w:val="24"/>
          <w:szCs w:val="24"/>
        </w:rPr>
      </w:pPr>
      <w:r w:rsidRPr="001D47FC">
        <w:rPr>
          <w:rFonts w:ascii="Times New Roman" w:hAnsi="Times New Roman" w:cs="Times New Roman"/>
          <w:spacing w:val="-2"/>
          <w:sz w:val="24"/>
          <w:szCs w:val="24"/>
        </w:rPr>
        <w:t xml:space="preserve">(b)  </w:t>
      </w:r>
      <w:r w:rsidR="00E02489">
        <w:rPr>
          <w:rFonts w:ascii="Times New Roman" w:hAnsi="Times New Roman" w:cs="Times New Roman"/>
          <w:spacing w:val="-2"/>
          <w:sz w:val="24"/>
          <w:szCs w:val="24"/>
        </w:rPr>
        <w:t>Process</w:t>
      </w:r>
      <w:r w:rsidRPr="001D47FC">
        <w:rPr>
          <w:rFonts w:ascii="Times New Roman" w:hAnsi="Times New Roman" w:cs="Times New Roman"/>
          <w:spacing w:val="-2"/>
          <w:sz w:val="24"/>
          <w:szCs w:val="24"/>
        </w:rPr>
        <w:t xml:space="preserve"> applications to the Bureau of Alcohol, Tobacco, and Firearms for permits to procure alcohol free of tax pursuant to guidance at </w:t>
      </w:r>
      <w:r w:rsidR="00F00369">
        <w:rPr>
          <w:rFonts w:ascii="Times New Roman" w:hAnsi="Times New Roman" w:cs="Times New Roman"/>
          <w:spacing w:val="-2"/>
          <w:sz w:val="24"/>
          <w:szCs w:val="24"/>
        </w:rPr>
        <w:t xml:space="preserve">Title 27 </w:t>
      </w:r>
      <w:r w:rsidRPr="001D47FC">
        <w:rPr>
          <w:rFonts w:ascii="Times New Roman" w:hAnsi="Times New Roman" w:cs="Times New Roman"/>
          <w:spacing w:val="-2"/>
          <w:sz w:val="24"/>
          <w:szCs w:val="24"/>
        </w:rPr>
        <w:t xml:space="preserve">Code of Federal Regulations, </w:t>
      </w:r>
      <w:r w:rsidR="00F00369">
        <w:rPr>
          <w:rFonts w:ascii="Times New Roman" w:hAnsi="Times New Roman" w:cs="Times New Roman"/>
          <w:spacing w:val="-2"/>
          <w:sz w:val="24"/>
          <w:szCs w:val="24"/>
        </w:rPr>
        <w:t>Section</w:t>
      </w:r>
      <w:r w:rsidRPr="001D47FC">
        <w:rPr>
          <w:rFonts w:ascii="Times New Roman" w:hAnsi="Times New Roman" w:cs="Times New Roman"/>
          <w:spacing w:val="-2"/>
          <w:sz w:val="24"/>
          <w:szCs w:val="24"/>
        </w:rPr>
        <w:t xml:space="preserve"> 22.172 Application and permit</w:t>
      </w:r>
      <w:r w:rsidR="00E02489">
        <w:rPr>
          <w:rFonts w:ascii="Times New Roman" w:hAnsi="Times New Roman" w:cs="Times New Roman"/>
          <w:spacing w:val="-2"/>
          <w:sz w:val="24"/>
          <w:szCs w:val="24"/>
        </w:rPr>
        <w:t>.</w:t>
      </w:r>
      <w:r w:rsidR="00711082" w:rsidRPr="00EE4A37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4C9A" w:rsidRPr="00EE4A37">
        <w:rPr>
          <w:rFonts w:ascii="Times New Roman" w:hAnsi="Times New Roman" w:cs="Times New Roman"/>
          <w:spacing w:val="-2"/>
          <w:sz w:val="24"/>
          <w:szCs w:val="24"/>
        </w:rPr>
        <w:t xml:space="preserve">The Assistant Secretary of the Army </w:t>
      </w:r>
      <w:r w:rsidR="00987FDA" w:rsidRPr="00EE4A37">
        <w:rPr>
          <w:rFonts w:ascii="Times New Roman" w:hAnsi="Times New Roman" w:cs="Times New Roman"/>
          <w:spacing w:val="-2"/>
          <w:sz w:val="24"/>
          <w:szCs w:val="24"/>
        </w:rPr>
        <w:t>(</w:t>
      </w:r>
      <w:r w:rsidR="00934C9A" w:rsidRPr="00EE4A37">
        <w:rPr>
          <w:rFonts w:ascii="Times New Roman" w:hAnsi="Times New Roman" w:cs="Times New Roman"/>
          <w:spacing w:val="-2"/>
          <w:sz w:val="24"/>
          <w:szCs w:val="24"/>
        </w:rPr>
        <w:t>Acquisition, Logistics and Technology</w:t>
      </w:r>
      <w:r w:rsidR="00987FDA" w:rsidRPr="00EE4A37"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934C9A" w:rsidRPr="00EE4A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87FDA" w:rsidRPr="00EE4A37">
        <w:rPr>
          <w:rFonts w:ascii="Times New Roman" w:hAnsi="Times New Roman" w:cs="Times New Roman"/>
          <w:spacing w:val="-2"/>
          <w:sz w:val="24"/>
          <w:szCs w:val="24"/>
        </w:rPr>
        <w:t xml:space="preserve">has </w:t>
      </w:r>
      <w:r w:rsidR="00934C9A" w:rsidRPr="00EE4A37">
        <w:rPr>
          <w:rFonts w:ascii="Times New Roman" w:hAnsi="Times New Roman" w:cs="Times New Roman"/>
          <w:spacing w:val="-2"/>
          <w:sz w:val="24"/>
          <w:szCs w:val="24"/>
        </w:rPr>
        <w:t>s</w:t>
      </w:r>
      <w:r w:rsidR="00711082" w:rsidRPr="00EE4A37">
        <w:rPr>
          <w:rFonts w:ascii="Times New Roman" w:hAnsi="Times New Roman" w:cs="Times New Roman"/>
          <w:spacing w:val="-2"/>
          <w:sz w:val="24"/>
          <w:szCs w:val="24"/>
        </w:rPr>
        <w:t>ignature authority</w:t>
      </w:r>
      <w:r w:rsidR="00284067">
        <w:rPr>
          <w:rFonts w:ascii="Times New Roman" w:hAnsi="Times New Roman" w:cs="Times New Roman"/>
          <w:spacing w:val="-2"/>
          <w:sz w:val="24"/>
          <w:szCs w:val="24"/>
        </w:rPr>
        <w:t xml:space="preserve">.  </w:t>
      </w:r>
      <w:r w:rsidR="00D56480">
        <w:rPr>
          <w:rFonts w:ascii="Times New Roman" w:hAnsi="Times New Roman" w:cs="Times New Roman"/>
          <w:spacing w:val="-2"/>
          <w:sz w:val="24"/>
          <w:szCs w:val="24"/>
        </w:rPr>
        <w:t xml:space="preserve">See Appendix GG for further delegation.  </w:t>
      </w:r>
    </w:p>
    <w:p w14:paraId="4056B0BD" w14:textId="77777777" w:rsidR="0071737A" w:rsidRDefault="0071737A" w:rsidP="003B3508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ins w:id="12" w:author="Jordan, Amanda C CIV USARMY HQDA ASA ALT (USA)" w:date="2024-08-23T11:11:00Z"/>
          <w:rFonts w:ascii="Times New Roman" w:hAnsi="Times New Roman" w:cs="Times New Roman"/>
          <w:spacing w:val="-2"/>
          <w:sz w:val="24"/>
          <w:szCs w:val="24"/>
        </w:rPr>
      </w:pPr>
    </w:p>
    <w:p w14:paraId="4028DBA9" w14:textId="77777777" w:rsidR="003015CA" w:rsidRDefault="003015CA" w:rsidP="003B3508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ins w:id="13" w:author="Jordan, Amanda C CIV USARMY HQDA ASA ALT (USA)" w:date="2024-08-23T11:11:00Z"/>
          <w:rFonts w:ascii="Times New Roman" w:hAnsi="Times New Roman" w:cs="Times New Roman"/>
          <w:spacing w:val="-2"/>
          <w:sz w:val="24"/>
          <w:szCs w:val="24"/>
        </w:rPr>
      </w:pPr>
    </w:p>
    <w:p w14:paraId="54179CE4" w14:textId="77777777" w:rsidR="003015CA" w:rsidRDefault="003015CA" w:rsidP="003B3508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pacing w:val="-2"/>
          <w:sz w:val="24"/>
          <w:szCs w:val="24"/>
        </w:rPr>
      </w:pPr>
    </w:p>
    <w:p w14:paraId="0D2DA0AA" w14:textId="4F77ABA9" w:rsidR="00F3610C" w:rsidRPr="00F3610C" w:rsidRDefault="00F3610C" w:rsidP="00F3610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610C">
        <w:rPr>
          <w:rFonts w:ascii="Times New Roman" w:hAnsi="Times New Roman" w:cs="Times New Roman"/>
          <w:sz w:val="24"/>
          <w:szCs w:val="24"/>
        </w:rPr>
        <w:t>Alcohol and Tobacco Tax and Trade Bureau D</w:t>
      </w:r>
      <w:r w:rsidR="00D55E71">
        <w:rPr>
          <w:rFonts w:ascii="Times New Roman" w:hAnsi="Times New Roman" w:cs="Times New Roman"/>
          <w:sz w:val="24"/>
          <w:szCs w:val="24"/>
        </w:rPr>
        <w:t>irector National Revenue Center</w:t>
      </w:r>
    </w:p>
    <w:p w14:paraId="2A794F64" w14:textId="77777777" w:rsidR="00F3610C" w:rsidRPr="00F3610C" w:rsidRDefault="00F3610C" w:rsidP="00F3610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610C">
        <w:rPr>
          <w:rFonts w:ascii="Times New Roman" w:hAnsi="Times New Roman" w:cs="Times New Roman"/>
          <w:sz w:val="24"/>
          <w:szCs w:val="24"/>
        </w:rPr>
        <w:t>550 Main Street, Suite 8002,</w:t>
      </w:r>
    </w:p>
    <w:p w14:paraId="67D437BC" w14:textId="4FDFF64B" w:rsidR="0071737A" w:rsidRDefault="00F3610C" w:rsidP="007756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610C">
        <w:rPr>
          <w:rFonts w:ascii="Times New Roman" w:hAnsi="Times New Roman" w:cs="Times New Roman"/>
          <w:sz w:val="24"/>
          <w:szCs w:val="24"/>
        </w:rPr>
        <w:t>Cincinnati, Ohio 45202-5215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1918B4" w14:textId="77777777" w:rsidR="007756C5" w:rsidRPr="007756C5" w:rsidRDefault="007756C5" w:rsidP="007756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CBA45C2" w14:textId="70789A4D" w:rsidR="00833D0D" w:rsidRPr="00CB1067" w:rsidRDefault="00CB1067" w:rsidP="007756C5">
      <w:pPr>
        <w:pStyle w:val="Heading3"/>
      </w:pPr>
      <w:bookmarkStart w:id="14" w:name="_Toc512852250"/>
      <w:r w:rsidRPr="00CB1067">
        <w:t>Subpart 5129.3 – State and Local Taxes</w:t>
      </w:r>
      <w:bookmarkEnd w:id="14"/>
    </w:p>
    <w:p w14:paraId="11283548" w14:textId="1B6CF2FF" w:rsidR="00CB1067" w:rsidRPr="00CB1067" w:rsidRDefault="00CB1067" w:rsidP="007756C5">
      <w:pPr>
        <w:pStyle w:val="Heading4"/>
      </w:pPr>
      <w:bookmarkStart w:id="15" w:name="_Toc512852251"/>
      <w:r w:rsidRPr="00CB1067">
        <w:t>5129.303  Application of state and local taxes to government contractors and subcontractors.</w:t>
      </w:r>
      <w:bookmarkEnd w:id="15"/>
      <w:r w:rsidRPr="00CB1067">
        <w:t xml:space="preserve"> </w:t>
      </w:r>
    </w:p>
    <w:p w14:paraId="7DCC2323" w14:textId="3DB2EF16" w:rsidR="00CB1067" w:rsidRDefault="00CB1067" w:rsidP="003B3508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(a)  The Assistant Secretary of the Army (Acquisition, Logistics and Technology) shall perform the review as set forth in FAR 29.303(a).  See Appendix GG for further delegation. </w:t>
      </w:r>
    </w:p>
    <w:p w14:paraId="04B928A2" w14:textId="77777777" w:rsidR="001D47FC" w:rsidRPr="001D47FC" w:rsidRDefault="001D47FC" w:rsidP="00122E3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sectPr w:rsidR="001D47FC" w:rsidRPr="001D47FC" w:rsidSect="00197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AD" w15:userId="S::amanda.c.jordan14.civ@army.mil::b3c70d6d-a846-4b2c-bbb3-8ecaeb947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332"/>
    <w:rsid w:val="000074C3"/>
    <w:rsid w:val="00011F2D"/>
    <w:rsid w:val="000607DA"/>
    <w:rsid w:val="00070467"/>
    <w:rsid w:val="000C702F"/>
    <w:rsid w:val="00120930"/>
    <w:rsid w:val="00122E3A"/>
    <w:rsid w:val="001973B3"/>
    <w:rsid w:val="001A78B0"/>
    <w:rsid w:val="001B0CF3"/>
    <w:rsid w:val="001C454C"/>
    <w:rsid w:val="001D47FC"/>
    <w:rsid w:val="001F05E5"/>
    <w:rsid w:val="001F6ECA"/>
    <w:rsid w:val="002006BA"/>
    <w:rsid w:val="002806C7"/>
    <w:rsid w:val="00282016"/>
    <w:rsid w:val="00284067"/>
    <w:rsid w:val="003015CA"/>
    <w:rsid w:val="003069DF"/>
    <w:rsid w:val="003B3508"/>
    <w:rsid w:val="003E33A5"/>
    <w:rsid w:val="00404F6E"/>
    <w:rsid w:val="00413DA7"/>
    <w:rsid w:val="00472C6E"/>
    <w:rsid w:val="004B1396"/>
    <w:rsid w:val="004B6D39"/>
    <w:rsid w:val="005456F6"/>
    <w:rsid w:val="005A3BD4"/>
    <w:rsid w:val="005D0EF3"/>
    <w:rsid w:val="005E2874"/>
    <w:rsid w:val="005F2C7B"/>
    <w:rsid w:val="0060528D"/>
    <w:rsid w:val="00616DB3"/>
    <w:rsid w:val="00651D38"/>
    <w:rsid w:val="00652803"/>
    <w:rsid w:val="006877F3"/>
    <w:rsid w:val="00711082"/>
    <w:rsid w:val="0071737A"/>
    <w:rsid w:val="007476F3"/>
    <w:rsid w:val="00752A7F"/>
    <w:rsid w:val="007756C5"/>
    <w:rsid w:val="00793C41"/>
    <w:rsid w:val="007A2F6B"/>
    <w:rsid w:val="007C2BFD"/>
    <w:rsid w:val="00833D0D"/>
    <w:rsid w:val="008614A4"/>
    <w:rsid w:val="00881759"/>
    <w:rsid w:val="00916C60"/>
    <w:rsid w:val="00934C9A"/>
    <w:rsid w:val="009667ED"/>
    <w:rsid w:val="00987FDA"/>
    <w:rsid w:val="009A165A"/>
    <w:rsid w:val="009D669A"/>
    <w:rsid w:val="009E74B4"/>
    <w:rsid w:val="00A041D4"/>
    <w:rsid w:val="00A27968"/>
    <w:rsid w:val="00B05716"/>
    <w:rsid w:val="00B621A2"/>
    <w:rsid w:val="00C154DF"/>
    <w:rsid w:val="00C3779A"/>
    <w:rsid w:val="00C56332"/>
    <w:rsid w:val="00C578DB"/>
    <w:rsid w:val="00CB1067"/>
    <w:rsid w:val="00CB670F"/>
    <w:rsid w:val="00CD7413"/>
    <w:rsid w:val="00D46461"/>
    <w:rsid w:val="00D55E71"/>
    <w:rsid w:val="00D56480"/>
    <w:rsid w:val="00D842F5"/>
    <w:rsid w:val="00DC4D3F"/>
    <w:rsid w:val="00DE5E40"/>
    <w:rsid w:val="00E02489"/>
    <w:rsid w:val="00E049BD"/>
    <w:rsid w:val="00E07436"/>
    <w:rsid w:val="00E12D2E"/>
    <w:rsid w:val="00E211C0"/>
    <w:rsid w:val="00E77107"/>
    <w:rsid w:val="00E774F1"/>
    <w:rsid w:val="00EB2944"/>
    <w:rsid w:val="00ED691D"/>
    <w:rsid w:val="00EE4A37"/>
    <w:rsid w:val="00EF490C"/>
    <w:rsid w:val="00F00369"/>
    <w:rsid w:val="00F3610C"/>
    <w:rsid w:val="00F60EB3"/>
    <w:rsid w:val="00F9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2891"/>
  <w15:docId w15:val="{F9AB96C5-D29F-444D-968D-2B413B3B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6C5"/>
  </w:style>
  <w:style w:type="paragraph" w:styleId="Heading2">
    <w:name w:val="heading 2"/>
    <w:basedOn w:val="Normal"/>
    <w:next w:val="Normal"/>
    <w:link w:val="Heading2Char"/>
    <w:semiHidden/>
    <w:unhideWhenUsed/>
    <w:qFormat/>
    <w:rsid w:val="00C56332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nhideWhenUsed/>
    <w:qFormat/>
    <w:rsid w:val="007756C5"/>
    <w:pPr>
      <w:spacing w:after="24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link w:val="Heading4Char"/>
    <w:unhideWhenUsed/>
    <w:qFormat/>
    <w:rsid w:val="007756C5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56332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7756C5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756C5"/>
    <w:rPr>
      <w:rFonts w:ascii="Times New Roman" w:hAnsi="Times New Roman" w:cs="Times New Roman"/>
      <w:b/>
      <w:sz w:val="24"/>
      <w:szCs w:val="24"/>
    </w:rPr>
  </w:style>
  <w:style w:type="paragraph" w:customStyle="1" w:styleId="ind4">
    <w:name w:val="ind .4"/>
    <w:basedOn w:val="Normal"/>
    <w:rsid w:val="00C56332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C56332"/>
    <w:pPr>
      <w:tabs>
        <w:tab w:val="left" w:pos="2304"/>
        <w:tab w:val="left" w:pos="2880"/>
        <w:tab w:val="left" w:pos="3456"/>
      </w:tabs>
      <w:ind w:left="17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6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2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F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F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F6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6DB3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16D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6DB3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4B1396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7756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756C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0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class="ExternalClassA9D29DFADA004B9999007732D020D6D9"&gt;&lt;p&gt;​PARC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5129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DASAP-90-623</_dlc_DocId>
    <_dlc_DocIdUrl xmlns="4d2834f2-6e62-48ef-822a-880d84868a39">
      <Url>https://spcs3.kc.army.mil/asaalt/ZPTeam/PPS/_layouts/15/DocIdRedir.aspx?ID=DASAP-90-623</Url>
      <Description>DASAP-90-623</Description>
    </_dlc_DocIdUrl>
    <WebPartName xmlns="4d2834f2-6e62-48ef-822a-880d84868a39" xsi:nil="true"/>
    <AFARSRevisionNo xmlns="4d2834f2-6e62-48ef-822a-880d84868a39">28.01</AFARSRevisionN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7005B-DBC2-478B-9490-27D95AA27C09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2.xml><?xml version="1.0" encoding="utf-8"?>
<ds:datastoreItem xmlns:ds="http://schemas.openxmlformats.org/officeDocument/2006/customXml" ds:itemID="{37563884-C891-441B-B5CC-415769B29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AA6D85-49CC-497E-9586-979FBF33D53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A429899-9C09-41FC-AC38-E1D172C4F25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575EAC9-836C-4D4C-B987-05A19A5F3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1785</Characters>
  <Application>Microsoft Office Word</Application>
  <DocSecurity>0</DocSecurity>
  <Lines>37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5129_Revision_27_00_DRAFT</vt:lpstr>
    </vt:vector>
  </TitlesOfParts>
  <Company>U.S. Army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5129_Revision_28_01</dc:title>
  <dc:creator>Administrator</dc:creator>
  <cp:lastModifiedBy>Jordan, Amanda C CIV USARMY HQDA ASA ALT (USA)</cp:lastModifiedBy>
  <cp:revision>3</cp:revision>
  <dcterms:created xsi:type="dcterms:W3CDTF">2024-08-23T15:13:00Z</dcterms:created>
  <dcterms:modified xsi:type="dcterms:W3CDTF">2024-09-22T20:26:00Z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7913292e-409f-406d-b92a-8a29c58fde91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