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24542" w14:textId="314EBB86" w:rsidR="008C74D9" w:rsidRPr="001C0792" w:rsidRDefault="001557F6" w:rsidP="001C0792">
      <w:pPr>
        <w:jc w:val="center"/>
        <w:rPr>
          <w:rFonts w:ascii="Times New Roman" w:hAnsi="Times New Roman" w:cs="Times New Roman"/>
          <w:b/>
          <w:sz w:val="32"/>
          <w:szCs w:val="32"/>
        </w:rPr>
      </w:pPr>
      <w:r w:rsidRPr="001C0792">
        <w:rPr>
          <w:rFonts w:ascii="Times New Roman" w:hAnsi="Times New Roman" w:cs="Times New Roman"/>
          <w:b/>
          <w:sz w:val="32"/>
          <w:szCs w:val="32"/>
        </w:rPr>
        <w:t xml:space="preserve">AFARS </w:t>
      </w:r>
      <w:r w:rsidR="00960010" w:rsidRPr="001C0792">
        <w:rPr>
          <w:rFonts w:ascii="Times New Roman" w:hAnsi="Times New Roman" w:cs="Times New Roman"/>
          <w:b/>
          <w:sz w:val="32"/>
          <w:szCs w:val="32"/>
        </w:rPr>
        <w:t>–</w:t>
      </w:r>
      <w:r w:rsidRPr="001C0792">
        <w:rPr>
          <w:rFonts w:ascii="Times New Roman" w:hAnsi="Times New Roman" w:cs="Times New Roman"/>
          <w:b/>
          <w:sz w:val="32"/>
          <w:szCs w:val="32"/>
        </w:rPr>
        <w:t xml:space="preserve"> P</w:t>
      </w:r>
      <w:r w:rsidR="005F4091">
        <w:rPr>
          <w:rFonts w:ascii="Times New Roman" w:hAnsi="Times New Roman" w:cs="Times New Roman"/>
          <w:b/>
          <w:sz w:val="32"/>
          <w:szCs w:val="32"/>
        </w:rPr>
        <w:t xml:space="preserve">ART </w:t>
      </w:r>
      <w:r w:rsidRPr="001C0792">
        <w:rPr>
          <w:rFonts w:ascii="Times New Roman" w:hAnsi="Times New Roman" w:cs="Times New Roman"/>
          <w:b/>
          <w:sz w:val="32"/>
          <w:szCs w:val="32"/>
        </w:rPr>
        <w:t>5111</w:t>
      </w:r>
    </w:p>
    <w:p w14:paraId="28D24543" w14:textId="77777777" w:rsidR="008C74D9" w:rsidRPr="001C0792" w:rsidRDefault="001557F6" w:rsidP="001C0792">
      <w:pPr>
        <w:jc w:val="center"/>
        <w:rPr>
          <w:rFonts w:ascii="Times New Roman" w:hAnsi="Times New Roman" w:cs="Times New Roman"/>
          <w:b/>
          <w:sz w:val="32"/>
          <w:szCs w:val="32"/>
        </w:rPr>
      </w:pPr>
      <w:r w:rsidRPr="001C0792">
        <w:rPr>
          <w:rFonts w:ascii="Times New Roman" w:hAnsi="Times New Roman" w:cs="Times New Roman"/>
          <w:b/>
          <w:sz w:val="32"/>
          <w:szCs w:val="32"/>
        </w:rPr>
        <w:t>Describing Agency Needs</w:t>
      </w:r>
    </w:p>
    <w:p w14:paraId="28D24544" w14:textId="2770B8AA" w:rsidR="008C74D9" w:rsidRDefault="00505EB3" w:rsidP="001C0792">
      <w:pPr>
        <w:jc w:val="center"/>
        <w:rPr>
          <w:rFonts w:ascii="Times New Roman" w:hAnsi="Times New Roman" w:cs="Times New Roman"/>
          <w:i/>
          <w:sz w:val="24"/>
          <w:szCs w:val="24"/>
        </w:rPr>
      </w:pPr>
      <w:r w:rsidRPr="001C0792">
        <w:rPr>
          <w:rFonts w:ascii="Times New Roman" w:hAnsi="Times New Roman" w:cs="Times New Roman"/>
          <w:i/>
          <w:sz w:val="24"/>
          <w:szCs w:val="24"/>
        </w:rPr>
        <w:t>(</w:t>
      </w:r>
      <w:r w:rsidR="00B27C43" w:rsidRPr="001C0792">
        <w:rPr>
          <w:rFonts w:ascii="Times New Roman" w:hAnsi="Times New Roman" w:cs="Times New Roman"/>
          <w:i/>
          <w:sz w:val="24"/>
          <w:szCs w:val="24"/>
        </w:rPr>
        <w:t xml:space="preserve">Revised </w:t>
      </w:r>
      <w:del w:id="0" w:author="AMANDA" w:date="2025-03-17T11:14:00Z">
        <w:r w:rsidR="00705A3A" w:rsidDel="005D209D">
          <w:rPr>
            <w:rFonts w:ascii="Times New Roman" w:hAnsi="Times New Roman" w:cs="Times New Roman"/>
            <w:i/>
            <w:sz w:val="24"/>
            <w:szCs w:val="24"/>
          </w:rPr>
          <w:delText>01</w:delText>
        </w:r>
        <w:r w:rsidR="00430450" w:rsidDel="005D209D">
          <w:rPr>
            <w:rFonts w:ascii="Times New Roman" w:hAnsi="Times New Roman" w:cs="Times New Roman"/>
            <w:i/>
            <w:sz w:val="24"/>
            <w:szCs w:val="24"/>
          </w:rPr>
          <w:delText xml:space="preserve"> October</w:delText>
        </w:r>
      </w:del>
      <w:ins w:id="1" w:author="AMANDA" w:date="2025-03-17T11:14:00Z">
        <w:r w:rsidR="005D209D">
          <w:rPr>
            <w:rFonts w:ascii="Times New Roman" w:hAnsi="Times New Roman" w:cs="Times New Roman"/>
            <w:i/>
            <w:sz w:val="24"/>
            <w:szCs w:val="24"/>
          </w:rPr>
          <w:t>17 March</w:t>
        </w:r>
      </w:ins>
      <w:r w:rsidR="00856BBE">
        <w:rPr>
          <w:rFonts w:ascii="Times New Roman" w:hAnsi="Times New Roman" w:cs="Times New Roman"/>
          <w:i/>
          <w:sz w:val="24"/>
          <w:szCs w:val="24"/>
        </w:rPr>
        <w:t xml:space="preserve"> 202</w:t>
      </w:r>
      <w:ins w:id="2" w:author="AMANDA" w:date="2025-03-17T11:14:00Z">
        <w:r w:rsidR="005D209D">
          <w:rPr>
            <w:rFonts w:ascii="Times New Roman" w:hAnsi="Times New Roman" w:cs="Times New Roman"/>
            <w:i/>
            <w:sz w:val="24"/>
            <w:szCs w:val="24"/>
          </w:rPr>
          <w:t>5</w:t>
        </w:r>
      </w:ins>
      <w:del w:id="3" w:author="AMANDA" w:date="2025-03-17T11:14:00Z">
        <w:r w:rsidR="00B94E05" w:rsidDel="005D209D">
          <w:rPr>
            <w:rFonts w:ascii="Times New Roman" w:hAnsi="Times New Roman" w:cs="Times New Roman"/>
            <w:i/>
            <w:sz w:val="24"/>
            <w:szCs w:val="24"/>
          </w:rPr>
          <w:delText>4</w:delText>
        </w:r>
      </w:del>
      <w:r w:rsidRPr="001C0792">
        <w:rPr>
          <w:rFonts w:ascii="Times New Roman" w:hAnsi="Times New Roman" w:cs="Times New Roman"/>
          <w:i/>
          <w:sz w:val="24"/>
          <w:szCs w:val="24"/>
        </w:rPr>
        <w:t>)</w:t>
      </w:r>
    </w:p>
    <w:p w14:paraId="31F39B47" w14:textId="6352DF64" w:rsidR="008D648E" w:rsidRPr="008D648E" w:rsidRDefault="008D648E" w:rsidP="00F517CE">
      <w:pPr>
        <w:pStyle w:val="TOC3"/>
        <w:rPr>
          <w:rFonts w:eastAsiaTheme="minorEastAsia"/>
          <w:noProof/>
        </w:rPr>
      </w:pPr>
      <w:r w:rsidRPr="008D648E">
        <w:rPr>
          <w:i/>
        </w:rPr>
        <w:fldChar w:fldCharType="begin"/>
      </w:r>
      <w:r w:rsidRPr="008D648E">
        <w:rPr>
          <w:i/>
        </w:rPr>
        <w:instrText xml:space="preserve"> TOC \o "1-4" \h \z \u </w:instrText>
      </w:r>
      <w:r w:rsidRPr="008D648E">
        <w:rPr>
          <w:i/>
        </w:rPr>
        <w:fldChar w:fldCharType="separate"/>
      </w:r>
      <w:hyperlink w:anchor="_Toc150935037" w:history="1">
        <w:r w:rsidRPr="008D648E">
          <w:rPr>
            <w:rStyle w:val="Hyperlink"/>
            <w:rFonts w:ascii="Times New Roman" w:hAnsi="Times New Roman" w:cs="Times New Roman"/>
            <w:noProof/>
            <w:sz w:val="24"/>
            <w:szCs w:val="24"/>
          </w:rPr>
          <w:t>Subpart 5111.1 – Selecting and Developing Requirements Documents</w:t>
        </w:r>
        <w:r w:rsidRPr="008D648E">
          <w:rPr>
            <w:noProof/>
            <w:webHidden/>
          </w:rPr>
          <w:tab/>
        </w:r>
        <w:r w:rsidRPr="008D648E">
          <w:rPr>
            <w:noProof/>
            <w:webHidden/>
          </w:rPr>
          <w:fldChar w:fldCharType="begin"/>
        </w:r>
        <w:r w:rsidRPr="008D648E">
          <w:rPr>
            <w:noProof/>
            <w:webHidden/>
          </w:rPr>
          <w:instrText xml:space="preserve"> PAGEREF _Toc150935037 \h </w:instrText>
        </w:r>
        <w:r w:rsidRPr="008D648E">
          <w:rPr>
            <w:noProof/>
            <w:webHidden/>
          </w:rPr>
        </w:r>
        <w:r w:rsidRPr="008D648E">
          <w:rPr>
            <w:noProof/>
            <w:webHidden/>
          </w:rPr>
          <w:fldChar w:fldCharType="separate"/>
        </w:r>
        <w:r w:rsidRPr="008D648E">
          <w:rPr>
            <w:noProof/>
            <w:webHidden/>
          </w:rPr>
          <w:t>1</w:t>
        </w:r>
        <w:r w:rsidRPr="008D648E">
          <w:rPr>
            <w:noProof/>
            <w:webHidden/>
          </w:rPr>
          <w:fldChar w:fldCharType="end"/>
        </w:r>
      </w:hyperlink>
    </w:p>
    <w:p w14:paraId="6998C583" w14:textId="17E5E932" w:rsidR="008D648E" w:rsidRPr="008D648E" w:rsidRDefault="00000000">
      <w:pPr>
        <w:pStyle w:val="TOC4"/>
        <w:tabs>
          <w:tab w:val="right" w:leader="dot" w:pos="9350"/>
        </w:tabs>
        <w:rPr>
          <w:rFonts w:ascii="Times New Roman" w:eastAsiaTheme="minorEastAsia" w:hAnsi="Times New Roman" w:cs="Times New Roman"/>
          <w:noProof/>
          <w:sz w:val="24"/>
          <w:szCs w:val="24"/>
        </w:rPr>
      </w:pPr>
      <w:hyperlink w:anchor="_Toc150935038" w:history="1">
        <w:r w:rsidR="008D648E" w:rsidRPr="008D648E">
          <w:rPr>
            <w:rStyle w:val="Hyperlink"/>
            <w:rFonts w:ascii="Times New Roman" w:hAnsi="Times New Roman" w:cs="Times New Roman"/>
            <w:noProof/>
            <w:sz w:val="24"/>
            <w:szCs w:val="24"/>
          </w:rPr>
          <w:t>5111.103  Market acceptance.</w:t>
        </w:r>
        <w:r w:rsidR="008D648E" w:rsidRPr="008D648E">
          <w:rPr>
            <w:rFonts w:ascii="Times New Roman" w:hAnsi="Times New Roman" w:cs="Times New Roman"/>
            <w:noProof/>
            <w:webHidden/>
            <w:sz w:val="24"/>
            <w:szCs w:val="24"/>
          </w:rPr>
          <w:tab/>
        </w:r>
        <w:r w:rsidR="008D648E" w:rsidRPr="008D648E">
          <w:rPr>
            <w:rFonts w:ascii="Times New Roman" w:hAnsi="Times New Roman" w:cs="Times New Roman"/>
            <w:noProof/>
            <w:webHidden/>
            <w:sz w:val="24"/>
            <w:szCs w:val="24"/>
          </w:rPr>
          <w:fldChar w:fldCharType="begin"/>
        </w:r>
        <w:r w:rsidR="008D648E" w:rsidRPr="008D648E">
          <w:rPr>
            <w:rFonts w:ascii="Times New Roman" w:hAnsi="Times New Roman" w:cs="Times New Roman"/>
            <w:noProof/>
            <w:webHidden/>
            <w:sz w:val="24"/>
            <w:szCs w:val="24"/>
          </w:rPr>
          <w:instrText xml:space="preserve"> PAGEREF _Toc150935038 \h </w:instrText>
        </w:r>
        <w:r w:rsidR="008D648E" w:rsidRPr="008D648E">
          <w:rPr>
            <w:rFonts w:ascii="Times New Roman" w:hAnsi="Times New Roman" w:cs="Times New Roman"/>
            <w:noProof/>
            <w:webHidden/>
            <w:sz w:val="24"/>
            <w:szCs w:val="24"/>
          </w:rPr>
        </w:r>
        <w:r w:rsidR="008D648E" w:rsidRPr="008D648E">
          <w:rPr>
            <w:rFonts w:ascii="Times New Roman" w:hAnsi="Times New Roman" w:cs="Times New Roman"/>
            <w:noProof/>
            <w:webHidden/>
            <w:sz w:val="24"/>
            <w:szCs w:val="24"/>
          </w:rPr>
          <w:fldChar w:fldCharType="separate"/>
        </w:r>
        <w:r w:rsidR="008D648E" w:rsidRPr="008D648E">
          <w:rPr>
            <w:rFonts w:ascii="Times New Roman" w:hAnsi="Times New Roman" w:cs="Times New Roman"/>
            <w:noProof/>
            <w:webHidden/>
            <w:sz w:val="24"/>
            <w:szCs w:val="24"/>
          </w:rPr>
          <w:t>1</w:t>
        </w:r>
        <w:r w:rsidR="008D648E" w:rsidRPr="008D648E">
          <w:rPr>
            <w:rFonts w:ascii="Times New Roman" w:hAnsi="Times New Roman" w:cs="Times New Roman"/>
            <w:noProof/>
            <w:webHidden/>
            <w:sz w:val="24"/>
            <w:szCs w:val="24"/>
          </w:rPr>
          <w:fldChar w:fldCharType="end"/>
        </w:r>
      </w:hyperlink>
    </w:p>
    <w:p w14:paraId="24DE20D0" w14:textId="4394662F" w:rsidR="008D648E" w:rsidRPr="008D648E" w:rsidRDefault="00000000">
      <w:pPr>
        <w:pStyle w:val="TOC4"/>
        <w:tabs>
          <w:tab w:val="right" w:leader="dot" w:pos="9350"/>
        </w:tabs>
        <w:rPr>
          <w:rFonts w:ascii="Times New Roman" w:eastAsiaTheme="minorEastAsia" w:hAnsi="Times New Roman" w:cs="Times New Roman"/>
          <w:noProof/>
          <w:sz w:val="24"/>
          <w:szCs w:val="24"/>
        </w:rPr>
      </w:pPr>
      <w:hyperlink w:anchor="_Toc150935039" w:history="1">
        <w:r w:rsidR="008D648E" w:rsidRPr="008D648E">
          <w:rPr>
            <w:rStyle w:val="Hyperlink"/>
            <w:rFonts w:ascii="Times New Roman" w:hAnsi="Times New Roman" w:cs="Times New Roman"/>
            <w:noProof/>
            <w:sz w:val="24"/>
            <w:szCs w:val="24"/>
          </w:rPr>
          <w:t>5111.106  Cloud Requirements.</w:t>
        </w:r>
        <w:r w:rsidR="008D648E" w:rsidRPr="008D648E">
          <w:rPr>
            <w:rFonts w:ascii="Times New Roman" w:hAnsi="Times New Roman" w:cs="Times New Roman"/>
            <w:noProof/>
            <w:webHidden/>
            <w:sz w:val="24"/>
            <w:szCs w:val="24"/>
          </w:rPr>
          <w:tab/>
        </w:r>
        <w:r w:rsidR="008D648E" w:rsidRPr="008D648E">
          <w:rPr>
            <w:rFonts w:ascii="Times New Roman" w:hAnsi="Times New Roman" w:cs="Times New Roman"/>
            <w:noProof/>
            <w:webHidden/>
            <w:sz w:val="24"/>
            <w:szCs w:val="24"/>
          </w:rPr>
          <w:fldChar w:fldCharType="begin"/>
        </w:r>
        <w:r w:rsidR="008D648E" w:rsidRPr="008D648E">
          <w:rPr>
            <w:rFonts w:ascii="Times New Roman" w:hAnsi="Times New Roman" w:cs="Times New Roman"/>
            <w:noProof/>
            <w:webHidden/>
            <w:sz w:val="24"/>
            <w:szCs w:val="24"/>
          </w:rPr>
          <w:instrText xml:space="preserve"> PAGEREF _Toc150935039 \h </w:instrText>
        </w:r>
        <w:r w:rsidR="008D648E" w:rsidRPr="008D648E">
          <w:rPr>
            <w:rFonts w:ascii="Times New Roman" w:hAnsi="Times New Roman" w:cs="Times New Roman"/>
            <w:noProof/>
            <w:webHidden/>
            <w:sz w:val="24"/>
            <w:szCs w:val="24"/>
          </w:rPr>
        </w:r>
        <w:r w:rsidR="008D648E" w:rsidRPr="008D648E">
          <w:rPr>
            <w:rFonts w:ascii="Times New Roman" w:hAnsi="Times New Roman" w:cs="Times New Roman"/>
            <w:noProof/>
            <w:webHidden/>
            <w:sz w:val="24"/>
            <w:szCs w:val="24"/>
          </w:rPr>
          <w:fldChar w:fldCharType="separate"/>
        </w:r>
        <w:r w:rsidR="008D648E" w:rsidRPr="008D648E">
          <w:rPr>
            <w:rFonts w:ascii="Times New Roman" w:hAnsi="Times New Roman" w:cs="Times New Roman"/>
            <w:noProof/>
            <w:webHidden/>
            <w:sz w:val="24"/>
            <w:szCs w:val="24"/>
          </w:rPr>
          <w:t>2</w:t>
        </w:r>
        <w:r w:rsidR="008D648E" w:rsidRPr="008D648E">
          <w:rPr>
            <w:rFonts w:ascii="Times New Roman" w:hAnsi="Times New Roman" w:cs="Times New Roman"/>
            <w:noProof/>
            <w:webHidden/>
            <w:sz w:val="24"/>
            <w:szCs w:val="24"/>
          </w:rPr>
          <w:fldChar w:fldCharType="end"/>
        </w:r>
      </w:hyperlink>
    </w:p>
    <w:p w14:paraId="789D8674" w14:textId="4B4A471D" w:rsidR="008D648E" w:rsidRPr="008D648E" w:rsidRDefault="00000000">
      <w:pPr>
        <w:pStyle w:val="TOC4"/>
        <w:tabs>
          <w:tab w:val="right" w:leader="dot" w:pos="9350"/>
        </w:tabs>
        <w:rPr>
          <w:rFonts w:ascii="Times New Roman" w:eastAsiaTheme="minorEastAsia" w:hAnsi="Times New Roman" w:cs="Times New Roman"/>
          <w:noProof/>
          <w:sz w:val="24"/>
          <w:szCs w:val="24"/>
        </w:rPr>
      </w:pPr>
      <w:hyperlink w:anchor="_Toc150935040" w:history="1">
        <w:r w:rsidR="008D648E" w:rsidRPr="008D648E">
          <w:rPr>
            <w:rStyle w:val="Hyperlink"/>
            <w:rFonts w:ascii="Times New Roman" w:hAnsi="Times New Roman" w:cs="Times New Roman"/>
            <w:noProof/>
            <w:sz w:val="24"/>
            <w:szCs w:val="24"/>
          </w:rPr>
          <w:t>5111.106 (S-90)</w:t>
        </w:r>
        <w:r w:rsidR="008D648E" w:rsidRPr="008D648E">
          <w:rPr>
            <w:rFonts w:ascii="Times New Roman" w:hAnsi="Times New Roman" w:cs="Times New Roman"/>
            <w:noProof/>
            <w:webHidden/>
            <w:sz w:val="24"/>
            <w:szCs w:val="24"/>
          </w:rPr>
          <w:tab/>
        </w:r>
        <w:r w:rsidR="008D648E" w:rsidRPr="008D648E">
          <w:rPr>
            <w:rFonts w:ascii="Times New Roman" w:hAnsi="Times New Roman" w:cs="Times New Roman"/>
            <w:noProof/>
            <w:webHidden/>
            <w:sz w:val="24"/>
            <w:szCs w:val="24"/>
          </w:rPr>
          <w:fldChar w:fldCharType="begin"/>
        </w:r>
        <w:r w:rsidR="008D648E" w:rsidRPr="008D648E">
          <w:rPr>
            <w:rFonts w:ascii="Times New Roman" w:hAnsi="Times New Roman" w:cs="Times New Roman"/>
            <w:noProof/>
            <w:webHidden/>
            <w:sz w:val="24"/>
            <w:szCs w:val="24"/>
          </w:rPr>
          <w:instrText xml:space="preserve"> PAGEREF _Toc150935040 \h </w:instrText>
        </w:r>
        <w:r w:rsidR="008D648E" w:rsidRPr="008D648E">
          <w:rPr>
            <w:rFonts w:ascii="Times New Roman" w:hAnsi="Times New Roman" w:cs="Times New Roman"/>
            <w:noProof/>
            <w:webHidden/>
            <w:sz w:val="24"/>
            <w:szCs w:val="24"/>
          </w:rPr>
        </w:r>
        <w:r w:rsidR="008D648E" w:rsidRPr="008D648E">
          <w:rPr>
            <w:rFonts w:ascii="Times New Roman" w:hAnsi="Times New Roman" w:cs="Times New Roman"/>
            <w:noProof/>
            <w:webHidden/>
            <w:sz w:val="24"/>
            <w:szCs w:val="24"/>
          </w:rPr>
          <w:fldChar w:fldCharType="separate"/>
        </w:r>
        <w:r w:rsidR="008D648E" w:rsidRPr="008D648E">
          <w:rPr>
            <w:rFonts w:ascii="Times New Roman" w:hAnsi="Times New Roman" w:cs="Times New Roman"/>
            <w:noProof/>
            <w:webHidden/>
            <w:sz w:val="24"/>
            <w:szCs w:val="24"/>
          </w:rPr>
          <w:t>2</w:t>
        </w:r>
        <w:r w:rsidR="008D648E" w:rsidRPr="008D648E">
          <w:rPr>
            <w:rFonts w:ascii="Times New Roman" w:hAnsi="Times New Roman" w:cs="Times New Roman"/>
            <w:noProof/>
            <w:webHidden/>
            <w:sz w:val="24"/>
            <w:szCs w:val="24"/>
          </w:rPr>
          <w:fldChar w:fldCharType="end"/>
        </w:r>
      </w:hyperlink>
    </w:p>
    <w:p w14:paraId="4E3C0780" w14:textId="732B3130" w:rsidR="008D648E" w:rsidRPr="008D648E" w:rsidRDefault="00000000">
      <w:pPr>
        <w:pStyle w:val="TOC4"/>
        <w:tabs>
          <w:tab w:val="right" w:leader="dot" w:pos="9350"/>
        </w:tabs>
        <w:rPr>
          <w:rFonts w:ascii="Times New Roman" w:eastAsiaTheme="minorEastAsia" w:hAnsi="Times New Roman" w:cs="Times New Roman"/>
          <w:noProof/>
          <w:sz w:val="24"/>
          <w:szCs w:val="24"/>
        </w:rPr>
      </w:pPr>
      <w:hyperlink w:anchor="_Toc150935041" w:history="1">
        <w:r w:rsidR="008D648E" w:rsidRPr="008D648E">
          <w:rPr>
            <w:rStyle w:val="Hyperlink"/>
            <w:rFonts w:ascii="Times New Roman" w:hAnsi="Times New Roman" w:cs="Times New Roman"/>
            <w:noProof/>
            <w:sz w:val="24"/>
            <w:szCs w:val="24"/>
          </w:rPr>
          <w:t>5111.106 (S-91)</w:t>
        </w:r>
        <w:r w:rsidR="008D648E" w:rsidRPr="008D648E">
          <w:rPr>
            <w:rFonts w:ascii="Times New Roman" w:hAnsi="Times New Roman" w:cs="Times New Roman"/>
            <w:noProof/>
            <w:webHidden/>
            <w:sz w:val="24"/>
            <w:szCs w:val="24"/>
          </w:rPr>
          <w:tab/>
        </w:r>
        <w:r w:rsidR="008D648E" w:rsidRPr="008D648E">
          <w:rPr>
            <w:rFonts w:ascii="Times New Roman" w:hAnsi="Times New Roman" w:cs="Times New Roman"/>
            <w:noProof/>
            <w:webHidden/>
            <w:sz w:val="24"/>
            <w:szCs w:val="24"/>
          </w:rPr>
          <w:fldChar w:fldCharType="begin"/>
        </w:r>
        <w:r w:rsidR="008D648E" w:rsidRPr="008D648E">
          <w:rPr>
            <w:rFonts w:ascii="Times New Roman" w:hAnsi="Times New Roman" w:cs="Times New Roman"/>
            <w:noProof/>
            <w:webHidden/>
            <w:sz w:val="24"/>
            <w:szCs w:val="24"/>
          </w:rPr>
          <w:instrText xml:space="preserve"> PAGEREF _Toc150935041 \h </w:instrText>
        </w:r>
        <w:r w:rsidR="008D648E" w:rsidRPr="008D648E">
          <w:rPr>
            <w:rFonts w:ascii="Times New Roman" w:hAnsi="Times New Roman" w:cs="Times New Roman"/>
            <w:noProof/>
            <w:webHidden/>
            <w:sz w:val="24"/>
            <w:szCs w:val="24"/>
          </w:rPr>
        </w:r>
        <w:r w:rsidR="008D648E" w:rsidRPr="008D648E">
          <w:rPr>
            <w:rFonts w:ascii="Times New Roman" w:hAnsi="Times New Roman" w:cs="Times New Roman"/>
            <w:noProof/>
            <w:webHidden/>
            <w:sz w:val="24"/>
            <w:szCs w:val="24"/>
          </w:rPr>
          <w:fldChar w:fldCharType="separate"/>
        </w:r>
        <w:r w:rsidR="008D648E" w:rsidRPr="008D648E">
          <w:rPr>
            <w:rFonts w:ascii="Times New Roman" w:hAnsi="Times New Roman" w:cs="Times New Roman"/>
            <w:noProof/>
            <w:webHidden/>
            <w:sz w:val="24"/>
            <w:szCs w:val="24"/>
          </w:rPr>
          <w:t>2</w:t>
        </w:r>
        <w:r w:rsidR="008D648E" w:rsidRPr="008D648E">
          <w:rPr>
            <w:rFonts w:ascii="Times New Roman" w:hAnsi="Times New Roman" w:cs="Times New Roman"/>
            <w:noProof/>
            <w:webHidden/>
            <w:sz w:val="24"/>
            <w:szCs w:val="24"/>
          </w:rPr>
          <w:fldChar w:fldCharType="end"/>
        </w:r>
      </w:hyperlink>
    </w:p>
    <w:p w14:paraId="6FF8A0F9" w14:textId="2496D887" w:rsidR="008D648E" w:rsidRPr="008D648E" w:rsidRDefault="00000000">
      <w:pPr>
        <w:pStyle w:val="TOC4"/>
        <w:tabs>
          <w:tab w:val="right" w:leader="dot" w:pos="9350"/>
        </w:tabs>
        <w:rPr>
          <w:rFonts w:ascii="Times New Roman" w:eastAsiaTheme="minorEastAsia" w:hAnsi="Times New Roman" w:cs="Times New Roman"/>
          <w:noProof/>
          <w:sz w:val="24"/>
          <w:szCs w:val="24"/>
        </w:rPr>
      </w:pPr>
      <w:hyperlink w:anchor="_Toc150935042" w:history="1">
        <w:r w:rsidR="008D648E" w:rsidRPr="008D648E">
          <w:rPr>
            <w:rStyle w:val="Hyperlink"/>
            <w:rFonts w:ascii="Times New Roman" w:hAnsi="Times New Roman" w:cs="Times New Roman"/>
            <w:noProof/>
            <w:sz w:val="24"/>
            <w:szCs w:val="24"/>
          </w:rPr>
          <w:t>5111.106 (S-92)</w:t>
        </w:r>
        <w:r w:rsidR="008D648E" w:rsidRPr="008D648E">
          <w:rPr>
            <w:rFonts w:ascii="Times New Roman" w:hAnsi="Times New Roman" w:cs="Times New Roman"/>
            <w:noProof/>
            <w:webHidden/>
            <w:sz w:val="24"/>
            <w:szCs w:val="24"/>
          </w:rPr>
          <w:tab/>
        </w:r>
        <w:r w:rsidR="008D648E" w:rsidRPr="008D648E">
          <w:rPr>
            <w:rFonts w:ascii="Times New Roman" w:hAnsi="Times New Roman" w:cs="Times New Roman"/>
            <w:noProof/>
            <w:webHidden/>
            <w:sz w:val="24"/>
            <w:szCs w:val="24"/>
          </w:rPr>
          <w:fldChar w:fldCharType="begin"/>
        </w:r>
        <w:r w:rsidR="008D648E" w:rsidRPr="008D648E">
          <w:rPr>
            <w:rFonts w:ascii="Times New Roman" w:hAnsi="Times New Roman" w:cs="Times New Roman"/>
            <w:noProof/>
            <w:webHidden/>
            <w:sz w:val="24"/>
            <w:szCs w:val="24"/>
          </w:rPr>
          <w:instrText xml:space="preserve"> PAGEREF _Toc150935042 \h </w:instrText>
        </w:r>
        <w:r w:rsidR="008D648E" w:rsidRPr="008D648E">
          <w:rPr>
            <w:rFonts w:ascii="Times New Roman" w:hAnsi="Times New Roman" w:cs="Times New Roman"/>
            <w:noProof/>
            <w:webHidden/>
            <w:sz w:val="24"/>
            <w:szCs w:val="24"/>
          </w:rPr>
        </w:r>
        <w:r w:rsidR="008D648E" w:rsidRPr="008D648E">
          <w:rPr>
            <w:rFonts w:ascii="Times New Roman" w:hAnsi="Times New Roman" w:cs="Times New Roman"/>
            <w:noProof/>
            <w:webHidden/>
            <w:sz w:val="24"/>
            <w:szCs w:val="24"/>
          </w:rPr>
          <w:fldChar w:fldCharType="separate"/>
        </w:r>
        <w:r w:rsidR="008D648E" w:rsidRPr="008D648E">
          <w:rPr>
            <w:rFonts w:ascii="Times New Roman" w:hAnsi="Times New Roman" w:cs="Times New Roman"/>
            <w:noProof/>
            <w:webHidden/>
            <w:sz w:val="24"/>
            <w:szCs w:val="24"/>
          </w:rPr>
          <w:t>3</w:t>
        </w:r>
        <w:r w:rsidR="008D648E" w:rsidRPr="008D648E">
          <w:rPr>
            <w:rFonts w:ascii="Times New Roman" w:hAnsi="Times New Roman" w:cs="Times New Roman"/>
            <w:noProof/>
            <w:webHidden/>
            <w:sz w:val="24"/>
            <w:szCs w:val="24"/>
          </w:rPr>
          <w:fldChar w:fldCharType="end"/>
        </w:r>
      </w:hyperlink>
    </w:p>
    <w:p w14:paraId="30446ABE" w14:textId="3DEDA196" w:rsidR="008D648E" w:rsidRPr="008D648E" w:rsidRDefault="00000000" w:rsidP="00F517CE">
      <w:pPr>
        <w:pStyle w:val="TOC3"/>
        <w:rPr>
          <w:rFonts w:eastAsiaTheme="minorEastAsia"/>
          <w:noProof/>
        </w:rPr>
      </w:pPr>
      <w:hyperlink w:anchor="_Toc150935043" w:history="1">
        <w:r w:rsidR="008D648E" w:rsidRPr="008D648E">
          <w:rPr>
            <w:rStyle w:val="Hyperlink"/>
            <w:rFonts w:ascii="Times New Roman" w:hAnsi="Times New Roman" w:cs="Times New Roman"/>
            <w:noProof/>
            <w:sz w:val="24"/>
            <w:szCs w:val="24"/>
          </w:rPr>
          <w:t>Subpart 5111.2 – Using and Maintaining Requirements Documents</w:t>
        </w:r>
        <w:r w:rsidR="008D648E" w:rsidRPr="008D648E">
          <w:rPr>
            <w:noProof/>
            <w:webHidden/>
          </w:rPr>
          <w:tab/>
        </w:r>
        <w:r w:rsidR="008D648E" w:rsidRPr="008D648E">
          <w:rPr>
            <w:noProof/>
            <w:webHidden/>
          </w:rPr>
          <w:fldChar w:fldCharType="begin"/>
        </w:r>
        <w:r w:rsidR="008D648E" w:rsidRPr="008D648E">
          <w:rPr>
            <w:noProof/>
            <w:webHidden/>
          </w:rPr>
          <w:instrText xml:space="preserve"> PAGEREF _Toc150935043 \h </w:instrText>
        </w:r>
        <w:r w:rsidR="008D648E" w:rsidRPr="008D648E">
          <w:rPr>
            <w:noProof/>
            <w:webHidden/>
          </w:rPr>
        </w:r>
        <w:r w:rsidR="008D648E" w:rsidRPr="008D648E">
          <w:rPr>
            <w:noProof/>
            <w:webHidden/>
          </w:rPr>
          <w:fldChar w:fldCharType="separate"/>
        </w:r>
        <w:r w:rsidR="008D648E" w:rsidRPr="008D648E">
          <w:rPr>
            <w:noProof/>
            <w:webHidden/>
          </w:rPr>
          <w:t>3</w:t>
        </w:r>
        <w:r w:rsidR="008D648E" w:rsidRPr="008D648E">
          <w:rPr>
            <w:noProof/>
            <w:webHidden/>
          </w:rPr>
          <w:fldChar w:fldCharType="end"/>
        </w:r>
      </w:hyperlink>
    </w:p>
    <w:p w14:paraId="4BBFBF48" w14:textId="3B3F3FF5" w:rsidR="008D648E" w:rsidRPr="008D648E" w:rsidRDefault="00000000">
      <w:pPr>
        <w:pStyle w:val="TOC4"/>
        <w:tabs>
          <w:tab w:val="right" w:leader="dot" w:pos="9350"/>
        </w:tabs>
        <w:rPr>
          <w:rFonts w:ascii="Times New Roman" w:eastAsiaTheme="minorEastAsia" w:hAnsi="Times New Roman" w:cs="Times New Roman"/>
          <w:noProof/>
          <w:sz w:val="24"/>
          <w:szCs w:val="24"/>
        </w:rPr>
      </w:pPr>
      <w:hyperlink w:anchor="_Toc150935044" w:history="1">
        <w:r w:rsidR="008D648E" w:rsidRPr="008D648E">
          <w:rPr>
            <w:rStyle w:val="Hyperlink"/>
            <w:rFonts w:ascii="Times New Roman" w:hAnsi="Times New Roman" w:cs="Times New Roman"/>
            <w:noProof/>
            <w:sz w:val="24"/>
            <w:szCs w:val="24"/>
          </w:rPr>
          <w:t>5111.274  Item identification and valuation requirements.</w:t>
        </w:r>
        <w:r w:rsidR="008D648E" w:rsidRPr="008D648E">
          <w:rPr>
            <w:rFonts w:ascii="Times New Roman" w:hAnsi="Times New Roman" w:cs="Times New Roman"/>
            <w:noProof/>
            <w:webHidden/>
            <w:sz w:val="24"/>
            <w:szCs w:val="24"/>
          </w:rPr>
          <w:tab/>
        </w:r>
        <w:r w:rsidR="008D648E" w:rsidRPr="008D648E">
          <w:rPr>
            <w:rFonts w:ascii="Times New Roman" w:hAnsi="Times New Roman" w:cs="Times New Roman"/>
            <w:noProof/>
            <w:webHidden/>
            <w:sz w:val="24"/>
            <w:szCs w:val="24"/>
          </w:rPr>
          <w:fldChar w:fldCharType="begin"/>
        </w:r>
        <w:r w:rsidR="008D648E" w:rsidRPr="008D648E">
          <w:rPr>
            <w:rFonts w:ascii="Times New Roman" w:hAnsi="Times New Roman" w:cs="Times New Roman"/>
            <w:noProof/>
            <w:webHidden/>
            <w:sz w:val="24"/>
            <w:szCs w:val="24"/>
          </w:rPr>
          <w:instrText xml:space="preserve"> PAGEREF _Toc150935044 \h </w:instrText>
        </w:r>
        <w:r w:rsidR="008D648E" w:rsidRPr="008D648E">
          <w:rPr>
            <w:rFonts w:ascii="Times New Roman" w:hAnsi="Times New Roman" w:cs="Times New Roman"/>
            <w:noProof/>
            <w:webHidden/>
            <w:sz w:val="24"/>
            <w:szCs w:val="24"/>
          </w:rPr>
        </w:r>
        <w:r w:rsidR="008D648E" w:rsidRPr="008D648E">
          <w:rPr>
            <w:rFonts w:ascii="Times New Roman" w:hAnsi="Times New Roman" w:cs="Times New Roman"/>
            <w:noProof/>
            <w:webHidden/>
            <w:sz w:val="24"/>
            <w:szCs w:val="24"/>
          </w:rPr>
          <w:fldChar w:fldCharType="separate"/>
        </w:r>
        <w:r w:rsidR="008D648E" w:rsidRPr="008D648E">
          <w:rPr>
            <w:rFonts w:ascii="Times New Roman" w:hAnsi="Times New Roman" w:cs="Times New Roman"/>
            <w:noProof/>
            <w:webHidden/>
            <w:sz w:val="24"/>
            <w:szCs w:val="24"/>
          </w:rPr>
          <w:t>3</w:t>
        </w:r>
        <w:r w:rsidR="008D648E" w:rsidRPr="008D648E">
          <w:rPr>
            <w:rFonts w:ascii="Times New Roman" w:hAnsi="Times New Roman" w:cs="Times New Roman"/>
            <w:noProof/>
            <w:webHidden/>
            <w:sz w:val="24"/>
            <w:szCs w:val="24"/>
          </w:rPr>
          <w:fldChar w:fldCharType="end"/>
        </w:r>
      </w:hyperlink>
    </w:p>
    <w:p w14:paraId="161A1935" w14:textId="0D2C738F" w:rsidR="008D648E" w:rsidRPr="008D648E" w:rsidRDefault="00000000">
      <w:pPr>
        <w:pStyle w:val="TOC4"/>
        <w:tabs>
          <w:tab w:val="right" w:leader="dot" w:pos="9350"/>
        </w:tabs>
        <w:rPr>
          <w:rFonts w:ascii="Times New Roman" w:eastAsiaTheme="minorEastAsia" w:hAnsi="Times New Roman" w:cs="Times New Roman"/>
          <w:noProof/>
          <w:sz w:val="24"/>
          <w:szCs w:val="24"/>
        </w:rPr>
      </w:pPr>
      <w:hyperlink w:anchor="_Toc150935045" w:history="1">
        <w:r w:rsidR="008D648E" w:rsidRPr="008D648E">
          <w:rPr>
            <w:rStyle w:val="Hyperlink"/>
            <w:rFonts w:ascii="Times New Roman" w:hAnsi="Times New Roman" w:cs="Times New Roman"/>
            <w:noProof/>
            <w:sz w:val="24"/>
            <w:szCs w:val="24"/>
          </w:rPr>
          <w:t>5111.274-2  Policy for item unique identification.</w:t>
        </w:r>
        <w:r w:rsidR="008D648E" w:rsidRPr="008D648E">
          <w:rPr>
            <w:rFonts w:ascii="Times New Roman" w:hAnsi="Times New Roman" w:cs="Times New Roman"/>
            <w:noProof/>
            <w:webHidden/>
            <w:sz w:val="24"/>
            <w:szCs w:val="24"/>
          </w:rPr>
          <w:tab/>
        </w:r>
        <w:r w:rsidR="008D648E" w:rsidRPr="008D648E">
          <w:rPr>
            <w:rFonts w:ascii="Times New Roman" w:hAnsi="Times New Roman" w:cs="Times New Roman"/>
            <w:noProof/>
            <w:webHidden/>
            <w:sz w:val="24"/>
            <w:szCs w:val="24"/>
          </w:rPr>
          <w:fldChar w:fldCharType="begin"/>
        </w:r>
        <w:r w:rsidR="008D648E" w:rsidRPr="008D648E">
          <w:rPr>
            <w:rFonts w:ascii="Times New Roman" w:hAnsi="Times New Roman" w:cs="Times New Roman"/>
            <w:noProof/>
            <w:webHidden/>
            <w:sz w:val="24"/>
            <w:szCs w:val="24"/>
          </w:rPr>
          <w:instrText xml:space="preserve"> PAGEREF _Toc150935045 \h </w:instrText>
        </w:r>
        <w:r w:rsidR="008D648E" w:rsidRPr="008D648E">
          <w:rPr>
            <w:rFonts w:ascii="Times New Roman" w:hAnsi="Times New Roman" w:cs="Times New Roman"/>
            <w:noProof/>
            <w:webHidden/>
            <w:sz w:val="24"/>
            <w:szCs w:val="24"/>
          </w:rPr>
        </w:r>
        <w:r w:rsidR="008D648E" w:rsidRPr="008D648E">
          <w:rPr>
            <w:rFonts w:ascii="Times New Roman" w:hAnsi="Times New Roman" w:cs="Times New Roman"/>
            <w:noProof/>
            <w:webHidden/>
            <w:sz w:val="24"/>
            <w:szCs w:val="24"/>
          </w:rPr>
          <w:fldChar w:fldCharType="separate"/>
        </w:r>
        <w:r w:rsidR="008D648E" w:rsidRPr="008D648E">
          <w:rPr>
            <w:rFonts w:ascii="Times New Roman" w:hAnsi="Times New Roman" w:cs="Times New Roman"/>
            <w:noProof/>
            <w:webHidden/>
            <w:sz w:val="24"/>
            <w:szCs w:val="24"/>
          </w:rPr>
          <w:t>3</w:t>
        </w:r>
        <w:r w:rsidR="008D648E" w:rsidRPr="008D648E">
          <w:rPr>
            <w:rFonts w:ascii="Times New Roman" w:hAnsi="Times New Roman" w:cs="Times New Roman"/>
            <w:noProof/>
            <w:webHidden/>
            <w:sz w:val="24"/>
            <w:szCs w:val="24"/>
          </w:rPr>
          <w:fldChar w:fldCharType="end"/>
        </w:r>
      </w:hyperlink>
    </w:p>
    <w:p w14:paraId="0245B6E3" w14:textId="459715B9" w:rsidR="008D648E" w:rsidRPr="008D648E" w:rsidRDefault="00000000">
      <w:pPr>
        <w:pStyle w:val="TOC4"/>
        <w:tabs>
          <w:tab w:val="right" w:leader="dot" w:pos="9350"/>
        </w:tabs>
        <w:rPr>
          <w:rFonts w:ascii="Times New Roman" w:eastAsiaTheme="minorEastAsia" w:hAnsi="Times New Roman" w:cs="Times New Roman"/>
          <w:noProof/>
          <w:sz w:val="24"/>
          <w:szCs w:val="24"/>
        </w:rPr>
      </w:pPr>
      <w:hyperlink w:anchor="_Toc150935046" w:history="1">
        <w:r w:rsidR="008D648E" w:rsidRPr="008D648E">
          <w:rPr>
            <w:rStyle w:val="Hyperlink"/>
            <w:rFonts w:ascii="Times New Roman" w:hAnsi="Times New Roman" w:cs="Times New Roman"/>
            <w:noProof/>
            <w:sz w:val="24"/>
            <w:szCs w:val="24"/>
          </w:rPr>
          <w:t>5111.274-2 (S-90)</w:t>
        </w:r>
        <w:r w:rsidR="008D648E" w:rsidRPr="008D648E">
          <w:rPr>
            <w:rFonts w:ascii="Times New Roman" w:hAnsi="Times New Roman" w:cs="Times New Roman"/>
            <w:noProof/>
            <w:webHidden/>
            <w:sz w:val="24"/>
            <w:szCs w:val="24"/>
          </w:rPr>
          <w:tab/>
        </w:r>
        <w:r w:rsidR="008D648E" w:rsidRPr="008D648E">
          <w:rPr>
            <w:rFonts w:ascii="Times New Roman" w:hAnsi="Times New Roman" w:cs="Times New Roman"/>
            <w:noProof/>
            <w:webHidden/>
            <w:sz w:val="24"/>
            <w:szCs w:val="24"/>
          </w:rPr>
          <w:fldChar w:fldCharType="begin"/>
        </w:r>
        <w:r w:rsidR="008D648E" w:rsidRPr="008D648E">
          <w:rPr>
            <w:rFonts w:ascii="Times New Roman" w:hAnsi="Times New Roman" w:cs="Times New Roman"/>
            <w:noProof/>
            <w:webHidden/>
            <w:sz w:val="24"/>
            <w:szCs w:val="24"/>
          </w:rPr>
          <w:instrText xml:space="preserve"> PAGEREF _Toc150935046 \h </w:instrText>
        </w:r>
        <w:r w:rsidR="008D648E" w:rsidRPr="008D648E">
          <w:rPr>
            <w:rFonts w:ascii="Times New Roman" w:hAnsi="Times New Roman" w:cs="Times New Roman"/>
            <w:noProof/>
            <w:webHidden/>
            <w:sz w:val="24"/>
            <w:szCs w:val="24"/>
          </w:rPr>
        </w:r>
        <w:r w:rsidR="008D648E" w:rsidRPr="008D648E">
          <w:rPr>
            <w:rFonts w:ascii="Times New Roman" w:hAnsi="Times New Roman" w:cs="Times New Roman"/>
            <w:noProof/>
            <w:webHidden/>
            <w:sz w:val="24"/>
            <w:szCs w:val="24"/>
          </w:rPr>
          <w:fldChar w:fldCharType="separate"/>
        </w:r>
        <w:r w:rsidR="008D648E" w:rsidRPr="008D648E">
          <w:rPr>
            <w:rFonts w:ascii="Times New Roman" w:hAnsi="Times New Roman" w:cs="Times New Roman"/>
            <w:noProof/>
            <w:webHidden/>
            <w:sz w:val="24"/>
            <w:szCs w:val="24"/>
          </w:rPr>
          <w:t>3</w:t>
        </w:r>
        <w:r w:rsidR="008D648E" w:rsidRPr="008D648E">
          <w:rPr>
            <w:rFonts w:ascii="Times New Roman" w:hAnsi="Times New Roman" w:cs="Times New Roman"/>
            <w:noProof/>
            <w:webHidden/>
            <w:sz w:val="24"/>
            <w:szCs w:val="24"/>
          </w:rPr>
          <w:fldChar w:fldCharType="end"/>
        </w:r>
      </w:hyperlink>
    </w:p>
    <w:p w14:paraId="4785D185" w14:textId="54564E3F" w:rsidR="008D648E" w:rsidRPr="008D648E" w:rsidRDefault="00000000">
      <w:pPr>
        <w:pStyle w:val="TOC4"/>
        <w:tabs>
          <w:tab w:val="right" w:leader="dot" w:pos="9350"/>
        </w:tabs>
        <w:rPr>
          <w:rFonts w:ascii="Times New Roman" w:eastAsiaTheme="minorEastAsia" w:hAnsi="Times New Roman" w:cs="Times New Roman"/>
          <w:noProof/>
          <w:sz w:val="24"/>
          <w:szCs w:val="24"/>
        </w:rPr>
      </w:pPr>
      <w:hyperlink w:anchor="_Toc150935047" w:history="1">
        <w:r w:rsidR="008D648E" w:rsidRPr="008D648E">
          <w:rPr>
            <w:rStyle w:val="Hyperlink"/>
            <w:rFonts w:ascii="Times New Roman" w:hAnsi="Times New Roman" w:cs="Times New Roman"/>
            <w:noProof/>
            <w:sz w:val="24"/>
            <w:szCs w:val="24"/>
          </w:rPr>
          <w:t>5111.274-2 (S-91)</w:t>
        </w:r>
        <w:r w:rsidR="008D648E" w:rsidRPr="008D648E">
          <w:rPr>
            <w:rFonts w:ascii="Times New Roman" w:hAnsi="Times New Roman" w:cs="Times New Roman"/>
            <w:noProof/>
            <w:webHidden/>
            <w:sz w:val="24"/>
            <w:szCs w:val="24"/>
          </w:rPr>
          <w:tab/>
        </w:r>
        <w:r w:rsidR="008D648E" w:rsidRPr="008D648E">
          <w:rPr>
            <w:rFonts w:ascii="Times New Roman" w:hAnsi="Times New Roman" w:cs="Times New Roman"/>
            <w:noProof/>
            <w:webHidden/>
            <w:sz w:val="24"/>
            <w:szCs w:val="24"/>
          </w:rPr>
          <w:fldChar w:fldCharType="begin"/>
        </w:r>
        <w:r w:rsidR="008D648E" w:rsidRPr="008D648E">
          <w:rPr>
            <w:rFonts w:ascii="Times New Roman" w:hAnsi="Times New Roman" w:cs="Times New Roman"/>
            <w:noProof/>
            <w:webHidden/>
            <w:sz w:val="24"/>
            <w:szCs w:val="24"/>
          </w:rPr>
          <w:instrText xml:space="preserve"> PAGEREF _Toc150935047 \h </w:instrText>
        </w:r>
        <w:r w:rsidR="008D648E" w:rsidRPr="008D648E">
          <w:rPr>
            <w:rFonts w:ascii="Times New Roman" w:hAnsi="Times New Roman" w:cs="Times New Roman"/>
            <w:noProof/>
            <w:webHidden/>
            <w:sz w:val="24"/>
            <w:szCs w:val="24"/>
          </w:rPr>
        </w:r>
        <w:r w:rsidR="008D648E" w:rsidRPr="008D648E">
          <w:rPr>
            <w:rFonts w:ascii="Times New Roman" w:hAnsi="Times New Roman" w:cs="Times New Roman"/>
            <w:noProof/>
            <w:webHidden/>
            <w:sz w:val="24"/>
            <w:szCs w:val="24"/>
          </w:rPr>
          <w:fldChar w:fldCharType="separate"/>
        </w:r>
        <w:r w:rsidR="008D648E" w:rsidRPr="008D648E">
          <w:rPr>
            <w:rFonts w:ascii="Times New Roman" w:hAnsi="Times New Roman" w:cs="Times New Roman"/>
            <w:noProof/>
            <w:webHidden/>
            <w:sz w:val="24"/>
            <w:szCs w:val="24"/>
          </w:rPr>
          <w:t>3</w:t>
        </w:r>
        <w:r w:rsidR="008D648E" w:rsidRPr="008D648E">
          <w:rPr>
            <w:rFonts w:ascii="Times New Roman" w:hAnsi="Times New Roman" w:cs="Times New Roman"/>
            <w:noProof/>
            <w:webHidden/>
            <w:sz w:val="24"/>
            <w:szCs w:val="24"/>
          </w:rPr>
          <w:fldChar w:fldCharType="end"/>
        </w:r>
      </w:hyperlink>
    </w:p>
    <w:p w14:paraId="73C3B7DA" w14:textId="36022FAF" w:rsidR="008D648E" w:rsidRPr="008D648E" w:rsidRDefault="00000000">
      <w:pPr>
        <w:pStyle w:val="TOC4"/>
        <w:tabs>
          <w:tab w:val="right" w:leader="dot" w:pos="9350"/>
        </w:tabs>
        <w:rPr>
          <w:rFonts w:ascii="Times New Roman" w:eastAsiaTheme="minorEastAsia" w:hAnsi="Times New Roman" w:cs="Times New Roman"/>
          <w:noProof/>
          <w:sz w:val="24"/>
          <w:szCs w:val="24"/>
        </w:rPr>
      </w:pPr>
      <w:hyperlink w:anchor="_Toc150935048" w:history="1">
        <w:r w:rsidR="008D648E" w:rsidRPr="008D648E">
          <w:rPr>
            <w:rStyle w:val="Hyperlink"/>
            <w:rFonts w:ascii="Times New Roman" w:hAnsi="Times New Roman" w:cs="Times New Roman"/>
            <w:noProof/>
            <w:sz w:val="24"/>
            <w:szCs w:val="24"/>
          </w:rPr>
          <w:t>5111.274-6  Contract clauses.</w:t>
        </w:r>
        <w:r w:rsidR="008D648E" w:rsidRPr="008D648E">
          <w:rPr>
            <w:rFonts w:ascii="Times New Roman" w:hAnsi="Times New Roman" w:cs="Times New Roman"/>
            <w:noProof/>
            <w:webHidden/>
            <w:sz w:val="24"/>
            <w:szCs w:val="24"/>
          </w:rPr>
          <w:tab/>
        </w:r>
        <w:r w:rsidR="008D648E" w:rsidRPr="008D648E">
          <w:rPr>
            <w:rFonts w:ascii="Times New Roman" w:hAnsi="Times New Roman" w:cs="Times New Roman"/>
            <w:noProof/>
            <w:webHidden/>
            <w:sz w:val="24"/>
            <w:szCs w:val="24"/>
          </w:rPr>
          <w:fldChar w:fldCharType="begin"/>
        </w:r>
        <w:r w:rsidR="008D648E" w:rsidRPr="008D648E">
          <w:rPr>
            <w:rFonts w:ascii="Times New Roman" w:hAnsi="Times New Roman" w:cs="Times New Roman"/>
            <w:noProof/>
            <w:webHidden/>
            <w:sz w:val="24"/>
            <w:szCs w:val="24"/>
          </w:rPr>
          <w:instrText xml:space="preserve"> PAGEREF _Toc150935048 \h </w:instrText>
        </w:r>
        <w:r w:rsidR="008D648E" w:rsidRPr="008D648E">
          <w:rPr>
            <w:rFonts w:ascii="Times New Roman" w:hAnsi="Times New Roman" w:cs="Times New Roman"/>
            <w:noProof/>
            <w:webHidden/>
            <w:sz w:val="24"/>
            <w:szCs w:val="24"/>
          </w:rPr>
        </w:r>
        <w:r w:rsidR="008D648E" w:rsidRPr="008D648E">
          <w:rPr>
            <w:rFonts w:ascii="Times New Roman" w:hAnsi="Times New Roman" w:cs="Times New Roman"/>
            <w:noProof/>
            <w:webHidden/>
            <w:sz w:val="24"/>
            <w:szCs w:val="24"/>
          </w:rPr>
          <w:fldChar w:fldCharType="separate"/>
        </w:r>
        <w:r w:rsidR="008D648E" w:rsidRPr="008D648E">
          <w:rPr>
            <w:rFonts w:ascii="Times New Roman" w:hAnsi="Times New Roman" w:cs="Times New Roman"/>
            <w:noProof/>
            <w:webHidden/>
            <w:sz w:val="24"/>
            <w:szCs w:val="24"/>
          </w:rPr>
          <w:t>3</w:t>
        </w:r>
        <w:r w:rsidR="008D648E" w:rsidRPr="008D648E">
          <w:rPr>
            <w:rFonts w:ascii="Times New Roman" w:hAnsi="Times New Roman" w:cs="Times New Roman"/>
            <w:noProof/>
            <w:webHidden/>
            <w:sz w:val="24"/>
            <w:szCs w:val="24"/>
          </w:rPr>
          <w:fldChar w:fldCharType="end"/>
        </w:r>
      </w:hyperlink>
    </w:p>
    <w:p w14:paraId="3671238D" w14:textId="1D61E70E" w:rsidR="008D648E" w:rsidRPr="008D648E" w:rsidRDefault="00000000" w:rsidP="00F517CE">
      <w:pPr>
        <w:pStyle w:val="TOC3"/>
        <w:rPr>
          <w:rFonts w:eastAsiaTheme="minorEastAsia"/>
          <w:noProof/>
        </w:rPr>
      </w:pPr>
      <w:hyperlink w:anchor="_Toc150935049" w:history="1">
        <w:r w:rsidR="008D648E" w:rsidRPr="008D648E">
          <w:rPr>
            <w:rStyle w:val="Hyperlink"/>
            <w:rFonts w:ascii="Times New Roman" w:hAnsi="Times New Roman" w:cs="Times New Roman"/>
            <w:noProof/>
            <w:sz w:val="24"/>
            <w:szCs w:val="24"/>
          </w:rPr>
          <w:t>Subpart 5111.5 – Liquidated Damages</w:t>
        </w:r>
        <w:r w:rsidR="008D648E" w:rsidRPr="008D648E">
          <w:rPr>
            <w:noProof/>
            <w:webHidden/>
          </w:rPr>
          <w:tab/>
        </w:r>
        <w:r w:rsidR="008D648E" w:rsidRPr="008D648E">
          <w:rPr>
            <w:noProof/>
            <w:webHidden/>
          </w:rPr>
          <w:fldChar w:fldCharType="begin"/>
        </w:r>
        <w:r w:rsidR="008D648E" w:rsidRPr="008D648E">
          <w:rPr>
            <w:noProof/>
            <w:webHidden/>
          </w:rPr>
          <w:instrText xml:space="preserve"> PAGEREF _Toc150935049 \h </w:instrText>
        </w:r>
        <w:r w:rsidR="008D648E" w:rsidRPr="008D648E">
          <w:rPr>
            <w:noProof/>
            <w:webHidden/>
          </w:rPr>
        </w:r>
        <w:r w:rsidR="008D648E" w:rsidRPr="008D648E">
          <w:rPr>
            <w:noProof/>
            <w:webHidden/>
          </w:rPr>
          <w:fldChar w:fldCharType="separate"/>
        </w:r>
        <w:r w:rsidR="008D648E" w:rsidRPr="008D648E">
          <w:rPr>
            <w:noProof/>
            <w:webHidden/>
          </w:rPr>
          <w:t>4</w:t>
        </w:r>
        <w:r w:rsidR="008D648E" w:rsidRPr="008D648E">
          <w:rPr>
            <w:noProof/>
            <w:webHidden/>
          </w:rPr>
          <w:fldChar w:fldCharType="end"/>
        </w:r>
      </w:hyperlink>
    </w:p>
    <w:p w14:paraId="2D6DADB8" w14:textId="3E263D26" w:rsidR="008D648E" w:rsidRPr="008D648E" w:rsidRDefault="00000000">
      <w:pPr>
        <w:pStyle w:val="TOC4"/>
        <w:tabs>
          <w:tab w:val="right" w:leader="dot" w:pos="9350"/>
        </w:tabs>
        <w:rPr>
          <w:rFonts w:ascii="Times New Roman" w:eastAsiaTheme="minorEastAsia" w:hAnsi="Times New Roman" w:cs="Times New Roman"/>
          <w:noProof/>
          <w:sz w:val="24"/>
          <w:szCs w:val="24"/>
        </w:rPr>
      </w:pPr>
      <w:hyperlink w:anchor="_Toc150935050" w:history="1">
        <w:r w:rsidR="008D648E" w:rsidRPr="008D648E">
          <w:rPr>
            <w:rStyle w:val="Hyperlink"/>
            <w:rFonts w:ascii="Times New Roman" w:hAnsi="Times New Roman" w:cs="Times New Roman"/>
            <w:noProof/>
            <w:sz w:val="24"/>
            <w:szCs w:val="24"/>
          </w:rPr>
          <w:t>5111.501  Policy.</w:t>
        </w:r>
        <w:r w:rsidR="008D648E" w:rsidRPr="008D648E">
          <w:rPr>
            <w:rFonts w:ascii="Times New Roman" w:hAnsi="Times New Roman" w:cs="Times New Roman"/>
            <w:noProof/>
            <w:webHidden/>
            <w:sz w:val="24"/>
            <w:szCs w:val="24"/>
          </w:rPr>
          <w:tab/>
        </w:r>
        <w:r w:rsidR="008D648E" w:rsidRPr="008D648E">
          <w:rPr>
            <w:rFonts w:ascii="Times New Roman" w:hAnsi="Times New Roman" w:cs="Times New Roman"/>
            <w:noProof/>
            <w:webHidden/>
            <w:sz w:val="24"/>
            <w:szCs w:val="24"/>
          </w:rPr>
          <w:fldChar w:fldCharType="begin"/>
        </w:r>
        <w:r w:rsidR="008D648E" w:rsidRPr="008D648E">
          <w:rPr>
            <w:rFonts w:ascii="Times New Roman" w:hAnsi="Times New Roman" w:cs="Times New Roman"/>
            <w:noProof/>
            <w:webHidden/>
            <w:sz w:val="24"/>
            <w:szCs w:val="24"/>
          </w:rPr>
          <w:instrText xml:space="preserve"> PAGEREF _Toc150935050 \h </w:instrText>
        </w:r>
        <w:r w:rsidR="008D648E" w:rsidRPr="008D648E">
          <w:rPr>
            <w:rFonts w:ascii="Times New Roman" w:hAnsi="Times New Roman" w:cs="Times New Roman"/>
            <w:noProof/>
            <w:webHidden/>
            <w:sz w:val="24"/>
            <w:szCs w:val="24"/>
          </w:rPr>
        </w:r>
        <w:r w:rsidR="008D648E" w:rsidRPr="008D648E">
          <w:rPr>
            <w:rFonts w:ascii="Times New Roman" w:hAnsi="Times New Roman" w:cs="Times New Roman"/>
            <w:noProof/>
            <w:webHidden/>
            <w:sz w:val="24"/>
            <w:szCs w:val="24"/>
          </w:rPr>
          <w:fldChar w:fldCharType="separate"/>
        </w:r>
        <w:r w:rsidR="008D648E" w:rsidRPr="008D648E">
          <w:rPr>
            <w:rFonts w:ascii="Times New Roman" w:hAnsi="Times New Roman" w:cs="Times New Roman"/>
            <w:noProof/>
            <w:webHidden/>
            <w:sz w:val="24"/>
            <w:szCs w:val="24"/>
          </w:rPr>
          <w:t>4</w:t>
        </w:r>
        <w:r w:rsidR="008D648E" w:rsidRPr="008D648E">
          <w:rPr>
            <w:rFonts w:ascii="Times New Roman" w:hAnsi="Times New Roman" w:cs="Times New Roman"/>
            <w:noProof/>
            <w:webHidden/>
            <w:sz w:val="24"/>
            <w:szCs w:val="24"/>
          </w:rPr>
          <w:fldChar w:fldCharType="end"/>
        </w:r>
      </w:hyperlink>
    </w:p>
    <w:p w14:paraId="63AE28FC" w14:textId="65A39D55" w:rsidR="008D648E" w:rsidRPr="008D648E" w:rsidRDefault="00000000" w:rsidP="00F517CE">
      <w:pPr>
        <w:pStyle w:val="TOC3"/>
        <w:rPr>
          <w:rFonts w:eastAsiaTheme="minorEastAsia"/>
          <w:noProof/>
        </w:rPr>
      </w:pPr>
      <w:hyperlink w:anchor="_Toc150935051" w:history="1">
        <w:r w:rsidR="008D648E" w:rsidRPr="008D648E">
          <w:rPr>
            <w:rStyle w:val="Hyperlink"/>
            <w:rFonts w:ascii="Times New Roman" w:hAnsi="Times New Roman" w:cs="Times New Roman"/>
            <w:noProof/>
            <w:sz w:val="24"/>
            <w:szCs w:val="24"/>
          </w:rPr>
          <w:t>Subpart 5111.6 – Priorities and Allocations</w:t>
        </w:r>
        <w:r w:rsidR="008D648E" w:rsidRPr="008D648E">
          <w:rPr>
            <w:noProof/>
            <w:webHidden/>
          </w:rPr>
          <w:tab/>
        </w:r>
        <w:r w:rsidR="008D648E" w:rsidRPr="008D648E">
          <w:rPr>
            <w:noProof/>
            <w:webHidden/>
          </w:rPr>
          <w:fldChar w:fldCharType="begin"/>
        </w:r>
        <w:r w:rsidR="008D648E" w:rsidRPr="008D648E">
          <w:rPr>
            <w:noProof/>
            <w:webHidden/>
          </w:rPr>
          <w:instrText xml:space="preserve"> PAGEREF _Toc150935051 \h </w:instrText>
        </w:r>
        <w:r w:rsidR="008D648E" w:rsidRPr="008D648E">
          <w:rPr>
            <w:noProof/>
            <w:webHidden/>
          </w:rPr>
        </w:r>
        <w:r w:rsidR="008D648E" w:rsidRPr="008D648E">
          <w:rPr>
            <w:noProof/>
            <w:webHidden/>
          </w:rPr>
          <w:fldChar w:fldCharType="separate"/>
        </w:r>
        <w:r w:rsidR="008D648E" w:rsidRPr="008D648E">
          <w:rPr>
            <w:noProof/>
            <w:webHidden/>
          </w:rPr>
          <w:t>4</w:t>
        </w:r>
        <w:r w:rsidR="008D648E" w:rsidRPr="008D648E">
          <w:rPr>
            <w:noProof/>
            <w:webHidden/>
          </w:rPr>
          <w:fldChar w:fldCharType="end"/>
        </w:r>
      </w:hyperlink>
    </w:p>
    <w:p w14:paraId="2B672DC8" w14:textId="7E360E05" w:rsidR="008D648E" w:rsidRPr="008D648E" w:rsidRDefault="00000000">
      <w:pPr>
        <w:pStyle w:val="TOC4"/>
        <w:tabs>
          <w:tab w:val="right" w:leader="dot" w:pos="9350"/>
        </w:tabs>
        <w:rPr>
          <w:rFonts w:ascii="Times New Roman" w:eastAsiaTheme="minorEastAsia" w:hAnsi="Times New Roman" w:cs="Times New Roman"/>
          <w:noProof/>
          <w:sz w:val="24"/>
          <w:szCs w:val="24"/>
        </w:rPr>
      </w:pPr>
      <w:hyperlink w:anchor="_Toc150935052" w:history="1">
        <w:r w:rsidR="008D648E" w:rsidRPr="008D648E">
          <w:rPr>
            <w:rStyle w:val="Hyperlink"/>
            <w:rFonts w:ascii="Times New Roman" w:hAnsi="Times New Roman" w:cs="Times New Roman"/>
            <w:noProof/>
            <w:sz w:val="24"/>
            <w:szCs w:val="24"/>
          </w:rPr>
          <w:t>5111.602  General.</w:t>
        </w:r>
        <w:r w:rsidR="008D648E" w:rsidRPr="008D648E">
          <w:rPr>
            <w:rFonts w:ascii="Times New Roman" w:hAnsi="Times New Roman" w:cs="Times New Roman"/>
            <w:noProof/>
            <w:webHidden/>
            <w:sz w:val="24"/>
            <w:szCs w:val="24"/>
          </w:rPr>
          <w:tab/>
        </w:r>
        <w:r w:rsidR="008D648E" w:rsidRPr="008D648E">
          <w:rPr>
            <w:rFonts w:ascii="Times New Roman" w:hAnsi="Times New Roman" w:cs="Times New Roman"/>
            <w:noProof/>
            <w:webHidden/>
            <w:sz w:val="24"/>
            <w:szCs w:val="24"/>
          </w:rPr>
          <w:fldChar w:fldCharType="begin"/>
        </w:r>
        <w:r w:rsidR="008D648E" w:rsidRPr="008D648E">
          <w:rPr>
            <w:rFonts w:ascii="Times New Roman" w:hAnsi="Times New Roman" w:cs="Times New Roman"/>
            <w:noProof/>
            <w:webHidden/>
            <w:sz w:val="24"/>
            <w:szCs w:val="24"/>
          </w:rPr>
          <w:instrText xml:space="preserve"> PAGEREF _Toc150935052 \h </w:instrText>
        </w:r>
        <w:r w:rsidR="008D648E" w:rsidRPr="008D648E">
          <w:rPr>
            <w:rFonts w:ascii="Times New Roman" w:hAnsi="Times New Roman" w:cs="Times New Roman"/>
            <w:noProof/>
            <w:webHidden/>
            <w:sz w:val="24"/>
            <w:szCs w:val="24"/>
          </w:rPr>
        </w:r>
        <w:r w:rsidR="008D648E" w:rsidRPr="008D648E">
          <w:rPr>
            <w:rFonts w:ascii="Times New Roman" w:hAnsi="Times New Roman" w:cs="Times New Roman"/>
            <w:noProof/>
            <w:webHidden/>
            <w:sz w:val="24"/>
            <w:szCs w:val="24"/>
          </w:rPr>
          <w:fldChar w:fldCharType="separate"/>
        </w:r>
        <w:r w:rsidR="008D648E" w:rsidRPr="008D648E">
          <w:rPr>
            <w:rFonts w:ascii="Times New Roman" w:hAnsi="Times New Roman" w:cs="Times New Roman"/>
            <w:noProof/>
            <w:webHidden/>
            <w:sz w:val="24"/>
            <w:szCs w:val="24"/>
          </w:rPr>
          <w:t>4</w:t>
        </w:r>
        <w:r w:rsidR="008D648E" w:rsidRPr="008D648E">
          <w:rPr>
            <w:rFonts w:ascii="Times New Roman" w:hAnsi="Times New Roman" w:cs="Times New Roman"/>
            <w:noProof/>
            <w:webHidden/>
            <w:sz w:val="24"/>
            <w:szCs w:val="24"/>
          </w:rPr>
          <w:fldChar w:fldCharType="end"/>
        </w:r>
      </w:hyperlink>
    </w:p>
    <w:p w14:paraId="30540A27" w14:textId="3FA5C557" w:rsidR="008D648E" w:rsidRPr="008D648E" w:rsidRDefault="00000000">
      <w:pPr>
        <w:pStyle w:val="TOC4"/>
        <w:tabs>
          <w:tab w:val="right" w:leader="dot" w:pos="9350"/>
        </w:tabs>
        <w:rPr>
          <w:rFonts w:ascii="Times New Roman" w:eastAsiaTheme="minorEastAsia" w:hAnsi="Times New Roman" w:cs="Times New Roman"/>
          <w:noProof/>
          <w:sz w:val="24"/>
          <w:szCs w:val="24"/>
        </w:rPr>
      </w:pPr>
      <w:hyperlink w:anchor="_Toc150935053" w:history="1">
        <w:r w:rsidR="008D648E" w:rsidRPr="008D648E">
          <w:rPr>
            <w:rStyle w:val="Hyperlink"/>
            <w:rFonts w:ascii="Times New Roman" w:hAnsi="Times New Roman" w:cs="Times New Roman"/>
            <w:noProof/>
            <w:sz w:val="24"/>
            <w:szCs w:val="24"/>
          </w:rPr>
          <w:t>5111.602-90  Responsibilities.</w:t>
        </w:r>
        <w:r w:rsidR="008D648E" w:rsidRPr="008D648E">
          <w:rPr>
            <w:rFonts w:ascii="Times New Roman" w:hAnsi="Times New Roman" w:cs="Times New Roman"/>
            <w:noProof/>
            <w:webHidden/>
            <w:sz w:val="24"/>
            <w:szCs w:val="24"/>
          </w:rPr>
          <w:tab/>
        </w:r>
        <w:r w:rsidR="008D648E" w:rsidRPr="008D648E">
          <w:rPr>
            <w:rFonts w:ascii="Times New Roman" w:hAnsi="Times New Roman" w:cs="Times New Roman"/>
            <w:noProof/>
            <w:webHidden/>
            <w:sz w:val="24"/>
            <w:szCs w:val="24"/>
          </w:rPr>
          <w:fldChar w:fldCharType="begin"/>
        </w:r>
        <w:r w:rsidR="008D648E" w:rsidRPr="008D648E">
          <w:rPr>
            <w:rFonts w:ascii="Times New Roman" w:hAnsi="Times New Roman" w:cs="Times New Roman"/>
            <w:noProof/>
            <w:webHidden/>
            <w:sz w:val="24"/>
            <w:szCs w:val="24"/>
          </w:rPr>
          <w:instrText xml:space="preserve"> PAGEREF _Toc150935053 \h </w:instrText>
        </w:r>
        <w:r w:rsidR="008D648E" w:rsidRPr="008D648E">
          <w:rPr>
            <w:rFonts w:ascii="Times New Roman" w:hAnsi="Times New Roman" w:cs="Times New Roman"/>
            <w:noProof/>
            <w:webHidden/>
            <w:sz w:val="24"/>
            <w:szCs w:val="24"/>
          </w:rPr>
        </w:r>
        <w:r w:rsidR="008D648E" w:rsidRPr="008D648E">
          <w:rPr>
            <w:rFonts w:ascii="Times New Roman" w:hAnsi="Times New Roman" w:cs="Times New Roman"/>
            <w:noProof/>
            <w:webHidden/>
            <w:sz w:val="24"/>
            <w:szCs w:val="24"/>
          </w:rPr>
          <w:fldChar w:fldCharType="separate"/>
        </w:r>
        <w:r w:rsidR="008D648E" w:rsidRPr="008D648E">
          <w:rPr>
            <w:rFonts w:ascii="Times New Roman" w:hAnsi="Times New Roman" w:cs="Times New Roman"/>
            <w:noProof/>
            <w:webHidden/>
            <w:sz w:val="24"/>
            <w:szCs w:val="24"/>
          </w:rPr>
          <w:t>4</w:t>
        </w:r>
        <w:r w:rsidR="008D648E" w:rsidRPr="008D648E">
          <w:rPr>
            <w:rFonts w:ascii="Times New Roman" w:hAnsi="Times New Roman" w:cs="Times New Roman"/>
            <w:noProof/>
            <w:webHidden/>
            <w:sz w:val="24"/>
            <w:szCs w:val="24"/>
          </w:rPr>
          <w:fldChar w:fldCharType="end"/>
        </w:r>
      </w:hyperlink>
    </w:p>
    <w:p w14:paraId="2316525C" w14:textId="34235A95" w:rsidR="008D648E" w:rsidRPr="008D648E" w:rsidRDefault="00000000">
      <w:pPr>
        <w:pStyle w:val="TOC4"/>
        <w:tabs>
          <w:tab w:val="right" w:leader="dot" w:pos="9350"/>
        </w:tabs>
        <w:rPr>
          <w:rFonts w:ascii="Times New Roman" w:eastAsiaTheme="minorEastAsia" w:hAnsi="Times New Roman" w:cs="Times New Roman"/>
          <w:noProof/>
          <w:sz w:val="24"/>
          <w:szCs w:val="24"/>
        </w:rPr>
      </w:pPr>
      <w:hyperlink w:anchor="_Toc150935054" w:history="1">
        <w:r w:rsidR="008D648E" w:rsidRPr="008D648E">
          <w:rPr>
            <w:rStyle w:val="Hyperlink"/>
            <w:rFonts w:ascii="Times New Roman" w:hAnsi="Times New Roman" w:cs="Times New Roman"/>
            <w:noProof/>
            <w:sz w:val="24"/>
            <w:szCs w:val="24"/>
          </w:rPr>
          <w:t>5111.603  Procedures.</w:t>
        </w:r>
        <w:r w:rsidR="008D648E" w:rsidRPr="008D648E">
          <w:rPr>
            <w:rFonts w:ascii="Times New Roman" w:hAnsi="Times New Roman" w:cs="Times New Roman"/>
            <w:noProof/>
            <w:webHidden/>
            <w:sz w:val="24"/>
            <w:szCs w:val="24"/>
          </w:rPr>
          <w:tab/>
        </w:r>
        <w:r w:rsidR="008D648E" w:rsidRPr="008D648E">
          <w:rPr>
            <w:rFonts w:ascii="Times New Roman" w:hAnsi="Times New Roman" w:cs="Times New Roman"/>
            <w:noProof/>
            <w:webHidden/>
            <w:sz w:val="24"/>
            <w:szCs w:val="24"/>
          </w:rPr>
          <w:fldChar w:fldCharType="begin"/>
        </w:r>
        <w:r w:rsidR="008D648E" w:rsidRPr="008D648E">
          <w:rPr>
            <w:rFonts w:ascii="Times New Roman" w:hAnsi="Times New Roman" w:cs="Times New Roman"/>
            <w:noProof/>
            <w:webHidden/>
            <w:sz w:val="24"/>
            <w:szCs w:val="24"/>
          </w:rPr>
          <w:instrText xml:space="preserve"> PAGEREF _Toc150935054 \h </w:instrText>
        </w:r>
        <w:r w:rsidR="008D648E" w:rsidRPr="008D648E">
          <w:rPr>
            <w:rFonts w:ascii="Times New Roman" w:hAnsi="Times New Roman" w:cs="Times New Roman"/>
            <w:noProof/>
            <w:webHidden/>
            <w:sz w:val="24"/>
            <w:szCs w:val="24"/>
          </w:rPr>
        </w:r>
        <w:r w:rsidR="008D648E" w:rsidRPr="008D648E">
          <w:rPr>
            <w:rFonts w:ascii="Times New Roman" w:hAnsi="Times New Roman" w:cs="Times New Roman"/>
            <w:noProof/>
            <w:webHidden/>
            <w:sz w:val="24"/>
            <w:szCs w:val="24"/>
          </w:rPr>
          <w:fldChar w:fldCharType="separate"/>
        </w:r>
        <w:r w:rsidR="008D648E" w:rsidRPr="008D648E">
          <w:rPr>
            <w:rFonts w:ascii="Times New Roman" w:hAnsi="Times New Roman" w:cs="Times New Roman"/>
            <w:noProof/>
            <w:webHidden/>
            <w:sz w:val="24"/>
            <w:szCs w:val="24"/>
          </w:rPr>
          <w:t>4</w:t>
        </w:r>
        <w:r w:rsidR="008D648E" w:rsidRPr="008D648E">
          <w:rPr>
            <w:rFonts w:ascii="Times New Roman" w:hAnsi="Times New Roman" w:cs="Times New Roman"/>
            <w:noProof/>
            <w:webHidden/>
            <w:sz w:val="24"/>
            <w:szCs w:val="24"/>
          </w:rPr>
          <w:fldChar w:fldCharType="end"/>
        </w:r>
      </w:hyperlink>
    </w:p>
    <w:p w14:paraId="2A62653F" w14:textId="5D4D3CB3" w:rsidR="008D648E" w:rsidRPr="008D648E" w:rsidRDefault="00000000" w:rsidP="00F517CE">
      <w:pPr>
        <w:pStyle w:val="TOC3"/>
        <w:rPr>
          <w:rFonts w:eastAsiaTheme="minorEastAsia"/>
          <w:noProof/>
        </w:rPr>
      </w:pPr>
      <w:hyperlink w:anchor="_Toc150935055" w:history="1">
        <w:r w:rsidR="008D648E" w:rsidRPr="008D648E">
          <w:rPr>
            <w:rStyle w:val="Hyperlink"/>
            <w:rFonts w:ascii="Times New Roman" w:hAnsi="Times New Roman" w:cs="Times New Roman"/>
            <w:noProof/>
            <w:sz w:val="24"/>
            <w:szCs w:val="24"/>
          </w:rPr>
          <w:t>Subpart 5111.7—Variation in Quantity</w:t>
        </w:r>
        <w:r w:rsidR="008D648E" w:rsidRPr="008D648E">
          <w:rPr>
            <w:noProof/>
            <w:webHidden/>
          </w:rPr>
          <w:tab/>
        </w:r>
        <w:r w:rsidR="008D648E" w:rsidRPr="008D648E">
          <w:rPr>
            <w:noProof/>
            <w:webHidden/>
          </w:rPr>
          <w:fldChar w:fldCharType="begin"/>
        </w:r>
        <w:r w:rsidR="008D648E" w:rsidRPr="008D648E">
          <w:rPr>
            <w:noProof/>
            <w:webHidden/>
          </w:rPr>
          <w:instrText xml:space="preserve"> PAGEREF _Toc150935055 \h </w:instrText>
        </w:r>
        <w:r w:rsidR="008D648E" w:rsidRPr="008D648E">
          <w:rPr>
            <w:noProof/>
            <w:webHidden/>
          </w:rPr>
        </w:r>
        <w:r w:rsidR="008D648E" w:rsidRPr="008D648E">
          <w:rPr>
            <w:noProof/>
            <w:webHidden/>
          </w:rPr>
          <w:fldChar w:fldCharType="separate"/>
        </w:r>
        <w:r w:rsidR="008D648E" w:rsidRPr="008D648E">
          <w:rPr>
            <w:noProof/>
            <w:webHidden/>
          </w:rPr>
          <w:t>4</w:t>
        </w:r>
        <w:r w:rsidR="008D648E" w:rsidRPr="008D648E">
          <w:rPr>
            <w:noProof/>
            <w:webHidden/>
          </w:rPr>
          <w:fldChar w:fldCharType="end"/>
        </w:r>
      </w:hyperlink>
    </w:p>
    <w:p w14:paraId="1BD2E2DA" w14:textId="34C5F8E4" w:rsidR="008D648E" w:rsidRPr="008D648E" w:rsidRDefault="00000000">
      <w:pPr>
        <w:pStyle w:val="TOC4"/>
        <w:tabs>
          <w:tab w:val="right" w:leader="dot" w:pos="9350"/>
        </w:tabs>
        <w:rPr>
          <w:rFonts w:ascii="Times New Roman" w:eastAsiaTheme="minorEastAsia" w:hAnsi="Times New Roman" w:cs="Times New Roman"/>
          <w:noProof/>
          <w:sz w:val="24"/>
          <w:szCs w:val="24"/>
        </w:rPr>
      </w:pPr>
      <w:hyperlink w:anchor="_Toc150935056" w:history="1">
        <w:r w:rsidR="008D648E" w:rsidRPr="008D648E">
          <w:rPr>
            <w:rStyle w:val="Hyperlink"/>
            <w:rFonts w:ascii="Times New Roman" w:hAnsi="Times New Roman" w:cs="Times New Roman"/>
            <w:noProof/>
            <w:sz w:val="24"/>
            <w:szCs w:val="24"/>
          </w:rPr>
          <w:t>5111.703  Contract Clauses</w:t>
        </w:r>
        <w:r w:rsidR="008D648E" w:rsidRPr="008D648E">
          <w:rPr>
            <w:rFonts w:ascii="Times New Roman" w:hAnsi="Times New Roman" w:cs="Times New Roman"/>
            <w:noProof/>
            <w:webHidden/>
            <w:sz w:val="24"/>
            <w:szCs w:val="24"/>
          </w:rPr>
          <w:tab/>
        </w:r>
        <w:r w:rsidR="008D648E" w:rsidRPr="008D648E">
          <w:rPr>
            <w:rFonts w:ascii="Times New Roman" w:hAnsi="Times New Roman" w:cs="Times New Roman"/>
            <w:noProof/>
            <w:webHidden/>
            <w:sz w:val="24"/>
            <w:szCs w:val="24"/>
          </w:rPr>
          <w:fldChar w:fldCharType="begin"/>
        </w:r>
        <w:r w:rsidR="008D648E" w:rsidRPr="008D648E">
          <w:rPr>
            <w:rFonts w:ascii="Times New Roman" w:hAnsi="Times New Roman" w:cs="Times New Roman"/>
            <w:noProof/>
            <w:webHidden/>
            <w:sz w:val="24"/>
            <w:szCs w:val="24"/>
          </w:rPr>
          <w:instrText xml:space="preserve"> PAGEREF _Toc150935056 \h </w:instrText>
        </w:r>
        <w:r w:rsidR="008D648E" w:rsidRPr="008D648E">
          <w:rPr>
            <w:rFonts w:ascii="Times New Roman" w:hAnsi="Times New Roman" w:cs="Times New Roman"/>
            <w:noProof/>
            <w:webHidden/>
            <w:sz w:val="24"/>
            <w:szCs w:val="24"/>
          </w:rPr>
        </w:r>
        <w:r w:rsidR="008D648E" w:rsidRPr="008D648E">
          <w:rPr>
            <w:rFonts w:ascii="Times New Roman" w:hAnsi="Times New Roman" w:cs="Times New Roman"/>
            <w:noProof/>
            <w:webHidden/>
            <w:sz w:val="24"/>
            <w:szCs w:val="24"/>
          </w:rPr>
          <w:fldChar w:fldCharType="separate"/>
        </w:r>
        <w:r w:rsidR="008D648E" w:rsidRPr="008D648E">
          <w:rPr>
            <w:rFonts w:ascii="Times New Roman" w:hAnsi="Times New Roman" w:cs="Times New Roman"/>
            <w:noProof/>
            <w:webHidden/>
            <w:sz w:val="24"/>
            <w:szCs w:val="24"/>
          </w:rPr>
          <w:t>4</w:t>
        </w:r>
        <w:r w:rsidR="008D648E" w:rsidRPr="008D648E">
          <w:rPr>
            <w:rFonts w:ascii="Times New Roman" w:hAnsi="Times New Roman" w:cs="Times New Roman"/>
            <w:noProof/>
            <w:webHidden/>
            <w:sz w:val="24"/>
            <w:szCs w:val="24"/>
          </w:rPr>
          <w:fldChar w:fldCharType="end"/>
        </w:r>
      </w:hyperlink>
    </w:p>
    <w:p w14:paraId="0324CA97" w14:textId="04558B2F" w:rsidR="001C0792" w:rsidRPr="001C0792" w:rsidRDefault="008D648E" w:rsidP="002223B9">
      <w:pPr>
        <w:rPr>
          <w:rFonts w:ascii="Times New Roman" w:hAnsi="Times New Roman" w:cs="Times New Roman"/>
          <w:i/>
          <w:sz w:val="24"/>
          <w:szCs w:val="24"/>
        </w:rPr>
      </w:pPr>
      <w:r w:rsidRPr="008D648E">
        <w:rPr>
          <w:rFonts w:ascii="Times New Roman" w:hAnsi="Times New Roman" w:cs="Times New Roman"/>
          <w:i/>
          <w:sz w:val="24"/>
          <w:szCs w:val="24"/>
        </w:rPr>
        <w:fldChar w:fldCharType="end"/>
      </w:r>
    </w:p>
    <w:p w14:paraId="5E9E12D9" w14:textId="3903D526" w:rsidR="00B56C06" w:rsidRDefault="00B56C06" w:rsidP="001C0792">
      <w:pPr>
        <w:pStyle w:val="Heading3"/>
      </w:pPr>
      <w:bookmarkStart w:id="4" w:name="_Toc512840001"/>
      <w:bookmarkStart w:id="5" w:name="_Toc514050279"/>
      <w:bookmarkStart w:id="6" w:name="_Toc27990078"/>
      <w:bookmarkStart w:id="7" w:name="_Toc48136045"/>
      <w:bookmarkStart w:id="8" w:name="_Toc150935037"/>
      <w:r>
        <w:t>Subpart 5111.1 – Selecting and Developing Requirements Documents</w:t>
      </w:r>
      <w:bookmarkEnd w:id="4"/>
      <w:bookmarkEnd w:id="5"/>
      <w:bookmarkEnd w:id="6"/>
      <w:bookmarkEnd w:id="7"/>
      <w:bookmarkEnd w:id="8"/>
    </w:p>
    <w:p w14:paraId="4B55E375" w14:textId="18DCE458" w:rsidR="00B56C06" w:rsidRDefault="005F4091" w:rsidP="001C0792">
      <w:pPr>
        <w:pStyle w:val="Heading4"/>
      </w:pPr>
      <w:bookmarkStart w:id="9" w:name="_Toc512840002"/>
      <w:bookmarkStart w:id="10" w:name="_Toc514050280"/>
      <w:bookmarkStart w:id="11" w:name="_Toc27990079"/>
      <w:bookmarkStart w:id="12" w:name="_Toc48136046"/>
      <w:bookmarkStart w:id="13" w:name="_Toc150935038"/>
      <w:proofErr w:type="gramStart"/>
      <w:r>
        <w:t>5111.103  Market</w:t>
      </w:r>
      <w:proofErr w:type="gramEnd"/>
      <w:r>
        <w:t xml:space="preserve"> a</w:t>
      </w:r>
      <w:r w:rsidR="00B56C06">
        <w:t>cceptance.</w:t>
      </w:r>
      <w:bookmarkEnd w:id="9"/>
      <w:bookmarkEnd w:id="10"/>
      <w:bookmarkEnd w:id="11"/>
      <w:bookmarkEnd w:id="12"/>
      <w:bookmarkEnd w:id="13"/>
      <w:r w:rsidR="00B56C06">
        <w:t xml:space="preserve"> </w:t>
      </w:r>
    </w:p>
    <w:p w14:paraId="782A25B1" w14:textId="6459A7B6" w:rsidR="007F23C2" w:rsidRDefault="00B56C06" w:rsidP="00B56C06">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B56C06">
        <w:rPr>
          <w:rFonts w:ascii="Times New Roman" w:hAnsi="Times New Roman" w:cs="Times New Roman"/>
          <w:sz w:val="24"/>
          <w:szCs w:val="24"/>
        </w:rPr>
        <w:t xml:space="preserve">(a) The Assistant Secretary of the Army (Acquisition, Logistics and Technology) has the authority to require offerors to demonstrate that items offered meet the standards as set forth in FAR 11.103(a).  See </w:t>
      </w:r>
      <w:hyperlink r:id="rId10" w:history="1">
        <w:r w:rsidRPr="00337BEF">
          <w:rPr>
            <w:rStyle w:val="Hyperlink"/>
            <w:rFonts w:ascii="Times New Roman" w:hAnsi="Times New Roman" w:cs="Times New Roman"/>
            <w:sz w:val="24"/>
            <w:szCs w:val="24"/>
          </w:rPr>
          <w:t>Appendix GG</w:t>
        </w:r>
      </w:hyperlink>
      <w:r w:rsidRPr="00B56C06">
        <w:rPr>
          <w:rFonts w:ascii="Times New Roman" w:hAnsi="Times New Roman" w:cs="Times New Roman"/>
          <w:sz w:val="24"/>
          <w:szCs w:val="24"/>
        </w:rPr>
        <w:t xml:space="preserve"> for further delegation.</w:t>
      </w:r>
    </w:p>
    <w:p w14:paraId="3FC18072" w14:textId="611BA530" w:rsidR="007F23C2" w:rsidRPr="00DC7603" w:rsidRDefault="007F23C2" w:rsidP="00DC7603">
      <w:pPr>
        <w:pStyle w:val="Heading4"/>
      </w:pPr>
      <w:bookmarkStart w:id="14" w:name="_Toc48136047"/>
      <w:bookmarkStart w:id="15" w:name="_Toc150935039"/>
      <w:proofErr w:type="gramStart"/>
      <w:r w:rsidRPr="00DC7603">
        <w:lastRenderedPageBreak/>
        <w:t xml:space="preserve">5111.106  </w:t>
      </w:r>
      <w:r w:rsidR="00213467" w:rsidRPr="00DC7603">
        <w:t>Cloud</w:t>
      </w:r>
      <w:proofErr w:type="gramEnd"/>
      <w:r w:rsidR="00213467" w:rsidRPr="00DC7603">
        <w:t xml:space="preserve"> Requirements</w:t>
      </w:r>
      <w:r w:rsidR="00DC7603" w:rsidRPr="00DC7603">
        <w:t>.</w:t>
      </w:r>
      <w:bookmarkEnd w:id="14"/>
      <w:bookmarkEnd w:id="15"/>
    </w:p>
    <w:p w14:paraId="695204F2" w14:textId="1FEFFDC6" w:rsidR="006B11F4" w:rsidRPr="006B11F4" w:rsidRDefault="007F23C2" w:rsidP="006B11F4">
      <w:pPr>
        <w:pStyle w:val="Heading4"/>
      </w:pPr>
      <w:bookmarkStart w:id="16" w:name="_Toc48136048"/>
      <w:bookmarkStart w:id="17" w:name="_Toc150935040"/>
      <w:r w:rsidRPr="006B11F4">
        <w:t>5111.106</w:t>
      </w:r>
      <w:r w:rsidR="006B11F4" w:rsidRPr="006B11F4">
        <w:t xml:space="preserve"> (S-90)</w:t>
      </w:r>
      <w:bookmarkEnd w:id="16"/>
      <w:bookmarkEnd w:id="17"/>
    </w:p>
    <w:p w14:paraId="6114F27E" w14:textId="111E97F3" w:rsidR="007F23C2" w:rsidRDefault="007F23C2" w:rsidP="00B56C06">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7F23C2">
        <w:rPr>
          <w:rFonts w:ascii="Times New Roman" w:hAnsi="Times New Roman" w:cs="Times New Roman"/>
          <w:sz w:val="24"/>
          <w:szCs w:val="24"/>
        </w:rPr>
        <w:t xml:space="preserve">The Army Enterprise Cloud Management </w:t>
      </w:r>
      <w:r w:rsidR="00025866">
        <w:rPr>
          <w:rFonts w:ascii="Times New Roman" w:hAnsi="Times New Roman" w:cs="Times New Roman"/>
          <w:sz w:val="24"/>
          <w:szCs w:val="24"/>
        </w:rPr>
        <w:t>Agency</w:t>
      </w:r>
      <w:r w:rsidR="00025866" w:rsidRPr="007F23C2">
        <w:rPr>
          <w:rFonts w:ascii="Times New Roman" w:hAnsi="Times New Roman" w:cs="Times New Roman"/>
          <w:sz w:val="24"/>
          <w:szCs w:val="24"/>
        </w:rPr>
        <w:t xml:space="preserve"> </w:t>
      </w:r>
      <w:r w:rsidRPr="007F23C2">
        <w:rPr>
          <w:rFonts w:ascii="Times New Roman" w:hAnsi="Times New Roman" w:cs="Times New Roman"/>
          <w:sz w:val="24"/>
          <w:szCs w:val="24"/>
        </w:rPr>
        <w:t>(</w:t>
      </w:r>
      <w:r w:rsidR="00025866" w:rsidRPr="007F23C2">
        <w:rPr>
          <w:rFonts w:ascii="Times New Roman" w:hAnsi="Times New Roman" w:cs="Times New Roman"/>
          <w:sz w:val="24"/>
          <w:szCs w:val="24"/>
        </w:rPr>
        <w:t>ECM</w:t>
      </w:r>
      <w:r w:rsidR="00025866">
        <w:rPr>
          <w:rFonts w:ascii="Times New Roman" w:hAnsi="Times New Roman" w:cs="Times New Roman"/>
          <w:sz w:val="24"/>
          <w:szCs w:val="24"/>
        </w:rPr>
        <w:t>A</w:t>
      </w:r>
      <w:r w:rsidRPr="007F23C2">
        <w:rPr>
          <w:rFonts w:ascii="Times New Roman" w:hAnsi="Times New Roman" w:cs="Times New Roman"/>
          <w:sz w:val="24"/>
          <w:szCs w:val="24"/>
        </w:rPr>
        <w:t xml:space="preserve">) </w:t>
      </w:r>
      <w:r>
        <w:rPr>
          <w:rFonts w:ascii="Times New Roman" w:hAnsi="Times New Roman" w:cs="Times New Roman"/>
          <w:sz w:val="24"/>
          <w:szCs w:val="24"/>
        </w:rPr>
        <w:t>is</w:t>
      </w:r>
      <w:r w:rsidRPr="007F23C2">
        <w:rPr>
          <w:rFonts w:ascii="Times New Roman" w:hAnsi="Times New Roman" w:cs="Times New Roman"/>
          <w:sz w:val="24"/>
          <w:szCs w:val="24"/>
        </w:rPr>
        <w:t xml:space="preserve"> the central point for all efforts and processes related to cloud adoption across the Army.  The </w:t>
      </w:r>
      <w:r w:rsidR="00A93D52" w:rsidRPr="007F23C2">
        <w:rPr>
          <w:rFonts w:ascii="Times New Roman" w:hAnsi="Times New Roman" w:cs="Times New Roman"/>
          <w:sz w:val="24"/>
          <w:szCs w:val="24"/>
        </w:rPr>
        <w:t>ECM</w:t>
      </w:r>
      <w:r w:rsidR="00A93D52">
        <w:rPr>
          <w:rFonts w:ascii="Times New Roman" w:hAnsi="Times New Roman" w:cs="Times New Roman"/>
          <w:sz w:val="24"/>
          <w:szCs w:val="24"/>
        </w:rPr>
        <w:t>A</w:t>
      </w:r>
      <w:r w:rsidRPr="007F23C2">
        <w:rPr>
          <w:rFonts w:ascii="Times New Roman" w:hAnsi="Times New Roman" w:cs="Times New Roman"/>
          <w:sz w:val="24"/>
          <w:szCs w:val="24"/>
        </w:rPr>
        <w:t xml:space="preserve"> establish</w:t>
      </w:r>
      <w:r w:rsidR="00A21E7E">
        <w:rPr>
          <w:rFonts w:ascii="Times New Roman" w:hAnsi="Times New Roman" w:cs="Times New Roman"/>
          <w:sz w:val="24"/>
          <w:szCs w:val="24"/>
        </w:rPr>
        <w:t>ed</w:t>
      </w:r>
      <w:r w:rsidRPr="007F23C2">
        <w:rPr>
          <w:rFonts w:ascii="Times New Roman" w:hAnsi="Times New Roman" w:cs="Times New Roman"/>
          <w:sz w:val="24"/>
          <w:szCs w:val="24"/>
        </w:rPr>
        <w:t xml:space="preserve"> a standardized cloud architecture intended for use by all Army mission areas.</w:t>
      </w:r>
      <w:r w:rsidR="00684C91">
        <w:rPr>
          <w:rFonts w:ascii="Times New Roman" w:hAnsi="Times New Roman" w:cs="Times New Roman"/>
          <w:sz w:val="24"/>
          <w:szCs w:val="24"/>
        </w:rPr>
        <w:t xml:space="preserve"> Through ECMA, the Army must collect, consolidate, and report commercial cloud spending</w:t>
      </w:r>
      <w:r w:rsidR="001B1207">
        <w:rPr>
          <w:rFonts w:ascii="Times New Roman" w:hAnsi="Times New Roman" w:cs="Times New Roman"/>
          <w:sz w:val="24"/>
          <w:szCs w:val="24"/>
        </w:rPr>
        <w:t>.</w:t>
      </w:r>
      <w:r w:rsidR="00684C91">
        <w:rPr>
          <w:rFonts w:ascii="Times New Roman" w:hAnsi="Times New Roman" w:cs="Times New Roman"/>
          <w:sz w:val="24"/>
          <w:szCs w:val="24"/>
        </w:rPr>
        <w:t xml:space="preserve"> </w:t>
      </w:r>
      <w:r w:rsidR="00164375">
        <w:rPr>
          <w:rFonts w:ascii="Times New Roman" w:hAnsi="Times New Roman" w:cs="Times New Roman"/>
          <w:sz w:val="24"/>
          <w:szCs w:val="24"/>
        </w:rPr>
        <w:t xml:space="preserve"> </w:t>
      </w:r>
      <w:r w:rsidR="00593C72">
        <w:rPr>
          <w:rFonts w:ascii="Times New Roman" w:hAnsi="Times New Roman" w:cs="Times New Roman"/>
          <w:sz w:val="24"/>
          <w:szCs w:val="24"/>
        </w:rPr>
        <w:t xml:space="preserve">To achieve this objective, ECMA implemented the </w:t>
      </w:r>
      <w:r w:rsidR="00377A1D">
        <w:rPr>
          <w:rFonts w:ascii="Times New Roman" w:hAnsi="Times New Roman" w:cs="Times New Roman"/>
          <w:sz w:val="24"/>
          <w:szCs w:val="24"/>
        </w:rPr>
        <w:t>Technology Business Management (TBM) t</w:t>
      </w:r>
      <w:r w:rsidR="00FF59FC">
        <w:rPr>
          <w:rFonts w:ascii="Times New Roman" w:hAnsi="Times New Roman" w:cs="Times New Roman"/>
          <w:sz w:val="24"/>
          <w:szCs w:val="24"/>
        </w:rPr>
        <w:t>axonomy with associated General Services Administration Product Service Codes (PSCs)</w:t>
      </w:r>
      <w:r w:rsidR="00224FC6">
        <w:rPr>
          <w:rFonts w:ascii="Times New Roman" w:hAnsi="Times New Roman" w:cs="Times New Roman"/>
          <w:sz w:val="24"/>
          <w:szCs w:val="24"/>
        </w:rPr>
        <w:t xml:space="preserve"> and Contract Line-Item Numbers</w:t>
      </w:r>
      <w:r w:rsidR="00346DC3">
        <w:rPr>
          <w:rFonts w:ascii="Times New Roman" w:hAnsi="Times New Roman" w:cs="Times New Roman"/>
          <w:sz w:val="24"/>
          <w:szCs w:val="24"/>
        </w:rPr>
        <w:t xml:space="preserve"> (CLINs)</w:t>
      </w:r>
      <w:r w:rsidR="00FF59FC">
        <w:rPr>
          <w:rFonts w:ascii="Times New Roman" w:hAnsi="Times New Roman" w:cs="Times New Roman"/>
          <w:sz w:val="24"/>
          <w:szCs w:val="24"/>
        </w:rPr>
        <w:t xml:space="preserve"> to provide more accurate and comprehensive reporting of cloud investments. </w:t>
      </w:r>
      <w:r w:rsidR="0073123E">
        <w:rPr>
          <w:rFonts w:ascii="Times New Roman" w:hAnsi="Times New Roman" w:cs="Times New Roman"/>
          <w:sz w:val="24"/>
          <w:szCs w:val="24"/>
        </w:rPr>
        <w:t xml:space="preserve">See Appendix HH – Cloud Computing </w:t>
      </w:r>
      <w:r w:rsidR="00AC4728">
        <w:rPr>
          <w:rFonts w:ascii="Times New Roman" w:hAnsi="Times New Roman" w:cs="Times New Roman"/>
          <w:sz w:val="24"/>
          <w:szCs w:val="24"/>
        </w:rPr>
        <w:t>for the TBM taxonomy</w:t>
      </w:r>
      <w:r w:rsidR="00A35705">
        <w:rPr>
          <w:rFonts w:ascii="Times New Roman" w:hAnsi="Times New Roman" w:cs="Times New Roman"/>
          <w:sz w:val="24"/>
          <w:szCs w:val="24"/>
        </w:rPr>
        <w:t>.</w:t>
      </w:r>
    </w:p>
    <w:p w14:paraId="2FF24372" w14:textId="0DA15255" w:rsidR="006B11F4" w:rsidRPr="006B11F4" w:rsidRDefault="00213467" w:rsidP="006B11F4">
      <w:pPr>
        <w:pStyle w:val="Heading4"/>
      </w:pPr>
      <w:bookmarkStart w:id="18" w:name="_Toc48136049"/>
      <w:bookmarkStart w:id="19" w:name="_Toc150935041"/>
      <w:r w:rsidRPr="006B11F4">
        <w:t>5111.106</w:t>
      </w:r>
      <w:r w:rsidR="006B11F4" w:rsidRPr="006B11F4">
        <w:t xml:space="preserve"> (S</w:t>
      </w:r>
      <w:r w:rsidR="00C21376">
        <w:t>-</w:t>
      </w:r>
      <w:r w:rsidRPr="006B11F4">
        <w:t>91</w:t>
      </w:r>
      <w:r w:rsidR="006B11F4" w:rsidRPr="006B11F4">
        <w:t>)</w:t>
      </w:r>
      <w:bookmarkEnd w:id="18"/>
      <w:bookmarkEnd w:id="19"/>
    </w:p>
    <w:p w14:paraId="73BD3A96" w14:textId="2EA200CF" w:rsidR="007F23C2" w:rsidRDefault="00A21E7E" w:rsidP="00B56C06">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7F23C2">
        <w:rPr>
          <w:rFonts w:ascii="Times New Roman" w:hAnsi="Times New Roman" w:cs="Times New Roman"/>
          <w:sz w:val="24"/>
          <w:szCs w:val="24"/>
        </w:rPr>
        <w:t>ECM</w:t>
      </w:r>
      <w:r>
        <w:rPr>
          <w:rFonts w:ascii="Times New Roman" w:hAnsi="Times New Roman" w:cs="Times New Roman"/>
          <w:sz w:val="24"/>
          <w:szCs w:val="24"/>
        </w:rPr>
        <w:t>A</w:t>
      </w:r>
      <w:r w:rsidRPr="007F23C2">
        <w:rPr>
          <w:rFonts w:ascii="Times New Roman" w:hAnsi="Times New Roman" w:cs="Times New Roman"/>
          <w:sz w:val="24"/>
          <w:szCs w:val="24"/>
        </w:rPr>
        <w:t xml:space="preserve"> </w:t>
      </w:r>
      <w:r w:rsidR="007F23C2" w:rsidRPr="007F23C2">
        <w:rPr>
          <w:rFonts w:ascii="Times New Roman" w:hAnsi="Times New Roman" w:cs="Times New Roman"/>
          <w:sz w:val="24"/>
          <w:szCs w:val="24"/>
        </w:rPr>
        <w:t>provide</w:t>
      </w:r>
      <w:r>
        <w:rPr>
          <w:rFonts w:ascii="Times New Roman" w:hAnsi="Times New Roman" w:cs="Times New Roman"/>
          <w:sz w:val="24"/>
          <w:szCs w:val="24"/>
        </w:rPr>
        <w:t>s</w:t>
      </w:r>
      <w:r w:rsidR="007F23C2" w:rsidRPr="007F23C2">
        <w:rPr>
          <w:rFonts w:ascii="Times New Roman" w:hAnsi="Times New Roman" w:cs="Times New Roman"/>
          <w:sz w:val="24"/>
          <w:szCs w:val="24"/>
        </w:rPr>
        <w:t xml:space="preserve"> enterprise-level contracts for commercial C</w:t>
      </w:r>
      <w:r w:rsidR="00EF56C6">
        <w:rPr>
          <w:rFonts w:ascii="Times New Roman" w:hAnsi="Times New Roman" w:cs="Times New Roman"/>
          <w:sz w:val="24"/>
          <w:szCs w:val="24"/>
        </w:rPr>
        <w:t xml:space="preserve">loud </w:t>
      </w:r>
      <w:r w:rsidR="007F23C2" w:rsidRPr="007F23C2">
        <w:rPr>
          <w:rFonts w:ascii="Times New Roman" w:hAnsi="Times New Roman" w:cs="Times New Roman"/>
          <w:sz w:val="24"/>
          <w:szCs w:val="24"/>
        </w:rPr>
        <w:t>S</w:t>
      </w:r>
      <w:r w:rsidR="00EF56C6">
        <w:rPr>
          <w:rFonts w:ascii="Times New Roman" w:hAnsi="Times New Roman" w:cs="Times New Roman"/>
          <w:sz w:val="24"/>
          <w:szCs w:val="24"/>
        </w:rPr>
        <w:t xml:space="preserve">ervice </w:t>
      </w:r>
      <w:r w:rsidR="007F23C2" w:rsidRPr="007F23C2">
        <w:rPr>
          <w:rFonts w:ascii="Times New Roman" w:hAnsi="Times New Roman" w:cs="Times New Roman"/>
          <w:sz w:val="24"/>
          <w:szCs w:val="24"/>
        </w:rPr>
        <w:t>P</w:t>
      </w:r>
      <w:r w:rsidR="00EF56C6">
        <w:rPr>
          <w:rFonts w:ascii="Times New Roman" w:hAnsi="Times New Roman" w:cs="Times New Roman"/>
          <w:sz w:val="24"/>
          <w:szCs w:val="24"/>
        </w:rPr>
        <w:t>roviders (CSP)</w:t>
      </w:r>
      <w:r w:rsidR="007F23C2" w:rsidRPr="007F23C2">
        <w:rPr>
          <w:rFonts w:ascii="Times New Roman" w:hAnsi="Times New Roman" w:cs="Times New Roman"/>
          <w:sz w:val="24"/>
          <w:szCs w:val="24"/>
        </w:rPr>
        <w:t xml:space="preserve"> offerings, common services, and application migration support.  Where feasible and cost effective, the ECM</w:t>
      </w:r>
      <w:r w:rsidR="00EF56C6">
        <w:rPr>
          <w:rFonts w:ascii="Times New Roman" w:hAnsi="Times New Roman" w:cs="Times New Roman"/>
          <w:sz w:val="24"/>
          <w:szCs w:val="24"/>
        </w:rPr>
        <w:t>A</w:t>
      </w:r>
      <w:r w:rsidR="007F23C2" w:rsidRPr="007F23C2">
        <w:rPr>
          <w:rFonts w:ascii="Times New Roman" w:hAnsi="Times New Roman" w:cs="Times New Roman"/>
          <w:sz w:val="24"/>
          <w:szCs w:val="24"/>
        </w:rPr>
        <w:t xml:space="preserve"> will leverage DoD Enterprise contracts such as the Joint </w:t>
      </w:r>
      <w:r w:rsidR="00EF56C6">
        <w:rPr>
          <w:rFonts w:ascii="Times New Roman" w:hAnsi="Times New Roman" w:cs="Times New Roman"/>
          <w:sz w:val="24"/>
          <w:szCs w:val="24"/>
        </w:rPr>
        <w:t>War</w:t>
      </w:r>
      <w:r w:rsidR="004006E1">
        <w:rPr>
          <w:rFonts w:ascii="Times New Roman" w:hAnsi="Times New Roman" w:cs="Times New Roman"/>
          <w:sz w:val="24"/>
          <w:szCs w:val="24"/>
        </w:rPr>
        <w:t>fighting Cloud Capability</w:t>
      </w:r>
      <w:r w:rsidR="00322ACE">
        <w:rPr>
          <w:rFonts w:ascii="Times New Roman" w:hAnsi="Times New Roman" w:cs="Times New Roman"/>
          <w:sz w:val="24"/>
          <w:szCs w:val="24"/>
        </w:rPr>
        <w:t xml:space="preserve"> (JWCC)</w:t>
      </w:r>
      <w:r w:rsidR="007F23C2" w:rsidRPr="007F23C2">
        <w:rPr>
          <w:rFonts w:ascii="Times New Roman" w:hAnsi="Times New Roman" w:cs="Times New Roman"/>
          <w:sz w:val="24"/>
          <w:szCs w:val="24"/>
        </w:rPr>
        <w:t xml:space="preserve"> </w:t>
      </w:r>
      <w:proofErr w:type="gramStart"/>
      <w:r w:rsidR="007F23C2" w:rsidRPr="007F23C2">
        <w:rPr>
          <w:rFonts w:ascii="Times New Roman" w:hAnsi="Times New Roman" w:cs="Times New Roman"/>
          <w:sz w:val="24"/>
          <w:szCs w:val="24"/>
        </w:rPr>
        <w:t>contract;</w:t>
      </w:r>
      <w:proofErr w:type="gramEnd"/>
      <w:r w:rsidR="007F23C2" w:rsidRPr="007F23C2">
        <w:rPr>
          <w:rFonts w:ascii="Times New Roman" w:hAnsi="Times New Roman" w:cs="Times New Roman"/>
          <w:sz w:val="24"/>
          <w:szCs w:val="24"/>
        </w:rPr>
        <w:t xml:space="preserve"> while establishing Army Enterprise Cloud Contracts based on mission requirements.</w:t>
      </w:r>
      <w:r w:rsidR="0007661F">
        <w:rPr>
          <w:rFonts w:ascii="Times New Roman" w:hAnsi="Times New Roman" w:cs="Times New Roman"/>
          <w:sz w:val="24"/>
          <w:szCs w:val="24"/>
        </w:rPr>
        <w:t xml:space="preserve"> </w:t>
      </w:r>
    </w:p>
    <w:p w14:paraId="31E007C4" w14:textId="167BD3CC" w:rsidR="0096413D" w:rsidRDefault="006500D8" w:rsidP="006500D8">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  (a) </w:t>
      </w:r>
      <w:r w:rsidR="006155D3">
        <w:rPr>
          <w:rFonts w:ascii="Times New Roman" w:hAnsi="Times New Roman" w:cs="Times New Roman"/>
          <w:sz w:val="24"/>
          <w:szCs w:val="24"/>
        </w:rPr>
        <w:t xml:space="preserve"> </w:t>
      </w:r>
      <w:r w:rsidR="001F12E8">
        <w:rPr>
          <w:rFonts w:ascii="Times New Roman" w:hAnsi="Times New Roman" w:cs="Times New Roman"/>
          <w:sz w:val="24"/>
          <w:szCs w:val="24"/>
        </w:rPr>
        <w:t xml:space="preserve">Army requiring activities </w:t>
      </w:r>
      <w:r>
        <w:rPr>
          <w:rFonts w:ascii="Times New Roman" w:hAnsi="Times New Roman" w:cs="Times New Roman"/>
          <w:sz w:val="24"/>
          <w:szCs w:val="24"/>
        </w:rPr>
        <w:t xml:space="preserve">will continue to use the Cloud Account Management Optimization (CAMO) </w:t>
      </w:r>
      <w:r w:rsidR="00D70CEE">
        <w:rPr>
          <w:rFonts w:ascii="Times New Roman" w:hAnsi="Times New Roman" w:cs="Times New Roman"/>
          <w:sz w:val="24"/>
          <w:szCs w:val="24"/>
        </w:rPr>
        <w:t>production contract for I</w:t>
      </w:r>
      <w:r w:rsidR="0096413D">
        <w:rPr>
          <w:rFonts w:ascii="Times New Roman" w:hAnsi="Times New Roman" w:cs="Times New Roman"/>
          <w:sz w:val="24"/>
          <w:szCs w:val="24"/>
        </w:rPr>
        <w:t>mpact Level (IL) 5 and below</w:t>
      </w:r>
      <w:r w:rsidR="00D70CEE">
        <w:rPr>
          <w:rFonts w:ascii="Times New Roman" w:hAnsi="Times New Roman" w:cs="Times New Roman"/>
          <w:sz w:val="24"/>
          <w:szCs w:val="24"/>
        </w:rPr>
        <w:t xml:space="preserve"> cloud requirements</w:t>
      </w:r>
      <w:r w:rsidR="0096413D">
        <w:rPr>
          <w:rFonts w:ascii="Times New Roman" w:hAnsi="Times New Roman" w:cs="Times New Roman"/>
          <w:sz w:val="24"/>
          <w:szCs w:val="24"/>
        </w:rPr>
        <w:t>.</w:t>
      </w:r>
    </w:p>
    <w:p w14:paraId="4D6E0E98" w14:textId="620409CC" w:rsidR="00322ACE" w:rsidRDefault="0096413D" w:rsidP="006500D8">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  (b) </w:t>
      </w:r>
      <w:r w:rsidR="006155D3">
        <w:rPr>
          <w:rFonts w:ascii="Times New Roman" w:hAnsi="Times New Roman" w:cs="Times New Roman"/>
          <w:sz w:val="24"/>
          <w:szCs w:val="24"/>
        </w:rPr>
        <w:t xml:space="preserve"> </w:t>
      </w:r>
      <w:r w:rsidR="00170B32">
        <w:rPr>
          <w:rFonts w:ascii="Times New Roman" w:hAnsi="Times New Roman" w:cs="Times New Roman"/>
          <w:sz w:val="24"/>
          <w:szCs w:val="24"/>
        </w:rPr>
        <w:t xml:space="preserve">Army requiring activities will leverage </w:t>
      </w:r>
      <w:r w:rsidR="0040577C">
        <w:rPr>
          <w:rFonts w:ascii="Times New Roman" w:hAnsi="Times New Roman" w:cs="Times New Roman"/>
          <w:sz w:val="24"/>
          <w:szCs w:val="24"/>
        </w:rPr>
        <w:t xml:space="preserve">the DoD </w:t>
      </w:r>
      <w:r w:rsidR="00170B32">
        <w:rPr>
          <w:rFonts w:ascii="Times New Roman" w:hAnsi="Times New Roman" w:cs="Times New Roman"/>
          <w:sz w:val="24"/>
          <w:szCs w:val="24"/>
        </w:rPr>
        <w:t xml:space="preserve">JWCC </w:t>
      </w:r>
      <w:r w:rsidR="0040577C">
        <w:rPr>
          <w:rFonts w:ascii="Times New Roman" w:hAnsi="Times New Roman" w:cs="Times New Roman"/>
          <w:sz w:val="24"/>
          <w:szCs w:val="24"/>
        </w:rPr>
        <w:t xml:space="preserve">contract </w:t>
      </w:r>
      <w:r w:rsidR="00170B32">
        <w:rPr>
          <w:rFonts w:ascii="Times New Roman" w:hAnsi="Times New Roman" w:cs="Times New Roman"/>
          <w:sz w:val="24"/>
          <w:szCs w:val="24"/>
        </w:rPr>
        <w:t>for all new non-intelligence Secret (IL</w:t>
      </w:r>
      <w:r w:rsidR="006C612F">
        <w:rPr>
          <w:rFonts w:ascii="Times New Roman" w:hAnsi="Times New Roman" w:cs="Times New Roman"/>
          <w:sz w:val="24"/>
          <w:szCs w:val="24"/>
        </w:rPr>
        <w:t xml:space="preserve"> 6) cloud requirements; however, the Army will continue to </w:t>
      </w:r>
      <w:r w:rsidR="003C7993">
        <w:rPr>
          <w:rFonts w:ascii="Times New Roman" w:hAnsi="Times New Roman" w:cs="Times New Roman"/>
          <w:sz w:val="24"/>
          <w:szCs w:val="24"/>
        </w:rPr>
        <w:t>centrally manage</w:t>
      </w:r>
      <w:r w:rsidR="00F818C7">
        <w:rPr>
          <w:rFonts w:ascii="Times New Roman" w:hAnsi="Times New Roman" w:cs="Times New Roman"/>
          <w:sz w:val="24"/>
          <w:szCs w:val="24"/>
        </w:rPr>
        <w:t xml:space="preserve"> the</w:t>
      </w:r>
      <w:r w:rsidR="003C7993">
        <w:rPr>
          <w:rFonts w:ascii="Times New Roman" w:hAnsi="Times New Roman" w:cs="Times New Roman"/>
          <w:sz w:val="24"/>
          <w:szCs w:val="24"/>
        </w:rPr>
        <w:t xml:space="preserve"> procurement of cloud resources through ECMA to comply with reporting and tracking requirements.  </w:t>
      </w:r>
      <w:r w:rsidR="004F666B">
        <w:rPr>
          <w:rFonts w:ascii="Times New Roman" w:hAnsi="Times New Roman" w:cs="Times New Roman"/>
          <w:sz w:val="24"/>
          <w:szCs w:val="24"/>
        </w:rPr>
        <w:t xml:space="preserve">Army requiring activities will contact </w:t>
      </w:r>
      <w:r w:rsidR="00014709">
        <w:rPr>
          <w:rFonts w:ascii="Times New Roman" w:hAnsi="Times New Roman" w:cs="Times New Roman"/>
          <w:sz w:val="24"/>
          <w:szCs w:val="24"/>
        </w:rPr>
        <w:t xml:space="preserve">ECMA at </w:t>
      </w:r>
      <w:hyperlink r:id="rId11" w:history="1">
        <w:r w:rsidR="00014709" w:rsidRPr="00FE08F5">
          <w:rPr>
            <w:rStyle w:val="Hyperlink"/>
            <w:rFonts w:ascii="Times New Roman" w:hAnsi="Times New Roman" w:cs="Times New Roman"/>
            <w:sz w:val="24"/>
            <w:szCs w:val="24"/>
          </w:rPr>
          <w:t>armycloud@army.mil</w:t>
        </w:r>
      </w:hyperlink>
      <w:r w:rsidR="00014709">
        <w:rPr>
          <w:rFonts w:ascii="Times New Roman" w:hAnsi="Times New Roman" w:cs="Times New Roman"/>
          <w:sz w:val="24"/>
          <w:szCs w:val="24"/>
        </w:rPr>
        <w:t xml:space="preserve"> </w:t>
      </w:r>
      <w:r w:rsidR="003A171F">
        <w:rPr>
          <w:rFonts w:ascii="Times New Roman" w:hAnsi="Times New Roman" w:cs="Times New Roman"/>
          <w:sz w:val="24"/>
          <w:szCs w:val="24"/>
        </w:rPr>
        <w:t xml:space="preserve">with </w:t>
      </w:r>
      <w:r w:rsidR="00EC1F60">
        <w:rPr>
          <w:rFonts w:ascii="Times New Roman" w:hAnsi="Times New Roman" w:cs="Times New Roman"/>
          <w:sz w:val="24"/>
          <w:szCs w:val="24"/>
        </w:rPr>
        <w:t>their cloud service offering (CSO)</w:t>
      </w:r>
      <w:r w:rsidR="00DB0922">
        <w:rPr>
          <w:rFonts w:ascii="Times New Roman" w:hAnsi="Times New Roman" w:cs="Times New Roman"/>
          <w:sz w:val="24"/>
          <w:szCs w:val="24"/>
        </w:rPr>
        <w:t>.</w:t>
      </w:r>
    </w:p>
    <w:p w14:paraId="1CC0C557" w14:textId="459F378B" w:rsidR="00DB0922" w:rsidRDefault="00DB0922" w:rsidP="006500D8">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 (c) </w:t>
      </w:r>
      <w:r w:rsidR="006155D3">
        <w:rPr>
          <w:rFonts w:ascii="Times New Roman" w:hAnsi="Times New Roman" w:cs="Times New Roman"/>
          <w:sz w:val="24"/>
          <w:szCs w:val="24"/>
        </w:rPr>
        <w:t xml:space="preserve"> </w:t>
      </w:r>
      <w:r w:rsidR="00A44656">
        <w:rPr>
          <w:rFonts w:ascii="Times New Roman" w:hAnsi="Times New Roman" w:cs="Times New Roman"/>
          <w:sz w:val="24"/>
          <w:szCs w:val="24"/>
        </w:rPr>
        <w:t>Army requiring activities with e</w:t>
      </w:r>
      <w:r>
        <w:rPr>
          <w:rFonts w:ascii="Times New Roman" w:hAnsi="Times New Roman" w:cs="Times New Roman"/>
          <w:sz w:val="24"/>
          <w:szCs w:val="24"/>
        </w:rPr>
        <w:t xml:space="preserve">xisting CSO </w:t>
      </w:r>
      <w:r w:rsidR="0065118B">
        <w:rPr>
          <w:rFonts w:ascii="Times New Roman" w:hAnsi="Times New Roman" w:cs="Times New Roman"/>
          <w:sz w:val="24"/>
          <w:szCs w:val="24"/>
        </w:rPr>
        <w:t xml:space="preserve">procurements that fund CSO usage </w:t>
      </w:r>
      <w:r w:rsidR="00A44656">
        <w:rPr>
          <w:rFonts w:ascii="Times New Roman" w:hAnsi="Times New Roman" w:cs="Times New Roman"/>
          <w:sz w:val="24"/>
          <w:szCs w:val="24"/>
        </w:rPr>
        <w:t>with</w:t>
      </w:r>
      <w:r w:rsidR="00044328">
        <w:rPr>
          <w:rFonts w:ascii="Times New Roman" w:hAnsi="Times New Roman" w:cs="Times New Roman"/>
          <w:sz w:val="24"/>
          <w:szCs w:val="24"/>
        </w:rPr>
        <w:t xml:space="preserve"> other means (e.g., Other Direct Costs on existing contracts)</w:t>
      </w:r>
      <w:r w:rsidR="002817CF">
        <w:rPr>
          <w:rFonts w:ascii="Times New Roman" w:hAnsi="Times New Roman" w:cs="Times New Roman"/>
          <w:sz w:val="24"/>
          <w:szCs w:val="24"/>
        </w:rPr>
        <w:t>, will coordinate with ECMA to develop</w:t>
      </w:r>
      <w:r w:rsidR="00975B8B">
        <w:rPr>
          <w:rFonts w:ascii="Times New Roman" w:hAnsi="Times New Roman" w:cs="Times New Roman"/>
          <w:sz w:val="24"/>
          <w:szCs w:val="24"/>
        </w:rPr>
        <w:t xml:space="preserve"> transition plans to the Army approved CSO contract vehicles</w:t>
      </w:r>
      <w:r w:rsidR="0037374E">
        <w:rPr>
          <w:rFonts w:ascii="Times New Roman" w:hAnsi="Times New Roman" w:cs="Times New Roman"/>
          <w:sz w:val="24"/>
          <w:szCs w:val="24"/>
        </w:rPr>
        <w:t>.</w:t>
      </w:r>
      <w:r w:rsidR="00975B8B">
        <w:rPr>
          <w:rFonts w:ascii="Times New Roman" w:hAnsi="Times New Roman" w:cs="Times New Roman"/>
          <w:sz w:val="24"/>
          <w:szCs w:val="24"/>
        </w:rPr>
        <w:t xml:space="preserve"> </w:t>
      </w:r>
    </w:p>
    <w:p w14:paraId="328B925A" w14:textId="05E34561" w:rsidR="0037374E" w:rsidRDefault="0037374E" w:rsidP="006500D8">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 (d) </w:t>
      </w:r>
      <w:r w:rsidR="006155D3">
        <w:rPr>
          <w:rFonts w:ascii="Times New Roman" w:hAnsi="Times New Roman" w:cs="Times New Roman"/>
          <w:sz w:val="24"/>
          <w:szCs w:val="24"/>
        </w:rPr>
        <w:t xml:space="preserve"> </w:t>
      </w:r>
      <w:r w:rsidR="004F3B2F">
        <w:rPr>
          <w:rFonts w:ascii="Times New Roman" w:hAnsi="Times New Roman" w:cs="Times New Roman"/>
          <w:sz w:val="24"/>
          <w:szCs w:val="24"/>
        </w:rPr>
        <w:t xml:space="preserve">The Army </w:t>
      </w:r>
      <w:r w:rsidR="008066C6">
        <w:rPr>
          <w:rFonts w:ascii="Times New Roman" w:hAnsi="Times New Roman" w:cs="Times New Roman"/>
          <w:sz w:val="24"/>
          <w:szCs w:val="24"/>
        </w:rPr>
        <w:t xml:space="preserve">will continue to centrally manage the procurement </w:t>
      </w:r>
      <w:r w:rsidR="00643D1C">
        <w:rPr>
          <w:rFonts w:ascii="Times New Roman" w:hAnsi="Times New Roman" w:cs="Times New Roman"/>
          <w:sz w:val="24"/>
          <w:szCs w:val="24"/>
        </w:rPr>
        <w:t>of all existing and new Intelligence Community</w:t>
      </w:r>
      <w:r w:rsidR="001B2FFF">
        <w:rPr>
          <w:rFonts w:ascii="Times New Roman" w:hAnsi="Times New Roman" w:cs="Times New Roman"/>
          <w:sz w:val="24"/>
          <w:szCs w:val="24"/>
        </w:rPr>
        <w:t xml:space="preserve"> (IC)</w:t>
      </w:r>
      <w:r w:rsidR="00643D1C">
        <w:rPr>
          <w:rFonts w:ascii="Times New Roman" w:hAnsi="Times New Roman" w:cs="Times New Roman"/>
          <w:sz w:val="24"/>
          <w:szCs w:val="24"/>
        </w:rPr>
        <w:t xml:space="preserve"> Component and </w:t>
      </w:r>
      <w:r w:rsidR="00B558CC">
        <w:rPr>
          <w:rFonts w:ascii="Times New Roman" w:hAnsi="Times New Roman" w:cs="Times New Roman"/>
          <w:sz w:val="24"/>
          <w:szCs w:val="24"/>
        </w:rPr>
        <w:t>Top-Secret</w:t>
      </w:r>
      <w:r w:rsidR="00643D1C">
        <w:rPr>
          <w:rFonts w:ascii="Times New Roman" w:hAnsi="Times New Roman" w:cs="Times New Roman"/>
          <w:sz w:val="24"/>
          <w:szCs w:val="24"/>
        </w:rPr>
        <w:t xml:space="preserve"> cloud requirements through the </w:t>
      </w:r>
      <w:r w:rsidR="00D253A7">
        <w:rPr>
          <w:rFonts w:ascii="Times New Roman" w:hAnsi="Times New Roman" w:cs="Times New Roman"/>
          <w:sz w:val="24"/>
          <w:szCs w:val="24"/>
        </w:rPr>
        <w:t>Army Military</w:t>
      </w:r>
      <w:r w:rsidR="004F3B2F">
        <w:rPr>
          <w:rFonts w:ascii="Times New Roman" w:hAnsi="Times New Roman" w:cs="Times New Roman"/>
          <w:sz w:val="24"/>
          <w:szCs w:val="24"/>
        </w:rPr>
        <w:t xml:space="preserve"> Intelligence Cloud Computing Service Provider </w:t>
      </w:r>
      <w:r w:rsidR="00C70BE5">
        <w:rPr>
          <w:rFonts w:ascii="Times New Roman" w:hAnsi="Times New Roman" w:cs="Times New Roman"/>
          <w:sz w:val="24"/>
          <w:szCs w:val="24"/>
        </w:rPr>
        <w:t>(AC2SP)</w:t>
      </w:r>
      <w:r w:rsidR="00A400DF">
        <w:rPr>
          <w:rFonts w:ascii="Times New Roman" w:hAnsi="Times New Roman" w:cs="Times New Roman"/>
          <w:sz w:val="24"/>
          <w:szCs w:val="24"/>
        </w:rPr>
        <w:t>, using the Commercial Cloud Services (C2S) and Commercial Cloud Enterprise (C2E)</w:t>
      </w:r>
      <w:r w:rsidR="001B2FFF">
        <w:rPr>
          <w:rFonts w:ascii="Times New Roman" w:hAnsi="Times New Roman" w:cs="Times New Roman"/>
          <w:sz w:val="24"/>
          <w:szCs w:val="24"/>
        </w:rPr>
        <w:t xml:space="preserve"> contracts through the IC </w:t>
      </w:r>
      <w:proofErr w:type="spellStart"/>
      <w:r w:rsidR="001B2FFF">
        <w:rPr>
          <w:rFonts w:ascii="Times New Roman" w:hAnsi="Times New Roman" w:cs="Times New Roman"/>
          <w:sz w:val="24"/>
          <w:szCs w:val="24"/>
        </w:rPr>
        <w:t>CloudWorks</w:t>
      </w:r>
      <w:proofErr w:type="spellEnd"/>
      <w:r w:rsidR="001B2FFF">
        <w:rPr>
          <w:rFonts w:ascii="Times New Roman" w:hAnsi="Times New Roman" w:cs="Times New Roman"/>
          <w:sz w:val="24"/>
          <w:szCs w:val="24"/>
        </w:rPr>
        <w:t xml:space="preserve"> Program Management Office. </w:t>
      </w:r>
      <w:r w:rsidR="00A400DF">
        <w:rPr>
          <w:rFonts w:ascii="Times New Roman" w:hAnsi="Times New Roman" w:cs="Times New Roman"/>
          <w:sz w:val="24"/>
          <w:szCs w:val="24"/>
        </w:rPr>
        <w:t xml:space="preserve"> </w:t>
      </w:r>
      <w:r w:rsidR="005D26F7">
        <w:rPr>
          <w:rFonts w:ascii="Times New Roman" w:hAnsi="Times New Roman" w:cs="Times New Roman"/>
          <w:sz w:val="24"/>
          <w:szCs w:val="24"/>
        </w:rPr>
        <w:t xml:space="preserve">Army requiring activities </w:t>
      </w:r>
      <w:r w:rsidR="00671639">
        <w:rPr>
          <w:rFonts w:ascii="Times New Roman" w:hAnsi="Times New Roman" w:cs="Times New Roman"/>
          <w:sz w:val="24"/>
          <w:szCs w:val="24"/>
        </w:rPr>
        <w:t xml:space="preserve">with Intelligence CSO requirements </w:t>
      </w:r>
      <w:r w:rsidR="005D26F7">
        <w:rPr>
          <w:rFonts w:ascii="Times New Roman" w:hAnsi="Times New Roman" w:cs="Times New Roman"/>
          <w:sz w:val="24"/>
          <w:szCs w:val="24"/>
        </w:rPr>
        <w:t>w</w:t>
      </w:r>
      <w:r w:rsidR="00F97045">
        <w:rPr>
          <w:rFonts w:ascii="Times New Roman" w:hAnsi="Times New Roman" w:cs="Times New Roman"/>
          <w:sz w:val="24"/>
          <w:szCs w:val="24"/>
        </w:rPr>
        <w:t>ill contact the HQDA-DCS-G2</w:t>
      </w:r>
      <w:r w:rsidR="00C928BA">
        <w:rPr>
          <w:rFonts w:ascii="Times New Roman" w:hAnsi="Times New Roman" w:cs="Times New Roman"/>
          <w:sz w:val="24"/>
          <w:szCs w:val="24"/>
        </w:rPr>
        <w:t xml:space="preserve"> </w:t>
      </w:r>
      <w:r w:rsidR="00671639">
        <w:rPr>
          <w:rFonts w:ascii="Times New Roman" w:hAnsi="Times New Roman" w:cs="Times New Roman"/>
          <w:sz w:val="24"/>
          <w:szCs w:val="24"/>
        </w:rPr>
        <w:t>for AC2SP.</w:t>
      </w:r>
    </w:p>
    <w:p w14:paraId="573E4185" w14:textId="77777777" w:rsidR="006F6193" w:rsidRDefault="006F6193" w:rsidP="00B56C06">
      <w:pPr>
        <w:pStyle w:val="ind8"/>
        <w:tabs>
          <w:tab w:val="clear" w:pos="1728"/>
          <w:tab w:val="clear" w:pos="2304"/>
          <w:tab w:val="clear" w:pos="2880"/>
          <w:tab w:val="clear" w:pos="3456"/>
        </w:tabs>
        <w:spacing w:after="240"/>
        <w:ind w:left="0"/>
        <w:rPr>
          <w:rFonts w:ascii="Times New Roman" w:hAnsi="Times New Roman" w:cs="Times New Roman"/>
          <w:sz w:val="24"/>
          <w:szCs w:val="24"/>
        </w:rPr>
      </w:pPr>
    </w:p>
    <w:p w14:paraId="52707E76" w14:textId="7A5C0C92" w:rsidR="006B11F4" w:rsidRPr="006B11F4" w:rsidRDefault="00213467" w:rsidP="006B11F4">
      <w:pPr>
        <w:pStyle w:val="Heading4"/>
      </w:pPr>
      <w:bookmarkStart w:id="20" w:name="_Toc48136050"/>
      <w:bookmarkStart w:id="21" w:name="_Toc150935042"/>
      <w:r w:rsidRPr="006B11F4">
        <w:lastRenderedPageBreak/>
        <w:t>5111.106</w:t>
      </w:r>
      <w:r w:rsidR="006B11F4" w:rsidRPr="006B11F4">
        <w:t xml:space="preserve"> (S</w:t>
      </w:r>
      <w:r w:rsidRPr="006B11F4">
        <w:t>-92</w:t>
      </w:r>
      <w:r w:rsidR="006B11F4" w:rsidRPr="006B11F4">
        <w:t>)</w:t>
      </w:r>
      <w:bookmarkEnd w:id="20"/>
      <w:bookmarkEnd w:id="21"/>
    </w:p>
    <w:p w14:paraId="709237C6" w14:textId="76EBEE8B" w:rsidR="008D648E" w:rsidRDefault="002E620B" w:rsidP="00B56C06">
      <w:pPr>
        <w:pStyle w:val="ind8"/>
        <w:tabs>
          <w:tab w:val="clear" w:pos="1728"/>
          <w:tab w:val="clear" w:pos="2304"/>
          <w:tab w:val="clear" w:pos="2880"/>
          <w:tab w:val="clear" w:pos="3456"/>
        </w:tabs>
        <w:spacing w:after="240"/>
        <w:ind w:left="0"/>
        <w:rPr>
          <w:rFonts w:ascii="Times New Roman" w:hAnsi="Times New Roman" w:cs="Times New Roman"/>
          <w:sz w:val="24"/>
          <w:szCs w:val="24"/>
        </w:rPr>
      </w:pPr>
      <w:ins w:id="22" w:author="Corbin, Jennifer J CIV USARMY HQDA ASA ALT (USA)" w:date="2025-02-10T09:23:00Z">
        <w:r w:rsidRPr="30B4BD4C">
          <w:rPr>
            <w:rFonts w:ascii="Times New Roman" w:hAnsi="Times New Roman" w:cs="Times New Roman"/>
            <w:sz w:val="24"/>
            <w:szCs w:val="24"/>
          </w:rPr>
          <w:t xml:space="preserve">(a) </w:t>
        </w:r>
      </w:ins>
      <w:r w:rsidR="00D53EF8">
        <w:rPr>
          <w:rFonts w:ascii="Times New Roman" w:hAnsi="Times New Roman" w:cs="Times New Roman"/>
          <w:sz w:val="24"/>
          <w:szCs w:val="24"/>
        </w:rPr>
        <w:t>A</w:t>
      </w:r>
      <w:r w:rsidR="00390FC2">
        <w:rPr>
          <w:rFonts w:ascii="Times New Roman" w:hAnsi="Times New Roman" w:cs="Times New Roman"/>
          <w:sz w:val="24"/>
          <w:szCs w:val="24"/>
        </w:rPr>
        <w:t xml:space="preserve">ll </w:t>
      </w:r>
      <w:r w:rsidR="00844D30">
        <w:rPr>
          <w:rFonts w:ascii="Times New Roman" w:hAnsi="Times New Roman" w:cs="Times New Roman"/>
          <w:sz w:val="24"/>
          <w:szCs w:val="24"/>
        </w:rPr>
        <w:t xml:space="preserve">cloud requirements owners </w:t>
      </w:r>
      <w:r w:rsidR="00390FC2">
        <w:rPr>
          <w:rFonts w:ascii="Times New Roman" w:hAnsi="Times New Roman" w:cs="Times New Roman"/>
          <w:sz w:val="24"/>
          <w:szCs w:val="24"/>
        </w:rPr>
        <w:t>shall use the CLIN descriptions aligned to the prescribed PSCs</w:t>
      </w:r>
      <w:r w:rsidR="00D3796A">
        <w:rPr>
          <w:rFonts w:ascii="Times New Roman" w:hAnsi="Times New Roman" w:cs="Times New Roman"/>
          <w:sz w:val="24"/>
          <w:szCs w:val="24"/>
        </w:rPr>
        <w:t>, located</w:t>
      </w:r>
      <w:r w:rsidR="00390FC2">
        <w:rPr>
          <w:rFonts w:ascii="Times New Roman" w:hAnsi="Times New Roman" w:cs="Times New Roman"/>
          <w:sz w:val="24"/>
          <w:szCs w:val="24"/>
        </w:rPr>
        <w:t xml:space="preserve"> </w:t>
      </w:r>
      <w:r w:rsidR="00BB7846">
        <w:rPr>
          <w:rFonts w:ascii="Times New Roman" w:hAnsi="Times New Roman" w:cs="Times New Roman"/>
          <w:sz w:val="24"/>
          <w:szCs w:val="24"/>
        </w:rPr>
        <w:t xml:space="preserve">in </w:t>
      </w:r>
      <w:r w:rsidR="00437C59">
        <w:rPr>
          <w:rFonts w:ascii="Times New Roman" w:hAnsi="Times New Roman" w:cs="Times New Roman"/>
          <w:sz w:val="24"/>
          <w:szCs w:val="24"/>
        </w:rPr>
        <w:t xml:space="preserve">AFARS </w:t>
      </w:r>
      <w:r w:rsidR="00BB7846">
        <w:rPr>
          <w:rFonts w:ascii="Times New Roman" w:hAnsi="Times New Roman" w:cs="Times New Roman"/>
          <w:sz w:val="24"/>
          <w:szCs w:val="24"/>
        </w:rPr>
        <w:t>Appendix HH</w:t>
      </w:r>
      <w:r w:rsidR="00E064CE">
        <w:rPr>
          <w:rFonts w:ascii="Times New Roman" w:hAnsi="Times New Roman" w:cs="Times New Roman"/>
          <w:sz w:val="24"/>
          <w:szCs w:val="24"/>
        </w:rPr>
        <w:t>,</w:t>
      </w:r>
      <w:r w:rsidR="00D63030">
        <w:rPr>
          <w:rFonts w:ascii="Times New Roman" w:hAnsi="Times New Roman" w:cs="Times New Roman"/>
          <w:sz w:val="24"/>
          <w:szCs w:val="24"/>
        </w:rPr>
        <w:t xml:space="preserve"> </w:t>
      </w:r>
      <w:r w:rsidR="002F056C">
        <w:rPr>
          <w:rFonts w:ascii="Times New Roman" w:hAnsi="Times New Roman" w:cs="Times New Roman"/>
          <w:sz w:val="24"/>
          <w:szCs w:val="24"/>
        </w:rPr>
        <w:t xml:space="preserve">for all new cloud-related requirements </w:t>
      </w:r>
      <w:r w:rsidR="00D63030">
        <w:rPr>
          <w:rFonts w:ascii="Times New Roman" w:hAnsi="Times New Roman" w:cs="Times New Roman"/>
          <w:sz w:val="24"/>
          <w:szCs w:val="24"/>
        </w:rPr>
        <w:t>for entry into contract management and portfolio</w:t>
      </w:r>
      <w:r w:rsidR="00E064CE">
        <w:rPr>
          <w:rFonts w:ascii="Times New Roman" w:hAnsi="Times New Roman" w:cs="Times New Roman"/>
          <w:sz w:val="24"/>
          <w:szCs w:val="24"/>
        </w:rPr>
        <w:t xml:space="preserve"> management systems.  The requiring organization shall identify the cloud activity</w:t>
      </w:r>
      <w:r w:rsidR="00346199">
        <w:rPr>
          <w:rFonts w:ascii="Times New Roman" w:hAnsi="Times New Roman" w:cs="Times New Roman"/>
          <w:sz w:val="24"/>
          <w:szCs w:val="24"/>
        </w:rPr>
        <w:t xml:space="preserve">, </w:t>
      </w:r>
      <w:r w:rsidR="00E064CE">
        <w:rPr>
          <w:rFonts w:ascii="Times New Roman" w:hAnsi="Times New Roman" w:cs="Times New Roman"/>
          <w:sz w:val="24"/>
          <w:szCs w:val="24"/>
        </w:rPr>
        <w:t>the assigned TBM tow</w:t>
      </w:r>
      <w:r w:rsidR="00346199">
        <w:rPr>
          <w:rFonts w:ascii="Times New Roman" w:hAnsi="Times New Roman" w:cs="Times New Roman"/>
          <w:sz w:val="24"/>
          <w:szCs w:val="24"/>
        </w:rPr>
        <w:t xml:space="preserve">er, and PSC to enable </w:t>
      </w:r>
      <w:r w:rsidR="007357F9">
        <w:rPr>
          <w:rFonts w:ascii="Times New Roman" w:hAnsi="Times New Roman" w:cs="Times New Roman"/>
          <w:sz w:val="24"/>
          <w:szCs w:val="24"/>
        </w:rPr>
        <w:t xml:space="preserve">clear mapping of the requirement to an appropriate CLIN(s).  The prescribed PSCs are further </w:t>
      </w:r>
      <w:r w:rsidR="00000B80">
        <w:rPr>
          <w:rFonts w:ascii="Times New Roman" w:hAnsi="Times New Roman" w:cs="Times New Roman"/>
          <w:sz w:val="24"/>
          <w:szCs w:val="24"/>
        </w:rPr>
        <w:t xml:space="preserve">aligned to the designated TBM investment areas for government-wide reporting requirements.  </w:t>
      </w:r>
      <w:r w:rsidR="00E4334B">
        <w:rPr>
          <w:rFonts w:ascii="Times New Roman" w:hAnsi="Times New Roman" w:cs="Times New Roman"/>
          <w:sz w:val="24"/>
          <w:szCs w:val="24"/>
        </w:rPr>
        <w:t xml:space="preserve">Cloud requirements owners shall </w:t>
      </w:r>
      <w:r w:rsidR="008721A4">
        <w:rPr>
          <w:rFonts w:ascii="Times New Roman" w:hAnsi="Times New Roman" w:cs="Times New Roman"/>
          <w:sz w:val="24"/>
          <w:szCs w:val="24"/>
        </w:rPr>
        <w:t xml:space="preserve">include </w:t>
      </w:r>
      <w:r w:rsidR="00E4334B">
        <w:rPr>
          <w:rFonts w:ascii="Times New Roman" w:hAnsi="Times New Roman" w:cs="Times New Roman"/>
          <w:sz w:val="24"/>
          <w:szCs w:val="24"/>
        </w:rPr>
        <w:t xml:space="preserve">applicable </w:t>
      </w:r>
      <w:r w:rsidR="00F664FD">
        <w:rPr>
          <w:rFonts w:ascii="Times New Roman" w:hAnsi="Times New Roman" w:cs="Times New Roman"/>
          <w:sz w:val="24"/>
          <w:szCs w:val="24"/>
        </w:rPr>
        <w:t>Performance Work Statement language</w:t>
      </w:r>
      <w:r w:rsidR="00FF37EA">
        <w:rPr>
          <w:rFonts w:ascii="Times New Roman" w:hAnsi="Times New Roman" w:cs="Times New Roman"/>
          <w:sz w:val="24"/>
          <w:szCs w:val="24"/>
        </w:rPr>
        <w:t>,</w:t>
      </w:r>
      <w:r w:rsidR="00F664FD">
        <w:rPr>
          <w:rFonts w:ascii="Times New Roman" w:hAnsi="Times New Roman" w:cs="Times New Roman"/>
          <w:sz w:val="24"/>
          <w:szCs w:val="24"/>
        </w:rPr>
        <w:t xml:space="preserve"> </w:t>
      </w:r>
      <w:r w:rsidR="00FF37EA">
        <w:rPr>
          <w:rFonts w:ascii="Times New Roman" w:hAnsi="Times New Roman" w:cs="Times New Roman"/>
          <w:sz w:val="24"/>
          <w:szCs w:val="24"/>
        </w:rPr>
        <w:t>identified</w:t>
      </w:r>
      <w:ins w:id="23" w:author="Corbin, Jennifer J CIV USARMY HQDA ASA ALT (USA)" w:date="2025-02-07T14:43:00Z">
        <w:r w:rsidR="00C329E3" w:rsidRPr="30B4BD4C">
          <w:rPr>
            <w:rFonts w:ascii="Times New Roman" w:hAnsi="Times New Roman" w:cs="Times New Roman"/>
            <w:sz w:val="24"/>
            <w:szCs w:val="24"/>
          </w:rPr>
          <w:t xml:space="preserve"> </w:t>
        </w:r>
      </w:ins>
      <w:r w:rsidR="66F8D136" w:rsidRPr="180CFE6B">
        <w:rPr>
          <w:rFonts w:ascii="Times New Roman" w:hAnsi="Times New Roman" w:cs="Times New Roman"/>
          <w:sz w:val="24"/>
          <w:szCs w:val="24"/>
        </w:rPr>
        <w:t>at</w:t>
      </w:r>
      <w:ins w:id="24" w:author="Corbin, Jennifer J CIV USARMY HQDA ASA ALT (USA)" w:date="2025-02-07T14:43:00Z">
        <w:r w:rsidR="00C329E3" w:rsidRPr="30B4BD4C">
          <w:rPr>
            <w:rFonts w:ascii="Times New Roman" w:hAnsi="Times New Roman" w:cs="Times New Roman"/>
            <w:sz w:val="24"/>
            <w:szCs w:val="24"/>
          </w:rPr>
          <w:t xml:space="preserve"> </w:t>
        </w:r>
      </w:ins>
      <w:r w:rsidRPr="30B4BD4C">
        <w:rPr>
          <w:rFonts w:ascii="Times New Roman" w:hAnsi="Times New Roman" w:cs="Times New Roman"/>
        </w:rPr>
        <w:fldChar w:fldCharType="begin"/>
      </w:r>
      <w:r w:rsidR="00C329E3" w:rsidRPr="00C329E3">
        <w:rPr>
          <w:rFonts w:ascii="Times New Roman" w:hAnsi="Times New Roman" w:cs="Times New Roman"/>
        </w:rPr>
        <w:instrText>HYPERLINK "https://armyeitaas.sharepoint-mil.us/teams/HQDAOfficeoftheChiefInformationOfficer/Shared%20Documents/Forms/AllItems.aspx?ga=1&amp;id=%2Fteams%2FHQDAOfficeoftheChiefInformationOfficer%2FShared%20Documents%2FGeneral%2FDissemination%2FAFARS%20Appendix%20HH%2FArmy%20Technology%20Solutions%20PWS%20language%2FArmy%20Technology%20Solutions%20PWS%20Language%20%2D%2020250122%2Epdf&amp;parent=%2Fteams%2FHQDAOfficeoftheChiefInformationOfficer%2FShared%20Documents%2FGeneral%2FDissemination%2FAFARS%20Appendix%20HH%2FArmy%20Technology%20Solutions%20PWS%20language"</w:instrText>
      </w:r>
      <w:r w:rsidRPr="30B4BD4C">
        <w:rPr>
          <w:rFonts w:ascii="Times New Roman" w:hAnsi="Times New Roman" w:cs="Times New Roman"/>
        </w:rPr>
      </w:r>
      <w:r w:rsidRPr="30B4BD4C">
        <w:rPr>
          <w:rFonts w:ascii="Times New Roman" w:hAnsi="Times New Roman" w:cs="Times New Roman"/>
        </w:rPr>
        <w:fldChar w:fldCharType="separate"/>
      </w:r>
      <w:ins w:id="25" w:author="Corbin, Jennifer J CIV USARMY HQDA ASA ALT (USA)" w:date="2025-02-07T14:43:00Z">
        <w:r w:rsidR="00C329E3" w:rsidRPr="30B4BD4C">
          <w:rPr>
            <w:rStyle w:val="Hyperlink"/>
            <w:rFonts w:ascii="Times New Roman" w:hAnsi="Times New Roman" w:cs="Times New Roman"/>
          </w:rPr>
          <w:t>HQDA, Office of the Chief Information Officer - Army Technology Solutions PWS Language - 20250122.pdf - All Documents</w:t>
        </w:r>
        <w:r w:rsidRPr="30B4BD4C">
          <w:rPr>
            <w:rFonts w:ascii="Times New Roman" w:hAnsi="Times New Roman" w:cs="Times New Roman"/>
          </w:rPr>
          <w:fldChar w:fldCharType="end"/>
        </w:r>
      </w:ins>
      <w:ins w:id="26" w:author="Corbin, Jennifer J CIV USARMY HQDA ASA ALT (USA)" w:date="2025-02-07T14:44:00Z">
        <w:r w:rsidR="00C329E3">
          <w:t>.</w:t>
        </w:r>
      </w:ins>
      <w:del w:id="27" w:author="Corbin, Jennifer J CIV USARMY HQDA ASA ALT (USA)" w:date="2025-02-07T14:44:00Z">
        <w:r w:rsidRPr="30B4BD4C" w:rsidDel="002E620B">
          <w:rPr>
            <w:rFonts w:ascii="Times New Roman" w:hAnsi="Times New Roman" w:cs="Times New Roman"/>
            <w:sz w:val="24"/>
            <w:szCs w:val="24"/>
          </w:rPr>
          <w:delText xml:space="preserve"> </w:delText>
        </w:r>
      </w:del>
      <w:del w:id="28" w:author="Corbin, Jennifer J CIV USARMY HQDA ASA ALT (USA)" w:date="2025-02-07T14:43:00Z">
        <w:r w:rsidRPr="30B4BD4C" w:rsidDel="002E620B">
          <w:rPr>
            <w:rFonts w:ascii="Times New Roman" w:hAnsi="Times New Roman" w:cs="Times New Roman"/>
            <w:sz w:val="24"/>
            <w:szCs w:val="24"/>
          </w:rPr>
          <w:delText>in Appendix HH</w:delText>
        </w:r>
      </w:del>
      <w:del w:id="29" w:author="Corbin, Jennifer J CIV USARMY HQDA ASA ALT (USA)" w:date="2025-02-07T14:44:00Z">
        <w:r w:rsidRPr="30B4BD4C" w:rsidDel="002E620B">
          <w:rPr>
            <w:rFonts w:ascii="Times New Roman" w:hAnsi="Times New Roman" w:cs="Times New Roman"/>
            <w:sz w:val="24"/>
            <w:szCs w:val="24"/>
          </w:rPr>
          <w:delText>,</w:delText>
        </w:r>
      </w:del>
      <w:del w:id="30" w:author="Corbin, Jennifer J CIV USARMY HQDA ASA ALT (USA)" w:date="2025-02-07T14:43:00Z">
        <w:r w:rsidRPr="30B4BD4C" w:rsidDel="002E620B">
          <w:rPr>
            <w:rFonts w:ascii="Times New Roman" w:hAnsi="Times New Roman" w:cs="Times New Roman"/>
            <w:sz w:val="24"/>
            <w:szCs w:val="24"/>
          </w:rPr>
          <w:delText xml:space="preserve"> and ensure all cloud-related requirements and resulting contract action(s) implement the Army’s Common Cloud Contracting Language.</w:delText>
        </w:r>
      </w:del>
      <w:r w:rsidR="00FF37EA">
        <w:rPr>
          <w:rFonts w:ascii="Times New Roman" w:hAnsi="Times New Roman" w:cs="Times New Roman"/>
          <w:sz w:val="24"/>
          <w:szCs w:val="24"/>
        </w:rPr>
        <w:t xml:space="preserve">  </w:t>
      </w:r>
      <w:r w:rsidR="00346199">
        <w:rPr>
          <w:rFonts w:ascii="Times New Roman" w:hAnsi="Times New Roman" w:cs="Times New Roman"/>
          <w:sz w:val="24"/>
          <w:szCs w:val="24"/>
        </w:rPr>
        <w:t xml:space="preserve"> </w:t>
      </w:r>
    </w:p>
    <w:p w14:paraId="69932513" w14:textId="2E0F93CD" w:rsidR="005F4091" w:rsidRPr="005F4091" w:rsidRDefault="00206CD1" w:rsidP="005F4091">
      <w:pPr>
        <w:pStyle w:val="Heading3"/>
      </w:pPr>
      <w:bookmarkStart w:id="31" w:name="_Toc512840003"/>
      <w:bookmarkStart w:id="32" w:name="_Toc514050281"/>
      <w:bookmarkStart w:id="33" w:name="_Toc27990080"/>
      <w:bookmarkStart w:id="34" w:name="_Toc48136054"/>
      <w:bookmarkStart w:id="35" w:name="_Toc150935043"/>
      <w:r w:rsidRPr="009231E9">
        <w:t>Subpart 5111.2 – Using and Maintaining Requirements Documents</w:t>
      </w:r>
      <w:bookmarkStart w:id="36" w:name="_Toc512840009"/>
      <w:bookmarkStart w:id="37" w:name="_Toc512840004"/>
      <w:bookmarkEnd w:id="31"/>
      <w:bookmarkEnd w:id="32"/>
      <w:bookmarkEnd w:id="33"/>
      <w:bookmarkEnd w:id="34"/>
      <w:bookmarkEnd w:id="35"/>
    </w:p>
    <w:p w14:paraId="52E2F69B" w14:textId="05E79327" w:rsidR="005F4091" w:rsidRDefault="005F4091" w:rsidP="005F4091">
      <w:pPr>
        <w:pStyle w:val="Heading4"/>
      </w:pPr>
      <w:bookmarkStart w:id="38" w:name="_Toc514050282"/>
      <w:bookmarkStart w:id="39" w:name="_Toc27990081"/>
      <w:bookmarkStart w:id="40" w:name="_Toc48136055"/>
      <w:bookmarkStart w:id="41" w:name="_Toc150935044"/>
      <w:proofErr w:type="gramStart"/>
      <w:r w:rsidRPr="009231E9">
        <w:t>5111.274  Item</w:t>
      </w:r>
      <w:proofErr w:type="gramEnd"/>
      <w:r w:rsidRPr="009231E9">
        <w:t xml:space="preserve"> identification and valuation requirements.</w:t>
      </w:r>
      <w:bookmarkEnd w:id="38"/>
      <w:bookmarkEnd w:id="39"/>
      <w:bookmarkEnd w:id="40"/>
      <w:bookmarkEnd w:id="41"/>
    </w:p>
    <w:p w14:paraId="1B241B42" w14:textId="07368D9A" w:rsidR="005F4091" w:rsidRDefault="005F4091" w:rsidP="005F4091">
      <w:pPr>
        <w:pStyle w:val="Heading4"/>
      </w:pPr>
      <w:bookmarkStart w:id="42" w:name="_Toc514050283"/>
      <w:bookmarkStart w:id="43" w:name="_Toc27990082"/>
      <w:bookmarkStart w:id="44" w:name="_Toc48136056"/>
      <w:bookmarkStart w:id="45" w:name="_Toc150935045"/>
      <w:r>
        <w:t>5111.274-</w:t>
      </w:r>
      <w:proofErr w:type="gramStart"/>
      <w:r>
        <w:t>2  Policy</w:t>
      </w:r>
      <w:proofErr w:type="gramEnd"/>
      <w:r>
        <w:t xml:space="preserve"> for item unique identification.</w:t>
      </w:r>
      <w:bookmarkEnd w:id="36"/>
      <w:bookmarkEnd w:id="42"/>
      <w:bookmarkEnd w:id="43"/>
      <w:bookmarkEnd w:id="44"/>
      <w:bookmarkEnd w:id="45"/>
    </w:p>
    <w:p w14:paraId="53366567" w14:textId="77777777" w:rsidR="005F4091" w:rsidRPr="005F4091" w:rsidRDefault="005F4091" w:rsidP="005F4091">
      <w:pPr>
        <w:pStyle w:val="ind8"/>
        <w:tabs>
          <w:tab w:val="clear" w:pos="1728"/>
          <w:tab w:val="clear" w:pos="2304"/>
          <w:tab w:val="clear" w:pos="2880"/>
          <w:tab w:val="clear" w:pos="3456"/>
        </w:tabs>
        <w:spacing w:after="240"/>
        <w:ind w:left="0"/>
        <w:rPr>
          <w:rFonts w:ascii="Times New Roman" w:hAnsi="Times New Roman" w:cs="Times New Roman"/>
          <w:color w:val="000000"/>
          <w:sz w:val="24"/>
          <w:szCs w:val="24"/>
        </w:rPr>
      </w:pPr>
      <w:r w:rsidRPr="005F4091">
        <w:rPr>
          <w:rFonts w:ascii="Times New Roman" w:hAnsi="Times New Roman" w:cs="Times New Roman"/>
          <w:color w:val="000000"/>
          <w:sz w:val="24"/>
          <w:szCs w:val="24"/>
        </w:rPr>
        <w:t>(b)(1</w:t>
      </w:r>
      <w:proofErr w:type="gramStart"/>
      <w:r w:rsidRPr="005F4091">
        <w:rPr>
          <w:rFonts w:ascii="Times New Roman" w:hAnsi="Times New Roman" w:cs="Times New Roman"/>
          <w:color w:val="000000"/>
          <w:sz w:val="24"/>
          <w:szCs w:val="24"/>
        </w:rPr>
        <w:t>)  The</w:t>
      </w:r>
      <w:proofErr w:type="gramEnd"/>
      <w:r w:rsidRPr="005F4091">
        <w:rPr>
          <w:rFonts w:ascii="Times New Roman" w:hAnsi="Times New Roman" w:cs="Times New Roman"/>
          <w:color w:val="000000"/>
          <w:sz w:val="24"/>
          <w:szCs w:val="24"/>
        </w:rPr>
        <w:t xml:space="preserve"> head of the contracting activity, on a non-delegable basis, has the authority to determine use of the items as described in DFARS 211.274-2.  </w:t>
      </w:r>
    </w:p>
    <w:p w14:paraId="6F4A9431" w14:textId="1B8FCB97" w:rsidR="005F4091" w:rsidRPr="005F4091" w:rsidRDefault="005F4091" w:rsidP="005F4091">
      <w:pPr>
        <w:rPr>
          <w:rFonts w:ascii="Times New Roman" w:hAnsi="Times New Roman" w:cs="Times New Roman"/>
          <w:sz w:val="24"/>
          <w:szCs w:val="24"/>
        </w:rPr>
      </w:pPr>
      <w:r w:rsidRPr="005F4091">
        <w:rPr>
          <w:rFonts w:ascii="Times New Roman" w:hAnsi="Times New Roman" w:cs="Times New Roman"/>
          <w:sz w:val="24"/>
          <w:szCs w:val="24"/>
        </w:rPr>
        <w:t>(b)(2)(</w:t>
      </w:r>
      <w:proofErr w:type="spellStart"/>
      <w:r w:rsidRPr="005F4091">
        <w:rPr>
          <w:rFonts w:ascii="Times New Roman" w:hAnsi="Times New Roman" w:cs="Times New Roman"/>
          <w:sz w:val="24"/>
          <w:szCs w:val="24"/>
        </w:rPr>
        <w:t>i</w:t>
      </w:r>
      <w:proofErr w:type="spellEnd"/>
      <w:r w:rsidRPr="005F4091">
        <w:rPr>
          <w:rFonts w:ascii="Times New Roman" w:hAnsi="Times New Roman" w:cs="Times New Roman"/>
          <w:sz w:val="24"/>
          <w:szCs w:val="24"/>
        </w:rPr>
        <w:t>)(</w:t>
      </w:r>
      <w:proofErr w:type="gramStart"/>
      <w:r w:rsidRPr="005F4091">
        <w:rPr>
          <w:rFonts w:ascii="Times New Roman" w:hAnsi="Times New Roman" w:cs="Times New Roman"/>
          <w:sz w:val="24"/>
          <w:szCs w:val="24"/>
        </w:rPr>
        <w:t>B)  The</w:t>
      </w:r>
      <w:proofErr w:type="gramEnd"/>
      <w:r w:rsidRPr="005F4091">
        <w:rPr>
          <w:rFonts w:ascii="Times New Roman" w:hAnsi="Times New Roman" w:cs="Times New Roman"/>
          <w:sz w:val="24"/>
          <w:szCs w:val="24"/>
        </w:rPr>
        <w:t xml:space="preserve"> head of the contracting activity shall execute the determination and findings.  See </w:t>
      </w:r>
      <w:hyperlink r:id="rId12" w:history="1">
        <w:r w:rsidRPr="00337BEF">
          <w:rPr>
            <w:rStyle w:val="Hyperlink"/>
            <w:rFonts w:ascii="Times New Roman" w:hAnsi="Times New Roman" w:cs="Times New Roman"/>
            <w:sz w:val="24"/>
            <w:szCs w:val="24"/>
          </w:rPr>
          <w:t>Appendix GG</w:t>
        </w:r>
      </w:hyperlink>
      <w:r w:rsidRPr="005F4091">
        <w:rPr>
          <w:rFonts w:ascii="Times New Roman" w:hAnsi="Times New Roman" w:cs="Times New Roman"/>
          <w:sz w:val="24"/>
          <w:szCs w:val="24"/>
        </w:rPr>
        <w:t xml:space="preserve"> for further delegation.</w:t>
      </w:r>
    </w:p>
    <w:p w14:paraId="7DF6165C" w14:textId="77777777" w:rsidR="00F35AC9" w:rsidRDefault="00E96BE4" w:rsidP="001C0792">
      <w:pPr>
        <w:pStyle w:val="Heading4"/>
      </w:pPr>
      <w:bookmarkStart w:id="46" w:name="_Toc512840005"/>
      <w:bookmarkStart w:id="47" w:name="_Toc514050284"/>
      <w:bookmarkStart w:id="48" w:name="_Toc27990083"/>
      <w:bookmarkStart w:id="49" w:name="_Toc48136057"/>
      <w:bookmarkStart w:id="50" w:name="_Toc150935046"/>
      <w:bookmarkEnd w:id="37"/>
      <w:r w:rsidRPr="000E6E32">
        <w:t>5111.274-2 (S-90)</w:t>
      </w:r>
      <w:bookmarkEnd w:id="46"/>
      <w:bookmarkEnd w:id="47"/>
      <w:bookmarkEnd w:id="48"/>
      <w:bookmarkEnd w:id="49"/>
      <w:bookmarkEnd w:id="50"/>
      <w:r w:rsidRPr="00113CBD">
        <w:t xml:space="preserve">  </w:t>
      </w:r>
    </w:p>
    <w:p w14:paraId="28D24548" w14:textId="397F819D" w:rsidR="00113CBD" w:rsidRPr="00435FC6" w:rsidRDefault="00E96BE4" w:rsidP="006076D4">
      <w:pPr>
        <w:rPr>
          <w:color w:val="000000" w:themeColor="text1"/>
        </w:rPr>
      </w:pPr>
      <w:bookmarkStart w:id="51" w:name="_Toc512840006"/>
      <w:r w:rsidRPr="00435FC6">
        <w:rPr>
          <w:rFonts w:ascii="Times New Roman" w:hAnsi="Times New Roman" w:cs="Times New Roman"/>
          <w:color w:val="000000" w:themeColor="text1"/>
          <w:sz w:val="24"/>
          <w:szCs w:val="24"/>
        </w:rPr>
        <w:t xml:space="preserve">The </w:t>
      </w:r>
      <w:r w:rsidR="003B3DCF">
        <w:rPr>
          <w:rFonts w:ascii="Times New Roman" w:hAnsi="Times New Roman" w:cs="Times New Roman"/>
          <w:color w:val="000000" w:themeColor="text1"/>
          <w:sz w:val="24"/>
          <w:szCs w:val="24"/>
        </w:rPr>
        <w:t>C</w:t>
      </w:r>
      <w:r w:rsidRPr="00435FC6">
        <w:rPr>
          <w:rFonts w:ascii="Times New Roman" w:hAnsi="Times New Roman" w:cs="Times New Roman"/>
          <w:color w:val="000000" w:themeColor="text1"/>
          <w:sz w:val="24"/>
          <w:szCs w:val="24"/>
        </w:rPr>
        <w:t>ontracting officer shall include separately identifiable contract line items as described at DFARS 204.7103 for items, including items of contractor acquired property, that require item unique identification as identified in DFARS 211.274-2</w:t>
      </w:r>
      <w:r w:rsidR="00113CBD" w:rsidRPr="00435FC6">
        <w:rPr>
          <w:rFonts w:ascii="Times New Roman" w:hAnsi="Times New Roman" w:cs="Times New Roman"/>
          <w:color w:val="000000" w:themeColor="text1"/>
          <w:sz w:val="24"/>
          <w:szCs w:val="24"/>
        </w:rPr>
        <w:t>.</w:t>
      </w:r>
      <w:bookmarkEnd w:id="51"/>
    </w:p>
    <w:p w14:paraId="6AC986B4" w14:textId="77777777" w:rsidR="00F35AC9" w:rsidRDefault="002D7D71" w:rsidP="001C0792">
      <w:pPr>
        <w:pStyle w:val="Heading4"/>
      </w:pPr>
      <w:bookmarkStart w:id="52" w:name="_Toc512840007"/>
      <w:bookmarkStart w:id="53" w:name="_Toc514050285"/>
      <w:bookmarkStart w:id="54" w:name="_Toc27990084"/>
      <w:bookmarkStart w:id="55" w:name="_Toc48136058"/>
      <w:bookmarkStart w:id="56" w:name="_Toc150935047"/>
      <w:r w:rsidRPr="000E6E32">
        <w:t>5111.274-2 (S-91)</w:t>
      </w:r>
      <w:bookmarkEnd w:id="52"/>
      <w:bookmarkEnd w:id="53"/>
      <w:bookmarkEnd w:id="54"/>
      <w:bookmarkEnd w:id="55"/>
      <w:bookmarkEnd w:id="56"/>
      <w:r>
        <w:t xml:space="preserve"> </w:t>
      </w:r>
    </w:p>
    <w:p w14:paraId="28D2454C" w14:textId="04CB163B" w:rsidR="00505EB3" w:rsidRPr="00435FC6" w:rsidRDefault="00FA4D37" w:rsidP="006076D4">
      <w:pPr>
        <w:rPr>
          <w:rFonts w:ascii="Times New Roman" w:hAnsi="Times New Roman" w:cs="Times New Roman"/>
          <w:color w:val="000000" w:themeColor="text1"/>
          <w:sz w:val="24"/>
          <w:szCs w:val="24"/>
        </w:rPr>
      </w:pPr>
      <w:bookmarkStart w:id="57" w:name="_Toc512840008"/>
      <w:r w:rsidRPr="00435FC6">
        <w:rPr>
          <w:rFonts w:ascii="Times New Roman" w:hAnsi="Times New Roman" w:cs="Times New Roman"/>
          <w:color w:val="000000" w:themeColor="text1"/>
          <w:sz w:val="24"/>
          <w:szCs w:val="24"/>
        </w:rPr>
        <w:t>See AFARS 5142.1503(b)(2)(vi) for requirements to document contractor compliance with item unique identification in the Contractor Performance Assessment Reports System.</w:t>
      </w:r>
      <w:bookmarkEnd w:id="57"/>
    </w:p>
    <w:p w14:paraId="28D2454D" w14:textId="77777777" w:rsidR="008C74D9" w:rsidRPr="009231E9" w:rsidRDefault="00960010" w:rsidP="001C0792">
      <w:pPr>
        <w:pStyle w:val="Heading4"/>
      </w:pPr>
      <w:bookmarkStart w:id="58" w:name="_Toc512840010"/>
      <w:bookmarkStart w:id="59" w:name="_Toc514050286"/>
      <w:bookmarkStart w:id="60" w:name="_Toc27990085"/>
      <w:bookmarkStart w:id="61" w:name="_Toc48136059"/>
      <w:bookmarkStart w:id="62" w:name="_Toc150935048"/>
      <w:r w:rsidRPr="009231E9">
        <w:t>5111.274-</w:t>
      </w:r>
      <w:proofErr w:type="gramStart"/>
      <w:r w:rsidRPr="009231E9">
        <w:t xml:space="preserve">6 </w:t>
      </w:r>
      <w:r w:rsidR="00E748BE" w:rsidRPr="009231E9">
        <w:t xml:space="preserve"> </w:t>
      </w:r>
      <w:r w:rsidRPr="009231E9">
        <w:t>Contract</w:t>
      </w:r>
      <w:proofErr w:type="gramEnd"/>
      <w:r w:rsidRPr="009231E9">
        <w:t xml:space="preserve"> clauses</w:t>
      </w:r>
      <w:r w:rsidR="00E748BE" w:rsidRPr="009231E9">
        <w:t>.</w:t>
      </w:r>
      <w:bookmarkEnd w:id="58"/>
      <w:bookmarkEnd w:id="59"/>
      <w:bookmarkEnd w:id="60"/>
      <w:bookmarkEnd w:id="61"/>
      <w:bookmarkEnd w:id="62"/>
    </w:p>
    <w:p w14:paraId="28D2454E" w14:textId="764AE591" w:rsidR="008C74D9" w:rsidRPr="009231E9" w:rsidRDefault="00960010" w:rsidP="00B93319">
      <w:pPr>
        <w:pStyle w:val="ind8"/>
        <w:tabs>
          <w:tab w:val="clear" w:pos="1728"/>
          <w:tab w:val="clear" w:pos="2304"/>
          <w:tab w:val="clear" w:pos="2880"/>
          <w:tab w:val="clear" w:pos="3456"/>
        </w:tabs>
        <w:spacing w:after="240"/>
        <w:ind w:left="0"/>
        <w:rPr>
          <w:rFonts w:ascii="Times New Roman" w:hAnsi="Times New Roman" w:cs="Times New Roman"/>
          <w:color w:val="000000"/>
          <w:sz w:val="24"/>
          <w:szCs w:val="24"/>
        </w:rPr>
      </w:pPr>
      <w:r w:rsidRPr="009231E9">
        <w:rPr>
          <w:rFonts w:ascii="Times New Roman" w:hAnsi="Times New Roman" w:cs="Times New Roman"/>
          <w:color w:val="000000"/>
          <w:sz w:val="24"/>
          <w:szCs w:val="24"/>
        </w:rPr>
        <w:t>(a)(1</w:t>
      </w:r>
      <w:proofErr w:type="gramStart"/>
      <w:r w:rsidRPr="009231E9">
        <w:rPr>
          <w:rFonts w:ascii="Times New Roman" w:hAnsi="Times New Roman" w:cs="Times New Roman"/>
          <w:color w:val="000000"/>
          <w:sz w:val="24"/>
          <w:szCs w:val="24"/>
        </w:rPr>
        <w:t>)  Use</w:t>
      </w:r>
      <w:proofErr w:type="gramEnd"/>
      <w:r w:rsidRPr="009231E9">
        <w:rPr>
          <w:rFonts w:ascii="Times New Roman" w:hAnsi="Times New Roman" w:cs="Times New Roman"/>
          <w:color w:val="000000"/>
          <w:sz w:val="24"/>
          <w:szCs w:val="24"/>
        </w:rPr>
        <w:t xml:space="preserve"> the clause at 252.211-7003, Item Id</w:t>
      </w:r>
      <w:r w:rsidR="005F4091">
        <w:rPr>
          <w:rFonts w:ascii="Times New Roman" w:hAnsi="Times New Roman" w:cs="Times New Roman"/>
          <w:color w:val="000000"/>
          <w:sz w:val="24"/>
          <w:szCs w:val="24"/>
        </w:rPr>
        <w:t>entification and Valuation, in all</w:t>
      </w:r>
      <w:r w:rsidRPr="009231E9">
        <w:rPr>
          <w:rFonts w:ascii="Times New Roman" w:hAnsi="Times New Roman" w:cs="Times New Roman"/>
          <w:color w:val="000000"/>
          <w:sz w:val="24"/>
          <w:szCs w:val="24"/>
        </w:rPr>
        <w:t xml:space="preserve"> solicitations and contracts for supplies.</w:t>
      </w:r>
    </w:p>
    <w:p w14:paraId="28D2454F" w14:textId="14B3EED0" w:rsidR="008C74D9" w:rsidRPr="009231E9" w:rsidRDefault="00960010" w:rsidP="000E6E32">
      <w:pPr>
        <w:pStyle w:val="ind8"/>
        <w:tabs>
          <w:tab w:val="clear" w:pos="1728"/>
          <w:tab w:val="clear" w:pos="2304"/>
          <w:tab w:val="clear" w:pos="2880"/>
          <w:tab w:val="clear" w:pos="3456"/>
        </w:tabs>
        <w:spacing w:after="240"/>
        <w:ind w:left="0" w:firstLine="270"/>
        <w:rPr>
          <w:rFonts w:ascii="Times New Roman" w:hAnsi="Times New Roman" w:cs="Times New Roman"/>
          <w:color w:val="000000"/>
          <w:sz w:val="24"/>
          <w:szCs w:val="24"/>
        </w:rPr>
      </w:pPr>
      <w:r w:rsidRPr="009231E9">
        <w:rPr>
          <w:rFonts w:ascii="Times New Roman" w:hAnsi="Times New Roman" w:cs="Times New Roman"/>
          <w:color w:val="000000"/>
          <w:sz w:val="24"/>
          <w:szCs w:val="24"/>
        </w:rPr>
        <w:t xml:space="preserve">(2)  The </w:t>
      </w:r>
      <w:r w:rsidR="003B3DCF">
        <w:rPr>
          <w:rFonts w:ascii="Times New Roman" w:hAnsi="Times New Roman" w:cs="Times New Roman"/>
          <w:color w:val="000000"/>
          <w:sz w:val="24"/>
          <w:szCs w:val="24"/>
        </w:rPr>
        <w:t>C</w:t>
      </w:r>
      <w:r w:rsidRPr="009231E9">
        <w:rPr>
          <w:rFonts w:ascii="Times New Roman" w:hAnsi="Times New Roman" w:cs="Times New Roman"/>
          <w:color w:val="000000"/>
          <w:sz w:val="24"/>
          <w:szCs w:val="24"/>
        </w:rPr>
        <w:t xml:space="preserve">ontracting officer must obtain from the requiring activity a list of items with a unit value less than $5,000 that require unique identification.  The </w:t>
      </w:r>
      <w:r w:rsidR="003B3DCF">
        <w:rPr>
          <w:rFonts w:ascii="Times New Roman" w:hAnsi="Times New Roman" w:cs="Times New Roman"/>
          <w:color w:val="000000"/>
          <w:sz w:val="24"/>
          <w:szCs w:val="24"/>
        </w:rPr>
        <w:t>C</w:t>
      </w:r>
      <w:r w:rsidRPr="009231E9">
        <w:rPr>
          <w:rFonts w:ascii="Times New Roman" w:hAnsi="Times New Roman" w:cs="Times New Roman"/>
          <w:color w:val="000000"/>
          <w:sz w:val="24"/>
          <w:szCs w:val="24"/>
        </w:rPr>
        <w:t>ontracting officer must enter those items into paragraph (c)(1)(ii) of the clause.</w:t>
      </w:r>
    </w:p>
    <w:p w14:paraId="28D24550" w14:textId="77777777" w:rsidR="008C74D9" w:rsidRDefault="00960010" w:rsidP="000E6E32">
      <w:pPr>
        <w:pStyle w:val="ind8"/>
        <w:tabs>
          <w:tab w:val="clear" w:pos="1728"/>
          <w:tab w:val="clear" w:pos="2304"/>
          <w:tab w:val="clear" w:pos="2880"/>
          <w:tab w:val="clear" w:pos="3456"/>
        </w:tabs>
        <w:spacing w:after="240"/>
        <w:ind w:left="0" w:firstLine="270"/>
        <w:rPr>
          <w:rFonts w:ascii="Times New Roman" w:hAnsi="Times New Roman" w:cs="Times New Roman"/>
          <w:color w:val="000000"/>
          <w:sz w:val="24"/>
          <w:szCs w:val="24"/>
        </w:rPr>
      </w:pPr>
      <w:r w:rsidRPr="009231E9">
        <w:rPr>
          <w:rFonts w:ascii="Times New Roman" w:hAnsi="Times New Roman" w:cs="Times New Roman"/>
          <w:color w:val="000000"/>
          <w:sz w:val="24"/>
          <w:szCs w:val="24"/>
        </w:rPr>
        <w:lastRenderedPageBreak/>
        <w:t xml:space="preserve">(3)  As required in DFARS 252.211-7003(c)(1)(iii), include an attachment in the contract which lists embedded DoD serially managed subassemblies, components and parts that are uniquely identified. </w:t>
      </w:r>
    </w:p>
    <w:p w14:paraId="5C78AFE8" w14:textId="7E0ED09F" w:rsidR="00E415A1" w:rsidRDefault="00500DAD" w:rsidP="001C0792">
      <w:pPr>
        <w:pStyle w:val="Heading3"/>
      </w:pPr>
      <w:bookmarkStart w:id="63" w:name="_Toc512840011"/>
      <w:bookmarkStart w:id="64" w:name="_Toc514050287"/>
      <w:bookmarkStart w:id="65" w:name="_Toc27990086"/>
      <w:bookmarkStart w:id="66" w:name="_Toc48136060"/>
      <w:bookmarkStart w:id="67" w:name="_Toc150935049"/>
      <w:r w:rsidRPr="00500DAD">
        <w:t>Subpart 5111.5 – Liquidated Damages</w:t>
      </w:r>
      <w:bookmarkEnd w:id="63"/>
      <w:bookmarkEnd w:id="64"/>
      <w:bookmarkEnd w:id="65"/>
      <w:bookmarkEnd w:id="66"/>
      <w:bookmarkEnd w:id="67"/>
    </w:p>
    <w:p w14:paraId="4013EFE2" w14:textId="2B5336E9" w:rsidR="00500DAD" w:rsidRPr="000E6E32" w:rsidRDefault="00500DAD" w:rsidP="001C0792">
      <w:pPr>
        <w:pStyle w:val="Heading4"/>
      </w:pPr>
      <w:bookmarkStart w:id="68" w:name="_Toc512840012"/>
      <w:bookmarkStart w:id="69" w:name="_Toc514050288"/>
      <w:bookmarkStart w:id="70" w:name="_Toc27990087"/>
      <w:bookmarkStart w:id="71" w:name="_Toc48136061"/>
      <w:bookmarkStart w:id="72" w:name="_Toc150935050"/>
      <w:proofErr w:type="gramStart"/>
      <w:r w:rsidRPr="000E6E32">
        <w:t>5111.501  Policy</w:t>
      </w:r>
      <w:proofErr w:type="gramEnd"/>
      <w:r w:rsidRPr="000E6E32">
        <w:t>.</w:t>
      </w:r>
      <w:bookmarkEnd w:id="68"/>
      <w:bookmarkEnd w:id="69"/>
      <w:bookmarkEnd w:id="70"/>
      <w:bookmarkEnd w:id="71"/>
      <w:bookmarkEnd w:id="72"/>
    </w:p>
    <w:p w14:paraId="3695C92B" w14:textId="1B58CEDC" w:rsidR="00500DAD" w:rsidRDefault="00500DAD" w:rsidP="00500DAD">
      <w:pPr>
        <w:pStyle w:val="ind8"/>
        <w:tabs>
          <w:tab w:val="clear" w:pos="1728"/>
          <w:tab w:val="clear" w:pos="2304"/>
          <w:tab w:val="clear" w:pos="2880"/>
          <w:tab w:val="clear" w:pos="3456"/>
        </w:tabs>
        <w:spacing w:after="240"/>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(d) </w:t>
      </w:r>
      <w:r w:rsidR="002F14E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Assistant Secretary of the Army (Acquisition, Logistics and Technology) may reduce or waive the </w:t>
      </w:r>
      <w:proofErr w:type="gramStart"/>
      <w:r>
        <w:rPr>
          <w:rFonts w:ascii="Times New Roman" w:hAnsi="Times New Roman" w:cs="Times New Roman"/>
          <w:color w:val="000000"/>
          <w:sz w:val="24"/>
          <w:szCs w:val="24"/>
        </w:rPr>
        <w:t>amount</w:t>
      </w:r>
      <w:proofErr w:type="gramEnd"/>
      <w:r>
        <w:rPr>
          <w:rFonts w:ascii="Times New Roman" w:hAnsi="Times New Roman" w:cs="Times New Roman"/>
          <w:color w:val="000000"/>
          <w:sz w:val="24"/>
          <w:szCs w:val="24"/>
        </w:rPr>
        <w:t xml:space="preserve"> of liquidated damages under a contract, as described at FAR 11.501(d).  See </w:t>
      </w:r>
      <w:hyperlink r:id="rId13" w:history="1">
        <w:r w:rsidRPr="00337BEF">
          <w:rPr>
            <w:rStyle w:val="Hyperlink"/>
            <w:rFonts w:ascii="Times New Roman" w:hAnsi="Times New Roman" w:cs="Times New Roman"/>
            <w:sz w:val="24"/>
            <w:szCs w:val="24"/>
          </w:rPr>
          <w:t>Appendix GG</w:t>
        </w:r>
      </w:hyperlink>
      <w:r>
        <w:rPr>
          <w:rFonts w:ascii="Times New Roman" w:hAnsi="Times New Roman" w:cs="Times New Roman"/>
          <w:color w:val="000000"/>
          <w:sz w:val="24"/>
          <w:szCs w:val="24"/>
        </w:rPr>
        <w:t xml:space="preserve"> for further delegation.</w:t>
      </w:r>
    </w:p>
    <w:p w14:paraId="28D24551" w14:textId="77777777" w:rsidR="008C74D9" w:rsidRPr="009231E9" w:rsidRDefault="00960010" w:rsidP="001C0792">
      <w:pPr>
        <w:pStyle w:val="Heading3"/>
      </w:pPr>
      <w:bookmarkStart w:id="73" w:name="_Toc512840013"/>
      <w:bookmarkStart w:id="74" w:name="_Toc514050289"/>
      <w:bookmarkStart w:id="75" w:name="_Toc27990088"/>
      <w:bookmarkStart w:id="76" w:name="_Toc48136062"/>
      <w:bookmarkStart w:id="77" w:name="_Toc150935051"/>
      <w:r w:rsidRPr="009231E9">
        <w:t>Subpart 5111.6 – Priorities and Allocations</w:t>
      </w:r>
      <w:bookmarkEnd w:id="73"/>
      <w:bookmarkEnd w:id="74"/>
      <w:bookmarkEnd w:id="75"/>
      <w:bookmarkEnd w:id="76"/>
      <w:bookmarkEnd w:id="77"/>
    </w:p>
    <w:p w14:paraId="28D24552" w14:textId="77777777" w:rsidR="008C74D9" w:rsidRPr="009231E9" w:rsidRDefault="00960010" w:rsidP="001C0792">
      <w:pPr>
        <w:pStyle w:val="Heading4"/>
      </w:pPr>
      <w:bookmarkStart w:id="78" w:name="_Toc512840014"/>
      <w:bookmarkStart w:id="79" w:name="_Toc514050290"/>
      <w:bookmarkStart w:id="80" w:name="_Toc27990089"/>
      <w:bookmarkStart w:id="81" w:name="_Toc48136063"/>
      <w:bookmarkStart w:id="82" w:name="_Toc150935052"/>
      <w:proofErr w:type="gramStart"/>
      <w:r w:rsidRPr="009231E9">
        <w:t>5111.602  General</w:t>
      </w:r>
      <w:proofErr w:type="gramEnd"/>
      <w:r w:rsidRPr="009231E9">
        <w:t>.</w:t>
      </w:r>
      <w:bookmarkEnd w:id="78"/>
      <w:bookmarkEnd w:id="79"/>
      <w:bookmarkEnd w:id="80"/>
      <w:bookmarkEnd w:id="81"/>
      <w:bookmarkEnd w:id="82"/>
    </w:p>
    <w:p w14:paraId="28D24553" w14:textId="77777777" w:rsidR="008C74D9" w:rsidRPr="009231E9" w:rsidRDefault="00960010" w:rsidP="001C0792">
      <w:pPr>
        <w:pStyle w:val="Heading4"/>
      </w:pPr>
      <w:bookmarkStart w:id="83" w:name="_Toc512840015"/>
      <w:bookmarkStart w:id="84" w:name="_Toc514050291"/>
      <w:bookmarkStart w:id="85" w:name="_Toc27990090"/>
      <w:bookmarkStart w:id="86" w:name="_Toc48136064"/>
      <w:bookmarkStart w:id="87" w:name="_Toc150935053"/>
      <w:r w:rsidRPr="009231E9">
        <w:t>5111.602-</w:t>
      </w:r>
      <w:proofErr w:type="gramStart"/>
      <w:r w:rsidRPr="009231E9">
        <w:t>90  Responsibilities</w:t>
      </w:r>
      <w:proofErr w:type="gramEnd"/>
      <w:r w:rsidRPr="009231E9">
        <w:t>.</w:t>
      </w:r>
      <w:bookmarkEnd w:id="83"/>
      <w:bookmarkEnd w:id="84"/>
      <w:bookmarkEnd w:id="85"/>
      <w:bookmarkEnd w:id="86"/>
      <w:bookmarkEnd w:id="87"/>
    </w:p>
    <w:p w14:paraId="28D24554" w14:textId="355C40A6" w:rsidR="008C74D9" w:rsidRPr="009231E9" w:rsidRDefault="003B3DCF" w:rsidP="009231E9">
      <w:pPr>
        <w:pStyle w:val="PlainText"/>
        <w:spacing w:after="240" w:line="276" w:lineRule="auto"/>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The </w:t>
      </w:r>
      <w:r w:rsidR="00AF551A">
        <w:rPr>
          <w:rFonts w:ascii="Times New Roman" w:eastAsia="Times New Roman" w:hAnsi="Times New Roman" w:cs="Times New Roman"/>
          <w:color w:val="000000"/>
          <w:sz w:val="24"/>
          <w:szCs w:val="24"/>
        </w:rPr>
        <w:t xml:space="preserve">Assistant Secretary of </w:t>
      </w:r>
      <w:r>
        <w:rPr>
          <w:rFonts w:ascii="Times New Roman" w:eastAsia="Times New Roman" w:hAnsi="Times New Roman" w:cs="Times New Roman"/>
          <w:color w:val="000000"/>
          <w:sz w:val="24"/>
          <w:szCs w:val="24"/>
        </w:rPr>
        <w:t>t</w:t>
      </w:r>
      <w:r w:rsidR="00AF551A">
        <w:rPr>
          <w:rFonts w:ascii="Times New Roman" w:eastAsia="Times New Roman" w:hAnsi="Times New Roman" w:cs="Times New Roman"/>
          <w:color w:val="000000"/>
          <w:sz w:val="24"/>
          <w:szCs w:val="24"/>
        </w:rPr>
        <w:t>he Army (Acquisition, Logistics, and Technology) (ASA(ALT)), Deputy Assistant Secretary of the Army (Sustainment) (DASA-S), Industrial Base</w:t>
      </w:r>
      <w:r w:rsidR="00903F6F">
        <w:rPr>
          <w:rFonts w:ascii="Times New Roman" w:eastAsia="Times New Roman" w:hAnsi="Times New Roman" w:cs="Times New Roman"/>
          <w:color w:val="000000"/>
          <w:sz w:val="24"/>
          <w:szCs w:val="24"/>
        </w:rPr>
        <w:t xml:space="preserve"> Directorate</w:t>
      </w:r>
      <w:r w:rsidR="00AF551A" w:rsidRPr="009231E9">
        <w:rPr>
          <w:rFonts w:ascii="Times New Roman" w:hAnsi="Times New Roman" w:cs="Times New Roman"/>
          <w:sz w:val="24"/>
          <w:szCs w:val="24"/>
        </w:rPr>
        <w:t xml:space="preserve"> </w:t>
      </w:r>
      <w:r w:rsidR="00960010" w:rsidRPr="009231E9">
        <w:rPr>
          <w:rFonts w:ascii="Times New Roman" w:hAnsi="Times New Roman" w:cs="Times New Roman"/>
          <w:sz w:val="24"/>
          <w:szCs w:val="24"/>
        </w:rPr>
        <w:t xml:space="preserve">is responsible for administering the </w:t>
      </w:r>
      <w:r w:rsidR="007D01F7">
        <w:rPr>
          <w:rFonts w:ascii="Times New Roman" w:hAnsi="Times New Roman" w:cs="Times New Roman"/>
          <w:sz w:val="24"/>
          <w:szCs w:val="24"/>
        </w:rPr>
        <w:t xml:space="preserve">Defense </w:t>
      </w:r>
      <w:r w:rsidR="00960010" w:rsidRPr="009231E9">
        <w:rPr>
          <w:rFonts w:ascii="Times New Roman" w:hAnsi="Times New Roman" w:cs="Times New Roman"/>
          <w:sz w:val="24"/>
          <w:szCs w:val="24"/>
        </w:rPr>
        <w:t xml:space="preserve">Priorities and Allocations System </w:t>
      </w:r>
      <w:r w:rsidR="00AF551A">
        <w:rPr>
          <w:rFonts w:ascii="Times New Roman" w:hAnsi="Times New Roman" w:cs="Times New Roman"/>
          <w:sz w:val="24"/>
          <w:szCs w:val="24"/>
        </w:rPr>
        <w:t xml:space="preserve">for the Department of </w:t>
      </w:r>
      <w:r w:rsidR="00960010" w:rsidRPr="009231E9">
        <w:rPr>
          <w:rFonts w:ascii="Times New Roman" w:hAnsi="Times New Roman" w:cs="Times New Roman"/>
          <w:sz w:val="24"/>
          <w:szCs w:val="24"/>
        </w:rPr>
        <w:t>the Army.</w:t>
      </w:r>
    </w:p>
    <w:p w14:paraId="28D24555" w14:textId="77777777" w:rsidR="008C74D9" w:rsidRPr="009231E9" w:rsidRDefault="00960010" w:rsidP="001C0792">
      <w:pPr>
        <w:pStyle w:val="Heading4"/>
      </w:pPr>
      <w:bookmarkStart w:id="88" w:name="_Toc512840016"/>
      <w:bookmarkStart w:id="89" w:name="_Toc514050292"/>
      <w:bookmarkStart w:id="90" w:name="_Toc27990091"/>
      <w:bookmarkStart w:id="91" w:name="_Toc48136065"/>
      <w:bookmarkStart w:id="92" w:name="_Toc150935054"/>
      <w:proofErr w:type="gramStart"/>
      <w:r w:rsidRPr="009231E9">
        <w:t>5111.603  Procedures</w:t>
      </w:r>
      <w:proofErr w:type="gramEnd"/>
      <w:r w:rsidRPr="009231E9">
        <w:t>.</w:t>
      </w:r>
      <w:bookmarkEnd w:id="88"/>
      <w:bookmarkEnd w:id="89"/>
      <w:bookmarkEnd w:id="90"/>
      <w:bookmarkEnd w:id="91"/>
      <w:bookmarkEnd w:id="92"/>
    </w:p>
    <w:p w14:paraId="28D24556" w14:textId="1514DA68" w:rsidR="008C74D9" w:rsidRDefault="00960010" w:rsidP="00B9331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9231E9">
        <w:rPr>
          <w:rFonts w:ascii="Times New Roman" w:hAnsi="Times New Roman" w:cs="Times New Roman"/>
          <w:sz w:val="24"/>
          <w:szCs w:val="24"/>
        </w:rPr>
        <w:t>(e)  See DoD 4400.1-M, Department of Defense Priorities and Allocations Manual.  Direct questions about areas not covered in DoD 4400.1-M to:</w:t>
      </w:r>
    </w:p>
    <w:p w14:paraId="5C0B8A3E" w14:textId="00E20CC1" w:rsidR="006076D4" w:rsidRDefault="00AF551A" w:rsidP="003B3DCF">
      <w:pPr>
        <w:pStyle w:val="ind4"/>
        <w:tabs>
          <w:tab w:val="clear" w:pos="1152"/>
          <w:tab w:val="clear" w:pos="1728"/>
          <w:tab w:val="clear" w:pos="2304"/>
          <w:tab w:val="clear" w:pos="2880"/>
          <w:tab w:val="clear" w:pos="3456"/>
        </w:tabs>
        <w:spacing w:after="0" w:line="240" w:lineRule="auto"/>
        <w:ind w:left="0"/>
        <w:rPr>
          <w:rStyle w:val="ui-provider"/>
          <w:rFonts w:ascii="Times New Roman" w:hAnsi="Times New Roman" w:cs="Times New Roman"/>
          <w:sz w:val="24"/>
          <w:szCs w:val="24"/>
        </w:rPr>
      </w:pPr>
      <w:r w:rsidRPr="00AF551A">
        <w:rPr>
          <w:rFonts w:ascii="Times New Roman" w:hAnsi="Times New Roman" w:cs="Times New Roman"/>
          <w:sz w:val="24"/>
          <w:szCs w:val="24"/>
        </w:rPr>
        <w:t xml:space="preserve">DASA-S, SAAL-IB; Email </w:t>
      </w:r>
      <w:r>
        <w:rPr>
          <w:rFonts w:ascii="Times New Roman" w:hAnsi="Times New Roman" w:cs="Times New Roman"/>
          <w:sz w:val="24"/>
          <w:szCs w:val="24"/>
        </w:rPr>
        <w:t xml:space="preserve"> </w:t>
      </w:r>
      <w:hyperlink r:id="rId14" w:history="1">
        <w:r w:rsidRPr="00AF551A">
          <w:rPr>
            <w:rStyle w:val="Hyperlink"/>
            <w:rFonts w:ascii="Times New Roman" w:hAnsi="Times New Roman" w:cs="Times New Roman"/>
            <w:sz w:val="24"/>
            <w:szCs w:val="24"/>
          </w:rPr>
          <w:t>usarmy.pentagon.hqda-asa-alt.list.DPA-Title-I@army.mil</w:t>
        </w:r>
      </w:hyperlink>
    </w:p>
    <w:p w14:paraId="3A3C802E" w14:textId="77777777" w:rsidR="00AF551A" w:rsidRPr="00AF551A" w:rsidRDefault="00AF551A" w:rsidP="003B3DCF">
      <w:pPr>
        <w:spacing w:after="0" w:line="240" w:lineRule="auto"/>
        <w:textAlignment w:val="top"/>
        <w:rPr>
          <w:rStyle w:val="ui-provider"/>
          <w:rFonts w:ascii="Times New Roman" w:hAnsi="Times New Roman" w:cs="Times New Roman"/>
          <w:sz w:val="24"/>
          <w:szCs w:val="24"/>
        </w:rPr>
      </w:pPr>
      <w:r w:rsidRPr="00AF551A">
        <w:rPr>
          <w:rStyle w:val="ui-provider"/>
          <w:rFonts w:ascii="Times New Roman" w:hAnsi="Times New Roman" w:cs="Times New Roman"/>
          <w:sz w:val="24"/>
          <w:szCs w:val="24"/>
        </w:rPr>
        <w:t>Office of the Deputy Assistant Secretary of the Army (Sustainment), Industrial Base Directorate</w:t>
      </w:r>
    </w:p>
    <w:p w14:paraId="3E0E413F" w14:textId="77777777" w:rsidR="00AF551A" w:rsidRPr="00AF551A" w:rsidRDefault="00AF551A" w:rsidP="003B3DCF">
      <w:pPr>
        <w:spacing w:after="0" w:line="240" w:lineRule="auto"/>
        <w:textAlignment w:val="top"/>
        <w:rPr>
          <w:rStyle w:val="ui-provider"/>
          <w:rFonts w:ascii="Times New Roman" w:hAnsi="Times New Roman" w:cs="Times New Roman"/>
          <w:sz w:val="24"/>
          <w:szCs w:val="24"/>
        </w:rPr>
      </w:pPr>
      <w:r w:rsidRPr="00AF551A">
        <w:rPr>
          <w:rStyle w:val="ui-provider"/>
          <w:rFonts w:ascii="Times New Roman" w:hAnsi="Times New Roman" w:cs="Times New Roman"/>
          <w:sz w:val="24"/>
          <w:szCs w:val="24"/>
        </w:rPr>
        <w:t>2530 Crystal Drive, 11</w:t>
      </w:r>
      <w:r w:rsidRPr="00AF551A">
        <w:rPr>
          <w:rStyle w:val="ui-provider"/>
          <w:rFonts w:ascii="Times New Roman" w:hAnsi="Times New Roman" w:cs="Times New Roman"/>
          <w:sz w:val="24"/>
          <w:szCs w:val="24"/>
          <w:vertAlign w:val="superscript"/>
        </w:rPr>
        <w:t>th</w:t>
      </w:r>
      <w:r w:rsidRPr="00AF551A">
        <w:rPr>
          <w:rStyle w:val="ui-provider"/>
          <w:rFonts w:ascii="Times New Roman" w:hAnsi="Times New Roman" w:cs="Times New Roman"/>
          <w:sz w:val="24"/>
          <w:szCs w:val="24"/>
        </w:rPr>
        <w:t xml:space="preserve"> Floor</w:t>
      </w:r>
    </w:p>
    <w:p w14:paraId="3CBD501D" w14:textId="2F28E397" w:rsidR="008D648E" w:rsidRDefault="00AF551A" w:rsidP="003B3DCF">
      <w:pPr>
        <w:spacing w:after="0" w:line="240" w:lineRule="auto"/>
        <w:textAlignment w:val="top"/>
        <w:rPr>
          <w:rStyle w:val="ui-provider"/>
          <w:rFonts w:ascii="Times New Roman" w:hAnsi="Times New Roman" w:cs="Times New Roman"/>
          <w:sz w:val="24"/>
          <w:szCs w:val="24"/>
        </w:rPr>
      </w:pPr>
      <w:r w:rsidRPr="00AF551A">
        <w:rPr>
          <w:rStyle w:val="ui-provider"/>
          <w:rFonts w:ascii="Times New Roman" w:hAnsi="Times New Roman" w:cs="Times New Roman"/>
          <w:sz w:val="24"/>
          <w:szCs w:val="24"/>
        </w:rPr>
        <w:t>Arlington, VA 22202</w:t>
      </w:r>
    </w:p>
    <w:p w14:paraId="54BB16D8" w14:textId="77777777" w:rsidR="003B3DCF" w:rsidRPr="00F517CE" w:rsidRDefault="003B3DCF" w:rsidP="003B3DCF">
      <w:pPr>
        <w:spacing w:after="0" w:line="240" w:lineRule="auto"/>
        <w:textAlignment w:val="top"/>
        <w:rPr>
          <w:rFonts w:ascii="Times New Roman" w:eastAsia="Times New Roman" w:hAnsi="Times New Roman" w:cs="Times New Roman"/>
          <w:color w:val="000000"/>
          <w:sz w:val="24"/>
          <w:szCs w:val="24"/>
        </w:rPr>
      </w:pPr>
    </w:p>
    <w:p w14:paraId="3BFD6905" w14:textId="6D7EAFAC" w:rsidR="00946EEB" w:rsidRPr="006D4630" w:rsidRDefault="00946EEB" w:rsidP="002223B9">
      <w:pPr>
        <w:pStyle w:val="Heading3"/>
      </w:pPr>
      <w:bookmarkStart w:id="93" w:name="_Toc27990092"/>
      <w:bookmarkStart w:id="94" w:name="_Toc48136066"/>
      <w:bookmarkStart w:id="95" w:name="_Toc150935055"/>
      <w:r w:rsidRPr="006D4630">
        <w:t>Subpart 5111.7—Variation in Quantity</w:t>
      </w:r>
      <w:bookmarkEnd w:id="93"/>
      <w:bookmarkEnd w:id="94"/>
      <w:bookmarkEnd w:id="95"/>
    </w:p>
    <w:p w14:paraId="302652A5" w14:textId="7F8640A0" w:rsidR="00946EEB" w:rsidRPr="006D4630" w:rsidRDefault="00946EEB" w:rsidP="002223B9">
      <w:pPr>
        <w:pStyle w:val="Heading4"/>
      </w:pPr>
      <w:bookmarkStart w:id="96" w:name="_Toc27990093"/>
      <w:bookmarkStart w:id="97" w:name="_Toc48136067"/>
      <w:bookmarkStart w:id="98" w:name="_Toc150935056"/>
      <w:proofErr w:type="gramStart"/>
      <w:r w:rsidRPr="006D4630">
        <w:t>5111.703  Contract</w:t>
      </w:r>
      <w:proofErr w:type="gramEnd"/>
      <w:r w:rsidRPr="006D4630">
        <w:t xml:space="preserve"> Clauses</w:t>
      </w:r>
      <w:bookmarkEnd w:id="96"/>
      <w:bookmarkEnd w:id="97"/>
      <w:bookmarkEnd w:id="98"/>
    </w:p>
    <w:p w14:paraId="5C6A378E" w14:textId="0C683C94" w:rsidR="00946EEB" w:rsidRDefault="00946EEB" w:rsidP="00B9331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(c)(</w:t>
      </w:r>
      <w:proofErr w:type="spellStart"/>
      <w:r>
        <w:rPr>
          <w:rFonts w:ascii="Times New Roman" w:hAnsi="Times New Roman" w:cs="Times New Roman"/>
          <w:sz w:val="24"/>
          <w:szCs w:val="24"/>
        </w:rPr>
        <w:t>i</w:t>
      </w:r>
      <w:proofErr w:type="spellEnd"/>
      <w:proofErr w:type="gramStart"/>
      <w:r>
        <w:rPr>
          <w:rFonts w:ascii="Times New Roman" w:hAnsi="Times New Roman" w:cs="Times New Roman"/>
          <w:sz w:val="24"/>
          <w:szCs w:val="24"/>
        </w:rPr>
        <w:t xml:space="preserve">)  </w:t>
      </w:r>
      <w:r w:rsidR="006D4630">
        <w:rPr>
          <w:rFonts w:ascii="Times New Roman" w:hAnsi="Times New Roman" w:cs="Times New Roman"/>
          <w:sz w:val="24"/>
          <w:szCs w:val="24"/>
        </w:rPr>
        <w:t>I</w:t>
      </w:r>
      <w:r>
        <w:rPr>
          <w:rFonts w:ascii="Times New Roman" w:hAnsi="Times New Roman" w:cs="Times New Roman"/>
          <w:sz w:val="24"/>
          <w:szCs w:val="24"/>
        </w:rPr>
        <w:t>nsert</w:t>
      </w:r>
      <w:proofErr w:type="gramEnd"/>
      <w:r>
        <w:rPr>
          <w:rFonts w:ascii="Times New Roman" w:hAnsi="Times New Roman" w:cs="Times New Roman"/>
          <w:sz w:val="24"/>
          <w:szCs w:val="24"/>
        </w:rPr>
        <w:t xml:space="preserve"> the </w:t>
      </w:r>
      <w:r w:rsidR="006D4630">
        <w:rPr>
          <w:rFonts w:ascii="Times New Roman" w:hAnsi="Times New Roman" w:cs="Times New Roman"/>
          <w:sz w:val="24"/>
          <w:szCs w:val="24"/>
        </w:rPr>
        <w:t>provision at AFARS 5152.211-9000</w:t>
      </w:r>
      <w:r w:rsidR="008C21C8">
        <w:rPr>
          <w:rFonts w:ascii="Times New Roman" w:hAnsi="Times New Roman" w:cs="Times New Roman"/>
          <w:sz w:val="24"/>
          <w:szCs w:val="24"/>
        </w:rPr>
        <w:t>, Evaluation of Subline</w:t>
      </w:r>
      <w:r>
        <w:rPr>
          <w:rFonts w:ascii="Times New Roman" w:hAnsi="Times New Roman" w:cs="Times New Roman"/>
          <w:sz w:val="24"/>
          <w:szCs w:val="24"/>
        </w:rPr>
        <w:t xml:space="preserve"> Items, in solicitations when a fixed-price construction contract is contemplated and </w:t>
      </w:r>
      <w:r w:rsidR="006D4630">
        <w:rPr>
          <w:rFonts w:ascii="Times New Roman" w:hAnsi="Times New Roman" w:cs="Times New Roman"/>
          <w:sz w:val="24"/>
          <w:szCs w:val="24"/>
        </w:rPr>
        <w:t>the clause at AFARS 5152.211-9001 is included in the solicitation.</w:t>
      </w:r>
    </w:p>
    <w:p w14:paraId="278C9FC1" w14:textId="28A1F5C5" w:rsidR="009510CC" w:rsidRDefault="006D4630" w:rsidP="006D4630">
      <w:pPr>
        <w:pStyle w:val="ind4"/>
        <w:tabs>
          <w:tab w:val="clear" w:pos="1152"/>
          <w:tab w:val="clear" w:pos="1728"/>
          <w:tab w:val="clear" w:pos="2304"/>
          <w:tab w:val="clear" w:pos="2880"/>
          <w:tab w:val="clear" w:pos="3456"/>
        </w:tabs>
        <w:spacing w:after="240"/>
        <w:ind w:left="0" w:firstLine="274"/>
        <w:rPr>
          <w:rFonts w:ascii="Times New Roman" w:hAnsi="Times New Roman" w:cs="Times New Roman"/>
          <w:sz w:val="24"/>
          <w:szCs w:val="24"/>
        </w:rPr>
      </w:pPr>
      <w:r>
        <w:rPr>
          <w:rFonts w:ascii="Times New Roman" w:hAnsi="Times New Roman" w:cs="Times New Roman"/>
          <w:sz w:val="24"/>
          <w:szCs w:val="24"/>
        </w:rPr>
        <w:t xml:space="preserve">(ii)  </w:t>
      </w:r>
      <w:r w:rsidR="00BE77C6">
        <w:rPr>
          <w:rFonts w:ascii="Times New Roman" w:hAnsi="Times New Roman" w:cs="Times New Roman"/>
          <w:sz w:val="24"/>
          <w:szCs w:val="24"/>
        </w:rPr>
        <w:t>In addition to the clause at FAR 52.211-18, i</w:t>
      </w:r>
      <w:r>
        <w:rPr>
          <w:rFonts w:ascii="Times New Roman" w:hAnsi="Times New Roman" w:cs="Times New Roman"/>
          <w:sz w:val="24"/>
          <w:szCs w:val="24"/>
        </w:rPr>
        <w:t>nsert the clause at AFARS 5152.211-9001, Variations in Estimated Quantities—Sub</w:t>
      </w:r>
      <w:r w:rsidR="008C21C8">
        <w:rPr>
          <w:rFonts w:ascii="Times New Roman" w:hAnsi="Times New Roman" w:cs="Times New Roman"/>
          <w:sz w:val="24"/>
          <w:szCs w:val="24"/>
        </w:rPr>
        <w:t>line</w:t>
      </w:r>
      <w:r>
        <w:rPr>
          <w:rFonts w:ascii="Times New Roman" w:hAnsi="Times New Roman" w:cs="Times New Roman"/>
          <w:sz w:val="24"/>
          <w:szCs w:val="24"/>
        </w:rPr>
        <w:t xml:space="preserve"> Items, in solicitations and contracts when</w:t>
      </w:r>
      <w:r w:rsidR="009510CC">
        <w:rPr>
          <w:rFonts w:ascii="Times New Roman" w:hAnsi="Times New Roman" w:cs="Times New Roman"/>
          <w:sz w:val="24"/>
          <w:szCs w:val="24"/>
        </w:rPr>
        <w:t>—</w:t>
      </w:r>
    </w:p>
    <w:p w14:paraId="756C9DEA" w14:textId="75868408" w:rsidR="009510CC" w:rsidRDefault="006D4630" w:rsidP="006D4630">
      <w:pPr>
        <w:pStyle w:val="ind4"/>
        <w:tabs>
          <w:tab w:val="clear" w:pos="1152"/>
          <w:tab w:val="clear" w:pos="1728"/>
          <w:tab w:val="clear" w:pos="2304"/>
          <w:tab w:val="clear" w:pos="2880"/>
          <w:tab w:val="clear" w:pos="3456"/>
        </w:tabs>
        <w:spacing w:after="240"/>
        <w:ind w:left="0" w:firstLine="274"/>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510CC">
        <w:rPr>
          <w:rFonts w:ascii="Times New Roman" w:hAnsi="Times New Roman" w:cs="Times New Roman"/>
          <w:sz w:val="24"/>
          <w:szCs w:val="24"/>
        </w:rPr>
        <w:tab/>
      </w:r>
      <w:r w:rsidR="00DA0D68">
        <w:rPr>
          <w:rFonts w:ascii="Times New Roman" w:hAnsi="Times New Roman" w:cs="Times New Roman"/>
          <w:sz w:val="24"/>
          <w:szCs w:val="24"/>
        </w:rPr>
        <w:t>(A)  A</w:t>
      </w:r>
      <w:r>
        <w:rPr>
          <w:rFonts w:ascii="Times New Roman" w:hAnsi="Times New Roman" w:cs="Times New Roman"/>
          <w:sz w:val="24"/>
          <w:szCs w:val="24"/>
        </w:rPr>
        <w:t xml:space="preserve"> fixed-price construction contract is contemplated</w:t>
      </w:r>
      <w:r w:rsidR="009510CC">
        <w:rPr>
          <w:rFonts w:ascii="Times New Roman" w:hAnsi="Times New Roman" w:cs="Times New Roman"/>
          <w:sz w:val="24"/>
          <w:szCs w:val="24"/>
        </w:rPr>
        <w:t xml:space="preserve"> that authorizes a variation in the estimated quantity of unit-priced items; and </w:t>
      </w:r>
    </w:p>
    <w:p w14:paraId="48760FB1" w14:textId="474474AA" w:rsidR="006D4630" w:rsidRPr="009231E9" w:rsidRDefault="00DA0D68" w:rsidP="00DA0D68">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Pr>
          <w:rFonts w:ascii="Times New Roman" w:hAnsi="Times New Roman" w:cs="Times New Roman"/>
          <w:sz w:val="24"/>
          <w:szCs w:val="24"/>
        </w:rPr>
        <w:t xml:space="preserve">(B)  </w:t>
      </w:r>
      <w:r w:rsidR="009510CC">
        <w:rPr>
          <w:rFonts w:ascii="Times New Roman" w:hAnsi="Times New Roman" w:cs="Times New Roman"/>
          <w:sz w:val="24"/>
          <w:szCs w:val="24"/>
        </w:rPr>
        <w:t>Those unit priced items will be subdivided into subline items and</w:t>
      </w:r>
      <w:r w:rsidR="006D4630">
        <w:rPr>
          <w:rFonts w:ascii="Times New Roman" w:hAnsi="Times New Roman" w:cs="Times New Roman"/>
          <w:sz w:val="24"/>
          <w:szCs w:val="24"/>
        </w:rPr>
        <w:t xml:space="preserve"> separately priced for payment purposes.</w:t>
      </w:r>
    </w:p>
    <w:p w14:paraId="28D2455B" w14:textId="77777777" w:rsidR="008C74D9" w:rsidRPr="009231E9" w:rsidRDefault="008C74D9" w:rsidP="00B93319">
      <w:pPr>
        <w:autoSpaceDE w:val="0"/>
        <w:autoSpaceDN w:val="0"/>
        <w:adjustRightInd w:val="0"/>
        <w:spacing w:after="240"/>
        <w:rPr>
          <w:rFonts w:ascii="Times New Roman" w:hAnsi="Times New Roman" w:cs="Times New Roman"/>
          <w:sz w:val="24"/>
          <w:szCs w:val="24"/>
        </w:rPr>
      </w:pPr>
    </w:p>
    <w:sectPr w:rsidR="008C74D9" w:rsidRPr="009231E9" w:rsidSect="00FA6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57A78"/>
    <w:multiLevelType w:val="hybridMultilevel"/>
    <w:tmpl w:val="E822F6DC"/>
    <w:lvl w:ilvl="0" w:tplc="A158433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1698300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ANDA">
    <w15:presenceInfo w15:providerId="AD" w15:userId="S::amanda.c.jordan14.civ@cvr.mil::870b8c5a-b52a-4e72-93f6-a41229d4002f"/>
  </w15:person>
  <w15:person w15:author="Corbin, Jennifer J CIV USARMY HQDA ASA ALT (USA)">
    <w15:presenceInfo w15:providerId="AD" w15:userId="S::jennifer.j.corbin.civ@army.mil::2fc4bfcf-737d-4227-a0d4-d944bba471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C77"/>
    <w:rsid w:val="00000B80"/>
    <w:rsid w:val="00014709"/>
    <w:rsid w:val="00020750"/>
    <w:rsid w:val="00025866"/>
    <w:rsid w:val="000263C8"/>
    <w:rsid w:val="00044328"/>
    <w:rsid w:val="000562E6"/>
    <w:rsid w:val="00065366"/>
    <w:rsid w:val="000765EF"/>
    <w:rsid w:val="0007661F"/>
    <w:rsid w:val="00076A63"/>
    <w:rsid w:val="00084FE4"/>
    <w:rsid w:val="000B094E"/>
    <w:rsid w:val="000B5AF8"/>
    <w:rsid w:val="000D7F81"/>
    <w:rsid w:val="000E6E32"/>
    <w:rsid w:val="000F4A58"/>
    <w:rsid w:val="00106682"/>
    <w:rsid w:val="00113CBD"/>
    <w:rsid w:val="00124859"/>
    <w:rsid w:val="00125797"/>
    <w:rsid w:val="00134F7A"/>
    <w:rsid w:val="001557F6"/>
    <w:rsid w:val="00164375"/>
    <w:rsid w:val="00170B32"/>
    <w:rsid w:val="0018475A"/>
    <w:rsid w:val="001B1207"/>
    <w:rsid w:val="001B2FFF"/>
    <w:rsid w:val="001B5EC7"/>
    <w:rsid w:val="001C0792"/>
    <w:rsid w:val="001F093B"/>
    <w:rsid w:val="001F12E8"/>
    <w:rsid w:val="00206CD1"/>
    <w:rsid w:val="00213467"/>
    <w:rsid w:val="00215A15"/>
    <w:rsid w:val="002223B9"/>
    <w:rsid w:val="00224FC6"/>
    <w:rsid w:val="0023169A"/>
    <w:rsid w:val="00236B49"/>
    <w:rsid w:val="00263749"/>
    <w:rsid w:val="00267880"/>
    <w:rsid w:val="002766F3"/>
    <w:rsid w:val="002817CF"/>
    <w:rsid w:val="002D2D8B"/>
    <w:rsid w:val="002D34EA"/>
    <w:rsid w:val="002D501E"/>
    <w:rsid w:val="002D7D71"/>
    <w:rsid w:val="002E3561"/>
    <w:rsid w:val="002E620B"/>
    <w:rsid w:val="002F056C"/>
    <w:rsid w:val="002F14EF"/>
    <w:rsid w:val="002F34EB"/>
    <w:rsid w:val="00305808"/>
    <w:rsid w:val="003069DF"/>
    <w:rsid w:val="00322ACE"/>
    <w:rsid w:val="00324062"/>
    <w:rsid w:val="00337BEF"/>
    <w:rsid w:val="00346199"/>
    <w:rsid w:val="00346DC3"/>
    <w:rsid w:val="00352D8C"/>
    <w:rsid w:val="00360B35"/>
    <w:rsid w:val="0037374E"/>
    <w:rsid w:val="00375AFD"/>
    <w:rsid w:val="00377A1D"/>
    <w:rsid w:val="00390FC2"/>
    <w:rsid w:val="003A171F"/>
    <w:rsid w:val="003B2A7F"/>
    <w:rsid w:val="003B3DCF"/>
    <w:rsid w:val="003B4EFD"/>
    <w:rsid w:val="003B70EB"/>
    <w:rsid w:val="003B749C"/>
    <w:rsid w:val="003C7993"/>
    <w:rsid w:val="003E04F1"/>
    <w:rsid w:val="003F0E63"/>
    <w:rsid w:val="004006E1"/>
    <w:rsid w:val="0040577C"/>
    <w:rsid w:val="00430450"/>
    <w:rsid w:val="00435FC6"/>
    <w:rsid w:val="0043754C"/>
    <w:rsid w:val="00437C59"/>
    <w:rsid w:val="00442197"/>
    <w:rsid w:val="00450AC8"/>
    <w:rsid w:val="004621AE"/>
    <w:rsid w:val="004704EC"/>
    <w:rsid w:val="00471CC5"/>
    <w:rsid w:val="004735D8"/>
    <w:rsid w:val="004768DC"/>
    <w:rsid w:val="004B174B"/>
    <w:rsid w:val="004B4D96"/>
    <w:rsid w:val="004B607A"/>
    <w:rsid w:val="004E151F"/>
    <w:rsid w:val="004E1C79"/>
    <w:rsid w:val="004F3B2F"/>
    <w:rsid w:val="004F666B"/>
    <w:rsid w:val="004F75D6"/>
    <w:rsid w:val="00500DAD"/>
    <w:rsid w:val="00504E40"/>
    <w:rsid w:val="00505EB3"/>
    <w:rsid w:val="0053370C"/>
    <w:rsid w:val="0055537A"/>
    <w:rsid w:val="005632E4"/>
    <w:rsid w:val="005647CA"/>
    <w:rsid w:val="00592CDB"/>
    <w:rsid w:val="00593C72"/>
    <w:rsid w:val="005B128A"/>
    <w:rsid w:val="005B37CA"/>
    <w:rsid w:val="005D0087"/>
    <w:rsid w:val="005D209D"/>
    <w:rsid w:val="005D26F7"/>
    <w:rsid w:val="005F1C77"/>
    <w:rsid w:val="005F4091"/>
    <w:rsid w:val="006076D4"/>
    <w:rsid w:val="00610433"/>
    <w:rsid w:val="006155D3"/>
    <w:rsid w:val="006272BF"/>
    <w:rsid w:val="00631A88"/>
    <w:rsid w:val="00643D1C"/>
    <w:rsid w:val="00646D80"/>
    <w:rsid w:val="006500D8"/>
    <w:rsid w:val="0065118B"/>
    <w:rsid w:val="006623F0"/>
    <w:rsid w:val="00662F83"/>
    <w:rsid w:val="00671639"/>
    <w:rsid w:val="006775C5"/>
    <w:rsid w:val="00684C91"/>
    <w:rsid w:val="0068548D"/>
    <w:rsid w:val="00690EB9"/>
    <w:rsid w:val="006A2288"/>
    <w:rsid w:val="006A367D"/>
    <w:rsid w:val="006B0126"/>
    <w:rsid w:val="006B11F4"/>
    <w:rsid w:val="006B5716"/>
    <w:rsid w:val="006C1008"/>
    <w:rsid w:val="006C612F"/>
    <w:rsid w:val="006D4630"/>
    <w:rsid w:val="006D713C"/>
    <w:rsid w:val="006E162A"/>
    <w:rsid w:val="006E3EDB"/>
    <w:rsid w:val="006F21B4"/>
    <w:rsid w:val="006F2FAB"/>
    <w:rsid w:val="006F4A77"/>
    <w:rsid w:val="006F6193"/>
    <w:rsid w:val="007047EA"/>
    <w:rsid w:val="00705A3A"/>
    <w:rsid w:val="0071247F"/>
    <w:rsid w:val="00722D79"/>
    <w:rsid w:val="0073123E"/>
    <w:rsid w:val="007357F9"/>
    <w:rsid w:val="007445C0"/>
    <w:rsid w:val="00767592"/>
    <w:rsid w:val="00781331"/>
    <w:rsid w:val="007D01F7"/>
    <w:rsid w:val="007D3093"/>
    <w:rsid w:val="007E48E6"/>
    <w:rsid w:val="007E7F46"/>
    <w:rsid w:val="007F0858"/>
    <w:rsid w:val="007F23C2"/>
    <w:rsid w:val="008066C6"/>
    <w:rsid w:val="00821D8E"/>
    <w:rsid w:val="008300A7"/>
    <w:rsid w:val="00837FE4"/>
    <w:rsid w:val="00844D30"/>
    <w:rsid w:val="00856BBE"/>
    <w:rsid w:val="00857D39"/>
    <w:rsid w:val="008721A4"/>
    <w:rsid w:val="00883D7F"/>
    <w:rsid w:val="0089467B"/>
    <w:rsid w:val="008A452F"/>
    <w:rsid w:val="008C21C8"/>
    <w:rsid w:val="008C72D0"/>
    <w:rsid w:val="008C74D9"/>
    <w:rsid w:val="008D648E"/>
    <w:rsid w:val="008F568D"/>
    <w:rsid w:val="00903F6F"/>
    <w:rsid w:val="009231E9"/>
    <w:rsid w:val="00924044"/>
    <w:rsid w:val="00932883"/>
    <w:rsid w:val="00937DC9"/>
    <w:rsid w:val="00946EEB"/>
    <w:rsid w:val="00950975"/>
    <w:rsid w:val="009510CC"/>
    <w:rsid w:val="00960010"/>
    <w:rsid w:val="009637D6"/>
    <w:rsid w:val="0096413D"/>
    <w:rsid w:val="00965B4D"/>
    <w:rsid w:val="00970C0F"/>
    <w:rsid w:val="0097287A"/>
    <w:rsid w:val="00975B8B"/>
    <w:rsid w:val="0098331A"/>
    <w:rsid w:val="009951BE"/>
    <w:rsid w:val="0099718A"/>
    <w:rsid w:val="009D2192"/>
    <w:rsid w:val="009E52C3"/>
    <w:rsid w:val="009E74B4"/>
    <w:rsid w:val="00A21E7E"/>
    <w:rsid w:val="00A22B8F"/>
    <w:rsid w:val="00A35705"/>
    <w:rsid w:val="00A400DF"/>
    <w:rsid w:val="00A44656"/>
    <w:rsid w:val="00A50D45"/>
    <w:rsid w:val="00A8183C"/>
    <w:rsid w:val="00A93D52"/>
    <w:rsid w:val="00AB3CED"/>
    <w:rsid w:val="00AC4728"/>
    <w:rsid w:val="00AE224C"/>
    <w:rsid w:val="00AE4D59"/>
    <w:rsid w:val="00AE7616"/>
    <w:rsid w:val="00AF4A04"/>
    <w:rsid w:val="00AF551A"/>
    <w:rsid w:val="00B13B3D"/>
    <w:rsid w:val="00B245A0"/>
    <w:rsid w:val="00B27C43"/>
    <w:rsid w:val="00B526A4"/>
    <w:rsid w:val="00B558CC"/>
    <w:rsid w:val="00B56C06"/>
    <w:rsid w:val="00B73F38"/>
    <w:rsid w:val="00B76B4B"/>
    <w:rsid w:val="00B82CAF"/>
    <w:rsid w:val="00B84B96"/>
    <w:rsid w:val="00B8641E"/>
    <w:rsid w:val="00B93319"/>
    <w:rsid w:val="00B94E05"/>
    <w:rsid w:val="00B95E4D"/>
    <w:rsid w:val="00BB7846"/>
    <w:rsid w:val="00BD06A7"/>
    <w:rsid w:val="00BD489F"/>
    <w:rsid w:val="00BE26BB"/>
    <w:rsid w:val="00BE77C6"/>
    <w:rsid w:val="00BE790C"/>
    <w:rsid w:val="00C1159D"/>
    <w:rsid w:val="00C17EF5"/>
    <w:rsid w:val="00C21376"/>
    <w:rsid w:val="00C329E3"/>
    <w:rsid w:val="00C34064"/>
    <w:rsid w:val="00C46816"/>
    <w:rsid w:val="00C5265C"/>
    <w:rsid w:val="00C53D03"/>
    <w:rsid w:val="00C601BF"/>
    <w:rsid w:val="00C64260"/>
    <w:rsid w:val="00C70BE5"/>
    <w:rsid w:val="00C710EA"/>
    <w:rsid w:val="00C928BA"/>
    <w:rsid w:val="00C934EB"/>
    <w:rsid w:val="00C9759D"/>
    <w:rsid w:val="00C976D9"/>
    <w:rsid w:val="00CB298F"/>
    <w:rsid w:val="00CB3B0C"/>
    <w:rsid w:val="00CB6F2E"/>
    <w:rsid w:val="00CF6FC4"/>
    <w:rsid w:val="00D029DA"/>
    <w:rsid w:val="00D100EC"/>
    <w:rsid w:val="00D136C8"/>
    <w:rsid w:val="00D253A7"/>
    <w:rsid w:val="00D3796A"/>
    <w:rsid w:val="00D53EF8"/>
    <w:rsid w:val="00D63030"/>
    <w:rsid w:val="00D70CEE"/>
    <w:rsid w:val="00DA0D68"/>
    <w:rsid w:val="00DB0922"/>
    <w:rsid w:val="00DB3F45"/>
    <w:rsid w:val="00DC7603"/>
    <w:rsid w:val="00DE30A8"/>
    <w:rsid w:val="00DE4DB6"/>
    <w:rsid w:val="00E02A39"/>
    <w:rsid w:val="00E064CE"/>
    <w:rsid w:val="00E11831"/>
    <w:rsid w:val="00E14898"/>
    <w:rsid w:val="00E161DA"/>
    <w:rsid w:val="00E415A1"/>
    <w:rsid w:val="00E4334B"/>
    <w:rsid w:val="00E64E60"/>
    <w:rsid w:val="00E748BE"/>
    <w:rsid w:val="00E819E3"/>
    <w:rsid w:val="00E86C43"/>
    <w:rsid w:val="00E91C8F"/>
    <w:rsid w:val="00E92DC9"/>
    <w:rsid w:val="00E964C4"/>
    <w:rsid w:val="00E96BE4"/>
    <w:rsid w:val="00E97495"/>
    <w:rsid w:val="00EC1F60"/>
    <w:rsid w:val="00EC5E28"/>
    <w:rsid w:val="00EE5047"/>
    <w:rsid w:val="00EF56C6"/>
    <w:rsid w:val="00F35AC9"/>
    <w:rsid w:val="00F43A51"/>
    <w:rsid w:val="00F517CE"/>
    <w:rsid w:val="00F555C0"/>
    <w:rsid w:val="00F608B0"/>
    <w:rsid w:val="00F664FD"/>
    <w:rsid w:val="00F818C7"/>
    <w:rsid w:val="00F84A9E"/>
    <w:rsid w:val="00F97045"/>
    <w:rsid w:val="00FA022E"/>
    <w:rsid w:val="00FA4D37"/>
    <w:rsid w:val="00FA6A17"/>
    <w:rsid w:val="00FB041E"/>
    <w:rsid w:val="00FC151F"/>
    <w:rsid w:val="00FC196D"/>
    <w:rsid w:val="00FC3A1E"/>
    <w:rsid w:val="00FC7A04"/>
    <w:rsid w:val="00FD721D"/>
    <w:rsid w:val="00FE270E"/>
    <w:rsid w:val="00FF26FC"/>
    <w:rsid w:val="00FF37EA"/>
    <w:rsid w:val="00FF59FC"/>
    <w:rsid w:val="180CFE6B"/>
    <w:rsid w:val="30B4BD4C"/>
    <w:rsid w:val="66F8D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24542"/>
  <w15:docId w15:val="{95900D32-A617-43CA-A4AE-35AE1C89E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792"/>
  </w:style>
  <w:style w:type="paragraph" w:styleId="Heading2">
    <w:name w:val="heading 2"/>
    <w:basedOn w:val="Normal"/>
    <w:next w:val="Normal"/>
    <w:link w:val="Heading2Char"/>
    <w:semiHidden/>
    <w:unhideWhenUsed/>
    <w:qFormat/>
    <w:rsid w:val="005F1C77"/>
    <w:pPr>
      <w:keepNext/>
      <w:keepLines/>
      <w:spacing w:before="120"/>
      <w:jc w:val="center"/>
      <w:outlineLvl w:val="1"/>
    </w:pPr>
    <w:rPr>
      <w:b/>
      <w:sz w:val="32"/>
    </w:rPr>
  </w:style>
  <w:style w:type="paragraph" w:styleId="Heading3">
    <w:name w:val="heading 3"/>
    <w:basedOn w:val="ind8"/>
    <w:link w:val="Heading3Char"/>
    <w:unhideWhenUsed/>
    <w:qFormat/>
    <w:rsid w:val="001C0792"/>
    <w:pPr>
      <w:tabs>
        <w:tab w:val="clear" w:pos="1728"/>
        <w:tab w:val="clear" w:pos="2304"/>
        <w:tab w:val="clear" w:pos="2880"/>
        <w:tab w:val="clear" w:pos="3456"/>
      </w:tabs>
      <w:spacing w:after="240"/>
      <w:ind w:left="0"/>
      <w:jc w:val="center"/>
      <w:outlineLvl w:val="2"/>
    </w:pPr>
    <w:rPr>
      <w:rFonts w:ascii="Times New Roman" w:hAnsi="Times New Roman" w:cs="Times New Roman"/>
      <w:b/>
      <w:sz w:val="24"/>
      <w:szCs w:val="24"/>
    </w:rPr>
  </w:style>
  <w:style w:type="paragraph" w:styleId="Heading4">
    <w:name w:val="heading 4"/>
    <w:basedOn w:val="ind8"/>
    <w:link w:val="Heading4Char"/>
    <w:unhideWhenUsed/>
    <w:qFormat/>
    <w:rsid w:val="001C0792"/>
    <w:pPr>
      <w:tabs>
        <w:tab w:val="clear" w:pos="1728"/>
        <w:tab w:val="clear" w:pos="2304"/>
        <w:tab w:val="clear" w:pos="2880"/>
        <w:tab w:val="clear" w:pos="3456"/>
      </w:tabs>
      <w:spacing w:after="240"/>
      <w:ind w:left="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5F1C77"/>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5F1C77"/>
    <w:rPr>
      <w:b/>
      <w:sz w:val="32"/>
    </w:rPr>
  </w:style>
  <w:style w:type="character" w:customStyle="1" w:styleId="Heading3Char">
    <w:name w:val="Heading 3 Char"/>
    <w:basedOn w:val="DefaultParagraphFont"/>
    <w:link w:val="Heading3"/>
    <w:rsid w:val="001C0792"/>
    <w:rPr>
      <w:rFonts w:ascii="Times New Roman" w:hAnsi="Times New Roman" w:cs="Times New Roman"/>
      <w:b/>
      <w:sz w:val="24"/>
      <w:szCs w:val="24"/>
    </w:rPr>
  </w:style>
  <w:style w:type="character" w:customStyle="1" w:styleId="Heading4Char">
    <w:name w:val="Heading 4 Char"/>
    <w:basedOn w:val="DefaultParagraphFont"/>
    <w:link w:val="Heading4"/>
    <w:rsid w:val="001C0792"/>
    <w:rPr>
      <w:rFonts w:ascii="Times New Roman" w:hAnsi="Times New Roman" w:cs="Times New Roman"/>
      <w:b/>
      <w:sz w:val="24"/>
      <w:szCs w:val="24"/>
    </w:rPr>
  </w:style>
  <w:style w:type="character" w:customStyle="1" w:styleId="Heading5Char">
    <w:name w:val="Heading 5 Char"/>
    <w:basedOn w:val="DefaultParagraphFont"/>
    <w:link w:val="Heading5"/>
    <w:rsid w:val="005F1C77"/>
    <w:rPr>
      <w:b/>
      <w:u w:val="single"/>
    </w:rPr>
  </w:style>
  <w:style w:type="paragraph" w:customStyle="1" w:styleId="ind4">
    <w:name w:val="ind .4"/>
    <w:basedOn w:val="Normal"/>
    <w:rsid w:val="005F1C77"/>
    <w:pPr>
      <w:tabs>
        <w:tab w:val="left" w:pos="1152"/>
        <w:tab w:val="left" w:pos="1728"/>
        <w:tab w:val="left" w:pos="2304"/>
        <w:tab w:val="left" w:pos="2880"/>
        <w:tab w:val="left" w:pos="3456"/>
      </w:tabs>
      <w:ind w:left="576"/>
    </w:pPr>
  </w:style>
  <w:style w:type="paragraph" w:customStyle="1" w:styleId="ind12">
    <w:name w:val="ind 1.2"/>
    <w:basedOn w:val="Normal"/>
    <w:rsid w:val="005F1C77"/>
    <w:pPr>
      <w:tabs>
        <w:tab w:val="left" w:pos="2304"/>
        <w:tab w:val="left" w:pos="2880"/>
        <w:tab w:val="left" w:pos="3456"/>
      </w:tabs>
      <w:ind w:left="1728"/>
    </w:pPr>
  </w:style>
  <w:style w:type="paragraph" w:customStyle="1" w:styleId="ind8">
    <w:name w:val="ind .8"/>
    <w:basedOn w:val="Normal"/>
    <w:rsid w:val="005F1C77"/>
    <w:pPr>
      <w:tabs>
        <w:tab w:val="left" w:pos="1728"/>
        <w:tab w:val="left" w:pos="2304"/>
        <w:tab w:val="left" w:pos="2880"/>
        <w:tab w:val="left" w:pos="3456"/>
      </w:tabs>
      <w:ind w:left="1152"/>
    </w:pPr>
  </w:style>
  <w:style w:type="paragraph" w:styleId="BalloonText">
    <w:name w:val="Balloon Text"/>
    <w:basedOn w:val="Normal"/>
    <w:link w:val="BalloonTextChar"/>
    <w:uiPriority w:val="99"/>
    <w:semiHidden/>
    <w:unhideWhenUsed/>
    <w:rsid w:val="00065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366"/>
    <w:rPr>
      <w:rFonts w:ascii="Tahoma" w:hAnsi="Tahoma" w:cs="Tahoma"/>
      <w:sz w:val="16"/>
      <w:szCs w:val="16"/>
    </w:rPr>
  </w:style>
  <w:style w:type="character" w:styleId="CommentReference">
    <w:name w:val="annotation reference"/>
    <w:basedOn w:val="DefaultParagraphFont"/>
    <w:uiPriority w:val="99"/>
    <w:semiHidden/>
    <w:unhideWhenUsed/>
    <w:rsid w:val="000D7F81"/>
    <w:rPr>
      <w:sz w:val="16"/>
      <w:szCs w:val="16"/>
    </w:rPr>
  </w:style>
  <w:style w:type="paragraph" w:styleId="CommentText">
    <w:name w:val="annotation text"/>
    <w:basedOn w:val="Normal"/>
    <w:link w:val="CommentTextChar"/>
    <w:uiPriority w:val="99"/>
    <w:unhideWhenUsed/>
    <w:rsid w:val="000D7F81"/>
    <w:pPr>
      <w:spacing w:line="240" w:lineRule="auto"/>
    </w:pPr>
    <w:rPr>
      <w:sz w:val="20"/>
      <w:szCs w:val="20"/>
    </w:rPr>
  </w:style>
  <w:style w:type="character" w:customStyle="1" w:styleId="CommentTextChar">
    <w:name w:val="Comment Text Char"/>
    <w:basedOn w:val="DefaultParagraphFont"/>
    <w:link w:val="CommentText"/>
    <w:uiPriority w:val="99"/>
    <w:rsid w:val="000D7F81"/>
    <w:rPr>
      <w:sz w:val="20"/>
      <w:szCs w:val="20"/>
    </w:rPr>
  </w:style>
  <w:style w:type="paragraph" w:styleId="CommentSubject">
    <w:name w:val="annotation subject"/>
    <w:basedOn w:val="CommentText"/>
    <w:next w:val="CommentText"/>
    <w:link w:val="CommentSubjectChar"/>
    <w:uiPriority w:val="99"/>
    <w:semiHidden/>
    <w:unhideWhenUsed/>
    <w:rsid w:val="000D7F81"/>
    <w:rPr>
      <w:b/>
      <w:bCs/>
    </w:rPr>
  </w:style>
  <w:style w:type="character" w:customStyle="1" w:styleId="CommentSubjectChar">
    <w:name w:val="Comment Subject Char"/>
    <w:basedOn w:val="CommentTextChar"/>
    <w:link w:val="CommentSubject"/>
    <w:uiPriority w:val="99"/>
    <w:semiHidden/>
    <w:rsid w:val="000D7F81"/>
    <w:rPr>
      <w:b/>
      <w:bCs/>
      <w:sz w:val="20"/>
      <w:szCs w:val="20"/>
    </w:rPr>
  </w:style>
  <w:style w:type="paragraph" w:styleId="NormalWeb">
    <w:name w:val="Normal (Web)"/>
    <w:basedOn w:val="Normal"/>
    <w:rsid w:val="006B0126"/>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FB041E"/>
    <w:pPr>
      <w:spacing w:after="0" w:line="240" w:lineRule="auto"/>
    </w:pPr>
  </w:style>
  <w:style w:type="paragraph" w:styleId="PlainText">
    <w:name w:val="Plain Text"/>
    <w:basedOn w:val="Normal"/>
    <w:link w:val="PlainTextChar"/>
    <w:uiPriority w:val="99"/>
    <w:unhideWhenUsed/>
    <w:rsid w:val="00722D7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22D79"/>
    <w:rPr>
      <w:rFonts w:ascii="Consolas" w:hAnsi="Consolas"/>
      <w:sz w:val="21"/>
      <w:szCs w:val="21"/>
    </w:rPr>
  </w:style>
  <w:style w:type="paragraph" w:styleId="TOC3">
    <w:name w:val="toc 3"/>
    <w:basedOn w:val="Normal"/>
    <w:next w:val="Normal"/>
    <w:autoRedefine/>
    <w:uiPriority w:val="39"/>
    <w:unhideWhenUsed/>
    <w:rsid w:val="00F517CE"/>
    <w:pPr>
      <w:tabs>
        <w:tab w:val="right" w:leader="dot" w:pos="9350"/>
      </w:tabs>
      <w:spacing w:after="100"/>
      <w:ind w:left="440"/>
    </w:pPr>
  </w:style>
  <w:style w:type="paragraph" w:styleId="TOC4">
    <w:name w:val="toc 4"/>
    <w:basedOn w:val="Normal"/>
    <w:next w:val="Normal"/>
    <w:autoRedefine/>
    <w:uiPriority w:val="39"/>
    <w:unhideWhenUsed/>
    <w:rsid w:val="00F35AC9"/>
    <w:pPr>
      <w:spacing w:after="100"/>
      <w:ind w:left="660"/>
    </w:pPr>
  </w:style>
  <w:style w:type="character" w:styleId="Hyperlink">
    <w:name w:val="Hyperlink"/>
    <w:basedOn w:val="DefaultParagraphFont"/>
    <w:uiPriority w:val="99"/>
    <w:unhideWhenUsed/>
    <w:rsid w:val="00F35AC9"/>
    <w:rPr>
      <w:color w:val="0000FF" w:themeColor="hyperlink"/>
      <w:u w:val="single"/>
    </w:rPr>
  </w:style>
  <w:style w:type="character" w:styleId="UnresolvedMention">
    <w:name w:val="Unresolved Mention"/>
    <w:basedOn w:val="DefaultParagraphFont"/>
    <w:uiPriority w:val="99"/>
    <w:semiHidden/>
    <w:unhideWhenUsed/>
    <w:rsid w:val="00014709"/>
    <w:rPr>
      <w:color w:val="605E5C"/>
      <w:shd w:val="clear" w:color="auto" w:fill="E1DFDD"/>
    </w:rPr>
  </w:style>
  <w:style w:type="character" w:customStyle="1" w:styleId="ui-provider">
    <w:name w:val="ui-provider"/>
    <w:basedOn w:val="DefaultParagraphFont"/>
    <w:rsid w:val="00AF551A"/>
  </w:style>
  <w:style w:type="character" w:styleId="FollowedHyperlink">
    <w:name w:val="FollowedHyperlink"/>
    <w:basedOn w:val="DefaultParagraphFont"/>
    <w:uiPriority w:val="99"/>
    <w:semiHidden/>
    <w:unhideWhenUsed/>
    <w:rsid w:val="00970C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30150">
      <w:bodyDiv w:val="1"/>
      <w:marLeft w:val="0"/>
      <w:marRight w:val="0"/>
      <w:marTop w:val="0"/>
      <w:marBottom w:val="0"/>
      <w:divBdr>
        <w:top w:val="none" w:sz="0" w:space="0" w:color="auto"/>
        <w:left w:val="none" w:sz="0" w:space="0" w:color="auto"/>
        <w:bottom w:val="none" w:sz="0" w:space="0" w:color="auto"/>
        <w:right w:val="none" w:sz="0" w:space="0" w:color="auto"/>
      </w:divBdr>
    </w:div>
    <w:div w:id="251013217">
      <w:bodyDiv w:val="1"/>
      <w:marLeft w:val="0"/>
      <w:marRight w:val="0"/>
      <w:marTop w:val="0"/>
      <w:marBottom w:val="0"/>
      <w:divBdr>
        <w:top w:val="none" w:sz="0" w:space="0" w:color="auto"/>
        <w:left w:val="none" w:sz="0" w:space="0" w:color="auto"/>
        <w:bottom w:val="none" w:sz="0" w:space="0" w:color="auto"/>
        <w:right w:val="none" w:sz="0" w:space="0" w:color="auto"/>
      </w:divBdr>
    </w:div>
    <w:div w:id="195586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rmyeitaas.sharepoint-mil.us/:x:/r/sites/ASA-ALT-PAM-PP/_layouts/15/Doc.aspx?sourcedoc=%7BF79B63A9-3ED0-4830-89D1-F162968200C4%7D&amp;file=AFARSGG.xlsx&amp;action=default&amp;mobileredirect=true"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armyeitaas.sharepoint-mil.us/:x:/r/sites/ASA-ALT-PAM-PP/_layouts/15/Doc.aspx?sourcedoc=%7BF79B63A9-3ED0-4830-89D1-F162968200C4%7D&amp;file=AFARSGG.xlsx&amp;action=default&amp;mobileredirect=tru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mailto:armycloud@army.mil" TargetMode="Externa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hyperlink" Target="https://armyeitaas.sharepoint-mil.us/:x:/r/sites/ASA-ALT-PAM-PP/_layouts/15/Doc.aspx?sourcedoc=%7BF79B63A9-3ED0-4830-89D1-F162968200C4%7D&amp;file=AFARSGG.xlsx&amp;action=default&amp;mobileredirect=tru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usarmy.pentagon.hqda-asa-alt.list.DPA-Title-I@army.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5" ma:contentTypeDescription="Army Federal Acquisition Regulation Supplement" ma:contentTypeScope="" ma:versionID="9d4a548d5ad8be2f19451f4e1ee304f9">
  <xsd:schema xmlns:xsd="http://www.w3.org/2001/XMLSchema" xmlns:xs="http://www.w3.org/2001/XMLSchema" xmlns:p="http://schemas.microsoft.com/office/2006/metadata/properties" xmlns:ns1="4d2834f2-6e62-48ef-822a-880d84868a39" xmlns:ns3="1d182ed6-48bb-48f5-abfd-790737af81b2" targetNamespace="http://schemas.microsoft.com/office/2006/metadata/properties" ma:root="true" ma:fieldsID="76cfa627da9704b88091e5bd3eb730e2" ns1:_="" ns3:_="">
    <xsd:import namespace="4d2834f2-6e62-48ef-822a-880d84868a39"/>
    <xsd:import namespace="1d182ed6-48bb-48f5-abfd-790737af81b2"/>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d182ed6-48bb-48f5-abfd-790737af81b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Update to reference and address at 5111.603 related to Department of Defense Priorities and Allocations Manual. </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5111</Part>
    <k7fb65748f04451ebe52ab3a8ef4f06e xmlns="4d2834f2-6e62-48ef-822a-880d84868a39">
      <Terms xmlns="http://schemas.microsoft.com/office/infopath/2007/PartnerControls">
        <TermInfo xmlns="http://schemas.microsoft.com/office/infopath/2007/PartnerControls">
          <TermName xmlns="http://schemas.microsoft.com/office/infopath/2007/PartnerControls">Construction</TermName>
          <TermId xmlns="http://schemas.microsoft.com/office/infopath/2007/PartnerControls">36ca2217-ff55-4c93-af75-4327e55c155a</TermId>
        </TermInfo>
      </Terms>
    </k7fb65748f04451ebe52ab3a8ef4f06e>
    <TaxCatchAll xmlns="4d2834f2-6e62-48ef-822a-880d84868a39">
      <Value>705</Value>
      <Value>487</Value>
      <Value>10</Value>
      <Value>8</Value>
      <Value>23</Value>
      <Value>108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DASAP-90-885</_dlc_DocId>
    <_dlc_DocIdUrl xmlns="4d2834f2-6e62-48ef-822a-880d84868a39">
      <Url>https://spcs3.kc.army.mil/asaalt/ZPTeam/PPS/_layouts/15/DocIdRedir.aspx?ID=DASAP-90-885</Url>
      <Description>DASAP-90-885</Description>
    </_dlc_DocIdUrl>
    <WebPartName xmlns="4d2834f2-6e62-48ef-822a-880d84868a39" xsi:nil="true"/>
    <AFARSRevisionNo xmlns="4d2834f2-6e62-48ef-822a-880d84868a39">28.05</AFARSRevisionNo>
  </documentManagement>
</p:properties>
</file>

<file path=customXml/itemProps1.xml><?xml version="1.0" encoding="utf-8"?>
<ds:datastoreItem xmlns:ds="http://schemas.openxmlformats.org/officeDocument/2006/customXml" ds:itemID="{2FE8FE48-D72D-45A8-83BE-A2E26F578824}">
  <ds:schemaRefs>
    <ds:schemaRef ds:uri="http://schemas.microsoft.com/sharepoint/v3/contenttype/forms"/>
  </ds:schemaRefs>
</ds:datastoreItem>
</file>

<file path=customXml/itemProps2.xml><?xml version="1.0" encoding="utf-8"?>
<ds:datastoreItem xmlns:ds="http://schemas.openxmlformats.org/officeDocument/2006/customXml" ds:itemID="{C772DE36-C3D2-4247-AD84-B1FD84BF6C11}">
  <ds:schemaRefs>
    <ds:schemaRef ds:uri="http://schemas.microsoft.com/sharepoint/events"/>
  </ds:schemaRefs>
</ds:datastoreItem>
</file>

<file path=customXml/itemProps3.xml><?xml version="1.0" encoding="utf-8"?>
<ds:datastoreItem xmlns:ds="http://schemas.openxmlformats.org/officeDocument/2006/customXml" ds:itemID="{FBD52D10-8497-4C09-9786-CDA6E02BB9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1d182ed6-48bb-48f5-abfd-790737af81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1E556D-BEF1-4470-9ED6-31F811D0A220}">
  <ds:schemaRefs>
    <ds:schemaRef ds:uri="http://schemas.openxmlformats.org/officeDocument/2006/bibliography"/>
  </ds:schemaRefs>
</ds:datastoreItem>
</file>

<file path=customXml/itemProps5.xml><?xml version="1.0" encoding="utf-8"?>
<ds:datastoreItem xmlns:ds="http://schemas.openxmlformats.org/officeDocument/2006/customXml" ds:itemID="{F1CDC78A-9933-4181-85BC-863273A59C37}">
  <ds:schemaRefs>
    <ds:schemaRef ds:uri="http://schemas.microsoft.com/office/2006/metadata/properties"/>
    <ds:schemaRef ds:uri="http://schemas.microsoft.com/office/infopath/2007/PartnerControls"/>
    <ds:schemaRef ds:uri="4d2834f2-6e62-48ef-822a-880d84868a39"/>
  </ds:schemaRefs>
</ds:datastoreItem>
</file>

<file path=docMetadata/LabelInfo.xml><?xml version="1.0" encoding="utf-8"?>
<clbl:labelList xmlns:clbl="http://schemas.microsoft.com/office/2020/mipLabelMetadata">
  <clbl:label id="{fae6d70f-954b-4811-92b6-0530d6f84c43}" enabled="0" method="" siteId="{fae6d70f-954b-4811-92b6-0530d6f84c43}" removed="1"/>
</clbl:labelList>
</file>

<file path=docProps/app.xml><?xml version="1.0" encoding="utf-8"?>
<Properties xmlns="http://schemas.openxmlformats.org/officeDocument/2006/extended-properties" xmlns:vt="http://schemas.openxmlformats.org/officeDocument/2006/docPropsVTypes">
  <Template>Normal</Template>
  <TotalTime>18</TotalTime>
  <Pages>5</Pages>
  <Words>1439</Words>
  <Characters>8854</Characters>
  <Application>Microsoft Office Word</Application>
  <DocSecurity>0</DocSecurity>
  <Lines>155</Lines>
  <Paragraphs>46</Paragraphs>
  <ScaleCrop>false</ScaleCrop>
  <Company>U.S. Army</Company>
  <LinksUpToDate>false</LinksUpToDate>
  <CharactersWithSpaces>10247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5111_Revision_28_05</dc:title>
  <dc:subject/>
  <dc:creator>Administrator</dc:creator>
  <cp:keywords/>
  <cp:lastModifiedBy>AMANDA</cp:lastModifiedBy>
  <cp:revision>2</cp:revision>
  <cp:lastPrinted>2013-04-30T23:00:00Z</cp:lastPrinted>
  <dcterms:created xsi:type="dcterms:W3CDTF">2025-03-17T15:15:00Z</dcterms:created>
  <dcterms:modified xsi:type="dcterms:W3CDTF">2025-03-17T15:15:00Z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c08f26cd-d81d-4b97-bd71-c52b8588ba47</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n1f53f438c0b451c9f12744c2d53faea">
    <vt:lpwstr/>
  </property>
  <property fmtid="{D5CDD505-2E9C-101B-9397-08002B2CF9AE}" pid="12" name="l67c16429e2d43599743984606be6886">
    <vt:lpwstr/>
  </property>
  <property fmtid="{D5CDD505-2E9C-101B-9397-08002B2CF9AE}" pid="13" name="Document_x0020_Category">
    <vt:lpwstr/>
  </property>
  <property fmtid="{D5CDD505-2E9C-101B-9397-08002B2CF9AE}" pid="14" name="PARC_x0020_Notifications">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Document Subject">
    <vt:lpwstr>705;#Construction|36ca2217-ff55-4c93-af75-4327e55c155a</vt:lpwstr>
  </property>
  <property fmtid="{D5CDD505-2E9C-101B-9397-08002B2CF9AE}" pid="24" name="f88fa16fa7cc46e2865c02d0fcda6385">
    <vt:lpwstr/>
  </property>
  <property fmtid="{D5CDD505-2E9C-101B-9397-08002B2CF9AE}" pid="25" name="Presented_x0020_By">
    <vt:lpwstr/>
  </property>
  <property fmtid="{D5CDD505-2E9C-101B-9397-08002B2CF9AE}" pid="26" name="Report_x0020_Document_x0020_Type">
    <vt:lpwstr/>
  </property>
  <property fmtid="{D5CDD505-2E9C-101B-9397-08002B2CF9AE}" pid="27" name="Business_x0020_System">
    <vt:lpwstr>10;#Army Contracting Business Intelligence System|a5fc719a-e457-4d8f-af25-366c5684c6d3</vt:lpwstr>
  </property>
  <property fmtid="{D5CDD505-2E9C-101B-9397-08002B2CF9AE}" pid="28" name="Approval Authority">
    <vt:lpwstr>154;#DASA(P)|0d40e74d-a0f2-4690-97a9-9db3e4f4cdc2</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Presented To">
    <vt:lpwstr/>
  </property>
  <property fmtid="{D5CDD505-2E9C-101B-9397-08002B2CF9AE}" pid="32" name="Document Category">
    <vt:lpwstr/>
  </property>
  <property fmtid="{D5CDD505-2E9C-101B-9397-08002B2CF9AE}" pid="33" name="Presented By">
    <vt:lpwstr/>
  </property>
  <property fmtid="{D5CDD505-2E9C-101B-9397-08002B2CF9AE}" pid="34" name="Audit Agency">
    <vt:lpwstr/>
  </property>
  <property fmtid="{D5CDD505-2E9C-101B-9397-08002B2CF9AE}" pid="35" name="Report Document Type">
    <vt:lpwstr/>
  </property>
  <property fmtid="{D5CDD505-2E9C-101B-9397-08002B2CF9AE}" pid="36" name="PARC Notifications">
    <vt:lpwstr/>
  </property>
  <property fmtid="{D5CDD505-2E9C-101B-9397-08002B2CF9AE}" pid="37" name="Briefing Document Types">
    <vt:lpwstr/>
  </property>
  <property fmtid="{D5CDD505-2E9C-101B-9397-08002B2CF9AE}" pid="38" name="PARC Contracting Area">
    <vt:lpwstr/>
  </property>
  <property fmtid="{D5CDD505-2E9C-101B-9397-08002B2CF9AE}" pid="39" name="ceb9413c6ca94765b17a7c77e496dffc">
    <vt:lpwstr/>
  </property>
  <property fmtid="{D5CDD505-2E9C-101B-9397-08002B2CF9AE}" pid="40" name="b89601af4f7f42688b61458ba111cf99">
    <vt:lpwstr/>
  </property>
  <property fmtid="{D5CDD505-2E9C-101B-9397-08002B2CF9AE}" pid="41" name="Organization Reviewed">
    <vt:lpwstr/>
  </property>
</Properties>
</file>